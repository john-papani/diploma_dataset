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F4F55" w14:textId="77777777" w:rsidR="00E650A0" w:rsidRPr="00E650A0" w:rsidRDefault="00E650A0" w:rsidP="00E650A0">
      <w:pPr>
        <w:spacing w:after="0" w:line="360" w:lineRule="auto"/>
        <w:rPr>
          <w:ins w:id="0" w:author="Φλούδα Χριστίνα" w:date="2019-02-20T13:37:00Z"/>
          <w:rFonts w:eastAsia="Times New Roman"/>
          <w:szCs w:val="24"/>
          <w:lang w:eastAsia="en-US"/>
        </w:rPr>
      </w:pPr>
      <w:ins w:id="1" w:author="Φλούδα Χριστίνα" w:date="2019-02-20T13:37:00Z">
        <w:r w:rsidRPr="00E650A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C3345FA" w14:textId="77777777" w:rsidR="00E650A0" w:rsidRPr="00E650A0" w:rsidRDefault="00E650A0" w:rsidP="00E650A0">
      <w:pPr>
        <w:spacing w:after="0" w:line="360" w:lineRule="auto"/>
        <w:rPr>
          <w:ins w:id="2" w:author="Φλούδα Χριστίνα" w:date="2019-02-20T13:37:00Z"/>
          <w:rFonts w:eastAsia="Times New Roman"/>
          <w:szCs w:val="24"/>
          <w:lang w:eastAsia="en-US"/>
        </w:rPr>
      </w:pPr>
    </w:p>
    <w:p w14:paraId="26102FFC" w14:textId="77777777" w:rsidR="00E650A0" w:rsidRPr="00E650A0" w:rsidRDefault="00E650A0" w:rsidP="00E650A0">
      <w:pPr>
        <w:spacing w:after="0" w:line="360" w:lineRule="auto"/>
        <w:rPr>
          <w:ins w:id="3" w:author="Φλούδα Χριστίνα" w:date="2019-02-20T13:37:00Z"/>
          <w:rFonts w:eastAsia="Times New Roman"/>
          <w:szCs w:val="24"/>
          <w:lang w:eastAsia="en-US"/>
        </w:rPr>
      </w:pPr>
      <w:ins w:id="4" w:author="Φλούδα Χριστίνα" w:date="2019-02-20T13:37:00Z">
        <w:r w:rsidRPr="00E650A0">
          <w:rPr>
            <w:rFonts w:eastAsia="Times New Roman"/>
            <w:szCs w:val="24"/>
            <w:lang w:eastAsia="en-US"/>
          </w:rPr>
          <w:t>ΠΙΝΑΚΑΣ ΠΕΡΙΕΧΟΜΕΝΩΝ</w:t>
        </w:r>
      </w:ins>
    </w:p>
    <w:p w14:paraId="560D97CF" w14:textId="77777777" w:rsidR="00E650A0" w:rsidRPr="00E650A0" w:rsidRDefault="00E650A0" w:rsidP="00E650A0">
      <w:pPr>
        <w:spacing w:after="0" w:line="360" w:lineRule="auto"/>
        <w:rPr>
          <w:ins w:id="5" w:author="Φλούδα Χριστίνα" w:date="2019-02-20T13:37:00Z"/>
          <w:rFonts w:eastAsia="Times New Roman"/>
          <w:szCs w:val="24"/>
          <w:lang w:eastAsia="en-US"/>
        </w:rPr>
      </w:pPr>
      <w:ins w:id="6" w:author="Φλούδα Χριστίνα" w:date="2019-02-20T13:37:00Z">
        <w:r w:rsidRPr="00E650A0">
          <w:rPr>
            <w:rFonts w:eastAsia="Times New Roman"/>
            <w:szCs w:val="24"/>
            <w:lang w:eastAsia="en-US"/>
          </w:rPr>
          <w:t xml:space="preserve">ΙΖ΄ ΠΕΡΙΟΔΟΣ </w:t>
        </w:r>
      </w:ins>
    </w:p>
    <w:p w14:paraId="6285C20E" w14:textId="77777777" w:rsidR="00E650A0" w:rsidRPr="00E650A0" w:rsidRDefault="00E650A0" w:rsidP="00E650A0">
      <w:pPr>
        <w:spacing w:after="0" w:line="360" w:lineRule="auto"/>
        <w:rPr>
          <w:ins w:id="7" w:author="Φλούδα Χριστίνα" w:date="2019-02-20T13:37:00Z"/>
          <w:rFonts w:eastAsia="Times New Roman"/>
          <w:szCs w:val="24"/>
          <w:lang w:eastAsia="en-US"/>
        </w:rPr>
      </w:pPr>
      <w:ins w:id="8" w:author="Φλούδα Χριστίνα" w:date="2019-02-20T13:37:00Z">
        <w:r w:rsidRPr="00E650A0">
          <w:rPr>
            <w:rFonts w:eastAsia="Times New Roman"/>
            <w:szCs w:val="24"/>
            <w:lang w:eastAsia="en-US"/>
          </w:rPr>
          <w:t>ΠΡΟΕΔΡΕΥΟΜΕΝΗΣ ΚΟΙΝΟΒΟΥΛΕΥΤΙΚΗΣ ΔΗΜΟΚΡΑΤΙΑΣ</w:t>
        </w:r>
      </w:ins>
    </w:p>
    <w:p w14:paraId="40727578" w14:textId="77777777" w:rsidR="00E650A0" w:rsidRPr="00E650A0" w:rsidRDefault="00E650A0" w:rsidP="00E650A0">
      <w:pPr>
        <w:spacing w:after="0" w:line="360" w:lineRule="auto"/>
        <w:rPr>
          <w:ins w:id="9" w:author="Φλούδα Χριστίνα" w:date="2019-02-20T13:37:00Z"/>
          <w:rFonts w:eastAsia="Times New Roman"/>
          <w:szCs w:val="24"/>
          <w:lang w:eastAsia="en-US"/>
        </w:rPr>
      </w:pPr>
      <w:ins w:id="10" w:author="Φλούδα Χριστίνα" w:date="2019-02-20T13:37:00Z">
        <w:r w:rsidRPr="00E650A0">
          <w:rPr>
            <w:rFonts w:eastAsia="Times New Roman"/>
            <w:szCs w:val="24"/>
            <w:lang w:eastAsia="en-US"/>
          </w:rPr>
          <w:t>ΣΥΝΟΔΟΣ Δ΄</w:t>
        </w:r>
      </w:ins>
    </w:p>
    <w:p w14:paraId="02114308" w14:textId="77777777" w:rsidR="00E650A0" w:rsidRPr="00E650A0" w:rsidRDefault="00E650A0" w:rsidP="00E650A0">
      <w:pPr>
        <w:spacing w:after="0" w:line="360" w:lineRule="auto"/>
        <w:rPr>
          <w:ins w:id="11" w:author="Φλούδα Χριστίνα" w:date="2019-02-20T13:37:00Z"/>
          <w:rFonts w:eastAsia="Times New Roman"/>
          <w:szCs w:val="24"/>
          <w:lang w:eastAsia="en-US"/>
        </w:rPr>
      </w:pPr>
    </w:p>
    <w:p w14:paraId="6B45337D" w14:textId="77777777" w:rsidR="00E650A0" w:rsidRPr="00E650A0" w:rsidRDefault="00E650A0" w:rsidP="00E650A0">
      <w:pPr>
        <w:spacing w:after="0" w:line="360" w:lineRule="auto"/>
        <w:rPr>
          <w:ins w:id="12" w:author="Φλούδα Χριστίνα" w:date="2019-02-20T13:37:00Z"/>
          <w:rFonts w:eastAsia="Times New Roman"/>
          <w:szCs w:val="24"/>
          <w:lang w:eastAsia="en-US"/>
        </w:rPr>
      </w:pPr>
      <w:ins w:id="13" w:author="Φλούδα Χριστίνα" w:date="2019-02-20T13:37:00Z">
        <w:r w:rsidRPr="00E650A0">
          <w:rPr>
            <w:rFonts w:eastAsia="Times New Roman"/>
            <w:szCs w:val="24"/>
            <w:lang w:eastAsia="en-US"/>
          </w:rPr>
          <w:t>ΣΥΝΕΔΡΙΑΣΗ ΟΔ΄</w:t>
        </w:r>
      </w:ins>
    </w:p>
    <w:p w14:paraId="58D53B58" w14:textId="77777777" w:rsidR="00E650A0" w:rsidRPr="00E650A0" w:rsidRDefault="00E650A0" w:rsidP="00E650A0">
      <w:pPr>
        <w:spacing w:after="0" w:line="360" w:lineRule="auto"/>
        <w:rPr>
          <w:ins w:id="14" w:author="Φλούδα Χριστίνα" w:date="2019-02-20T13:37:00Z"/>
          <w:rFonts w:eastAsia="Times New Roman"/>
          <w:szCs w:val="24"/>
          <w:lang w:eastAsia="en-US"/>
        </w:rPr>
      </w:pPr>
      <w:ins w:id="15" w:author="Φλούδα Χριστίνα" w:date="2019-02-20T13:37:00Z">
        <w:r w:rsidRPr="00E650A0">
          <w:rPr>
            <w:rFonts w:eastAsia="Times New Roman"/>
            <w:szCs w:val="24"/>
            <w:lang w:eastAsia="en-US"/>
          </w:rPr>
          <w:t>Τρίτη  12 Φεβρουαρίου 2019</w:t>
        </w:r>
      </w:ins>
    </w:p>
    <w:p w14:paraId="07529655" w14:textId="77777777" w:rsidR="00E650A0" w:rsidRPr="00E650A0" w:rsidRDefault="00E650A0" w:rsidP="00E650A0">
      <w:pPr>
        <w:spacing w:after="0" w:line="360" w:lineRule="auto"/>
        <w:rPr>
          <w:ins w:id="16" w:author="Φλούδα Χριστίνα" w:date="2019-02-20T13:37:00Z"/>
          <w:rFonts w:eastAsia="Times New Roman"/>
          <w:szCs w:val="24"/>
          <w:lang w:eastAsia="en-US"/>
        </w:rPr>
      </w:pPr>
    </w:p>
    <w:p w14:paraId="065DFBEC" w14:textId="77777777" w:rsidR="00E650A0" w:rsidRPr="00E650A0" w:rsidRDefault="00E650A0" w:rsidP="00E650A0">
      <w:pPr>
        <w:spacing w:after="0" w:line="360" w:lineRule="auto"/>
        <w:rPr>
          <w:ins w:id="17" w:author="Φλούδα Χριστίνα" w:date="2019-02-20T13:37:00Z"/>
          <w:rFonts w:eastAsia="Times New Roman"/>
          <w:szCs w:val="24"/>
          <w:lang w:eastAsia="en-US"/>
        </w:rPr>
      </w:pPr>
      <w:ins w:id="18" w:author="Φλούδα Χριστίνα" w:date="2019-02-20T13:37:00Z">
        <w:r w:rsidRPr="00E650A0">
          <w:rPr>
            <w:rFonts w:eastAsia="Times New Roman"/>
            <w:szCs w:val="24"/>
            <w:lang w:eastAsia="en-US"/>
          </w:rPr>
          <w:t>ΘΕΜΑΤΑ</w:t>
        </w:r>
      </w:ins>
    </w:p>
    <w:p w14:paraId="5E963352" w14:textId="77777777" w:rsidR="00E650A0" w:rsidRPr="00E650A0" w:rsidRDefault="00E650A0" w:rsidP="00E650A0">
      <w:pPr>
        <w:spacing w:after="0" w:line="360" w:lineRule="auto"/>
        <w:rPr>
          <w:ins w:id="19" w:author="Φλούδα Χριστίνα" w:date="2019-02-20T13:37:00Z"/>
          <w:rFonts w:eastAsia="Times New Roman"/>
          <w:szCs w:val="24"/>
          <w:lang w:eastAsia="en-US"/>
        </w:rPr>
      </w:pPr>
      <w:ins w:id="20" w:author="Φλούδα Χριστίνα" w:date="2019-02-20T13:37:00Z">
        <w:r w:rsidRPr="00E650A0">
          <w:rPr>
            <w:rFonts w:eastAsia="Times New Roman"/>
            <w:szCs w:val="24"/>
            <w:lang w:eastAsia="en-US"/>
          </w:rPr>
          <w:t xml:space="preserve"> </w:t>
        </w:r>
        <w:r w:rsidRPr="00E650A0">
          <w:rPr>
            <w:rFonts w:eastAsia="Times New Roman"/>
            <w:szCs w:val="24"/>
            <w:lang w:eastAsia="en-US"/>
          </w:rPr>
          <w:br/>
          <w:t xml:space="preserve">Α. ΕΙΔΙΚΑ ΘΕΜΑΤΑ </w:t>
        </w:r>
        <w:r w:rsidRPr="00E650A0">
          <w:rPr>
            <w:rFonts w:eastAsia="Times New Roman"/>
            <w:szCs w:val="24"/>
            <w:lang w:eastAsia="en-US"/>
          </w:rPr>
          <w:br/>
          <w:t xml:space="preserve">1. Ανακοινώνεται ότι τη συνεδρίαση παρακολουθούν μαθητές από το 13ο Γενικό Λύκειο Περιστερίου, το 5ο Γενικό Λύκειο Ηλιούπολης, το 6ο Δημοτικό Σχολείο Ηλιούπολης, το 1ο Δημοτικό Σχολείο Μαραθώνα, το 6ο Γενικό Λύκειο Ζωγράφου, το Γυμνάσιο Ασκληπιείου Αργολίδας, το 2ο Γενικό Λύκειο Κιάτου, το 1ο Γυμνάσιο Τρίπολης, το 2ο Δημοτικό Σχολείο Αργοστολίου και το 12ο Δημοτικό Σχολείο Ξάνθης, σελ. </w:t>
        </w:r>
        <w:r w:rsidRPr="00E650A0">
          <w:rPr>
            <w:rFonts w:eastAsia="Times New Roman"/>
            <w:szCs w:val="24"/>
            <w:lang w:eastAsia="en-US"/>
          </w:rPr>
          <w:br/>
          <w:t xml:space="preserve">2. Ειδική Ημερήσια Διάταξη: </w:t>
        </w:r>
      </w:ins>
    </w:p>
    <w:p w14:paraId="433BBF89" w14:textId="77777777" w:rsidR="00E650A0" w:rsidRPr="00E650A0" w:rsidRDefault="00E650A0" w:rsidP="00E650A0">
      <w:pPr>
        <w:spacing w:after="0" w:line="360" w:lineRule="auto"/>
        <w:rPr>
          <w:ins w:id="21" w:author="Φλούδα Χριστίνα" w:date="2019-02-20T13:37:00Z"/>
          <w:rFonts w:eastAsia="Times New Roman"/>
          <w:szCs w:val="24"/>
          <w:lang w:eastAsia="en-US"/>
        </w:rPr>
      </w:pPr>
      <w:ins w:id="22" w:author="Φλούδα Χριστίνα" w:date="2019-02-20T13:37:00Z">
        <w:r w:rsidRPr="00E650A0">
          <w:rPr>
            <w:rFonts w:eastAsia="Times New Roman"/>
            <w:szCs w:val="24"/>
            <w:lang w:eastAsia="en-US"/>
          </w:rPr>
          <w:t xml:space="preserve">Συζήτηση επί των προτάσεων για αναθεώρηση διατάξεων του Συντάγματος, σύμφωνα με τα άρθρα 110 του Συντάγματος και 119 του Κανονισμού της Βουλής, σελ. </w:t>
        </w:r>
        <w:r w:rsidRPr="00E650A0">
          <w:rPr>
            <w:rFonts w:eastAsia="Times New Roman"/>
            <w:szCs w:val="24"/>
            <w:lang w:eastAsia="en-US"/>
          </w:rPr>
          <w:br/>
          <w:t xml:space="preserve">3. Συζήτηση σχετικά με τη διαδικασία διεξαγωγής της συζήτησης επί των προτάσεων για αναθεώρηση διατάξεων του Συντάγματος και επί της ψηφοφορίας αυτών, σελ. </w:t>
        </w:r>
        <w:r w:rsidRPr="00E650A0">
          <w:rPr>
            <w:rFonts w:eastAsia="Times New Roman"/>
            <w:szCs w:val="24"/>
            <w:lang w:eastAsia="en-US"/>
          </w:rPr>
          <w:br/>
          <w:t xml:space="preserve">4. Κατάθεση Εκθέσεων Ειδικής Μόνιμης Επιτροπής:  </w:t>
        </w:r>
      </w:ins>
    </w:p>
    <w:p w14:paraId="662FB014" w14:textId="77777777" w:rsidR="00E650A0" w:rsidRPr="00E650A0" w:rsidRDefault="00E650A0" w:rsidP="00E650A0">
      <w:pPr>
        <w:spacing w:after="0" w:line="360" w:lineRule="auto"/>
        <w:rPr>
          <w:ins w:id="23" w:author="Φλούδα Χριστίνα" w:date="2019-02-20T13:37:00Z"/>
          <w:rFonts w:eastAsia="Times New Roman"/>
          <w:szCs w:val="24"/>
          <w:lang w:eastAsia="en-US"/>
        </w:rPr>
      </w:pPr>
      <w:ins w:id="24" w:author="Φλούδα Χριστίνα" w:date="2019-02-20T13:37:00Z">
        <w:r w:rsidRPr="00E650A0">
          <w:rPr>
            <w:rFonts w:eastAsia="Times New Roman"/>
            <w:szCs w:val="24"/>
            <w:lang w:eastAsia="en-US"/>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E650A0">
          <w:rPr>
            <w:rFonts w:eastAsia="Times New Roman"/>
            <w:szCs w:val="24"/>
            <w:lang w:eastAsia="en-US"/>
          </w:rPr>
          <w:br/>
          <w:t xml:space="preserve">5. Επί του Κανονισμού, σελ. </w:t>
        </w:r>
        <w:r w:rsidRPr="00E650A0">
          <w:rPr>
            <w:rFonts w:eastAsia="Times New Roman"/>
            <w:szCs w:val="24"/>
            <w:lang w:eastAsia="en-US"/>
          </w:rPr>
          <w:br/>
          <w:t xml:space="preserve">6. Επί προσωπικού θέματος, σελ. </w:t>
        </w:r>
        <w:r w:rsidRPr="00E650A0">
          <w:rPr>
            <w:rFonts w:eastAsia="Times New Roman"/>
            <w:szCs w:val="24"/>
            <w:lang w:eastAsia="en-US"/>
          </w:rPr>
          <w:br/>
          <w:t xml:space="preserve">7. Επί διαδικαστικού θέματος, σελ. </w:t>
        </w:r>
        <w:r w:rsidRPr="00E650A0">
          <w:rPr>
            <w:rFonts w:eastAsia="Times New Roman"/>
            <w:szCs w:val="24"/>
            <w:lang w:eastAsia="en-US"/>
          </w:rPr>
          <w:br/>
          <w:t xml:space="preserve"> </w:t>
        </w:r>
        <w:r w:rsidRPr="00E650A0">
          <w:rPr>
            <w:rFonts w:eastAsia="Times New Roman"/>
            <w:szCs w:val="24"/>
            <w:lang w:eastAsia="en-US"/>
          </w:rPr>
          <w:br/>
          <w:t xml:space="preserve">Β. ΝΟΜΟΘΕΤΙΚΗ ΕΡΓΑΣΙΑ </w:t>
        </w:r>
        <w:r w:rsidRPr="00E650A0">
          <w:rPr>
            <w:rFonts w:eastAsia="Times New Roman"/>
            <w:szCs w:val="24"/>
            <w:lang w:eastAsia="en-US"/>
          </w:rPr>
          <w:br/>
          <w:t xml:space="preserve">Κατάθεση Εκθέσεως Διαρκούς Επιτροπής: </w:t>
        </w:r>
      </w:ins>
    </w:p>
    <w:p w14:paraId="4E82C9C7" w14:textId="77777777" w:rsidR="00E650A0" w:rsidRPr="00E650A0" w:rsidRDefault="00E650A0" w:rsidP="00E650A0">
      <w:pPr>
        <w:spacing w:after="0" w:line="360" w:lineRule="auto"/>
        <w:rPr>
          <w:ins w:id="25" w:author="Φλούδα Χριστίνα" w:date="2019-02-20T13:37:00Z"/>
          <w:rFonts w:eastAsia="Times New Roman"/>
          <w:szCs w:val="24"/>
          <w:lang w:eastAsia="en-US"/>
        </w:rPr>
      </w:pPr>
      <w:ins w:id="26" w:author="Φλούδα Χριστίνα" w:date="2019-02-20T13:37:00Z">
        <w:r w:rsidRPr="00E650A0">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Οικονομίας και Ανάπτυξης: «Κύρωση της συμφωνίας μεταξύ της Κυβέρνησης της Ελληνικής Δημοκρατίας και της Κυβέρνησης του Κράτους του Κουβέιτ για την προώθηση και αμοιβαία προστασία των επενδύσεων και των Ρηματικών Διακοινώσεων σχετικά με τη διόρθωση του άρθρου 11 παράγραφος 2 του ελληνικού πρωτότυπου κειμένου», σελ. </w:t>
        </w:r>
        <w:r w:rsidRPr="00E650A0">
          <w:rPr>
            <w:rFonts w:eastAsia="Times New Roman"/>
            <w:szCs w:val="24"/>
            <w:lang w:eastAsia="en-US"/>
          </w:rPr>
          <w:br/>
        </w:r>
      </w:ins>
    </w:p>
    <w:p w14:paraId="0A83C152" w14:textId="77777777" w:rsidR="00E650A0" w:rsidRPr="00E650A0" w:rsidRDefault="00E650A0" w:rsidP="00E650A0">
      <w:pPr>
        <w:spacing w:after="0" w:line="360" w:lineRule="auto"/>
        <w:rPr>
          <w:ins w:id="27" w:author="Φλούδα Χριστίνα" w:date="2019-02-20T13:37:00Z"/>
          <w:rFonts w:eastAsia="Times New Roman"/>
          <w:szCs w:val="24"/>
          <w:lang w:eastAsia="en-US"/>
        </w:rPr>
      </w:pPr>
      <w:ins w:id="28" w:author="Φλούδα Χριστίνα" w:date="2019-02-20T13:37:00Z">
        <w:r w:rsidRPr="00E650A0">
          <w:rPr>
            <w:rFonts w:eastAsia="Times New Roman"/>
            <w:szCs w:val="24"/>
            <w:lang w:eastAsia="en-US"/>
          </w:rPr>
          <w:t>ΠΡΟΕΔΡΟΣ</w:t>
        </w:r>
      </w:ins>
    </w:p>
    <w:p w14:paraId="7B9C1B16" w14:textId="77777777" w:rsidR="00E650A0" w:rsidRPr="00E650A0" w:rsidRDefault="00E650A0" w:rsidP="00E650A0">
      <w:pPr>
        <w:spacing w:after="0" w:line="360" w:lineRule="auto"/>
        <w:rPr>
          <w:ins w:id="29" w:author="Φλούδα Χριστίνα" w:date="2019-02-20T13:37:00Z"/>
          <w:rFonts w:eastAsia="Times New Roman"/>
          <w:szCs w:val="24"/>
          <w:lang w:eastAsia="en-US"/>
        </w:rPr>
      </w:pPr>
      <w:ins w:id="30" w:author="Φλούδα Χριστίνα" w:date="2019-02-20T13:37:00Z">
        <w:r w:rsidRPr="00E650A0">
          <w:rPr>
            <w:rFonts w:eastAsia="Times New Roman"/>
            <w:szCs w:val="24"/>
            <w:lang w:eastAsia="en-US"/>
          </w:rPr>
          <w:t>ΒΟΥΤΣΗΣ Ν. , σελ.</w:t>
        </w:r>
        <w:r w:rsidRPr="00E650A0">
          <w:rPr>
            <w:rFonts w:eastAsia="Times New Roman"/>
            <w:szCs w:val="24"/>
            <w:lang w:eastAsia="en-US"/>
          </w:rPr>
          <w:br/>
        </w:r>
      </w:ins>
    </w:p>
    <w:p w14:paraId="2EC812F4" w14:textId="77777777" w:rsidR="00E650A0" w:rsidRPr="00E650A0" w:rsidRDefault="00E650A0" w:rsidP="00E650A0">
      <w:pPr>
        <w:spacing w:after="0" w:line="360" w:lineRule="auto"/>
        <w:rPr>
          <w:ins w:id="31" w:author="Φλούδα Χριστίνα" w:date="2019-02-20T13:37:00Z"/>
          <w:rFonts w:eastAsia="Times New Roman"/>
          <w:szCs w:val="24"/>
          <w:lang w:eastAsia="en-US"/>
        </w:rPr>
      </w:pPr>
      <w:ins w:id="32" w:author="Φλούδα Χριστίνα" w:date="2019-02-20T13:37:00Z">
        <w:r w:rsidRPr="00E650A0">
          <w:rPr>
            <w:rFonts w:eastAsia="Times New Roman"/>
            <w:szCs w:val="24"/>
            <w:lang w:eastAsia="en-US"/>
          </w:rPr>
          <w:t>ΠΡΟΕΔΡΕΥΟΝΤΕΣ</w:t>
        </w:r>
      </w:ins>
    </w:p>
    <w:p w14:paraId="4C8BED23" w14:textId="77777777" w:rsidR="00E650A0" w:rsidRPr="00E650A0" w:rsidRDefault="00E650A0" w:rsidP="00E650A0">
      <w:pPr>
        <w:spacing w:after="0" w:line="360" w:lineRule="auto"/>
        <w:rPr>
          <w:ins w:id="33" w:author="Φλούδα Χριστίνα" w:date="2019-02-20T13:37:00Z"/>
          <w:rFonts w:eastAsia="Times New Roman"/>
          <w:szCs w:val="24"/>
          <w:lang w:eastAsia="en-US"/>
        </w:rPr>
      </w:pPr>
      <w:ins w:id="34" w:author="Φλούδα Χριστίνα" w:date="2019-02-20T13:37:00Z">
        <w:r w:rsidRPr="00E650A0">
          <w:rPr>
            <w:rFonts w:eastAsia="Times New Roman"/>
            <w:szCs w:val="24"/>
            <w:lang w:eastAsia="en-US"/>
          </w:rPr>
          <w:t>ΓΕΩΡΓΙΑΔΗΣ Μ. , σελ.</w:t>
        </w:r>
        <w:r w:rsidRPr="00E650A0">
          <w:rPr>
            <w:rFonts w:eastAsia="Times New Roman"/>
            <w:szCs w:val="24"/>
            <w:lang w:eastAsia="en-US"/>
          </w:rPr>
          <w:br/>
          <w:t xml:space="preserve">ΚΑΚΛΑΜΑΝΗΣ Ν. , σελ. </w:t>
        </w:r>
      </w:ins>
    </w:p>
    <w:p w14:paraId="2F153108" w14:textId="77777777" w:rsidR="00E650A0" w:rsidRPr="00E650A0" w:rsidRDefault="00E650A0" w:rsidP="00E650A0">
      <w:pPr>
        <w:spacing w:after="0" w:line="360" w:lineRule="auto"/>
        <w:rPr>
          <w:ins w:id="35" w:author="Φλούδα Χριστίνα" w:date="2019-02-20T13:37:00Z"/>
          <w:rFonts w:eastAsia="Times New Roman"/>
          <w:szCs w:val="24"/>
          <w:lang w:eastAsia="en-US"/>
        </w:rPr>
      </w:pPr>
      <w:ins w:id="36" w:author="Φλούδα Χριστίνα" w:date="2019-02-20T13:37:00Z">
        <w:r w:rsidRPr="00E650A0">
          <w:rPr>
            <w:rFonts w:eastAsia="Times New Roman"/>
            <w:szCs w:val="24"/>
            <w:lang w:eastAsia="en-US"/>
          </w:rPr>
          <w:t>ΚΟΥΡΑΚΗΣ Α. , σελ.</w:t>
        </w:r>
      </w:ins>
    </w:p>
    <w:p w14:paraId="5B06C729" w14:textId="77777777" w:rsidR="00E650A0" w:rsidRPr="00E650A0" w:rsidRDefault="00E650A0" w:rsidP="00E650A0">
      <w:pPr>
        <w:spacing w:after="0" w:line="360" w:lineRule="auto"/>
        <w:rPr>
          <w:ins w:id="37" w:author="Φλούδα Χριστίνα" w:date="2019-02-20T13:37:00Z"/>
          <w:rFonts w:eastAsia="Times New Roman"/>
          <w:szCs w:val="24"/>
          <w:lang w:eastAsia="en-US"/>
        </w:rPr>
      </w:pPr>
      <w:ins w:id="38" w:author="Φλούδα Χριστίνα" w:date="2019-02-20T13:37:00Z">
        <w:r w:rsidRPr="00E650A0">
          <w:rPr>
            <w:rFonts w:eastAsia="Times New Roman"/>
            <w:szCs w:val="24"/>
            <w:lang w:eastAsia="en-US"/>
          </w:rPr>
          <w:t xml:space="preserve">ΚΡΕΜΑΣΤΙΝΟΣ Δ. , σελ. </w:t>
        </w:r>
      </w:ins>
    </w:p>
    <w:p w14:paraId="2E136622" w14:textId="77777777" w:rsidR="00E650A0" w:rsidRPr="00E650A0" w:rsidRDefault="00E650A0" w:rsidP="00E650A0">
      <w:pPr>
        <w:spacing w:after="0" w:line="360" w:lineRule="auto"/>
        <w:rPr>
          <w:ins w:id="39" w:author="Φλούδα Χριστίνα" w:date="2019-02-20T13:37:00Z"/>
          <w:rFonts w:eastAsia="Times New Roman"/>
          <w:szCs w:val="24"/>
          <w:lang w:eastAsia="en-US"/>
        </w:rPr>
      </w:pPr>
      <w:ins w:id="40" w:author="Φλούδα Χριστίνα" w:date="2019-02-20T13:37:00Z">
        <w:r w:rsidRPr="00E650A0">
          <w:rPr>
            <w:rFonts w:eastAsia="Times New Roman"/>
            <w:szCs w:val="24"/>
            <w:lang w:eastAsia="en-US"/>
          </w:rPr>
          <w:t>ΛΑΜΠΡΟΥΛΗΣ Γ. , σελ.</w:t>
        </w:r>
      </w:ins>
    </w:p>
    <w:p w14:paraId="3941F1F4" w14:textId="77777777" w:rsidR="00E650A0" w:rsidRPr="00E650A0" w:rsidRDefault="00E650A0" w:rsidP="00E650A0">
      <w:pPr>
        <w:spacing w:after="0" w:line="360" w:lineRule="auto"/>
        <w:rPr>
          <w:ins w:id="41" w:author="Φλούδα Χριστίνα" w:date="2019-02-20T13:37:00Z"/>
          <w:rFonts w:eastAsia="Times New Roman"/>
          <w:szCs w:val="24"/>
          <w:lang w:eastAsia="en-US"/>
        </w:rPr>
      </w:pPr>
    </w:p>
    <w:p w14:paraId="31EC020C" w14:textId="77777777" w:rsidR="00E650A0" w:rsidRPr="00E650A0" w:rsidRDefault="00E650A0" w:rsidP="00E650A0">
      <w:pPr>
        <w:spacing w:after="0" w:line="360" w:lineRule="auto"/>
        <w:rPr>
          <w:ins w:id="42" w:author="Φλούδα Χριστίνα" w:date="2019-02-20T13:37:00Z"/>
          <w:rFonts w:eastAsia="Times New Roman"/>
          <w:szCs w:val="24"/>
          <w:lang w:eastAsia="en-US"/>
        </w:rPr>
      </w:pPr>
      <w:ins w:id="43" w:author="Φλούδα Χριστίνα" w:date="2019-02-20T13:37:00Z">
        <w:r w:rsidRPr="00E650A0">
          <w:rPr>
            <w:rFonts w:eastAsia="Times New Roman"/>
            <w:szCs w:val="24"/>
            <w:lang w:eastAsia="en-US"/>
          </w:rPr>
          <w:t>ΟΜΙΛΗΤΕΣ</w:t>
        </w:r>
      </w:ins>
    </w:p>
    <w:p w14:paraId="4617491F" w14:textId="77777777" w:rsidR="00E650A0" w:rsidRPr="00E650A0" w:rsidRDefault="00E650A0" w:rsidP="00E650A0">
      <w:pPr>
        <w:spacing w:after="0" w:line="360" w:lineRule="auto"/>
        <w:rPr>
          <w:ins w:id="44" w:author="Φλούδα Χριστίνα" w:date="2019-02-20T13:37:00Z"/>
          <w:rFonts w:eastAsia="Times New Roman"/>
          <w:szCs w:val="24"/>
          <w:lang w:eastAsia="en-US"/>
        </w:rPr>
      </w:pPr>
      <w:ins w:id="45" w:author="Φλούδα Χριστίνα" w:date="2019-02-20T13:37:00Z">
        <w:r w:rsidRPr="00E650A0">
          <w:rPr>
            <w:rFonts w:eastAsia="Times New Roman"/>
            <w:szCs w:val="24"/>
            <w:lang w:eastAsia="en-US"/>
          </w:rPr>
          <w:br/>
          <w:t>Α. Επί της Ειδικής Ημερήσιας Διάταξης:</w:t>
        </w:r>
        <w:r w:rsidRPr="00E650A0">
          <w:rPr>
            <w:rFonts w:eastAsia="Times New Roman"/>
            <w:szCs w:val="24"/>
            <w:lang w:eastAsia="en-US"/>
          </w:rPr>
          <w:br/>
          <w:t>ΑΘΑΝΑΣΙΟΥ Χ. , σελ.</w:t>
        </w:r>
        <w:r w:rsidRPr="00E650A0">
          <w:rPr>
            <w:rFonts w:eastAsia="Times New Roman"/>
            <w:szCs w:val="24"/>
            <w:lang w:eastAsia="en-US"/>
          </w:rPr>
          <w:br/>
          <w:t>ΑΜΥΡΑΣ Γ. , σελ.</w:t>
        </w:r>
        <w:r w:rsidRPr="00E650A0">
          <w:rPr>
            <w:rFonts w:eastAsia="Times New Roman"/>
            <w:szCs w:val="24"/>
            <w:lang w:eastAsia="en-US"/>
          </w:rPr>
          <w:br/>
          <w:t>ΑΝΑΓΝΩΣΤΟΠΟΥΛΟΥ Α. , σελ.</w:t>
        </w:r>
        <w:r w:rsidRPr="00E650A0">
          <w:rPr>
            <w:rFonts w:eastAsia="Times New Roman"/>
            <w:szCs w:val="24"/>
            <w:lang w:eastAsia="en-US"/>
          </w:rPr>
          <w:br/>
          <w:t>ΒΑΚΗ Φ. , σελ.</w:t>
        </w:r>
        <w:r w:rsidRPr="00E650A0">
          <w:rPr>
            <w:rFonts w:eastAsia="Times New Roman"/>
            <w:szCs w:val="24"/>
            <w:lang w:eastAsia="en-US"/>
          </w:rPr>
          <w:br/>
          <w:t>ΒΑΡΒΙΤΣΙΩΤΗΣ Μ. , σελ.</w:t>
        </w:r>
        <w:r w:rsidRPr="00E650A0">
          <w:rPr>
            <w:rFonts w:eastAsia="Times New Roman"/>
            <w:szCs w:val="24"/>
            <w:lang w:eastAsia="en-US"/>
          </w:rPr>
          <w:br/>
          <w:t>ΒΕΝΙΖΕΛΟΣ Ε. , σελ.</w:t>
        </w:r>
        <w:r w:rsidRPr="00E650A0">
          <w:rPr>
            <w:rFonts w:eastAsia="Times New Roman"/>
            <w:szCs w:val="24"/>
            <w:lang w:eastAsia="en-US"/>
          </w:rPr>
          <w:br/>
          <w:t>ΒΕΡΝΑΡΔΑΚΗΣ Χ. , σελ.</w:t>
        </w:r>
        <w:r w:rsidRPr="00E650A0">
          <w:rPr>
            <w:rFonts w:eastAsia="Times New Roman"/>
            <w:szCs w:val="24"/>
            <w:lang w:eastAsia="en-US"/>
          </w:rPr>
          <w:br/>
          <w:t>ΒΟΡΙΔΗΣ Μ. , σελ.</w:t>
        </w:r>
        <w:r w:rsidRPr="00E650A0">
          <w:rPr>
            <w:rFonts w:eastAsia="Times New Roman"/>
            <w:szCs w:val="24"/>
            <w:lang w:eastAsia="en-US"/>
          </w:rPr>
          <w:br/>
          <w:t>ΒΟΥΤΣΗΣ Ν. , σελ.</w:t>
        </w:r>
        <w:r w:rsidRPr="00E650A0">
          <w:rPr>
            <w:rFonts w:eastAsia="Times New Roman"/>
            <w:szCs w:val="24"/>
            <w:lang w:eastAsia="en-US"/>
          </w:rPr>
          <w:br/>
          <w:t>ΓΕΩΡΓΑΝΤΑΣ Γ. , σελ.</w:t>
        </w:r>
        <w:r w:rsidRPr="00E650A0">
          <w:rPr>
            <w:rFonts w:eastAsia="Times New Roman"/>
            <w:szCs w:val="24"/>
            <w:lang w:eastAsia="en-US"/>
          </w:rPr>
          <w:br/>
          <w:t>ΓΕΩΡΓΙΑΔΗΣ Μ. , σελ.</w:t>
        </w:r>
        <w:r w:rsidRPr="00E650A0">
          <w:rPr>
            <w:rFonts w:eastAsia="Times New Roman"/>
            <w:szCs w:val="24"/>
            <w:lang w:eastAsia="en-US"/>
          </w:rPr>
          <w:br/>
          <w:t>ΓΕΩΡΓΙΑΔΗΣ Σ. , σελ.</w:t>
        </w:r>
        <w:r w:rsidRPr="00E650A0">
          <w:rPr>
            <w:rFonts w:eastAsia="Times New Roman"/>
            <w:szCs w:val="24"/>
            <w:lang w:eastAsia="en-US"/>
          </w:rPr>
          <w:br/>
          <w:t>ΓΙΟΓΙΑΚΑΣ Β. , σελ.</w:t>
        </w:r>
        <w:r w:rsidRPr="00E650A0">
          <w:rPr>
            <w:rFonts w:eastAsia="Times New Roman"/>
            <w:szCs w:val="24"/>
            <w:lang w:eastAsia="en-US"/>
          </w:rPr>
          <w:br/>
          <w:t>ΓΚΙΟΚΑΣ Ι. , σελ.</w:t>
        </w:r>
        <w:r w:rsidRPr="00E650A0">
          <w:rPr>
            <w:rFonts w:eastAsia="Times New Roman"/>
            <w:szCs w:val="24"/>
            <w:lang w:eastAsia="en-US"/>
          </w:rPr>
          <w:br/>
          <w:t>ΓΚΙΟΛΑΣ Ι. , σελ.</w:t>
        </w:r>
        <w:r w:rsidRPr="00E650A0">
          <w:rPr>
            <w:rFonts w:eastAsia="Times New Roman"/>
            <w:szCs w:val="24"/>
            <w:lang w:eastAsia="en-US"/>
          </w:rPr>
          <w:br/>
          <w:t>ΓΡΕΓΟΣ Α. , σελ.</w:t>
        </w:r>
        <w:r w:rsidRPr="00E650A0">
          <w:rPr>
            <w:rFonts w:eastAsia="Times New Roman"/>
            <w:szCs w:val="24"/>
            <w:lang w:eastAsia="en-US"/>
          </w:rPr>
          <w:br/>
          <w:t>ΔΕΛΗΣ Ι. , σελ.</w:t>
        </w:r>
        <w:r w:rsidRPr="00E650A0">
          <w:rPr>
            <w:rFonts w:eastAsia="Times New Roman"/>
            <w:szCs w:val="24"/>
            <w:lang w:eastAsia="en-US"/>
          </w:rPr>
          <w:br/>
          <w:t>ΔΟΥΖΙΝΑΣ Κ. , σελ.</w:t>
        </w:r>
        <w:r w:rsidRPr="00E650A0">
          <w:rPr>
            <w:rFonts w:eastAsia="Times New Roman"/>
            <w:szCs w:val="24"/>
            <w:lang w:eastAsia="en-US"/>
          </w:rPr>
          <w:br/>
          <w:t>ΔΡΙΤΣΑΣ Θ. , σελ.</w:t>
        </w:r>
        <w:r w:rsidRPr="00E650A0">
          <w:rPr>
            <w:rFonts w:eastAsia="Times New Roman"/>
            <w:szCs w:val="24"/>
            <w:lang w:eastAsia="en-US"/>
          </w:rPr>
          <w:br/>
          <w:t>ΔΡΙΤΣΕΛΗ Π. , σελ.</w:t>
        </w:r>
        <w:r w:rsidRPr="00E650A0">
          <w:rPr>
            <w:rFonts w:eastAsia="Times New Roman"/>
            <w:szCs w:val="24"/>
            <w:lang w:eastAsia="en-US"/>
          </w:rPr>
          <w:br/>
          <w:t>ΗΓΟΥΜΕΝΙΔΗΣ Ν. , σελ.</w:t>
        </w:r>
        <w:r w:rsidRPr="00E650A0">
          <w:rPr>
            <w:rFonts w:eastAsia="Times New Roman"/>
            <w:szCs w:val="24"/>
            <w:lang w:eastAsia="en-US"/>
          </w:rPr>
          <w:br/>
          <w:t>ΘΕΛΕΡΙΤΗ Μ. , σελ.</w:t>
        </w:r>
        <w:r w:rsidRPr="00E650A0">
          <w:rPr>
            <w:rFonts w:eastAsia="Times New Roman"/>
            <w:szCs w:val="24"/>
            <w:lang w:eastAsia="en-US"/>
          </w:rPr>
          <w:br/>
          <w:t>ΘΕΟΦΥΛΑΚΤΟΣ Ι. , σελ.</w:t>
        </w:r>
        <w:r w:rsidRPr="00E650A0">
          <w:rPr>
            <w:rFonts w:eastAsia="Times New Roman"/>
            <w:szCs w:val="24"/>
            <w:lang w:eastAsia="en-US"/>
          </w:rPr>
          <w:br/>
          <w:t>ΘΕΟΧΑΡΟΠΟΥΛΟΣ Α. , σελ.</w:t>
        </w:r>
        <w:r w:rsidRPr="00E650A0">
          <w:rPr>
            <w:rFonts w:eastAsia="Times New Roman"/>
            <w:szCs w:val="24"/>
            <w:lang w:eastAsia="en-US"/>
          </w:rPr>
          <w:br/>
          <w:t>ΘΡΑΨΑΝΙΩΤΗΣ Ε. , σελ.</w:t>
        </w:r>
        <w:r w:rsidRPr="00E650A0">
          <w:rPr>
            <w:rFonts w:eastAsia="Times New Roman"/>
            <w:szCs w:val="24"/>
            <w:lang w:eastAsia="en-US"/>
          </w:rPr>
          <w:br/>
          <w:t>ΚΑΒΒΑΔΙΑ Ι. , σελ.</w:t>
        </w:r>
        <w:r w:rsidRPr="00E650A0">
          <w:rPr>
            <w:rFonts w:eastAsia="Times New Roman"/>
            <w:szCs w:val="24"/>
            <w:lang w:eastAsia="en-US"/>
          </w:rPr>
          <w:br/>
          <w:t>ΚΑΛΟΓΗΡΟΥ Μ. , σελ.</w:t>
        </w:r>
        <w:r w:rsidRPr="00E650A0">
          <w:rPr>
            <w:rFonts w:eastAsia="Times New Roman"/>
            <w:szCs w:val="24"/>
            <w:lang w:eastAsia="en-US"/>
          </w:rPr>
          <w:br/>
          <w:t>ΚΑΡΑΓΙΑΝΝΙΔΗΣ Χ. , σελ.</w:t>
        </w:r>
        <w:r w:rsidRPr="00E650A0">
          <w:rPr>
            <w:rFonts w:eastAsia="Times New Roman"/>
            <w:szCs w:val="24"/>
            <w:lang w:eastAsia="en-US"/>
          </w:rPr>
          <w:br/>
          <w:t>ΚΑΡΑΘΑΝΑΣΟΠΟΥΛΟΣ Ν. , σελ.</w:t>
        </w:r>
        <w:r w:rsidRPr="00E650A0">
          <w:rPr>
            <w:rFonts w:eastAsia="Times New Roman"/>
            <w:szCs w:val="24"/>
            <w:lang w:eastAsia="en-US"/>
          </w:rPr>
          <w:br/>
          <w:t>ΚΑΡΑΚΩΣΤΑΣ Ε. , σελ.</w:t>
        </w:r>
        <w:r w:rsidRPr="00E650A0">
          <w:rPr>
            <w:rFonts w:eastAsia="Times New Roman"/>
            <w:szCs w:val="24"/>
            <w:lang w:eastAsia="en-US"/>
          </w:rPr>
          <w:br/>
          <w:t>ΚΑΡΑΟΓΛΟΥ Θ. , σελ.</w:t>
        </w:r>
        <w:r w:rsidRPr="00E650A0">
          <w:rPr>
            <w:rFonts w:eastAsia="Times New Roman"/>
            <w:szCs w:val="24"/>
            <w:lang w:eastAsia="en-US"/>
          </w:rPr>
          <w:br/>
          <w:t>ΚΑΡΑΣΜΑΝΗΣ Γ. , σελ.</w:t>
        </w:r>
        <w:r w:rsidRPr="00E650A0">
          <w:rPr>
            <w:rFonts w:eastAsia="Times New Roman"/>
            <w:szCs w:val="24"/>
            <w:lang w:eastAsia="en-US"/>
          </w:rPr>
          <w:br/>
          <w:t>ΚΑΡΡΑΣ Γ. , σελ.</w:t>
        </w:r>
        <w:r w:rsidRPr="00E650A0">
          <w:rPr>
            <w:rFonts w:eastAsia="Times New Roman"/>
            <w:szCs w:val="24"/>
            <w:lang w:eastAsia="en-US"/>
          </w:rPr>
          <w:br/>
          <w:t>ΚΑΣΙΔΙΑΡΗΣ Η. , σελ.</w:t>
        </w:r>
        <w:r w:rsidRPr="00E650A0">
          <w:rPr>
            <w:rFonts w:eastAsia="Times New Roman"/>
            <w:szCs w:val="24"/>
            <w:lang w:eastAsia="en-US"/>
          </w:rPr>
          <w:br/>
          <w:t>ΚΑΤΡΟΥΓΚΑΛΟΣ Γ. , σελ.</w:t>
        </w:r>
        <w:r w:rsidRPr="00E650A0">
          <w:rPr>
            <w:rFonts w:eastAsia="Times New Roman"/>
            <w:szCs w:val="24"/>
            <w:lang w:eastAsia="en-US"/>
          </w:rPr>
          <w:br/>
          <w:t>ΚΑΤΣΩΤΗΣ Χ. , σελ.</w:t>
        </w:r>
        <w:r w:rsidRPr="00E650A0">
          <w:rPr>
            <w:rFonts w:eastAsia="Times New Roman"/>
            <w:szCs w:val="24"/>
            <w:lang w:eastAsia="en-US"/>
          </w:rPr>
          <w:br/>
          <w:t>ΚΕΓΚΕΡΟΓΛΟΥ Β. , σελ.</w:t>
        </w:r>
        <w:r w:rsidRPr="00E650A0">
          <w:rPr>
            <w:rFonts w:eastAsia="Times New Roman"/>
            <w:szCs w:val="24"/>
            <w:lang w:eastAsia="en-US"/>
          </w:rPr>
          <w:br/>
          <w:t>ΚΕΡΑΜΕΩΣ Ν. , σελ.</w:t>
        </w:r>
        <w:r w:rsidRPr="00E650A0">
          <w:rPr>
            <w:rFonts w:eastAsia="Times New Roman"/>
            <w:szCs w:val="24"/>
            <w:lang w:eastAsia="en-US"/>
          </w:rPr>
          <w:br/>
          <w:t>ΚΕΦΑΛΟΓΙΑΝΝΗ  Ό. , σελ.</w:t>
        </w:r>
        <w:r w:rsidRPr="00E650A0">
          <w:rPr>
            <w:rFonts w:eastAsia="Times New Roman"/>
            <w:szCs w:val="24"/>
            <w:lang w:eastAsia="en-US"/>
          </w:rPr>
          <w:br/>
          <w:t>ΚΟΖΟΜΠΟΛΗ - ΑΜΑΝΑΤΙΔΗ Π. , σελ.</w:t>
        </w:r>
        <w:r w:rsidRPr="00E650A0">
          <w:rPr>
            <w:rFonts w:eastAsia="Times New Roman"/>
            <w:szCs w:val="24"/>
            <w:lang w:eastAsia="en-US"/>
          </w:rPr>
          <w:br/>
          <w:t>ΚΟΝΤΟΝΗΣ Χ. , σελ.</w:t>
        </w:r>
        <w:r w:rsidRPr="00E650A0">
          <w:rPr>
            <w:rFonts w:eastAsia="Times New Roman"/>
            <w:szCs w:val="24"/>
            <w:lang w:eastAsia="en-US"/>
          </w:rPr>
          <w:br/>
          <w:t>ΚΟΥΡΟΥΜΠΛΗΣ Π. , σελ.</w:t>
        </w:r>
        <w:r w:rsidRPr="00E650A0">
          <w:rPr>
            <w:rFonts w:eastAsia="Times New Roman"/>
            <w:szCs w:val="24"/>
            <w:lang w:eastAsia="en-US"/>
          </w:rPr>
          <w:br/>
          <w:t>ΚΥΡΙΤΣΗΣ Γ. , σελ.</w:t>
        </w:r>
        <w:r w:rsidRPr="00E650A0">
          <w:rPr>
            <w:rFonts w:eastAsia="Times New Roman"/>
            <w:szCs w:val="24"/>
            <w:lang w:eastAsia="en-US"/>
          </w:rPr>
          <w:br/>
          <w:t>ΛΟΒΕΡΔΟΣ Α. , σελ.</w:t>
        </w:r>
        <w:r w:rsidRPr="00E650A0">
          <w:rPr>
            <w:rFonts w:eastAsia="Times New Roman"/>
            <w:szCs w:val="24"/>
            <w:lang w:eastAsia="en-US"/>
          </w:rPr>
          <w:br/>
          <w:t>ΜΑΝΙΑΤΗΣ Ι. , σελ.</w:t>
        </w:r>
        <w:r w:rsidRPr="00E650A0">
          <w:rPr>
            <w:rFonts w:eastAsia="Times New Roman"/>
            <w:szCs w:val="24"/>
            <w:lang w:eastAsia="en-US"/>
          </w:rPr>
          <w:br/>
          <w:t>ΜΑΥΡΩΤΑΣ Γ. , σελ.</w:t>
        </w:r>
        <w:r w:rsidRPr="00E650A0">
          <w:rPr>
            <w:rFonts w:eastAsia="Times New Roman"/>
            <w:szCs w:val="24"/>
            <w:lang w:eastAsia="en-US"/>
          </w:rPr>
          <w:br/>
          <w:t>ΜΗΤΑΦΙΔΗΣ Τ. , σελ.</w:t>
        </w:r>
        <w:r w:rsidRPr="00E650A0">
          <w:rPr>
            <w:rFonts w:eastAsia="Times New Roman"/>
            <w:szCs w:val="24"/>
            <w:lang w:eastAsia="en-US"/>
          </w:rPr>
          <w:br/>
          <w:t>ΜΠΑΚΟΓΙΑΝΝΗ Θ. , σελ.</w:t>
        </w:r>
        <w:r w:rsidRPr="00E650A0">
          <w:rPr>
            <w:rFonts w:eastAsia="Times New Roman"/>
            <w:szCs w:val="24"/>
            <w:lang w:eastAsia="en-US"/>
          </w:rPr>
          <w:br/>
          <w:t>ΜΠΑΛΤΑΣ Α. , σελ.</w:t>
        </w:r>
        <w:r w:rsidRPr="00E650A0">
          <w:rPr>
            <w:rFonts w:eastAsia="Times New Roman"/>
            <w:szCs w:val="24"/>
            <w:lang w:eastAsia="en-US"/>
          </w:rPr>
          <w:br/>
          <w:t>ΜΠΑΛΩΜΕΝΑΚΗΣ Α. , σελ.</w:t>
        </w:r>
        <w:r w:rsidRPr="00E650A0">
          <w:rPr>
            <w:rFonts w:eastAsia="Times New Roman"/>
            <w:szCs w:val="24"/>
            <w:lang w:eastAsia="en-US"/>
          </w:rPr>
          <w:br/>
          <w:t>ΝΙΚΟΛΟΠΟΥΛΟΣ Ν. , σελ.</w:t>
        </w:r>
        <w:r w:rsidRPr="00E650A0">
          <w:rPr>
            <w:rFonts w:eastAsia="Times New Roman"/>
            <w:szCs w:val="24"/>
            <w:lang w:eastAsia="en-US"/>
          </w:rPr>
          <w:br/>
          <w:t>ΞΥΔΑΚΗΣ Ν. , σελ.</w:t>
        </w:r>
        <w:r w:rsidRPr="00E650A0">
          <w:rPr>
            <w:rFonts w:eastAsia="Times New Roman"/>
            <w:szCs w:val="24"/>
            <w:lang w:eastAsia="en-US"/>
          </w:rPr>
          <w:br/>
          <w:t>ΠΑΠΑΔΟΠΟΥΛΟΣ Χ. , σελ.</w:t>
        </w:r>
        <w:r w:rsidRPr="00E650A0">
          <w:rPr>
            <w:rFonts w:eastAsia="Times New Roman"/>
            <w:szCs w:val="24"/>
            <w:lang w:eastAsia="en-US"/>
          </w:rPr>
          <w:br/>
          <w:t>ΠΑΠΑΗΛΙΟΥ Γ. , σελ.</w:t>
        </w:r>
        <w:r w:rsidRPr="00E650A0">
          <w:rPr>
            <w:rFonts w:eastAsia="Times New Roman"/>
            <w:szCs w:val="24"/>
            <w:lang w:eastAsia="en-US"/>
          </w:rPr>
          <w:br/>
          <w:t>ΠΑΠΑΘΕΟΔΩΡΟΥ Θ. , σελ.</w:t>
        </w:r>
        <w:r w:rsidRPr="00E650A0">
          <w:rPr>
            <w:rFonts w:eastAsia="Times New Roman"/>
            <w:szCs w:val="24"/>
            <w:lang w:eastAsia="en-US"/>
          </w:rPr>
          <w:br/>
          <w:t>ΠΑΠΑΚΩΣΤΑ - ΣΙΔΗΡΟΠΟΥΛΟΥ Α. , σελ.</w:t>
        </w:r>
        <w:r w:rsidRPr="00E650A0">
          <w:rPr>
            <w:rFonts w:eastAsia="Times New Roman"/>
            <w:szCs w:val="24"/>
            <w:lang w:eastAsia="en-US"/>
          </w:rPr>
          <w:br/>
          <w:t>ΠΑΠΑΡΗΓΑ Α. , σελ.</w:t>
        </w:r>
        <w:r w:rsidRPr="00E650A0">
          <w:rPr>
            <w:rFonts w:eastAsia="Times New Roman"/>
            <w:szCs w:val="24"/>
            <w:lang w:eastAsia="en-US"/>
          </w:rPr>
          <w:br/>
          <w:t>ΠΑΠΑΦΙΛΙΠΠΟΥ Γ. , σελ.</w:t>
        </w:r>
        <w:r w:rsidRPr="00E650A0">
          <w:rPr>
            <w:rFonts w:eastAsia="Times New Roman"/>
            <w:szCs w:val="24"/>
            <w:lang w:eastAsia="en-US"/>
          </w:rPr>
          <w:br/>
          <w:t>ΠΑΠΠΑΣ Χ. , σελ.</w:t>
        </w:r>
        <w:r w:rsidRPr="00E650A0">
          <w:rPr>
            <w:rFonts w:eastAsia="Times New Roman"/>
            <w:szCs w:val="24"/>
            <w:lang w:eastAsia="en-US"/>
          </w:rPr>
          <w:br/>
          <w:t>ΠΑΡΑΣΚΕΥΟΠΟΥΛΟΣ Ν. , σελ.</w:t>
        </w:r>
        <w:r w:rsidRPr="00E650A0">
          <w:rPr>
            <w:rFonts w:eastAsia="Times New Roman"/>
            <w:szCs w:val="24"/>
            <w:lang w:eastAsia="en-US"/>
          </w:rPr>
          <w:br/>
          <w:t>ΣΑΡΙΔΗΣ Ι. , σελ.</w:t>
        </w:r>
        <w:r w:rsidRPr="00E650A0">
          <w:rPr>
            <w:rFonts w:eastAsia="Times New Roman"/>
            <w:szCs w:val="24"/>
            <w:lang w:eastAsia="en-US"/>
          </w:rPr>
          <w:br/>
          <w:t>ΣΤΑΜΑΤΑΚΗ Ε. , σελ.</w:t>
        </w:r>
        <w:r w:rsidRPr="00E650A0">
          <w:rPr>
            <w:rFonts w:eastAsia="Times New Roman"/>
            <w:szCs w:val="24"/>
            <w:lang w:eastAsia="en-US"/>
          </w:rPr>
          <w:br/>
          <w:t>ΣΥΝΤΥΧΑΚΗΣ Ε. , σελ.</w:t>
        </w:r>
        <w:r w:rsidRPr="00E650A0">
          <w:rPr>
            <w:rFonts w:eastAsia="Times New Roman"/>
            <w:szCs w:val="24"/>
            <w:lang w:eastAsia="en-US"/>
          </w:rPr>
          <w:br/>
          <w:t>ΣΥΡΙΓΟΣ Α. , σελ.</w:t>
        </w:r>
        <w:r w:rsidRPr="00E650A0">
          <w:rPr>
            <w:rFonts w:eastAsia="Times New Roman"/>
            <w:szCs w:val="24"/>
            <w:lang w:eastAsia="en-US"/>
          </w:rPr>
          <w:br/>
          <w:t>ΤΑΣΟΥΛΑΣ Κ. , σελ.</w:t>
        </w:r>
        <w:r w:rsidRPr="00E650A0">
          <w:rPr>
            <w:rFonts w:eastAsia="Times New Roman"/>
            <w:szCs w:val="24"/>
            <w:lang w:eastAsia="en-US"/>
          </w:rPr>
          <w:br/>
          <w:t>ΤΖΑΒΑΡΑΣ Κ. , σελ.</w:t>
        </w:r>
        <w:r w:rsidRPr="00E650A0">
          <w:rPr>
            <w:rFonts w:eastAsia="Times New Roman"/>
            <w:szCs w:val="24"/>
            <w:lang w:eastAsia="en-US"/>
          </w:rPr>
          <w:br/>
          <w:t>ΤΖΑΚΡΗ Θ. , σελ.</w:t>
        </w:r>
        <w:r w:rsidRPr="00E650A0">
          <w:rPr>
            <w:rFonts w:eastAsia="Times New Roman"/>
            <w:szCs w:val="24"/>
            <w:lang w:eastAsia="en-US"/>
          </w:rPr>
          <w:br/>
          <w:t>ΤΖΑΜΑΚΛΗΣ Χ. , σελ.</w:t>
        </w:r>
        <w:r w:rsidRPr="00E650A0">
          <w:rPr>
            <w:rFonts w:eastAsia="Times New Roman"/>
            <w:szCs w:val="24"/>
            <w:lang w:eastAsia="en-US"/>
          </w:rPr>
          <w:br/>
          <w:t>ΤΡΑΓΑΚΗΣ Ι. , σελ.</w:t>
        </w:r>
        <w:r w:rsidRPr="00E650A0">
          <w:rPr>
            <w:rFonts w:eastAsia="Times New Roman"/>
            <w:szCs w:val="24"/>
            <w:lang w:eastAsia="en-US"/>
          </w:rPr>
          <w:br/>
          <w:t>ΤΡΙΑΝΤΑΦΥΛΛΙΔΗΣ Α. , σελ.</w:t>
        </w:r>
        <w:r w:rsidRPr="00E650A0">
          <w:rPr>
            <w:rFonts w:eastAsia="Times New Roman"/>
            <w:szCs w:val="24"/>
            <w:lang w:eastAsia="en-US"/>
          </w:rPr>
          <w:br/>
          <w:t>ΤΣΙΑΡΑΣ Κ. , σελ.</w:t>
        </w:r>
        <w:r w:rsidRPr="00E650A0">
          <w:rPr>
            <w:rFonts w:eastAsia="Times New Roman"/>
            <w:szCs w:val="24"/>
            <w:lang w:eastAsia="en-US"/>
          </w:rPr>
          <w:br/>
          <w:t>ΤΣΙΡΚΑΣ Β. , σελ.</w:t>
        </w:r>
        <w:r w:rsidRPr="00E650A0">
          <w:rPr>
            <w:rFonts w:eastAsia="Times New Roman"/>
            <w:szCs w:val="24"/>
            <w:lang w:eastAsia="en-US"/>
          </w:rPr>
          <w:br/>
          <w:t>ΤΣΙΡΩΝΗΣ Ι. , σελ.</w:t>
        </w:r>
        <w:r w:rsidRPr="00E650A0">
          <w:rPr>
            <w:rFonts w:eastAsia="Times New Roman"/>
            <w:szCs w:val="24"/>
            <w:lang w:eastAsia="en-US"/>
          </w:rPr>
          <w:br/>
          <w:t>ΤΣΟΓΚΑΣ Γ. , σελ.</w:t>
        </w:r>
        <w:r w:rsidRPr="00E650A0">
          <w:rPr>
            <w:rFonts w:eastAsia="Times New Roman"/>
            <w:szCs w:val="24"/>
            <w:lang w:eastAsia="en-US"/>
          </w:rPr>
          <w:br/>
          <w:t>ΦΙΛΗΣ Ν. , σελ.</w:t>
        </w:r>
        <w:r w:rsidRPr="00E650A0">
          <w:rPr>
            <w:rFonts w:eastAsia="Times New Roman"/>
            <w:szCs w:val="24"/>
            <w:lang w:eastAsia="en-US"/>
          </w:rPr>
          <w:br/>
          <w:t>ΦΟΡΤΣΑΚΗΣ Θ. , σελ.</w:t>
        </w:r>
        <w:r w:rsidRPr="00E650A0">
          <w:rPr>
            <w:rFonts w:eastAsia="Times New Roman"/>
            <w:szCs w:val="24"/>
            <w:lang w:eastAsia="en-US"/>
          </w:rPr>
          <w:br/>
          <w:t>ΦΩΤΙΟΥ Θ. , σελ.</w:t>
        </w:r>
        <w:r w:rsidRPr="00E650A0">
          <w:rPr>
            <w:rFonts w:eastAsia="Times New Roman"/>
            <w:szCs w:val="24"/>
            <w:lang w:eastAsia="en-US"/>
          </w:rPr>
          <w:br/>
          <w:t>ΧΑΡΑΚΟΠΟΥΛΟΣ Μ. , σελ.</w:t>
        </w:r>
        <w:r w:rsidRPr="00E650A0">
          <w:rPr>
            <w:rFonts w:eastAsia="Times New Roman"/>
            <w:szCs w:val="24"/>
            <w:lang w:eastAsia="en-US"/>
          </w:rPr>
          <w:br/>
          <w:t>ΧΑΤΖΗΔΑΚΗΣ Κ. , σελ.</w:t>
        </w:r>
        <w:r w:rsidRPr="00E650A0">
          <w:rPr>
            <w:rFonts w:eastAsia="Times New Roman"/>
            <w:szCs w:val="24"/>
            <w:lang w:eastAsia="en-US"/>
          </w:rPr>
          <w:br/>
          <w:t>ΧΡΙΣΤΟΔΟΥΛΟΠΟΥΛΟΥ Α. , σελ.</w:t>
        </w:r>
        <w:r w:rsidRPr="00E650A0">
          <w:rPr>
            <w:rFonts w:eastAsia="Times New Roman"/>
            <w:szCs w:val="24"/>
            <w:lang w:eastAsia="en-US"/>
          </w:rPr>
          <w:br/>
          <w:t>ΧΡΙΣΤΟΦΙΛΟΠΟΥΛΟΥ Π. , σελ.</w:t>
        </w:r>
        <w:r w:rsidRPr="00E650A0">
          <w:rPr>
            <w:rFonts w:eastAsia="Times New Roman"/>
            <w:szCs w:val="24"/>
            <w:lang w:eastAsia="en-US"/>
          </w:rPr>
          <w:br/>
          <w:t>ΨΥΧΟΓΙΟΣ Γ. , σελ.</w:t>
        </w:r>
        <w:r w:rsidRPr="00E650A0">
          <w:rPr>
            <w:rFonts w:eastAsia="Times New Roman"/>
            <w:szCs w:val="24"/>
            <w:lang w:eastAsia="en-US"/>
          </w:rPr>
          <w:br/>
        </w:r>
        <w:r w:rsidRPr="00E650A0">
          <w:rPr>
            <w:rFonts w:eastAsia="Times New Roman"/>
            <w:szCs w:val="24"/>
            <w:lang w:eastAsia="en-US"/>
          </w:rPr>
          <w:br/>
          <w:t>Β. Επί της διαδικασίας διεξαγωγής της συζήτησης επί των προτάσεων για αναθεώρηση διατάξεων του Συντάγματος:</w:t>
        </w:r>
        <w:r w:rsidRPr="00E650A0">
          <w:rPr>
            <w:rFonts w:eastAsia="Times New Roman"/>
            <w:szCs w:val="24"/>
            <w:lang w:eastAsia="en-US"/>
          </w:rPr>
          <w:br/>
          <w:t>ΑΜΥΡΑΣ Γ. , σελ.</w:t>
        </w:r>
        <w:r w:rsidRPr="00E650A0">
          <w:rPr>
            <w:rFonts w:eastAsia="Times New Roman"/>
            <w:szCs w:val="24"/>
            <w:lang w:eastAsia="en-US"/>
          </w:rPr>
          <w:br/>
          <w:t>ΒΑΚΗ Φ. , σελ.</w:t>
        </w:r>
        <w:r w:rsidRPr="00E650A0">
          <w:rPr>
            <w:rFonts w:eastAsia="Times New Roman"/>
            <w:szCs w:val="24"/>
            <w:lang w:eastAsia="en-US"/>
          </w:rPr>
          <w:br/>
          <w:t>ΒΕΝΙΖΕΛΟΣ Ε. , σελ.</w:t>
        </w:r>
        <w:r w:rsidRPr="00E650A0">
          <w:rPr>
            <w:rFonts w:eastAsia="Times New Roman"/>
            <w:szCs w:val="24"/>
            <w:lang w:eastAsia="en-US"/>
          </w:rPr>
          <w:br/>
          <w:t>ΒΟΥΤΣΗΣ Ν. , σελ.</w:t>
        </w:r>
        <w:r w:rsidRPr="00E650A0">
          <w:rPr>
            <w:rFonts w:eastAsia="Times New Roman"/>
            <w:szCs w:val="24"/>
            <w:lang w:eastAsia="en-US"/>
          </w:rPr>
          <w:br/>
          <w:t>ΗΛΙΟΠΟΥΛΟΣ Π. , σελ.</w:t>
        </w:r>
        <w:r w:rsidRPr="00E650A0">
          <w:rPr>
            <w:rFonts w:eastAsia="Times New Roman"/>
            <w:szCs w:val="24"/>
            <w:lang w:eastAsia="en-US"/>
          </w:rPr>
          <w:br/>
          <w:t>ΚΑΤΡΟΥΓΚΑΛΟΣ Γ. , σελ.</w:t>
        </w:r>
        <w:r w:rsidRPr="00E650A0">
          <w:rPr>
            <w:rFonts w:eastAsia="Times New Roman"/>
            <w:szCs w:val="24"/>
            <w:lang w:eastAsia="en-US"/>
          </w:rPr>
          <w:br/>
          <w:t>ΛΑΜΠΡΟΥΛΗΣ Γ. , σελ.</w:t>
        </w:r>
        <w:r w:rsidRPr="00E650A0">
          <w:rPr>
            <w:rFonts w:eastAsia="Times New Roman"/>
            <w:szCs w:val="24"/>
            <w:lang w:eastAsia="en-US"/>
          </w:rPr>
          <w:br/>
          <w:t>ΛΟΒΕΡΔΟΣ Α. , σελ.</w:t>
        </w:r>
        <w:r w:rsidRPr="00E650A0">
          <w:rPr>
            <w:rFonts w:eastAsia="Times New Roman"/>
            <w:szCs w:val="24"/>
            <w:lang w:eastAsia="en-US"/>
          </w:rPr>
          <w:br/>
          <w:t>ΜΠΟΥΡΑΣ Α. , σελ.</w:t>
        </w:r>
        <w:r w:rsidRPr="00E650A0">
          <w:rPr>
            <w:rFonts w:eastAsia="Times New Roman"/>
            <w:szCs w:val="24"/>
            <w:lang w:eastAsia="en-US"/>
          </w:rPr>
          <w:br/>
          <w:t>ΠΑΠΑΘΕΟΔΩΡΟΥ Θ. , σελ.</w:t>
        </w:r>
        <w:r w:rsidRPr="00E650A0">
          <w:rPr>
            <w:rFonts w:eastAsia="Times New Roman"/>
            <w:szCs w:val="24"/>
            <w:lang w:eastAsia="en-US"/>
          </w:rPr>
          <w:br/>
          <w:t>ΠΑΠΠΑΣ Χ. , σελ.</w:t>
        </w:r>
        <w:r w:rsidRPr="00E650A0">
          <w:rPr>
            <w:rFonts w:eastAsia="Times New Roman"/>
            <w:szCs w:val="24"/>
            <w:lang w:eastAsia="en-US"/>
          </w:rPr>
          <w:br/>
          <w:t>ΠΑΦΙΛΗΣ Α. , σελ.</w:t>
        </w:r>
        <w:r w:rsidRPr="00E650A0">
          <w:rPr>
            <w:rFonts w:eastAsia="Times New Roman"/>
            <w:szCs w:val="24"/>
            <w:lang w:eastAsia="en-US"/>
          </w:rPr>
          <w:br/>
          <w:t>ΤΑΣΟΥΛΑΣ Κ. , σελ.</w:t>
        </w:r>
        <w:r w:rsidRPr="00E650A0">
          <w:rPr>
            <w:rFonts w:eastAsia="Times New Roman"/>
            <w:szCs w:val="24"/>
            <w:lang w:eastAsia="en-US"/>
          </w:rPr>
          <w:br/>
          <w:t>ΤΖΑΒΑΡΑΣ Κ. , σελ.</w:t>
        </w:r>
        <w:r w:rsidRPr="00E650A0">
          <w:rPr>
            <w:rFonts w:eastAsia="Times New Roman"/>
            <w:szCs w:val="24"/>
            <w:lang w:eastAsia="en-US"/>
          </w:rPr>
          <w:br/>
          <w:t>ΤΡΑΓΑΚΗΣ Ι. , σελ.</w:t>
        </w:r>
        <w:r w:rsidRPr="00E650A0">
          <w:rPr>
            <w:rFonts w:eastAsia="Times New Roman"/>
            <w:szCs w:val="24"/>
            <w:lang w:eastAsia="en-US"/>
          </w:rPr>
          <w:br/>
        </w:r>
        <w:r w:rsidRPr="00E650A0">
          <w:rPr>
            <w:rFonts w:eastAsia="Times New Roman"/>
            <w:szCs w:val="24"/>
            <w:lang w:eastAsia="en-US"/>
          </w:rPr>
          <w:br/>
          <w:t>Γ. Επί του Κανονισμού:</w:t>
        </w:r>
        <w:r w:rsidRPr="00E650A0">
          <w:rPr>
            <w:rFonts w:eastAsia="Times New Roman"/>
            <w:szCs w:val="24"/>
            <w:lang w:eastAsia="en-US"/>
          </w:rPr>
          <w:br/>
          <w:t>ΒΕΝΙΖΕΛΟΣ Ε. , σελ.</w:t>
        </w:r>
        <w:r w:rsidRPr="00E650A0">
          <w:rPr>
            <w:rFonts w:eastAsia="Times New Roman"/>
            <w:szCs w:val="24"/>
            <w:lang w:eastAsia="en-US"/>
          </w:rPr>
          <w:br/>
          <w:t>ΘΕΟΧΑΡΟΠΟΥΛΟΣ Α. , σελ.</w:t>
        </w:r>
        <w:r w:rsidRPr="00E650A0">
          <w:rPr>
            <w:rFonts w:eastAsia="Times New Roman"/>
            <w:szCs w:val="24"/>
            <w:lang w:eastAsia="en-US"/>
          </w:rPr>
          <w:br/>
        </w:r>
        <w:r w:rsidRPr="00E650A0">
          <w:rPr>
            <w:rFonts w:eastAsia="Times New Roman"/>
            <w:szCs w:val="24"/>
            <w:lang w:eastAsia="en-US"/>
          </w:rPr>
          <w:br/>
          <w:t>Δ. Επί προσωπικού θέματος:</w:t>
        </w:r>
        <w:r w:rsidRPr="00E650A0">
          <w:rPr>
            <w:rFonts w:eastAsia="Times New Roman"/>
            <w:szCs w:val="24"/>
            <w:lang w:eastAsia="en-US"/>
          </w:rPr>
          <w:br/>
          <w:t>ΠΑΠΑΚΩΣΤΑ - ΣΙΔΗΡΟΠΟΥΛΟΥ Α. , σελ.</w:t>
        </w:r>
        <w:r w:rsidRPr="00E650A0">
          <w:rPr>
            <w:rFonts w:eastAsia="Times New Roman"/>
            <w:szCs w:val="24"/>
            <w:lang w:eastAsia="en-US"/>
          </w:rPr>
          <w:br/>
        </w:r>
        <w:r w:rsidRPr="00E650A0">
          <w:rPr>
            <w:rFonts w:eastAsia="Times New Roman"/>
            <w:szCs w:val="24"/>
            <w:lang w:eastAsia="en-US"/>
          </w:rPr>
          <w:br/>
          <w:t>Ε. Επί διαδικαστικού θέματος:</w:t>
        </w:r>
        <w:r w:rsidRPr="00E650A0">
          <w:rPr>
            <w:rFonts w:eastAsia="Times New Roman"/>
            <w:szCs w:val="24"/>
            <w:lang w:eastAsia="en-US"/>
          </w:rPr>
          <w:br/>
          <w:t>ΒΑΚΗ Φ. , σελ.</w:t>
        </w:r>
        <w:r w:rsidRPr="00E650A0">
          <w:rPr>
            <w:rFonts w:eastAsia="Times New Roman"/>
            <w:szCs w:val="24"/>
            <w:lang w:eastAsia="en-US"/>
          </w:rPr>
          <w:br/>
          <w:t>ΒΟΡΙΔΗΣ Μ. , σελ.</w:t>
        </w:r>
        <w:r w:rsidRPr="00E650A0">
          <w:rPr>
            <w:rFonts w:eastAsia="Times New Roman"/>
            <w:szCs w:val="24"/>
            <w:lang w:eastAsia="en-US"/>
          </w:rPr>
          <w:br/>
          <w:t>ΒΟΥΤΣΗΣ Ν. , σελ.</w:t>
        </w:r>
        <w:r w:rsidRPr="00E650A0">
          <w:rPr>
            <w:rFonts w:eastAsia="Times New Roman"/>
            <w:szCs w:val="24"/>
            <w:lang w:eastAsia="en-US"/>
          </w:rPr>
          <w:br/>
          <w:t>ΓΕΩΡΓΙΑΔΗΣ Μ. , σελ.</w:t>
        </w:r>
        <w:r w:rsidRPr="00E650A0">
          <w:rPr>
            <w:rFonts w:eastAsia="Times New Roman"/>
            <w:szCs w:val="24"/>
            <w:lang w:eastAsia="en-US"/>
          </w:rPr>
          <w:br/>
          <w:t>ΓΕΩΡΓΙΑΔΗΣ Σ. , σελ.</w:t>
        </w:r>
        <w:r w:rsidRPr="00E650A0">
          <w:rPr>
            <w:rFonts w:eastAsia="Times New Roman"/>
            <w:szCs w:val="24"/>
            <w:lang w:eastAsia="en-US"/>
          </w:rPr>
          <w:br/>
          <w:t>ΚΑΚΛΑΜΑΝΗΣ Ν. , σελ.</w:t>
        </w:r>
        <w:r w:rsidRPr="00E650A0">
          <w:rPr>
            <w:rFonts w:eastAsia="Times New Roman"/>
            <w:szCs w:val="24"/>
            <w:lang w:eastAsia="en-US"/>
          </w:rPr>
          <w:br/>
          <w:t>ΚΑΛΟΓΗΡΟΥ Μ. , σελ.</w:t>
        </w:r>
      </w:ins>
    </w:p>
    <w:p w14:paraId="2280BEAA" w14:textId="065CFE09" w:rsidR="00E650A0" w:rsidRDefault="00E650A0" w:rsidP="00E650A0">
      <w:pPr>
        <w:spacing w:line="600" w:lineRule="auto"/>
        <w:ind w:firstLine="720"/>
        <w:jc w:val="center"/>
        <w:rPr>
          <w:ins w:id="46" w:author="Φλούδα Χριστίνα" w:date="2019-02-20T13:37:00Z"/>
          <w:rFonts w:eastAsia="Times New Roman"/>
          <w:szCs w:val="24"/>
        </w:rPr>
      </w:pPr>
      <w:ins w:id="47" w:author="Φλούδα Χριστίνα" w:date="2019-02-20T13:37:00Z">
        <w:r w:rsidRPr="00E650A0">
          <w:rPr>
            <w:rFonts w:eastAsia="Times New Roman"/>
            <w:szCs w:val="24"/>
            <w:lang w:eastAsia="en-US"/>
          </w:rPr>
          <w:t>ΚΑΤΡΟΥΓΚΑΛΟΣ Γ. , σελ.</w:t>
        </w:r>
        <w:r w:rsidRPr="00E650A0">
          <w:rPr>
            <w:rFonts w:eastAsia="Times New Roman"/>
            <w:szCs w:val="24"/>
            <w:lang w:eastAsia="en-US"/>
          </w:rPr>
          <w:br/>
          <w:t>ΚΟΥΡΑΚΗΣ Α. , σελ.</w:t>
        </w:r>
        <w:r w:rsidRPr="00E650A0">
          <w:rPr>
            <w:rFonts w:eastAsia="Times New Roman"/>
            <w:szCs w:val="24"/>
            <w:lang w:eastAsia="en-US"/>
          </w:rPr>
          <w:br/>
          <w:t>ΚΡΕΜΑΣΤΙΝΟΣ Δ. , σελ.</w:t>
        </w:r>
        <w:r w:rsidRPr="00E650A0">
          <w:rPr>
            <w:rFonts w:eastAsia="Times New Roman"/>
            <w:szCs w:val="24"/>
            <w:lang w:eastAsia="en-US"/>
          </w:rPr>
          <w:br/>
          <w:t>ΛΑΜΠΡΟΥΛΗΣ Γ. , σελ.</w:t>
        </w:r>
        <w:r w:rsidRPr="00E650A0">
          <w:rPr>
            <w:rFonts w:eastAsia="Times New Roman"/>
            <w:szCs w:val="24"/>
            <w:lang w:eastAsia="en-US"/>
          </w:rPr>
          <w:br/>
          <w:t>ΜΠΑΚΟΓΙΑΝΝΗ Θ. , σελ.</w:t>
        </w:r>
        <w:r w:rsidRPr="00E650A0">
          <w:rPr>
            <w:rFonts w:eastAsia="Times New Roman"/>
            <w:szCs w:val="24"/>
            <w:lang w:eastAsia="en-US"/>
          </w:rPr>
          <w:br/>
          <w:t>ΜΠΑΡΚΑΣ Κ. , σελ.</w:t>
        </w:r>
        <w:r w:rsidRPr="00E650A0">
          <w:rPr>
            <w:rFonts w:eastAsia="Times New Roman"/>
            <w:szCs w:val="24"/>
            <w:lang w:eastAsia="en-US"/>
          </w:rPr>
          <w:br/>
          <w:t>ΠΑΠΑΘΕΟΔΩΡΟΥ Θ. , σελ.</w:t>
        </w:r>
        <w:r w:rsidRPr="00E650A0">
          <w:rPr>
            <w:rFonts w:eastAsia="Times New Roman"/>
            <w:szCs w:val="24"/>
            <w:lang w:eastAsia="en-US"/>
          </w:rPr>
          <w:br/>
          <w:t>ΠΑΡΑΣΚΕΥΟΠΟΥΛΟΣ Ν. , σελ.</w:t>
        </w:r>
        <w:r w:rsidRPr="00E650A0">
          <w:rPr>
            <w:rFonts w:eastAsia="Times New Roman"/>
            <w:szCs w:val="24"/>
            <w:lang w:eastAsia="en-US"/>
          </w:rPr>
          <w:br/>
          <w:t>ΤΖΑΒΑΡΑΣ Κ. , σελ.</w:t>
        </w:r>
        <w:r w:rsidRPr="00E650A0">
          <w:rPr>
            <w:rFonts w:eastAsia="Times New Roman"/>
            <w:szCs w:val="24"/>
            <w:lang w:eastAsia="en-US"/>
          </w:rPr>
          <w:br/>
          <w:t>ΤΣΙΑΡΑΣ Κ. , σελ.</w:t>
        </w:r>
        <w:r w:rsidRPr="00E650A0">
          <w:rPr>
            <w:rFonts w:eastAsia="Times New Roman"/>
            <w:szCs w:val="24"/>
            <w:lang w:eastAsia="en-US"/>
          </w:rPr>
          <w:br/>
          <w:t>ΧΡΙΣΤΟΔΟΥΛΟΠΟΥΛΟΥ Α. , σελ.</w:t>
        </w:r>
        <w:r w:rsidRPr="00E650A0">
          <w:rPr>
            <w:rFonts w:eastAsia="Times New Roman"/>
            <w:szCs w:val="24"/>
            <w:lang w:eastAsia="en-US"/>
          </w:rPr>
          <w:br/>
        </w:r>
        <w:bookmarkStart w:id="48" w:name="_GoBack"/>
        <w:bookmarkEnd w:id="48"/>
      </w:ins>
    </w:p>
    <w:p w14:paraId="0A5DDF0A" w14:textId="5C50CACB" w:rsidR="00415E13" w:rsidRDefault="00E650A0">
      <w:pPr>
        <w:spacing w:line="600" w:lineRule="auto"/>
        <w:ind w:firstLine="720"/>
        <w:jc w:val="center"/>
        <w:rPr>
          <w:rFonts w:eastAsia="Times New Roman"/>
          <w:szCs w:val="24"/>
        </w:rPr>
      </w:pPr>
      <w:r>
        <w:rPr>
          <w:rFonts w:eastAsia="Times New Roman"/>
          <w:szCs w:val="24"/>
        </w:rPr>
        <w:t>ΠΡΑΚΤΙΚΑ ΒΟΥΛΗΣ</w:t>
      </w:r>
    </w:p>
    <w:p w14:paraId="0A5DDF0B" w14:textId="77777777" w:rsidR="00415E13" w:rsidRDefault="00E650A0">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0A5DDF0C" w14:textId="77777777" w:rsidR="00415E13" w:rsidRDefault="00E650A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A5DDF0D" w14:textId="77777777" w:rsidR="00415E13" w:rsidRDefault="00E650A0">
      <w:pPr>
        <w:spacing w:line="600" w:lineRule="auto"/>
        <w:ind w:firstLine="720"/>
        <w:jc w:val="center"/>
        <w:rPr>
          <w:rFonts w:eastAsia="Times New Roman"/>
          <w:szCs w:val="24"/>
        </w:rPr>
      </w:pPr>
      <w:r>
        <w:rPr>
          <w:rFonts w:eastAsia="Times New Roman"/>
          <w:szCs w:val="24"/>
        </w:rPr>
        <w:t>ΣΥΝΟΔΟΣ Δ΄</w:t>
      </w:r>
    </w:p>
    <w:p w14:paraId="0A5DDF0E" w14:textId="77777777" w:rsidR="00415E13" w:rsidRDefault="00E650A0">
      <w:pPr>
        <w:spacing w:line="600" w:lineRule="auto"/>
        <w:ind w:firstLine="720"/>
        <w:jc w:val="center"/>
        <w:rPr>
          <w:rFonts w:eastAsia="Times New Roman"/>
          <w:szCs w:val="24"/>
        </w:rPr>
      </w:pPr>
      <w:r>
        <w:rPr>
          <w:rFonts w:eastAsia="Times New Roman"/>
          <w:szCs w:val="24"/>
        </w:rPr>
        <w:t>ΣΥΝΕΔΡΙΑΣΗ OΔ΄</w:t>
      </w:r>
    </w:p>
    <w:p w14:paraId="0A5DDF0F" w14:textId="77777777" w:rsidR="00415E13" w:rsidRDefault="00E650A0">
      <w:pPr>
        <w:spacing w:line="600" w:lineRule="auto"/>
        <w:ind w:firstLine="720"/>
        <w:jc w:val="center"/>
        <w:rPr>
          <w:rFonts w:eastAsia="Times New Roman"/>
          <w:szCs w:val="24"/>
        </w:rPr>
      </w:pPr>
      <w:r>
        <w:rPr>
          <w:rFonts w:eastAsia="Times New Roman"/>
          <w:szCs w:val="24"/>
        </w:rPr>
        <w:t>Τρίτη 12 Φεβρουαρίου 2019</w:t>
      </w:r>
    </w:p>
    <w:p w14:paraId="0A5DDF10" w14:textId="77777777" w:rsidR="00415E13" w:rsidRDefault="00E650A0">
      <w:pPr>
        <w:spacing w:line="600" w:lineRule="auto"/>
        <w:ind w:firstLine="720"/>
        <w:jc w:val="both"/>
        <w:rPr>
          <w:rFonts w:eastAsia="Times New Roman"/>
          <w:szCs w:val="24"/>
        </w:rPr>
      </w:pPr>
      <w:r>
        <w:rPr>
          <w:rFonts w:eastAsia="Times New Roman"/>
          <w:szCs w:val="24"/>
        </w:rPr>
        <w:t>Αθήνα, σήμερα στις 12 Φεβρουαρίου 2019, ημέρα Τρίτη και ώρα 10.13΄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8E7A38">
        <w:rPr>
          <w:rFonts w:eastAsia="Times New Roman"/>
          <w:b/>
          <w:szCs w:val="24"/>
        </w:rPr>
        <w:t>ΝΙΚΟΛΑΟΥ ΒΟΥΤΣΗ</w:t>
      </w:r>
      <w:r>
        <w:rPr>
          <w:rFonts w:eastAsia="Times New Roman"/>
          <w:b/>
          <w:szCs w:val="24"/>
        </w:rPr>
        <w:t>.</w:t>
      </w:r>
    </w:p>
    <w:p w14:paraId="0A5DDF11" w14:textId="77777777" w:rsidR="00415E13" w:rsidRDefault="00E650A0">
      <w:pPr>
        <w:spacing w:line="600" w:lineRule="auto"/>
        <w:ind w:firstLine="720"/>
        <w:jc w:val="both"/>
        <w:rPr>
          <w:rFonts w:eastAsia="Times New Roman"/>
          <w:szCs w:val="24"/>
        </w:rPr>
      </w:pPr>
      <w:r>
        <w:rPr>
          <w:rFonts w:eastAsia="Times New Roman"/>
          <w:b/>
          <w:bCs/>
          <w:szCs w:val="24"/>
        </w:rPr>
        <w:t xml:space="preserve">ΠΡΟΕΔΡΟΣ (Νικόλαος Βούτσης): </w:t>
      </w:r>
      <w:r>
        <w:rPr>
          <w:rFonts w:eastAsia="Times New Roman"/>
          <w:szCs w:val="24"/>
        </w:rPr>
        <w:t>Κυρίες και κύριοι συνάδελφοι, αρχίζει η συνεδρίαση.</w:t>
      </w:r>
    </w:p>
    <w:p w14:paraId="0A5DDF1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w:t>
      </w:r>
    </w:p>
    <w:p w14:paraId="0A5DDF13" w14:textId="77777777" w:rsidR="00415E13" w:rsidRDefault="00E650A0">
      <w:pPr>
        <w:spacing w:line="600" w:lineRule="auto"/>
        <w:ind w:firstLine="720"/>
        <w:jc w:val="center"/>
        <w:rPr>
          <w:rFonts w:eastAsia="Times New Roman" w:cs="Times New Roman"/>
          <w:b/>
          <w:szCs w:val="24"/>
        </w:rPr>
      </w:pPr>
      <w:r>
        <w:rPr>
          <w:rFonts w:eastAsia="Times New Roman" w:cs="Times New Roman"/>
          <w:b/>
          <w:szCs w:val="24"/>
        </w:rPr>
        <w:t>ΕΙΔΙ</w:t>
      </w:r>
      <w:r>
        <w:rPr>
          <w:rFonts w:eastAsia="Times New Roman" w:cs="Times New Roman"/>
          <w:b/>
          <w:szCs w:val="24"/>
        </w:rPr>
        <w:t xml:space="preserve">ΚΗ ΗΜΕΡΗΣΙΑ ΔΙΑΤΑΞΗ </w:t>
      </w:r>
    </w:p>
    <w:p w14:paraId="0A5DDF1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Αποφάσεις Βουλής: σ</w:t>
      </w:r>
      <w:r>
        <w:rPr>
          <w:rFonts w:eastAsia="Times New Roman" w:cs="Times New Roman"/>
          <w:szCs w:val="24"/>
        </w:rPr>
        <w:t xml:space="preserve">υζήτηση και λήψη απόφασης επί των προτάσεων για αναθεώρηση διατάξεων του Συντάγματος, </w:t>
      </w:r>
      <w:r>
        <w:rPr>
          <w:rFonts w:eastAsia="Times New Roman" w:cs="Times New Roman"/>
          <w:szCs w:val="24"/>
        </w:rPr>
        <w:lastRenderedPageBreak/>
        <w:t>σύμφωνα με τα άρθρα 110 του Συντάγματος και 119 του Κανονισμού της Βουλής.</w:t>
      </w:r>
    </w:p>
    <w:p w14:paraId="0A5DDF15" w14:textId="77777777" w:rsidR="00415E13" w:rsidRDefault="00E650A0">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w:t>
      </w:r>
      <w:r>
        <w:rPr>
          <w:rFonts w:eastAsia="Times New Roman" w:cs="Times New Roman"/>
        </w:rPr>
        <w:t>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w:t>
      </w:r>
      <w:r>
        <w:rPr>
          <w:rFonts w:eastAsia="Times New Roman" w:cs="Times New Roman"/>
        </w:rPr>
        <w:t xml:space="preserve"> επτά μαθήτριες και μαθητές και τέσσερις εκπαιδευτικοί συνοδοί τους από το 13</w:t>
      </w:r>
      <w:r w:rsidRPr="00B46B5E">
        <w:rPr>
          <w:rFonts w:eastAsia="Times New Roman" w:cs="Times New Roman"/>
          <w:vertAlign w:val="superscript"/>
        </w:rPr>
        <w:t>ο</w:t>
      </w:r>
      <w:r>
        <w:rPr>
          <w:rFonts w:eastAsia="Times New Roman" w:cs="Times New Roman"/>
        </w:rPr>
        <w:t xml:space="preserve"> Γενικό Λύκειο Περιστερίου. </w:t>
      </w:r>
    </w:p>
    <w:p w14:paraId="0A5DDF16" w14:textId="77777777" w:rsidR="00415E13" w:rsidRDefault="00E650A0">
      <w:pPr>
        <w:spacing w:line="600" w:lineRule="auto"/>
        <w:ind w:firstLine="720"/>
        <w:jc w:val="both"/>
        <w:rPr>
          <w:rFonts w:eastAsia="Times New Roman" w:cs="Times New Roman"/>
          <w:szCs w:val="24"/>
        </w:rPr>
      </w:pPr>
      <w:r>
        <w:rPr>
          <w:rFonts w:eastAsia="Times New Roman" w:cs="Times New Roman"/>
        </w:rPr>
        <w:t xml:space="preserve">Η Βουλή σάς καλωσορίζει. </w:t>
      </w:r>
    </w:p>
    <w:p w14:paraId="0A5DDF17" w14:textId="77777777" w:rsidR="00415E13" w:rsidRDefault="00E650A0">
      <w:pPr>
        <w:spacing w:line="600" w:lineRule="auto"/>
        <w:ind w:firstLine="720"/>
        <w:jc w:val="center"/>
        <w:rPr>
          <w:rFonts w:eastAsia="Times New Roman" w:cs="Times New Roman"/>
          <w:szCs w:val="24"/>
        </w:rPr>
      </w:pPr>
      <w:r w:rsidRPr="00D24A07">
        <w:rPr>
          <w:rFonts w:eastAsia="Times New Roman" w:cs="Times New Roman"/>
          <w:szCs w:val="24"/>
        </w:rPr>
        <w:t>(Χειροκροτήματα απ’ όλες τις πτέρυγες της Βουλής)</w:t>
      </w:r>
    </w:p>
    <w:p w14:paraId="0A5DDF18" w14:textId="77777777" w:rsidR="00415E13" w:rsidRDefault="00E650A0">
      <w:pPr>
        <w:spacing w:line="600" w:lineRule="auto"/>
        <w:ind w:firstLine="720"/>
        <w:jc w:val="both"/>
        <w:rPr>
          <w:rFonts w:eastAsia="Times New Roman" w:cs="Times New Roman"/>
          <w:szCs w:val="24"/>
        </w:rPr>
      </w:pPr>
      <w:r w:rsidRPr="00D24A07">
        <w:rPr>
          <w:rFonts w:eastAsia="Times New Roman" w:cs="Times New Roman"/>
          <w:szCs w:val="24"/>
        </w:rPr>
        <w:t>Κυρίες και κύριοι συνάδελφοι, σύμφωνα με το άρθρο 119 παράγραφος 5 του Κα</w:t>
      </w:r>
      <w:r w:rsidRPr="00D24A07">
        <w:rPr>
          <w:rFonts w:eastAsia="Times New Roman" w:cs="Times New Roman"/>
          <w:szCs w:val="24"/>
        </w:rPr>
        <w:t xml:space="preserve">νονισμού της </w:t>
      </w:r>
      <w:r>
        <w:rPr>
          <w:rFonts w:eastAsia="Times New Roman" w:cs="Times New Roman"/>
          <w:szCs w:val="24"/>
        </w:rPr>
        <w:t>Βουλής,</w:t>
      </w:r>
      <w:r w:rsidRPr="00D24A07">
        <w:rPr>
          <w:rFonts w:eastAsia="Times New Roman" w:cs="Times New Roman"/>
          <w:szCs w:val="24"/>
        </w:rPr>
        <w:t xml:space="preserve"> οι προτάσεις αναθεώρησης συζητιούνται με ανάλογη εφαρμογή των διατάξεων των άρθρων 95 έως 104 του Κανονισμού, δηλαδή με τη συνήθη </w:t>
      </w:r>
      <w:r w:rsidRPr="00D24A07">
        <w:rPr>
          <w:rFonts w:eastAsia="Times New Roman" w:cs="Times New Roman"/>
          <w:szCs w:val="24"/>
        </w:rPr>
        <w:lastRenderedPageBreak/>
        <w:t>διαδικασία νομοθετικού έργου και η συζήτηση αναφέρεται αποκλειστικώς στην ανάγκη αναθεώρησης και στις ανα</w:t>
      </w:r>
      <w:r w:rsidRPr="00D24A07">
        <w:rPr>
          <w:rFonts w:eastAsia="Times New Roman" w:cs="Times New Roman"/>
          <w:szCs w:val="24"/>
        </w:rPr>
        <w:t>θεωρητέες διατάξεις.</w:t>
      </w:r>
    </w:p>
    <w:p w14:paraId="0A5DDF19" w14:textId="77777777" w:rsidR="00415E13" w:rsidRDefault="00E650A0">
      <w:pPr>
        <w:spacing w:line="600" w:lineRule="auto"/>
        <w:ind w:firstLine="720"/>
        <w:jc w:val="both"/>
        <w:rPr>
          <w:rFonts w:eastAsia="Times New Roman" w:cs="Times New Roman"/>
          <w:szCs w:val="24"/>
        </w:rPr>
      </w:pPr>
      <w:r w:rsidRPr="00D24A07">
        <w:rPr>
          <w:rFonts w:eastAsia="Times New Roman" w:cs="Times New Roman"/>
          <w:szCs w:val="24"/>
        </w:rPr>
        <w:t xml:space="preserve">Αντικείμενο της σημερινής συζήτησης είναι οι προτάσεις αναθεώρησης οι οποίες υποβλήθηκαν από τις Κοινοβουλευτικές Ομάδες του ΣΥΡΙΖΑ, της Νέας Δημοκρατίας, όπως ειδικότερα καταγράφονται στην </w:t>
      </w:r>
      <w:r>
        <w:rPr>
          <w:rFonts w:eastAsia="Times New Roman" w:cs="Times New Roman"/>
          <w:szCs w:val="24"/>
        </w:rPr>
        <w:t>έ</w:t>
      </w:r>
      <w:r w:rsidRPr="00D24A07">
        <w:rPr>
          <w:rFonts w:eastAsia="Times New Roman" w:cs="Times New Roman"/>
          <w:szCs w:val="24"/>
        </w:rPr>
        <w:t xml:space="preserve">κθεση </w:t>
      </w:r>
      <w:r w:rsidRPr="00D24A07">
        <w:rPr>
          <w:rFonts w:eastAsia="Times New Roman" w:cs="Times New Roman"/>
          <w:szCs w:val="24"/>
        </w:rPr>
        <w:t>της Επιτροπής Αναθεώρησης, καθώς και δ</w:t>
      </w:r>
      <w:r w:rsidRPr="00D24A07">
        <w:rPr>
          <w:rFonts w:eastAsia="Times New Roman" w:cs="Times New Roman"/>
          <w:szCs w:val="24"/>
        </w:rPr>
        <w:t xml:space="preserve">ύο ακόμα προτάσεις από Βουλευτές. Η </w:t>
      </w:r>
      <w:r>
        <w:rPr>
          <w:rFonts w:eastAsia="Times New Roman" w:cs="Times New Roman"/>
          <w:szCs w:val="24"/>
        </w:rPr>
        <w:t>έ</w:t>
      </w:r>
      <w:r w:rsidRPr="00D24A07">
        <w:rPr>
          <w:rFonts w:eastAsia="Times New Roman" w:cs="Times New Roman"/>
          <w:szCs w:val="24"/>
        </w:rPr>
        <w:t>κθεση είναι στη διάθεση όσων Βουλευτών θέλουν να την πάρουν.</w:t>
      </w:r>
    </w:p>
    <w:p w14:paraId="0A5DDF1A" w14:textId="77777777" w:rsidR="00415E13" w:rsidRDefault="00E650A0">
      <w:pPr>
        <w:spacing w:line="600" w:lineRule="auto"/>
        <w:ind w:firstLine="720"/>
        <w:jc w:val="both"/>
        <w:rPr>
          <w:rFonts w:eastAsia="Times New Roman" w:cs="Times New Roman"/>
          <w:szCs w:val="24"/>
        </w:rPr>
      </w:pPr>
      <w:r w:rsidRPr="00D24A07">
        <w:rPr>
          <w:rFonts w:eastAsia="Times New Roman" w:cs="Times New Roman"/>
          <w:szCs w:val="24"/>
        </w:rPr>
        <w:t>Ως προς την οργάνωση της συζήτησης</w:t>
      </w:r>
      <w:r>
        <w:rPr>
          <w:rFonts w:eastAsia="Times New Roman" w:cs="Times New Roman"/>
          <w:szCs w:val="24"/>
        </w:rPr>
        <w:t>,</w:t>
      </w:r>
      <w:r w:rsidRPr="00D24A07">
        <w:rPr>
          <w:rFonts w:eastAsia="Times New Roman" w:cs="Times New Roman"/>
          <w:szCs w:val="24"/>
        </w:rPr>
        <w:t xml:space="preserve"> σύμφωνα με την από 16 Φεβρουαρίου </w:t>
      </w:r>
      <w:r>
        <w:rPr>
          <w:rFonts w:eastAsia="Times New Roman" w:cs="Times New Roman"/>
          <w:szCs w:val="24"/>
        </w:rPr>
        <w:t>20</w:t>
      </w:r>
      <w:r w:rsidRPr="00D24A07">
        <w:rPr>
          <w:rFonts w:eastAsia="Times New Roman" w:cs="Times New Roman"/>
          <w:szCs w:val="24"/>
        </w:rPr>
        <w:t>19 απόφαση της Διάσκεψης των Προέδρων</w:t>
      </w:r>
      <w:r>
        <w:rPr>
          <w:rFonts w:eastAsia="Times New Roman" w:cs="Times New Roman"/>
          <w:szCs w:val="24"/>
        </w:rPr>
        <w:t>,</w:t>
      </w:r>
      <w:r w:rsidRPr="00D24A07">
        <w:rPr>
          <w:rFonts w:eastAsia="Times New Roman" w:cs="Times New Roman"/>
          <w:szCs w:val="24"/>
        </w:rPr>
        <w:t xml:space="preserve"> προτε</w:t>
      </w:r>
      <w:r>
        <w:rPr>
          <w:rFonts w:eastAsia="Times New Roman" w:cs="Times New Roman"/>
          <w:szCs w:val="24"/>
        </w:rPr>
        <w:t xml:space="preserve">ίνω να διατεθούν </w:t>
      </w:r>
      <w:r w:rsidRPr="00D24A07">
        <w:rPr>
          <w:rFonts w:eastAsia="Times New Roman" w:cs="Times New Roman"/>
          <w:szCs w:val="24"/>
        </w:rPr>
        <w:t>δύο συνεδριάσεις</w:t>
      </w:r>
      <w:r>
        <w:rPr>
          <w:rFonts w:eastAsia="Times New Roman" w:cs="Times New Roman"/>
          <w:szCs w:val="24"/>
        </w:rPr>
        <w:t>,</w:t>
      </w:r>
      <w:r w:rsidRPr="00D24A07">
        <w:rPr>
          <w:rFonts w:eastAsia="Times New Roman" w:cs="Times New Roman"/>
          <w:szCs w:val="24"/>
        </w:rPr>
        <w:t xml:space="preserve"> ενιαία επί της αρχής και επί των αναθεωρητέων διατάξεων. </w:t>
      </w:r>
      <w:r>
        <w:rPr>
          <w:rFonts w:eastAsia="Times New Roman" w:cs="Times New Roman"/>
          <w:szCs w:val="24"/>
        </w:rPr>
        <w:t>Δύο</w:t>
      </w:r>
      <w:r w:rsidRPr="00D24A07">
        <w:rPr>
          <w:rFonts w:eastAsia="Times New Roman" w:cs="Times New Roman"/>
          <w:szCs w:val="24"/>
        </w:rPr>
        <w:t xml:space="preserve"> συνεδριάσεις </w:t>
      </w:r>
      <w:r>
        <w:rPr>
          <w:rFonts w:eastAsia="Times New Roman" w:cs="Times New Roman"/>
          <w:szCs w:val="24"/>
        </w:rPr>
        <w:t>-</w:t>
      </w:r>
      <w:r w:rsidRPr="00D24A07">
        <w:rPr>
          <w:rFonts w:eastAsia="Times New Roman" w:cs="Times New Roman"/>
          <w:szCs w:val="24"/>
        </w:rPr>
        <w:t>το διευκρινίζω</w:t>
      </w:r>
      <w:r>
        <w:rPr>
          <w:rFonts w:eastAsia="Times New Roman" w:cs="Times New Roman"/>
          <w:szCs w:val="24"/>
        </w:rPr>
        <w:t>-</w:t>
      </w:r>
      <w:r w:rsidRPr="00D24A07">
        <w:rPr>
          <w:rFonts w:eastAsia="Times New Roman" w:cs="Times New Roman"/>
          <w:szCs w:val="24"/>
        </w:rPr>
        <w:t xml:space="preserve"> χωρίς διακοπή από το πρωί μέχρι το βράδυ</w:t>
      </w:r>
      <w:r>
        <w:rPr>
          <w:rFonts w:eastAsia="Times New Roman" w:cs="Times New Roman"/>
          <w:szCs w:val="24"/>
        </w:rPr>
        <w:t>,</w:t>
      </w:r>
      <w:r w:rsidRPr="00D24A07">
        <w:rPr>
          <w:rFonts w:eastAsia="Times New Roman" w:cs="Times New Roman"/>
          <w:szCs w:val="24"/>
        </w:rPr>
        <w:t xml:space="preserve"> για να μην έχουμε ξανά </w:t>
      </w:r>
      <w:r>
        <w:rPr>
          <w:rFonts w:eastAsia="Times New Roman" w:cs="Times New Roman"/>
          <w:szCs w:val="24"/>
        </w:rPr>
        <w:t>συζητήσεις</w:t>
      </w:r>
      <w:r w:rsidRPr="00D24A07">
        <w:rPr>
          <w:rFonts w:eastAsia="Times New Roman" w:cs="Times New Roman"/>
          <w:szCs w:val="24"/>
        </w:rPr>
        <w:t xml:space="preserve"> για τις ώρες και το σύνολο των συνεδριάσεων που απαιτούνται για τα θέματα.</w:t>
      </w:r>
    </w:p>
    <w:p w14:paraId="0A5DDF1B" w14:textId="77777777" w:rsidR="00415E13" w:rsidRDefault="00E650A0">
      <w:pPr>
        <w:spacing w:line="600" w:lineRule="auto"/>
        <w:ind w:firstLine="720"/>
        <w:jc w:val="both"/>
        <w:rPr>
          <w:rFonts w:eastAsia="Times New Roman" w:cs="Times New Roman"/>
          <w:szCs w:val="24"/>
        </w:rPr>
      </w:pPr>
      <w:r w:rsidRPr="00D24A07">
        <w:rPr>
          <w:rFonts w:eastAsia="Times New Roman" w:cs="Times New Roman"/>
          <w:szCs w:val="24"/>
        </w:rPr>
        <w:lastRenderedPageBreak/>
        <w:t>Ειδικότερα, σ</w:t>
      </w:r>
      <w:r w:rsidRPr="00D24A07">
        <w:rPr>
          <w:rFonts w:eastAsia="Times New Roman" w:cs="Times New Roman"/>
          <w:szCs w:val="24"/>
        </w:rPr>
        <w:t>την πρώτη συνεδρίαση, σήμερα δηλαδ</w:t>
      </w:r>
      <w:r>
        <w:rPr>
          <w:rFonts w:eastAsia="Times New Roman" w:cs="Times New Roman"/>
          <w:szCs w:val="24"/>
        </w:rPr>
        <w:t>ή</w:t>
      </w:r>
      <w:r w:rsidRPr="00D24A07">
        <w:rPr>
          <w:rFonts w:eastAsia="Times New Roman" w:cs="Times New Roman"/>
          <w:szCs w:val="24"/>
        </w:rPr>
        <w:t>, θα τοποθετηθούν όλα τα μέλη της Επιτροπής Αναθεώρησης ως εξής</w:t>
      </w:r>
      <w:r w:rsidRPr="007A692B">
        <w:rPr>
          <w:rFonts w:eastAsia="Times New Roman" w:cs="Times New Roman"/>
          <w:szCs w:val="24"/>
        </w:rPr>
        <w:t>:</w:t>
      </w:r>
      <w:r w:rsidRPr="00D24A07">
        <w:rPr>
          <w:rFonts w:eastAsia="Times New Roman" w:cs="Times New Roman"/>
          <w:szCs w:val="24"/>
        </w:rPr>
        <w:t xml:space="preserve"> Οι έξι εξ αυτών θα λάβουν τον λόγο με την ιδιότητα του εισηγητή</w:t>
      </w:r>
      <w:r>
        <w:rPr>
          <w:rFonts w:eastAsia="Times New Roman" w:cs="Times New Roman"/>
          <w:szCs w:val="24"/>
        </w:rPr>
        <w:t xml:space="preserve"> και</w:t>
      </w:r>
      <w:r w:rsidRPr="00D24A07">
        <w:rPr>
          <w:rFonts w:eastAsia="Times New Roman" w:cs="Times New Roman"/>
          <w:szCs w:val="24"/>
        </w:rPr>
        <w:t xml:space="preserve"> του ειδικού αγορητή με χρόνο ομιλίας είκοσι λεπτά. Οι υπόλοιποι σαράντα, εφόσον θέλουν β</w:t>
      </w:r>
      <w:r w:rsidRPr="00D24A07">
        <w:rPr>
          <w:rFonts w:eastAsia="Times New Roman" w:cs="Times New Roman"/>
          <w:szCs w:val="24"/>
        </w:rPr>
        <w:t>έβαια και οι σαράντα</w:t>
      </w:r>
      <w:r>
        <w:rPr>
          <w:rFonts w:eastAsia="Times New Roman" w:cs="Times New Roman"/>
          <w:szCs w:val="24"/>
        </w:rPr>
        <w:t>,</w:t>
      </w:r>
      <w:r w:rsidRPr="00D24A07">
        <w:rPr>
          <w:rFonts w:eastAsia="Times New Roman" w:cs="Times New Roman"/>
          <w:szCs w:val="24"/>
        </w:rPr>
        <w:t xml:space="preserve"> θα μι</w:t>
      </w:r>
      <w:r>
        <w:rPr>
          <w:rFonts w:eastAsia="Times New Roman" w:cs="Times New Roman"/>
          <w:szCs w:val="24"/>
        </w:rPr>
        <w:t>λήσουν για δέκα λεπτά ο καθένας και</w:t>
      </w:r>
      <w:r w:rsidRPr="00D24A07">
        <w:rPr>
          <w:rFonts w:eastAsia="Times New Roman" w:cs="Times New Roman"/>
          <w:szCs w:val="24"/>
        </w:rPr>
        <w:t xml:space="preserve"> η </w:t>
      </w:r>
      <w:r>
        <w:rPr>
          <w:rFonts w:eastAsia="Times New Roman" w:cs="Times New Roman"/>
          <w:szCs w:val="24"/>
        </w:rPr>
        <w:t>καθεμιά</w:t>
      </w:r>
      <w:r w:rsidRPr="00D24A07">
        <w:rPr>
          <w:rFonts w:eastAsia="Times New Roman" w:cs="Times New Roman"/>
          <w:szCs w:val="24"/>
        </w:rPr>
        <w:t>. Τη σειρά εγγραφής στον κατάλογο έχουν ορίσει οι Κοινοβουλευτικές Ομάδες με επιστολές τους.</w:t>
      </w:r>
    </w:p>
    <w:p w14:paraId="0A5DDF1C" w14:textId="77777777" w:rsidR="00415E13" w:rsidRDefault="00E650A0">
      <w:pPr>
        <w:spacing w:line="600" w:lineRule="auto"/>
        <w:ind w:firstLine="720"/>
        <w:jc w:val="both"/>
        <w:rPr>
          <w:rFonts w:eastAsia="Times New Roman" w:cs="Times New Roman"/>
          <w:szCs w:val="24"/>
        </w:rPr>
      </w:pPr>
      <w:r w:rsidRPr="00D24A07">
        <w:rPr>
          <w:rFonts w:eastAsia="Times New Roman" w:cs="Times New Roman"/>
          <w:szCs w:val="24"/>
        </w:rPr>
        <w:t>Αφού ολοκληρωθεί ο κύκλος με τις αγορεύσεις των σαράντα έξι συνολικά -ενδεχομένως σαράντα έ</w:t>
      </w:r>
      <w:r w:rsidRPr="00D24A07">
        <w:rPr>
          <w:rFonts w:eastAsia="Times New Roman" w:cs="Times New Roman"/>
          <w:szCs w:val="24"/>
        </w:rPr>
        <w:t xml:space="preserve">ξι επαναλαμβάνω- μελών της </w:t>
      </w:r>
      <w:r>
        <w:rPr>
          <w:rFonts w:eastAsia="Times New Roman" w:cs="Times New Roman"/>
          <w:szCs w:val="24"/>
        </w:rPr>
        <w:t>ε</w:t>
      </w:r>
      <w:r w:rsidRPr="00D24A07">
        <w:rPr>
          <w:rFonts w:eastAsia="Times New Roman" w:cs="Times New Roman"/>
          <w:szCs w:val="24"/>
        </w:rPr>
        <w:t>πιτροπής</w:t>
      </w:r>
      <w:r>
        <w:rPr>
          <w:rFonts w:eastAsia="Times New Roman" w:cs="Times New Roman"/>
          <w:szCs w:val="24"/>
        </w:rPr>
        <w:t>,</w:t>
      </w:r>
      <w:r w:rsidRPr="00D24A07">
        <w:rPr>
          <w:rFonts w:eastAsia="Times New Roman" w:cs="Times New Roman"/>
          <w:szCs w:val="24"/>
        </w:rPr>
        <w:t xml:space="preserve"> θα εισέλθουμε σε δεύτερο κύκλο δεκατεσσάρων ομιλητών με αναλογική εκπροσώπηση των Κοινοβουλευτικών </w:t>
      </w:r>
      <w:r>
        <w:rPr>
          <w:rFonts w:eastAsia="Times New Roman" w:cs="Times New Roman"/>
          <w:szCs w:val="24"/>
        </w:rPr>
        <w:t xml:space="preserve">Ομάδων </w:t>
      </w:r>
      <w:r w:rsidRPr="00D24A07">
        <w:rPr>
          <w:rFonts w:eastAsia="Times New Roman" w:cs="Times New Roman"/>
          <w:szCs w:val="24"/>
        </w:rPr>
        <w:t>ως εξής</w:t>
      </w:r>
      <w:r w:rsidRPr="007A692B">
        <w:rPr>
          <w:rFonts w:eastAsia="Times New Roman" w:cs="Times New Roman"/>
          <w:szCs w:val="24"/>
        </w:rPr>
        <w:t>:</w:t>
      </w:r>
      <w:r w:rsidRPr="00D24A07">
        <w:rPr>
          <w:rFonts w:eastAsia="Times New Roman" w:cs="Times New Roman"/>
          <w:szCs w:val="24"/>
        </w:rPr>
        <w:t xml:space="preserve"> Πέντε από το</w:t>
      </w:r>
      <w:r>
        <w:rPr>
          <w:rFonts w:eastAsia="Times New Roman" w:cs="Times New Roman"/>
          <w:szCs w:val="24"/>
        </w:rPr>
        <w:t>ν</w:t>
      </w:r>
      <w:r w:rsidRPr="00D24A07">
        <w:rPr>
          <w:rFonts w:eastAsia="Times New Roman" w:cs="Times New Roman"/>
          <w:szCs w:val="24"/>
        </w:rPr>
        <w:t xml:space="preserve"> ΣΥΡΙΖΑ, τρεις από τη Νέα Δημοκρατία, ένας από τις άλλες τέσσερις Κοινοβουλευτικές Ομάδες </w:t>
      </w:r>
      <w:r w:rsidRPr="00D24A07">
        <w:rPr>
          <w:rFonts w:eastAsia="Times New Roman" w:cs="Times New Roman"/>
          <w:szCs w:val="24"/>
        </w:rPr>
        <w:t>και δύο Ανεξ</w:t>
      </w:r>
      <w:r>
        <w:rPr>
          <w:rFonts w:eastAsia="Times New Roman" w:cs="Times New Roman"/>
          <w:szCs w:val="24"/>
        </w:rPr>
        <w:t xml:space="preserve">άρτητοι </w:t>
      </w:r>
      <w:r w:rsidRPr="00D24A07">
        <w:rPr>
          <w:rFonts w:eastAsia="Times New Roman" w:cs="Times New Roman"/>
          <w:szCs w:val="24"/>
        </w:rPr>
        <w:t>Βουλευτές, οι οποίοι θα μιλήσουν</w:t>
      </w:r>
      <w:r>
        <w:rPr>
          <w:rFonts w:eastAsia="Times New Roman" w:cs="Times New Roman"/>
          <w:szCs w:val="24"/>
        </w:rPr>
        <w:t>,</w:t>
      </w:r>
      <w:r w:rsidRPr="00D24A07">
        <w:rPr>
          <w:rFonts w:eastAsia="Times New Roman" w:cs="Times New Roman"/>
          <w:szCs w:val="24"/>
        </w:rPr>
        <w:t xml:space="preserve"> επίσης</w:t>
      </w:r>
      <w:r>
        <w:rPr>
          <w:rFonts w:eastAsia="Times New Roman" w:cs="Times New Roman"/>
          <w:szCs w:val="24"/>
        </w:rPr>
        <w:t>,</w:t>
      </w:r>
      <w:r w:rsidRPr="00D24A07">
        <w:rPr>
          <w:rFonts w:eastAsia="Times New Roman" w:cs="Times New Roman"/>
          <w:szCs w:val="24"/>
        </w:rPr>
        <w:t xml:space="preserve"> για δέκα λεπτά έκαστος.</w:t>
      </w:r>
    </w:p>
    <w:p w14:paraId="0A5DDF1D" w14:textId="77777777" w:rsidR="00415E13" w:rsidRDefault="00E650A0">
      <w:pPr>
        <w:spacing w:line="600" w:lineRule="auto"/>
        <w:ind w:firstLine="720"/>
        <w:jc w:val="both"/>
        <w:rPr>
          <w:rFonts w:eastAsia="Times New Roman" w:cs="Times New Roman"/>
          <w:szCs w:val="24"/>
        </w:rPr>
      </w:pPr>
      <w:r w:rsidRPr="00D24A07">
        <w:rPr>
          <w:rFonts w:eastAsia="Times New Roman" w:cs="Times New Roman"/>
          <w:szCs w:val="24"/>
        </w:rPr>
        <w:t>Η δεύτερη συνεδρίαση</w:t>
      </w:r>
      <w:r>
        <w:rPr>
          <w:rFonts w:eastAsia="Times New Roman" w:cs="Times New Roman"/>
          <w:szCs w:val="24"/>
        </w:rPr>
        <w:t>,</w:t>
      </w:r>
      <w:r w:rsidRPr="00D24A07">
        <w:rPr>
          <w:rFonts w:eastAsia="Times New Roman" w:cs="Times New Roman"/>
          <w:szCs w:val="24"/>
        </w:rPr>
        <w:t xml:space="preserve"> αύριο δηλαδή</w:t>
      </w:r>
      <w:r>
        <w:rPr>
          <w:rFonts w:eastAsia="Times New Roman" w:cs="Times New Roman"/>
          <w:szCs w:val="24"/>
        </w:rPr>
        <w:t>,</w:t>
      </w:r>
      <w:r w:rsidRPr="00D24A07">
        <w:rPr>
          <w:rFonts w:eastAsia="Times New Roman" w:cs="Times New Roman"/>
          <w:szCs w:val="24"/>
        </w:rPr>
        <w:t xml:space="preserve"> θα </w:t>
      </w:r>
      <w:r>
        <w:rPr>
          <w:rFonts w:eastAsia="Times New Roman" w:cs="Times New Roman"/>
          <w:szCs w:val="24"/>
        </w:rPr>
        <w:t>διατεθεί</w:t>
      </w:r>
      <w:r w:rsidRPr="00D24A07">
        <w:rPr>
          <w:rFonts w:eastAsia="Times New Roman" w:cs="Times New Roman"/>
          <w:szCs w:val="24"/>
        </w:rPr>
        <w:t xml:space="preserve"> για τις ομιλίες τ</w:t>
      </w:r>
      <w:r>
        <w:rPr>
          <w:rFonts w:eastAsia="Times New Roman" w:cs="Times New Roman"/>
          <w:szCs w:val="24"/>
        </w:rPr>
        <w:t>ων Κοινοβουλευτικών Εκπροσώπων</w:t>
      </w:r>
      <w:r w:rsidRPr="00D24A07">
        <w:rPr>
          <w:rFonts w:eastAsia="Times New Roman" w:cs="Times New Roman"/>
          <w:szCs w:val="24"/>
        </w:rPr>
        <w:t xml:space="preserve"> για δώδεκα λεπτά ο καθένας και των Προέδρων των Κοινοβουλευτικών Ομάδων με</w:t>
      </w:r>
      <w:r w:rsidRPr="00D24A07">
        <w:rPr>
          <w:rFonts w:eastAsia="Times New Roman" w:cs="Times New Roman"/>
          <w:szCs w:val="24"/>
        </w:rPr>
        <w:t xml:space="preserve"> </w:t>
      </w:r>
      <w:r w:rsidRPr="00D24A07">
        <w:rPr>
          <w:rFonts w:eastAsia="Times New Roman" w:cs="Times New Roman"/>
          <w:szCs w:val="24"/>
        </w:rPr>
        <w:lastRenderedPageBreak/>
        <w:t xml:space="preserve">τους χρόνους του άρθρου </w:t>
      </w:r>
      <w:r>
        <w:rPr>
          <w:rFonts w:eastAsia="Times New Roman" w:cs="Times New Roman"/>
          <w:szCs w:val="24"/>
        </w:rPr>
        <w:t>9</w:t>
      </w:r>
      <w:r w:rsidRPr="00D24A07">
        <w:rPr>
          <w:rFonts w:eastAsia="Times New Roman" w:cs="Times New Roman"/>
          <w:szCs w:val="24"/>
        </w:rPr>
        <w:t>7 του Κανονισμού της Βουλής. Οι παρεμβάσεις των Υπουργών θα γίνουν στις δύο συνεδριάσεις με χρόνο ομιλίας για τους καθ’ ύλην αρμόδιους Υπουργούς τα είκοσι λεπτά και για τους υπόλοιπους Υπουργούς τα δέκα λεπτά.</w:t>
      </w:r>
    </w:p>
    <w:p w14:paraId="0A5DDF1E" w14:textId="77777777" w:rsidR="00415E13" w:rsidRDefault="00E650A0">
      <w:pPr>
        <w:spacing w:line="600" w:lineRule="auto"/>
        <w:ind w:firstLine="720"/>
        <w:jc w:val="both"/>
        <w:rPr>
          <w:rFonts w:eastAsia="Times New Roman" w:cs="Times New Roman"/>
          <w:szCs w:val="24"/>
        </w:rPr>
      </w:pPr>
      <w:r w:rsidRPr="00D24A07">
        <w:rPr>
          <w:rFonts w:eastAsia="Times New Roman" w:cs="Times New Roman"/>
          <w:szCs w:val="24"/>
        </w:rPr>
        <w:t>Στη συνέχεια μετά τη</w:t>
      </w:r>
      <w:r w:rsidRPr="00D24A07">
        <w:rPr>
          <w:rFonts w:eastAsia="Times New Roman" w:cs="Times New Roman"/>
          <w:szCs w:val="24"/>
        </w:rPr>
        <w:t xml:space="preserve"> λήξη της συζήτησης θα ακολουθήσει ονομαστική ψηφοφορία</w:t>
      </w:r>
      <w:r>
        <w:rPr>
          <w:rFonts w:eastAsia="Times New Roman" w:cs="Times New Roman"/>
          <w:szCs w:val="24"/>
        </w:rPr>
        <w:t xml:space="preserve"> δι’ εκφωνήσεως, </w:t>
      </w:r>
      <w:r w:rsidRPr="00D24A07">
        <w:rPr>
          <w:rFonts w:eastAsia="Times New Roman" w:cs="Times New Roman"/>
          <w:szCs w:val="24"/>
        </w:rPr>
        <w:t>η οποία θα διεξαχθεί με ψηφοδέλτια επί των αναθεωρητέων διατάξεων. Τα ψηφοδέλτια</w:t>
      </w:r>
      <w:r>
        <w:rPr>
          <w:rFonts w:eastAsia="Times New Roman" w:cs="Times New Roman"/>
          <w:szCs w:val="24"/>
        </w:rPr>
        <w:t>,</w:t>
      </w:r>
      <w:r w:rsidRPr="00D24A07">
        <w:rPr>
          <w:rFonts w:eastAsia="Times New Roman" w:cs="Times New Roman"/>
          <w:szCs w:val="24"/>
        </w:rPr>
        <w:t xml:space="preserve"> και αφού έχουμε κανονίσει πώς θα</w:t>
      </w:r>
      <w:r>
        <w:rPr>
          <w:rFonts w:eastAsia="Times New Roman" w:cs="Times New Roman"/>
          <w:szCs w:val="24"/>
        </w:rPr>
        <w:t xml:space="preserve"> είναι στη Διάσκεψη Προέδρων</w:t>
      </w:r>
      <w:r w:rsidRPr="00D24A07">
        <w:rPr>
          <w:rFonts w:eastAsia="Times New Roman" w:cs="Times New Roman"/>
          <w:szCs w:val="24"/>
        </w:rPr>
        <w:t xml:space="preserve"> που θα γίνει σήμερα στις 12</w:t>
      </w:r>
      <w:r>
        <w:rPr>
          <w:rFonts w:eastAsia="Times New Roman" w:cs="Times New Roman"/>
          <w:szCs w:val="24"/>
        </w:rPr>
        <w:t>.</w:t>
      </w:r>
      <w:r w:rsidRPr="00D24A07">
        <w:rPr>
          <w:rFonts w:eastAsia="Times New Roman" w:cs="Times New Roman"/>
          <w:szCs w:val="24"/>
        </w:rPr>
        <w:t>45</w:t>
      </w:r>
      <w:r>
        <w:rPr>
          <w:rFonts w:eastAsia="Times New Roman" w:cs="Times New Roman"/>
          <w:szCs w:val="24"/>
        </w:rPr>
        <w:t>΄</w:t>
      </w:r>
      <w:r w:rsidRPr="00D24A07">
        <w:rPr>
          <w:rFonts w:eastAsia="Times New Roman" w:cs="Times New Roman"/>
          <w:szCs w:val="24"/>
        </w:rPr>
        <w:t>, θα τα δώ</w:t>
      </w:r>
      <w:r w:rsidRPr="00D24A07">
        <w:rPr>
          <w:rFonts w:eastAsia="Times New Roman" w:cs="Times New Roman"/>
          <w:szCs w:val="24"/>
        </w:rPr>
        <w:t xml:space="preserve">σουμε από αύριο νωρίς το απόγευμα σε όλους τους συνάδελφους για να μπορούν με την ησυχία τους και οι Κοινοβουλευτικές </w:t>
      </w:r>
      <w:r>
        <w:rPr>
          <w:rFonts w:eastAsia="Times New Roman" w:cs="Times New Roman"/>
          <w:szCs w:val="24"/>
        </w:rPr>
        <w:t>Ο</w:t>
      </w:r>
      <w:r w:rsidRPr="00D24A07">
        <w:rPr>
          <w:rFonts w:eastAsia="Times New Roman" w:cs="Times New Roman"/>
          <w:szCs w:val="24"/>
        </w:rPr>
        <w:t>μάδες να τα σημειώ</w:t>
      </w:r>
      <w:r>
        <w:rPr>
          <w:rFonts w:eastAsia="Times New Roman" w:cs="Times New Roman"/>
          <w:szCs w:val="24"/>
        </w:rPr>
        <w:t>σ</w:t>
      </w:r>
      <w:r w:rsidRPr="00D24A07">
        <w:rPr>
          <w:rFonts w:eastAsia="Times New Roman" w:cs="Times New Roman"/>
          <w:szCs w:val="24"/>
        </w:rPr>
        <w:t xml:space="preserve">ουν. </w:t>
      </w:r>
    </w:p>
    <w:p w14:paraId="0A5DDF1F" w14:textId="77777777" w:rsidR="00415E13" w:rsidRDefault="00E650A0">
      <w:pPr>
        <w:spacing w:line="600" w:lineRule="auto"/>
        <w:ind w:firstLine="720"/>
        <w:jc w:val="both"/>
        <w:rPr>
          <w:rFonts w:eastAsia="Times New Roman" w:cs="Times New Roman"/>
          <w:szCs w:val="24"/>
        </w:rPr>
      </w:pPr>
      <w:r w:rsidRPr="00D24A07">
        <w:rPr>
          <w:rFonts w:eastAsia="Times New Roman" w:cs="Times New Roman"/>
          <w:szCs w:val="24"/>
        </w:rPr>
        <w:t>Έχουμε πει αύριο στις 22</w:t>
      </w:r>
      <w:r>
        <w:rPr>
          <w:rFonts w:eastAsia="Times New Roman" w:cs="Times New Roman"/>
          <w:szCs w:val="24"/>
        </w:rPr>
        <w:t>.</w:t>
      </w:r>
      <w:r w:rsidRPr="00D24A07">
        <w:rPr>
          <w:rFonts w:eastAsia="Times New Roman" w:cs="Times New Roman"/>
          <w:szCs w:val="24"/>
        </w:rPr>
        <w:t xml:space="preserve">00΄ </w:t>
      </w:r>
      <w:r>
        <w:rPr>
          <w:rFonts w:eastAsia="Times New Roman" w:cs="Times New Roman"/>
          <w:szCs w:val="24"/>
        </w:rPr>
        <w:t>τ</w:t>
      </w:r>
      <w:r w:rsidRPr="00D24A07">
        <w:rPr>
          <w:rFonts w:eastAsia="Times New Roman" w:cs="Times New Roman"/>
          <w:szCs w:val="24"/>
        </w:rPr>
        <w:t>ο βράδυ να ψηφίσουμε, δηλαδή να τα φέρουν όλοι οι συνάδελφοι</w:t>
      </w:r>
      <w:r>
        <w:rPr>
          <w:rFonts w:eastAsia="Times New Roman" w:cs="Times New Roman"/>
          <w:szCs w:val="24"/>
        </w:rPr>
        <w:t xml:space="preserve">. Η διαδικασία θα γίνει </w:t>
      </w:r>
      <w:r w:rsidRPr="00D24A07">
        <w:rPr>
          <w:rFonts w:eastAsia="Times New Roman" w:cs="Times New Roman"/>
          <w:szCs w:val="24"/>
        </w:rPr>
        <w:t xml:space="preserve">σε δύο </w:t>
      </w:r>
      <w:r>
        <w:rPr>
          <w:rFonts w:eastAsia="Times New Roman" w:cs="Times New Roman"/>
          <w:szCs w:val="24"/>
        </w:rPr>
        <w:t xml:space="preserve">στάδια, δηλαδή </w:t>
      </w:r>
      <w:r w:rsidRPr="00D24A07">
        <w:rPr>
          <w:rFonts w:eastAsia="Times New Roman" w:cs="Times New Roman"/>
          <w:szCs w:val="24"/>
        </w:rPr>
        <w:t xml:space="preserve">οι εφορευτικές </w:t>
      </w:r>
      <w:r>
        <w:rPr>
          <w:rFonts w:eastAsia="Times New Roman" w:cs="Times New Roman"/>
          <w:szCs w:val="24"/>
        </w:rPr>
        <w:t>ε</w:t>
      </w:r>
      <w:r w:rsidRPr="00D24A07">
        <w:rPr>
          <w:rFonts w:eastAsia="Times New Roman" w:cs="Times New Roman"/>
          <w:szCs w:val="24"/>
        </w:rPr>
        <w:t xml:space="preserve">πιτροπές που θα είναι αύριο θα κάνουν μια πρώτη επιμέτρηση των διαθέσεων και θα </w:t>
      </w:r>
      <w:r>
        <w:rPr>
          <w:rFonts w:eastAsia="Times New Roman" w:cs="Times New Roman"/>
          <w:szCs w:val="24"/>
        </w:rPr>
        <w:t>βγει</w:t>
      </w:r>
      <w:r w:rsidRPr="00D24A07">
        <w:rPr>
          <w:rFonts w:eastAsia="Times New Roman" w:cs="Times New Roman"/>
          <w:szCs w:val="24"/>
        </w:rPr>
        <w:t xml:space="preserve"> ένα πρώτο αποτέλεσμα της ψηφοφορίας, το οποίο όμως θα επικυρωθεί και την επόμενη μέρα από τις αρμόδιες υπηρεσ</w:t>
      </w:r>
      <w:r w:rsidRPr="00D24A07">
        <w:rPr>
          <w:rFonts w:eastAsia="Times New Roman" w:cs="Times New Roman"/>
          <w:szCs w:val="24"/>
        </w:rPr>
        <w:t xml:space="preserve">ίες </w:t>
      </w:r>
      <w:r w:rsidRPr="00D24A07">
        <w:rPr>
          <w:rFonts w:eastAsia="Times New Roman" w:cs="Times New Roman"/>
          <w:szCs w:val="24"/>
        </w:rPr>
        <w:lastRenderedPageBreak/>
        <w:t xml:space="preserve">της Βουλής με παρουσία Βουλευτών και θα δώσουμε το αποτέλεσμα την Πέμπτη το μεσημέρι, διότι αντιλαμβάνεστε ότι είναι πολλά τα άρθρα και </w:t>
      </w:r>
      <w:r>
        <w:rPr>
          <w:rFonts w:eastAsia="Times New Roman" w:cs="Times New Roman"/>
          <w:szCs w:val="24"/>
        </w:rPr>
        <w:t xml:space="preserve">για </w:t>
      </w:r>
      <w:r w:rsidRPr="00D24A07">
        <w:rPr>
          <w:rFonts w:eastAsia="Times New Roman" w:cs="Times New Roman"/>
          <w:szCs w:val="24"/>
        </w:rPr>
        <w:t>να μην συμβεί κάτι</w:t>
      </w:r>
      <w:r>
        <w:rPr>
          <w:rFonts w:eastAsia="Times New Roman" w:cs="Times New Roman"/>
          <w:szCs w:val="24"/>
        </w:rPr>
        <w:t>. Δ</w:t>
      </w:r>
      <w:r w:rsidRPr="00D24A07">
        <w:rPr>
          <w:rFonts w:eastAsia="Times New Roman" w:cs="Times New Roman"/>
          <w:szCs w:val="24"/>
        </w:rPr>
        <w:t>εν θα καθυστερήσουμε</w:t>
      </w:r>
      <w:r>
        <w:rPr>
          <w:rFonts w:eastAsia="Times New Roman" w:cs="Times New Roman"/>
          <w:szCs w:val="24"/>
        </w:rPr>
        <w:t>, όμως,</w:t>
      </w:r>
      <w:r w:rsidRPr="00D24A07">
        <w:rPr>
          <w:rFonts w:eastAsia="Times New Roman" w:cs="Times New Roman"/>
          <w:szCs w:val="24"/>
        </w:rPr>
        <w:t xml:space="preserve"> αύριο το βράδυ</w:t>
      </w:r>
      <w:r>
        <w:rPr>
          <w:rFonts w:eastAsia="Times New Roman" w:cs="Times New Roman"/>
          <w:szCs w:val="24"/>
        </w:rPr>
        <w:t>. Τ</w:t>
      </w:r>
      <w:r w:rsidRPr="00D24A07">
        <w:rPr>
          <w:rFonts w:eastAsia="Times New Roman" w:cs="Times New Roman"/>
          <w:szCs w:val="24"/>
        </w:rPr>
        <w:t>ο 22</w:t>
      </w:r>
      <w:r>
        <w:rPr>
          <w:rFonts w:eastAsia="Times New Roman" w:cs="Times New Roman"/>
          <w:szCs w:val="24"/>
        </w:rPr>
        <w:t>.</w:t>
      </w:r>
      <w:r w:rsidRPr="00D24A07">
        <w:rPr>
          <w:rFonts w:eastAsia="Times New Roman" w:cs="Times New Roman"/>
          <w:szCs w:val="24"/>
        </w:rPr>
        <w:t>00΄</w:t>
      </w:r>
      <w:r>
        <w:rPr>
          <w:rFonts w:eastAsia="Times New Roman" w:cs="Times New Roman"/>
          <w:szCs w:val="24"/>
        </w:rPr>
        <w:t xml:space="preserve"> </w:t>
      </w:r>
      <w:r w:rsidRPr="00D24A07">
        <w:rPr>
          <w:rFonts w:eastAsia="Times New Roman" w:cs="Times New Roman"/>
          <w:szCs w:val="24"/>
        </w:rPr>
        <w:t>που έχουμε πει μπορεί να είναι το απώ</w:t>
      </w:r>
      <w:r w:rsidRPr="00D24A07">
        <w:rPr>
          <w:rFonts w:eastAsia="Times New Roman" w:cs="Times New Roman"/>
          <w:szCs w:val="24"/>
        </w:rPr>
        <w:t>τερο όριο για</w:t>
      </w:r>
      <w:r>
        <w:rPr>
          <w:rFonts w:eastAsia="Times New Roman" w:cs="Times New Roman"/>
          <w:szCs w:val="24"/>
        </w:rPr>
        <w:t xml:space="preserve"> να κλείσουμε</w:t>
      </w:r>
      <w:r w:rsidRPr="00D24A07">
        <w:rPr>
          <w:rFonts w:eastAsia="Times New Roman" w:cs="Times New Roman"/>
          <w:szCs w:val="24"/>
        </w:rPr>
        <w:t xml:space="preserve"> αυτή</w:t>
      </w:r>
      <w:r>
        <w:rPr>
          <w:rFonts w:eastAsia="Times New Roman" w:cs="Times New Roman"/>
          <w:szCs w:val="24"/>
        </w:rPr>
        <w:t>ν</w:t>
      </w:r>
      <w:r w:rsidRPr="00D24A07">
        <w:rPr>
          <w:rFonts w:eastAsia="Times New Roman" w:cs="Times New Roman"/>
          <w:szCs w:val="24"/>
        </w:rPr>
        <w:t xml:space="preserve"> τη διαδικασία.</w:t>
      </w:r>
    </w:p>
    <w:p w14:paraId="0A5DDF20" w14:textId="77777777" w:rsidR="00415E13" w:rsidRDefault="00E650A0">
      <w:pPr>
        <w:spacing w:line="600" w:lineRule="auto"/>
        <w:ind w:firstLine="720"/>
        <w:jc w:val="both"/>
        <w:rPr>
          <w:rFonts w:eastAsia="Times New Roman" w:cs="Times New Roman"/>
          <w:szCs w:val="24"/>
        </w:rPr>
      </w:pPr>
      <w:r w:rsidRPr="007A692B">
        <w:rPr>
          <w:rFonts w:eastAsia="Times New Roman" w:cs="Times New Roman"/>
          <w:b/>
          <w:szCs w:val="24"/>
        </w:rPr>
        <w:t>ΑΝΔΡΕΑΣ ΛΟΒΕΡΔΟΣ:</w:t>
      </w:r>
      <w:r w:rsidRPr="00D24A07">
        <w:rPr>
          <w:rFonts w:eastAsia="Times New Roman" w:cs="Times New Roman"/>
          <w:szCs w:val="24"/>
        </w:rPr>
        <w:t xml:space="preserve"> Κύριε Πρόεδρε, θα ήθελα τον λόγο, σας παρακαλώ.</w:t>
      </w:r>
    </w:p>
    <w:p w14:paraId="0A5DDF21" w14:textId="77777777" w:rsidR="00415E13" w:rsidRDefault="00E650A0">
      <w:pPr>
        <w:spacing w:line="600" w:lineRule="auto"/>
        <w:ind w:firstLine="720"/>
        <w:jc w:val="both"/>
        <w:rPr>
          <w:rFonts w:eastAsia="Times New Roman" w:cs="Times New Roman"/>
          <w:b/>
          <w:szCs w:val="24"/>
        </w:rPr>
      </w:pPr>
      <w:r w:rsidRPr="007A692B">
        <w:rPr>
          <w:rFonts w:eastAsia="Times New Roman" w:cs="Times New Roman"/>
          <w:b/>
          <w:szCs w:val="24"/>
        </w:rPr>
        <w:t>ΠΡΟΕΔΡΟΣ (Νικόλαος Βούτσης):</w:t>
      </w:r>
      <w:r>
        <w:rPr>
          <w:rFonts w:eastAsia="Times New Roman" w:cs="Times New Roman"/>
          <w:b/>
          <w:szCs w:val="24"/>
        </w:rPr>
        <w:t xml:space="preserve"> </w:t>
      </w:r>
      <w:r w:rsidRPr="007A692B">
        <w:rPr>
          <w:rFonts w:eastAsia="Times New Roman" w:cs="Times New Roman"/>
          <w:szCs w:val="24"/>
        </w:rPr>
        <w:t>Ορίστε, κύριε Λοβέρδο, έχετε τον λόγο.</w:t>
      </w:r>
    </w:p>
    <w:p w14:paraId="0A5DDF22" w14:textId="77777777" w:rsidR="00415E13" w:rsidRDefault="00E650A0">
      <w:pPr>
        <w:spacing w:line="600" w:lineRule="auto"/>
        <w:ind w:firstLine="720"/>
        <w:jc w:val="both"/>
        <w:rPr>
          <w:rFonts w:eastAsia="Times New Roman" w:cs="Times New Roman"/>
          <w:szCs w:val="24"/>
        </w:rPr>
      </w:pPr>
      <w:r w:rsidRPr="007A692B">
        <w:rPr>
          <w:rFonts w:eastAsia="Times New Roman" w:cs="Times New Roman"/>
          <w:b/>
          <w:szCs w:val="24"/>
        </w:rPr>
        <w:t>ΑΝΔΡΕΑΣ ΛΟΒΕΡΔΟΣ:</w:t>
      </w:r>
      <w:r w:rsidRPr="00D24A07">
        <w:rPr>
          <w:rFonts w:eastAsia="Times New Roman" w:cs="Times New Roman"/>
          <w:szCs w:val="24"/>
        </w:rPr>
        <w:t xml:space="preserve"> Κατ’ αρχάς σας ευχαριστώ πολύ που μου δίνετε τον λόγο</w:t>
      </w:r>
      <w:r>
        <w:rPr>
          <w:rFonts w:eastAsia="Times New Roman" w:cs="Times New Roman"/>
          <w:szCs w:val="24"/>
        </w:rPr>
        <w:t>, τ</w:t>
      </w:r>
      <w:r>
        <w:rPr>
          <w:rFonts w:eastAsia="Times New Roman" w:cs="Times New Roman"/>
          <w:szCs w:val="24"/>
        </w:rPr>
        <w:t xml:space="preserve">ον οποίο ζήτησα </w:t>
      </w:r>
      <w:r w:rsidRPr="00D24A07">
        <w:rPr>
          <w:rFonts w:eastAsia="Times New Roman" w:cs="Times New Roman"/>
          <w:szCs w:val="24"/>
        </w:rPr>
        <w:t xml:space="preserve">για δύο θέματα, κύριε Πρόεδρε. </w:t>
      </w:r>
    </w:p>
    <w:p w14:paraId="0A5DDF23" w14:textId="77777777" w:rsidR="00415E13" w:rsidRDefault="00E650A0">
      <w:pPr>
        <w:spacing w:line="600" w:lineRule="auto"/>
        <w:ind w:firstLine="720"/>
        <w:jc w:val="both"/>
        <w:rPr>
          <w:rFonts w:eastAsia="Times New Roman" w:cs="Times New Roman"/>
          <w:szCs w:val="24"/>
        </w:rPr>
      </w:pPr>
      <w:r w:rsidRPr="00D24A07">
        <w:rPr>
          <w:rFonts w:eastAsia="Times New Roman" w:cs="Times New Roman"/>
          <w:szCs w:val="24"/>
        </w:rPr>
        <w:t>Το πρώτο θέμα τέθηκε και χθες στη Διάσκεψη των Προέδρων, κυρίως από το Κομμουνιστικό Κ</w:t>
      </w:r>
      <w:r>
        <w:rPr>
          <w:rFonts w:eastAsia="Times New Roman" w:cs="Times New Roman"/>
          <w:szCs w:val="24"/>
        </w:rPr>
        <w:t>όμμα</w:t>
      </w:r>
      <w:r w:rsidRPr="00D24A07">
        <w:rPr>
          <w:rFonts w:eastAsia="Times New Roman" w:cs="Times New Roman"/>
          <w:szCs w:val="24"/>
        </w:rPr>
        <w:t xml:space="preserve">, αλλά και από εμάς. Δεν είναι δυνατόν η συζήτηση αυτή για την </w:t>
      </w:r>
      <w:r>
        <w:rPr>
          <w:rFonts w:eastAsia="Times New Roman" w:cs="Times New Roman"/>
          <w:szCs w:val="24"/>
        </w:rPr>
        <w:t>Α</w:t>
      </w:r>
      <w:r w:rsidRPr="00D24A07">
        <w:rPr>
          <w:rFonts w:eastAsia="Times New Roman" w:cs="Times New Roman"/>
          <w:szCs w:val="24"/>
        </w:rPr>
        <w:t>ναθεώρηση του Συντάγματος να αποκλείσει συναδέλφους πο</w:t>
      </w:r>
      <w:r w:rsidRPr="00D24A07">
        <w:rPr>
          <w:rFonts w:eastAsia="Times New Roman" w:cs="Times New Roman"/>
          <w:szCs w:val="24"/>
        </w:rPr>
        <w:t>υ δεν ανήκουν στους αριθμούς που είπατε εσείς, αλλά επιθυμούν να μιλήσουν για το Σύνταγμα.</w:t>
      </w:r>
    </w:p>
    <w:p w14:paraId="0A5DDF24" w14:textId="77777777" w:rsidR="00415E13" w:rsidRDefault="00E650A0">
      <w:pPr>
        <w:spacing w:line="600" w:lineRule="auto"/>
        <w:ind w:firstLine="720"/>
        <w:jc w:val="both"/>
        <w:rPr>
          <w:rFonts w:eastAsia="Times New Roman" w:cs="Times New Roman"/>
          <w:szCs w:val="24"/>
        </w:rPr>
      </w:pPr>
      <w:r w:rsidRPr="00D24A07">
        <w:rPr>
          <w:rFonts w:eastAsia="Times New Roman" w:cs="Times New Roman"/>
          <w:szCs w:val="24"/>
        </w:rPr>
        <w:lastRenderedPageBreak/>
        <w:t>Από τη δική μας Κοινοβουλευτική Ομάδα</w:t>
      </w:r>
      <w:r>
        <w:rPr>
          <w:rFonts w:eastAsia="Times New Roman" w:cs="Times New Roman"/>
          <w:szCs w:val="24"/>
        </w:rPr>
        <w:t>, για παράδειγμα,</w:t>
      </w:r>
      <w:r w:rsidRPr="00D24A07">
        <w:rPr>
          <w:rFonts w:eastAsia="Times New Roman" w:cs="Times New Roman"/>
          <w:szCs w:val="24"/>
        </w:rPr>
        <w:t xml:space="preserve"> η πλειοψηφία των συναδέλφων θ</w:t>
      </w:r>
      <w:r>
        <w:rPr>
          <w:rFonts w:eastAsia="Times New Roman" w:cs="Times New Roman"/>
          <w:szCs w:val="24"/>
        </w:rPr>
        <w:t>έλει</w:t>
      </w:r>
      <w:r w:rsidRPr="00D24A07">
        <w:rPr>
          <w:rFonts w:eastAsia="Times New Roman" w:cs="Times New Roman"/>
          <w:szCs w:val="24"/>
        </w:rPr>
        <w:t xml:space="preserve"> να πάρ</w:t>
      </w:r>
      <w:r>
        <w:rPr>
          <w:rFonts w:eastAsia="Times New Roman" w:cs="Times New Roman"/>
          <w:szCs w:val="24"/>
        </w:rPr>
        <w:t>ει</w:t>
      </w:r>
      <w:r w:rsidRPr="00D24A07">
        <w:rPr>
          <w:rFonts w:eastAsia="Times New Roman" w:cs="Times New Roman"/>
          <w:szCs w:val="24"/>
        </w:rPr>
        <w:t xml:space="preserve"> τον λόγο. </w:t>
      </w:r>
      <w:r>
        <w:rPr>
          <w:rFonts w:eastAsia="Times New Roman" w:cs="Times New Roman"/>
          <w:szCs w:val="24"/>
        </w:rPr>
        <w:t>Αν</w:t>
      </w:r>
      <w:r w:rsidRPr="00D24A07">
        <w:rPr>
          <w:rFonts w:eastAsia="Times New Roman" w:cs="Times New Roman"/>
          <w:szCs w:val="24"/>
        </w:rPr>
        <w:t xml:space="preserve"> είναι δυνατόν</w:t>
      </w:r>
      <w:r>
        <w:rPr>
          <w:rFonts w:eastAsia="Times New Roman" w:cs="Times New Roman"/>
          <w:szCs w:val="24"/>
        </w:rPr>
        <w:t>,</w:t>
      </w:r>
      <w:r w:rsidRPr="00D24A07">
        <w:rPr>
          <w:rFonts w:eastAsia="Times New Roman" w:cs="Times New Roman"/>
          <w:szCs w:val="24"/>
        </w:rPr>
        <w:t xml:space="preserve"> μια αμιγώς κοινοβουλευτική διαδικασία</w:t>
      </w:r>
      <w:r>
        <w:rPr>
          <w:rFonts w:eastAsia="Times New Roman" w:cs="Times New Roman"/>
          <w:szCs w:val="24"/>
        </w:rPr>
        <w:t>,</w:t>
      </w:r>
      <w:r w:rsidRPr="00D24A07">
        <w:rPr>
          <w:rFonts w:eastAsia="Times New Roman" w:cs="Times New Roman"/>
          <w:szCs w:val="24"/>
        </w:rPr>
        <w:t xml:space="preserve"> να προβλέπει τη δυνατότητα </w:t>
      </w:r>
      <w:r>
        <w:rPr>
          <w:rFonts w:eastAsia="Times New Roman" w:cs="Times New Roman"/>
          <w:szCs w:val="24"/>
        </w:rPr>
        <w:t>-</w:t>
      </w:r>
      <w:r w:rsidRPr="00D24A07">
        <w:rPr>
          <w:rFonts w:eastAsia="Times New Roman" w:cs="Times New Roman"/>
          <w:szCs w:val="24"/>
        </w:rPr>
        <w:t>όχι ότι έχετε άδικο</w:t>
      </w:r>
      <w:r>
        <w:rPr>
          <w:rFonts w:eastAsia="Times New Roman" w:cs="Times New Roman"/>
          <w:szCs w:val="24"/>
        </w:rPr>
        <w:t>-</w:t>
      </w:r>
      <w:r w:rsidRPr="00D24A07">
        <w:rPr>
          <w:rFonts w:eastAsia="Times New Roman" w:cs="Times New Roman"/>
          <w:szCs w:val="24"/>
        </w:rPr>
        <w:t xml:space="preserve"> πέραν των δύο αρμοδίων Υπουργών Δικαιοσύνης να λάβουν τον λόγο και άλλοι Υπουργοί και να αποκλείει να λάβουν τον λόγο Βουλευτές</w:t>
      </w:r>
      <w:r>
        <w:rPr>
          <w:rFonts w:eastAsia="Times New Roman" w:cs="Times New Roman"/>
          <w:szCs w:val="24"/>
        </w:rPr>
        <w:t xml:space="preserve"> -</w:t>
      </w:r>
      <w:r w:rsidRPr="00D24A07">
        <w:rPr>
          <w:rFonts w:eastAsia="Times New Roman" w:cs="Times New Roman"/>
          <w:szCs w:val="24"/>
        </w:rPr>
        <w:t xml:space="preserve"> μέλη της Εθνικής Αντιπροσωπείας που επιθυμούν να πάρουν τον λόγο σε αυτήν την ύψιστη κοινοβουλευτική διαδικασία.</w:t>
      </w:r>
    </w:p>
    <w:p w14:paraId="0A5DDF25" w14:textId="77777777" w:rsidR="00415E13" w:rsidRDefault="00E650A0">
      <w:pPr>
        <w:spacing w:line="600" w:lineRule="auto"/>
        <w:ind w:firstLine="720"/>
        <w:jc w:val="both"/>
        <w:rPr>
          <w:rFonts w:eastAsia="Times New Roman" w:cs="Times New Roman"/>
          <w:szCs w:val="24"/>
        </w:rPr>
      </w:pPr>
      <w:r w:rsidRPr="00D24A07">
        <w:rPr>
          <w:rFonts w:eastAsia="Times New Roman" w:cs="Times New Roman"/>
          <w:szCs w:val="24"/>
        </w:rPr>
        <w:t>Συνεπ</w:t>
      </w:r>
      <w:r>
        <w:rPr>
          <w:rFonts w:eastAsia="Times New Roman" w:cs="Times New Roman"/>
          <w:szCs w:val="24"/>
        </w:rPr>
        <w:t>ώς κύριε Πρόεδρε, σας παρακαλώ</w:t>
      </w:r>
      <w:r w:rsidRPr="00D24A07">
        <w:rPr>
          <w:rFonts w:eastAsia="Times New Roman" w:cs="Times New Roman"/>
          <w:szCs w:val="24"/>
        </w:rPr>
        <w:t xml:space="preserve"> πάρα πο</w:t>
      </w:r>
      <w:r>
        <w:rPr>
          <w:rFonts w:eastAsia="Times New Roman" w:cs="Times New Roman"/>
          <w:szCs w:val="24"/>
        </w:rPr>
        <w:t>λ</w:t>
      </w:r>
      <w:r w:rsidRPr="00D24A07">
        <w:rPr>
          <w:rFonts w:eastAsia="Times New Roman" w:cs="Times New Roman"/>
          <w:szCs w:val="24"/>
        </w:rPr>
        <w:t>ύ να αλλάξετε τη</w:t>
      </w:r>
      <w:r>
        <w:rPr>
          <w:rFonts w:eastAsia="Times New Roman" w:cs="Times New Roman"/>
          <w:szCs w:val="24"/>
        </w:rPr>
        <w:t>ν απόφασή σας, την εισήγησή σας και να μην ισχύσει η</w:t>
      </w:r>
      <w:r w:rsidRPr="00D24A07">
        <w:rPr>
          <w:rFonts w:eastAsia="Times New Roman" w:cs="Times New Roman"/>
          <w:szCs w:val="24"/>
        </w:rPr>
        <w:t xml:space="preserve"> απόφαση της Διάσκεψης των Προ</w:t>
      </w:r>
      <w:r w:rsidRPr="00D24A07">
        <w:rPr>
          <w:rFonts w:eastAsia="Times New Roman" w:cs="Times New Roman"/>
          <w:szCs w:val="24"/>
        </w:rPr>
        <w:t>έδρων που ελήφθη κατά πλειοψηφία</w:t>
      </w:r>
      <w:r>
        <w:rPr>
          <w:rFonts w:eastAsia="Times New Roman" w:cs="Times New Roman"/>
          <w:szCs w:val="24"/>
        </w:rPr>
        <w:t>. Τ</w:t>
      </w:r>
      <w:r w:rsidRPr="00D24A07">
        <w:rPr>
          <w:rFonts w:eastAsia="Times New Roman" w:cs="Times New Roman"/>
          <w:szCs w:val="24"/>
        </w:rPr>
        <w:t>ο Σώμα να αλλάξει</w:t>
      </w:r>
      <w:r>
        <w:rPr>
          <w:rFonts w:eastAsia="Times New Roman" w:cs="Times New Roman"/>
          <w:szCs w:val="24"/>
        </w:rPr>
        <w:t>,</w:t>
      </w:r>
      <w:r w:rsidRPr="00D24A07">
        <w:rPr>
          <w:rFonts w:eastAsia="Times New Roman" w:cs="Times New Roman"/>
          <w:szCs w:val="24"/>
        </w:rPr>
        <w:t xml:space="preserve"> ως κυρίαρχο Σώμα</w:t>
      </w:r>
      <w:r>
        <w:rPr>
          <w:rFonts w:eastAsia="Times New Roman" w:cs="Times New Roman"/>
          <w:szCs w:val="24"/>
        </w:rPr>
        <w:t>,</w:t>
      </w:r>
      <w:r w:rsidRPr="00D24A07">
        <w:rPr>
          <w:rFonts w:eastAsia="Times New Roman" w:cs="Times New Roman"/>
          <w:szCs w:val="24"/>
        </w:rPr>
        <w:t xml:space="preserve"> την απόφαση αυτή για να μην γίνει αυτό που φοβάμαι ότι θα γίνει</w:t>
      </w:r>
      <w:r>
        <w:rPr>
          <w:rFonts w:eastAsia="Times New Roman" w:cs="Times New Roman"/>
          <w:szCs w:val="24"/>
        </w:rPr>
        <w:t>,</w:t>
      </w:r>
      <w:r w:rsidRPr="00D24A07">
        <w:rPr>
          <w:rFonts w:eastAsia="Times New Roman" w:cs="Times New Roman"/>
          <w:szCs w:val="24"/>
        </w:rPr>
        <w:t xml:space="preserve"> η καταγγελία δηλαδή εκ μέρους μας για μια πραξικοπηματική διαδικασία που αφορά την αναθεώρηση του Συντάγματος. Αυτό ήτα</w:t>
      </w:r>
      <w:r w:rsidRPr="00D24A07">
        <w:rPr>
          <w:rFonts w:eastAsia="Times New Roman" w:cs="Times New Roman"/>
          <w:szCs w:val="24"/>
        </w:rPr>
        <w:t>ν το πρώτο θέμα.</w:t>
      </w:r>
    </w:p>
    <w:p w14:paraId="0A5DDF2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Το δεύτερο θέμα, το οποίο πίστευα ότι θα το θέσετε </w:t>
      </w:r>
      <w:r>
        <w:rPr>
          <w:rFonts w:eastAsia="Times New Roman" w:cs="Times New Roman"/>
          <w:szCs w:val="24"/>
        </w:rPr>
        <w:t xml:space="preserve">εσείς </w:t>
      </w:r>
      <w:r>
        <w:rPr>
          <w:rFonts w:eastAsia="Times New Roman" w:cs="Times New Roman"/>
          <w:szCs w:val="24"/>
        </w:rPr>
        <w:t xml:space="preserve">γιατί το συζητήσαμε χθες εν εκτάσει στη Διάσκεψη, αφορά το πώς θα ψηφίσουμε. Ξέρετε πάρα πολύ καλά ότι στην Επιτροπή </w:t>
      </w:r>
      <w:r>
        <w:rPr>
          <w:rFonts w:eastAsia="Times New Roman" w:cs="Times New Roman"/>
          <w:szCs w:val="24"/>
        </w:rPr>
        <w:lastRenderedPageBreak/>
        <w:t>Αναθεώρησης του Συντάγματος μας απασχόλησε το ζήτημα των κατευθύν</w:t>
      </w:r>
      <w:r>
        <w:rPr>
          <w:rFonts w:eastAsia="Times New Roman" w:cs="Times New Roman"/>
          <w:szCs w:val="24"/>
        </w:rPr>
        <w:t xml:space="preserve">σεων και το πώς ακριβώς ψηφίζουμε. </w:t>
      </w:r>
      <w:r>
        <w:rPr>
          <w:rFonts w:eastAsia="Times New Roman" w:cs="Times New Roman"/>
          <w:szCs w:val="24"/>
        </w:rPr>
        <w:t>Γ</w:t>
      </w:r>
      <w:r>
        <w:rPr>
          <w:rFonts w:eastAsia="Times New Roman" w:cs="Times New Roman"/>
          <w:szCs w:val="24"/>
        </w:rPr>
        <w:t xml:space="preserve">νωρίζετε πάρα πολύ καλά ότι έχετε παγιδευθεί ως πλειοψηφία του ΣΥΡΙΖΑ. Είστε παγιδευμένοι. Είστε παγιδευμένοι κατά το ότι πάτε να κάνετε μια διαδικασία κατευθύνσεων η οποία </w:t>
      </w:r>
      <w:r>
        <w:rPr>
          <w:rFonts w:eastAsia="Times New Roman" w:cs="Times New Roman"/>
          <w:szCs w:val="24"/>
        </w:rPr>
        <w:t xml:space="preserve">και </w:t>
      </w:r>
      <w:r>
        <w:rPr>
          <w:rFonts w:eastAsia="Times New Roman" w:cs="Times New Roman"/>
          <w:szCs w:val="24"/>
        </w:rPr>
        <w:t xml:space="preserve">σας εγκλώβισε. </w:t>
      </w:r>
      <w:r>
        <w:rPr>
          <w:rFonts w:eastAsia="Times New Roman" w:cs="Times New Roman"/>
          <w:szCs w:val="24"/>
        </w:rPr>
        <w:t>Ε</w:t>
      </w:r>
      <w:r>
        <w:rPr>
          <w:rFonts w:eastAsia="Times New Roman" w:cs="Times New Roman"/>
          <w:szCs w:val="24"/>
        </w:rPr>
        <w:t>μείς</w:t>
      </w:r>
      <w:r>
        <w:rPr>
          <w:rFonts w:eastAsia="Times New Roman" w:cs="Times New Roman"/>
          <w:szCs w:val="24"/>
        </w:rPr>
        <w:t>,</w:t>
      </w:r>
      <w:r>
        <w:rPr>
          <w:rFonts w:eastAsia="Times New Roman" w:cs="Times New Roman"/>
          <w:szCs w:val="24"/>
        </w:rPr>
        <w:t xml:space="preserve"> έχουμε πάρει απόλυτα </w:t>
      </w:r>
      <w:r>
        <w:rPr>
          <w:rFonts w:eastAsia="Times New Roman" w:cs="Times New Roman"/>
          <w:szCs w:val="24"/>
        </w:rPr>
        <w:t>καθαρή θέση</w:t>
      </w:r>
      <w:r>
        <w:rPr>
          <w:rFonts w:eastAsia="Times New Roman" w:cs="Times New Roman"/>
          <w:szCs w:val="24"/>
        </w:rPr>
        <w:t>,</w:t>
      </w:r>
      <w:r>
        <w:rPr>
          <w:rFonts w:eastAsia="Times New Roman" w:cs="Times New Roman"/>
          <w:szCs w:val="24"/>
        </w:rPr>
        <w:t xml:space="preserve"> από την πρώτη ημέρα Ολομέλεια</w:t>
      </w:r>
      <w:r>
        <w:rPr>
          <w:rFonts w:eastAsia="Times New Roman" w:cs="Times New Roman"/>
          <w:szCs w:val="24"/>
        </w:rPr>
        <w:t>ς</w:t>
      </w:r>
      <w:r>
        <w:rPr>
          <w:rFonts w:eastAsia="Times New Roman" w:cs="Times New Roman"/>
          <w:szCs w:val="24"/>
        </w:rPr>
        <w:t xml:space="preserve"> της Βουλής, γι’ αυτό </w:t>
      </w:r>
      <w:r>
        <w:rPr>
          <w:rFonts w:eastAsia="Times New Roman" w:cs="Times New Roman"/>
          <w:szCs w:val="24"/>
        </w:rPr>
        <w:t xml:space="preserve">και </w:t>
      </w:r>
      <w:r>
        <w:rPr>
          <w:rFonts w:eastAsia="Times New Roman" w:cs="Times New Roman"/>
          <w:szCs w:val="24"/>
        </w:rPr>
        <w:t xml:space="preserve">θα ψηφίσουμε δι' ενός Βουλευτή </w:t>
      </w:r>
      <w:r>
        <w:rPr>
          <w:rFonts w:eastAsia="Times New Roman" w:cs="Times New Roman"/>
          <w:szCs w:val="24"/>
        </w:rPr>
        <w:t xml:space="preserve">ούτως ώστε </w:t>
      </w:r>
      <w:r>
        <w:rPr>
          <w:rFonts w:eastAsia="Times New Roman" w:cs="Times New Roman"/>
          <w:szCs w:val="24"/>
        </w:rPr>
        <w:t xml:space="preserve">να μην επιτρέψουμε στην επόμενη Βουλή με την απόλυτη απλώς πλειοψηφία των 151 να κάνει ό,τι θέλει. </w:t>
      </w:r>
    </w:p>
    <w:p w14:paraId="0A5DDF2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Αυτό όμως το θέμα, κύριε Πρόεδρε, θα ταλανίσε</w:t>
      </w:r>
      <w:r>
        <w:rPr>
          <w:rFonts w:eastAsia="Times New Roman" w:cs="Times New Roman"/>
          <w:szCs w:val="24"/>
        </w:rPr>
        <w:t xml:space="preserve">ι το Σώμα. </w:t>
      </w:r>
      <w:r>
        <w:rPr>
          <w:rFonts w:eastAsia="Times New Roman" w:cs="Times New Roman"/>
          <w:szCs w:val="24"/>
        </w:rPr>
        <w:t>Ε</w:t>
      </w:r>
      <w:r>
        <w:rPr>
          <w:rFonts w:eastAsia="Times New Roman" w:cs="Times New Roman"/>
          <w:szCs w:val="24"/>
        </w:rPr>
        <w:t>ίπαμε χθες στη Διάσκεψη να μην φτάσουμε προ της ψηφοφορίας αύριο το βράδυ για να το συζητήσουμε. Να το συζητήσουμε όχι στην αρχή της διαδικασίας, μη</w:t>
      </w:r>
      <w:r>
        <w:rPr>
          <w:rFonts w:eastAsia="Times New Roman" w:cs="Times New Roman"/>
          <w:szCs w:val="24"/>
        </w:rPr>
        <w:t>ν</w:t>
      </w:r>
      <w:r>
        <w:rPr>
          <w:rFonts w:eastAsia="Times New Roman" w:cs="Times New Roman"/>
          <w:szCs w:val="24"/>
        </w:rPr>
        <w:t xml:space="preserve"> επιτρέποντας να ξεκινήσουμε οι εισηγητές…</w:t>
      </w:r>
    </w:p>
    <w:p w14:paraId="0A5DDF28"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Μα γιατί επαναλαμβάνετε</w:t>
      </w:r>
      <w:r>
        <w:rPr>
          <w:rFonts w:eastAsia="Times New Roman" w:cs="Times New Roman"/>
          <w:szCs w:val="24"/>
        </w:rPr>
        <w:t xml:space="preserve"> αυτά που είπα; Είπα ότι στις 12.45΄ θα γίνει Διάσκεψη των Προέδρων, μετά τους εισηγητές…</w:t>
      </w:r>
    </w:p>
    <w:p w14:paraId="0A5DDF29" w14:textId="77777777" w:rsidR="00415E13" w:rsidRDefault="00E650A0">
      <w:pPr>
        <w:spacing w:line="600" w:lineRule="auto"/>
        <w:ind w:firstLine="720"/>
        <w:jc w:val="both"/>
        <w:rPr>
          <w:rFonts w:eastAsia="Times New Roman" w:cs="Times New Roman"/>
          <w:szCs w:val="24"/>
        </w:rPr>
      </w:pPr>
      <w:r w:rsidRPr="002557F5">
        <w:rPr>
          <w:rFonts w:eastAsia="Times New Roman" w:cs="Times New Roman"/>
          <w:b/>
          <w:szCs w:val="24"/>
        </w:rPr>
        <w:t>ΑΝΔΡΕΑΣ ΛΟΒΕΡΔΟΣ:</w:t>
      </w:r>
      <w:r>
        <w:rPr>
          <w:rFonts w:eastAsia="Times New Roman" w:cs="Times New Roman"/>
          <w:szCs w:val="24"/>
        </w:rPr>
        <w:t xml:space="preserve"> Όχι Διάσκεψη των Προέδρων.</w:t>
      </w:r>
    </w:p>
    <w:p w14:paraId="0A5DDF2A"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Μα, έτσι αποφάσισε χθες η Διάσκεψη. Εγώ έλειπα. Ήμουν στην Κύπρο.</w:t>
      </w:r>
    </w:p>
    <w:p w14:paraId="0A5DDF2B"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Μα επ’ α</w:t>
      </w:r>
      <w:r>
        <w:rPr>
          <w:rFonts w:eastAsia="Times New Roman" w:cs="Times New Roman"/>
          <w:szCs w:val="24"/>
        </w:rPr>
        <w:t>υτού έχω μια άλλη γνώμη. Δεν μπορώ να την εκφράσω; Επιτέλους!</w:t>
      </w:r>
    </w:p>
    <w:p w14:paraId="0A5DDF2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Είπατε για Διάσκεψη των Προέδρων. Χθες είχαμε πάρει ένα μήνυμα ότι δεν προκρίνετε αυτή τη διαδικασία, αλλά τη διαδικασία της συνεννόησης μεταξύ των γενικών εισηγητών που είναι και καλύτερο. Γιατ</w:t>
      </w:r>
      <w:r>
        <w:rPr>
          <w:rFonts w:eastAsia="Times New Roman" w:cs="Times New Roman"/>
          <w:szCs w:val="24"/>
        </w:rPr>
        <w:t>ί η Διάσκεψη των Προέδρων είναι ένα όργανο που αποφασίζει με πλειοψηφίες, με μειοψηφίες. Εμείς χρειαζόμαστε συνεννόηση, κύριε Πρόεδρε. Δεν χρειαζόμαστε ούτε πλειοψηφίες</w:t>
      </w:r>
      <w:r>
        <w:rPr>
          <w:rFonts w:eastAsia="Times New Roman" w:cs="Times New Roman"/>
          <w:szCs w:val="24"/>
        </w:rPr>
        <w:t>,</w:t>
      </w:r>
      <w:r>
        <w:rPr>
          <w:rFonts w:eastAsia="Times New Roman" w:cs="Times New Roman"/>
          <w:szCs w:val="24"/>
        </w:rPr>
        <w:t xml:space="preserve"> ούτε μειοψηφίες. </w:t>
      </w:r>
    </w:p>
    <w:p w14:paraId="0A5DDF2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Κάνετε λάθος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προτείνετε αυτό. Προτείνουμε, λοιπόν, εμείς</w:t>
      </w:r>
      <w:r>
        <w:rPr>
          <w:rFonts w:eastAsia="Times New Roman" w:cs="Times New Roman"/>
          <w:szCs w:val="24"/>
        </w:rPr>
        <w:t xml:space="preserve"> να ξεκινήσει η διαδικασία. Ο κ. Παρασκευόπουλος θα σας πει ότι καθ’ όλη τη διάρκεια των εργασιών της </w:t>
      </w:r>
      <w:r>
        <w:rPr>
          <w:rFonts w:eastAsia="Times New Roman" w:cs="Times New Roman"/>
          <w:szCs w:val="24"/>
        </w:rPr>
        <w:t>ε</w:t>
      </w:r>
      <w:r>
        <w:rPr>
          <w:rFonts w:eastAsia="Times New Roman" w:cs="Times New Roman"/>
          <w:szCs w:val="24"/>
        </w:rPr>
        <w:t>πιτροπής η στάση μας ήταν δημιουργική. Δεν προβάλαμε ζητήματα που θα μπορούσαν να δημιουργήσουν κωλυσιεργίες. Δεν προβά</w:t>
      </w:r>
      <w:r>
        <w:rPr>
          <w:rFonts w:eastAsia="Times New Roman" w:cs="Times New Roman"/>
          <w:szCs w:val="24"/>
        </w:rPr>
        <w:lastRenderedPageBreak/>
        <w:t>λαμε ζητήματα τα οποία θα μπορούσα</w:t>
      </w:r>
      <w:r>
        <w:rPr>
          <w:rFonts w:eastAsia="Times New Roman" w:cs="Times New Roman"/>
          <w:szCs w:val="24"/>
        </w:rPr>
        <w:t>ν να δημιουργήσουν ανατροπές. Προσπαθήσαμε να είμαστε στις προτάσεις μας διεξοδικοί και να μην δημιουργούμε αδιέξοδα.</w:t>
      </w:r>
    </w:p>
    <w:p w14:paraId="0A5DDF2E"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Κοιτάξτε, έχει γίνει επιλογή από τον κ. Λοβέρδο να ξεκινήσουμε με άλλο κύκλο, προφανώς να ακυρωθεί η χθεσινή συζήτηση, για να λυθούν αυτά τα θέματα σε Διάσκεψη ή σε συνεννόηση…</w:t>
      </w:r>
    </w:p>
    <w:p w14:paraId="0A5DDF2F"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 το λέτε εσείς. Δεν έγινε αυτό χθ</w:t>
      </w:r>
      <w:r>
        <w:rPr>
          <w:rFonts w:eastAsia="Times New Roman" w:cs="Times New Roman"/>
          <w:szCs w:val="24"/>
        </w:rPr>
        <w:t>ε</w:t>
      </w:r>
      <w:r>
        <w:rPr>
          <w:rFonts w:eastAsia="Times New Roman" w:cs="Times New Roman"/>
          <w:szCs w:val="24"/>
        </w:rPr>
        <w:t>ς, επαναλαμβάνω. Αφήστ</w:t>
      </w:r>
      <w:r>
        <w:rPr>
          <w:rFonts w:eastAsia="Times New Roman" w:cs="Times New Roman"/>
          <w:szCs w:val="24"/>
        </w:rPr>
        <w:t xml:space="preserve">ε με να πω. Τελειώνω. </w:t>
      </w:r>
    </w:p>
    <w:p w14:paraId="0A5DDF30"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Μα, θα μου πείτε τι έγινε χθες; Δεν ξέρω; </w:t>
      </w:r>
    </w:p>
    <w:p w14:paraId="0A5DDF31"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 θα σας πω</w:t>
      </w:r>
      <w:r>
        <w:rPr>
          <w:rFonts w:eastAsia="Times New Roman" w:cs="Times New Roman"/>
          <w:szCs w:val="24"/>
        </w:rPr>
        <w:t>,</w:t>
      </w:r>
      <w:r>
        <w:rPr>
          <w:rFonts w:eastAsia="Times New Roman" w:cs="Times New Roman"/>
          <w:szCs w:val="24"/>
        </w:rPr>
        <w:t xml:space="preserve"> γιατί δεν ήσασταν εκεί.</w:t>
      </w:r>
    </w:p>
    <w:p w14:paraId="0A5DDF32"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Νομίζετε ότι δεν ξέρω. Είναι δυνατόν; </w:t>
      </w:r>
    </w:p>
    <w:p w14:paraId="0A5DDF33"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ήσασταν εκ</w:t>
      </w:r>
      <w:r>
        <w:rPr>
          <w:rFonts w:eastAsia="Times New Roman" w:cs="Times New Roman"/>
          <w:szCs w:val="24"/>
        </w:rPr>
        <w:t>εί.</w:t>
      </w:r>
    </w:p>
    <w:p w14:paraId="0A5DDF34"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Μα, είναι δυνατόν να μην γνωρίζω;</w:t>
      </w:r>
    </w:p>
    <w:p w14:paraId="0A5DDF35"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μου επιτρέψετε να ολοκληρώσω σε ένα ακριβώς λεπτό;</w:t>
      </w:r>
    </w:p>
    <w:p w14:paraId="0A5DDF36"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Θα σας επιτρέψω, αλλά υπάρχουν άλλοι επτά Κοινοβουλευτικοί. Άρα θέλετε να μην ξεκινήσουμ</w:t>
      </w:r>
      <w:r>
        <w:rPr>
          <w:rFonts w:eastAsia="Times New Roman" w:cs="Times New Roman"/>
          <w:szCs w:val="24"/>
        </w:rPr>
        <w:t>ε με τους εισηγητές, αλλά δημοσίως να θέσετε αυτά τα ζητήματα. Άρα να μην μαζευόμαστε ως Διάσκεψη των Προέδρων.</w:t>
      </w:r>
    </w:p>
    <w:p w14:paraId="0A5DDF37"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Θέλω να ξεκινήσουμε με τους εισηγητές…</w:t>
      </w:r>
    </w:p>
    <w:p w14:paraId="0A5DDF38"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Εσείς θέλετε. </w:t>
      </w:r>
    </w:p>
    <w:p w14:paraId="0A5DDF39"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προτείνω μετά, αντί </w:t>
      </w:r>
      <w:r>
        <w:rPr>
          <w:rFonts w:eastAsia="Times New Roman" w:cs="Times New Roman"/>
          <w:szCs w:val="24"/>
        </w:rPr>
        <w:t xml:space="preserve">για τη Διάσκεψη των Προέδρων, όπως ειπώθηκε χθες με δικό σας μήνυμα, το οποίο τώρα αλλάξατε, οι </w:t>
      </w:r>
      <w:r w:rsidRPr="005B45DD">
        <w:rPr>
          <w:rFonts w:eastAsia="Times New Roman" w:cs="Times New Roman"/>
          <w:szCs w:val="24"/>
        </w:rPr>
        <w:t>γενικοί εισηγητές</w:t>
      </w:r>
      <w:r>
        <w:rPr>
          <w:rFonts w:eastAsia="Times New Roman" w:cs="Times New Roman"/>
          <w:szCs w:val="24"/>
        </w:rPr>
        <w:t xml:space="preserve"> να προσπαθήσουμε να συνεννοηθούμε</w:t>
      </w:r>
      <w:r w:rsidRPr="005B45DD">
        <w:rPr>
          <w:rFonts w:eastAsia="Times New Roman" w:cs="Times New Roman"/>
          <w:szCs w:val="24"/>
        </w:rPr>
        <w:t xml:space="preserve"> </w:t>
      </w:r>
      <w:r>
        <w:rPr>
          <w:rFonts w:eastAsia="Times New Roman" w:cs="Times New Roman"/>
          <w:szCs w:val="24"/>
        </w:rPr>
        <w:t>με εσάς. Αν θέλετε άλλες διαδικασίες, σας παρακαλώ πάρα πολύ να προσέξετε</w:t>
      </w:r>
      <w:r>
        <w:rPr>
          <w:rFonts w:eastAsia="Times New Roman" w:cs="Times New Roman"/>
          <w:szCs w:val="24"/>
        </w:rPr>
        <w:t>,</w:t>
      </w:r>
      <w:r>
        <w:rPr>
          <w:rFonts w:eastAsia="Times New Roman" w:cs="Times New Roman"/>
          <w:szCs w:val="24"/>
        </w:rPr>
        <w:t xml:space="preserve"> γιατί δεν θα κυλήσει ομαλά η διαδ</w:t>
      </w:r>
      <w:r>
        <w:rPr>
          <w:rFonts w:eastAsia="Times New Roman" w:cs="Times New Roman"/>
          <w:szCs w:val="24"/>
        </w:rPr>
        <w:t xml:space="preserve">ικασία. </w:t>
      </w:r>
    </w:p>
    <w:p w14:paraId="0A5DDF3A"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Εντάξει, είπατε πως δεν θα κυλήσει ομαλά. Είπατε και κάτι περί πραξικοπήματος στις 10.10΄ το πρωί, κάνατε και κάτι υπαινιγμούς, ενώ έχουν γίνει δύο Διασκέψεις Προέδρων με αναλυτικές συζητήσεις ακριβώς για να διευκολύνο</w:t>
      </w:r>
      <w:r>
        <w:rPr>
          <w:rFonts w:eastAsia="Times New Roman" w:cs="Times New Roman"/>
          <w:szCs w:val="24"/>
        </w:rPr>
        <w:t>υμε τη διαδικασία. Λυπάμαι πολύ. Τι άλλο να σας πω;</w:t>
      </w:r>
    </w:p>
    <w:p w14:paraId="0A5DDF3B"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μη λυπάστε καθόλου. </w:t>
      </w:r>
    </w:p>
    <w:p w14:paraId="0A5DDF3C"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Όχι, λυπάμαι. </w:t>
      </w:r>
    </w:p>
    <w:p w14:paraId="0A5DDF3D"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sidRPr="002557F5">
        <w:rPr>
          <w:rFonts w:eastAsia="Times New Roman" w:cs="Times New Roman"/>
          <w:szCs w:val="24"/>
        </w:rPr>
        <w:t xml:space="preserve">Να χαίρεστε που προσπαθώ να βοηθήσω. </w:t>
      </w:r>
    </w:p>
    <w:p w14:paraId="0A5DDF3E"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Ναι, χαίρομαι.</w:t>
      </w:r>
    </w:p>
    <w:p w14:paraId="0A5DDF3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 κ. Τραγάκης έχει</w:t>
      </w:r>
      <w:r>
        <w:rPr>
          <w:rFonts w:eastAsia="Times New Roman" w:cs="Times New Roman"/>
          <w:szCs w:val="24"/>
        </w:rPr>
        <w:t xml:space="preserve"> τον λόγο.</w:t>
      </w:r>
    </w:p>
    <w:p w14:paraId="0A5DDF40"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Κύριε Πρόεδρε, θα ήθελα να επιβεβαιώσω το τι ελέχθη στις δύο προηγούμενες συνεδριάσεις της Διάσκεψης των Προέδρων.</w:t>
      </w:r>
    </w:p>
    <w:p w14:paraId="0A5DDF4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Κατ’ αρχάς σε ό,τι αφορά τον χρόνο, πράγματι ανατρέχοντας στα Πρακτικά όταν εγώ ήμουν Πρόεδρος το 2007, είχαν διατεθεί περίπου σαράντα ώρες σε τρεις συνεδριάσεις. Νομίζω ότι </w:t>
      </w:r>
      <w:r>
        <w:rPr>
          <w:rFonts w:eastAsia="Times New Roman" w:cs="Times New Roman"/>
          <w:szCs w:val="24"/>
        </w:rPr>
        <w:lastRenderedPageBreak/>
        <w:t xml:space="preserve">οι ώρες που διατίθενται και τώρα είναι αρκετές. Για να γίνουν όμως αρκετές και να </w:t>
      </w:r>
      <w:r>
        <w:rPr>
          <w:rFonts w:eastAsia="Times New Roman" w:cs="Times New Roman"/>
          <w:szCs w:val="24"/>
        </w:rPr>
        <w:t xml:space="preserve">γίνει πράγματι ψηφοφορία στις 22.00΄ η ώρα, εγώ θα συμφωνήσω με την πρόταση του κ. Λοβέρδου να υπάρξει και άλλος ένας κύκλος ομιλητών, ο οποίος να μην πάει με τη δύναμη των </w:t>
      </w:r>
      <w:r>
        <w:rPr>
          <w:rFonts w:eastAsia="Times New Roman" w:cs="Times New Roman"/>
          <w:szCs w:val="24"/>
        </w:rPr>
        <w:t>κ</w:t>
      </w:r>
      <w:r>
        <w:rPr>
          <w:rFonts w:eastAsia="Times New Roman" w:cs="Times New Roman"/>
          <w:szCs w:val="24"/>
        </w:rPr>
        <w:t xml:space="preserve">ομμάτων. Διότι όσον αφορά τη δύναμη των </w:t>
      </w:r>
      <w:r>
        <w:rPr>
          <w:rFonts w:eastAsia="Times New Roman" w:cs="Times New Roman"/>
          <w:szCs w:val="24"/>
        </w:rPr>
        <w:t>κ</w:t>
      </w:r>
      <w:r>
        <w:rPr>
          <w:rFonts w:eastAsia="Times New Roman" w:cs="Times New Roman"/>
          <w:szCs w:val="24"/>
        </w:rPr>
        <w:t xml:space="preserve">ομμάτων πέντε –τρία – ένα- ένα, υπάρχουν </w:t>
      </w:r>
      <w:r>
        <w:rPr>
          <w:rFonts w:eastAsia="Times New Roman" w:cs="Times New Roman"/>
          <w:szCs w:val="24"/>
        </w:rPr>
        <w:t>κ</w:t>
      </w:r>
      <w:r>
        <w:rPr>
          <w:rFonts w:eastAsia="Times New Roman" w:cs="Times New Roman"/>
          <w:szCs w:val="24"/>
        </w:rPr>
        <w:t xml:space="preserve">όμματα που δεν έχουν δεύτερο Βουλευτή να μιλήσει. Να γίνει, δηλαδή, κάπως διαφορετικά. Δηλαδή, κόμματα με περισσότερη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 να επιλέξουν δύο, τρεις ομιλητές οι οποίοι θα μιλήσουν σε έναν άλλον κύκλο.</w:t>
      </w:r>
    </w:p>
    <w:p w14:paraId="0A5DDF4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Σε ό,τι αφορά αυτό το οποίο ετέθη, εγώ </w:t>
      </w:r>
      <w:r>
        <w:rPr>
          <w:rFonts w:eastAsia="Times New Roman" w:cs="Times New Roman"/>
          <w:szCs w:val="24"/>
        </w:rPr>
        <w:t>θα συμφωνήσω μαζί σας, διότι δεν νομίζω ότι η σύσκεψη των εισηγητών θα προσφέρει κάτι περισσότερο από τη Διάσκεψη των Προέδρων. Διότι σε μια τέτοια διαδικασία που επιδιώκουμε όλοι συναίνεση, δεν είναι δυνατόν στη Διάσκεψη των Προέδρων να αποφασίζει η πλειο</w:t>
      </w:r>
      <w:r>
        <w:rPr>
          <w:rFonts w:eastAsia="Times New Roman" w:cs="Times New Roman"/>
          <w:szCs w:val="24"/>
        </w:rPr>
        <w:t xml:space="preserve">ψηφία. Πρέπει να πάμε συναινετικά. Και πιστεύω και εύχομαι ότι θα πάμε, γιατί για το κυρίαρχο θέμα που μας απασχόλησε στην </w:t>
      </w:r>
      <w:r>
        <w:rPr>
          <w:rFonts w:eastAsia="Times New Roman" w:cs="Times New Roman"/>
          <w:szCs w:val="24"/>
        </w:rPr>
        <w:t>ε</w:t>
      </w:r>
      <w:r>
        <w:rPr>
          <w:rFonts w:eastAsia="Times New Roman" w:cs="Times New Roman"/>
          <w:szCs w:val="24"/>
        </w:rPr>
        <w:t xml:space="preserve">πιτροπή –και το επιβεβαιώνουν όλα τα μέλη της </w:t>
      </w:r>
      <w:r>
        <w:rPr>
          <w:rFonts w:eastAsia="Times New Roman" w:cs="Times New Roman"/>
          <w:szCs w:val="24"/>
        </w:rPr>
        <w:t>ε</w:t>
      </w:r>
      <w:r>
        <w:rPr>
          <w:rFonts w:eastAsia="Times New Roman" w:cs="Times New Roman"/>
          <w:szCs w:val="24"/>
        </w:rPr>
        <w:t xml:space="preserve">πιτροπής όταν ετέθη το διαδικαστικό θέμα- πρέπει να φάγαμε γύρω </w:t>
      </w:r>
      <w:r>
        <w:rPr>
          <w:rFonts w:eastAsia="Times New Roman" w:cs="Times New Roman"/>
          <w:szCs w:val="24"/>
        </w:rPr>
        <w:lastRenderedPageBreak/>
        <w:t>στη μιάμιση με δύο ώρ</w:t>
      </w:r>
      <w:r>
        <w:rPr>
          <w:rFonts w:eastAsia="Times New Roman" w:cs="Times New Roman"/>
          <w:szCs w:val="24"/>
        </w:rPr>
        <w:t xml:space="preserve">ες και δεν τελειώσαμε κιόλας. Νομίζω ότι αν ξεκινήσει έτσι κι αυτή η διαδικασία, θα φάμε αρκετό χρόνο από τους ομιλητές και από την ουσία του θέματος. </w:t>
      </w:r>
    </w:p>
    <w:p w14:paraId="0A5DDF4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Θα πρότεινα, λοιπόν, πράγματι στις 12.45΄ να γίνει η Διάσκεψη των Προέδρων, και να λύσουμε όλα τα διαδικ</w:t>
      </w:r>
      <w:r>
        <w:rPr>
          <w:rFonts w:eastAsia="Times New Roman" w:cs="Times New Roman"/>
          <w:szCs w:val="24"/>
        </w:rPr>
        <w:t>αστικά θέματα, όπως και αυτό της ψηφοφορίας, κύριε Πρόεδρε. Κρατήστε αυτό που λέω. Και θα ήθελα να σας θυμίσω ότι το 2007 η ψηφοφορία είχε γίνει πάλι με ψηφοδέλτια και ονομαστική κλήση. Όμως εκεί είχαμε ένα σκάνερ στο οποίο περνούσε το ψηφοδέλτιο και αυτομ</w:t>
      </w:r>
      <w:r>
        <w:rPr>
          <w:rFonts w:eastAsia="Times New Roman" w:cs="Times New Roman"/>
          <w:szCs w:val="24"/>
        </w:rPr>
        <w:t>άτως έβγαινε και το αποτέλεσμα. Νομίζω ότι θα μας πάρει πολύ χρόνο για να έχουμε το αποτέλεσμα της ψηφοφορίας.</w:t>
      </w:r>
    </w:p>
    <w:p w14:paraId="0A5DDF4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Σας ευχαριστώ.</w:t>
      </w:r>
    </w:p>
    <w:p w14:paraId="0A5DDF45" w14:textId="77777777" w:rsidR="00415E13" w:rsidRDefault="00E650A0">
      <w:pPr>
        <w:spacing w:line="600" w:lineRule="auto"/>
        <w:ind w:firstLine="720"/>
        <w:jc w:val="both"/>
        <w:rPr>
          <w:rFonts w:eastAsia="Times New Roman" w:cs="Times New Roman"/>
          <w:szCs w:val="24"/>
        </w:rPr>
      </w:pPr>
      <w:r w:rsidRPr="00BE3D3A">
        <w:rPr>
          <w:rFonts w:eastAsia="Times New Roman" w:cs="Times New Roman"/>
          <w:b/>
          <w:szCs w:val="24"/>
        </w:rPr>
        <w:t>ΑΘΑΝΑΣΙΟΣ ΘΕΟΧΑΡΟΠΟΥΛΟΣ:</w:t>
      </w:r>
      <w:r>
        <w:rPr>
          <w:rFonts w:eastAsia="Times New Roman" w:cs="Times New Roman"/>
          <w:szCs w:val="24"/>
        </w:rPr>
        <w:t xml:space="preserve"> Κύριε Πρόεδρε, μπορώ να έχω τον λόγο επί της διαδικασίας;</w:t>
      </w:r>
    </w:p>
    <w:p w14:paraId="0A5DDF46"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Όχι δεν θα πάρετε </w:t>
      </w:r>
      <w:r>
        <w:rPr>
          <w:rFonts w:eastAsia="Times New Roman" w:cs="Times New Roman"/>
          <w:szCs w:val="24"/>
        </w:rPr>
        <w:t xml:space="preserve">τον λόγο. Ο κ. Παφίλης έχει ζητήσει τον λόγο. Έτσι θα το περάσουμε το πρωί. Ούτε Διάσκεψη θα γίνει. Θα σας πω στο τέλος τι </w:t>
      </w:r>
      <w:r>
        <w:rPr>
          <w:rFonts w:eastAsia="Times New Roman" w:cs="Times New Roman"/>
          <w:szCs w:val="24"/>
        </w:rPr>
        <w:lastRenderedPageBreak/>
        <w:t>θα γίνει. Δεν υπάρχει θέμα. Είμαι πολύ ελαστικός σε αυτά τα θέματα. Δημοκρατικά θα το λύσουμε. Θα αποφασίσει, δηλαδή, η Ολομέλεια κατ</w:t>
      </w:r>
      <w:r>
        <w:rPr>
          <w:rFonts w:eastAsia="Times New Roman" w:cs="Times New Roman"/>
          <w:szCs w:val="24"/>
        </w:rPr>
        <w:t xml:space="preserve">’ ευθείαν. Περιμένετε. Έτσι δεν είναι, κύριε Βενιζέλο; </w:t>
      </w:r>
    </w:p>
    <w:p w14:paraId="0A5DDF47" w14:textId="77777777" w:rsidR="00415E13" w:rsidRDefault="00E650A0">
      <w:pPr>
        <w:spacing w:line="600" w:lineRule="auto"/>
        <w:ind w:firstLine="720"/>
        <w:jc w:val="both"/>
        <w:rPr>
          <w:rFonts w:eastAsia="Times New Roman" w:cs="Times New Roman"/>
          <w:szCs w:val="24"/>
        </w:rPr>
      </w:pPr>
      <w:r w:rsidRPr="00BE3D3A">
        <w:rPr>
          <w:rFonts w:eastAsia="Times New Roman" w:cs="Times New Roman"/>
          <w:b/>
          <w:szCs w:val="24"/>
        </w:rPr>
        <w:t xml:space="preserve">ΕΥΑΓΓΕΛΟΣ ΒΕΝΙΖΕΛΟΣ: </w:t>
      </w:r>
      <w:r>
        <w:rPr>
          <w:rFonts w:eastAsia="Times New Roman" w:cs="Times New Roman"/>
          <w:szCs w:val="24"/>
        </w:rPr>
        <w:t>Χάρμα!</w:t>
      </w:r>
    </w:p>
    <w:p w14:paraId="0A5DDF48"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Βεβαίως, βεβαίως. Όλοι θα μιλήσετε. Αλίμονο. Εδώ είναι η Ολομέλεια, θα αποφασίσει. </w:t>
      </w:r>
    </w:p>
    <w:p w14:paraId="0A5DDF49"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Για το Σύνταγμα θέλουμε να μιλήσουμε.</w:t>
      </w:r>
    </w:p>
    <w:p w14:paraId="0A5DDF4A"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w:t>
      </w:r>
      <w:r w:rsidRPr="00FB5F6B">
        <w:rPr>
          <w:rFonts w:eastAsia="Times New Roman" w:cs="Times New Roman"/>
          <w:b/>
          <w:szCs w:val="24"/>
        </w:rPr>
        <w:t>ΡΟΕΔΡΟΣ (Νικόλαος Βούτσης):</w:t>
      </w:r>
      <w:r>
        <w:rPr>
          <w:rFonts w:eastAsia="Times New Roman" w:cs="Times New Roman"/>
          <w:szCs w:val="24"/>
        </w:rPr>
        <w:t xml:space="preserve"> Για το Σύνταγμα, ακριβώς. </w:t>
      </w:r>
    </w:p>
    <w:p w14:paraId="0A5DDF4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Ορίστε, κύριε Παφίλη, έχετε τον λόγο.</w:t>
      </w:r>
    </w:p>
    <w:p w14:paraId="0A5DDF4C" w14:textId="77777777" w:rsidR="00415E13" w:rsidRDefault="00E650A0">
      <w:pPr>
        <w:spacing w:line="600" w:lineRule="auto"/>
        <w:ind w:firstLine="720"/>
        <w:jc w:val="both"/>
        <w:rPr>
          <w:rFonts w:eastAsia="Times New Roman" w:cs="Times New Roman"/>
          <w:szCs w:val="24"/>
        </w:rPr>
      </w:pPr>
      <w:r w:rsidRPr="007E3499">
        <w:rPr>
          <w:rFonts w:eastAsia="Times New Roman" w:cs="Times New Roman"/>
          <w:b/>
          <w:szCs w:val="24"/>
        </w:rPr>
        <w:t>ΑΘΑΝΑΣΙΟΣ ΠΑΦΙΛΗΣ:</w:t>
      </w:r>
      <w:r>
        <w:rPr>
          <w:rFonts w:eastAsia="Times New Roman" w:cs="Times New Roman"/>
          <w:szCs w:val="24"/>
        </w:rPr>
        <w:t xml:space="preserve"> Ευχαριστώ, κύριε Πρόεδρε.</w:t>
      </w:r>
    </w:p>
    <w:p w14:paraId="0A5DDF4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Εμείς θέσαμε από την αρχή το θέμα ότι δεν είναι δυνατόν </w:t>
      </w:r>
      <w:r>
        <w:rPr>
          <w:rFonts w:eastAsia="Times New Roman" w:cs="Times New Roman"/>
          <w:szCs w:val="24"/>
        </w:rPr>
        <w:t>σ</w:t>
      </w:r>
      <w:r>
        <w:rPr>
          <w:rFonts w:eastAsia="Times New Roman" w:cs="Times New Roman"/>
          <w:szCs w:val="24"/>
        </w:rPr>
        <w:t xml:space="preserve">υνταγματική Αναθεώρηση να γίνει με διαδικασίες ψεκάστε, </w:t>
      </w:r>
      <w:r>
        <w:rPr>
          <w:rFonts w:eastAsia="Times New Roman" w:cs="Times New Roman"/>
          <w:szCs w:val="24"/>
        </w:rPr>
        <w:lastRenderedPageBreak/>
        <w:t>σκουπ</w:t>
      </w:r>
      <w:r>
        <w:rPr>
          <w:rFonts w:eastAsia="Times New Roman" w:cs="Times New Roman"/>
          <w:szCs w:val="24"/>
        </w:rPr>
        <w:t xml:space="preserve">ίστε, τελειώσαμε. Δύο μέρες μόνο και να μην δίνεται δικαίωμα λόγου. Το πρώτο είναι πώς θα γίνει η συζήτηση. Οι συζητήσεις παλαιότερα –και σωστά- γίνονταν με θεματικές ενότητες. Εδώ θα γίνει εφ’ όλης της ύλης. Καλείται ένας Βουλευτής από το δικό μας </w:t>
      </w:r>
      <w:r>
        <w:rPr>
          <w:rFonts w:eastAsia="Times New Roman" w:cs="Times New Roman"/>
          <w:szCs w:val="24"/>
        </w:rPr>
        <w:t>κ</w:t>
      </w:r>
      <w:r>
        <w:rPr>
          <w:rFonts w:eastAsia="Times New Roman" w:cs="Times New Roman"/>
          <w:szCs w:val="24"/>
        </w:rPr>
        <w:t>όμμα σ</w:t>
      </w:r>
      <w:r>
        <w:rPr>
          <w:rFonts w:eastAsia="Times New Roman" w:cs="Times New Roman"/>
          <w:szCs w:val="24"/>
        </w:rPr>
        <w:t>υν δύο εισηγητές, σε δέκα λεπτά, είκοσι οι εισηγητές, να πουν για όλα αυτά. Είναι αδύνατον. Και είναι απαράδεκτο, κατά τη γνώμη μας. Κάναμε πρόταση να είναι πέντε ημέρες, τουλάχιστον. Έστω, τρεις, να υπάρξει και άλλος ένας γύρος. Απόρριψη. Απόρριψη και από</w:t>
      </w:r>
      <w:r>
        <w:rPr>
          <w:rFonts w:eastAsia="Times New Roman" w:cs="Times New Roman"/>
          <w:szCs w:val="24"/>
        </w:rPr>
        <w:t xml:space="preserve"> τη Νέα Δημοκρατία και από εσάς. Σαράντα ώρες δεν φτάνουν από το πρωί μέχρι το βράδυ. Μα πώς φτάνουν; Είναι δυνατόν; Να μιλήσει ένας Βουλευτής εκτός από τους εισηγητές από το δικό μας </w:t>
      </w:r>
      <w:r>
        <w:rPr>
          <w:rFonts w:eastAsia="Times New Roman" w:cs="Times New Roman"/>
          <w:szCs w:val="24"/>
        </w:rPr>
        <w:t>κ</w:t>
      </w:r>
      <w:r>
        <w:rPr>
          <w:rFonts w:eastAsia="Times New Roman" w:cs="Times New Roman"/>
          <w:szCs w:val="24"/>
        </w:rPr>
        <w:t xml:space="preserve">όμμα και από όλους τους υπόλοιπους. Και από το δικό σας </w:t>
      </w:r>
      <w:r>
        <w:rPr>
          <w:rFonts w:eastAsia="Times New Roman" w:cs="Times New Roman"/>
          <w:szCs w:val="24"/>
        </w:rPr>
        <w:t>κ</w:t>
      </w:r>
      <w:r>
        <w:rPr>
          <w:rFonts w:eastAsia="Times New Roman" w:cs="Times New Roman"/>
          <w:szCs w:val="24"/>
        </w:rPr>
        <w:t xml:space="preserve">όμμα υπάρχουν </w:t>
      </w:r>
      <w:r>
        <w:rPr>
          <w:rFonts w:eastAsia="Times New Roman" w:cs="Times New Roman"/>
          <w:szCs w:val="24"/>
        </w:rPr>
        <w:t xml:space="preserve">διαμαρτυρίες. Και δεν καταλαβαίνουμε τη σκοπιμότητα αυτή, γιατί τόσο γρήγορα. Γιατί, δηλαδή, δεν διατίθενται δύο ημέρες ακόμη για να μιλήσουν και άλλοι; </w:t>
      </w:r>
    </w:p>
    <w:p w14:paraId="0A5DDF4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βέβαια είναι επίσης σημαντικό και το θέμα των ενοτήτων. Θα πεταγόμαστε από το ένα θέμα στο άλλο κα</w:t>
      </w:r>
      <w:r>
        <w:rPr>
          <w:rFonts w:eastAsia="Times New Roman" w:cs="Times New Roman"/>
          <w:szCs w:val="24"/>
        </w:rPr>
        <w:t xml:space="preserve">ι κάποιος που θα παρακολουθεί δεν θα μπορεί να βγάλει και συμπέρασμα, </w:t>
      </w:r>
      <w:r>
        <w:rPr>
          <w:rFonts w:eastAsia="Times New Roman" w:cs="Times New Roman"/>
          <w:szCs w:val="24"/>
        </w:rPr>
        <w:lastRenderedPageBreak/>
        <w:t>πέρα από αυτούς που ασχολούνται κάπως εξειδικευμένα. Φυσικά απορρίφθηκε μετά πολλών επαίνων και τις δύο φορές που το θέσαμε και στην πρώτη, αλλά και τη δεύτερη Διάσκεψη. Και μόνο στη δεύ</w:t>
      </w:r>
      <w:r>
        <w:rPr>
          <w:rFonts w:eastAsia="Times New Roman" w:cs="Times New Roman"/>
          <w:szCs w:val="24"/>
        </w:rPr>
        <w:t xml:space="preserve">τερη Διάσκεψη βγήκε το ΚΙΝΑΛ και είπε ότι εμείς συμφωνούμε με αυτή την πρόταση. Εμείς και να την επαναφέρουμε καταλαβαίνω ότι θα την απορρίψετε. Ωστόσο, είναι τεράστια η ευθύνη. Δεν είναι δυνατόν να γίνει συζήτηση σε δύο ημέρες. Σε ποιον να το πούμε αυτό; </w:t>
      </w:r>
      <w:r>
        <w:rPr>
          <w:rFonts w:eastAsia="Times New Roman" w:cs="Times New Roman"/>
          <w:szCs w:val="24"/>
        </w:rPr>
        <w:t>Ούτε ένα νομοσχέδιο σοβαρό δεν συζητείται σε δύο ημέρες.</w:t>
      </w:r>
    </w:p>
    <w:p w14:paraId="0A5DDF4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Σε σχέση με το δεύτερο ζήτημα, εγώ δεν θέλω να ανοίξω καθόλου θέμα, γιατί δεν έχει και νόημα κατά τη γνώμη μας ό,τι και να αποφασίσετε. Είναι ένα θεωρητικό θέμα που δεν έχει καμία πρακτική αξία. Είτε</w:t>
      </w:r>
      <w:r>
        <w:rPr>
          <w:rFonts w:eastAsia="Times New Roman" w:cs="Times New Roman"/>
          <w:szCs w:val="24"/>
        </w:rPr>
        <w:t xml:space="preserve"> έχει κατεύθυνση είτε δεν έχει, η επόμενη </w:t>
      </w:r>
      <w:r>
        <w:rPr>
          <w:rFonts w:eastAsia="Times New Roman" w:cs="Times New Roman"/>
          <w:szCs w:val="24"/>
        </w:rPr>
        <w:t>κ</w:t>
      </w:r>
      <w:r>
        <w:rPr>
          <w:rFonts w:eastAsia="Times New Roman" w:cs="Times New Roman"/>
          <w:szCs w:val="24"/>
        </w:rPr>
        <w:t>υβέρνηση μπορεί να το αλλάξει. Επομένως, μην αλλάζετε και εσείς. Όταν είστε Αντιπολίτευση λέτε το ένα και τώρα λέτε το άλλο. Αυτά θα τα πούμε στη Διάσκεψη των Προέδρων.</w:t>
      </w:r>
    </w:p>
    <w:p w14:paraId="0A5DDF5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Ευχαριστώ.</w:t>
      </w:r>
    </w:p>
    <w:p w14:paraId="0A5DDF51"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lastRenderedPageBreak/>
        <w:t>ΠΡΟΕΔΡΟΣ (Νικόλαος Βούτσης):</w:t>
      </w:r>
      <w:r>
        <w:rPr>
          <w:rFonts w:eastAsia="Times New Roman" w:cs="Times New Roman"/>
          <w:szCs w:val="24"/>
        </w:rPr>
        <w:t xml:space="preserve"> Έχου</w:t>
      </w:r>
      <w:r>
        <w:rPr>
          <w:rFonts w:eastAsia="Times New Roman" w:cs="Times New Roman"/>
          <w:szCs w:val="24"/>
        </w:rPr>
        <w:t xml:space="preserve">ν ζητήσει τον λόγο συνάδελφοι από τους Κοινοβουλευτικούς Εκπροσώπους, τους οποίους βάζω πρώτους, γιατί έχουν ζητήσει και άλλοι συνάδελφοι τον λόγο, όπως ο κ. Παππάς. Ύστερα θα μιλήσει η κ. Βάκη. </w:t>
      </w:r>
    </w:p>
    <w:p w14:paraId="0A5DDF52" w14:textId="77777777" w:rsidR="00415E13" w:rsidRDefault="00E650A0">
      <w:pPr>
        <w:spacing w:line="600" w:lineRule="auto"/>
        <w:ind w:firstLine="720"/>
        <w:jc w:val="both"/>
        <w:rPr>
          <w:rFonts w:eastAsia="Times New Roman" w:cs="Times New Roman"/>
          <w:szCs w:val="24"/>
        </w:rPr>
      </w:pPr>
      <w:r w:rsidRPr="008346FB">
        <w:rPr>
          <w:rFonts w:eastAsia="Times New Roman" w:cs="Times New Roman"/>
          <w:b/>
          <w:szCs w:val="24"/>
        </w:rPr>
        <w:t>ΕΥΑΓΓΕΛΟΣ ΒΕΝΙΖΕΛΟΣ:</w:t>
      </w:r>
      <w:r>
        <w:rPr>
          <w:rFonts w:eastAsia="Times New Roman" w:cs="Times New Roman"/>
          <w:szCs w:val="24"/>
        </w:rPr>
        <w:t xml:space="preserve"> Ναι, αλλά προηγείται το αίτημα επί του </w:t>
      </w:r>
      <w:r>
        <w:rPr>
          <w:rFonts w:eastAsia="Times New Roman" w:cs="Times New Roman"/>
          <w:szCs w:val="24"/>
        </w:rPr>
        <w:t>Κανονισμού.</w:t>
      </w:r>
    </w:p>
    <w:p w14:paraId="0A5DDF53"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Ναι, σας έχουμε σημειώσει, κύριε Παπαθεοδώρου, κύριε Βενιζέλο, κύριε Αμυρά και κύριε Θεοχαρόπουλε. </w:t>
      </w:r>
    </w:p>
    <w:p w14:paraId="0A5DDF5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Κύριε Παππά, θα μου κάνετε τη χάρη, διότι θέλει να προηγηθεί ο κ. Βενιζέλος για ένα επιπλέον ίσως θέμα που θέλει να θέσει; </w:t>
      </w:r>
    </w:p>
    <w:p w14:paraId="0A5DDF55" w14:textId="77777777" w:rsidR="00415E13" w:rsidRDefault="00E650A0">
      <w:pPr>
        <w:spacing w:line="600" w:lineRule="auto"/>
        <w:ind w:firstLine="720"/>
        <w:jc w:val="both"/>
        <w:rPr>
          <w:rFonts w:eastAsia="Times New Roman" w:cs="Times New Roman"/>
          <w:szCs w:val="24"/>
        </w:rPr>
      </w:pPr>
      <w:r w:rsidRPr="008346FB">
        <w:rPr>
          <w:rFonts w:eastAsia="Times New Roman" w:cs="Times New Roman"/>
          <w:b/>
          <w:szCs w:val="24"/>
        </w:rPr>
        <w:t>ΕΥΑΓΓΕΛΟΣ ΒΕΝΙΖΕΛΟΣ:</w:t>
      </w:r>
      <w:r>
        <w:rPr>
          <w:rFonts w:eastAsia="Times New Roman" w:cs="Times New Roman"/>
          <w:b/>
          <w:szCs w:val="24"/>
        </w:rPr>
        <w:t xml:space="preserve"> </w:t>
      </w:r>
      <w:r>
        <w:rPr>
          <w:rFonts w:eastAsia="Times New Roman" w:cs="Times New Roman"/>
          <w:szCs w:val="24"/>
        </w:rPr>
        <w:t>Παρακαλώ, θα μιλήσω μετά.</w:t>
      </w:r>
    </w:p>
    <w:p w14:paraId="0A5DDF56"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Αυτό είπα και εγώ. </w:t>
      </w:r>
    </w:p>
    <w:p w14:paraId="0A5DDF5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Ορίστε, κύριε Παππά, έχετε τον λόγο.</w:t>
      </w:r>
    </w:p>
    <w:p w14:paraId="0A5DDF58" w14:textId="77777777" w:rsidR="00415E13" w:rsidRDefault="00E650A0">
      <w:pPr>
        <w:spacing w:line="600" w:lineRule="auto"/>
        <w:ind w:firstLine="720"/>
        <w:jc w:val="both"/>
        <w:rPr>
          <w:rFonts w:eastAsia="Times New Roman" w:cs="Times New Roman"/>
          <w:szCs w:val="24"/>
        </w:rPr>
      </w:pPr>
      <w:r w:rsidRPr="00DD2967">
        <w:rPr>
          <w:rFonts w:eastAsia="Times New Roman" w:cs="Times New Roman"/>
          <w:b/>
          <w:szCs w:val="24"/>
        </w:rPr>
        <w:t>ΧΡΗΣΤΟΣ ΠΑΠΠΑΣ:</w:t>
      </w:r>
      <w:r>
        <w:rPr>
          <w:rFonts w:eastAsia="Times New Roman" w:cs="Times New Roman"/>
          <w:szCs w:val="24"/>
        </w:rPr>
        <w:t xml:space="preserve"> Ευχαριστώ, κύριε Πρόεδρε.</w:t>
      </w:r>
    </w:p>
    <w:p w14:paraId="0A5DDF5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Κατ’ αρχάς θα είμαι λακωνικός. Ένα, δύο, τρία και τελειώνουμε. Δεν θέλω να καθυστερήσω τη διαδικασία. Θέλω όμως να τονίσω και να κάνω γνωστό στο Σώμα ότι, όπως είπαμε και χθες στη Διάσκεψη των Προέδρων, σίγουρα το</w:t>
      </w:r>
      <w:r>
        <w:rPr>
          <w:rFonts w:eastAsia="Times New Roman" w:cs="Times New Roman"/>
          <w:szCs w:val="24"/>
        </w:rPr>
        <w:t xml:space="preserve"> θέμα του συνταγματικού χάρτη είναι μεγάλης εμβέλειας και σπουδαιότητας. Και προτείνουμε ότι θα πρέπει να μιλήσουν όλοι οι Βουλευτές που θα δηλώσουν και θα θελήσουν να μιλήσουν, χωρίς να αποκλειστεί ούτε ένας. Και αυτό σημαίνει ότι η διαδικασία δεν μπορεί </w:t>
      </w:r>
      <w:r>
        <w:rPr>
          <w:rFonts w:eastAsia="Times New Roman" w:cs="Times New Roman"/>
          <w:szCs w:val="24"/>
        </w:rPr>
        <w:t xml:space="preserve">να είναι </w:t>
      </w:r>
      <w:r>
        <w:rPr>
          <w:rFonts w:eastAsia="Times New Roman" w:cs="Times New Roman"/>
          <w:szCs w:val="24"/>
          <w:lang w:val="en-US"/>
        </w:rPr>
        <w:t>fast</w:t>
      </w:r>
      <w:r w:rsidRPr="008346FB">
        <w:rPr>
          <w:rFonts w:eastAsia="Times New Roman" w:cs="Times New Roman"/>
          <w:szCs w:val="24"/>
        </w:rPr>
        <w:t xml:space="preserve"> </w:t>
      </w:r>
      <w:r>
        <w:rPr>
          <w:rFonts w:eastAsia="Times New Roman" w:cs="Times New Roman"/>
          <w:szCs w:val="24"/>
          <w:lang w:val="en-US"/>
        </w:rPr>
        <w:t>track</w:t>
      </w:r>
      <w:r w:rsidRPr="008D333D">
        <w:rPr>
          <w:rFonts w:eastAsia="Times New Roman" w:cs="Times New Roman"/>
          <w:szCs w:val="24"/>
        </w:rPr>
        <w:t xml:space="preserve">, </w:t>
      </w:r>
      <w:r>
        <w:rPr>
          <w:rFonts w:eastAsia="Times New Roman" w:cs="Times New Roman"/>
          <w:szCs w:val="24"/>
        </w:rPr>
        <w:t>δηλαδή δεν μπορεί να τελειώσει αύριο το βράδυ. Εμείς είχαμε προτείνει να πάρουμε και την Πέμπτη, κάτι το οποίο βλέπουμε σήμερα να μην το υιοθετείτε.</w:t>
      </w:r>
    </w:p>
    <w:p w14:paraId="0A5DDF5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Σε ό,τι αφορά τα διαδικαστικά, εμείς ζητήσαμε στη Διάσκεψη των Προέδρων η διαδικασία, </w:t>
      </w:r>
      <w:r>
        <w:rPr>
          <w:rFonts w:eastAsia="Times New Roman" w:cs="Times New Roman"/>
          <w:szCs w:val="24"/>
        </w:rPr>
        <w:t xml:space="preserve">η συζήτηση να γίνει όχι με αδιαφανείς διαδικασίες, όπως ακούστηκε προηγουμένως δηλαδή με συνεννόηση στο γραφείο σας των εισηγητών όλων των </w:t>
      </w:r>
      <w:r>
        <w:rPr>
          <w:rFonts w:eastAsia="Times New Roman" w:cs="Times New Roman"/>
          <w:szCs w:val="24"/>
        </w:rPr>
        <w:t>κ</w:t>
      </w:r>
      <w:r>
        <w:rPr>
          <w:rFonts w:eastAsia="Times New Roman" w:cs="Times New Roman"/>
          <w:szCs w:val="24"/>
        </w:rPr>
        <w:t>ομμάτων, αλλά να γίνει με τον επίσημο τρόπο, τον κοινοβουλευτικό, τον καθιερωμένο.</w:t>
      </w:r>
      <w:r>
        <w:rPr>
          <w:rFonts w:eastAsia="Times New Roman" w:cs="Times New Roman"/>
          <w:szCs w:val="24"/>
        </w:rPr>
        <w:t xml:space="preserve"> </w:t>
      </w:r>
      <w:r>
        <w:rPr>
          <w:rFonts w:eastAsia="Times New Roman" w:cs="Times New Roman"/>
          <w:szCs w:val="24"/>
        </w:rPr>
        <w:t>Να γίνει με τα Πρακτικά που θα κρ</w:t>
      </w:r>
      <w:r>
        <w:rPr>
          <w:rFonts w:eastAsia="Times New Roman" w:cs="Times New Roman"/>
          <w:szCs w:val="24"/>
        </w:rPr>
        <w:t xml:space="preserve">ατηθούν στη Διάσκεψη των Προέδρων και όχι με αδιαφανείς διαδικασίες συνεννοήσεων, γιατί εκεί είναι το ζητούμενο. Εκεί είναι </w:t>
      </w:r>
      <w:r>
        <w:rPr>
          <w:rFonts w:eastAsia="Times New Roman" w:cs="Times New Roman"/>
          <w:szCs w:val="24"/>
        </w:rPr>
        <w:lastRenderedPageBreak/>
        <w:t xml:space="preserve">όλη η ουσία του πράγματος. Και κανείς δεν τόνισε μέχρι στιγμής ότι όλη η συζήτηση γίνεται για τους εκατόν πενήντα έναν και για τους </w:t>
      </w:r>
      <w:r>
        <w:rPr>
          <w:rFonts w:eastAsia="Times New Roman" w:cs="Times New Roman"/>
          <w:szCs w:val="24"/>
        </w:rPr>
        <w:t xml:space="preserve">εκατόν ογδόντα. Και αυτό είναι υποκριτικό και εκ μέρους του ΣΥΡΙΖΑ και εκ μέρους της Νέας Δημοκρατίας. </w:t>
      </w:r>
    </w:p>
    <w:p w14:paraId="0A5DDF5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Πρώτον, εκ μέρους του ΣΥΡΙΖΑ, ο ΣΥΡΙΖΑ θέλει εκατόν πενήντα έναν σε αυτή τη Βουλή –στην προτείνουσα Βουλή της </w:t>
      </w:r>
      <w:r>
        <w:rPr>
          <w:rFonts w:eastAsia="Times New Roman" w:cs="Times New Roman"/>
          <w:szCs w:val="24"/>
        </w:rPr>
        <w:t>α</w:t>
      </w:r>
      <w:r>
        <w:rPr>
          <w:rFonts w:eastAsia="Times New Roman" w:cs="Times New Roman"/>
          <w:szCs w:val="24"/>
        </w:rPr>
        <w:t>ναθεωρήσεως- και ας πάει εκατόν ογδόντα σ</w:t>
      </w:r>
      <w:r>
        <w:rPr>
          <w:rFonts w:eastAsia="Times New Roman" w:cs="Times New Roman"/>
          <w:szCs w:val="24"/>
        </w:rPr>
        <w:t xml:space="preserve">την επόμενη. Και είναι υποκριτικό εκ μέρους της Νέας Δημοκρατίας που δείχνει και το -εντός εισαγωγικών- «ποιόν» της παράταξης όταν δεν ζητούν εκατόν ογδόντα για το όνομα της Μακεδονίας μας και ζητούν εκατόν ογδόντα για το Σύνταγμα. </w:t>
      </w:r>
    </w:p>
    <w:p w14:paraId="0A5DDF5C" w14:textId="77777777" w:rsidR="00415E13" w:rsidRDefault="00E650A0">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Ο κ. Βενιζέλος έχει τον λόγο. </w:t>
      </w:r>
    </w:p>
    <w:p w14:paraId="0A5DDF5D"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Κύριε Πρόεδρε, ζήτησα τον λόγο επί του Κανονισμού, γιατί το άρθρο 119 του Κανονισμού οργανώνει την κορυφαία, υποτίθεται, κοινοβουλευτική διαδικασία της Αναθεώρησης του Συντάγμ</w:t>
      </w:r>
      <w:r>
        <w:rPr>
          <w:rFonts w:eastAsia="Times New Roman" w:cs="Times New Roman"/>
          <w:szCs w:val="24"/>
        </w:rPr>
        <w:t xml:space="preserve">ατος, μια διαδικασία σπάνια, </w:t>
      </w:r>
      <w:r>
        <w:rPr>
          <w:rFonts w:eastAsia="Times New Roman" w:cs="Times New Roman"/>
          <w:szCs w:val="24"/>
        </w:rPr>
        <w:lastRenderedPageBreak/>
        <w:t>βαρύνουσα. Η Βουλή ασκεί εν προκειμένω αποκλειστική αρμοδιότητα. Η Κυβέρνηση ως τέτοια, ως όργανο δηλαδή, δεν μετέχει στη διαδικασία αυτή, άλλο αν κατά παραχώρηση ακούγεται ότι ο Υπουργός Δικαιοσύνης ο κ. Κατρούγκαλος μετέχει ω</w:t>
      </w:r>
      <w:r>
        <w:rPr>
          <w:rFonts w:eastAsia="Times New Roman" w:cs="Times New Roman"/>
          <w:szCs w:val="24"/>
        </w:rPr>
        <w:t xml:space="preserve">ς Βουλευτής στη διαδικασία αυτή, ως γενικός εισηγητής και όχι ως Υπουργός. </w:t>
      </w:r>
    </w:p>
    <w:p w14:paraId="0A5DDF5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άρθρο 119 ακριβώς επειδή θέλει να προστατεύσει όλα αυτά τα χαρακτηριστικά της διαδικασίας, παραπέμπει στα άρθρα 95</w:t>
      </w:r>
      <w:r>
        <w:rPr>
          <w:rFonts w:eastAsia="Times New Roman" w:cs="Times New Roman"/>
          <w:szCs w:val="24"/>
        </w:rPr>
        <w:t xml:space="preserve"> έως </w:t>
      </w:r>
      <w:r>
        <w:rPr>
          <w:rFonts w:eastAsia="Times New Roman" w:cs="Times New Roman"/>
          <w:szCs w:val="24"/>
        </w:rPr>
        <w:t>104 του Κανονισμού της Βουλής, δηλαδή απαιτεί να γίνει συζ</w:t>
      </w:r>
      <w:r>
        <w:rPr>
          <w:rFonts w:eastAsia="Times New Roman" w:cs="Times New Roman"/>
          <w:szCs w:val="24"/>
        </w:rPr>
        <w:t xml:space="preserve">ήτηση κατ’ αρχήν και κατ’ άρθρον, άρα τουλάχιστον σε ενότητες και έτσι στη μεγάλη Αναθεώρηση, τη συναινετική του 2001, στην πρώτη φάση, που διεξήχθη το 1998, διεξήχθησαν πέντε συνεδριάσεις. </w:t>
      </w:r>
    </w:p>
    <w:p w14:paraId="0A5DDF5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Εγώ να δεχθώ ότι οι ολοήμερες συνεδριάσεις θα μπορούσαν να θεωρηθ</w:t>
      </w:r>
      <w:r>
        <w:rPr>
          <w:rFonts w:eastAsia="Times New Roman" w:cs="Times New Roman"/>
          <w:szCs w:val="24"/>
        </w:rPr>
        <w:t>ούν διπλές συνεδριάσεις. Όμως δεν είναι οργανωμένες οι συνεδριάσεις, όπως τις παρουσιάσατε με την τοποθέτησή σας στην αρχή από της έδρας. Διότι εδώ ακόμη και αν δεχθούμε, ότι θα ενοποιηθεί η συζήτηση επί της αρχής και κατ’ άρθρον, ότι θα πάρουν μόνο μία φο</w:t>
      </w:r>
      <w:r>
        <w:rPr>
          <w:rFonts w:eastAsia="Times New Roman" w:cs="Times New Roman"/>
          <w:szCs w:val="24"/>
        </w:rPr>
        <w:t xml:space="preserve">ρά τον λόγο οι εισηγητές και </w:t>
      </w:r>
      <w:r>
        <w:rPr>
          <w:rFonts w:eastAsia="Times New Roman" w:cs="Times New Roman"/>
          <w:szCs w:val="24"/>
        </w:rPr>
        <w:lastRenderedPageBreak/>
        <w:t>οι Βουλευτές, πρέπει να υπάρχει άνεση, τουλάχιστον να μην αποκλειστεί κανένα μέλος της Βουλής από την αρμοδιότητα που ασκεί ατομικά, χωρίς κομματική πειθαρχία, χωρίς τη διαδικασία αυτή κατά μακρά παράδοση να δεσμεύεται από το κ</w:t>
      </w:r>
      <w:r>
        <w:rPr>
          <w:rFonts w:eastAsia="Times New Roman" w:cs="Times New Roman"/>
          <w:szCs w:val="24"/>
        </w:rPr>
        <w:t>όμμα του και να εκφράζεται από το κόμμα του. Ενεργεί και ψηφίζει κατά συνείδηση ατομικά. Θίγει το Σύνταγμα της χώρας, το τροποποιεί. Δηλαδή, προβαίνει σε μια πράξη του μακρού ιστορικού χρόνου και όχι στην ψήφιση ενός νομοσχεδίου, το οποίο μπορεί να αλλάξει</w:t>
      </w:r>
      <w:r>
        <w:rPr>
          <w:rFonts w:eastAsia="Times New Roman" w:cs="Times New Roman"/>
          <w:szCs w:val="24"/>
        </w:rPr>
        <w:t xml:space="preserve"> αύριο και να αλλάξει ξανά. </w:t>
      </w:r>
    </w:p>
    <w:p w14:paraId="0A5DDF6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Άρα ακόμη κι αν δεν γίνουν ενότητες ως προς τα άρθρα, πρέπει η συζήτηση να διεξαχθεί έστω ενιαία, αλλά πάντως με τη συμμετοχή των Βουλευτών που το επιθυμούν, διότι ο καθένας από αυτούς εκφράζεται ατομικά. </w:t>
      </w:r>
    </w:p>
    <w:p w14:paraId="0A5DDF6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Επίσης, είναι προφανέ</w:t>
      </w:r>
      <w:r>
        <w:rPr>
          <w:rFonts w:eastAsia="Times New Roman" w:cs="Times New Roman"/>
          <w:szCs w:val="24"/>
        </w:rPr>
        <w:t>ς ότι πρέπει να είναι προσδιορισμένο το αντικείμενο της συζήτησης. Το αντικείμενο της συζήτησης δεν είναι οι προτάσεις αναθεώρησης γενικά. Το αντικείμενο της συζήτησης είναι η λήψη απόφασης κατά το άρθρο 110 και το άρθρο 119 του Κανονισμού της Βουλής, όπως</w:t>
      </w:r>
      <w:r>
        <w:rPr>
          <w:rFonts w:eastAsia="Times New Roman" w:cs="Times New Roman"/>
          <w:szCs w:val="24"/>
        </w:rPr>
        <w:t xml:space="preserve"> αυτά ρητώς </w:t>
      </w:r>
      <w:r>
        <w:rPr>
          <w:rFonts w:eastAsia="Times New Roman" w:cs="Times New Roman"/>
          <w:szCs w:val="24"/>
        </w:rPr>
        <w:lastRenderedPageBreak/>
        <w:t xml:space="preserve">εκφράζονται. Δηλαδή, λήψη απόφασης για την ανάγκη αναθεώρησης συγκεκριμένων διατάξεων του Συντάγματος. Τελεία! Τίποτε άλλο πέραν αυτού, όπως έγινε όλες τις προηγούμενες φορές. Και στην Αναθεώρηση του 1986 και στην Αναθεώρηση  του 2001 και στην </w:t>
      </w:r>
      <w:r>
        <w:rPr>
          <w:rFonts w:eastAsia="Times New Roman" w:cs="Times New Roman"/>
          <w:szCs w:val="24"/>
        </w:rPr>
        <w:t xml:space="preserve">Αναθεώρηση του 2008. </w:t>
      </w:r>
    </w:p>
    <w:p w14:paraId="0A5DDF6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Άρα παρακαλώ αυτά να έχουν αποσαφηνιστεί, για να έχουμε το πλαίσιο και το κλίμα της συζήτησης, γιατί αντιλαμβάνεστε ότι το κλίμα ούτως ή άλλως είναι επιβαρυμένο. Δηλαδή, πάμε να αναθεωρήσουμε το Σύνταγμα συναινετικά, μακροπρόθεσμα, κα</w:t>
      </w:r>
      <w:r>
        <w:rPr>
          <w:rFonts w:eastAsia="Times New Roman" w:cs="Times New Roman"/>
          <w:szCs w:val="24"/>
        </w:rPr>
        <w:t xml:space="preserve">λοπροαίρετα; Ναι, σε ποιο θεσμικό περιβάλλον; Με αυτά που συμβαίνουν στη Βουλή; Με αυτά που συμβαίνουν στη </w:t>
      </w:r>
      <w:r>
        <w:rPr>
          <w:rFonts w:eastAsia="Times New Roman" w:cs="Times New Roman"/>
          <w:szCs w:val="24"/>
        </w:rPr>
        <w:t>δ</w:t>
      </w:r>
      <w:r>
        <w:rPr>
          <w:rFonts w:eastAsia="Times New Roman" w:cs="Times New Roman"/>
          <w:szCs w:val="24"/>
        </w:rPr>
        <w:t xml:space="preserve">ικαιοσύνη; Δηλαδή με τέτοια επιβάρυνση των θεσμών, με τέτοια εικόνα παρακμής; Άρα τουλάχιστον αυτό πρέπει να ανακοπεί στην προκειμένη περίπτωση. Να </w:t>
      </w:r>
      <w:r>
        <w:rPr>
          <w:rFonts w:eastAsia="Times New Roman" w:cs="Times New Roman"/>
          <w:szCs w:val="24"/>
        </w:rPr>
        <w:t xml:space="preserve">προστατεύσουμε τη διαδικασία Αναθεώρησης του Συντάγματος. </w:t>
      </w:r>
    </w:p>
    <w:p w14:paraId="0A5DDF63" w14:textId="77777777" w:rsidR="00415E13" w:rsidRDefault="00E650A0">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Ευχαριστώ. </w:t>
      </w:r>
    </w:p>
    <w:p w14:paraId="0A5DDF6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Τον λόγο έχει η κ. Βάκη. </w:t>
      </w:r>
    </w:p>
    <w:p w14:paraId="0A5DDF65"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Κύριε Πρόεδρε, τον λόγο παρακαλώ. </w:t>
      </w:r>
    </w:p>
    <w:p w14:paraId="0A5DDF66" w14:textId="77777777" w:rsidR="00415E13" w:rsidRDefault="00E650A0">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Είπα πρώτα οι Κοινοβουλευτικοί Εκπρόσωποι</w:t>
      </w:r>
      <w:r>
        <w:rPr>
          <w:rFonts w:eastAsia="Times New Roman" w:cs="Times New Roman"/>
          <w:szCs w:val="24"/>
        </w:rPr>
        <w:t xml:space="preserve"> και ύστερα εσείς, κύριε Θεοχαρόπουλε.</w:t>
      </w:r>
    </w:p>
    <w:p w14:paraId="0A5DDF67"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Ζητώ τον λόγο επί του Κανονισμού, κύριε Πρόεδρε.</w:t>
      </w:r>
    </w:p>
    <w:p w14:paraId="0A5DDF68" w14:textId="77777777" w:rsidR="00415E13" w:rsidRDefault="00E650A0">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Ο κ. Θεοχαρόπουλος έχει τον λόγο επί του Κανονισμού.</w:t>
      </w:r>
    </w:p>
    <w:p w14:paraId="0A5DDF69"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ζήτησα τον λόγο επί τ</w:t>
      </w:r>
      <w:r>
        <w:rPr>
          <w:rFonts w:eastAsia="Times New Roman" w:cs="Times New Roman"/>
          <w:szCs w:val="24"/>
        </w:rPr>
        <w:t xml:space="preserve">ου Κανονισμού, μαζί με τον κ. Αμυρά, διότι θεωρώ ότι είναι αδιανόητο σε ένα τέτοιο κρίσιμο θέμα, όπως είναι αυτό της συνταγματικής </w:t>
      </w:r>
      <w:r>
        <w:rPr>
          <w:rFonts w:eastAsia="Times New Roman" w:cs="Times New Roman"/>
          <w:szCs w:val="24"/>
        </w:rPr>
        <w:t>Α</w:t>
      </w:r>
      <w:r>
        <w:rPr>
          <w:rFonts w:eastAsia="Times New Roman" w:cs="Times New Roman"/>
          <w:szCs w:val="24"/>
        </w:rPr>
        <w:t>ναθεώρησης, που συζητάμε στη Βουλή δημοσίως επί μήνες, να αποφασιστεί ουσιαστικά σήμερα στην Ολομέλεια της Βουλής να στερηθε</w:t>
      </w:r>
      <w:r>
        <w:rPr>
          <w:rFonts w:eastAsia="Times New Roman" w:cs="Times New Roman"/>
          <w:szCs w:val="24"/>
        </w:rPr>
        <w:t xml:space="preserve">ί ο λόγος από Βουλευτές, είτε </w:t>
      </w:r>
      <w:r>
        <w:rPr>
          <w:rFonts w:eastAsia="Times New Roman" w:cs="Times New Roman"/>
          <w:szCs w:val="24"/>
        </w:rPr>
        <w:t>Α</w:t>
      </w:r>
      <w:r>
        <w:rPr>
          <w:rFonts w:eastAsia="Times New Roman" w:cs="Times New Roman"/>
          <w:szCs w:val="24"/>
        </w:rPr>
        <w:t xml:space="preserve">νεξάρτητους είτε Βουλευτές που ανήκουν σε κόμματα, για να καταθέσουν τις απόψεις τους σε ένα τέτοιο θέμα τέτοιας </w:t>
      </w:r>
      <w:r>
        <w:rPr>
          <w:rFonts w:eastAsia="Times New Roman" w:cs="Times New Roman"/>
          <w:szCs w:val="24"/>
        </w:rPr>
        <w:lastRenderedPageBreak/>
        <w:t>σπουδαιότητας και σημασίας. Όταν ενημερώθηκα ότι στη Διάσκεψη των Προέδρων συζητήθηκε και αποφασίστηκε να μη μιλ</w:t>
      </w:r>
      <w:r>
        <w:rPr>
          <w:rFonts w:eastAsia="Times New Roman" w:cs="Times New Roman"/>
          <w:szCs w:val="24"/>
        </w:rPr>
        <w:t xml:space="preserve">ήσουν άλλοι πέρα από όσους μιλάνε στην Επιτροπή Αναθεώρησης του Συντάγματος, πραγματικά ένιωσα τεράστια έκπληξη. </w:t>
      </w:r>
    </w:p>
    <w:p w14:paraId="0A5DDF6A"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Κατά πλειοψηφία. </w:t>
      </w:r>
    </w:p>
    <w:p w14:paraId="0A5DDF6B"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Κατά πλειοψηφία. </w:t>
      </w:r>
    </w:p>
    <w:p w14:paraId="0A5DDF6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Θεωρώ ότι δεν υπάρχει Βουλευτής εδώ μέσα που, για παράδειγμα, θ</w:t>
      </w:r>
      <w:r>
        <w:rPr>
          <w:rFonts w:eastAsia="Times New Roman" w:cs="Times New Roman"/>
          <w:szCs w:val="24"/>
        </w:rPr>
        <w:t xml:space="preserve">α πει να μην μιλήσουν. Για παράδειγμα, ενημερώθηκα ότι θα μιλήσει ένας Ανεξάρτητος Βουλευτής, πέρα από τις επιτροπές. </w:t>
      </w:r>
    </w:p>
    <w:p w14:paraId="0A5DDF6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Και υπάρχει και ένα άλλο θέμα, κύριε Πρόεδρε, που εσείς τονίσατε. Αυτό είναι ότι υπάρχει μια ιδιαίτερη κατάσταση με πολλούς Ανεξάρτητους </w:t>
      </w:r>
      <w:r>
        <w:rPr>
          <w:rFonts w:eastAsia="Times New Roman" w:cs="Times New Roman"/>
          <w:szCs w:val="24"/>
        </w:rPr>
        <w:t xml:space="preserve">Βουλευτές, πάνω από είκοσι, νομίζω, αυτή τη στιγμή στην Ολομέλεια, και αυτή τη στιγμή τους στερείται ο λόγος σε ένα τέτοιο θέμα τέτοιας σημασίας. </w:t>
      </w:r>
    </w:p>
    <w:p w14:paraId="0A5DDF6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Θεωρώ ότι έστω και την ύστατη στιγμή θα πρέπει να αποφασιστεί ότι θα ανοίξει κατάλογος ομιλητών στους δύο πρώ</w:t>
      </w:r>
      <w:r>
        <w:rPr>
          <w:rFonts w:eastAsia="Times New Roman" w:cs="Times New Roman"/>
          <w:szCs w:val="24"/>
        </w:rPr>
        <w:t xml:space="preserve">τους εισηγητές, θα εγγραφούμε όσοι θέλουμε να μιλήσουμε και </w:t>
      </w:r>
      <w:r>
        <w:rPr>
          <w:rFonts w:eastAsia="Times New Roman" w:cs="Times New Roman"/>
          <w:szCs w:val="24"/>
        </w:rPr>
        <w:lastRenderedPageBreak/>
        <w:t xml:space="preserve">θα μιλήσουμε κανονικά. Βεβαίως και να προηγηθούν τα μέλη της Επιτροπής Αναθεώρησης του Συντάγματος, αλλά δεν μπορώ να διανοηθώ ότι δεν θα ακουστεί η άποψή μας σε ένα τέτοιο θέμα τέτοιας σημασίας. </w:t>
      </w:r>
    </w:p>
    <w:p w14:paraId="0A5DDF6F" w14:textId="77777777" w:rsidR="00415E13" w:rsidRDefault="00E650A0">
      <w:pPr>
        <w:spacing w:line="600" w:lineRule="auto"/>
        <w:ind w:firstLine="720"/>
        <w:jc w:val="both"/>
        <w:rPr>
          <w:rFonts w:eastAsia="Times New Roman" w:cs="Times New Roman"/>
          <w:szCs w:val="24"/>
        </w:rPr>
      </w:pPr>
      <w:r w:rsidRPr="00352CBB">
        <w:rPr>
          <w:rFonts w:eastAsia="Times New Roman" w:cs="Times New Roman"/>
          <w:b/>
          <w:szCs w:val="24"/>
        </w:rPr>
        <w:t xml:space="preserve">ΠΡΟΕΔΡΟΣ (Νικόλαος Βούτσης): </w:t>
      </w:r>
      <w:r>
        <w:rPr>
          <w:rFonts w:eastAsia="Times New Roman" w:cs="Times New Roman"/>
          <w:szCs w:val="24"/>
        </w:rPr>
        <w:t xml:space="preserve">Ευχαριστώ, κύριε Θεοχαρόπουλε. </w:t>
      </w:r>
    </w:p>
    <w:p w14:paraId="0A5DDF7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κ. Βάκη έχει τον λόγο. </w:t>
      </w:r>
    </w:p>
    <w:p w14:paraId="0A5DDF71"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κύριε Πρόεδρε.</w:t>
      </w:r>
    </w:p>
    <w:p w14:paraId="0A5DDF7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για μια κορυφαία πολιτική διαδικασία της </w:t>
      </w:r>
      <w:r>
        <w:rPr>
          <w:rFonts w:eastAsia="Times New Roman" w:cs="Times New Roman"/>
          <w:szCs w:val="24"/>
        </w:rPr>
        <w:t>δ</w:t>
      </w:r>
      <w:r>
        <w:rPr>
          <w:rFonts w:eastAsia="Times New Roman" w:cs="Times New Roman"/>
          <w:szCs w:val="24"/>
        </w:rPr>
        <w:t>ημοκρατίας, όπως είναι η Αναθεώρηση του Σ</w:t>
      </w:r>
      <w:r>
        <w:rPr>
          <w:rFonts w:eastAsia="Times New Roman" w:cs="Times New Roman"/>
          <w:szCs w:val="24"/>
        </w:rPr>
        <w:t>υντάγματος, θεωρώ δεδομένο ότι ουδείς έχει αντίρρηση και να επιμηκυνθεί η διαδικασία και να πάρουν τον λόγο όλοι οι Βουλευτές. Πλην, όμως, δεν έχει κανένα νόημα να επιμηκύνουμε απλώς τη διαδικασία, να επιμηκύνουμε τον χρόνο, μόνο και μόνο για να «διαδικασι</w:t>
      </w:r>
      <w:r>
        <w:rPr>
          <w:rFonts w:eastAsia="Times New Roman" w:cs="Times New Roman"/>
          <w:szCs w:val="24"/>
        </w:rPr>
        <w:t>ολογούμε» και να κινδυνολογούμε. Θεωρώ ανεπίτρεπτο να ακούγονται εκφράσεις, όπως «πραξικοπηματικές τακτικές», «</w:t>
      </w:r>
      <w:r>
        <w:rPr>
          <w:rFonts w:eastAsia="Times New Roman" w:cs="Times New Roman"/>
          <w:szCs w:val="24"/>
          <w:lang w:val="en-US"/>
        </w:rPr>
        <w:t>fast</w:t>
      </w:r>
      <w:r w:rsidRPr="00EC6F29">
        <w:rPr>
          <w:rFonts w:eastAsia="Times New Roman" w:cs="Times New Roman"/>
          <w:szCs w:val="24"/>
        </w:rPr>
        <w:t xml:space="preserve"> </w:t>
      </w:r>
      <w:r>
        <w:rPr>
          <w:rFonts w:eastAsia="Times New Roman" w:cs="Times New Roman"/>
          <w:szCs w:val="24"/>
          <w:lang w:val="en-US"/>
        </w:rPr>
        <w:t>track</w:t>
      </w:r>
      <w:r w:rsidRPr="00EC6F29">
        <w:rPr>
          <w:rFonts w:eastAsia="Times New Roman" w:cs="Times New Roman"/>
          <w:szCs w:val="24"/>
        </w:rPr>
        <w:t xml:space="preserve"> </w:t>
      </w:r>
      <w:r>
        <w:rPr>
          <w:rFonts w:eastAsia="Times New Roman" w:cs="Times New Roman"/>
          <w:szCs w:val="24"/>
        </w:rPr>
        <w:t xml:space="preserve">διαδικασίες», ότι </w:t>
      </w:r>
      <w:r>
        <w:rPr>
          <w:rFonts w:eastAsia="Times New Roman" w:cs="Times New Roman"/>
          <w:szCs w:val="24"/>
        </w:rPr>
        <w:lastRenderedPageBreak/>
        <w:t>παραγνωρίζεται η βούληση των Βουλευτών που θέλουν να πάρουν τον λόγο κ.ο.κ</w:t>
      </w:r>
      <w:r>
        <w:rPr>
          <w:rFonts w:eastAsia="Times New Roman" w:cs="Times New Roman"/>
          <w:szCs w:val="24"/>
        </w:rPr>
        <w:t>..</w:t>
      </w:r>
    </w:p>
    <w:p w14:paraId="0A5DDF7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Ας αντιμετωπίσουμε, λοιπόν, το θέμα με </w:t>
      </w:r>
      <w:r>
        <w:rPr>
          <w:rFonts w:eastAsia="Times New Roman" w:cs="Times New Roman"/>
          <w:szCs w:val="24"/>
        </w:rPr>
        <w:t xml:space="preserve">την προσήκουσα σοβαρότητα, ας μην αναλωθούμε σε προσχηματικές και ατέρμονες «διαδικασιολογίες» και θεωρώ ότι καλό θα ήταν να λάβουμε υπόψη και να περιμένουμε το αποτέλεσμα και την απόφαση της Διάσκεψης των Προέδρων. Αυτό πιστεύω ότι πρέπει να γίνει. Θεωρώ </w:t>
      </w:r>
      <w:r>
        <w:rPr>
          <w:rFonts w:eastAsia="Times New Roman" w:cs="Times New Roman"/>
          <w:szCs w:val="24"/>
        </w:rPr>
        <w:t xml:space="preserve">ανεπίτρεπτο να εκφράζεστε κάποιοι και να θεωρείτε ότι θέλουμε να συντομεύουμε τη διαδικασία κ.ο.κ. </w:t>
      </w:r>
    </w:p>
    <w:p w14:paraId="0A5DDF7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να πω και το άλλο. Η διαδικασία Αναθεώρησης του Συντάγματος δεν εξαντλείται μόνο σε αυτή την Ολομέλεια. Έχει προηγηθεί και η Ολομέλεια</w:t>
      </w:r>
      <w:r>
        <w:rPr>
          <w:rFonts w:eastAsia="Times New Roman" w:cs="Times New Roman"/>
          <w:szCs w:val="24"/>
        </w:rPr>
        <w:t>,</w:t>
      </w:r>
      <w:r>
        <w:rPr>
          <w:rFonts w:eastAsia="Times New Roman" w:cs="Times New Roman"/>
          <w:szCs w:val="24"/>
        </w:rPr>
        <w:t xml:space="preserve"> η οποία συγκρότη</w:t>
      </w:r>
      <w:r>
        <w:rPr>
          <w:rFonts w:eastAsia="Times New Roman" w:cs="Times New Roman"/>
          <w:szCs w:val="24"/>
        </w:rPr>
        <w:t>σε την επιτροπή που συζήτησε και έπεται Ολομέλεια πάλι σε έναν μήνα για να ψηφίσουμε. Επομένως δεν εξαντλείται μόνο σε μία, χωρίς φυσικά με αυτό να προσπαθώ να παρακάμψω το θέμα που προκύπτει και που αφορά ενδεχομένως τη βούληση όλων των Βουλευτών να πάρου</w:t>
      </w:r>
      <w:r>
        <w:rPr>
          <w:rFonts w:eastAsia="Times New Roman" w:cs="Times New Roman"/>
          <w:szCs w:val="24"/>
        </w:rPr>
        <w:t xml:space="preserve">ν τον λόγο. </w:t>
      </w:r>
    </w:p>
    <w:p w14:paraId="0A5DDF7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A5DDF76" w14:textId="77777777" w:rsidR="00415E13" w:rsidRDefault="00E650A0">
      <w:pPr>
        <w:spacing w:line="600" w:lineRule="auto"/>
        <w:ind w:firstLine="720"/>
        <w:jc w:val="both"/>
        <w:rPr>
          <w:rFonts w:eastAsia="Times New Roman" w:cs="Times New Roman"/>
          <w:szCs w:val="24"/>
        </w:rPr>
      </w:pPr>
      <w:r w:rsidRPr="00352CBB">
        <w:rPr>
          <w:rFonts w:eastAsia="Times New Roman" w:cs="Times New Roman"/>
          <w:b/>
          <w:szCs w:val="24"/>
        </w:rPr>
        <w:lastRenderedPageBreak/>
        <w:t xml:space="preserve">ΠΡΟΕΔΡΟΣ (Νικόλαος Βούτσης): </w:t>
      </w:r>
      <w:r>
        <w:rPr>
          <w:rFonts w:eastAsia="Times New Roman" w:cs="Times New Roman"/>
          <w:szCs w:val="24"/>
        </w:rPr>
        <w:t xml:space="preserve">Τώρα τον λόγο έχει ο κ. Τζαβάρας, μετά ο κ. Αμυράς και ο κ. Παπαθεοδώρου. </w:t>
      </w:r>
    </w:p>
    <w:p w14:paraId="0A5DDF7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Ορίστε, κύριε Τζαβάρα, έχετε τον λόγο. </w:t>
      </w:r>
    </w:p>
    <w:p w14:paraId="0A5DDF78"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από τη διάταξη του άρθρου 110 του Συντάγματος προκύπτει χωρίς κανέναν δισταγμό ότι αποκλειστικός φορέας της Αναθεώρησης είναι η Βουλή. Από αυτή τη διαπίστωση προκύπτουν δύο πολύ θεμελιώδη ζητήματα για τον τρόπο που θα οργανωθεί η συζήτηση σ</w:t>
      </w:r>
      <w:r>
        <w:rPr>
          <w:rFonts w:eastAsia="Times New Roman" w:cs="Times New Roman"/>
          <w:szCs w:val="24"/>
        </w:rPr>
        <w:t xml:space="preserve">τη διαδικασία που ξεκινάει σήμερα. </w:t>
      </w:r>
    </w:p>
    <w:p w14:paraId="0A5DDF79" w14:textId="77777777" w:rsidR="00415E13" w:rsidRDefault="00E650A0">
      <w:pPr>
        <w:spacing w:line="600" w:lineRule="auto"/>
        <w:ind w:firstLine="720"/>
        <w:jc w:val="both"/>
        <w:rPr>
          <w:rFonts w:eastAsia="Times New Roman"/>
          <w:szCs w:val="24"/>
        </w:rPr>
      </w:pPr>
      <w:r>
        <w:rPr>
          <w:rFonts w:eastAsia="Times New Roman"/>
          <w:szCs w:val="24"/>
        </w:rPr>
        <w:t>Τ</w:t>
      </w:r>
      <w:r w:rsidRPr="00433744">
        <w:rPr>
          <w:rFonts w:eastAsia="Times New Roman"/>
          <w:szCs w:val="24"/>
        </w:rPr>
        <w:t xml:space="preserve">ο πρώτο θέμα είναι ότι δεν είναι δυνατόν να υπάρξει </w:t>
      </w:r>
      <w:r>
        <w:rPr>
          <w:rFonts w:eastAsia="Times New Roman"/>
          <w:szCs w:val="24"/>
        </w:rPr>
        <w:t>Β</w:t>
      </w:r>
      <w:r w:rsidRPr="00433744">
        <w:rPr>
          <w:rFonts w:eastAsia="Times New Roman"/>
          <w:szCs w:val="24"/>
        </w:rPr>
        <w:t>ουλευτής ο οποίος θέλει να μιλήσει</w:t>
      </w:r>
      <w:r>
        <w:rPr>
          <w:rFonts w:eastAsia="Times New Roman"/>
          <w:szCs w:val="24"/>
        </w:rPr>
        <w:t>,</w:t>
      </w:r>
      <w:r w:rsidRPr="00433744">
        <w:rPr>
          <w:rFonts w:eastAsia="Times New Roman"/>
          <w:szCs w:val="24"/>
        </w:rPr>
        <w:t xml:space="preserve"> να τοποθετηθεί</w:t>
      </w:r>
      <w:r>
        <w:rPr>
          <w:rFonts w:eastAsia="Times New Roman"/>
          <w:szCs w:val="24"/>
        </w:rPr>
        <w:t>,</w:t>
      </w:r>
      <w:r w:rsidRPr="00433744">
        <w:rPr>
          <w:rFonts w:eastAsia="Times New Roman"/>
          <w:szCs w:val="24"/>
        </w:rPr>
        <w:t xml:space="preserve"> να πει τις απόψεις του και να αποκλειστεί γιατί εκ των προτέρων βά</w:t>
      </w:r>
      <w:r>
        <w:rPr>
          <w:rFonts w:eastAsia="Times New Roman"/>
          <w:szCs w:val="24"/>
        </w:rPr>
        <w:t>ζ</w:t>
      </w:r>
      <w:r w:rsidRPr="00433744">
        <w:rPr>
          <w:rFonts w:eastAsia="Times New Roman"/>
          <w:szCs w:val="24"/>
        </w:rPr>
        <w:t>ουμε περιορισμ</w:t>
      </w:r>
      <w:r>
        <w:rPr>
          <w:rFonts w:eastAsia="Times New Roman"/>
          <w:szCs w:val="24"/>
        </w:rPr>
        <w:t>ό</w:t>
      </w:r>
      <w:r w:rsidRPr="00433744">
        <w:rPr>
          <w:rFonts w:eastAsia="Times New Roman"/>
          <w:szCs w:val="24"/>
        </w:rPr>
        <w:t xml:space="preserve"> στο δικαίωμα του </w:t>
      </w:r>
      <w:r>
        <w:rPr>
          <w:rFonts w:eastAsia="Times New Roman"/>
          <w:szCs w:val="24"/>
        </w:rPr>
        <w:t xml:space="preserve">αναθεωρητικού λόγου, ο οποίος, όπως είπα προηγουμένως, από το Σύνταγμα επιβάλλεται να είναι </w:t>
      </w:r>
      <w:r w:rsidRPr="00433744">
        <w:rPr>
          <w:rFonts w:eastAsia="Times New Roman"/>
          <w:szCs w:val="24"/>
        </w:rPr>
        <w:t>λόγος βουλευτικ</w:t>
      </w:r>
      <w:r>
        <w:rPr>
          <w:rFonts w:eastAsia="Times New Roman"/>
          <w:szCs w:val="24"/>
        </w:rPr>
        <w:t>ός.</w:t>
      </w:r>
    </w:p>
    <w:p w14:paraId="0A5DDF7A" w14:textId="77777777" w:rsidR="00415E13" w:rsidRDefault="00E650A0">
      <w:pPr>
        <w:spacing w:line="600" w:lineRule="auto"/>
        <w:ind w:firstLine="720"/>
        <w:jc w:val="both"/>
        <w:rPr>
          <w:rFonts w:eastAsia="Times New Roman"/>
          <w:szCs w:val="24"/>
        </w:rPr>
      </w:pPr>
      <w:r>
        <w:rPr>
          <w:rFonts w:eastAsia="Times New Roman"/>
          <w:szCs w:val="24"/>
        </w:rPr>
        <w:t>Τ</w:t>
      </w:r>
      <w:r w:rsidRPr="00433744">
        <w:rPr>
          <w:rFonts w:eastAsia="Times New Roman"/>
          <w:szCs w:val="24"/>
        </w:rPr>
        <w:t>ο δεύτερο ζήτημα που υπάρχει είναι</w:t>
      </w:r>
      <w:r>
        <w:rPr>
          <w:rFonts w:eastAsia="Times New Roman"/>
          <w:szCs w:val="24"/>
        </w:rPr>
        <w:t xml:space="preserve"> -</w:t>
      </w:r>
      <w:r w:rsidRPr="00433744">
        <w:rPr>
          <w:rFonts w:eastAsia="Times New Roman"/>
          <w:szCs w:val="24"/>
        </w:rPr>
        <w:t xml:space="preserve">επειδή βλέπω τον εκλεκτό </w:t>
      </w:r>
      <w:r>
        <w:rPr>
          <w:rFonts w:eastAsia="Times New Roman"/>
          <w:szCs w:val="24"/>
        </w:rPr>
        <w:t>κ. Κατρούγκαλο να έχει πάρει θέση</w:t>
      </w:r>
      <w:r w:rsidRPr="00433744">
        <w:rPr>
          <w:rFonts w:eastAsia="Times New Roman"/>
          <w:szCs w:val="24"/>
        </w:rPr>
        <w:t xml:space="preserve"> </w:t>
      </w:r>
      <w:r>
        <w:rPr>
          <w:rFonts w:eastAsia="Times New Roman"/>
          <w:szCs w:val="24"/>
        </w:rPr>
        <w:t>στα έδρανα τα κυβερνητικά κ</w:t>
      </w:r>
      <w:r>
        <w:rPr>
          <w:rFonts w:eastAsia="Times New Roman"/>
          <w:szCs w:val="24"/>
        </w:rPr>
        <w:t>α</w:t>
      </w:r>
      <w:r w:rsidRPr="00433744">
        <w:rPr>
          <w:rFonts w:eastAsia="Times New Roman"/>
          <w:szCs w:val="24"/>
        </w:rPr>
        <w:t>ι επειδή τον είχαμε σ</w:t>
      </w:r>
      <w:r w:rsidRPr="00433744">
        <w:rPr>
          <w:rFonts w:eastAsia="Times New Roman"/>
          <w:szCs w:val="24"/>
        </w:rPr>
        <w:t>υνηθίσει</w:t>
      </w:r>
      <w:r>
        <w:rPr>
          <w:rFonts w:eastAsia="Times New Roman"/>
          <w:szCs w:val="24"/>
        </w:rPr>
        <w:t>,</w:t>
      </w:r>
      <w:r w:rsidRPr="00433744">
        <w:rPr>
          <w:rFonts w:eastAsia="Times New Roman"/>
          <w:szCs w:val="24"/>
        </w:rPr>
        <w:t xml:space="preserve"> κατά τη διάρκεια των </w:t>
      </w:r>
      <w:r w:rsidRPr="00433744">
        <w:rPr>
          <w:rFonts w:eastAsia="Times New Roman"/>
          <w:szCs w:val="24"/>
        </w:rPr>
        <w:lastRenderedPageBreak/>
        <w:t xml:space="preserve">συζητήσεων στην </w:t>
      </w:r>
      <w:r>
        <w:rPr>
          <w:rFonts w:eastAsia="Times New Roman"/>
          <w:szCs w:val="24"/>
        </w:rPr>
        <w:t>ε</w:t>
      </w:r>
      <w:r w:rsidRPr="00433744">
        <w:rPr>
          <w:rFonts w:eastAsia="Times New Roman"/>
          <w:szCs w:val="24"/>
        </w:rPr>
        <w:t>πιτροπή</w:t>
      </w:r>
      <w:r>
        <w:rPr>
          <w:rFonts w:eastAsia="Times New Roman"/>
          <w:szCs w:val="24"/>
        </w:rPr>
        <w:t>,</w:t>
      </w:r>
      <w:r w:rsidRPr="00433744">
        <w:rPr>
          <w:rFonts w:eastAsia="Times New Roman"/>
          <w:szCs w:val="24"/>
        </w:rPr>
        <w:t xml:space="preserve"> να έχει τη θέση του </w:t>
      </w:r>
      <w:r>
        <w:rPr>
          <w:rFonts w:eastAsia="Times New Roman"/>
          <w:szCs w:val="24"/>
        </w:rPr>
        <w:t>γ</w:t>
      </w:r>
      <w:r w:rsidRPr="00433744">
        <w:rPr>
          <w:rFonts w:eastAsia="Times New Roman"/>
          <w:szCs w:val="24"/>
        </w:rPr>
        <w:t xml:space="preserve">ενικού </w:t>
      </w:r>
      <w:r>
        <w:rPr>
          <w:rFonts w:eastAsia="Times New Roman"/>
          <w:szCs w:val="24"/>
        </w:rPr>
        <w:t>ε</w:t>
      </w:r>
      <w:r w:rsidRPr="00433744">
        <w:rPr>
          <w:rFonts w:eastAsia="Times New Roman"/>
          <w:szCs w:val="24"/>
        </w:rPr>
        <w:t>ισηγητή</w:t>
      </w:r>
      <w:r>
        <w:rPr>
          <w:rFonts w:eastAsia="Times New Roman"/>
          <w:szCs w:val="24"/>
        </w:rPr>
        <w:t>-</w:t>
      </w:r>
      <w:r w:rsidRPr="00433744">
        <w:rPr>
          <w:rFonts w:eastAsia="Times New Roman"/>
          <w:szCs w:val="24"/>
        </w:rPr>
        <w:t xml:space="preserve"> </w:t>
      </w:r>
      <w:r>
        <w:rPr>
          <w:rFonts w:eastAsia="Times New Roman"/>
          <w:szCs w:val="24"/>
        </w:rPr>
        <w:t>ότι</w:t>
      </w:r>
      <w:r w:rsidRPr="00433744">
        <w:rPr>
          <w:rFonts w:eastAsia="Times New Roman"/>
          <w:szCs w:val="24"/>
        </w:rPr>
        <w:t xml:space="preserve"> </w:t>
      </w:r>
      <w:r>
        <w:rPr>
          <w:rFonts w:eastAsia="Times New Roman"/>
          <w:szCs w:val="24"/>
        </w:rPr>
        <w:t>θα πρέπει να</w:t>
      </w:r>
      <w:r w:rsidRPr="00433744">
        <w:rPr>
          <w:rFonts w:eastAsia="Times New Roman"/>
          <w:szCs w:val="24"/>
        </w:rPr>
        <w:t xml:space="preserve"> ξεκαθαριστεί από την αρχή ότι η </w:t>
      </w:r>
      <w:r>
        <w:rPr>
          <w:rFonts w:eastAsia="Times New Roman"/>
          <w:szCs w:val="24"/>
        </w:rPr>
        <w:t>Κ</w:t>
      </w:r>
      <w:r w:rsidRPr="00433744">
        <w:rPr>
          <w:rFonts w:eastAsia="Times New Roman"/>
          <w:szCs w:val="24"/>
        </w:rPr>
        <w:t xml:space="preserve">υβέρνηση σε αυτή τη διαδικασία ούτε ρόλο έχει </w:t>
      </w:r>
      <w:r>
        <w:rPr>
          <w:rFonts w:eastAsia="Times New Roman"/>
          <w:szCs w:val="24"/>
        </w:rPr>
        <w:t xml:space="preserve">ούτε </w:t>
      </w:r>
      <w:r w:rsidRPr="00433744">
        <w:rPr>
          <w:rFonts w:eastAsia="Times New Roman"/>
          <w:szCs w:val="24"/>
        </w:rPr>
        <w:t>λόγο</w:t>
      </w:r>
      <w:r>
        <w:rPr>
          <w:rFonts w:eastAsia="Times New Roman"/>
          <w:szCs w:val="24"/>
        </w:rPr>
        <w:t>.</w:t>
      </w:r>
      <w:r w:rsidRPr="00433744">
        <w:rPr>
          <w:rFonts w:eastAsia="Times New Roman"/>
          <w:szCs w:val="24"/>
        </w:rPr>
        <w:t xml:space="preserve"> </w:t>
      </w:r>
      <w:r>
        <w:rPr>
          <w:rFonts w:eastAsia="Times New Roman"/>
          <w:szCs w:val="24"/>
        </w:rPr>
        <w:t>Δεν τελούμε,</w:t>
      </w:r>
      <w:r w:rsidRPr="00433744">
        <w:rPr>
          <w:rFonts w:eastAsia="Times New Roman"/>
          <w:szCs w:val="24"/>
        </w:rPr>
        <w:t xml:space="preserve"> στην άσκηση της αποκλειστικής αρμοδιότητα</w:t>
      </w:r>
      <w:r w:rsidRPr="00433744">
        <w:rPr>
          <w:rFonts w:eastAsia="Times New Roman"/>
          <w:szCs w:val="24"/>
        </w:rPr>
        <w:t>ς που έχει η Βουλή</w:t>
      </w:r>
      <w:r>
        <w:rPr>
          <w:rFonts w:eastAsia="Times New Roman"/>
          <w:szCs w:val="24"/>
        </w:rPr>
        <w:t>,</w:t>
      </w:r>
      <w:r w:rsidRPr="00433744">
        <w:rPr>
          <w:rFonts w:eastAsia="Times New Roman"/>
          <w:szCs w:val="24"/>
        </w:rPr>
        <w:t xml:space="preserve"> υπό κυβερνητικό επίτροπο και αυτ</w:t>
      </w:r>
      <w:r>
        <w:rPr>
          <w:rFonts w:eastAsia="Times New Roman"/>
          <w:szCs w:val="24"/>
        </w:rPr>
        <w:t xml:space="preserve">ό πρέπει να ξεκαθαριστεί από τώρα, από την αρχή. </w:t>
      </w:r>
    </w:p>
    <w:p w14:paraId="0A5DDF7B" w14:textId="77777777" w:rsidR="00415E13" w:rsidRDefault="00E650A0">
      <w:pPr>
        <w:spacing w:line="600" w:lineRule="auto"/>
        <w:ind w:firstLine="720"/>
        <w:jc w:val="both"/>
        <w:rPr>
          <w:rFonts w:eastAsia="Times New Roman"/>
          <w:szCs w:val="24"/>
        </w:rPr>
      </w:pPr>
      <w:r>
        <w:rPr>
          <w:rFonts w:eastAsia="Times New Roman"/>
          <w:szCs w:val="24"/>
        </w:rPr>
        <w:t>Ε</w:t>
      </w:r>
      <w:r w:rsidRPr="00433744">
        <w:rPr>
          <w:rFonts w:eastAsia="Times New Roman"/>
          <w:szCs w:val="24"/>
        </w:rPr>
        <w:t>υχαριστώ</w:t>
      </w:r>
      <w:r>
        <w:rPr>
          <w:rFonts w:eastAsia="Times New Roman"/>
          <w:szCs w:val="24"/>
        </w:rPr>
        <w:t>.</w:t>
      </w:r>
    </w:p>
    <w:p w14:paraId="0A5DDF7C" w14:textId="77777777" w:rsidR="00415E13" w:rsidRDefault="00E650A0">
      <w:pPr>
        <w:spacing w:line="600" w:lineRule="auto"/>
        <w:ind w:firstLine="720"/>
        <w:jc w:val="both"/>
        <w:rPr>
          <w:rFonts w:eastAsia="Times New Roman"/>
          <w:szCs w:val="24"/>
        </w:rPr>
      </w:pPr>
      <w:r w:rsidRPr="00E44426">
        <w:rPr>
          <w:rFonts w:eastAsia="Times New Roman"/>
          <w:b/>
          <w:szCs w:val="24"/>
        </w:rPr>
        <w:t>ΠΡΟΕΔΡΟΣ (Νικόλαος Βούτσης):</w:t>
      </w:r>
      <w:r>
        <w:rPr>
          <w:rFonts w:eastAsia="Times New Roman"/>
          <w:szCs w:val="24"/>
        </w:rPr>
        <w:t xml:space="preserve"> Ευχαριστώ κι εγώ. </w:t>
      </w:r>
    </w:p>
    <w:p w14:paraId="0A5DDF7D" w14:textId="77777777" w:rsidR="00415E13" w:rsidRDefault="00E650A0">
      <w:pPr>
        <w:spacing w:line="600" w:lineRule="auto"/>
        <w:ind w:firstLine="720"/>
        <w:jc w:val="both"/>
        <w:rPr>
          <w:rFonts w:eastAsia="Times New Roman"/>
          <w:szCs w:val="24"/>
        </w:rPr>
      </w:pPr>
      <w:r>
        <w:rPr>
          <w:rFonts w:eastAsia="Times New Roman"/>
          <w:szCs w:val="24"/>
        </w:rPr>
        <w:t xml:space="preserve">Ο κ. Αμυράς έχει τον λόγο και στη συνέχεια ο κ. Παπαθεοδώρου. </w:t>
      </w:r>
    </w:p>
    <w:p w14:paraId="0A5DDF7E" w14:textId="77777777" w:rsidR="00415E13" w:rsidRDefault="00E650A0">
      <w:pPr>
        <w:spacing w:line="600" w:lineRule="auto"/>
        <w:ind w:firstLine="720"/>
        <w:jc w:val="both"/>
        <w:rPr>
          <w:rFonts w:eastAsia="Times New Roman"/>
          <w:szCs w:val="24"/>
        </w:rPr>
      </w:pPr>
      <w:r w:rsidRPr="00E44426">
        <w:rPr>
          <w:rFonts w:eastAsia="Times New Roman"/>
          <w:b/>
          <w:szCs w:val="24"/>
        </w:rPr>
        <w:t xml:space="preserve">ΓΕΩΡΓΙΟΣ ΑΜΥΡΑΣ: </w:t>
      </w:r>
      <w:r>
        <w:rPr>
          <w:rFonts w:eastAsia="Times New Roman"/>
          <w:szCs w:val="24"/>
        </w:rPr>
        <w:t>Ευχαριστώ, κύρι</w:t>
      </w:r>
      <w:r>
        <w:rPr>
          <w:rFonts w:eastAsia="Times New Roman"/>
          <w:szCs w:val="24"/>
        </w:rPr>
        <w:t>ε Πρόεδρε.</w:t>
      </w:r>
    </w:p>
    <w:p w14:paraId="0A5DDF7F" w14:textId="77777777" w:rsidR="00415E13" w:rsidRDefault="00E650A0">
      <w:pPr>
        <w:spacing w:line="600" w:lineRule="auto"/>
        <w:ind w:firstLine="720"/>
        <w:jc w:val="both"/>
        <w:rPr>
          <w:rFonts w:eastAsia="Times New Roman"/>
          <w:szCs w:val="24"/>
        </w:rPr>
      </w:pPr>
      <w:r>
        <w:rPr>
          <w:rFonts w:eastAsia="Times New Roman"/>
          <w:szCs w:val="24"/>
        </w:rPr>
        <w:t xml:space="preserve">Ως </w:t>
      </w:r>
      <w:r>
        <w:rPr>
          <w:rFonts w:eastAsia="Times New Roman"/>
          <w:szCs w:val="24"/>
        </w:rPr>
        <w:t>Α</w:t>
      </w:r>
      <w:r>
        <w:rPr>
          <w:rFonts w:eastAsia="Times New Roman"/>
          <w:szCs w:val="24"/>
        </w:rPr>
        <w:t>νεξάρτητος πλέον Βουλευτής βρέθηκα</w:t>
      </w:r>
      <w:r w:rsidRPr="00433744">
        <w:rPr>
          <w:rFonts w:eastAsia="Times New Roman"/>
          <w:szCs w:val="24"/>
        </w:rPr>
        <w:t xml:space="preserve"> ενώπιον μιας περίεργης θα έλεγα συνθήκης</w:t>
      </w:r>
      <w:r>
        <w:rPr>
          <w:rFonts w:eastAsia="Times New Roman"/>
          <w:szCs w:val="24"/>
        </w:rPr>
        <w:t>, η</w:t>
      </w:r>
      <w:r w:rsidRPr="00433744">
        <w:rPr>
          <w:rFonts w:eastAsia="Times New Roman"/>
          <w:szCs w:val="24"/>
        </w:rPr>
        <w:t xml:space="preserve"> δυνατότητά μου να τοποθετηθώ εντός του </w:t>
      </w:r>
      <w:r>
        <w:rPr>
          <w:rFonts w:eastAsia="Times New Roman"/>
          <w:szCs w:val="24"/>
        </w:rPr>
        <w:t>Κ</w:t>
      </w:r>
      <w:r w:rsidRPr="00433744">
        <w:rPr>
          <w:rFonts w:eastAsia="Times New Roman"/>
          <w:szCs w:val="24"/>
        </w:rPr>
        <w:t>οινοβουλίου για το ζήτημα της Συνταγματικής Αναθεώρησης να συναρτάται και να εξαρτάται από την τύχη</w:t>
      </w:r>
      <w:r>
        <w:rPr>
          <w:rFonts w:eastAsia="Times New Roman"/>
          <w:szCs w:val="24"/>
        </w:rPr>
        <w:t>,</w:t>
      </w:r>
      <w:r w:rsidRPr="00433744">
        <w:rPr>
          <w:rFonts w:eastAsia="Times New Roman"/>
          <w:szCs w:val="24"/>
        </w:rPr>
        <w:t xml:space="preserve"> από το αν θα </w:t>
      </w:r>
      <w:r>
        <w:rPr>
          <w:rFonts w:eastAsia="Times New Roman"/>
          <w:szCs w:val="24"/>
        </w:rPr>
        <w:t>κληρωθεί</w:t>
      </w:r>
      <w:r w:rsidRPr="00433744">
        <w:rPr>
          <w:rFonts w:eastAsia="Times New Roman"/>
          <w:szCs w:val="24"/>
        </w:rPr>
        <w:t xml:space="preserve"> το όνομά μου ή όχι στην κλήρωση που έγινε μεταξύ ενός αριθμού ανεξ</w:t>
      </w:r>
      <w:r>
        <w:rPr>
          <w:rFonts w:eastAsia="Times New Roman"/>
          <w:szCs w:val="24"/>
        </w:rPr>
        <w:t>α</w:t>
      </w:r>
      <w:r w:rsidRPr="00433744">
        <w:rPr>
          <w:rFonts w:eastAsia="Times New Roman"/>
          <w:szCs w:val="24"/>
        </w:rPr>
        <w:t>ρτ</w:t>
      </w:r>
      <w:r>
        <w:rPr>
          <w:rFonts w:eastAsia="Times New Roman"/>
          <w:szCs w:val="24"/>
        </w:rPr>
        <w:t>ή</w:t>
      </w:r>
      <w:r w:rsidRPr="00433744">
        <w:rPr>
          <w:rFonts w:eastAsia="Times New Roman"/>
          <w:szCs w:val="24"/>
        </w:rPr>
        <w:t xml:space="preserve">των </w:t>
      </w:r>
      <w:r>
        <w:rPr>
          <w:rFonts w:eastAsia="Times New Roman"/>
          <w:szCs w:val="24"/>
        </w:rPr>
        <w:t>Β</w:t>
      </w:r>
      <w:r w:rsidRPr="00433744">
        <w:rPr>
          <w:rFonts w:eastAsia="Times New Roman"/>
          <w:szCs w:val="24"/>
        </w:rPr>
        <w:t xml:space="preserve">ουλευτών </w:t>
      </w:r>
      <w:r>
        <w:rPr>
          <w:rFonts w:eastAsia="Times New Roman"/>
          <w:szCs w:val="24"/>
        </w:rPr>
        <w:t xml:space="preserve">για </w:t>
      </w:r>
      <w:r w:rsidRPr="00433744">
        <w:rPr>
          <w:rFonts w:eastAsia="Times New Roman"/>
          <w:szCs w:val="24"/>
        </w:rPr>
        <w:t>να τοποθετηθούμε</w:t>
      </w:r>
      <w:r>
        <w:rPr>
          <w:rFonts w:eastAsia="Times New Roman"/>
          <w:szCs w:val="24"/>
        </w:rPr>
        <w:t>.</w:t>
      </w:r>
    </w:p>
    <w:p w14:paraId="0A5DDF80" w14:textId="77777777" w:rsidR="00415E13" w:rsidRDefault="00E650A0">
      <w:pPr>
        <w:spacing w:line="600" w:lineRule="auto"/>
        <w:ind w:firstLine="720"/>
        <w:jc w:val="both"/>
        <w:rPr>
          <w:rFonts w:eastAsia="Times New Roman"/>
          <w:szCs w:val="24"/>
        </w:rPr>
      </w:pPr>
      <w:r w:rsidRPr="00433744">
        <w:rPr>
          <w:rFonts w:eastAsia="Times New Roman"/>
          <w:szCs w:val="24"/>
        </w:rPr>
        <w:lastRenderedPageBreak/>
        <w:t xml:space="preserve"> </w:t>
      </w:r>
      <w:r>
        <w:rPr>
          <w:rFonts w:eastAsia="Times New Roman"/>
          <w:szCs w:val="24"/>
        </w:rPr>
        <w:t>Ε</w:t>
      </w:r>
      <w:r w:rsidRPr="00433744">
        <w:rPr>
          <w:rFonts w:eastAsia="Times New Roman"/>
          <w:szCs w:val="24"/>
        </w:rPr>
        <w:t>γώ</w:t>
      </w:r>
      <w:r>
        <w:rPr>
          <w:rFonts w:eastAsia="Times New Roman"/>
          <w:szCs w:val="24"/>
        </w:rPr>
        <w:t>,</w:t>
      </w:r>
      <w:r w:rsidRPr="00433744">
        <w:rPr>
          <w:rFonts w:eastAsia="Times New Roman"/>
          <w:szCs w:val="24"/>
        </w:rPr>
        <w:t xml:space="preserve"> </w:t>
      </w:r>
      <w:r>
        <w:rPr>
          <w:rFonts w:eastAsia="Times New Roman"/>
          <w:szCs w:val="24"/>
        </w:rPr>
        <w:t>λ</w:t>
      </w:r>
      <w:r w:rsidRPr="00433744">
        <w:rPr>
          <w:rFonts w:eastAsia="Times New Roman"/>
          <w:szCs w:val="24"/>
        </w:rPr>
        <w:t>οιπόν</w:t>
      </w:r>
      <w:r>
        <w:rPr>
          <w:rFonts w:eastAsia="Times New Roman"/>
          <w:szCs w:val="24"/>
        </w:rPr>
        <w:t>, ζήτησα</w:t>
      </w:r>
      <w:r w:rsidRPr="00433744">
        <w:rPr>
          <w:rFonts w:eastAsia="Times New Roman"/>
          <w:szCs w:val="24"/>
        </w:rPr>
        <w:t xml:space="preserve"> να μην μπει το όνομά μου στην κληρωτίδα γιατί δεν θέλω να εξαρ</w:t>
      </w:r>
      <w:r>
        <w:rPr>
          <w:rFonts w:eastAsia="Times New Roman"/>
          <w:szCs w:val="24"/>
        </w:rPr>
        <w:t>τάται η δυνατότητά</w:t>
      </w:r>
      <w:r w:rsidRPr="00433744">
        <w:rPr>
          <w:rFonts w:eastAsia="Times New Roman"/>
          <w:szCs w:val="24"/>
        </w:rPr>
        <w:t xml:space="preserve"> μου </w:t>
      </w:r>
      <w:r>
        <w:rPr>
          <w:rFonts w:eastAsia="Times New Roman"/>
          <w:szCs w:val="24"/>
        </w:rPr>
        <w:t>δ</w:t>
      </w:r>
      <w:r w:rsidRPr="00433744">
        <w:rPr>
          <w:rFonts w:eastAsia="Times New Roman"/>
          <w:szCs w:val="24"/>
        </w:rPr>
        <w:t>ι</w:t>
      </w:r>
      <w:r>
        <w:rPr>
          <w:rFonts w:eastAsia="Times New Roman"/>
          <w:szCs w:val="24"/>
        </w:rPr>
        <w:t>ά</w:t>
      </w:r>
      <w:r w:rsidRPr="00433744">
        <w:rPr>
          <w:rFonts w:eastAsia="Times New Roman"/>
          <w:szCs w:val="24"/>
        </w:rPr>
        <w:t xml:space="preserve"> να ομιλώ από την τύχη</w:t>
      </w:r>
      <w:r>
        <w:rPr>
          <w:rFonts w:eastAsia="Times New Roman"/>
          <w:szCs w:val="24"/>
        </w:rPr>
        <w:t>.</w:t>
      </w:r>
      <w:r w:rsidRPr="00433744">
        <w:rPr>
          <w:rFonts w:eastAsia="Times New Roman"/>
          <w:szCs w:val="24"/>
        </w:rPr>
        <w:t xml:space="preserve"> Επομένως</w:t>
      </w:r>
      <w:r>
        <w:rPr>
          <w:rFonts w:eastAsia="Times New Roman"/>
          <w:szCs w:val="24"/>
        </w:rPr>
        <w:t xml:space="preserve">, κύριε </w:t>
      </w:r>
      <w:r>
        <w:rPr>
          <w:rFonts w:eastAsia="Times New Roman"/>
          <w:szCs w:val="24"/>
        </w:rPr>
        <w:t>Π</w:t>
      </w:r>
      <w:r w:rsidRPr="00433744">
        <w:rPr>
          <w:rFonts w:eastAsia="Times New Roman"/>
          <w:szCs w:val="24"/>
        </w:rPr>
        <w:t>ρόεδρε</w:t>
      </w:r>
      <w:r>
        <w:rPr>
          <w:rFonts w:eastAsia="Times New Roman"/>
          <w:szCs w:val="24"/>
        </w:rPr>
        <w:t>,</w:t>
      </w:r>
      <w:r w:rsidRPr="00433744">
        <w:rPr>
          <w:rFonts w:eastAsia="Times New Roman"/>
          <w:szCs w:val="24"/>
        </w:rPr>
        <w:t xml:space="preserve"> </w:t>
      </w:r>
      <w:r>
        <w:rPr>
          <w:rFonts w:eastAsia="Times New Roman"/>
          <w:szCs w:val="24"/>
        </w:rPr>
        <w:t>θ</w:t>
      </w:r>
      <w:r w:rsidRPr="00433744">
        <w:rPr>
          <w:rFonts w:eastAsia="Times New Roman"/>
          <w:szCs w:val="24"/>
        </w:rPr>
        <w:t>α πρότεινα</w:t>
      </w:r>
      <w:r>
        <w:rPr>
          <w:rFonts w:eastAsia="Times New Roman"/>
          <w:szCs w:val="24"/>
        </w:rPr>
        <w:t xml:space="preserve"> κι εγώ</w:t>
      </w:r>
      <w:r w:rsidRPr="00433744">
        <w:rPr>
          <w:rFonts w:eastAsia="Times New Roman"/>
          <w:szCs w:val="24"/>
        </w:rPr>
        <w:t xml:space="preserve"> να ανοίξει κατάλογος ομιλητών </w:t>
      </w:r>
      <w:r>
        <w:rPr>
          <w:rFonts w:eastAsia="Times New Roman"/>
          <w:szCs w:val="24"/>
        </w:rPr>
        <w:t>-</w:t>
      </w:r>
      <w:r w:rsidRPr="00433744">
        <w:rPr>
          <w:rFonts w:eastAsia="Times New Roman"/>
          <w:szCs w:val="24"/>
        </w:rPr>
        <w:t xml:space="preserve">είναι κορυφαία αυτή η διαδικασία για το </w:t>
      </w:r>
      <w:r>
        <w:rPr>
          <w:rFonts w:eastAsia="Times New Roman"/>
          <w:szCs w:val="24"/>
        </w:rPr>
        <w:t>Κ</w:t>
      </w:r>
      <w:r w:rsidRPr="00433744">
        <w:rPr>
          <w:rFonts w:eastAsia="Times New Roman"/>
          <w:szCs w:val="24"/>
        </w:rPr>
        <w:t>οινοβούλιο</w:t>
      </w:r>
      <w:r>
        <w:rPr>
          <w:rFonts w:eastAsia="Times New Roman"/>
          <w:szCs w:val="24"/>
        </w:rPr>
        <w:t>-</w:t>
      </w:r>
      <w:r w:rsidRPr="00433744">
        <w:rPr>
          <w:rFonts w:eastAsia="Times New Roman"/>
          <w:szCs w:val="24"/>
        </w:rPr>
        <w:t xml:space="preserve"> και να έχουμε τη δυνατότητα και την άνεση άπαντες να τοποθετηθούμε</w:t>
      </w:r>
      <w:r>
        <w:rPr>
          <w:rFonts w:eastAsia="Times New Roman"/>
          <w:szCs w:val="24"/>
        </w:rPr>
        <w:t>.</w:t>
      </w:r>
    </w:p>
    <w:p w14:paraId="0A5DDF81" w14:textId="77777777" w:rsidR="00415E13" w:rsidRDefault="00E650A0">
      <w:pPr>
        <w:spacing w:line="600" w:lineRule="auto"/>
        <w:ind w:firstLine="720"/>
        <w:jc w:val="both"/>
        <w:rPr>
          <w:rFonts w:eastAsia="Times New Roman"/>
          <w:szCs w:val="24"/>
        </w:rPr>
      </w:pPr>
      <w:r w:rsidRPr="00433744">
        <w:rPr>
          <w:rFonts w:eastAsia="Times New Roman"/>
          <w:szCs w:val="24"/>
        </w:rPr>
        <w:t xml:space="preserve"> Ευχαριστώ</w:t>
      </w:r>
      <w:r>
        <w:rPr>
          <w:rFonts w:eastAsia="Times New Roman"/>
          <w:szCs w:val="24"/>
        </w:rPr>
        <w:t>.</w:t>
      </w:r>
    </w:p>
    <w:p w14:paraId="0A5DDF82" w14:textId="77777777" w:rsidR="00415E13" w:rsidRDefault="00E650A0">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Ο κ. Παπαθεοδώρου έχει τον λόγο και</w:t>
      </w:r>
      <w:r>
        <w:rPr>
          <w:rFonts w:eastAsia="Times New Roman"/>
          <w:szCs w:val="24"/>
        </w:rPr>
        <w:t xml:space="preserve"> στη συνέχεια θα σας κάνω μία πρόταση για να προχωρήσουμε. </w:t>
      </w:r>
    </w:p>
    <w:p w14:paraId="0A5DDF83" w14:textId="77777777" w:rsidR="00415E13" w:rsidRDefault="00E650A0">
      <w:pPr>
        <w:spacing w:line="600" w:lineRule="auto"/>
        <w:ind w:firstLine="720"/>
        <w:jc w:val="both"/>
        <w:rPr>
          <w:rFonts w:eastAsia="Times New Roman"/>
          <w:szCs w:val="24"/>
        </w:rPr>
      </w:pPr>
      <w:r w:rsidRPr="00607AE3">
        <w:rPr>
          <w:rFonts w:eastAsia="Times New Roman"/>
          <w:b/>
          <w:szCs w:val="24"/>
        </w:rPr>
        <w:t xml:space="preserve">ΘΕΟΔΩΡΟΣ ΠΑΠΑΘΕΟΔΩΡΟΥ:  </w:t>
      </w:r>
      <w:r w:rsidRPr="00433744">
        <w:rPr>
          <w:rFonts w:eastAsia="Times New Roman"/>
          <w:szCs w:val="24"/>
        </w:rPr>
        <w:t>Ευχαριστώ</w:t>
      </w:r>
      <w:r>
        <w:rPr>
          <w:rFonts w:eastAsia="Times New Roman"/>
          <w:szCs w:val="24"/>
        </w:rPr>
        <w:t>,</w:t>
      </w:r>
      <w:r w:rsidRPr="00433744">
        <w:rPr>
          <w:rFonts w:eastAsia="Times New Roman"/>
          <w:szCs w:val="24"/>
        </w:rPr>
        <w:t xml:space="preserve"> κύριε </w:t>
      </w:r>
      <w:r>
        <w:rPr>
          <w:rFonts w:eastAsia="Times New Roman"/>
          <w:szCs w:val="24"/>
        </w:rPr>
        <w:t>Π</w:t>
      </w:r>
      <w:r w:rsidRPr="00433744">
        <w:rPr>
          <w:rFonts w:eastAsia="Times New Roman"/>
          <w:szCs w:val="24"/>
        </w:rPr>
        <w:t>ρόεδρε</w:t>
      </w:r>
      <w:r>
        <w:rPr>
          <w:rFonts w:eastAsia="Times New Roman"/>
          <w:szCs w:val="24"/>
        </w:rPr>
        <w:t>.</w:t>
      </w:r>
    </w:p>
    <w:p w14:paraId="0A5DDF84" w14:textId="77777777" w:rsidR="00415E13" w:rsidRDefault="00E650A0">
      <w:pPr>
        <w:spacing w:line="600" w:lineRule="auto"/>
        <w:ind w:firstLine="720"/>
        <w:jc w:val="both"/>
        <w:rPr>
          <w:rFonts w:eastAsia="Times New Roman"/>
          <w:szCs w:val="24"/>
        </w:rPr>
      </w:pPr>
      <w:r>
        <w:rPr>
          <w:rFonts w:eastAsia="Times New Roman"/>
          <w:szCs w:val="24"/>
        </w:rPr>
        <w:t>Ν</w:t>
      </w:r>
      <w:r w:rsidRPr="00433744">
        <w:rPr>
          <w:rFonts w:eastAsia="Times New Roman"/>
          <w:szCs w:val="24"/>
        </w:rPr>
        <w:t xml:space="preserve">ομίζω ότι θα προσπαθήσω να συμβάλω στην πρότασή </w:t>
      </w:r>
      <w:r>
        <w:rPr>
          <w:rFonts w:eastAsia="Times New Roman"/>
          <w:szCs w:val="24"/>
        </w:rPr>
        <w:t>σας.</w:t>
      </w:r>
      <w:r w:rsidRPr="00433744">
        <w:rPr>
          <w:rFonts w:eastAsia="Times New Roman"/>
          <w:szCs w:val="24"/>
        </w:rPr>
        <w:t xml:space="preserve"> </w:t>
      </w:r>
      <w:r>
        <w:rPr>
          <w:rFonts w:eastAsia="Times New Roman"/>
          <w:szCs w:val="24"/>
        </w:rPr>
        <w:t>Και το άρθρο</w:t>
      </w:r>
      <w:r w:rsidRPr="00433744">
        <w:rPr>
          <w:rFonts w:eastAsia="Times New Roman"/>
          <w:szCs w:val="24"/>
        </w:rPr>
        <w:t xml:space="preserve"> 110 του </w:t>
      </w:r>
      <w:r>
        <w:rPr>
          <w:rFonts w:eastAsia="Times New Roman"/>
          <w:szCs w:val="24"/>
        </w:rPr>
        <w:t>Σ</w:t>
      </w:r>
      <w:r w:rsidRPr="00433744">
        <w:rPr>
          <w:rFonts w:eastAsia="Times New Roman"/>
          <w:szCs w:val="24"/>
        </w:rPr>
        <w:t xml:space="preserve">υντάγματος και </w:t>
      </w:r>
      <w:r>
        <w:rPr>
          <w:rFonts w:eastAsia="Times New Roman"/>
          <w:szCs w:val="24"/>
        </w:rPr>
        <w:t>το άρθρο</w:t>
      </w:r>
      <w:r w:rsidRPr="00433744">
        <w:rPr>
          <w:rFonts w:eastAsia="Times New Roman"/>
          <w:szCs w:val="24"/>
        </w:rPr>
        <w:t xml:space="preserve"> 119 του </w:t>
      </w:r>
      <w:r>
        <w:rPr>
          <w:rFonts w:eastAsia="Times New Roman"/>
          <w:szCs w:val="24"/>
        </w:rPr>
        <w:t>Κ</w:t>
      </w:r>
      <w:r w:rsidRPr="00433744">
        <w:rPr>
          <w:rFonts w:eastAsia="Times New Roman"/>
          <w:szCs w:val="24"/>
        </w:rPr>
        <w:t xml:space="preserve">ανονισμού μιλούν για τις δύο </w:t>
      </w:r>
      <w:r>
        <w:rPr>
          <w:rFonts w:eastAsia="Times New Roman"/>
          <w:szCs w:val="24"/>
        </w:rPr>
        <w:t>Ολομέλει</w:t>
      </w:r>
      <w:r>
        <w:rPr>
          <w:rFonts w:eastAsia="Times New Roman"/>
          <w:szCs w:val="24"/>
        </w:rPr>
        <w:t>ες οι</w:t>
      </w:r>
      <w:r w:rsidRPr="00433744">
        <w:rPr>
          <w:rFonts w:eastAsia="Times New Roman"/>
          <w:szCs w:val="24"/>
        </w:rPr>
        <w:t xml:space="preserve"> οποίες καταλήγουν σε ονομαστικές ψηφοφορίες</w:t>
      </w:r>
      <w:r>
        <w:rPr>
          <w:rFonts w:eastAsia="Times New Roman"/>
          <w:szCs w:val="24"/>
        </w:rPr>
        <w:t>,</w:t>
      </w:r>
      <w:r w:rsidRPr="00433744">
        <w:rPr>
          <w:rFonts w:eastAsia="Times New Roman"/>
          <w:szCs w:val="24"/>
        </w:rPr>
        <w:t xml:space="preserve"> οι οποίες έχουν ως αντικείμενο συ</w:t>
      </w:r>
      <w:r w:rsidRPr="00433744">
        <w:rPr>
          <w:rFonts w:eastAsia="Times New Roman"/>
          <w:szCs w:val="24"/>
        </w:rPr>
        <w:lastRenderedPageBreak/>
        <w:t xml:space="preserve">ζήτησης τόσο την ανάγκη της </w:t>
      </w:r>
      <w:r>
        <w:rPr>
          <w:rFonts w:eastAsia="Times New Roman"/>
          <w:szCs w:val="24"/>
        </w:rPr>
        <w:t>Α</w:t>
      </w:r>
      <w:r w:rsidRPr="00433744">
        <w:rPr>
          <w:rFonts w:eastAsia="Times New Roman"/>
          <w:szCs w:val="24"/>
        </w:rPr>
        <w:t>ναθεώρησης όσο και αποκλειστικά</w:t>
      </w:r>
      <w:r>
        <w:rPr>
          <w:rFonts w:eastAsia="Times New Roman"/>
          <w:szCs w:val="24"/>
        </w:rPr>
        <w:t>,</w:t>
      </w:r>
      <w:r w:rsidRPr="00433744">
        <w:rPr>
          <w:rFonts w:eastAsia="Times New Roman"/>
          <w:szCs w:val="24"/>
        </w:rPr>
        <w:t xml:space="preserve"> όπως λέει ο </w:t>
      </w:r>
      <w:r>
        <w:rPr>
          <w:rFonts w:eastAsia="Times New Roman"/>
          <w:szCs w:val="24"/>
        </w:rPr>
        <w:t>Κ</w:t>
      </w:r>
      <w:r w:rsidRPr="00433744">
        <w:rPr>
          <w:rFonts w:eastAsia="Times New Roman"/>
          <w:szCs w:val="24"/>
        </w:rPr>
        <w:t>ανονισμός και το Σύνταγμα</w:t>
      </w:r>
      <w:r>
        <w:rPr>
          <w:rFonts w:eastAsia="Times New Roman"/>
          <w:szCs w:val="24"/>
        </w:rPr>
        <w:t>,</w:t>
      </w:r>
      <w:r w:rsidRPr="00433744">
        <w:rPr>
          <w:rFonts w:eastAsia="Times New Roman"/>
          <w:szCs w:val="24"/>
        </w:rPr>
        <w:t xml:space="preserve"> τ</w:t>
      </w:r>
      <w:r>
        <w:rPr>
          <w:rFonts w:eastAsia="Times New Roman"/>
          <w:szCs w:val="24"/>
        </w:rPr>
        <w:t>ι</w:t>
      </w:r>
      <w:r w:rsidRPr="00433744">
        <w:rPr>
          <w:rFonts w:eastAsia="Times New Roman"/>
          <w:szCs w:val="24"/>
        </w:rPr>
        <w:t>ς αναθεωρητέ</w:t>
      </w:r>
      <w:r>
        <w:rPr>
          <w:rFonts w:eastAsia="Times New Roman"/>
          <w:szCs w:val="24"/>
        </w:rPr>
        <w:t>ες</w:t>
      </w:r>
      <w:r w:rsidRPr="00433744">
        <w:rPr>
          <w:rFonts w:eastAsia="Times New Roman"/>
          <w:szCs w:val="24"/>
        </w:rPr>
        <w:t xml:space="preserve"> διατάξεις</w:t>
      </w:r>
      <w:r>
        <w:rPr>
          <w:rFonts w:eastAsia="Times New Roman"/>
          <w:szCs w:val="24"/>
        </w:rPr>
        <w:t>.</w:t>
      </w:r>
    </w:p>
    <w:p w14:paraId="0A5DDF85" w14:textId="77777777" w:rsidR="00415E13" w:rsidRDefault="00E650A0">
      <w:pPr>
        <w:spacing w:line="600" w:lineRule="auto"/>
        <w:ind w:firstLine="720"/>
        <w:jc w:val="both"/>
        <w:rPr>
          <w:rFonts w:eastAsia="Times New Roman"/>
          <w:szCs w:val="24"/>
        </w:rPr>
      </w:pPr>
      <w:r w:rsidRPr="00433744">
        <w:rPr>
          <w:rFonts w:eastAsia="Times New Roman"/>
          <w:szCs w:val="24"/>
        </w:rPr>
        <w:t xml:space="preserve"> </w:t>
      </w:r>
      <w:r>
        <w:rPr>
          <w:rFonts w:eastAsia="Times New Roman"/>
          <w:szCs w:val="24"/>
        </w:rPr>
        <w:t>Σ</w:t>
      </w:r>
      <w:r w:rsidRPr="00433744">
        <w:rPr>
          <w:rFonts w:eastAsia="Times New Roman"/>
          <w:szCs w:val="24"/>
        </w:rPr>
        <w:t>κεφθείτε το οξύμωρο</w:t>
      </w:r>
      <w:r>
        <w:rPr>
          <w:rFonts w:eastAsia="Times New Roman"/>
          <w:szCs w:val="24"/>
        </w:rPr>
        <w:t>,</w:t>
      </w:r>
      <w:r w:rsidRPr="00433744">
        <w:rPr>
          <w:rFonts w:eastAsia="Times New Roman"/>
          <w:szCs w:val="24"/>
        </w:rPr>
        <w:t xml:space="preserve"> κύριε </w:t>
      </w:r>
      <w:r>
        <w:rPr>
          <w:rFonts w:eastAsia="Times New Roman"/>
          <w:szCs w:val="24"/>
        </w:rPr>
        <w:t>Π</w:t>
      </w:r>
      <w:r w:rsidRPr="00433744">
        <w:rPr>
          <w:rFonts w:eastAsia="Times New Roman"/>
          <w:szCs w:val="24"/>
        </w:rPr>
        <w:t>ρόεδρε</w:t>
      </w:r>
      <w:r>
        <w:rPr>
          <w:rFonts w:eastAsia="Times New Roman"/>
          <w:szCs w:val="24"/>
        </w:rPr>
        <w:t>,</w:t>
      </w:r>
      <w:r w:rsidRPr="00433744">
        <w:rPr>
          <w:rFonts w:eastAsia="Times New Roman"/>
          <w:szCs w:val="24"/>
        </w:rPr>
        <w:t xml:space="preserve"> να κ</w:t>
      </w:r>
      <w:r w:rsidRPr="00433744">
        <w:rPr>
          <w:rFonts w:eastAsia="Times New Roman"/>
          <w:szCs w:val="24"/>
        </w:rPr>
        <w:t xml:space="preserve">ληθούν οι </w:t>
      </w:r>
      <w:r>
        <w:rPr>
          <w:rFonts w:eastAsia="Times New Roman"/>
          <w:szCs w:val="24"/>
        </w:rPr>
        <w:t>Β</w:t>
      </w:r>
      <w:r w:rsidRPr="00433744">
        <w:rPr>
          <w:rFonts w:eastAsia="Times New Roman"/>
          <w:szCs w:val="24"/>
        </w:rPr>
        <w:t xml:space="preserve">ουλευτές σε ονομαστική ψηφοφορία για μία κορυφαία κοινοβουλευτική διαδικασία όπως είναι αυτή της Αναθεώρησης </w:t>
      </w:r>
      <w:r>
        <w:rPr>
          <w:rFonts w:eastAsia="Times New Roman"/>
          <w:szCs w:val="24"/>
        </w:rPr>
        <w:t xml:space="preserve">του </w:t>
      </w:r>
      <w:r w:rsidRPr="00433744">
        <w:rPr>
          <w:rFonts w:eastAsia="Times New Roman"/>
          <w:szCs w:val="24"/>
        </w:rPr>
        <w:t>Συντάγματος και προηγουμένως</w:t>
      </w:r>
      <w:r>
        <w:rPr>
          <w:rFonts w:eastAsia="Times New Roman"/>
          <w:szCs w:val="24"/>
        </w:rPr>
        <w:t>,</w:t>
      </w:r>
      <w:r w:rsidRPr="00433744">
        <w:rPr>
          <w:rFonts w:eastAsia="Times New Roman"/>
          <w:szCs w:val="24"/>
        </w:rPr>
        <w:t xml:space="preserve"> λόγω των διαδικαστικών προβλημάτων</w:t>
      </w:r>
      <w:r>
        <w:rPr>
          <w:rFonts w:eastAsia="Times New Roman"/>
          <w:szCs w:val="24"/>
        </w:rPr>
        <w:t>,</w:t>
      </w:r>
      <w:r w:rsidRPr="00433744">
        <w:rPr>
          <w:rFonts w:eastAsia="Times New Roman"/>
          <w:szCs w:val="24"/>
        </w:rPr>
        <w:t xml:space="preserve"> να μην είχαν τη δυνατότητα είτε να τοποθετηθούν είτε να μιλήσουν</w:t>
      </w:r>
      <w:r>
        <w:rPr>
          <w:rFonts w:eastAsia="Times New Roman"/>
          <w:szCs w:val="24"/>
        </w:rPr>
        <w:t>.</w:t>
      </w:r>
      <w:r w:rsidRPr="00433744">
        <w:rPr>
          <w:rFonts w:eastAsia="Times New Roman"/>
          <w:szCs w:val="24"/>
        </w:rPr>
        <w:t xml:space="preserve"> </w:t>
      </w:r>
      <w:r>
        <w:rPr>
          <w:rFonts w:eastAsia="Times New Roman"/>
          <w:szCs w:val="24"/>
        </w:rPr>
        <w:t>Κ</w:t>
      </w:r>
      <w:r w:rsidRPr="00433744">
        <w:rPr>
          <w:rFonts w:eastAsia="Times New Roman"/>
          <w:szCs w:val="24"/>
        </w:rPr>
        <w:t xml:space="preserve">αταλαβαίνουμε όλοι ότι αυτό το οξύμωρο αίρεται πάρα πολύ εύκολα με μία πρόταση </w:t>
      </w:r>
      <w:r>
        <w:rPr>
          <w:rFonts w:eastAsia="Times New Roman"/>
          <w:szCs w:val="24"/>
        </w:rPr>
        <w:t>εκ μέρους του Π</w:t>
      </w:r>
      <w:r w:rsidRPr="00433744">
        <w:rPr>
          <w:rFonts w:eastAsia="Times New Roman"/>
          <w:szCs w:val="24"/>
        </w:rPr>
        <w:t xml:space="preserve">ροεδρείου </w:t>
      </w:r>
      <w:r>
        <w:rPr>
          <w:rFonts w:eastAsia="Times New Roman"/>
          <w:szCs w:val="24"/>
        </w:rPr>
        <w:t>-</w:t>
      </w:r>
      <w:r w:rsidRPr="00433744">
        <w:rPr>
          <w:rFonts w:eastAsia="Times New Roman"/>
          <w:szCs w:val="24"/>
        </w:rPr>
        <w:t>και νομίζω ότι εκφράζουμε όλους εδώ</w:t>
      </w:r>
      <w:r>
        <w:rPr>
          <w:rFonts w:eastAsia="Times New Roman"/>
          <w:szCs w:val="24"/>
        </w:rPr>
        <w:t>-</w:t>
      </w:r>
      <w:r w:rsidRPr="00433744">
        <w:rPr>
          <w:rFonts w:eastAsia="Times New Roman"/>
          <w:szCs w:val="24"/>
        </w:rPr>
        <w:t xml:space="preserve"> </w:t>
      </w:r>
      <w:r>
        <w:rPr>
          <w:rFonts w:eastAsia="Times New Roman"/>
          <w:szCs w:val="24"/>
        </w:rPr>
        <w:t xml:space="preserve">δίνοντας </w:t>
      </w:r>
      <w:r w:rsidRPr="00433744">
        <w:rPr>
          <w:rFonts w:eastAsia="Times New Roman"/>
          <w:szCs w:val="24"/>
        </w:rPr>
        <w:t xml:space="preserve">τη δυνατότητα να πάρουν </w:t>
      </w:r>
      <w:r>
        <w:rPr>
          <w:rFonts w:eastAsia="Times New Roman"/>
          <w:szCs w:val="24"/>
        </w:rPr>
        <w:t>τον λόγο όχι μόνο τα μέλη της Ε</w:t>
      </w:r>
      <w:r w:rsidRPr="00433744">
        <w:rPr>
          <w:rFonts w:eastAsia="Times New Roman"/>
          <w:szCs w:val="24"/>
        </w:rPr>
        <w:t>πιτροπής Αναθεώρηση Συντάγματος</w:t>
      </w:r>
      <w:r>
        <w:rPr>
          <w:rFonts w:eastAsia="Times New Roman"/>
          <w:szCs w:val="24"/>
        </w:rPr>
        <w:t>,</w:t>
      </w:r>
      <w:r w:rsidRPr="00433744">
        <w:rPr>
          <w:rFonts w:eastAsia="Times New Roman"/>
          <w:szCs w:val="24"/>
        </w:rPr>
        <w:t xml:space="preserve"> αλλά και όσοι </w:t>
      </w:r>
      <w:r>
        <w:rPr>
          <w:rFonts w:eastAsia="Times New Roman"/>
          <w:szCs w:val="24"/>
        </w:rPr>
        <w:t>Β</w:t>
      </w:r>
      <w:r w:rsidRPr="00433744">
        <w:rPr>
          <w:rFonts w:eastAsia="Times New Roman"/>
          <w:szCs w:val="24"/>
        </w:rPr>
        <w:t>ο</w:t>
      </w:r>
      <w:r w:rsidRPr="00433744">
        <w:rPr>
          <w:rFonts w:eastAsia="Times New Roman"/>
          <w:szCs w:val="24"/>
        </w:rPr>
        <w:t>υλευτές επιθυμούν να εκφραστούν</w:t>
      </w:r>
      <w:r>
        <w:rPr>
          <w:rFonts w:eastAsia="Times New Roman"/>
          <w:szCs w:val="24"/>
        </w:rPr>
        <w:t>.</w:t>
      </w:r>
      <w:r w:rsidRPr="00433744">
        <w:rPr>
          <w:rFonts w:eastAsia="Times New Roman"/>
          <w:szCs w:val="24"/>
        </w:rPr>
        <w:t xml:space="preserve"> </w:t>
      </w:r>
      <w:r>
        <w:rPr>
          <w:rFonts w:eastAsia="Times New Roman"/>
          <w:szCs w:val="24"/>
        </w:rPr>
        <w:t>Μ</w:t>
      </w:r>
      <w:r w:rsidRPr="00433744">
        <w:rPr>
          <w:rFonts w:eastAsia="Times New Roman"/>
          <w:szCs w:val="24"/>
        </w:rPr>
        <w:t xml:space="preserve">πορεί να μην είναι και οι </w:t>
      </w:r>
      <w:r>
        <w:rPr>
          <w:rFonts w:eastAsia="Times New Roman"/>
          <w:szCs w:val="24"/>
        </w:rPr>
        <w:t>τριακόσιοι,</w:t>
      </w:r>
      <w:r w:rsidRPr="00433744">
        <w:rPr>
          <w:rFonts w:eastAsia="Times New Roman"/>
          <w:szCs w:val="24"/>
        </w:rPr>
        <w:t xml:space="preserve"> αλλά μπορούν να είναι όσοι επιθυμούν να εκφραστούν</w:t>
      </w:r>
      <w:r>
        <w:rPr>
          <w:rFonts w:eastAsia="Times New Roman"/>
          <w:szCs w:val="24"/>
        </w:rPr>
        <w:t>,</w:t>
      </w:r>
      <w:r w:rsidRPr="00433744">
        <w:rPr>
          <w:rFonts w:eastAsia="Times New Roman"/>
          <w:szCs w:val="24"/>
        </w:rPr>
        <w:t xml:space="preserve"> </w:t>
      </w:r>
      <w:r>
        <w:rPr>
          <w:rFonts w:eastAsia="Times New Roman"/>
          <w:szCs w:val="24"/>
        </w:rPr>
        <w:t>ν</w:t>
      </w:r>
      <w:r w:rsidRPr="00433744">
        <w:rPr>
          <w:rFonts w:eastAsia="Times New Roman"/>
          <w:szCs w:val="24"/>
        </w:rPr>
        <w:t xml:space="preserve">α τοποθετηθούν τόσο επί της ανάγκης όσο και </w:t>
      </w:r>
      <w:r>
        <w:rPr>
          <w:rFonts w:eastAsia="Times New Roman"/>
          <w:szCs w:val="24"/>
        </w:rPr>
        <w:t xml:space="preserve">επί των αναθεωρητέων </w:t>
      </w:r>
      <w:r w:rsidRPr="00433744">
        <w:rPr>
          <w:rFonts w:eastAsia="Times New Roman"/>
          <w:szCs w:val="24"/>
        </w:rPr>
        <w:t>διατάξεων</w:t>
      </w:r>
      <w:r>
        <w:rPr>
          <w:rFonts w:eastAsia="Times New Roman"/>
          <w:szCs w:val="24"/>
        </w:rPr>
        <w:t>,</w:t>
      </w:r>
      <w:r w:rsidRPr="00433744">
        <w:rPr>
          <w:rFonts w:eastAsia="Times New Roman"/>
          <w:szCs w:val="24"/>
        </w:rPr>
        <w:t xml:space="preserve"> για να έχει ουσία τόσο η ονομαστική ψηφοφορία στην </w:t>
      </w:r>
      <w:r>
        <w:rPr>
          <w:rFonts w:eastAsia="Times New Roman"/>
          <w:szCs w:val="24"/>
        </w:rPr>
        <w:t>πρώτ</w:t>
      </w:r>
      <w:r>
        <w:rPr>
          <w:rFonts w:eastAsia="Times New Roman"/>
          <w:szCs w:val="24"/>
        </w:rPr>
        <w:t>η</w:t>
      </w:r>
      <w:r w:rsidRPr="00433744">
        <w:rPr>
          <w:rFonts w:eastAsia="Times New Roman"/>
          <w:szCs w:val="24"/>
        </w:rPr>
        <w:t xml:space="preserve"> όσο και στην </w:t>
      </w:r>
      <w:r>
        <w:rPr>
          <w:rFonts w:eastAsia="Times New Roman"/>
          <w:szCs w:val="24"/>
        </w:rPr>
        <w:t xml:space="preserve">δεύτερη </w:t>
      </w:r>
      <w:r w:rsidRPr="00433744">
        <w:rPr>
          <w:rFonts w:eastAsia="Times New Roman"/>
          <w:szCs w:val="24"/>
        </w:rPr>
        <w:t>Ολομέλεια της Βουλής</w:t>
      </w:r>
      <w:r>
        <w:rPr>
          <w:rFonts w:eastAsia="Times New Roman"/>
          <w:szCs w:val="24"/>
        </w:rPr>
        <w:t>.</w:t>
      </w:r>
    </w:p>
    <w:p w14:paraId="0A5DDF86" w14:textId="77777777" w:rsidR="00415E13" w:rsidRDefault="00E650A0">
      <w:pPr>
        <w:spacing w:line="600" w:lineRule="auto"/>
        <w:ind w:firstLine="720"/>
        <w:jc w:val="both"/>
        <w:rPr>
          <w:rFonts w:eastAsia="Times New Roman"/>
          <w:szCs w:val="24"/>
        </w:rPr>
      </w:pPr>
      <w:r>
        <w:rPr>
          <w:rFonts w:eastAsia="Times New Roman"/>
          <w:szCs w:val="24"/>
        </w:rPr>
        <w:lastRenderedPageBreak/>
        <w:t>Νομίζω</w:t>
      </w:r>
      <w:r w:rsidRPr="00433744">
        <w:rPr>
          <w:rFonts w:eastAsia="Times New Roman"/>
          <w:szCs w:val="24"/>
        </w:rPr>
        <w:t xml:space="preserve"> ότι αυτός είναι κοινός δημοκρατικός και συνταγματικό</w:t>
      </w:r>
      <w:r>
        <w:rPr>
          <w:rFonts w:eastAsia="Times New Roman"/>
          <w:szCs w:val="24"/>
        </w:rPr>
        <w:t>ς τόπος</w:t>
      </w:r>
      <w:r w:rsidRPr="00433744">
        <w:rPr>
          <w:rFonts w:eastAsia="Times New Roman"/>
          <w:szCs w:val="24"/>
        </w:rPr>
        <w:t xml:space="preserve"> </w:t>
      </w:r>
      <w:r>
        <w:rPr>
          <w:rFonts w:eastAsia="Times New Roman"/>
          <w:szCs w:val="24"/>
        </w:rPr>
        <w:t xml:space="preserve">τον οποίο δεν </w:t>
      </w:r>
      <w:r w:rsidRPr="00433744">
        <w:rPr>
          <w:rFonts w:eastAsia="Times New Roman"/>
          <w:szCs w:val="24"/>
        </w:rPr>
        <w:t xml:space="preserve">μπορεί να αρνηθεί καμία </w:t>
      </w:r>
      <w:r>
        <w:rPr>
          <w:rFonts w:eastAsia="Times New Roman"/>
          <w:szCs w:val="24"/>
        </w:rPr>
        <w:t>πτέρυγα</w:t>
      </w:r>
      <w:r w:rsidRPr="00433744">
        <w:rPr>
          <w:rFonts w:eastAsia="Times New Roman"/>
          <w:szCs w:val="24"/>
        </w:rPr>
        <w:t xml:space="preserve"> και πρωτίστως το </w:t>
      </w:r>
      <w:r>
        <w:rPr>
          <w:rFonts w:eastAsia="Times New Roman"/>
          <w:szCs w:val="24"/>
        </w:rPr>
        <w:t>Π</w:t>
      </w:r>
      <w:r w:rsidRPr="00433744">
        <w:rPr>
          <w:rFonts w:eastAsia="Times New Roman"/>
          <w:szCs w:val="24"/>
        </w:rPr>
        <w:t>ροεδρείο</w:t>
      </w:r>
      <w:r>
        <w:rPr>
          <w:rFonts w:eastAsia="Times New Roman"/>
          <w:szCs w:val="24"/>
        </w:rPr>
        <w:t>.</w:t>
      </w:r>
    </w:p>
    <w:p w14:paraId="0A5DDF87" w14:textId="77777777" w:rsidR="00415E13" w:rsidRDefault="00E650A0">
      <w:pPr>
        <w:spacing w:line="600" w:lineRule="auto"/>
        <w:ind w:firstLine="720"/>
        <w:jc w:val="both"/>
        <w:rPr>
          <w:rFonts w:eastAsia="Times New Roman"/>
          <w:szCs w:val="24"/>
        </w:rPr>
      </w:pPr>
      <w:r w:rsidRPr="00433744">
        <w:rPr>
          <w:rFonts w:eastAsia="Times New Roman"/>
          <w:szCs w:val="24"/>
        </w:rPr>
        <w:t>Ευχαριστώ</w:t>
      </w:r>
      <w:r>
        <w:rPr>
          <w:rFonts w:eastAsia="Times New Roman"/>
          <w:szCs w:val="24"/>
        </w:rPr>
        <w:t>.</w:t>
      </w:r>
    </w:p>
    <w:p w14:paraId="0A5DDF88" w14:textId="77777777" w:rsidR="00415E13" w:rsidRDefault="00E650A0">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w:t>
      </w:r>
      <w:r w:rsidRPr="00433744">
        <w:rPr>
          <w:rFonts w:eastAsia="Times New Roman"/>
          <w:szCs w:val="24"/>
        </w:rPr>
        <w:t>Ευχαριστώ</w:t>
      </w:r>
      <w:r>
        <w:rPr>
          <w:rFonts w:eastAsia="Times New Roman"/>
          <w:szCs w:val="24"/>
        </w:rPr>
        <w:t>.</w:t>
      </w:r>
    </w:p>
    <w:p w14:paraId="0A5DDF89" w14:textId="77777777" w:rsidR="00415E13" w:rsidRDefault="00E650A0">
      <w:pPr>
        <w:spacing w:line="600" w:lineRule="auto"/>
        <w:ind w:firstLine="720"/>
        <w:jc w:val="both"/>
        <w:rPr>
          <w:rFonts w:eastAsia="Times New Roman"/>
          <w:szCs w:val="24"/>
        </w:rPr>
      </w:pPr>
      <w:r w:rsidRPr="00404E28">
        <w:rPr>
          <w:rFonts w:eastAsia="Times New Roman"/>
          <w:szCs w:val="24"/>
        </w:rPr>
        <w:t>Κυρίες και κύριοι σ</w:t>
      </w:r>
      <w:r w:rsidRPr="00404E28">
        <w:rPr>
          <w:rFonts w:eastAsia="Times New Roman"/>
          <w:szCs w:val="24"/>
        </w:rPr>
        <w:t>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ία</w:t>
      </w:r>
      <w:r>
        <w:rPr>
          <w:rFonts w:eastAsia="Times New Roman"/>
          <w:szCs w:val="24"/>
        </w:rPr>
        <w:t>,</w:t>
      </w:r>
      <w:r w:rsidRPr="00404E28">
        <w:rPr>
          <w:rFonts w:eastAsia="Times New Roman"/>
          <w:szCs w:val="24"/>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w:t>
      </w:r>
      <w:r w:rsidRPr="00404E28">
        <w:rPr>
          <w:rFonts w:eastAsia="Times New Roman"/>
          <w:szCs w:val="24"/>
        </w:rPr>
        <w:t xml:space="preserve"> και λειτουργίας της Βουλής, </w:t>
      </w:r>
      <w:r>
        <w:rPr>
          <w:rFonts w:eastAsia="Times New Roman"/>
          <w:szCs w:val="24"/>
        </w:rPr>
        <w:t>τριάντα τρεις</w:t>
      </w:r>
      <w:r w:rsidRPr="00404E28">
        <w:rPr>
          <w:rFonts w:eastAsia="Times New Roman"/>
          <w:szCs w:val="24"/>
        </w:rPr>
        <w:t xml:space="preserve"> μαθήτριες και μαθητές και </w:t>
      </w:r>
      <w:r>
        <w:rPr>
          <w:rFonts w:eastAsia="Times New Roman"/>
          <w:szCs w:val="24"/>
        </w:rPr>
        <w:t>τρεις</w:t>
      </w:r>
      <w:r w:rsidRPr="00404E28">
        <w:rPr>
          <w:rFonts w:eastAsia="Times New Roman"/>
          <w:szCs w:val="24"/>
        </w:rPr>
        <w:t xml:space="preserve"> εκπαιδευτικοί συνοδοί τους από το </w:t>
      </w:r>
      <w:r>
        <w:rPr>
          <w:rFonts w:eastAsia="Times New Roman"/>
          <w:szCs w:val="24"/>
        </w:rPr>
        <w:t>5</w:t>
      </w:r>
      <w:r w:rsidRPr="002D6D44">
        <w:rPr>
          <w:rFonts w:eastAsia="Times New Roman"/>
          <w:szCs w:val="24"/>
          <w:vertAlign w:val="superscript"/>
        </w:rPr>
        <w:t>ο</w:t>
      </w:r>
      <w:r>
        <w:rPr>
          <w:rFonts w:eastAsia="Times New Roman"/>
          <w:szCs w:val="24"/>
        </w:rPr>
        <w:t xml:space="preserve"> Γενικό Λύκειο Ηλιούπολης</w:t>
      </w:r>
      <w:r w:rsidRPr="00404E28">
        <w:rPr>
          <w:rFonts w:eastAsia="Times New Roman"/>
          <w:szCs w:val="24"/>
        </w:rPr>
        <w:t>.</w:t>
      </w:r>
    </w:p>
    <w:p w14:paraId="0A5DDF8A" w14:textId="77777777" w:rsidR="00415E13" w:rsidRDefault="00E650A0">
      <w:pPr>
        <w:spacing w:line="600" w:lineRule="auto"/>
        <w:ind w:firstLine="720"/>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0A5DDF8B" w14:textId="77777777" w:rsidR="00415E13" w:rsidRDefault="00E650A0">
      <w:pPr>
        <w:spacing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0A5DDF8C" w14:textId="77777777" w:rsidR="00415E13" w:rsidRDefault="00E650A0">
      <w:pPr>
        <w:spacing w:line="600" w:lineRule="auto"/>
        <w:ind w:firstLine="720"/>
        <w:jc w:val="both"/>
        <w:rPr>
          <w:rFonts w:eastAsia="Times New Roman"/>
          <w:szCs w:val="24"/>
        </w:rPr>
      </w:pPr>
      <w:r>
        <w:rPr>
          <w:rFonts w:eastAsia="Times New Roman"/>
          <w:szCs w:val="24"/>
        </w:rPr>
        <w:t xml:space="preserve">Κυρίες και κύριοι συνάδελφοι, νομίζω </w:t>
      </w:r>
      <w:r w:rsidRPr="00433744">
        <w:rPr>
          <w:rFonts w:eastAsia="Times New Roman"/>
          <w:szCs w:val="24"/>
        </w:rPr>
        <w:t xml:space="preserve">ότι </w:t>
      </w:r>
      <w:r w:rsidRPr="00433744">
        <w:rPr>
          <w:rFonts w:eastAsia="Times New Roman"/>
          <w:szCs w:val="24"/>
        </w:rPr>
        <w:t>μπ</w:t>
      </w:r>
      <w:r>
        <w:rPr>
          <w:rFonts w:eastAsia="Times New Roman"/>
          <w:szCs w:val="24"/>
        </w:rPr>
        <w:t xml:space="preserve">ορούμε να αποφασίσουμε </w:t>
      </w:r>
      <w:r w:rsidRPr="00433744">
        <w:rPr>
          <w:rFonts w:eastAsia="Times New Roman"/>
          <w:szCs w:val="24"/>
        </w:rPr>
        <w:t xml:space="preserve">ως Ολομέλεια </w:t>
      </w:r>
      <w:r>
        <w:rPr>
          <w:rFonts w:eastAsia="Times New Roman"/>
          <w:szCs w:val="24"/>
        </w:rPr>
        <w:t xml:space="preserve">το εξής. </w:t>
      </w:r>
      <w:r>
        <w:rPr>
          <w:rFonts w:eastAsia="Times New Roman"/>
          <w:szCs w:val="24"/>
        </w:rPr>
        <w:t xml:space="preserve">Η </w:t>
      </w:r>
      <w:r>
        <w:rPr>
          <w:rFonts w:eastAsia="Times New Roman"/>
          <w:szCs w:val="24"/>
        </w:rPr>
        <w:t>Δ</w:t>
      </w:r>
      <w:r w:rsidRPr="00433744">
        <w:rPr>
          <w:rFonts w:eastAsia="Times New Roman"/>
          <w:szCs w:val="24"/>
        </w:rPr>
        <w:t xml:space="preserve">ιάσκεψη </w:t>
      </w:r>
      <w:r>
        <w:rPr>
          <w:rFonts w:eastAsia="Times New Roman"/>
          <w:szCs w:val="24"/>
        </w:rPr>
        <w:t>Π</w:t>
      </w:r>
      <w:r w:rsidRPr="00433744">
        <w:rPr>
          <w:rFonts w:eastAsia="Times New Roman"/>
          <w:szCs w:val="24"/>
        </w:rPr>
        <w:t>ροέδρων δεν θα γίνει</w:t>
      </w:r>
      <w:r>
        <w:rPr>
          <w:rFonts w:eastAsia="Times New Roman"/>
          <w:szCs w:val="24"/>
        </w:rPr>
        <w:t>.</w:t>
      </w:r>
      <w:r w:rsidRPr="00433744">
        <w:rPr>
          <w:rFonts w:eastAsia="Times New Roman"/>
          <w:szCs w:val="24"/>
        </w:rPr>
        <w:t xml:space="preserve"> </w:t>
      </w:r>
      <w:r>
        <w:rPr>
          <w:rFonts w:eastAsia="Times New Roman"/>
          <w:szCs w:val="24"/>
        </w:rPr>
        <w:t>Είτε έτσι</w:t>
      </w:r>
      <w:r w:rsidRPr="00433744">
        <w:rPr>
          <w:rFonts w:eastAsia="Times New Roman"/>
          <w:szCs w:val="24"/>
        </w:rPr>
        <w:t xml:space="preserve"> </w:t>
      </w:r>
      <w:r>
        <w:rPr>
          <w:rFonts w:eastAsia="Times New Roman"/>
          <w:szCs w:val="24"/>
        </w:rPr>
        <w:t>είτε</w:t>
      </w:r>
      <w:r w:rsidRPr="00433744">
        <w:rPr>
          <w:rFonts w:eastAsia="Times New Roman"/>
          <w:szCs w:val="24"/>
        </w:rPr>
        <w:t xml:space="preserve"> αλλιώς</w:t>
      </w:r>
      <w:r>
        <w:rPr>
          <w:rFonts w:eastAsia="Times New Roman"/>
          <w:szCs w:val="24"/>
        </w:rPr>
        <w:t>,</w:t>
      </w:r>
      <w:r w:rsidRPr="00433744">
        <w:rPr>
          <w:rFonts w:eastAsia="Times New Roman"/>
          <w:szCs w:val="24"/>
        </w:rPr>
        <w:t xml:space="preserve"> εγώ </w:t>
      </w:r>
      <w:r>
        <w:rPr>
          <w:rFonts w:eastAsia="Times New Roman"/>
          <w:szCs w:val="24"/>
        </w:rPr>
        <w:t>τη συγκαλώ</w:t>
      </w:r>
      <w:r w:rsidRPr="00433744">
        <w:rPr>
          <w:rFonts w:eastAsia="Times New Roman"/>
          <w:szCs w:val="24"/>
        </w:rPr>
        <w:t xml:space="preserve"> τη Διάσκεψη </w:t>
      </w:r>
      <w:r>
        <w:rPr>
          <w:rFonts w:eastAsia="Times New Roman"/>
          <w:szCs w:val="24"/>
        </w:rPr>
        <w:t>τ</w:t>
      </w:r>
      <w:r w:rsidRPr="00433744">
        <w:rPr>
          <w:rFonts w:eastAsia="Times New Roman"/>
          <w:szCs w:val="24"/>
        </w:rPr>
        <w:t xml:space="preserve">ων </w:t>
      </w:r>
      <w:r w:rsidRPr="00433744">
        <w:rPr>
          <w:rFonts w:eastAsia="Times New Roman"/>
          <w:szCs w:val="24"/>
        </w:rPr>
        <w:lastRenderedPageBreak/>
        <w:t>Προέδρων</w:t>
      </w:r>
      <w:r>
        <w:rPr>
          <w:rFonts w:eastAsia="Times New Roman"/>
          <w:szCs w:val="24"/>
        </w:rPr>
        <w:t>. Θα δοθεί η</w:t>
      </w:r>
      <w:r w:rsidRPr="00433744">
        <w:rPr>
          <w:rFonts w:eastAsia="Times New Roman"/>
          <w:szCs w:val="24"/>
        </w:rPr>
        <w:t xml:space="preserve"> δυνατότητα να μιλήσουν οι </w:t>
      </w:r>
      <w:r>
        <w:rPr>
          <w:rFonts w:eastAsia="Times New Roman"/>
          <w:szCs w:val="24"/>
        </w:rPr>
        <w:t>Β</w:t>
      </w:r>
      <w:r w:rsidRPr="00433744">
        <w:rPr>
          <w:rFonts w:eastAsia="Times New Roman"/>
          <w:szCs w:val="24"/>
        </w:rPr>
        <w:t>ουλευτές</w:t>
      </w:r>
      <w:r>
        <w:rPr>
          <w:rFonts w:eastAsia="Times New Roman"/>
          <w:szCs w:val="24"/>
        </w:rPr>
        <w:t>. Δεν υπάρχει κανένα</w:t>
      </w:r>
      <w:r w:rsidRPr="00433744">
        <w:rPr>
          <w:rFonts w:eastAsia="Times New Roman"/>
          <w:szCs w:val="24"/>
        </w:rPr>
        <w:t xml:space="preserve"> πρόβλημα και μπορούμε να πάμε και </w:t>
      </w:r>
      <w:r>
        <w:rPr>
          <w:rFonts w:eastAsia="Times New Roman"/>
          <w:szCs w:val="24"/>
        </w:rPr>
        <w:t>μέχρι την</w:t>
      </w:r>
      <w:r w:rsidRPr="00433744">
        <w:rPr>
          <w:rFonts w:eastAsia="Times New Roman"/>
          <w:szCs w:val="24"/>
        </w:rPr>
        <w:t xml:space="preserve"> </w:t>
      </w:r>
      <w:r w:rsidRPr="00433744">
        <w:rPr>
          <w:rFonts w:eastAsia="Times New Roman"/>
          <w:szCs w:val="24"/>
        </w:rPr>
        <w:t>Πέμπτη το απόγευμα και αύριο θα πάμε μέχρι τις 12</w:t>
      </w:r>
      <w:r>
        <w:rPr>
          <w:rFonts w:eastAsia="Times New Roman"/>
          <w:szCs w:val="24"/>
        </w:rPr>
        <w:t>.</w:t>
      </w:r>
      <w:r>
        <w:rPr>
          <w:rFonts w:eastAsia="Times New Roman"/>
          <w:szCs w:val="24"/>
        </w:rPr>
        <w:t>00΄</w:t>
      </w:r>
      <w:r w:rsidRPr="00433744">
        <w:rPr>
          <w:rFonts w:eastAsia="Times New Roman"/>
          <w:szCs w:val="24"/>
        </w:rPr>
        <w:t xml:space="preserve"> το βράδυ </w:t>
      </w:r>
      <w:r>
        <w:rPr>
          <w:rFonts w:eastAsia="Times New Roman"/>
          <w:szCs w:val="24"/>
        </w:rPr>
        <w:t xml:space="preserve">με ομιλίες. </w:t>
      </w:r>
    </w:p>
    <w:p w14:paraId="0A5DDF8D" w14:textId="77777777" w:rsidR="00415E13" w:rsidRDefault="00E650A0">
      <w:pPr>
        <w:spacing w:line="600" w:lineRule="auto"/>
        <w:ind w:firstLine="720"/>
        <w:jc w:val="both"/>
        <w:rPr>
          <w:rFonts w:eastAsia="Times New Roman"/>
          <w:szCs w:val="24"/>
        </w:rPr>
      </w:pPr>
      <w:r>
        <w:rPr>
          <w:rFonts w:eastAsia="Times New Roman"/>
          <w:szCs w:val="24"/>
        </w:rPr>
        <w:t>Έ</w:t>
      </w:r>
      <w:r w:rsidRPr="00433744">
        <w:rPr>
          <w:rFonts w:eastAsia="Times New Roman"/>
          <w:szCs w:val="24"/>
        </w:rPr>
        <w:t>χει κλείσει αυτό</w:t>
      </w:r>
      <w:r>
        <w:rPr>
          <w:rFonts w:eastAsia="Times New Roman"/>
          <w:szCs w:val="24"/>
        </w:rPr>
        <w:t>. Η συνεννόηση που έγινε</w:t>
      </w:r>
      <w:r w:rsidRPr="00433744">
        <w:rPr>
          <w:rFonts w:eastAsia="Times New Roman"/>
          <w:szCs w:val="24"/>
        </w:rPr>
        <w:t xml:space="preserve"> την προηγούμενη εβδομάδα </w:t>
      </w:r>
      <w:r>
        <w:rPr>
          <w:rFonts w:eastAsia="Times New Roman"/>
          <w:szCs w:val="24"/>
        </w:rPr>
        <w:t>ήταν</w:t>
      </w:r>
      <w:r w:rsidRPr="00433744">
        <w:rPr>
          <w:rFonts w:eastAsia="Times New Roman"/>
          <w:szCs w:val="24"/>
        </w:rPr>
        <w:t xml:space="preserve"> με ευρύτατη πλειοψηφία της </w:t>
      </w:r>
      <w:r>
        <w:rPr>
          <w:rFonts w:eastAsia="Times New Roman"/>
          <w:szCs w:val="24"/>
        </w:rPr>
        <w:t>Δ</w:t>
      </w:r>
      <w:r w:rsidRPr="00433744">
        <w:rPr>
          <w:rFonts w:eastAsia="Times New Roman"/>
          <w:szCs w:val="24"/>
        </w:rPr>
        <w:t>ιάσκεψη</w:t>
      </w:r>
      <w:r>
        <w:rPr>
          <w:rFonts w:eastAsia="Times New Roman"/>
          <w:szCs w:val="24"/>
        </w:rPr>
        <w:t>ς</w:t>
      </w:r>
      <w:r w:rsidRPr="00433744">
        <w:rPr>
          <w:rFonts w:eastAsia="Times New Roman"/>
          <w:szCs w:val="24"/>
        </w:rPr>
        <w:t xml:space="preserve"> των </w:t>
      </w:r>
      <w:r>
        <w:rPr>
          <w:rFonts w:eastAsia="Times New Roman"/>
          <w:szCs w:val="24"/>
        </w:rPr>
        <w:t>Π</w:t>
      </w:r>
      <w:r w:rsidRPr="00433744">
        <w:rPr>
          <w:rFonts w:eastAsia="Times New Roman"/>
          <w:szCs w:val="24"/>
        </w:rPr>
        <w:t>ροέδρων</w:t>
      </w:r>
      <w:r>
        <w:rPr>
          <w:rFonts w:eastAsia="Times New Roman"/>
          <w:szCs w:val="24"/>
        </w:rPr>
        <w:t>.</w:t>
      </w:r>
      <w:r w:rsidRPr="00433744">
        <w:rPr>
          <w:rFonts w:eastAsia="Times New Roman"/>
          <w:szCs w:val="24"/>
        </w:rPr>
        <w:t xml:space="preserve"> Δεν παίζει ρόλο</w:t>
      </w:r>
      <w:r>
        <w:rPr>
          <w:rFonts w:eastAsia="Times New Roman"/>
          <w:szCs w:val="24"/>
        </w:rPr>
        <w:t>.</w:t>
      </w:r>
      <w:r w:rsidRPr="00433744">
        <w:rPr>
          <w:rFonts w:eastAsia="Times New Roman"/>
          <w:szCs w:val="24"/>
        </w:rPr>
        <w:t xml:space="preserve"> </w:t>
      </w:r>
      <w:r>
        <w:rPr>
          <w:rFonts w:eastAsia="Times New Roman"/>
          <w:szCs w:val="24"/>
        </w:rPr>
        <w:t xml:space="preserve">Γι’ αυτό </w:t>
      </w:r>
      <w:r w:rsidRPr="00433744">
        <w:rPr>
          <w:rFonts w:eastAsia="Times New Roman"/>
          <w:szCs w:val="24"/>
        </w:rPr>
        <w:t>συζητάμε</w:t>
      </w:r>
      <w:r>
        <w:rPr>
          <w:rFonts w:eastAsia="Times New Roman"/>
          <w:szCs w:val="24"/>
        </w:rPr>
        <w:t>,</w:t>
      </w:r>
      <w:r w:rsidRPr="00433744">
        <w:rPr>
          <w:rFonts w:eastAsia="Times New Roman"/>
          <w:szCs w:val="24"/>
        </w:rPr>
        <w:t xml:space="preserve"> για να μπορούμε να</w:t>
      </w:r>
      <w:r>
        <w:rPr>
          <w:rFonts w:eastAsia="Times New Roman"/>
          <w:szCs w:val="24"/>
        </w:rPr>
        <w:t>…</w:t>
      </w:r>
    </w:p>
    <w:p w14:paraId="0A5DDF8E" w14:textId="77777777" w:rsidR="00415E13" w:rsidRDefault="00E650A0">
      <w:pPr>
        <w:spacing w:line="600" w:lineRule="auto"/>
        <w:ind w:firstLine="720"/>
        <w:jc w:val="both"/>
        <w:rPr>
          <w:rFonts w:eastAsia="Times New Roman"/>
          <w:szCs w:val="24"/>
        </w:rPr>
      </w:pPr>
      <w:r w:rsidRPr="00846995">
        <w:rPr>
          <w:rFonts w:eastAsia="Times New Roman"/>
          <w:b/>
          <w:szCs w:val="24"/>
        </w:rPr>
        <w:t>Α</w:t>
      </w:r>
      <w:r w:rsidRPr="00846995">
        <w:rPr>
          <w:rFonts w:eastAsia="Times New Roman"/>
          <w:b/>
          <w:szCs w:val="24"/>
        </w:rPr>
        <w:t>ΝΔΡΕΑΣ ΛΟΒΕΡΔΟΣ:</w:t>
      </w:r>
      <w:r>
        <w:rPr>
          <w:rFonts w:eastAsia="Times New Roman"/>
          <w:szCs w:val="24"/>
        </w:rPr>
        <w:t xml:space="preserve"> Κατά πλειοψηφία. </w:t>
      </w:r>
    </w:p>
    <w:p w14:paraId="0A5DDF8F" w14:textId="77777777" w:rsidR="00415E13" w:rsidRDefault="00E650A0">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Ναι, κύριε Λοβέρδο, κατά πλειοψηφία ήταν. Αντιλαμβάνεστε τι λέω. Δεν παίζει κανέναν ρόλο. Εφόσον το ζήτημα τίθεται στην Ολομέλεια, σωστά το συζητήσαμε και παίρνουμε μία απόφαση </w:t>
      </w:r>
      <w:r w:rsidRPr="00433744">
        <w:rPr>
          <w:rFonts w:eastAsia="Times New Roman"/>
          <w:szCs w:val="24"/>
        </w:rPr>
        <w:t>για το καλό της</w:t>
      </w:r>
      <w:r w:rsidRPr="00433744">
        <w:rPr>
          <w:rFonts w:eastAsia="Times New Roman"/>
          <w:szCs w:val="24"/>
        </w:rPr>
        <w:t xml:space="preserve"> διαδικασίας</w:t>
      </w:r>
      <w:r>
        <w:rPr>
          <w:rFonts w:eastAsia="Times New Roman"/>
          <w:szCs w:val="24"/>
        </w:rPr>
        <w:t>.</w:t>
      </w:r>
      <w:r w:rsidRPr="00433744">
        <w:rPr>
          <w:rFonts w:eastAsia="Times New Roman"/>
          <w:szCs w:val="24"/>
        </w:rPr>
        <w:t xml:space="preserve"> </w:t>
      </w:r>
      <w:r>
        <w:rPr>
          <w:rFonts w:eastAsia="Times New Roman"/>
          <w:szCs w:val="24"/>
        </w:rPr>
        <w:t>Δ</w:t>
      </w:r>
      <w:r w:rsidRPr="00433744">
        <w:rPr>
          <w:rFonts w:eastAsia="Times New Roman"/>
          <w:szCs w:val="24"/>
        </w:rPr>
        <w:t>εν υπάρχει κανένα θέμα</w:t>
      </w:r>
      <w:r>
        <w:rPr>
          <w:rFonts w:eastAsia="Times New Roman"/>
          <w:szCs w:val="24"/>
        </w:rPr>
        <w:t>.</w:t>
      </w:r>
      <w:r w:rsidRPr="00433744">
        <w:rPr>
          <w:rFonts w:eastAsia="Times New Roman"/>
          <w:szCs w:val="24"/>
        </w:rPr>
        <w:t xml:space="preserve"> </w:t>
      </w:r>
    </w:p>
    <w:p w14:paraId="0A5DDF90" w14:textId="77777777" w:rsidR="00415E13" w:rsidRDefault="00E650A0">
      <w:pPr>
        <w:spacing w:line="600" w:lineRule="auto"/>
        <w:ind w:firstLine="720"/>
        <w:jc w:val="both"/>
        <w:rPr>
          <w:rFonts w:eastAsia="Times New Roman"/>
          <w:szCs w:val="24"/>
        </w:rPr>
      </w:pPr>
      <w:r>
        <w:rPr>
          <w:rFonts w:eastAsia="Times New Roman"/>
          <w:szCs w:val="24"/>
        </w:rPr>
        <w:t xml:space="preserve">Άρα λοιπόν, </w:t>
      </w:r>
      <w:r w:rsidRPr="00433744">
        <w:rPr>
          <w:rFonts w:eastAsia="Times New Roman"/>
          <w:szCs w:val="24"/>
        </w:rPr>
        <w:t>θα μιλήσου</w:t>
      </w:r>
      <w:r>
        <w:rPr>
          <w:rFonts w:eastAsia="Times New Roman"/>
          <w:szCs w:val="24"/>
        </w:rPr>
        <w:t xml:space="preserve">ν είτε έτσι είτε αλλιώς και όσοι θέλουν –γιατί κάποιοι μπορεί να μην θέλουν- </w:t>
      </w:r>
      <w:r w:rsidRPr="00433744">
        <w:rPr>
          <w:rFonts w:eastAsia="Times New Roman"/>
          <w:szCs w:val="24"/>
        </w:rPr>
        <w:t xml:space="preserve">εκ των μελών της </w:t>
      </w:r>
      <w:r>
        <w:rPr>
          <w:rFonts w:eastAsia="Times New Roman"/>
          <w:szCs w:val="24"/>
        </w:rPr>
        <w:t>Ε</w:t>
      </w:r>
      <w:r w:rsidRPr="00433744">
        <w:rPr>
          <w:rFonts w:eastAsia="Times New Roman"/>
          <w:szCs w:val="24"/>
        </w:rPr>
        <w:t xml:space="preserve">πιτροπής </w:t>
      </w:r>
      <w:r>
        <w:rPr>
          <w:rFonts w:eastAsia="Times New Roman"/>
          <w:szCs w:val="24"/>
        </w:rPr>
        <w:t>Α</w:t>
      </w:r>
      <w:r w:rsidRPr="00433744">
        <w:rPr>
          <w:rFonts w:eastAsia="Times New Roman"/>
          <w:szCs w:val="24"/>
        </w:rPr>
        <w:t>ναθεώρησης</w:t>
      </w:r>
      <w:r>
        <w:rPr>
          <w:rFonts w:eastAsia="Times New Roman"/>
          <w:szCs w:val="24"/>
        </w:rPr>
        <w:t>, όλοι οι άλλοι που είπαμε και αντί για έναν</w:t>
      </w:r>
      <w:r w:rsidRPr="00433744">
        <w:rPr>
          <w:rFonts w:eastAsia="Times New Roman"/>
          <w:szCs w:val="24"/>
        </w:rPr>
        <w:t xml:space="preserve"> </w:t>
      </w:r>
      <w:r>
        <w:rPr>
          <w:rFonts w:eastAsia="Times New Roman"/>
          <w:szCs w:val="24"/>
        </w:rPr>
        <w:t>κύκλο</w:t>
      </w:r>
      <w:r w:rsidRPr="00433744">
        <w:rPr>
          <w:rFonts w:eastAsia="Times New Roman"/>
          <w:szCs w:val="24"/>
        </w:rPr>
        <w:t xml:space="preserve"> </w:t>
      </w:r>
      <w:r>
        <w:rPr>
          <w:rFonts w:eastAsia="Times New Roman"/>
          <w:szCs w:val="24"/>
        </w:rPr>
        <w:t xml:space="preserve">ομιλητών </w:t>
      </w:r>
      <w:r w:rsidRPr="00433744">
        <w:rPr>
          <w:rFonts w:eastAsia="Times New Roman"/>
          <w:szCs w:val="24"/>
        </w:rPr>
        <w:t xml:space="preserve">θα δούμε πόσοι </w:t>
      </w:r>
      <w:r>
        <w:rPr>
          <w:rFonts w:eastAsia="Times New Roman"/>
          <w:szCs w:val="24"/>
        </w:rPr>
        <w:t xml:space="preserve">κύκλοι θα βγουν, </w:t>
      </w:r>
      <w:r w:rsidRPr="00433744">
        <w:rPr>
          <w:rFonts w:eastAsia="Times New Roman"/>
          <w:szCs w:val="24"/>
        </w:rPr>
        <w:t xml:space="preserve">ανάλογα </w:t>
      </w:r>
      <w:r w:rsidRPr="00433744">
        <w:rPr>
          <w:rFonts w:eastAsia="Times New Roman"/>
          <w:szCs w:val="24"/>
        </w:rPr>
        <w:lastRenderedPageBreak/>
        <w:t xml:space="preserve">και με όσους συναδέλφους </w:t>
      </w:r>
      <w:r>
        <w:rPr>
          <w:rFonts w:eastAsia="Times New Roman"/>
          <w:szCs w:val="24"/>
        </w:rPr>
        <w:t>εγγραφούν με</w:t>
      </w:r>
      <w:r w:rsidRPr="00433744">
        <w:rPr>
          <w:rFonts w:eastAsia="Times New Roman"/>
          <w:szCs w:val="24"/>
        </w:rPr>
        <w:t xml:space="preserve"> την κάρτα </w:t>
      </w:r>
      <w:r>
        <w:rPr>
          <w:rFonts w:eastAsia="Times New Roman"/>
          <w:szCs w:val="24"/>
        </w:rPr>
        <w:t>τους.</w:t>
      </w:r>
      <w:r w:rsidRPr="00433744">
        <w:rPr>
          <w:rFonts w:eastAsia="Times New Roman"/>
          <w:szCs w:val="24"/>
        </w:rPr>
        <w:t xml:space="preserve"> </w:t>
      </w:r>
      <w:r>
        <w:rPr>
          <w:rFonts w:eastAsia="Times New Roman"/>
          <w:szCs w:val="24"/>
        </w:rPr>
        <w:t>Δ</w:t>
      </w:r>
      <w:r w:rsidRPr="00433744">
        <w:rPr>
          <w:rFonts w:eastAsia="Times New Roman"/>
          <w:szCs w:val="24"/>
        </w:rPr>
        <w:t>εν υπάρχει κανένα θέμα</w:t>
      </w:r>
      <w:r>
        <w:rPr>
          <w:rFonts w:eastAsia="Times New Roman"/>
          <w:szCs w:val="24"/>
        </w:rPr>
        <w:t>. Θ</w:t>
      </w:r>
      <w:r w:rsidRPr="00433744">
        <w:rPr>
          <w:rFonts w:eastAsia="Times New Roman"/>
          <w:szCs w:val="24"/>
        </w:rPr>
        <w:t>α συμπιεστού</w:t>
      </w:r>
      <w:r>
        <w:rPr>
          <w:rFonts w:eastAsia="Times New Roman"/>
          <w:szCs w:val="24"/>
        </w:rPr>
        <w:t>με επί δυόμισι</w:t>
      </w:r>
      <w:r w:rsidRPr="00433744">
        <w:rPr>
          <w:rFonts w:eastAsia="Times New Roman"/>
          <w:szCs w:val="24"/>
        </w:rPr>
        <w:t xml:space="preserve"> </w:t>
      </w:r>
      <w:r>
        <w:rPr>
          <w:rFonts w:eastAsia="Times New Roman"/>
          <w:szCs w:val="24"/>
        </w:rPr>
        <w:t>ημέρες –που επί της ουσίας, όπως είπε ο</w:t>
      </w:r>
      <w:r w:rsidRPr="00433744">
        <w:rPr>
          <w:rFonts w:eastAsia="Times New Roman"/>
          <w:szCs w:val="24"/>
        </w:rPr>
        <w:t xml:space="preserve"> Πρόεδρος και έχει δίκιο</w:t>
      </w:r>
      <w:r>
        <w:rPr>
          <w:rFonts w:eastAsia="Times New Roman"/>
          <w:szCs w:val="24"/>
        </w:rPr>
        <w:t>,</w:t>
      </w:r>
      <w:r w:rsidRPr="00433744">
        <w:rPr>
          <w:rFonts w:eastAsia="Times New Roman"/>
          <w:szCs w:val="24"/>
        </w:rPr>
        <w:t xml:space="preserve"> </w:t>
      </w:r>
      <w:r>
        <w:rPr>
          <w:rFonts w:eastAsia="Times New Roman"/>
          <w:szCs w:val="24"/>
        </w:rPr>
        <w:t>οι δυόμισι μέρες είναι πέντε,</w:t>
      </w:r>
      <w:r w:rsidRPr="00433744">
        <w:rPr>
          <w:rFonts w:eastAsia="Times New Roman"/>
          <w:szCs w:val="24"/>
        </w:rPr>
        <w:t xml:space="preserve"> έτσι όπως το κάνουμε</w:t>
      </w:r>
      <w:r>
        <w:rPr>
          <w:rFonts w:eastAsia="Times New Roman"/>
          <w:szCs w:val="24"/>
        </w:rPr>
        <w:t>-</w:t>
      </w:r>
      <w:r w:rsidRPr="00433744">
        <w:rPr>
          <w:rFonts w:eastAsia="Times New Roman"/>
          <w:szCs w:val="24"/>
        </w:rPr>
        <w:t xml:space="preserve"> και θα </w:t>
      </w:r>
      <w:r w:rsidRPr="00433744">
        <w:rPr>
          <w:rFonts w:eastAsia="Times New Roman"/>
          <w:szCs w:val="24"/>
        </w:rPr>
        <w:t>μιλήσου</w:t>
      </w:r>
      <w:r>
        <w:rPr>
          <w:rFonts w:eastAsia="Times New Roman"/>
          <w:szCs w:val="24"/>
        </w:rPr>
        <w:t>ν</w:t>
      </w:r>
      <w:r w:rsidRPr="00433744">
        <w:rPr>
          <w:rFonts w:eastAsia="Times New Roman"/>
          <w:szCs w:val="24"/>
        </w:rPr>
        <w:t xml:space="preserve"> όλοι όσοι θέλουν να μιλήσουν</w:t>
      </w:r>
      <w:r>
        <w:rPr>
          <w:rFonts w:eastAsia="Times New Roman"/>
          <w:szCs w:val="24"/>
        </w:rPr>
        <w:t>,</w:t>
      </w:r>
      <w:r w:rsidRPr="00433744">
        <w:rPr>
          <w:rFonts w:eastAsia="Times New Roman"/>
          <w:szCs w:val="24"/>
        </w:rPr>
        <w:t xml:space="preserve"> χωρίς κανένα πρόβλημα</w:t>
      </w:r>
      <w:r>
        <w:rPr>
          <w:rFonts w:eastAsia="Times New Roman"/>
          <w:szCs w:val="24"/>
        </w:rPr>
        <w:t>.</w:t>
      </w:r>
    </w:p>
    <w:p w14:paraId="0A5DDF91" w14:textId="77777777" w:rsidR="00415E13" w:rsidRDefault="00E650A0">
      <w:pPr>
        <w:spacing w:line="600" w:lineRule="auto"/>
        <w:ind w:firstLine="720"/>
        <w:jc w:val="both"/>
        <w:rPr>
          <w:rFonts w:eastAsia="Times New Roman"/>
          <w:szCs w:val="24"/>
        </w:rPr>
      </w:pPr>
      <w:r>
        <w:rPr>
          <w:rFonts w:eastAsia="Times New Roman"/>
          <w:szCs w:val="24"/>
        </w:rPr>
        <w:t xml:space="preserve">Όσον αφορά το Υπουργικό Συμβούλιο, -επίσης να το λύσουμε εν </w:t>
      </w:r>
      <w:r>
        <w:rPr>
          <w:rFonts w:eastAsia="Times New Roman"/>
          <w:szCs w:val="24"/>
        </w:rPr>
        <w:t>ο</w:t>
      </w:r>
      <w:r>
        <w:rPr>
          <w:rFonts w:eastAsia="Times New Roman"/>
          <w:szCs w:val="24"/>
        </w:rPr>
        <w:t>λομελεία, για να μην υπάρχουν σκιές- θα έλεγα</w:t>
      </w:r>
      <w:r w:rsidRPr="00433744">
        <w:rPr>
          <w:rFonts w:eastAsia="Times New Roman"/>
          <w:szCs w:val="24"/>
        </w:rPr>
        <w:t xml:space="preserve"> ότι πέραν του αρμ</w:t>
      </w:r>
      <w:r>
        <w:rPr>
          <w:rFonts w:eastAsia="Times New Roman"/>
          <w:szCs w:val="24"/>
        </w:rPr>
        <w:t>οδί</w:t>
      </w:r>
      <w:r w:rsidRPr="00433744">
        <w:rPr>
          <w:rFonts w:eastAsia="Times New Roman"/>
          <w:szCs w:val="24"/>
        </w:rPr>
        <w:t>ου Υπουργού Δικαιοσύνης</w:t>
      </w:r>
      <w:r>
        <w:rPr>
          <w:rFonts w:eastAsia="Times New Roman"/>
          <w:szCs w:val="24"/>
        </w:rPr>
        <w:t>…</w:t>
      </w:r>
    </w:p>
    <w:p w14:paraId="0A5DDF92" w14:textId="77777777" w:rsidR="00415E13" w:rsidRDefault="00E650A0">
      <w:pPr>
        <w:spacing w:line="600" w:lineRule="auto"/>
        <w:ind w:firstLine="720"/>
        <w:jc w:val="both"/>
        <w:rPr>
          <w:rFonts w:eastAsia="Times New Roman"/>
          <w:szCs w:val="24"/>
        </w:rPr>
      </w:pPr>
      <w:r w:rsidRPr="00BF641B">
        <w:rPr>
          <w:rFonts w:eastAsia="Times New Roman"/>
          <w:b/>
          <w:szCs w:val="24"/>
        </w:rPr>
        <w:t>ΙΩΑΝΝΗΣ ΤΡΑΓΑΚΗΣ:</w:t>
      </w:r>
      <w:r>
        <w:rPr>
          <w:rFonts w:eastAsia="Times New Roman"/>
          <w:szCs w:val="24"/>
        </w:rPr>
        <w:t xml:space="preserve"> Κανένας άλλος.</w:t>
      </w:r>
    </w:p>
    <w:p w14:paraId="0A5DDF93" w14:textId="77777777" w:rsidR="00415E13" w:rsidRDefault="00E650A0">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Με συγχωρείτε, μη σπεύδετε, κύριε Τραγάκη. Όποιοι άλλοι Υπουργοί μιλήσουν θα μιλήσουν με την ιδιότητα του Βουλευτού, στα λεπτά…</w:t>
      </w:r>
    </w:p>
    <w:p w14:paraId="0A5DDF94" w14:textId="77777777" w:rsidR="00415E13" w:rsidRDefault="00E650A0">
      <w:pPr>
        <w:spacing w:line="600" w:lineRule="auto"/>
        <w:ind w:firstLine="720"/>
        <w:jc w:val="both"/>
        <w:rPr>
          <w:rFonts w:eastAsia="Times New Roman"/>
          <w:szCs w:val="24"/>
        </w:rPr>
      </w:pPr>
      <w:r w:rsidRPr="00BF641B">
        <w:rPr>
          <w:rFonts w:eastAsia="Times New Roman"/>
          <w:b/>
          <w:szCs w:val="24"/>
        </w:rPr>
        <w:t>ΙΩΑΝΝΗΣ ΤΡΑΓΑΚΗΣ:</w:t>
      </w:r>
      <w:r>
        <w:rPr>
          <w:rFonts w:eastAsia="Times New Roman"/>
          <w:b/>
          <w:szCs w:val="24"/>
        </w:rPr>
        <w:t xml:space="preserve"> </w:t>
      </w:r>
      <w:r>
        <w:rPr>
          <w:rFonts w:eastAsia="Times New Roman"/>
          <w:szCs w:val="24"/>
        </w:rPr>
        <w:t xml:space="preserve">Να εγγραφούν στον κατάλογο. </w:t>
      </w:r>
    </w:p>
    <w:p w14:paraId="0A5DDF95" w14:textId="77777777" w:rsidR="00415E13" w:rsidRDefault="00E650A0">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Θα εγγραφούν, κύριε Τρα</w:t>
      </w:r>
      <w:r>
        <w:rPr>
          <w:rFonts w:eastAsia="Times New Roman"/>
          <w:szCs w:val="24"/>
        </w:rPr>
        <w:t xml:space="preserve">γάκη, με συνεννόηση που θα κάνουμε με τη </w:t>
      </w:r>
      <w:r>
        <w:rPr>
          <w:rFonts w:eastAsia="Times New Roman"/>
          <w:szCs w:val="24"/>
        </w:rPr>
        <w:t>γ</w:t>
      </w:r>
      <w:r>
        <w:rPr>
          <w:rFonts w:eastAsia="Times New Roman"/>
          <w:szCs w:val="24"/>
        </w:rPr>
        <w:t xml:space="preserve">ραμματεία της Κυβέρνησης. Αφήστε το αυτό σε εμάς. Μην μπαίνετε και στις λεπτομέρειες της διαδικασίας. Αφού συμφωνούμε στην ουσία, να </w:t>
      </w:r>
      <w:r>
        <w:rPr>
          <w:rFonts w:eastAsia="Times New Roman"/>
          <w:szCs w:val="24"/>
        </w:rPr>
        <w:lastRenderedPageBreak/>
        <w:t xml:space="preserve">μιλήσουν ως Βουλευτές στον χρόνο που τους αναλογεί. Αν δεν υπάρχει αντίρρηση από </w:t>
      </w:r>
      <w:r>
        <w:rPr>
          <w:rFonts w:eastAsia="Times New Roman"/>
          <w:szCs w:val="24"/>
        </w:rPr>
        <w:t xml:space="preserve">το Σώμα, να συνεχίσουμε. </w:t>
      </w:r>
    </w:p>
    <w:p w14:paraId="0A5DDF96" w14:textId="77777777" w:rsidR="00415E13" w:rsidRDefault="00E650A0">
      <w:pPr>
        <w:spacing w:line="600" w:lineRule="auto"/>
        <w:ind w:firstLine="720"/>
        <w:jc w:val="both"/>
        <w:rPr>
          <w:rFonts w:eastAsia="Times New Roman"/>
          <w:szCs w:val="24"/>
        </w:rPr>
      </w:pPr>
      <w:r w:rsidRPr="00F845DC">
        <w:rPr>
          <w:rFonts w:eastAsia="Times New Roman"/>
          <w:b/>
          <w:szCs w:val="24"/>
        </w:rPr>
        <w:t>ΑΝΔΡΕΑΣ ΛΟΒΕΡΔΟΣ:</w:t>
      </w:r>
      <w:r>
        <w:rPr>
          <w:rFonts w:eastAsia="Times New Roman"/>
          <w:szCs w:val="24"/>
        </w:rPr>
        <w:t xml:space="preserve"> Κύριε Πρόεδρε, υπάρχει… </w:t>
      </w:r>
    </w:p>
    <w:p w14:paraId="0A5DDF97" w14:textId="77777777" w:rsidR="00415E13" w:rsidRDefault="00E650A0">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Υπάρχει και το τρίτο θέμα. Κύριε Λοβέρδο, σωστά το επισημαίνετε. </w:t>
      </w:r>
    </w:p>
    <w:p w14:paraId="0A5DDF98" w14:textId="77777777" w:rsidR="00415E13" w:rsidRDefault="00E650A0">
      <w:pPr>
        <w:spacing w:line="600" w:lineRule="auto"/>
        <w:ind w:firstLine="720"/>
        <w:jc w:val="both"/>
        <w:rPr>
          <w:rFonts w:eastAsia="Times New Roman"/>
          <w:szCs w:val="24"/>
        </w:rPr>
      </w:pPr>
      <w:r>
        <w:rPr>
          <w:rFonts w:eastAsia="Times New Roman"/>
          <w:szCs w:val="24"/>
        </w:rPr>
        <w:t xml:space="preserve"> Ακριβώς επειδή δεν θα γίνει η Δ</w:t>
      </w:r>
      <w:r w:rsidRPr="00433744">
        <w:rPr>
          <w:rFonts w:eastAsia="Times New Roman"/>
          <w:szCs w:val="24"/>
        </w:rPr>
        <w:t xml:space="preserve">ιάσκεψη των </w:t>
      </w:r>
      <w:r>
        <w:rPr>
          <w:rFonts w:eastAsia="Times New Roman"/>
          <w:szCs w:val="24"/>
        </w:rPr>
        <w:t>Π</w:t>
      </w:r>
      <w:r w:rsidRPr="00433744">
        <w:rPr>
          <w:rFonts w:eastAsia="Times New Roman"/>
          <w:szCs w:val="24"/>
        </w:rPr>
        <w:t>ροέδρων</w:t>
      </w:r>
      <w:r>
        <w:rPr>
          <w:rFonts w:eastAsia="Times New Roman"/>
          <w:szCs w:val="24"/>
        </w:rPr>
        <w:t xml:space="preserve">, θα παρακαλούσα </w:t>
      </w:r>
      <w:r w:rsidRPr="00433744">
        <w:rPr>
          <w:rFonts w:eastAsia="Times New Roman"/>
          <w:szCs w:val="24"/>
        </w:rPr>
        <w:t xml:space="preserve"> τους </w:t>
      </w:r>
      <w:r>
        <w:rPr>
          <w:rFonts w:eastAsia="Times New Roman"/>
          <w:szCs w:val="24"/>
        </w:rPr>
        <w:t>ε</w:t>
      </w:r>
      <w:r w:rsidRPr="00433744">
        <w:rPr>
          <w:rFonts w:eastAsia="Times New Roman"/>
          <w:szCs w:val="24"/>
        </w:rPr>
        <w:t xml:space="preserve">ισηγητές </w:t>
      </w:r>
      <w:r>
        <w:rPr>
          <w:rFonts w:eastAsia="Times New Roman"/>
          <w:szCs w:val="24"/>
        </w:rPr>
        <w:t>να συνε</w:t>
      </w:r>
      <w:r>
        <w:rPr>
          <w:rFonts w:eastAsia="Times New Roman"/>
          <w:szCs w:val="24"/>
        </w:rPr>
        <w:t xml:space="preserve">ννοηθούν μεταξύ τους, </w:t>
      </w:r>
      <w:r w:rsidRPr="00433744">
        <w:rPr>
          <w:rFonts w:eastAsia="Times New Roman"/>
          <w:szCs w:val="24"/>
        </w:rPr>
        <w:t xml:space="preserve">κατά την πρόταση που έγινε από </w:t>
      </w:r>
      <w:r>
        <w:rPr>
          <w:rFonts w:eastAsia="Times New Roman"/>
          <w:szCs w:val="24"/>
        </w:rPr>
        <w:t>σας.</w:t>
      </w:r>
      <w:r w:rsidRPr="00433744">
        <w:rPr>
          <w:rFonts w:eastAsia="Times New Roman"/>
          <w:szCs w:val="24"/>
        </w:rPr>
        <w:t xml:space="preserve"> </w:t>
      </w:r>
      <w:r>
        <w:rPr>
          <w:rFonts w:eastAsia="Times New Roman"/>
          <w:szCs w:val="24"/>
        </w:rPr>
        <w:t>Δ</w:t>
      </w:r>
      <w:r w:rsidRPr="00433744">
        <w:rPr>
          <w:rFonts w:eastAsia="Times New Roman"/>
          <w:szCs w:val="24"/>
        </w:rPr>
        <w:t>εν έχω καμία αντίρρηση</w:t>
      </w:r>
      <w:r>
        <w:rPr>
          <w:rFonts w:eastAsia="Times New Roman"/>
          <w:szCs w:val="24"/>
        </w:rPr>
        <w:t>.</w:t>
      </w:r>
      <w:r w:rsidRPr="00433744">
        <w:rPr>
          <w:rFonts w:eastAsia="Times New Roman"/>
          <w:szCs w:val="24"/>
        </w:rPr>
        <w:t xml:space="preserve"> </w:t>
      </w:r>
      <w:r>
        <w:rPr>
          <w:rFonts w:eastAsia="Times New Roman"/>
          <w:szCs w:val="24"/>
        </w:rPr>
        <w:t>Ο</w:t>
      </w:r>
      <w:r w:rsidRPr="00433744">
        <w:rPr>
          <w:rFonts w:eastAsia="Times New Roman"/>
          <w:szCs w:val="24"/>
        </w:rPr>
        <w:t>ύτε λάτρ</w:t>
      </w:r>
      <w:r>
        <w:rPr>
          <w:rFonts w:eastAsia="Times New Roman"/>
          <w:szCs w:val="24"/>
        </w:rPr>
        <w:t>η</w:t>
      </w:r>
      <w:r w:rsidRPr="00433744">
        <w:rPr>
          <w:rFonts w:eastAsia="Times New Roman"/>
          <w:szCs w:val="24"/>
        </w:rPr>
        <w:t xml:space="preserve">ς των </w:t>
      </w:r>
      <w:r>
        <w:rPr>
          <w:rFonts w:eastAsia="Times New Roman"/>
          <w:szCs w:val="24"/>
        </w:rPr>
        <w:t>Δ</w:t>
      </w:r>
      <w:r w:rsidRPr="00433744">
        <w:rPr>
          <w:rFonts w:eastAsia="Times New Roman"/>
          <w:szCs w:val="24"/>
        </w:rPr>
        <w:t>ιασκέψεων εί</w:t>
      </w:r>
      <w:r>
        <w:rPr>
          <w:rFonts w:eastAsia="Times New Roman"/>
          <w:szCs w:val="24"/>
        </w:rPr>
        <w:t>μ</w:t>
      </w:r>
      <w:r w:rsidRPr="00433744">
        <w:rPr>
          <w:rFonts w:eastAsia="Times New Roman"/>
          <w:szCs w:val="24"/>
        </w:rPr>
        <w:t>αι</w:t>
      </w:r>
      <w:r>
        <w:rPr>
          <w:rFonts w:eastAsia="Times New Roman"/>
          <w:szCs w:val="24"/>
        </w:rPr>
        <w:t>,</w:t>
      </w:r>
      <w:r w:rsidRPr="00433744">
        <w:rPr>
          <w:rFonts w:eastAsia="Times New Roman"/>
          <w:szCs w:val="24"/>
        </w:rPr>
        <w:t xml:space="preserve"> όταν μάλιστα είναι ατελέσφορες με την έννοια τ</w:t>
      </w:r>
      <w:r>
        <w:rPr>
          <w:rFonts w:eastAsia="Times New Roman"/>
          <w:szCs w:val="24"/>
        </w:rPr>
        <w:t>ης αμφισβήτησης του αποτελέσματό</w:t>
      </w:r>
      <w:r w:rsidRPr="00433744">
        <w:rPr>
          <w:rFonts w:eastAsia="Times New Roman"/>
          <w:szCs w:val="24"/>
        </w:rPr>
        <w:t xml:space="preserve">ς </w:t>
      </w:r>
      <w:r>
        <w:rPr>
          <w:rFonts w:eastAsia="Times New Roman"/>
          <w:szCs w:val="24"/>
        </w:rPr>
        <w:t>τους, ούτε πο</w:t>
      </w:r>
      <w:r w:rsidRPr="00433744">
        <w:rPr>
          <w:rFonts w:eastAsia="Times New Roman"/>
          <w:szCs w:val="24"/>
        </w:rPr>
        <w:t>τέ πήγ</w:t>
      </w:r>
      <w:r>
        <w:rPr>
          <w:rFonts w:eastAsia="Times New Roman"/>
          <w:szCs w:val="24"/>
        </w:rPr>
        <w:t>ε</w:t>
      </w:r>
      <w:r w:rsidRPr="00433744">
        <w:rPr>
          <w:rFonts w:eastAsia="Times New Roman"/>
          <w:szCs w:val="24"/>
        </w:rPr>
        <w:t xml:space="preserve"> να γίνει οτιδήποτε στη </w:t>
      </w:r>
      <w:r>
        <w:rPr>
          <w:rFonts w:eastAsia="Times New Roman"/>
          <w:szCs w:val="24"/>
        </w:rPr>
        <w:t>Β</w:t>
      </w:r>
      <w:r w:rsidRPr="00433744">
        <w:rPr>
          <w:rFonts w:eastAsia="Times New Roman"/>
          <w:szCs w:val="24"/>
        </w:rPr>
        <w:t xml:space="preserve">ουλή με </w:t>
      </w:r>
      <w:r>
        <w:rPr>
          <w:rFonts w:eastAsia="Times New Roman"/>
          <w:szCs w:val="24"/>
        </w:rPr>
        <w:t xml:space="preserve">οριακή </w:t>
      </w:r>
      <w:r w:rsidRPr="00433744">
        <w:rPr>
          <w:rFonts w:eastAsia="Times New Roman"/>
          <w:szCs w:val="24"/>
        </w:rPr>
        <w:t xml:space="preserve">πλειοψηφία της </w:t>
      </w:r>
      <w:r>
        <w:rPr>
          <w:rFonts w:eastAsia="Times New Roman"/>
          <w:szCs w:val="24"/>
        </w:rPr>
        <w:t>Δ</w:t>
      </w:r>
      <w:r w:rsidRPr="00433744">
        <w:rPr>
          <w:rFonts w:eastAsia="Times New Roman"/>
          <w:szCs w:val="24"/>
        </w:rPr>
        <w:t>ιάσκεψης και το γνωρίζετε αυτό</w:t>
      </w:r>
      <w:r>
        <w:rPr>
          <w:rFonts w:eastAsia="Times New Roman"/>
          <w:szCs w:val="24"/>
        </w:rPr>
        <w:t>.</w:t>
      </w:r>
      <w:r w:rsidRPr="00433744">
        <w:rPr>
          <w:rFonts w:eastAsia="Times New Roman"/>
          <w:szCs w:val="24"/>
        </w:rPr>
        <w:t xml:space="preserve"> </w:t>
      </w:r>
      <w:r>
        <w:rPr>
          <w:rFonts w:eastAsia="Times New Roman"/>
          <w:szCs w:val="24"/>
        </w:rPr>
        <w:t>Θ</w:t>
      </w:r>
      <w:r w:rsidRPr="00433744">
        <w:rPr>
          <w:rFonts w:eastAsia="Times New Roman"/>
          <w:szCs w:val="24"/>
        </w:rPr>
        <w:t>υμηθείτε έστω και μία φορά</w:t>
      </w:r>
      <w:r>
        <w:rPr>
          <w:rFonts w:eastAsia="Times New Roman"/>
          <w:szCs w:val="24"/>
        </w:rPr>
        <w:t xml:space="preserve"> που να έγινε,</w:t>
      </w:r>
      <w:r w:rsidRPr="00433744">
        <w:rPr>
          <w:rFonts w:eastAsia="Times New Roman"/>
          <w:szCs w:val="24"/>
        </w:rPr>
        <w:t xml:space="preserve"> </w:t>
      </w:r>
      <w:r>
        <w:rPr>
          <w:rFonts w:eastAsia="Times New Roman"/>
          <w:szCs w:val="24"/>
        </w:rPr>
        <w:t xml:space="preserve">να </w:t>
      </w:r>
      <w:r w:rsidRPr="00433744">
        <w:rPr>
          <w:rFonts w:eastAsia="Times New Roman"/>
          <w:szCs w:val="24"/>
        </w:rPr>
        <w:t>μου το φέρε</w:t>
      </w:r>
      <w:r>
        <w:rPr>
          <w:rFonts w:eastAsia="Times New Roman"/>
          <w:szCs w:val="24"/>
        </w:rPr>
        <w:t>τε</w:t>
      </w:r>
      <w:r w:rsidRPr="00433744">
        <w:rPr>
          <w:rFonts w:eastAsia="Times New Roman"/>
          <w:szCs w:val="24"/>
        </w:rPr>
        <w:t xml:space="preserve"> </w:t>
      </w:r>
      <w:r>
        <w:rPr>
          <w:rFonts w:eastAsia="Times New Roman"/>
          <w:szCs w:val="24"/>
        </w:rPr>
        <w:t>ως</w:t>
      </w:r>
      <w:r w:rsidRPr="00433744">
        <w:rPr>
          <w:rFonts w:eastAsia="Times New Roman"/>
          <w:szCs w:val="24"/>
        </w:rPr>
        <w:t xml:space="preserve"> παράδειγμα</w:t>
      </w:r>
      <w:r>
        <w:rPr>
          <w:rFonts w:eastAsia="Times New Roman"/>
          <w:szCs w:val="24"/>
        </w:rPr>
        <w:t>.</w:t>
      </w:r>
      <w:r w:rsidRPr="00433744">
        <w:rPr>
          <w:rFonts w:eastAsia="Times New Roman"/>
          <w:szCs w:val="24"/>
        </w:rPr>
        <w:t xml:space="preserve"> </w:t>
      </w:r>
      <w:r>
        <w:rPr>
          <w:rFonts w:eastAsia="Times New Roman"/>
          <w:szCs w:val="24"/>
        </w:rPr>
        <w:t>Το λέω</w:t>
      </w:r>
      <w:r w:rsidRPr="00433744">
        <w:rPr>
          <w:rFonts w:eastAsia="Times New Roman"/>
          <w:szCs w:val="24"/>
        </w:rPr>
        <w:t xml:space="preserve"> </w:t>
      </w:r>
      <w:r>
        <w:rPr>
          <w:rFonts w:eastAsia="Times New Roman"/>
          <w:szCs w:val="24"/>
        </w:rPr>
        <w:t>διότι ο λόγος</w:t>
      </w:r>
      <w:r w:rsidRPr="00433744">
        <w:rPr>
          <w:rFonts w:eastAsia="Times New Roman"/>
          <w:szCs w:val="24"/>
        </w:rPr>
        <w:t xml:space="preserve"> περί </w:t>
      </w:r>
      <w:r>
        <w:rPr>
          <w:rFonts w:eastAsia="Times New Roman"/>
          <w:szCs w:val="24"/>
        </w:rPr>
        <w:t>«παρακμιακών</w:t>
      </w:r>
      <w:r w:rsidRPr="00433744">
        <w:rPr>
          <w:rFonts w:eastAsia="Times New Roman"/>
          <w:szCs w:val="24"/>
        </w:rPr>
        <w:t xml:space="preserve"> διαδικασιών</w:t>
      </w:r>
      <w:r>
        <w:rPr>
          <w:rFonts w:eastAsia="Times New Roman"/>
          <w:szCs w:val="24"/>
        </w:rPr>
        <w:t>» κ</w:t>
      </w:r>
      <w:r>
        <w:rPr>
          <w:rFonts w:eastAsia="Times New Roman"/>
          <w:szCs w:val="24"/>
        </w:rPr>
        <w:t>.</w:t>
      </w:r>
      <w:r>
        <w:rPr>
          <w:rFonts w:eastAsia="Times New Roman"/>
          <w:szCs w:val="24"/>
        </w:rPr>
        <w:t>λπ., απλώς αναπαράγει ένα κλίμα που πράγματι</w:t>
      </w:r>
      <w:r w:rsidRPr="00433744">
        <w:rPr>
          <w:rFonts w:eastAsia="Times New Roman"/>
          <w:szCs w:val="24"/>
        </w:rPr>
        <w:t xml:space="preserve"> είναι λίγο προβληματικό </w:t>
      </w:r>
      <w:r>
        <w:rPr>
          <w:rFonts w:eastAsia="Times New Roman"/>
          <w:szCs w:val="24"/>
        </w:rPr>
        <w:t>τ</w:t>
      </w:r>
      <w:r w:rsidRPr="00433744">
        <w:rPr>
          <w:rFonts w:eastAsia="Times New Roman"/>
          <w:szCs w:val="24"/>
        </w:rPr>
        <w:t xml:space="preserve">ον </w:t>
      </w:r>
      <w:r w:rsidRPr="00433744">
        <w:rPr>
          <w:rFonts w:eastAsia="Times New Roman"/>
          <w:szCs w:val="24"/>
        </w:rPr>
        <w:t>τελευταίο καιρό</w:t>
      </w:r>
      <w:r>
        <w:rPr>
          <w:rFonts w:eastAsia="Times New Roman"/>
          <w:szCs w:val="24"/>
        </w:rPr>
        <w:t>,</w:t>
      </w:r>
      <w:r w:rsidRPr="00433744">
        <w:rPr>
          <w:rFonts w:eastAsia="Times New Roman"/>
          <w:szCs w:val="24"/>
        </w:rPr>
        <w:t xml:space="preserve"> αλλά δεν είναι ανάγκη να το </w:t>
      </w:r>
      <w:r>
        <w:rPr>
          <w:rFonts w:eastAsia="Times New Roman"/>
          <w:szCs w:val="24"/>
        </w:rPr>
        <w:t xml:space="preserve">φορτίζουμε. </w:t>
      </w:r>
    </w:p>
    <w:p w14:paraId="0A5DDF99" w14:textId="77777777" w:rsidR="00415E13" w:rsidRDefault="00E650A0">
      <w:pPr>
        <w:spacing w:line="600" w:lineRule="auto"/>
        <w:ind w:firstLine="720"/>
        <w:jc w:val="both"/>
        <w:rPr>
          <w:rFonts w:eastAsia="Times New Roman"/>
          <w:szCs w:val="24"/>
        </w:rPr>
      </w:pPr>
      <w:r>
        <w:rPr>
          <w:rFonts w:eastAsia="Times New Roman"/>
          <w:szCs w:val="24"/>
        </w:rPr>
        <w:lastRenderedPageBreak/>
        <w:t xml:space="preserve">Θα παρακαλούσα τους εισηγητές να βρίσκονται σε διαβούλευση, </w:t>
      </w:r>
      <w:r w:rsidRPr="00433744">
        <w:rPr>
          <w:rFonts w:eastAsia="Times New Roman"/>
          <w:szCs w:val="24"/>
        </w:rPr>
        <w:t>επί των ψηφοδελτίων</w:t>
      </w:r>
      <w:r>
        <w:rPr>
          <w:rFonts w:eastAsia="Times New Roman"/>
          <w:szCs w:val="24"/>
        </w:rPr>
        <w:t xml:space="preserve">, επί των </w:t>
      </w:r>
      <w:r w:rsidRPr="00433744">
        <w:rPr>
          <w:rFonts w:eastAsia="Times New Roman"/>
          <w:szCs w:val="24"/>
        </w:rPr>
        <w:t xml:space="preserve"> κατε</w:t>
      </w:r>
      <w:r>
        <w:rPr>
          <w:rFonts w:eastAsia="Times New Roman"/>
          <w:szCs w:val="24"/>
        </w:rPr>
        <w:t>υθύνσεων, δηλαδή επί ζητημάτων</w:t>
      </w:r>
      <w:r w:rsidRPr="00433744">
        <w:rPr>
          <w:rFonts w:eastAsia="Times New Roman"/>
          <w:szCs w:val="24"/>
        </w:rPr>
        <w:t xml:space="preserve"> ουσίας </w:t>
      </w:r>
      <w:r>
        <w:rPr>
          <w:rFonts w:eastAsia="Times New Roman"/>
          <w:szCs w:val="24"/>
        </w:rPr>
        <w:t xml:space="preserve">για </w:t>
      </w:r>
      <w:r>
        <w:rPr>
          <w:rFonts w:eastAsia="Times New Roman"/>
          <w:szCs w:val="24"/>
        </w:rPr>
        <w:t xml:space="preserve">το </w:t>
      </w:r>
      <w:r>
        <w:rPr>
          <w:rFonts w:eastAsia="Times New Roman"/>
          <w:szCs w:val="24"/>
        </w:rPr>
        <w:t xml:space="preserve">πώς </w:t>
      </w:r>
      <w:r w:rsidRPr="00433744">
        <w:rPr>
          <w:rFonts w:eastAsia="Times New Roman"/>
          <w:szCs w:val="24"/>
        </w:rPr>
        <w:t xml:space="preserve">θα γίνει </w:t>
      </w:r>
      <w:r>
        <w:rPr>
          <w:rFonts w:eastAsia="Times New Roman"/>
          <w:szCs w:val="24"/>
        </w:rPr>
        <w:t xml:space="preserve">η ψηφοφορία, </w:t>
      </w:r>
      <w:r w:rsidRPr="00433744">
        <w:rPr>
          <w:rFonts w:eastAsia="Times New Roman"/>
          <w:szCs w:val="24"/>
        </w:rPr>
        <w:t xml:space="preserve">μέχρι </w:t>
      </w:r>
      <w:r>
        <w:rPr>
          <w:rFonts w:eastAsia="Times New Roman"/>
          <w:szCs w:val="24"/>
        </w:rPr>
        <w:t xml:space="preserve">σήμερα </w:t>
      </w:r>
      <w:r w:rsidRPr="00433744">
        <w:rPr>
          <w:rFonts w:eastAsia="Times New Roman"/>
          <w:szCs w:val="24"/>
        </w:rPr>
        <w:t>το απόγευμα να συζητ</w:t>
      </w:r>
      <w:r w:rsidRPr="00433744">
        <w:rPr>
          <w:rFonts w:eastAsia="Times New Roman"/>
          <w:szCs w:val="24"/>
        </w:rPr>
        <w:t>ήσουν ό</w:t>
      </w:r>
      <w:r>
        <w:rPr>
          <w:rFonts w:eastAsia="Times New Roman"/>
          <w:szCs w:val="24"/>
        </w:rPr>
        <w:t>,</w:t>
      </w:r>
      <w:r w:rsidRPr="00433744">
        <w:rPr>
          <w:rFonts w:eastAsia="Times New Roman"/>
          <w:szCs w:val="24"/>
        </w:rPr>
        <w:t xml:space="preserve">τι </w:t>
      </w:r>
      <w:r>
        <w:rPr>
          <w:rFonts w:eastAsia="Times New Roman"/>
          <w:szCs w:val="24"/>
        </w:rPr>
        <w:t>πρέπει, -υ</w:t>
      </w:r>
      <w:r w:rsidRPr="00433744">
        <w:rPr>
          <w:rFonts w:eastAsia="Times New Roman"/>
          <w:szCs w:val="24"/>
        </w:rPr>
        <w:t>πάρχουν προτάσεις σε σχέση με αυτό το ζήτημα</w:t>
      </w:r>
      <w:r>
        <w:rPr>
          <w:rFonts w:eastAsia="Times New Roman"/>
          <w:szCs w:val="24"/>
        </w:rPr>
        <w:t>-,</w:t>
      </w:r>
      <w:r w:rsidRPr="00433744">
        <w:rPr>
          <w:rFonts w:eastAsia="Times New Roman"/>
          <w:szCs w:val="24"/>
        </w:rPr>
        <w:t xml:space="preserve"> να μας φέρουν μία ενιαία πρόταση για το πώς </w:t>
      </w:r>
      <w:r>
        <w:rPr>
          <w:rFonts w:eastAsia="Times New Roman"/>
          <w:szCs w:val="24"/>
        </w:rPr>
        <w:t xml:space="preserve">θα είναι το ψηφοδέλτιο ή αν δεν υπάρχει </w:t>
      </w:r>
      <w:r w:rsidRPr="00433744">
        <w:rPr>
          <w:rFonts w:eastAsia="Times New Roman"/>
          <w:szCs w:val="24"/>
        </w:rPr>
        <w:t xml:space="preserve">συναίνεση </w:t>
      </w:r>
      <w:r>
        <w:rPr>
          <w:rFonts w:eastAsia="Times New Roman"/>
          <w:szCs w:val="24"/>
        </w:rPr>
        <w:t xml:space="preserve">επί της ενιαίας πρότασης, θα φέρουμε </w:t>
      </w:r>
      <w:r w:rsidRPr="00433744">
        <w:rPr>
          <w:rFonts w:eastAsia="Times New Roman"/>
          <w:szCs w:val="24"/>
        </w:rPr>
        <w:t>το ζήτημα στην Ολομέλεια κάποια στιγμή</w:t>
      </w:r>
      <w:r>
        <w:rPr>
          <w:rFonts w:eastAsia="Times New Roman"/>
          <w:szCs w:val="24"/>
        </w:rPr>
        <w:t>. Θα κάνουμε έναν κ</w:t>
      </w:r>
      <w:r>
        <w:rPr>
          <w:rFonts w:eastAsia="Times New Roman"/>
          <w:szCs w:val="24"/>
        </w:rPr>
        <w:t>ύκλο…</w:t>
      </w:r>
    </w:p>
    <w:p w14:paraId="0A5DDF9A" w14:textId="77777777" w:rsidR="00415E13" w:rsidRDefault="00E650A0">
      <w:pPr>
        <w:spacing w:line="600" w:lineRule="auto"/>
        <w:ind w:firstLine="720"/>
        <w:jc w:val="both"/>
        <w:rPr>
          <w:rFonts w:eastAsia="Times New Roman"/>
          <w:szCs w:val="24"/>
        </w:rPr>
      </w:pPr>
      <w:r w:rsidRPr="00EC5E87">
        <w:rPr>
          <w:rFonts w:eastAsia="Times New Roman"/>
          <w:b/>
          <w:szCs w:val="24"/>
        </w:rPr>
        <w:t>ΕΥΑΓΓΕΛΟΣ ΒΕΝΙΖΕΛΟΣ:</w:t>
      </w:r>
      <w:r>
        <w:rPr>
          <w:rFonts w:eastAsia="Times New Roman"/>
          <w:szCs w:val="24"/>
        </w:rPr>
        <w:t xml:space="preserve"> Ποια στιγμή; </w:t>
      </w:r>
    </w:p>
    <w:p w14:paraId="0A5DDF9B" w14:textId="77777777" w:rsidR="00415E13" w:rsidRDefault="00E650A0">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Το απόγευμα κάποια στιγμή</w:t>
      </w:r>
      <w:r w:rsidRPr="00433744">
        <w:rPr>
          <w:rFonts w:eastAsia="Times New Roman"/>
          <w:szCs w:val="24"/>
        </w:rPr>
        <w:t xml:space="preserve"> ή το μεσημέρι αργά σήμερα</w:t>
      </w:r>
      <w:r>
        <w:rPr>
          <w:rFonts w:eastAsia="Times New Roman"/>
          <w:szCs w:val="24"/>
        </w:rPr>
        <w:t xml:space="preserve">. Όποτε θέλετε. Έχουμε μπροστά μας δύο μέρες. Δεν υπάρχει θέμα. </w:t>
      </w:r>
      <w:r w:rsidRPr="00433744">
        <w:rPr>
          <w:rFonts w:eastAsia="Times New Roman"/>
          <w:szCs w:val="24"/>
        </w:rPr>
        <w:t xml:space="preserve"> </w:t>
      </w:r>
    </w:p>
    <w:p w14:paraId="0A5DDF9C" w14:textId="77777777" w:rsidR="00415E13" w:rsidRDefault="00E650A0">
      <w:pPr>
        <w:spacing w:line="600" w:lineRule="auto"/>
        <w:ind w:firstLine="720"/>
        <w:jc w:val="both"/>
        <w:rPr>
          <w:rFonts w:eastAsia="Times New Roman"/>
          <w:szCs w:val="24"/>
        </w:rPr>
      </w:pPr>
      <w:r w:rsidRPr="00CC528D">
        <w:rPr>
          <w:rFonts w:eastAsia="Times New Roman"/>
          <w:b/>
          <w:szCs w:val="24"/>
        </w:rPr>
        <w:t>ΑΝΔΡΕΑΣ ΛΟΒΕΡΔΟΣ:</w:t>
      </w:r>
      <w:r>
        <w:rPr>
          <w:rFonts w:eastAsia="Times New Roman"/>
          <w:szCs w:val="24"/>
        </w:rPr>
        <w:t xml:space="preserve"> Και αύριο μπορούμε. </w:t>
      </w:r>
    </w:p>
    <w:p w14:paraId="0A5DDF9D" w14:textId="77777777" w:rsidR="00415E13" w:rsidRDefault="00E650A0">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w:t>
      </w:r>
      <w:r w:rsidRPr="00433744">
        <w:rPr>
          <w:rFonts w:eastAsia="Times New Roman"/>
          <w:szCs w:val="24"/>
        </w:rPr>
        <w:t>αι αύριο το πρωί μπορεί να γίνει</w:t>
      </w:r>
      <w:r>
        <w:rPr>
          <w:rFonts w:eastAsia="Times New Roman"/>
          <w:szCs w:val="24"/>
        </w:rPr>
        <w:t>,</w:t>
      </w:r>
      <w:r w:rsidRPr="00433744">
        <w:rPr>
          <w:rFonts w:eastAsia="Times New Roman"/>
          <w:szCs w:val="24"/>
        </w:rPr>
        <w:t xml:space="preserve"> κύριε Λοβέρδο</w:t>
      </w:r>
      <w:r>
        <w:rPr>
          <w:rFonts w:eastAsia="Times New Roman"/>
          <w:szCs w:val="24"/>
        </w:rPr>
        <w:t xml:space="preserve">. Να υπάρξει η ευρύτατη δυνατή συναίνεση για το πώς θα είναι τα ψηφοδέλτια.   </w:t>
      </w:r>
    </w:p>
    <w:p w14:paraId="0A5DDF9E" w14:textId="77777777" w:rsidR="00415E13" w:rsidRDefault="00E650A0">
      <w:pPr>
        <w:spacing w:line="600" w:lineRule="auto"/>
        <w:ind w:firstLine="720"/>
        <w:jc w:val="both"/>
        <w:rPr>
          <w:rFonts w:eastAsia="Times New Roman"/>
          <w:szCs w:val="24"/>
        </w:rPr>
      </w:pPr>
      <w:r w:rsidRPr="00CC528D">
        <w:rPr>
          <w:rFonts w:eastAsia="Times New Roman"/>
          <w:b/>
          <w:szCs w:val="24"/>
        </w:rPr>
        <w:t>ΑΝΔΡΕΑΣ ΛΟΒΕΡΔΟΣ:</w:t>
      </w:r>
      <w:r>
        <w:rPr>
          <w:rFonts w:eastAsia="Times New Roman"/>
          <w:b/>
          <w:szCs w:val="24"/>
        </w:rPr>
        <w:t xml:space="preserve"> </w:t>
      </w:r>
      <w:r>
        <w:rPr>
          <w:rFonts w:eastAsia="Times New Roman"/>
          <w:szCs w:val="24"/>
        </w:rPr>
        <w:t xml:space="preserve">Κύριε Πρόεδρε, μπορώ να έχω τον λόγο για ένα λεπτό; </w:t>
      </w:r>
    </w:p>
    <w:p w14:paraId="0A5DDF9F" w14:textId="77777777" w:rsidR="00415E13" w:rsidRDefault="00E650A0">
      <w:pPr>
        <w:spacing w:line="600" w:lineRule="auto"/>
        <w:ind w:firstLine="720"/>
        <w:jc w:val="both"/>
        <w:rPr>
          <w:rFonts w:eastAsia="Times New Roman"/>
          <w:szCs w:val="24"/>
        </w:rPr>
      </w:pPr>
      <w:r>
        <w:rPr>
          <w:rFonts w:eastAsia="Times New Roman"/>
          <w:b/>
          <w:szCs w:val="24"/>
        </w:rPr>
        <w:lastRenderedPageBreak/>
        <w:t xml:space="preserve">ΠΡΟΕΔΡΟΣ (Νικόλαος Βούτσης): </w:t>
      </w:r>
      <w:r>
        <w:rPr>
          <w:rFonts w:eastAsia="Times New Roman"/>
          <w:szCs w:val="24"/>
        </w:rPr>
        <w:t>Ορίστε, κύριε Λοβέρδο, έχετε τ</w:t>
      </w:r>
      <w:r>
        <w:rPr>
          <w:rFonts w:eastAsia="Times New Roman"/>
          <w:szCs w:val="24"/>
        </w:rPr>
        <w:t xml:space="preserve">ον λόγο. </w:t>
      </w:r>
    </w:p>
    <w:p w14:paraId="0A5DDFA0" w14:textId="77777777" w:rsidR="00415E13" w:rsidRDefault="00E650A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Η ερώτησ</w:t>
      </w:r>
      <w:r>
        <w:rPr>
          <w:rFonts w:eastAsia="Times New Roman"/>
          <w:szCs w:val="24"/>
        </w:rPr>
        <w:t>η</w:t>
      </w:r>
      <w:r>
        <w:rPr>
          <w:rFonts w:eastAsia="Times New Roman"/>
          <w:szCs w:val="24"/>
        </w:rPr>
        <w:t xml:space="preserve"> και πρότασή μου ταυτόχρονα, είναι η εξής: Αυτό που λέτε </w:t>
      </w:r>
      <w:r w:rsidRPr="00433744">
        <w:rPr>
          <w:rFonts w:eastAsia="Times New Roman"/>
          <w:szCs w:val="24"/>
        </w:rPr>
        <w:t>θα γίνει</w:t>
      </w:r>
      <w:r>
        <w:rPr>
          <w:rFonts w:eastAsia="Times New Roman"/>
          <w:szCs w:val="24"/>
        </w:rPr>
        <w:t>,</w:t>
      </w:r>
      <w:r w:rsidRPr="00433744">
        <w:rPr>
          <w:rFonts w:eastAsia="Times New Roman"/>
          <w:szCs w:val="24"/>
        </w:rPr>
        <w:t xml:space="preserve"> </w:t>
      </w:r>
      <w:r>
        <w:rPr>
          <w:rFonts w:eastAsia="Times New Roman"/>
          <w:szCs w:val="24"/>
        </w:rPr>
        <w:t>ε</w:t>
      </w:r>
      <w:r w:rsidRPr="00433744">
        <w:rPr>
          <w:rFonts w:eastAsia="Times New Roman"/>
          <w:szCs w:val="24"/>
        </w:rPr>
        <w:t>ίναι σωστό και π</w:t>
      </w:r>
      <w:r>
        <w:rPr>
          <w:rFonts w:eastAsia="Times New Roman"/>
          <w:szCs w:val="24"/>
        </w:rPr>
        <w:t>άει άψογα η διαδικασία</w:t>
      </w:r>
      <w:r>
        <w:rPr>
          <w:rFonts w:eastAsia="Times New Roman"/>
          <w:szCs w:val="24"/>
        </w:rPr>
        <w:t>,</w:t>
      </w:r>
      <w:r>
        <w:rPr>
          <w:rFonts w:eastAsia="Times New Roman"/>
          <w:szCs w:val="24"/>
        </w:rPr>
        <w:t xml:space="preserve"> όπως μας την είπατε. </w:t>
      </w:r>
      <w:r w:rsidRPr="00433744">
        <w:rPr>
          <w:rFonts w:eastAsia="Times New Roman"/>
          <w:szCs w:val="24"/>
        </w:rPr>
        <w:t xml:space="preserve"> </w:t>
      </w:r>
    </w:p>
    <w:p w14:paraId="0A5DDFA1" w14:textId="77777777" w:rsidR="00415E13" w:rsidRDefault="00E650A0">
      <w:pPr>
        <w:spacing w:line="600" w:lineRule="auto"/>
        <w:ind w:firstLine="720"/>
        <w:jc w:val="both"/>
        <w:rPr>
          <w:rFonts w:eastAsia="Times New Roman"/>
          <w:szCs w:val="24"/>
        </w:rPr>
      </w:pPr>
      <w:r w:rsidRPr="00433744">
        <w:rPr>
          <w:rFonts w:eastAsia="Times New Roman"/>
          <w:szCs w:val="24"/>
        </w:rPr>
        <w:t>Ωστόσο εμείς θα επιδιώξουμε να έ</w:t>
      </w:r>
      <w:r>
        <w:rPr>
          <w:rFonts w:eastAsia="Times New Roman"/>
          <w:szCs w:val="24"/>
        </w:rPr>
        <w:t>λθ</w:t>
      </w:r>
      <w:r w:rsidRPr="00433744">
        <w:rPr>
          <w:rFonts w:eastAsia="Times New Roman"/>
          <w:szCs w:val="24"/>
        </w:rPr>
        <w:t>ουμε σε μία συνεννόηση σήμερα το μεσημέρι</w:t>
      </w:r>
      <w:r>
        <w:rPr>
          <w:rFonts w:eastAsia="Times New Roman"/>
          <w:szCs w:val="24"/>
        </w:rPr>
        <w:t>.</w:t>
      </w:r>
      <w:r w:rsidRPr="00433744">
        <w:rPr>
          <w:rFonts w:eastAsia="Times New Roman"/>
          <w:szCs w:val="24"/>
        </w:rPr>
        <w:t xml:space="preserve"> Εάν δεν τα </w:t>
      </w:r>
      <w:r w:rsidRPr="00433744">
        <w:rPr>
          <w:rFonts w:eastAsia="Times New Roman"/>
          <w:szCs w:val="24"/>
        </w:rPr>
        <w:t>καταφέρουμε</w:t>
      </w:r>
      <w:r>
        <w:rPr>
          <w:rFonts w:eastAsia="Times New Roman"/>
          <w:szCs w:val="24"/>
        </w:rPr>
        <w:t>,</w:t>
      </w:r>
      <w:r w:rsidRPr="00433744">
        <w:rPr>
          <w:rFonts w:eastAsia="Times New Roman"/>
          <w:szCs w:val="24"/>
        </w:rPr>
        <w:t xml:space="preserve"> που το βλέπω </w:t>
      </w:r>
      <w:r>
        <w:rPr>
          <w:rFonts w:eastAsia="Times New Roman"/>
          <w:szCs w:val="24"/>
        </w:rPr>
        <w:t xml:space="preserve">και </w:t>
      </w:r>
      <w:r w:rsidRPr="00433744">
        <w:rPr>
          <w:rFonts w:eastAsia="Times New Roman"/>
          <w:szCs w:val="24"/>
        </w:rPr>
        <w:t>το πιο πιθανό</w:t>
      </w:r>
      <w:r>
        <w:rPr>
          <w:rFonts w:eastAsia="Times New Roman"/>
          <w:szCs w:val="24"/>
        </w:rPr>
        <w:t>,</w:t>
      </w:r>
      <w:r w:rsidRPr="00433744">
        <w:rPr>
          <w:rFonts w:eastAsia="Times New Roman"/>
          <w:szCs w:val="24"/>
        </w:rPr>
        <w:t xml:space="preserve"> θα σας παρακαλούσα</w:t>
      </w:r>
      <w:r>
        <w:rPr>
          <w:rFonts w:eastAsia="Times New Roman"/>
          <w:szCs w:val="24"/>
        </w:rPr>
        <w:t>,</w:t>
      </w:r>
      <w:r w:rsidRPr="00433744">
        <w:rPr>
          <w:rFonts w:eastAsia="Times New Roman"/>
          <w:szCs w:val="24"/>
        </w:rPr>
        <w:t xml:space="preserve"> αύριο</w:t>
      </w:r>
      <w:r>
        <w:rPr>
          <w:rFonts w:eastAsia="Times New Roman"/>
          <w:szCs w:val="24"/>
        </w:rPr>
        <w:t>,</w:t>
      </w:r>
      <w:r w:rsidRPr="00433744">
        <w:rPr>
          <w:rFonts w:eastAsia="Times New Roman"/>
          <w:szCs w:val="24"/>
        </w:rPr>
        <w:t xml:space="preserve"> να διακοπεί η ροή της τοποθέτησης των ομιλητών για να συζητηθεί αυτό μέσα </w:t>
      </w:r>
      <w:r>
        <w:rPr>
          <w:rFonts w:eastAsia="Times New Roman"/>
          <w:szCs w:val="24"/>
        </w:rPr>
        <w:t>από μια ειδική συζήτηση.</w:t>
      </w:r>
    </w:p>
    <w:p w14:paraId="0A5DDFA2" w14:textId="77777777" w:rsidR="00415E13" w:rsidRDefault="00E650A0">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Αυτό είπαμε. Να γίνει </w:t>
      </w:r>
      <w:r w:rsidRPr="00433744">
        <w:rPr>
          <w:rFonts w:eastAsia="Times New Roman"/>
          <w:szCs w:val="24"/>
        </w:rPr>
        <w:t>ένας κύκλος</w:t>
      </w:r>
      <w:r>
        <w:rPr>
          <w:rFonts w:eastAsia="Times New Roman"/>
          <w:szCs w:val="24"/>
        </w:rPr>
        <w:t xml:space="preserve"> τοποθετήσεων. Όπως το </w:t>
      </w:r>
      <w:r>
        <w:rPr>
          <w:rFonts w:eastAsia="Times New Roman"/>
          <w:szCs w:val="24"/>
        </w:rPr>
        <w:t>είπατε ακριβώς. Μα, είναι προφανές</w:t>
      </w:r>
      <w:r w:rsidRPr="00433744">
        <w:rPr>
          <w:rFonts w:eastAsia="Times New Roman"/>
          <w:szCs w:val="24"/>
        </w:rPr>
        <w:t xml:space="preserve"> ότι θα πρέπει να συνεννοηθούμε</w:t>
      </w:r>
      <w:r>
        <w:rPr>
          <w:rFonts w:eastAsia="Times New Roman"/>
          <w:szCs w:val="24"/>
        </w:rPr>
        <w:t>. Διότι σας είπα ότι κάποια στιγμή</w:t>
      </w:r>
      <w:r w:rsidRPr="00433744">
        <w:rPr>
          <w:rFonts w:eastAsia="Times New Roman"/>
          <w:szCs w:val="24"/>
        </w:rPr>
        <w:t xml:space="preserve"> μεθαύριο το πρωί θα δοθούν και τα </w:t>
      </w:r>
      <w:r>
        <w:rPr>
          <w:rFonts w:eastAsia="Times New Roman"/>
          <w:szCs w:val="24"/>
        </w:rPr>
        <w:t>ψηφοδέλτια.</w:t>
      </w:r>
    </w:p>
    <w:p w14:paraId="0A5DDFA3" w14:textId="77777777" w:rsidR="00415E13" w:rsidRDefault="00E650A0">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w:t>
      </w:r>
      <w:r w:rsidRPr="0070089D">
        <w:rPr>
          <w:rFonts w:eastAsia="Times New Roman"/>
          <w:szCs w:val="24"/>
        </w:rPr>
        <w:t xml:space="preserve">Να </w:t>
      </w:r>
      <w:r>
        <w:rPr>
          <w:rFonts w:eastAsia="Times New Roman"/>
          <w:szCs w:val="24"/>
        </w:rPr>
        <w:t>γ</w:t>
      </w:r>
      <w:r w:rsidRPr="0070089D">
        <w:rPr>
          <w:rFonts w:eastAsia="Times New Roman"/>
          <w:szCs w:val="24"/>
        </w:rPr>
        <w:t xml:space="preserve">ίνει η Διάσκεψη των </w:t>
      </w:r>
      <w:r>
        <w:rPr>
          <w:rFonts w:eastAsia="Times New Roman"/>
          <w:szCs w:val="24"/>
        </w:rPr>
        <w:t>Π</w:t>
      </w:r>
      <w:r w:rsidRPr="0070089D">
        <w:rPr>
          <w:rFonts w:eastAsia="Times New Roman"/>
          <w:szCs w:val="24"/>
        </w:rPr>
        <w:t xml:space="preserve">ροέδρων αύριο.  </w:t>
      </w:r>
    </w:p>
    <w:p w14:paraId="0A5DDFA4" w14:textId="77777777" w:rsidR="00415E13" w:rsidRDefault="00E650A0">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Όχι, </w:t>
      </w:r>
      <w:r w:rsidRPr="00433744">
        <w:rPr>
          <w:rFonts w:eastAsia="Times New Roman"/>
          <w:szCs w:val="24"/>
        </w:rPr>
        <w:t>δεν θα γίνει</w:t>
      </w:r>
      <w:r>
        <w:rPr>
          <w:rFonts w:eastAsia="Times New Roman"/>
          <w:szCs w:val="24"/>
        </w:rPr>
        <w:t>. Κύ</w:t>
      </w:r>
      <w:r>
        <w:rPr>
          <w:rFonts w:eastAsia="Times New Roman"/>
          <w:szCs w:val="24"/>
        </w:rPr>
        <w:t xml:space="preserve">ριε Τραγάκη, επιτρέψτε μου να σας πω, επειδή, επαναλαμβάνω, </w:t>
      </w:r>
      <w:r>
        <w:rPr>
          <w:rFonts w:eastAsia="Times New Roman"/>
          <w:szCs w:val="24"/>
        </w:rPr>
        <w:lastRenderedPageBreak/>
        <w:t xml:space="preserve">εγώ συγκαλώ τη Διάσκεψη, δεν προτίθεμαι να συγκαλέσω Διάσκεψη ενόσω λειτουργεί η Ολομέλεια, στον βαθμό που έρχονται τα θέματα εδώ, και σωστά έρχονται, διότι η Ολομέλεια τελικά αποφασίζει πάνω στα </w:t>
      </w:r>
      <w:r>
        <w:rPr>
          <w:rFonts w:eastAsia="Times New Roman"/>
          <w:szCs w:val="24"/>
        </w:rPr>
        <w:t xml:space="preserve">ζητήματα. </w:t>
      </w:r>
    </w:p>
    <w:p w14:paraId="0A5DDFA5" w14:textId="77777777" w:rsidR="00415E13" w:rsidRDefault="00E650A0">
      <w:pPr>
        <w:spacing w:line="600" w:lineRule="auto"/>
        <w:ind w:firstLine="720"/>
        <w:jc w:val="both"/>
        <w:rPr>
          <w:rFonts w:eastAsia="Times New Roman"/>
          <w:szCs w:val="24"/>
        </w:rPr>
      </w:pPr>
      <w:r>
        <w:rPr>
          <w:rFonts w:eastAsia="Times New Roman"/>
          <w:szCs w:val="24"/>
        </w:rPr>
        <w:t>Λέω, λοιπόν, οι εισηγητές να βρίσκονται σε μία διαβούλευση, να καταθέσουν τις προτάσεις τους για τον τύπο –δεν είναι οργανωτικό το θέμα, είναι άκρως πολιτικό- των ψηφοδελτίων και των ψηφοφοριών, πώς θα γίνουν ως προς τα άρθρα. Ήδη έχουν κάνει μί</w:t>
      </w:r>
      <w:r>
        <w:rPr>
          <w:rFonts w:eastAsia="Times New Roman"/>
          <w:szCs w:val="24"/>
        </w:rPr>
        <w:t>α πρώτη συζήτηση και στην Επιτροπή Αναθεώρησης. Κ</w:t>
      </w:r>
      <w:r w:rsidRPr="00433744">
        <w:rPr>
          <w:rFonts w:eastAsia="Times New Roman"/>
          <w:szCs w:val="24"/>
        </w:rPr>
        <w:t>αι αύριο το πρωί</w:t>
      </w:r>
      <w:r>
        <w:rPr>
          <w:rFonts w:eastAsia="Times New Roman"/>
          <w:szCs w:val="24"/>
        </w:rPr>
        <w:t>,</w:t>
      </w:r>
      <w:r w:rsidRPr="00433744">
        <w:rPr>
          <w:rFonts w:eastAsia="Times New Roman"/>
          <w:szCs w:val="24"/>
        </w:rPr>
        <w:t xml:space="preserve"> </w:t>
      </w:r>
      <w:r>
        <w:rPr>
          <w:rFonts w:eastAsia="Times New Roman"/>
          <w:szCs w:val="24"/>
        </w:rPr>
        <w:t xml:space="preserve">ίσως πριν ξεκινήσουμε τη διαδικασία, δηλαδή στην έναρξη </w:t>
      </w:r>
      <w:r w:rsidRPr="00433744">
        <w:rPr>
          <w:rFonts w:eastAsia="Times New Roman"/>
          <w:szCs w:val="24"/>
        </w:rPr>
        <w:t>της διαδικασίας</w:t>
      </w:r>
      <w:r>
        <w:rPr>
          <w:rFonts w:eastAsia="Times New Roman"/>
          <w:szCs w:val="24"/>
        </w:rPr>
        <w:t>,</w:t>
      </w:r>
      <w:r w:rsidRPr="00433744">
        <w:rPr>
          <w:rFonts w:eastAsia="Times New Roman"/>
          <w:szCs w:val="24"/>
        </w:rPr>
        <w:t xml:space="preserve"> θα διαθέσουμε </w:t>
      </w:r>
      <w:r>
        <w:rPr>
          <w:rFonts w:eastAsia="Times New Roman"/>
          <w:szCs w:val="24"/>
        </w:rPr>
        <w:t xml:space="preserve">μισή-μία ώρα </w:t>
      </w:r>
      <w:r w:rsidRPr="00433744">
        <w:rPr>
          <w:rFonts w:eastAsia="Times New Roman"/>
          <w:szCs w:val="24"/>
        </w:rPr>
        <w:t>για να αποφασίσ</w:t>
      </w:r>
      <w:r>
        <w:rPr>
          <w:rFonts w:eastAsia="Times New Roman"/>
          <w:szCs w:val="24"/>
        </w:rPr>
        <w:t xml:space="preserve">ει η Ολομέλεια τι θα κάνουμε. Όλα θα τα αποφασίσει η Ολομέλεια και με την </w:t>
      </w:r>
      <w:r>
        <w:rPr>
          <w:rFonts w:eastAsia="Times New Roman"/>
          <w:szCs w:val="24"/>
        </w:rPr>
        <w:t>ευρύτατη δυνατή συναίνεση, με την έννοια της πρόθεσης όλων μας. Πιστεύω ότι συμφωνούμε.</w:t>
      </w:r>
    </w:p>
    <w:p w14:paraId="0A5DDFA6" w14:textId="77777777" w:rsidR="00415E13" w:rsidRDefault="00E650A0">
      <w:pPr>
        <w:spacing w:line="600" w:lineRule="auto"/>
        <w:ind w:firstLine="720"/>
        <w:jc w:val="both"/>
        <w:rPr>
          <w:rFonts w:eastAsia="Times New Roman"/>
          <w:szCs w:val="24"/>
        </w:rPr>
      </w:pPr>
      <w:r>
        <w:rPr>
          <w:rFonts w:eastAsia="Times New Roman"/>
          <w:szCs w:val="24"/>
        </w:rPr>
        <w:t>Παρακαλώ, κύριε Κατρούγκαλε, έχετε τον λόγο ως πρώτος εισηγητής.</w:t>
      </w:r>
    </w:p>
    <w:p w14:paraId="0A5DDFA7"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Θα μιλήσουμε επί της αρχής και μετά επί των άρθρων;</w:t>
      </w:r>
    </w:p>
    <w:p w14:paraId="0A5DDFA8" w14:textId="77777777" w:rsidR="00415E13" w:rsidRDefault="00E650A0">
      <w:pPr>
        <w:spacing w:line="600" w:lineRule="auto"/>
        <w:ind w:firstLine="720"/>
        <w:jc w:val="both"/>
        <w:rPr>
          <w:rFonts w:eastAsia="Times New Roman"/>
          <w:bCs/>
          <w:szCs w:val="24"/>
        </w:rPr>
      </w:pPr>
      <w:r w:rsidRPr="00BD7651">
        <w:rPr>
          <w:rFonts w:eastAsia="Times New Roman"/>
          <w:b/>
          <w:bCs/>
          <w:szCs w:val="24"/>
        </w:rPr>
        <w:lastRenderedPageBreak/>
        <w:t>ΠΡΟΕΔΡΟΣ (Νικόλαος Βούτσης)</w:t>
      </w:r>
      <w:r>
        <w:rPr>
          <w:rFonts w:eastAsia="Times New Roman"/>
          <w:b/>
          <w:bCs/>
          <w:szCs w:val="24"/>
        </w:rPr>
        <w:t>:</w:t>
      </w:r>
      <w:r>
        <w:rPr>
          <w:rFonts w:eastAsia="Times New Roman"/>
          <w:bCs/>
          <w:szCs w:val="24"/>
        </w:rPr>
        <w:t xml:space="preserve"> Θα παρακαλούσα επειδή έτσι έχει έρθει το θέμα και από την Επιτροπή Συνταγματικής Αναθεώρησης, να γίνει η συζήτηση εφ’ όλης της ύλης. Τα δύο μεγαλύτερα κόμματα είχαν αρκετούς Βουλευτές στην </w:t>
      </w:r>
      <w:r>
        <w:rPr>
          <w:rFonts w:eastAsia="Times New Roman"/>
          <w:bCs/>
          <w:szCs w:val="24"/>
        </w:rPr>
        <w:t>ε</w:t>
      </w:r>
      <w:r>
        <w:rPr>
          <w:rFonts w:eastAsia="Times New Roman"/>
          <w:bCs/>
          <w:szCs w:val="24"/>
        </w:rPr>
        <w:t>πιτροπή και θα έχουν χωρίσει τις «περιοχές» του Συντάγματος που θ</w:t>
      </w:r>
      <w:r>
        <w:rPr>
          <w:rFonts w:eastAsia="Times New Roman"/>
          <w:bCs/>
          <w:szCs w:val="24"/>
        </w:rPr>
        <w:t>α τοποθετηθούν. Μην σπάσουμε, όμως, τη διαδικασία της Ολομέλειας, αφού πάμε σε μια διαδικασία όπου θα υπάρχει η δυνατότητα να μιλάνε όλοι.</w:t>
      </w:r>
    </w:p>
    <w:p w14:paraId="0A5DDFA9" w14:textId="77777777" w:rsidR="00415E13" w:rsidRDefault="00E650A0">
      <w:pPr>
        <w:spacing w:line="600" w:lineRule="auto"/>
        <w:ind w:firstLine="720"/>
        <w:jc w:val="both"/>
        <w:rPr>
          <w:rFonts w:eastAsia="Times New Roman"/>
          <w:bCs/>
          <w:szCs w:val="24"/>
        </w:rPr>
      </w:pPr>
      <w:r>
        <w:rPr>
          <w:rFonts w:eastAsia="Times New Roman"/>
          <w:bCs/>
          <w:szCs w:val="24"/>
        </w:rPr>
        <w:t>Θα ανοίξει ο κατάλογος των ομιλητών και θα κλείσει μετά το τέλος της ομιλίας του δεύτερου εισηγητού, της Νέας Δημοκρα</w:t>
      </w:r>
      <w:r>
        <w:rPr>
          <w:rFonts w:eastAsia="Times New Roman"/>
          <w:bCs/>
          <w:szCs w:val="24"/>
        </w:rPr>
        <w:t>τίας, δηλαδή σε σαράντα ή πενήντα λεπτά.</w:t>
      </w:r>
    </w:p>
    <w:p w14:paraId="0A5DDFAA" w14:textId="77777777" w:rsidR="00415E13" w:rsidRDefault="00E650A0">
      <w:pPr>
        <w:spacing w:line="600" w:lineRule="auto"/>
        <w:ind w:firstLine="720"/>
        <w:jc w:val="both"/>
        <w:rPr>
          <w:rFonts w:eastAsia="Times New Roman"/>
          <w:bCs/>
          <w:szCs w:val="24"/>
        </w:rPr>
      </w:pPr>
      <w:r>
        <w:rPr>
          <w:rFonts w:eastAsia="Times New Roman" w:cs="Times New Roman"/>
          <w:b/>
          <w:szCs w:val="24"/>
        </w:rPr>
        <w:t xml:space="preserve">ΑΘΑΝΑΣΙΟΣ ΜΠΟΥΡΑΣ: </w:t>
      </w:r>
      <w:r>
        <w:rPr>
          <w:rFonts w:eastAsia="Times New Roman"/>
          <w:bCs/>
          <w:szCs w:val="24"/>
        </w:rPr>
        <w:t>Οι Βουλευτές δεν το ήξεραν. Με συγχωρείτε.</w:t>
      </w:r>
    </w:p>
    <w:p w14:paraId="0A5DDFAB" w14:textId="77777777" w:rsidR="00415E13" w:rsidRDefault="00E650A0">
      <w:pPr>
        <w:spacing w:line="600" w:lineRule="auto"/>
        <w:ind w:firstLine="720"/>
        <w:jc w:val="both"/>
        <w:rPr>
          <w:rFonts w:eastAsia="Times New Roman" w:cs="Times New Roman"/>
          <w:szCs w:val="24"/>
        </w:rPr>
      </w:pPr>
      <w:r>
        <w:rPr>
          <w:rFonts w:eastAsia="Times New Roman"/>
          <w:b/>
          <w:bCs/>
          <w:szCs w:val="24"/>
        </w:rPr>
        <w:t>ΠΡΟΕΔΡΟΣ (Νικόλαος Βούτσης):</w:t>
      </w:r>
      <w:r>
        <w:rPr>
          <w:rFonts w:eastAsia="Times New Roman"/>
          <w:bCs/>
          <w:szCs w:val="24"/>
        </w:rPr>
        <w:t xml:space="preserve"> </w:t>
      </w:r>
      <w:r>
        <w:rPr>
          <w:rFonts w:eastAsia="Times New Roman" w:cs="Times New Roman"/>
          <w:szCs w:val="24"/>
        </w:rPr>
        <w:t xml:space="preserve">Λέτε ότι οι Βουλευτές δεν το ήξεραν. Να ειδοποιηθούν από τις Κοινοβουλευτικές Ομάδες. Οι δύο πρώτοι εισηγητές θα μιλάνε για </w:t>
      </w:r>
      <w:r>
        <w:rPr>
          <w:rFonts w:eastAsia="Times New Roman" w:cs="Times New Roman"/>
          <w:szCs w:val="24"/>
        </w:rPr>
        <w:t>πενήντα λεπτά.</w:t>
      </w:r>
    </w:p>
    <w:p w14:paraId="0A5DDFAC"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Σε κάθε περίπτωση, δεν προλαβαίνουν.</w:t>
      </w:r>
    </w:p>
    <w:p w14:paraId="0A5DDFAD" w14:textId="77777777" w:rsidR="00415E13" w:rsidRDefault="00E650A0">
      <w:pPr>
        <w:spacing w:line="600" w:lineRule="auto"/>
        <w:ind w:firstLine="720"/>
        <w:jc w:val="both"/>
        <w:rPr>
          <w:rFonts w:eastAsia="Times New Roman"/>
          <w:bCs/>
          <w:szCs w:val="24"/>
        </w:rPr>
      </w:pPr>
      <w:r>
        <w:rPr>
          <w:rFonts w:eastAsia="Times New Roman"/>
          <w:b/>
          <w:bCs/>
          <w:szCs w:val="24"/>
        </w:rPr>
        <w:lastRenderedPageBreak/>
        <w:t>ΠΡΟΕΔΡΟΣ (Νικόλαος Βούτσης):</w:t>
      </w:r>
      <w:r>
        <w:rPr>
          <w:rFonts w:eastAsia="Times New Roman"/>
          <w:bCs/>
          <w:szCs w:val="24"/>
        </w:rPr>
        <w:t xml:space="preserve"> Και τι να κάνω τώρα δηλαδή;</w:t>
      </w:r>
    </w:p>
    <w:p w14:paraId="0A5DDFAE"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 αφήσετε ανοιχτό τον κατάλογο.</w:t>
      </w:r>
    </w:p>
    <w:p w14:paraId="0A5DDFAF" w14:textId="77777777" w:rsidR="00415E13" w:rsidRDefault="00E650A0">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Πώς να μείνει ανοιχτός; Μέχρι πότε να μείνει ανοιχτός;</w:t>
      </w:r>
    </w:p>
    <w:p w14:paraId="0A5DDFB0" w14:textId="77777777" w:rsidR="00415E13" w:rsidRDefault="00E650A0">
      <w:pPr>
        <w:spacing w:line="600" w:lineRule="auto"/>
        <w:ind w:firstLine="720"/>
        <w:jc w:val="both"/>
        <w:rPr>
          <w:rFonts w:eastAsia="Times New Roman"/>
          <w:bCs/>
          <w:szCs w:val="24"/>
        </w:rPr>
      </w:pPr>
      <w:r>
        <w:rPr>
          <w:rFonts w:eastAsia="Times New Roman"/>
          <w:bCs/>
          <w:szCs w:val="24"/>
        </w:rPr>
        <w:t>Ορισμένοι συνάδελφοι θα μιλήσουν από κάθε κόμμα. Μην το παραξηλώσουμε. Σας παρακαλώ.</w:t>
      </w:r>
    </w:p>
    <w:p w14:paraId="0A5DDFB1"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Κύριε Πρόεδρε…</w:t>
      </w:r>
    </w:p>
    <w:p w14:paraId="0A5DDFB2" w14:textId="77777777" w:rsidR="00415E13" w:rsidRDefault="00E650A0">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Κύριε Κατρούγκαλε, με συγχωρείτε, αλλά δεν με αφ</w:t>
      </w:r>
      <w:r>
        <w:rPr>
          <w:rFonts w:eastAsia="Times New Roman"/>
          <w:bCs/>
          <w:szCs w:val="24"/>
        </w:rPr>
        <w:t>ήνουν εδώ.</w:t>
      </w:r>
    </w:p>
    <w:p w14:paraId="0A5DDFB3"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Παρακαλώ.</w:t>
      </w:r>
    </w:p>
    <w:p w14:paraId="0A5DDFB4" w14:textId="77777777" w:rsidR="00415E13" w:rsidRDefault="00E650A0">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Ορίστε, κύριε Ηλιόπουλε.</w:t>
      </w:r>
    </w:p>
    <w:p w14:paraId="0A5DDFB5"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Να δηλωθούν από τις γραμματείες των κομμάτων αντί με τις κάρτες.</w:t>
      </w:r>
    </w:p>
    <w:p w14:paraId="0A5DDFB6" w14:textId="77777777" w:rsidR="00415E13" w:rsidRDefault="00E650A0">
      <w:pPr>
        <w:spacing w:line="600" w:lineRule="auto"/>
        <w:ind w:firstLine="720"/>
        <w:jc w:val="both"/>
        <w:rPr>
          <w:rFonts w:eastAsia="Times New Roman"/>
          <w:bCs/>
          <w:szCs w:val="24"/>
        </w:rPr>
      </w:pPr>
      <w:r>
        <w:rPr>
          <w:rFonts w:eastAsia="Times New Roman"/>
          <w:b/>
          <w:bCs/>
          <w:szCs w:val="24"/>
        </w:rPr>
        <w:lastRenderedPageBreak/>
        <w:t>ΠΡΟΕΔΡΟΣ (Νικόλαος Βούτσης):</w:t>
      </w:r>
      <w:r>
        <w:rPr>
          <w:rFonts w:eastAsia="Times New Roman"/>
          <w:bCs/>
          <w:szCs w:val="24"/>
        </w:rPr>
        <w:t xml:space="preserve"> Εγώ δεν</w:t>
      </w:r>
      <w:r>
        <w:rPr>
          <w:rFonts w:eastAsia="Times New Roman"/>
          <w:bCs/>
          <w:szCs w:val="24"/>
        </w:rPr>
        <w:t xml:space="preserve"> έχω αντίρρηση να δηλωθούν και από τις γραμματείες των κομμάτων κάποιοι συνάδελφοι, που δεν είναι εδώ. Δεν έχω κα</w:t>
      </w:r>
      <w:r>
        <w:rPr>
          <w:rFonts w:eastAsia="Times New Roman"/>
          <w:bCs/>
          <w:szCs w:val="24"/>
        </w:rPr>
        <w:t>μ</w:t>
      </w:r>
      <w:r>
        <w:rPr>
          <w:rFonts w:eastAsia="Times New Roman"/>
          <w:bCs/>
          <w:szCs w:val="24"/>
        </w:rPr>
        <w:t xml:space="preserve">μία αντίρρηση. Να γίνει όπως νομίζετε καλύτερα. Προς </w:t>
      </w:r>
      <w:r>
        <w:rPr>
          <w:rFonts w:eastAsia="Times New Roman"/>
          <w:bCs/>
          <w:szCs w:val="24"/>
        </w:rPr>
        <w:t>θ</w:t>
      </w:r>
      <w:r>
        <w:rPr>
          <w:rFonts w:eastAsia="Times New Roman"/>
          <w:bCs/>
          <w:szCs w:val="24"/>
        </w:rPr>
        <w:t>εού!</w:t>
      </w:r>
    </w:p>
    <w:p w14:paraId="0A5DDFB7" w14:textId="77777777" w:rsidR="00415E13" w:rsidRDefault="00E650A0">
      <w:pPr>
        <w:spacing w:line="600" w:lineRule="auto"/>
        <w:ind w:firstLine="720"/>
        <w:jc w:val="both"/>
        <w:rPr>
          <w:rFonts w:eastAsia="Times New Roman"/>
          <w:bCs/>
          <w:szCs w:val="24"/>
        </w:rPr>
      </w:pPr>
      <w:r>
        <w:rPr>
          <w:rFonts w:eastAsia="Times New Roman"/>
          <w:bCs/>
          <w:szCs w:val="24"/>
        </w:rPr>
        <w:t xml:space="preserve">Κύριε Κατρούγκαλε, σας φάγαμε ένα λεπτό, αλλά είμαι σίγουρος ότι θα το </w:t>
      </w:r>
      <w:r>
        <w:rPr>
          <w:rFonts w:eastAsia="Times New Roman"/>
          <w:bCs/>
          <w:szCs w:val="24"/>
        </w:rPr>
        <w:t>χρειαζόσασταν και ύστερα είτε έτσι είτε αλλιώς.</w:t>
      </w:r>
    </w:p>
    <w:p w14:paraId="0A5DDFB8" w14:textId="77777777" w:rsidR="00415E13" w:rsidRDefault="00E650A0">
      <w:pPr>
        <w:spacing w:line="600" w:lineRule="auto"/>
        <w:ind w:firstLine="720"/>
        <w:jc w:val="both"/>
        <w:rPr>
          <w:rFonts w:eastAsia="Times New Roman"/>
          <w:bCs/>
          <w:szCs w:val="24"/>
        </w:rPr>
      </w:pPr>
      <w:r>
        <w:rPr>
          <w:rFonts w:eastAsia="Times New Roman"/>
          <w:bCs/>
          <w:szCs w:val="24"/>
        </w:rPr>
        <w:t>Ορίστε, έχετε τον λόγο.</w:t>
      </w:r>
    </w:p>
    <w:p w14:paraId="0A5DDFB9"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Σας ευχαριστώ πολύ, κύριε Πρόεδρε.</w:t>
      </w:r>
    </w:p>
    <w:p w14:paraId="0A5DDFB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w:t>
      </w:r>
      <w:r w:rsidRPr="002158EF">
        <w:rPr>
          <w:rFonts w:eastAsia="Times New Roman" w:cs="Times New Roman"/>
          <w:szCs w:val="24"/>
        </w:rPr>
        <w:t>υρίες και κύριοι συνάδελφοι</w:t>
      </w:r>
      <w:r>
        <w:rPr>
          <w:rFonts w:eastAsia="Times New Roman" w:cs="Times New Roman"/>
          <w:szCs w:val="24"/>
        </w:rPr>
        <w:t>,</w:t>
      </w:r>
      <w:r w:rsidRPr="002158EF">
        <w:rPr>
          <w:rFonts w:eastAsia="Times New Roman" w:cs="Times New Roman"/>
          <w:szCs w:val="24"/>
        </w:rPr>
        <w:t xml:space="preserve"> κάθε </w:t>
      </w:r>
      <w:r>
        <w:rPr>
          <w:rFonts w:eastAsia="Times New Roman" w:cs="Times New Roman"/>
          <w:szCs w:val="24"/>
        </w:rPr>
        <w:t>σ</w:t>
      </w:r>
      <w:r w:rsidRPr="002158EF">
        <w:rPr>
          <w:rFonts w:eastAsia="Times New Roman" w:cs="Times New Roman"/>
          <w:szCs w:val="24"/>
        </w:rPr>
        <w:t xml:space="preserve">υνταγματική </w:t>
      </w:r>
      <w:r>
        <w:rPr>
          <w:rFonts w:eastAsia="Times New Roman" w:cs="Times New Roman"/>
          <w:szCs w:val="24"/>
        </w:rPr>
        <w:t>Α</w:t>
      </w:r>
      <w:r w:rsidRPr="002158EF">
        <w:rPr>
          <w:rFonts w:eastAsia="Times New Roman" w:cs="Times New Roman"/>
          <w:szCs w:val="24"/>
        </w:rPr>
        <w:t xml:space="preserve">ναθεώρηση έχει ιστορικό </w:t>
      </w:r>
      <w:r>
        <w:rPr>
          <w:rFonts w:eastAsia="Times New Roman" w:cs="Times New Roman"/>
          <w:szCs w:val="24"/>
        </w:rPr>
        <w:t>χαρακτήρα. Εξ ορισμ</w:t>
      </w:r>
      <w:r>
        <w:rPr>
          <w:rFonts w:eastAsia="Times New Roman" w:cs="Times New Roman"/>
          <w:szCs w:val="24"/>
        </w:rPr>
        <w:t>ού η συνταγματογένεση</w:t>
      </w:r>
      <w:r w:rsidRPr="002158EF">
        <w:rPr>
          <w:rFonts w:eastAsia="Times New Roman" w:cs="Times New Roman"/>
          <w:szCs w:val="24"/>
        </w:rPr>
        <w:t xml:space="preserve"> και στο πλαίσιο της συντακτικής και της αναθεωρητικής λειτουργίας προσδιορίζει τη φύση και τη λειτουργία του πολι</w:t>
      </w:r>
      <w:r>
        <w:rPr>
          <w:rFonts w:eastAsia="Times New Roman" w:cs="Times New Roman"/>
          <w:szCs w:val="24"/>
        </w:rPr>
        <w:t>τεύματος, αλλά και του ζωντανού Σ</w:t>
      </w:r>
      <w:r w:rsidRPr="002158EF">
        <w:rPr>
          <w:rFonts w:eastAsia="Times New Roman" w:cs="Times New Roman"/>
          <w:szCs w:val="24"/>
        </w:rPr>
        <w:t>υντάγματος</w:t>
      </w:r>
      <w:r>
        <w:rPr>
          <w:rFonts w:eastAsia="Times New Roman" w:cs="Times New Roman"/>
          <w:szCs w:val="24"/>
        </w:rPr>
        <w:t>,</w:t>
      </w:r>
      <w:r w:rsidRPr="002158EF">
        <w:rPr>
          <w:rFonts w:eastAsia="Times New Roman" w:cs="Times New Roman"/>
          <w:szCs w:val="24"/>
        </w:rPr>
        <w:t xml:space="preserve"> του τρόπου με τον οποίο εφαρμόζεται το Σύνταγμα στην πράξη</w:t>
      </w:r>
      <w:r>
        <w:rPr>
          <w:rFonts w:eastAsia="Times New Roman" w:cs="Times New Roman"/>
          <w:szCs w:val="24"/>
        </w:rPr>
        <w:t>.</w:t>
      </w:r>
    </w:p>
    <w:p w14:paraId="0A5DDFB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w:t>
      </w:r>
      <w:r w:rsidRPr="002158EF">
        <w:rPr>
          <w:rFonts w:eastAsia="Times New Roman" w:cs="Times New Roman"/>
          <w:szCs w:val="24"/>
        </w:rPr>
        <w:t xml:space="preserve"> συγκεκριμένη </w:t>
      </w:r>
      <w:r>
        <w:rPr>
          <w:rFonts w:eastAsia="Times New Roman" w:cs="Times New Roman"/>
          <w:szCs w:val="24"/>
        </w:rPr>
        <w:t>Α</w:t>
      </w:r>
      <w:r w:rsidRPr="002158EF">
        <w:rPr>
          <w:rFonts w:eastAsia="Times New Roman" w:cs="Times New Roman"/>
          <w:szCs w:val="24"/>
        </w:rPr>
        <w:t>ναθεώρηση έχει μία πρόσθετη ιστορική διάσταση</w:t>
      </w:r>
      <w:r>
        <w:rPr>
          <w:rFonts w:eastAsia="Times New Roman" w:cs="Times New Roman"/>
          <w:szCs w:val="24"/>
        </w:rPr>
        <w:t>,</w:t>
      </w:r>
      <w:r w:rsidRPr="002158EF">
        <w:rPr>
          <w:rFonts w:eastAsia="Times New Roman" w:cs="Times New Roman"/>
          <w:szCs w:val="24"/>
        </w:rPr>
        <w:t xml:space="preserve"> γιατί συμπίπτει </w:t>
      </w:r>
      <w:r>
        <w:rPr>
          <w:rFonts w:eastAsia="Times New Roman" w:cs="Times New Roman"/>
          <w:szCs w:val="24"/>
        </w:rPr>
        <w:t>-</w:t>
      </w:r>
      <w:r w:rsidRPr="002158EF">
        <w:rPr>
          <w:rFonts w:eastAsia="Times New Roman" w:cs="Times New Roman"/>
          <w:szCs w:val="24"/>
        </w:rPr>
        <w:t>και σηματοδοτεί</w:t>
      </w:r>
      <w:r>
        <w:rPr>
          <w:rFonts w:eastAsia="Times New Roman" w:cs="Times New Roman"/>
          <w:szCs w:val="24"/>
        </w:rPr>
        <w:t>-</w:t>
      </w:r>
      <w:r w:rsidRPr="002158EF">
        <w:rPr>
          <w:rFonts w:eastAsia="Times New Roman" w:cs="Times New Roman"/>
          <w:szCs w:val="24"/>
        </w:rPr>
        <w:t xml:space="preserve"> </w:t>
      </w:r>
      <w:r>
        <w:rPr>
          <w:rFonts w:eastAsia="Times New Roman" w:cs="Times New Roman"/>
          <w:szCs w:val="24"/>
        </w:rPr>
        <w:t xml:space="preserve">την επιστροφή της </w:t>
      </w:r>
      <w:r>
        <w:rPr>
          <w:rFonts w:eastAsia="Times New Roman" w:cs="Times New Roman"/>
          <w:szCs w:val="24"/>
        </w:rPr>
        <w:lastRenderedPageBreak/>
        <w:t>χώρας στην ε</w:t>
      </w:r>
      <w:r w:rsidRPr="002158EF">
        <w:rPr>
          <w:rFonts w:eastAsia="Times New Roman" w:cs="Times New Roman"/>
          <w:szCs w:val="24"/>
        </w:rPr>
        <w:t>υρωπαϊκή κανονικότητα</w:t>
      </w:r>
      <w:r>
        <w:rPr>
          <w:rFonts w:eastAsia="Times New Roman" w:cs="Times New Roman"/>
          <w:szCs w:val="24"/>
        </w:rPr>
        <w:t>. Ως ε</w:t>
      </w:r>
      <w:r w:rsidRPr="002158EF">
        <w:rPr>
          <w:rFonts w:eastAsia="Times New Roman" w:cs="Times New Roman"/>
          <w:szCs w:val="24"/>
        </w:rPr>
        <w:t>πι</w:t>
      </w:r>
      <w:r>
        <w:rPr>
          <w:rFonts w:eastAsia="Times New Roman" w:cs="Times New Roman"/>
          <w:szCs w:val="24"/>
        </w:rPr>
        <w:t>στροφή στην κανονικότητα ορίζω κατ’ α</w:t>
      </w:r>
      <w:r w:rsidRPr="002158EF">
        <w:rPr>
          <w:rFonts w:eastAsia="Times New Roman" w:cs="Times New Roman"/>
          <w:szCs w:val="24"/>
        </w:rPr>
        <w:t>ρχ</w:t>
      </w:r>
      <w:r>
        <w:rPr>
          <w:rFonts w:eastAsia="Times New Roman" w:cs="Times New Roman"/>
          <w:szCs w:val="24"/>
        </w:rPr>
        <w:t>άς</w:t>
      </w:r>
      <w:r w:rsidRPr="002158EF">
        <w:rPr>
          <w:rFonts w:eastAsia="Times New Roman" w:cs="Times New Roman"/>
          <w:szCs w:val="24"/>
        </w:rPr>
        <w:t xml:space="preserve"> </w:t>
      </w:r>
      <w:r>
        <w:rPr>
          <w:rFonts w:eastAsia="Times New Roman" w:cs="Times New Roman"/>
          <w:szCs w:val="24"/>
        </w:rPr>
        <w:t>τ</w:t>
      </w:r>
      <w:r w:rsidRPr="002158EF">
        <w:rPr>
          <w:rFonts w:eastAsia="Times New Roman" w:cs="Times New Roman"/>
          <w:szCs w:val="24"/>
        </w:rPr>
        <w:t>η</w:t>
      </w:r>
      <w:r>
        <w:rPr>
          <w:rFonts w:eastAsia="Times New Roman" w:cs="Times New Roman"/>
          <w:szCs w:val="24"/>
        </w:rPr>
        <w:t>ν</w:t>
      </w:r>
      <w:r w:rsidRPr="002158EF">
        <w:rPr>
          <w:rFonts w:eastAsia="Times New Roman" w:cs="Times New Roman"/>
          <w:szCs w:val="24"/>
        </w:rPr>
        <w:t xml:space="preserve"> πλήρη ανάκτηση </w:t>
      </w:r>
      <w:r>
        <w:rPr>
          <w:rFonts w:eastAsia="Times New Roman" w:cs="Times New Roman"/>
          <w:szCs w:val="24"/>
        </w:rPr>
        <w:t>της δημοκρατικής</w:t>
      </w:r>
      <w:r w:rsidRPr="002158EF">
        <w:rPr>
          <w:rFonts w:eastAsia="Times New Roman" w:cs="Times New Roman"/>
          <w:szCs w:val="24"/>
        </w:rPr>
        <w:t xml:space="preserve"> κυριαρχίας της χώρας </w:t>
      </w:r>
      <w:r>
        <w:rPr>
          <w:rFonts w:eastAsia="Times New Roman" w:cs="Times New Roman"/>
          <w:szCs w:val="24"/>
        </w:rPr>
        <w:t>μας,</w:t>
      </w:r>
      <w:r w:rsidRPr="002158EF">
        <w:rPr>
          <w:rFonts w:eastAsia="Times New Roman" w:cs="Times New Roman"/>
          <w:szCs w:val="24"/>
        </w:rPr>
        <w:t xml:space="preserve"> μετά </w:t>
      </w:r>
      <w:r>
        <w:rPr>
          <w:rFonts w:eastAsia="Times New Roman" w:cs="Times New Roman"/>
          <w:szCs w:val="24"/>
        </w:rPr>
        <w:t xml:space="preserve">από </w:t>
      </w:r>
      <w:r w:rsidRPr="002158EF">
        <w:rPr>
          <w:rFonts w:eastAsia="Times New Roman" w:cs="Times New Roman"/>
          <w:szCs w:val="24"/>
        </w:rPr>
        <w:t>μία</w:t>
      </w:r>
      <w:r w:rsidRPr="002158EF">
        <w:rPr>
          <w:rFonts w:eastAsia="Times New Roman" w:cs="Times New Roman"/>
          <w:szCs w:val="24"/>
        </w:rPr>
        <w:t xml:space="preserve"> κρίσιμη περίοδο που δεν δοκίμασε το</w:t>
      </w:r>
      <w:r>
        <w:rPr>
          <w:rFonts w:eastAsia="Times New Roman" w:cs="Times New Roman"/>
          <w:szCs w:val="24"/>
        </w:rPr>
        <w:t>ν</w:t>
      </w:r>
      <w:r w:rsidRPr="002158EF">
        <w:rPr>
          <w:rFonts w:eastAsia="Times New Roman" w:cs="Times New Roman"/>
          <w:szCs w:val="24"/>
        </w:rPr>
        <w:t xml:space="preserve"> λαό και τη χώρα μόνο οικονομικά </w:t>
      </w:r>
      <w:r>
        <w:rPr>
          <w:rFonts w:eastAsia="Times New Roman" w:cs="Times New Roman"/>
          <w:szCs w:val="24"/>
        </w:rPr>
        <w:t xml:space="preserve">αλλά </w:t>
      </w:r>
      <w:r w:rsidRPr="002158EF">
        <w:rPr>
          <w:rFonts w:eastAsia="Times New Roman" w:cs="Times New Roman"/>
          <w:szCs w:val="24"/>
        </w:rPr>
        <w:t xml:space="preserve">και </w:t>
      </w:r>
      <w:r>
        <w:rPr>
          <w:rFonts w:eastAsia="Times New Roman" w:cs="Times New Roman"/>
          <w:szCs w:val="24"/>
        </w:rPr>
        <w:t xml:space="preserve">θεσμικά. Και επίσης χαρακτηρίζεται </w:t>
      </w:r>
      <w:r w:rsidRPr="002158EF">
        <w:rPr>
          <w:rFonts w:eastAsia="Times New Roman" w:cs="Times New Roman"/>
          <w:szCs w:val="24"/>
        </w:rPr>
        <w:t xml:space="preserve">αυτή </w:t>
      </w:r>
      <w:r>
        <w:rPr>
          <w:rFonts w:eastAsia="Times New Roman" w:cs="Times New Roman"/>
          <w:szCs w:val="24"/>
        </w:rPr>
        <w:t>η επιστροφή από μία αλλαγή της δ</w:t>
      </w:r>
      <w:r w:rsidRPr="002158EF">
        <w:rPr>
          <w:rFonts w:eastAsia="Times New Roman" w:cs="Times New Roman"/>
          <w:szCs w:val="24"/>
        </w:rPr>
        <w:t xml:space="preserve">ιεθνούς εικόνας της χώρας μας </w:t>
      </w:r>
      <w:r>
        <w:rPr>
          <w:rFonts w:eastAsia="Times New Roman" w:cs="Times New Roman"/>
          <w:szCs w:val="24"/>
        </w:rPr>
        <w:t>από κράτος οφειλέτη</w:t>
      </w:r>
      <w:r w:rsidRPr="002158EF">
        <w:rPr>
          <w:rFonts w:eastAsia="Times New Roman" w:cs="Times New Roman"/>
          <w:szCs w:val="24"/>
        </w:rPr>
        <w:t xml:space="preserve"> σε κράτος πρωταγωνιστή των εξελίξεων</w:t>
      </w:r>
      <w:r>
        <w:rPr>
          <w:rFonts w:eastAsia="Times New Roman" w:cs="Times New Roman"/>
          <w:szCs w:val="24"/>
        </w:rPr>
        <w:t>,</w:t>
      </w:r>
      <w:r w:rsidRPr="002158EF">
        <w:rPr>
          <w:rFonts w:eastAsia="Times New Roman" w:cs="Times New Roman"/>
          <w:szCs w:val="24"/>
        </w:rPr>
        <w:t xml:space="preserve"> </w:t>
      </w:r>
      <w:r>
        <w:rPr>
          <w:rFonts w:eastAsia="Times New Roman" w:cs="Times New Roman"/>
          <w:szCs w:val="24"/>
        </w:rPr>
        <w:t xml:space="preserve">με </w:t>
      </w:r>
      <w:r w:rsidRPr="002158EF">
        <w:rPr>
          <w:rFonts w:eastAsia="Times New Roman" w:cs="Times New Roman"/>
          <w:szCs w:val="24"/>
        </w:rPr>
        <w:t>ηγετικό ρόλο σ</w:t>
      </w:r>
      <w:r w:rsidRPr="002158EF">
        <w:rPr>
          <w:rFonts w:eastAsia="Times New Roman" w:cs="Times New Roman"/>
          <w:szCs w:val="24"/>
        </w:rPr>
        <w:t>την περιοχή του</w:t>
      </w:r>
      <w:r>
        <w:rPr>
          <w:rFonts w:eastAsia="Times New Roman" w:cs="Times New Roman"/>
          <w:szCs w:val="24"/>
        </w:rPr>
        <w:t>, ό</w:t>
      </w:r>
      <w:r w:rsidRPr="002158EF">
        <w:rPr>
          <w:rFonts w:eastAsia="Times New Roman" w:cs="Times New Roman"/>
          <w:szCs w:val="24"/>
        </w:rPr>
        <w:t>χι επεκτατικά</w:t>
      </w:r>
      <w:r>
        <w:rPr>
          <w:rFonts w:eastAsia="Times New Roman" w:cs="Times New Roman"/>
          <w:szCs w:val="24"/>
        </w:rPr>
        <w:t>, αλλά αντιθέτως ως δύναμη ε</w:t>
      </w:r>
      <w:r w:rsidRPr="002158EF">
        <w:rPr>
          <w:rFonts w:eastAsia="Times New Roman" w:cs="Times New Roman"/>
          <w:szCs w:val="24"/>
        </w:rPr>
        <w:t>ιρήνης και σταθεροποίησης</w:t>
      </w:r>
      <w:r>
        <w:rPr>
          <w:rFonts w:eastAsia="Times New Roman" w:cs="Times New Roman"/>
          <w:szCs w:val="24"/>
        </w:rPr>
        <w:t>, όπως φάνηκε ξεκάθαρα με τη Σ</w:t>
      </w:r>
      <w:r w:rsidRPr="002158EF">
        <w:rPr>
          <w:rFonts w:eastAsia="Times New Roman" w:cs="Times New Roman"/>
          <w:szCs w:val="24"/>
        </w:rPr>
        <w:t>υμφωνία</w:t>
      </w:r>
      <w:r>
        <w:rPr>
          <w:rFonts w:eastAsia="Times New Roman" w:cs="Times New Roman"/>
          <w:szCs w:val="24"/>
        </w:rPr>
        <w:t xml:space="preserve"> των Πρεσπών.</w:t>
      </w:r>
    </w:p>
    <w:p w14:paraId="0A5DDFB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Β</w:t>
      </w:r>
      <w:r w:rsidRPr="002158EF">
        <w:rPr>
          <w:rFonts w:eastAsia="Times New Roman" w:cs="Times New Roman"/>
          <w:szCs w:val="24"/>
        </w:rPr>
        <w:t>έβαια</w:t>
      </w:r>
      <w:r>
        <w:rPr>
          <w:rFonts w:eastAsia="Times New Roman" w:cs="Times New Roman"/>
          <w:szCs w:val="24"/>
        </w:rPr>
        <w:t>,</w:t>
      </w:r>
      <w:r w:rsidRPr="002158EF">
        <w:rPr>
          <w:rFonts w:eastAsia="Times New Roman" w:cs="Times New Roman"/>
          <w:szCs w:val="24"/>
        </w:rPr>
        <w:t xml:space="preserve"> </w:t>
      </w:r>
      <w:r>
        <w:rPr>
          <w:rFonts w:eastAsia="Times New Roman" w:cs="Times New Roman"/>
          <w:szCs w:val="24"/>
        </w:rPr>
        <w:t>επιστροφή στην κανονικότητα δ</w:t>
      </w:r>
      <w:r w:rsidRPr="002158EF">
        <w:rPr>
          <w:rFonts w:eastAsia="Times New Roman" w:cs="Times New Roman"/>
          <w:szCs w:val="24"/>
        </w:rPr>
        <w:t>εν σημαίνει επιστροφή στο παρελθόν</w:t>
      </w:r>
      <w:r>
        <w:rPr>
          <w:rFonts w:eastAsia="Times New Roman" w:cs="Times New Roman"/>
          <w:szCs w:val="24"/>
        </w:rPr>
        <w:t>. Έ</w:t>
      </w:r>
      <w:r w:rsidRPr="002158EF">
        <w:rPr>
          <w:rFonts w:eastAsia="Times New Roman" w:cs="Times New Roman"/>
          <w:szCs w:val="24"/>
        </w:rPr>
        <w:t xml:space="preserve">να από τα ζητούμενα </w:t>
      </w:r>
      <w:r>
        <w:rPr>
          <w:rFonts w:eastAsia="Times New Roman" w:cs="Times New Roman"/>
          <w:szCs w:val="24"/>
        </w:rPr>
        <w:t>της συνταγματικής</w:t>
      </w:r>
      <w:r w:rsidRPr="002158EF">
        <w:rPr>
          <w:rFonts w:eastAsia="Times New Roman" w:cs="Times New Roman"/>
          <w:szCs w:val="24"/>
        </w:rPr>
        <w:t xml:space="preserve"> </w:t>
      </w:r>
      <w:r>
        <w:rPr>
          <w:rFonts w:eastAsia="Times New Roman" w:cs="Times New Roman"/>
          <w:szCs w:val="24"/>
        </w:rPr>
        <w:t>Α</w:t>
      </w:r>
      <w:r w:rsidRPr="002158EF">
        <w:rPr>
          <w:rFonts w:eastAsia="Times New Roman" w:cs="Times New Roman"/>
          <w:szCs w:val="24"/>
        </w:rPr>
        <w:t>ναθε</w:t>
      </w:r>
      <w:r>
        <w:rPr>
          <w:rFonts w:eastAsia="Times New Roman" w:cs="Times New Roman"/>
          <w:szCs w:val="24"/>
        </w:rPr>
        <w:t>ώρησης</w:t>
      </w:r>
      <w:r w:rsidRPr="002158EF">
        <w:rPr>
          <w:rFonts w:eastAsia="Times New Roman" w:cs="Times New Roman"/>
          <w:szCs w:val="24"/>
        </w:rPr>
        <w:t xml:space="preserve"> είναι ακριβώς η τομή με το παρελθόν</w:t>
      </w:r>
      <w:r>
        <w:rPr>
          <w:rFonts w:eastAsia="Times New Roman" w:cs="Times New Roman"/>
          <w:szCs w:val="24"/>
        </w:rPr>
        <w:t>,</w:t>
      </w:r>
      <w:r w:rsidRPr="002158EF">
        <w:rPr>
          <w:rFonts w:eastAsia="Times New Roman" w:cs="Times New Roman"/>
          <w:szCs w:val="24"/>
        </w:rPr>
        <w:t xml:space="preserve"> εκείνο που συνιστούσε σε ό</w:t>
      </w:r>
      <w:r>
        <w:rPr>
          <w:rFonts w:eastAsia="Times New Roman" w:cs="Times New Roman"/>
          <w:szCs w:val="24"/>
        </w:rPr>
        <w:t>,</w:t>
      </w:r>
      <w:r w:rsidRPr="002158EF">
        <w:rPr>
          <w:rFonts w:eastAsia="Times New Roman" w:cs="Times New Roman"/>
          <w:szCs w:val="24"/>
        </w:rPr>
        <w:t xml:space="preserve">τι αφορά τη χώρα </w:t>
      </w:r>
      <w:r>
        <w:rPr>
          <w:rFonts w:eastAsia="Times New Roman" w:cs="Times New Roman"/>
          <w:szCs w:val="24"/>
        </w:rPr>
        <w:t>μας ένα καθεστώς παθογένειας. Και εκεί αναφέρομαι στην διαπλοκή των</w:t>
      </w:r>
      <w:r w:rsidRPr="002158EF">
        <w:rPr>
          <w:rFonts w:eastAsia="Times New Roman" w:cs="Times New Roman"/>
          <w:szCs w:val="24"/>
        </w:rPr>
        <w:t xml:space="preserve"> συμφερόντων στην κορυφή της πολιτικής εξουσίας</w:t>
      </w:r>
      <w:r>
        <w:rPr>
          <w:rFonts w:eastAsia="Times New Roman" w:cs="Times New Roman"/>
          <w:szCs w:val="24"/>
        </w:rPr>
        <w:t>, σε φαινόμενα πελατειασμού, που δεν ήταν</w:t>
      </w:r>
      <w:r w:rsidRPr="002158EF">
        <w:rPr>
          <w:rFonts w:eastAsia="Times New Roman" w:cs="Times New Roman"/>
          <w:szCs w:val="24"/>
        </w:rPr>
        <w:t xml:space="preserve"> τυχαία αλλά </w:t>
      </w:r>
      <w:r w:rsidRPr="002158EF">
        <w:rPr>
          <w:rFonts w:eastAsia="Times New Roman" w:cs="Times New Roman"/>
          <w:szCs w:val="24"/>
        </w:rPr>
        <w:t>σύμφυτα με το πολιτικό σύστημα</w:t>
      </w:r>
      <w:r>
        <w:rPr>
          <w:rFonts w:eastAsia="Times New Roman" w:cs="Times New Roman"/>
          <w:szCs w:val="24"/>
        </w:rPr>
        <w:t>.</w:t>
      </w:r>
    </w:p>
    <w:p w14:paraId="0A5DDFB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 Δ</w:t>
      </w:r>
      <w:r w:rsidRPr="002158EF">
        <w:rPr>
          <w:rFonts w:eastAsia="Times New Roman" w:cs="Times New Roman"/>
          <w:szCs w:val="24"/>
        </w:rPr>
        <w:t xml:space="preserve">ιεξάγεται </w:t>
      </w:r>
      <w:r>
        <w:rPr>
          <w:rFonts w:eastAsia="Times New Roman" w:cs="Times New Roman"/>
          <w:szCs w:val="24"/>
        </w:rPr>
        <w:t>δε και</w:t>
      </w:r>
      <w:r w:rsidRPr="002158EF">
        <w:rPr>
          <w:rFonts w:eastAsia="Times New Roman" w:cs="Times New Roman"/>
          <w:szCs w:val="24"/>
        </w:rPr>
        <w:t xml:space="preserve"> σε μία περίοδο </w:t>
      </w:r>
      <w:r>
        <w:rPr>
          <w:rFonts w:eastAsia="Times New Roman" w:cs="Times New Roman"/>
          <w:szCs w:val="24"/>
        </w:rPr>
        <w:t>που η ίδια η Ευρώπη δοκιμάζεται. Κ</w:t>
      </w:r>
      <w:r w:rsidRPr="002158EF">
        <w:rPr>
          <w:rFonts w:eastAsia="Times New Roman" w:cs="Times New Roman"/>
          <w:szCs w:val="24"/>
        </w:rPr>
        <w:t xml:space="preserve">αι το τι </w:t>
      </w:r>
      <w:r>
        <w:rPr>
          <w:rFonts w:eastAsia="Times New Roman" w:cs="Times New Roman"/>
          <w:szCs w:val="24"/>
        </w:rPr>
        <w:t>θα είναι κανονικότητα μετά τις ε</w:t>
      </w:r>
      <w:r w:rsidRPr="002158EF">
        <w:rPr>
          <w:rFonts w:eastAsia="Times New Roman" w:cs="Times New Roman"/>
          <w:szCs w:val="24"/>
        </w:rPr>
        <w:t>υρωπαϊκές εκλογές του Μαΐου είναι το μέγα ζητούμενο</w:t>
      </w:r>
      <w:r>
        <w:rPr>
          <w:rFonts w:eastAsia="Times New Roman" w:cs="Times New Roman"/>
          <w:szCs w:val="24"/>
        </w:rPr>
        <w:t>. Βρισκόμαστε</w:t>
      </w:r>
      <w:r w:rsidRPr="002158EF">
        <w:rPr>
          <w:rFonts w:eastAsia="Times New Roman" w:cs="Times New Roman"/>
          <w:szCs w:val="24"/>
        </w:rPr>
        <w:t xml:space="preserve"> </w:t>
      </w:r>
      <w:r>
        <w:rPr>
          <w:rFonts w:eastAsia="Times New Roman" w:cs="Times New Roman"/>
          <w:szCs w:val="24"/>
        </w:rPr>
        <w:t>πραγματικά μπροστά σε διλημμα</w:t>
      </w:r>
      <w:r w:rsidRPr="002158EF">
        <w:rPr>
          <w:rFonts w:eastAsia="Times New Roman" w:cs="Times New Roman"/>
          <w:szCs w:val="24"/>
        </w:rPr>
        <w:t>τικές εκλογές</w:t>
      </w:r>
      <w:r>
        <w:rPr>
          <w:rFonts w:eastAsia="Times New Roman" w:cs="Times New Roman"/>
          <w:szCs w:val="24"/>
        </w:rPr>
        <w:t>,</w:t>
      </w:r>
      <w:r w:rsidRPr="002158EF">
        <w:rPr>
          <w:rFonts w:eastAsia="Times New Roman" w:cs="Times New Roman"/>
          <w:szCs w:val="24"/>
        </w:rPr>
        <w:t xml:space="preserve"> όπου σ</w:t>
      </w:r>
      <w:r w:rsidRPr="002158EF">
        <w:rPr>
          <w:rFonts w:eastAsia="Times New Roman" w:cs="Times New Roman"/>
          <w:szCs w:val="24"/>
        </w:rPr>
        <w:t>υγκρούονται μετωπικά δύο απόψεις για το μέλλον όχι μόνο της Ευρωπα</w:t>
      </w:r>
      <w:r>
        <w:rPr>
          <w:rFonts w:eastAsia="Times New Roman" w:cs="Times New Roman"/>
          <w:szCs w:val="24"/>
        </w:rPr>
        <w:t>ϊκής Ένωσης αλλά και των κρατών-</w:t>
      </w:r>
      <w:r w:rsidRPr="002158EF">
        <w:rPr>
          <w:rFonts w:eastAsia="Times New Roman" w:cs="Times New Roman"/>
          <w:szCs w:val="24"/>
        </w:rPr>
        <w:t>μελών</w:t>
      </w:r>
      <w:r>
        <w:rPr>
          <w:rFonts w:eastAsia="Times New Roman" w:cs="Times New Roman"/>
          <w:szCs w:val="24"/>
        </w:rPr>
        <w:t>. Από τη μία είναι αυτός ο ιδιόμορφος</w:t>
      </w:r>
      <w:r w:rsidRPr="002158EF">
        <w:rPr>
          <w:rFonts w:eastAsia="Times New Roman" w:cs="Times New Roman"/>
          <w:szCs w:val="24"/>
        </w:rPr>
        <w:t xml:space="preserve"> </w:t>
      </w:r>
      <w:r>
        <w:rPr>
          <w:rFonts w:eastAsia="Times New Roman" w:cs="Times New Roman"/>
          <w:szCs w:val="24"/>
        </w:rPr>
        <w:t>«</w:t>
      </w:r>
      <w:r w:rsidRPr="002158EF">
        <w:rPr>
          <w:rFonts w:eastAsia="Times New Roman" w:cs="Times New Roman"/>
          <w:szCs w:val="24"/>
        </w:rPr>
        <w:t>γάμος</w:t>
      </w:r>
      <w:r>
        <w:rPr>
          <w:rFonts w:eastAsia="Times New Roman" w:cs="Times New Roman"/>
          <w:szCs w:val="24"/>
        </w:rPr>
        <w:t>»</w:t>
      </w:r>
      <w:r w:rsidRPr="002158EF">
        <w:rPr>
          <w:rFonts w:eastAsia="Times New Roman" w:cs="Times New Roman"/>
          <w:szCs w:val="24"/>
        </w:rPr>
        <w:t xml:space="preserve"> εθνικισμού και </w:t>
      </w:r>
      <w:r>
        <w:rPr>
          <w:rFonts w:eastAsia="Times New Roman" w:cs="Times New Roman"/>
          <w:szCs w:val="24"/>
        </w:rPr>
        <w:t>φιλελευθερισμού. Κ</w:t>
      </w:r>
      <w:r w:rsidRPr="002158EF">
        <w:rPr>
          <w:rFonts w:eastAsia="Times New Roman" w:cs="Times New Roman"/>
          <w:szCs w:val="24"/>
        </w:rPr>
        <w:t xml:space="preserve">αι </w:t>
      </w:r>
      <w:r>
        <w:rPr>
          <w:rFonts w:eastAsia="Times New Roman" w:cs="Times New Roman"/>
          <w:szCs w:val="24"/>
        </w:rPr>
        <w:t xml:space="preserve">από την άλλη, είναι η </w:t>
      </w:r>
      <w:r w:rsidRPr="002158EF">
        <w:rPr>
          <w:rFonts w:eastAsia="Times New Roman" w:cs="Times New Roman"/>
          <w:szCs w:val="24"/>
        </w:rPr>
        <w:t xml:space="preserve">δική μας </w:t>
      </w:r>
      <w:r>
        <w:rPr>
          <w:rFonts w:eastAsia="Times New Roman" w:cs="Times New Roman"/>
          <w:szCs w:val="24"/>
        </w:rPr>
        <w:t>η π</w:t>
      </w:r>
      <w:r w:rsidRPr="002158EF">
        <w:rPr>
          <w:rFonts w:eastAsia="Times New Roman" w:cs="Times New Roman"/>
          <w:szCs w:val="24"/>
        </w:rPr>
        <w:t>ροοδευτική άποψη</w:t>
      </w:r>
      <w:r>
        <w:rPr>
          <w:rFonts w:eastAsia="Times New Roman" w:cs="Times New Roman"/>
          <w:szCs w:val="24"/>
        </w:rPr>
        <w:t>,</w:t>
      </w:r>
      <w:r w:rsidRPr="002158EF">
        <w:rPr>
          <w:rFonts w:eastAsia="Times New Roman" w:cs="Times New Roman"/>
          <w:szCs w:val="24"/>
        </w:rPr>
        <w:t xml:space="preserve"> που θέλει την κοινω</w:t>
      </w:r>
      <w:r w:rsidRPr="002158EF">
        <w:rPr>
          <w:rFonts w:eastAsia="Times New Roman" w:cs="Times New Roman"/>
          <w:szCs w:val="24"/>
        </w:rPr>
        <w:t>νική Ευρώπη με ανοιχτές κοινωνίες</w:t>
      </w:r>
      <w:r>
        <w:rPr>
          <w:rFonts w:eastAsia="Times New Roman" w:cs="Times New Roman"/>
          <w:szCs w:val="24"/>
        </w:rPr>
        <w:t>, μια</w:t>
      </w:r>
      <w:r w:rsidRPr="002158EF">
        <w:rPr>
          <w:rFonts w:eastAsia="Times New Roman" w:cs="Times New Roman"/>
          <w:szCs w:val="24"/>
        </w:rPr>
        <w:t xml:space="preserve"> Ευρώπη των δικαιωμάτων και ελευθεριών</w:t>
      </w:r>
      <w:r>
        <w:rPr>
          <w:rFonts w:eastAsia="Times New Roman" w:cs="Times New Roman"/>
          <w:szCs w:val="24"/>
        </w:rPr>
        <w:t>.</w:t>
      </w:r>
    </w:p>
    <w:p w14:paraId="0A5DDFB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w:t>
      </w:r>
      <w:r w:rsidRPr="002158EF">
        <w:rPr>
          <w:rFonts w:eastAsia="Times New Roman" w:cs="Times New Roman"/>
          <w:szCs w:val="24"/>
        </w:rPr>
        <w:t xml:space="preserve"> διαδικασία της συνταγματικής </w:t>
      </w:r>
      <w:r>
        <w:rPr>
          <w:rFonts w:eastAsia="Times New Roman" w:cs="Times New Roman"/>
          <w:szCs w:val="24"/>
        </w:rPr>
        <w:t>Α</w:t>
      </w:r>
      <w:r w:rsidRPr="002158EF">
        <w:rPr>
          <w:rFonts w:eastAsia="Times New Roman" w:cs="Times New Roman"/>
          <w:szCs w:val="24"/>
        </w:rPr>
        <w:t>ναθεώρησης</w:t>
      </w:r>
      <w:r>
        <w:rPr>
          <w:rFonts w:eastAsia="Times New Roman" w:cs="Times New Roman"/>
          <w:szCs w:val="24"/>
        </w:rPr>
        <w:t>,</w:t>
      </w:r>
      <w:r w:rsidRPr="002158EF">
        <w:rPr>
          <w:rFonts w:eastAsia="Times New Roman" w:cs="Times New Roman"/>
          <w:szCs w:val="24"/>
        </w:rPr>
        <w:t xml:space="preserve"> όπως διεξ</w:t>
      </w:r>
      <w:r>
        <w:rPr>
          <w:rFonts w:eastAsia="Times New Roman" w:cs="Times New Roman"/>
          <w:szCs w:val="24"/>
        </w:rPr>
        <w:t>άχθηκε</w:t>
      </w:r>
      <w:r w:rsidRPr="002158EF">
        <w:rPr>
          <w:rFonts w:eastAsia="Times New Roman" w:cs="Times New Roman"/>
          <w:szCs w:val="24"/>
        </w:rPr>
        <w:t xml:space="preserve"> </w:t>
      </w:r>
      <w:r>
        <w:rPr>
          <w:rFonts w:eastAsia="Times New Roman" w:cs="Times New Roman"/>
          <w:szCs w:val="24"/>
        </w:rPr>
        <w:t xml:space="preserve">στην </w:t>
      </w:r>
      <w:r>
        <w:rPr>
          <w:rFonts w:eastAsia="Times New Roman" w:cs="Times New Roman"/>
          <w:szCs w:val="24"/>
        </w:rPr>
        <w:t>ε</w:t>
      </w:r>
      <w:r w:rsidRPr="002158EF">
        <w:rPr>
          <w:rFonts w:eastAsia="Times New Roman" w:cs="Times New Roman"/>
          <w:szCs w:val="24"/>
        </w:rPr>
        <w:t>πιτροπή</w:t>
      </w:r>
      <w:r>
        <w:rPr>
          <w:rFonts w:eastAsia="Times New Roman" w:cs="Times New Roman"/>
          <w:szCs w:val="24"/>
        </w:rPr>
        <w:t>,</w:t>
      </w:r>
      <w:r w:rsidRPr="002158EF">
        <w:rPr>
          <w:rFonts w:eastAsia="Times New Roman" w:cs="Times New Roman"/>
          <w:szCs w:val="24"/>
        </w:rPr>
        <w:t xml:space="preserve"> νομίζω </w:t>
      </w:r>
      <w:r>
        <w:rPr>
          <w:rFonts w:eastAsia="Times New Roman" w:cs="Times New Roman"/>
          <w:szCs w:val="24"/>
        </w:rPr>
        <w:t xml:space="preserve">ότι </w:t>
      </w:r>
      <w:r w:rsidRPr="002158EF">
        <w:rPr>
          <w:rFonts w:eastAsia="Times New Roman" w:cs="Times New Roman"/>
          <w:szCs w:val="24"/>
        </w:rPr>
        <w:t>γενικά ανταποκρίθηκε στις απαιτήσεις της συγκυρίας</w:t>
      </w:r>
      <w:r>
        <w:rPr>
          <w:rFonts w:eastAsia="Times New Roman" w:cs="Times New Roman"/>
          <w:szCs w:val="24"/>
        </w:rPr>
        <w:t xml:space="preserve"> και δεν είχε</w:t>
      </w:r>
      <w:r w:rsidRPr="002158EF">
        <w:rPr>
          <w:rFonts w:eastAsia="Times New Roman" w:cs="Times New Roman"/>
          <w:szCs w:val="24"/>
        </w:rPr>
        <w:t xml:space="preserve"> ούτε παρακμιακά ούτε πραξικο</w:t>
      </w:r>
      <w:r w:rsidRPr="002158EF">
        <w:rPr>
          <w:rFonts w:eastAsia="Times New Roman" w:cs="Times New Roman"/>
          <w:szCs w:val="24"/>
        </w:rPr>
        <w:t>πηματικά χαρακτηριστικά</w:t>
      </w:r>
      <w:r>
        <w:rPr>
          <w:rFonts w:eastAsia="Times New Roman" w:cs="Times New Roman"/>
          <w:szCs w:val="24"/>
        </w:rPr>
        <w:t>,</w:t>
      </w:r>
      <w:r w:rsidRPr="002158EF">
        <w:rPr>
          <w:rFonts w:eastAsia="Times New Roman" w:cs="Times New Roman"/>
          <w:szCs w:val="24"/>
        </w:rPr>
        <w:t xml:space="preserve"> παρά την </w:t>
      </w:r>
      <w:r>
        <w:rPr>
          <w:rFonts w:eastAsia="Times New Roman" w:cs="Times New Roman"/>
          <w:szCs w:val="24"/>
        </w:rPr>
        <w:t xml:space="preserve">υπερβολική και αβάσιμη </w:t>
      </w:r>
      <w:r w:rsidRPr="002158EF">
        <w:rPr>
          <w:rFonts w:eastAsia="Times New Roman" w:cs="Times New Roman"/>
          <w:szCs w:val="24"/>
        </w:rPr>
        <w:t>κριτική</w:t>
      </w:r>
      <w:r>
        <w:rPr>
          <w:rFonts w:eastAsia="Times New Roman" w:cs="Times New Roman"/>
          <w:szCs w:val="24"/>
        </w:rPr>
        <w:t xml:space="preserve"> που ακούστηκε από πλευρές της Α</w:t>
      </w:r>
      <w:r w:rsidRPr="002158EF">
        <w:rPr>
          <w:rFonts w:eastAsia="Times New Roman" w:cs="Times New Roman"/>
          <w:szCs w:val="24"/>
        </w:rPr>
        <w:t>ίθουσας</w:t>
      </w:r>
      <w:r>
        <w:rPr>
          <w:rFonts w:eastAsia="Times New Roman" w:cs="Times New Roman"/>
          <w:szCs w:val="24"/>
        </w:rPr>
        <w:t>. Α</w:t>
      </w:r>
      <w:r w:rsidRPr="002158EF">
        <w:rPr>
          <w:rFonts w:eastAsia="Times New Roman" w:cs="Times New Roman"/>
          <w:szCs w:val="24"/>
        </w:rPr>
        <w:t>υτό</w:t>
      </w:r>
      <w:r>
        <w:rPr>
          <w:rFonts w:eastAsia="Times New Roman" w:cs="Times New Roman"/>
          <w:szCs w:val="24"/>
        </w:rPr>
        <w:t xml:space="preserve"> οφείλεται εν πολλοίς στον Πρόεδρο κ.</w:t>
      </w:r>
      <w:r w:rsidRPr="002158EF">
        <w:rPr>
          <w:rFonts w:eastAsia="Times New Roman" w:cs="Times New Roman"/>
          <w:szCs w:val="24"/>
        </w:rPr>
        <w:t xml:space="preserve"> Παρασκευόπουλο</w:t>
      </w:r>
      <w:r>
        <w:rPr>
          <w:rFonts w:eastAsia="Times New Roman" w:cs="Times New Roman"/>
          <w:szCs w:val="24"/>
        </w:rPr>
        <w:t xml:space="preserve"> και στην ποιότητά </w:t>
      </w:r>
      <w:r w:rsidRPr="002158EF">
        <w:rPr>
          <w:rFonts w:eastAsia="Times New Roman" w:cs="Times New Roman"/>
          <w:szCs w:val="24"/>
        </w:rPr>
        <w:t>του</w:t>
      </w:r>
      <w:r>
        <w:rPr>
          <w:rFonts w:eastAsia="Times New Roman" w:cs="Times New Roman"/>
          <w:szCs w:val="24"/>
        </w:rPr>
        <w:t>,</w:t>
      </w:r>
      <w:r w:rsidRPr="002158EF">
        <w:rPr>
          <w:rFonts w:eastAsia="Times New Roman" w:cs="Times New Roman"/>
          <w:szCs w:val="24"/>
        </w:rPr>
        <w:t xml:space="preserve"> </w:t>
      </w:r>
      <w:r>
        <w:rPr>
          <w:rFonts w:eastAsia="Times New Roman" w:cs="Times New Roman"/>
          <w:szCs w:val="24"/>
        </w:rPr>
        <w:t>καθώς και στην εμπειρία του κυρίου Τραγάκη</w:t>
      </w:r>
      <w:r w:rsidRPr="002158EF">
        <w:rPr>
          <w:rFonts w:eastAsia="Times New Roman" w:cs="Times New Roman"/>
          <w:szCs w:val="24"/>
        </w:rPr>
        <w:t xml:space="preserve"> και του κ</w:t>
      </w:r>
      <w:r>
        <w:rPr>
          <w:rFonts w:eastAsia="Times New Roman" w:cs="Times New Roman"/>
          <w:szCs w:val="24"/>
        </w:rPr>
        <w:t>.</w:t>
      </w:r>
      <w:r w:rsidRPr="002158EF">
        <w:rPr>
          <w:rFonts w:eastAsia="Times New Roman" w:cs="Times New Roman"/>
          <w:szCs w:val="24"/>
        </w:rPr>
        <w:t xml:space="preserve"> Παπαθεοδώρου</w:t>
      </w:r>
      <w:r>
        <w:rPr>
          <w:rFonts w:eastAsia="Times New Roman" w:cs="Times New Roman"/>
          <w:szCs w:val="24"/>
        </w:rPr>
        <w:t>,</w:t>
      </w:r>
      <w:r w:rsidRPr="002158EF">
        <w:rPr>
          <w:rFonts w:eastAsia="Times New Roman" w:cs="Times New Roman"/>
          <w:szCs w:val="24"/>
        </w:rPr>
        <w:t xml:space="preserve"> των </w:t>
      </w:r>
      <w:r>
        <w:rPr>
          <w:rFonts w:eastAsia="Times New Roman" w:cs="Times New Roman"/>
          <w:szCs w:val="24"/>
        </w:rPr>
        <w:t>συμ</w:t>
      </w:r>
      <w:r w:rsidRPr="002158EF">
        <w:rPr>
          <w:rFonts w:eastAsia="Times New Roman" w:cs="Times New Roman"/>
          <w:szCs w:val="24"/>
        </w:rPr>
        <w:t>προέδρων</w:t>
      </w:r>
      <w:r>
        <w:rPr>
          <w:rFonts w:eastAsia="Times New Roman" w:cs="Times New Roman"/>
          <w:szCs w:val="24"/>
        </w:rPr>
        <w:t xml:space="preserve">. </w:t>
      </w:r>
    </w:p>
    <w:p w14:paraId="0A5DDFB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Θέλω, όμως, να</w:t>
      </w:r>
      <w:r w:rsidRPr="002158EF">
        <w:rPr>
          <w:rFonts w:eastAsia="Times New Roman" w:cs="Times New Roman"/>
          <w:szCs w:val="24"/>
        </w:rPr>
        <w:t xml:space="preserve"> δώσω </w:t>
      </w:r>
      <w:r>
        <w:rPr>
          <w:rFonts w:eastAsia="Times New Roman" w:cs="Times New Roman"/>
          <w:szCs w:val="24"/>
        </w:rPr>
        <w:t xml:space="preserve">ρητά </w:t>
      </w:r>
      <w:r w:rsidRPr="002158EF">
        <w:rPr>
          <w:rFonts w:eastAsia="Times New Roman" w:cs="Times New Roman"/>
          <w:szCs w:val="24"/>
        </w:rPr>
        <w:t>εύσημα στο</w:t>
      </w:r>
      <w:r>
        <w:rPr>
          <w:rFonts w:eastAsia="Times New Roman" w:cs="Times New Roman"/>
          <w:szCs w:val="24"/>
        </w:rPr>
        <w:t>ν γενικό εισηγητή της Μ</w:t>
      </w:r>
      <w:r w:rsidRPr="002158EF">
        <w:rPr>
          <w:rFonts w:eastAsia="Times New Roman" w:cs="Times New Roman"/>
          <w:szCs w:val="24"/>
        </w:rPr>
        <w:t>εί</w:t>
      </w:r>
      <w:r>
        <w:rPr>
          <w:rFonts w:eastAsia="Times New Roman" w:cs="Times New Roman"/>
          <w:szCs w:val="24"/>
        </w:rPr>
        <w:t>ζονος Α</w:t>
      </w:r>
      <w:r w:rsidRPr="002158EF">
        <w:rPr>
          <w:rFonts w:eastAsia="Times New Roman" w:cs="Times New Roman"/>
          <w:szCs w:val="24"/>
        </w:rPr>
        <w:t>ντιπολίτευσης κ</w:t>
      </w:r>
      <w:r>
        <w:rPr>
          <w:rFonts w:eastAsia="Times New Roman" w:cs="Times New Roman"/>
          <w:szCs w:val="24"/>
        </w:rPr>
        <w:t>.</w:t>
      </w:r>
      <w:r w:rsidRPr="002158EF">
        <w:rPr>
          <w:rFonts w:eastAsia="Times New Roman" w:cs="Times New Roman"/>
          <w:szCs w:val="24"/>
        </w:rPr>
        <w:t xml:space="preserve"> Τασούλα</w:t>
      </w:r>
      <w:r>
        <w:rPr>
          <w:rFonts w:eastAsia="Times New Roman" w:cs="Times New Roman"/>
          <w:szCs w:val="24"/>
        </w:rPr>
        <w:t>, διότι με τη</w:t>
      </w:r>
      <w:r w:rsidRPr="002158EF">
        <w:rPr>
          <w:rFonts w:eastAsia="Times New Roman" w:cs="Times New Roman"/>
          <w:szCs w:val="24"/>
        </w:rPr>
        <w:t xml:space="preserve"> δική του </w:t>
      </w:r>
      <w:r>
        <w:rPr>
          <w:rFonts w:eastAsia="Times New Roman" w:cs="Times New Roman"/>
          <w:szCs w:val="24"/>
        </w:rPr>
        <w:t>ηπιότητα</w:t>
      </w:r>
      <w:r w:rsidRPr="002158EF">
        <w:rPr>
          <w:rFonts w:eastAsia="Times New Roman" w:cs="Times New Roman"/>
          <w:szCs w:val="24"/>
        </w:rPr>
        <w:t xml:space="preserve"> και εμβρίθεια μπόρεσε να </w:t>
      </w:r>
      <w:r>
        <w:rPr>
          <w:rFonts w:eastAsia="Times New Roman" w:cs="Times New Roman"/>
          <w:szCs w:val="24"/>
        </w:rPr>
        <w:t xml:space="preserve">κρατήσει το </w:t>
      </w:r>
      <w:r w:rsidRPr="002158EF">
        <w:rPr>
          <w:rFonts w:eastAsia="Times New Roman" w:cs="Times New Roman"/>
          <w:szCs w:val="24"/>
        </w:rPr>
        <w:t>επίπεδο της συζ</w:t>
      </w:r>
      <w:r>
        <w:rPr>
          <w:rFonts w:eastAsia="Times New Roman" w:cs="Times New Roman"/>
          <w:szCs w:val="24"/>
        </w:rPr>
        <w:t>ήτησης στα απαιτούμενα από τον Κανονισμό και το Σ</w:t>
      </w:r>
      <w:r w:rsidRPr="002158EF">
        <w:rPr>
          <w:rFonts w:eastAsia="Times New Roman" w:cs="Times New Roman"/>
          <w:szCs w:val="24"/>
        </w:rPr>
        <w:t>ύνταγμα</w:t>
      </w:r>
      <w:r>
        <w:rPr>
          <w:rFonts w:eastAsia="Times New Roman" w:cs="Times New Roman"/>
          <w:szCs w:val="24"/>
        </w:rPr>
        <w:t>, έχον</w:t>
      </w:r>
      <w:r>
        <w:rPr>
          <w:rFonts w:eastAsia="Times New Roman" w:cs="Times New Roman"/>
          <w:szCs w:val="24"/>
        </w:rPr>
        <w:t xml:space="preserve">τας να αντιμετωπίσει και ακραίες φωνές στο κόμμα του, που ήθελαν να μεταβληθεί η συζήτηση σε ένα είδος θεσμικού εκβιασμού, απειλώντας μάλιστα -υπήρχε ρητή ομιλία στην </w:t>
      </w:r>
      <w:r>
        <w:rPr>
          <w:rFonts w:eastAsia="Times New Roman" w:cs="Times New Roman"/>
          <w:szCs w:val="24"/>
        </w:rPr>
        <w:t>ε</w:t>
      </w:r>
      <w:r>
        <w:rPr>
          <w:rFonts w:eastAsia="Times New Roman" w:cs="Times New Roman"/>
          <w:szCs w:val="24"/>
        </w:rPr>
        <w:t>πιτροπή- με αποχώρηση της Νέας Δημοκρατίας, εάν δεν συμφωνούσαμε να αναθεωρηθεί το άρθρο</w:t>
      </w:r>
      <w:r>
        <w:rPr>
          <w:rFonts w:eastAsia="Times New Roman" w:cs="Times New Roman"/>
          <w:szCs w:val="24"/>
        </w:rPr>
        <w:t xml:space="preserve"> 16, για το οποίο -όπως ξέρετε- έχουμε σαφή διαφωνία.</w:t>
      </w:r>
    </w:p>
    <w:p w14:paraId="0A5DDFC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Αντίστοιχη ήταν και η συμβολή άλλων μελών της </w:t>
      </w:r>
      <w:r>
        <w:rPr>
          <w:rFonts w:eastAsia="Times New Roman" w:cs="Times New Roman"/>
          <w:szCs w:val="24"/>
        </w:rPr>
        <w:t>ε</w:t>
      </w:r>
      <w:r>
        <w:rPr>
          <w:rFonts w:eastAsia="Times New Roman" w:cs="Times New Roman"/>
          <w:szCs w:val="24"/>
        </w:rPr>
        <w:t xml:space="preserve">πιτροπής, όπως του κ. Τζαβάρα, </w:t>
      </w:r>
      <w:r w:rsidRPr="002158EF">
        <w:rPr>
          <w:rFonts w:eastAsia="Times New Roman" w:cs="Times New Roman"/>
          <w:szCs w:val="24"/>
        </w:rPr>
        <w:t>του κ</w:t>
      </w:r>
      <w:r>
        <w:rPr>
          <w:rFonts w:eastAsia="Times New Roman" w:cs="Times New Roman"/>
          <w:szCs w:val="24"/>
        </w:rPr>
        <w:t xml:space="preserve">. </w:t>
      </w:r>
      <w:r w:rsidRPr="002158EF">
        <w:rPr>
          <w:rFonts w:eastAsia="Times New Roman" w:cs="Times New Roman"/>
          <w:szCs w:val="24"/>
        </w:rPr>
        <w:t>Βενιζέλου και του κ</w:t>
      </w:r>
      <w:r>
        <w:rPr>
          <w:rFonts w:eastAsia="Times New Roman" w:cs="Times New Roman"/>
          <w:szCs w:val="24"/>
        </w:rPr>
        <w:t>.</w:t>
      </w:r>
      <w:r w:rsidRPr="002158EF">
        <w:rPr>
          <w:rFonts w:eastAsia="Times New Roman" w:cs="Times New Roman"/>
          <w:szCs w:val="24"/>
        </w:rPr>
        <w:t xml:space="preserve"> Λοβέρδου</w:t>
      </w:r>
      <w:r>
        <w:rPr>
          <w:rFonts w:eastAsia="Times New Roman" w:cs="Times New Roman"/>
          <w:szCs w:val="24"/>
        </w:rPr>
        <w:t>,</w:t>
      </w:r>
      <w:r w:rsidRPr="002158EF">
        <w:rPr>
          <w:rFonts w:eastAsia="Times New Roman" w:cs="Times New Roman"/>
          <w:szCs w:val="24"/>
        </w:rPr>
        <w:t xml:space="preserve"> ως και </w:t>
      </w:r>
      <w:r>
        <w:rPr>
          <w:rFonts w:eastAsia="Times New Roman" w:cs="Times New Roman"/>
          <w:szCs w:val="24"/>
        </w:rPr>
        <w:t xml:space="preserve">εξ </w:t>
      </w:r>
      <w:r w:rsidRPr="002158EF">
        <w:rPr>
          <w:rFonts w:eastAsia="Times New Roman" w:cs="Times New Roman"/>
          <w:szCs w:val="24"/>
        </w:rPr>
        <w:t>ειδικότητας</w:t>
      </w:r>
      <w:r>
        <w:rPr>
          <w:rFonts w:eastAsia="Times New Roman" w:cs="Times New Roman"/>
          <w:szCs w:val="24"/>
        </w:rPr>
        <w:t>,</w:t>
      </w:r>
      <w:r w:rsidRPr="002158EF">
        <w:rPr>
          <w:rFonts w:eastAsia="Times New Roman" w:cs="Times New Roman"/>
          <w:szCs w:val="24"/>
        </w:rPr>
        <w:t xml:space="preserve"> </w:t>
      </w:r>
      <w:r>
        <w:rPr>
          <w:rFonts w:eastAsia="Times New Roman" w:cs="Times New Roman"/>
          <w:szCs w:val="24"/>
        </w:rPr>
        <w:t xml:space="preserve">του κ. Μαυρωτά και </w:t>
      </w:r>
      <w:r w:rsidRPr="002158EF">
        <w:rPr>
          <w:rFonts w:eastAsia="Times New Roman" w:cs="Times New Roman"/>
          <w:szCs w:val="24"/>
        </w:rPr>
        <w:t>του κ</w:t>
      </w:r>
      <w:r>
        <w:rPr>
          <w:rFonts w:eastAsia="Times New Roman" w:cs="Times New Roman"/>
          <w:szCs w:val="24"/>
        </w:rPr>
        <w:t xml:space="preserve">. </w:t>
      </w:r>
      <w:r w:rsidRPr="002158EF">
        <w:rPr>
          <w:rFonts w:eastAsia="Times New Roman" w:cs="Times New Roman"/>
          <w:szCs w:val="24"/>
        </w:rPr>
        <w:t>Γκιόκα</w:t>
      </w:r>
      <w:r>
        <w:rPr>
          <w:rFonts w:eastAsia="Times New Roman" w:cs="Times New Roman"/>
          <w:szCs w:val="24"/>
        </w:rPr>
        <w:t>.</w:t>
      </w:r>
    </w:p>
    <w:p w14:paraId="0A5DDFC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w:t>
      </w:r>
      <w:r w:rsidRPr="002158EF">
        <w:rPr>
          <w:rFonts w:eastAsia="Times New Roman" w:cs="Times New Roman"/>
          <w:szCs w:val="24"/>
        </w:rPr>
        <w:t>έλω να πιστεύω</w:t>
      </w:r>
      <w:r>
        <w:rPr>
          <w:rFonts w:eastAsia="Times New Roman" w:cs="Times New Roman"/>
          <w:szCs w:val="24"/>
        </w:rPr>
        <w:t xml:space="preserve"> ότι</w:t>
      </w:r>
      <w:r w:rsidRPr="002158EF">
        <w:rPr>
          <w:rFonts w:eastAsia="Times New Roman" w:cs="Times New Roman"/>
          <w:szCs w:val="24"/>
        </w:rPr>
        <w:t xml:space="preserve"> αυτό το ε</w:t>
      </w:r>
      <w:r w:rsidRPr="002158EF">
        <w:rPr>
          <w:rFonts w:eastAsia="Times New Roman" w:cs="Times New Roman"/>
          <w:szCs w:val="24"/>
        </w:rPr>
        <w:t>πίπεδο θεσμικ</w:t>
      </w:r>
      <w:r>
        <w:rPr>
          <w:rFonts w:eastAsia="Times New Roman" w:cs="Times New Roman"/>
          <w:szCs w:val="24"/>
        </w:rPr>
        <w:t xml:space="preserve">ής ωριμότητας που δείξαμε στην </w:t>
      </w:r>
      <w:r>
        <w:rPr>
          <w:rFonts w:eastAsia="Times New Roman" w:cs="Times New Roman"/>
          <w:szCs w:val="24"/>
        </w:rPr>
        <w:t>ε</w:t>
      </w:r>
      <w:r w:rsidRPr="002158EF">
        <w:rPr>
          <w:rFonts w:eastAsia="Times New Roman" w:cs="Times New Roman"/>
          <w:szCs w:val="24"/>
        </w:rPr>
        <w:t xml:space="preserve">πιτροπή θα αποτυπωθεί και </w:t>
      </w:r>
      <w:r>
        <w:rPr>
          <w:rFonts w:eastAsia="Times New Roman" w:cs="Times New Roman"/>
          <w:szCs w:val="24"/>
        </w:rPr>
        <w:t xml:space="preserve">στις </w:t>
      </w:r>
      <w:r w:rsidRPr="002158EF">
        <w:rPr>
          <w:rFonts w:eastAsia="Times New Roman" w:cs="Times New Roman"/>
          <w:szCs w:val="24"/>
        </w:rPr>
        <w:t xml:space="preserve">συζητήσεις της </w:t>
      </w:r>
      <w:r>
        <w:rPr>
          <w:rFonts w:eastAsia="Times New Roman" w:cs="Times New Roman"/>
          <w:szCs w:val="24"/>
        </w:rPr>
        <w:t>Ο</w:t>
      </w:r>
      <w:r w:rsidRPr="002158EF">
        <w:rPr>
          <w:rFonts w:eastAsia="Times New Roman" w:cs="Times New Roman"/>
          <w:szCs w:val="24"/>
        </w:rPr>
        <w:t>λομέλειας</w:t>
      </w:r>
      <w:r>
        <w:rPr>
          <w:rFonts w:eastAsia="Times New Roman" w:cs="Times New Roman"/>
          <w:szCs w:val="24"/>
        </w:rPr>
        <w:t>,</w:t>
      </w:r>
      <w:r w:rsidRPr="002158EF">
        <w:rPr>
          <w:rFonts w:eastAsia="Times New Roman" w:cs="Times New Roman"/>
          <w:szCs w:val="24"/>
        </w:rPr>
        <w:t xml:space="preserve"> ούτως ώστε να έχουμε εκείνες τις συναινέσ</w:t>
      </w:r>
      <w:r>
        <w:rPr>
          <w:rFonts w:eastAsia="Times New Roman" w:cs="Times New Roman"/>
          <w:szCs w:val="24"/>
        </w:rPr>
        <w:t>εις που μπορούν να προκύψουν απ’</w:t>
      </w:r>
      <w:r w:rsidRPr="002158EF">
        <w:rPr>
          <w:rFonts w:eastAsia="Times New Roman" w:cs="Times New Roman"/>
          <w:szCs w:val="24"/>
        </w:rPr>
        <w:t xml:space="preserve"> αυτήν και να αναδειχθούν οι πραγματικές ιδεολογικές και πολιτικές</w:t>
      </w:r>
      <w:r>
        <w:rPr>
          <w:rFonts w:eastAsia="Times New Roman" w:cs="Times New Roman"/>
          <w:szCs w:val="24"/>
        </w:rPr>
        <w:t xml:space="preserve"> μας</w:t>
      </w:r>
      <w:r w:rsidRPr="002158EF">
        <w:rPr>
          <w:rFonts w:eastAsia="Times New Roman" w:cs="Times New Roman"/>
          <w:szCs w:val="24"/>
        </w:rPr>
        <w:t xml:space="preserve"> διαφορές</w:t>
      </w:r>
      <w:r>
        <w:rPr>
          <w:rFonts w:eastAsia="Times New Roman" w:cs="Times New Roman"/>
          <w:szCs w:val="24"/>
        </w:rPr>
        <w:t>,</w:t>
      </w:r>
      <w:r>
        <w:rPr>
          <w:rFonts w:eastAsia="Times New Roman" w:cs="Times New Roman"/>
          <w:szCs w:val="24"/>
        </w:rPr>
        <w:t xml:space="preserve"> ό</w:t>
      </w:r>
      <w:r w:rsidRPr="002158EF">
        <w:rPr>
          <w:rFonts w:eastAsia="Times New Roman" w:cs="Times New Roman"/>
          <w:szCs w:val="24"/>
        </w:rPr>
        <w:t xml:space="preserve">πως πρέπει να γίνεται σε μία </w:t>
      </w:r>
      <w:r>
        <w:rPr>
          <w:rFonts w:eastAsia="Times New Roman" w:cs="Times New Roman"/>
          <w:szCs w:val="24"/>
        </w:rPr>
        <w:t>δ</w:t>
      </w:r>
      <w:r w:rsidRPr="002158EF">
        <w:rPr>
          <w:rFonts w:eastAsia="Times New Roman" w:cs="Times New Roman"/>
          <w:szCs w:val="24"/>
        </w:rPr>
        <w:t>ημοκρατία</w:t>
      </w:r>
      <w:r>
        <w:rPr>
          <w:rFonts w:eastAsia="Times New Roman" w:cs="Times New Roman"/>
          <w:szCs w:val="24"/>
        </w:rPr>
        <w:t>.</w:t>
      </w:r>
    </w:p>
    <w:p w14:paraId="0A5DDFC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 Και π</w:t>
      </w:r>
      <w:r w:rsidRPr="002158EF">
        <w:rPr>
          <w:rFonts w:eastAsia="Times New Roman" w:cs="Times New Roman"/>
          <w:szCs w:val="24"/>
        </w:rPr>
        <w:t>ράγματι α</w:t>
      </w:r>
      <w:r>
        <w:rPr>
          <w:rFonts w:eastAsia="Times New Roman" w:cs="Times New Roman"/>
          <w:szCs w:val="24"/>
        </w:rPr>
        <w:t>ναδείχθηκαν συναινέσει</w:t>
      </w:r>
      <w:r w:rsidRPr="002158EF">
        <w:rPr>
          <w:rFonts w:eastAsia="Times New Roman" w:cs="Times New Roman"/>
          <w:szCs w:val="24"/>
        </w:rPr>
        <w:t>ς</w:t>
      </w:r>
      <w:r>
        <w:rPr>
          <w:rFonts w:eastAsia="Times New Roman" w:cs="Times New Roman"/>
          <w:szCs w:val="24"/>
        </w:rPr>
        <w:t>.</w:t>
      </w:r>
      <w:r w:rsidRPr="002158EF">
        <w:rPr>
          <w:rFonts w:eastAsia="Times New Roman" w:cs="Times New Roman"/>
          <w:szCs w:val="24"/>
        </w:rPr>
        <w:t xml:space="preserve"> </w:t>
      </w:r>
      <w:r>
        <w:rPr>
          <w:rFonts w:eastAsia="Times New Roman" w:cs="Times New Roman"/>
          <w:szCs w:val="24"/>
        </w:rPr>
        <w:t>Υ</w:t>
      </w:r>
      <w:r w:rsidRPr="002158EF">
        <w:rPr>
          <w:rFonts w:eastAsia="Times New Roman" w:cs="Times New Roman"/>
          <w:szCs w:val="24"/>
        </w:rPr>
        <w:t xml:space="preserve">πήρξαν περιπτώσεις </w:t>
      </w:r>
      <w:r>
        <w:rPr>
          <w:rFonts w:eastAsia="Times New Roman" w:cs="Times New Roman"/>
          <w:szCs w:val="24"/>
        </w:rPr>
        <w:t>-</w:t>
      </w:r>
      <w:r w:rsidRPr="002158EF">
        <w:rPr>
          <w:rFonts w:eastAsia="Times New Roman" w:cs="Times New Roman"/>
          <w:szCs w:val="24"/>
        </w:rPr>
        <w:t>όπως ξέρετε</w:t>
      </w:r>
      <w:r>
        <w:rPr>
          <w:rFonts w:eastAsia="Times New Roman" w:cs="Times New Roman"/>
          <w:szCs w:val="24"/>
        </w:rPr>
        <w:t>-</w:t>
      </w:r>
      <w:r w:rsidRPr="002158EF">
        <w:rPr>
          <w:rFonts w:eastAsia="Times New Roman" w:cs="Times New Roman"/>
          <w:szCs w:val="24"/>
        </w:rPr>
        <w:t xml:space="preserve"> και μάλιστα κρίσιμες</w:t>
      </w:r>
      <w:r>
        <w:rPr>
          <w:rFonts w:eastAsia="Times New Roman" w:cs="Times New Roman"/>
          <w:szCs w:val="24"/>
        </w:rPr>
        <w:t>,</w:t>
      </w:r>
      <w:r w:rsidRPr="002158EF">
        <w:rPr>
          <w:rFonts w:eastAsia="Times New Roman" w:cs="Times New Roman"/>
          <w:szCs w:val="24"/>
        </w:rPr>
        <w:t xml:space="preserve"> που η Νέα Δημοκρατία υπερψήφισε τις προτάσεις </w:t>
      </w:r>
      <w:r>
        <w:rPr>
          <w:rFonts w:eastAsia="Times New Roman" w:cs="Times New Roman"/>
          <w:szCs w:val="24"/>
        </w:rPr>
        <w:t>μας. Θ</w:t>
      </w:r>
      <w:r w:rsidRPr="002158EF">
        <w:rPr>
          <w:rFonts w:eastAsia="Times New Roman" w:cs="Times New Roman"/>
          <w:szCs w:val="24"/>
        </w:rPr>
        <w:t>εωρούσαμε κρίσιμο για την τι</w:t>
      </w:r>
      <w:r>
        <w:rPr>
          <w:rFonts w:eastAsia="Times New Roman" w:cs="Times New Roman"/>
          <w:szCs w:val="24"/>
        </w:rPr>
        <w:t xml:space="preserve">μή του πολιτικού κόσμου να έχουμε </w:t>
      </w:r>
      <w:r>
        <w:rPr>
          <w:rFonts w:eastAsia="Times New Roman" w:cs="Times New Roman"/>
          <w:szCs w:val="24"/>
        </w:rPr>
        <w:t>ευρύτατες πλειοψηφίε</w:t>
      </w:r>
      <w:r w:rsidRPr="002158EF">
        <w:rPr>
          <w:rFonts w:eastAsia="Times New Roman" w:cs="Times New Roman"/>
          <w:szCs w:val="24"/>
        </w:rPr>
        <w:t>ς στον τρόπο με τον οποίο θα αναθεωρηθεί το άρθρο 86 και δευτερευόντως το άρθρο 62</w:t>
      </w:r>
      <w:r>
        <w:rPr>
          <w:rFonts w:eastAsia="Times New Roman" w:cs="Times New Roman"/>
          <w:szCs w:val="24"/>
        </w:rPr>
        <w:t>.</w:t>
      </w:r>
      <w:r w:rsidRPr="002158EF">
        <w:rPr>
          <w:rFonts w:eastAsia="Times New Roman" w:cs="Times New Roman"/>
          <w:szCs w:val="24"/>
        </w:rPr>
        <w:t xml:space="preserve"> </w:t>
      </w:r>
      <w:r>
        <w:rPr>
          <w:rFonts w:eastAsia="Times New Roman" w:cs="Times New Roman"/>
          <w:szCs w:val="24"/>
        </w:rPr>
        <w:t>Γιατί</w:t>
      </w:r>
      <w:r w:rsidRPr="002158EF">
        <w:rPr>
          <w:rFonts w:eastAsia="Times New Roman" w:cs="Times New Roman"/>
          <w:szCs w:val="24"/>
        </w:rPr>
        <w:t xml:space="preserve"> μία από τις κρίσιμες παθογένειες του πολιτικού συστήματος </w:t>
      </w:r>
      <w:r>
        <w:rPr>
          <w:rFonts w:eastAsia="Times New Roman" w:cs="Times New Roman"/>
          <w:szCs w:val="24"/>
        </w:rPr>
        <w:t>-στις οποίες αναφέρθηκα-, σύμφυτη με τη διαπλοκή</w:t>
      </w:r>
      <w:r w:rsidRPr="002158EF">
        <w:rPr>
          <w:rFonts w:eastAsia="Times New Roman" w:cs="Times New Roman"/>
          <w:szCs w:val="24"/>
        </w:rPr>
        <w:t xml:space="preserve"> συμφερόντων στην κορ</w:t>
      </w:r>
      <w:r>
        <w:rPr>
          <w:rFonts w:eastAsia="Times New Roman" w:cs="Times New Roman"/>
          <w:szCs w:val="24"/>
        </w:rPr>
        <w:t>υ</w:t>
      </w:r>
      <w:r w:rsidRPr="002158EF">
        <w:rPr>
          <w:rFonts w:eastAsia="Times New Roman" w:cs="Times New Roman"/>
          <w:szCs w:val="24"/>
        </w:rPr>
        <w:t>φή της εξουσίας</w:t>
      </w:r>
      <w:r>
        <w:rPr>
          <w:rFonts w:eastAsia="Times New Roman" w:cs="Times New Roman"/>
          <w:szCs w:val="24"/>
        </w:rPr>
        <w:t>, ή</w:t>
      </w:r>
      <w:r>
        <w:rPr>
          <w:rFonts w:eastAsia="Times New Roman" w:cs="Times New Roman"/>
          <w:szCs w:val="24"/>
        </w:rPr>
        <w:t>ταν ακριβώς και το απαράδεκτο καθεστώς π</w:t>
      </w:r>
      <w:r w:rsidRPr="002158EF">
        <w:rPr>
          <w:rFonts w:eastAsia="Times New Roman" w:cs="Times New Roman"/>
          <w:szCs w:val="24"/>
        </w:rPr>
        <w:t>ροστασίας του πολιτικού κόσμου</w:t>
      </w:r>
      <w:r>
        <w:rPr>
          <w:rFonts w:eastAsia="Times New Roman" w:cs="Times New Roman"/>
          <w:szCs w:val="24"/>
        </w:rPr>
        <w:t>,</w:t>
      </w:r>
      <w:r w:rsidRPr="002158EF">
        <w:rPr>
          <w:rFonts w:eastAsia="Times New Roman" w:cs="Times New Roman"/>
          <w:szCs w:val="24"/>
        </w:rPr>
        <w:t xml:space="preserve"> αυτή η παραβίαση της αρχής της ισονομίας που αφορούσε την ποινική του μεταχείριση</w:t>
      </w:r>
      <w:r>
        <w:rPr>
          <w:rFonts w:eastAsia="Times New Roman" w:cs="Times New Roman"/>
          <w:szCs w:val="24"/>
        </w:rPr>
        <w:t>.</w:t>
      </w:r>
    </w:p>
    <w:p w14:paraId="0A5DDFC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 Κ</w:t>
      </w:r>
      <w:r w:rsidRPr="002158EF">
        <w:rPr>
          <w:rFonts w:eastAsia="Times New Roman" w:cs="Times New Roman"/>
          <w:szCs w:val="24"/>
        </w:rPr>
        <w:t xml:space="preserve">αι </w:t>
      </w:r>
      <w:r>
        <w:rPr>
          <w:rFonts w:eastAsia="Times New Roman" w:cs="Times New Roman"/>
          <w:szCs w:val="24"/>
        </w:rPr>
        <w:t>υπήρξαν, επίσης,</w:t>
      </w:r>
      <w:r w:rsidRPr="002158EF">
        <w:rPr>
          <w:rFonts w:eastAsia="Times New Roman" w:cs="Times New Roman"/>
          <w:szCs w:val="24"/>
        </w:rPr>
        <w:t xml:space="preserve"> και συγ</w:t>
      </w:r>
      <w:r>
        <w:rPr>
          <w:rFonts w:eastAsia="Times New Roman" w:cs="Times New Roman"/>
          <w:szCs w:val="24"/>
        </w:rPr>
        <w:t>κλίσεις όπου και ε</w:t>
      </w:r>
      <w:r w:rsidRPr="002158EF">
        <w:rPr>
          <w:rFonts w:eastAsia="Times New Roman" w:cs="Times New Roman"/>
          <w:szCs w:val="24"/>
        </w:rPr>
        <w:t>μείς ψηφίσαμε προτάσεις της Νέας Δημοκρατίας</w:t>
      </w:r>
      <w:r>
        <w:rPr>
          <w:rFonts w:eastAsia="Times New Roman" w:cs="Times New Roman"/>
          <w:szCs w:val="24"/>
        </w:rPr>
        <w:t>,</w:t>
      </w:r>
      <w:r w:rsidRPr="002158EF">
        <w:rPr>
          <w:rFonts w:eastAsia="Times New Roman" w:cs="Times New Roman"/>
          <w:szCs w:val="24"/>
        </w:rPr>
        <w:t xml:space="preserve"> όπως για</w:t>
      </w:r>
      <w:r w:rsidRPr="002158EF">
        <w:rPr>
          <w:rFonts w:eastAsia="Times New Roman" w:cs="Times New Roman"/>
          <w:szCs w:val="24"/>
        </w:rPr>
        <w:t xml:space="preserve"> παράδειγμα για τη διεύρυνση των δυνατοτήτων και των θεσμικών δικαιωμάτων της </w:t>
      </w:r>
      <w:r>
        <w:rPr>
          <w:rFonts w:eastAsia="Times New Roman" w:cs="Times New Roman"/>
          <w:szCs w:val="24"/>
        </w:rPr>
        <w:t>Α</w:t>
      </w:r>
      <w:r w:rsidRPr="002158EF">
        <w:rPr>
          <w:rFonts w:eastAsia="Times New Roman" w:cs="Times New Roman"/>
          <w:szCs w:val="24"/>
        </w:rPr>
        <w:t>ντιπολίτευσης να θεσπίζει εξεταστικές επιτροπές</w:t>
      </w:r>
      <w:r>
        <w:rPr>
          <w:rFonts w:eastAsia="Times New Roman" w:cs="Times New Roman"/>
          <w:szCs w:val="24"/>
        </w:rPr>
        <w:t xml:space="preserve">, εκεί που πράγματι </w:t>
      </w:r>
      <w:r w:rsidRPr="002158EF">
        <w:rPr>
          <w:rFonts w:eastAsia="Times New Roman" w:cs="Times New Roman"/>
          <w:szCs w:val="24"/>
        </w:rPr>
        <w:t>μπορούσαμε να έχουμε συγκλίσεις</w:t>
      </w:r>
      <w:r>
        <w:rPr>
          <w:rFonts w:eastAsia="Times New Roman" w:cs="Times New Roman"/>
          <w:szCs w:val="24"/>
        </w:rPr>
        <w:t>.</w:t>
      </w:r>
    </w:p>
    <w:p w14:paraId="0A5DDFC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 Γ</w:t>
      </w:r>
      <w:r w:rsidRPr="002158EF">
        <w:rPr>
          <w:rFonts w:eastAsia="Times New Roman" w:cs="Times New Roman"/>
          <w:szCs w:val="24"/>
        </w:rPr>
        <w:t>ιατί</w:t>
      </w:r>
      <w:r>
        <w:rPr>
          <w:rFonts w:eastAsia="Times New Roman" w:cs="Times New Roman"/>
          <w:szCs w:val="24"/>
        </w:rPr>
        <w:t>,</w:t>
      </w:r>
      <w:r w:rsidRPr="002158EF">
        <w:rPr>
          <w:rFonts w:eastAsia="Times New Roman" w:cs="Times New Roman"/>
          <w:szCs w:val="24"/>
        </w:rPr>
        <w:t xml:space="preserve"> κακά τα ψέματα</w:t>
      </w:r>
      <w:r>
        <w:rPr>
          <w:rFonts w:eastAsia="Times New Roman" w:cs="Times New Roman"/>
          <w:szCs w:val="24"/>
        </w:rPr>
        <w:t>,</w:t>
      </w:r>
      <w:r w:rsidRPr="002158EF">
        <w:rPr>
          <w:rFonts w:eastAsia="Times New Roman" w:cs="Times New Roman"/>
          <w:szCs w:val="24"/>
        </w:rPr>
        <w:t xml:space="preserve"> κ</w:t>
      </w:r>
      <w:r>
        <w:rPr>
          <w:rFonts w:eastAsia="Times New Roman" w:cs="Times New Roman"/>
          <w:szCs w:val="24"/>
        </w:rPr>
        <w:t>υρίες και κύριοι,</w:t>
      </w:r>
      <w:r w:rsidRPr="002158EF">
        <w:rPr>
          <w:rFonts w:eastAsia="Times New Roman" w:cs="Times New Roman"/>
          <w:szCs w:val="24"/>
        </w:rPr>
        <w:t xml:space="preserve"> </w:t>
      </w:r>
      <w:r>
        <w:rPr>
          <w:rFonts w:eastAsia="Times New Roman" w:cs="Times New Roman"/>
          <w:szCs w:val="24"/>
        </w:rPr>
        <w:t>πού μπορεί να έχουμε</w:t>
      </w:r>
      <w:r w:rsidRPr="002158EF">
        <w:rPr>
          <w:rFonts w:eastAsia="Times New Roman" w:cs="Times New Roman"/>
          <w:szCs w:val="24"/>
        </w:rPr>
        <w:t xml:space="preserve"> οι</w:t>
      </w:r>
      <w:r>
        <w:rPr>
          <w:rFonts w:eastAsia="Times New Roman" w:cs="Times New Roman"/>
          <w:szCs w:val="24"/>
        </w:rPr>
        <w:t xml:space="preserve"> συγκλίσεις</w:t>
      </w:r>
      <w:r>
        <w:rPr>
          <w:rFonts w:eastAsia="Times New Roman" w:cs="Times New Roman"/>
          <w:szCs w:val="24"/>
        </w:rPr>
        <w:t>; Ε</w:t>
      </w:r>
      <w:r w:rsidRPr="002158EF">
        <w:rPr>
          <w:rFonts w:eastAsia="Times New Roman" w:cs="Times New Roman"/>
          <w:szCs w:val="24"/>
        </w:rPr>
        <w:t>ίτε σε θέματα τεχνικής φύσης</w:t>
      </w:r>
      <w:r>
        <w:rPr>
          <w:rFonts w:eastAsia="Times New Roman" w:cs="Times New Roman"/>
          <w:szCs w:val="24"/>
        </w:rPr>
        <w:t>,</w:t>
      </w:r>
      <w:r w:rsidRPr="002158EF">
        <w:rPr>
          <w:rFonts w:eastAsia="Times New Roman" w:cs="Times New Roman"/>
          <w:szCs w:val="24"/>
        </w:rPr>
        <w:t xml:space="preserve"> συνταγμα</w:t>
      </w:r>
      <w:r w:rsidRPr="002158EF">
        <w:rPr>
          <w:rFonts w:eastAsia="Times New Roman" w:cs="Times New Roman"/>
          <w:szCs w:val="24"/>
        </w:rPr>
        <w:lastRenderedPageBreak/>
        <w:t>τικής μηχανικής</w:t>
      </w:r>
      <w:r>
        <w:rPr>
          <w:rFonts w:eastAsia="Times New Roman" w:cs="Times New Roman"/>
          <w:szCs w:val="24"/>
        </w:rPr>
        <w:t>,</w:t>
      </w:r>
      <w:r w:rsidRPr="002158EF">
        <w:rPr>
          <w:rFonts w:eastAsia="Times New Roman" w:cs="Times New Roman"/>
          <w:szCs w:val="24"/>
        </w:rPr>
        <w:t xml:space="preserve"> είτε σε εκείνα τα θέματα που οι κοινωνικοί ανταγωνισμοί έχουν βρει ένα τελικό σημείο ισορροπίας</w:t>
      </w:r>
      <w:r>
        <w:rPr>
          <w:rFonts w:eastAsia="Times New Roman" w:cs="Times New Roman"/>
          <w:szCs w:val="24"/>
        </w:rPr>
        <w:t>, έχει γίνει δηλαδή</w:t>
      </w:r>
      <w:r w:rsidRPr="002158EF">
        <w:rPr>
          <w:rFonts w:eastAsia="Times New Roman" w:cs="Times New Roman"/>
          <w:szCs w:val="24"/>
        </w:rPr>
        <w:t xml:space="preserve"> </w:t>
      </w:r>
      <w:r>
        <w:rPr>
          <w:rFonts w:eastAsia="Times New Roman" w:cs="Times New Roman"/>
          <w:szCs w:val="24"/>
        </w:rPr>
        <w:t>υπερώ</w:t>
      </w:r>
      <w:r w:rsidRPr="002158EF">
        <w:rPr>
          <w:rFonts w:eastAsia="Times New Roman" w:cs="Times New Roman"/>
          <w:szCs w:val="24"/>
        </w:rPr>
        <w:t>ριμο</w:t>
      </w:r>
      <w:r>
        <w:rPr>
          <w:rFonts w:eastAsia="Times New Roman" w:cs="Times New Roman"/>
          <w:szCs w:val="24"/>
        </w:rPr>
        <w:t xml:space="preserve"> το θέμα για την αντιμετώπισή του.  Σε αυτή την κατηγορία είναι κατά τη</w:t>
      </w:r>
      <w:r w:rsidRPr="002158EF">
        <w:rPr>
          <w:rFonts w:eastAsia="Times New Roman" w:cs="Times New Roman"/>
          <w:szCs w:val="24"/>
        </w:rPr>
        <w:t xml:space="preserve"> γν</w:t>
      </w:r>
      <w:r w:rsidRPr="002158EF">
        <w:rPr>
          <w:rFonts w:eastAsia="Times New Roman" w:cs="Times New Roman"/>
          <w:szCs w:val="24"/>
        </w:rPr>
        <w:t>ώμη μου κατ</w:t>
      </w:r>
      <w:r>
        <w:rPr>
          <w:rFonts w:eastAsia="Times New Roman" w:cs="Times New Roman"/>
          <w:szCs w:val="24"/>
        </w:rPr>
        <w:t xml:space="preserve">’ </w:t>
      </w:r>
      <w:r w:rsidRPr="002158EF">
        <w:rPr>
          <w:rFonts w:eastAsia="Times New Roman" w:cs="Times New Roman"/>
          <w:szCs w:val="24"/>
        </w:rPr>
        <w:t>εξοχήν τα θέματα τιμής του πολιτικού κόσμου</w:t>
      </w:r>
      <w:r>
        <w:rPr>
          <w:rFonts w:eastAsia="Times New Roman" w:cs="Times New Roman"/>
          <w:szCs w:val="24"/>
        </w:rPr>
        <w:t>,</w:t>
      </w:r>
      <w:r w:rsidRPr="002158EF">
        <w:rPr>
          <w:rFonts w:eastAsia="Times New Roman" w:cs="Times New Roman"/>
          <w:szCs w:val="24"/>
        </w:rPr>
        <w:t xml:space="preserve"> αλλά νομίζω </w:t>
      </w:r>
      <w:r>
        <w:rPr>
          <w:rFonts w:eastAsia="Times New Roman" w:cs="Times New Roman"/>
          <w:szCs w:val="24"/>
        </w:rPr>
        <w:t>-</w:t>
      </w:r>
      <w:r w:rsidRPr="002158EF">
        <w:rPr>
          <w:rFonts w:eastAsia="Times New Roman" w:cs="Times New Roman"/>
          <w:szCs w:val="24"/>
        </w:rPr>
        <w:t>και θα αναφερθώ στη συνέχεια και σε αυτό</w:t>
      </w:r>
      <w:r>
        <w:rPr>
          <w:rFonts w:eastAsia="Times New Roman" w:cs="Times New Roman"/>
          <w:szCs w:val="24"/>
        </w:rPr>
        <w:t>-</w:t>
      </w:r>
      <w:r w:rsidRPr="002158EF">
        <w:rPr>
          <w:rFonts w:eastAsia="Times New Roman" w:cs="Times New Roman"/>
          <w:szCs w:val="24"/>
        </w:rPr>
        <w:t xml:space="preserve"> και το </w:t>
      </w:r>
      <w:r>
        <w:rPr>
          <w:rFonts w:eastAsia="Times New Roman" w:cs="Times New Roman"/>
          <w:szCs w:val="24"/>
        </w:rPr>
        <w:t>μεγάλο ζήτημα διακριτότητας ρόλων</w:t>
      </w:r>
      <w:r w:rsidRPr="002158EF">
        <w:rPr>
          <w:rFonts w:eastAsia="Times New Roman" w:cs="Times New Roman"/>
          <w:szCs w:val="24"/>
        </w:rPr>
        <w:t xml:space="preserve"> </w:t>
      </w:r>
      <w:r>
        <w:rPr>
          <w:rFonts w:eastAsia="Times New Roman" w:cs="Times New Roman"/>
          <w:szCs w:val="24"/>
        </w:rPr>
        <w:t>Κ</w:t>
      </w:r>
      <w:r w:rsidRPr="002158EF">
        <w:rPr>
          <w:rFonts w:eastAsia="Times New Roman" w:cs="Times New Roman"/>
          <w:szCs w:val="24"/>
        </w:rPr>
        <w:t xml:space="preserve">ράτους και </w:t>
      </w:r>
      <w:r>
        <w:rPr>
          <w:rFonts w:eastAsia="Times New Roman" w:cs="Times New Roman"/>
          <w:szCs w:val="24"/>
        </w:rPr>
        <w:t>Ε</w:t>
      </w:r>
      <w:r w:rsidRPr="002158EF">
        <w:rPr>
          <w:rFonts w:eastAsia="Times New Roman" w:cs="Times New Roman"/>
          <w:szCs w:val="24"/>
        </w:rPr>
        <w:t>κκλησίας</w:t>
      </w:r>
      <w:r>
        <w:rPr>
          <w:rFonts w:eastAsia="Times New Roman" w:cs="Times New Roman"/>
          <w:szCs w:val="24"/>
        </w:rPr>
        <w:t>.</w:t>
      </w:r>
    </w:p>
    <w:p w14:paraId="0A5DDFC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Αναδείχθηκαν, όμως,</w:t>
      </w:r>
      <w:r w:rsidRPr="002158EF">
        <w:rPr>
          <w:rFonts w:eastAsia="Times New Roman" w:cs="Times New Roman"/>
          <w:szCs w:val="24"/>
        </w:rPr>
        <w:t xml:space="preserve"> και </w:t>
      </w:r>
      <w:r>
        <w:rPr>
          <w:rFonts w:eastAsia="Times New Roman" w:cs="Times New Roman"/>
          <w:szCs w:val="24"/>
        </w:rPr>
        <w:t xml:space="preserve">οι </w:t>
      </w:r>
      <w:r w:rsidRPr="002158EF">
        <w:rPr>
          <w:rFonts w:eastAsia="Times New Roman" w:cs="Times New Roman"/>
          <w:szCs w:val="24"/>
        </w:rPr>
        <w:t>υπαρκτές πολιτικές μας διαφορές</w:t>
      </w:r>
      <w:r>
        <w:rPr>
          <w:rFonts w:eastAsia="Times New Roman" w:cs="Times New Roman"/>
          <w:szCs w:val="24"/>
        </w:rPr>
        <w:t>. Ε</w:t>
      </w:r>
      <w:r w:rsidRPr="002158EF">
        <w:rPr>
          <w:rFonts w:eastAsia="Times New Roman" w:cs="Times New Roman"/>
          <w:szCs w:val="24"/>
        </w:rPr>
        <w:t xml:space="preserve">ίναι ευνόητο ότι </w:t>
      </w:r>
      <w:r w:rsidRPr="002158EF">
        <w:rPr>
          <w:rFonts w:eastAsia="Times New Roman" w:cs="Times New Roman"/>
          <w:szCs w:val="24"/>
        </w:rPr>
        <w:t>δεν μπορούσαμε να συμφωνήσουμε</w:t>
      </w:r>
      <w:r>
        <w:rPr>
          <w:rFonts w:eastAsia="Times New Roman" w:cs="Times New Roman"/>
          <w:szCs w:val="24"/>
        </w:rPr>
        <w:t>,</w:t>
      </w:r>
      <w:r w:rsidRPr="002158EF">
        <w:rPr>
          <w:rFonts w:eastAsia="Times New Roman" w:cs="Times New Roman"/>
          <w:szCs w:val="24"/>
        </w:rPr>
        <w:t xml:space="preserve"> κυρίες και κύριοι συνάδελφοι</w:t>
      </w:r>
      <w:r>
        <w:rPr>
          <w:rFonts w:eastAsia="Times New Roman" w:cs="Times New Roman"/>
          <w:szCs w:val="24"/>
        </w:rPr>
        <w:t>,</w:t>
      </w:r>
      <w:r w:rsidRPr="002158EF">
        <w:rPr>
          <w:rFonts w:eastAsia="Times New Roman" w:cs="Times New Roman"/>
          <w:szCs w:val="24"/>
        </w:rPr>
        <w:t xml:space="preserve"> με τη συνταγματοποίηση του νεοφιλελευθερισμού που συνεπάγεται η συμπερίληψη στο Σύνταγμα του χρυσού κανόνα</w:t>
      </w:r>
      <w:r>
        <w:rPr>
          <w:rFonts w:eastAsia="Times New Roman" w:cs="Times New Roman"/>
          <w:szCs w:val="24"/>
        </w:rPr>
        <w:t xml:space="preserve"> για τα ελλείμματα. Αυτό σ</w:t>
      </w:r>
      <w:r w:rsidRPr="002158EF">
        <w:rPr>
          <w:rFonts w:eastAsia="Times New Roman" w:cs="Times New Roman"/>
          <w:szCs w:val="24"/>
        </w:rPr>
        <w:t xml:space="preserve">την πραγματικότητα καθιστά </w:t>
      </w:r>
      <w:r>
        <w:rPr>
          <w:rFonts w:eastAsia="Times New Roman" w:cs="Times New Roman"/>
          <w:szCs w:val="24"/>
        </w:rPr>
        <w:t>αδύ</w:t>
      </w:r>
      <w:r w:rsidRPr="002158EF">
        <w:rPr>
          <w:rFonts w:eastAsia="Times New Roman" w:cs="Times New Roman"/>
          <w:szCs w:val="24"/>
        </w:rPr>
        <w:t>νατ</w:t>
      </w:r>
      <w:r>
        <w:rPr>
          <w:rFonts w:eastAsia="Times New Roman" w:cs="Times New Roman"/>
          <w:szCs w:val="24"/>
        </w:rPr>
        <w:t>η</w:t>
      </w:r>
      <w:r w:rsidRPr="002158EF">
        <w:rPr>
          <w:rFonts w:eastAsia="Times New Roman" w:cs="Times New Roman"/>
          <w:szCs w:val="24"/>
        </w:rPr>
        <w:t xml:space="preserve"> </w:t>
      </w:r>
      <w:r>
        <w:rPr>
          <w:rFonts w:eastAsia="Times New Roman" w:cs="Times New Roman"/>
          <w:szCs w:val="24"/>
        </w:rPr>
        <w:t xml:space="preserve">την </w:t>
      </w:r>
      <w:r w:rsidRPr="002158EF">
        <w:rPr>
          <w:rFonts w:eastAsia="Times New Roman" w:cs="Times New Roman"/>
          <w:szCs w:val="24"/>
        </w:rPr>
        <w:t>κε</w:t>
      </w:r>
      <w:r>
        <w:rPr>
          <w:rFonts w:eastAsia="Times New Roman" w:cs="Times New Roman"/>
          <w:szCs w:val="24"/>
        </w:rPr>
        <w:t>ϋ</w:t>
      </w:r>
      <w:r w:rsidRPr="002158EF">
        <w:rPr>
          <w:rFonts w:eastAsia="Times New Roman" w:cs="Times New Roman"/>
          <w:szCs w:val="24"/>
        </w:rPr>
        <w:t>νσιανή κοινωνική πολ</w:t>
      </w:r>
      <w:r w:rsidRPr="002158EF">
        <w:rPr>
          <w:rFonts w:eastAsia="Times New Roman" w:cs="Times New Roman"/>
          <w:szCs w:val="24"/>
        </w:rPr>
        <w:t>ιτική σε περιόδους κρίσης</w:t>
      </w:r>
      <w:r>
        <w:rPr>
          <w:rFonts w:eastAsia="Times New Roman" w:cs="Times New Roman"/>
          <w:szCs w:val="24"/>
        </w:rPr>
        <w:t>. Και επίσης, είναι λογικό εσείς,</w:t>
      </w:r>
      <w:r w:rsidRPr="002158EF">
        <w:rPr>
          <w:rFonts w:eastAsia="Times New Roman" w:cs="Times New Roman"/>
          <w:szCs w:val="24"/>
        </w:rPr>
        <w:t xml:space="preserve"> με βάση τις απόψεις που έχετε</w:t>
      </w:r>
      <w:r>
        <w:rPr>
          <w:rFonts w:eastAsia="Times New Roman" w:cs="Times New Roman"/>
          <w:szCs w:val="24"/>
        </w:rPr>
        <w:t>,</w:t>
      </w:r>
      <w:r w:rsidRPr="002158EF">
        <w:rPr>
          <w:rFonts w:eastAsia="Times New Roman" w:cs="Times New Roman"/>
          <w:szCs w:val="24"/>
        </w:rPr>
        <w:t xml:space="preserve"> να ήσασταν αντίθετ</w:t>
      </w:r>
      <w:r>
        <w:rPr>
          <w:rFonts w:eastAsia="Times New Roman" w:cs="Times New Roman"/>
          <w:szCs w:val="24"/>
        </w:rPr>
        <w:t>οι</w:t>
      </w:r>
      <w:r w:rsidRPr="002158EF">
        <w:rPr>
          <w:rFonts w:eastAsia="Times New Roman" w:cs="Times New Roman"/>
          <w:szCs w:val="24"/>
        </w:rPr>
        <w:t xml:space="preserve"> στις προτάσεις μας </w:t>
      </w:r>
      <w:r>
        <w:rPr>
          <w:rFonts w:eastAsia="Times New Roman" w:cs="Times New Roman"/>
          <w:szCs w:val="24"/>
        </w:rPr>
        <w:t xml:space="preserve">για </w:t>
      </w:r>
      <w:r w:rsidRPr="002158EF">
        <w:rPr>
          <w:rFonts w:eastAsia="Times New Roman" w:cs="Times New Roman"/>
          <w:szCs w:val="24"/>
        </w:rPr>
        <w:t>την άμεση δημοκρατία και για τα κοινωνικά δικαιώματα</w:t>
      </w:r>
      <w:r>
        <w:rPr>
          <w:rFonts w:eastAsia="Times New Roman" w:cs="Times New Roman"/>
          <w:szCs w:val="24"/>
        </w:rPr>
        <w:t xml:space="preserve">. </w:t>
      </w:r>
    </w:p>
    <w:p w14:paraId="0A5DDFC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w:t>
      </w:r>
      <w:r w:rsidRPr="002158EF">
        <w:rPr>
          <w:rFonts w:eastAsia="Times New Roman" w:cs="Times New Roman"/>
          <w:szCs w:val="24"/>
        </w:rPr>
        <w:t xml:space="preserve">ραγματικά </w:t>
      </w:r>
      <w:r>
        <w:rPr>
          <w:rFonts w:eastAsia="Times New Roman" w:cs="Times New Roman"/>
          <w:szCs w:val="24"/>
        </w:rPr>
        <w:t>όμως</w:t>
      </w:r>
      <w:r w:rsidRPr="002158EF">
        <w:rPr>
          <w:rFonts w:eastAsia="Times New Roman" w:cs="Times New Roman"/>
          <w:szCs w:val="24"/>
        </w:rPr>
        <w:t xml:space="preserve"> με εξέπληξ</w:t>
      </w:r>
      <w:r>
        <w:rPr>
          <w:rFonts w:eastAsia="Times New Roman" w:cs="Times New Roman"/>
          <w:szCs w:val="24"/>
        </w:rPr>
        <w:t>ε το γεγονός ότι σε θέματα που π</w:t>
      </w:r>
      <w:r w:rsidRPr="002158EF">
        <w:rPr>
          <w:rFonts w:eastAsia="Times New Roman" w:cs="Times New Roman"/>
          <w:szCs w:val="24"/>
        </w:rPr>
        <w:t>ράγματι υ</w:t>
      </w:r>
      <w:r w:rsidRPr="002158EF">
        <w:rPr>
          <w:rFonts w:eastAsia="Times New Roman" w:cs="Times New Roman"/>
          <w:szCs w:val="24"/>
        </w:rPr>
        <w:t>πάρχει γενική συν</w:t>
      </w:r>
      <w:r>
        <w:rPr>
          <w:rFonts w:eastAsia="Times New Roman" w:cs="Times New Roman"/>
          <w:szCs w:val="24"/>
        </w:rPr>
        <w:t>αίνεση στον ε</w:t>
      </w:r>
      <w:r w:rsidRPr="002158EF">
        <w:rPr>
          <w:rFonts w:eastAsia="Times New Roman" w:cs="Times New Roman"/>
          <w:szCs w:val="24"/>
        </w:rPr>
        <w:t>υρωπαϊκό νομικό πολιτισμό</w:t>
      </w:r>
      <w:r>
        <w:rPr>
          <w:rFonts w:eastAsia="Times New Roman" w:cs="Times New Roman"/>
          <w:szCs w:val="24"/>
        </w:rPr>
        <w:t>,</w:t>
      </w:r>
      <w:r w:rsidRPr="002158EF">
        <w:rPr>
          <w:rFonts w:eastAsia="Times New Roman" w:cs="Times New Roman"/>
          <w:szCs w:val="24"/>
        </w:rPr>
        <w:t xml:space="preserve"> εσ</w:t>
      </w:r>
      <w:r>
        <w:rPr>
          <w:rFonts w:eastAsia="Times New Roman" w:cs="Times New Roman"/>
          <w:szCs w:val="24"/>
        </w:rPr>
        <w:t>είς σταθήκατε απέναντι. Δ</w:t>
      </w:r>
      <w:r w:rsidRPr="002158EF">
        <w:rPr>
          <w:rFonts w:eastAsia="Times New Roman" w:cs="Times New Roman"/>
          <w:szCs w:val="24"/>
        </w:rPr>
        <w:t>εν υπερψηφί</w:t>
      </w:r>
      <w:r>
        <w:rPr>
          <w:rFonts w:eastAsia="Times New Roman" w:cs="Times New Roman"/>
          <w:szCs w:val="24"/>
        </w:rPr>
        <w:t>σατε,</w:t>
      </w:r>
      <w:r w:rsidRPr="002158EF">
        <w:rPr>
          <w:rFonts w:eastAsia="Times New Roman" w:cs="Times New Roman"/>
          <w:szCs w:val="24"/>
        </w:rPr>
        <w:t xml:space="preserve"> για </w:t>
      </w:r>
      <w:r w:rsidRPr="002158EF">
        <w:rPr>
          <w:rFonts w:eastAsia="Times New Roman" w:cs="Times New Roman"/>
          <w:szCs w:val="24"/>
        </w:rPr>
        <w:lastRenderedPageBreak/>
        <w:t>παράδειγμα</w:t>
      </w:r>
      <w:r>
        <w:rPr>
          <w:rFonts w:eastAsia="Times New Roman" w:cs="Times New Roman"/>
          <w:szCs w:val="24"/>
        </w:rPr>
        <w:t>,</w:t>
      </w:r>
      <w:r w:rsidRPr="002158EF">
        <w:rPr>
          <w:rFonts w:eastAsia="Times New Roman" w:cs="Times New Roman"/>
          <w:szCs w:val="24"/>
        </w:rPr>
        <w:t xml:space="preserve"> την πρόταση για απαγόρευση διακρίσεων λόγω φύλου και σεξουαλικού προσανατολισμού</w:t>
      </w:r>
      <w:r>
        <w:rPr>
          <w:rFonts w:eastAsia="Times New Roman" w:cs="Times New Roman"/>
          <w:szCs w:val="24"/>
        </w:rPr>
        <w:t>. Α</w:t>
      </w:r>
      <w:r w:rsidRPr="002158EF">
        <w:rPr>
          <w:rFonts w:eastAsia="Times New Roman" w:cs="Times New Roman"/>
          <w:szCs w:val="24"/>
        </w:rPr>
        <w:t xml:space="preserve">υτός </w:t>
      </w:r>
      <w:r>
        <w:rPr>
          <w:rFonts w:eastAsia="Times New Roman" w:cs="Times New Roman"/>
          <w:szCs w:val="24"/>
        </w:rPr>
        <w:t xml:space="preserve">σας </w:t>
      </w:r>
      <w:r w:rsidRPr="002158EF">
        <w:rPr>
          <w:rFonts w:eastAsia="Times New Roman" w:cs="Times New Roman"/>
          <w:szCs w:val="24"/>
        </w:rPr>
        <w:t>κατατάσσει σε μία περίεργη θέση στο</w:t>
      </w:r>
      <w:r>
        <w:rPr>
          <w:rFonts w:eastAsia="Times New Roman" w:cs="Times New Roman"/>
          <w:szCs w:val="24"/>
        </w:rPr>
        <w:t>ν</w:t>
      </w:r>
      <w:r w:rsidRPr="002158EF">
        <w:rPr>
          <w:rFonts w:eastAsia="Times New Roman" w:cs="Times New Roman"/>
          <w:szCs w:val="24"/>
        </w:rPr>
        <w:t xml:space="preserve"> πολιτικό χ</w:t>
      </w:r>
      <w:r w:rsidRPr="002158EF">
        <w:rPr>
          <w:rFonts w:eastAsia="Times New Roman" w:cs="Times New Roman"/>
          <w:szCs w:val="24"/>
        </w:rPr>
        <w:t>άρτη της Ευρώπης εν</w:t>
      </w:r>
      <w:r>
        <w:rPr>
          <w:rFonts w:eastAsia="Times New Roman" w:cs="Times New Roman"/>
          <w:szCs w:val="24"/>
        </w:rPr>
        <w:t xml:space="preserve"> </w:t>
      </w:r>
      <w:r w:rsidRPr="002158EF">
        <w:rPr>
          <w:rFonts w:eastAsia="Times New Roman" w:cs="Times New Roman"/>
          <w:szCs w:val="24"/>
        </w:rPr>
        <w:t>όψει του νέου δίπολου που διαμορφώνεται</w:t>
      </w:r>
      <w:r>
        <w:rPr>
          <w:rFonts w:eastAsia="Times New Roman" w:cs="Times New Roman"/>
          <w:szCs w:val="24"/>
        </w:rPr>
        <w:t>.</w:t>
      </w:r>
    </w:p>
    <w:p w14:paraId="0A5DDFC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Στα άλλα θέματα αποτυπώθηκαν οι πολιτικές διαφορές, μ</w:t>
      </w:r>
      <w:r w:rsidRPr="002158EF">
        <w:rPr>
          <w:rFonts w:eastAsia="Times New Roman" w:cs="Times New Roman"/>
          <w:szCs w:val="24"/>
        </w:rPr>
        <w:t>άλιστα με ένα</w:t>
      </w:r>
      <w:r>
        <w:rPr>
          <w:rFonts w:eastAsia="Times New Roman" w:cs="Times New Roman"/>
          <w:szCs w:val="24"/>
        </w:rPr>
        <w:t>ν</w:t>
      </w:r>
      <w:r w:rsidRPr="002158EF">
        <w:rPr>
          <w:rFonts w:eastAsia="Times New Roman" w:cs="Times New Roman"/>
          <w:szCs w:val="24"/>
        </w:rPr>
        <w:t xml:space="preserve"> τρόπο που τις είχε προ</w:t>
      </w:r>
      <w:r>
        <w:rPr>
          <w:rFonts w:eastAsia="Times New Roman" w:cs="Times New Roman"/>
          <w:szCs w:val="24"/>
        </w:rPr>
        <w:t>αναγγείλει κατά κάποιο τρόπο ο Α</w:t>
      </w:r>
      <w:r w:rsidRPr="002158EF">
        <w:rPr>
          <w:rFonts w:eastAsia="Times New Roman" w:cs="Times New Roman"/>
          <w:szCs w:val="24"/>
        </w:rPr>
        <w:t xml:space="preserve">ρχηγός </w:t>
      </w:r>
      <w:r>
        <w:rPr>
          <w:rFonts w:eastAsia="Times New Roman" w:cs="Times New Roman"/>
          <w:szCs w:val="24"/>
        </w:rPr>
        <w:t>σας. Σας αναφέρω</w:t>
      </w:r>
      <w:r w:rsidRPr="002158EF">
        <w:rPr>
          <w:rFonts w:eastAsia="Times New Roman" w:cs="Times New Roman"/>
          <w:szCs w:val="24"/>
        </w:rPr>
        <w:t xml:space="preserve"> δηλώσεις του</w:t>
      </w:r>
      <w:r>
        <w:rPr>
          <w:rFonts w:eastAsia="Times New Roman" w:cs="Times New Roman"/>
          <w:szCs w:val="24"/>
        </w:rPr>
        <w:t>, που σχετίζονται με τα ν</w:t>
      </w:r>
      <w:r w:rsidRPr="002158EF">
        <w:rPr>
          <w:rFonts w:eastAsia="Times New Roman" w:cs="Times New Roman"/>
          <w:szCs w:val="24"/>
        </w:rPr>
        <w:t>ομικ</w:t>
      </w:r>
      <w:r>
        <w:rPr>
          <w:rFonts w:eastAsia="Times New Roman" w:cs="Times New Roman"/>
          <w:szCs w:val="24"/>
        </w:rPr>
        <w:t>οπολιτικ</w:t>
      </w:r>
      <w:r>
        <w:rPr>
          <w:rFonts w:eastAsia="Times New Roman" w:cs="Times New Roman"/>
          <w:szCs w:val="24"/>
        </w:rPr>
        <w:t xml:space="preserve">ά </w:t>
      </w:r>
      <w:r w:rsidRPr="002158EF">
        <w:rPr>
          <w:rFonts w:eastAsia="Times New Roman" w:cs="Times New Roman"/>
          <w:szCs w:val="24"/>
        </w:rPr>
        <w:t>διλήμματα που αντιμετωπίζουμε</w:t>
      </w:r>
      <w:r>
        <w:rPr>
          <w:rFonts w:eastAsia="Times New Roman" w:cs="Times New Roman"/>
          <w:szCs w:val="24"/>
        </w:rPr>
        <w:t>.</w:t>
      </w:r>
      <w:r w:rsidRPr="002158EF">
        <w:rPr>
          <w:rFonts w:eastAsia="Times New Roman" w:cs="Times New Roman"/>
          <w:szCs w:val="24"/>
        </w:rPr>
        <w:t xml:space="preserve"> </w:t>
      </w:r>
    </w:p>
    <w:p w14:paraId="0A5DDFC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Στις 29 Μαρτίου 2016 μιλώντας στη Βουλή ο Πρόεδρός σας μίλησε για «αδαή πλειοψηφία». Όπως πράγματι θεωρεί τον λαό αδαή και ανίκανο να καταλήγει σε θεσμικές αποφάσεις, είναι προφανές ότι αντιλαμβάνεται τα θεσμικά αντίβαρα μ</w:t>
      </w:r>
      <w:r>
        <w:rPr>
          <w:rFonts w:eastAsia="Times New Roman" w:cs="Times New Roman"/>
          <w:szCs w:val="24"/>
        </w:rPr>
        <w:t>όνο σε επίπεδο ελίτ και όχι στη δυνατότητα της άμεσης δημοκρατίας, της «</w:t>
      </w:r>
      <w:r>
        <w:rPr>
          <w:rFonts w:eastAsia="Times New Roman" w:cs="Times New Roman"/>
          <w:szCs w:val="24"/>
          <w:lang w:val="en-US"/>
        </w:rPr>
        <w:t>vita</w:t>
      </w:r>
      <w:r w:rsidRPr="00B4692B">
        <w:rPr>
          <w:rFonts w:eastAsia="Times New Roman" w:cs="Times New Roman"/>
          <w:szCs w:val="24"/>
        </w:rPr>
        <w:t xml:space="preserve"> </w:t>
      </w:r>
      <w:r>
        <w:rPr>
          <w:rFonts w:eastAsia="Times New Roman" w:cs="Times New Roman"/>
          <w:szCs w:val="24"/>
          <w:lang w:val="en-US"/>
        </w:rPr>
        <w:t>activa</w:t>
      </w:r>
      <w:r>
        <w:rPr>
          <w:rFonts w:eastAsia="Times New Roman" w:cs="Times New Roman"/>
          <w:szCs w:val="24"/>
        </w:rPr>
        <w:t>», για την οποία έγραφε η Hannah A</w:t>
      </w:r>
      <w:r w:rsidRPr="00EE703B">
        <w:rPr>
          <w:rFonts w:eastAsia="Times New Roman" w:cs="Times New Roman"/>
          <w:szCs w:val="24"/>
        </w:rPr>
        <w:t>rendt</w:t>
      </w:r>
      <w:r>
        <w:rPr>
          <w:rFonts w:eastAsia="Times New Roman" w:cs="Times New Roman"/>
          <w:szCs w:val="24"/>
        </w:rPr>
        <w:t>.</w:t>
      </w:r>
    </w:p>
    <w:p w14:paraId="0A5DDFC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Στις 2 Δεκεμβρίου 2017 ο Πρόεδρός σας είπε ότι ο διαχωρισμός πλούσιοι και φτωχοί είναι τεχνητός. Και στις 16 Σε</w:t>
      </w:r>
      <w:r>
        <w:rPr>
          <w:rFonts w:eastAsia="Times New Roman" w:cs="Times New Roman"/>
          <w:szCs w:val="24"/>
        </w:rPr>
        <w:lastRenderedPageBreak/>
        <w:t xml:space="preserve">πτεμβρίου 2017 ότι «δεν τρέφω αυταπάτες για μια κοινωνία χωρίς ανισότητες. Κάτι τέτοιο είναι αντίθετο στην ανθρώπινη φύση». </w:t>
      </w:r>
    </w:p>
    <w:p w14:paraId="0A5DDFC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w:t>
      </w:r>
      <w:r>
        <w:rPr>
          <w:rFonts w:eastAsia="Times New Roman" w:cs="Times New Roman"/>
          <w:szCs w:val="24"/>
        </w:rPr>
        <w:t>αυτή η ιδεολογία που εκφράζει ο Αρχηγός σας ανταποκρίνεται σε πραγματικά, υπαρκτά οικονομικά συμφέροντα. Γιατί, ξέρετε, το Σύνταγμα ναι μεν ορίζει το πλαίσιο διεξαγωγής των κοινωνικών και των πολιτικών ανταγωνισμών, όμως δεν τους καταργεί. Το ακριβώς αντίθ</w:t>
      </w:r>
      <w:r>
        <w:rPr>
          <w:rFonts w:eastAsia="Times New Roman" w:cs="Times New Roman"/>
          <w:szCs w:val="24"/>
        </w:rPr>
        <w:t>ετο, από αυτούς διαμορφώνεται, από τον συσχετισμό δυνάμεων που έχει αποτυπωθεί στην κοινωνία και ταυτόχρονα τους επαναδιαμορφώνει.</w:t>
      </w:r>
    </w:p>
    <w:p w14:paraId="0A5DDFC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Γι’ αυτό έγραφε ο Αριστόβουλος Μάνεσης ότι </w:t>
      </w:r>
      <w:r>
        <w:rPr>
          <w:rFonts w:eastAsia="Times New Roman" w:cs="Times New Roman"/>
          <w:szCs w:val="24"/>
        </w:rPr>
        <w:t>«</w:t>
      </w:r>
      <w:r>
        <w:rPr>
          <w:rFonts w:eastAsia="Times New Roman" w:cs="Times New Roman"/>
          <w:szCs w:val="24"/>
        </w:rPr>
        <w:t>οι ταξικοί και γενικά οι κοινωνικοπολιτικοί ανταγωνισμοί συνεχίζονται στο πλαίσιο</w:t>
      </w:r>
      <w:r>
        <w:rPr>
          <w:rFonts w:eastAsia="Times New Roman" w:cs="Times New Roman"/>
          <w:szCs w:val="24"/>
        </w:rPr>
        <w:t xml:space="preserve"> του Συντάγματος, που αποβαίνει έτσι ένα σημαντικό πεδίο διεξαγωγής </w:t>
      </w:r>
      <w:r>
        <w:rPr>
          <w:rFonts w:eastAsia="Times New Roman" w:cs="Times New Roman"/>
          <w:szCs w:val="24"/>
        </w:rPr>
        <w:t>»ους"</w:t>
      </w:r>
      <w:r>
        <w:rPr>
          <w:rFonts w:eastAsia="Times New Roman" w:cs="Times New Roman"/>
          <w:szCs w:val="24"/>
        </w:rPr>
        <w:t>.</w:t>
      </w:r>
    </w:p>
    <w:p w14:paraId="0A5DDFC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Και τι σημαίνει αυτό για το Σύνταγμα; Ναι μεν σε τελική ανάλυση αποτυπώνει τη βούληση των κυρίαρχων -ο Μάνεσης παρέπεμπε στον Θρασύμαχο, «ἐν ἁπάσαις </w:t>
      </w:r>
      <w:r w:rsidRPr="00C64D0A">
        <w:rPr>
          <w:rFonts w:eastAsia="Times New Roman" w:cs="Times New Roman"/>
          <w:szCs w:val="24"/>
        </w:rPr>
        <w:t>ταῖς πόλεσιν ταὐτὸν εἶναι δίκαιο</w:t>
      </w:r>
      <w:r w:rsidRPr="00C64D0A">
        <w:rPr>
          <w:rFonts w:eastAsia="Times New Roman" w:cs="Times New Roman"/>
          <w:szCs w:val="24"/>
        </w:rPr>
        <w:t>ν, τὸ τῆς καθεστηκυίας</w:t>
      </w:r>
      <w:r>
        <w:rPr>
          <w:rFonts w:eastAsia="Times New Roman" w:cs="Times New Roman"/>
          <w:szCs w:val="24"/>
        </w:rPr>
        <w:t xml:space="preserve"> ἀρχῆς συμφέρον»- είναι όμως </w:t>
      </w:r>
      <w:r>
        <w:rPr>
          <w:rFonts w:eastAsia="Times New Roman" w:cs="Times New Roman"/>
          <w:szCs w:val="24"/>
        </w:rPr>
        <w:lastRenderedPageBreak/>
        <w:t xml:space="preserve">και οι αγώνες των εξουσιαζόμενων που έχουν το αποτύπωμά τους στο Σύνταγμα. Γι’ αυτόν τον λόγο το Σύνταγμα δεν είναι ουδέτερο κείμενο. Το Σύνταγμα είναι ένα παλίμψηστο στο οποίο αποτυπώνονται οι κοινωνικοί </w:t>
      </w:r>
      <w:r>
        <w:rPr>
          <w:rFonts w:eastAsia="Times New Roman" w:cs="Times New Roman"/>
          <w:szCs w:val="24"/>
        </w:rPr>
        <w:t>αγώνες με συγκεκριμένο κοινωνικό πρόσημα.</w:t>
      </w:r>
    </w:p>
    <w:p w14:paraId="0A5DDFC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Εμείς, λοιπόν, θέλουμε αυτή η αναθεώρηση να έχει στίγμα, να έχει προοδευτικό πολιτικό πρόσημο. Και τι σημαίνει αυτό; Σημαίνει ότι θα πρέπει να πάρει θέση αφενός στα κρίσιμα πολιτικά διακυβεύματα, στις διλημματικές </w:t>
      </w:r>
      <w:r>
        <w:rPr>
          <w:rFonts w:eastAsia="Times New Roman" w:cs="Times New Roman"/>
          <w:szCs w:val="24"/>
        </w:rPr>
        <w:t xml:space="preserve">καταστάσεις ενώπιον των οποίων βρίσκεται η Ευρώπη και να απαντήσει ενισχύοντας τη δημοκρατία, αποκρούοντας ταυτόχρονα τον εθνικισμό και τον νεοφιλελευθερισμό. </w:t>
      </w:r>
    </w:p>
    <w:p w14:paraId="0A5DDFC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πρέπει, επίσης, να επέμβει διορθωτικά στα θεσμικά τραύματα που έφερε στο σώμα του Συντάγματο</w:t>
      </w:r>
      <w:r>
        <w:rPr>
          <w:rFonts w:eastAsia="Times New Roman" w:cs="Times New Roman"/>
          <w:szCs w:val="24"/>
        </w:rPr>
        <w:t>ς και της έννομης τάξης η περίοδος των μνημονίων. Γιατί ναι μεν είναι αλήθεια ότι το Σύνταγμα δεν έφερε την κρίση, ήταν όμως από τα πρώτα θύματά της. Και πράγματι υπήρξε ένα παρασύνταγμα κατά τη διάρκεια κατά την οποία η χώρα μας είχε μειωμένη τη δημοκρατι</w:t>
      </w:r>
      <w:r>
        <w:rPr>
          <w:rFonts w:eastAsia="Times New Roman" w:cs="Times New Roman"/>
          <w:szCs w:val="24"/>
        </w:rPr>
        <w:t xml:space="preserve">κή της κυριαρχία, όπου μας επιβλήθηκαν κανόνες οι οποίοι ήταν </w:t>
      </w:r>
      <w:r>
        <w:rPr>
          <w:rFonts w:eastAsia="Times New Roman" w:cs="Times New Roman"/>
          <w:szCs w:val="24"/>
        </w:rPr>
        <w:lastRenderedPageBreak/>
        <w:t>αντίθετοι και σε ουσιαστικές διατάξεις του Συντάγματος, κυρίως στα κοινωνικά δικαιώματα, αλλά και σε πλευρές έκφρασης της δημοκρατικής λαϊκής μας κυριαρχίας.</w:t>
      </w:r>
    </w:p>
    <w:p w14:paraId="0A5DDFC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Άρα η πρώτη κατεύθυνση του Συντάγματ</w:t>
      </w:r>
      <w:r>
        <w:rPr>
          <w:rFonts w:eastAsia="Times New Roman" w:cs="Times New Roman"/>
          <w:szCs w:val="24"/>
        </w:rPr>
        <w:t>ος, όπου θέλουμε να επέμβουμε και να την ενισχύσουμε, είναι ο δημοκρατικός χαρακτήρας. Και αυτό σημαίνει πλήρης ανάκτηση της λαϊκής κυριαρχίας σε επίπεδο Βουλής, αλλά και ενίσχυση του πολίτη μέσω θεσμών άμεσης δημοκρατίας, συμπληρωματικούς και όχι ανταγωνι</w:t>
      </w:r>
      <w:r>
        <w:rPr>
          <w:rFonts w:eastAsia="Times New Roman" w:cs="Times New Roman"/>
          <w:szCs w:val="24"/>
        </w:rPr>
        <w:t xml:space="preserve">στικούς προς την αντιπροσωπευτική δημοκρατία, που να του δίνουν τη δυνατότητα πρώτα-πρώτα να είναι κυρίαρχος όχι μόνο μια φορά στα τέσσερα χρόνια, αλλά κάθε φορά που χρειάζεται η ενεργή παρέμβασή του. Και, δεύτερον, να αποτελεί αποτελεσματικότερο αντίβαρο </w:t>
      </w:r>
      <w:r>
        <w:rPr>
          <w:rFonts w:eastAsia="Times New Roman" w:cs="Times New Roman"/>
          <w:szCs w:val="24"/>
        </w:rPr>
        <w:t>σε προσπάθειες που γίνονται να ανατραπεί η δημοκρατική ισορροπία του πολιτεύματος.</w:t>
      </w:r>
    </w:p>
    <w:p w14:paraId="0A5DDFD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δεύτερη διάσταση που θέλουμε να ενισχύσουμε είναι αυτή που αφορά τα δικαιώματα, ο φιλελεύθερος και κοινωνικός χαρακτήρας του Συντάγματός μας. Διότι το Σύνταγμά μας δεν είν</w:t>
      </w:r>
      <w:r>
        <w:rPr>
          <w:rFonts w:eastAsia="Times New Roman" w:cs="Times New Roman"/>
          <w:szCs w:val="24"/>
        </w:rPr>
        <w:t xml:space="preserve">αι μόνο κράτος δικαίου, αλλά είναι και κοινωνικό κράτος και </w:t>
      </w:r>
      <w:r>
        <w:rPr>
          <w:rFonts w:eastAsia="Times New Roman" w:cs="Times New Roman"/>
          <w:szCs w:val="24"/>
        </w:rPr>
        <w:lastRenderedPageBreak/>
        <w:t xml:space="preserve">συμπληρώνεται η δημοκρατική αρχή αρμονικά με τις δύο αυτές θεμελιώδεις αρχές του πολιτεύματος. </w:t>
      </w:r>
    </w:p>
    <w:p w14:paraId="0A5DDFD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Τι σημαίνει αυτό; Σημαίνει ότι θα πρέπει να ενισχύσουμε τα ατομικά δικαιώματα. Η απαγόρευση διακρίσε</w:t>
      </w:r>
      <w:r>
        <w:rPr>
          <w:rFonts w:eastAsia="Times New Roman" w:cs="Times New Roman"/>
          <w:szCs w:val="24"/>
        </w:rPr>
        <w:t xml:space="preserve">ων λόγω φύλου και σεξουαλικού προσανατολισμού είναι κλασικό παράδειγμα της ανάγκης να ενισχύσουμε την προστασία όχι μόνο απέναντι σε ευάλωτες ομάδες, αλλά απέναντι και σε κρίσιμα ταυτοτικά ζητήματα για την κοινωνία μας. Κατ’ εξοχήν, όμως, για την ενίσχυση </w:t>
      </w:r>
      <w:r>
        <w:rPr>
          <w:rFonts w:eastAsia="Times New Roman" w:cs="Times New Roman"/>
          <w:szCs w:val="24"/>
        </w:rPr>
        <w:t xml:space="preserve">των ατομικών και κοινωνικών δικαιωμάτων. </w:t>
      </w:r>
    </w:p>
    <w:p w14:paraId="0A5DDFD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Ενισχύουμε, λοιπόν, με τις προτάσεις μας τον κανονιστικό χαρακτήρα, την κανονιστική πυκνότητα των κοινωνικών δικαιωμάτων, την δυνατότητά τους να είναι αγώγιμα, με σεβασμό προφανώς και στη διάκριση των εξουσιών και </w:t>
      </w:r>
      <w:r>
        <w:rPr>
          <w:rFonts w:eastAsia="Times New Roman" w:cs="Times New Roman"/>
          <w:szCs w:val="24"/>
        </w:rPr>
        <w:t>στην ανάγκη οι οικονομικές δυνατότητες του κράτους να λαμβάνονται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χωρίς όμως να παραβιάζεται ο πυρήνας των κοινωνικών δικαιωμάτων, που τι είναι; Η δυνατότητά τους να αποκαθιστούν ένα αξιοπρεπές επίπεδο διαβίωσης για όλους τους ανθρώπους. </w:t>
      </w:r>
    </w:p>
    <w:p w14:paraId="0A5DDFD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Γι’ αυτ</w:t>
      </w:r>
      <w:r>
        <w:rPr>
          <w:rFonts w:eastAsia="Times New Roman" w:cs="Times New Roman"/>
          <w:szCs w:val="24"/>
        </w:rPr>
        <w:t>όν τον λόγο προτείνουμε και συγκεκριμένους τρόπους με τους οποίους θα γίνεται η εγγύηση αυτής της προστασίας, μέσω καθολικών υπηρεσιών στις οποίες θα έχουν ισότιμη πρόσβαση όλοι οι πολίτες. Είναι ο σύγχρονος τρόπος, ο ευρωπαϊκός τρόπος, για τη λειτουργία τ</w:t>
      </w:r>
      <w:r>
        <w:rPr>
          <w:rFonts w:eastAsia="Times New Roman" w:cs="Times New Roman"/>
          <w:szCs w:val="24"/>
        </w:rPr>
        <w:t>ου κράτους πρόνοιας.</w:t>
      </w:r>
    </w:p>
    <w:p w14:paraId="0A5DDFD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Υπάρχουν ορισμένες εμβληματικές προτάσεις </w:t>
      </w:r>
      <w:r>
        <w:rPr>
          <w:rFonts w:eastAsia="Times New Roman" w:cs="Times New Roman"/>
          <w:szCs w:val="24"/>
        </w:rPr>
        <w:t>μας,</w:t>
      </w:r>
      <w:r>
        <w:rPr>
          <w:rFonts w:eastAsia="Times New Roman" w:cs="Times New Roman"/>
          <w:szCs w:val="24"/>
        </w:rPr>
        <w:t xml:space="preserve"> ανάμεσα σε αυτές που σας ανέφερα. Η καθιέρωση της απλής αναλογικής είναι μία από αυτές, ακριβώς γιατί ενισχύει τη λαϊκή κυριαρχία επιτρέποντας την πιστότερη δυνατή αντανάκλαση της βούλησης</w:t>
      </w:r>
      <w:r>
        <w:rPr>
          <w:rFonts w:eastAsia="Times New Roman" w:cs="Times New Roman"/>
          <w:szCs w:val="24"/>
        </w:rPr>
        <w:t xml:space="preserve"> του λαού στη σύνθεση της Βουλής. Και ακριβώς επειδή μας ενδιαφέρει η λαϊκή κυριαρχία να ασκείται αποτελεσματικά, συμπληρώνουμε τις προτάσεις αυτές με άλλες προτάσεις που αφορούν, για παράδειγμα, την εποικοδομητική ψήφο δυσπιστίας, τη δυνατότητα να μπορεί </w:t>
      </w:r>
      <w:r>
        <w:rPr>
          <w:rFonts w:eastAsia="Times New Roman" w:cs="Times New Roman"/>
          <w:szCs w:val="24"/>
        </w:rPr>
        <w:t>η Βουλή να αναδεικνύει σταθερές κυβερνήσεις. Και επειδή θέλουμε να ενισχύσουμε και τον δημοκρατικό χαρακτήρα άσκησης της πολιτικής. Γιατί μια από τις διαστάσεις του νεοφιλελευθερισμού είναι η προσπάθειά του να απομονώσει από τον πολιτικό δημοκρατικό διάλογ</w:t>
      </w:r>
      <w:r>
        <w:rPr>
          <w:rFonts w:eastAsia="Times New Roman" w:cs="Times New Roman"/>
          <w:szCs w:val="24"/>
        </w:rPr>
        <w:t xml:space="preserve">ο μεγάλες σφαίρες των πολιτικών αποφάσεων. Εμείς είμαστε αντίθετοι σε </w:t>
      </w:r>
      <w:r>
        <w:rPr>
          <w:rFonts w:eastAsia="Times New Roman" w:cs="Times New Roman"/>
          <w:szCs w:val="24"/>
        </w:rPr>
        <w:lastRenderedPageBreak/>
        <w:t xml:space="preserve">αυτήν την τάση. Δεν θέλουμε τεχνοκρατία, αλλά δημοκρατία. Οι τεχνοκράτες πρέπει να υπηρετούν τη δημοκρατία, να είναι σύμβουλοί της. Δεν μπορεί, όμως, να την υποκαθιστούν. </w:t>
      </w:r>
    </w:p>
    <w:p w14:paraId="0A5DDFD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μάλιστα, κ</w:t>
      </w:r>
      <w:r>
        <w:rPr>
          <w:rFonts w:eastAsia="Times New Roman" w:cs="Times New Roman"/>
          <w:szCs w:val="24"/>
        </w:rPr>
        <w:t>ακά τα ψέματα, υπό το πρόσχημα της τεχνοκρατίας στην πραγματικότητα αυτό που κρύβεται είναι η υπηρεσία των συμφερόντων των λίγων. Ο Τσόμσκι λέει κάπου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τεχνοκράτης είναι αυτός που μιλάει δυνατά εκφράζοντας τα συμφέροντα των ισχυρών». </w:t>
      </w:r>
    </w:p>
    <w:p w14:paraId="0A5DDFD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Γι’ αυτόν τον λόγο</w:t>
      </w:r>
      <w:r>
        <w:rPr>
          <w:rFonts w:eastAsia="Times New Roman" w:cs="Times New Roman"/>
          <w:szCs w:val="24"/>
        </w:rPr>
        <w:t xml:space="preserve"> έχουμε προτάσεις που αφορούν την ιδιότητα του Πρωθυπουργού, που πρέπει να είναι Βουλευτής, και προτάσεις που αφορούν την ενίσχυση του κύρους των Βουλευτών και την προστασία τους από τον επαγγελματισμό του λειτουργήματός τους, σχετικές με τον αριθμό των θη</w:t>
      </w:r>
      <w:r>
        <w:rPr>
          <w:rFonts w:eastAsia="Times New Roman" w:cs="Times New Roman"/>
          <w:szCs w:val="24"/>
        </w:rPr>
        <w:t>τειών που μπορεί να έχουν.</w:t>
      </w:r>
    </w:p>
    <w:p w14:paraId="0A5DDFD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Φυσικά σε αυτό το πλαίσιο κινούνται και οι προτάσεις μας για την αποκατάσταση της τιμής του πολιτικού κόσμου, που αποτελεί μια χαίνουσα πληγή στην αξιοπιστία του πολιτικού μας συστήματος.</w:t>
      </w:r>
    </w:p>
    <w:p w14:paraId="0A5DDFD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Κρίσιμο είναι και το θέμα –το άφησα τελευ</w:t>
      </w:r>
      <w:r>
        <w:rPr>
          <w:rFonts w:eastAsia="Times New Roman" w:cs="Times New Roman"/>
          <w:szCs w:val="24"/>
        </w:rPr>
        <w:t xml:space="preserve">ταίο όχι ως λιγότερο σημαντικό- των διακριτών ρόλων Κράτους και Εκκλησίας. Στη συζήτηση στην </w:t>
      </w:r>
      <w:r>
        <w:rPr>
          <w:rFonts w:eastAsia="Times New Roman" w:cs="Times New Roman"/>
          <w:szCs w:val="24"/>
        </w:rPr>
        <w:t>ε</w:t>
      </w:r>
      <w:r>
        <w:rPr>
          <w:rFonts w:eastAsia="Times New Roman" w:cs="Times New Roman"/>
          <w:szCs w:val="24"/>
        </w:rPr>
        <w:t>πιτροπή αναφέρθηκα στις τοποθετήσεις του Υπουργού Παιδείας και Θρησκευμάτων της Νέας Δημοκρατίας ήδη κατά τη συζήτηση του 1975, όταν το έθετε ως επίκαιρο θέμα.</w:t>
      </w:r>
    </w:p>
    <w:p w14:paraId="0A5DDFD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Νο</w:t>
      </w:r>
      <w:r>
        <w:rPr>
          <w:rFonts w:eastAsia="Times New Roman" w:cs="Times New Roman"/>
          <w:szCs w:val="24"/>
        </w:rPr>
        <w:t>μίζω ότι τώρα έχουμε φτάσει σε εκείνο το επίπεδο θεσμικής ωριμότητας ώστε με πλήρη σεβασμό στην Εκκλησία της Ελλάδ</w:t>
      </w:r>
      <w:r>
        <w:rPr>
          <w:rFonts w:eastAsia="Times New Roman" w:cs="Times New Roman"/>
          <w:szCs w:val="24"/>
        </w:rPr>
        <w:t>ο</w:t>
      </w:r>
      <w:r>
        <w:rPr>
          <w:rFonts w:eastAsia="Times New Roman" w:cs="Times New Roman"/>
          <w:szCs w:val="24"/>
        </w:rPr>
        <w:t>ς να προχωρήσουμε και σε αυτό που το Ευαγγέλιο επιτάσσει, τα του Καίσαρος τω Καίσαρι, τα του Θεού τω Θεώ, αλλά και να αποτυπώσουμε στην ελλην</w:t>
      </w:r>
      <w:r>
        <w:rPr>
          <w:rFonts w:eastAsia="Times New Roman" w:cs="Times New Roman"/>
          <w:szCs w:val="24"/>
        </w:rPr>
        <w:t>ική θεσμική πραγματικότητα τον ευρωπαϊκό πολιτικό μέσο όρο.</w:t>
      </w:r>
    </w:p>
    <w:p w14:paraId="0A5DDFD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Θέλω στα δύο λεπτά που μου μένουν να αναφερθώ και σε ένα ζήτημα που απασχόλησε την </w:t>
      </w:r>
      <w:r>
        <w:rPr>
          <w:rFonts w:eastAsia="Times New Roman" w:cs="Times New Roman"/>
          <w:szCs w:val="24"/>
        </w:rPr>
        <w:t>ε</w:t>
      </w:r>
      <w:r>
        <w:rPr>
          <w:rFonts w:eastAsia="Times New Roman" w:cs="Times New Roman"/>
          <w:szCs w:val="24"/>
        </w:rPr>
        <w:t>πιτροπή μας -δεν είναι διαδικαστικής φύσης- και αναφέρεται στον τρόπο με τον οποίο θα διεξαχθεί η συζήτηση, δηλα</w:t>
      </w:r>
      <w:r>
        <w:rPr>
          <w:rFonts w:eastAsia="Times New Roman" w:cs="Times New Roman"/>
          <w:szCs w:val="24"/>
        </w:rPr>
        <w:t>δή για τι θα συζητάμε, και προφανώς, συνδέεται και με τον τρόπο που θα αποφασίσουμε.</w:t>
      </w:r>
    </w:p>
    <w:p w14:paraId="0A5DDFD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w:t>
      </w:r>
      <w:r>
        <w:rPr>
          <w:rFonts w:eastAsia="Times New Roman" w:cs="Times New Roman"/>
          <w:szCs w:val="24"/>
        </w:rPr>
        <w:t>α</w:t>
      </w:r>
      <w:r>
        <w:rPr>
          <w:rFonts w:eastAsia="Times New Roman" w:cs="Times New Roman"/>
          <w:szCs w:val="24"/>
        </w:rPr>
        <w:t xml:space="preserve">ναθεωρητική Βουλή –και τονίζω το «πρώτη </w:t>
      </w:r>
      <w:r>
        <w:rPr>
          <w:rFonts w:eastAsia="Times New Roman" w:cs="Times New Roman"/>
          <w:szCs w:val="24"/>
        </w:rPr>
        <w:t>α</w:t>
      </w:r>
      <w:r>
        <w:rPr>
          <w:rFonts w:eastAsia="Times New Roman" w:cs="Times New Roman"/>
          <w:szCs w:val="24"/>
        </w:rPr>
        <w:t xml:space="preserve">ναθεωρητική», γιατί ορθά ο Ευάγγελος Βενιζέλος λέει ότι υπό την ισχύ του Συντάγματος του 1975 είναι και οι δύο Βουλές </w:t>
      </w:r>
      <w:r>
        <w:rPr>
          <w:rFonts w:eastAsia="Times New Roman" w:cs="Times New Roman"/>
          <w:szCs w:val="24"/>
        </w:rPr>
        <w:t>α</w:t>
      </w:r>
      <w:r>
        <w:rPr>
          <w:rFonts w:eastAsia="Times New Roman" w:cs="Times New Roman"/>
          <w:szCs w:val="24"/>
        </w:rPr>
        <w:t>να</w:t>
      </w:r>
      <w:r>
        <w:rPr>
          <w:rFonts w:eastAsia="Times New Roman" w:cs="Times New Roman"/>
          <w:szCs w:val="24"/>
        </w:rPr>
        <w:t xml:space="preserve">θεωρητικές, και η προτείνουσα και αποφασίζουσα, λόγω της αλλαγής των πλειοψηφιών που για πρώτη φορά επέφερε το άρθρο 110, της εναλλαγής μεταξύ της πρώτης και της δεύτερης- έχει ως αρμοδιότητα να προσδιορίσει την ανάγκη αναθεώρησης συγκεκριμένων διατάξεων. </w:t>
      </w:r>
      <w:r>
        <w:rPr>
          <w:rFonts w:eastAsia="Times New Roman" w:cs="Times New Roman"/>
          <w:szCs w:val="24"/>
        </w:rPr>
        <w:t xml:space="preserve">Εξ ορισμού, ανάγκη σημαίνει πρώτον, αιτιολογία γιατί πρέπει να αλλάξει μια ρύθμιση και δεύτερον, προς ποια κατεύθυνση πρέπει να αλλάξει. </w:t>
      </w:r>
    </w:p>
    <w:p w14:paraId="0A5DDFD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Εδώ πάλι ο Αρχηγός σας, όχι οι εκπρόσωποί σας, κύριοι της Νέας Δημοκρατίας, κατά τη συζήτηση τον Φεβρουάριο είχε πει τ</w:t>
      </w:r>
      <w:r>
        <w:rPr>
          <w:rFonts w:eastAsia="Times New Roman" w:cs="Times New Roman"/>
          <w:szCs w:val="24"/>
        </w:rPr>
        <w:t>ο εξής άτοπο: Μολονότι το Σύνταγμα θέλει να υπάρχουν συναινέσεις, και μάλιστα διαρκείς συναινέσεις και στην πρώτη και στη δεύτερη Βουλή, είχε προτείνει τα δύο μεγαλύτερα κόμματα να αθροίσουμε τις προτάσεις που θέλουμε να αναθεωρήσουμε, χωρίς καμιά μνεία πρ</w:t>
      </w:r>
      <w:r>
        <w:rPr>
          <w:rFonts w:eastAsia="Times New Roman" w:cs="Times New Roman"/>
          <w:szCs w:val="24"/>
        </w:rPr>
        <w:t xml:space="preserve">ος ποια κατεύθυνση θέλουμε να τις αλλάξουμε και να ψηφίσουμε όλοι μαζί -λες και είναι της ίδιας ποιότητας οι προτάσεις αυτές- και η επόμενη Βουλή θα τα βρει. </w:t>
      </w:r>
    </w:p>
    <w:p w14:paraId="0A5DDFD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Αυτό είναι απολύτως ανεύθυνο, συνταγματικά ανόητο, χωρίς νόημα δηλαδή, και θα καθιστούσε την Αναθ</w:t>
      </w:r>
      <w:r>
        <w:rPr>
          <w:rFonts w:eastAsia="Times New Roman" w:cs="Times New Roman"/>
          <w:szCs w:val="24"/>
        </w:rPr>
        <w:t>εώρηση πολιτικό παίγνιο, στοίχημα. Δεν είναι αυτό που θέλει ο συντακτικός νομοθέτης. Ο συντακτικός νομοθέτης –επαναλαμβάνω- δύο πράγματα κυρίως διασφαλίζει με τη διαδικασία που προβλέπει</w:t>
      </w:r>
      <w:r w:rsidRPr="00A50093">
        <w:rPr>
          <w:rFonts w:eastAsia="Times New Roman" w:cs="Times New Roman"/>
          <w:szCs w:val="24"/>
        </w:rPr>
        <w:t xml:space="preserve">: </w:t>
      </w:r>
      <w:r>
        <w:rPr>
          <w:rFonts w:eastAsia="Times New Roman" w:cs="Times New Roman"/>
          <w:szCs w:val="24"/>
        </w:rPr>
        <w:t>αυξημένες πλειοψηφίες και δύο Βουλές, ούτως ώστε να υπάρχουν συναινέ</w:t>
      </w:r>
      <w:r>
        <w:rPr>
          <w:rFonts w:eastAsia="Times New Roman" w:cs="Times New Roman"/>
          <w:szCs w:val="24"/>
        </w:rPr>
        <w:t xml:space="preserve">σεις ευρύτερες, αυτές που αποτυπώνονται στο πλαίσιο μιας απλής κοινοβουλευτικής </w:t>
      </w:r>
      <w:r>
        <w:rPr>
          <w:rFonts w:eastAsia="Times New Roman" w:cs="Times New Roman"/>
          <w:szCs w:val="24"/>
        </w:rPr>
        <w:t>Π</w:t>
      </w:r>
      <w:r>
        <w:rPr>
          <w:rFonts w:eastAsia="Times New Roman" w:cs="Times New Roman"/>
          <w:szCs w:val="24"/>
        </w:rPr>
        <w:t>λειοψηφίας των εκατόν πενήντα ενός, διάρκεια στο</w:t>
      </w:r>
      <w:r>
        <w:rPr>
          <w:rFonts w:eastAsia="Times New Roman" w:cs="Times New Roman"/>
          <w:szCs w:val="24"/>
        </w:rPr>
        <w:t>ν</w:t>
      </w:r>
      <w:r>
        <w:rPr>
          <w:rFonts w:eastAsia="Times New Roman" w:cs="Times New Roman"/>
          <w:szCs w:val="24"/>
        </w:rPr>
        <w:t xml:space="preserve"> χρόνο και παρεμβολή του εκλογικού σώματος, ώστε να μπορεί να δώσει, στο</w:t>
      </w:r>
      <w:r>
        <w:rPr>
          <w:rFonts w:eastAsia="Times New Roman" w:cs="Times New Roman"/>
          <w:szCs w:val="24"/>
        </w:rPr>
        <w:t>ν</w:t>
      </w:r>
      <w:r>
        <w:rPr>
          <w:rFonts w:eastAsia="Times New Roman" w:cs="Times New Roman"/>
          <w:szCs w:val="24"/>
        </w:rPr>
        <w:t xml:space="preserve"> βαθμό που, βέβαια, κάποιος ψηφίζει με κριτήριο την Αναθεώρηση, γιατί -κακά τα ψέματα- στις εκλογές θα ψηφίσουν οι εκλογείς με πολλαπλά κριτήρια το τελικό αποτέλεσμα στην επόμενη Βουλή.</w:t>
      </w:r>
    </w:p>
    <w:p w14:paraId="0A5DDFD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Επομένως, σε κάθε περίπτωση, δεν μπορεί να είναι απολύτως χωρίς κατεύθ</w:t>
      </w:r>
      <w:r>
        <w:rPr>
          <w:rFonts w:eastAsia="Times New Roman" w:cs="Times New Roman"/>
          <w:szCs w:val="24"/>
        </w:rPr>
        <w:t xml:space="preserve">υνση η απόφαση της πρώτης προτείνουσας </w:t>
      </w:r>
      <w:r>
        <w:rPr>
          <w:rFonts w:eastAsia="Times New Roman" w:cs="Times New Roman"/>
          <w:szCs w:val="24"/>
        </w:rPr>
        <w:t>α</w:t>
      </w:r>
      <w:r>
        <w:rPr>
          <w:rFonts w:eastAsia="Times New Roman" w:cs="Times New Roman"/>
          <w:szCs w:val="24"/>
        </w:rPr>
        <w:t>ναθεωρητικής Βουλής, γιατί αναιρούνται και τα δύο αυτά χαρακτηριστικά που θέλει το Σύνταγμα, ούτε προσδιορίζεται η κατεύθυνση βάσει της οποίας ο εκλογέας θα κληθεί να επιλέξει ανάμεσα στις εναλλακτικές λύσεις ούτε εξ</w:t>
      </w:r>
      <w:r>
        <w:rPr>
          <w:rFonts w:eastAsia="Times New Roman" w:cs="Times New Roman"/>
          <w:szCs w:val="24"/>
        </w:rPr>
        <w:t xml:space="preserve">ασφαλίζεται η διάρκεια της </w:t>
      </w:r>
      <w:r>
        <w:rPr>
          <w:rFonts w:eastAsia="Times New Roman" w:cs="Times New Roman"/>
          <w:szCs w:val="24"/>
        </w:rPr>
        <w:lastRenderedPageBreak/>
        <w:t xml:space="preserve">συναίνεσης, εφόσον οι πολιτικοί παίκτες, κατά την εκδοχή της Νέας Δημοκρατίας, θα είναι εντελώς ελεύθεροι άλλα να λένε στην πρώτη Βουλή, άλλα να λένε στη δεύτερη. </w:t>
      </w:r>
    </w:p>
    <w:p w14:paraId="0A5DDFD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Όμως έφτασε η Νέα Δημοκρατία με μια «πονηριά» -θα τη χαρακτηρίσω </w:t>
      </w:r>
      <w:r>
        <w:rPr>
          <w:rFonts w:eastAsia="Times New Roman" w:cs="Times New Roman"/>
          <w:szCs w:val="24"/>
        </w:rPr>
        <w:t>και νομίζω ότι θα δικαιολογήσετε και εσείς τ</w:t>
      </w:r>
      <w:r>
        <w:rPr>
          <w:rFonts w:eastAsia="Times New Roman" w:cs="Times New Roman"/>
          <w:szCs w:val="24"/>
        </w:rPr>
        <w:t>ο</w:t>
      </w:r>
      <w:r>
        <w:rPr>
          <w:rFonts w:eastAsia="Times New Roman" w:cs="Times New Roman"/>
          <w:szCs w:val="24"/>
        </w:rPr>
        <w:t xml:space="preserve">ν </w:t>
      </w:r>
      <w:r>
        <w:rPr>
          <w:rFonts w:eastAsia="Times New Roman" w:cs="Times New Roman"/>
          <w:szCs w:val="24"/>
        </w:rPr>
        <w:t xml:space="preserve">χαρακτηρισμό </w:t>
      </w:r>
      <w:r>
        <w:rPr>
          <w:rFonts w:eastAsia="Times New Roman" w:cs="Times New Roman"/>
          <w:szCs w:val="24"/>
        </w:rPr>
        <w:t>αυτ</w:t>
      </w:r>
      <w:r>
        <w:rPr>
          <w:rFonts w:eastAsia="Times New Roman" w:cs="Times New Roman"/>
          <w:szCs w:val="24"/>
        </w:rPr>
        <w:t>ό</w:t>
      </w:r>
      <w:r>
        <w:rPr>
          <w:rFonts w:eastAsia="Times New Roman" w:cs="Times New Roman"/>
          <w:szCs w:val="24"/>
        </w:rPr>
        <w:t xml:space="preserve">- αυτό το πολιτικό παίγνιο στα άκρα, διότι κατά τη διαδικασία της ψηφοφορίας στην </w:t>
      </w:r>
      <w:r>
        <w:rPr>
          <w:rFonts w:eastAsia="Times New Roman" w:cs="Times New Roman"/>
          <w:szCs w:val="24"/>
        </w:rPr>
        <w:t>ε</w:t>
      </w:r>
      <w:r>
        <w:rPr>
          <w:rFonts w:eastAsia="Times New Roman" w:cs="Times New Roman"/>
          <w:szCs w:val="24"/>
        </w:rPr>
        <w:t>πιτροπή υπερψήφισε και πρόταση με την οποία είχε δηλώσει ότι δεν συμφωνεί …</w:t>
      </w:r>
    </w:p>
    <w:p w14:paraId="0A5DDFE0" w14:textId="77777777" w:rsidR="00415E13" w:rsidRDefault="00E650A0">
      <w:pPr>
        <w:spacing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A50093">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 Κύρ</w:t>
      </w:r>
      <w:r>
        <w:rPr>
          <w:rFonts w:eastAsia="Times New Roman" w:cs="Times New Roman"/>
          <w:szCs w:val="24"/>
        </w:rPr>
        <w:t>ιε Κατρούγκαλε, σας παρακαλώ, συντομεύστε.</w:t>
      </w:r>
    </w:p>
    <w:p w14:paraId="0A5DDFE1"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sidRPr="007410D1">
        <w:rPr>
          <w:rFonts w:eastAsia="Times New Roman" w:cs="Times New Roman"/>
          <w:b/>
          <w:szCs w:val="24"/>
        </w:rPr>
        <w:t>:</w:t>
      </w:r>
      <w:r>
        <w:rPr>
          <w:rFonts w:eastAsia="Times New Roman" w:cs="Times New Roman"/>
          <w:szCs w:val="24"/>
        </w:rPr>
        <w:t xml:space="preserve"> Έχετε δίκιο, κύριε Πρόεδρε, είμαι στο τελευταίο λεπτό.</w:t>
      </w:r>
    </w:p>
    <w:p w14:paraId="0A5DDFE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πρότασή μας για την Αναθεώρηση του άρθρου 32 που αφορά την εκλογή του Προέδρου της Δημοκρατίας είχε</w:t>
      </w:r>
      <w:r>
        <w:rPr>
          <w:rFonts w:eastAsia="Times New Roman" w:cs="Times New Roman"/>
          <w:szCs w:val="24"/>
        </w:rPr>
        <w:t xml:space="preserve"> ένα συγκεκριμένο σκεπτικό που μιλάει για αποσύνδεση της εκλογής από τη διάλυση της Βουλής, με το οποίο συμπίπτουμε πράγματι με τη Νέα Δημοκρατία, αλλά και ένα συμπλήρωμα με τον τρόπο </w:t>
      </w:r>
      <w:r>
        <w:rPr>
          <w:rFonts w:eastAsia="Times New Roman" w:cs="Times New Roman"/>
          <w:szCs w:val="24"/>
        </w:rPr>
        <w:lastRenderedPageBreak/>
        <w:t>με τον οποίο θα αποφευχθεί η διάλυση της Βουλής που είναι συνεχείς εκλογ</w:t>
      </w:r>
      <w:r>
        <w:rPr>
          <w:rFonts w:eastAsia="Times New Roman" w:cs="Times New Roman"/>
          <w:szCs w:val="24"/>
        </w:rPr>
        <w:t>ές, συνεχείς προσπάθειες κοινοβουλευτικής εκλογής και αν αυτές αποτύχουν, άμεση εκλογή.</w:t>
      </w:r>
    </w:p>
    <w:p w14:paraId="0A5DDFE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Νέα Δημοκρατία έχει μια ακριβώς αντίθετη λογική, αντί να πάμε προς το μείζον, που είναι η άμεση εκλογή, να πάμε προς το έλασσον, μικρότερη κοινοβουλευτική </w:t>
      </w:r>
      <w:r>
        <w:rPr>
          <w:rFonts w:eastAsia="Times New Roman" w:cs="Times New Roman"/>
          <w:szCs w:val="24"/>
        </w:rPr>
        <w:t>Π</w:t>
      </w:r>
      <w:r>
        <w:rPr>
          <w:rFonts w:eastAsia="Times New Roman" w:cs="Times New Roman"/>
          <w:szCs w:val="24"/>
        </w:rPr>
        <w:t>λειοψηφία.</w:t>
      </w:r>
      <w:r>
        <w:rPr>
          <w:rFonts w:eastAsia="Times New Roman" w:cs="Times New Roman"/>
          <w:szCs w:val="24"/>
        </w:rPr>
        <w:t xml:space="preserve"> Πρόκειται για μια εντελώς διαφορετική πρόταση. Ψηφίζοντας τη δική μας, δεν λέει απλώς η Νέα Δημοκρατία ότι θεωρεί ότι η κατεύθυνση αυτή της Βουλής δεν θα δεσμεύει την επόμενη. Λέει κάτι χειρότερο που δεν μπορεί να λέγεται στο πλαίσιο του κοινοβουλευτικού </w:t>
      </w:r>
      <w:r>
        <w:rPr>
          <w:rFonts w:eastAsia="Times New Roman" w:cs="Times New Roman"/>
          <w:szCs w:val="24"/>
        </w:rPr>
        <w:t xml:space="preserve">καθεστώτος, ότι </w:t>
      </w:r>
      <w:r>
        <w:rPr>
          <w:rFonts w:eastAsia="Times New Roman" w:cs="Times New Roman"/>
          <w:szCs w:val="24"/>
        </w:rPr>
        <w:t xml:space="preserve">η </w:t>
      </w:r>
      <w:r>
        <w:rPr>
          <w:rFonts w:eastAsia="Times New Roman" w:cs="Times New Roman"/>
          <w:szCs w:val="24"/>
        </w:rPr>
        <w:t>δικ</w:t>
      </w:r>
      <w:r>
        <w:rPr>
          <w:rFonts w:eastAsia="Times New Roman" w:cs="Times New Roman"/>
          <w:szCs w:val="24"/>
        </w:rPr>
        <w:t>ή</w:t>
      </w:r>
      <w:r>
        <w:rPr>
          <w:rFonts w:eastAsia="Times New Roman" w:cs="Times New Roman"/>
          <w:szCs w:val="24"/>
        </w:rPr>
        <w:t xml:space="preserve"> της </w:t>
      </w:r>
      <w:r>
        <w:rPr>
          <w:rFonts w:eastAsia="Times New Roman" w:cs="Times New Roman"/>
          <w:szCs w:val="24"/>
        </w:rPr>
        <w:t>γνώμη</w:t>
      </w:r>
      <w:r>
        <w:rPr>
          <w:rFonts w:eastAsia="Times New Roman" w:cs="Times New Roman"/>
          <w:szCs w:val="24"/>
        </w:rPr>
        <w:t xml:space="preserve"> και η δική της ψήφος δεν δεσμεύει καν την ίδια εν</w:t>
      </w:r>
      <w:r>
        <w:rPr>
          <w:rFonts w:eastAsia="Times New Roman" w:cs="Times New Roman"/>
          <w:szCs w:val="24"/>
        </w:rPr>
        <w:t xml:space="preserve"> </w:t>
      </w:r>
      <w:r>
        <w:rPr>
          <w:rFonts w:eastAsia="Times New Roman" w:cs="Times New Roman"/>
          <w:szCs w:val="24"/>
        </w:rPr>
        <w:t xml:space="preserve">όψει των επόμενων εκλογών, εφόσον άλλα θα ψηφίσει τώρα και άλλα θα κάνει την επόμενη μέρα. </w:t>
      </w:r>
    </w:p>
    <w:p w14:paraId="0A5DDFE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Αυτό δεν αποτελεί απλώς παραβίαση του άρθρου 110, αποτελεί εκφυλισμό της πολιτική</w:t>
      </w:r>
      <w:r>
        <w:rPr>
          <w:rFonts w:eastAsia="Times New Roman" w:cs="Times New Roman"/>
          <w:szCs w:val="24"/>
        </w:rPr>
        <w:t>ς συζήτησης, γιατί είναι σαν να λέει το κόμμα της Αξιωματικής Αντιπολίτευσης ότι με τεχνάσματα θα προωθήσει τη συζήτηση για την Αναθεώρηση του Συντάγματος.</w:t>
      </w:r>
    </w:p>
    <w:p w14:paraId="0A5DDFE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Εγώ, λοιπόν, θέλω να καλέσω όλες τις πλευρές της Βουλής να δείξουν την υπευθυνότητα που νομίζω ότι δείχτηκε γενικά στο πλαίσιο της συζήτησης στην </w:t>
      </w:r>
      <w:r>
        <w:rPr>
          <w:rFonts w:eastAsia="Times New Roman" w:cs="Times New Roman"/>
          <w:szCs w:val="24"/>
        </w:rPr>
        <w:t>ε</w:t>
      </w:r>
      <w:r>
        <w:rPr>
          <w:rFonts w:eastAsia="Times New Roman" w:cs="Times New Roman"/>
          <w:szCs w:val="24"/>
        </w:rPr>
        <w:t>πιτροπή και να έχουμε μια αναθεώρηση όχι «κουτοπόνηρη», αλλά μια αναθεώρηση, αυτή που θέλει ο τόπος, δημοκρατ</w:t>
      </w:r>
      <w:r>
        <w:rPr>
          <w:rFonts w:eastAsia="Times New Roman" w:cs="Times New Roman"/>
          <w:szCs w:val="24"/>
        </w:rPr>
        <w:t>ική, φιλελεύθερη, κοινωνική, αναθεώρηση για τα δικαιώματα και για τον πολίτη.</w:t>
      </w:r>
    </w:p>
    <w:p w14:paraId="0A5DDFE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A5DDFE7" w14:textId="77777777" w:rsidR="00415E13" w:rsidRDefault="00E650A0">
      <w:pPr>
        <w:spacing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0A5DDFE8" w14:textId="77777777" w:rsidR="00415E13" w:rsidRDefault="00E650A0">
      <w:pPr>
        <w:spacing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7410D1">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Σας ευχαριστώ.</w:t>
      </w:r>
    </w:p>
    <w:p w14:paraId="0A5DDFE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Να διευκρινίσω τα εξής για τη διαδικασία</w:t>
      </w:r>
      <w:r w:rsidRPr="007410D1">
        <w:rPr>
          <w:rFonts w:eastAsia="Times New Roman" w:cs="Times New Roman"/>
          <w:szCs w:val="24"/>
        </w:rPr>
        <w:t>:</w:t>
      </w:r>
      <w:r>
        <w:rPr>
          <w:rFonts w:eastAsia="Times New Roman" w:cs="Times New Roman"/>
          <w:szCs w:val="24"/>
        </w:rPr>
        <w:t xml:space="preserve"> Ο χρόνος ομιλίας των Βουλευτ</w:t>
      </w:r>
      <w:r>
        <w:rPr>
          <w:rFonts w:eastAsia="Times New Roman" w:cs="Times New Roman"/>
          <w:szCs w:val="24"/>
        </w:rPr>
        <w:t xml:space="preserve">ών θα είναι επτά λεπτά. Δηλαδή, πλέον φεύγουμε από τη διάκριση ότι τα μέλη της Επιτροπής της Αναθεώρησης θα είχαν δέκα λεπτά και οι υπόλοιποι πέντε λεπτά ή έξι. Εφόσον η Ολομέλεια αποφάσισε ενιαία διαδικασία, θα μιλήσουν μεν όλα τα μέλη της </w:t>
      </w:r>
      <w:r>
        <w:rPr>
          <w:rFonts w:eastAsia="Times New Roman" w:cs="Times New Roman"/>
          <w:szCs w:val="24"/>
        </w:rPr>
        <w:t>ε</w:t>
      </w:r>
      <w:r>
        <w:rPr>
          <w:rFonts w:eastAsia="Times New Roman" w:cs="Times New Roman"/>
          <w:szCs w:val="24"/>
        </w:rPr>
        <w:t xml:space="preserve">πιτροπής, δηλαδή ο κατάλογος θα εξελιχθεί όπως ήταν στην αρχή -τα μέλη της </w:t>
      </w:r>
      <w:r>
        <w:rPr>
          <w:rFonts w:eastAsia="Times New Roman" w:cs="Times New Roman"/>
          <w:szCs w:val="24"/>
        </w:rPr>
        <w:t>ε</w:t>
      </w:r>
      <w:r>
        <w:rPr>
          <w:rFonts w:eastAsia="Times New Roman" w:cs="Times New Roman"/>
          <w:szCs w:val="24"/>
        </w:rPr>
        <w:t xml:space="preserve">πιτροπής, ο πρώτος κύκλος-, αλλά θα είναι ενιαίος ο χρόνος και αυτός ο χρόνος θα αφορά </w:t>
      </w:r>
      <w:r>
        <w:rPr>
          <w:rFonts w:eastAsia="Times New Roman" w:cs="Times New Roman"/>
          <w:szCs w:val="24"/>
        </w:rPr>
        <w:lastRenderedPageBreak/>
        <w:t>και τους Υπουργούς-Βουλευτές, εφόσον θα μιλάνε με τη διαδικασία. Αυτό είναι η απόφαση της Ολο</w:t>
      </w:r>
      <w:r>
        <w:rPr>
          <w:rFonts w:eastAsia="Times New Roman" w:cs="Times New Roman"/>
          <w:szCs w:val="24"/>
        </w:rPr>
        <w:t>μέλειας. Το λέω, για να γράφονται αυτά στα Πρακτικά. Αλλάζουν οι έδρες και είναι….</w:t>
      </w:r>
    </w:p>
    <w:p w14:paraId="0A5DDFEA" w14:textId="77777777" w:rsidR="00415E13" w:rsidRDefault="00E650A0">
      <w:pPr>
        <w:spacing w:line="600" w:lineRule="auto"/>
        <w:ind w:firstLine="720"/>
        <w:jc w:val="both"/>
        <w:rPr>
          <w:rFonts w:eastAsia="Times New Roman" w:cs="Times New Roman"/>
          <w:szCs w:val="24"/>
        </w:rPr>
      </w:pPr>
      <w:r w:rsidRPr="0062061D">
        <w:rPr>
          <w:rFonts w:eastAsia="Times New Roman" w:cs="Times New Roman"/>
          <w:b/>
          <w:szCs w:val="24"/>
        </w:rPr>
        <w:t>ΚΩΝΣΤΑΝΤΙΝΟΣ ΤΣΙΑΡΑΣ:</w:t>
      </w:r>
      <w:r>
        <w:rPr>
          <w:rFonts w:eastAsia="Times New Roman" w:cs="Times New Roman"/>
          <w:szCs w:val="24"/>
        </w:rPr>
        <w:t xml:space="preserve"> Εντάξει, εντάξει.</w:t>
      </w:r>
    </w:p>
    <w:p w14:paraId="0A5DDFEB" w14:textId="77777777" w:rsidR="00415E13" w:rsidRDefault="00E650A0">
      <w:pPr>
        <w:spacing w:line="600" w:lineRule="auto"/>
        <w:ind w:firstLine="720"/>
        <w:jc w:val="both"/>
        <w:rPr>
          <w:rFonts w:eastAsia="Times New Roman" w:cs="Times New Roman"/>
        </w:rPr>
      </w:pPr>
      <w:r w:rsidRPr="00073888">
        <w:rPr>
          <w:rFonts w:eastAsia="Times New Roman" w:cs="Times New Roman"/>
          <w:b/>
          <w:szCs w:val="24"/>
        </w:rPr>
        <w:t>ΠΡΟΕΔΡΟΣ (Νικόλαος Βούτσης)</w:t>
      </w:r>
      <w:r w:rsidRPr="007410D1">
        <w:rPr>
          <w:rFonts w:eastAsia="Times New Roman" w:cs="Times New Roman"/>
          <w:b/>
          <w:szCs w:val="24"/>
        </w:rPr>
        <w:t>:</w:t>
      </w:r>
      <w:r w:rsidRPr="00073888">
        <w:rPr>
          <w:rFonts w:eastAsia="Times New Roman" w:cs="Times New Roman"/>
          <w:szCs w:val="24"/>
        </w:rPr>
        <w:t xml:space="preserve"> </w:t>
      </w:r>
      <w:r w:rsidRPr="00E87716">
        <w:rPr>
          <w:rFonts w:eastAsia="Times New Roman" w:cs="Times New Roman"/>
        </w:rPr>
        <w:t>Κυρίες και κύριοι συνάδελφοι, έχω την τιμή να ανακοινώσω στο Σώμα ότι τη συνεδρίασή μας παρακολουθούν απ</w:t>
      </w:r>
      <w:r w:rsidRPr="00E87716">
        <w:rPr>
          <w:rFonts w:eastAsia="Times New Roman" w:cs="Times New Roman"/>
        </w:rPr>
        <w:t>ό τα άνω δυτικά θεωρεία, αφού προηγουμένως συμμετείχαν στο εκπαιδευτικό πρόγραμμα «Εργαστήρι Δημοκρατίας» που οργανώνει</w:t>
      </w:r>
      <w:r>
        <w:rPr>
          <w:rFonts w:eastAsia="Times New Roman" w:cs="Times New Roman"/>
        </w:rPr>
        <w:t xml:space="preserve"> το Ίδρυμα της Βουλής, δεκαεπτά μαθητές και μαθήτριες και δύο εκπαιδευτικοί συνοδοί από το 6</w:t>
      </w:r>
      <w:r w:rsidRPr="00E87716">
        <w:rPr>
          <w:rFonts w:eastAsia="Times New Roman" w:cs="Times New Roman"/>
          <w:vertAlign w:val="superscript"/>
        </w:rPr>
        <w:t>ο</w:t>
      </w:r>
      <w:r>
        <w:rPr>
          <w:rFonts w:eastAsia="Times New Roman" w:cs="Times New Roman"/>
        </w:rPr>
        <w:t xml:space="preserve"> Δημοτικό Σχολείο Ηλιούπολης</w:t>
      </w:r>
      <w:r w:rsidRPr="00E87716">
        <w:rPr>
          <w:rFonts w:eastAsia="Times New Roman" w:cs="Times New Roman"/>
        </w:rPr>
        <w:t xml:space="preserve">. </w:t>
      </w:r>
    </w:p>
    <w:p w14:paraId="0A5DDFEC" w14:textId="77777777" w:rsidR="00415E13" w:rsidRDefault="00E650A0">
      <w:pPr>
        <w:spacing w:line="600" w:lineRule="auto"/>
        <w:ind w:firstLine="720"/>
        <w:jc w:val="both"/>
        <w:rPr>
          <w:rFonts w:eastAsia="Times New Roman" w:cs="Times New Roman"/>
        </w:rPr>
      </w:pPr>
      <w:r>
        <w:rPr>
          <w:rFonts w:eastAsia="Times New Roman" w:cs="Times New Roman"/>
        </w:rPr>
        <w:t>Η Βουλή τούς</w:t>
      </w:r>
      <w:r w:rsidRPr="00291262">
        <w:rPr>
          <w:rFonts w:eastAsia="Times New Roman" w:cs="Times New Roman"/>
        </w:rPr>
        <w:t xml:space="preserve"> </w:t>
      </w:r>
      <w:r w:rsidRPr="00291262">
        <w:rPr>
          <w:rFonts w:eastAsia="Times New Roman" w:cs="Times New Roman"/>
        </w:rPr>
        <w:t xml:space="preserve">καλωσορίζει. </w:t>
      </w:r>
    </w:p>
    <w:p w14:paraId="0A5DDFED" w14:textId="77777777" w:rsidR="00415E13" w:rsidRDefault="00E650A0">
      <w:pPr>
        <w:spacing w:line="600" w:lineRule="auto"/>
        <w:ind w:firstLine="720"/>
        <w:jc w:val="center"/>
        <w:rPr>
          <w:rFonts w:eastAsia="Times New Roman" w:cs="Times New Roman"/>
        </w:rPr>
      </w:pPr>
      <w:r>
        <w:rPr>
          <w:rFonts w:eastAsia="Times New Roman" w:cs="Times New Roman"/>
        </w:rPr>
        <w:t xml:space="preserve">(Χειροκροτήματα απ’ </w:t>
      </w:r>
      <w:r w:rsidRPr="00291262">
        <w:rPr>
          <w:rFonts w:eastAsia="Times New Roman" w:cs="Times New Roman"/>
        </w:rPr>
        <w:t>όλες τις πτέρυγες της Βουλής)</w:t>
      </w:r>
    </w:p>
    <w:p w14:paraId="0A5DDFE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Επίσης -μιλώ πάλι από μικροφώνου- για να μην έχουμε κανένα πρόβλημα, η δυνατότητα και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Ο</w:t>
      </w:r>
      <w:r>
        <w:rPr>
          <w:rFonts w:eastAsia="Times New Roman" w:cs="Times New Roman"/>
          <w:szCs w:val="24"/>
        </w:rPr>
        <w:t xml:space="preserve">μάδων, όπως είπαμε προηγούμενα, κατά παραχώρηση, κατά ευελιξία να δηλώσουν κάποιους </w:t>
      </w:r>
      <w:r>
        <w:rPr>
          <w:rFonts w:eastAsia="Times New Roman" w:cs="Times New Roman"/>
          <w:szCs w:val="24"/>
        </w:rPr>
        <w:t xml:space="preserve">επιπλέον ομιλητές, λήγει με την λήξη της ομιλίας του κ. Τασούλα. Το λέω, διότι οι </w:t>
      </w:r>
      <w:r>
        <w:rPr>
          <w:rFonts w:eastAsia="Times New Roman" w:cs="Times New Roman"/>
          <w:szCs w:val="24"/>
        </w:rPr>
        <w:t>υ</w:t>
      </w:r>
      <w:r>
        <w:rPr>
          <w:rFonts w:eastAsia="Times New Roman" w:cs="Times New Roman"/>
          <w:szCs w:val="24"/>
        </w:rPr>
        <w:t xml:space="preserve">πηρεσίες δεν </w:t>
      </w:r>
      <w:r>
        <w:rPr>
          <w:rFonts w:eastAsia="Times New Roman" w:cs="Times New Roman"/>
          <w:szCs w:val="24"/>
        </w:rPr>
        <w:lastRenderedPageBreak/>
        <w:t>χρωστάνε τίποτα -το καταλαβαίνετε- να έχουμε το μεσημέρι και το απόγευμα να πηγαίνουν ονόματα κ.λπ., δηλαδή σε λίγο να έχουμε την αίσθηση. Ήδη είχαν γραφτεί είκ</w:t>
      </w:r>
      <w:r>
        <w:rPr>
          <w:rFonts w:eastAsia="Times New Roman" w:cs="Times New Roman"/>
          <w:szCs w:val="24"/>
        </w:rPr>
        <w:t xml:space="preserve">οσι πέντε συνάδελφοι επιπλέον, να ξέρουμε την οικονομία της συζήτησης, να κάνουμε όλοι μαζί αυτό που πρέπει. </w:t>
      </w:r>
    </w:p>
    <w:p w14:paraId="0A5DDFE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Κύριε Τασούλα, έχετε τον λόγο ως </w:t>
      </w:r>
      <w:r>
        <w:rPr>
          <w:rFonts w:eastAsia="Times New Roman" w:cs="Times New Roman"/>
          <w:szCs w:val="24"/>
        </w:rPr>
        <w:t>ε</w:t>
      </w:r>
      <w:r>
        <w:rPr>
          <w:rFonts w:eastAsia="Times New Roman" w:cs="Times New Roman"/>
          <w:szCs w:val="24"/>
        </w:rPr>
        <w:t xml:space="preserve">ισηγητής του κόμματος της Νέας Δημοκρατίας, της Αξιωματικής Αντιπολίτευσης. </w:t>
      </w:r>
    </w:p>
    <w:p w14:paraId="0A5DDFF0"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sidRPr="00F8100B">
        <w:rPr>
          <w:rFonts w:eastAsia="Times New Roman" w:cs="Times New Roman"/>
          <w:b/>
          <w:szCs w:val="24"/>
        </w:rPr>
        <w:t>:</w:t>
      </w:r>
      <w:r w:rsidRPr="00F8100B">
        <w:rPr>
          <w:rFonts w:eastAsia="Times New Roman" w:cs="Times New Roman"/>
          <w:szCs w:val="24"/>
        </w:rPr>
        <w:t xml:space="preserve"> </w:t>
      </w:r>
      <w:r>
        <w:rPr>
          <w:rFonts w:eastAsia="Times New Roman" w:cs="Times New Roman"/>
          <w:szCs w:val="24"/>
        </w:rPr>
        <w:t>Κυρίες και κ</w:t>
      </w:r>
      <w:r>
        <w:rPr>
          <w:rFonts w:eastAsia="Times New Roman" w:cs="Times New Roman"/>
          <w:szCs w:val="24"/>
        </w:rPr>
        <w:t xml:space="preserve">ύριοι συνάδελφοι, η διαδικασία της </w:t>
      </w:r>
      <w:r>
        <w:rPr>
          <w:rFonts w:eastAsia="Times New Roman" w:cs="Times New Roman"/>
          <w:szCs w:val="24"/>
        </w:rPr>
        <w:t>σ</w:t>
      </w:r>
      <w:r>
        <w:rPr>
          <w:rFonts w:eastAsia="Times New Roman" w:cs="Times New Roman"/>
          <w:szCs w:val="24"/>
        </w:rPr>
        <w:t>υνταγματικής Αναθεωρήσεως είναι όντως η κυρίαρχη διαδικασία του Κοινοβουλίου, με την οποία δεν προικίζονται όλα τα Κοινοβούλια λόγω ακριβώς του αυστηρού χαρακτήρα του Συντάγματος και της αναθεωρητικής αδράνειας η οποία υ</w:t>
      </w:r>
      <w:r>
        <w:rPr>
          <w:rFonts w:eastAsia="Times New Roman" w:cs="Times New Roman"/>
          <w:szCs w:val="24"/>
        </w:rPr>
        <w:t xml:space="preserve">πάρχει ανάμεσα στις αναθεωρήσεις βάσει του άρθρου 110. </w:t>
      </w:r>
    </w:p>
    <w:p w14:paraId="0A5DDFF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Είμαστε, λοιπόν, υπό την έννοια της ευθύνης, εάν την αναλάβουμε, ένα προικισμένο, ένα τυχερό Κοινοβούλιο που μας έλαχε η τύχη και η ευθύνη να αναδιατάξουμε τον υπέρτατο νόμο, τον θεμελιώδη νόμο της πο</w:t>
      </w:r>
      <w:r>
        <w:rPr>
          <w:rFonts w:eastAsia="Times New Roman" w:cs="Times New Roman"/>
          <w:szCs w:val="24"/>
        </w:rPr>
        <w:t>λιτείας μας.</w:t>
      </w:r>
    </w:p>
    <w:p w14:paraId="0A5DDFF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να επανατοποθετήσω το δίλημμα αυτής της Αναθεωρήσεως, όχι τόσο στη βάση της ιδεολογίας, που το τοποθέτησε ο προλαλήσας συνάδελφος της Πλειοψηφίας, όσο στη βάση της υπευθυνότητας. </w:t>
      </w:r>
    </w:p>
    <w:p w14:paraId="0A5DDFF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Το Σύνταγμα, βεβαίως, έχει ιδεολογικές </w:t>
      </w:r>
      <w:r>
        <w:rPr>
          <w:rFonts w:eastAsia="Times New Roman" w:cs="Times New Roman"/>
          <w:szCs w:val="24"/>
        </w:rPr>
        <w:t>καταβολές και ιδεολογικές προβολές και οι προτάσεις έχουν και ιδεολογικό περιεχόμενο, αλλά είναι τέτοια η κατάσταση, η κατάντια, θα έπρεπε να πω</w:t>
      </w:r>
      <w:r>
        <w:rPr>
          <w:rFonts w:eastAsia="Times New Roman" w:cs="Times New Roman"/>
          <w:szCs w:val="24"/>
        </w:rPr>
        <w:t>,</w:t>
      </w:r>
      <w:r>
        <w:rPr>
          <w:rFonts w:eastAsia="Times New Roman" w:cs="Times New Roman"/>
          <w:szCs w:val="24"/>
        </w:rPr>
        <w:t xml:space="preserve"> της χώρας, αυτή την περίοδο που η </w:t>
      </w:r>
      <w:r>
        <w:rPr>
          <w:rFonts w:eastAsia="Times New Roman" w:cs="Times New Roman"/>
          <w:szCs w:val="24"/>
        </w:rPr>
        <w:t>σ</w:t>
      </w:r>
      <w:r>
        <w:rPr>
          <w:rFonts w:eastAsia="Times New Roman" w:cs="Times New Roman"/>
          <w:szCs w:val="24"/>
        </w:rPr>
        <w:t>υνταγματική Αναθεώρηση πρέπει πλήρως να υποταχθεί στην ανάγκη εξόδου της χώ</w:t>
      </w:r>
      <w:r>
        <w:rPr>
          <w:rFonts w:eastAsia="Times New Roman" w:cs="Times New Roman"/>
          <w:szCs w:val="24"/>
        </w:rPr>
        <w:t>ρας από την κρίση και να διδαχθούμε αναθεωρώντας το Σύνταγμα, ώστε τα παθήματ</w:t>
      </w:r>
      <w:r>
        <w:rPr>
          <w:rFonts w:eastAsia="Times New Roman" w:cs="Times New Roman"/>
          <w:szCs w:val="24"/>
        </w:rPr>
        <w:t>ά μας</w:t>
      </w:r>
      <w:r>
        <w:rPr>
          <w:rFonts w:eastAsia="Times New Roman" w:cs="Times New Roman"/>
          <w:szCs w:val="24"/>
        </w:rPr>
        <w:t xml:space="preserve"> και </w:t>
      </w:r>
      <w:r>
        <w:rPr>
          <w:rFonts w:eastAsia="Times New Roman" w:cs="Times New Roman"/>
          <w:szCs w:val="24"/>
        </w:rPr>
        <w:t>οι</w:t>
      </w:r>
      <w:r>
        <w:rPr>
          <w:rFonts w:eastAsia="Times New Roman" w:cs="Times New Roman"/>
          <w:szCs w:val="24"/>
        </w:rPr>
        <w:t xml:space="preserve"> αδυναμίες που και το Σύνταγμα είχε </w:t>
      </w:r>
      <w:r>
        <w:rPr>
          <w:rFonts w:eastAsia="Times New Roman" w:cs="Times New Roman"/>
          <w:szCs w:val="24"/>
        </w:rPr>
        <w:t xml:space="preserve">στο </w:t>
      </w:r>
      <w:r>
        <w:rPr>
          <w:rFonts w:eastAsia="Times New Roman" w:cs="Times New Roman"/>
          <w:szCs w:val="24"/>
        </w:rPr>
        <w:t>να βοηθήσει στην έξοδο από την κρίση ή την αποτροπή της, να τα κάνουμε μαθήματα.</w:t>
      </w:r>
    </w:p>
    <w:p w14:paraId="0A5DDFF4" w14:textId="77777777" w:rsidR="00415E13" w:rsidRDefault="00E650A0">
      <w:pPr>
        <w:spacing w:line="600" w:lineRule="auto"/>
        <w:ind w:firstLine="720"/>
        <w:jc w:val="both"/>
        <w:rPr>
          <w:rFonts w:eastAsia="Times New Roman"/>
          <w:szCs w:val="24"/>
        </w:rPr>
      </w:pPr>
      <w:r w:rsidRPr="004073D0">
        <w:rPr>
          <w:rFonts w:eastAsia="Times New Roman"/>
          <w:szCs w:val="24"/>
        </w:rPr>
        <w:t>Απεναντίας, εν</w:t>
      </w:r>
      <w:r>
        <w:rPr>
          <w:rFonts w:eastAsia="Times New Roman"/>
          <w:szCs w:val="24"/>
        </w:rPr>
        <w:t xml:space="preserve"> </w:t>
      </w:r>
      <w:r w:rsidRPr="004073D0">
        <w:rPr>
          <w:rFonts w:eastAsia="Times New Roman"/>
          <w:szCs w:val="24"/>
        </w:rPr>
        <w:t>όψει αυτής της βασικής διαφοράς</w:t>
      </w:r>
      <w:r w:rsidRPr="004073D0">
        <w:rPr>
          <w:rFonts w:eastAsia="Times New Roman"/>
          <w:szCs w:val="24"/>
        </w:rPr>
        <w:t xml:space="preserve"> τ</w:t>
      </w:r>
      <w:r>
        <w:rPr>
          <w:rFonts w:eastAsia="Times New Roman"/>
          <w:szCs w:val="24"/>
        </w:rPr>
        <w:t xml:space="preserve">ων προτάσεών μας και των προτάσεων του ΣΥΡΙΖΑ, η πρόταση του ΣΥΡΙΖΑ </w:t>
      </w:r>
      <w:r>
        <w:rPr>
          <w:rFonts w:eastAsia="Times New Roman"/>
          <w:szCs w:val="24"/>
        </w:rPr>
        <w:t>δ</w:t>
      </w:r>
      <w:r>
        <w:rPr>
          <w:rFonts w:eastAsia="Times New Roman"/>
          <w:szCs w:val="24"/>
        </w:rPr>
        <w:t>ε</w:t>
      </w:r>
      <w:r w:rsidRPr="004073D0">
        <w:rPr>
          <w:rFonts w:eastAsia="Times New Roman"/>
          <w:szCs w:val="24"/>
        </w:rPr>
        <w:t>ί</w:t>
      </w:r>
      <w:r>
        <w:rPr>
          <w:rFonts w:eastAsia="Times New Roman"/>
          <w:szCs w:val="24"/>
        </w:rPr>
        <w:t>χ</w:t>
      </w:r>
      <w:r w:rsidRPr="004073D0">
        <w:rPr>
          <w:rFonts w:eastAsia="Times New Roman"/>
          <w:szCs w:val="24"/>
        </w:rPr>
        <w:t>ν</w:t>
      </w:r>
      <w:r>
        <w:rPr>
          <w:rFonts w:eastAsia="Times New Roman"/>
          <w:szCs w:val="24"/>
        </w:rPr>
        <w:t>ε</w:t>
      </w:r>
      <w:r w:rsidRPr="004073D0">
        <w:rPr>
          <w:rFonts w:eastAsia="Times New Roman"/>
          <w:szCs w:val="24"/>
        </w:rPr>
        <w:t>ι μ</w:t>
      </w:r>
      <w:r>
        <w:rPr>
          <w:rFonts w:eastAsia="Times New Roman"/>
          <w:szCs w:val="24"/>
        </w:rPr>
        <w:t>ι</w:t>
      </w:r>
      <w:r w:rsidRPr="004073D0">
        <w:rPr>
          <w:rFonts w:eastAsia="Times New Roman"/>
          <w:szCs w:val="24"/>
        </w:rPr>
        <w:t>α πρόταση η οποία αποδεικνύει ότι τίποτα δεν λησμ</w:t>
      </w:r>
      <w:r>
        <w:rPr>
          <w:rFonts w:eastAsia="Times New Roman"/>
          <w:szCs w:val="24"/>
        </w:rPr>
        <w:t>ονήσαμε</w:t>
      </w:r>
      <w:r w:rsidRPr="004073D0">
        <w:rPr>
          <w:rFonts w:eastAsia="Times New Roman"/>
          <w:szCs w:val="24"/>
        </w:rPr>
        <w:t xml:space="preserve"> και τίποτ</w:t>
      </w:r>
      <w:r>
        <w:rPr>
          <w:rFonts w:eastAsia="Times New Roman"/>
          <w:szCs w:val="24"/>
        </w:rPr>
        <w:t>α</w:t>
      </w:r>
      <w:r w:rsidRPr="004073D0">
        <w:rPr>
          <w:rFonts w:eastAsia="Times New Roman"/>
          <w:szCs w:val="24"/>
        </w:rPr>
        <w:t xml:space="preserve"> δεν διδ</w:t>
      </w:r>
      <w:r>
        <w:rPr>
          <w:rFonts w:eastAsia="Times New Roman"/>
          <w:szCs w:val="24"/>
        </w:rPr>
        <w:t>α</w:t>
      </w:r>
      <w:r w:rsidRPr="004073D0">
        <w:rPr>
          <w:rFonts w:eastAsia="Times New Roman"/>
          <w:szCs w:val="24"/>
        </w:rPr>
        <w:t>χθ</w:t>
      </w:r>
      <w:r>
        <w:rPr>
          <w:rFonts w:eastAsia="Times New Roman"/>
          <w:szCs w:val="24"/>
        </w:rPr>
        <w:t>ήκαμε</w:t>
      </w:r>
      <w:r w:rsidRPr="004073D0">
        <w:rPr>
          <w:rFonts w:eastAsia="Times New Roman"/>
          <w:szCs w:val="24"/>
        </w:rPr>
        <w:t xml:space="preserve"> από την προ κρίσης περίοδο</w:t>
      </w:r>
      <w:r>
        <w:rPr>
          <w:rFonts w:eastAsia="Times New Roman"/>
          <w:szCs w:val="24"/>
        </w:rPr>
        <w:t>,</w:t>
      </w:r>
      <w:r w:rsidRPr="004073D0">
        <w:rPr>
          <w:rFonts w:eastAsia="Times New Roman"/>
          <w:szCs w:val="24"/>
        </w:rPr>
        <w:t xml:space="preserve"> η οποία και οδήγησε</w:t>
      </w:r>
      <w:r>
        <w:rPr>
          <w:rFonts w:eastAsia="Times New Roman"/>
          <w:szCs w:val="24"/>
        </w:rPr>
        <w:t>,</w:t>
      </w:r>
      <w:r w:rsidRPr="004073D0">
        <w:rPr>
          <w:rFonts w:eastAsia="Times New Roman"/>
          <w:szCs w:val="24"/>
        </w:rPr>
        <w:t xml:space="preserve"> ομολογουμένως</w:t>
      </w:r>
      <w:r>
        <w:rPr>
          <w:rFonts w:eastAsia="Times New Roman"/>
          <w:szCs w:val="24"/>
        </w:rPr>
        <w:t>,</w:t>
      </w:r>
      <w:r w:rsidRPr="004073D0">
        <w:rPr>
          <w:rFonts w:eastAsia="Times New Roman"/>
          <w:szCs w:val="24"/>
        </w:rPr>
        <w:t xml:space="preserve"> με κάποια καθυστέρηση τη χώρ</w:t>
      </w:r>
      <w:r w:rsidRPr="004073D0">
        <w:rPr>
          <w:rFonts w:eastAsia="Times New Roman"/>
          <w:szCs w:val="24"/>
        </w:rPr>
        <w:t>α στην de facto χρεοκοπία</w:t>
      </w:r>
      <w:r>
        <w:rPr>
          <w:rFonts w:eastAsia="Times New Roman"/>
          <w:szCs w:val="24"/>
        </w:rPr>
        <w:t>. Γιατί, ξέρετε, τ</w:t>
      </w:r>
      <w:r w:rsidRPr="004073D0">
        <w:rPr>
          <w:rFonts w:eastAsia="Times New Roman"/>
          <w:szCs w:val="24"/>
        </w:rPr>
        <w:t xml:space="preserve">ο </w:t>
      </w:r>
      <w:r w:rsidRPr="004073D0">
        <w:rPr>
          <w:rFonts w:eastAsia="Times New Roman"/>
          <w:szCs w:val="24"/>
        </w:rPr>
        <w:lastRenderedPageBreak/>
        <w:t>ερώτημα δεν είναι γιατί χρεοκοπήσαμε</w:t>
      </w:r>
      <w:r>
        <w:rPr>
          <w:rFonts w:eastAsia="Times New Roman"/>
          <w:szCs w:val="24"/>
        </w:rPr>
        <w:t>. Α</w:t>
      </w:r>
      <w:r w:rsidRPr="004073D0">
        <w:rPr>
          <w:rFonts w:eastAsia="Times New Roman"/>
          <w:szCs w:val="24"/>
        </w:rPr>
        <w:t xml:space="preserve">ν θέλουμε να είμαστε ειλικρινείς με τους εαυτούς </w:t>
      </w:r>
      <w:r>
        <w:rPr>
          <w:rFonts w:eastAsia="Times New Roman"/>
          <w:szCs w:val="24"/>
        </w:rPr>
        <w:t>μας,</w:t>
      </w:r>
      <w:r w:rsidRPr="004073D0">
        <w:rPr>
          <w:rFonts w:eastAsia="Times New Roman"/>
          <w:szCs w:val="24"/>
        </w:rPr>
        <w:t xml:space="preserve"> πρωτίστως</w:t>
      </w:r>
      <w:r>
        <w:rPr>
          <w:rFonts w:eastAsia="Times New Roman"/>
          <w:szCs w:val="24"/>
        </w:rPr>
        <w:t>,</w:t>
      </w:r>
      <w:r w:rsidRPr="004073D0">
        <w:rPr>
          <w:rFonts w:eastAsia="Times New Roman"/>
          <w:szCs w:val="24"/>
        </w:rPr>
        <w:t xml:space="preserve"> το ερώτημα είναι γιατί αργήσαμε τόσο πολύ να χρεοκοπήσουμε</w:t>
      </w:r>
      <w:r>
        <w:rPr>
          <w:rFonts w:eastAsia="Times New Roman"/>
          <w:szCs w:val="24"/>
        </w:rPr>
        <w:t>!</w:t>
      </w:r>
    </w:p>
    <w:p w14:paraId="0A5DDFF5" w14:textId="77777777" w:rsidR="00415E13" w:rsidRDefault="00E650A0">
      <w:pPr>
        <w:spacing w:line="600" w:lineRule="auto"/>
        <w:ind w:firstLine="720"/>
        <w:jc w:val="both"/>
        <w:rPr>
          <w:rFonts w:eastAsia="Times New Roman"/>
          <w:szCs w:val="24"/>
        </w:rPr>
      </w:pPr>
      <w:r>
        <w:rPr>
          <w:rFonts w:eastAsia="Times New Roman"/>
          <w:szCs w:val="24"/>
        </w:rPr>
        <w:t>Κ</w:t>
      </w:r>
      <w:r w:rsidRPr="004073D0">
        <w:rPr>
          <w:rFonts w:eastAsia="Times New Roman"/>
          <w:szCs w:val="24"/>
        </w:rPr>
        <w:t>αι τώρα που έχουμε διδαχθεί και έχουμε υποστεί</w:t>
      </w:r>
      <w:r w:rsidRPr="004073D0">
        <w:rPr>
          <w:rFonts w:eastAsia="Times New Roman"/>
          <w:szCs w:val="24"/>
        </w:rPr>
        <w:t xml:space="preserve"> όλα αυτά από τη χρεοκοπία</w:t>
      </w:r>
      <w:r>
        <w:rPr>
          <w:rFonts w:eastAsia="Times New Roman"/>
          <w:szCs w:val="24"/>
        </w:rPr>
        <w:t>,</w:t>
      </w:r>
      <w:r w:rsidRPr="004073D0">
        <w:rPr>
          <w:rFonts w:eastAsia="Times New Roman"/>
          <w:szCs w:val="24"/>
        </w:rPr>
        <w:t xml:space="preserve"> έρχεται η πρόταση των συναδέλφων του ΣΥΡΙΖΑ να προτείνει ένα Σύνταγμα </w:t>
      </w:r>
      <w:r>
        <w:rPr>
          <w:rFonts w:eastAsia="Times New Roman"/>
          <w:szCs w:val="24"/>
        </w:rPr>
        <w:t>«</w:t>
      </w:r>
      <w:r>
        <w:rPr>
          <w:rFonts w:eastAsia="Times New Roman"/>
          <w:szCs w:val="24"/>
        </w:rPr>
        <w:t>ε</w:t>
      </w:r>
      <w:r w:rsidRPr="004073D0">
        <w:rPr>
          <w:rFonts w:eastAsia="Times New Roman"/>
          <w:szCs w:val="24"/>
        </w:rPr>
        <w:t>υτυχίας</w:t>
      </w:r>
      <w:r>
        <w:rPr>
          <w:rFonts w:eastAsia="Times New Roman"/>
          <w:szCs w:val="24"/>
        </w:rPr>
        <w:t>»</w:t>
      </w:r>
      <w:r>
        <w:rPr>
          <w:rFonts w:eastAsia="Times New Roman"/>
          <w:szCs w:val="24"/>
        </w:rPr>
        <w:t>, ένα</w:t>
      </w:r>
      <w:r w:rsidRPr="004073D0">
        <w:rPr>
          <w:rFonts w:eastAsia="Times New Roman"/>
          <w:szCs w:val="24"/>
        </w:rPr>
        <w:t xml:space="preserve"> Σύνταγμα δηλαδή το οποίο εν ονόματι του νεολογισμ</w:t>
      </w:r>
      <w:r>
        <w:rPr>
          <w:rFonts w:eastAsia="Times New Roman"/>
          <w:szCs w:val="24"/>
        </w:rPr>
        <w:t>ού</w:t>
      </w:r>
      <w:r w:rsidRPr="004073D0">
        <w:rPr>
          <w:rFonts w:eastAsia="Times New Roman"/>
          <w:szCs w:val="24"/>
        </w:rPr>
        <w:t xml:space="preserve"> της κανονιστικής πυκνότητας</w:t>
      </w:r>
      <w:r>
        <w:rPr>
          <w:rFonts w:eastAsia="Times New Roman"/>
          <w:szCs w:val="24"/>
        </w:rPr>
        <w:t xml:space="preserve">, ενισχύει λεκτικά </w:t>
      </w:r>
      <w:r w:rsidRPr="004073D0">
        <w:rPr>
          <w:rFonts w:eastAsia="Times New Roman"/>
          <w:szCs w:val="24"/>
        </w:rPr>
        <w:t>με επιθετικούς προσδιορισμούς και περιφραστι</w:t>
      </w:r>
      <w:r w:rsidRPr="004073D0">
        <w:rPr>
          <w:rFonts w:eastAsia="Times New Roman"/>
          <w:szCs w:val="24"/>
        </w:rPr>
        <w:t>κ</w:t>
      </w:r>
      <w:r>
        <w:rPr>
          <w:rFonts w:eastAsia="Times New Roman"/>
          <w:szCs w:val="24"/>
        </w:rPr>
        <w:t>έ</w:t>
      </w:r>
      <w:r w:rsidRPr="004073D0">
        <w:rPr>
          <w:rFonts w:eastAsia="Times New Roman"/>
          <w:szCs w:val="24"/>
        </w:rPr>
        <w:t xml:space="preserve">ς εκφράσεις </w:t>
      </w:r>
      <w:r>
        <w:rPr>
          <w:rFonts w:eastAsia="Times New Roman"/>
          <w:szCs w:val="24"/>
        </w:rPr>
        <w:t>υπάρχοντα και κατοχυρωμένα</w:t>
      </w:r>
      <w:r w:rsidRPr="004073D0">
        <w:rPr>
          <w:rFonts w:eastAsia="Times New Roman"/>
          <w:szCs w:val="24"/>
        </w:rPr>
        <w:t xml:space="preserve"> δικαιώματα</w:t>
      </w:r>
      <w:r>
        <w:rPr>
          <w:rFonts w:eastAsia="Times New Roman"/>
          <w:szCs w:val="24"/>
        </w:rPr>
        <w:t>,</w:t>
      </w:r>
      <w:r w:rsidRPr="004073D0">
        <w:rPr>
          <w:rFonts w:eastAsia="Times New Roman"/>
          <w:szCs w:val="24"/>
        </w:rPr>
        <w:t xml:space="preserve"> όπως της υγείας</w:t>
      </w:r>
      <w:r>
        <w:rPr>
          <w:rFonts w:eastAsia="Times New Roman"/>
          <w:szCs w:val="24"/>
        </w:rPr>
        <w:t>,</w:t>
      </w:r>
      <w:r w:rsidRPr="004073D0">
        <w:rPr>
          <w:rFonts w:eastAsia="Times New Roman"/>
          <w:szCs w:val="24"/>
        </w:rPr>
        <w:t xml:space="preserve"> της πρόνοιας</w:t>
      </w:r>
      <w:r>
        <w:rPr>
          <w:rFonts w:eastAsia="Times New Roman"/>
          <w:szCs w:val="24"/>
        </w:rPr>
        <w:t>,</w:t>
      </w:r>
      <w:r w:rsidRPr="004073D0">
        <w:rPr>
          <w:rFonts w:eastAsia="Times New Roman"/>
          <w:szCs w:val="24"/>
        </w:rPr>
        <w:t xml:space="preserve"> της εργασίας</w:t>
      </w:r>
      <w:r>
        <w:rPr>
          <w:rFonts w:eastAsia="Times New Roman"/>
          <w:szCs w:val="24"/>
        </w:rPr>
        <w:t>,</w:t>
      </w:r>
      <w:r w:rsidRPr="004073D0">
        <w:rPr>
          <w:rFonts w:eastAsia="Times New Roman"/>
          <w:szCs w:val="24"/>
        </w:rPr>
        <w:t xml:space="preserve"> της ασφάλισης</w:t>
      </w:r>
      <w:r>
        <w:rPr>
          <w:rFonts w:eastAsia="Times New Roman"/>
          <w:szCs w:val="24"/>
        </w:rPr>
        <w:t>, ενώ</w:t>
      </w:r>
      <w:r w:rsidRPr="004073D0">
        <w:rPr>
          <w:rFonts w:eastAsia="Times New Roman"/>
          <w:szCs w:val="24"/>
        </w:rPr>
        <w:t xml:space="preserve"> στην πραγματικότητα η κρίση </w:t>
      </w:r>
      <w:r>
        <w:rPr>
          <w:rFonts w:eastAsia="Times New Roman"/>
          <w:szCs w:val="24"/>
        </w:rPr>
        <w:t>μά</w:t>
      </w:r>
      <w:r w:rsidRPr="004073D0">
        <w:rPr>
          <w:rFonts w:eastAsia="Times New Roman"/>
          <w:szCs w:val="24"/>
        </w:rPr>
        <w:t>ς δίδαξε ότι τα κοινωνικά και ατομικά δικαιώματα</w:t>
      </w:r>
      <w:r>
        <w:rPr>
          <w:rFonts w:eastAsia="Times New Roman"/>
          <w:szCs w:val="24"/>
        </w:rPr>
        <w:t xml:space="preserve"> -</w:t>
      </w:r>
      <w:r w:rsidRPr="004073D0">
        <w:rPr>
          <w:rFonts w:eastAsia="Times New Roman"/>
          <w:szCs w:val="24"/>
        </w:rPr>
        <w:t>που είναι στο άρθρο 25</w:t>
      </w:r>
      <w:r>
        <w:rPr>
          <w:rFonts w:eastAsia="Times New Roman"/>
          <w:szCs w:val="24"/>
        </w:rPr>
        <w:t>,</w:t>
      </w:r>
      <w:r w:rsidRPr="004073D0">
        <w:rPr>
          <w:rFonts w:eastAsia="Times New Roman"/>
          <w:szCs w:val="24"/>
        </w:rPr>
        <w:t xml:space="preserve"> στο άρθρο 22</w:t>
      </w:r>
      <w:r>
        <w:rPr>
          <w:rFonts w:eastAsia="Times New Roman"/>
          <w:szCs w:val="24"/>
        </w:rPr>
        <w:t>- υποστηρίζονται</w:t>
      </w:r>
      <w:r w:rsidRPr="004073D0">
        <w:rPr>
          <w:rFonts w:eastAsia="Times New Roman"/>
          <w:szCs w:val="24"/>
        </w:rPr>
        <w:t xml:space="preserve"> από άλλες συνταγματικές πρ</w:t>
      </w:r>
      <w:r>
        <w:rPr>
          <w:rFonts w:eastAsia="Times New Roman"/>
          <w:szCs w:val="24"/>
        </w:rPr>
        <w:t>οβλέψεις</w:t>
      </w:r>
      <w:r w:rsidRPr="004073D0">
        <w:rPr>
          <w:rFonts w:eastAsia="Times New Roman"/>
          <w:szCs w:val="24"/>
        </w:rPr>
        <w:t xml:space="preserve"> επέκεινα των κοινωνικών και ατομικών δικαιωμάτων</w:t>
      </w:r>
      <w:r>
        <w:rPr>
          <w:rFonts w:eastAsia="Times New Roman"/>
          <w:szCs w:val="24"/>
        </w:rPr>
        <w:t>,</w:t>
      </w:r>
      <w:r w:rsidRPr="004073D0">
        <w:rPr>
          <w:rFonts w:eastAsia="Times New Roman"/>
          <w:szCs w:val="24"/>
        </w:rPr>
        <w:t xml:space="preserve"> από συνταγματικές διατάξεις και παραμέτρους που βρίσκονται σ</w:t>
      </w:r>
      <w:r>
        <w:rPr>
          <w:rFonts w:eastAsia="Times New Roman"/>
          <w:szCs w:val="24"/>
        </w:rPr>
        <w:t>το 6</w:t>
      </w:r>
      <w:r w:rsidRPr="000A2C43">
        <w:rPr>
          <w:rFonts w:eastAsia="Times New Roman"/>
          <w:szCs w:val="24"/>
          <w:vertAlign w:val="superscript"/>
        </w:rPr>
        <w:t>ο</w:t>
      </w:r>
      <w:r>
        <w:rPr>
          <w:rFonts w:eastAsia="Times New Roman"/>
          <w:szCs w:val="24"/>
        </w:rPr>
        <w:t xml:space="preserve"> </w:t>
      </w:r>
      <w:r w:rsidRPr="004073D0">
        <w:rPr>
          <w:rFonts w:eastAsia="Times New Roman"/>
          <w:szCs w:val="24"/>
        </w:rPr>
        <w:t xml:space="preserve">κεφάλαιο του </w:t>
      </w:r>
      <w:r>
        <w:rPr>
          <w:rFonts w:eastAsia="Times New Roman"/>
          <w:szCs w:val="24"/>
        </w:rPr>
        <w:t>Σ</w:t>
      </w:r>
      <w:r w:rsidRPr="004073D0">
        <w:rPr>
          <w:rFonts w:eastAsia="Times New Roman"/>
          <w:szCs w:val="24"/>
        </w:rPr>
        <w:t>υντάγματος και αφορούν φέρ’</w:t>
      </w:r>
      <w:r>
        <w:rPr>
          <w:rFonts w:eastAsia="Times New Roman"/>
          <w:szCs w:val="24"/>
        </w:rPr>
        <w:t xml:space="preserve"> </w:t>
      </w:r>
      <w:r w:rsidRPr="004073D0">
        <w:rPr>
          <w:rFonts w:eastAsia="Times New Roman"/>
          <w:szCs w:val="24"/>
        </w:rPr>
        <w:t xml:space="preserve">ειπείν </w:t>
      </w:r>
      <w:r>
        <w:rPr>
          <w:rFonts w:eastAsia="Times New Roman"/>
          <w:szCs w:val="24"/>
        </w:rPr>
        <w:t>σ</w:t>
      </w:r>
      <w:r w:rsidRPr="004073D0">
        <w:rPr>
          <w:rFonts w:eastAsia="Times New Roman"/>
          <w:szCs w:val="24"/>
        </w:rPr>
        <w:t>τη δημοσιονομική υπόσταση και δημοσιονομική ισχύ της χ</w:t>
      </w:r>
      <w:r w:rsidRPr="004073D0">
        <w:rPr>
          <w:rFonts w:eastAsia="Times New Roman"/>
          <w:szCs w:val="24"/>
        </w:rPr>
        <w:t>ώρας</w:t>
      </w:r>
      <w:r>
        <w:rPr>
          <w:rFonts w:eastAsia="Times New Roman"/>
          <w:szCs w:val="24"/>
        </w:rPr>
        <w:t>.</w:t>
      </w:r>
      <w:r w:rsidRPr="004073D0">
        <w:rPr>
          <w:rFonts w:eastAsia="Times New Roman"/>
          <w:szCs w:val="24"/>
        </w:rPr>
        <w:t xml:space="preserve"> Εάν δεν ενισχύσουμε τις συνταγματικές διατάξεις που </w:t>
      </w:r>
      <w:r>
        <w:rPr>
          <w:rFonts w:eastAsia="Times New Roman"/>
          <w:szCs w:val="24"/>
        </w:rPr>
        <w:t>κατοχυ</w:t>
      </w:r>
      <w:r>
        <w:rPr>
          <w:rFonts w:eastAsia="Times New Roman"/>
          <w:szCs w:val="24"/>
        </w:rPr>
        <w:lastRenderedPageBreak/>
        <w:t xml:space="preserve">ρώνουν </w:t>
      </w:r>
      <w:r w:rsidRPr="004073D0">
        <w:rPr>
          <w:rFonts w:eastAsia="Times New Roman"/>
          <w:szCs w:val="24"/>
        </w:rPr>
        <w:t>δημοσιονομικά αντερείσματα στα κοινωνικά δικαιώματα</w:t>
      </w:r>
      <w:r>
        <w:rPr>
          <w:rFonts w:eastAsia="Times New Roman"/>
          <w:szCs w:val="24"/>
        </w:rPr>
        <w:t>,</w:t>
      </w:r>
      <w:r w:rsidRPr="004073D0">
        <w:rPr>
          <w:rFonts w:eastAsia="Times New Roman"/>
          <w:szCs w:val="24"/>
        </w:rPr>
        <w:t xml:space="preserve"> τότε τα κοινωνικά δικαιώματα θα είναι σαν τους στολισμένους πραίτορες και </w:t>
      </w:r>
      <w:r>
        <w:rPr>
          <w:rFonts w:eastAsia="Times New Roman"/>
          <w:szCs w:val="24"/>
        </w:rPr>
        <w:t>ύπα</w:t>
      </w:r>
      <w:r w:rsidRPr="004073D0">
        <w:rPr>
          <w:rFonts w:eastAsia="Times New Roman"/>
          <w:szCs w:val="24"/>
        </w:rPr>
        <w:t>τους που πήγαν να υποδεχθούν τους βαρβάρους στην πλατεί</w:t>
      </w:r>
      <w:r w:rsidRPr="004073D0">
        <w:rPr>
          <w:rFonts w:eastAsia="Times New Roman"/>
          <w:szCs w:val="24"/>
        </w:rPr>
        <w:t>α</w:t>
      </w:r>
      <w:r>
        <w:rPr>
          <w:rFonts w:eastAsia="Times New Roman"/>
          <w:szCs w:val="24"/>
        </w:rPr>
        <w:t>,</w:t>
      </w:r>
      <w:r w:rsidRPr="004073D0">
        <w:rPr>
          <w:rFonts w:eastAsia="Times New Roman"/>
          <w:szCs w:val="24"/>
        </w:rPr>
        <w:t xml:space="preserve"> που δεν ήρθαν τελικά</w:t>
      </w:r>
      <w:r>
        <w:rPr>
          <w:rFonts w:eastAsia="Times New Roman"/>
          <w:szCs w:val="24"/>
        </w:rPr>
        <w:t>,</w:t>
      </w:r>
      <w:r w:rsidRPr="004073D0">
        <w:rPr>
          <w:rFonts w:eastAsia="Times New Roman"/>
          <w:szCs w:val="24"/>
        </w:rPr>
        <w:t xml:space="preserve"> και διερωτάται ο ποιητής </w:t>
      </w:r>
      <w:r>
        <w:rPr>
          <w:rFonts w:eastAsia="Times New Roman"/>
          <w:szCs w:val="24"/>
        </w:rPr>
        <w:t xml:space="preserve">για τους πραίτορες </w:t>
      </w:r>
      <w:r>
        <w:rPr>
          <w:rFonts w:eastAsia="Times New Roman"/>
          <w:szCs w:val="24"/>
        </w:rPr>
        <w:t>«γ</w:t>
      </w:r>
      <w:r w:rsidRPr="004073D0">
        <w:rPr>
          <w:rFonts w:eastAsia="Times New Roman"/>
          <w:szCs w:val="24"/>
        </w:rPr>
        <w:t>ιατί να πιάσουν σήμερα πολύτιμα μπαστούνια</w:t>
      </w:r>
      <w:r>
        <w:rPr>
          <w:rFonts w:eastAsia="Times New Roman"/>
          <w:szCs w:val="24"/>
        </w:rPr>
        <w:t>, μ’ ασήμια</w:t>
      </w:r>
      <w:r w:rsidRPr="004073D0">
        <w:rPr>
          <w:rFonts w:eastAsia="Times New Roman"/>
          <w:szCs w:val="24"/>
        </w:rPr>
        <w:t xml:space="preserve"> και μαλάματα</w:t>
      </w:r>
      <w:r>
        <w:rPr>
          <w:rFonts w:eastAsia="Times New Roman"/>
          <w:szCs w:val="24"/>
        </w:rPr>
        <w:t>, έκτακτα σκαλιγ</w:t>
      </w:r>
      <w:r w:rsidRPr="004073D0">
        <w:rPr>
          <w:rFonts w:eastAsia="Times New Roman"/>
          <w:szCs w:val="24"/>
        </w:rPr>
        <w:t>μένα</w:t>
      </w:r>
      <w:r>
        <w:rPr>
          <w:rFonts w:eastAsia="Times New Roman"/>
          <w:szCs w:val="24"/>
        </w:rPr>
        <w:t>». Π</w:t>
      </w:r>
      <w:r w:rsidRPr="004073D0">
        <w:rPr>
          <w:rFonts w:eastAsia="Times New Roman"/>
          <w:szCs w:val="24"/>
        </w:rPr>
        <w:t xml:space="preserve">ολύτιμα μπαστούνια </w:t>
      </w:r>
      <w:r>
        <w:rPr>
          <w:rFonts w:eastAsia="Times New Roman"/>
          <w:szCs w:val="24"/>
        </w:rPr>
        <w:t>μ’ ασήμια</w:t>
      </w:r>
      <w:r w:rsidRPr="004073D0">
        <w:rPr>
          <w:rFonts w:eastAsia="Times New Roman"/>
          <w:szCs w:val="24"/>
        </w:rPr>
        <w:t xml:space="preserve"> και μαλάματα δεν χρειαζόμαστε στο Σύνταγμα</w:t>
      </w:r>
      <w:r>
        <w:rPr>
          <w:rFonts w:eastAsia="Times New Roman"/>
          <w:szCs w:val="24"/>
        </w:rPr>
        <w:t>,</w:t>
      </w:r>
      <w:r w:rsidRPr="004073D0">
        <w:rPr>
          <w:rFonts w:eastAsia="Times New Roman"/>
          <w:szCs w:val="24"/>
        </w:rPr>
        <w:t xml:space="preserve"> κύρι</w:t>
      </w:r>
      <w:r>
        <w:rPr>
          <w:rFonts w:eastAsia="Times New Roman"/>
          <w:szCs w:val="24"/>
        </w:rPr>
        <w:t>οι</w:t>
      </w:r>
      <w:r w:rsidRPr="004073D0">
        <w:rPr>
          <w:rFonts w:eastAsia="Times New Roman"/>
          <w:szCs w:val="24"/>
        </w:rPr>
        <w:t xml:space="preserve"> συνάδελφ</w:t>
      </w:r>
      <w:r>
        <w:rPr>
          <w:rFonts w:eastAsia="Times New Roman"/>
          <w:szCs w:val="24"/>
        </w:rPr>
        <w:t>οι. Χ</w:t>
      </w:r>
      <w:r w:rsidRPr="004073D0">
        <w:rPr>
          <w:rFonts w:eastAsia="Times New Roman"/>
          <w:szCs w:val="24"/>
        </w:rPr>
        <w:t>ρε</w:t>
      </w:r>
      <w:r w:rsidRPr="004073D0">
        <w:rPr>
          <w:rFonts w:eastAsia="Times New Roman"/>
          <w:szCs w:val="24"/>
        </w:rPr>
        <w:t xml:space="preserve">ιαζόμαστε ακριβώς </w:t>
      </w:r>
      <w:r>
        <w:rPr>
          <w:rFonts w:eastAsia="Times New Roman"/>
          <w:szCs w:val="24"/>
        </w:rPr>
        <w:t>μια</w:t>
      </w:r>
      <w:r w:rsidRPr="004073D0">
        <w:rPr>
          <w:rFonts w:eastAsia="Times New Roman"/>
          <w:szCs w:val="24"/>
        </w:rPr>
        <w:t xml:space="preserve"> διαπίστωση</w:t>
      </w:r>
      <w:r>
        <w:rPr>
          <w:rFonts w:eastAsia="Times New Roman"/>
          <w:szCs w:val="24"/>
        </w:rPr>
        <w:t>,</w:t>
      </w:r>
      <w:r w:rsidRPr="004073D0">
        <w:rPr>
          <w:rFonts w:eastAsia="Times New Roman"/>
          <w:szCs w:val="24"/>
        </w:rPr>
        <w:t xml:space="preserve"> ότι εφόσον η χώρα κατέρρευσε δημοσιονομικά </w:t>
      </w:r>
      <w:r>
        <w:rPr>
          <w:rFonts w:eastAsia="Times New Roman"/>
          <w:szCs w:val="24"/>
        </w:rPr>
        <w:t>ή</w:t>
      </w:r>
      <w:r w:rsidRPr="004073D0">
        <w:rPr>
          <w:rFonts w:eastAsia="Times New Roman"/>
          <w:szCs w:val="24"/>
        </w:rPr>
        <w:t xml:space="preserve"> για δημοσιονομικούς λόγους</w:t>
      </w:r>
      <w:r>
        <w:rPr>
          <w:rFonts w:eastAsia="Times New Roman"/>
          <w:szCs w:val="24"/>
        </w:rPr>
        <w:t>,</w:t>
      </w:r>
      <w:r w:rsidRPr="004073D0">
        <w:rPr>
          <w:rFonts w:eastAsia="Times New Roman"/>
          <w:szCs w:val="24"/>
        </w:rPr>
        <w:t xml:space="preserve"> το </w:t>
      </w:r>
      <w:r>
        <w:rPr>
          <w:rFonts w:eastAsia="Times New Roman"/>
          <w:szCs w:val="24"/>
        </w:rPr>
        <w:t>Σ</w:t>
      </w:r>
      <w:r w:rsidRPr="004073D0">
        <w:rPr>
          <w:rFonts w:eastAsia="Times New Roman"/>
          <w:szCs w:val="24"/>
        </w:rPr>
        <w:t>ύνταγμα μπορεί και πρέπει να προστατεύσει τη χώρα από αυτή</w:t>
      </w:r>
      <w:r>
        <w:rPr>
          <w:rFonts w:eastAsia="Times New Roman"/>
          <w:szCs w:val="24"/>
        </w:rPr>
        <w:t>ν την επανάληψη της κατάρρευσης, ό</w:t>
      </w:r>
      <w:r w:rsidRPr="004073D0">
        <w:rPr>
          <w:rFonts w:eastAsia="Times New Roman"/>
          <w:szCs w:val="24"/>
        </w:rPr>
        <w:t>χι για να είναι νεοφιλελεύθερο</w:t>
      </w:r>
      <w:r>
        <w:rPr>
          <w:rFonts w:eastAsia="Times New Roman"/>
          <w:szCs w:val="24"/>
        </w:rPr>
        <w:t>,</w:t>
      </w:r>
      <w:r w:rsidRPr="004073D0">
        <w:rPr>
          <w:rFonts w:eastAsia="Times New Roman"/>
          <w:szCs w:val="24"/>
        </w:rPr>
        <w:t xml:space="preserve"> αλλά για να είναι κοι</w:t>
      </w:r>
      <w:r w:rsidRPr="004073D0">
        <w:rPr>
          <w:rFonts w:eastAsia="Times New Roman"/>
          <w:szCs w:val="24"/>
        </w:rPr>
        <w:t>νωνικό και για να μπορεί να προστατεύσει τα κοινωνικά δικαιώματα στην υγεία</w:t>
      </w:r>
      <w:r>
        <w:rPr>
          <w:rFonts w:eastAsia="Times New Roman"/>
          <w:szCs w:val="24"/>
        </w:rPr>
        <w:t>,</w:t>
      </w:r>
      <w:r w:rsidRPr="004073D0">
        <w:rPr>
          <w:rFonts w:eastAsia="Times New Roman"/>
          <w:szCs w:val="24"/>
        </w:rPr>
        <w:t xml:space="preserve"> στην εργασία</w:t>
      </w:r>
      <w:r>
        <w:rPr>
          <w:rFonts w:eastAsia="Times New Roman"/>
          <w:szCs w:val="24"/>
        </w:rPr>
        <w:t>,</w:t>
      </w:r>
      <w:r w:rsidRPr="004073D0">
        <w:rPr>
          <w:rFonts w:eastAsia="Times New Roman"/>
          <w:szCs w:val="24"/>
        </w:rPr>
        <w:t xml:space="preserve"> στην ασφάλιση</w:t>
      </w:r>
      <w:r>
        <w:rPr>
          <w:rFonts w:eastAsia="Times New Roman"/>
          <w:szCs w:val="24"/>
        </w:rPr>
        <w:t>,</w:t>
      </w:r>
      <w:r w:rsidRPr="004073D0">
        <w:rPr>
          <w:rFonts w:eastAsia="Times New Roman"/>
          <w:szCs w:val="24"/>
        </w:rPr>
        <w:t xml:space="preserve"> παντού</w:t>
      </w:r>
      <w:r>
        <w:rPr>
          <w:rFonts w:eastAsia="Times New Roman"/>
          <w:szCs w:val="24"/>
        </w:rPr>
        <w:t>,</w:t>
      </w:r>
      <w:r w:rsidRPr="004073D0">
        <w:rPr>
          <w:rFonts w:eastAsia="Times New Roman"/>
          <w:szCs w:val="24"/>
        </w:rPr>
        <w:t xml:space="preserve"> ένα κράτος άλκιμο δημοσιονομικά και όχι ένα κράτος παράλυτο και ένα κράτος το οποίο είναι </w:t>
      </w:r>
      <w:r>
        <w:rPr>
          <w:rFonts w:eastAsia="Times New Roman"/>
          <w:szCs w:val="24"/>
        </w:rPr>
        <w:t xml:space="preserve">επιρρεπές </w:t>
      </w:r>
      <w:r>
        <w:rPr>
          <w:rFonts w:eastAsia="Times New Roman"/>
          <w:szCs w:val="24"/>
        </w:rPr>
        <w:t>και λιμασμένο να</w:t>
      </w:r>
      <w:r w:rsidRPr="004073D0">
        <w:rPr>
          <w:rFonts w:eastAsia="Times New Roman"/>
          <w:szCs w:val="24"/>
        </w:rPr>
        <w:t xml:space="preserve"> επιστρέψει στις </w:t>
      </w:r>
      <w:r>
        <w:rPr>
          <w:rFonts w:eastAsia="Times New Roman"/>
          <w:szCs w:val="24"/>
        </w:rPr>
        <w:t>άσωτες</w:t>
      </w:r>
      <w:r w:rsidRPr="004073D0">
        <w:rPr>
          <w:rFonts w:eastAsia="Times New Roman"/>
          <w:szCs w:val="24"/>
        </w:rPr>
        <w:t xml:space="preserve"> δη</w:t>
      </w:r>
      <w:r w:rsidRPr="004073D0">
        <w:rPr>
          <w:rFonts w:eastAsia="Times New Roman"/>
          <w:szCs w:val="24"/>
        </w:rPr>
        <w:t>μοσιονομικές συνήθειες του παρελθόντος</w:t>
      </w:r>
      <w:r>
        <w:rPr>
          <w:rFonts w:eastAsia="Times New Roman"/>
          <w:szCs w:val="24"/>
        </w:rPr>
        <w:t>.</w:t>
      </w:r>
    </w:p>
    <w:p w14:paraId="0A5DDFF6" w14:textId="77777777" w:rsidR="00415E13" w:rsidRDefault="00E650A0">
      <w:pPr>
        <w:spacing w:line="600" w:lineRule="auto"/>
        <w:ind w:firstLine="720"/>
        <w:jc w:val="both"/>
        <w:rPr>
          <w:rFonts w:eastAsia="Times New Roman"/>
          <w:szCs w:val="24"/>
        </w:rPr>
      </w:pPr>
      <w:r w:rsidRPr="004073D0">
        <w:rPr>
          <w:rFonts w:eastAsia="Times New Roman"/>
          <w:szCs w:val="24"/>
        </w:rPr>
        <w:lastRenderedPageBreak/>
        <w:t>Αυτή είναι η βασική διαφορά των προτάσεων</w:t>
      </w:r>
      <w:r>
        <w:rPr>
          <w:rFonts w:eastAsia="Times New Roman"/>
          <w:szCs w:val="24"/>
        </w:rPr>
        <w:t>: Έ</w:t>
      </w:r>
      <w:r w:rsidRPr="004073D0">
        <w:rPr>
          <w:rFonts w:eastAsia="Times New Roman"/>
          <w:szCs w:val="24"/>
        </w:rPr>
        <w:t>να Σύνταγμα ευθύνης</w:t>
      </w:r>
      <w:r>
        <w:rPr>
          <w:rFonts w:eastAsia="Times New Roman"/>
          <w:szCs w:val="24"/>
        </w:rPr>
        <w:t>,</w:t>
      </w:r>
      <w:r w:rsidRPr="004073D0">
        <w:rPr>
          <w:rFonts w:eastAsia="Times New Roman"/>
          <w:szCs w:val="24"/>
        </w:rPr>
        <w:t xml:space="preserve"> με ευρεία και τολμηρή αναθεώρηση</w:t>
      </w:r>
      <w:r>
        <w:rPr>
          <w:rFonts w:eastAsia="Times New Roman"/>
          <w:szCs w:val="24"/>
        </w:rPr>
        <w:t>,</w:t>
      </w:r>
      <w:r w:rsidRPr="004073D0">
        <w:rPr>
          <w:rFonts w:eastAsia="Times New Roman"/>
          <w:szCs w:val="24"/>
        </w:rPr>
        <w:t xml:space="preserve"> που προτείνουμε εμείς</w:t>
      </w:r>
      <w:r>
        <w:rPr>
          <w:rFonts w:eastAsia="Times New Roman"/>
          <w:szCs w:val="24"/>
        </w:rPr>
        <w:t>,</w:t>
      </w:r>
      <w:r w:rsidRPr="004073D0">
        <w:rPr>
          <w:rFonts w:eastAsia="Times New Roman"/>
          <w:szCs w:val="24"/>
        </w:rPr>
        <w:t xml:space="preserve"> ή ένα Σύνταγμα δημαγωγίας</w:t>
      </w:r>
      <w:r>
        <w:rPr>
          <w:rFonts w:eastAsia="Times New Roman"/>
          <w:szCs w:val="24"/>
        </w:rPr>
        <w:t>, ένα Σύνταγμα εργαλειοποίη</w:t>
      </w:r>
      <w:r w:rsidRPr="004073D0">
        <w:rPr>
          <w:rFonts w:eastAsia="Times New Roman"/>
          <w:szCs w:val="24"/>
        </w:rPr>
        <w:t>ση</w:t>
      </w:r>
      <w:r>
        <w:rPr>
          <w:rFonts w:eastAsia="Times New Roman"/>
          <w:szCs w:val="24"/>
        </w:rPr>
        <w:t>ς</w:t>
      </w:r>
      <w:r w:rsidRPr="004073D0">
        <w:rPr>
          <w:rFonts w:eastAsia="Times New Roman"/>
          <w:szCs w:val="24"/>
        </w:rPr>
        <w:t xml:space="preserve"> της προεκλογικής </w:t>
      </w:r>
      <w:r>
        <w:rPr>
          <w:rFonts w:eastAsia="Times New Roman"/>
          <w:szCs w:val="24"/>
        </w:rPr>
        <w:t>σ</w:t>
      </w:r>
      <w:r w:rsidRPr="004073D0">
        <w:rPr>
          <w:rFonts w:eastAsia="Times New Roman"/>
          <w:szCs w:val="24"/>
        </w:rPr>
        <w:t xml:space="preserve">ας αγωνίας και της μετεκλογικής </w:t>
      </w:r>
      <w:r>
        <w:rPr>
          <w:rFonts w:eastAsia="Times New Roman"/>
          <w:szCs w:val="24"/>
        </w:rPr>
        <w:t>σ</w:t>
      </w:r>
      <w:r w:rsidRPr="004073D0">
        <w:rPr>
          <w:rFonts w:eastAsia="Times New Roman"/>
          <w:szCs w:val="24"/>
        </w:rPr>
        <w:t>ας απόγνωσης να αποτρέψ</w:t>
      </w:r>
      <w:r>
        <w:rPr>
          <w:rFonts w:eastAsia="Times New Roman"/>
          <w:szCs w:val="24"/>
        </w:rPr>
        <w:t>ε</w:t>
      </w:r>
      <w:r>
        <w:rPr>
          <w:rFonts w:eastAsia="Times New Roman"/>
          <w:szCs w:val="24"/>
        </w:rPr>
        <w:t>τε</w:t>
      </w:r>
      <w:r w:rsidRPr="004073D0">
        <w:rPr>
          <w:rFonts w:eastAsia="Times New Roman"/>
          <w:szCs w:val="24"/>
        </w:rPr>
        <w:t xml:space="preserve"> ουσιαστικά την αναθεώρηση</w:t>
      </w:r>
      <w:r>
        <w:rPr>
          <w:rFonts w:eastAsia="Times New Roman"/>
          <w:szCs w:val="24"/>
        </w:rPr>
        <w:t>,</w:t>
      </w:r>
      <w:r w:rsidRPr="004073D0">
        <w:rPr>
          <w:rFonts w:eastAsia="Times New Roman"/>
          <w:szCs w:val="24"/>
        </w:rPr>
        <w:t xml:space="preserve"> εάν τελικά στεί</w:t>
      </w:r>
      <w:r>
        <w:rPr>
          <w:rFonts w:eastAsia="Times New Roman"/>
          <w:szCs w:val="24"/>
        </w:rPr>
        <w:t>λ</w:t>
      </w:r>
      <w:r w:rsidRPr="004073D0">
        <w:rPr>
          <w:rFonts w:eastAsia="Times New Roman"/>
          <w:szCs w:val="24"/>
        </w:rPr>
        <w:t>ε</w:t>
      </w:r>
      <w:r>
        <w:rPr>
          <w:rFonts w:eastAsia="Times New Roman"/>
          <w:szCs w:val="24"/>
        </w:rPr>
        <w:t>τε</w:t>
      </w:r>
      <w:r w:rsidRPr="004073D0">
        <w:rPr>
          <w:rFonts w:eastAsia="Times New Roman"/>
          <w:szCs w:val="24"/>
        </w:rPr>
        <w:t xml:space="preserve"> αναιμικές προτάσεις</w:t>
      </w:r>
      <w:r>
        <w:rPr>
          <w:rFonts w:eastAsia="Times New Roman"/>
          <w:szCs w:val="24"/>
        </w:rPr>
        <w:t>,</w:t>
      </w:r>
      <w:r w:rsidRPr="004073D0">
        <w:rPr>
          <w:rFonts w:eastAsia="Times New Roman"/>
          <w:szCs w:val="24"/>
        </w:rPr>
        <w:t xml:space="preserve"> οι οποίες θα βάλουν σε περίσκεψη την επομένη πλειοψηφία για το αν αξίζει τον κόπο να προχωρήσει μ</w:t>
      </w:r>
      <w:r>
        <w:rPr>
          <w:rFonts w:eastAsia="Times New Roman"/>
          <w:szCs w:val="24"/>
        </w:rPr>
        <w:t>ι</w:t>
      </w:r>
      <w:r w:rsidRPr="004073D0">
        <w:rPr>
          <w:rFonts w:eastAsia="Times New Roman"/>
          <w:szCs w:val="24"/>
        </w:rPr>
        <w:t xml:space="preserve">α αναθεώρηση για </w:t>
      </w:r>
      <w:r>
        <w:rPr>
          <w:rFonts w:eastAsia="Times New Roman"/>
          <w:szCs w:val="24"/>
        </w:rPr>
        <w:t>ένα, δύο, τρί</w:t>
      </w:r>
      <w:r>
        <w:rPr>
          <w:rFonts w:eastAsia="Times New Roman"/>
          <w:szCs w:val="24"/>
        </w:rPr>
        <w:t>α</w:t>
      </w:r>
      <w:r w:rsidRPr="004073D0">
        <w:rPr>
          <w:rFonts w:eastAsia="Times New Roman"/>
          <w:szCs w:val="24"/>
        </w:rPr>
        <w:t xml:space="preserve"> άρθρα ή να μην προχωρήσει </w:t>
      </w:r>
      <w:r>
        <w:rPr>
          <w:rFonts w:eastAsia="Times New Roman"/>
          <w:szCs w:val="24"/>
        </w:rPr>
        <w:t xml:space="preserve">καθόλου </w:t>
      </w:r>
      <w:r w:rsidRPr="004073D0">
        <w:rPr>
          <w:rFonts w:eastAsia="Times New Roman"/>
          <w:szCs w:val="24"/>
        </w:rPr>
        <w:t xml:space="preserve">εν ονόματι του να περιμένουμε λίγο και να κάνουμε </w:t>
      </w:r>
      <w:r>
        <w:rPr>
          <w:rFonts w:eastAsia="Times New Roman"/>
          <w:szCs w:val="24"/>
        </w:rPr>
        <w:t>μια</w:t>
      </w:r>
      <w:r w:rsidRPr="004073D0">
        <w:rPr>
          <w:rFonts w:eastAsia="Times New Roman"/>
          <w:szCs w:val="24"/>
        </w:rPr>
        <w:t xml:space="preserve"> εκτεταμένη αναθεώρηση</w:t>
      </w:r>
      <w:r>
        <w:rPr>
          <w:rFonts w:eastAsia="Times New Roman"/>
          <w:szCs w:val="24"/>
        </w:rPr>
        <w:t>,</w:t>
      </w:r>
      <w:r w:rsidRPr="004073D0">
        <w:rPr>
          <w:rFonts w:eastAsia="Times New Roman"/>
          <w:szCs w:val="24"/>
        </w:rPr>
        <w:t xml:space="preserve"> η οποία θα περιλαμβάνει όλα τα συνταγματικά ζητούμενα που θα βοηθήσουν τη χώρα να εξελιχθεί εκτός κρίσης και να παραμείνει κυρίως εκτός κρίσης </w:t>
      </w:r>
      <w:r w:rsidRPr="004073D0">
        <w:rPr>
          <w:rFonts w:eastAsia="Times New Roman"/>
          <w:szCs w:val="24"/>
        </w:rPr>
        <w:t xml:space="preserve">και τα οποία βρίσκονται </w:t>
      </w:r>
      <w:r>
        <w:rPr>
          <w:rFonts w:eastAsia="Times New Roman"/>
          <w:szCs w:val="24"/>
        </w:rPr>
        <w:t>σ</w:t>
      </w:r>
      <w:r w:rsidRPr="004073D0">
        <w:rPr>
          <w:rFonts w:eastAsia="Times New Roman"/>
          <w:szCs w:val="24"/>
        </w:rPr>
        <w:t>ε κεφάλαια με τα οποία η πρόταση του ΣΥΡΙΖΑ δεν ασχολήθηκε</w:t>
      </w:r>
      <w:r>
        <w:rPr>
          <w:rFonts w:eastAsia="Times New Roman"/>
          <w:szCs w:val="24"/>
        </w:rPr>
        <w:t>,</w:t>
      </w:r>
      <w:r w:rsidRPr="004073D0">
        <w:rPr>
          <w:rFonts w:eastAsia="Times New Roman"/>
          <w:szCs w:val="24"/>
        </w:rPr>
        <w:t xml:space="preserve"> στα κεφάλ</w:t>
      </w:r>
      <w:r>
        <w:rPr>
          <w:rFonts w:eastAsia="Times New Roman"/>
          <w:szCs w:val="24"/>
        </w:rPr>
        <w:t>α</w:t>
      </w:r>
      <w:r w:rsidRPr="004073D0">
        <w:rPr>
          <w:rFonts w:eastAsia="Times New Roman"/>
          <w:szCs w:val="24"/>
        </w:rPr>
        <w:t>ια</w:t>
      </w:r>
      <w:r>
        <w:rPr>
          <w:rFonts w:eastAsia="Times New Roman"/>
          <w:szCs w:val="24"/>
        </w:rPr>
        <w:t>,</w:t>
      </w:r>
      <w:r w:rsidRPr="004073D0">
        <w:rPr>
          <w:rFonts w:eastAsia="Times New Roman"/>
          <w:szCs w:val="24"/>
        </w:rPr>
        <w:t xml:space="preserve"> δηλαδή</w:t>
      </w:r>
      <w:r>
        <w:rPr>
          <w:rFonts w:eastAsia="Times New Roman"/>
          <w:szCs w:val="24"/>
        </w:rPr>
        <w:t>,</w:t>
      </w:r>
      <w:r w:rsidRPr="004073D0">
        <w:rPr>
          <w:rFonts w:eastAsia="Times New Roman"/>
          <w:szCs w:val="24"/>
        </w:rPr>
        <w:t xml:space="preserve"> της παιδείας</w:t>
      </w:r>
      <w:r>
        <w:rPr>
          <w:rFonts w:eastAsia="Times New Roman"/>
          <w:szCs w:val="24"/>
        </w:rPr>
        <w:t>,</w:t>
      </w:r>
      <w:r w:rsidRPr="004073D0">
        <w:rPr>
          <w:rFonts w:eastAsia="Times New Roman"/>
          <w:szCs w:val="24"/>
        </w:rPr>
        <w:t xml:space="preserve"> της ανάπτυξης</w:t>
      </w:r>
      <w:r>
        <w:rPr>
          <w:rFonts w:eastAsia="Times New Roman"/>
          <w:szCs w:val="24"/>
        </w:rPr>
        <w:t>,</w:t>
      </w:r>
      <w:r w:rsidRPr="004073D0">
        <w:rPr>
          <w:rFonts w:eastAsia="Times New Roman"/>
          <w:szCs w:val="24"/>
        </w:rPr>
        <w:t xml:space="preserve"> της δικαιοσύνης</w:t>
      </w:r>
      <w:r>
        <w:rPr>
          <w:rFonts w:eastAsia="Times New Roman"/>
          <w:szCs w:val="24"/>
        </w:rPr>
        <w:t>,</w:t>
      </w:r>
      <w:r w:rsidRPr="004073D0">
        <w:rPr>
          <w:rFonts w:eastAsia="Times New Roman"/>
          <w:szCs w:val="24"/>
        </w:rPr>
        <w:t xml:space="preserve"> του περιβάλλοντος</w:t>
      </w:r>
      <w:r>
        <w:rPr>
          <w:rFonts w:eastAsia="Times New Roman"/>
          <w:szCs w:val="24"/>
        </w:rPr>
        <w:t>.</w:t>
      </w:r>
    </w:p>
    <w:p w14:paraId="0A5DDFF7" w14:textId="77777777" w:rsidR="00415E13" w:rsidRDefault="00E650A0">
      <w:pPr>
        <w:spacing w:line="600" w:lineRule="auto"/>
        <w:ind w:firstLine="720"/>
        <w:jc w:val="both"/>
        <w:rPr>
          <w:rFonts w:eastAsia="Times New Roman"/>
          <w:szCs w:val="24"/>
        </w:rPr>
      </w:pPr>
      <w:r>
        <w:rPr>
          <w:rFonts w:eastAsia="Times New Roman"/>
          <w:szCs w:val="24"/>
        </w:rPr>
        <w:t>Η πρόταση, λ</w:t>
      </w:r>
      <w:r w:rsidRPr="004073D0">
        <w:rPr>
          <w:rFonts w:eastAsia="Times New Roman"/>
          <w:szCs w:val="24"/>
        </w:rPr>
        <w:t>οιπόν</w:t>
      </w:r>
      <w:r>
        <w:rPr>
          <w:rFonts w:eastAsia="Times New Roman"/>
          <w:szCs w:val="24"/>
        </w:rPr>
        <w:t>,</w:t>
      </w:r>
      <w:r w:rsidRPr="004073D0">
        <w:rPr>
          <w:rFonts w:eastAsia="Times New Roman"/>
          <w:szCs w:val="24"/>
        </w:rPr>
        <w:t xml:space="preserve"> της Νέας Δημοκρατίας</w:t>
      </w:r>
      <w:r>
        <w:rPr>
          <w:rFonts w:eastAsia="Times New Roman"/>
          <w:szCs w:val="24"/>
        </w:rPr>
        <w:t xml:space="preserve"> χωρίς να είναι</w:t>
      </w:r>
      <w:r w:rsidRPr="004073D0">
        <w:rPr>
          <w:rFonts w:eastAsia="Times New Roman"/>
          <w:szCs w:val="24"/>
        </w:rPr>
        <w:t xml:space="preserve"> </w:t>
      </w:r>
      <w:r>
        <w:rPr>
          <w:rFonts w:eastAsia="Times New Roman"/>
          <w:szCs w:val="24"/>
        </w:rPr>
        <w:t>«</w:t>
      </w:r>
      <w:r w:rsidRPr="004073D0">
        <w:rPr>
          <w:rFonts w:eastAsia="Times New Roman"/>
          <w:szCs w:val="24"/>
        </w:rPr>
        <w:t>έκτακτα σκαλι</w:t>
      </w:r>
      <w:r>
        <w:rPr>
          <w:rFonts w:eastAsia="Times New Roman"/>
          <w:szCs w:val="24"/>
        </w:rPr>
        <w:t>γ</w:t>
      </w:r>
      <w:r w:rsidRPr="004073D0">
        <w:rPr>
          <w:rFonts w:eastAsia="Times New Roman"/>
          <w:szCs w:val="24"/>
        </w:rPr>
        <w:t>μέν</w:t>
      </w:r>
      <w:r>
        <w:rPr>
          <w:rFonts w:eastAsia="Times New Roman"/>
          <w:szCs w:val="24"/>
        </w:rPr>
        <w:t>η μ’ ασήμια</w:t>
      </w:r>
      <w:r>
        <w:rPr>
          <w:rFonts w:eastAsia="Times New Roman"/>
          <w:szCs w:val="24"/>
        </w:rPr>
        <w:t xml:space="preserve"> </w:t>
      </w:r>
      <w:r w:rsidRPr="004073D0">
        <w:rPr>
          <w:rFonts w:eastAsia="Times New Roman"/>
          <w:szCs w:val="24"/>
        </w:rPr>
        <w:t>και μαλάματα</w:t>
      </w:r>
      <w:r>
        <w:rPr>
          <w:rFonts w:eastAsia="Times New Roman"/>
          <w:szCs w:val="24"/>
        </w:rPr>
        <w:t>»</w:t>
      </w:r>
      <w:r>
        <w:rPr>
          <w:rFonts w:eastAsia="Times New Roman"/>
          <w:szCs w:val="24"/>
        </w:rPr>
        <w:t>,</w:t>
      </w:r>
      <w:r w:rsidRPr="004073D0">
        <w:rPr>
          <w:rFonts w:eastAsia="Times New Roman"/>
          <w:szCs w:val="24"/>
        </w:rPr>
        <w:t xml:space="preserve"> είναι προσγειω</w:t>
      </w:r>
      <w:r w:rsidRPr="004073D0">
        <w:rPr>
          <w:rFonts w:eastAsia="Times New Roman"/>
          <w:szCs w:val="24"/>
        </w:rPr>
        <w:lastRenderedPageBreak/>
        <w:t>μένη και ρεαλιστική και αποσκοπεί στην βελτίωση της λειτουργικότητας του τρισυπόστατο</w:t>
      </w:r>
      <w:r>
        <w:rPr>
          <w:rFonts w:eastAsia="Times New Roman"/>
          <w:szCs w:val="24"/>
        </w:rPr>
        <w:t>υ</w:t>
      </w:r>
      <w:r w:rsidRPr="004073D0">
        <w:rPr>
          <w:rFonts w:eastAsia="Times New Roman"/>
          <w:szCs w:val="24"/>
        </w:rPr>
        <w:t xml:space="preserve"> κράτους</w:t>
      </w:r>
      <w:r>
        <w:rPr>
          <w:rFonts w:eastAsia="Times New Roman"/>
          <w:szCs w:val="24"/>
        </w:rPr>
        <w:t>.</w:t>
      </w:r>
      <w:r w:rsidRPr="004073D0">
        <w:rPr>
          <w:rFonts w:eastAsia="Times New Roman"/>
          <w:szCs w:val="24"/>
        </w:rPr>
        <w:t xml:space="preserve"> Το τρισυπόστατο κράτος είναι το κράτος που νομοθετεί</w:t>
      </w:r>
      <w:r>
        <w:rPr>
          <w:rFonts w:eastAsia="Times New Roman"/>
          <w:szCs w:val="24"/>
        </w:rPr>
        <w:t>,</w:t>
      </w:r>
      <w:r w:rsidRPr="004073D0">
        <w:rPr>
          <w:rFonts w:eastAsia="Times New Roman"/>
          <w:szCs w:val="24"/>
        </w:rPr>
        <w:t xml:space="preserve"> εμείς</w:t>
      </w:r>
      <w:r>
        <w:rPr>
          <w:rFonts w:eastAsia="Times New Roman"/>
          <w:szCs w:val="24"/>
        </w:rPr>
        <w:t>,</w:t>
      </w:r>
      <w:r w:rsidRPr="004073D0">
        <w:rPr>
          <w:rFonts w:eastAsia="Times New Roman"/>
          <w:szCs w:val="24"/>
        </w:rPr>
        <w:t xml:space="preserve"> το κράτος που διοικεί</w:t>
      </w:r>
      <w:r>
        <w:rPr>
          <w:rFonts w:eastAsia="Times New Roman"/>
          <w:szCs w:val="24"/>
        </w:rPr>
        <w:t>,</w:t>
      </w:r>
      <w:r w:rsidRPr="004073D0">
        <w:rPr>
          <w:rFonts w:eastAsia="Times New Roman"/>
          <w:szCs w:val="24"/>
        </w:rPr>
        <w:t xml:space="preserve"> η κυβέρνηση</w:t>
      </w:r>
      <w:r>
        <w:rPr>
          <w:rFonts w:eastAsia="Times New Roman"/>
          <w:szCs w:val="24"/>
        </w:rPr>
        <w:t>,</w:t>
      </w:r>
      <w:r w:rsidRPr="004073D0">
        <w:rPr>
          <w:rFonts w:eastAsia="Times New Roman"/>
          <w:szCs w:val="24"/>
        </w:rPr>
        <w:t xml:space="preserve"> και το κράτος που </w:t>
      </w:r>
      <w:r>
        <w:rPr>
          <w:rFonts w:eastAsia="Times New Roman"/>
          <w:szCs w:val="24"/>
        </w:rPr>
        <w:t>δικαιοδοτεί, η</w:t>
      </w:r>
      <w:r w:rsidRPr="004073D0">
        <w:rPr>
          <w:rFonts w:eastAsia="Times New Roman"/>
          <w:szCs w:val="24"/>
        </w:rPr>
        <w:t xml:space="preserve"> </w:t>
      </w:r>
      <w:r w:rsidRPr="004073D0">
        <w:rPr>
          <w:rFonts w:eastAsia="Times New Roman"/>
          <w:szCs w:val="24"/>
        </w:rPr>
        <w:t>δικαιοσύνη</w:t>
      </w:r>
      <w:r>
        <w:rPr>
          <w:rFonts w:eastAsia="Times New Roman"/>
          <w:szCs w:val="24"/>
        </w:rPr>
        <w:t>. Κ</w:t>
      </w:r>
      <w:r w:rsidRPr="004073D0">
        <w:rPr>
          <w:rFonts w:eastAsia="Times New Roman"/>
          <w:szCs w:val="24"/>
        </w:rPr>
        <w:t xml:space="preserve">αι αυτές οι τρεις μορφές του </w:t>
      </w:r>
      <w:r>
        <w:rPr>
          <w:rFonts w:eastAsia="Times New Roman"/>
          <w:szCs w:val="24"/>
        </w:rPr>
        <w:t>κ</w:t>
      </w:r>
      <w:r w:rsidRPr="004073D0">
        <w:rPr>
          <w:rFonts w:eastAsia="Times New Roman"/>
          <w:szCs w:val="24"/>
        </w:rPr>
        <w:t>ράτους</w:t>
      </w:r>
      <w:r>
        <w:rPr>
          <w:rFonts w:eastAsia="Times New Roman"/>
          <w:szCs w:val="24"/>
        </w:rPr>
        <w:t>,</w:t>
      </w:r>
      <w:r w:rsidRPr="004073D0">
        <w:rPr>
          <w:rFonts w:eastAsia="Times New Roman"/>
          <w:szCs w:val="24"/>
        </w:rPr>
        <w:t xml:space="preserve"> οι τρεις λειτουργίες</w:t>
      </w:r>
      <w:r>
        <w:rPr>
          <w:rFonts w:eastAsia="Times New Roman"/>
          <w:szCs w:val="24"/>
        </w:rPr>
        <w:t xml:space="preserve"> του</w:t>
      </w:r>
      <w:r>
        <w:rPr>
          <w:rFonts w:eastAsia="Times New Roman"/>
          <w:szCs w:val="24"/>
        </w:rPr>
        <w:t>,</w:t>
      </w:r>
      <w:r w:rsidRPr="004073D0">
        <w:rPr>
          <w:rFonts w:eastAsia="Times New Roman"/>
          <w:szCs w:val="24"/>
        </w:rPr>
        <w:t xml:space="preserve"> πρέπει στα συνταγματικά π</w:t>
      </w:r>
      <w:r>
        <w:rPr>
          <w:rFonts w:eastAsia="Times New Roman"/>
          <w:szCs w:val="24"/>
        </w:rPr>
        <w:t>εδία</w:t>
      </w:r>
      <w:r w:rsidRPr="004073D0">
        <w:rPr>
          <w:rFonts w:eastAsia="Times New Roman"/>
          <w:szCs w:val="24"/>
        </w:rPr>
        <w:t xml:space="preserve"> που τις αφορούν</w:t>
      </w:r>
      <w:r>
        <w:rPr>
          <w:rFonts w:eastAsia="Times New Roman"/>
          <w:szCs w:val="24"/>
        </w:rPr>
        <w:t>,</w:t>
      </w:r>
      <w:r w:rsidRPr="004073D0">
        <w:rPr>
          <w:rFonts w:eastAsia="Times New Roman"/>
          <w:szCs w:val="24"/>
        </w:rPr>
        <w:t xml:space="preserve"> με βάση την εμπειρία του παρελθόντος</w:t>
      </w:r>
      <w:r>
        <w:rPr>
          <w:rFonts w:eastAsia="Times New Roman"/>
          <w:szCs w:val="24"/>
        </w:rPr>
        <w:t>,</w:t>
      </w:r>
      <w:r w:rsidRPr="004073D0">
        <w:rPr>
          <w:rFonts w:eastAsia="Times New Roman"/>
          <w:szCs w:val="24"/>
        </w:rPr>
        <w:t xml:space="preserve"> να βελτιωθούν</w:t>
      </w:r>
      <w:r>
        <w:rPr>
          <w:rFonts w:eastAsia="Times New Roman"/>
          <w:szCs w:val="24"/>
        </w:rPr>
        <w:t>,</w:t>
      </w:r>
      <w:r w:rsidRPr="004073D0">
        <w:rPr>
          <w:rFonts w:eastAsia="Times New Roman"/>
          <w:szCs w:val="24"/>
        </w:rPr>
        <w:t xml:space="preserve"> για να έχουμε αποτελεσματικότερη διοίκηση</w:t>
      </w:r>
      <w:r>
        <w:rPr>
          <w:rFonts w:eastAsia="Times New Roman"/>
          <w:szCs w:val="24"/>
        </w:rPr>
        <w:t>, αξιοκρατικότερη</w:t>
      </w:r>
      <w:r w:rsidRPr="004073D0">
        <w:rPr>
          <w:rFonts w:eastAsia="Times New Roman"/>
          <w:szCs w:val="24"/>
        </w:rPr>
        <w:t xml:space="preserve"> διοίκηση</w:t>
      </w:r>
      <w:r>
        <w:rPr>
          <w:rFonts w:eastAsia="Times New Roman"/>
          <w:szCs w:val="24"/>
        </w:rPr>
        <w:t>,</w:t>
      </w:r>
      <w:r w:rsidRPr="004073D0">
        <w:rPr>
          <w:rFonts w:eastAsia="Times New Roman"/>
          <w:szCs w:val="24"/>
        </w:rPr>
        <w:t xml:space="preserve"> να έχουμε ταχύτερη απονομή δικαιοσύνης και όχι έλεγχο κυβερνητικό πάνω στην ηγεσία της και να έχουμε </w:t>
      </w:r>
      <w:r>
        <w:rPr>
          <w:rFonts w:eastAsia="Times New Roman"/>
          <w:szCs w:val="24"/>
        </w:rPr>
        <w:t>και στη Β</w:t>
      </w:r>
      <w:r w:rsidRPr="004073D0">
        <w:rPr>
          <w:rFonts w:eastAsia="Times New Roman"/>
          <w:szCs w:val="24"/>
        </w:rPr>
        <w:t>ουλή καλύτερες διαδικασίες νομοθέτησης</w:t>
      </w:r>
      <w:r>
        <w:rPr>
          <w:rFonts w:eastAsia="Times New Roman"/>
          <w:szCs w:val="24"/>
        </w:rPr>
        <w:t>,</w:t>
      </w:r>
      <w:r w:rsidRPr="004073D0">
        <w:rPr>
          <w:rFonts w:eastAsia="Times New Roman"/>
          <w:szCs w:val="24"/>
        </w:rPr>
        <w:t xml:space="preserve"> χωρίς το κατάντημα των διαρκώς επειγόντων νομοσχεδίων</w:t>
      </w:r>
      <w:r>
        <w:rPr>
          <w:rFonts w:eastAsia="Times New Roman"/>
          <w:szCs w:val="24"/>
        </w:rPr>
        <w:t>,</w:t>
      </w:r>
      <w:r w:rsidRPr="004073D0">
        <w:rPr>
          <w:rFonts w:eastAsia="Times New Roman"/>
          <w:szCs w:val="24"/>
        </w:rPr>
        <w:t xml:space="preserve"> της προχειρότητας και του μπαράζ των τροπολογιών</w:t>
      </w:r>
      <w:r>
        <w:rPr>
          <w:rFonts w:eastAsia="Times New Roman"/>
          <w:szCs w:val="24"/>
        </w:rPr>
        <w:t>.</w:t>
      </w:r>
    </w:p>
    <w:p w14:paraId="0A5DDFF8" w14:textId="77777777" w:rsidR="00415E13" w:rsidRDefault="00E650A0">
      <w:pPr>
        <w:spacing w:line="600" w:lineRule="auto"/>
        <w:ind w:firstLine="720"/>
        <w:jc w:val="both"/>
        <w:rPr>
          <w:rFonts w:eastAsia="Times New Roman"/>
          <w:szCs w:val="24"/>
        </w:rPr>
      </w:pPr>
      <w:r>
        <w:rPr>
          <w:rFonts w:eastAsia="Times New Roman"/>
          <w:szCs w:val="24"/>
        </w:rPr>
        <w:t>Α</w:t>
      </w:r>
      <w:r w:rsidRPr="004073D0">
        <w:rPr>
          <w:rFonts w:eastAsia="Times New Roman"/>
          <w:szCs w:val="24"/>
        </w:rPr>
        <w:t xml:space="preserve">υτές οι βελτιώσεις και αυτές οι διορθώσεις που βρίσκονται στις προτάσεις της Νέας Δημοκρατίας είναι ακριβώς αυτό που λείπει από το </w:t>
      </w:r>
      <w:r>
        <w:rPr>
          <w:rFonts w:eastAsia="Times New Roman"/>
          <w:szCs w:val="24"/>
        </w:rPr>
        <w:t>Σ</w:t>
      </w:r>
      <w:r w:rsidRPr="004073D0">
        <w:rPr>
          <w:rFonts w:eastAsia="Times New Roman"/>
          <w:szCs w:val="24"/>
        </w:rPr>
        <w:t>ύνταγμα</w:t>
      </w:r>
      <w:r>
        <w:rPr>
          <w:rFonts w:eastAsia="Times New Roman"/>
          <w:szCs w:val="24"/>
        </w:rPr>
        <w:t>. Και β</w:t>
      </w:r>
      <w:r w:rsidRPr="004073D0">
        <w:rPr>
          <w:rFonts w:eastAsia="Times New Roman"/>
          <w:szCs w:val="24"/>
        </w:rPr>
        <w:t>εβαίως</w:t>
      </w:r>
      <w:r>
        <w:rPr>
          <w:rFonts w:eastAsia="Times New Roman"/>
          <w:szCs w:val="24"/>
        </w:rPr>
        <w:t>,</w:t>
      </w:r>
      <w:r w:rsidRPr="004073D0">
        <w:rPr>
          <w:rFonts w:eastAsia="Times New Roman"/>
          <w:szCs w:val="24"/>
        </w:rPr>
        <w:t xml:space="preserve"> η Νέα Δημοκρατία δεν έχει κα</w:t>
      </w:r>
      <w:r>
        <w:rPr>
          <w:rFonts w:eastAsia="Times New Roman"/>
          <w:szCs w:val="24"/>
        </w:rPr>
        <w:t>μμία</w:t>
      </w:r>
      <w:r w:rsidRPr="004073D0">
        <w:rPr>
          <w:rFonts w:eastAsia="Times New Roman"/>
          <w:szCs w:val="24"/>
        </w:rPr>
        <w:t xml:space="preserve"> ψευδαίσθηση ότι πρόκειται περί μαγικού </w:t>
      </w:r>
      <w:r>
        <w:rPr>
          <w:rFonts w:eastAsia="Times New Roman"/>
          <w:szCs w:val="24"/>
        </w:rPr>
        <w:t>Σ</w:t>
      </w:r>
      <w:r w:rsidRPr="004073D0">
        <w:rPr>
          <w:rFonts w:eastAsia="Times New Roman"/>
          <w:szCs w:val="24"/>
        </w:rPr>
        <w:t>υντάγματος</w:t>
      </w:r>
      <w:r>
        <w:rPr>
          <w:rFonts w:eastAsia="Times New Roman"/>
          <w:szCs w:val="24"/>
        </w:rPr>
        <w:t>. Κ</w:t>
      </w:r>
      <w:r w:rsidRPr="004073D0">
        <w:rPr>
          <w:rFonts w:eastAsia="Times New Roman"/>
          <w:szCs w:val="24"/>
        </w:rPr>
        <w:t>ανένα Σύνταγμα</w:t>
      </w:r>
      <w:r>
        <w:rPr>
          <w:rFonts w:eastAsia="Times New Roman"/>
          <w:szCs w:val="24"/>
        </w:rPr>
        <w:t>,</w:t>
      </w:r>
      <w:r w:rsidRPr="004073D0">
        <w:rPr>
          <w:rFonts w:eastAsia="Times New Roman"/>
          <w:szCs w:val="24"/>
        </w:rPr>
        <w:t xml:space="preserve"> </w:t>
      </w:r>
      <w:r>
        <w:rPr>
          <w:rFonts w:eastAsia="Times New Roman"/>
          <w:szCs w:val="24"/>
        </w:rPr>
        <w:t>α</w:t>
      </w:r>
      <w:r w:rsidRPr="004073D0">
        <w:rPr>
          <w:rFonts w:eastAsia="Times New Roman"/>
          <w:szCs w:val="24"/>
        </w:rPr>
        <w:t>κό</w:t>
      </w:r>
      <w:r>
        <w:rPr>
          <w:rFonts w:eastAsia="Times New Roman"/>
          <w:szCs w:val="24"/>
        </w:rPr>
        <w:t xml:space="preserve">μη και αυτό το οποίο θα </w:t>
      </w:r>
      <w:r>
        <w:rPr>
          <w:rFonts w:eastAsia="Times New Roman"/>
          <w:szCs w:val="24"/>
        </w:rPr>
        <w:t>περιλάβει</w:t>
      </w:r>
      <w:r w:rsidRPr="004073D0">
        <w:rPr>
          <w:rFonts w:eastAsia="Times New Roman"/>
          <w:szCs w:val="24"/>
        </w:rPr>
        <w:t xml:space="preserve"> στις διατάξεις του όλες τις απαραίτητες αλλαγές</w:t>
      </w:r>
      <w:r>
        <w:rPr>
          <w:rFonts w:eastAsia="Times New Roman"/>
          <w:szCs w:val="24"/>
        </w:rPr>
        <w:t>,</w:t>
      </w:r>
      <w:r w:rsidRPr="004073D0">
        <w:rPr>
          <w:rFonts w:eastAsia="Times New Roman"/>
          <w:szCs w:val="24"/>
        </w:rPr>
        <w:t xml:space="preserve"> δεν μπορεί από </w:t>
      </w:r>
      <w:r w:rsidRPr="004073D0">
        <w:rPr>
          <w:rFonts w:eastAsia="Times New Roman"/>
          <w:szCs w:val="24"/>
        </w:rPr>
        <w:lastRenderedPageBreak/>
        <w:t>μόνο του να οδηγήσει τη χώρα μπροστά</w:t>
      </w:r>
      <w:r>
        <w:rPr>
          <w:rFonts w:eastAsia="Times New Roman"/>
          <w:szCs w:val="24"/>
        </w:rPr>
        <w:t>,</w:t>
      </w:r>
      <w:r w:rsidRPr="004073D0">
        <w:rPr>
          <w:rFonts w:eastAsia="Times New Roman"/>
          <w:szCs w:val="24"/>
        </w:rPr>
        <w:t xml:space="preserve"> αν η πλειοψηφία</w:t>
      </w:r>
      <w:r>
        <w:rPr>
          <w:rFonts w:eastAsia="Times New Roman"/>
          <w:szCs w:val="24"/>
        </w:rPr>
        <w:t>,</w:t>
      </w:r>
      <w:r w:rsidRPr="004073D0">
        <w:rPr>
          <w:rFonts w:eastAsia="Times New Roman"/>
          <w:szCs w:val="24"/>
        </w:rPr>
        <w:t xml:space="preserve"> την οποία επιλέγει ο ελληνικός λαός</w:t>
      </w:r>
      <w:r>
        <w:rPr>
          <w:rFonts w:eastAsia="Times New Roman"/>
          <w:szCs w:val="24"/>
        </w:rPr>
        <w:t>,</w:t>
      </w:r>
      <w:r w:rsidRPr="004073D0">
        <w:rPr>
          <w:rFonts w:eastAsia="Times New Roman"/>
          <w:szCs w:val="24"/>
        </w:rPr>
        <w:t xml:space="preserve"> που είναι </w:t>
      </w:r>
      <w:r>
        <w:rPr>
          <w:rFonts w:eastAsia="Times New Roman"/>
          <w:szCs w:val="24"/>
        </w:rPr>
        <w:t>κ</w:t>
      </w:r>
      <w:r w:rsidRPr="004073D0">
        <w:rPr>
          <w:rFonts w:eastAsia="Times New Roman"/>
          <w:szCs w:val="24"/>
        </w:rPr>
        <w:t>υρίαρχος</w:t>
      </w:r>
      <w:r>
        <w:rPr>
          <w:rFonts w:eastAsia="Times New Roman"/>
          <w:szCs w:val="24"/>
        </w:rPr>
        <w:t xml:space="preserve">, </w:t>
      </w:r>
      <w:r w:rsidRPr="004073D0">
        <w:rPr>
          <w:rFonts w:eastAsia="Times New Roman"/>
          <w:szCs w:val="24"/>
        </w:rPr>
        <w:t>και η κυβέρνηση δεν το αντιμετωπίσει με τ</w:t>
      </w:r>
      <w:r w:rsidRPr="004073D0">
        <w:rPr>
          <w:rFonts w:eastAsia="Times New Roman"/>
          <w:szCs w:val="24"/>
        </w:rPr>
        <w:t>ο δέοντα σεβασμό</w:t>
      </w:r>
      <w:r>
        <w:rPr>
          <w:rFonts w:eastAsia="Times New Roman"/>
          <w:szCs w:val="24"/>
        </w:rPr>
        <w:t>.</w:t>
      </w:r>
    </w:p>
    <w:p w14:paraId="0A5DDFF9" w14:textId="77777777" w:rsidR="00415E13" w:rsidRDefault="00E650A0">
      <w:pPr>
        <w:spacing w:line="600" w:lineRule="auto"/>
        <w:ind w:firstLine="720"/>
        <w:jc w:val="both"/>
        <w:rPr>
          <w:rFonts w:eastAsia="Times New Roman"/>
          <w:szCs w:val="24"/>
        </w:rPr>
      </w:pPr>
      <w:r>
        <w:rPr>
          <w:rFonts w:eastAsia="Times New Roman"/>
          <w:szCs w:val="24"/>
        </w:rPr>
        <w:t>Η Νέα Δημοκρατία,</w:t>
      </w:r>
      <w:r w:rsidRPr="004073D0">
        <w:rPr>
          <w:rFonts w:eastAsia="Times New Roman"/>
          <w:szCs w:val="24"/>
        </w:rPr>
        <w:t xml:space="preserve"> λοιπόν</w:t>
      </w:r>
      <w:r>
        <w:rPr>
          <w:rFonts w:eastAsia="Times New Roman"/>
          <w:szCs w:val="24"/>
        </w:rPr>
        <w:t>,</w:t>
      </w:r>
      <w:r w:rsidRPr="004073D0">
        <w:rPr>
          <w:rFonts w:eastAsia="Times New Roman"/>
          <w:szCs w:val="24"/>
        </w:rPr>
        <w:t xml:space="preserve"> έχοντας περιγράψει αυτή</w:t>
      </w:r>
      <w:r>
        <w:rPr>
          <w:rFonts w:eastAsia="Times New Roman"/>
          <w:szCs w:val="24"/>
        </w:rPr>
        <w:t>ν</w:t>
      </w:r>
      <w:r w:rsidRPr="004073D0">
        <w:rPr>
          <w:rFonts w:eastAsia="Times New Roman"/>
          <w:szCs w:val="24"/>
        </w:rPr>
        <w:t xml:space="preserve"> την ανάγκη διόρθωσης των τριών λειτουργιών της </w:t>
      </w:r>
      <w:r>
        <w:rPr>
          <w:rFonts w:eastAsia="Times New Roman"/>
          <w:szCs w:val="24"/>
        </w:rPr>
        <w:t>π</w:t>
      </w:r>
      <w:r w:rsidRPr="004073D0">
        <w:rPr>
          <w:rFonts w:eastAsia="Times New Roman"/>
          <w:szCs w:val="24"/>
        </w:rPr>
        <w:t xml:space="preserve">ολιτείας ειδικότερα </w:t>
      </w:r>
      <w:r>
        <w:rPr>
          <w:rFonts w:eastAsia="Times New Roman"/>
          <w:szCs w:val="24"/>
        </w:rPr>
        <w:t>προτείνει:</w:t>
      </w:r>
    </w:p>
    <w:p w14:paraId="0A5DDFFA" w14:textId="77777777" w:rsidR="00415E13" w:rsidRDefault="00E650A0">
      <w:pPr>
        <w:spacing w:line="600" w:lineRule="auto"/>
        <w:ind w:firstLine="720"/>
        <w:jc w:val="both"/>
        <w:rPr>
          <w:rFonts w:eastAsia="Times New Roman"/>
          <w:szCs w:val="24"/>
        </w:rPr>
      </w:pPr>
      <w:r>
        <w:rPr>
          <w:rFonts w:eastAsia="Times New Roman"/>
          <w:szCs w:val="24"/>
        </w:rPr>
        <w:t>Δυνατότητα ί</w:t>
      </w:r>
      <w:r w:rsidRPr="004073D0">
        <w:rPr>
          <w:rFonts w:eastAsia="Times New Roman"/>
          <w:szCs w:val="24"/>
        </w:rPr>
        <w:t xml:space="preserve">δρυσης ιδιωτικών πανεπιστημίων υπό αυστηρό έλεγχο </w:t>
      </w:r>
      <w:r>
        <w:rPr>
          <w:rFonts w:eastAsia="Times New Roman"/>
          <w:szCs w:val="24"/>
        </w:rPr>
        <w:t>α</w:t>
      </w:r>
      <w:r w:rsidRPr="004073D0">
        <w:rPr>
          <w:rFonts w:eastAsia="Times New Roman"/>
          <w:szCs w:val="24"/>
        </w:rPr>
        <w:t xml:space="preserve">νεξάρτητης </w:t>
      </w:r>
      <w:r>
        <w:rPr>
          <w:rFonts w:eastAsia="Times New Roman"/>
          <w:szCs w:val="24"/>
        </w:rPr>
        <w:t>α</w:t>
      </w:r>
      <w:r w:rsidRPr="004073D0">
        <w:rPr>
          <w:rFonts w:eastAsia="Times New Roman"/>
          <w:szCs w:val="24"/>
        </w:rPr>
        <w:t>ρχής υψηλού κύρους και ταυτόχρονα</w:t>
      </w:r>
      <w:r>
        <w:rPr>
          <w:rFonts w:eastAsia="Times New Roman"/>
          <w:szCs w:val="24"/>
        </w:rPr>
        <w:t>,</w:t>
      </w:r>
      <w:r w:rsidRPr="004073D0">
        <w:rPr>
          <w:rFonts w:eastAsia="Times New Roman"/>
          <w:szCs w:val="24"/>
        </w:rPr>
        <w:t xml:space="preserve"> αναγνώριση της αυτοτέλειας και αναβάθμιση των δημόσιων πανεπιστημίων</w:t>
      </w:r>
      <w:r>
        <w:rPr>
          <w:rFonts w:eastAsia="Times New Roman"/>
          <w:szCs w:val="24"/>
        </w:rPr>
        <w:t>.</w:t>
      </w:r>
    </w:p>
    <w:p w14:paraId="0A5DDFFB" w14:textId="77777777" w:rsidR="00415E13" w:rsidRDefault="00E650A0">
      <w:pPr>
        <w:spacing w:line="600" w:lineRule="auto"/>
        <w:ind w:firstLine="720"/>
        <w:jc w:val="both"/>
        <w:rPr>
          <w:rFonts w:eastAsia="Times New Roman"/>
          <w:szCs w:val="24"/>
        </w:rPr>
      </w:pPr>
      <w:r>
        <w:rPr>
          <w:rFonts w:eastAsia="Times New Roman"/>
          <w:szCs w:val="24"/>
        </w:rPr>
        <w:t>Π</w:t>
      </w:r>
      <w:r w:rsidRPr="004073D0">
        <w:rPr>
          <w:rFonts w:eastAsia="Times New Roman"/>
          <w:szCs w:val="24"/>
        </w:rPr>
        <w:t xml:space="preserve">ροτείνοντας την αναβάθμιση του άρθρου 16 του </w:t>
      </w:r>
      <w:r>
        <w:rPr>
          <w:rFonts w:eastAsia="Times New Roman"/>
          <w:szCs w:val="24"/>
        </w:rPr>
        <w:t>Σ</w:t>
      </w:r>
      <w:r w:rsidRPr="004073D0">
        <w:rPr>
          <w:rFonts w:eastAsia="Times New Roman"/>
          <w:szCs w:val="24"/>
        </w:rPr>
        <w:t>υντάγματος</w:t>
      </w:r>
      <w:r>
        <w:rPr>
          <w:rFonts w:eastAsia="Times New Roman"/>
          <w:szCs w:val="24"/>
        </w:rPr>
        <w:t>,</w:t>
      </w:r>
      <w:r w:rsidRPr="004073D0">
        <w:rPr>
          <w:rFonts w:eastAsia="Times New Roman"/>
          <w:szCs w:val="24"/>
        </w:rPr>
        <w:t xml:space="preserve"> ενός απολιθώματος που μας κατατάσσει</w:t>
      </w:r>
      <w:r>
        <w:rPr>
          <w:rFonts w:eastAsia="Times New Roman"/>
          <w:szCs w:val="24"/>
        </w:rPr>
        <w:t>,</w:t>
      </w:r>
      <w:r w:rsidRPr="004073D0">
        <w:rPr>
          <w:rFonts w:eastAsia="Times New Roman"/>
          <w:szCs w:val="24"/>
        </w:rPr>
        <w:t xml:space="preserve"> αν παραμείνει έτσι</w:t>
      </w:r>
      <w:r>
        <w:rPr>
          <w:rFonts w:eastAsia="Times New Roman"/>
          <w:szCs w:val="24"/>
        </w:rPr>
        <w:t>,</w:t>
      </w:r>
      <w:r w:rsidRPr="004073D0">
        <w:rPr>
          <w:rFonts w:eastAsia="Times New Roman"/>
          <w:szCs w:val="24"/>
        </w:rPr>
        <w:t xml:space="preserve"> σε </w:t>
      </w:r>
      <w:r>
        <w:rPr>
          <w:rFonts w:eastAsia="Times New Roman"/>
          <w:szCs w:val="24"/>
        </w:rPr>
        <w:t>μια</w:t>
      </w:r>
      <w:r w:rsidRPr="004073D0">
        <w:rPr>
          <w:rFonts w:eastAsia="Times New Roman"/>
          <w:szCs w:val="24"/>
        </w:rPr>
        <w:t xml:space="preserve"> θλιβερή πρωτοπορία και μοναχική </w:t>
      </w:r>
      <w:r>
        <w:rPr>
          <w:rFonts w:eastAsia="Times New Roman"/>
          <w:szCs w:val="24"/>
        </w:rPr>
        <w:t>π</w:t>
      </w:r>
      <w:r w:rsidRPr="004073D0">
        <w:rPr>
          <w:rFonts w:eastAsia="Times New Roman"/>
          <w:szCs w:val="24"/>
        </w:rPr>
        <w:t>ρωτοπορία παγκοσμίως</w:t>
      </w:r>
      <w:r>
        <w:rPr>
          <w:rFonts w:eastAsia="Times New Roman"/>
          <w:szCs w:val="24"/>
        </w:rPr>
        <w:t>, έ</w:t>
      </w:r>
      <w:r w:rsidRPr="004073D0">
        <w:rPr>
          <w:rFonts w:eastAsia="Times New Roman"/>
          <w:szCs w:val="24"/>
        </w:rPr>
        <w:t xml:space="preserve">χουμε λησμονήσει να πούμε και </w:t>
      </w:r>
      <w:r>
        <w:rPr>
          <w:rFonts w:eastAsia="Times New Roman"/>
          <w:szCs w:val="24"/>
        </w:rPr>
        <w:t>μια άλλη, επίσης,</w:t>
      </w:r>
      <w:r w:rsidRPr="004073D0">
        <w:rPr>
          <w:rFonts w:eastAsia="Times New Roman"/>
          <w:szCs w:val="24"/>
        </w:rPr>
        <w:t xml:space="preserve"> πρότασή μας </w:t>
      </w:r>
      <w:r>
        <w:rPr>
          <w:rFonts w:eastAsia="Times New Roman"/>
          <w:szCs w:val="24"/>
        </w:rPr>
        <w:t>σ</w:t>
      </w:r>
      <w:r w:rsidRPr="004073D0">
        <w:rPr>
          <w:rFonts w:eastAsia="Times New Roman"/>
          <w:szCs w:val="24"/>
        </w:rPr>
        <w:t>το άρθρο 16</w:t>
      </w:r>
      <w:r>
        <w:rPr>
          <w:rFonts w:eastAsia="Times New Roman"/>
          <w:szCs w:val="24"/>
        </w:rPr>
        <w:t>: Π</w:t>
      </w:r>
      <w:r w:rsidRPr="004073D0">
        <w:rPr>
          <w:rFonts w:eastAsia="Times New Roman"/>
          <w:szCs w:val="24"/>
        </w:rPr>
        <w:t xml:space="preserve">ροτείνουμε την ίδρυση πρότυπων σχολικών δομών σε κάθε </w:t>
      </w:r>
      <w:r>
        <w:rPr>
          <w:rFonts w:eastAsia="Times New Roman"/>
          <w:szCs w:val="24"/>
        </w:rPr>
        <w:t>π</w:t>
      </w:r>
      <w:r w:rsidRPr="004073D0">
        <w:rPr>
          <w:rFonts w:eastAsia="Times New Roman"/>
          <w:szCs w:val="24"/>
        </w:rPr>
        <w:t>εριφέρεια της χώρας</w:t>
      </w:r>
      <w:r>
        <w:rPr>
          <w:rFonts w:eastAsia="Times New Roman"/>
          <w:szCs w:val="24"/>
        </w:rPr>
        <w:t>,</w:t>
      </w:r>
      <w:r w:rsidRPr="004073D0">
        <w:rPr>
          <w:rFonts w:eastAsia="Times New Roman"/>
          <w:szCs w:val="24"/>
        </w:rPr>
        <w:t xml:space="preserve"> ώστε κάθε </w:t>
      </w:r>
      <w:r>
        <w:rPr>
          <w:rFonts w:eastAsia="Times New Roman"/>
          <w:szCs w:val="24"/>
        </w:rPr>
        <w:t>π</w:t>
      </w:r>
      <w:r w:rsidRPr="004073D0">
        <w:rPr>
          <w:rFonts w:eastAsia="Times New Roman"/>
          <w:szCs w:val="24"/>
        </w:rPr>
        <w:t>εριφέρεια της χώρας να έχει ένα πρότυπο σχολείο σε όλες τις βαθμίδες της υποχρεωτικής εκπαίδευ</w:t>
      </w:r>
      <w:r w:rsidRPr="004073D0">
        <w:rPr>
          <w:rFonts w:eastAsia="Times New Roman"/>
          <w:szCs w:val="24"/>
        </w:rPr>
        <w:t>σης</w:t>
      </w:r>
      <w:r>
        <w:rPr>
          <w:rFonts w:eastAsia="Times New Roman"/>
          <w:szCs w:val="24"/>
        </w:rPr>
        <w:t>, όπου στα πρότυπα</w:t>
      </w:r>
      <w:r w:rsidRPr="004073D0">
        <w:rPr>
          <w:rFonts w:eastAsia="Times New Roman"/>
          <w:szCs w:val="24"/>
        </w:rPr>
        <w:t xml:space="preserve"> </w:t>
      </w:r>
      <w:r w:rsidRPr="004073D0">
        <w:rPr>
          <w:rFonts w:eastAsia="Times New Roman"/>
          <w:szCs w:val="24"/>
        </w:rPr>
        <w:lastRenderedPageBreak/>
        <w:t xml:space="preserve">σχολεία </w:t>
      </w:r>
      <w:r>
        <w:rPr>
          <w:rFonts w:eastAsia="Times New Roman"/>
          <w:szCs w:val="24"/>
        </w:rPr>
        <w:t xml:space="preserve">λειτουργεί, </w:t>
      </w:r>
      <w:r w:rsidRPr="004073D0">
        <w:rPr>
          <w:rFonts w:eastAsia="Times New Roman"/>
          <w:szCs w:val="24"/>
        </w:rPr>
        <w:t>δοκιμάζεται</w:t>
      </w:r>
      <w:r>
        <w:rPr>
          <w:rFonts w:eastAsia="Times New Roman"/>
          <w:szCs w:val="24"/>
        </w:rPr>
        <w:t>,</w:t>
      </w:r>
      <w:r w:rsidRPr="004073D0">
        <w:rPr>
          <w:rFonts w:eastAsia="Times New Roman"/>
          <w:szCs w:val="24"/>
        </w:rPr>
        <w:t xml:space="preserve"> αναδεικνύεται και προστατεύεται η περίφημη κοινωνική κινητικότητα την οποία χρει</w:t>
      </w:r>
      <w:r>
        <w:rPr>
          <w:rFonts w:eastAsia="Times New Roman"/>
          <w:szCs w:val="24"/>
        </w:rPr>
        <w:t>α</w:t>
      </w:r>
      <w:r w:rsidRPr="004073D0">
        <w:rPr>
          <w:rFonts w:eastAsia="Times New Roman"/>
          <w:szCs w:val="24"/>
        </w:rPr>
        <w:t>ζ</w:t>
      </w:r>
      <w:r>
        <w:rPr>
          <w:rFonts w:eastAsia="Times New Roman"/>
          <w:szCs w:val="24"/>
        </w:rPr>
        <w:t>όμαστε</w:t>
      </w:r>
      <w:r>
        <w:rPr>
          <w:rFonts w:eastAsia="Times New Roman"/>
          <w:szCs w:val="24"/>
        </w:rPr>
        <w:t>,</w:t>
      </w:r>
      <w:r w:rsidRPr="004073D0">
        <w:rPr>
          <w:rFonts w:eastAsia="Times New Roman"/>
          <w:szCs w:val="24"/>
        </w:rPr>
        <w:t xml:space="preserve"> ώστε ο κάθε Έλληνας πολίτης να μπορεί </w:t>
      </w:r>
      <w:r>
        <w:rPr>
          <w:rFonts w:eastAsia="Times New Roman"/>
          <w:szCs w:val="24"/>
        </w:rPr>
        <w:t>μ</w:t>
      </w:r>
      <w:r w:rsidRPr="004073D0">
        <w:rPr>
          <w:rFonts w:eastAsia="Times New Roman"/>
          <w:szCs w:val="24"/>
        </w:rPr>
        <w:t>ε τη βοήθεια τη</w:t>
      </w:r>
      <w:r>
        <w:rPr>
          <w:rFonts w:eastAsia="Times New Roman"/>
          <w:szCs w:val="24"/>
        </w:rPr>
        <w:t xml:space="preserve">ς παιδείας και της δικής του επίδοσης </w:t>
      </w:r>
      <w:r w:rsidRPr="004073D0">
        <w:rPr>
          <w:rFonts w:eastAsia="Times New Roman"/>
          <w:szCs w:val="24"/>
        </w:rPr>
        <w:t>και ταλέντου να καθ</w:t>
      </w:r>
      <w:r w:rsidRPr="004073D0">
        <w:rPr>
          <w:rFonts w:eastAsia="Times New Roman"/>
          <w:szCs w:val="24"/>
        </w:rPr>
        <w:t>ορίζει και να νικάει τη μοίρα του</w:t>
      </w:r>
      <w:r>
        <w:rPr>
          <w:rFonts w:eastAsia="Times New Roman"/>
          <w:szCs w:val="24"/>
        </w:rPr>
        <w:t>. Γ</w:t>
      </w:r>
      <w:r w:rsidRPr="004073D0">
        <w:rPr>
          <w:rFonts w:eastAsia="Times New Roman"/>
          <w:szCs w:val="24"/>
        </w:rPr>
        <w:t>ιατί η κοινωνία δεν είναι καθορισμένη με βάση το πώς γεννηθήκαμε</w:t>
      </w:r>
      <w:r>
        <w:rPr>
          <w:rFonts w:eastAsia="Times New Roman"/>
          <w:szCs w:val="24"/>
        </w:rPr>
        <w:t>,</w:t>
      </w:r>
      <w:r w:rsidRPr="004073D0">
        <w:rPr>
          <w:rFonts w:eastAsia="Times New Roman"/>
          <w:szCs w:val="24"/>
        </w:rPr>
        <w:t xml:space="preserve"> αλλά με βάση την τύχη</w:t>
      </w:r>
      <w:r>
        <w:rPr>
          <w:rFonts w:eastAsia="Times New Roman"/>
          <w:szCs w:val="24"/>
        </w:rPr>
        <w:t>,</w:t>
      </w:r>
      <w:r w:rsidRPr="004073D0">
        <w:rPr>
          <w:rFonts w:eastAsia="Times New Roman"/>
          <w:szCs w:val="24"/>
        </w:rPr>
        <w:t xml:space="preserve"> την προσπάθει</w:t>
      </w:r>
      <w:r>
        <w:rPr>
          <w:rFonts w:eastAsia="Times New Roman"/>
          <w:szCs w:val="24"/>
        </w:rPr>
        <w:t>α,</w:t>
      </w:r>
      <w:r w:rsidRPr="004073D0">
        <w:rPr>
          <w:rFonts w:eastAsia="Times New Roman"/>
          <w:szCs w:val="24"/>
        </w:rPr>
        <w:t xml:space="preserve"> τη γονιμότητα του μυαλού και το ταλέντο που έχει ο καθένας</w:t>
      </w:r>
      <w:r>
        <w:rPr>
          <w:rFonts w:eastAsia="Times New Roman"/>
          <w:szCs w:val="24"/>
        </w:rPr>
        <w:t>. Η</w:t>
      </w:r>
      <w:r w:rsidRPr="004073D0">
        <w:rPr>
          <w:rFonts w:eastAsia="Times New Roman"/>
          <w:szCs w:val="24"/>
        </w:rPr>
        <w:t xml:space="preserve"> </w:t>
      </w:r>
      <w:r>
        <w:rPr>
          <w:rFonts w:eastAsia="Times New Roman"/>
          <w:szCs w:val="24"/>
        </w:rPr>
        <w:t>π</w:t>
      </w:r>
      <w:r w:rsidRPr="004073D0">
        <w:rPr>
          <w:rFonts w:eastAsia="Times New Roman"/>
          <w:szCs w:val="24"/>
        </w:rPr>
        <w:t>ολιτεία οφείλει αυτά να τα υποστηρίζει</w:t>
      </w:r>
      <w:r>
        <w:rPr>
          <w:rFonts w:eastAsia="Times New Roman"/>
          <w:szCs w:val="24"/>
        </w:rPr>
        <w:t>.</w:t>
      </w:r>
    </w:p>
    <w:p w14:paraId="0A5DDFFC" w14:textId="77777777" w:rsidR="00415E13" w:rsidRDefault="00E650A0">
      <w:pPr>
        <w:spacing w:line="600" w:lineRule="auto"/>
        <w:ind w:firstLine="720"/>
        <w:jc w:val="both"/>
        <w:rPr>
          <w:rFonts w:eastAsia="Times New Roman"/>
          <w:szCs w:val="24"/>
        </w:rPr>
      </w:pPr>
      <w:r>
        <w:rPr>
          <w:rFonts w:eastAsia="Times New Roman"/>
          <w:szCs w:val="24"/>
        </w:rPr>
        <w:t>Π</w:t>
      </w:r>
      <w:r w:rsidRPr="004073D0">
        <w:rPr>
          <w:rFonts w:eastAsia="Times New Roman"/>
          <w:szCs w:val="24"/>
        </w:rPr>
        <w:t xml:space="preserve">ροτείνουμε </w:t>
      </w:r>
      <w:r>
        <w:rPr>
          <w:rFonts w:eastAsia="Times New Roman"/>
          <w:szCs w:val="24"/>
        </w:rPr>
        <w:t>παραχώρηση</w:t>
      </w:r>
      <w:r w:rsidRPr="004073D0">
        <w:rPr>
          <w:rFonts w:eastAsia="Times New Roman"/>
          <w:szCs w:val="24"/>
        </w:rPr>
        <w:t xml:space="preserve"> εκτενών αρμοδιοτήτων στους </w:t>
      </w:r>
      <w:r>
        <w:rPr>
          <w:rFonts w:eastAsia="Times New Roman"/>
          <w:szCs w:val="24"/>
        </w:rPr>
        <w:t>Ο</w:t>
      </w:r>
      <w:r w:rsidRPr="004073D0">
        <w:rPr>
          <w:rFonts w:eastAsia="Times New Roman"/>
          <w:szCs w:val="24"/>
        </w:rPr>
        <w:t xml:space="preserve">ργανισμούς </w:t>
      </w:r>
      <w:r>
        <w:rPr>
          <w:rFonts w:eastAsia="Times New Roman"/>
          <w:szCs w:val="24"/>
        </w:rPr>
        <w:t>Τ</w:t>
      </w:r>
      <w:r w:rsidRPr="004073D0">
        <w:rPr>
          <w:rFonts w:eastAsia="Times New Roman"/>
          <w:szCs w:val="24"/>
        </w:rPr>
        <w:t xml:space="preserve">οπικής </w:t>
      </w:r>
      <w:r>
        <w:rPr>
          <w:rFonts w:eastAsia="Times New Roman"/>
          <w:szCs w:val="24"/>
        </w:rPr>
        <w:t>Α</w:t>
      </w:r>
      <w:r w:rsidRPr="004073D0">
        <w:rPr>
          <w:rFonts w:eastAsia="Times New Roman"/>
          <w:szCs w:val="24"/>
        </w:rPr>
        <w:t xml:space="preserve">υτοδιοίκησης και αυτοτελείς </w:t>
      </w:r>
      <w:r>
        <w:rPr>
          <w:rFonts w:eastAsia="Times New Roman"/>
          <w:szCs w:val="24"/>
        </w:rPr>
        <w:t>π</w:t>
      </w:r>
      <w:r w:rsidRPr="004073D0">
        <w:rPr>
          <w:rFonts w:eastAsia="Times New Roman"/>
          <w:szCs w:val="24"/>
        </w:rPr>
        <w:t>όρο</w:t>
      </w:r>
      <w:r>
        <w:rPr>
          <w:rFonts w:eastAsia="Times New Roman"/>
          <w:szCs w:val="24"/>
        </w:rPr>
        <w:t>υς</w:t>
      </w:r>
      <w:r w:rsidRPr="004073D0">
        <w:rPr>
          <w:rFonts w:eastAsia="Times New Roman"/>
          <w:szCs w:val="24"/>
        </w:rPr>
        <w:t xml:space="preserve"> για την εκπλήρωση των σκοπών </w:t>
      </w:r>
      <w:r>
        <w:rPr>
          <w:rFonts w:eastAsia="Times New Roman"/>
          <w:szCs w:val="24"/>
        </w:rPr>
        <w:t>τους.</w:t>
      </w:r>
    </w:p>
    <w:p w14:paraId="0A5DDFFD" w14:textId="77777777" w:rsidR="00415E13" w:rsidRDefault="00E650A0">
      <w:pPr>
        <w:spacing w:line="600" w:lineRule="auto"/>
        <w:ind w:firstLine="720"/>
        <w:jc w:val="both"/>
        <w:rPr>
          <w:rFonts w:eastAsia="Times New Roman"/>
          <w:szCs w:val="24"/>
        </w:rPr>
      </w:pPr>
      <w:r>
        <w:rPr>
          <w:rFonts w:eastAsia="Times New Roman"/>
          <w:szCs w:val="24"/>
        </w:rPr>
        <w:t>Π</w:t>
      </w:r>
      <w:r w:rsidRPr="004073D0">
        <w:rPr>
          <w:rFonts w:eastAsia="Times New Roman"/>
          <w:szCs w:val="24"/>
        </w:rPr>
        <w:t>εριορίζουμε τους λόγους πρόωρης διάλυσης της Βουλής</w:t>
      </w:r>
      <w:r>
        <w:rPr>
          <w:rFonts w:eastAsia="Times New Roman"/>
          <w:szCs w:val="24"/>
        </w:rPr>
        <w:t>, ώ</w:t>
      </w:r>
      <w:r w:rsidRPr="004073D0">
        <w:rPr>
          <w:rFonts w:eastAsia="Times New Roman"/>
          <w:szCs w:val="24"/>
        </w:rPr>
        <w:t>στε οι εκλογές να διεξάγονται κατά κανόνα σε τακτικό χρόνο ανά τετραετία</w:t>
      </w:r>
      <w:r>
        <w:rPr>
          <w:rFonts w:eastAsia="Times New Roman"/>
          <w:szCs w:val="24"/>
        </w:rPr>
        <w:t>.</w:t>
      </w:r>
    </w:p>
    <w:p w14:paraId="0A5DDFFE" w14:textId="77777777" w:rsidR="00415E13" w:rsidRDefault="00E650A0">
      <w:pPr>
        <w:spacing w:line="600" w:lineRule="auto"/>
        <w:ind w:firstLine="720"/>
        <w:jc w:val="both"/>
        <w:rPr>
          <w:rFonts w:eastAsia="Times New Roman"/>
          <w:szCs w:val="24"/>
        </w:rPr>
      </w:pPr>
      <w:r>
        <w:rPr>
          <w:rFonts w:eastAsia="Times New Roman"/>
          <w:szCs w:val="24"/>
        </w:rPr>
        <w:t>Η</w:t>
      </w:r>
      <w:r w:rsidRPr="004073D0">
        <w:rPr>
          <w:rFonts w:eastAsia="Times New Roman"/>
          <w:szCs w:val="24"/>
        </w:rPr>
        <w:t xml:space="preserve"> Νέα Δημοκρατία φροντίζει </w:t>
      </w:r>
      <w:r>
        <w:rPr>
          <w:rFonts w:eastAsia="Times New Roman"/>
          <w:szCs w:val="24"/>
        </w:rPr>
        <w:t xml:space="preserve">ώστε </w:t>
      </w:r>
      <w:r w:rsidRPr="004073D0">
        <w:rPr>
          <w:rFonts w:eastAsia="Times New Roman"/>
          <w:szCs w:val="24"/>
        </w:rPr>
        <w:t>να επιτελεστεί και ένα άλλο τρίπτυχο</w:t>
      </w:r>
      <w:r>
        <w:rPr>
          <w:rFonts w:eastAsia="Times New Roman"/>
          <w:szCs w:val="24"/>
        </w:rPr>
        <w:t>,</w:t>
      </w:r>
      <w:r w:rsidRPr="004073D0">
        <w:rPr>
          <w:rFonts w:eastAsia="Times New Roman"/>
          <w:szCs w:val="24"/>
        </w:rPr>
        <w:t xml:space="preserve"> πέραν της διόρθωσης των στοιχείων που συγ</w:t>
      </w:r>
      <w:r>
        <w:rPr>
          <w:rFonts w:eastAsia="Times New Roman"/>
          <w:szCs w:val="24"/>
        </w:rPr>
        <w:t>κροτούν το τρισυπόστατο κράτος. Τ</w:t>
      </w:r>
      <w:r w:rsidRPr="004073D0">
        <w:rPr>
          <w:rFonts w:eastAsia="Times New Roman"/>
          <w:szCs w:val="24"/>
        </w:rPr>
        <w:t>ο άλλο τρίπτυχο που θέ</w:t>
      </w:r>
      <w:r w:rsidRPr="004073D0">
        <w:rPr>
          <w:rFonts w:eastAsia="Times New Roman"/>
          <w:szCs w:val="24"/>
        </w:rPr>
        <w:lastRenderedPageBreak/>
        <w:t>λουμε να αναδείξουμε και να βελτιώσουμε</w:t>
      </w:r>
      <w:r>
        <w:rPr>
          <w:rFonts w:eastAsia="Times New Roman"/>
          <w:szCs w:val="24"/>
        </w:rPr>
        <w:t>,</w:t>
      </w:r>
      <w:r w:rsidRPr="004073D0">
        <w:rPr>
          <w:rFonts w:eastAsia="Times New Roman"/>
          <w:szCs w:val="24"/>
        </w:rPr>
        <w:t xml:space="preserve"> μέσω των προτάσεών </w:t>
      </w:r>
      <w:r>
        <w:rPr>
          <w:rFonts w:eastAsia="Times New Roman"/>
          <w:szCs w:val="24"/>
        </w:rPr>
        <w:t>μας,</w:t>
      </w:r>
      <w:r w:rsidRPr="004073D0">
        <w:rPr>
          <w:rFonts w:eastAsia="Times New Roman"/>
          <w:szCs w:val="24"/>
        </w:rPr>
        <w:t xml:space="preserve"> είναι το τρίπτυχο της κ</w:t>
      </w:r>
      <w:r w:rsidRPr="004073D0">
        <w:rPr>
          <w:rFonts w:eastAsia="Times New Roman"/>
          <w:szCs w:val="24"/>
        </w:rPr>
        <w:t>υβερνητικής σταθερότητας μέσω συνταγματικών διατάξεων</w:t>
      </w:r>
      <w:r>
        <w:rPr>
          <w:rFonts w:eastAsia="Times New Roman"/>
          <w:szCs w:val="24"/>
        </w:rPr>
        <w:t xml:space="preserve">, </w:t>
      </w:r>
      <w:r w:rsidRPr="004073D0">
        <w:rPr>
          <w:rFonts w:eastAsia="Times New Roman"/>
          <w:szCs w:val="24"/>
        </w:rPr>
        <w:t>της οικονομικής ανάπτυξης και της κοινωνικής αλληλεγγύης</w:t>
      </w:r>
      <w:r>
        <w:rPr>
          <w:rFonts w:eastAsia="Times New Roman"/>
          <w:szCs w:val="24"/>
        </w:rPr>
        <w:t>. Α</w:t>
      </w:r>
      <w:r w:rsidRPr="004073D0">
        <w:rPr>
          <w:rFonts w:eastAsia="Times New Roman"/>
          <w:szCs w:val="24"/>
        </w:rPr>
        <w:t xml:space="preserve">υτές </w:t>
      </w:r>
      <w:r>
        <w:rPr>
          <w:rFonts w:eastAsia="Times New Roman"/>
          <w:szCs w:val="24"/>
        </w:rPr>
        <w:t>οι τρεις</w:t>
      </w:r>
      <w:r w:rsidRPr="004073D0">
        <w:rPr>
          <w:rFonts w:eastAsia="Times New Roman"/>
          <w:szCs w:val="24"/>
        </w:rPr>
        <w:t xml:space="preserve"> παράμετροι συγκροτούν το τρίπτυχο των προτάσεών </w:t>
      </w:r>
      <w:r>
        <w:rPr>
          <w:rFonts w:eastAsia="Times New Roman"/>
          <w:szCs w:val="24"/>
        </w:rPr>
        <w:t>μας,</w:t>
      </w:r>
      <w:r w:rsidRPr="004073D0">
        <w:rPr>
          <w:rFonts w:eastAsia="Times New Roman"/>
          <w:szCs w:val="24"/>
        </w:rPr>
        <w:t xml:space="preserve"> που αφορούν </w:t>
      </w:r>
      <w:r>
        <w:rPr>
          <w:rFonts w:eastAsia="Times New Roman"/>
          <w:szCs w:val="24"/>
        </w:rPr>
        <w:t xml:space="preserve">εις </w:t>
      </w:r>
      <w:r w:rsidRPr="004073D0">
        <w:rPr>
          <w:rFonts w:eastAsia="Times New Roman"/>
          <w:szCs w:val="24"/>
        </w:rPr>
        <w:t>την κυβερνητική σταθερότητα</w:t>
      </w:r>
      <w:r>
        <w:rPr>
          <w:rFonts w:eastAsia="Times New Roman"/>
          <w:szCs w:val="24"/>
        </w:rPr>
        <w:t>,</w:t>
      </w:r>
      <w:r w:rsidRPr="004073D0">
        <w:rPr>
          <w:rFonts w:eastAsia="Times New Roman"/>
          <w:szCs w:val="24"/>
        </w:rPr>
        <w:t xml:space="preserve"> την οποία περιέγραψα</w:t>
      </w:r>
      <w:r>
        <w:rPr>
          <w:rFonts w:eastAsia="Times New Roman"/>
          <w:szCs w:val="24"/>
        </w:rPr>
        <w:t>. Κ</w:t>
      </w:r>
      <w:r w:rsidRPr="004073D0">
        <w:rPr>
          <w:rFonts w:eastAsia="Times New Roman"/>
          <w:szCs w:val="24"/>
        </w:rPr>
        <w:t xml:space="preserve">αταργούμε τη διάταξη η οποία προβλέπει </w:t>
      </w:r>
      <w:r>
        <w:rPr>
          <w:rFonts w:eastAsia="Times New Roman"/>
          <w:szCs w:val="24"/>
        </w:rPr>
        <w:t xml:space="preserve">πρόωρη </w:t>
      </w:r>
      <w:r w:rsidRPr="001B30E4">
        <w:rPr>
          <w:rFonts w:eastAsia="Times New Roman"/>
          <w:szCs w:val="24"/>
        </w:rPr>
        <w:t>διάλυση</w:t>
      </w:r>
      <w:r w:rsidRPr="004073D0">
        <w:rPr>
          <w:rFonts w:eastAsia="Times New Roman"/>
          <w:szCs w:val="24"/>
        </w:rPr>
        <w:t xml:space="preserve"> </w:t>
      </w:r>
      <w:r>
        <w:rPr>
          <w:rFonts w:eastAsia="Times New Roman"/>
          <w:szCs w:val="24"/>
        </w:rPr>
        <w:t>της Βουλής</w:t>
      </w:r>
      <w:r w:rsidRPr="004073D0">
        <w:rPr>
          <w:rFonts w:eastAsia="Times New Roman"/>
          <w:szCs w:val="24"/>
        </w:rPr>
        <w:t xml:space="preserve"> με επίκληση</w:t>
      </w:r>
      <w:r>
        <w:rPr>
          <w:rFonts w:eastAsia="Times New Roman"/>
          <w:szCs w:val="24"/>
        </w:rPr>
        <w:t>,</w:t>
      </w:r>
      <w:r w:rsidRPr="004073D0">
        <w:rPr>
          <w:rFonts w:eastAsia="Times New Roman"/>
          <w:szCs w:val="24"/>
        </w:rPr>
        <w:t xml:space="preserve"> που καταχρηστικά γίνεται τα τελευταία χρόνια</w:t>
      </w:r>
      <w:r>
        <w:rPr>
          <w:rFonts w:eastAsia="Times New Roman"/>
          <w:szCs w:val="24"/>
        </w:rPr>
        <w:t>,</w:t>
      </w:r>
      <w:r w:rsidRPr="004073D0">
        <w:rPr>
          <w:rFonts w:eastAsia="Times New Roman"/>
          <w:szCs w:val="24"/>
        </w:rPr>
        <w:t xml:space="preserve"> κρίσιμο</w:t>
      </w:r>
      <w:r>
        <w:rPr>
          <w:rFonts w:eastAsia="Times New Roman"/>
          <w:szCs w:val="24"/>
        </w:rPr>
        <w:t>υ</w:t>
      </w:r>
      <w:r w:rsidRPr="004073D0">
        <w:rPr>
          <w:rFonts w:eastAsia="Times New Roman"/>
          <w:szCs w:val="24"/>
        </w:rPr>
        <w:t xml:space="preserve"> </w:t>
      </w:r>
      <w:r>
        <w:rPr>
          <w:rFonts w:eastAsia="Times New Roman"/>
          <w:szCs w:val="24"/>
        </w:rPr>
        <w:t>ε</w:t>
      </w:r>
      <w:r w:rsidRPr="004073D0">
        <w:rPr>
          <w:rFonts w:eastAsia="Times New Roman"/>
          <w:szCs w:val="24"/>
        </w:rPr>
        <w:t>θνικού θέματος</w:t>
      </w:r>
      <w:r>
        <w:rPr>
          <w:rFonts w:eastAsia="Times New Roman"/>
          <w:szCs w:val="24"/>
        </w:rPr>
        <w:t xml:space="preserve">. </w:t>
      </w:r>
      <w:r>
        <w:rPr>
          <w:rFonts w:eastAsia="Times New Roman"/>
          <w:szCs w:val="24"/>
        </w:rPr>
        <w:t>Η</w:t>
      </w:r>
      <w:r w:rsidRPr="004073D0">
        <w:rPr>
          <w:rFonts w:eastAsia="Times New Roman"/>
          <w:szCs w:val="24"/>
        </w:rPr>
        <w:t xml:space="preserve"> Βουλή μπορεί </w:t>
      </w:r>
      <w:r>
        <w:rPr>
          <w:rFonts w:eastAsia="Times New Roman"/>
          <w:szCs w:val="24"/>
        </w:rPr>
        <w:t>μόνο</w:t>
      </w:r>
      <w:r w:rsidRPr="004073D0">
        <w:rPr>
          <w:rFonts w:eastAsia="Times New Roman"/>
          <w:szCs w:val="24"/>
        </w:rPr>
        <w:t xml:space="preserve"> να αυτοδιαλυθεί με απόφαση της </w:t>
      </w:r>
      <w:r>
        <w:rPr>
          <w:rFonts w:eastAsia="Times New Roman"/>
          <w:szCs w:val="24"/>
        </w:rPr>
        <w:t>Π</w:t>
      </w:r>
      <w:r w:rsidRPr="004073D0">
        <w:rPr>
          <w:rFonts w:eastAsia="Times New Roman"/>
          <w:szCs w:val="24"/>
        </w:rPr>
        <w:t>λειοψηφίας και ως αν</w:t>
      </w:r>
      <w:r>
        <w:rPr>
          <w:rFonts w:eastAsia="Times New Roman"/>
          <w:szCs w:val="24"/>
        </w:rPr>
        <w:t>τικίνητρο αυτού του είδους αυτο</w:t>
      </w:r>
      <w:r w:rsidRPr="004073D0">
        <w:rPr>
          <w:rFonts w:eastAsia="Times New Roman"/>
          <w:szCs w:val="24"/>
        </w:rPr>
        <w:t>δια</w:t>
      </w:r>
      <w:r w:rsidRPr="004073D0">
        <w:rPr>
          <w:rFonts w:eastAsia="Times New Roman"/>
          <w:szCs w:val="24"/>
        </w:rPr>
        <w:t>λύσεως</w:t>
      </w:r>
      <w:r>
        <w:rPr>
          <w:rFonts w:eastAsia="Times New Roman"/>
          <w:szCs w:val="24"/>
        </w:rPr>
        <w:t>,</w:t>
      </w:r>
      <w:r w:rsidRPr="004073D0">
        <w:rPr>
          <w:rFonts w:eastAsia="Times New Roman"/>
          <w:szCs w:val="24"/>
        </w:rPr>
        <w:t xml:space="preserve"> προτείνουμε να διανύει η Βουλή που θα προκύψει από τέτοιου είδους διάλυση </w:t>
      </w:r>
      <w:r>
        <w:rPr>
          <w:rFonts w:eastAsia="Times New Roman"/>
          <w:szCs w:val="24"/>
        </w:rPr>
        <w:t>θ</w:t>
      </w:r>
      <w:r w:rsidRPr="004073D0">
        <w:rPr>
          <w:rFonts w:eastAsia="Times New Roman"/>
          <w:szCs w:val="24"/>
        </w:rPr>
        <w:t>ητεία τόση ώστε να συμπληρώνεται</w:t>
      </w:r>
      <w:r>
        <w:rPr>
          <w:rFonts w:eastAsia="Times New Roman"/>
          <w:szCs w:val="24"/>
        </w:rPr>
        <w:t xml:space="preserve"> η τετραετία, αθροίζοντας και τον χρόνο της διαλυθείσης Βουλής.              </w:t>
      </w:r>
    </w:p>
    <w:p w14:paraId="0A5DDFF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w:t>
      </w:r>
      <w:r w:rsidRPr="00F64BB8">
        <w:rPr>
          <w:rFonts w:eastAsia="Times New Roman" w:cs="Times New Roman"/>
          <w:szCs w:val="24"/>
        </w:rPr>
        <w:t>ο σημείο αυτό</w:t>
      </w:r>
      <w:r>
        <w:rPr>
          <w:rFonts w:eastAsia="Times New Roman" w:cs="Times New Roman"/>
          <w:szCs w:val="24"/>
        </w:rPr>
        <w:t>,</w:t>
      </w:r>
      <w:r w:rsidRPr="00F64BB8">
        <w:rPr>
          <w:rFonts w:eastAsia="Times New Roman" w:cs="Times New Roman"/>
          <w:szCs w:val="24"/>
        </w:rPr>
        <w:t xml:space="preserve"> για να κάνω και την αντιπαράθεση</w:t>
      </w:r>
      <w:r>
        <w:rPr>
          <w:rFonts w:eastAsia="Times New Roman" w:cs="Times New Roman"/>
          <w:szCs w:val="24"/>
        </w:rPr>
        <w:t>,</w:t>
      </w:r>
      <w:r w:rsidRPr="00F64BB8">
        <w:rPr>
          <w:rFonts w:eastAsia="Times New Roman" w:cs="Times New Roman"/>
          <w:szCs w:val="24"/>
        </w:rPr>
        <w:t xml:space="preserve"> ο ΣΥΡΙΖΑ προτείνει καθιέρωση απλής αναλογικής</w:t>
      </w:r>
      <w:r>
        <w:rPr>
          <w:rFonts w:eastAsia="Times New Roman" w:cs="Times New Roman"/>
          <w:szCs w:val="24"/>
        </w:rPr>
        <w:t>, όχι μόνο στην</w:t>
      </w:r>
      <w:r w:rsidRPr="00F64BB8">
        <w:rPr>
          <w:rFonts w:eastAsia="Times New Roman" w:cs="Times New Roman"/>
          <w:szCs w:val="24"/>
        </w:rPr>
        <w:t xml:space="preserve"> </w:t>
      </w:r>
      <w:r>
        <w:rPr>
          <w:rFonts w:eastAsia="Times New Roman" w:cs="Times New Roman"/>
          <w:szCs w:val="24"/>
        </w:rPr>
        <w:t>τ</w:t>
      </w:r>
      <w:r w:rsidRPr="00F64BB8">
        <w:rPr>
          <w:rFonts w:eastAsia="Times New Roman" w:cs="Times New Roman"/>
          <w:szCs w:val="24"/>
        </w:rPr>
        <w:t xml:space="preserve">οπική </w:t>
      </w:r>
      <w:r>
        <w:rPr>
          <w:rFonts w:eastAsia="Times New Roman" w:cs="Times New Roman"/>
          <w:szCs w:val="24"/>
        </w:rPr>
        <w:t>α</w:t>
      </w:r>
      <w:r w:rsidRPr="00F64BB8">
        <w:rPr>
          <w:rFonts w:eastAsia="Times New Roman" w:cs="Times New Roman"/>
          <w:szCs w:val="24"/>
        </w:rPr>
        <w:t>υτοδιοίκηση που είδαμε πόσο αντιδρά για τη νομοθετική της κατοχύρωση</w:t>
      </w:r>
      <w:r>
        <w:rPr>
          <w:rFonts w:eastAsia="Times New Roman" w:cs="Times New Roman"/>
          <w:szCs w:val="24"/>
        </w:rPr>
        <w:t>,</w:t>
      </w:r>
      <w:r w:rsidRPr="00F64BB8">
        <w:rPr>
          <w:rFonts w:eastAsia="Times New Roman" w:cs="Times New Roman"/>
          <w:szCs w:val="24"/>
        </w:rPr>
        <w:t xml:space="preserve"> αλλά και στις βουλευτικές εκλογές</w:t>
      </w:r>
      <w:r>
        <w:rPr>
          <w:rFonts w:eastAsia="Times New Roman" w:cs="Times New Roman"/>
          <w:szCs w:val="24"/>
        </w:rPr>
        <w:t>. Π</w:t>
      </w:r>
      <w:r w:rsidRPr="00F64BB8">
        <w:rPr>
          <w:rFonts w:eastAsia="Times New Roman" w:cs="Times New Roman"/>
          <w:szCs w:val="24"/>
        </w:rPr>
        <w:t xml:space="preserve">ροτείνει </w:t>
      </w:r>
      <w:r w:rsidRPr="00F64BB8">
        <w:rPr>
          <w:rFonts w:eastAsia="Times New Roman" w:cs="Times New Roman"/>
          <w:szCs w:val="24"/>
        </w:rPr>
        <w:lastRenderedPageBreak/>
        <w:t>πανδαισία δημοψηφισμάτων</w:t>
      </w:r>
      <w:r>
        <w:rPr>
          <w:rFonts w:eastAsia="Times New Roman" w:cs="Times New Roman"/>
          <w:szCs w:val="24"/>
        </w:rPr>
        <w:t>,</w:t>
      </w:r>
      <w:r w:rsidRPr="00F64BB8">
        <w:rPr>
          <w:rFonts w:eastAsia="Times New Roman" w:cs="Times New Roman"/>
          <w:szCs w:val="24"/>
        </w:rPr>
        <w:t xml:space="preserve"> με συλλογή υπογραφών απ</w:t>
      </w:r>
      <w:r>
        <w:rPr>
          <w:rFonts w:eastAsia="Times New Roman" w:cs="Times New Roman"/>
          <w:szCs w:val="24"/>
        </w:rPr>
        <w:t>ό πεντακόσιες χιλιάδες</w:t>
      </w:r>
      <w:r>
        <w:rPr>
          <w:rFonts w:eastAsia="Times New Roman" w:cs="Times New Roman"/>
          <w:szCs w:val="24"/>
        </w:rPr>
        <w:t xml:space="preserve">, </w:t>
      </w:r>
      <w:r w:rsidRPr="00F64BB8">
        <w:rPr>
          <w:rFonts w:eastAsia="Times New Roman" w:cs="Times New Roman"/>
          <w:szCs w:val="24"/>
        </w:rPr>
        <w:t xml:space="preserve">ένα εκατομμύριο </w:t>
      </w:r>
      <w:r>
        <w:rPr>
          <w:rFonts w:eastAsia="Times New Roman" w:cs="Times New Roman"/>
          <w:szCs w:val="24"/>
        </w:rPr>
        <w:t xml:space="preserve">και για </w:t>
      </w:r>
      <w:r w:rsidRPr="00F64BB8">
        <w:rPr>
          <w:rFonts w:eastAsia="Times New Roman" w:cs="Times New Roman"/>
          <w:szCs w:val="24"/>
        </w:rPr>
        <w:t>το άρθρο 28 του Συντάγματος για διεθνείς συμβάσεις</w:t>
      </w:r>
      <w:r>
        <w:rPr>
          <w:rFonts w:eastAsia="Times New Roman" w:cs="Times New Roman"/>
          <w:szCs w:val="24"/>
        </w:rPr>
        <w:t>. Π</w:t>
      </w:r>
      <w:r w:rsidRPr="00F64BB8">
        <w:rPr>
          <w:rFonts w:eastAsia="Times New Roman" w:cs="Times New Roman"/>
          <w:szCs w:val="24"/>
        </w:rPr>
        <w:t>ροτείνει λαϊκή νομοθετική πρωτοβουλία</w:t>
      </w:r>
      <w:r>
        <w:rPr>
          <w:rFonts w:eastAsia="Times New Roman" w:cs="Times New Roman"/>
          <w:szCs w:val="24"/>
        </w:rPr>
        <w:t xml:space="preserve">. Προτείνει πράγματα τα οποία </w:t>
      </w:r>
      <w:r w:rsidRPr="00F64BB8">
        <w:rPr>
          <w:rFonts w:eastAsia="Times New Roman" w:cs="Times New Roman"/>
          <w:szCs w:val="24"/>
        </w:rPr>
        <w:t>μπορεί επιφανειακά και εκ πρώτης όψεως να φαίνονται κολακευτικά και αμεσοδημοκρατικά για τη συμμετοχή του λαού</w:t>
      </w:r>
      <w:r w:rsidRPr="00F64BB8">
        <w:rPr>
          <w:rFonts w:eastAsia="Times New Roman" w:cs="Times New Roman"/>
          <w:szCs w:val="24"/>
        </w:rPr>
        <w:t xml:space="preserve"> στην λεγόμενη εξουσία</w:t>
      </w:r>
      <w:r>
        <w:rPr>
          <w:rFonts w:eastAsia="Times New Roman" w:cs="Times New Roman"/>
          <w:szCs w:val="24"/>
        </w:rPr>
        <w:t>, α</w:t>
      </w:r>
      <w:r w:rsidRPr="00F64BB8">
        <w:rPr>
          <w:rFonts w:eastAsia="Times New Roman" w:cs="Times New Roman"/>
          <w:szCs w:val="24"/>
        </w:rPr>
        <w:t>λλά στην πραγματικότητα</w:t>
      </w:r>
      <w:r>
        <w:rPr>
          <w:rFonts w:eastAsia="Times New Roman" w:cs="Times New Roman"/>
          <w:szCs w:val="24"/>
        </w:rPr>
        <w:t>,</w:t>
      </w:r>
      <w:r w:rsidRPr="00F64BB8">
        <w:rPr>
          <w:rFonts w:eastAsia="Times New Roman" w:cs="Times New Roman"/>
          <w:szCs w:val="24"/>
        </w:rPr>
        <w:t xml:space="preserve"> όλες αυτές οι προτάσεις </w:t>
      </w:r>
      <w:r>
        <w:rPr>
          <w:rFonts w:eastAsia="Times New Roman" w:cs="Times New Roman"/>
          <w:szCs w:val="24"/>
        </w:rPr>
        <w:t>-</w:t>
      </w:r>
      <w:r w:rsidRPr="00F64BB8">
        <w:rPr>
          <w:rFonts w:eastAsia="Times New Roman" w:cs="Times New Roman"/>
          <w:szCs w:val="24"/>
        </w:rPr>
        <w:t xml:space="preserve">με πρωτοπόρα και σημαιοφόρο την πρόταση περί συνταγματικής </w:t>
      </w:r>
      <w:r>
        <w:rPr>
          <w:rFonts w:eastAsia="Times New Roman" w:cs="Times New Roman"/>
          <w:szCs w:val="24"/>
        </w:rPr>
        <w:t>καθιερώσεως</w:t>
      </w:r>
      <w:r w:rsidRPr="00F64BB8">
        <w:rPr>
          <w:rFonts w:eastAsia="Times New Roman" w:cs="Times New Roman"/>
          <w:szCs w:val="24"/>
        </w:rPr>
        <w:t xml:space="preserve"> της απλής αναλογικής</w:t>
      </w:r>
      <w:r>
        <w:rPr>
          <w:rFonts w:eastAsia="Times New Roman" w:cs="Times New Roman"/>
          <w:szCs w:val="24"/>
        </w:rPr>
        <w:t>,</w:t>
      </w:r>
      <w:r w:rsidRPr="00F64BB8">
        <w:rPr>
          <w:rFonts w:eastAsia="Times New Roman" w:cs="Times New Roman"/>
          <w:szCs w:val="24"/>
        </w:rPr>
        <w:t xml:space="preserve"> σε αντίθεση με τις δικές μας προτάσεις που κατοχυρώνουν την κυβερνητική σταθερότητα</w:t>
      </w:r>
      <w:r>
        <w:rPr>
          <w:rFonts w:eastAsia="Times New Roman" w:cs="Times New Roman"/>
          <w:szCs w:val="24"/>
        </w:rPr>
        <w:t>-</w:t>
      </w:r>
      <w:r w:rsidRPr="00F64BB8">
        <w:rPr>
          <w:rFonts w:eastAsia="Times New Roman" w:cs="Times New Roman"/>
          <w:szCs w:val="24"/>
        </w:rPr>
        <w:t xml:space="preserve"> θα μπορούσαν να δώσουν το δικαίωμα σε κάθε καλόπιστο να </w:t>
      </w:r>
      <w:r>
        <w:rPr>
          <w:rFonts w:eastAsia="Times New Roman" w:cs="Times New Roman"/>
          <w:szCs w:val="24"/>
        </w:rPr>
        <w:t>περιγράψει</w:t>
      </w:r>
      <w:r w:rsidRPr="00F64BB8">
        <w:rPr>
          <w:rFonts w:eastAsia="Times New Roman" w:cs="Times New Roman"/>
          <w:szCs w:val="24"/>
        </w:rPr>
        <w:t xml:space="preserve"> την πρότασή σας για </w:t>
      </w:r>
      <w:r>
        <w:rPr>
          <w:rFonts w:eastAsia="Times New Roman" w:cs="Times New Roman"/>
          <w:szCs w:val="24"/>
        </w:rPr>
        <w:t>σ</w:t>
      </w:r>
      <w:r w:rsidRPr="00F64BB8">
        <w:rPr>
          <w:rFonts w:eastAsia="Times New Roman" w:cs="Times New Roman"/>
          <w:szCs w:val="24"/>
        </w:rPr>
        <w:t>υνταγμα</w:t>
      </w:r>
      <w:r>
        <w:rPr>
          <w:rFonts w:eastAsia="Times New Roman" w:cs="Times New Roman"/>
          <w:szCs w:val="24"/>
        </w:rPr>
        <w:t xml:space="preserve">τική Αναθεώρηση, ότι αποσκοπεί εις το να </w:t>
      </w:r>
      <w:r w:rsidRPr="00F64BB8">
        <w:rPr>
          <w:rFonts w:eastAsia="Times New Roman" w:cs="Times New Roman"/>
          <w:szCs w:val="24"/>
        </w:rPr>
        <w:t xml:space="preserve">αλλάξετε και τον τίτλο του πολιτεύματος της χώρας από </w:t>
      </w:r>
      <w:r>
        <w:rPr>
          <w:rFonts w:eastAsia="Times New Roman" w:cs="Times New Roman"/>
          <w:szCs w:val="24"/>
        </w:rPr>
        <w:t>«</w:t>
      </w:r>
      <w:r w:rsidRPr="00F64BB8">
        <w:rPr>
          <w:rFonts w:eastAsia="Times New Roman" w:cs="Times New Roman"/>
          <w:szCs w:val="24"/>
        </w:rPr>
        <w:t xml:space="preserve">Πολίτευμα </w:t>
      </w:r>
      <w:r>
        <w:rPr>
          <w:rFonts w:eastAsia="Times New Roman" w:cs="Times New Roman"/>
          <w:szCs w:val="24"/>
        </w:rPr>
        <w:t>τ</w:t>
      </w:r>
      <w:r w:rsidRPr="00F64BB8">
        <w:rPr>
          <w:rFonts w:eastAsia="Times New Roman" w:cs="Times New Roman"/>
          <w:szCs w:val="24"/>
        </w:rPr>
        <w:t>ης Προεδρευομένης Δημοκρατίας</w:t>
      </w:r>
      <w:r>
        <w:rPr>
          <w:rFonts w:eastAsia="Times New Roman" w:cs="Times New Roman"/>
          <w:szCs w:val="24"/>
        </w:rPr>
        <w:t>» σε</w:t>
      </w:r>
      <w:r w:rsidRPr="00F64BB8">
        <w:rPr>
          <w:rFonts w:eastAsia="Times New Roman" w:cs="Times New Roman"/>
          <w:szCs w:val="24"/>
        </w:rPr>
        <w:t xml:space="preserve"> </w:t>
      </w:r>
      <w:r>
        <w:rPr>
          <w:rFonts w:eastAsia="Times New Roman" w:cs="Times New Roman"/>
          <w:szCs w:val="24"/>
        </w:rPr>
        <w:t>«</w:t>
      </w:r>
      <w:r w:rsidRPr="00F64BB8">
        <w:rPr>
          <w:rFonts w:eastAsia="Times New Roman" w:cs="Times New Roman"/>
          <w:szCs w:val="24"/>
        </w:rPr>
        <w:t xml:space="preserve">Πολίτευμα </w:t>
      </w:r>
      <w:r>
        <w:rPr>
          <w:rFonts w:eastAsia="Times New Roman" w:cs="Times New Roman"/>
          <w:szCs w:val="24"/>
        </w:rPr>
        <w:t>τ</w:t>
      </w:r>
      <w:r w:rsidRPr="00F64BB8">
        <w:rPr>
          <w:rFonts w:eastAsia="Times New Roman" w:cs="Times New Roman"/>
          <w:szCs w:val="24"/>
        </w:rPr>
        <w:t>ης Συντ</w:t>
      </w:r>
      <w:r w:rsidRPr="00F64BB8">
        <w:rPr>
          <w:rFonts w:eastAsia="Times New Roman" w:cs="Times New Roman"/>
          <w:szCs w:val="24"/>
        </w:rPr>
        <w:t>αγματικής Ακυβερνησίας</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0A5DE00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F64BB8">
        <w:rPr>
          <w:rFonts w:eastAsia="Times New Roman" w:cs="Times New Roman"/>
          <w:szCs w:val="24"/>
        </w:rPr>
        <w:t xml:space="preserve">ονίζω αυτές τις διαστάσεις των προτάσεών </w:t>
      </w:r>
      <w:r>
        <w:rPr>
          <w:rFonts w:eastAsia="Times New Roman" w:cs="Times New Roman"/>
          <w:szCs w:val="24"/>
        </w:rPr>
        <w:t>σας,</w:t>
      </w:r>
      <w:r w:rsidRPr="00F64BB8">
        <w:rPr>
          <w:rFonts w:eastAsia="Times New Roman" w:cs="Times New Roman"/>
          <w:szCs w:val="24"/>
        </w:rPr>
        <w:t xml:space="preserve"> σε αντίθεση με τις δικές </w:t>
      </w:r>
      <w:r>
        <w:rPr>
          <w:rFonts w:eastAsia="Times New Roman" w:cs="Times New Roman"/>
          <w:szCs w:val="24"/>
        </w:rPr>
        <w:t>μας,</w:t>
      </w:r>
      <w:r w:rsidRPr="00F64BB8">
        <w:rPr>
          <w:rFonts w:eastAsia="Times New Roman" w:cs="Times New Roman"/>
          <w:szCs w:val="24"/>
        </w:rPr>
        <w:t xml:space="preserve"> για να γίνει κατανοητό σε όσους έχουν την τύχη</w:t>
      </w:r>
      <w:r>
        <w:rPr>
          <w:rFonts w:eastAsia="Times New Roman" w:cs="Times New Roman"/>
          <w:szCs w:val="24"/>
        </w:rPr>
        <w:t xml:space="preserve"> ή</w:t>
      </w:r>
      <w:r w:rsidRPr="00F64BB8">
        <w:rPr>
          <w:rFonts w:eastAsia="Times New Roman" w:cs="Times New Roman"/>
          <w:szCs w:val="24"/>
        </w:rPr>
        <w:t xml:space="preserve"> την ατυχία να παρακολουθούν τη Βουλή ότι δεν είναι μόνο το άρθρο 32</w:t>
      </w:r>
      <w:r>
        <w:rPr>
          <w:rFonts w:eastAsia="Times New Roman" w:cs="Times New Roman"/>
          <w:szCs w:val="24"/>
        </w:rPr>
        <w:t xml:space="preserve"> ή</w:t>
      </w:r>
      <w:r w:rsidRPr="00F64BB8">
        <w:rPr>
          <w:rFonts w:eastAsia="Times New Roman" w:cs="Times New Roman"/>
          <w:szCs w:val="24"/>
        </w:rPr>
        <w:t xml:space="preserve"> το άρθρο 16 που είναι σημαντικότατ</w:t>
      </w:r>
      <w:r>
        <w:rPr>
          <w:rFonts w:eastAsia="Times New Roman" w:cs="Times New Roman"/>
          <w:szCs w:val="24"/>
        </w:rPr>
        <w:t>α</w:t>
      </w:r>
      <w:r>
        <w:rPr>
          <w:rFonts w:eastAsia="Times New Roman" w:cs="Times New Roman"/>
          <w:szCs w:val="24"/>
        </w:rPr>
        <w:t xml:space="preserve">. Είναι κι </w:t>
      </w:r>
      <w:r>
        <w:rPr>
          <w:rFonts w:eastAsia="Times New Roman" w:cs="Times New Roman"/>
          <w:szCs w:val="24"/>
        </w:rPr>
        <w:lastRenderedPageBreak/>
        <w:t>άλλα άρθρα στη σ</w:t>
      </w:r>
      <w:r w:rsidRPr="00F64BB8">
        <w:rPr>
          <w:rFonts w:eastAsia="Times New Roman" w:cs="Times New Roman"/>
          <w:szCs w:val="24"/>
        </w:rPr>
        <w:t>υνταγματική πρόταση της Νέας Δημοκρατίας</w:t>
      </w:r>
      <w:r>
        <w:rPr>
          <w:rFonts w:eastAsia="Times New Roman" w:cs="Times New Roman"/>
          <w:szCs w:val="24"/>
        </w:rPr>
        <w:t>,</w:t>
      </w:r>
      <w:r w:rsidRPr="00F64BB8">
        <w:rPr>
          <w:rFonts w:eastAsia="Times New Roman" w:cs="Times New Roman"/>
          <w:szCs w:val="24"/>
        </w:rPr>
        <w:t xml:space="preserve"> τα οποία συγκροτούν ένα σύνολο μιας τολμηρής</w:t>
      </w:r>
      <w:r>
        <w:rPr>
          <w:rFonts w:eastAsia="Times New Roman" w:cs="Times New Roman"/>
          <w:szCs w:val="24"/>
        </w:rPr>
        <w:t>,</w:t>
      </w:r>
      <w:r w:rsidRPr="00F64BB8">
        <w:rPr>
          <w:rFonts w:eastAsia="Times New Roman" w:cs="Times New Roman"/>
          <w:szCs w:val="24"/>
        </w:rPr>
        <w:t xml:space="preserve"> επαναλαμβάνω</w:t>
      </w:r>
      <w:r>
        <w:rPr>
          <w:rFonts w:eastAsia="Times New Roman" w:cs="Times New Roman"/>
          <w:szCs w:val="24"/>
        </w:rPr>
        <w:t>,</w:t>
      </w:r>
      <w:r w:rsidRPr="00F64BB8">
        <w:rPr>
          <w:rFonts w:eastAsia="Times New Roman" w:cs="Times New Roman"/>
          <w:szCs w:val="24"/>
        </w:rPr>
        <w:t xml:space="preserve"> και ευρείας προτάσεως αναθεωρήσεως</w:t>
      </w:r>
      <w:r>
        <w:rPr>
          <w:rFonts w:eastAsia="Times New Roman" w:cs="Times New Roman"/>
          <w:szCs w:val="24"/>
        </w:rPr>
        <w:t>,</w:t>
      </w:r>
      <w:r w:rsidRPr="00F64BB8">
        <w:rPr>
          <w:rFonts w:eastAsia="Times New Roman" w:cs="Times New Roman"/>
          <w:szCs w:val="24"/>
        </w:rPr>
        <w:t xml:space="preserve"> η οποία καλύπτει </w:t>
      </w:r>
      <w:r>
        <w:rPr>
          <w:rFonts w:eastAsia="Times New Roman" w:cs="Times New Roman"/>
          <w:szCs w:val="24"/>
        </w:rPr>
        <w:t>πενήντα εννέα άρθρα.</w:t>
      </w:r>
    </w:p>
    <w:p w14:paraId="0A5DE00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w:t>
      </w:r>
      <w:r w:rsidRPr="00F64BB8">
        <w:rPr>
          <w:rFonts w:eastAsia="Times New Roman" w:cs="Times New Roman"/>
          <w:szCs w:val="24"/>
        </w:rPr>
        <w:t>υνεχίζω</w:t>
      </w:r>
      <w:r>
        <w:rPr>
          <w:rFonts w:eastAsia="Times New Roman" w:cs="Times New Roman"/>
          <w:szCs w:val="24"/>
        </w:rPr>
        <w:t>,</w:t>
      </w:r>
      <w:r w:rsidRPr="00F64BB8">
        <w:rPr>
          <w:rFonts w:eastAsia="Times New Roman" w:cs="Times New Roman"/>
          <w:szCs w:val="24"/>
        </w:rPr>
        <w:t xml:space="preserve"> λέγοντας ότι προτείνουμε καθιέρωση ασφαλού</w:t>
      </w:r>
      <w:r w:rsidRPr="00F64BB8">
        <w:rPr>
          <w:rFonts w:eastAsia="Times New Roman" w:cs="Times New Roman"/>
          <w:szCs w:val="24"/>
        </w:rPr>
        <w:t>ς φορολογικού περιβάλλοντος</w:t>
      </w:r>
      <w:r>
        <w:rPr>
          <w:rFonts w:eastAsia="Times New Roman" w:cs="Times New Roman"/>
          <w:szCs w:val="24"/>
        </w:rPr>
        <w:t>,</w:t>
      </w:r>
      <w:r w:rsidRPr="00F64BB8">
        <w:rPr>
          <w:rFonts w:eastAsia="Times New Roman" w:cs="Times New Roman"/>
          <w:szCs w:val="24"/>
        </w:rPr>
        <w:t xml:space="preserve"> με απαγόρευση αναδρομικής επιβολής οποιουδήποτε </w:t>
      </w:r>
      <w:r>
        <w:rPr>
          <w:rFonts w:eastAsia="Times New Roman" w:cs="Times New Roman"/>
          <w:szCs w:val="24"/>
        </w:rPr>
        <w:t>φορολογικού</w:t>
      </w:r>
      <w:r w:rsidRPr="00F64BB8">
        <w:rPr>
          <w:rFonts w:eastAsia="Times New Roman" w:cs="Times New Roman"/>
          <w:szCs w:val="24"/>
        </w:rPr>
        <w:t xml:space="preserve"> βάρους</w:t>
      </w:r>
      <w:r>
        <w:rPr>
          <w:rFonts w:eastAsia="Times New Roman" w:cs="Times New Roman"/>
          <w:szCs w:val="24"/>
        </w:rPr>
        <w:t>,</w:t>
      </w:r>
      <w:r w:rsidRPr="00F64BB8">
        <w:rPr>
          <w:rFonts w:eastAsia="Times New Roman" w:cs="Times New Roman"/>
          <w:szCs w:val="24"/>
        </w:rPr>
        <w:t xml:space="preserve"> αναγνώριση της ευρωπαϊκής προοπτικής της χώρας</w:t>
      </w:r>
      <w:r>
        <w:rPr>
          <w:rFonts w:eastAsia="Times New Roman" w:cs="Times New Roman"/>
          <w:szCs w:val="24"/>
        </w:rPr>
        <w:t>,</w:t>
      </w:r>
      <w:r w:rsidRPr="00F64BB8">
        <w:rPr>
          <w:rFonts w:eastAsia="Times New Roman" w:cs="Times New Roman"/>
          <w:szCs w:val="24"/>
        </w:rPr>
        <w:t xml:space="preserve"> κατοχύρωση των όρω</w:t>
      </w:r>
      <w:r>
        <w:rPr>
          <w:rFonts w:eastAsia="Times New Roman" w:cs="Times New Roman"/>
          <w:szCs w:val="24"/>
        </w:rPr>
        <w:t xml:space="preserve">ν ελεύθερου ανταγωνισμού υπό </w:t>
      </w:r>
      <w:r w:rsidRPr="00F64BB8">
        <w:rPr>
          <w:rFonts w:eastAsia="Times New Roman" w:cs="Times New Roman"/>
          <w:szCs w:val="24"/>
        </w:rPr>
        <w:t xml:space="preserve">την </w:t>
      </w:r>
      <w:r>
        <w:rPr>
          <w:rFonts w:eastAsia="Times New Roman" w:cs="Times New Roman"/>
          <w:szCs w:val="24"/>
        </w:rPr>
        <w:t xml:space="preserve">εποπτεία ανεξάρτητης αρχής, εισαγωγή </w:t>
      </w:r>
      <w:r w:rsidRPr="00F64BB8">
        <w:rPr>
          <w:rFonts w:eastAsia="Times New Roman" w:cs="Times New Roman"/>
          <w:szCs w:val="24"/>
        </w:rPr>
        <w:t>όρων αναπτυξιακής προοπ</w:t>
      </w:r>
      <w:r w:rsidRPr="00F64BB8">
        <w:rPr>
          <w:rFonts w:eastAsia="Times New Roman" w:cs="Times New Roman"/>
          <w:szCs w:val="24"/>
        </w:rPr>
        <w:t>τικής και προστασία του περιβαλλοντικού ισοζυγίου στο άρθρο 24</w:t>
      </w:r>
      <w:r>
        <w:rPr>
          <w:rFonts w:eastAsia="Times New Roman" w:cs="Times New Roman"/>
          <w:szCs w:val="24"/>
        </w:rPr>
        <w:t>,</w:t>
      </w:r>
      <w:r w:rsidRPr="00F64BB8">
        <w:rPr>
          <w:rFonts w:eastAsia="Times New Roman" w:cs="Times New Roman"/>
          <w:szCs w:val="24"/>
        </w:rPr>
        <w:t xml:space="preserve"> που αρνείστε στην ουσία να πιάσετε</w:t>
      </w:r>
      <w:r>
        <w:rPr>
          <w:rFonts w:eastAsia="Times New Roman" w:cs="Times New Roman"/>
          <w:szCs w:val="24"/>
        </w:rPr>
        <w:t>,</w:t>
      </w:r>
      <w:r w:rsidRPr="00F64BB8">
        <w:rPr>
          <w:rFonts w:eastAsia="Times New Roman" w:cs="Times New Roman"/>
          <w:szCs w:val="24"/>
        </w:rPr>
        <w:t xml:space="preserve"> αναβάθμιση</w:t>
      </w:r>
      <w:r>
        <w:rPr>
          <w:rFonts w:eastAsia="Times New Roman" w:cs="Times New Roman"/>
          <w:szCs w:val="24"/>
        </w:rPr>
        <w:t xml:space="preserve">, </w:t>
      </w:r>
      <w:r w:rsidRPr="00F64BB8">
        <w:rPr>
          <w:rFonts w:eastAsia="Times New Roman" w:cs="Times New Roman"/>
          <w:szCs w:val="24"/>
        </w:rPr>
        <w:t>αξιοκρατία</w:t>
      </w:r>
      <w:r>
        <w:rPr>
          <w:rFonts w:eastAsia="Times New Roman" w:cs="Times New Roman"/>
          <w:szCs w:val="24"/>
        </w:rPr>
        <w:t>, α</w:t>
      </w:r>
      <w:r w:rsidRPr="00F64BB8">
        <w:rPr>
          <w:rFonts w:eastAsia="Times New Roman" w:cs="Times New Roman"/>
          <w:szCs w:val="24"/>
        </w:rPr>
        <w:t>μεροληψία της δημόσιας διοίκησης και ισότητα ευκαιριών όλων των πολιτών</w:t>
      </w:r>
      <w:r>
        <w:rPr>
          <w:rFonts w:eastAsia="Times New Roman" w:cs="Times New Roman"/>
          <w:szCs w:val="24"/>
        </w:rPr>
        <w:t>,</w:t>
      </w:r>
      <w:r w:rsidRPr="00F64BB8">
        <w:rPr>
          <w:rFonts w:eastAsia="Times New Roman" w:cs="Times New Roman"/>
          <w:szCs w:val="24"/>
        </w:rPr>
        <w:t xml:space="preserve"> αναγνώριση στο κοινωνικό σκέλος των προτάσεών </w:t>
      </w:r>
      <w:r>
        <w:rPr>
          <w:rFonts w:eastAsia="Times New Roman" w:cs="Times New Roman"/>
          <w:szCs w:val="24"/>
        </w:rPr>
        <w:t>μας</w:t>
      </w:r>
      <w:r w:rsidRPr="00F64BB8">
        <w:rPr>
          <w:rFonts w:eastAsia="Times New Roman" w:cs="Times New Roman"/>
          <w:szCs w:val="24"/>
        </w:rPr>
        <w:t xml:space="preserve"> ελάχιστο</w:t>
      </w:r>
      <w:r w:rsidRPr="00F64BB8">
        <w:rPr>
          <w:rFonts w:eastAsia="Times New Roman" w:cs="Times New Roman"/>
          <w:szCs w:val="24"/>
        </w:rPr>
        <w:t xml:space="preserve">υ εγγυημένου εισοδήματος </w:t>
      </w:r>
      <w:r>
        <w:rPr>
          <w:rFonts w:eastAsia="Times New Roman" w:cs="Times New Roman"/>
          <w:szCs w:val="24"/>
        </w:rPr>
        <w:t>ως ελάχιστο, μικρότερο χρέος κοινωνικής αλληλεγγύης, όχι μοναδικό, αναβάθμιση του επιπέδου ανεξαρτησίας των δικαστικών λειτουργών με την αποκοπή της επιλογής των ηγεσιών των ανωτάτων δικαστηρίων από την εκτελε</w:t>
      </w:r>
      <w:r>
        <w:rPr>
          <w:rFonts w:eastAsia="Times New Roman" w:cs="Times New Roman"/>
          <w:szCs w:val="24"/>
        </w:rPr>
        <w:lastRenderedPageBreak/>
        <w:t>στική εξουσία. Αλλάζει</w:t>
      </w:r>
      <w:r>
        <w:rPr>
          <w:rFonts w:eastAsia="Times New Roman" w:cs="Times New Roman"/>
          <w:szCs w:val="24"/>
        </w:rPr>
        <w:t xml:space="preserve"> επαναστατικά το άρθρο 90 με την αποποίηση της δυνατότητο</w:t>
      </w:r>
      <w:r w:rsidRPr="00F64BB8">
        <w:rPr>
          <w:rFonts w:eastAsia="Times New Roman" w:cs="Times New Roman"/>
          <w:szCs w:val="24"/>
        </w:rPr>
        <w:t>ς</w:t>
      </w:r>
      <w:r>
        <w:rPr>
          <w:rFonts w:eastAsia="Times New Roman" w:cs="Times New Roman"/>
          <w:szCs w:val="24"/>
        </w:rPr>
        <w:t xml:space="preserve"> της</w:t>
      </w:r>
      <w:r w:rsidRPr="00F64BB8">
        <w:rPr>
          <w:rFonts w:eastAsia="Times New Roman" w:cs="Times New Roman"/>
          <w:szCs w:val="24"/>
        </w:rPr>
        <w:t xml:space="preserve"> εκτελεστικής εξουσίας να</w:t>
      </w:r>
      <w:r>
        <w:rPr>
          <w:rFonts w:eastAsia="Times New Roman" w:cs="Times New Roman"/>
          <w:szCs w:val="24"/>
        </w:rPr>
        <w:t xml:space="preserve"> επιλέγει τους ανωτάτους δικαστά</w:t>
      </w:r>
      <w:r w:rsidRPr="00F64BB8">
        <w:rPr>
          <w:rFonts w:eastAsia="Times New Roman" w:cs="Times New Roman"/>
          <w:szCs w:val="24"/>
        </w:rPr>
        <w:t>ς</w:t>
      </w:r>
      <w:r>
        <w:rPr>
          <w:rFonts w:eastAsia="Times New Roman" w:cs="Times New Roman"/>
          <w:szCs w:val="24"/>
        </w:rPr>
        <w:t>. Μ</w:t>
      </w:r>
      <w:r w:rsidRPr="00F64BB8">
        <w:rPr>
          <w:rFonts w:eastAsia="Times New Roman" w:cs="Times New Roman"/>
          <w:szCs w:val="24"/>
        </w:rPr>
        <w:t>εταφέρουμε αυτή</w:t>
      </w:r>
      <w:r>
        <w:rPr>
          <w:rFonts w:eastAsia="Times New Roman" w:cs="Times New Roman"/>
          <w:szCs w:val="24"/>
        </w:rPr>
        <w:t>ν</w:t>
      </w:r>
      <w:r w:rsidRPr="00F64BB8">
        <w:rPr>
          <w:rFonts w:eastAsia="Times New Roman" w:cs="Times New Roman"/>
          <w:szCs w:val="24"/>
        </w:rPr>
        <w:t xml:space="preserve"> την αρμοδιότητα στη </w:t>
      </w:r>
      <w:r>
        <w:rPr>
          <w:rFonts w:eastAsia="Times New Roman" w:cs="Times New Roman"/>
          <w:szCs w:val="24"/>
        </w:rPr>
        <w:t>Β</w:t>
      </w:r>
      <w:r w:rsidRPr="00F64BB8">
        <w:rPr>
          <w:rFonts w:eastAsia="Times New Roman" w:cs="Times New Roman"/>
          <w:szCs w:val="24"/>
        </w:rPr>
        <w:t xml:space="preserve">ουλή και όχι στη </w:t>
      </w:r>
      <w:r>
        <w:rPr>
          <w:rFonts w:eastAsia="Times New Roman" w:cs="Times New Roman"/>
          <w:szCs w:val="24"/>
        </w:rPr>
        <w:t>Διάσκεψη τ</w:t>
      </w:r>
      <w:r w:rsidRPr="00F64BB8">
        <w:rPr>
          <w:rFonts w:eastAsia="Times New Roman" w:cs="Times New Roman"/>
          <w:szCs w:val="24"/>
        </w:rPr>
        <w:t xml:space="preserve">ων Προέδρων που έχει </w:t>
      </w:r>
      <w:r>
        <w:rPr>
          <w:rFonts w:eastAsia="Times New Roman" w:cs="Times New Roman"/>
          <w:szCs w:val="24"/>
        </w:rPr>
        <w:t>τη</w:t>
      </w:r>
      <w:r w:rsidRPr="00F64BB8">
        <w:rPr>
          <w:rFonts w:eastAsia="Times New Roman" w:cs="Times New Roman"/>
          <w:szCs w:val="24"/>
        </w:rPr>
        <w:t xml:space="preserve"> συντριπτική πλειοψηφία η </w:t>
      </w:r>
      <w:r>
        <w:rPr>
          <w:rFonts w:eastAsia="Times New Roman" w:cs="Times New Roman"/>
          <w:szCs w:val="24"/>
        </w:rPr>
        <w:t>Κ</w:t>
      </w:r>
      <w:r w:rsidRPr="00F64BB8">
        <w:rPr>
          <w:rFonts w:eastAsia="Times New Roman" w:cs="Times New Roman"/>
          <w:szCs w:val="24"/>
        </w:rPr>
        <w:t>υβέρνηση</w:t>
      </w:r>
      <w:r>
        <w:rPr>
          <w:rFonts w:eastAsia="Times New Roman" w:cs="Times New Roman"/>
          <w:szCs w:val="24"/>
        </w:rPr>
        <w:t>,</w:t>
      </w:r>
      <w:r w:rsidRPr="00F64BB8">
        <w:rPr>
          <w:rFonts w:eastAsia="Times New Roman" w:cs="Times New Roman"/>
          <w:szCs w:val="24"/>
        </w:rPr>
        <w:t xml:space="preserve"> αλλά σε </w:t>
      </w:r>
      <w:r w:rsidRPr="00F64BB8">
        <w:rPr>
          <w:rFonts w:eastAsia="Times New Roman" w:cs="Times New Roman"/>
          <w:szCs w:val="24"/>
        </w:rPr>
        <w:t>άλλη ειδική επιτροπή</w:t>
      </w:r>
      <w:r>
        <w:rPr>
          <w:rFonts w:eastAsia="Times New Roman" w:cs="Times New Roman"/>
          <w:szCs w:val="24"/>
        </w:rPr>
        <w:t>,</w:t>
      </w:r>
      <w:r w:rsidRPr="00F64BB8">
        <w:rPr>
          <w:rFonts w:eastAsia="Times New Roman" w:cs="Times New Roman"/>
          <w:szCs w:val="24"/>
        </w:rPr>
        <w:t xml:space="preserve"> η οποία έχει και μιας μορφής </w:t>
      </w:r>
      <w:r>
        <w:rPr>
          <w:rFonts w:eastAsia="Times New Roman" w:cs="Times New Roman"/>
          <w:szCs w:val="24"/>
        </w:rPr>
        <w:t xml:space="preserve">συγκρατημό στην </w:t>
      </w:r>
      <w:r w:rsidRPr="00F64BB8">
        <w:rPr>
          <w:rFonts w:eastAsia="Times New Roman" w:cs="Times New Roman"/>
          <w:szCs w:val="24"/>
        </w:rPr>
        <w:t xml:space="preserve">επιλογή </w:t>
      </w:r>
      <w:r>
        <w:rPr>
          <w:rFonts w:eastAsia="Times New Roman" w:cs="Times New Roman"/>
          <w:szCs w:val="24"/>
        </w:rPr>
        <w:t>της,</w:t>
      </w:r>
      <w:r w:rsidRPr="00F64BB8">
        <w:rPr>
          <w:rFonts w:eastAsia="Times New Roman" w:cs="Times New Roman"/>
          <w:szCs w:val="24"/>
        </w:rPr>
        <w:t xml:space="preserve"> γιατί μπορεί να επιλέγει με </w:t>
      </w:r>
      <w:r>
        <w:rPr>
          <w:rFonts w:eastAsia="Times New Roman" w:cs="Times New Roman"/>
          <w:szCs w:val="24"/>
        </w:rPr>
        <w:t>όριο</w:t>
      </w:r>
      <w:r w:rsidRPr="00F64BB8">
        <w:rPr>
          <w:rFonts w:eastAsia="Times New Roman" w:cs="Times New Roman"/>
          <w:szCs w:val="24"/>
        </w:rPr>
        <w:t xml:space="preserve"> </w:t>
      </w:r>
      <w:r w:rsidRPr="00F64BB8">
        <w:rPr>
          <w:rFonts w:eastAsia="Times New Roman" w:cs="Times New Roman"/>
          <w:szCs w:val="24"/>
        </w:rPr>
        <w:t xml:space="preserve">τους τρεις αρχαιότερους δικαστές και όχι να κάνει </w:t>
      </w:r>
      <w:r>
        <w:rPr>
          <w:rFonts w:eastAsia="Times New Roman" w:cs="Times New Roman"/>
          <w:szCs w:val="24"/>
        </w:rPr>
        <w:t>«</w:t>
      </w:r>
      <w:r w:rsidRPr="00F64BB8">
        <w:rPr>
          <w:rFonts w:eastAsia="Times New Roman" w:cs="Times New Roman"/>
          <w:szCs w:val="24"/>
        </w:rPr>
        <w:t>βουτιές</w:t>
      </w:r>
      <w:r>
        <w:rPr>
          <w:rFonts w:eastAsia="Times New Roman" w:cs="Times New Roman"/>
          <w:szCs w:val="24"/>
        </w:rPr>
        <w:t>»</w:t>
      </w:r>
      <w:r w:rsidRPr="00F64BB8">
        <w:rPr>
          <w:rFonts w:eastAsia="Times New Roman" w:cs="Times New Roman"/>
          <w:szCs w:val="24"/>
        </w:rPr>
        <w:t xml:space="preserve"> στην επετηρίδα</w:t>
      </w:r>
      <w:r>
        <w:rPr>
          <w:rFonts w:eastAsia="Times New Roman" w:cs="Times New Roman"/>
          <w:szCs w:val="24"/>
        </w:rPr>
        <w:t>,</w:t>
      </w:r>
      <w:r w:rsidRPr="00F64BB8">
        <w:rPr>
          <w:rFonts w:eastAsia="Times New Roman" w:cs="Times New Roman"/>
          <w:szCs w:val="24"/>
        </w:rPr>
        <w:t xml:space="preserve"> αλλοιώνοντας την εξέλιξη των ανώτατων δικαστών</w:t>
      </w:r>
      <w:r>
        <w:rPr>
          <w:rFonts w:eastAsia="Times New Roman" w:cs="Times New Roman"/>
          <w:szCs w:val="24"/>
        </w:rPr>
        <w:t>. Σ</w:t>
      </w:r>
      <w:r w:rsidRPr="00F64BB8">
        <w:rPr>
          <w:rFonts w:eastAsia="Times New Roman" w:cs="Times New Roman"/>
          <w:szCs w:val="24"/>
        </w:rPr>
        <w:t>υνεχίζουμε με μέτρ</w:t>
      </w:r>
      <w:r w:rsidRPr="00F64BB8">
        <w:rPr>
          <w:rFonts w:eastAsia="Times New Roman" w:cs="Times New Roman"/>
          <w:szCs w:val="24"/>
        </w:rPr>
        <w:t xml:space="preserve">α αποκατάστασης της λειτουργίας του </w:t>
      </w:r>
      <w:r>
        <w:rPr>
          <w:rFonts w:eastAsia="Times New Roman" w:cs="Times New Roman"/>
          <w:szCs w:val="24"/>
        </w:rPr>
        <w:t>Κ</w:t>
      </w:r>
      <w:r w:rsidRPr="00F64BB8">
        <w:rPr>
          <w:rFonts w:eastAsia="Times New Roman" w:cs="Times New Roman"/>
          <w:szCs w:val="24"/>
        </w:rPr>
        <w:t>οινοβουλίου και εισαγωγή κανόνων καλής νομοθέτησης</w:t>
      </w:r>
      <w:r>
        <w:rPr>
          <w:rFonts w:eastAsia="Times New Roman" w:cs="Times New Roman"/>
          <w:szCs w:val="24"/>
        </w:rPr>
        <w:t>. Τ</w:t>
      </w:r>
      <w:r w:rsidRPr="00F64BB8">
        <w:rPr>
          <w:rFonts w:eastAsia="Times New Roman" w:cs="Times New Roman"/>
          <w:szCs w:val="24"/>
        </w:rPr>
        <w:t>έλος</w:t>
      </w:r>
      <w:r>
        <w:rPr>
          <w:rFonts w:eastAsia="Times New Roman" w:cs="Times New Roman"/>
          <w:szCs w:val="24"/>
        </w:rPr>
        <w:t>,</w:t>
      </w:r>
      <w:r w:rsidRPr="00F64BB8">
        <w:rPr>
          <w:rFonts w:eastAsia="Times New Roman" w:cs="Times New Roman"/>
          <w:szCs w:val="24"/>
        </w:rPr>
        <w:t xml:space="preserve"> προτείνουμε την απλοποίηση της αναθεωρητικής διαδικασίας</w:t>
      </w:r>
      <w:r>
        <w:rPr>
          <w:rFonts w:eastAsia="Times New Roman" w:cs="Times New Roman"/>
          <w:szCs w:val="24"/>
        </w:rPr>
        <w:t>,</w:t>
      </w:r>
      <w:r w:rsidRPr="00F64BB8">
        <w:rPr>
          <w:rFonts w:eastAsia="Times New Roman" w:cs="Times New Roman"/>
          <w:szCs w:val="24"/>
        </w:rPr>
        <w:t xml:space="preserve"> με διατήρηση του αυστηρού χαρακτήρα του </w:t>
      </w:r>
      <w:r>
        <w:rPr>
          <w:rFonts w:eastAsia="Times New Roman" w:cs="Times New Roman"/>
          <w:szCs w:val="24"/>
        </w:rPr>
        <w:t>Σ</w:t>
      </w:r>
      <w:r w:rsidRPr="00F64BB8">
        <w:rPr>
          <w:rFonts w:eastAsia="Times New Roman" w:cs="Times New Roman"/>
          <w:szCs w:val="24"/>
        </w:rPr>
        <w:t>υντάγματος</w:t>
      </w:r>
      <w:r>
        <w:rPr>
          <w:rFonts w:eastAsia="Times New Roman" w:cs="Times New Roman"/>
          <w:szCs w:val="24"/>
        </w:rPr>
        <w:t>. Π</w:t>
      </w:r>
      <w:r w:rsidRPr="00F64BB8">
        <w:rPr>
          <w:rFonts w:eastAsia="Times New Roman" w:cs="Times New Roman"/>
          <w:szCs w:val="24"/>
        </w:rPr>
        <w:t>ροτείνουμε δηλαδή</w:t>
      </w:r>
      <w:r>
        <w:rPr>
          <w:rFonts w:eastAsia="Times New Roman" w:cs="Times New Roman"/>
          <w:szCs w:val="24"/>
        </w:rPr>
        <w:t>,</w:t>
      </w:r>
      <w:r w:rsidRPr="00F64BB8">
        <w:rPr>
          <w:rFonts w:eastAsia="Times New Roman" w:cs="Times New Roman"/>
          <w:szCs w:val="24"/>
        </w:rPr>
        <w:t xml:space="preserve"> να διακόπτεται η λεγόμενη </w:t>
      </w:r>
      <w:r>
        <w:rPr>
          <w:rFonts w:eastAsia="Times New Roman" w:cs="Times New Roman"/>
          <w:szCs w:val="24"/>
        </w:rPr>
        <w:t>«</w:t>
      </w:r>
      <w:r w:rsidRPr="00F64BB8">
        <w:rPr>
          <w:rFonts w:eastAsia="Times New Roman" w:cs="Times New Roman"/>
          <w:szCs w:val="24"/>
        </w:rPr>
        <w:t>πε</w:t>
      </w:r>
      <w:r w:rsidRPr="00F64BB8">
        <w:rPr>
          <w:rFonts w:eastAsia="Times New Roman" w:cs="Times New Roman"/>
          <w:szCs w:val="24"/>
        </w:rPr>
        <w:t xml:space="preserve">νταετής </w:t>
      </w:r>
      <w:r>
        <w:rPr>
          <w:rFonts w:eastAsia="Times New Roman" w:cs="Times New Roman"/>
          <w:szCs w:val="24"/>
        </w:rPr>
        <w:t>α</w:t>
      </w:r>
      <w:r w:rsidRPr="00F64BB8">
        <w:rPr>
          <w:rFonts w:eastAsia="Times New Roman" w:cs="Times New Roman"/>
          <w:szCs w:val="24"/>
        </w:rPr>
        <w:t>ναθεωρητική αδράνεια</w:t>
      </w:r>
      <w:r>
        <w:rPr>
          <w:rFonts w:eastAsia="Times New Roman" w:cs="Times New Roman"/>
          <w:szCs w:val="24"/>
        </w:rPr>
        <w:t>»</w:t>
      </w:r>
      <w:r w:rsidRPr="00F64BB8">
        <w:rPr>
          <w:rFonts w:eastAsia="Times New Roman" w:cs="Times New Roman"/>
          <w:szCs w:val="24"/>
        </w:rPr>
        <w:t xml:space="preserve"> και να</w:t>
      </w:r>
      <w:r>
        <w:rPr>
          <w:rFonts w:eastAsia="Times New Roman" w:cs="Times New Roman"/>
          <w:szCs w:val="24"/>
        </w:rPr>
        <w:t xml:space="preserve"> αφορά μόνο τα αναθεωρηθέντα άρθρα και</w:t>
      </w:r>
      <w:r w:rsidRPr="00F64BB8">
        <w:rPr>
          <w:rFonts w:eastAsia="Times New Roman" w:cs="Times New Roman"/>
          <w:szCs w:val="24"/>
        </w:rPr>
        <w:t xml:space="preserve"> όχι αυτά</w:t>
      </w:r>
      <w:r>
        <w:rPr>
          <w:rFonts w:eastAsia="Times New Roman" w:cs="Times New Roman"/>
          <w:szCs w:val="24"/>
        </w:rPr>
        <w:t>,</w:t>
      </w:r>
      <w:r w:rsidRPr="00F64BB8">
        <w:rPr>
          <w:rFonts w:eastAsia="Times New Roman" w:cs="Times New Roman"/>
          <w:szCs w:val="24"/>
        </w:rPr>
        <w:t xml:space="preserve"> τα οποία δεν αγγίξαμε</w:t>
      </w:r>
      <w:r>
        <w:rPr>
          <w:rFonts w:eastAsia="Times New Roman" w:cs="Times New Roman"/>
          <w:szCs w:val="24"/>
        </w:rPr>
        <w:t>. Εν</w:t>
      </w:r>
      <w:r w:rsidRPr="00F64BB8">
        <w:rPr>
          <w:rFonts w:eastAsia="Times New Roman" w:cs="Times New Roman"/>
          <w:szCs w:val="24"/>
        </w:rPr>
        <w:t>νοώ δηλαδή</w:t>
      </w:r>
      <w:r>
        <w:rPr>
          <w:rFonts w:eastAsia="Times New Roman" w:cs="Times New Roman"/>
          <w:szCs w:val="24"/>
        </w:rPr>
        <w:t>,</w:t>
      </w:r>
      <w:r w:rsidRPr="00F64BB8">
        <w:rPr>
          <w:rFonts w:eastAsia="Times New Roman" w:cs="Times New Roman"/>
          <w:szCs w:val="24"/>
        </w:rPr>
        <w:t xml:space="preserve"> ότι η πρότασή μας λέει ότι</w:t>
      </w:r>
      <w:r>
        <w:rPr>
          <w:rFonts w:eastAsia="Times New Roman" w:cs="Times New Roman"/>
          <w:szCs w:val="24"/>
        </w:rPr>
        <w:t>,</w:t>
      </w:r>
      <w:r w:rsidRPr="00F64BB8">
        <w:rPr>
          <w:rFonts w:eastAsia="Times New Roman" w:cs="Times New Roman"/>
          <w:szCs w:val="24"/>
        </w:rPr>
        <w:t xml:space="preserve"> ας πούμε</w:t>
      </w:r>
      <w:r>
        <w:rPr>
          <w:rFonts w:eastAsia="Times New Roman" w:cs="Times New Roman"/>
          <w:szCs w:val="24"/>
        </w:rPr>
        <w:t>,</w:t>
      </w:r>
      <w:r w:rsidRPr="00F64BB8">
        <w:rPr>
          <w:rFonts w:eastAsia="Times New Roman" w:cs="Times New Roman"/>
          <w:szCs w:val="24"/>
        </w:rPr>
        <w:t xml:space="preserve"> εάν </w:t>
      </w:r>
      <w:r>
        <w:rPr>
          <w:rFonts w:eastAsia="Times New Roman" w:cs="Times New Roman"/>
          <w:szCs w:val="24"/>
        </w:rPr>
        <w:t>πάνε</w:t>
      </w:r>
      <w:r w:rsidRPr="00F64BB8">
        <w:rPr>
          <w:rFonts w:eastAsia="Times New Roman" w:cs="Times New Roman"/>
          <w:szCs w:val="24"/>
        </w:rPr>
        <w:t xml:space="preserve"> </w:t>
      </w:r>
      <w:r w:rsidRPr="00F64BB8">
        <w:rPr>
          <w:rFonts w:eastAsia="Times New Roman" w:cs="Times New Roman"/>
          <w:szCs w:val="24"/>
        </w:rPr>
        <w:t>στην επόμενη Βουλή το άρθρο 5</w:t>
      </w:r>
      <w:r>
        <w:rPr>
          <w:rFonts w:eastAsia="Times New Roman" w:cs="Times New Roman"/>
          <w:szCs w:val="24"/>
        </w:rPr>
        <w:t>,</w:t>
      </w:r>
      <w:r w:rsidRPr="00F64BB8">
        <w:rPr>
          <w:rFonts w:eastAsia="Times New Roman" w:cs="Times New Roman"/>
          <w:szCs w:val="24"/>
        </w:rPr>
        <w:t xml:space="preserve"> 10</w:t>
      </w:r>
      <w:r>
        <w:rPr>
          <w:rFonts w:eastAsia="Times New Roman" w:cs="Times New Roman"/>
          <w:szCs w:val="24"/>
        </w:rPr>
        <w:t>,</w:t>
      </w:r>
      <w:r w:rsidRPr="00F64BB8">
        <w:rPr>
          <w:rFonts w:eastAsia="Times New Roman" w:cs="Times New Roman"/>
          <w:szCs w:val="24"/>
        </w:rPr>
        <w:t xml:space="preserve"> 20</w:t>
      </w:r>
      <w:r>
        <w:rPr>
          <w:rFonts w:eastAsia="Times New Roman" w:cs="Times New Roman"/>
          <w:szCs w:val="24"/>
        </w:rPr>
        <w:t>,</w:t>
      </w:r>
      <w:r w:rsidRPr="00F64BB8">
        <w:rPr>
          <w:rFonts w:eastAsia="Times New Roman" w:cs="Times New Roman"/>
          <w:szCs w:val="24"/>
        </w:rPr>
        <w:t xml:space="preserve"> 30 και </w:t>
      </w:r>
      <w:r w:rsidRPr="00F64BB8">
        <w:rPr>
          <w:rFonts w:eastAsia="Times New Roman" w:cs="Times New Roman"/>
          <w:szCs w:val="24"/>
        </w:rPr>
        <w:t>περάσ</w:t>
      </w:r>
      <w:r>
        <w:rPr>
          <w:rFonts w:eastAsia="Times New Roman" w:cs="Times New Roman"/>
          <w:szCs w:val="24"/>
        </w:rPr>
        <w:t>ουν</w:t>
      </w:r>
      <w:r>
        <w:rPr>
          <w:rFonts w:eastAsia="Times New Roman" w:cs="Times New Roman"/>
          <w:szCs w:val="24"/>
        </w:rPr>
        <w:t>,</w:t>
      </w:r>
      <w:r w:rsidRPr="00F64BB8">
        <w:rPr>
          <w:rFonts w:eastAsia="Times New Roman" w:cs="Times New Roman"/>
          <w:szCs w:val="24"/>
        </w:rPr>
        <w:t xml:space="preserve"> η επόμενη </w:t>
      </w:r>
      <w:r>
        <w:rPr>
          <w:rFonts w:eastAsia="Times New Roman" w:cs="Times New Roman"/>
          <w:szCs w:val="24"/>
        </w:rPr>
        <w:t>α</w:t>
      </w:r>
      <w:r w:rsidRPr="00F64BB8">
        <w:rPr>
          <w:rFonts w:eastAsia="Times New Roman" w:cs="Times New Roman"/>
          <w:szCs w:val="24"/>
        </w:rPr>
        <w:t>ναθεώρηση</w:t>
      </w:r>
      <w:r w:rsidRPr="00F64BB8">
        <w:rPr>
          <w:rFonts w:eastAsia="Times New Roman" w:cs="Times New Roman"/>
          <w:szCs w:val="24"/>
        </w:rPr>
        <w:t xml:space="preserve"> </w:t>
      </w:r>
      <w:r w:rsidRPr="00F64BB8">
        <w:rPr>
          <w:rFonts w:eastAsia="Times New Roman" w:cs="Times New Roman"/>
          <w:szCs w:val="24"/>
        </w:rPr>
        <w:t xml:space="preserve">δεν παρασύρει όλα τα άλλα άρθρα που </w:t>
      </w:r>
      <w:r w:rsidRPr="00F64BB8">
        <w:rPr>
          <w:rFonts w:eastAsia="Times New Roman" w:cs="Times New Roman"/>
          <w:szCs w:val="24"/>
        </w:rPr>
        <w:lastRenderedPageBreak/>
        <w:t xml:space="preserve">δεν </w:t>
      </w:r>
      <w:r>
        <w:rPr>
          <w:rFonts w:eastAsia="Times New Roman" w:cs="Times New Roman"/>
          <w:szCs w:val="24"/>
        </w:rPr>
        <w:t>πέρασαν,</w:t>
      </w:r>
      <w:r w:rsidRPr="00F64BB8">
        <w:rPr>
          <w:rFonts w:eastAsia="Times New Roman" w:cs="Times New Roman"/>
          <w:szCs w:val="24"/>
        </w:rPr>
        <w:t xml:space="preserve"> αλλά η επόμενη </w:t>
      </w:r>
      <w:r>
        <w:rPr>
          <w:rFonts w:eastAsia="Times New Roman" w:cs="Times New Roman"/>
          <w:szCs w:val="24"/>
        </w:rPr>
        <w:t>α</w:t>
      </w:r>
      <w:r w:rsidRPr="00F64BB8">
        <w:rPr>
          <w:rFonts w:eastAsia="Times New Roman" w:cs="Times New Roman"/>
          <w:szCs w:val="24"/>
        </w:rPr>
        <w:t xml:space="preserve">ναθεώρηση </w:t>
      </w:r>
      <w:r w:rsidRPr="00F64BB8">
        <w:rPr>
          <w:rFonts w:eastAsia="Times New Roman" w:cs="Times New Roman"/>
          <w:szCs w:val="24"/>
        </w:rPr>
        <w:t>θα μπορεί να αρχίσει άμεσα για όλα τα άρθρα</w:t>
      </w:r>
      <w:r>
        <w:rPr>
          <w:rFonts w:eastAsia="Times New Roman" w:cs="Times New Roman"/>
          <w:szCs w:val="24"/>
        </w:rPr>
        <w:t>,</w:t>
      </w:r>
      <w:r w:rsidRPr="00F64BB8">
        <w:rPr>
          <w:rFonts w:eastAsia="Times New Roman" w:cs="Times New Roman"/>
          <w:szCs w:val="24"/>
        </w:rPr>
        <w:t xml:space="preserve"> τα οποία δεν αναθεωρήθηκαν</w:t>
      </w:r>
      <w:r>
        <w:rPr>
          <w:rFonts w:eastAsia="Times New Roman" w:cs="Times New Roman"/>
          <w:szCs w:val="24"/>
        </w:rPr>
        <w:t>,</w:t>
      </w:r>
      <w:r w:rsidRPr="00F64BB8">
        <w:rPr>
          <w:rFonts w:eastAsia="Times New Roman" w:cs="Times New Roman"/>
          <w:szCs w:val="24"/>
        </w:rPr>
        <w:t xml:space="preserve"> διότι </w:t>
      </w:r>
      <w:r>
        <w:rPr>
          <w:rFonts w:eastAsia="Times New Roman" w:cs="Times New Roman"/>
          <w:szCs w:val="24"/>
        </w:rPr>
        <w:t xml:space="preserve">η </w:t>
      </w:r>
      <w:r w:rsidRPr="00F64BB8">
        <w:rPr>
          <w:rFonts w:eastAsia="Times New Roman" w:cs="Times New Roman"/>
          <w:szCs w:val="24"/>
        </w:rPr>
        <w:t xml:space="preserve">πενταετία </w:t>
      </w:r>
      <w:r>
        <w:rPr>
          <w:rFonts w:eastAsia="Times New Roman" w:cs="Times New Roman"/>
          <w:szCs w:val="24"/>
        </w:rPr>
        <w:t>α</w:t>
      </w:r>
      <w:r w:rsidRPr="00F64BB8">
        <w:rPr>
          <w:rFonts w:eastAsia="Times New Roman" w:cs="Times New Roman"/>
          <w:szCs w:val="24"/>
        </w:rPr>
        <w:t>φορά αυτά που άλλαξαν</w:t>
      </w:r>
      <w:r>
        <w:rPr>
          <w:rFonts w:eastAsia="Times New Roman" w:cs="Times New Roman"/>
          <w:szCs w:val="24"/>
        </w:rPr>
        <w:t>. Α</w:t>
      </w:r>
      <w:r w:rsidRPr="00F64BB8">
        <w:rPr>
          <w:rFonts w:eastAsia="Times New Roman" w:cs="Times New Roman"/>
          <w:szCs w:val="24"/>
        </w:rPr>
        <w:t xml:space="preserve">υτή η πρόταση θα κατοχυρώσει και γραπτά μία σοβαρή ερμηνεία που </w:t>
      </w:r>
      <w:r>
        <w:rPr>
          <w:rFonts w:eastAsia="Times New Roman" w:cs="Times New Roman"/>
          <w:szCs w:val="24"/>
        </w:rPr>
        <w:t>ή</w:t>
      </w:r>
      <w:r>
        <w:rPr>
          <w:rFonts w:eastAsia="Times New Roman" w:cs="Times New Roman"/>
          <w:szCs w:val="24"/>
        </w:rPr>
        <w:t xml:space="preserve">δη </w:t>
      </w:r>
      <w:r w:rsidRPr="00F64BB8">
        <w:rPr>
          <w:rFonts w:eastAsia="Times New Roman" w:cs="Times New Roman"/>
          <w:szCs w:val="24"/>
        </w:rPr>
        <w:t xml:space="preserve">υπάρχει </w:t>
      </w:r>
      <w:r>
        <w:rPr>
          <w:rFonts w:eastAsia="Times New Roman" w:cs="Times New Roman"/>
          <w:szCs w:val="24"/>
        </w:rPr>
        <w:t>για το</w:t>
      </w:r>
      <w:r w:rsidRPr="00F64BB8">
        <w:rPr>
          <w:rFonts w:eastAsia="Times New Roman" w:cs="Times New Roman"/>
          <w:szCs w:val="24"/>
        </w:rPr>
        <w:t xml:space="preserve"> </w:t>
      </w:r>
      <w:r w:rsidRPr="00F64BB8">
        <w:rPr>
          <w:rFonts w:eastAsia="Times New Roman" w:cs="Times New Roman"/>
          <w:szCs w:val="24"/>
        </w:rPr>
        <w:t xml:space="preserve">άρθρο 110 του </w:t>
      </w:r>
      <w:r>
        <w:rPr>
          <w:rFonts w:eastAsia="Times New Roman" w:cs="Times New Roman"/>
          <w:szCs w:val="24"/>
        </w:rPr>
        <w:t>Σ</w:t>
      </w:r>
      <w:r w:rsidRPr="00F64BB8">
        <w:rPr>
          <w:rFonts w:eastAsia="Times New Roman" w:cs="Times New Roman"/>
          <w:szCs w:val="24"/>
        </w:rPr>
        <w:t xml:space="preserve">υντάγματος και η οποία μας λέει ότι αυτό που περιέγραψα </w:t>
      </w:r>
      <w:r>
        <w:rPr>
          <w:rFonts w:eastAsia="Times New Roman" w:cs="Times New Roman"/>
          <w:szCs w:val="24"/>
        </w:rPr>
        <w:t>ως α</w:t>
      </w:r>
      <w:r w:rsidRPr="00F64BB8">
        <w:rPr>
          <w:rFonts w:eastAsia="Times New Roman" w:cs="Times New Roman"/>
          <w:szCs w:val="24"/>
        </w:rPr>
        <w:t>ναθεωρητική επιδίωξη ισχύει και σήμερα</w:t>
      </w:r>
      <w:r>
        <w:rPr>
          <w:rFonts w:eastAsia="Times New Roman" w:cs="Times New Roman"/>
          <w:szCs w:val="24"/>
        </w:rPr>
        <w:t>,</w:t>
      </w:r>
      <w:r w:rsidRPr="00F64BB8">
        <w:rPr>
          <w:rFonts w:eastAsia="Times New Roman" w:cs="Times New Roman"/>
          <w:szCs w:val="24"/>
        </w:rPr>
        <w:t xml:space="preserve"> αν ερμηνεύσουμε με μία άλλη ματιά το άρθρο 110</w:t>
      </w:r>
      <w:r>
        <w:rPr>
          <w:rFonts w:eastAsia="Times New Roman" w:cs="Times New Roman"/>
          <w:szCs w:val="24"/>
        </w:rPr>
        <w:t>.</w:t>
      </w:r>
    </w:p>
    <w:p w14:paraId="0A5DE00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 κ. Κ</w:t>
      </w:r>
      <w:r w:rsidRPr="00F64BB8">
        <w:rPr>
          <w:rFonts w:eastAsia="Times New Roman" w:cs="Times New Roman"/>
          <w:szCs w:val="24"/>
        </w:rPr>
        <w:t xml:space="preserve">ατρούγκαλος προσπάθησε να τοποθετηθεί για την επίμαχη </w:t>
      </w:r>
      <w:r>
        <w:rPr>
          <w:rFonts w:eastAsia="Times New Roman" w:cs="Times New Roman"/>
          <w:szCs w:val="24"/>
        </w:rPr>
        <w:t>κ</w:t>
      </w:r>
      <w:r w:rsidRPr="00F64BB8">
        <w:rPr>
          <w:rFonts w:eastAsia="Times New Roman" w:cs="Times New Roman"/>
          <w:szCs w:val="24"/>
        </w:rPr>
        <w:t xml:space="preserve">αι επίδικη </w:t>
      </w:r>
      <w:r>
        <w:rPr>
          <w:rFonts w:eastAsia="Times New Roman" w:cs="Times New Roman"/>
          <w:szCs w:val="24"/>
        </w:rPr>
        <w:t>-</w:t>
      </w:r>
      <w:r w:rsidRPr="00F64BB8">
        <w:rPr>
          <w:rFonts w:eastAsia="Times New Roman" w:cs="Times New Roman"/>
          <w:szCs w:val="24"/>
        </w:rPr>
        <w:t>κα</w:t>
      </w:r>
      <w:r w:rsidRPr="00F64BB8">
        <w:rPr>
          <w:rFonts w:eastAsia="Times New Roman" w:cs="Times New Roman"/>
          <w:szCs w:val="24"/>
        </w:rPr>
        <w:t>κώς κατά τη γνώμη</w:t>
      </w:r>
      <w:r>
        <w:rPr>
          <w:rFonts w:eastAsia="Times New Roman" w:cs="Times New Roman"/>
          <w:szCs w:val="24"/>
        </w:rPr>
        <w:t xml:space="preserve"> μου,</w:t>
      </w:r>
      <w:r w:rsidRPr="00F64BB8">
        <w:rPr>
          <w:rFonts w:eastAsia="Times New Roman" w:cs="Times New Roman"/>
          <w:szCs w:val="24"/>
        </w:rPr>
        <w:t xml:space="preserve"> γιατί το θέμα αυτό είναι </w:t>
      </w:r>
      <w:r>
        <w:rPr>
          <w:rFonts w:eastAsia="Times New Roman" w:cs="Times New Roman"/>
          <w:szCs w:val="24"/>
        </w:rPr>
        <w:t>λε</w:t>
      </w:r>
      <w:r w:rsidRPr="00F64BB8">
        <w:rPr>
          <w:rFonts w:eastAsia="Times New Roman" w:cs="Times New Roman"/>
          <w:szCs w:val="24"/>
        </w:rPr>
        <w:t>λυμένο</w:t>
      </w:r>
      <w:r>
        <w:rPr>
          <w:rFonts w:eastAsia="Times New Roman" w:cs="Times New Roman"/>
          <w:szCs w:val="24"/>
        </w:rPr>
        <w:t>- άποψη</w:t>
      </w:r>
      <w:r w:rsidRPr="00F64BB8">
        <w:rPr>
          <w:rFonts w:eastAsia="Times New Roman" w:cs="Times New Roman"/>
          <w:szCs w:val="24"/>
        </w:rPr>
        <w:t xml:space="preserve"> ότι τάχα η </w:t>
      </w:r>
      <w:r>
        <w:rPr>
          <w:rFonts w:eastAsia="Times New Roman" w:cs="Times New Roman"/>
          <w:szCs w:val="24"/>
        </w:rPr>
        <w:t xml:space="preserve">προτείνουσα Βουλή, που είμαστε εμείς, δεσμεύει την </w:t>
      </w:r>
      <w:r>
        <w:rPr>
          <w:rFonts w:eastAsia="Times New Roman" w:cs="Times New Roman"/>
          <w:szCs w:val="24"/>
        </w:rPr>
        <w:t>α</w:t>
      </w:r>
      <w:r w:rsidRPr="00F64BB8">
        <w:rPr>
          <w:rFonts w:eastAsia="Times New Roman" w:cs="Times New Roman"/>
          <w:szCs w:val="24"/>
        </w:rPr>
        <w:t xml:space="preserve">ναθεωρητική </w:t>
      </w:r>
      <w:r w:rsidRPr="00F64BB8">
        <w:rPr>
          <w:rFonts w:eastAsia="Times New Roman" w:cs="Times New Roman"/>
          <w:szCs w:val="24"/>
        </w:rPr>
        <w:t xml:space="preserve">Βουλή ως προς το σύνολο του περιεχομένου της </w:t>
      </w:r>
      <w:r w:rsidRPr="00F64BB8">
        <w:rPr>
          <w:rFonts w:eastAsia="Times New Roman" w:cs="Times New Roman"/>
          <w:szCs w:val="24"/>
        </w:rPr>
        <w:t>προτάσε</w:t>
      </w:r>
      <w:r>
        <w:rPr>
          <w:rFonts w:eastAsia="Times New Roman" w:cs="Times New Roman"/>
          <w:szCs w:val="24"/>
        </w:rPr>
        <w:t>ώ</w:t>
      </w:r>
      <w:r w:rsidRPr="00F64BB8">
        <w:rPr>
          <w:rFonts w:eastAsia="Times New Roman" w:cs="Times New Roman"/>
          <w:szCs w:val="24"/>
        </w:rPr>
        <w:t xml:space="preserve">ς </w:t>
      </w:r>
      <w:r>
        <w:rPr>
          <w:rFonts w:eastAsia="Times New Roman" w:cs="Times New Roman"/>
          <w:szCs w:val="24"/>
        </w:rPr>
        <w:t>της. Τ</w:t>
      </w:r>
      <w:r w:rsidRPr="00F64BB8">
        <w:rPr>
          <w:rFonts w:eastAsia="Times New Roman" w:cs="Times New Roman"/>
          <w:szCs w:val="24"/>
        </w:rPr>
        <w:t>η δεσμεύει δηλαδή μέχρι κεραίας</w:t>
      </w:r>
      <w:r>
        <w:rPr>
          <w:rFonts w:eastAsia="Times New Roman" w:cs="Times New Roman"/>
          <w:szCs w:val="24"/>
        </w:rPr>
        <w:t>. Τ</w:t>
      </w:r>
      <w:r w:rsidRPr="00F64BB8">
        <w:rPr>
          <w:rFonts w:eastAsia="Times New Roman" w:cs="Times New Roman"/>
          <w:szCs w:val="24"/>
        </w:rPr>
        <w:t>όσο η επιστήμη όσο και</w:t>
      </w:r>
      <w:r w:rsidRPr="00F64BB8">
        <w:rPr>
          <w:rFonts w:eastAsia="Times New Roman" w:cs="Times New Roman"/>
          <w:szCs w:val="24"/>
        </w:rPr>
        <w:t xml:space="preserve"> η πρακτική μέχρι τώρα</w:t>
      </w:r>
      <w:r>
        <w:rPr>
          <w:rFonts w:eastAsia="Times New Roman" w:cs="Times New Roman"/>
          <w:szCs w:val="24"/>
        </w:rPr>
        <w:t>,</w:t>
      </w:r>
      <w:r w:rsidRPr="00F64BB8">
        <w:rPr>
          <w:rFonts w:eastAsia="Times New Roman" w:cs="Times New Roman"/>
          <w:szCs w:val="24"/>
        </w:rPr>
        <w:t xml:space="preserve"> ακολουθούν εντελώς διαφορετική άποψη</w:t>
      </w:r>
      <w:r>
        <w:rPr>
          <w:rFonts w:eastAsia="Times New Roman" w:cs="Times New Roman"/>
          <w:szCs w:val="24"/>
        </w:rPr>
        <w:t>. Α</w:t>
      </w:r>
      <w:r w:rsidRPr="00F64BB8">
        <w:rPr>
          <w:rFonts w:eastAsia="Times New Roman" w:cs="Times New Roman"/>
          <w:szCs w:val="24"/>
        </w:rPr>
        <w:t xml:space="preserve">κολουθούν την άποψη ότι η </w:t>
      </w:r>
      <w:r>
        <w:rPr>
          <w:rFonts w:eastAsia="Times New Roman" w:cs="Times New Roman"/>
          <w:szCs w:val="24"/>
        </w:rPr>
        <w:t xml:space="preserve">προτείνουσα </w:t>
      </w:r>
      <w:r w:rsidRPr="00F64BB8">
        <w:rPr>
          <w:rFonts w:eastAsia="Times New Roman" w:cs="Times New Roman"/>
          <w:szCs w:val="24"/>
        </w:rPr>
        <w:t>Βουλή</w:t>
      </w:r>
      <w:r>
        <w:rPr>
          <w:rFonts w:eastAsia="Times New Roman" w:cs="Times New Roman"/>
          <w:szCs w:val="24"/>
        </w:rPr>
        <w:t>,</w:t>
      </w:r>
      <w:r w:rsidRPr="00F64BB8">
        <w:rPr>
          <w:rFonts w:eastAsia="Times New Roman" w:cs="Times New Roman"/>
          <w:szCs w:val="24"/>
        </w:rPr>
        <w:t xml:space="preserve"> εμείς</w:t>
      </w:r>
      <w:r>
        <w:rPr>
          <w:rFonts w:eastAsia="Times New Roman" w:cs="Times New Roman"/>
          <w:szCs w:val="24"/>
        </w:rPr>
        <w:t>,</w:t>
      </w:r>
      <w:r w:rsidRPr="00F64BB8">
        <w:rPr>
          <w:rFonts w:eastAsia="Times New Roman" w:cs="Times New Roman"/>
          <w:szCs w:val="24"/>
        </w:rPr>
        <w:t xml:space="preserve"> διαπι</w:t>
      </w:r>
      <w:r>
        <w:rPr>
          <w:rFonts w:eastAsia="Times New Roman" w:cs="Times New Roman"/>
          <w:szCs w:val="24"/>
        </w:rPr>
        <w:t xml:space="preserve">στώνει την ανάγκη </w:t>
      </w:r>
      <w:r>
        <w:rPr>
          <w:rFonts w:eastAsia="Times New Roman" w:cs="Times New Roman"/>
          <w:szCs w:val="24"/>
        </w:rPr>
        <w:t>Αναθεωρήσεως</w:t>
      </w:r>
      <w:r>
        <w:rPr>
          <w:rFonts w:eastAsia="Times New Roman" w:cs="Times New Roman"/>
          <w:szCs w:val="24"/>
        </w:rPr>
        <w:t>. Αυτή η</w:t>
      </w:r>
      <w:r w:rsidRPr="00F64BB8">
        <w:rPr>
          <w:rFonts w:eastAsia="Times New Roman" w:cs="Times New Roman"/>
          <w:szCs w:val="24"/>
        </w:rPr>
        <w:t xml:space="preserve"> διαπίστωση ψηφίζετ</w:t>
      </w:r>
      <w:r>
        <w:rPr>
          <w:rFonts w:eastAsia="Times New Roman" w:cs="Times New Roman"/>
          <w:szCs w:val="24"/>
        </w:rPr>
        <w:t>αι</w:t>
      </w:r>
      <w:r w:rsidRPr="00F64BB8">
        <w:rPr>
          <w:rFonts w:eastAsia="Times New Roman" w:cs="Times New Roman"/>
          <w:szCs w:val="24"/>
        </w:rPr>
        <w:t xml:space="preserve"> είτε με 151 είτε με 181 και τίθεται στην κρίση της επόμενης Βουλής</w:t>
      </w:r>
      <w:r>
        <w:rPr>
          <w:rFonts w:eastAsia="Times New Roman" w:cs="Times New Roman"/>
          <w:szCs w:val="24"/>
        </w:rPr>
        <w:t>. Προσέξτε</w:t>
      </w:r>
      <w:r>
        <w:rPr>
          <w:rFonts w:eastAsia="Times New Roman" w:cs="Times New Roman"/>
          <w:szCs w:val="24"/>
        </w:rPr>
        <w:t>, όμως. Παραλείπετε ν</w:t>
      </w:r>
      <w:r w:rsidRPr="00F64BB8">
        <w:rPr>
          <w:rFonts w:eastAsia="Times New Roman" w:cs="Times New Roman"/>
          <w:szCs w:val="24"/>
        </w:rPr>
        <w:t>α πείτε ότι δεν τίθεται στην κρίση της επό</w:t>
      </w:r>
      <w:r w:rsidRPr="00F64BB8">
        <w:rPr>
          <w:rFonts w:eastAsia="Times New Roman" w:cs="Times New Roman"/>
          <w:szCs w:val="24"/>
        </w:rPr>
        <w:lastRenderedPageBreak/>
        <w:t>μενης Βουλής αυτομάτως</w:t>
      </w:r>
      <w:r>
        <w:rPr>
          <w:rFonts w:eastAsia="Times New Roman" w:cs="Times New Roman"/>
          <w:szCs w:val="24"/>
        </w:rPr>
        <w:t>,</w:t>
      </w:r>
      <w:r w:rsidRPr="00F64BB8">
        <w:rPr>
          <w:rFonts w:eastAsia="Times New Roman" w:cs="Times New Roman"/>
          <w:szCs w:val="24"/>
        </w:rPr>
        <w:t xml:space="preserve"> τίθεται στην κρίση </w:t>
      </w:r>
      <w:r>
        <w:rPr>
          <w:rFonts w:eastAsia="Times New Roman" w:cs="Times New Roman"/>
          <w:szCs w:val="24"/>
        </w:rPr>
        <w:t xml:space="preserve">της </w:t>
      </w:r>
      <w:r w:rsidRPr="00F64BB8">
        <w:rPr>
          <w:rFonts w:eastAsia="Times New Roman" w:cs="Times New Roman"/>
          <w:szCs w:val="24"/>
        </w:rPr>
        <w:t>επόμενης Βουλής μετά τη μεσολάβηση εκλογών</w:t>
      </w:r>
      <w:r>
        <w:rPr>
          <w:rFonts w:eastAsia="Times New Roman" w:cs="Times New Roman"/>
          <w:szCs w:val="24"/>
        </w:rPr>
        <w:t>. Αυτό σημαίνει ότι ο κ</w:t>
      </w:r>
      <w:r w:rsidRPr="00F64BB8">
        <w:rPr>
          <w:rFonts w:eastAsia="Times New Roman" w:cs="Times New Roman"/>
          <w:szCs w:val="24"/>
        </w:rPr>
        <w:t>υρίαρχος λαός</w:t>
      </w:r>
      <w:r>
        <w:rPr>
          <w:rFonts w:eastAsia="Times New Roman" w:cs="Times New Roman"/>
          <w:szCs w:val="24"/>
        </w:rPr>
        <w:t>,</w:t>
      </w:r>
      <w:r w:rsidRPr="00F64BB8">
        <w:rPr>
          <w:rFonts w:eastAsia="Times New Roman" w:cs="Times New Roman"/>
          <w:szCs w:val="24"/>
        </w:rPr>
        <w:t xml:space="preserve"> όπως περιγράφεται στο Σύνταγμα</w:t>
      </w:r>
      <w:r>
        <w:rPr>
          <w:rFonts w:eastAsia="Times New Roman" w:cs="Times New Roman"/>
          <w:szCs w:val="24"/>
        </w:rPr>
        <w:t>,</w:t>
      </w:r>
      <w:r w:rsidRPr="00F64BB8">
        <w:rPr>
          <w:rFonts w:eastAsia="Times New Roman" w:cs="Times New Roman"/>
          <w:szCs w:val="24"/>
        </w:rPr>
        <w:t xml:space="preserve"> είναι γνώστης των αναθεωρητικ</w:t>
      </w:r>
      <w:r>
        <w:rPr>
          <w:rFonts w:eastAsia="Times New Roman" w:cs="Times New Roman"/>
          <w:szCs w:val="24"/>
        </w:rPr>
        <w:t>ών</w:t>
      </w:r>
      <w:r w:rsidRPr="00F64BB8">
        <w:rPr>
          <w:rFonts w:eastAsia="Times New Roman" w:cs="Times New Roman"/>
          <w:szCs w:val="24"/>
        </w:rPr>
        <w:t xml:space="preserve"> προτάσεων</w:t>
      </w:r>
      <w:r>
        <w:rPr>
          <w:rFonts w:eastAsia="Times New Roman" w:cs="Times New Roman"/>
          <w:szCs w:val="24"/>
        </w:rPr>
        <w:t>,</w:t>
      </w:r>
      <w:r w:rsidRPr="00F64BB8">
        <w:rPr>
          <w:rFonts w:eastAsia="Times New Roman" w:cs="Times New Roman"/>
          <w:szCs w:val="24"/>
        </w:rPr>
        <w:t xml:space="preserve"> είναι γνώστης του </w:t>
      </w:r>
      <w:r>
        <w:rPr>
          <w:rFonts w:eastAsia="Times New Roman" w:cs="Times New Roman"/>
          <w:szCs w:val="24"/>
        </w:rPr>
        <w:t>συνόλου των</w:t>
      </w:r>
      <w:r w:rsidRPr="00F64BB8">
        <w:rPr>
          <w:rFonts w:eastAsia="Times New Roman" w:cs="Times New Roman"/>
          <w:szCs w:val="24"/>
        </w:rPr>
        <w:t xml:space="preserve"> αναθεωρητικ</w:t>
      </w:r>
      <w:r>
        <w:rPr>
          <w:rFonts w:eastAsia="Times New Roman" w:cs="Times New Roman"/>
          <w:szCs w:val="24"/>
        </w:rPr>
        <w:t>ών</w:t>
      </w:r>
      <w:r w:rsidRPr="00F64BB8">
        <w:rPr>
          <w:rFonts w:eastAsia="Times New Roman" w:cs="Times New Roman"/>
          <w:szCs w:val="24"/>
        </w:rPr>
        <w:t xml:space="preserve"> προτάσεων και επιλέγοντας το ένα ή το άλλο κόμμα</w:t>
      </w:r>
      <w:r>
        <w:rPr>
          <w:rFonts w:eastAsia="Times New Roman" w:cs="Times New Roman"/>
          <w:szCs w:val="24"/>
        </w:rPr>
        <w:t>,</w:t>
      </w:r>
      <w:r w:rsidRPr="00F64BB8">
        <w:rPr>
          <w:rFonts w:eastAsia="Times New Roman" w:cs="Times New Roman"/>
          <w:szCs w:val="24"/>
        </w:rPr>
        <w:t xml:space="preserve"> καθορίζοντας δηλαδή την πλειοψηφί</w:t>
      </w:r>
      <w:r>
        <w:rPr>
          <w:rFonts w:eastAsia="Times New Roman" w:cs="Times New Roman"/>
          <w:szCs w:val="24"/>
        </w:rPr>
        <w:t xml:space="preserve">α της </w:t>
      </w:r>
      <w:r>
        <w:rPr>
          <w:rFonts w:eastAsia="Times New Roman" w:cs="Times New Roman"/>
          <w:szCs w:val="24"/>
        </w:rPr>
        <w:t>α</w:t>
      </w:r>
      <w:r w:rsidRPr="00F64BB8">
        <w:rPr>
          <w:rFonts w:eastAsia="Times New Roman" w:cs="Times New Roman"/>
          <w:szCs w:val="24"/>
        </w:rPr>
        <w:t xml:space="preserve">ναθεωρητικής </w:t>
      </w:r>
      <w:r w:rsidRPr="00F64BB8">
        <w:rPr>
          <w:rFonts w:eastAsia="Times New Roman" w:cs="Times New Roman"/>
          <w:szCs w:val="24"/>
        </w:rPr>
        <w:t>Βουλής</w:t>
      </w:r>
      <w:r>
        <w:rPr>
          <w:rFonts w:eastAsia="Times New Roman" w:cs="Times New Roman"/>
          <w:szCs w:val="24"/>
        </w:rPr>
        <w:t>,</w:t>
      </w:r>
      <w:r w:rsidRPr="00F64BB8">
        <w:rPr>
          <w:rFonts w:eastAsia="Times New Roman" w:cs="Times New Roman"/>
          <w:szCs w:val="24"/>
        </w:rPr>
        <w:t xml:space="preserve"> τοποθετείται και ο λαός στην αναθεώρηση</w:t>
      </w:r>
      <w:r>
        <w:rPr>
          <w:rFonts w:eastAsia="Times New Roman" w:cs="Times New Roman"/>
          <w:szCs w:val="24"/>
        </w:rPr>
        <w:t>. Ο</w:t>
      </w:r>
      <w:r w:rsidRPr="00F64BB8">
        <w:rPr>
          <w:rFonts w:eastAsia="Times New Roman" w:cs="Times New Roman"/>
          <w:szCs w:val="24"/>
        </w:rPr>
        <w:t>υσιαστικά</w:t>
      </w:r>
      <w:r>
        <w:rPr>
          <w:rFonts w:eastAsia="Times New Roman" w:cs="Times New Roman"/>
          <w:szCs w:val="24"/>
        </w:rPr>
        <w:t>,</w:t>
      </w:r>
      <w:r w:rsidRPr="00F64BB8">
        <w:rPr>
          <w:rFonts w:eastAsia="Times New Roman" w:cs="Times New Roman"/>
          <w:szCs w:val="24"/>
        </w:rPr>
        <w:t xml:space="preserve"> η πλειοψηφία της επόμενης Βουλής που</w:t>
      </w:r>
      <w:r w:rsidRPr="00F64BB8">
        <w:rPr>
          <w:rFonts w:eastAsia="Times New Roman" w:cs="Times New Roman"/>
          <w:szCs w:val="24"/>
        </w:rPr>
        <w:t xml:space="preserve"> την έχει υποδείξει ο λαός</w:t>
      </w:r>
      <w:r>
        <w:rPr>
          <w:rFonts w:eastAsia="Times New Roman" w:cs="Times New Roman"/>
          <w:szCs w:val="24"/>
        </w:rPr>
        <w:t>,</w:t>
      </w:r>
      <w:r w:rsidRPr="00F64BB8">
        <w:rPr>
          <w:rFonts w:eastAsia="Times New Roman" w:cs="Times New Roman"/>
          <w:szCs w:val="24"/>
        </w:rPr>
        <w:t xml:space="preserve"> επιτελεί την αναθεώρηση της λαϊκής επιλογής</w:t>
      </w:r>
      <w:r>
        <w:rPr>
          <w:rFonts w:eastAsia="Times New Roman" w:cs="Times New Roman"/>
          <w:szCs w:val="24"/>
        </w:rPr>
        <w:t xml:space="preserve">. </w:t>
      </w:r>
    </w:p>
    <w:p w14:paraId="0A5DE003" w14:textId="77777777" w:rsidR="00415E13" w:rsidRDefault="00E650A0">
      <w:pPr>
        <w:spacing w:line="600" w:lineRule="auto"/>
        <w:ind w:firstLine="720"/>
        <w:jc w:val="both"/>
        <w:rPr>
          <w:rFonts w:eastAsia="Times New Roman" w:cs="Times New Roman"/>
          <w:szCs w:val="24"/>
        </w:rPr>
      </w:pPr>
      <w:r w:rsidRPr="00F64BB8">
        <w:rPr>
          <w:rFonts w:eastAsia="Times New Roman" w:cs="Times New Roman"/>
          <w:szCs w:val="24"/>
        </w:rPr>
        <w:t xml:space="preserve">Προσέξτε εδώ μία αντίφαση </w:t>
      </w:r>
      <w:r>
        <w:rPr>
          <w:rFonts w:eastAsia="Times New Roman" w:cs="Times New Roman"/>
          <w:szCs w:val="24"/>
        </w:rPr>
        <w:t xml:space="preserve">που έχετε </w:t>
      </w:r>
      <w:r w:rsidRPr="00F64BB8">
        <w:rPr>
          <w:rFonts w:eastAsia="Times New Roman" w:cs="Times New Roman"/>
          <w:szCs w:val="24"/>
        </w:rPr>
        <w:t xml:space="preserve">στην αγνόηση της λαϊκής παρέμβασης </w:t>
      </w:r>
      <w:r>
        <w:rPr>
          <w:rFonts w:eastAsia="Times New Roman" w:cs="Times New Roman"/>
          <w:szCs w:val="24"/>
        </w:rPr>
        <w:t>εν σχέσει</w:t>
      </w:r>
      <w:r w:rsidRPr="00F64BB8">
        <w:rPr>
          <w:rFonts w:eastAsia="Times New Roman" w:cs="Times New Roman"/>
          <w:szCs w:val="24"/>
        </w:rPr>
        <w:t xml:space="preserve"> με την </w:t>
      </w:r>
      <w:r>
        <w:rPr>
          <w:rFonts w:eastAsia="Times New Roman" w:cs="Times New Roman"/>
          <w:szCs w:val="24"/>
        </w:rPr>
        <w:t>Α</w:t>
      </w:r>
      <w:r w:rsidRPr="00F64BB8">
        <w:rPr>
          <w:rFonts w:eastAsia="Times New Roman" w:cs="Times New Roman"/>
          <w:szCs w:val="24"/>
        </w:rPr>
        <w:t>ναθεώρηση</w:t>
      </w:r>
      <w:r>
        <w:rPr>
          <w:rFonts w:eastAsia="Times New Roman" w:cs="Times New Roman"/>
          <w:szCs w:val="24"/>
        </w:rPr>
        <w:t>. Διαβάζω από</w:t>
      </w:r>
      <w:r w:rsidRPr="00F64BB8">
        <w:rPr>
          <w:rFonts w:eastAsia="Times New Roman" w:cs="Times New Roman"/>
          <w:szCs w:val="24"/>
        </w:rPr>
        <w:t xml:space="preserve"> την πρότασή σας μία αντίφαση που έχετ</w:t>
      </w:r>
      <w:r>
        <w:rPr>
          <w:rFonts w:eastAsia="Times New Roman" w:cs="Times New Roman"/>
          <w:szCs w:val="24"/>
        </w:rPr>
        <w:t>ε, αγνοώντας τη λαϊκή μεσολάβηση</w:t>
      </w:r>
      <w:r w:rsidRPr="00F64BB8">
        <w:rPr>
          <w:rFonts w:eastAsia="Times New Roman" w:cs="Times New Roman"/>
          <w:szCs w:val="24"/>
        </w:rPr>
        <w:t xml:space="preserve"> </w:t>
      </w:r>
      <w:r>
        <w:rPr>
          <w:rFonts w:eastAsia="Times New Roman" w:cs="Times New Roman"/>
          <w:szCs w:val="24"/>
        </w:rPr>
        <w:t>σ</w:t>
      </w:r>
      <w:r w:rsidRPr="00F64BB8">
        <w:rPr>
          <w:rFonts w:eastAsia="Times New Roman" w:cs="Times New Roman"/>
          <w:szCs w:val="24"/>
        </w:rPr>
        <w:t xml:space="preserve">την </w:t>
      </w:r>
      <w:r>
        <w:rPr>
          <w:rFonts w:eastAsia="Times New Roman" w:cs="Times New Roman"/>
          <w:szCs w:val="24"/>
        </w:rPr>
        <w:t>Α</w:t>
      </w:r>
      <w:r w:rsidRPr="00F64BB8">
        <w:rPr>
          <w:rFonts w:eastAsia="Times New Roman" w:cs="Times New Roman"/>
          <w:szCs w:val="24"/>
        </w:rPr>
        <w:t>ναθεώρηση</w:t>
      </w:r>
      <w:r>
        <w:rPr>
          <w:rFonts w:eastAsia="Times New Roman" w:cs="Times New Roman"/>
          <w:szCs w:val="24"/>
        </w:rPr>
        <w:t>, ε</w:t>
      </w:r>
      <w:r w:rsidRPr="00F64BB8">
        <w:rPr>
          <w:rFonts w:eastAsia="Times New Roman" w:cs="Times New Roman"/>
          <w:szCs w:val="24"/>
        </w:rPr>
        <w:t>νώ την αναδεικνύετ</w:t>
      </w:r>
      <w:r>
        <w:rPr>
          <w:rFonts w:eastAsia="Times New Roman" w:cs="Times New Roman"/>
          <w:szCs w:val="24"/>
        </w:rPr>
        <w:t>ε</w:t>
      </w:r>
      <w:r w:rsidRPr="00F64BB8">
        <w:rPr>
          <w:rFonts w:eastAsia="Times New Roman" w:cs="Times New Roman"/>
          <w:szCs w:val="24"/>
        </w:rPr>
        <w:t xml:space="preserve"> με εντυπωσιακό τρόπο και εντυπωσιακό λεκτικό</w:t>
      </w:r>
      <w:r>
        <w:rPr>
          <w:rFonts w:eastAsia="Times New Roman" w:cs="Times New Roman"/>
          <w:szCs w:val="24"/>
        </w:rPr>
        <w:t xml:space="preserve"> στη</w:t>
      </w:r>
      <w:r w:rsidRPr="00F64BB8">
        <w:rPr>
          <w:rFonts w:eastAsia="Times New Roman" w:cs="Times New Roman"/>
          <w:szCs w:val="24"/>
        </w:rPr>
        <w:t xml:space="preserve"> δικαιολόγηση της καθιέρωσης ενός μπαράζ δημοψηφισμάτων</w:t>
      </w:r>
      <w:r>
        <w:rPr>
          <w:rFonts w:eastAsia="Times New Roman" w:cs="Times New Roman"/>
          <w:szCs w:val="24"/>
        </w:rPr>
        <w:t>. Λ</w:t>
      </w:r>
      <w:r w:rsidRPr="00F64BB8">
        <w:rPr>
          <w:rFonts w:eastAsia="Times New Roman" w:cs="Times New Roman"/>
          <w:szCs w:val="24"/>
        </w:rPr>
        <w:t xml:space="preserve">έτε </w:t>
      </w:r>
      <w:r>
        <w:rPr>
          <w:rFonts w:eastAsia="Times New Roman" w:cs="Times New Roman"/>
          <w:szCs w:val="24"/>
        </w:rPr>
        <w:t>«</w:t>
      </w:r>
      <w:r w:rsidRPr="00F64BB8">
        <w:rPr>
          <w:rFonts w:eastAsia="Times New Roman" w:cs="Times New Roman"/>
          <w:szCs w:val="24"/>
        </w:rPr>
        <w:t>Εμείς είμαστε με τη δημοκρατία και όχι με την αριστοκρατία</w:t>
      </w:r>
      <w:r>
        <w:rPr>
          <w:rFonts w:eastAsia="Times New Roman" w:cs="Times New Roman"/>
          <w:szCs w:val="24"/>
        </w:rPr>
        <w:t>. Ε</w:t>
      </w:r>
      <w:r w:rsidRPr="00F64BB8">
        <w:rPr>
          <w:rFonts w:eastAsia="Times New Roman" w:cs="Times New Roman"/>
          <w:szCs w:val="24"/>
        </w:rPr>
        <w:t>πιμένουμε να την υπερασπιζόμαστε</w:t>
      </w:r>
      <w:r>
        <w:rPr>
          <w:rFonts w:eastAsia="Times New Roman" w:cs="Times New Roman"/>
          <w:szCs w:val="24"/>
        </w:rPr>
        <w:t>, α</w:t>
      </w:r>
      <w:r w:rsidRPr="00F64BB8">
        <w:rPr>
          <w:rFonts w:eastAsia="Times New Roman" w:cs="Times New Roman"/>
          <w:szCs w:val="24"/>
        </w:rPr>
        <w:t>κόμη και ότ</w:t>
      </w:r>
      <w:r w:rsidRPr="00F64BB8">
        <w:rPr>
          <w:rFonts w:eastAsia="Times New Roman" w:cs="Times New Roman"/>
          <w:szCs w:val="24"/>
        </w:rPr>
        <w:t xml:space="preserve">αν </w:t>
      </w:r>
      <w:r>
        <w:rPr>
          <w:rFonts w:eastAsia="Times New Roman" w:cs="Times New Roman"/>
          <w:szCs w:val="24"/>
        </w:rPr>
        <w:t xml:space="preserve">θεωρούμε </w:t>
      </w:r>
      <w:r w:rsidRPr="00F64BB8">
        <w:rPr>
          <w:rFonts w:eastAsia="Times New Roman" w:cs="Times New Roman"/>
          <w:szCs w:val="24"/>
        </w:rPr>
        <w:t>ότι η πλειοψηφία δεν παίρνει τις αποφάσεις που εμείς επιθυμούμε</w:t>
      </w:r>
      <w:r>
        <w:rPr>
          <w:rFonts w:eastAsia="Times New Roman" w:cs="Times New Roman"/>
          <w:szCs w:val="24"/>
        </w:rPr>
        <w:t>».</w:t>
      </w:r>
      <w:r w:rsidRPr="00F64BB8">
        <w:rPr>
          <w:rFonts w:eastAsia="Times New Roman" w:cs="Times New Roman"/>
          <w:szCs w:val="24"/>
        </w:rPr>
        <w:t xml:space="preserve"> Τότε γιατί δεν κάνατε δημοψήφισμα</w:t>
      </w:r>
      <w:r>
        <w:rPr>
          <w:rFonts w:eastAsia="Times New Roman" w:cs="Times New Roman"/>
          <w:szCs w:val="24"/>
        </w:rPr>
        <w:t>,</w:t>
      </w:r>
      <w:r w:rsidRPr="00F64BB8">
        <w:rPr>
          <w:rFonts w:eastAsia="Times New Roman" w:cs="Times New Roman"/>
          <w:szCs w:val="24"/>
        </w:rPr>
        <w:t xml:space="preserve"> ας πούμε</w:t>
      </w:r>
      <w:r>
        <w:rPr>
          <w:rFonts w:eastAsia="Times New Roman" w:cs="Times New Roman"/>
          <w:szCs w:val="24"/>
        </w:rPr>
        <w:t>,</w:t>
      </w:r>
      <w:r w:rsidRPr="00F64BB8">
        <w:rPr>
          <w:rFonts w:eastAsia="Times New Roman" w:cs="Times New Roman"/>
          <w:szCs w:val="24"/>
        </w:rPr>
        <w:t xml:space="preserve"> </w:t>
      </w:r>
      <w:r>
        <w:rPr>
          <w:rFonts w:eastAsia="Times New Roman" w:cs="Times New Roman"/>
          <w:szCs w:val="24"/>
        </w:rPr>
        <w:t>για τη Σ</w:t>
      </w:r>
      <w:r w:rsidRPr="00F64BB8">
        <w:rPr>
          <w:rFonts w:eastAsia="Times New Roman" w:cs="Times New Roman"/>
          <w:szCs w:val="24"/>
        </w:rPr>
        <w:t xml:space="preserve">υμφωνία των </w:t>
      </w:r>
      <w:r w:rsidRPr="00F64BB8">
        <w:rPr>
          <w:rFonts w:eastAsia="Times New Roman" w:cs="Times New Roman"/>
          <w:szCs w:val="24"/>
        </w:rPr>
        <w:lastRenderedPageBreak/>
        <w:t>Πρεσπών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Γι’</w:t>
      </w:r>
      <w:r w:rsidRPr="00F64BB8">
        <w:rPr>
          <w:rFonts w:eastAsia="Times New Roman" w:cs="Times New Roman"/>
          <w:szCs w:val="24"/>
        </w:rPr>
        <w:t xml:space="preserve"> αυτό προτείνουμε</w:t>
      </w:r>
      <w:r>
        <w:rPr>
          <w:rFonts w:eastAsia="Times New Roman" w:cs="Times New Roman"/>
          <w:szCs w:val="24"/>
        </w:rPr>
        <w:t>, συνεχίζετε,</w:t>
      </w:r>
      <w:r w:rsidRPr="00F64BB8">
        <w:rPr>
          <w:rFonts w:eastAsia="Times New Roman" w:cs="Times New Roman"/>
          <w:szCs w:val="24"/>
        </w:rPr>
        <w:t xml:space="preserve"> την κατοχύρωση του δικαιώματος για δημοψηφίσματα με λαϊκή πρωτοβουλία</w:t>
      </w:r>
      <w:r>
        <w:rPr>
          <w:rFonts w:eastAsia="Times New Roman" w:cs="Times New Roman"/>
          <w:szCs w:val="24"/>
        </w:rPr>
        <w:t>,</w:t>
      </w:r>
      <w:r w:rsidRPr="00F64BB8">
        <w:rPr>
          <w:rFonts w:eastAsia="Times New Roman" w:cs="Times New Roman"/>
          <w:szCs w:val="24"/>
        </w:rPr>
        <w:t xml:space="preserve"> μέτρα που φέρνουν το λαό στο προσκήνιο</w:t>
      </w:r>
      <w:r>
        <w:rPr>
          <w:rFonts w:eastAsia="Times New Roman" w:cs="Times New Roman"/>
          <w:szCs w:val="24"/>
        </w:rPr>
        <w:t>. Έ</w:t>
      </w:r>
      <w:r w:rsidRPr="00F64BB8">
        <w:rPr>
          <w:rFonts w:eastAsia="Times New Roman" w:cs="Times New Roman"/>
          <w:szCs w:val="24"/>
        </w:rPr>
        <w:t xml:space="preserve">τσι συγκροτούνται ισχυρές </w:t>
      </w:r>
      <w:r>
        <w:rPr>
          <w:rFonts w:eastAsia="Times New Roman" w:cs="Times New Roman"/>
          <w:szCs w:val="24"/>
        </w:rPr>
        <w:t>δημοκρατίε</w:t>
      </w:r>
      <w:r w:rsidRPr="00F64BB8">
        <w:rPr>
          <w:rFonts w:eastAsia="Times New Roman" w:cs="Times New Roman"/>
          <w:szCs w:val="24"/>
        </w:rPr>
        <w:t>ς</w:t>
      </w:r>
      <w:r>
        <w:rPr>
          <w:rFonts w:eastAsia="Times New Roman" w:cs="Times New Roman"/>
          <w:szCs w:val="24"/>
        </w:rPr>
        <w:t>. Ό</w:t>
      </w:r>
      <w:r w:rsidRPr="00F64BB8">
        <w:rPr>
          <w:rFonts w:eastAsia="Times New Roman" w:cs="Times New Roman"/>
          <w:szCs w:val="24"/>
        </w:rPr>
        <w:t>ταν εμπιστεύονται και όχι όταν φοβούνται τη λαϊκή κρίση</w:t>
      </w:r>
      <w:r>
        <w:rPr>
          <w:rFonts w:eastAsia="Times New Roman" w:cs="Times New Roman"/>
          <w:szCs w:val="24"/>
        </w:rPr>
        <w:t>.</w:t>
      </w:r>
      <w:r>
        <w:rPr>
          <w:rFonts w:eastAsia="Times New Roman" w:cs="Times New Roman"/>
          <w:szCs w:val="24"/>
        </w:rPr>
        <w:t>»</w:t>
      </w:r>
    </w:p>
    <w:p w14:paraId="0A5DE00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w:t>
      </w:r>
      <w:r w:rsidRPr="00F64BB8">
        <w:rPr>
          <w:rFonts w:eastAsia="Times New Roman" w:cs="Times New Roman"/>
          <w:szCs w:val="24"/>
        </w:rPr>
        <w:t xml:space="preserve">ταν </w:t>
      </w:r>
      <w:r>
        <w:rPr>
          <w:rFonts w:eastAsia="Times New Roman" w:cs="Times New Roman"/>
          <w:szCs w:val="24"/>
        </w:rPr>
        <w:t>λ</w:t>
      </w:r>
      <w:r w:rsidRPr="00F64BB8">
        <w:rPr>
          <w:rFonts w:eastAsia="Times New Roman" w:cs="Times New Roman"/>
          <w:szCs w:val="24"/>
        </w:rPr>
        <w:t>οιπόν</w:t>
      </w:r>
      <w:r>
        <w:rPr>
          <w:rFonts w:eastAsia="Times New Roman" w:cs="Times New Roman"/>
          <w:szCs w:val="24"/>
        </w:rPr>
        <w:t>,</w:t>
      </w:r>
      <w:r w:rsidRPr="00F64BB8">
        <w:rPr>
          <w:rFonts w:eastAsia="Times New Roman" w:cs="Times New Roman"/>
          <w:szCs w:val="24"/>
        </w:rPr>
        <w:t xml:space="preserve"> η Νέα Δημοκρατία εμπιστεύεται τη λαϊκή κρίση και προτείνει </w:t>
      </w:r>
      <w:r>
        <w:rPr>
          <w:rFonts w:eastAsia="Times New Roman" w:cs="Times New Roman"/>
          <w:szCs w:val="24"/>
        </w:rPr>
        <w:t>-όχι ως</w:t>
      </w:r>
      <w:r w:rsidRPr="00F64BB8">
        <w:rPr>
          <w:rFonts w:eastAsia="Times New Roman" w:cs="Times New Roman"/>
          <w:szCs w:val="24"/>
        </w:rPr>
        <w:t xml:space="preserve"> στοίχημα</w:t>
      </w:r>
      <w:r>
        <w:rPr>
          <w:rFonts w:eastAsia="Times New Roman" w:cs="Times New Roman"/>
          <w:szCs w:val="24"/>
        </w:rPr>
        <w:t>,</w:t>
      </w:r>
      <w:r w:rsidRPr="00F64BB8">
        <w:rPr>
          <w:rFonts w:eastAsia="Times New Roman" w:cs="Times New Roman"/>
          <w:szCs w:val="24"/>
        </w:rPr>
        <w:t xml:space="preserve"> αλλά έως </w:t>
      </w:r>
      <w:r>
        <w:rPr>
          <w:rFonts w:eastAsia="Times New Roman" w:cs="Times New Roman"/>
          <w:szCs w:val="24"/>
        </w:rPr>
        <w:t>σ</w:t>
      </w:r>
      <w:r w:rsidRPr="00F64BB8">
        <w:rPr>
          <w:rFonts w:eastAsia="Times New Roman" w:cs="Times New Roman"/>
          <w:szCs w:val="24"/>
        </w:rPr>
        <w:t>υνταγματική πρό</w:t>
      </w:r>
      <w:r w:rsidRPr="00F64BB8">
        <w:rPr>
          <w:rFonts w:eastAsia="Times New Roman" w:cs="Times New Roman"/>
          <w:szCs w:val="24"/>
        </w:rPr>
        <w:t xml:space="preserve">κληση λαϊκής </w:t>
      </w:r>
      <w:r>
        <w:rPr>
          <w:rFonts w:eastAsia="Times New Roman" w:cs="Times New Roman"/>
          <w:szCs w:val="24"/>
        </w:rPr>
        <w:t>επιβεβαιώσεως της</w:t>
      </w:r>
      <w:r w:rsidRPr="00F64BB8">
        <w:rPr>
          <w:rFonts w:eastAsia="Times New Roman" w:cs="Times New Roman"/>
          <w:szCs w:val="24"/>
        </w:rPr>
        <w:t xml:space="preserve"> αναθεωρητικής προτάσεως</w:t>
      </w:r>
      <w:r>
        <w:rPr>
          <w:rFonts w:eastAsia="Times New Roman" w:cs="Times New Roman"/>
          <w:szCs w:val="24"/>
        </w:rPr>
        <w:t>-</w:t>
      </w:r>
      <w:r w:rsidRPr="00F64BB8">
        <w:rPr>
          <w:rFonts w:eastAsia="Times New Roman" w:cs="Times New Roman"/>
          <w:szCs w:val="24"/>
        </w:rPr>
        <w:t xml:space="preserve"> τα δύο κόμματα που έχουν προτάσεις </w:t>
      </w:r>
      <w:r>
        <w:rPr>
          <w:rFonts w:eastAsia="Times New Roman" w:cs="Times New Roman"/>
          <w:szCs w:val="24"/>
        </w:rPr>
        <w:t>αμοιβαία</w:t>
      </w:r>
      <w:r>
        <w:rPr>
          <w:rFonts w:eastAsia="Times New Roman" w:cs="Times New Roman"/>
          <w:szCs w:val="24"/>
        </w:rPr>
        <w:t xml:space="preserve"> να ψηφίσουν το ένα τι</w:t>
      </w:r>
      <w:r w:rsidRPr="00F64BB8">
        <w:rPr>
          <w:rFonts w:eastAsia="Times New Roman" w:cs="Times New Roman"/>
          <w:szCs w:val="24"/>
        </w:rPr>
        <w:t xml:space="preserve">ς </w:t>
      </w:r>
      <w:r>
        <w:rPr>
          <w:rFonts w:eastAsia="Times New Roman" w:cs="Times New Roman"/>
          <w:szCs w:val="24"/>
        </w:rPr>
        <w:t>προτάσεις</w:t>
      </w:r>
      <w:r w:rsidRPr="00F64BB8">
        <w:rPr>
          <w:rFonts w:eastAsia="Times New Roman" w:cs="Times New Roman"/>
          <w:szCs w:val="24"/>
        </w:rPr>
        <w:t xml:space="preserve"> του άλλου</w:t>
      </w:r>
      <w:r>
        <w:rPr>
          <w:rFonts w:eastAsia="Times New Roman" w:cs="Times New Roman"/>
          <w:szCs w:val="24"/>
        </w:rPr>
        <w:t>,</w:t>
      </w:r>
      <w:r w:rsidRPr="00F64BB8">
        <w:rPr>
          <w:rFonts w:eastAsia="Times New Roman" w:cs="Times New Roman"/>
          <w:szCs w:val="24"/>
        </w:rPr>
        <w:t xml:space="preserve"> ώστε ο λαός και όχι </w:t>
      </w:r>
      <w:r>
        <w:rPr>
          <w:rFonts w:eastAsia="Times New Roman" w:cs="Times New Roman"/>
          <w:szCs w:val="24"/>
        </w:rPr>
        <w:t xml:space="preserve">η </w:t>
      </w:r>
      <w:r w:rsidRPr="00F64BB8">
        <w:rPr>
          <w:rFonts w:eastAsia="Times New Roman" w:cs="Times New Roman"/>
          <w:szCs w:val="24"/>
        </w:rPr>
        <w:t xml:space="preserve">αριστοκρατία </w:t>
      </w:r>
      <w:r>
        <w:rPr>
          <w:rFonts w:eastAsia="Times New Roman" w:cs="Times New Roman"/>
          <w:szCs w:val="24"/>
        </w:rPr>
        <w:t>-</w:t>
      </w:r>
      <w:r w:rsidRPr="00F64BB8">
        <w:rPr>
          <w:rFonts w:eastAsia="Times New Roman" w:cs="Times New Roman"/>
          <w:szCs w:val="24"/>
        </w:rPr>
        <w:t>ο λαός που πρέπει να τον εμπιστευόμαστε και όχι να τον φοβόμαστε κατά την πρ</w:t>
      </w:r>
      <w:r w:rsidRPr="00F64BB8">
        <w:rPr>
          <w:rFonts w:eastAsia="Times New Roman" w:cs="Times New Roman"/>
          <w:szCs w:val="24"/>
        </w:rPr>
        <w:t xml:space="preserve">ότασή </w:t>
      </w:r>
      <w:r>
        <w:rPr>
          <w:rFonts w:eastAsia="Times New Roman" w:cs="Times New Roman"/>
          <w:szCs w:val="24"/>
        </w:rPr>
        <w:t>σας-,</w:t>
      </w:r>
      <w:r w:rsidRPr="00F64BB8">
        <w:rPr>
          <w:rFonts w:eastAsia="Times New Roman" w:cs="Times New Roman"/>
          <w:szCs w:val="24"/>
        </w:rPr>
        <w:t xml:space="preserve"> να αποφασίσει ουσιαστικά για την </w:t>
      </w:r>
      <w:r>
        <w:rPr>
          <w:rFonts w:eastAsia="Times New Roman" w:cs="Times New Roman"/>
          <w:szCs w:val="24"/>
        </w:rPr>
        <w:t>Α</w:t>
      </w:r>
      <w:r w:rsidRPr="00F64BB8">
        <w:rPr>
          <w:rFonts w:eastAsia="Times New Roman" w:cs="Times New Roman"/>
          <w:szCs w:val="24"/>
        </w:rPr>
        <w:t>ναθεώρηση</w:t>
      </w:r>
      <w:r>
        <w:rPr>
          <w:rFonts w:eastAsia="Times New Roman" w:cs="Times New Roman"/>
          <w:szCs w:val="24"/>
        </w:rPr>
        <w:t>,</w:t>
      </w:r>
      <w:r w:rsidRPr="00F64BB8">
        <w:rPr>
          <w:rFonts w:eastAsia="Times New Roman" w:cs="Times New Roman"/>
          <w:szCs w:val="24"/>
        </w:rPr>
        <w:t xml:space="preserve"> έρχεστε και λέτε ότι όχι μόνο αυτό είναι </w:t>
      </w:r>
      <w:r>
        <w:rPr>
          <w:rFonts w:eastAsia="Times New Roman" w:cs="Times New Roman"/>
          <w:szCs w:val="24"/>
        </w:rPr>
        <w:t>πονηριά,</w:t>
      </w:r>
      <w:r w:rsidRPr="00F64BB8">
        <w:rPr>
          <w:rFonts w:eastAsia="Times New Roman" w:cs="Times New Roman"/>
          <w:szCs w:val="24"/>
        </w:rPr>
        <w:t xml:space="preserve"> ούτε καν κουτοπονηριά</w:t>
      </w:r>
      <w:r>
        <w:rPr>
          <w:rFonts w:eastAsia="Times New Roman" w:cs="Times New Roman"/>
          <w:szCs w:val="24"/>
        </w:rPr>
        <w:t>,</w:t>
      </w:r>
      <w:r w:rsidRPr="00F64BB8">
        <w:rPr>
          <w:rFonts w:eastAsia="Times New Roman" w:cs="Times New Roman"/>
          <w:szCs w:val="24"/>
        </w:rPr>
        <w:t xml:space="preserve"> αλλά λέτε ότι αυτό στην ουσία παραβιάζει το </w:t>
      </w:r>
      <w:r>
        <w:rPr>
          <w:rFonts w:eastAsia="Times New Roman" w:cs="Times New Roman"/>
          <w:szCs w:val="24"/>
        </w:rPr>
        <w:t>Σ</w:t>
      </w:r>
      <w:r w:rsidRPr="00F64BB8">
        <w:rPr>
          <w:rFonts w:eastAsia="Times New Roman" w:cs="Times New Roman"/>
          <w:szCs w:val="24"/>
        </w:rPr>
        <w:t xml:space="preserve">ύνταγμα και βάζετε μία τέτοια υπέρμετρη δέσμευση στην </w:t>
      </w:r>
      <w:r>
        <w:rPr>
          <w:rFonts w:eastAsia="Times New Roman" w:cs="Times New Roman"/>
          <w:szCs w:val="24"/>
        </w:rPr>
        <w:t>α</w:t>
      </w:r>
      <w:r w:rsidRPr="00F64BB8">
        <w:rPr>
          <w:rFonts w:eastAsia="Times New Roman" w:cs="Times New Roman"/>
          <w:szCs w:val="24"/>
        </w:rPr>
        <w:t>ναθεωρητική Βουλή</w:t>
      </w:r>
      <w:r>
        <w:rPr>
          <w:rFonts w:eastAsia="Times New Roman" w:cs="Times New Roman"/>
          <w:szCs w:val="24"/>
        </w:rPr>
        <w:t>,</w:t>
      </w:r>
      <w:r w:rsidRPr="00F64BB8">
        <w:rPr>
          <w:rFonts w:eastAsia="Times New Roman" w:cs="Times New Roman"/>
          <w:szCs w:val="24"/>
        </w:rPr>
        <w:t xml:space="preserve"> η οποία</w:t>
      </w:r>
      <w:r w:rsidRPr="00F64BB8">
        <w:rPr>
          <w:rFonts w:eastAsia="Times New Roman" w:cs="Times New Roman"/>
          <w:szCs w:val="24"/>
        </w:rPr>
        <w:t xml:space="preserve"> </w:t>
      </w:r>
      <w:r>
        <w:rPr>
          <w:rFonts w:eastAsia="Times New Roman" w:cs="Times New Roman"/>
          <w:szCs w:val="24"/>
        </w:rPr>
        <w:t>τ</w:t>
      </w:r>
      <w:r w:rsidRPr="00F64BB8">
        <w:rPr>
          <w:rFonts w:eastAsia="Times New Roman" w:cs="Times New Roman"/>
          <w:szCs w:val="24"/>
        </w:rPr>
        <w:t>ο μόνο που κάνει είναι να υποβαθμίζει το ρόλο του λαϊκού παράγοντα</w:t>
      </w:r>
      <w:r>
        <w:rPr>
          <w:rFonts w:eastAsia="Times New Roman" w:cs="Times New Roman"/>
          <w:szCs w:val="24"/>
        </w:rPr>
        <w:t>.</w:t>
      </w:r>
    </w:p>
    <w:p w14:paraId="0A5DE00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w:t>
      </w:r>
      <w:r w:rsidRPr="00F64BB8">
        <w:rPr>
          <w:rFonts w:eastAsia="Times New Roman" w:cs="Times New Roman"/>
          <w:szCs w:val="24"/>
        </w:rPr>
        <w:t>αταθέτω</w:t>
      </w:r>
      <w:r>
        <w:rPr>
          <w:rFonts w:eastAsia="Times New Roman" w:cs="Times New Roman"/>
          <w:szCs w:val="24"/>
        </w:rPr>
        <w:t>,</w:t>
      </w:r>
      <w:r w:rsidRPr="00F64BB8">
        <w:rPr>
          <w:rFonts w:eastAsia="Times New Roman" w:cs="Times New Roman"/>
          <w:szCs w:val="24"/>
        </w:rPr>
        <w:t xml:space="preserve"> </w:t>
      </w:r>
      <w:r>
        <w:rPr>
          <w:rFonts w:eastAsia="Times New Roman" w:cs="Times New Roman"/>
          <w:szCs w:val="24"/>
        </w:rPr>
        <w:t xml:space="preserve">κύριε Πρόεδρε, στα Πρακτικά, </w:t>
      </w:r>
      <w:r w:rsidRPr="00F64BB8">
        <w:rPr>
          <w:rFonts w:eastAsia="Times New Roman" w:cs="Times New Roman"/>
          <w:szCs w:val="24"/>
        </w:rPr>
        <w:t xml:space="preserve">μία </w:t>
      </w:r>
      <w:r>
        <w:rPr>
          <w:rFonts w:eastAsia="Times New Roman" w:cs="Times New Roman"/>
          <w:szCs w:val="24"/>
        </w:rPr>
        <w:t xml:space="preserve">χορεία επιστημονικών </w:t>
      </w:r>
      <w:r w:rsidRPr="00F64BB8">
        <w:rPr>
          <w:rFonts w:eastAsia="Times New Roman" w:cs="Times New Roman"/>
          <w:szCs w:val="24"/>
        </w:rPr>
        <w:t xml:space="preserve">και δικαστικών απόψεων </w:t>
      </w:r>
      <w:r>
        <w:rPr>
          <w:rFonts w:eastAsia="Times New Roman" w:cs="Times New Roman"/>
          <w:szCs w:val="24"/>
        </w:rPr>
        <w:t xml:space="preserve">εγκρίτων </w:t>
      </w:r>
      <w:r w:rsidRPr="00F64BB8">
        <w:rPr>
          <w:rFonts w:eastAsia="Times New Roman" w:cs="Times New Roman"/>
          <w:szCs w:val="24"/>
        </w:rPr>
        <w:t>συνταγματολόγων</w:t>
      </w:r>
      <w:r>
        <w:rPr>
          <w:rFonts w:eastAsia="Times New Roman" w:cs="Times New Roman"/>
          <w:szCs w:val="24"/>
        </w:rPr>
        <w:t>: Χ</w:t>
      </w:r>
      <w:r w:rsidRPr="00F64BB8">
        <w:rPr>
          <w:rFonts w:eastAsia="Times New Roman" w:cs="Times New Roman"/>
          <w:szCs w:val="24"/>
        </w:rPr>
        <w:t>ρυσόγονος</w:t>
      </w:r>
      <w:r>
        <w:rPr>
          <w:rFonts w:eastAsia="Times New Roman" w:cs="Times New Roman"/>
          <w:szCs w:val="24"/>
        </w:rPr>
        <w:t>,</w:t>
      </w:r>
      <w:r w:rsidRPr="00F64BB8">
        <w:rPr>
          <w:rFonts w:eastAsia="Times New Roman" w:cs="Times New Roman"/>
          <w:szCs w:val="24"/>
        </w:rPr>
        <w:t xml:space="preserve"> Δελής</w:t>
      </w:r>
      <w:r>
        <w:rPr>
          <w:rFonts w:eastAsia="Times New Roman" w:cs="Times New Roman"/>
          <w:szCs w:val="24"/>
        </w:rPr>
        <w:t>,</w:t>
      </w:r>
      <w:r w:rsidRPr="00F64BB8">
        <w:rPr>
          <w:rFonts w:eastAsia="Times New Roman" w:cs="Times New Roman"/>
          <w:szCs w:val="24"/>
        </w:rPr>
        <w:t xml:space="preserve"> Βλαχόπουλος</w:t>
      </w:r>
      <w:r>
        <w:rPr>
          <w:rFonts w:eastAsia="Times New Roman" w:cs="Times New Roman"/>
          <w:szCs w:val="24"/>
        </w:rPr>
        <w:t>, Μ</w:t>
      </w:r>
      <w:r w:rsidRPr="00F64BB8">
        <w:rPr>
          <w:rFonts w:eastAsia="Times New Roman" w:cs="Times New Roman"/>
          <w:szCs w:val="24"/>
        </w:rPr>
        <w:t>ποτόπουλος</w:t>
      </w:r>
      <w:r>
        <w:rPr>
          <w:rFonts w:eastAsia="Times New Roman" w:cs="Times New Roman"/>
          <w:szCs w:val="24"/>
        </w:rPr>
        <w:t>,</w:t>
      </w:r>
      <w:r w:rsidRPr="00F64BB8">
        <w:rPr>
          <w:rFonts w:eastAsia="Times New Roman" w:cs="Times New Roman"/>
          <w:szCs w:val="24"/>
        </w:rPr>
        <w:t xml:space="preserve"> Ανθόπουλος</w:t>
      </w:r>
      <w:r>
        <w:rPr>
          <w:rFonts w:eastAsia="Times New Roman" w:cs="Times New Roman"/>
          <w:szCs w:val="24"/>
        </w:rPr>
        <w:t>,</w:t>
      </w:r>
      <w:r w:rsidRPr="00F64BB8">
        <w:rPr>
          <w:rFonts w:eastAsia="Times New Roman" w:cs="Times New Roman"/>
          <w:szCs w:val="24"/>
        </w:rPr>
        <w:t xml:space="preserve"> Τσάτσος</w:t>
      </w:r>
      <w:r>
        <w:rPr>
          <w:rFonts w:eastAsia="Times New Roman" w:cs="Times New Roman"/>
          <w:szCs w:val="24"/>
        </w:rPr>
        <w:t>,</w:t>
      </w:r>
      <w:r w:rsidRPr="00F64BB8">
        <w:rPr>
          <w:rFonts w:eastAsia="Times New Roman" w:cs="Times New Roman"/>
          <w:szCs w:val="24"/>
        </w:rPr>
        <w:t xml:space="preserve"> Μάνεσης</w:t>
      </w:r>
      <w:r>
        <w:rPr>
          <w:rFonts w:eastAsia="Times New Roman" w:cs="Times New Roman"/>
          <w:szCs w:val="24"/>
        </w:rPr>
        <w:t>,</w:t>
      </w:r>
      <w:r w:rsidRPr="00F64BB8">
        <w:rPr>
          <w:rFonts w:eastAsia="Times New Roman" w:cs="Times New Roman"/>
          <w:szCs w:val="24"/>
        </w:rPr>
        <w:t xml:space="preserve"> Αθανασίου</w:t>
      </w:r>
      <w:r>
        <w:rPr>
          <w:rFonts w:eastAsia="Times New Roman" w:cs="Times New Roman"/>
          <w:szCs w:val="24"/>
        </w:rPr>
        <w:t>,</w:t>
      </w:r>
      <w:r w:rsidRPr="00F64BB8">
        <w:rPr>
          <w:rFonts w:eastAsia="Times New Roman" w:cs="Times New Roman"/>
          <w:szCs w:val="24"/>
        </w:rPr>
        <w:t xml:space="preserve"> πρώην Υπουργός Δικαιοσύνης</w:t>
      </w:r>
      <w:r>
        <w:rPr>
          <w:rFonts w:eastAsia="Times New Roman" w:cs="Times New Roman"/>
          <w:szCs w:val="24"/>
        </w:rPr>
        <w:t>,</w:t>
      </w:r>
      <w:r w:rsidRPr="00F64BB8">
        <w:rPr>
          <w:rFonts w:eastAsia="Times New Roman" w:cs="Times New Roman"/>
          <w:szCs w:val="24"/>
        </w:rPr>
        <w:t xml:space="preserve"> </w:t>
      </w:r>
      <w:r>
        <w:rPr>
          <w:rFonts w:eastAsia="Times New Roman" w:cs="Times New Roman"/>
          <w:szCs w:val="24"/>
        </w:rPr>
        <w:t>Α</w:t>
      </w:r>
      <w:r w:rsidRPr="00F64BB8">
        <w:rPr>
          <w:rFonts w:eastAsia="Times New Roman" w:cs="Times New Roman"/>
          <w:szCs w:val="24"/>
        </w:rPr>
        <w:t>ρεοπαγίτης</w:t>
      </w:r>
      <w:r>
        <w:rPr>
          <w:rFonts w:eastAsia="Times New Roman" w:cs="Times New Roman"/>
          <w:szCs w:val="24"/>
        </w:rPr>
        <w:t>-Α</w:t>
      </w:r>
      <w:r w:rsidRPr="00F64BB8">
        <w:rPr>
          <w:rFonts w:eastAsia="Times New Roman" w:cs="Times New Roman"/>
          <w:szCs w:val="24"/>
        </w:rPr>
        <w:t>ντιπρόεδρος του Αρείου Πάγου</w:t>
      </w:r>
      <w:r>
        <w:rPr>
          <w:rFonts w:eastAsia="Times New Roman" w:cs="Times New Roman"/>
          <w:szCs w:val="24"/>
        </w:rPr>
        <w:t>,</w:t>
      </w:r>
      <w:r w:rsidRPr="00F64BB8">
        <w:rPr>
          <w:rFonts w:eastAsia="Times New Roman" w:cs="Times New Roman"/>
          <w:szCs w:val="24"/>
        </w:rPr>
        <w:t xml:space="preserve"> </w:t>
      </w:r>
      <w:r>
        <w:rPr>
          <w:rFonts w:eastAsia="Times New Roman" w:cs="Times New Roman"/>
          <w:szCs w:val="24"/>
        </w:rPr>
        <w:t>απόφαση Ο</w:t>
      </w:r>
      <w:r w:rsidRPr="00F64BB8">
        <w:rPr>
          <w:rFonts w:eastAsia="Times New Roman" w:cs="Times New Roman"/>
          <w:szCs w:val="24"/>
        </w:rPr>
        <w:t>λομέλειας του Συμβουλίου Επικρατείας</w:t>
      </w:r>
      <w:r>
        <w:rPr>
          <w:rFonts w:eastAsia="Times New Roman" w:cs="Times New Roman"/>
          <w:szCs w:val="24"/>
        </w:rPr>
        <w:t>. Αυτά τα</w:t>
      </w:r>
      <w:r w:rsidRPr="00F64BB8">
        <w:rPr>
          <w:rFonts w:eastAsia="Times New Roman" w:cs="Times New Roman"/>
          <w:szCs w:val="24"/>
        </w:rPr>
        <w:t xml:space="preserve"> στοιχεία</w:t>
      </w:r>
      <w:r>
        <w:rPr>
          <w:rFonts w:eastAsia="Times New Roman" w:cs="Times New Roman"/>
          <w:szCs w:val="24"/>
        </w:rPr>
        <w:t xml:space="preserve"> αποδεικνύουν</w:t>
      </w:r>
      <w:r w:rsidRPr="00F64BB8">
        <w:rPr>
          <w:rFonts w:eastAsia="Times New Roman" w:cs="Times New Roman"/>
          <w:szCs w:val="24"/>
        </w:rPr>
        <w:t xml:space="preserve"> ότι η </w:t>
      </w:r>
      <w:r>
        <w:rPr>
          <w:rFonts w:eastAsia="Times New Roman" w:cs="Times New Roman"/>
          <w:szCs w:val="24"/>
        </w:rPr>
        <w:t>α</w:t>
      </w:r>
      <w:r w:rsidRPr="00F64BB8">
        <w:rPr>
          <w:rFonts w:eastAsia="Times New Roman" w:cs="Times New Roman"/>
          <w:szCs w:val="24"/>
        </w:rPr>
        <w:t xml:space="preserve">ναθεωρητική Βουλή δεν δεσμεύεται ως προς το περιεχόμενο για την </w:t>
      </w:r>
      <w:r>
        <w:rPr>
          <w:rFonts w:eastAsia="Times New Roman" w:cs="Times New Roman"/>
          <w:szCs w:val="24"/>
        </w:rPr>
        <w:t xml:space="preserve">επιτέλεση </w:t>
      </w:r>
      <w:r w:rsidRPr="00F64BB8">
        <w:rPr>
          <w:rFonts w:eastAsia="Times New Roman" w:cs="Times New Roman"/>
          <w:szCs w:val="24"/>
        </w:rPr>
        <w:t xml:space="preserve">της </w:t>
      </w:r>
      <w:r>
        <w:rPr>
          <w:rFonts w:eastAsia="Times New Roman" w:cs="Times New Roman"/>
          <w:szCs w:val="24"/>
        </w:rPr>
        <w:t>Α</w:t>
      </w:r>
      <w:r w:rsidRPr="00F64BB8">
        <w:rPr>
          <w:rFonts w:eastAsia="Times New Roman" w:cs="Times New Roman"/>
          <w:szCs w:val="24"/>
        </w:rPr>
        <w:t>ναθεωρήσε</w:t>
      </w:r>
      <w:r w:rsidRPr="00F64BB8">
        <w:rPr>
          <w:rFonts w:eastAsia="Times New Roman" w:cs="Times New Roman"/>
          <w:szCs w:val="24"/>
        </w:rPr>
        <w:t xml:space="preserve">ως </w:t>
      </w:r>
      <w:r w:rsidRPr="00F64BB8">
        <w:rPr>
          <w:rFonts w:eastAsia="Times New Roman" w:cs="Times New Roman"/>
          <w:szCs w:val="24"/>
        </w:rPr>
        <w:t>από τις προτάσ</w:t>
      </w:r>
      <w:r>
        <w:rPr>
          <w:rFonts w:eastAsia="Times New Roman" w:cs="Times New Roman"/>
          <w:szCs w:val="24"/>
        </w:rPr>
        <w:t>εις της π</w:t>
      </w:r>
      <w:r w:rsidRPr="00F64BB8">
        <w:rPr>
          <w:rFonts w:eastAsia="Times New Roman" w:cs="Times New Roman"/>
          <w:szCs w:val="24"/>
        </w:rPr>
        <w:t>αρούσης Βουλής</w:t>
      </w:r>
      <w:r>
        <w:rPr>
          <w:rFonts w:eastAsia="Times New Roman" w:cs="Times New Roman"/>
          <w:szCs w:val="24"/>
        </w:rPr>
        <w:t>,</w:t>
      </w:r>
      <w:r w:rsidRPr="00F64BB8">
        <w:rPr>
          <w:rFonts w:eastAsia="Times New Roman" w:cs="Times New Roman"/>
          <w:szCs w:val="24"/>
        </w:rPr>
        <w:t xml:space="preserve"> της </w:t>
      </w:r>
      <w:r>
        <w:rPr>
          <w:rFonts w:eastAsia="Times New Roman" w:cs="Times New Roman"/>
          <w:szCs w:val="24"/>
        </w:rPr>
        <w:t>προτείνουσας</w:t>
      </w:r>
      <w:r w:rsidRPr="00F64BB8">
        <w:rPr>
          <w:rFonts w:eastAsia="Times New Roman" w:cs="Times New Roman"/>
          <w:szCs w:val="24"/>
        </w:rPr>
        <w:t xml:space="preserve"> Βουλής</w:t>
      </w:r>
      <w:r>
        <w:rPr>
          <w:rFonts w:eastAsia="Times New Roman" w:cs="Times New Roman"/>
          <w:szCs w:val="24"/>
        </w:rPr>
        <w:t>.</w:t>
      </w:r>
    </w:p>
    <w:p w14:paraId="0A5DE006" w14:textId="77777777" w:rsidR="00415E13" w:rsidRDefault="00E650A0">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Κωνσταντίνος Τασούλας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w:t>
      </w:r>
      <w:r w:rsidRPr="000D63A8">
        <w:rPr>
          <w:rFonts w:eastAsia="Times New Roman" w:cs="Times New Roman"/>
          <w:szCs w:val="24"/>
        </w:rPr>
        <w:t>ς και Πρακτικών της Βουλής)</w:t>
      </w:r>
    </w:p>
    <w:p w14:paraId="0A5DE007" w14:textId="77777777" w:rsidR="00415E13" w:rsidRDefault="00E650A0">
      <w:pPr>
        <w:spacing w:line="600" w:lineRule="auto"/>
        <w:ind w:firstLine="720"/>
        <w:jc w:val="both"/>
        <w:rPr>
          <w:rFonts w:eastAsia="Times New Roman" w:cs="Times New Roman"/>
          <w:szCs w:val="24"/>
        </w:rPr>
      </w:pPr>
      <w:r w:rsidRPr="00F64BB8">
        <w:rPr>
          <w:rFonts w:eastAsia="Times New Roman" w:cs="Times New Roman"/>
          <w:szCs w:val="24"/>
        </w:rPr>
        <w:t>Εμείς δεν κάναμε τίποτα αιφνιδιαστικό</w:t>
      </w:r>
      <w:r>
        <w:rPr>
          <w:rFonts w:eastAsia="Times New Roman" w:cs="Times New Roman"/>
          <w:szCs w:val="24"/>
        </w:rPr>
        <w:t>,</w:t>
      </w:r>
      <w:r w:rsidRPr="00F64BB8">
        <w:rPr>
          <w:rFonts w:eastAsia="Times New Roman" w:cs="Times New Roman"/>
          <w:szCs w:val="24"/>
        </w:rPr>
        <w:t xml:space="preserve"> κα</w:t>
      </w:r>
      <w:r>
        <w:rPr>
          <w:rFonts w:eastAsia="Times New Roman" w:cs="Times New Roman"/>
          <w:szCs w:val="24"/>
        </w:rPr>
        <w:t>μ</w:t>
      </w:r>
      <w:r w:rsidRPr="00F64BB8">
        <w:rPr>
          <w:rFonts w:eastAsia="Times New Roman" w:cs="Times New Roman"/>
          <w:szCs w:val="24"/>
        </w:rPr>
        <w:t xml:space="preserve">μία </w:t>
      </w:r>
      <w:r>
        <w:rPr>
          <w:rFonts w:eastAsia="Times New Roman" w:cs="Times New Roman"/>
          <w:szCs w:val="24"/>
        </w:rPr>
        <w:t>«</w:t>
      </w:r>
      <w:r w:rsidRPr="00F64BB8">
        <w:rPr>
          <w:rFonts w:eastAsia="Times New Roman" w:cs="Times New Roman"/>
          <w:szCs w:val="24"/>
        </w:rPr>
        <w:t>τριπλά</w:t>
      </w:r>
      <w:r>
        <w:rPr>
          <w:rFonts w:eastAsia="Times New Roman" w:cs="Times New Roman"/>
          <w:szCs w:val="24"/>
        </w:rPr>
        <w:t>»</w:t>
      </w:r>
      <w:r w:rsidRPr="00F64BB8">
        <w:rPr>
          <w:rFonts w:eastAsia="Times New Roman" w:cs="Times New Roman"/>
          <w:szCs w:val="24"/>
        </w:rPr>
        <w:t xml:space="preserve"> και κα</w:t>
      </w:r>
      <w:r>
        <w:rPr>
          <w:rFonts w:eastAsia="Times New Roman" w:cs="Times New Roman"/>
          <w:szCs w:val="24"/>
        </w:rPr>
        <w:t>μ</w:t>
      </w:r>
      <w:r w:rsidRPr="00F64BB8">
        <w:rPr>
          <w:rFonts w:eastAsia="Times New Roman" w:cs="Times New Roman"/>
          <w:szCs w:val="24"/>
        </w:rPr>
        <w:t xml:space="preserve">μιά κίνηση </w:t>
      </w:r>
      <w:r>
        <w:rPr>
          <w:rFonts w:eastAsia="Times New Roman" w:cs="Times New Roman"/>
          <w:szCs w:val="24"/>
        </w:rPr>
        <w:t>«</w:t>
      </w:r>
      <w:r w:rsidRPr="00F64BB8">
        <w:rPr>
          <w:rFonts w:eastAsia="Times New Roman" w:cs="Times New Roman"/>
          <w:szCs w:val="24"/>
        </w:rPr>
        <w:t>ματ</w:t>
      </w:r>
      <w:r>
        <w:rPr>
          <w:rFonts w:eastAsia="Times New Roman" w:cs="Times New Roman"/>
          <w:szCs w:val="24"/>
        </w:rPr>
        <w:t>»,</w:t>
      </w:r>
      <w:r w:rsidRPr="00F64BB8">
        <w:rPr>
          <w:rFonts w:eastAsia="Times New Roman" w:cs="Times New Roman"/>
          <w:szCs w:val="24"/>
        </w:rPr>
        <w:t xml:space="preserve"> όπως χαρακτηρίστηκε με το να υπερψηφίσου</w:t>
      </w:r>
      <w:r>
        <w:rPr>
          <w:rFonts w:eastAsia="Times New Roman" w:cs="Times New Roman"/>
          <w:szCs w:val="24"/>
        </w:rPr>
        <w:t>με</w:t>
      </w:r>
      <w:r w:rsidRPr="00F64BB8">
        <w:rPr>
          <w:rFonts w:eastAsia="Times New Roman" w:cs="Times New Roman"/>
          <w:szCs w:val="24"/>
        </w:rPr>
        <w:t xml:space="preserve"> κάποια άρθρα του ΣΥΡΙΖΑ στην Επιτροπή Αναθεώρησης</w:t>
      </w:r>
      <w:r>
        <w:rPr>
          <w:rFonts w:eastAsia="Times New Roman" w:cs="Times New Roman"/>
          <w:szCs w:val="24"/>
        </w:rPr>
        <w:t>,</w:t>
      </w:r>
      <w:r w:rsidRPr="00F64BB8">
        <w:rPr>
          <w:rFonts w:eastAsia="Times New Roman" w:cs="Times New Roman"/>
          <w:szCs w:val="24"/>
        </w:rPr>
        <w:t xml:space="preserve"> ξέροντας </w:t>
      </w:r>
      <w:r>
        <w:rPr>
          <w:rFonts w:eastAsia="Times New Roman" w:cs="Times New Roman"/>
          <w:szCs w:val="24"/>
        </w:rPr>
        <w:t>ω</w:t>
      </w:r>
      <w:r w:rsidRPr="00F64BB8">
        <w:rPr>
          <w:rFonts w:eastAsia="Times New Roman" w:cs="Times New Roman"/>
          <w:szCs w:val="24"/>
        </w:rPr>
        <w:t xml:space="preserve">στόσο ότι η </w:t>
      </w:r>
      <w:r>
        <w:rPr>
          <w:rFonts w:eastAsia="Times New Roman" w:cs="Times New Roman"/>
          <w:szCs w:val="24"/>
        </w:rPr>
        <w:t>Ο</w:t>
      </w:r>
      <w:r w:rsidRPr="00F64BB8">
        <w:rPr>
          <w:rFonts w:eastAsia="Times New Roman" w:cs="Times New Roman"/>
          <w:szCs w:val="24"/>
        </w:rPr>
        <w:t xml:space="preserve">λομέλεια </w:t>
      </w:r>
      <w:r>
        <w:rPr>
          <w:rFonts w:eastAsia="Times New Roman" w:cs="Times New Roman"/>
          <w:szCs w:val="24"/>
        </w:rPr>
        <w:t>είναι</w:t>
      </w:r>
      <w:r w:rsidRPr="00F64BB8">
        <w:rPr>
          <w:rFonts w:eastAsia="Times New Roman" w:cs="Times New Roman"/>
          <w:szCs w:val="24"/>
        </w:rPr>
        <w:t xml:space="preserve"> κυρίαρχη να αποφασίζει και τελικά και όχι</w:t>
      </w:r>
      <w:r>
        <w:rPr>
          <w:rFonts w:eastAsia="Times New Roman" w:cs="Times New Roman"/>
          <w:szCs w:val="24"/>
        </w:rPr>
        <w:t xml:space="preserve"> η</w:t>
      </w:r>
      <w:r w:rsidRPr="00F64BB8">
        <w:rPr>
          <w:rFonts w:eastAsia="Times New Roman" w:cs="Times New Roman"/>
          <w:szCs w:val="24"/>
        </w:rPr>
        <w:t xml:space="preserve"> Επιτροπή Αναθεώρησης</w:t>
      </w:r>
      <w:r>
        <w:rPr>
          <w:rFonts w:eastAsia="Times New Roman" w:cs="Times New Roman"/>
          <w:szCs w:val="24"/>
        </w:rPr>
        <w:t>.</w:t>
      </w:r>
    </w:p>
    <w:p w14:paraId="0A5DE00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Εμείς, ουσιαστικά, σε μια μικρογραφία επιχειρήσαμε να κάνουμε αυτό που σας προτείναμε στη συνολική εικόνα, να ψηφίσουμε τις εκατέρωθεν προτάσεις και να αποφασίσει ο λαός. Το αρνηθήκατε. Εμε</w:t>
      </w:r>
      <w:r>
        <w:rPr>
          <w:rFonts w:eastAsia="Times New Roman" w:cs="Times New Roman"/>
          <w:szCs w:val="24"/>
        </w:rPr>
        <w:t xml:space="preserve">ίς επιλέξαμε κάποιες κοινές προτάσεις σημαντικές, εμβληματικές, όπως είναι η δραστική μείωση των δικαστικών προνομίων του πολιτικού προσωπικού, η πιο ευέλικτη εκλογή των </w:t>
      </w:r>
      <w:r>
        <w:rPr>
          <w:rFonts w:eastAsia="Times New Roman" w:cs="Times New Roman"/>
          <w:szCs w:val="24"/>
        </w:rPr>
        <w:t xml:space="preserve">διοικήσεων </w:t>
      </w:r>
      <w:r>
        <w:rPr>
          <w:rFonts w:eastAsia="Times New Roman" w:cs="Times New Roman"/>
          <w:szCs w:val="24"/>
        </w:rPr>
        <w:t xml:space="preserve">των </w:t>
      </w:r>
      <w:r>
        <w:rPr>
          <w:rFonts w:eastAsia="Times New Roman" w:cs="Times New Roman"/>
          <w:szCs w:val="24"/>
        </w:rPr>
        <w:t>ανεξάρτητων αρχών</w:t>
      </w:r>
      <w:r>
        <w:rPr>
          <w:rFonts w:eastAsia="Times New Roman" w:cs="Times New Roman"/>
          <w:szCs w:val="24"/>
        </w:rPr>
        <w:t xml:space="preserve"> ή η αποσύνδεση της εκλογής του Προέδρου της Δημοκρατί</w:t>
      </w:r>
      <w:r>
        <w:rPr>
          <w:rFonts w:eastAsia="Times New Roman" w:cs="Times New Roman"/>
          <w:szCs w:val="24"/>
        </w:rPr>
        <w:t xml:space="preserve">ας από την πρόκληση εκλογών. </w:t>
      </w:r>
    </w:p>
    <w:p w14:paraId="0A5DE00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Μάλιστα,</w:t>
      </w:r>
      <w:r w:rsidRPr="00774EBF">
        <w:rPr>
          <w:rFonts w:eastAsia="Times New Roman" w:cs="Times New Roman"/>
          <w:szCs w:val="24"/>
        </w:rPr>
        <w:t xml:space="preserve"> </w:t>
      </w:r>
      <w:r>
        <w:rPr>
          <w:rFonts w:eastAsia="Times New Roman" w:cs="Times New Roman"/>
          <w:szCs w:val="24"/>
        </w:rPr>
        <w:t>κύριοι συνάδελφοι, την αποσύνδεση της εκλογής Προέδρου Δημοκρατίας από πρόκληση εκλογών τη δικαιολογείτε με ένα τέλειο επιχείρημα, χωρίς ωστόσο αυτό το τέλειο επιχείρημα το 2014 να σας επηρεάσει. Λέτε ότι η διάλυση τη</w:t>
      </w:r>
      <w:r>
        <w:rPr>
          <w:rFonts w:eastAsia="Times New Roman" w:cs="Times New Roman"/>
          <w:szCs w:val="24"/>
        </w:rPr>
        <w:t xml:space="preserve">ς Βουλής αποτελεί κορυφαία στιγμή στη λειτουργία του κοινοβουλευτικού πολιτεύματος και ότι πρέπει να αποτελεί αντικείμενο μιας πολιτικής απόφασης και όχι </w:t>
      </w:r>
      <w:r>
        <w:rPr>
          <w:rFonts w:eastAsia="Times New Roman" w:cs="Times New Roman"/>
          <w:szCs w:val="24"/>
        </w:rPr>
        <w:t>«</w:t>
      </w:r>
      <w:r>
        <w:rPr>
          <w:rFonts w:eastAsia="Times New Roman" w:cs="Times New Roman"/>
          <w:szCs w:val="24"/>
        </w:rPr>
        <w:t>την παράπλευρη συνέπεια της αποτυχίας άλλων διαδικασιών</w:t>
      </w:r>
      <w:r>
        <w:rPr>
          <w:rFonts w:eastAsia="Times New Roman" w:cs="Times New Roman"/>
          <w:szCs w:val="24"/>
        </w:rPr>
        <w:t>»</w:t>
      </w:r>
      <w:r>
        <w:rPr>
          <w:rFonts w:eastAsia="Times New Roman" w:cs="Times New Roman"/>
          <w:szCs w:val="24"/>
        </w:rPr>
        <w:t xml:space="preserve">, όχι παρενέργεια δηλαδή της αποτυχίας άλλων </w:t>
      </w:r>
      <w:r>
        <w:rPr>
          <w:rFonts w:eastAsia="Times New Roman" w:cs="Times New Roman"/>
          <w:szCs w:val="24"/>
        </w:rPr>
        <w:t xml:space="preserve">διαδικασιών. Και το λέτε αυτό τη στιγμή που πριν τέσσερα χρόνια χρησιμοποιήσατε την εκλογή Προέδρου και </w:t>
      </w:r>
      <w:r>
        <w:rPr>
          <w:rFonts w:eastAsia="Times New Roman" w:cs="Times New Roman"/>
          <w:szCs w:val="24"/>
        </w:rPr>
        <w:lastRenderedPageBreak/>
        <w:t>την παρενέργειά της, για να είστε σήμερα Κυβέρνηση και να κάνετε προτάσεις, για να αλλάξετε αυτά μέσω των οποίων γίνατε Κυβέρνηση</w:t>
      </w:r>
      <w:r>
        <w:rPr>
          <w:rFonts w:eastAsia="Times New Roman" w:cs="Times New Roman"/>
          <w:szCs w:val="24"/>
        </w:rPr>
        <w:t>!</w:t>
      </w:r>
    </w:p>
    <w:p w14:paraId="0A5DE00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Άρα, η Νέα Δημοκρατία</w:t>
      </w:r>
      <w:r>
        <w:rPr>
          <w:rFonts w:eastAsia="Times New Roman" w:cs="Times New Roman"/>
          <w:szCs w:val="24"/>
        </w:rPr>
        <w:t xml:space="preserve"> προτείνει ένα Σύνταγμα λειτουργικό, με εκτεταμένη και τολμηρή </w:t>
      </w:r>
      <w:r>
        <w:rPr>
          <w:rFonts w:eastAsia="Times New Roman" w:cs="Times New Roman"/>
          <w:szCs w:val="24"/>
        </w:rPr>
        <w:t xml:space="preserve">Αναθεώρηση </w:t>
      </w:r>
      <w:r>
        <w:rPr>
          <w:rFonts w:eastAsia="Times New Roman" w:cs="Times New Roman"/>
          <w:szCs w:val="24"/>
        </w:rPr>
        <w:t xml:space="preserve">που αφορά και την κυβερνητική σταθερότητα και την οικονομική ανάπτυξη και την κοινωνική αλληλεγγύη. Αποποιούμεθα κάθε δημαγωγία και λαϊκισμό ενός δήθεν «μαγικού» Συντάγματος. Ζητάμε </w:t>
      </w:r>
      <w:r>
        <w:rPr>
          <w:rFonts w:eastAsia="Times New Roman" w:cs="Times New Roman"/>
          <w:szCs w:val="24"/>
        </w:rPr>
        <w:t>ένα σοβαρό Σύνταγμα, το οποίο θα διευκολύνει την έξοδο της χώρας από την κρίση και τη διατήρηση της χώρας έξω από την κρίση. Αποποιούμαστε και καταψηφίζουμε το Σύνταγμα το οποίο προτείνετε και το οποίο είναι επιστροφή σε όλες τις κακές συνήθειες του παρελθ</w:t>
      </w:r>
      <w:r>
        <w:rPr>
          <w:rFonts w:eastAsia="Times New Roman" w:cs="Times New Roman"/>
          <w:szCs w:val="24"/>
        </w:rPr>
        <w:t>όντος. Είναι ένα Σύνταγμα λεκτικού εμπλουτισμού, χωρίς όμως αυτός ο λεκτικός εμπλουτισμός να υποστηρίζεται από δημοσιονομική ενίσχυση και κατοχύρωση της χώρας και χωρίς να συγκροτεί τίποτα το εκσυγχρονιστικό εν σχέσει με αλλαγές στην παιδεία μέσω των ιδιωτ</w:t>
      </w:r>
      <w:r>
        <w:rPr>
          <w:rFonts w:eastAsia="Times New Roman" w:cs="Times New Roman"/>
          <w:szCs w:val="24"/>
        </w:rPr>
        <w:t xml:space="preserve">ικών πανεπιστημίων, στο περιβάλλον μέσω του περιβαλλοντολογικού ισοζυγίου και της συμβολής του </w:t>
      </w:r>
      <w:r>
        <w:rPr>
          <w:rFonts w:eastAsia="Times New Roman" w:cs="Times New Roman"/>
          <w:szCs w:val="24"/>
        </w:rPr>
        <w:lastRenderedPageBreak/>
        <w:t>κράτους στην προστασία του περιβάλλοντος, στην ανάπτυξη και στη δικαιοσύνη.</w:t>
      </w:r>
    </w:p>
    <w:p w14:paraId="0A5DE00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Σε όλους αυτούς τους τομείς απουσιάζετε. Ζητούμε, έστω και τελευταία στιγμή, να ξανασ</w:t>
      </w:r>
      <w:r>
        <w:rPr>
          <w:rFonts w:eastAsia="Times New Roman" w:cs="Times New Roman"/>
          <w:szCs w:val="24"/>
        </w:rPr>
        <w:t xml:space="preserve">κεφτείτε και να πάμε όλοι μαζί για ένα Σύνταγμα ευθύνης και όχι για ένα Σύνταγμα </w:t>
      </w:r>
      <w:r>
        <w:rPr>
          <w:rFonts w:eastAsia="Times New Roman" w:cs="Times New Roman"/>
          <w:szCs w:val="24"/>
        </w:rPr>
        <w:t xml:space="preserve">δήθεν </w:t>
      </w:r>
      <w:r>
        <w:rPr>
          <w:rFonts w:eastAsia="Times New Roman" w:cs="Times New Roman"/>
          <w:szCs w:val="24"/>
        </w:rPr>
        <w:t>«ευτυχίας», με πολλά εισαγωγικά.</w:t>
      </w:r>
    </w:p>
    <w:p w14:paraId="0A5DE00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Ευχαριστώ.</w:t>
      </w:r>
    </w:p>
    <w:p w14:paraId="0A5DE00D" w14:textId="77777777" w:rsidR="00415E13" w:rsidRDefault="00E650A0">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A5DE00E" w14:textId="77777777" w:rsidR="00415E13" w:rsidRDefault="00E650A0">
      <w:pPr>
        <w:spacing w:line="600" w:lineRule="auto"/>
        <w:ind w:firstLine="720"/>
        <w:jc w:val="both"/>
        <w:rPr>
          <w:rFonts w:eastAsia="Times New Roman" w:cs="Times New Roman"/>
          <w:szCs w:val="24"/>
        </w:rPr>
      </w:pPr>
      <w:r w:rsidRPr="00416092">
        <w:rPr>
          <w:rFonts w:eastAsia="Times New Roman" w:cs="Times New Roman"/>
          <w:b/>
          <w:szCs w:val="24"/>
        </w:rPr>
        <w:t xml:space="preserve">ΠΡΟΕΔΡΟΣ (Νικόλαος Βούτσης): </w:t>
      </w:r>
      <w:r>
        <w:rPr>
          <w:rFonts w:eastAsia="Times New Roman" w:cs="Times New Roman"/>
          <w:szCs w:val="24"/>
        </w:rPr>
        <w:t>Ευχαριστώ.</w:t>
      </w:r>
    </w:p>
    <w:p w14:paraId="0A5DE00F" w14:textId="77777777" w:rsidR="00415E13" w:rsidRDefault="00E650A0">
      <w:pPr>
        <w:spacing w:line="600" w:lineRule="auto"/>
        <w:ind w:firstLine="709"/>
        <w:jc w:val="both"/>
        <w:rPr>
          <w:rFonts w:eastAsia="Times New Roman" w:cs="Times New Roman"/>
        </w:rPr>
      </w:pPr>
      <w:r w:rsidRPr="00636294">
        <w:rPr>
          <w:rFonts w:eastAsia="Times New Roman" w:cs="Times New Roman"/>
        </w:rPr>
        <w:t>Κυρίες και κύριοι συνάδελφοι, έ</w:t>
      </w:r>
      <w:r w:rsidRPr="00636294">
        <w:rPr>
          <w:rFonts w:eastAsia="Times New Roman" w:cs="Times New Roman"/>
        </w:rPr>
        <w:t>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w:t>
      </w:r>
      <w:r w:rsidRPr="00636294">
        <w:rPr>
          <w:rFonts w:eastAsia="Times New Roman" w:cs="Times New Roman"/>
        </w:rPr>
        <w:t xml:space="preserve">γίας της Βουλής, </w:t>
      </w:r>
      <w:r>
        <w:rPr>
          <w:rFonts w:eastAsia="Times New Roman" w:cs="Times New Roman"/>
        </w:rPr>
        <w:t xml:space="preserve">σαράντα οκτώ </w:t>
      </w:r>
      <w:r w:rsidRPr="00636294">
        <w:rPr>
          <w:rFonts w:eastAsia="Times New Roman" w:cs="Times New Roman"/>
        </w:rPr>
        <w:t xml:space="preserve">μαθήτριες και μαθητές και </w:t>
      </w:r>
      <w:r>
        <w:rPr>
          <w:rFonts w:eastAsia="Times New Roman" w:cs="Times New Roman"/>
        </w:rPr>
        <w:t xml:space="preserve">τρεις </w:t>
      </w:r>
      <w:r w:rsidRPr="00636294">
        <w:rPr>
          <w:rFonts w:eastAsia="Times New Roman" w:cs="Times New Roman"/>
        </w:rPr>
        <w:t xml:space="preserve">εκπαιδευτικοί συνοδοί από το </w:t>
      </w:r>
      <w:r>
        <w:rPr>
          <w:rFonts w:eastAsia="Times New Roman" w:cs="Times New Roman"/>
          <w:szCs w:val="24"/>
        </w:rPr>
        <w:t>1</w:t>
      </w:r>
      <w:r w:rsidRPr="007C3A6E">
        <w:rPr>
          <w:rFonts w:eastAsia="Times New Roman" w:cs="Times New Roman"/>
          <w:szCs w:val="24"/>
          <w:vertAlign w:val="superscript"/>
        </w:rPr>
        <w:t>ο</w:t>
      </w:r>
      <w:r>
        <w:rPr>
          <w:rFonts w:eastAsia="Times New Roman" w:cs="Times New Roman"/>
          <w:szCs w:val="24"/>
        </w:rPr>
        <w:t xml:space="preserve"> Δημοτικό Σχολείο Μαραθώνα.</w:t>
      </w:r>
      <w:r w:rsidRPr="00636294">
        <w:rPr>
          <w:rFonts w:eastAsia="Times New Roman" w:cs="Times New Roman"/>
        </w:rPr>
        <w:t xml:space="preserve"> </w:t>
      </w:r>
    </w:p>
    <w:p w14:paraId="0A5DE010" w14:textId="77777777" w:rsidR="00415E13" w:rsidRDefault="00E650A0">
      <w:pPr>
        <w:tabs>
          <w:tab w:val="left" w:pos="709"/>
        </w:tabs>
        <w:spacing w:line="600" w:lineRule="auto"/>
        <w:ind w:firstLine="720"/>
        <w:jc w:val="both"/>
        <w:rPr>
          <w:rFonts w:eastAsia="Times New Roman" w:cs="Times New Roman"/>
        </w:rPr>
      </w:pPr>
      <w:r w:rsidRPr="00636294">
        <w:rPr>
          <w:rFonts w:eastAsia="Times New Roman" w:cs="Times New Roman"/>
        </w:rPr>
        <w:lastRenderedPageBreak/>
        <w:t xml:space="preserve">Η Βουλή τούς καλωσορίζει. </w:t>
      </w:r>
    </w:p>
    <w:p w14:paraId="0A5DE011" w14:textId="77777777" w:rsidR="00415E13" w:rsidRDefault="00E650A0">
      <w:pPr>
        <w:tabs>
          <w:tab w:val="left" w:pos="709"/>
        </w:tabs>
        <w:spacing w:line="600" w:lineRule="auto"/>
        <w:ind w:firstLine="720"/>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14:paraId="0A5DE01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Καλώ στο Βήμα τον κ. Λοβέρδο, εισηγητή της Δημοκρατικής Σ</w:t>
      </w:r>
      <w:r>
        <w:rPr>
          <w:rFonts w:eastAsia="Times New Roman" w:cs="Times New Roman"/>
          <w:szCs w:val="24"/>
        </w:rPr>
        <w:t>υμπαράταξης.</w:t>
      </w:r>
    </w:p>
    <w:p w14:paraId="0A5DE01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Ορίστε, κύριε Λοβέρδο, έχετε τον λόγο. </w:t>
      </w:r>
    </w:p>
    <w:p w14:paraId="0A5DE014"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πολύ, κύριε Πρόεδρε.</w:t>
      </w:r>
    </w:p>
    <w:p w14:paraId="0A5DE01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είχα υποστηρίξει από το 2016, όταν ο ΣΥΡΙΖΑ άρχισε να περιφέρει την αναθεώρηση στις γειτονιές και τα σοκάκια, πως η </w:t>
      </w:r>
      <w:r>
        <w:rPr>
          <w:rFonts w:eastAsia="Times New Roman" w:cs="Times New Roman"/>
          <w:szCs w:val="24"/>
        </w:rPr>
        <w:t xml:space="preserve">Αναθεώρηση </w:t>
      </w:r>
      <w:r>
        <w:rPr>
          <w:rFonts w:eastAsia="Times New Roman" w:cs="Times New Roman"/>
          <w:szCs w:val="24"/>
        </w:rPr>
        <w:t>του Συντάγματος, για να μη γίνει ερήμην των πολιτών, πρέπει να έχει μία αιχμή ιδιαιτέρως κοφτερή. Δεν μπορεί να γίνει σήμερα</w:t>
      </w:r>
      <w:r>
        <w:rPr>
          <w:rFonts w:eastAsia="Times New Roman" w:cs="Times New Roman"/>
          <w:szCs w:val="24"/>
        </w:rPr>
        <w:t>,</w:t>
      </w:r>
      <w:r>
        <w:rPr>
          <w:rFonts w:eastAsia="Times New Roman" w:cs="Times New Roman"/>
          <w:szCs w:val="24"/>
        </w:rPr>
        <w:t xml:space="preserve"> κοινωνικώς και πολιτικώς αντιληπτή η </w:t>
      </w:r>
      <w:r>
        <w:rPr>
          <w:rFonts w:eastAsia="Times New Roman" w:cs="Times New Roman"/>
          <w:szCs w:val="24"/>
        </w:rPr>
        <w:t>Αναθεώρηση</w:t>
      </w:r>
      <w:r>
        <w:rPr>
          <w:rFonts w:eastAsia="Times New Roman" w:cs="Times New Roman"/>
          <w:szCs w:val="24"/>
        </w:rPr>
        <w:t>, με πρόταγμα την ίδια την ύπαρξή της. Δεν φτάνει. Έχω επισημάνει πολλές</w:t>
      </w:r>
      <w:r>
        <w:rPr>
          <w:rFonts w:eastAsia="Times New Roman" w:cs="Times New Roman"/>
          <w:szCs w:val="24"/>
        </w:rPr>
        <w:t xml:space="preserve"> φορές ότι το κύρος από το κύρος του Συντάγματος ουδείς πλέον μπορεί να το αντλήσει. Πέρασαν οι εποχές που ο λόγος περί Συντάγματος εμπεριείχε αυταξία. Σήμερα, για να έχει εκτόπισμα μια πρόταση </w:t>
      </w:r>
      <w:r>
        <w:rPr>
          <w:rFonts w:eastAsia="Times New Roman" w:cs="Times New Roman"/>
          <w:szCs w:val="24"/>
        </w:rPr>
        <w:lastRenderedPageBreak/>
        <w:t>για την αναθεώρηση του Καταστατικού Χάρτη της Ελληνικής Δημοκρ</w:t>
      </w:r>
      <w:r>
        <w:rPr>
          <w:rFonts w:eastAsia="Times New Roman" w:cs="Times New Roman"/>
          <w:szCs w:val="24"/>
        </w:rPr>
        <w:t>ατίας πρέπει να αφορά τα πολιτικώς και κοινωνικώς επίμαχα ζητήματα.</w:t>
      </w:r>
    </w:p>
    <w:p w14:paraId="0A5DE01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Μόνη αιχμή σήμερα</w:t>
      </w:r>
      <w:r>
        <w:rPr>
          <w:rFonts w:eastAsia="Times New Roman" w:cs="Times New Roman"/>
          <w:szCs w:val="24"/>
        </w:rPr>
        <w:t>,</w:t>
      </w:r>
      <w:r>
        <w:rPr>
          <w:rFonts w:eastAsia="Times New Roman" w:cs="Times New Roman"/>
          <w:szCs w:val="24"/>
        </w:rPr>
        <w:t xml:space="preserve"> θα ήταν η επικέντρωση της </w:t>
      </w:r>
      <w:r>
        <w:rPr>
          <w:rFonts w:eastAsia="Times New Roman" w:cs="Times New Roman"/>
          <w:szCs w:val="24"/>
        </w:rPr>
        <w:t>Αναθεώρησης</w:t>
      </w:r>
      <w:r>
        <w:rPr>
          <w:rFonts w:eastAsia="Times New Roman" w:cs="Times New Roman"/>
          <w:szCs w:val="24"/>
        </w:rPr>
        <w:t xml:space="preserve"> στον πολίτη με όλες τις ιδιότητές του, ως πολίτη που συμμετέχει στην πολιτική ζωή του τόπου, ως διοικουμένου, ως διαδίκου, ως οικον</w:t>
      </w:r>
      <w:r>
        <w:rPr>
          <w:rFonts w:eastAsia="Times New Roman" w:cs="Times New Roman"/>
          <w:szCs w:val="24"/>
        </w:rPr>
        <w:t>ομικού υποκειμένου, ως φορέα δικαιωμάτων. Δεν εισακούστηκα. Προτιμήθηκαν οι ανοιχτοί λογαριασμοί των κομμάτων με το εκλογικό σώμα, οι επιστημονικές προτιμήσεις, οι ιδεοληψίες, τα εσωτερικά θέματα του πολιτικού μας συστήματος. Κι έτσι, όπως έλεγα και όπως κ</w:t>
      </w:r>
      <w:r>
        <w:rPr>
          <w:rFonts w:eastAsia="Times New Roman" w:cs="Times New Roman"/>
          <w:szCs w:val="24"/>
        </w:rPr>
        <w:t>ατέστη πραγματικότητα, οι διαδικασίες της Επιτροπής Αναθεώρησης του Συντάγματος</w:t>
      </w:r>
      <w:r>
        <w:rPr>
          <w:rFonts w:eastAsia="Times New Roman" w:cs="Times New Roman"/>
          <w:szCs w:val="24"/>
        </w:rPr>
        <w:t>,</w:t>
      </w:r>
      <w:r>
        <w:rPr>
          <w:rFonts w:eastAsia="Times New Roman" w:cs="Times New Roman"/>
          <w:szCs w:val="24"/>
        </w:rPr>
        <w:t xml:space="preserve"> κινήθηκαν σε συνθήκες πολιτικής και κοινωνικής ανυποληψίας. Ουδείς ασχολήθηκε με την </w:t>
      </w:r>
      <w:r>
        <w:rPr>
          <w:rFonts w:eastAsia="Times New Roman" w:cs="Times New Roman"/>
          <w:szCs w:val="24"/>
        </w:rPr>
        <w:t>Αναθεώρηση</w:t>
      </w:r>
      <w:r>
        <w:rPr>
          <w:rFonts w:eastAsia="Times New Roman" w:cs="Times New Roman"/>
          <w:szCs w:val="24"/>
        </w:rPr>
        <w:t>. Ελάχιστα δημοσιεύματα υπήρξαν και αυτά μόνο για όποιες στιγμές υπήρχε ένταση σ</w:t>
      </w:r>
      <w:r>
        <w:rPr>
          <w:rFonts w:eastAsia="Times New Roman" w:cs="Times New Roman"/>
          <w:szCs w:val="24"/>
        </w:rPr>
        <w:t xml:space="preserve">τις εργασίες της </w:t>
      </w:r>
      <w:r>
        <w:rPr>
          <w:rFonts w:eastAsia="Times New Roman" w:cs="Times New Roman"/>
          <w:szCs w:val="24"/>
        </w:rPr>
        <w:t>επιτροπής</w:t>
      </w:r>
      <w:r>
        <w:rPr>
          <w:rFonts w:eastAsia="Times New Roman" w:cs="Times New Roman"/>
          <w:szCs w:val="24"/>
        </w:rPr>
        <w:t>, που κι αυτές οι εντάσεις ήταν ελάχιστες, διότι γενικώς το κλίμα ήταν καλό.</w:t>
      </w:r>
    </w:p>
    <w:p w14:paraId="0A5DE01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Ένα δεύτερο θέμα που θέλω να θίξω εισαγωγικώς είναι αυτό του χρόνου των εργασιών της Επιτροπής Αναθεώρησης, </w:t>
      </w:r>
      <w:r>
        <w:rPr>
          <w:rFonts w:eastAsia="Times New Roman" w:cs="Times New Roman"/>
          <w:szCs w:val="24"/>
        </w:rPr>
        <w:lastRenderedPageBreak/>
        <w:t xml:space="preserve">που ήταν ελάχιστος. Μπορεί ο Πρόεδρός της, ο </w:t>
      </w:r>
      <w:r>
        <w:rPr>
          <w:rFonts w:eastAsia="Times New Roman" w:cs="Times New Roman"/>
          <w:szCs w:val="24"/>
        </w:rPr>
        <w:t xml:space="preserve">κ. Παρασκευόπουλος, να ήταν επιεικής σε ό,τι αφορά τις ομιλίες μας, μπορεί να διηύθυνε αντικειμενικά τις εργασίες της </w:t>
      </w:r>
      <w:r>
        <w:rPr>
          <w:rFonts w:eastAsia="Times New Roman" w:cs="Times New Roman"/>
          <w:szCs w:val="24"/>
        </w:rPr>
        <w:t>επιτροπής</w:t>
      </w:r>
      <w:r>
        <w:rPr>
          <w:rFonts w:eastAsia="Times New Roman" w:cs="Times New Roman"/>
          <w:szCs w:val="24"/>
        </w:rPr>
        <w:t>, ωστόσο για να ολοκληρωθεί το έργο μας, έπρεπε να ομαδοποιούνται δεκάδες άρθρα που ρυθμίζουν τα κρισιμότερα των θεμάτων, όπως τη</w:t>
      </w:r>
      <w:r>
        <w:rPr>
          <w:rFonts w:eastAsia="Times New Roman" w:cs="Times New Roman"/>
          <w:szCs w:val="24"/>
        </w:rPr>
        <w:t xml:space="preserve">ν καθυστέρηση στην απονομή της </w:t>
      </w:r>
      <w:r>
        <w:rPr>
          <w:rFonts w:eastAsia="Times New Roman" w:cs="Times New Roman"/>
          <w:szCs w:val="24"/>
        </w:rPr>
        <w:t>δικαιοσύνης</w:t>
      </w:r>
      <w:r>
        <w:rPr>
          <w:rFonts w:eastAsia="Times New Roman" w:cs="Times New Roman"/>
          <w:szCs w:val="24"/>
        </w:rPr>
        <w:t xml:space="preserve">, την καθυστέρηση των αποφάσεων της </w:t>
      </w:r>
      <w:r>
        <w:rPr>
          <w:rFonts w:eastAsia="Times New Roman" w:cs="Times New Roman"/>
          <w:szCs w:val="24"/>
        </w:rPr>
        <w:t>διοίκησης</w:t>
      </w:r>
      <w:r>
        <w:rPr>
          <w:rFonts w:eastAsia="Times New Roman" w:cs="Times New Roman"/>
          <w:szCs w:val="24"/>
        </w:rPr>
        <w:t>, τη μανιώδη αλλαγή των φορολογικών νόμων,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
    <w:p w14:paraId="0A5DE01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Αντί, λοιπόν, της διάκρισης των θεμάτων σε ενότητες, αυτά τσουβαλιάστηκαν. Τσουβαλιάστηκαν, όμως, θέματα που αφορούν τ</w:t>
      </w:r>
      <w:r>
        <w:rPr>
          <w:rFonts w:eastAsia="Times New Roman" w:cs="Times New Roman"/>
          <w:szCs w:val="24"/>
        </w:rPr>
        <w:t>ην καθημερινή ζωή των πολιτών στα κρίσιμα σημεία της κι έτσι, η διείσδυσή μας στα προβλήματα και η αναζήτηση λύσεων δεν ήταν η δέουσα. Ήταν κατά βάση επιδερμική.</w:t>
      </w:r>
    </w:p>
    <w:p w14:paraId="0A5DE01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Ως </w:t>
      </w:r>
      <w:r>
        <w:rPr>
          <w:rFonts w:eastAsia="Times New Roman" w:cs="Times New Roman"/>
          <w:szCs w:val="24"/>
        </w:rPr>
        <w:t>γενικός εισηγητής</w:t>
      </w:r>
      <w:r>
        <w:rPr>
          <w:rFonts w:eastAsia="Times New Roman" w:cs="Times New Roman"/>
          <w:szCs w:val="24"/>
        </w:rPr>
        <w:t xml:space="preserve"> της Δημοκρατικής Συμπαράταξης, κινήθηκα στο πλαίσιο των θέσεων αρχής που </w:t>
      </w:r>
      <w:r>
        <w:rPr>
          <w:rFonts w:eastAsia="Times New Roman" w:cs="Times New Roman"/>
          <w:szCs w:val="24"/>
        </w:rPr>
        <w:t>μόλις ανέφερα και αποκλειστικά μέσα σ' αυτό το πλαίσιο θα παρουσιάσω λακωνικά τις θέσεις μας σήμερα, εδώ, στην Εθνική Αντιπροσωπεία</w:t>
      </w:r>
    </w:p>
    <w:p w14:paraId="0A5DE01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Όμως, πριν μπω στις προτάσεις μας, θέλω να κάνω μια αναφορά στη στάση μας κατά την ψηφοφορία. Όντως, από την πρώτη στιγμή ξε</w:t>
      </w:r>
      <w:r>
        <w:rPr>
          <w:rFonts w:eastAsia="Times New Roman" w:cs="Times New Roman"/>
          <w:szCs w:val="24"/>
        </w:rPr>
        <w:t xml:space="preserve">καθαρίσαμε ότι αποκλείεται με την ψήφο μας να καταστήσουμε την επόμενη, δηλαδή την </w:t>
      </w:r>
      <w:r>
        <w:rPr>
          <w:rFonts w:eastAsia="Times New Roman" w:cs="Times New Roman"/>
          <w:szCs w:val="24"/>
        </w:rPr>
        <w:t xml:space="preserve">αναθεωρητική </w:t>
      </w:r>
      <w:r>
        <w:rPr>
          <w:rFonts w:eastAsia="Times New Roman" w:cs="Times New Roman"/>
          <w:szCs w:val="24"/>
        </w:rPr>
        <w:t>Βουλή, συνταγματικό υποχείριο του κόμματος που θα κερδίσει στις εκλογές. Κα</w:t>
      </w:r>
      <w:r>
        <w:rPr>
          <w:rFonts w:eastAsia="Times New Roman" w:cs="Times New Roman"/>
          <w:szCs w:val="24"/>
        </w:rPr>
        <w:t>μ</w:t>
      </w:r>
      <w:r>
        <w:rPr>
          <w:rFonts w:eastAsia="Times New Roman" w:cs="Times New Roman"/>
          <w:szCs w:val="24"/>
        </w:rPr>
        <w:t>μία διάταξη –αυτή είναι η θέση μας- δεν πρέπει να συμπεριληφθεί στις προτάσεις αναθε</w:t>
      </w:r>
      <w:r>
        <w:rPr>
          <w:rFonts w:eastAsia="Times New Roman" w:cs="Times New Roman"/>
          <w:szCs w:val="24"/>
        </w:rPr>
        <w:t>ώρησης εξοπλισμένη με εκατόν ογδόντα ψήφους. Κα</w:t>
      </w:r>
      <w:r>
        <w:rPr>
          <w:rFonts w:eastAsia="Times New Roman" w:cs="Times New Roman"/>
          <w:szCs w:val="24"/>
        </w:rPr>
        <w:t>μ</w:t>
      </w:r>
      <w:r>
        <w:rPr>
          <w:rFonts w:eastAsia="Times New Roman" w:cs="Times New Roman"/>
          <w:szCs w:val="24"/>
        </w:rPr>
        <w:t xml:space="preserve">μία διάταξη δεν πρέπει να αναθεωρείται με αυτήν την ισχύ στην προτείνουσα Βουλή και στην επόμενη </w:t>
      </w:r>
      <w:r>
        <w:rPr>
          <w:rFonts w:eastAsia="Times New Roman" w:cs="Times New Roman"/>
          <w:szCs w:val="24"/>
        </w:rPr>
        <w:t xml:space="preserve">αναθεωρητική </w:t>
      </w:r>
      <w:r>
        <w:rPr>
          <w:rFonts w:eastAsia="Times New Roman" w:cs="Times New Roman"/>
          <w:szCs w:val="24"/>
        </w:rPr>
        <w:t>να είναι αρκετή η πλειοψηφία των εκατόν πενήντα ενός ψήφων.</w:t>
      </w:r>
    </w:p>
    <w:p w14:paraId="0A5DE01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Απευθύνθηκα</w:t>
      </w:r>
      <w:r>
        <w:rPr>
          <w:rFonts w:eastAsia="Times New Roman" w:cs="Times New Roman"/>
          <w:szCs w:val="24"/>
        </w:rPr>
        <w:t>,</w:t>
      </w:r>
      <w:r>
        <w:rPr>
          <w:rFonts w:eastAsia="Times New Roman" w:cs="Times New Roman"/>
          <w:szCs w:val="24"/>
        </w:rPr>
        <w:t xml:space="preserve"> πρωτίστως</w:t>
      </w:r>
      <w:r>
        <w:rPr>
          <w:rFonts w:eastAsia="Times New Roman" w:cs="Times New Roman"/>
          <w:szCs w:val="24"/>
        </w:rPr>
        <w:t>,</w:t>
      </w:r>
      <w:r>
        <w:rPr>
          <w:rFonts w:eastAsia="Times New Roman" w:cs="Times New Roman"/>
          <w:szCs w:val="24"/>
        </w:rPr>
        <w:t xml:space="preserve"> στους Βουλευτέ</w:t>
      </w:r>
      <w:r>
        <w:rPr>
          <w:rFonts w:eastAsia="Times New Roman" w:cs="Times New Roman"/>
          <w:szCs w:val="24"/>
        </w:rPr>
        <w:t xml:space="preserve">ς του ΣΥΡΙΖΑ και τους είπα να το σκεφτούν δυο φορές, διότι ναι μεν προσπάθησαν την </w:t>
      </w:r>
      <w:r>
        <w:rPr>
          <w:rFonts w:eastAsia="Times New Roman" w:cs="Times New Roman"/>
          <w:szCs w:val="24"/>
        </w:rPr>
        <w:t xml:space="preserve">Αναθεώρηση </w:t>
      </w:r>
      <w:r>
        <w:rPr>
          <w:rFonts w:eastAsia="Times New Roman" w:cs="Times New Roman"/>
          <w:szCs w:val="24"/>
        </w:rPr>
        <w:t>του Συντάγματος να την εντάξουν στα εργαλεία τους ως δήθεν προσπάθεια θεσμικής αλλαγής από κόμμα που ξέρει τι ακριβώς συμβαίνει, έχει επίγνωση και προτείνει αλλαγ</w:t>
      </w:r>
      <w:r>
        <w:rPr>
          <w:rFonts w:eastAsia="Times New Roman" w:cs="Times New Roman"/>
          <w:szCs w:val="24"/>
        </w:rPr>
        <w:t>ές στα κρίσιμα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ώρα παγιδεύεστε. Παγιδεύεστε να ψηφίσετε μαζί με τη Νέα Δημοκρατία την αλλαγή του άρθρου 32, </w:t>
      </w:r>
      <w:r>
        <w:rPr>
          <w:rFonts w:eastAsia="Times New Roman" w:cs="Times New Roman"/>
          <w:szCs w:val="24"/>
        </w:rPr>
        <w:lastRenderedPageBreak/>
        <w:t>ώστε στην επόμενη Βουλή που κατά το Σύνταγμα, κατά το άρθρο 110, στην πρώτη Σύνοδό της, τις πρώτες εβδομάδες δηλαδή της νέας Βουλής, θα αναθεωρήσε</w:t>
      </w:r>
      <w:r>
        <w:rPr>
          <w:rFonts w:eastAsia="Times New Roman" w:cs="Times New Roman"/>
          <w:szCs w:val="24"/>
        </w:rPr>
        <w:t>ι το Σύνταγμα, όποτε κι αν κάνετε εκλογές, να προλάβετε την αναθεώρηση του άρθρου 32 πριν την εκλογή του Προέδρου της Δημοκρατίας το 2020.</w:t>
      </w:r>
    </w:p>
    <w:p w14:paraId="0A5DE01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Παγιδευτήκατε. </w:t>
      </w:r>
      <w:r>
        <w:rPr>
          <w:rFonts w:eastAsia="Times New Roman" w:cs="Times New Roman"/>
          <w:szCs w:val="24"/>
        </w:rPr>
        <w:t>Έ</w:t>
      </w:r>
      <w:r>
        <w:rPr>
          <w:rFonts w:eastAsia="Times New Roman" w:cs="Times New Roman"/>
          <w:szCs w:val="24"/>
        </w:rPr>
        <w:t xml:space="preserve">λεγα από την πρώτη μέρα –και οι ομιλίες μου είναι καταγεγραμμένες στα Πρακτικά- να προσεχθεί αυτό το </w:t>
      </w:r>
      <w:r>
        <w:rPr>
          <w:rFonts w:eastAsia="Times New Roman" w:cs="Times New Roman"/>
          <w:szCs w:val="24"/>
        </w:rPr>
        <w:t xml:space="preserve">θέμα της διαδικασίας, αλλά η αλαζονεία δεν επιτρέπει τη συνεννόηση. Η αλαζονεία επιβάλλει συμπεριφορές που τελικά οδηγούν σε ήττες </w:t>
      </w:r>
      <w:r>
        <w:rPr>
          <w:rFonts w:eastAsia="Times New Roman" w:cs="Times New Roman"/>
          <w:szCs w:val="24"/>
        </w:rPr>
        <w:t>και</w:t>
      </w:r>
      <w:r>
        <w:rPr>
          <w:rFonts w:eastAsia="Times New Roman" w:cs="Times New Roman"/>
          <w:szCs w:val="24"/>
        </w:rPr>
        <w:t xml:space="preserve"> είναι μια ήττα προς την οποία σπεύδετε, τρέχετε</w:t>
      </w:r>
      <w:r>
        <w:rPr>
          <w:rFonts w:eastAsia="Times New Roman" w:cs="Times New Roman"/>
          <w:szCs w:val="24"/>
        </w:rPr>
        <w:t>,</w:t>
      </w:r>
      <w:r>
        <w:rPr>
          <w:rFonts w:eastAsia="Times New Roman" w:cs="Times New Roman"/>
          <w:szCs w:val="24"/>
        </w:rPr>
        <w:t xml:space="preserve"> όσο μπορείτε πιο γρήγορα.</w:t>
      </w:r>
      <w:r>
        <w:rPr>
          <w:rFonts w:eastAsia="Times New Roman" w:cs="Times New Roman"/>
          <w:szCs w:val="24"/>
        </w:rPr>
        <w:t xml:space="preserve"> </w:t>
      </w:r>
    </w:p>
    <w:p w14:paraId="0A5DE01D" w14:textId="77777777" w:rsidR="00415E13" w:rsidRDefault="00E650A0">
      <w:pPr>
        <w:spacing w:after="0" w:line="600" w:lineRule="auto"/>
        <w:ind w:firstLine="720"/>
        <w:jc w:val="both"/>
        <w:rPr>
          <w:rFonts w:eastAsia="Times New Roman" w:cs="Times New Roman"/>
          <w:szCs w:val="24"/>
        </w:rPr>
      </w:pPr>
      <w:r>
        <w:rPr>
          <w:rFonts w:eastAsia="Times New Roman" w:cs="Times New Roman"/>
          <w:szCs w:val="24"/>
        </w:rPr>
        <w:t xml:space="preserve">Εμείς, κυρίες και κύριοι Βουλευτές, δεν </w:t>
      </w:r>
      <w:r>
        <w:rPr>
          <w:rFonts w:eastAsia="Times New Roman" w:cs="Times New Roman"/>
          <w:szCs w:val="24"/>
        </w:rPr>
        <w:t>έχουμε πενήντα Βουλευτές για να υποβάλουμε δικές μας προτάσεις. Οι Βουλευτές μας είναι είκοσι. Γι’ αυτό κάναμε προτάσεις, αλλά είμαστε υποχρεωμένοι, αφού αυτές δεν έχουν το</w:t>
      </w:r>
      <w:r>
        <w:rPr>
          <w:rFonts w:eastAsia="Times New Roman" w:cs="Times New Roman"/>
          <w:szCs w:val="24"/>
        </w:rPr>
        <w:t>ν</w:t>
      </w:r>
      <w:r>
        <w:rPr>
          <w:rFonts w:eastAsia="Times New Roman" w:cs="Times New Roman"/>
          <w:szCs w:val="24"/>
        </w:rPr>
        <w:t xml:space="preserve"> επίσημο χαρακτήρα των προτάσεων αναθεώρησης, να κάνουμε επιλογές από τις προτάσεις</w:t>
      </w:r>
      <w:r>
        <w:rPr>
          <w:rFonts w:eastAsia="Times New Roman" w:cs="Times New Roman"/>
          <w:szCs w:val="24"/>
        </w:rPr>
        <w:t xml:space="preserve"> που έχουν καταθέσει οι άλλοι. Ωστόσο, επαναλαμβάνω αυτό που έχουμε πει, ότι δηλαδή θα εκφραστούμε με έναν </w:t>
      </w:r>
      <w:r>
        <w:rPr>
          <w:rFonts w:eastAsia="Times New Roman" w:cs="Times New Roman"/>
          <w:szCs w:val="24"/>
        </w:rPr>
        <w:lastRenderedPageBreak/>
        <w:t>Βουλευτή.</w:t>
      </w:r>
      <w:r>
        <w:rPr>
          <w:rFonts w:eastAsia="Times New Roman" w:cs="Times New Roman"/>
          <w:szCs w:val="24"/>
        </w:rPr>
        <w:t xml:space="preserve"> </w:t>
      </w:r>
      <w:r>
        <w:rPr>
          <w:rFonts w:eastAsia="Times New Roman" w:cs="Times New Roman"/>
          <w:szCs w:val="24"/>
        </w:rPr>
        <w:t xml:space="preserve">Δεν </w:t>
      </w:r>
      <w:r w:rsidRPr="00690109">
        <w:rPr>
          <w:rFonts w:eastAsia="Times New Roman" w:cs="Times New Roman"/>
          <w:szCs w:val="24"/>
        </w:rPr>
        <w:t xml:space="preserve">θα βοηθήσουμε στην επόμενη Βουλή </w:t>
      </w:r>
      <w:r>
        <w:rPr>
          <w:rFonts w:eastAsia="Times New Roman" w:cs="Times New Roman"/>
          <w:szCs w:val="24"/>
        </w:rPr>
        <w:t>η</w:t>
      </w:r>
      <w:r w:rsidRPr="00690109">
        <w:rPr>
          <w:rFonts w:eastAsia="Times New Roman" w:cs="Times New Roman"/>
          <w:szCs w:val="24"/>
        </w:rPr>
        <w:t xml:space="preserve"> κομματική πλειοψηφία να κάνει μόνη της ό</w:t>
      </w:r>
      <w:r>
        <w:rPr>
          <w:rFonts w:eastAsia="Times New Roman" w:cs="Times New Roman"/>
          <w:szCs w:val="24"/>
        </w:rPr>
        <w:t>,</w:t>
      </w:r>
      <w:r w:rsidRPr="00690109">
        <w:rPr>
          <w:rFonts w:eastAsia="Times New Roman" w:cs="Times New Roman"/>
          <w:szCs w:val="24"/>
        </w:rPr>
        <w:t>τι ακριβώς θέλει</w:t>
      </w:r>
      <w:r>
        <w:rPr>
          <w:rFonts w:eastAsia="Times New Roman" w:cs="Times New Roman"/>
          <w:szCs w:val="24"/>
        </w:rPr>
        <w:t>.</w:t>
      </w:r>
      <w:r w:rsidRPr="00690109">
        <w:rPr>
          <w:rFonts w:eastAsia="Times New Roman" w:cs="Times New Roman"/>
          <w:szCs w:val="24"/>
        </w:rPr>
        <w:t xml:space="preserve"> </w:t>
      </w:r>
    </w:p>
    <w:p w14:paraId="0A5DE01E" w14:textId="77777777" w:rsidR="00415E13" w:rsidRDefault="00E650A0">
      <w:pPr>
        <w:spacing w:line="600" w:lineRule="auto"/>
        <w:ind w:firstLine="720"/>
        <w:jc w:val="both"/>
        <w:rPr>
          <w:rFonts w:eastAsia="Times New Roman" w:cs="Times New Roman"/>
          <w:szCs w:val="24"/>
        </w:rPr>
      </w:pPr>
      <w:r w:rsidRPr="00690109">
        <w:rPr>
          <w:rFonts w:eastAsia="Times New Roman" w:cs="Times New Roman"/>
          <w:szCs w:val="24"/>
        </w:rPr>
        <w:t>Τι πρέπει να αλλάξει στο Σύνταγμα</w:t>
      </w:r>
      <w:r>
        <w:rPr>
          <w:rFonts w:eastAsia="Times New Roman" w:cs="Times New Roman"/>
          <w:szCs w:val="24"/>
        </w:rPr>
        <w:t>;</w:t>
      </w:r>
      <w:r w:rsidRPr="00690109">
        <w:rPr>
          <w:rFonts w:eastAsia="Times New Roman" w:cs="Times New Roman"/>
          <w:szCs w:val="24"/>
        </w:rPr>
        <w:t xml:space="preserve"> </w:t>
      </w:r>
      <w:r>
        <w:rPr>
          <w:rFonts w:eastAsia="Times New Roman" w:cs="Times New Roman"/>
          <w:szCs w:val="24"/>
        </w:rPr>
        <w:t>Παραπ</w:t>
      </w:r>
      <w:r>
        <w:rPr>
          <w:rFonts w:eastAsia="Times New Roman" w:cs="Times New Roman"/>
          <w:szCs w:val="24"/>
        </w:rPr>
        <w:t>έμπω</w:t>
      </w:r>
      <w:r>
        <w:rPr>
          <w:rFonts w:eastAsia="Times New Roman" w:cs="Times New Roman"/>
          <w:szCs w:val="24"/>
        </w:rPr>
        <w:t>,</w:t>
      </w:r>
      <w:r>
        <w:rPr>
          <w:rFonts w:eastAsia="Times New Roman" w:cs="Times New Roman"/>
          <w:szCs w:val="24"/>
        </w:rPr>
        <w:t xml:space="preserve"> </w:t>
      </w:r>
      <w:r w:rsidRPr="00690109">
        <w:rPr>
          <w:rFonts w:eastAsia="Times New Roman" w:cs="Times New Roman"/>
          <w:szCs w:val="24"/>
        </w:rPr>
        <w:t xml:space="preserve">σε όσα είπα </w:t>
      </w:r>
      <w:r>
        <w:rPr>
          <w:rFonts w:eastAsia="Times New Roman" w:cs="Times New Roman"/>
          <w:szCs w:val="24"/>
        </w:rPr>
        <w:t>εν</w:t>
      </w:r>
      <w:r w:rsidRPr="00690109">
        <w:rPr>
          <w:rFonts w:eastAsia="Times New Roman" w:cs="Times New Roman"/>
          <w:szCs w:val="24"/>
        </w:rPr>
        <w:t xml:space="preserve"> </w:t>
      </w:r>
      <w:r>
        <w:rPr>
          <w:rFonts w:eastAsia="Times New Roman" w:cs="Times New Roman"/>
          <w:szCs w:val="24"/>
        </w:rPr>
        <w:t>εκτάσει</w:t>
      </w:r>
      <w:r w:rsidRPr="00690109">
        <w:rPr>
          <w:rFonts w:eastAsia="Times New Roman" w:cs="Times New Roman"/>
          <w:szCs w:val="24"/>
        </w:rPr>
        <w:t xml:space="preserve"> ως </w:t>
      </w:r>
      <w:r>
        <w:rPr>
          <w:rFonts w:eastAsia="Times New Roman" w:cs="Times New Roman"/>
          <w:szCs w:val="24"/>
        </w:rPr>
        <w:t>γ</w:t>
      </w:r>
      <w:r w:rsidRPr="00690109">
        <w:rPr>
          <w:rFonts w:eastAsia="Times New Roman" w:cs="Times New Roman"/>
          <w:szCs w:val="24"/>
        </w:rPr>
        <w:t xml:space="preserve">ενικός </w:t>
      </w:r>
      <w:r>
        <w:rPr>
          <w:rFonts w:eastAsia="Times New Roman" w:cs="Times New Roman"/>
          <w:szCs w:val="24"/>
        </w:rPr>
        <w:t>ε</w:t>
      </w:r>
      <w:r w:rsidRPr="00690109">
        <w:rPr>
          <w:rFonts w:eastAsia="Times New Roman" w:cs="Times New Roman"/>
          <w:szCs w:val="24"/>
        </w:rPr>
        <w:t xml:space="preserve">ισηγητής </w:t>
      </w:r>
      <w:r w:rsidRPr="00690109">
        <w:rPr>
          <w:rFonts w:eastAsia="Times New Roman" w:cs="Times New Roman"/>
          <w:szCs w:val="24"/>
        </w:rPr>
        <w:t xml:space="preserve">στην </w:t>
      </w:r>
      <w:r>
        <w:rPr>
          <w:rFonts w:eastAsia="Times New Roman" w:cs="Times New Roman"/>
          <w:szCs w:val="24"/>
        </w:rPr>
        <w:t>ε</w:t>
      </w:r>
      <w:r w:rsidRPr="00690109">
        <w:rPr>
          <w:rFonts w:eastAsia="Times New Roman" w:cs="Times New Roman"/>
          <w:szCs w:val="24"/>
        </w:rPr>
        <w:t>πιτροπή</w:t>
      </w:r>
      <w:r>
        <w:rPr>
          <w:rFonts w:eastAsia="Times New Roman" w:cs="Times New Roman"/>
          <w:szCs w:val="24"/>
        </w:rPr>
        <w:t>, στις παρεμ</w:t>
      </w:r>
      <w:r w:rsidRPr="00690109">
        <w:rPr>
          <w:rFonts w:eastAsia="Times New Roman" w:cs="Times New Roman"/>
          <w:szCs w:val="24"/>
        </w:rPr>
        <w:t xml:space="preserve">βάσεις του </w:t>
      </w:r>
      <w:r>
        <w:rPr>
          <w:rFonts w:eastAsia="Times New Roman" w:cs="Times New Roman"/>
          <w:szCs w:val="24"/>
        </w:rPr>
        <w:t>κ.</w:t>
      </w:r>
      <w:r w:rsidRPr="00690109">
        <w:rPr>
          <w:rFonts w:eastAsia="Times New Roman" w:cs="Times New Roman"/>
          <w:szCs w:val="24"/>
        </w:rPr>
        <w:t xml:space="preserve"> Βενιζέλου</w:t>
      </w:r>
      <w:r>
        <w:rPr>
          <w:rFonts w:eastAsia="Times New Roman" w:cs="Times New Roman"/>
          <w:szCs w:val="24"/>
        </w:rPr>
        <w:t>,</w:t>
      </w:r>
      <w:r w:rsidRPr="00690109">
        <w:rPr>
          <w:rFonts w:eastAsia="Times New Roman" w:cs="Times New Roman"/>
          <w:szCs w:val="24"/>
        </w:rPr>
        <w:t xml:space="preserve"> </w:t>
      </w:r>
      <w:r>
        <w:rPr>
          <w:rFonts w:eastAsia="Times New Roman" w:cs="Times New Roman"/>
          <w:szCs w:val="24"/>
        </w:rPr>
        <w:t>σ</w:t>
      </w:r>
      <w:r w:rsidRPr="00690109">
        <w:rPr>
          <w:rFonts w:eastAsia="Times New Roman" w:cs="Times New Roman"/>
          <w:szCs w:val="24"/>
        </w:rPr>
        <w:t xml:space="preserve">τις παρεμβάσεις του </w:t>
      </w:r>
      <w:r>
        <w:rPr>
          <w:rFonts w:eastAsia="Times New Roman" w:cs="Times New Roman"/>
          <w:szCs w:val="24"/>
        </w:rPr>
        <w:t>κ.</w:t>
      </w:r>
      <w:r w:rsidRPr="00690109">
        <w:rPr>
          <w:rFonts w:eastAsia="Times New Roman" w:cs="Times New Roman"/>
          <w:szCs w:val="24"/>
        </w:rPr>
        <w:t xml:space="preserve"> Παπαθεοδώρου</w:t>
      </w:r>
      <w:r>
        <w:rPr>
          <w:rFonts w:eastAsia="Times New Roman" w:cs="Times New Roman"/>
          <w:szCs w:val="24"/>
        </w:rPr>
        <w:t>, που</w:t>
      </w:r>
      <w:r w:rsidRPr="00690109">
        <w:rPr>
          <w:rFonts w:eastAsia="Times New Roman" w:cs="Times New Roman"/>
          <w:szCs w:val="24"/>
        </w:rPr>
        <w:t xml:space="preserve"> ήμασταν οι τρεις που συμμετείχα</w:t>
      </w:r>
      <w:r>
        <w:rPr>
          <w:rFonts w:eastAsia="Times New Roman" w:cs="Times New Roman"/>
          <w:szCs w:val="24"/>
        </w:rPr>
        <w:t>με</w:t>
      </w:r>
      <w:r w:rsidRPr="00690109">
        <w:rPr>
          <w:rFonts w:eastAsia="Times New Roman" w:cs="Times New Roman"/>
          <w:szCs w:val="24"/>
        </w:rPr>
        <w:t xml:space="preserve"> στην </w:t>
      </w:r>
      <w:r>
        <w:rPr>
          <w:rFonts w:eastAsia="Times New Roman" w:cs="Times New Roman"/>
          <w:szCs w:val="24"/>
        </w:rPr>
        <w:t>ε</w:t>
      </w:r>
      <w:r w:rsidRPr="00690109">
        <w:rPr>
          <w:rFonts w:eastAsia="Times New Roman" w:cs="Times New Roman"/>
          <w:szCs w:val="24"/>
        </w:rPr>
        <w:t>πιτροπή</w:t>
      </w:r>
      <w:r>
        <w:rPr>
          <w:rFonts w:eastAsia="Times New Roman" w:cs="Times New Roman"/>
          <w:szCs w:val="24"/>
        </w:rPr>
        <w:t>.</w:t>
      </w:r>
      <w:r w:rsidRPr="00690109">
        <w:rPr>
          <w:rFonts w:eastAsia="Times New Roman" w:cs="Times New Roman"/>
          <w:szCs w:val="24"/>
        </w:rPr>
        <w:t xml:space="preserve"> </w:t>
      </w:r>
    </w:p>
    <w:p w14:paraId="0A5DE01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Πρώτη ενότητα. </w:t>
      </w:r>
      <w:r w:rsidRPr="00690109">
        <w:rPr>
          <w:rFonts w:eastAsia="Times New Roman" w:cs="Times New Roman"/>
          <w:szCs w:val="24"/>
        </w:rPr>
        <w:t>Εκτιμήσαμε ότι πρέπει να συζητηθεί</w:t>
      </w:r>
      <w:r>
        <w:rPr>
          <w:rFonts w:eastAsia="Times New Roman" w:cs="Times New Roman"/>
          <w:szCs w:val="24"/>
        </w:rPr>
        <w:t>,</w:t>
      </w:r>
      <w:r w:rsidRPr="00690109">
        <w:rPr>
          <w:rFonts w:eastAsia="Times New Roman" w:cs="Times New Roman"/>
          <w:szCs w:val="24"/>
        </w:rPr>
        <w:t xml:space="preserve"> </w:t>
      </w:r>
      <w:r>
        <w:rPr>
          <w:rFonts w:eastAsia="Times New Roman" w:cs="Times New Roman"/>
          <w:szCs w:val="24"/>
        </w:rPr>
        <w:t>π</w:t>
      </w:r>
      <w:r w:rsidRPr="00690109">
        <w:rPr>
          <w:rFonts w:eastAsia="Times New Roman" w:cs="Times New Roman"/>
          <w:szCs w:val="24"/>
        </w:rPr>
        <w:t>ρώτον</w:t>
      </w:r>
      <w:r>
        <w:rPr>
          <w:rFonts w:eastAsia="Times New Roman" w:cs="Times New Roman"/>
          <w:szCs w:val="24"/>
        </w:rPr>
        <w:t>,</w:t>
      </w:r>
      <w:r w:rsidRPr="00690109">
        <w:rPr>
          <w:rFonts w:eastAsia="Times New Roman" w:cs="Times New Roman"/>
          <w:szCs w:val="24"/>
        </w:rPr>
        <w:t xml:space="preserve"> το θέ</w:t>
      </w:r>
      <w:r w:rsidRPr="00690109">
        <w:rPr>
          <w:rFonts w:eastAsia="Times New Roman" w:cs="Times New Roman"/>
          <w:szCs w:val="24"/>
        </w:rPr>
        <w:t>μα που αφορά την τιμή του πολιτικού κόσμου</w:t>
      </w:r>
      <w:r>
        <w:rPr>
          <w:rFonts w:eastAsia="Times New Roman" w:cs="Times New Roman"/>
          <w:szCs w:val="24"/>
        </w:rPr>
        <w:t>,</w:t>
      </w:r>
      <w:r w:rsidRPr="00690109">
        <w:rPr>
          <w:rFonts w:eastAsia="Times New Roman" w:cs="Times New Roman"/>
          <w:szCs w:val="24"/>
        </w:rPr>
        <w:t xml:space="preserve"> το άρθρο 86 </w:t>
      </w:r>
      <w:r>
        <w:rPr>
          <w:rFonts w:eastAsia="Times New Roman" w:cs="Times New Roman"/>
          <w:szCs w:val="24"/>
        </w:rPr>
        <w:t xml:space="preserve">κατά βάση, αλλά και το άρθρο 62. </w:t>
      </w:r>
      <w:r w:rsidRPr="00690109">
        <w:rPr>
          <w:rFonts w:eastAsia="Times New Roman" w:cs="Times New Roman"/>
          <w:szCs w:val="24"/>
        </w:rPr>
        <w:t>Για την αλλαγή του άρθρου 62 προτείνουμε τη διατήρηση του ακαταδίωκτο</w:t>
      </w:r>
      <w:r>
        <w:rPr>
          <w:rFonts w:eastAsia="Times New Roman" w:cs="Times New Roman"/>
          <w:szCs w:val="24"/>
        </w:rPr>
        <w:t>υ,</w:t>
      </w:r>
      <w:r w:rsidRPr="00690109">
        <w:rPr>
          <w:rFonts w:eastAsia="Times New Roman" w:cs="Times New Roman"/>
          <w:szCs w:val="24"/>
        </w:rPr>
        <w:t xml:space="preserve"> αλλά </w:t>
      </w:r>
      <w:r>
        <w:rPr>
          <w:rFonts w:eastAsia="Times New Roman" w:cs="Times New Roman"/>
          <w:szCs w:val="24"/>
        </w:rPr>
        <w:t xml:space="preserve">με αντίστροφη φορά. Το επικαλείται ο </w:t>
      </w:r>
      <w:r w:rsidRPr="00690109">
        <w:rPr>
          <w:rFonts w:eastAsia="Times New Roman" w:cs="Times New Roman"/>
          <w:szCs w:val="24"/>
        </w:rPr>
        <w:t>Βουλευτής</w:t>
      </w:r>
      <w:r>
        <w:rPr>
          <w:rFonts w:eastAsia="Times New Roman" w:cs="Times New Roman"/>
          <w:szCs w:val="24"/>
        </w:rPr>
        <w:t>,</w:t>
      </w:r>
      <w:r w:rsidRPr="00690109">
        <w:rPr>
          <w:rFonts w:eastAsia="Times New Roman" w:cs="Times New Roman"/>
          <w:szCs w:val="24"/>
        </w:rPr>
        <w:t xml:space="preserve"> δεν το έχει εξ ορισμού</w:t>
      </w:r>
      <w:r>
        <w:rPr>
          <w:rFonts w:eastAsia="Times New Roman" w:cs="Times New Roman"/>
          <w:szCs w:val="24"/>
        </w:rPr>
        <w:t xml:space="preserve">. </w:t>
      </w:r>
    </w:p>
    <w:p w14:paraId="0A5DE02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σε σχέση με τ</w:t>
      </w:r>
      <w:r>
        <w:rPr>
          <w:rFonts w:eastAsia="Times New Roman" w:cs="Times New Roman"/>
          <w:szCs w:val="24"/>
        </w:rPr>
        <w:t xml:space="preserve">ο άρθρο 86, </w:t>
      </w:r>
      <w:r w:rsidRPr="00690109">
        <w:rPr>
          <w:rFonts w:eastAsia="Times New Roman" w:cs="Times New Roman"/>
          <w:szCs w:val="24"/>
        </w:rPr>
        <w:t>πρέπει να θυμίσω την πρωτοβουλία που πήραμε το 2006</w:t>
      </w:r>
      <w:r>
        <w:rPr>
          <w:rFonts w:eastAsia="Times New Roman" w:cs="Times New Roman"/>
          <w:szCs w:val="24"/>
        </w:rPr>
        <w:t>,</w:t>
      </w:r>
      <w:r w:rsidRPr="00690109">
        <w:rPr>
          <w:rFonts w:eastAsia="Times New Roman" w:cs="Times New Roman"/>
          <w:szCs w:val="24"/>
        </w:rPr>
        <w:t xml:space="preserve"> εγώ προσωπικώς</w:t>
      </w:r>
      <w:r>
        <w:rPr>
          <w:rFonts w:eastAsia="Times New Roman" w:cs="Times New Roman"/>
          <w:szCs w:val="24"/>
        </w:rPr>
        <w:t>,</w:t>
      </w:r>
      <w:r w:rsidRPr="00690109">
        <w:rPr>
          <w:rFonts w:eastAsia="Times New Roman" w:cs="Times New Roman"/>
          <w:szCs w:val="24"/>
        </w:rPr>
        <w:t xml:space="preserve"> ο </w:t>
      </w:r>
      <w:r>
        <w:rPr>
          <w:rFonts w:eastAsia="Times New Roman" w:cs="Times New Roman"/>
          <w:szCs w:val="24"/>
        </w:rPr>
        <w:t xml:space="preserve">κ. </w:t>
      </w:r>
      <w:r w:rsidRPr="00690109">
        <w:rPr>
          <w:rFonts w:eastAsia="Times New Roman" w:cs="Times New Roman"/>
          <w:szCs w:val="24"/>
        </w:rPr>
        <w:t>Κοσμίδης από την πλευρά του ΠΑΣΟΚ</w:t>
      </w:r>
      <w:r>
        <w:rPr>
          <w:rFonts w:eastAsia="Times New Roman" w:cs="Times New Roman"/>
          <w:szCs w:val="24"/>
        </w:rPr>
        <w:t>,</w:t>
      </w:r>
      <w:r w:rsidRPr="00690109">
        <w:rPr>
          <w:rFonts w:eastAsia="Times New Roman" w:cs="Times New Roman"/>
          <w:szCs w:val="24"/>
        </w:rPr>
        <w:t xml:space="preserve"> με τον </w:t>
      </w:r>
      <w:r>
        <w:rPr>
          <w:rFonts w:eastAsia="Times New Roman" w:cs="Times New Roman"/>
          <w:szCs w:val="24"/>
        </w:rPr>
        <w:t>κ.</w:t>
      </w:r>
      <w:r w:rsidRPr="00690109">
        <w:rPr>
          <w:rFonts w:eastAsia="Times New Roman" w:cs="Times New Roman"/>
          <w:szCs w:val="24"/>
        </w:rPr>
        <w:t xml:space="preserve"> Κυριάκο Μητσοτάκη</w:t>
      </w:r>
      <w:r>
        <w:rPr>
          <w:rFonts w:eastAsia="Times New Roman" w:cs="Times New Roman"/>
          <w:szCs w:val="24"/>
        </w:rPr>
        <w:t xml:space="preserve">, τότε Βουλευτή της </w:t>
      </w:r>
      <w:r>
        <w:rPr>
          <w:rFonts w:eastAsia="Times New Roman" w:cs="Times New Roman"/>
          <w:szCs w:val="24"/>
        </w:rPr>
        <w:t>σ</w:t>
      </w:r>
      <w:r w:rsidRPr="00690109">
        <w:rPr>
          <w:rFonts w:eastAsia="Times New Roman" w:cs="Times New Roman"/>
          <w:szCs w:val="24"/>
        </w:rPr>
        <w:t xml:space="preserve">υμπολίτευσης </w:t>
      </w:r>
      <w:r w:rsidRPr="00690109">
        <w:rPr>
          <w:rFonts w:eastAsia="Times New Roman" w:cs="Times New Roman"/>
          <w:szCs w:val="24"/>
        </w:rPr>
        <w:t>και άλλους οκτώ Βουλευτές της Νέας Δημοκρατίας</w:t>
      </w:r>
      <w:r>
        <w:rPr>
          <w:rFonts w:eastAsia="Times New Roman" w:cs="Times New Roman"/>
          <w:szCs w:val="24"/>
        </w:rPr>
        <w:t>,</w:t>
      </w:r>
      <w:r w:rsidRPr="00690109">
        <w:rPr>
          <w:rFonts w:eastAsia="Times New Roman" w:cs="Times New Roman"/>
          <w:szCs w:val="24"/>
        </w:rPr>
        <w:t xml:space="preserve"> να αναθεωρηθεί το άρθρο 86 του Συντάγματος</w:t>
      </w:r>
      <w:r>
        <w:rPr>
          <w:rFonts w:eastAsia="Times New Roman" w:cs="Times New Roman"/>
          <w:szCs w:val="24"/>
        </w:rPr>
        <w:t>.</w:t>
      </w:r>
      <w:r w:rsidRPr="00690109">
        <w:rPr>
          <w:rFonts w:eastAsia="Times New Roman" w:cs="Times New Roman"/>
          <w:szCs w:val="24"/>
        </w:rPr>
        <w:t xml:space="preserve"> Δεν υπήρξε ανταπόκριση από άλλους και φυσικά ούτε από τον τότε ΣΥΝΑΣΠΙΣΜΟ</w:t>
      </w:r>
      <w:r>
        <w:rPr>
          <w:rFonts w:eastAsia="Times New Roman" w:cs="Times New Roman"/>
          <w:szCs w:val="24"/>
        </w:rPr>
        <w:t>.</w:t>
      </w:r>
      <w:r w:rsidRPr="00690109">
        <w:rPr>
          <w:rFonts w:eastAsia="Times New Roman" w:cs="Times New Roman"/>
          <w:szCs w:val="24"/>
        </w:rPr>
        <w:t xml:space="preserve"> </w:t>
      </w:r>
    </w:p>
    <w:p w14:paraId="0A5DE02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sidRPr="00690109">
        <w:rPr>
          <w:rFonts w:eastAsia="Times New Roman" w:cs="Times New Roman"/>
          <w:szCs w:val="24"/>
        </w:rPr>
        <w:t>κ</w:t>
      </w:r>
      <w:r>
        <w:rPr>
          <w:rFonts w:eastAsia="Times New Roman" w:cs="Times New Roman"/>
          <w:szCs w:val="24"/>
        </w:rPr>
        <w:t>.</w:t>
      </w:r>
      <w:r w:rsidRPr="00690109">
        <w:rPr>
          <w:rFonts w:eastAsia="Times New Roman" w:cs="Times New Roman"/>
          <w:szCs w:val="24"/>
        </w:rPr>
        <w:t xml:space="preserve"> Τσίπρας </w:t>
      </w:r>
      <w:r>
        <w:rPr>
          <w:rFonts w:eastAsia="Times New Roman" w:cs="Times New Roman"/>
          <w:szCs w:val="24"/>
        </w:rPr>
        <w:t>προσπάθησε</w:t>
      </w:r>
      <w:r w:rsidRPr="00690109">
        <w:rPr>
          <w:rFonts w:eastAsia="Times New Roman" w:cs="Times New Roman"/>
          <w:szCs w:val="24"/>
        </w:rPr>
        <w:t xml:space="preserve"> να αντικ</w:t>
      </w:r>
      <w:r>
        <w:rPr>
          <w:rFonts w:eastAsia="Times New Roman" w:cs="Times New Roman"/>
          <w:szCs w:val="24"/>
        </w:rPr>
        <w:t>ρούσει αυτό το επιχείρημα με τη</w:t>
      </w:r>
      <w:r w:rsidRPr="00690109">
        <w:rPr>
          <w:rFonts w:eastAsia="Times New Roman" w:cs="Times New Roman"/>
          <w:szCs w:val="24"/>
        </w:rPr>
        <w:t xml:space="preserve"> δύναμη των αριθμών</w:t>
      </w:r>
      <w:r>
        <w:rPr>
          <w:rFonts w:eastAsia="Times New Roman" w:cs="Times New Roman"/>
          <w:szCs w:val="24"/>
        </w:rPr>
        <w:t>. «</w:t>
      </w:r>
      <w:r w:rsidRPr="00690109">
        <w:rPr>
          <w:rFonts w:eastAsia="Times New Roman" w:cs="Times New Roman"/>
          <w:szCs w:val="24"/>
        </w:rPr>
        <w:t xml:space="preserve">Αφού δεν το </w:t>
      </w:r>
      <w:r>
        <w:rPr>
          <w:rFonts w:eastAsia="Times New Roman" w:cs="Times New Roman"/>
          <w:szCs w:val="24"/>
        </w:rPr>
        <w:t>θ</w:t>
      </w:r>
      <w:r w:rsidRPr="00690109">
        <w:rPr>
          <w:rFonts w:eastAsia="Times New Roman" w:cs="Times New Roman"/>
          <w:szCs w:val="24"/>
        </w:rPr>
        <w:t xml:space="preserve">έλανε </w:t>
      </w:r>
      <w:r>
        <w:rPr>
          <w:rFonts w:eastAsia="Times New Roman" w:cs="Times New Roman"/>
          <w:szCs w:val="24"/>
        </w:rPr>
        <w:t xml:space="preserve">οι </w:t>
      </w:r>
      <w:r w:rsidRPr="00690109">
        <w:rPr>
          <w:rFonts w:eastAsia="Times New Roman" w:cs="Times New Roman"/>
          <w:szCs w:val="24"/>
        </w:rPr>
        <w:t>πολλοί</w:t>
      </w:r>
      <w:r>
        <w:rPr>
          <w:rFonts w:eastAsia="Times New Roman" w:cs="Times New Roman"/>
          <w:szCs w:val="24"/>
        </w:rPr>
        <w:t>,</w:t>
      </w:r>
      <w:r w:rsidRPr="00690109">
        <w:rPr>
          <w:rFonts w:eastAsia="Times New Roman" w:cs="Times New Roman"/>
          <w:szCs w:val="24"/>
        </w:rPr>
        <w:t xml:space="preserve"> τι κοιτάτε </w:t>
      </w:r>
      <w:r>
        <w:rPr>
          <w:rFonts w:eastAsia="Times New Roman" w:cs="Times New Roman"/>
          <w:szCs w:val="24"/>
        </w:rPr>
        <w:t>εμάς;».</w:t>
      </w:r>
      <w:r w:rsidRPr="00690109">
        <w:rPr>
          <w:rFonts w:eastAsia="Times New Roman" w:cs="Times New Roman"/>
          <w:szCs w:val="24"/>
        </w:rPr>
        <w:t xml:space="preserve"> Ν</w:t>
      </w:r>
      <w:r w:rsidRPr="00690109">
        <w:rPr>
          <w:rFonts w:eastAsia="Times New Roman" w:cs="Times New Roman"/>
          <w:szCs w:val="24"/>
        </w:rPr>
        <w:t>αι</w:t>
      </w:r>
      <w:r>
        <w:rPr>
          <w:rFonts w:eastAsia="Times New Roman" w:cs="Times New Roman"/>
          <w:szCs w:val="24"/>
        </w:rPr>
        <w:t xml:space="preserve">, αλλά πρέπει να σημειώσω, </w:t>
      </w:r>
      <w:r w:rsidRPr="00690109">
        <w:rPr>
          <w:rFonts w:eastAsia="Times New Roman" w:cs="Times New Roman"/>
          <w:szCs w:val="24"/>
        </w:rPr>
        <w:t>πέρα από αυτή</w:t>
      </w:r>
      <w:r>
        <w:rPr>
          <w:rFonts w:eastAsia="Times New Roman" w:cs="Times New Roman"/>
          <w:szCs w:val="24"/>
        </w:rPr>
        <w:t>ν</w:t>
      </w:r>
      <w:r w:rsidRPr="00690109">
        <w:rPr>
          <w:rFonts w:eastAsia="Times New Roman" w:cs="Times New Roman"/>
          <w:szCs w:val="24"/>
        </w:rPr>
        <w:t xml:space="preserve"> </w:t>
      </w:r>
      <w:r>
        <w:rPr>
          <w:rFonts w:eastAsia="Times New Roman" w:cs="Times New Roman"/>
          <w:szCs w:val="24"/>
        </w:rPr>
        <w:t>την πρόταση που ήταν ατελέσφορη, τ</w:t>
      </w:r>
      <w:r w:rsidRPr="00690109">
        <w:rPr>
          <w:rFonts w:eastAsia="Times New Roman" w:cs="Times New Roman"/>
          <w:szCs w:val="24"/>
        </w:rPr>
        <w:t>ι άλλο κάν</w:t>
      </w:r>
      <w:r>
        <w:rPr>
          <w:rFonts w:eastAsia="Times New Roman" w:cs="Times New Roman"/>
          <w:szCs w:val="24"/>
        </w:rPr>
        <w:t>αμε εμείς,</w:t>
      </w:r>
      <w:r w:rsidRPr="00690109">
        <w:rPr>
          <w:rFonts w:eastAsia="Times New Roman" w:cs="Times New Roman"/>
          <w:szCs w:val="24"/>
        </w:rPr>
        <w:t xml:space="preserve"> ως ΠΑΣΟΚ τότε</w:t>
      </w:r>
      <w:r>
        <w:rPr>
          <w:rFonts w:eastAsia="Times New Roman" w:cs="Times New Roman"/>
          <w:szCs w:val="24"/>
        </w:rPr>
        <w:t>,</w:t>
      </w:r>
      <w:r w:rsidRPr="00690109">
        <w:rPr>
          <w:rFonts w:eastAsia="Times New Roman" w:cs="Times New Roman"/>
          <w:szCs w:val="24"/>
        </w:rPr>
        <w:t xml:space="preserve"> στην κατεύθυνση της εξομοίωσης της ποινικής μεταχείρισης των πολιτικών με τους υπόλοιπους πολίτες</w:t>
      </w:r>
      <w:r>
        <w:rPr>
          <w:rFonts w:eastAsia="Times New Roman" w:cs="Times New Roman"/>
          <w:szCs w:val="24"/>
        </w:rPr>
        <w:t>.</w:t>
      </w:r>
    </w:p>
    <w:p w14:paraId="0A5DE02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Πρώτον,</w:t>
      </w:r>
      <w:r w:rsidRPr="00690109">
        <w:rPr>
          <w:rFonts w:eastAsia="Times New Roman" w:cs="Times New Roman"/>
          <w:szCs w:val="24"/>
        </w:rPr>
        <w:t xml:space="preserve"> κυρίες </w:t>
      </w:r>
      <w:r>
        <w:rPr>
          <w:rFonts w:eastAsia="Times New Roman" w:cs="Times New Roman"/>
          <w:szCs w:val="24"/>
        </w:rPr>
        <w:t xml:space="preserve">και </w:t>
      </w:r>
      <w:r w:rsidRPr="00690109">
        <w:rPr>
          <w:rFonts w:eastAsia="Times New Roman" w:cs="Times New Roman"/>
          <w:szCs w:val="24"/>
        </w:rPr>
        <w:t xml:space="preserve">κύριοι </w:t>
      </w:r>
      <w:r>
        <w:rPr>
          <w:rFonts w:eastAsia="Times New Roman" w:cs="Times New Roman"/>
          <w:szCs w:val="24"/>
        </w:rPr>
        <w:t xml:space="preserve">Βουλευτές, </w:t>
      </w:r>
      <w:r w:rsidRPr="00690109">
        <w:rPr>
          <w:rFonts w:eastAsia="Times New Roman" w:cs="Times New Roman"/>
          <w:szCs w:val="24"/>
        </w:rPr>
        <w:t>με το</w:t>
      </w:r>
      <w:r>
        <w:rPr>
          <w:rFonts w:eastAsia="Times New Roman" w:cs="Times New Roman"/>
          <w:szCs w:val="24"/>
        </w:rPr>
        <w:t>ν</w:t>
      </w:r>
      <w:r w:rsidRPr="00690109">
        <w:rPr>
          <w:rFonts w:eastAsia="Times New Roman" w:cs="Times New Roman"/>
          <w:szCs w:val="24"/>
        </w:rPr>
        <w:t xml:space="preserve"> </w:t>
      </w:r>
      <w:r>
        <w:rPr>
          <w:rFonts w:eastAsia="Times New Roman" w:cs="Times New Roman"/>
          <w:szCs w:val="24"/>
        </w:rPr>
        <w:t>ν. 2505/</w:t>
      </w:r>
      <w:r w:rsidRPr="00690109">
        <w:rPr>
          <w:rFonts w:eastAsia="Times New Roman" w:cs="Times New Roman"/>
          <w:szCs w:val="24"/>
        </w:rPr>
        <w:t>1997 καταργήσαμε τα ιδιώνυμα υπου</w:t>
      </w:r>
      <w:r>
        <w:rPr>
          <w:rFonts w:eastAsia="Times New Roman" w:cs="Times New Roman"/>
          <w:szCs w:val="24"/>
        </w:rPr>
        <w:t>ργικά αδικήματα που προβλέπονταν</w:t>
      </w:r>
      <w:r w:rsidRPr="00690109">
        <w:rPr>
          <w:rFonts w:eastAsia="Times New Roman" w:cs="Times New Roman"/>
          <w:szCs w:val="24"/>
        </w:rPr>
        <w:t xml:space="preserve"> από το νομοθετικό διάταγμα 802 της χούντας</w:t>
      </w:r>
      <w:r>
        <w:rPr>
          <w:rFonts w:eastAsia="Times New Roman" w:cs="Times New Roman"/>
          <w:szCs w:val="24"/>
        </w:rPr>
        <w:t xml:space="preserve"> του 19</w:t>
      </w:r>
      <w:r w:rsidRPr="00690109">
        <w:rPr>
          <w:rFonts w:eastAsia="Times New Roman" w:cs="Times New Roman"/>
          <w:szCs w:val="24"/>
        </w:rPr>
        <w:t xml:space="preserve">71 και αυτό ήταν η σοβαρότερη παρέμβαση που έχει γίνει μέχρι στιγμής για να υπερασπιστεί </w:t>
      </w:r>
      <w:r>
        <w:rPr>
          <w:rFonts w:eastAsia="Times New Roman" w:cs="Times New Roman"/>
          <w:szCs w:val="24"/>
        </w:rPr>
        <w:t xml:space="preserve">η αρχή της ισότητας των πολιτών. </w:t>
      </w:r>
    </w:p>
    <w:p w14:paraId="0A5DE023" w14:textId="77777777" w:rsidR="00415E13" w:rsidRDefault="00E650A0">
      <w:pPr>
        <w:spacing w:line="600" w:lineRule="auto"/>
        <w:ind w:firstLine="720"/>
        <w:jc w:val="both"/>
        <w:rPr>
          <w:rFonts w:eastAsia="Times New Roman" w:cs="Times New Roman"/>
          <w:szCs w:val="24"/>
        </w:rPr>
      </w:pPr>
      <w:r w:rsidRPr="00690109">
        <w:rPr>
          <w:rFonts w:eastAsia="Times New Roman" w:cs="Times New Roman"/>
          <w:szCs w:val="24"/>
        </w:rPr>
        <w:t>Δεύτερον</w:t>
      </w:r>
      <w:r>
        <w:rPr>
          <w:rFonts w:eastAsia="Times New Roman" w:cs="Times New Roman"/>
          <w:szCs w:val="24"/>
        </w:rPr>
        <w:t>,</w:t>
      </w:r>
      <w:r w:rsidRPr="00690109">
        <w:rPr>
          <w:rFonts w:eastAsia="Times New Roman" w:cs="Times New Roman"/>
          <w:szCs w:val="24"/>
        </w:rPr>
        <w:t xml:space="preserve"> με την αναθεώρηση του 2001 επεκτείναμε την αποσβεστική προθεσμία της Βουλής </w:t>
      </w:r>
      <w:r>
        <w:rPr>
          <w:rFonts w:eastAsia="Times New Roman" w:cs="Times New Roman"/>
          <w:szCs w:val="24"/>
        </w:rPr>
        <w:t>κατά μία Σύνοδο,</w:t>
      </w:r>
      <w:r w:rsidRPr="00690109">
        <w:rPr>
          <w:rFonts w:eastAsia="Times New Roman" w:cs="Times New Roman"/>
          <w:szCs w:val="24"/>
        </w:rPr>
        <w:t xml:space="preserve"> δηλαδή </w:t>
      </w:r>
      <w:r>
        <w:rPr>
          <w:rFonts w:eastAsia="Times New Roman" w:cs="Times New Roman"/>
          <w:szCs w:val="24"/>
        </w:rPr>
        <w:t xml:space="preserve">κατά ένα έως και </w:t>
      </w:r>
      <w:r w:rsidRPr="00690109">
        <w:rPr>
          <w:rFonts w:eastAsia="Times New Roman" w:cs="Times New Roman"/>
          <w:szCs w:val="24"/>
        </w:rPr>
        <w:t xml:space="preserve">κατά </w:t>
      </w:r>
      <w:r>
        <w:rPr>
          <w:rFonts w:eastAsia="Times New Roman" w:cs="Times New Roman"/>
          <w:szCs w:val="24"/>
        </w:rPr>
        <w:t>τρία</w:t>
      </w:r>
      <w:r w:rsidRPr="00690109">
        <w:rPr>
          <w:rFonts w:eastAsia="Times New Roman" w:cs="Times New Roman"/>
          <w:szCs w:val="24"/>
        </w:rPr>
        <w:t xml:space="preserve"> χρόνια</w:t>
      </w:r>
      <w:r>
        <w:rPr>
          <w:rFonts w:eastAsia="Times New Roman" w:cs="Times New Roman"/>
          <w:szCs w:val="24"/>
        </w:rPr>
        <w:t xml:space="preserve">. </w:t>
      </w:r>
    </w:p>
    <w:p w14:paraId="0A5DE02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Τρίτον,</w:t>
      </w:r>
      <w:r w:rsidRPr="00690109">
        <w:rPr>
          <w:rFonts w:eastAsia="Times New Roman" w:cs="Times New Roman"/>
          <w:szCs w:val="24"/>
        </w:rPr>
        <w:t xml:space="preserve"> προ</w:t>
      </w:r>
      <w:r>
        <w:rPr>
          <w:rFonts w:eastAsia="Times New Roman" w:cs="Times New Roman"/>
          <w:szCs w:val="24"/>
        </w:rPr>
        <w:t>βλέψαμε την περαιτέρω δικαστικοποίηση</w:t>
      </w:r>
      <w:r w:rsidRPr="00690109">
        <w:rPr>
          <w:rFonts w:eastAsia="Times New Roman" w:cs="Times New Roman"/>
          <w:szCs w:val="24"/>
        </w:rPr>
        <w:t xml:space="preserve"> του θεσμού με το Σύνταγμα</w:t>
      </w:r>
      <w:r>
        <w:rPr>
          <w:rFonts w:eastAsia="Times New Roman" w:cs="Times New Roman"/>
          <w:szCs w:val="24"/>
        </w:rPr>
        <w:t>, α</w:t>
      </w:r>
      <w:r w:rsidRPr="00690109">
        <w:rPr>
          <w:rFonts w:eastAsia="Times New Roman" w:cs="Times New Roman"/>
          <w:szCs w:val="24"/>
        </w:rPr>
        <w:t xml:space="preserve">λλά </w:t>
      </w:r>
      <w:r>
        <w:rPr>
          <w:rFonts w:eastAsia="Times New Roman" w:cs="Times New Roman"/>
          <w:szCs w:val="24"/>
        </w:rPr>
        <w:t>και τον ν.3126/</w:t>
      </w:r>
      <w:r w:rsidRPr="00690109">
        <w:rPr>
          <w:rFonts w:eastAsia="Times New Roman" w:cs="Times New Roman"/>
          <w:szCs w:val="24"/>
        </w:rPr>
        <w:t>2003</w:t>
      </w:r>
      <w:r>
        <w:rPr>
          <w:rFonts w:eastAsia="Times New Roman" w:cs="Times New Roman"/>
          <w:szCs w:val="24"/>
        </w:rPr>
        <w:t>.</w:t>
      </w:r>
      <w:r w:rsidRPr="00690109">
        <w:rPr>
          <w:rFonts w:eastAsia="Times New Roman" w:cs="Times New Roman"/>
          <w:szCs w:val="24"/>
        </w:rPr>
        <w:t xml:space="preserve"> </w:t>
      </w:r>
    </w:p>
    <w:p w14:paraId="0A5DE025" w14:textId="77777777" w:rsidR="00415E13" w:rsidRDefault="00E650A0">
      <w:pPr>
        <w:spacing w:line="600" w:lineRule="auto"/>
        <w:ind w:firstLine="720"/>
        <w:jc w:val="both"/>
        <w:rPr>
          <w:rFonts w:eastAsia="Times New Roman" w:cs="Times New Roman"/>
          <w:szCs w:val="24"/>
        </w:rPr>
      </w:pPr>
      <w:r w:rsidRPr="00690109">
        <w:rPr>
          <w:rFonts w:eastAsia="Times New Roman" w:cs="Times New Roman"/>
          <w:szCs w:val="24"/>
        </w:rPr>
        <w:t xml:space="preserve">Και </w:t>
      </w:r>
      <w:r>
        <w:rPr>
          <w:rFonts w:eastAsia="Times New Roman" w:cs="Times New Roman"/>
          <w:szCs w:val="24"/>
        </w:rPr>
        <w:t>τέταρτον,</w:t>
      </w:r>
      <w:r w:rsidRPr="00690109">
        <w:rPr>
          <w:rFonts w:eastAsia="Times New Roman" w:cs="Times New Roman"/>
          <w:szCs w:val="24"/>
        </w:rPr>
        <w:t xml:space="preserve"> εμείς</w:t>
      </w:r>
      <w:r>
        <w:rPr>
          <w:rFonts w:eastAsia="Times New Roman" w:cs="Times New Roman"/>
          <w:szCs w:val="24"/>
        </w:rPr>
        <w:t>,</w:t>
      </w:r>
      <w:r w:rsidRPr="00690109">
        <w:rPr>
          <w:rFonts w:eastAsia="Times New Roman" w:cs="Times New Roman"/>
          <w:szCs w:val="24"/>
        </w:rPr>
        <w:t xml:space="preserve"> προβλέψαμε</w:t>
      </w:r>
      <w:r>
        <w:rPr>
          <w:rFonts w:eastAsia="Times New Roman" w:cs="Times New Roman"/>
          <w:szCs w:val="24"/>
        </w:rPr>
        <w:t>,</w:t>
      </w:r>
      <w:r w:rsidRPr="00690109">
        <w:rPr>
          <w:rFonts w:eastAsia="Times New Roman" w:cs="Times New Roman"/>
          <w:szCs w:val="24"/>
        </w:rPr>
        <w:t xml:space="preserve"> το </w:t>
      </w:r>
      <w:r>
        <w:rPr>
          <w:rFonts w:eastAsia="Times New Roman" w:cs="Times New Roman"/>
          <w:szCs w:val="24"/>
        </w:rPr>
        <w:t>γνωμοδοτικό</w:t>
      </w:r>
      <w:r w:rsidRPr="00690109">
        <w:rPr>
          <w:rFonts w:eastAsia="Times New Roman" w:cs="Times New Roman"/>
          <w:szCs w:val="24"/>
        </w:rPr>
        <w:t xml:space="preserve"> </w:t>
      </w:r>
      <w:r>
        <w:rPr>
          <w:rFonts w:eastAsia="Times New Roman" w:cs="Times New Roman"/>
          <w:szCs w:val="24"/>
        </w:rPr>
        <w:t>σ</w:t>
      </w:r>
      <w:r w:rsidRPr="00690109">
        <w:rPr>
          <w:rFonts w:eastAsia="Times New Roman" w:cs="Times New Roman"/>
          <w:szCs w:val="24"/>
        </w:rPr>
        <w:t xml:space="preserve">υμβούλιο </w:t>
      </w:r>
      <w:r w:rsidRPr="00690109">
        <w:rPr>
          <w:rFonts w:eastAsia="Times New Roman" w:cs="Times New Roman"/>
          <w:szCs w:val="24"/>
        </w:rPr>
        <w:t xml:space="preserve">από δύο </w:t>
      </w:r>
      <w:r>
        <w:rPr>
          <w:rFonts w:eastAsia="Times New Roman" w:cs="Times New Roman"/>
          <w:szCs w:val="24"/>
        </w:rPr>
        <w:t>ε</w:t>
      </w:r>
      <w:r w:rsidRPr="00690109">
        <w:rPr>
          <w:rFonts w:eastAsia="Times New Roman" w:cs="Times New Roman"/>
          <w:szCs w:val="24"/>
        </w:rPr>
        <w:t xml:space="preserve">ισαγγελείς </w:t>
      </w:r>
      <w:r>
        <w:rPr>
          <w:rFonts w:eastAsia="Times New Roman" w:cs="Times New Roman"/>
          <w:szCs w:val="24"/>
        </w:rPr>
        <w:t>ε</w:t>
      </w:r>
      <w:r w:rsidRPr="00690109">
        <w:rPr>
          <w:rFonts w:eastAsia="Times New Roman" w:cs="Times New Roman"/>
          <w:szCs w:val="24"/>
        </w:rPr>
        <w:t xml:space="preserve">φετών </w:t>
      </w:r>
      <w:r w:rsidRPr="00690109">
        <w:rPr>
          <w:rFonts w:eastAsia="Times New Roman" w:cs="Times New Roman"/>
          <w:szCs w:val="24"/>
        </w:rPr>
        <w:t xml:space="preserve">και </w:t>
      </w:r>
      <w:r>
        <w:rPr>
          <w:rFonts w:eastAsia="Times New Roman" w:cs="Times New Roman"/>
          <w:szCs w:val="24"/>
        </w:rPr>
        <w:t>ε</w:t>
      </w:r>
      <w:r w:rsidRPr="00690109">
        <w:rPr>
          <w:rFonts w:eastAsia="Times New Roman" w:cs="Times New Roman"/>
          <w:szCs w:val="24"/>
        </w:rPr>
        <w:t xml:space="preserve">ισαγγελέα </w:t>
      </w:r>
      <w:r w:rsidRPr="00690109">
        <w:rPr>
          <w:rFonts w:eastAsia="Times New Roman" w:cs="Times New Roman"/>
          <w:szCs w:val="24"/>
        </w:rPr>
        <w:t xml:space="preserve">του Αρείου </w:t>
      </w:r>
      <w:r w:rsidRPr="00690109">
        <w:rPr>
          <w:rFonts w:eastAsia="Times New Roman" w:cs="Times New Roman"/>
          <w:szCs w:val="24"/>
        </w:rPr>
        <w:lastRenderedPageBreak/>
        <w:t xml:space="preserve">Πάγου για την υποβοήθηση της Βουλής με τον </w:t>
      </w:r>
      <w:r>
        <w:rPr>
          <w:rFonts w:eastAsia="Times New Roman" w:cs="Times New Roman"/>
          <w:szCs w:val="24"/>
        </w:rPr>
        <w:t>ν.3361/</w:t>
      </w:r>
      <w:r w:rsidRPr="00690109">
        <w:rPr>
          <w:rFonts w:eastAsia="Times New Roman" w:cs="Times New Roman"/>
          <w:szCs w:val="24"/>
        </w:rPr>
        <w:t>2011</w:t>
      </w:r>
      <w:r>
        <w:rPr>
          <w:rFonts w:eastAsia="Times New Roman" w:cs="Times New Roman"/>
          <w:szCs w:val="24"/>
        </w:rPr>
        <w:t>.</w:t>
      </w:r>
      <w:r w:rsidRPr="00690109">
        <w:rPr>
          <w:rFonts w:eastAsia="Times New Roman" w:cs="Times New Roman"/>
          <w:szCs w:val="24"/>
        </w:rPr>
        <w:t xml:space="preserve"> Όλα </w:t>
      </w:r>
      <w:r>
        <w:rPr>
          <w:rFonts w:eastAsia="Times New Roman" w:cs="Times New Roman"/>
          <w:szCs w:val="24"/>
        </w:rPr>
        <w:t>αυτά ήταν</w:t>
      </w:r>
      <w:r w:rsidRPr="00690109">
        <w:rPr>
          <w:rFonts w:eastAsia="Times New Roman" w:cs="Times New Roman"/>
          <w:szCs w:val="24"/>
        </w:rPr>
        <w:t xml:space="preserve"> παρεμβάσεις </w:t>
      </w:r>
      <w:r>
        <w:rPr>
          <w:rFonts w:eastAsia="Times New Roman" w:cs="Times New Roman"/>
          <w:szCs w:val="24"/>
        </w:rPr>
        <w:t>κ</w:t>
      </w:r>
      <w:r w:rsidRPr="00690109">
        <w:rPr>
          <w:rFonts w:eastAsia="Times New Roman" w:cs="Times New Roman"/>
          <w:szCs w:val="24"/>
        </w:rPr>
        <w:t>υβερνήσεων του ΠΑΣΟΚ</w:t>
      </w:r>
      <w:r>
        <w:rPr>
          <w:rFonts w:eastAsia="Times New Roman" w:cs="Times New Roman"/>
          <w:szCs w:val="24"/>
        </w:rPr>
        <w:t>.</w:t>
      </w:r>
    </w:p>
    <w:p w14:paraId="0A5DE02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Τώρα</w:t>
      </w:r>
      <w:r w:rsidRPr="00690109">
        <w:rPr>
          <w:rFonts w:eastAsia="Times New Roman" w:cs="Times New Roman"/>
          <w:szCs w:val="24"/>
        </w:rPr>
        <w:t xml:space="preserve"> προτείνουμε την αναθεώρηση του </w:t>
      </w:r>
      <w:r>
        <w:rPr>
          <w:rFonts w:eastAsia="Times New Roman" w:cs="Times New Roman"/>
          <w:szCs w:val="24"/>
        </w:rPr>
        <w:t xml:space="preserve">άρθρου </w:t>
      </w:r>
      <w:r w:rsidRPr="00690109">
        <w:rPr>
          <w:rFonts w:eastAsia="Times New Roman" w:cs="Times New Roman"/>
          <w:szCs w:val="24"/>
        </w:rPr>
        <w:t xml:space="preserve">86 </w:t>
      </w:r>
      <w:r>
        <w:rPr>
          <w:rFonts w:eastAsia="Times New Roman" w:cs="Times New Roman"/>
          <w:szCs w:val="24"/>
        </w:rPr>
        <w:t>μετά λό</w:t>
      </w:r>
      <w:r>
        <w:rPr>
          <w:rFonts w:eastAsia="Times New Roman" w:cs="Times New Roman"/>
          <w:szCs w:val="24"/>
        </w:rPr>
        <w:t>γου γνώσεως, όμως, ε</w:t>
      </w:r>
      <w:r w:rsidRPr="00690109">
        <w:rPr>
          <w:rFonts w:eastAsia="Times New Roman" w:cs="Times New Roman"/>
          <w:szCs w:val="24"/>
        </w:rPr>
        <w:t>νώ η ση</w:t>
      </w:r>
      <w:r>
        <w:rPr>
          <w:rFonts w:eastAsia="Times New Roman" w:cs="Times New Roman"/>
          <w:szCs w:val="24"/>
        </w:rPr>
        <w:t>μερινή «</w:t>
      </w:r>
      <w:r>
        <w:rPr>
          <w:rFonts w:eastAsia="Times New Roman" w:cs="Times New Roman"/>
          <w:szCs w:val="24"/>
        </w:rPr>
        <w:t xml:space="preserve">Πλειοψηφία </w:t>
      </w:r>
      <w:r>
        <w:rPr>
          <w:rFonts w:eastAsia="Times New Roman" w:cs="Times New Roman"/>
          <w:szCs w:val="24"/>
        </w:rPr>
        <w:t>-</w:t>
      </w:r>
      <w:r>
        <w:rPr>
          <w:rFonts w:eastAsia="Times New Roman" w:cs="Times New Roman"/>
          <w:szCs w:val="24"/>
        </w:rPr>
        <w:t xml:space="preserve"> Μ</w:t>
      </w:r>
      <w:r w:rsidRPr="00690109">
        <w:rPr>
          <w:rFonts w:eastAsia="Times New Roman" w:cs="Times New Roman"/>
          <w:szCs w:val="24"/>
        </w:rPr>
        <w:t>ειοψηφία</w:t>
      </w:r>
      <w:r>
        <w:rPr>
          <w:rFonts w:eastAsia="Times New Roman" w:cs="Times New Roman"/>
          <w:szCs w:val="24"/>
        </w:rPr>
        <w:t>»</w:t>
      </w:r>
      <w:r w:rsidRPr="00690109">
        <w:rPr>
          <w:rFonts w:eastAsia="Times New Roman" w:cs="Times New Roman"/>
          <w:szCs w:val="24"/>
        </w:rPr>
        <w:t xml:space="preserve"> του ΣΥΡΙΖΑ προχωρά </w:t>
      </w:r>
      <w:r>
        <w:rPr>
          <w:rFonts w:eastAsia="Times New Roman" w:cs="Times New Roman"/>
          <w:szCs w:val="24"/>
        </w:rPr>
        <w:t>ανεπιγνώτως</w:t>
      </w:r>
      <w:r w:rsidRPr="00690109">
        <w:rPr>
          <w:rFonts w:eastAsia="Times New Roman" w:cs="Times New Roman"/>
          <w:szCs w:val="24"/>
        </w:rPr>
        <w:t xml:space="preserve"> και από την άλλη απεργάζεται διώξεις πολιτικών αντιπάλων</w:t>
      </w:r>
      <w:r>
        <w:rPr>
          <w:rFonts w:eastAsia="Times New Roman" w:cs="Times New Roman"/>
          <w:szCs w:val="24"/>
        </w:rPr>
        <w:t>.</w:t>
      </w:r>
      <w:r w:rsidRPr="00690109">
        <w:rPr>
          <w:rFonts w:eastAsia="Times New Roman" w:cs="Times New Roman"/>
          <w:szCs w:val="24"/>
        </w:rPr>
        <w:t xml:space="preserve"> </w:t>
      </w:r>
    </w:p>
    <w:p w14:paraId="0A5DE027" w14:textId="77777777" w:rsidR="00415E13" w:rsidRDefault="00E650A0">
      <w:pPr>
        <w:spacing w:line="600" w:lineRule="auto"/>
        <w:ind w:firstLine="720"/>
        <w:jc w:val="both"/>
        <w:rPr>
          <w:rFonts w:eastAsia="Times New Roman" w:cs="Times New Roman"/>
          <w:szCs w:val="24"/>
        </w:rPr>
      </w:pPr>
      <w:r w:rsidRPr="00690109">
        <w:rPr>
          <w:rFonts w:eastAsia="Times New Roman" w:cs="Times New Roman"/>
          <w:szCs w:val="24"/>
        </w:rPr>
        <w:t>Θα ισορροπήσουν</w:t>
      </w:r>
      <w:r>
        <w:rPr>
          <w:rFonts w:eastAsia="Times New Roman" w:cs="Times New Roman"/>
          <w:szCs w:val="24"/>
        </w:rPr>
        <w:t>,</w:t>
      </w:r>
      <w:r w:rsidRPr="00690109">
        <w:rPr>
          <w:rFonts w:eastAsia="Times New Roman" w:cs="Times New Roman"/>
          <w:szCs w:val="24"/>
        </w:rPr>
        <w:t xml:space="preserve"> κυρίες και κύριοι της Πλειοψηφίας</w:t>
      </w:r>
      <w:r>
        <w:rPr>
          <w:rFonts w:eastAsia="Times New Roman" w:cs="Times New Roman"/>
          <w:szCs w:val="24"/>
        </w:rPr>
        <w:t>,</w:t>
      </w:r>
      <w:r w:rsidRPr="00690109">
        <w:rPr>
          <w:rFonts w:eastAsia="Times New Roman" w:cs="Times New Roman"/>
          <w:szCs w:val="24"/>
        </w:rPr>
        <w:t xml:space="preserve"> για </w:t>
      </w:r>
      <w:r>
        <w:rPr>
          <w:rFonts w:eastAsia="Times New Roman" w:cs="Times New Roman"/>
          <w:szCs w:val="24"/>
        </w:rPr>
        <w:t>ε</w:t>
      </w:r>
      <w:r w:rsidRPr="00690109">
        <w:rPr>
          <w:rFonts w:eastAsia="Times New Roman" w:cs="Times New Roman"/>
          <w:szCs w:val="24"/>
        </w:rPr>
        <w:t>σ</w:t>
      </w:r>
      <w:r>
        <w:rPr>
          <w:rFonts w:eastAsia="Times New Roman" w:cs="Times New Roman"/>
          <w:szCs w:val="24"/>
        </w:rPr>
        <w:t>ά</w:t>
      </w:r>
      <w:r w:rsidRPr="00690109">
        <w:rPr>
          <w:rFonts w:eastAsia="Times New Roman" w:cs="Times New Roman"/>
          <w:szCs w:val="24"/>
        </w:rPr>
        <w:t xml:space="preserve">ς </w:t>
      </w:r>
      <w:r w:rsidRPr="00690109">
        <w:rPr>
          <w:rFonts w:eastAsia="Times New Roman" w:cs="Times New Roman"/>
          <w:szCs w:val="24"/>
        </w:rPr>
        <w:t>τα πράγματα στο μυαλό σας και στην πρακτική σα</w:t>
      </w:r>
      <w:r w:rsidRPr="00690109">
        <w:rPr>
          <w:rFonts w:eastAsia="Times New Roman" w:cs="Times New Roman"/>
          <w:szCs w:val="24"/>
        </w:rPr>
        <w:t>ς μετά τις εκλογές</w:t>
      </w:r>
      <w:r>
        <w:rPr>
          <w:rFonts w:eastAsia="Times New Roman" w:cs="Times New Roman"/>
          <w:szCs w:val="24"/>
        </w:rPr>
        <w:t xml:space="preserve">. Έως </w:t>
      </w:r>
      <w:r w:rsidRPr="00690109">
        <w:rPr>
          <w:rFonts w:eastAsia="Times New Roman" w:cs="Times New Roman"/>
          <w:szCs w:val="24"/>
        </w:rPr>
        <w:t>σήμερα οι πρακ</w:t>
      </w:r>
      <w:r>
        <w:rPr>
          <w:rFonts w:eastAsia="Times New Roman" w:cs="Times New Roman"/>
          <w:szCs w:val="24"/>
        </w:rPr>
        <w:t>τικές σας, ως Πλειοψηφία, είναι η εξήγηση γ</w:t>
      </w:r>
      <w:r w:rsidRPr="00690109">
        <w:rPr>
          <w:rFonts w:eastAsia="Times New Roman" w:cs="Times New Roman"/>
          <w:szCs w:val="24"/>
        </w:rPr>
        <w:t xml:space="preserve">ιατί στο παρελθόν θεσπίστηκε το </w:t>
      </w:r>
      <w:r>
        <w:rPr>
          <w:rFonts w:eastAsia="Times New Roman" w:cs="Times New Roman"/>
          <w:szCs w:val="24"/>
        </w:rPr>
        <w:t>άρθρο 86 και εντείνετε</w:t>
      </w:r>
      <w:r w:rsidRPr="00690109">
        <w:rPr>
          <w:rFonts w:eastAsia="Times New Roman" w:cs="Times New Roman"/>
          <w:szCs w:val="24"/>
        </w:rPr>
        <w:t xml:space="preserve"> τα επιχειρήματα</w:t>
      </w:r>
      <w:r>
        <w:rPr>
          <w:rFonts w:eastAsia="Times New Roman" w:cs="Times New Roman"/>
          <w:szCs w:val="24"/>
        </w:rPr>
        <w:t>,</w:t>
      </w:r>
      <w:r w:rsidRPr="00690109">
        <w:rPr>
          <w:rFonts w:eastAsia="Times New Roman" w:cs="Times New Roman"/>
          <w:szCs w:val="24"/>
        </w:rPr>
        <w:t xml:space="preserve"> γιατί το </w:t>
      </w:r>
      <w:r>
        <w:rPr>
          <w:rFonts w:eastAsia="Times New Roman" w:cs="Times New Roman"/>
          <w:szCs w:val="24"/>
        </w:rPr>
        <w:t xml:space="preserve">άρθρο 86 δεν πρέπει να αλλάξει. </w:t>
      </w:r>
    </w:p>
    <w:p w14:paraId="0A5DE028" w14:textId="77777777" w:rsidR="00415E13" w:rsidRDefault="00E650A0">
      <w:pPr>
        <w:spacing w:line="600" w:lineRule="auto"/>
        <w:ind w:firstLine="720"/>
        <w:jc w:val="both"/>
        <w:rPr>
          <w:rFonts w:eastAsia="Times New Roman" w:cs="Times New Roman"/>
          <w:szCs w:val="24"/>
        </w:rPr>
      </w:pPr>
      <w:r w:rsidRPr="00690109">
        <w:rPr>
          <w:rFonts w:eastAsia="Times New Roman" w:cs="Times New Roman"/>
          <w:szCs w:val="24"/>
        </w:rPr>
        <w:t>Εμείς</w:t>
      </w:r>
      <w:r>
        <w:rPr>
          <w:rFonts w:eastAsia="Times New Roman" w:cs="Times New Roman"/>
          <w:szCs w:val="24"/>
        </w:rPr>
        <w:t>,</w:t>
      </w:r>
      <w:r w:rsidRPr="00690109">
        <w:rPr>
          <w:rFonts w:eastAsia="Times New Roman" w:cs="Times New Roman"/>
          <w:szCs w:val="24"/>
        </w:rPr>
        <w:t xml:space="preserve"> </w:t>
      </w:r>
      <w:r>
        <w:rPr>
          <w:rFonts w:eastAsia="Times New Roman" w:cs="Times New Roman"/>
          <w:szCs w:val="24"/>
        </w:rPr>
        <w:t>όμως,</w:t>
      </w:r>
      <w:r w:rsidRPr="00690109">
        <w:rPr>
          <w:rFonts w:eastAsia="Times New Roman" w:cs="Times New Roman"/>
          <w:szCs w:val="24"/>
        </w:rPr>
        <w:t xml:space="preserve"> είμαστε σταθερά υπέρ της αλλαγής του άρθρου 86</w:t>
      </w:r>
      <w:r>
        <w:rPr>
          <w:rFonts w:eastAsia="Times New Roman" w:cs="Times New Roman"/>
          <w:szCs w:val="24"/>
        </w:rPr>
        <w:t xml:space="preserve">. Αρκεί, συνάδελφοι, </w:t>
      </w:r>
      <w:r w:rsidRPr="00690109">
        <w:rPr>
          <w:rFonts w:eastAsia="Times New Roman" w:cs="Times New Roman"/>
          <w:szCs w:val="24"/>
        </w:rPr>
        <w:t>να υπογραμμίσω ότι βάσει των διατάξεων αυτών</w:t>
      </w:r>
      <w:r>
        <w:rPr>
          <w:rFonts w:eastAsia="Times New Roman" w:cs="Times New Roman"/>
          <w:szCs w:val="24"/>
        </w:rPr>
        <w:t>,</w:t>
      </w:r>
      <w:r w:rsidRPr="00690109">
        <w:rPr>
          <w:rFonts w:eastAsia="Times New Roman" w:cs="Times New Roman"/>
          <w:szCs w:val="24"/>
        </w:rPr>
        <w:t xml:space="preserve"> μέχρι τώρα</w:t>
      </w:r>
      <w:r>
        <w:rPr>
          <w:rFonts w:eastAsia="Times New Roman" w:cs="Times New Roman"/>
          <w:szCs w:val="24"/>
        </w:rPr>
        <w:t>,</w:t>
      </w:r>
      <w:r w:rsidRPr="00690109">
        <w:rPr>
          <w:rFonts w:eastAsia="Times New Roman" w:cs="Times New Roman"/>
          <w:szCs w:val="24"/>
        </w:rPr>
        <w:t xml:space="preserve"> από το</w:t>
      </w:r>
      <w:r>
        <w:rPr>
          <w:rFonts w:eastAsia="Times New Roman" w:cs="Times New Roman"/>
          <w:szCs w:val="24"/>
        </w:rPr>
        <w:t>ν</w:t>
      </w:r>
      <w:r w:rsidRPr="00690109">
        <w:rPr>
          <w:rFonts w:eastAsia="Times New Roman" w:cs="Times New Roman"/>
          <w:szCs w:val="24"/>
        </w:rPr>
        <w:t xml:space="preserve"> 19ο αιώνα έχουν κατηγορηθεί </w:t>
      </w:r>
      <w:r>
        <w:rPr>
          <w:rFonts w:eastAsia="Times New Roman" w:cs="Times New Roman"/>
          <w:szCs w:val="24"/>
        </w:rPr>
        <w:t>δεκαπέντε Πρωθυπουργοί,</w:t>
      </w:r>
      <w:r w:rsidRPr="00690109">
        <w:rPr>
          <w:rFonts w:eastAsia="Times New Roman" w:cs="Times New Roman"/>
          <w:szCs w:val="24"/>
        </w:rPr>
        <w:t xml:space="preserve"> εκ των οποίων </w:t>
      </w:r>
      <w:r>
        <w:rPr>
          <w:rFonts w:eastAsia="Times New Roman" w:cs="Times New Roman"/>
          <w:szCs w:val="24"/>
        </w:rPr>
        <w:t xml:space="preserve">οι σοβαρότεροι που </w:t>
      </w:r>
      <w:r w:rsidRPr="00690109">
        <w:rPr>
          <w:rFonts w:eastAsia="Times New Roman" w:cs="Times New Roman"/>
          <w:szCs w:val="24"/>
        </w:rPr>
        <w:t>έχουν περάσει από αυτό</w:t>
      </w:r>
      <w:r>
        <w:rPr>
          <w:rFonts w:eastAsia="Times New Roman" w:cs="Times New Roman"/>
          <w:szCs w:val="24"/>
        </w:rPr>
        <w:t>ν</w:t>
      </w:r>
      <w:r w:rsidRPr="00690109">
        <w:rPr>
          <w:rFonts w:eastAsia="Times New Roman" w:cs="Times New Roman"/>
          <w:szCs w:val="24"/>
        </w:rPr>
        <w:t xml:space="preserve"> τον τόπο</w:t>
      </w:r>
      <w:r>
        <w:rPr>
          <w:rFonts w:eastAsia="Times New Roman" w:cs="Times New Roman"/>
          <w:szCs w:val="24"/>
        </w:rPr>
        <w:t>,</w:t>
      </w:r>
      <w:r w:rsidRPr="00690109">
        <w:rPr>
          <w:rFonts w:eastAsia="Times New Roman" w:cs="Times New Roman"/>
          <w:szCs w:val="24"/>
        </w:rPr>
        <w:t xml:space="preserve"> όπως </w:t>
      </w:r>
      <w:r>
        <w:rPr>
          <w:rFonts w:eastAsia="Times New Roman" w:cs="Times New Roman"/>
          <w:szCs w:val="24"/>
        </w:rPr>
        <w:t xml:space="preserve">ο </w:t>
      </w:r>
      <w:r w:rsidRPr="00690109">
        <w:rPr>
          <w:rFonts w:eastAsia="Times New Roman" w:cs="Times New Roman"/>
          <w:szCs w:val="24"/>
        </w:rPr>
        <w:t>Ελευθέριος Βενιζέλος</w:t>
      </w:r>
      <w:r>
        <w:rPr>
          <w:rFonts w:eastAsia="Times New Roman" w:cs="Times New Roman"/>
          <w:szCs w:val="24"/>
        </w:rPr>
        <w:t>,</w:t>
      </w:r>
      <w:r w:rsidRPr="00690109">
        <w:rPr>
          <w:rFonts w:eastAsia="Times New Roman" w:cs="Times New Roman"/>
          <w:szCs w:val="24"/>
        </w:rPr>
        <w:t xml:space="preserve"> όπως ο Ανδρέας Παπανδ</w:t>
      </w:r>
      <w:r w:rsidRPr="00690109">
        <w:rPr>
          <w:rFonts w:eastAsia="Times New Roman" w:cs="Times New Roman"/>
          <w:szCs w:val="24"/>
        </w:rPr>
        <w:t>ρέου</w:t>
      </w:r>
      <w:r>
        <w:rPr>
          <w:rFonts w:eastAsia="Times New Roman" w:cs="Times New Roman"/>
          <w:szCs w:val="24"/>
        </w:rPr>
        <w:t>,</w:t>
      </w:r>
      <w:r w:rsidRPr="00690109">
        <w:rPr>
          <w:rFonts w:eastAsia="Times New Roman" w:cs="Times New Roman"/>
          <w:szCs w:val="24"/>
        </w:rPr>
        <w:t xml:space="preserve"> όπως ο Κώστας Σημίτης </w:t>
      </w:r>
      <w:r>
        <w:rPr>
          <w:rFonts w:eastAsia="Times New Roman" w:cs="Times New Roman"/>
          <w:szCs w:val="24"/>
        </w:rPr>
        <w:t>-</w:t>
      </w:r>
      <w:r w:rsidRPr="00690109">
        <w:rPr>
          <w:rFonts w:eastAsia="Times New Roman" w:cs="Times New Roman"/>
          <w:szCs w:val="24"/>
        </w:rPr>
        <w:t>προσφάτω</w:t>
      </w:r>
      <w:r>
        <w:rPr>
          <w:rFonts w:eastAsia="Times New Roman" w:cs="Times New Roman"/>
          <w:szCs w:val="24"/>
        </w:rPr>
        <w:t>ς τόλμησαν κάποιοι-, ό</w:t>
      </w:r>
      <w:r w:rsidRPr="00690109">
        <w:rPr>
          <w:rFonts w:eastAsia="Times New Roman" w:cs="Times New Roman"/>
          <w:szCs w:val="24"/>
        </w:rPr>
        <w:t>πως πολλοί άλλοι</w:t>
      </w:r>
      <w:r>
        <w:rPr>
          <w:rFonts w:eastAsia="Times New Roman" w:cs="Times New Roman"/>
          <w:szCs w:val="24"/>
        </w:rPr>
        <w:t>.</w:t>
      </w:r>
      <w:r w:rsidRPr="00690109">
        <w:rPr>
          <w:rFonts w:eastAsia="Times New Roman" w:cs="Times New Roman"/>
          <w:szCs w:val="24"/>
        </w:rPr>
        <w:t xml:space="preserve"> </w:t>
      </w:r>
    </w:p>
    <w:p w14:paraId="0A5DE029" w14:textId="77777777" w:rsidR="00415E13" w:rsidRDefault="00E650A0">
      <w:pPr>
        <w:spacing w:line="600" w:lineRule="auto"/>
        <w:ind w:firstLine="720"/>
        <w:jc w:val="both"/>
        <w:rPr>
          <w:rFonts w:eastAsia="Times New Roman" w:cs="Times New Roman"/>
          <w:szCs w:val="24"/>
        </w:rPr>
      </w:pPr>
      <w:r w:rsidRPr="00690109">
        <w:rPr>
          <w:rFonts w:eastAsia="Times New Roman" w:cs="Times New Roman"/>
          <w:szCs w:val="24"/>
        </w:rPr>
        <w:lastRenderedPageBreak/>
        <w:t xml:space="preserve">Δεύτερη </w:t>
      </w:r>
      <w:r>
        <w:rPr>
          <w:rFonts w:eastAsia="Times New Roman" w:cs="Times New Roman"/>
          <w:szCs w:val="24"/>
        </w:rPr>
        <w:t>ενότητα περί εκλογής Προέδρου της</w:t>
      </w:r>
      <w:r w:rsidRPr="00690109">
        <w:rPr>
          <w:rFonts w:eastAsia="Times New Roman" w:cs="Times New Roman"/>
          <w:szCs w:val="24"/>
        </w:rPr>
        <w:t xml:space="preserve"> Δημοκρατίας</w:t>
      </w:r>
      <w:r>
        <w:rPr>
          <w:rFonts w:eastAsia="Times New Roman" w:cs="Times New Roman"/>
          <w:szCs w:val="24"/>
        </w:rPr>
        <w:t xml:space="preserve">. Όσοι </w:t>
      </w:r>
      <w:r w:rsidRPr="00690109">
        <w:rPr>
          <w:rFonts w:eastAsia="Times New Roman" w:cs="Times New Roman"/>
          <w:szCs w:val="24"/>
        </w:rPr>
        <w:t>προτείνουν την άμεση εκλογή του Προέδρου</w:t>
      </w:r>
      <w:r>
        <w:rPr>
          <w:rFonts w:eastAsia="Times New Roman" w:cs="Times New Roman"/>
          <w:szCs w:val="24"/>
        </w:rPr>
        <w:t>,</w:t>
      </w:r>
      <w:r w:rsidRPr="00690109">
        <w:rPr>
          <w:rFonts w:eastAsia="Times New Roman" w:cs="Times New Roman"/>
          <w:szCs w:val="24"/>
        </w:rPr>
        <w:t xml:space="preserve"> εισηγούνται μί</w:t>
      </w:r>
      <w:r>
        <w:rPr>
          <w:rFonts w:eastAsia="Times New Roman" w:cs="Times New Roman"/>
          <w:szCs w:val="24"/>
        </w:rPr>
        <w:t xml:space="preserve">α αντιδημοκρατική οπισθοδρόμηση. </w:t>
      </w:r>
      <w:r w:rsidRPr="00690109">
        <w:rPr>
          <w:rFonts w:eastAsia="Times New Roman" w:cs="Times New Roman"/>
          <w:szCs w:val="24"/>
        </w:rPr>
        <w:t>Το κοινοβουλευτικό πολίτευμα</w:t>
      </w:r>
      <w:r>
        <w:rPr>
          <w:rFonts w:eastAsia="Times New Roman" w:cs="Times New Roman"/>
          <w:szCs w:val="24"/>
        </w:rPr>
        <w:t>,</w:t>
      </w:r>
      <w:r>
        <w:rPr>
          <w:rFonts w:eastAsia="Times New Roman" w:cs="Times New Roman"/>
          <w:szCs w:val="24"/>
        </w:rPr>
        <w:t xml:space="preserve"> κυρίες και κύριοι, εξορθολογίστηκε </w:t>
      </w:r>
      <w:r w:rsidRPr="00690109">
        <w:rPr>
          <w:rFonts w:eastAsia="Times New Roman" w:cs="Times New Roman"/>
          <w:szCs w:val="24"/>
        </w:rPr>
        <w:t>προκειμένου να υπάρχει σταθερότητα</w:t>
      </w:r>
      <w:r>
        <w:rPr>
          <w:rFonts w:eastAsia="Times New Roman" w:cs="Times New Roman"/>
          <w:szCs w:val="24"/>
        </w:rPr>
        <w:t>,</w:t>
      </w:r>
      <w:r w:rsidRPr="00690109">
        <w:rPr>
          <w:rFonts w:eastAsia="Times New Roman" w:cs="Times New Roman"/>
          <w:szCs w:val="24"/>
        </w:rPr>
        <w:t xml:space="preserve"> γιατί ειδικά κατά τον </w:t>
      </w:r>
      <w:r>
        <w:rPr>
          <w:rFonts w:eastAsia="Times New Roman" w:cs="Times New Roman"/>
          <w:szCs w:val="24"/>
        </w:rPr>
        <w:t>Μ</w:t>
      </w:r>
      <w:r w:rsidRPr="00690109">
        <w:rPr>
          <w:rFonts w:eastAsia="Times New Roman" w:cs="Times New Roman"/>
          <w:szCs w:val="24"/>
        </w:rPr>
        <w:t>εσοπόλεμο</w:t>
      </w:r>
      <w:r>
        <w:rPr>
          <w:rFonts w:eastAsia="Times New Roman" w:cs="Times New Roman"/>
          <w:szCs w:val="24"/>
        </w:rPr>
        <w:t>, ο</w:t>
      </w:r>
      <w:r w:rsidRPr="00690109">
        <w:rPr>
          <w:rFonts w:eastAsia="Times New Roman" w:cs="Times New Roman"/>
          <w:szCs w:val="24"/>
        </w:rPr>
        <w:t>ι κυβε</w:t>
      </w:r>
      <w:r>
        <w:rPr>
          <w:rFonts w:eastAsia="Times New Roman" w:cs="Times New Roman"/>
          <w:szCs w:val="24"/>
        </w:rPr>
        <w:t>ρνήσεις κάθονταν στην εξουσία δύ</w:t>
      </w:r>
      <w:r w:rsidRPr="00690109">
        <w:rPr>
          <w:rFonts w:eastAsia="Times New Roman" w:cs="Times New Roman"/>
          <w:szCs w:val="24"/>
        </w:rPr>
        <w:t>ο και τρεις μέρες</w:t>
      </w:r>
      <w:r>
        <w:rPr>
          <w:rFonts w:eastAsia="Times New Roman" w:cs="Times New Roman"/>
          <w:szCs w:val="24"/>
        </w:rPr>
        <w:t>,</w:t>
      </w:r>
      <w:r w:rsidRPr="00690109">
        <w:rPr>
          <w:rFonts w:eastAsia="Times New Roman" w:cs="Times New Roman"/>
          <w:szCs w:val="24"/>
        </w:rPr>
        <w:t xml:space="preserve"> δύο και τρεις εβδομάδες</w:t>
      </w:r>
      <w:r>
        <w:rPr>
          <w:rFonts w:eastAsia="Times New Roman" w:cs="Times New Roman"/>
          <w:szCs w:val="24"/>
        </w:rPr>
        <w:t>, δύο και</w:t>
      </w:r>
      <w:r w:rsidRPr="00690109">
        <w:rPr>
          <w:rFonts w:eastAsia="Times New Roman" w:cs="Times New Roman"/>
          <w:szCs w:val="24"/>
        </w:rPr>
        <w:t xml:space="preserve"> τρεις μήνες και οι χώρες </w:t>
      </w:r>
      <w:r>
        <w:rPr>
          <w:rFonts w:eastAsia="Times New Roman" w:cs="Times New Roman"/>
          <w:szCs w:val="24"/>
        </w:rPr>
        <w:t xml:space="preserve">είχαν ανάγκη </w:t>
      </w:r>
      <w:r w:rsidRPr="00690109">
        <w:rPr>
          <w:rFonts w:eastAsia="Times New Roman" w:cs="Times New Roman"/>
          <w:szCs w:val="24"/>
        </w:rPr>
        <w:t>σταθερότητας</w:t>
      </w:r>
      <w:r>
        <w:rPr>
          <w:rFonts w:eastAsia="Times New Roman" w:cs="Times New Roman"/>
          <w:szCs w:val="24"/>
        </w:rPr>
        <w:t>.</w:t>
      </w:r>
      <w:r w:rsidRPr="00690109">
        <w:rPr>
          <w:rFonts w:eastAsia="Times New Roman" w:cs="Times New Roman"/>
          <w:szCs w:val="24"/>
        </w:rPr>
        <w:t xml:space="preserve"> </w:t>
      </w:r>
    </w:p>
    <w:p w14:paraId="0A5DE02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πό το</w:t>
      </w:r>
      <w:r>
        <w:rPr>
          <w:rFonts w:eastAsia="Times New Roman" w:cs="Times New Roman"/>
          <w:szCs w:val="24"/>
        </w:rPr>
        <w:t xml:space="preserve">ν εξορθολογισμό </w:t>
      </w:r>
      <w:r w:rsidRPr="00690109">
        <w:rPr>
          <w:rFonts w:eastAsia="Times New Roman" w:cs="Times New Roman"/>
          <w:szCs w:val="24"/>
        </w:rPr>
        <w:t>προέκυψε και ένα ημιεπίσημο όνομα για</w:t>
      </w:r>
      <w:r>
        <w:rPr>
          <w:rFonts w:eastAsia="Times New Roman" w:cs="Times New Roman"/>
          <w:szCs w:val="24"/>
        </w:rPr>
        <w:t xml:space="preserve"> το</w:t>
      </w:r>
      <w:r w:rsidRPr="00690109">
        <w:rPr>
          <w:rFonts w:eastAsia="Times New Roman" w:cs="Times New Roman"/>
          <w:szCs w:val="24"/>
        </w:rPr>
        <w:t xml:space="preserve"> κοινοβουλευτικό πολίτευμα</w:t>
      </w:r>
      <w:r>
        <w:rPr>
          <w:rFonts w:eastAsia="Times New Roman" w:cs="Times New Roman"/>
          <w:szCs w:val="24"/>
        </w:rPr>
        <w:t>:</w:t>
      </w:r>
      <w:r w:rsidRPr="00690109">
        <w:rPr>
          <w:rFonts w:eastAsia="Times New Roman" w:cs="Times New Roman"/>
          <w:szCs w:val="24"/>
        </w:rPr>
        <w:t xml:space="preserve"> εξορθολογι</w:t>
      </w:r>
      <w:r>
        <w:rPr>
          <w:rFonts w:eastAsia="Times New Roman" w:cs="Times New Roman"/>
          <w:szCs w:val="24"/>
        </w:rPr>
        <w:t xml:space="preserve">σμένο κοινοβουλευτικό πολίτευμα. </w:t>
      </w:r>
      <w:r w:rsidRPr="00690109">
        <w:rPr>
          <w:rFonts w:eastAsia="Times New Roman" w:cs="Times New Roman"/>
          <w:szCs w:val="24"/>
        </w:rPr>
        <w:t>Προέκυψε από τον περιορισμό της απλής αναλογικής</w:t>
      </w:r>
      <w:r>
        <w:rPr>
          <w:rFonts w:eastAsia="Times New Roman" w:cs="Times New Roman"/>
          <w:szCs w:val="24"/>
        </w:rPr>
        <w:t>,</w:t>
      </w:r>
      <w:r w:rsidRPr="00690109">
        <w:rPr>
          <w:rFonts w:eastAsia="Times New Roman" w:cs="Times New Roman"/>
          <w:szCs w:val="24"/>
        </w:rPr>
        <w:t xml:space="preserve"> απ</w:t>
      </w:r>
      <w:r>
        <w:rPr>
          <w:rFonts w:eastAsia="Times New Roman" w:cs="Times New Roman"/>
          <w:szCs w:val="24"/>
        </w:rPr>
        <w:t xml:space="preserve">ό την απάλειψη του αιρετού του </w:t>
      </w:r>
      <w:r>
        <w:rPr>
          <w:rFonts w:eastAsia="Times New Roman" w:cs="Times New Roman"/>
          <w:szCs w:val="24"/>
        </w:rPr>
        <w:t>α</w:t>
      </w:r>
      <w:r w:rsidRPr="00690109">
        <w:rPr>
          <w:rFonts w:eastAsia="Times New Roman" w:cs="Times New Roman"/>
          <w:szCs w:val="24"/>
        </w:rPr>
        <w:t xml:space="preserve">ρχηγού </w:t>
      </w:r>
      <w:r w:rsidRPr="00690109">
        <w:rPr>
          <w:rFonts w:eastAsia="Times New Roman" w:cs="Times New Roman"/>
          <w:szCs w:val="24"/>
        </w:rPr>
        <w:t xml:space="preserve">του </w:t>
      </w:r>
      <w:r>
        <w:rPr>
          <w:rFonts w:eastAsia="Times New Roman" w:cs="Times New Roman"/>
          <w:szCs w:val="24"/>
        </w:rPr>
        <w:t>κ</w:t>
      </w:r>
      <w:r w:rsidRPr="00690109">
        <w:rPr>
          <w:rFonts w:eastAsia="Times New Roman" w:cs="Times New Roman"/>
          <w:szCs w:val="24"/>
        </w:rPr>
        <w:t>ράτους</w:t>
      </w:r>
      <w:r>
        <w:rPr>
          <w:rFonts w:eastAsia="Times New Roman" w:cs="Times New Roman"/>
          <w:szCs w:val="24"/>
        </w:rPr>
        <w:t xml:space="preserve">, </w:t>
      </w:r>
      <w:r>
        <w:rPr>
          <w:rFonts w:eastAsia="Times New Roman" w:cs="Times New Roman"/>
          <w:szCs w:val="24"/>
        </w:rPr>
        <w:t>β</w:t>
      </w:r>
      <w:r w:rsidRPr="00690109">
        <w:rPr>
          <w:rFonts w:eastAsia="Times New Roman" w:cs="Times New Roman"/>
          <w:szCs w:val="24"/>
        </w:rPr>
        <w:t>ασι</w:t>
      </w:r>
      <w:r>
        <w:rPr>
          <w:rFonts w:eastAsia="Times New Roman" w:cs="Times New Roman"/>
          <w:szCs w:val="24"/>
        </w:rPr>
        <w:t>λ</w:t>
      </w:r>
      <w:r w:rsidRPr="00690109">
        <w:rPr>
          <w:rFonts w:eastAsia="Times New Roman" w:cs="Times New Roman"/>
          <w:szCs w:val="24"/>
        </w:rPr>
        <w:t xml:space="preserve">ιά </w:t>
      </w:r>
      <w:r>
        <w:rPr>
          <w:rFonts w:eastAsia="Times New Roman" w:cs="Times New Roman"/>
          <w:szCs w:val="24"/>
        </w:rPr>
        <w:t xml:space="preserve">ή </w:t>
      </w:r>
      <w:r>
        <w:rPr>
          <w:rFonts w:eastAsia="Times New Roman" w:cs="Times New Roman"/>
          <w:szCs w:val="24"/>
        </w:rPr>
        <w:t>π</w:t>
      </w:r>
      <w:r w:rsidRPr="00690109">
        <w:rPr>
          <w:rFonts w:eastAsia="Times New Roman" w:cs="Times New Roman"/>
          <w:szCs w:val="24"/>
        </w:rPr>
        <w:t xml:space="preserve">ροέδρου </w:t>
      </w:r>
      <w:r w:rsidRPr="00690109">
        <w:rPr>
          <w:rFonts w:eastAsia="Times New Roman" w:cs="Times New Roman"/>
          <w:szCs w:val="24"/>
        </w:rPr>
        <w:t xml:space="preserve">της </w:t>
      </w:r>
      <w:r>
        <w:rPr>
          <w:rFonts w:eastAsia="Times New Roman" w:cs="Times New Roman"/>
          <w:szCs w:val="24"/>
        </w:rPr>
        <w:t>δ</w:t>
      </w:r>
      <w:r w:rsidRPr="00690109">
        <w:rPr>
          <w:rFonts w:eastAsia="Times New Roman" w:cs="Times New Roman"/>
          <w:szCs w:val="24"/>
        </w:rPr>
        <w:t>ημοκρατίας</w:t>
      </w:r>
      <w:r>
        <w:rPr>
          <w:rFonts w:eastAsia="Times New Roman" w:cs="Times New Roman"/>
          <w:szCs w:val="24"/>
        </w:rPr>
        <w:t>,</w:t>
      </w:r>
      <w:r w:rsidRPr="00690109">
        <w:rPr>
          <w:rFonts w:eastAsia="Times New Roman" w:cs="Times New Roman"/>
          <w:szCs w:val="24"/>
        </w:rPr>
        <w:t xml:space="preserve"> το </w:t>
      </w:r>
      <w:r>
        <w:rPr>
          <w:rFonts w:eastAsia="Times New Roman" w:cs="Times New Roman"/>
          <w:szCs w:val="24"/>
        </w:rPr>
        <w:t>αιρετό</w:t>
      </w:r>
      <w:r w:rsidRPr="00690109">
        <w:rPr>
          <w:rFonts w:eastAsia="Times New Roman" w:cs="Times New Roman"/>
          <w:szCs w:val="24"/>
        </w:rPr>
        <w:t xml:space="preserve"> αφορά τον </w:t>
      </w:r>
      <w:r>
        <w:rPr>
          <w:rFonts w:eastAsia="Times New Roman" w:cs="Times New Roman"/>
          <w:szCs w:val="24"/>
        </w:rPr>
        <w:t>π</w:t>
      </w:r>
      <w:r w:rsidRPr="00690109">
        <w:rPr>
          <w:rFonts w:eastAsia="Times New Roman" w:cs="Times New Roman"/>
          <w:szCs w:val="24"/>
        </w:rPr>
        <w:t>ρόεδρο</w:t>
      </w:r>
      <w:r>
        <w:rPr>
          <w:rFonts w:eastAsia="Times New Roman" w:cs="Times New Roman"/>
          <w:szCs w:val="24"/>
        </w:rPr>
        <w:t>,</w:t>
      </w:r>
      <w:r w:rsidRPr="00690109">
        <w:rPr>
          <w:rFonts w:eastAsia="Times New Roman" w:cs="Times New Roman"/>
          <w:szCs w:val="24"/>
        </w:rPr>
        <w:t xml:space="preserve"> και όσο</w:t>
      </w:r>
      <w:r>
        <w:rPr>
          <w:rFonts w:eastAsia="Times New Roman" w:cs="Times New Roman"/>
          <w:szCs w:val="24"/>
        </w:rPr>
        <w:t>ν</w:t>
      </w:r>
      <w:r w:rsidRPr="00690109">
        <w:rPr>
          <w:rFonts w:eastAsia="Times New Roman" w:cs="Times New Roman"/>
          <w:szCs w:val="24"/>
        </w:rPr>
        <w:t xml:space="preserve"> αφορά και τον </w:t>
      </w:r>
      <w:r>
        <w:rPr>
          <w:rFonts w:eastAsia="Times New Roman" w:cs="Times New Roman"/>
          <w:szCs w:val="24"/>
        </w:rPr>
        <w:t>β</w:t>
      </w:r>
      <w:r w:rsidRPr="00690109">
        <w:rPr>
          <w:rFonts w:eastAsia="Times New Roman" w:cs="Times New Roman"/>
          <w:szCs w:val="24"/>
        </w:rPr>
        <w:t xml:space="preserve">ασιλιά </w:t>
      </w:r>
      <w:r w:rsidRPr="00690109">
        <w:rPr>
          <w:rFonts w:eastAsia="Times New Roman" w:cs="Times New Roman"/>
          <w:szCs w:val="24"/>
        </w:rPr>
        <w:t xml:space="preserve">και τον </w:t>
      </w:r>
      <w:r>
        <w:rPr>
          <w:rFonts w:eastAsia="Times New Roman" w:cs="Times New Roman"/>
          <w:szCs w:val="24"/>
        </w:rPr>
        <w:t>π</w:t>
      </w:r>
      <w:r w:rsidRPr="00690109">
        <w:rPr>
          <w:rFonts w:eastAsia="Times New Roman" w:cs="Times New Roman"/>
          <w:szCs w:val="24"/>
        </w:rPr>
        <w:t xml:space="preserve">ρόεδρο </w:t>
      </w:r>
      <w:r w:rsidRPr="00690109">
        <w:rPr>
          <w:rFonts w:eastAsia="Times New Roman" w:cs="Times New Roman"/>
          <w:szCs w:val="24"/>
        </w:rPr>
        <w:t>από την απάλειψη πολιτικών αρμοδιοτήτων</w:t>
      </w:r>
      <w:r>
        <w:rPr>
          <w:rFonts w:eastAsia="Times New Roman" w:cs="Times New Roman"/>
          <w:szCs w:val="24"/>
        </w:rPr>
        <w:t>.</w:t>
      </w:r>
    </w:p>
    <w:p w14:paraId="0A5DE02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Όσοι </w:t>
      </w:r>
      <w:r w:rsidRPr="00690109">
        <w:rPr>
          <w:rFonts w:eastAsia="Times New Roman" w:cs="Times New Roman"/>
          <w:szCs w:val="24"/>
        </w:rPr>
        <w:t>προτείνουν σήμερα άμεση εκλογή</w:t>
      </w:r>
      <w:r>
        <w:rPr>
          <w:rFonts w:eastAsia="Times New Roman" w:cs="Times New Roman"/>
          <w:szCs w:val="24"/>
        </w:rPr>
        <w:t>,</w:t>
      </w:r>
      <w:r w:rsidRPr="00690109">
        <w:rPr>
          <w:rFonts w:eastAsia="Times New Roman" w:cs="Times New Roman"/>
          <w:szCs w:val="24"/>
        </w:rPr>
        <w:t xml:space="preserve"> προτείνουν επαναφορά του διχασμού</w:t>
      </w:r>
      <w:r>
        <w:rPr>
          <w:rFonts w:eastAsia="Times New Roman" w:cs="Times New Roman"/>
          <w:szCs w:val="24"/>
        </w:rPr>
        <w:t>.</w:t>
      </w:r>
      <w:r w:rsidRPr="00690109">
        <w:rPr>
          <w:rFonts w:eastAsia="Times New Roman" w:cs="Times New Roman"/>
          <w:szCs w:val="24"/>
        </w:rPr>
        <w:t xml:space="preserve"> </w:t>
      </w:r>
      <w:r>
        <w:rPr>
          <w:rFonts w:eastAsia="Times New Roman" w:cs="Times New Roman"/>
          <w:szCs w:val="24"/>
        </w:rPr>
        <w:t xml:space="preserve">Διχασμός, όμως, </w:t>
      </w:r>
      <w:r w:rsidRPr="00690109">
        <w:rPr>
          <w:rFonts w:eastAsia="Times New Roman" w:cs="Times New Roman"/>
          <w:szCs w:val="24"/>
        </w:rPr>
        <w:t>είναι η ευκολία για κάποιους μέσα στη δ</w:t>
      </w:r>
      <w:r w:rsidRPr="00690109">
        <w:rPr>
          <w:rFonts w:eastAsia="Times New Roman" w:cs="Times New Roman"/>
          <w:szCs w:val="24"/>
        </w:rPr>
        <w:t>υσκολία</w:t>
      </w:r>
      <w:r>
        <w:rPr>
          <w:rFonts w:eastAsia="Times New Roman" w:cs="Times New Roman"/>
          <w:szCs w:val="24"/>
        </w:rPr>
        <w:t>,</w:t>
      </w:r>
      <w:r w:rsidRPr="00690109">
        <w:rPr>
          <w:rFonts w:eastAsia="Times New Roman" w:cs="Times New Roman"/>
          <w:szCs w:val="24"/>
        </w:rPr>
        <w:t xml:space="preserve"> προκειμένου να </w:t>
      </w:r>
      <w:r>
        <w:rPr>
          <w:rFonts w:eastAsia="Times New Roman" w:cs="Times New Roman"/>
          <w:szCs w:val="24"/>
        </w:rPr>
        <w:t>αντλούν</w:t>
      </w:r>
      <w:r w:rsidRPr="00690109">
        <w:rPr>
          <w:rFonts w:eastAsia="Times New Roman" w:cs="Times New Roman"/>
          <w:szCs w:val="24"/>
        </w:rPr>
        <w:t xml:space="preserve"> εκλογικά </w:t>
      </w:r>
      <w:r w:rsidRPr="00690109">
        <w:rPr>
          <w:rFonts w:eastAsia="Times New Roman" w:cs="Times New Roman"/>
          <w:szCs w:val="24"/>
        </w:rPr>
        <w:lastRenderedPageBreak/>
        <w:t>οφέλη</w:t>
      </w:r>
      <w:r>
        <w:rPr>
          <w:rFonts w:eastAsia="Times New Roman" w:cs="Times New Roman"/>
          <w:szCs w:val="24"/>
        </w:rPr>
        <w:t>.</w:t>
      </w:r>
      <w:r w:rsidRPr="00690109">
        <w:rPr>
          <w:rFonts w:eastAsia="Times New Roman" w:cs="Times New Roman"/>
          <w:szCs w:val="24"/>
        </w:rPr>
        <w:t xml:space="preserve"> Η άμεση εκλογή </w:t>
      </w:r>
      <w:r>
        <w:rPr>
          <w:rFonts w:eastAsia="Times New Roman" w:cs="Times New Roman"/>
          <w:szCs w:val="24"/>
        </w:rPr>
        <w:t>-</w:t>
      </w:r>
      <w:r w:rsidRPr="00690109">
        <w:rPr>
          <w:rFonts w:eastAsia="Times New Roman" w:cs="Times New Roman"/>
          <w:szCs w:val="24"/>
        </w:rPr>
        <w:t>πρέπει να το καταλάβουμε αυτό</w:t>
      </w:r>
      <w:r>
        <w:rPr>
          <w:rFonts w:eastAsia="Times New Roman" w:cs="Times New Roman"/>
          <w:szCs w:val="24"/>
        </w:rPr>
        <w:t>-</w:t>
      </w:r>
      <w:r w:rsidRPr="00690109">
        <w:rPr>
          <w:rFonts w:eastAsia="Times New Roman" w:cs="Times New Roman"/>
          <w:szCs w:val="24"/>
        </w:rPr>
        <w:t xml:space="preserve"> εξοπλίζει τον Πρόεδρο της Δημοκρατίας με υπερβολική πολιτική ισχ</w:t>
      </w:r>
      <w:r>
        <w:rPr>
          <w:rFonts w:eastAsia="Times New Roman" w:cs="Times New Roman"/>
          <w:szCs w:val="24"/>
        </w:rPr>
        <w:t xml:space="preserve">ύ, </w:t>
      </w:r>
      <w:r w:rsidRPr="00690109">
        <w:rPr>
          <w:rFonts w:eastAsia="Times New Roman" w:cs="Times New Roman"/>
          <w:szCs w:val="24"/>
        </w:rPr>
        <w:t xml:space="preserve">ακόμα </w:t>
      </w:r>
      <w:r>
        <w:rPr>
          <w:rFonts w:eastAsia="Times New Roman" w:cs="Times New Roman"/>
          <w:szCs w:val="24"/>
        </w:rPr>
        <w:t xml:space="preserve">κι αν </w:t>
      </w:r>
      <w:r w:rsidRPr="00690109">
        <w:rPr>
          <w:rFonts w:eastAsia="Times New Roman" w:cs="Times New Roman"/>
          <w:szCs w:val="24"/>
        </w:rPr>
        <w:t>δεν έχει κα</w:t>
      </w:r>
      <w:r>
        <w:rPr>
          <w:rFonts w:eastAsia="Times New Roman" w:cs="Times New Roman"/>
          <w:szCs w:val="24"/>
        </w:rPr>
        <w:t>μ</w:t>
      </w:r>
      <w:r w:rsidRPr="00690109">
        <w:rPr>
          <w:rFonts w:eastAsia="Times New Roman" w:cs="Times New Roman"/>
          <w:szCs w:val="24"/>
        </w:rPr>
        <w:t>μία αρμοδιότητα</w:t>
      </w:r>
      <w:r>
        <w:rPr>
          <w:rFonts w:eastAsia="Times New Roman" w:cs="Times New Roman"/>
          <w:szCs w:val="24"/>
        </w:rPr>
        <w:t>. Η</w:t>
      </w:r>
      <w:r w:rsidRPr="00690109">
        <w:rPr>
          <w:rFonts w:eastAsia="Times New Roman" w:cs="Times New Roman"/>
          <w:szCs w:val="24"/>
        </w:rPr>
        <w:t xml:space="preserve"> ισχύς που του δίνει </w:t>
      </w:r>
      <w:r>
        <w:rPr>
          <w:rFonts w:eastAsia="Times New Roman" w:cs="Times New Roman"/>
          <w:szCs w:val="24"/>
        </w:rPr>
        <w:t xml:space="preserve">η </w:t>
      </w:r>
      <w:r w:rsidRPr="00690109">
        <w:rPr>
          <w:rFonts w:eastAsia="Times New Roman" w:cs="Times New Roman"/>
          <w:szCs w:val="24"/>
        </w:rPr>
        <w:t>άμεση εκλογή</w:t>
      </w:r>
      <w:r>
        <w:rPr>
          <w:rFonts w:eastAsia="Times New Roman" w:cs="Times New Roman"/>
          <w:szCs w:val="24"/>
        </w:rPr>
        <w:t>,</w:t>
      </w:r>
      <w:r w:rsidRPr="00690109">
        <w:rPr>
          <w:rFonts w:eastAsia="Times New Roman" w:cs="Times New Roman"/>
          <w:szCs w:val="24"/>
        </w:rPr>
        <w:t xml:space="preserve"> τον καθιστά </w:t>
      </w:r>
      <w:r>
        <w:rPr>
          <w:rFonts w:eastAsia="Times New Roman" w:cs="Times New Roman"/>
          <w:szCs w:val="24"/>
        </w:rPr>
        <w:t>πρώ</w:t>
      </w:r>
      <w:r>
        <w:rPr>
          <w:rFonts w:eastAsia="Times New Roman" w:cs="Times New Roman"/>
          <w:szCs w:val="24"/>
        </w:rPr>
        <w:t xml:space="preserve">το </w:t>
      </w:r>
      <w:r w:rsidRPr="00690109">
        <w:rPr>
          <w:rFonts w:eastAsia="Times New Roman" w:cs="Times New Roman"/>
          <w:szCs w:val="24"/>
        </w:rPr>
        <w:t>από πλευράς ισχύος στην ιεραρχία των οργάνων της εκτελεστικής εξουσίας και αυτό οδ</w:t>
      </w:r>
      <w:r>
        <w:rPr>
          <w:rFonts w:eastAsia="Times New Roman" w:cs="Times New Roman"/>
          <w:szCs w:val="24"/>
        </w:rPr>
        <w:t xml:space="preserve">ηγεί τη χώρα σε πολιτική κρίση. </w:t>
      </w:r>
      <w:r>
        <w:rPr>
          <w:rFonts w:eastAsia="Times New Roman" w:cs="Times New Roman"/>
          <w:szCs w:val="24"/>
        </w:rPr>
        <w:t>Α</w:t>
      </w:r>
      <w:r w:rsidRPr="00690109">
        <w:rPr>
          <w:rFonts w:eastAsia="Times New Roman" w:cs="Times New Roman"/>
          <w:szCs w:val="24"/>
        </w:rPr>
        <w:t>υτές οι πολιτικές κρίσεις μετατρέπονται σε πολιτειακές</w:t>
      </w:r>
      <w:r>
        <w:rPr>
          <w:rFonts w:eastAsia="Times New Roman" w:cs="Times New Roman"/>
          <w:szCs w:val="24"/>
        </w:rPr>
        <w:t xml:space="preserve">. </w:t>
      </w:r>
    </w:p>
    <w:p w14:paraId="0A5DE02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Λέμε όχι,</w:t>
      </w:r>
      <w:r w:rsidRPr="00690109">
        <w:rPr>
          <w:rFonts w:eastAsia="Times New Roman" w:cs="Times New Roman"/>
          <w:szCs w:val="24"/>
        </w:rPr>
        <w:t xml:space="preserve"> λοιπόν</w:t>
      </w:r>
      <w:r>
        <w:rPr>
          <w:rFonts w:eastAsia="Times New Roman" w:cs="Times New Roman"/>
          <w:szCs w:val="24"/>
        </w:rPr>
        <w:t xml:space="preserve">, στην άμεση εκλογή. Ναι, σε </w:t>
      </w:r>
      <w:r w:rsidRPr="00690109">
        <w:rPr>
          <w:rFonts w:eastAsia="Times New Roman" w:cs="Times New Roman"/>
          <w:szCs w:val="24"/>
        </w:rPr>
        <w:t xml:space="preserve">μία λελογισμένη αύξηση των </w:t>
      </w:r>
      <w:r w:rsidRPr="00690109">
        <w:rPr>
          <w:rFonts w:eastAsia="Times New Roman" w:cs="Times New Roman"/>
          <w:szCs w:val="24"/>
        </w:rPr>
        <w:t>αρμοδιοτήτων του</w:t>
      </w:r>
      <w:r>
        <w:rPr>
          <w:rFonts w:eastAsia="Times New Roman" w:cs="Times New Roman"/>
          <w:szCs w:val="24"/>
        </w:rPr>
        <w:t>,</w:t>
      </w:r>
      <w:r w:rsidRPr="00690109">
        <w:rPr>
          <w:rFonts w:eastAsia="Times New Roman" w:cs="Times New Roman"/>
          <w:szCs w:val="24"/>
        </w:rPr>
        <w:t xml:space="preserve"> να μπορεί να εκφέρει δημόσιο πολιτικό λόγο μέσω δ</w:t>
      </w:r>
      <w:r>
        <w:rPr>
          <w:rFonts w:eastAsia="Times New Roman" w:cs="Times New Roman"/>
          <w:szCs w:val="24"/>
        </w:rPr>
        <w:t>ιαγγελμάτων</w:t>
      </w:r>
      <w:r w:rsidRPr="00690109">
        <w:rPr>
          <w:rFonts w:eastAsia="Times New Roman" w:cs="Times New Roman"/>
          <w:szCs w:val="24"/>
        </w:rPr>
        <w:t xml:space="preserve"> χωρίς προσυπογραφή και ναι</w:t>
      </w:r>
      <w:r>
        <w:rPr>
          <w:rFonts w:eastAsia="Times New Roman" w:cs="Times New Roman"/>
          <w:szCs w:val="24"/>
        </w:rPr>
        <w:t>,</w:t>
      </w:r>
      <w:r w:rsidRPr="00690109">
        <w:rPr>
          <w:rFonts w:eastAsia="Times New Roman" w:cs="Times New Roman"/>
          <w:szCs w:val="24"/>
        </w:rPr>
        <w:t xml:space="preserve"> μετά από μία σχετική </w:t>
      </w:r>
      <w:r>
        <w:rPr>
          <w:rFonts w:eastAsia="Times New Roman" w:cs="Times New Roman"/>
          <w:szCs w:val="24"/>
          <w:lang w:val="en-US"/>
        </w:rPr>
        <w:t>sui</w:t>
      </w:r>
      <w:r w:rsidRPr="002B68B3">
        <w:rPr>
          <w:rFonts w:eastAsia="Times New Roman" w:cs="Times New Roman"/>
          <w:szCs w:val="24"/>
        </w:rPr>
        <w:t xml:space="preserve"> </w:t>
      </w:r>
      <w:r>
        <w:rPr>
          <w:rFonts w:eastAsia="Times New Roman" w:cs="Times New Roman"/>
          <w:szCs w:val="24"/>
          <w:lang w:val="en-US"/>
        </w:rPr>
        <w:t>generis</w:t>
      </w:r>
      <w:r>
        <w:rPr>
          <w:rFonts w:eastAsia="Times New Roman" w:cs="Times New Roman"/>
          <w:szCs w:val="24"/>
        </w:rPr>
        <w:t xml:space="preserve"> ένσταση</w:t>
      </w:r>
      <w:r w:rsidRPr="00690109">
        <w:rPr>
          <w:rFonts w:eastAsia="Times New Roman" w:cs="Times New Roman"/>
          <w:szCs w:val="24"/>
        </w:rPr>
        <w:t xml:space="preserve"> συνταγματικότητας να μπορεί να </w:t>
      </w:r>
      <w:r>
        <w:rPr>
          <w:rFonts w:eastAsia="Times New Roman" w:cs="Times New Roman"/>
          <w:szCs w:val="24"/>
        </w:rPr>
        <w:t>αν</w:t>
      </w:r>
      <w:r w:rsidRPr="00690109">
        <w:rPr>
          <w:rFonts w:eastAsia="Times New Roman" w:cs="Times New Roman"/>
          <w:szCs w:val="24"/>
        </w:rPr>
        <w:t>απέμπει σχέδια νόμου</w:t>
      </w:r>
      <w:r>
        <w:rPr>
          <w:rFonts w:eastAsia="Times New Roman" w:cs="Times New Roman"/>
          <w:szCs w:val="24"/>
        </w:rPr>
        <w:t>.</w:t>
      </w:r>
      <w:r w:rsidRPr="00690109">
        <w:rPr>
          <w:rFonts w:eastAsia="Times New Roman" w:cs="Times New Roman"/>
          <w:szCs w:val="24"/>
        </w:rPr>
        <w:t xml:space="preserve"> </w:t>
      </w:r>
    </w:p>
    <w:p w14:paraId="0A5DE02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Στα δ</w:t>
      </w:r>
      <w:r w:rsidRPr="00690109">
        <w:rPr>
          <w:rFonts w:eastAsia="Times New Roman" w:cs="Times New Roman"/>
          <w:szCs w:val="24"/>
        </w:rPr>
        <w:t>ημοψηφίσματα κατά την εφαρμογή του άρθρου 28</w:t>
      </w:r>
      <w:r>
        <w:rPr>
          <w:rFonts w:eastAsia="Times New Roman" w:cs="Times New Roman"/>
          <w:szCs w:val="24"/>
        </w:rPr>
        <w:t xml:space="preserve"> λέ</w:t>
      </w:r>
      <w:r>
        <w:rPr>
          <w:rFonts w:eastAsia="Times New Roman" w:cs="Times New Roman"/>
          <w:szCs w:val="24"/>
        </w:rPr>
        <w:t>με «</w:t>
      </w:r>
      <w:r>
        <w:rPr>
          <w:rFonts w:eastAsia="Times New Roman" w:cs="Times New Roman"/>
          <w:szCs w:val="24"/>
        </w:rPr>
        <w:t>όχι</w:t>
      </w:r>
      <w:r>
        <w:rPr>
          <w:rFonts w:eastAsia="Times New Roman" w:cs="Times New Roman"/>
          <w:szCs w:val="24"/>
        </w:rPr>
        <w:t xml:space="preserve">». Να σας αναγνώσω, κυρίες και κύριοι Βουλευτές, θυμίζοντάς σας, </w:t>
      </w:r>
      <w:r w:rsidRPr="00690109">
        <w:rPr>
          <w:rFonts w:eastAsia="Times New Roman" w:cs="Times New Roman"/>
          <w:szCs w:val="24"/>
        </w:rPr>
        <w:t xml:space="preserve">το ερώτημα που </w:t>
      </w:r>
      <w:r>
        <w:rPr>
          <w:rFonts w:eastAsia="Times New Roman" w:cs="Times New Roman"/>
          <w:szCs w:val="24"/>
        </w:rPr>
        <w:t>ετέθη</w:t>
      </w:r>
      <w:r w:rsidRPr="00690109">
        <w:rPr>
          <w:rFonts w:eastAsia="Times New Roman" w:cs="Times New Roman"/>
          <w:szCs w:val="24"/>
        </w:rPr>
        <w:t xml:space="preserve"> </w:t>
      </w:r>
      <w:r>
        <w:rPr>
          <w:rFonts w:eastAsia="Times New Roman" w:cs="Times New Roman"/>
          <w:szCs w:val="24"/>
        </w:rPr>
        <w:t>σ</w:t>
      </w:r>
      <w:r w:rsidRPr="00690109">
        <w:rPr>
          <w:rFonts w:eastAsia="Times New Roman" w:cs="Times New Roman"/>
          <w:szCs w:val="24"/>
        </w:rPr>
        <w:t>τον ελληνικό λ</w:t>
      </w:r>
      <w:r>
        <w:rPr>
          <w:rFonts w:eastAsia="Times New Roman" w:cs="Times New Roman"/>
          <w:szCs w:val="24"/>
        </w:rPr>
        <w:t xml:space="preserve">αό τον Ιούλιο του 2015 κατά το νόθο </w:t>
      </w:r>
      <w:r w:rsidRPr="00690109">
        <w:rPr>
          <w:rFonts w:eastAsia="Times New Roman" w:cs="Times New Roman"/>
          <w:szCs w:val="24"/>
        </w:rPr>
        <w:t>δημοψήφισμα</w:t>
      </w:r>
      <w:r>
        <w:rPr>
          <w:rFonts w:eastAsia="Times New Roman" w:cs="Times New Roman"/>
          <w:szCs w:val="24"/>
        </w:rPr>
        <w:t>.</w:t>
      </w:r>
      <w:r w:rsidRPr="00690109">
        <w:rPr>
          <w:rFonts w:eastAsia="Times New Roman" w:cs="Times New Roman"/>
          <w:szCs w:val="24"/>
        </w:rPr>
        <w:t xml:space="preserve"> Το ερώτημα </w:t>
      </w:r>
      <w:r>
        <w:rPr>
          <w:rFonts w:eastAsia="Times New Roman" w:cs="Times New Roman"/>
          <w:szCs w:val="24"/>
        </w:rPr>
        <w:t>ήταν: «</w:t>
      </w:r>
      <w:r w:rsidRPr="00690109">
        <w:rPr>
          <w:rFonts w:eastAsia="Times New Roman" w:cs="Times New Roman"/>
          <w:szCs w:val="24"/>
        </w:rPr>
        <w:t>Πρέπει να γίνει αποδεκτό το σχέδιο συμφωνίας</w:t>
      </w:r>
      <w:r>
        <w:rPr>
          <w:rFonts w:eastAsia="Times New Roman" w:cs="Times New Roman"/>
          <w:szCs w:val="24"/>
        </w:rPr>
        <w:t>,</w:t>
      </w:r>
      <w:r w:rsidRPr="00690109">
        <w:rPr>
          <w:rFonts w:eastAsia="Times New Roman" w:cs="Times New Roman"/>
          <w:szCs w:val="24"/>
        </w:rPr>
        <w:t xml:space="preserve"> το οποίο κατέθεσαν </w:t>
      </w:r>
      <w:r>
        <w:rPr>
          <w:rFonts w:eastAsia="Times New Roman" w:cs="Times New Roman"/>
          <w:szCs w:val="24"/>
        </w:rPr>
        <w:t>η</w:t>
      </w:r>
      <w:r w:rsidRPr="00690109">
        <w:rPr>
          <w:rFonts w:eastAsia="Times New Roman" w:cs="Times New Roman"/>
          <w:szCs w:val="24"/>
        </w:rPr>
        <w:t xml:space="preserve"> Ευρωπαϊκή Επιτ</w:t>
      </w:r>
      <w:r w:rsidRPr="00690109">
        <w:rPr>
          <w:rFonts w:eastAsia="Times New Roman" w:cs="Times New Roman"/>
          <w:szCs w:val="24"/>
        </w:rPr>
        <w:t>ροπή</w:t>
      </w:r>
      <w:r>
        <w:rPr>
          <w:rFonts w:eastAsia="Times New Roman" w:cs="Times New Roman"/>
          <w:szCs w:val="24"/>
        </w:rPr>
        <w:t>,</w:t>
      </w:r>
      <w:r w:rsidRPr="00690109">
        <w:rPr>
          <w:rFonts w:eastAsia="Times New Roman" w:cs="Times New Roman"/>
          <w:szCs w:val="24"/>
        </w:rPr>
        <w:t xml:space="preserve"> η Ευρωπαϊκή Κεντρική Τράπεζα </w:t>
      </w:r>
      <w:r w:rsidRPr="00690109">
        <w:rPr>
          <w:rFonts w:eastAsia="Times New Roman" w:cs="Times New Roman"/>
          <w:szCs w:val="24"/>
        </w:rPr>
        <w:lastRenderedPageBreak/>
        <w:t xml:space="preserve">και το </w:t>
      </w:r>
      <w:r>
        <w:rPr>
          <w:rFonts w:eastAsia="Times New Roman" w:cs="Times New Roman"/>
          <w:szCs w:val="24"/>
        </w:rPr>
        <w:t>Διεθνές Νομισματικό Ταμείο</w:t>
      </w:r>
      <w:r w:rsidRPr="00690109">
        <w:rPr>
          <w:rFonts w:eastAsia="Times New Roman" w:cs="Times New Roman"/>
          <w:szCs w:val="24"/>
        </w:rPr>
        <w:t xml:space="preserve"> στο </w:t>
      </w:r>
      <w:r>
        <w:rPr>
          <w:rFonts w:eastAsia="Times New Roman" w:cs="Times New Roman"/>
          <w:szCs w:val="24"/>
          <w:lang w:val="en"/>
        </w:rPr>
        <w:t>Eurogroup</w:t>
      </w:r>
      <w:r w:rsidRPr="00690109">
        <w:rPr>
          <w:rFonts w:eastAsia="Times New Roman" w:cs="Times New Roman"/>
          <w:szCs w:val="24"/>
        </w:rPr>
        <w:t xml:space="preserve"> της 25</w:t>
      </w:r>
      <w:r w:rsidRPr="0065099D">
        <w:rPr>
          <w:rFonts w:eastAsia="Times New Roman" w:cs="Times New Roman"/>
          <w:szCs w:val="24"/>
          <w:vertAlign w:val="superscript"/>
        </w:rPr>
        <w:t>ης</w:t>
      </w:r>
      <w:r>
        <w:rPr>
          <w:rFonts w:eastAsia="Times New Roman" w:cs="Times New Roman"/>
          <w:szCs w:val="24"/>
        </w:rPr>
        <w:t xml:space="preserve"> Ιουνίου του 20</w:t>
      </w:r>
      <w:r w:rsidRPr="00690109">
        <w:rPr>
          <w:rFonts w:eastAsia="Times New Roman" w:cs="Times New Roman"/>
          <w:szCs w:val="24"/>
        </w:rPr>
        <w:t xml:space="preserve">15 και </w:t>
      </w:r>
      <w:r>
        <w:rPr>
          <w:rFonts w:eastAsia="Times New Roman" w:cs="Times New Roman"/>
          <w:szCs w:val="24"/>
        </w:rPr>
        <w:t>α</w:t>
      </w:r>
      <w:r w:rsidRPr="00690109">
        <w:rPr>
          <w:rFonts w:eastAsia="Times New Roman" w:cs="Times New Roman"/>
          <w:szCs w:val="24"/>
        </w:rPr>
        <w:t>ποτελείται από δύο μέρη</w:t>
      </w:r>
      <w:r>
        <w:rPr>
          <w:rFonts w:eastAsia="Times New Roman" w:cs="Times New Roman"/>
          <w:szCs w:val="24"/>
        </w:rPr>
        <w:t>, τα οποία συγκροτούν την ενιαία</w:t>
      </w:r>
      <w:r w:rsidRPr="00690109">
        <w:rPr>
          <w:rFonts w:eastAsia="Times New Roman" w:cs="Times New Roman"/>
          <w:szCs w:val="24"/>
        </w:rPr>
        <w:t xml:space="preserve"> πρότασή </w:t>
      </w:r>
      <w:r>
        <w:rPr>
          <w:rFonts w:eastAsia="Times New Roman" w:cs="Times New Roman"/>
          <w:szCs w:val="24"/>
        </w:rPr>
        <w:t>τους;».</w:t>
      </w:r>
      <w:r w:rsidRPr="00690109">
        <w:rPr>
          <w:rFonts w:eastAsia="Times New Roman" w:cs="Times New Roman"/>
          <w:szCs w:val="24"/>
        </w:rPr>
        <w:t xml:space="preserve"> Το πρώτο </w:t>
      </w:r>
      <w:r>
        <w:rPr>
          <w:rFonts w:eastAsia="Times New Roman" w:cs="Times New Roman"/>
          <w:szCs w:val="24"/>
        </w:rPr>
        <w:t>έγγραφο</w:t>
      </w:r>
      <w:r w:rsidRPr="00690109">
        <w:rPr>
          <w:rFonts w:eastAsia="Times New Roman" w:cs="Times New Roman"/>
          <w:szCs w:val="24"/>
        </w:rPr>
        <w:t xml:space="preserve"> τιτλοφορείτ</w:t>
      </w:r>
      <w:r>
        <w:rPr>
          <w:rFonts w:eastAsia="Times New Roman" w:cs="Times New Roman"/>
          <w:szCs w:val="24"/>
        </w:rPr>
        <w:t>αι: «</w:t>
      </w:r>
      <w:r>
        <w:rPr>
          <w:rFonts w:eastAsia="Times New Roman" w:cs="Times New Roman"/>
          <w:szCs w:val="24"/>
          <w:lang w:val="en"/>
        </w:rPr>
        <w:t>Reform</w:t>
      </w:r>
      <w:r>
        <w:rPr>
          <w:rFonts w:eastAsia="Times New Roman" w:cs="Times New Roman"/>
          <w:szCs w:val="24"/>
          <w:lang w:val="en-US"/>
        </w:rPr>
        <w:t>s</w:t>
      </w:r>
      <w:r w:rsidRPr="00690109">
        <w:rPr>
          <w:rFonts w:eastAsia="Times New Roman" w:cs="Times New Roman"/>
          <w:szCs w:val="24"/>
        </w:rPr>
        <w:t xml:space="preserve"> </w:t>
      </w:r>
      <w:r>
        <w:rPr>
          <w:rFonts w:eastAsia="Times New Roman" w:cs="Times New Roman"/>
          <w:szCs w:val="24"/>
        </w:rPr>
        <w:t>for the completion of the Cur</w:t>
      </w:r>
      <w:r>
        <w:rPr>
          <w:rFonts w:eastAsia="Times New Roman" w:cs="Times New Roman"/>
          <w:szCs w:val="24"/>
        </w:rPr>
        <w:t xml:space="preserve">rent Program and Beyond» (Μεταρρυθμίσεις για την ολοκλήρωση του τρέχοντος προγράμματος και πέραν αυτού). Το δεύτερο κείμενο τιτλοφορείται: «Preliminary Debt sustainability analysis» (Προκαταρκτική ανάλυση βιωσιμότητας χρέους)». Δεν χρειάζονται περισσότερα </w:t>
      </w:r>
      <w:r>
        <w:rPr>
          <w:rFonts w:eastAsia="Times New Roman" w:cs="Times New Roman"/>
          <w:szCs w:val="24"/>
        </w:rPr>
        <w:t xml:space="preserve">λόγια περί δημοψηφισμάτων. Η πρόταση του ΣΥΡΙΖΑ πρέπει </w:t>
      </w:r>
      <w:r w:rsidRPr="00690109">
        <w:rPr>
          <w:rFonts w:eastAsia="Times New Roman" w:cs="Times New Roman"/>
          <w:szCs w:val="24"/>
        </w:rPr>
        <w:t>να απορρίπτεται και χωρίς λόγια</w:t>
      </w:r>
      <w:r>
        <w:rPr>
          <w:rFonts w:eastAsia="Times New Roman" w:cs="Times New Roman"/>
          <w:szCs w:val="24"/>
        </w:rPr>
        <w:t>.</w:t>
      </w:r>
    </w:p>
    <w:p w14:paraId="0A5DE02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Τρίτη ενότητα. Σχέση</w:t>
      </w:r>
      <w:r w:rsidRPr="00690109">
        <w:rPr>
          <w:rFonts w:eastAsia="Times New Roman" w:cs="Times New Roman"/>
          <w:szCs w:val="24"/>
        </w:rPr>
        <w:t xml:space="preserve"> </w:t>
      </w:r>
      <w:r>
        <w:rPr>
          <w:rFonts w:eastAsia="Times New Roman" w:cs="Times New Roman"/>
          <w:szCs w:val="24"/>
        </w:rPr>
        <w:t>Κ</w:t>
      </w:r>
      <w:r w:rsidRPr="00690109">
        <w:rPr>
          <w:rFonts w:eastAsia="Times New Roman" w:cs="Times New Roman"/>
          <w:szCs w:val="24"/>
        </w:rPr>
        <w:t>ράτους</w:t>
      </w:r>
      <w:r>
        <w:rPr>
          <w:rFonts w:eastAsia="Times New Roman" w:cs="Times New Roman"/>
          <w:szCs w:val="24"/>
        </w:rPr>
        <w:t xml:space="preserve"> </w:t>
      </w:r>
      <w:r w:rsidRPr="00690109">
        <w:rPr>
          <w:rFonts w:eastAsia="Times New Roman" w:cs="Times New Roman"/>
          <w:szCs w:val="24"/>
        </w:rPr>
        <w:t>-</w:t>
      </w:r>
      <w:r>
        <w:rPr>
          <w:rFonts w:eastAsia="Times New Roman" w:cs="Times New Roman"/>
          <w:szCs w:val="24"/>
        </w:rPr>
        <w:t xml:space="preserve"> </w:t>
      </w:r>
      <w:r w:rsidRPr="00690109">
        <w:rPr>
          <w:rFonts w:eastAsia="Times New Roman" w:cs="Times New Roman"/>
          <w:szCs w:val="24"/>
        </w:rPr>
        <w:t>Εκκλησίας</w:t>
      </w:r>
      <w:r>
        <w:rPr>
          <w:rFonts w:eastAsia="Times New Roman" w:cs="Times New Roman"/>
          <w:szCs w:val="24"/>
        </w:rPr>
        <w:t>.</w:t>
      </w:r>
      <w:r w:rsidRPr="00690109">
        <w:rPr>
          <w:rFonts w:eastAsia="Times New Roman" w:cs="Times New Roman"/>
          <w:szCs w:val="24"/>
        </w:rPr>
        <w:t xml:space="preserve"> Προτείναμε την υιοθέτηση πρότασης </w:t>
      </w:r>
      <w:r>
        <w:rPr>
          <w:rFonts w:eastAsia="Times New Roman" w:cs="Times New Roman"/>
          <w:szCs w:val="24"/>
        </w:rPr>
        <w:t xml:space="preserve">του </w:t>
      </w:r>
      <w:r w:rsidRPr="00690109">
        <w:rPr>
          <w:rFonts w:eastAsia="Times New Roman" w:cs="Times New Roman"/>
          <w:szCs w:val="24"/>
        </w:rPr>
        <w:t xml:space="preserve">Ευάγγελου Βενιζέλου </w:t>
      </w:r>
      <w:r>
        <w:rPr>
          <w:rFonts w:eastAsia="Times New Roman" w:cs="Times New Roman"/>
          <w:szCs w:val="24"/>
        </w:rPr>
        <w:t>χρόνια πριν,</w:t>
      </w:r>
      <w:r w:rsidRPr="00690109">
        <w:rPr>
          <w:rFonts w:eastAsia="Times New Roman" w:cs="Times New Roman"/>
          <w:szCs w:val="24"/>
        </w:rPr>
        <w:t xml:space="preserve"> να προστεθεί στο άρθρο 3 του </w:t>
      </w:r>
      <w:r>
        <w:rPr>
          <w:rFonts w:eastAsia="Times New Roman" w:cs="Times New Roman"/>
          <w:szCs w:val="24"/>
        </w:rPr>
        <w:t>Συντάγματό</w:t>
      </w:r>
      <w:r w:rsidRPr="00690109">
        <w:rPr>
          <w:rFonts w:eastAsia="Times New Roman" w:cs="Times New Roman"/>
          <w:szCs w:val="24"/>
        </w:rPr>
        <w:t xml:space="preserve">ς μας μία </w:t>
      </w:r>
      <w:r w:rsidRPr="00690109">
        <w:rPr>
          <w:rFonts w:eastAsia="Times New Roman" w:cs="Times New Roman"/>
          <w:szCs w:val="24"/>
        </w:rPr>
        <w:t>ερμηνευτική δήλωση που να προβλέπει ότι η ανακήρυξη της επίσημης θρησκείας μας ως επικρατούσας</w:t>
      </w:r>
      <w:r>
        <w:rPr>
          <w:rFonts w:eastAsia="Times New Roman" w:cs="Times New Roman"/>
          <w:szCs w:val="24"/>
        </w:rPr>
        <w:t>,</w:t>
      </w:r>
      <w:r w:rsidRPr="00690109">
        <w:rPr>
          <w:rFonts w:eastAsia="Times New Roman" w:cs="Times New Roman"/>
          <w:szCs w:val="24"/>
        </w:rPr>
        <w:t xml:space="preserve"> δεν παράγει διακρίσεις</w:t>
      </w:r>
      <w:r>
        <w:rPr>
          <w:rFonts w:eastAsia="Times New Roman" w:cs="Times New Roman"/>
          <w:szCs w:val="24"/>
        </w:rPr>
        <w:t>. Αυτό ήταν</w:t>
      </w:r>
      <w:r w:rsidRPr="00690109">
        <w:rPr>
          <w:rFonts w:eastAsia="Times New Roman" w:cs="Times New Roman"/>
          <w:szCs w:val="24"/>
        </w:rPr>
        <w:t xml:space="preserve"> τελικά και η πρόταση του ΣΥΡΙΖΑ</w:t>
      </w:r>
      <w:r>
        <w:rPr>
          <w:rFonts w:eastAsia="Times New Roman" w:cs="Times New Roman"/>
          <w:szCs w:val="24"/>
        </w:rPr>
        <w:t>. Ήρθε ο Σ</w:t>
      </w:r>
      <w:r w:rsidRPr="00690109">
        <w:rPr>
          <w:rFonts w:eastAsia="Times New Roman" w:cs="Times New Roman"/>
          <w:szCs w:val="24"/>
        </w:rPr>
        <w:t xml:space="preserve">ΥΡΙΖΑ σε αυτό εγκαταλείποντας τις </w:t>
      </w:r>
      <w:r>
        <w:rPr>
          <w:rFonts w:eastAsia="Times New Roman" w:cs="Times New Roman"/>
          <w:szCs w:val="24"/>
        </w:rPr>
        <w:t>φλυαρίες</w:t>
      </w:r>
      <w:r>
        <w:rPr>
          <w:rFonts w:eastAsia="Times New Roman" w:cs="Times New Roman"/>
          <w:szCs w:val="24"/>
        </w:rPr>
        <w:t>,</w:t>
      </w:r>
      <w:r w:rsidRPr="00690109">
        <w:rPr>
          <w:rFonts w:eastAsia="Times New Roman" w:cs="Times New Roman"/>
          <w:szCs w:val="24"/>
        </w:rPr>
        <w:t xml:space="preserve"> περί χωρισμού </w:t>
      </w:r>
      <w:r>
        <w:rPr>
          <w:rFonts w:eastAsia="Times New Roman" w:cs="Times New Roman"/>
          <w:szCs w:val="24"/>
        </w:rPr>
        <w:t>Κ</w:t>
      </w:r>
      <w:r w:rsidRPr="00690109">
        <w:rPr>
          <w:rFonts w:eastAsia="Times New Roman" w:cs="Times New Roman"/>
          <w:szCs w:val="24"/>
        </w:rPr>
        <w:t xml:space="preserve">ράτους </w:t>
      </w:r>
      <w:r w:rsidRPr="00690109">
        <w:rPr>
          <w:rFonts w:eastAsia="Times New Roman" w:cs="Times New Roman"/>
          <w:szCs w:val="24"/>
        </w:rPr>
        <w:t>και Εκκλησίας</w:t>
      </w:r>
      <w:r>
        <w:rPr>
          <w:rFonts w:eastAsia="Times New Roman" w:cs="Times New Roman"/>
          <w:szCs w:val="24"/>
        </w:rPr>
        <w:t>.</w:t>
      </w:r>
      <w:r w:rsidRPr="00690109">
        <w:rPr>
          <w:rFonts w:eastAsia="Times New Roman" w:cs="Times New Roman"/>
          <w:szCs w:val="24"/>
        </w:rPr>
        <w:t xml:space="preserve"> Και </w:t>
      </w:r>
      <w:r>
        <w:rPr>
          <w:rFonts w:eastAsia="Times New Roman" w:cs="Times New Roman"/>
          <w:szCs w:val="24"/>
        </w:rPr>
        <w:t xml:space="preserve">προσέξτε, </w:t>
      </w:r>
      <w:r w:rsidRPr="00690109">
        <w:rPr>
          <w:rFonts w:eastAsia="Times New Roman" w:cs="Times New Roman"/>
          <w:szCs w:val="24"/>
        </w:rPr>
        <w:t>παρέλειψε τεχνηέντως να προτείνει τ</w:t>
      </w:r>
      <w:r>
        <w:rPr>
          <w:rFonts w:eastAsia="Times New Roman" w:cs="Times New Roman"/>
          <w:szCs w:val="24"/>
        </w:rPr>
        <w:t xml:space="preserve">ην </w:t>
      </w:r>
      <w:r>
        <w:rPr>
          <w:rFonts w:eastAsia="Times New Roman" w:cs="Times New Roman"/>
          <w:szCs w:val="24"/>
        </w:rPr>
        <w:lastRenderedPageBreak/>
        <w:t>αναθεώρηση του άρθρου 16 παρ.</w:t>
      </w:r>
      <w:r w:rsidRPr="00690109">
        <w:rPr>
          <w:rFonts w:eastAsia="Times New Roman" w:cs="Times New Roman"/>
          <w:szCs w:val="24"/>
        </w:rPr>
        <w:t xml:space="preserve"> 2 του Συντάγματος</w:t>
      </w:r>
      <w:r>
        <w:rPr>
          <w:rFonts w:eastAsia="Times New Roman" w:cs="Times New Roman"/>
          <w:szCs w:val="24"/>
        </w:rPr>
        <w:t>,</w:t>
      </w:r>
      <w:r w:rsidRPr="00690109">
        <w:rPr>
          <w:rFonts w:eastAsia="Times New Roman" w:cs="Times New Roman"/>
          <w:szCs w:val="24"/>
        </w:rPr>
        <w:t xml:space="preserve"> που προβλέπει ότι στην εγκύκλιο εκπαίδευση</w:t>
      </w:r>
      <w:r>
        <w:rPr>
          <w:rFonts w:eastAsia="Times New Roman" w:cs="Times New Roman"/>
          <w:szCs w:val="24"/>
        </w:rPr>
        <w:t>,</w:t>
      </w:r>
      <w:r w:rsidRPr="00690109">
        <w:rPr>
          <w:rFonts w:eastAsia="Times New Roman" w:cs="Times New Roman"/>
          <w:szCs w:val="24"/>
        </w:rPr>
        <w:t xml:space="preserve"> στα σχολεία δηλαδή</w:t>
      </w:r>
      <w:r>
        <w:rPr>
          <w:rFonts w:eastAsia="Times New Roman" w:cs="Times New Roman"/>
          <w:szCs w:val="24"/>
        </w:rPr>
        <w:t>,</w:t>
      </w:r>
      <w:r w:rsidRPr="00690109">
        <w:rPr>
          <w:rFonts w:eastAsia="Times New Roman" w:cs="Times New Roman"/>
          <w:szCs w:val="24"/>
        </w:rPr>
        <w:t xml:space="preserve"> πρέπει να έχει η εκπαίδευση και </w:t>
      </w:r>
      <w:r>
        <w:rPr>
          <w:rFonts w:eastAsia="Times New Roman" w:cs="Times New Roman"/>
          <w:szCs w:val="24"/>
        </w:rPr>
        <w:t>θ</w:t>
      </w:r>
      <w:r w:rsidRPr="00690109">
        <w:rPr>
          <w:rFonts w:eastAsia="Times New Roman" w:cs="Times New Roman"/>
          <w:szCs w:val="24"/>
        </w:rPr>
        <w:t>ρησκευτικό περιεχόμενο</w:t>
      </w:r>
      <w:r>
        <w:rPr>
          <w:rFonts w:eastAsia="Times New Roman" w:cs="Times New Roman"/>
          <w:szCs w:val="24"/>
        </w:rPr>
        <w:t>.</w:t>
      </w:r>
      <w:r w:rsidRPr="00690109">
        <w:rPr>
          <w:rFonts w:eastAsia="Times New Roman" w:cs="Times New Roman"/>
          <w:szCs w:val="24"/>
        </w:rPr>
        <w:t xml:space="preserve"> </w:t>
      </w:r>
    </w:p>
    <w:p w14:paraId="0A5DE02F" w14:textId="77777777" w:rsidR="00415E13" w:rsidRDefault="00E650A0">
      <w:pPr>
        <w:spacing w:line="600" w:lineRule="auto"/>
        <w:ind w:firstLine="720"/>
        <w:jc w:val="both"/>
        <w:rPr>
          <w:rFonts w:eastAsia="Times New Roman" w:cs="Times New Roman"/>
          <w:szCs w:val="24"/>
        </w:rPr>
      </w:pPr>
      <w:r w:rsidRPr="00690109">
        <w:rPr>
          <w:rFonts w:eastAsia="Times New Roman" w:cs="Times New Roman"/>
          <w:szCs w:val="24"/>
        </w:rPr>
        <w:t xml:space="preserve">Αυτό που ερμηνεύτηκε δικαστικά κατά </w:t>
      </w:r>
      <w:r>
        <w:rPr>
          <w:rFonts w:eastAsia="Times New Roman" w:cs="Times New Roman"/>
          <w:szCs w:val="24"/>
        </w:rPr>
        <w:t>λ</w:t>
      </w:r>
      <w:r>
        <w:rPr>
          <w:rFonts w:eastAsia="Times New Roman" w:cs="Times New Roman"/>
          <w:szCs w:val="24"/>
        </w:rPr>
        <w:t>ανθασμένο</w:t>
      </w:r>
      <w:r w:rsidRPr="00690109">
        <w:rPr>
          <w:rFonts w:eastAsia="Times New Roman" w:cs="Times New Roman"/>
          <w:szCs w:val="24"/>
        </w:rPr>
        <w:t xml:space="preserve"> επιστημονικά τρόπο ως διδαχή κατά βάση των δογμάτων της επίσημης θρησκείας</w:t>
      </w:r>
      <w:r>
        <w:rPr>
          <w:rFonts w:eastAsia="Times New Roman" w:cs="Times New Roman"/>
          <w:szCs w:val="24"/>
        </w:rPr>
        <w:t>,</w:t>
      </w:r>
      <w:r w:rsidRPr="00690109">
        <w:rPr>
          <w:rFonts w:eastAsia="Times New Roman" w:cs="Times New Roman"/>
          <w:szCs w:val="24"/>
        </w:rPr>
        <w:t xml:space="preserve"> του</w:t>
      </w:r>
      <w:r>
        <w:rPr>
          <w:rFonts w:eastAsia="Times New Roman" w:cs="Times New Roman"/>
          <w:szCs w:val="24"/>
        </w:rPr>
        <w:t xml:space="preserve"> αρέσει του ΣΥΡΙΖΑ να παραμένει. </w:t>
      </w:r>
      <w:r w:rsidRPr="00690109">
        <w:rPr>
          <w:rFonts w:eastAsia="Times New Roman" w:cs="Times New Roman"/>
          <w:szCs w:val="24"/>
        </w:rPr>
        <w:t>Η υποκρισία δεν έχει όριο σε σχέση με το θέμα αυτό</w:t>
      </w:r>
      <w:r>
        <w:rPr>
          <w:rFonts w:eastAsia="Times New Roman" w:cs="Times New Roman"/>
          <w:szCs w:val="24"/>
        </w:rPr>
        <w:t>.</w:t>
      </w:r>
      <w:r w:rsidRPr="00690109">
        <w:rPr>
          <w:rFonts w:eastAsia="Times New Roman" w:cs="Times New Roman"/>
          <w:szCs w:val="24"/>
        </w:rPr>
        <w:t xml:space="preserve"> </w:t>
      </w:r>
    </w:p>
    <w:p w14:paraId="0A5DE03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Τέταρτη</w:t>
      </w:r>
      <w:r w:rsidRPr="00690109">
        <w:rPr>
          <w:rFonts w:eastAsia="Times New Roman" w:cs="Times New Roman"/>
          <w:szCs w:val="24"/>
        </w:rPr>
        <w:t xml:space="preserve"> ενότητα περί δικαιωμάτων</w:t>
      </w:r>
      <w:r>
        <w:rPr>
          <w:rFonts w:eastAsia="Times New Roman" w:cs="Times New Roman"/>
          <w:szCs w:val="24"/>
        </w:rPr>
        <w:t xml:space="preserve">. Λέμε: Ναι στην αναθεώρηση του άρθρου 16 παρ. 5 </w:t>
      </w:r>
      <w:r>
        <w:rPr>
          <w:rFonts w:eastAsia="Times New Roman" w:cs="Times New Roman"/>
          <w:szCs w:val="24"/>
        </w:rPr>
        <w:t xml:space="preserve">περί ίδρυσης μη κρατικών, μη κερδοσκοπικών πανεπιστημίων. </w:t>
      </w:r>
      <w:r w:rsidRPr="00690109">
        <w:rPr>
          <w:rFonts w:eastAsia="Times New Roman" w:cs="Times New Roman"/>
          <w:szCs w:val="24"/>
        </w:rPr>
        <w:t xml:space="preserve">Ναι στην πρόβλεψη περί </w:t>
      </w:r>
      <w:r>
        <w:rPr>
          <w:rFonts w:eastAsia="Times New Roman" w:cs="Times New Roman"/>
          <w:szCs w:val="24"/>
        </w:rPr>
        <w:t>ελάχιστου</w:t>
      </w:r>
      <w:r w:rsidRPr="00690109">
        <w:rPr>
          <w:rFonts w:eastAsia="Times New Roman" w:cs="Times New Roman"/>
          <w:szCs w:val="24"/>
        </w:rPr>
        <w:t xml:space="preserve"> εγγυημένο</w:t>
      </w:r>
      <w:r>
        <w:rPr>
          <w:rFonts w:eastAsia="Times New Roman" w:cs="Times New Roman"/>
          <w:szCs w:val="24"/>
        </w:rPr>
        <w:t>υ</w:t>
      </w:r>
      <w:r w:rsidRPr="00690109">
        <w:rPr>
          <w:rFonts w:eastAsia="Times New Roman" w:cs="Times New Roman"/>
          <w:szCs w:val="24"/>
        </w:rPr>
        <w:t xml:space="preserve"> εισοδήματος και συλλογικών διαπραγματεύσεων</w:t>
      </w:r>
      <w:r>
        <w:rPr>
          <w:rFonts w:eastAsia="Times New Roman" w:cs="Times New Roman"/>
          <w:szCs w:val="24"/>
        </w:rPr>
        <w:t>.</w:t>
      </w:r>
      <w:r w:rsidRPr="00690109">
        <w:rPr>
          <w:rFonts w:eastAsia="Times New Roman" w:cs="Times New Roman"/>
          <w:szCs w:val="24"/>
        </w:rPr>
        <w:t xml:space="preserve"> Ναι στην πρόσθεση του άρθρου 5 παρ</w:t>
      </w:r>
      <w:r>
        <w:rPr>
          <w:rFonts w:eastAsia="Times New Roman" w:cs="Times New Roman"/>
          <w:szCs w:val="24"/>
        </w:rPr>
        <w:t>.</w:t>
      </w:r>
      <w:r w:rsidRPr="00690109">
        <w:rPr>
          <w:rFonts w:eastAsia="Times New Roman" w:cs="Times New Roman"/>
          <w:szCs w:val="24"/>
        </w:rPr>
        <w:t xml:space="preserve"> 2 της απαγόρευσης διακρίσεων</w:t>
      </w:r>
      <w:r>
        <w:rPr>
          <w:rFonts w:eastAsia="Times New Roman" w:cs="Times New Roman"/>
          <w:szCs w:val="24"/>
        </w:rPr>
        <w:t>,</w:t>
      </w:r>
      <w:r w:rsidRPr="00690109">
        <w:rPr>
          <w:rFonts w:eastAsia="Times New Roman" w:cs="Times New Roman"/>
          <w:szCs w:val="24"/>
        </w:rPr>
        <w:t xml:space="preserve"> λόγω </w:t>
      </w:r>
      <w:r>
        <w:rPr>
          <w:rFonts w:eastAsia="Times New Roman" w:cs="Times New Roman"/>
          <w:szCs w:val="24"/>
        </w:rPr>
        <w:t>μ</w:t>
      </w:r>
      <w:r w:rsidRPr="00690109">
        <w:rPr>
          <w:rFonts w:eastAsia="Times New Roman" w:cs="Times New Roman"/>
          <w:szCs w:val="24"/>
        </w:rPr>
        <w:t>εταξύ άλλων και σεξουαλικών προτιμήσε</w:t>
      </w:r>
      <w:r w:rsidRPr="00690109">
        <w:rPr>
          <w:rFonts w:eastAsia="Times New Roman" w:cs="Times New Roman"/>
          <w:szCs w:val="24"/>
        </w:rPr>
        <w:t>ων</w:t>
      </w:r>
      <w:r>
        <w:rPr>
          <w:rFonts w:eastAsia="Times New Roman" w:cs="Times New Roman"/>
          <w:szCs w:val="24"/>
        </w:rPr>
        <w:t>, α</w:t>
      </w:r>
      <w:r w:rsidRPr="00690109">
        <w:rPr>
          <w:rFonts w:eastAsia="Times New Roman" w:cs="Times New Roman"/>
          <w:szCs w:val="24"/>
        </w:rPr>
        <w:t>λλά με μία διατύπωση που να μην καθιστά απαγορευμένες μόνο τις αναφερόμενες διακρίσεις</w:t>
      </w:r>
      <w:r>
        <w:rPr>
          <w:rFonts w:eastAsia="Times New Roman" w:cs="Times New Roman"/>
          <w:szCs w:val="24"/>
        </w:rPr>
        <w:t>,</w:t>
      </w:r>
      <w:r w:rsidRPr="00690109">
        <w:rPr>
          <w:rFonts w:eastAsia="Times New Roman" w:cs="Times New Roman"/>
          <w:szCs w:val="24"/>
        </w:rPr>
        <w:t xml:space="preserve"> αλλά</w:t>
      </w:r>
      <w:r>
        <w:rPr>
          <w:rFonts w:eastAsia="Times New Roman" w:cs="Times New Roman"/>
          <w:szCs w:val="24"/>
        </w:rPr>
        <w:t xml:space="preserve"> αυτές να αναφέρονται ενδεικτικώ</w:t>
      </w:r>
      <w:r w:rsidRPr="00690109">
        <w:rPr>
          <w:rFonts w:eastAsia="Times New Roman" w:cs="Times New Roman"/>
          <w:szCs w:val="24"/>
        </w:rPr>
        <w:t xml:space="preserve">ς και </w:t>
      </w:r>
      <w:r>
        <w:rPr>
          <w:rFonts w:eastAsia="Times New Roman" w:cs="Times New Roman"/>
          <w:szCs w:val="24"/>
        </w:rPr>
        <w:t>σ</w:t>
      </w:r>
      <w:r w:rsidRPr="00690109">
        <w:rPr>
          <w:rFonts w:eastAsia="Times New Roman" w:cs="Times New Roman"/>
          <w:szCs w:val="24"/>
        </w:rPr>
        <w:t>υνεπώς να απαγορεύεται και κάθε άλλη διάκριση</w:t>
      </w:r>
      <w:r>
        <w:rPr>
          <w:rFonts w:eastAsia="Times New Roman" w:cs="Times New Roman"/>
          <w:szCs w:val="24"/>
        </w:rPr>
        <w:t>. Ναι</w:t>
      </w:r>
      <w:r w:rsidRPr="00690109">
        <w:rPr>
          <w:rFonts w:eastAsia="Times New Roman" w:cs="Times New Roman"/>
          <w:szCs w:val="24"/>
        </w:rPr>
        <w:t xml:space="preserve"> στην παροχή </w:t>
      </w:r>
      <w:r>
        <w:rPr>
          <w:rFonts w:eastAsia="Times New Roman" w:cs="Times New Roman"/>
          <w:szCs w:val="24"/>
        </w:rPr>
        <w:t>«</w:t>
      </w:r>
      <w:r w:rsidRPr="00690109">
        <w:rPr>
          <w:rFonts w:eastAsia="Times New Roman" w:cs="Times New Roman"/>
          <w:szCs w:val="24"/>
        </w:rPr>
        <w:t>όρκο</w:t>
      </w:r>
      <w:r>
        <w:rPr>
          <w:rFonts w:eastAsia="Times New Roman" w:cs="Times New Roman"/>
          <w:szCs w:val="24"/>
        </w:rPr>
        <w:t>υ ή διαβεβαίωση</w:t>
      </w:r>
      <w:r w:rsidRPr="00690109">
        <w:rPr>
          <w:rFonts w:eastAsia="Times New Roman" w:cs="Times New Roman"/>
          <w:szCs w:val="24"/>
        </w:rPr>
        <w:t>ς</w:t>
      </w:r>
      <w:r>
        <w:rPr>
          <w:rFonts w:eastAsia="Times New Roman" w:cs="Times New Roman"/>
          <w:szCs w:val="24"/>
        </w:rPr>
        <w:t>»</w:t>
      </w:r>
      <w:r w:rsidRPr="00690109">
        <w:rPr>
          <w:rFonts w:eastAsia="Times New Roman" w:cs="Times New Roman"/>
          <w:szCs w:val="24"/>
        </w:rPr>
        <w:t xml:space="preserve"> </w:t>
      </w:r>
      <w:r>
        <w:rPr>
          <w:rFonts w:eastAsia="Times New Roman" w:cs="Times New Roman"/>
          <w:szCs w:val="24"/>
        </w:rPr>
        <w:t xml:space="preserve">προ </w:t>
      </w:r>
      <w:r w:rsidRPr="00690109">
        <w:rPr>
          <w:rFonts w:eastAsia="Times New Roman" w:cs="Times New Roman"/>
          <w:szCs w:val="24"/>
        </w:rPr>
        <w:t xml:space="preserve">της ανάληψης καθηκόντων </w:t>
      </w:r>
      <w:r>
        <w:rPr>
          <w:rFonts w:eastAsia="Times New Roman" w:cs="Times New Roman"/>
          <w:szCs w:val="24"/>
        </w:rPr>
        <w:t xml:space="preserve">Υπουργών, </w:t>
      </w:r>
      <w:r w:rsidRPr="00690109">
        <w:rPr>
          <w:rFonts w:eastAsia="Times New Roman" w:cs="Times New Roman"/>
          <w:szCs w:val="24"/>
        </w:rPr>
        <w:t>Βουλευτών</w:t>
      </w:r>
      <w:r>
        <w:rPr>
          <w:rFonts w:eastAsia="Times New Roman" w:cs="Times New Roman"/>
          <w:szCs w:val="24"/>
        </w:rPr>
        <w:t>,</w:t>
      </w:r>
      <w:r w:rsidRPr="00690109">
        <w:rPr>
          <w:rFonts w:eastAsia="Times New Roman" w:cs="Times New Roman"/>
          <w:szCs w:val="24"/>
        </w:rPr>
        <w:t xml:space="preserve"> Πρ</w:t>
      </w:r>
      <w:r>
        <w:rPr>
          <w:rFonts w:eastAsia="Times New Roman" w:cs="Times New Roman"/>
          <w:szCs w:val="24"/>
        </w:rPr>
        <w:t>ο</w:t>
      </w:r>
      <w:r w:rsidRPr="00690109">
        <w:rPr>
          <w:rFonts w:eastAsia="Times New Roman" w:cs="Times New Roman"/>
          <w:szCs w:val="24"/>
        </w:rPr>
        <w:t>έδρο</w:t>
      </w:r>
      <w:r>
        <w:rPr>
          <w:rFonts w:eastAsia="Times New Roman" w:cs="Times New Roman"/>
          <w:szCs w:val="24"/>
        </w:rPr>
        <w:t>υ της</w:t>
      </w:r>
      <w:r w:rsidRPr="00690109">
        <w:rPr>
          <w:rFonts w:eastAsia="Times New Roman" w:cs="Times New Roman"/>
          <w:szCs w:val="24"/>
        </w:rPr>
        <w:t xml:space="preserve"> Δημοκρατίας</w:t>
      </w:r>
      <w:r>
        <w:rPr>
          <w:rFonts w:eastAsia="Times New Roman" w:cs="Times New Roman"/>
          <w:szCs w:val="24"/>
        </w:rPr>
        <w:t>.</w:t>
      </w:r>
      <w:r w:rsidRPr="00690109">
        <w:rPr>
          <w:rFonts w:eastAsia="Times New Roman" w:cs="Times New Roman"/>
          <w:szCs w:val="24"/>
        </w:rPr>
        <w:t xml:space="preserve"> </w:t>
      </w:r>
    </w:p>
    <w:p w14:paraId="0A5DE031" w14:textId="77777777" w:rsidR="00415E13" w:rsidRDefault="00E650A0">
      <w:pPr>
        <w:spacing w:line="600" w:lineRule="auto"/>
        <w:ind w:firstLine="720"/>
        <w:jc w:val="both"/>
        <w:rPr>
          <w:rFonts w:eastAsia="Times New Roman" w:cs="Times New Roman"/>
          <w:szCs w:val="24"/>
        </w:rPr>
      </w:pPr>
      <w:r w:rsidRPr="00690109">
        <w:rPr>
          <w:rFonts w:eastAsia="Times New Roman" w:cs="Times New Roman"/>
          <w:szCs w:val="24"/>
        </w:rPr>
        <w:lastRenderedPageBreak/>
        <w:t xml:space="preserve">Ενότητα </w:t>
      </w:r>
      <w:r>
        <w:rPr>
          <w:rFonts w:eastAsia="Times New Roman" w:cs="Times New Roman"/>
          <w:szCs w:val="24"/>
        </w:rPr>
        <w:t>πέμπτη.</w:t>
      </w:r>
      <w:r w:rsidRPr="00690109">
        <w:rPr>
          <w:rFonts w:eastAsia="Times New Roman" w:cs="Times New Roman"/>
          <w:szCs w:val="24"/>
        </w:rPr>
        <w:t xml:space="preserve"> Η σχέση του </w:t>
      </w:r>
      <w:r>
        <w:rPr>
          <w:rFonts w:eastAsia="Times New Roman" w:cs="Times New Roman"/>
          <w:szCs w:val="24"/>
        </w:rPr>
        <w:t>π</w:t>
      </w:r>
      <w:r w:rsidRPr="00690109">
        <w:rPr>
          <w:rFonts w:eastAsia="Times New Roman" w:cs="Times New Roman"/>
          <w:szCs w:val="24"/>
        </w:rPr>
        <w:t>ολίτη με την πολιτική πρέπει να αναβαθμιστεί και λύση δεν είναι ούτε τα δημοψηφίσμα</w:t>
      </w:r>
      <w:r>
        <w:rPr>
          <w:rFonts w:eastAsia="Times New Roman" w:cs="Times New Roman"/>
          <w:szCs w:val="24"/>
        </w:rPr>
        <w:t>τα -</w:t>
      </w:r>
      <w:r w:rsidRPr="00690109">
        <w:rPr>
          <w:rFonts w:eastAsia="Times New Roman" w:cs="Times New Roman"/>
          <w:szCs w:val="24"/>
        </w:rPr>
        <w:t>είπα γι</w:t>
      </w:r>
      <w:r>
        <w:rPr>
          <w:rFonts w:eastAsia="Times New Roman" w:cs="Times New Roman"/>
          <w:szCs w:val="24"/>
        </w:rPr>
        <w:t xml:space="preserve">’ </w:t>
      </w:r>
      <w:r w:rsidRPr="00690109">
        <w:rPr>
          <w:rFonts w:eastAsia="Times New Roman" w:cs="Times New Roman"/>
          <w:szCs w:val="24"/>
        </w:rPr>
        <w:t>αυτά</w:t>
      </w:r>
      <w:r>
        <w:rPr>
          <w:rFonts w:eastAsia="Times New Roman" w:cs="Times New Roman"/>
          <w:szCs w:val="24"/>
        </w:rPr>
        <w:t>-</w:t>
      </w:r>
      <w:r w:rsidRPr="00690109">
        <w:rPr>
          <w:rFonts w:eastAsia="Times New Roman" w:cs="Times New Roman"/>
          <w:szCs w:val="24"/>
        </w:rPr>
        <w:t xml:space="preserve"> ούτε η άμεση εκλογή του Προέδρου </w:t>
      </w:r>
      <w:r>
        <w:rPr>
          <w:rFonts w:eastAsia="Times New Roman" w:cs="Times New Roman"/>
          <w:szCs w:val="24"/>
        </w:rPr>
        <w:t xml:space="preserve">της </w:t>
      </w:r>
      <w:r w:rsidRPr="00690109">
        <w:rPr>
          <w:rFonts w:eastAsia="Times New Roman" w:cs="Times New Roman"/>
          <w:szCs w:val="24"/>
        </w:rPr>
        <w:t>Δημοκρατίας</w:t>
      </w:r>
      <w:r>
        <w:rPr>
          <w:rFonts w:eastAsia="Times New Roman" w:cs="Times New Roman"/>
          <w:szCs w:val="24"/>
        </w:rPr>
        <w:t xml:space="preserve"> -</w:t>
      </w:r>
      <w:r w:rsidRPr="00690109">
        <w:rPr>
          <w:rFonts w:eastAsia="Times New Roman" w:cs="Times New Roman"/>
          <w:szCs w:val="24"/>
        </w:rPr>
        <w:t>μίλησα γι</w:t>
      </w:r>
      <w:r>
        <w:rPr>
          <w:rFonts w:eastAsia="Times New Roman" w:cs="Times New Roman"/>
          <w:szCs w:val="24"/>
        </w:rPr>
        <w:t>’</w:t>
      </w:r>
      <w:r w:rsidRPr="00690109">
        <w:rPr>
          <w:rFonts w:eastAsia="Times New Roman" w:cs="Times New Roman"/>
          <w:szCs w:val="24"/>
        </w:rPr>
        <w:t xml:space="preserve"> αυτήν</w:t>
      </w:r>
      <w:r>
        <w:rPr>
          <w:rFonts w:eastAsia="Times New Roman" w:cs="Times New Roman"/>
          <w:szCs w:val="24"/>
        </w:rPr>
        <w:t>.</w:t>
      </w:r>
      <w:r w:rsidRPr="00690109">
        <w:rPr>
          <w:rFonts w:eastAsia="Times New Roman" w:cs="Times New Roman"/>
          <w:szCs w:val="24"/>
        </w:rPr>
        <w:t xml:space="preserve"> </w:t>
      </w:r>
    </w:p>
    <w:p w14:paraId="0A5DE032" w14:textId="77777777" w:rsidR="00415E13" w:rsidRDefault="00E650A0">
      <w:pPr>
        <w:spacing w:line="600" w:lineRule="auto"/>
        <w:ind w:firstLine="720"/>
        <w:jc w:val="both"/>
        <w:rPr>
          <w:rFonts w:eastAsia="Times New Roman" w:cs="Times New Roman"/>
          <w:szCs w:val="24"/>
        </w:rPr>
      </w:pPr>
      <w:r w:rsidRPr="00690109">
        <w:rPr>
          <w:rFonts w:eastAsia="Times New Roman" w:cs="Times New Roman"/>
          <w:szCs w:val="24"/>
        </w:rPr>
        <w:t>Προτείνο</w:t>
      </w:r>
      <w:r w:rsidRPr="00690109">
        <w:rPr>
          <w:rFonts w:eastAsia="Times New Roman" w:cs="Times New Roman"/>
          <w:szCs w:val="24"/>
        </w:rPr>
        <w:t>υμε</w:t>
      </w:r>
      <w:r>
        <w:rPr>
          <w:rFonts w:eastAsia="Times New Roman" w:cs="Times New Roman"/>
          <w:szCs w:val="24"/>
        </w:rPr>
        <w:t>,</w:t>
      </w:r>
      <w:r w:rsidRPr="00690109">
        <w:rPr>
          <w:rFonts w:eastAsia="Times New Roman" w:cs="Times New Roman"/>
          <w:szCs w:val="24"/>
        </w:rPr>
        <w:t xml:space="preserve"> την προσωπική παρουσία των πολιτών στις αναφορές που καταθέτουν στη Βουλή</w:t>
      </w:r>
      <w:r>
        <w:rPr>
          <w:rFonts w:eastAsia="Times New Roman" w:cs="Times New Roman"/>
          <w:szCs w:val="24"/>
        </w:rPr>
        <w:t>,</w:t>
      </w:r>
      <w:r w:rsidRPr="00690109">
        <w:rPr>
          <w:rFonts w:eastAsia="Times New Roman" w:cs="Times New Roman"/>
          <w:szCs w:val="24"/>
        </w:rPr>
        <w:t xml:space="preserve"> τη σύσταση εξεταστικών επιτροπών </w:t>
      </w:r>
      <w:r>
        <w:rPr>
          <w:rFonts w:eastAsia="Times New Roman" w:cs="Times New Roman"/>
          <w:szCs w:val="24"/>
        </w:rPr>
        <w:t>και ως</w:t>
      </w:r>
      <w:r w:rsidRPr="00690109">
        <w:rPr>
          <w:rFonts w:eastAsia="Times New Roman" w:cs="Times New Roman"/>
          <w:szCs w:val="24"/>
        </w:rPr>
        <w:t xml:space="preserve"> δικαιώμ</w:t>
      </w:r>
      <w:r>
        <w:rPr>
          <w:rFonts w:eastAsia="Times New Roman" w:cs="Times New Roman"/>
          <w:szCs w:val="24"/>
        </w:rPr>
        <w:t>α</w:t>
      </w:r>
      <w:r w:rsidRPr="00690109">
        <w:rPr>
          <w:rFonts w:eastAsia="Times New Roman" w:cs="Times New Roman"/>
          <w:szCs w:val="24"/>
        </w:rPr>
        <w:t>τος</w:t>
      </w:r>
      <w:r>
        <w:rPr>
          <w:rFonts w:eastAsia="Times New Roman" w:cs="Times New Roman"/>
          <w:szCs w:val="24"/>
        </w:rPr>
        <w:t xml:space="preserve"> της Μ</w:t>
      </w:r>
      <w:r w:rsidRPr="00690109">
        <w:rPr>
          <w:rFonts w:eastAsia="Times New Roman" w:cs="Times New Roman"/>
          <w:szCs w:val="24"/>
        </w:rPr>
        <w:t>ειοψηφίας</w:t>
      </w:r>
      <w:r>
        <w:rPr>
          <w:rFonts w:eastAsia="Times New Roman" w:cs="Times New Roman"/>
          <w:szCs w:val="24"/>
        </w:rPr>
        <w:t>,</w:t>
      </w:r>
      <w:r w:rsidRPr="00690109">
        <w:rPr>
          <w:rFonts w:eastAsia="Times New Roman" w:cs="Times New Roman"/>
          <w:szCs w:val="24"/>
        </w:rPr>
        <w:t xml:space="preserve"> την αλλαγή των νόμων που αφορούν μεγάλες επενδύσεις μόνο με αυξημένη πλειοψηφία στη Βουλή και τέλος</w:t>
      </w:r>
      <w:r>
        <w:rPr>
          <w:rFonts w:eastAsia="Times New Roman" w:cs="Times New Roman"/>
          <w:szCs w:val="24"/>
        </w:rPr>
        <w:t>,</w:t>
      </w:r>
      <w:r w:rsidRPr="00690109">
        <w:rPr>
          <w:rFonts w:eastAsia="Times New Roman" w:cs="Times New Roman"/>
          <w:szCs w:val="24"/>
        </w:rPr>
        <w:t xml:space="preserve"> επιτέλο</w:t>
      </w:r>
      <w:r w:rsidRPr="00690109">
        <w:rPr>
          <w:rFonts w:eastAsia="Times New Roman" w:cs="Times New Roman"/>
          <w:szCs w:val="24"/>
        </w:rPr>
        <w:t>υς ένα</w:t>
      </w:r>
      <w:r>
        <w:rPr>
          <w:rFonts w:eastAsia="Times New Roman" w:cs="Times New Roman"/>
          <w:szCs w:val="24"/>
        </w:rPr>
        <w:t>ν</w:t>
      </w:r>
      <w:r w:rsidRPr="00690109">
        <w:rPr>
          <w:rFonts w:eastAsia="Times New Roman" w:cs="Times New Roman"/>
          <w:szCs w:val="24"/>
        </w:rPr>
        <w:t xml:space="preserve"> σταθερό τετραετή πολιτικό κύκλο</w:t>
      </w:r>
      <w:r>
        <w:rPr>
          <w:rFonts w:eastAsia="Times New Roman" w:cs="Times New Roman"/>
          <w:szCs w:val="24"/>
        </w:rPr>
        <w:t>.</w:t>
      </w:r>
      <w:r w:rsidRPr="00690109">
        <w:rPr>
          <w:rFonts w:eastAsia="Times New Roman" w:cs="Times New Roman"/>
          <w:szCs w:val="24"/>
        </w:rPr>
        <w:t xml:space="preserve"> Γιατί είναι πασίγνωστο</w:t>
      </w:r>
      <w:r>
        <w:rPr>
          <w:rFonts w:eastAsia="Times New Roman" w:cs="Times New Roman"/>
          <w:szCs w:val="24"/>
        </w:rPr>
        <w:t>,</w:t>
      </w:r>
      <w:r w:rsidRPr="00690109">
        <w:rPr>
          <w:rFonts w:eastAsia="Times New Roman" w:cs="Times New Roman"/>
          <w:szCs w:val="24"/>
        </w:rPr>
        <w:t xml:space="preserve"> κυρίες κύριοι Βουλευτές</w:t>
      </w:r>
      <w:r>
        <w:rPr>
          <w:rFonts w:eastAsia="Times New Roman" w:cs="Times New Roman"/>
          <w:szCs w:val="24"/>
        </w:rPr>
        <w:t>,</w:t>
      </w:r>
      <w:r w:rsidRPr="00690109">
        <w:rPr>
          <w:rFonts w:eastAsia="Times New Roman" w:cs="Times New Roman"/>
          <w:szCs w:val="24"/>
        </w:rPr>
        <w:t xml:space="preserve"> π</w:t>
      </w:r>
      <w:r>
        <w:rPr>
          <w:rFonts w:eastAsia="Times New Roman" w:cs="Times New Roman"/>
          <w:szCs w:val="24"/>
        </w:rPr>
        <w:t>ως ο</w:t>
      </w:r>
      <w:r w:rsidRPr="00690109">
        <w:rPr>
          <w:rFonts w:eastAsia="Times New Roman" w:cs="Times New Roman"/>
          <w:szCs w:val="24"/>
        </w:rPr>
        <w:t xml:space="preserve"> σταθερός οικονομικός κύκλος προϋποθέτει σταθερό πολιτικό κύκλο.</w:t>
      </w:r>
    </w:p>
    <w:p w14:paraId="0A5DE033"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s="Times New Roman"/>
          <w:szCs w:val="24"/>
        </w:rPr>
        <w:t>Έκτη</w:t>
      </w:r>
      <w:r>
        <w:rPr>
          <w:rFonts w:eastAsia="Times New Roman"/>
          <w:color w:val="222222"/>
          <w:szCs w:val="24"/>
          <w:shd w:val="clear" w:color="auto" w:fill="FFFFFF"/>
        </w:rPr>
        <w:t xml:space="preserve"> ενότητα, που αφορά τον πολίτη ως διάδικο και ως διοικούμενο, αφορά δηλαδή τη διοίκηση και τ</w:t>
      </w:r>
      <w:r>
        <w:rPr>
          <w:rFonts w:eastAsia="Times New Roman"/>
          <w:color w:val="222222"/>
          <w:szCs w:val="24"/>
          <w:shd w:val="clear" w:color="auto" w:fill="FFFFFF"/>
        </w:rPr>
        <w:t xml:space="preserve">η </w:t>
      </w:r>
      <w:r>
        <w:rPr>
          <w:rFonts w:eastAsia="Times New Roman"/>
          <w:color w:val="222222"/>
          <w:szCs w:val="24"/>
          <w:shd w:val="clear" w:color="auto" w:fill="FFFFFF"/>
        </w:rPr>
        <w:t>δικαιοσύνη</w:t>
      </w:r>
      <w:r>
        <w:rPr>
          <w:rFonts w:eastAsia="Times New Roman"/>
          <w:color w:val="222222"/>
          <w:szCs w:val="24"/>
          <w:shd w:val="clear" w:color="auto" w:fill="FFFFFF"/>
        </w:rPr>
        <w:t>. Συνάδελφοι της Πλειοψηφίας, η απογοήτευσή μας εδώ από τις προτάσεις σας είναι και το μεγάλο θέμα της άρνησής μας να δεχτούμε τον κορμό και το σκεπτικό σας.</w:t>
      </w:r>
    </w:p>
    <w:p w14:paraId="0A5DE034"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Ακούστε γιατί: Διότι το πρόβλημα που αντιμετωπίζει σήμερα ο Έλληνας πολίτης, είναι η γραφειοκρατία, είτε η γραφειοκρατία παράγεται από τη λειτουργία της διοικήσεως, είτε η γραφειοκρατία παράγεται από την οργάνωση και τη διοίκηση της </w:t>
      </w:r>
      <w:r>
        <w:rPr>
          <w:rFonts w:eastAsia="Times New Roman"/>
          <w:color w:val="222222"/>
          <w:szCs w:val="24"/>
          <w:shd w:val="clear" w:color="auto" w:fill="FFFFFF"/>
        </w:rPr>
        <w:t xml:space="preserve">δικαιοσύνης </w:t>
      </w:r>
      <w:r>
        <w:rPr>
          <w:rFonts w:eastAsia="Times New Roman"/>
          <w:color w:val="222222"/>
          <w:szCs w:val="24"/>
          <w:shd w:val="clear" w:color="auto" w:fill="FFFFFF"/>
        </w:rPr>
        <w:t>και όχι από</w:t>
      </w:r>
      <w:r>
        <w:rPr>
          <w:rFonts w:eastAsia="Times New Roman"/>
          <w:color w:val="222222"/>
          <w:szCs w:val="24"/>
          <w:shd w:val="clear" w:color="auto" w:fill="FFFFFF"/>
        </w:rPr>
        <w:t xml:space="preserve"> τις αποφάσεις της. </w:t>
      </w:r>
    </w:p>
    <w:p w14:paraId="0A5DE035"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Pr>
          <w:rFonts w:eastAsia="Times New Roman"/>
          <w:color w:val="222222"/>
          <w:szCs w:val="24"/>
          <w:shd w:val="clear" w:color="auto" w:fill="FFFFFF"/>
        </w:rPr>
        <w:t>ενότητα</w:t>
      </w:r>
      <w:r w:rsidRPr="004678C5">
        <w:rPr>
          <w:rFonts w:eastAsia="Times New Roman"/>
          <w:color w:val="222222"/>
          <w:szCs w:val="24"/>
          <w:shd w:val="clear" w:color="auto" w:fill="FFFFFF"/>
        </w:rPr>
        <w:t xml:space="preserve"> </w:t>
      </w:r>
      <w:r>
        <w:rPr>
          <w:rFonts w:eastAsia="Times New Roman"/>
          <w:color w:val="222222"/>
          <w:szCs w:val="24"/>
          <w:shd w:val="clear" w:color="auto" w:fill="FFFFFF"/>
        </w:rPr>
        <w:t>αυτή</w:t>
      </w:r>
      <w:r>
        <w:rPr>
          <w:rFonts w:eastAsia="Times New Roman"/>
          <w:color w:val="222222"/>
          <w:szCs w:val="24"/>
          <w:shd w:val="clear" w:color="auto" w:fill="FFFFFF"/>
        </w:rPr>
        <w:t xml:space="preserve"> </w:t>
      </w:r>
      <w:r>
        <w:rPr>
          <w:rFonts w:eastAsia="Times New Roman"/>
          <w:color w:val="222222"/>
          <w:szCs w:val="24"/>
          <w:shd w:val="clear" w:color="auto" w:fill="FFFFFF"/>
        </w:rPr>
        <w:t>έχει τριάντα έξι άρθρα</w:t>
      </w:r>
      <w:r>
        <w:rPr>
          <w:rFonts w:eastAsia="Times New Roman"/>
          <w:color w:val="222222"/>
          <w:szCs w:val="24"/>
          <w:shd w:val="clear" w:color="auto" w:fill="FFFFFF"/>
        </w:rPr>
        <w:t>, στα οποία συμπεριλαμβάνεται και το άρθρο περί Αναθεώρησης του Συντάγματος</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Ό</w:t>
      </w:r>
      <w:r>
        <w:rPr>
          <w:rFonts w:eastAsia="Times New Roman"/>
          <w:color w:val="222222"/>
          <w:szCs w:val="24"/>
          <w:shd w:val="clear" w:color="auto" w:fill="FFFFFF"/>
        </w:rPr>
        <w:t xml:space="preserve">χι μόνον δεν διεισδύσαμε σε αυτά, αλλά εσείς για τη </w:t>
      </w:r>
      <w:r>
        <w:rPr>
          <w:rFonts w:eastAsia="Times New Roman"/>
          <w:color w:val="222222"/>
          <w:szCs w:val="24"/>
          <w:shd w:val="clear" w:color="auto" w:fill="FFFFFF"/>
        </w:rPr>
        <w:t xml:space="preserve">δικαιοσύνη </w:t>
      </w:r>
      <w:r>
        <w:rPr>
          <w:rFonts w:eastAsia="Times New Roman"/>
          <w:color w:val="222222"/>
          <w:szCs w:val="24"/>
          <w:shd w:val="clear" w:color="auto" w:fill="FFFFFF"/>
        </w:rPr>
        <w:t>δεν προτείνατε τίποτα. Σαν όλα να πηγαίνουν καλά στην οργ</w:t>
      </w:r>
      <w:r>
        <w:rPr>
          <w:rFonts w:eastAsia="Times New Roman"/>
          <w:color w:val="222222"/>
          <w:szCs w:val="24"/>
          <w:shd w:val="clear" w:color="auto" w:fill="FFFFFF"/>
        </w:rPr>
        <w:t>άνωσή της, όχι στην απονομή της.</w:t>
      </w:r>
    </w:p>
    <w:p w14:paraId="0A5DE036"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w:t>
      </w:r>
      <w:r>
        <w:rPr>
          <w:rFonts w:eastAsia="Times New Roman"/>
          <w:color w:val="222222"/>
          <w:szCs w:val="24"/>
          <w:shd w:val="clear" w:color="auto" w:fill="FFFFFF"/>
        </w:rPr>
        <w:t>,</w:t>
      </w:r>
      <w:r>
        <w:rPr>
          <w:rFonts w:eastAsia="Times New Roman"/>
          <w:color w:val="222222"/>
          <w:szCs w:val="24"/>
          <w:shd w:val="clear" w:color="auto" w:fill="FFFFFF"/>
        </w:rPr>
        <w:t xml:space="preserve"> προτείναμε να καθιερωθούν συνταγματικά αποκλειστικές προθεσμίες για την έκδοση των διοικητικών πράξεων, να μην μπορεί να κλέβει η διοίκηση τον χρόνο του διοικούμενου, απαντώντας: «Σε έξι μήνες, σε έναν χρόνο, σε δύο </w:t>
      </w:r>
      <w:r>
        <w:rPr>
          <w:rFonts w:eastAsia="Times New Roman"/>
          <w:color w:val="222222"/>
          <w:szCs w:val="24"/>
          <w:shd w:val="clear" w:color="auto" w:fill="FFFFFF"/>
        </w:rPr>
        <w:t>χρόνια», ενώ ο νομοθέτης λέει: «Σε τριάντα μέρες» και η προθεσμία του νομοθέτη εκλαμβάνεται, από τα δικαστήρια και από τη διοίκηση, ως ενδεικτική.</w:t>
      </w:r>
    </w:p>
    <w:p w14:paraId="0A5DE037"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Να καθιερώσουμε αποκλειστικές προθεσμίες. Σιγή. Να καθιερωθεί η δυνατότητα να προσλαμβάνονται εξωτερικοί βοηθ</w:t>
      </w:r>
      <w:r>
        <w:rPr>
          <w:rFonts w:eastAsia="Times New Roman"/>
          <w:color w:val="222222"/>
          <w:szCs w:val="24"/>
          <w:shd w:val="clear" w:color="auto" w:fill="FFFFFF"/>
        </w:rPr>
        <w:t xml:space="preserve">οί δικαστές. Σιγή ιχθύος και επ’ αυτού. Να καθιερωθεί ως αρχή απονομής της </w:t>
      </w:r>
      <w:r>
        <w:rPr>
          <w:rFonts w:eastAsia="Times New Roman"/>
          <w:color w:val="222222"/>
          <w:szCs w:val="24"/>
          <w:shd w:val="clear" w:color="auto" w:fill="FFFFFF"/>
        </w:rPr>
        <w:t xml:space="preserve">δικαιοσύνης </w:t>
      </w:r>
      <w:r>
        <w:rPr>
          <w:rFonts w:eastAsia="Times New Roman"/>
          <w:color w:val="222222"/>
          <w:szCs w:val="24"/>
          <w:shd w:val="clear" w:color="auto" w:fill="FFFFFF"/>
        </w:rPr>
        <w:t>η ταχεία λειτουργία της. Σιγή και σε αυτό. Να καταθέτουν προτάσεις νόμων οι Οργανισμοί Τοπικής Αυτοδιοίκησης. Σιγή και σε αυτό. Να ελέγχεται η συνταγματικότητα των νόμων</w:t>
      </w:r>
      <w:r>
        <w:rPr>
          <w:rFonts w:eastAsia="Times New Roman"/>
          <w:color w:val="222222"/>
          <w:szCs w:val="24"/>
          <w:shd w:val="clear" w:color="auto" w:fill="FFFFFF"/>
        </w:rPr>
        <w:t xml:space="preserve"> απευθείας, χωρίς δίκη-πιλότο, χωρίς προηγούμενη δίκη, στις ολομέλειες των δικαστηρίων, για να κερδίζεται χρόνος, χρόνια. Σιγή και σε αυτό. Να καταργηθεί το </w:t>
      </w:r>
      <w:r w:rsidRPr="006E4A5D">
        <w:rPr>
          <w:rFonts w:eastAsia="Times New Roman"/>
          <w:color w:val="222222"/>
          <w:szCs w:val="24"/>
          <w:shd w:val="clear" w:color="auto" w:fill="FFFFFF"/>
        </w:rPr>
        <w:t>Μισθοδικείο,</w:t>
      </w:r>
      <w:r>
        <w:rPr>
          <w:rFonts w:eastAsia="Times New Roman"/>
          <w:color w:val="222222"/>
          <w:szCs w:val="24"/>
          <w:shd w:val="clear" w:color="auto" w:fill="FFFFFF"/>
        </w:rPr>
        <w:t xml:space="preserve"> επιτέλους, και να αναβαθμιστούν περαιτέρω τα στρατοδικεία μας.</w:t>
      </w:r>
    </w:p>
    <w:p w14:paraId="0A5DE038"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Κοιτάξτε, κυρίες και κύ</w:t>
      </w:r>
      <w:r>
        <w:rPr>
          <w:rFonts w:eastAsia="Times New Roman"/>
          <w:color w:val="222222"/>
          <w:szCs w:val="24"/>
          <w:shd w:val="clear" w:color="auto" w:fill="FFFFFF"/>
        </w:rPr>
        <w:t>ριοι Βουλευτές, το να σιωπά κανείς ως προς αυτό σημαίνει ότι δεν βλέπει τι λέει ο κόσμος, δεν βλέπει από τι υποφέρει ο Έλληνας πολίτης, δεν βλέπει από τι υποφέρει ο διάδικος, από τι υποφέρει ο διοικούμενος. Δεν είχατε μία λέξη να πείτε για αυτά, αγρόν ηγορ</w:t>
      </w:r>
      <w:r>
        <w:rPr>
          <w:rFonts w:eastAsia="Times New Roman"/>
          <w:color w:val="222222"/>
          <w:szCs w:val="24"/>
          <w:shd w:val="clear" w:color="auto" w:fill="FFFFFF"/>
        </w:rPr>
        <w:t xml:space="preserve">άζατε, όλο αυτό το χρονικό διάστημα που υποτίθεται ότι </w:t>
      </w:r>
      <w:r>
        <w:rPr>
          <w:rFonts w:eastAsia="Times New Roman"/>
          <w:color w:val="222222"/>
          <w:szCs w:val="24"/>
          <w:shd w:val="clear" w:color="auto" w:fill="FFFFFF"/>
        </w:rPr>
        <w:t xml:space="preserve">κάνατε </w:t>
      </w:r>
      <w:r>
        <w:rPr>
          <w:rFonts w:eastAsia="Times New Roman"/>
          <w:color w:val="222222"/>
          <w:szCs w:val="24"/>
          <w:shd w:val="clear" w:color="auto" w:fill="FFFFFF"/>
        </w:rPr>
        <w:t xml:space="preserve">διάλογο με τους πολίτες. Τι σας έλεγαν οι πολίτες; Ότι τους πήρε ο πόνος για δευτερεύοντα θέματα του πολιτικού συστήματος; Δεν σας έλεγαν ότι η διοίκηση </w:t>
      </w:r>
      <w:r>
        <w:rPr>
          <w:rFonts w:eastAsia="Times New Roman"/>
          <w:color w:val="222222"/>
          <w:szCs w:val="24"/>
          <w:shd w:val="clear" w:color="auto" w:fill="FFFFFF"/>
        </w:rPr>
        <w:lastRenderedPageBreak/>
        <w:t>τούς ταλαιπωρεί; Αν κάνατε διάλογο, που δ</w:t>
      </w:r>
      <w:r>
        <w:rPr>
          <w:rFonts w:eastAsia="Times New Roman"/>
          <w:color w:val="222222"/>
          <w:szCs w:val="24"/>
          <w:shd w:val="clear" w:color="auto" w:fill="FFFFFF"/>
        </w:rPr>
        <w:t xml:space="preserve">εν το βλέπω, πιθανώς αυτό </w:t>
      </w:r>
      <w:r>
        <w:rPr>
          <w:rFonts w:eastAsia="Times New Roman"/>
          <w:color w:val="222222"/>
          <w:szCs w:val="24"/>
          <w:shd w:val="clear" w:color="auto" w:fill="FFFFFF"/>
        </w:rPr>
        <w:t xml:space="preserve">να </w:t>
      </w:r>
      <w:r>
        <w:rPr>
          <w:rFonts w:eastAsia="Times New Roman"/>
          <w:color w:val="222222"/>
          <w:szCs w:val="24"/>
          <w:shd w:val="clear" w:color="auto" w:fill="FFFFFF"/>
        </w:rPr>
        <w:t>σας το έλεγαν ως θέμα πρώτο.</w:t>
      </w:r>
    </w:p>
    <w:p w14:paraId="0A5DE039"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Αγαπητοί και αγαπητές συνάδελφοι, θα κλείσω με δύο θέματα που αφορούν τη δουλειά μας από εδώ και πέρα. Η εισήγηση του κ. Κατρούγκαλου, που είχε κάποια στοιχεία που μπορούν να συζητηθούν -άλλωστε στη</w:t>
      </w:r>
      <w:r>
        <w:rPr>
          <w:rFonts w:eastAsia="Times New Roman"/>
          <w:color w:val="222222"/>
          <w:szCs w:val="24"/>
          <w:shd w:val="clear" w:color="auto" w:fill="FFFFFF"/>
        </w:rPr>
        <w:t>ν</w:t>
      </w:r>
      <w:r>
        <w:rPr>
          <w:rFonts w:eastAsia="Times New Roman"/>
          <w:color w:val="222222"/>
          <w:szCs w:val="24"/>
          <w:shd w:val="clear" w:color="auto" w:fill="FFFFFF"/>
        </w:rPr>
        <w:t xml:space="preserve"> </w:t>
      </w:r>
      <w:r>
        <w:rPr>
          <w:rFonts w:eastAsia="Times New Roman"/>
          <w:color w:val="222222"/>
          <w:szCs w:val="24"/>
          <w:shd w:val="clear" w:color="auto" w:fill="FFFFFF"/>
        </w:rPr>
        <w:t>ε</w:t>
      </w:r>
      <w:r>
        <w:rPr>
          <w:rFonts w:eastAsia="Times New Roman"/>
          <w:color w:val="222222"/>
          <w:szCs w:val="24"/>
          <w:shd w:val="clear" w:color="auto" w:fill="FFFFFF"/>
        </w:rPr>
        <w:t>πιτροπή σε ορισμένα θέματα ψηφίσαμε και μαζί- είχε στο τέλος της μία κατάληξη, η οποία μας βρίσκει εντελώς αντίθετους.</w:t>
      </w:r>
    </w:p>
    <w:p w14:paraId="0A5DE03A"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Μιλούσε για προοδευτική </w:t>
      </w:r>
      <w:r>
        <w:rPr>
          <w:rFonts w:eastAsia="Times New Roman"/>
          <w:color w:val="222222"/>
          <w:szCs w:val="24"/>
          <w:shd w:val="clear" w:color="auto" w:fill="FFFFFF"/>
        </w:rPr>
        <w:t>Αναθεώρηση</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w:t>
      </w:r>
      <w:r>
        <w:rPr>
          <w:rFonts w:eastAsia="Times New Roman"/>
          <w:color w:val="222222"/>
          <w:szCs w:val="24"/>
          <w:shd w:val="clear" w:color="auto" w:fill="FFFFFF"/>
        </w:rPr>
        <w:t xml:space="preserve">θέλω να το προσβάλω </w:t>
      </w:r>
      <w:r>
        <w:rPr>
          <w:rFonts w:eastAsia="Times New Roman"/>
          <w:color w:val="222222"/>
          <w:szCs w:val="24"/>
          <w:shd w:val="clear" w:color="auto" w:fill="FFFFFF"/>
        </w:rPr>
        <w:t>αυτό</w:t>
      </w:r>
      <w:r>
        <w:rPr>
          <w:rFonts w:eastAsia="Times New Roman"/>
          <w:color w:val="222222"/>
          <w:szCs w:val="24"/>
          <w:shd w:val="clear" w:color="auto" w:fill="FFFFFF"/>
        </w:rPr>
        <w:t xml:space="preserve"> </w:t>
      </w:r>
      <w:r>
        <w:rPr>
          <w:rFonts w:eastAsia="Times New Roman"/>
          <w:color w:val="222222"/>
          <w:szCs w:val="24"/>
          <w:shd w:val="clear" w:color="auto" w:fill="FFFFFF"/>
        </w:rPr>
        <w:t>με τα λόγια που έχω μέσα μου, αλλά θέλω, για να καταλάβετε πώς σκέφτομαι και πώς σκεφτόμαστε, να σας πω ότι αυτό το κείμενο, για το οποίο πρέπει να μιλήσουν οι περισσότεροι Βουλευτές, είναι η βάση της πολιτικής διαμάχης, είναι ο κανόνας των πολιτικών μας σ</w:t>
      </w:r>
      <w:r>
        <w:rPr>
          <w:rFonts w:eastAsia="Times New Roman"/>
          <w:color w:val="222222"/>
          <w:szCs w:val="24"/>
          <w:shd w:val="clear" w:color="auto" w:fill="FFFFFF"/>
        </w:rPr>
        <w:t xml:space="preserve">υγκρούσεων. Αλίμονο, </w:t>
      </w:r>
      <w:r>
        <w:rPr>
          <w:rFonts w:eastAsia="Times New Roman"/>
          <w:color w:val="222222"/>
          <w:szCs w:val="24"/>
          <w:shd w:val="clear" w:color="auto" w:fill="FFFFFF"/>
        </w:rPr>
        <w:t>εάν</w:t>
      </w:r>
      <w:r>
        <w:rPr>
          <w:rFonts w:eastAsia="Times New Roman"/>
          <w:color w:val="222222"/>
          <w:szCs w:val="24"/>
          <w:shd w:val="clear" w:color="auto" w:fill="FFFFFF"/>
        </w:rPr>
        <w:t xml:space="preserve"> δεν θεσπίζεται συναινετικά, αλίμονο </w:t>
      </w:r>
      <w:r>
        <w:rPr>
          <w:rFonts w:eastAsia="Times New Roman"/>
          <w:color w:val="222222"/>
          <w:szCs w:val="24"/>
          <w:shd w:val="clear" w:color="auto" w:fill="FFFFFF"/>
        </w:rPr>
        <w:t>εά</w:t>
      </w:r>
      <w:r>
        <w:rPr>
          <w:rFonts w:eastAsia="Times New Roman"/>
          <w:color w:val="222222"/>
          <w:szCs w:val="24"/>
          <w:shd w:val="clear" w:color="auto" w:fill="FFFFFF"/>
        </w:rPr>
        <w:t>ν καταλαβαίνετε ως τυπικό θέμα τους εκατόν ογδόντα που απαιτεί το Σύνταγμα. Δεν είναι σοσιαλιστικές οι αναθεωρήσεις, δεν είναι νεοφιλελεύθερες οι αναθεωρήσεις, δεν είναι προοδευτικές ή αντιδρασ</w:t>
      </w:r>
      <w:r>
        <w:rPr>
          <w:rFonts w:eastAsia="Times New Roman"/>
          <w:color w:val="222222"/>
          <w:szCs w:val="24"/>
          <w:shd w:val="clear" w:color="auto" w:fill="FFFFFF"/>
        </w:rPr>
        <w:t xml:space="preserve">τικές, είναι επικίνδυνα αυτά, γιατί έχω μία λέξη εδώ που δεν θέλω να σας την πω, αλλά </w:t>
      </w:r>
      <w:r>
        <w:rPr>
          <w:rFonts w:eastAsia="Times New Roman"/>
          <w:color w:val="222222"/>
          <w:szCs w:val="24"/>
          <w:shd w:val="clear" w:color="auto" w:fill="FFFFFF"/>
        </w:rPr>
        <w:lastRenderedPageBreak/>
        <w:t>προκύπτει, τεκμαίρεται από τα προηγούμενα επίθετα που χρησιμοποίησα. Πάμε</w:t>
      </w:r>
      <w:r>
        <w:rPr>
          <w:rFonts w:eastAsia="Times New Roman"/>
          <w:color w:val="222222"/>
          <w:szCs w:val="24"/>
          <w:shd w:val="clear" w:color="auto" w:fill="FFFFFF"/>
        </w:rPr>
        <w:t>,</w:t>
      </w:r>
      <w:r>
        <w:rPr>
          <w:rFonts w:eastAsia="Times New Roman"/>
          <w:color w:val="222222"/>
          <w:szCs w:val="24"/>
          <w:shd w:val="clear" w:color="auto" w:fill="FFFFFF"/>
        </w:rPr>
        <w:t xml:space="preserve"> για μία συναινετική </w:t>
      </w:r>
      <w:r>
        <w:rPr>
          <w:rFonts w:eastAsia="Times New Roman"/>
          <w:color w:val="222222"/>
          <w:szCs w:val="24"/>
          <w:shd w:val="clear" w:color="auto" w:fill="FFFFFF"/>
        </w:rPr>
        <w:t>Αναθεώρηση</w:t>
      </w:r>
      <w:r>
        <w:rPr>
          <w:rFonts w:eastAsia="Times New Roman"/>
          <w:color w:val="222222"/>
          <w:szCs w:val="24"/>
          <w:shd w:val="clear" w:color="auto" w:fill="FFFFFF"/>
        </w:rPr>
        <w:t xml:space="preserve"> που θα βοηθήσει, δεν πάμε για άλλα πονηρά πράγματα με αυτή τη δι</w:t>
      </w:r>
      <w:r>
        <w:rPr>
          <w:rFonts w:eastAsia="Times New Roman"/>
          <w:color w:val="222222"/>
          <w:szCs w:val="24"/>
          <w:shd w:val="clear" w:color="auto" w:fill="FFFFFF"/>
        </w:rPr>
        <w:t>αδικασία.</w:t>
      </w:r>
    </w:p>
    <w:p w14:paraId="0A5DE03B"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στις 16.00΄ θα κάνουμε σύσκεψη οι </w:t>
      </w:r>
      <w:r>
        <w:rPr>
          <w:rFonts w:eastAsia="Times New Roman"/>
          <w:color w:val="222222"/>
          <w:szCs w:val="24"/>
          <w:shd w:val="clear" w:color="auto" w:fill="FFFFFF"/>
        </w:rPr>
        <w:t>γενικοί εισηγητές</w:t>
      </w:r>
      <w:r>
        <w:rPr>
          <w:rFonts w:eastAsia="Times New Roman"/>
          <w:color w:val="222222"/>
          <w:szCs w:val="24"/>
          <w:shd w:val="clear" w:color="auto" w:fill="FFFFFF"/>
        </w:rPr>
        <w:t xml:space="preserve"> των κομμάτων για το θέμα του πώς θα ψηφίσουμε αύριο, των κατευθύνσεων, πώς θα γίνει να εξορθολογιστεί...</w:t>
      </w:r>
    </w:p>
    <w:p w14:paraId="0A5DE03C" w14:textId="77777777" w:rsidR="00415E13" w:rsidRDefault="00E650A0">
      <w:pPr>
        <w:spacing w:line="600" w:lineRule="auto"/>
        <w:ind w:firstLine="720"/>
        <w:jc w:val="both"/>
        <w:rPr>
          <w:rFonts w:eastAsia="Times New Roman"/>
          <w:color w:val="222222"/>
          <w:szCs w:val="24"/>
          <w:shd w:val="clear" w:color="auto" w:fill="FFFFFF"/>
        </w:rPr>
      </w:pPr>
      <w:r w:rsidRPr="00410D78">
        <w:rPr>
          <w:rFonts w:eastAsia="Times New Roman"/>
          <w:b/>
          <w:color w:val="222222"/>
          <w:szCs w:val="24"/>
          <w:shd w:val="clear" w:color="auto" w:fill="FFFFFF"/>
        </w:rPr>
        <w:t>ΚΩΝΣΤΑΝΤΙΝΟΣ ΤΑΣΟΥΛΑΣ:</w:t>
      </w:r>
      <w:r>
        <w:rPr>
          <w:rFonts w:eastAsia="Times New Roman"/>
          <w:color w:val="222222"/>
          <w:szCs w:val="24"/>
          <w:shd w:val="clear" w:color="auto" w:fill="FFFFFF"/>
        </w:rPr>
        <w:t xml:space="preserve"> Μεθαύριο θα γίνει η ψηφοφορία.</w:t>
      </w:r>
    </w:p>
    <w:p w14:paraId="0A5DE03D" w14:textId="77777777" w:rsidR="00415E13" w:rsidRDefault="00E650A0">
      <w:pPr>
        <w:spacing w:line="600" w:lineRule="auto"/>
        <w:ind w:firstLine="720"/>
        <w:jc w:val="both"/>
        <w:rPr>
          <w:rFonts w:eastAsia="Times New Roman"/>
          <w:color w:val="222222"/>
          <w:szCs w:val="24"/>
          <w:shd w:val="clear" w:color="auto" w:fill="FFFFFF"/>
        </w:rPr>
      </w:pPr>
      <w:r w:rsidRPr="00410D78">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Ναι, αλλά </w:t>
      </w:r>
      <w:r>
        <w:rPr>
          <w:rFonts w:eastAsia="Times New Roman"/>
          <w:color w:val="222222"/>
          <w:szCs w:val="24"/>
          <w:shd w:val="clear" w:color="auto" w:fill="FFFFFF"/>
        </w:rPr>
        <w:t xml:space="preserve">λέω ότι στις 16.00΄ θα γίνει η σύσκεψή μας. Θα πούμε πολλά και όταν αύριο ξεκινήσει η διαδικασία για τη συζήτηση αυτή αυτοτελώς, όπως εντέλει ευτυχώς δέχτηκε ο Πρόεδρος, θα ειπωθούν πολλά επιχειρήματα, τα περισσότερα εκ των οποίων εδράζονται στο άρθρο 110 </w:t>
      </w:r>
      <w:r>
        <w:rPr>
          <w:rFonts w:eastAsia="Times New Roman"/>
          <w:color w:val="222222"/>
          <w:szCs w:val="24"/>
          <w:shd w:val="clear" w:color="auto" w:fill="FFFFFF"/>
        </w:rPr>
        <w:t xml:space="preserve">του Συντάγματος, για το οποίο προτείνουμε, επίσης, οι χρόνοι αναθεώρησης ανάμεσα στη μία και στην άλλη να μην είναι τα πέντε χρόνια, να είναι κάπου κοντά στα δύο. Δεν χρειάζονται τα πέντε </w:t>
      </w:r>
      <w:r>
        <w:rPr>
          <w:rFonts w:eastAsia="Times New Roman"/>
          <w:color w:val="222222"/>
          <w:szCs w:val="24"/>
          <w:shd w:val="clear" w:color="auto" w:fill="FFFFFF"/>
        </w:rPr>
        <w:lastRenderedPageBreak/>
        <w:t xml:space="preserve">χρόνια. Το </w:t>
      </w:r>
      <w:r>
        <w:rPr>
          <w:rFonts w:eastAsia="Times New Roman"/>
          <w:color w:val="222222"/>
          <w:szCs w:val="24"/>
          <w:shd w:val="clear" w:color="auto" w:fill="FFFFFF"/>
        </w:rPr>
        <w:t>άρθρο</w:t>
      </w:r>
      <w:r>
        <w:rPr>
          <w:rFonts w:eastAsia="Times New Roman"/>
          <w:color w:val="222222"/>
          <w:szCs w:val="24"/>
          <w:shd w:val="clear" w:color="auto" w:fill="FFFFFF"/>
        </w:rPr>
        <w:t xml:space="preserve"> 110, όμως, είναι αυτό που διέπει τους προβληματισμο</w:t>
      </w:r>
      <w:r>
        <w:rPr>
          <w:rFonts w:eastAsia="Times New Roman"/>
          <w:color w:val="222222"/>
          <w:szCs w:val="24"/>
          <w:shd w:val="clear" w:color="auto" w:fill="FFFFFF"/>
        </w:rPr>
        <w:t>ύς για το πώς θα ψηφίσουμε.</w:t>
      </w:r>
    </w:p>
    <w:p w14:paraId="0A5DE03E"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Ακούστε, όμως, ένα πολιτικό επιχείρημα -απευθύνομαι σε πολιτικούς και νομίζω θα γίνω κατανοητό</w:t>
      </w:r>
      <w:r>
        <w:rPr>
          <w:rFonts w:eastAsia="Times New Roman"/>
          <w:color w:val="222222"/>
          <w:szCs w:val="24"/>
          <w:shd w:val="clear" w:color="auto" w:fill="FFFFFF"/>
        </w:rPr>
        <w:t>ς-</w:t>
      </w:r>
      <w:r>
        <w:rPr>
          <w:rFonts w:eastAsia="Times New Roman"/>
          <w:color w:val="222222"/>
          <w:szCs w:val="24"/>
          <w:shd w:val="clear" w:color="auto" w:fill="FFFFFF"/>
        </w:rPr>
        <w:t xml:space="preserve"> το Σύνταγμα προτείνεται από αυτή την προτείνουσα Βουλή να αναθεωρηθεί στην τελευταία της Σύνοδο, λίγο πριν τις εκλογές, με καταγεγρ</w:t>
      </w:r>
      <w:r>
        <w:rPr>
          <w:rFonts w:eastAsia="Times New Roman"/>
          <w:color w:val="222222"/>
          <w:szCs w:val="24"/>
          <w:shd w:val="clear" w:color="auto" w:fill="FFFFFF"/>
        </w:rPr>
        <w:t>αμμένη, όπως εμείς πιστεύουμε, μία δυσαρμονία ανάμεσα στις πολιτικές επιλογές του λαού το 2015 και σήμερα. Είναι και λογικό αυτό. Είστε στο τέλος, εσείς της «</w:t>
      </w:r>
      <w:r>
        <w:rPr>
          <w:rFonts w:eastAsia="Times New Roman"/>
          <w:color w:val="222222"/>
          <w:szCs w:val="24"/>
          <w:shd w:val="clear" w:color="auto" w:fill="FFFFFF"/>
        </w:rPr>
        <w:t xml:space="preserve">Πλειοψηφίας </w:t>
      </w:r>
      <w:r>
        <w:rPr>
          <w:rFonts w:eastAsia="Times New Roman"/>
          <w:color w:val="222222"/>
          <w:szCs w:val="24"/>
          <w:shd w:val="clear" w:color="auto" w:fill="FFFFFF"/>
        </w:rPr>
        <w:t>-</w:t>
      </w:r>
      <w:r>
        <w:rPr>
          <w:rFonts w:eastAsia="Times New Roman"/>
          <w:color w:val="222222"/>
          <w:szCs w:val="24"/>
          <w:shd w:val="clear" w:color="auto" w:fill="FFFFFF"/>
        </w:rPr>
        <w:t xml:space="preserve"> Μειοψηφίας</w:t>
      </w:r>
      <w:r>
        <w:rPr>
          <w:rFonts w:eastAsia="Times New Roman"/>
          <w:color w:val="222222"/>
          <w:szCs w:val="24"/>
          <w:shd w:val="clear" w:color="auto" w:fill="FFFFFF"/>
        </w:rPr>
        <w:t>», της εντολής που πήρατε το 2015. Άρα, η νομιμοποίησή σας, όχι τυπικά αλλ</w:t>
      </w:r>
      <w:r>
        <w:rPr>
          <w:rFonts w:eastAsia="Times New Roman"/>
          <w:color w:val="222222"/>
          <w:szCs w:val="24"/>
          <w:shd w:val="clear" w:color="auto" w:fill="FFFFFF"/>
        </w:rPr>
        <w:t>ά ουσιαστικά, είναι πολύ πιο περιορισμένη.</w:t>
      </w:r>
    </w:p>
    <w:p w14:paraId="0A5DE03F"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επόμενη Βουλή, που είναι η κατ</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εξοχήν </w:t>
      </w:r>
      <w:r>
        <w:rPr>
          <w:rFonts w:eastAsia="Times New Roman"/>
          <w:color w:val="222222"/>
          <w:szCs w:val="24"/>
          <w:shd w:val="clear" w:color="auto" w:fill="FFFFFF"/>
        </w:rPr>
        <w:t>αναθεωρητική</w:t>
      </w:r>
      <w:r>
        <w:rPr>
          <w:rFonts w:eastAsia="Times New Roman"/>
          <w:color w:val="222222"/>
          <w:szCs w:val="24"/>
          <w:shd w:val="clear" w:color="auto" w:fill="FFFFFF"/>
        </w:rPr>
        <w:t>, αναθεωρεί στην πρώτη της Σύνοδο, αμέσως δηλαδή, με φρέσκια, με ισχυρή, με έντονη τη δημοκρατική νομιμοποίηση. Θα επιβάλλετε εσείς σήμερα στην επόμενη Βουλή το</w:t>
      </w:r>
      <w:r>
        <w:rPr>
          <w:rFonts w:eastAsia="Times New Roman"/>
          <w:color w:val="222222"/>
          <w:szCs w:val="24"/>
          <w:shd w:val="clear" w:color="auto" w:fill="FFFFFF"/>
        </w:rPr>
        <w:t xml:space="preserve"> τι θα ψηφίσει; Διατάξεις προτείνουμε εδώ, δεν επιβάλλουμε στην επόμενη Βουλή το τι ακριβώς θα κάνει, γιατί αν επιχειρήσετε να περάσετε ως σκέψη, κατ’ εξαίρεση, γιατί όλες οι προηγούμενες αναθεωρήσεις έγιναν με τον συνταγματικό τρόπο, πρώτον, θα έχετε εισά</w:t>
      </w:r>
      <w:r>
        <w:rPr>
          <w:rFonts w:eastAsia="Times New Roman"/>
          <w:color w:val="222222"/>
          <w:szCs w:val="24"/>
          <w:shd w:val="clear" w:color="auto" w:fill="FFFFFF"/>
        </w:rPr>
        <w:t xml:space="preserve">γει </w:t>
      </w:r>
      <w:r>
        <w:rPr>
          <w:rFonts w:eastAsia="Times New Roman"/>
          <w:color w:val="222222"/>
          <w:szCs w:val="24"/>
          <w:shd w:val="clear" w:color="auto" w:fill="FFFFFF"/>
        </w:rPr>
        <w:lastRenderedPageBreak/>
        <w:t xml:space="preserve">μία αντιδημοκρατική εξαίρεση και δεύτερον, νόημα δεν θα έχει, γιατί η επόμενη Βουλή θα αναλάβει στις πλάτες της την </w:t>
      </w:r>
      <w:r>
        <w:rPr>
          <w:rFonts w:eastAsia="Times New Roman"/>
          <w:color w:val="222222"/>
          <w:szCs w:val="24"/>
          <w:shd w:val="clear" w:color="auto" w:fill="FFFFFF"/>
        </w:rPr>
        <w:t>Αναθεώρηση</w:t>
      </w:r>
      <w:r>
        <w:rPr>
          <w:rFonts w:eastAsia="Times New Roman"/>
          <w:color w:val="222222"/>
          <w:szCs w:val="24"/>
          <w:shd w:val="clear" w:color="auto" w:fill="FFFFFF"/>
        </w:rPr>
        <w:t>.</w:t>
      </w:r>
    </w:p>
    <w:p w14:paraId="0A5DE040"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αν μη τι άλλο, κυρίες και κύριοι Βουλευτές, και με αυτό κλείνω, μην θεωρείτε ότι η φωτογραφία της σημερινής Βουλής είναι</w:t>
      </w:r>
      <w:r>
        <w:rPr>
          <w:rFonts w:eastAsia="Times New Roman"/>
          <w:color w:val="222222"/>
          <w:szCs w:val="24"/>
          <w:shd w:val="clear" w:color="auto" w:fill="FFFFFF"/>
        </w:rPr>
        <w:t xml:space="preserve"> και της αυριανής. Το 40% των μελών της Εθνικής Αντιπροσωπείας -εσείς, εμείς, εγώ- το 40% από εμάς δεν θα είναι στην επόμενη Βουλή. Από αυτήν την πλευρά και από την πολιτική πλευρά, που αφορά τη δημοκρατική νομιμοποίηση, αλλά και από το άρθρο 110 του Συντά</w:t>
      </w:r>
      <w:r>
        <w:rPr>
          <w:rFonts w:eastAsia="Times New Roman"/>
          <w:color w:val="222222"/>
          <w:szCs w:val="24"/>
          <w:shd w:val="clear" w:color="auto" w:fill="FFFFFF"/>
        </w:rPr>
        <w:t>γματος, το συμπέρασμα που παράγεται είναι αντίθετο με αυτό που αντιδημοκρατικά επιχειρείτε σήμερα να καθιερώσετε.</w:t>
      </w:r>
    </w:p>
    <w:p w14:paraId="0A5DE041"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πάρα πολύ.</w:t>
      </w:r>
    </w:p>
    <w:p w14:paraId="0A5DE042" w14:textId="77777777" w:rsidR="00415E13" w:rsidRDefault="00E650A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Δημοκρατικής Συμπαράταξης)</w:t>
      </w:r>
    </w:p>
    <w:p w14:paraId="0A5DE043" w14:textId="77777777" w:rsidR="00415E13" w:rsidRDefault="00E650A0">
      <w:pPr>
        <w:spacing w:line="600" w:lineRule="auto"/>
        <w:ind w:firstLine="720"/>
        <w:jc w:val="both"/>
        <w:rPr>
          <w:rFonts w:eastAsia="Times New Roman"/>
          <w:color w:val="222222"/>
          <w:szCs w:val="24"/>
          <w:shd w:val="clear" w:color="auto" w:fill="FFFFFF"/>
        </w:rPr>
      </w:pPr>
      <w:r w:rsidRPr="006A7797">
        <w:rPr>
          <w:rFonts w:eastAsia="Times New Roman"/>
          <w:b/>
          <w:color w:val="222222"/>
          <w:szCs w:val="24"/>
          <w:shd w:val="clear" w:color="auto" w:fill="FFFFFF"/>
        </w:rPr>
        <w:t>ΠΡΟΕΔΡΟΣ (Νικόλαος Βούτσης):</w:t>
      </w:r>
      <w:r>
        <w:rPr>
          <w:rFonts w:eastAsia="Times New Roman"/>
          <w:color w:val="222222"/>
          <w:szCs w:val="24"/>
          <w:shd w:val="clear" w:color="auto" w:fill="FFFFFF"/>
        </w:rPr>
        <w:t xml:space="preserve"> Ευχαριστούμε.</w:t>
      </w:r>
    </w:p>
    <w:p w14:paraId="0A5DE044" w14:textId="77777777" w:rsidR="00415E13" w:rsidRDefault="00E650A0">
      <w:pPr>
        <w:spacing w:line="600" w:lineRule="auto"/>
        <w:ind w:firstLine="720"/>
        <w:jc w:val="both"/>
        <w:rPr>
          <w:rFonts w:eastAsia="Times New Roman"/>
          <w:color w:val="222222"/>
          <w:szCs w:val="24"/>
          <w:shd w:val="clear" w:color="auto" w:fill="FFFFFF"/>
        </w:rPr>
      </w:pPr>
      <w:r w:rsidRPr="00CC005E">
        <w:rPr>
          <w:rFonts w:eastAsia="Times New Roman"/>
          <w:szCs w:val="24"/>
        </w:rPr>
        <w:t xml:space="preserve">Κυρίες και κύριοι συνάδελφοι, έχω την τιμή να ανακοινώσω στο Σώμα ότι τη συνεδρίασή μας παρακολουθούν από τα </w:t>
      </w:r>
      <w:r w:rsidRPr="00CC005E">
        <w:rPr>
          <w:rFonts w:eastAsia="Times New Roman"/>
          <w:szCs w:val="24"/>
        </w:rPr>
        <w:lastRenderedPageBreak/>
        <w:t xml:space="preserve">άνω δυτικά θεωρεία, αφού προηγουμένως ξεναγήθηκαν </w:t>
      </w:r>
      <w:r>
        <w:rPr>
          <w:rFonts w:eastAsia="Times New Roman"/>
          <w:szCs w:val="24"/>
        </w:rPr>
        <w:t xml:space="preserve">στην έκθεση της αίθουσας «ΕΛΕΥΘΕΡΙΟΣ ΒΕΝΙΖΕΛΟΣ» και ενημερώθηκαν για την ιστορία του κτηρίου και </w:t>
      </w:r>
      <w:r>
        <w:rPr>
          <w:rFonts w:eastAsia="Times New Roman"/>
          <w:szCs w:val="24"/>
        </w:rPr>
        <w:t>τον τρόπο οργάνωσης και λειτουργίας της Βουλής, τριάντα ένας μαθητές και μαθήτριες και τρεις συνοδοί καθηγητές από το 5</w:t>
      </w:r>
      <w:r w:rsidRPr="00D076BF">
        <w:rPr>
          <w:rFonts w:eastAsia="Times New Roman"/>
          <w:szCs w:val="24"/>
          <w:vertAlign w:val="superscript"/>
        </w:rPr>
        <w:t>ο</w:t>
      </w:r>
      <w:r>
        <w:rPr>
          <w:rFonts w:eastAsia="Times New Roman"/>
          <w:szCs w:val="24"/>
        </w:rPr>
        <w:t xml:space="preserve"> Γενικό Λύκειο Ηλιούπολης (</w:t>
      </w:r>
      <w:r>
        <w:rPr>
          <w:rFonts w:eastAsia="Times New Roman"/>
          <w:szCs w:val="24"/>
        </w:rPr>
        <w:t>δεύτερο τμήμα</w:t>
      </w:r>
      <w:r>
        <w:rPr>
          <w:rFonts w:eastAsia="Times New Roman"/>
          <w:szCs w:val="24"/>
        </w:rPr>
        <w:t>).</w:t>
      </w:r>
    </w:p>
    <w:p w14:paraId="0A5DE045" w14:textId="77777777" w:rsidR="00415E13" w:rsidRDefault="00E650A0">
      <w:pPr>
        <w:tabs>
          <w:tab w:val="left" w:pos="6787"/>
        </w:tabs>
        <w:spacing w:line="600" w:lineRule="auto"/>
        <w:ind w:left="-181" w:firstLine="720"/>
        <w:jc w:val="both"/>
        <w:rPr>
          <w:rFonts w:eastAsia="Times New Roman"/>
          <w:szCs w:val="24"/>
        </w:rPr>
      </w:pPr>
      <w:r>
        <w:rPr>
          <w:rFonts w:eastAsia="Times New Roman"/>
          <w:szCs w:val="24"/>
        </w:rPr>
        <w:t>Η Βουλή τούς καλωσορίζει.</w:t>
      </w:r>
    </w:p>
    <w:p w14:paraId="0A5DE046" w14:textId="77777777" w:rsidR="00415E13" w:rsidRDefault="00E650A0">
      <w:pPr>
        <w:tabs>
          <w:tab w:val="left" w:pos="6787"/>
        </w:tabs>
        <w:spacing w:line="600" w:lineRule="auto"/>
        <w:ind w:left="-181" w:firstLine="720"/>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0A5DE047" w14:textId="77777777" w:rsidR="00415E13" w:rsidRDefault="00E650A0">
      <w:pPr>
        <w:tabs>
          <w:tab w:val="left" w:pos="6787"/>
        </w:tabs>
        <w:spacing w:line="600" w:lineRule="auto"/>
        <w:ind w:left="-181" w:firstLine="720"/>
        <w:jc w:val="both"/>
        <w:rPr>
          <w:rFonts w:eastAsia="Times New Roman"/>
          <w:color w:val="222222"/>
          <w:szCs w:val="24"/>
          <w:shd w:val="clear" w:color="auto" w:fill="FFFFFF"/>
        </w:rPr>
      </w:pPr>
      <w:r>
        <w:rPr>
          <w:rFonts w:eastAsia="Times New Roman" w:cs="Times New Roman"/>
          <w:szCs w:val="24"/>
        </w:rPr>
        <w:t xml:space="preserve">Τον λόγο έχει </w:t>
      </w:r>
      <w:r>
        <w:rPr>
          <w:rFonts w:eastAsia="Times New Roman"/>
          <w:color w:val="222222"/>
          <w:szCs w:val="24"/>
          <w:shd w:val="clear" w:color="auto" w:fill="FFFFFF"/>
        </w:rPr>
        <w:t xml:space="preserve">ο </w:t>
      </w:r>
      <w:r>
        <w:rPr>
          <w:rFonts w:eastAsia="Times New Roman"/>
          <w:color w:val="222222"/>
          <w:szCs w:val="24"/>
          <w:shd w:val="clear" w:color="auto" w:fill="FFFFFF"/>
        </w:rPr>
        <w:t>κ. Παππάς εκ μέρους του Λαϊκού Συνδέσμου - Χρυσή Αυγή.</w:t>
      </w:r>
    </w:p>
    <w:p w14:paraId="0A5DE048" w14:textId="77777777" w:rsidR="00415E13" w:rsidRDefault="00E650A0">
      <w:pPr>
        <w:tabs>
          <w:tab w:val="left" w:pos="6787"/>
        </w:tabs>
        <w:spacing w:line="600" w:lineRule="auto"/>
        <w:ind w:left="-181" w:firstLine="720"/>
        <w:jc w:val="both"/>
        <w:rPr>
          <w:rFonts w:eastAsia="Times New Roman"/>
          <w:color w:val="222222"/>
          <w:szCs w:val="24"/>
          <w:shd w:val="clear" w:color="auto" w:fill="FFFFFF"/>
        </w:rPr>
      </w:pPr>
      <w:r w:rsidRPr="00D076BF">
        <w:rPr>
          <w:rFonts w:eastAsia="Times New Roman"/>
          <w:b/>
          <w:color w:val="222222"/>
          <w:szCs w:val="24"/>
          <w:shd w:val="clear" w:color="auto" w:fill="FFFFFF"/>
        </w:rPr>
        <w:t>ΧΡΗΣΤΟΣ ΠΑΠΠΑΣ:</w:t>
      </w:r>
      <w:r>
        <w:rPr>
          <w:rFonts w:eastAsia="Times New Roman"/>
          <w:color w:val="222222"/>
          <w:szCs w:val="24"/>
          <w:shd w:val="clear" w:color="auto" w:fill="FFFFFF"/>
        </w:rPr>
        <w:t xml:space="preserve"> Κύριε Πρόεδρε, κυρίες και κύριοι Βουλευτές, το Σύνταγμα αποτελεί αποκρυστάλλωση της εκάστοτε ιστορικής πολιτικής συγκυρίας που επιβάλλει την αναθεώρησή του. Ως εκ τούτου, η παρούσα </w:t>
      </w:r>
      <w:r>
        <w:rPr>
          <w:rFonts w:eastAsia="Times New Roman"/>
          <w:color w:val="222222"/>
          <w:szCs w:val="24"/>
          <w:shd w:val="clear" w:color="auto" w:fill="FFFFFF"/>
        </w:rPr>
        <w:t>Αναθ</w:t>
      </w:r>
      <w:r>
        <w:rPr>
          <w:rFonts w:eastAsia="Times New Roman"/>
          <w:color w:val="222222"/>
          <w:szCs w:val="24"/>
          <w:shd w:val="clear" w:color="auto" w:fill="FFFFFF"/>
        </w:rPr>
        <w:t xml:space="preserve">εώρηση </w:t>
      </w:r>
      <w:r>
        <w:rPr>
          <w:rFonts w:eastAsia="Times New Roman"/>
          <w:color w:val="222222"/>
          <w:szCs w:val="24"/>
          <w:shd w:val="clear" w:color="auto" w:fill="FFFFFF"/>
        </w:rPr>
        <w:t>θα καταγράψει την ιστορική στιγμή της σήψης και της παρακμής της ελληνικής πολιτικής ζωής. Παρ</w:t>
      </w:r>
      <w:r>
        <w:rPr>
          <w:rFonts w:eastAsia="Times New Roman"/>
          <w:color w:val="222222"/>
          <w:szCs w:val="24"/>
          <w:shd w:val="clear" w:color="auto" w:fill="FFFFFF"/>
        </w:rPr>
        <w:t xml:space="preserve">’ </w:t>
      </w:r>
      <w:r>
        <w:rPr>
          <w:rFonts w:eastAsia="Times New Roman"/>
          <w:color w:val="222222"/>
          <w:szCs w:val="24"/>
          <w:shd w:val="clear" w:color="auto" w:fill="FFFFFF"/>
        </w:rPr>
        <w:t>ότι το Σύνταγμα θεωρείται νομικά ως ο υπέρτατος νόμος του κράτους, αφού όλες οι λοιπές νομοθεσίες που διέ</w:t>
      </w:r>
      <w:r>
        <w:rPr>
          <w:rFonts w:eastAsia="Times New Roman"/>
          <w:color w:val="222222"/>
          <w:szCs w:val="24"/>
          <w:shd w:val="clear" w:color="auto" w:fill="FFFFFF"/>
        </w:rPr>
        <w:lastRenderedPageBreak/>
        <w:t>πουν την κοινωνική ζωή απορρέουν από αυτό, δεν α</w:t>
      </w:r>
      <w:r>
        <w:rPr>
          <w:rFonts w:eastAsia="Times New Roman"/>
          <w:color w:val="222222"/>
          <w:szCs w:val="24"/>
          <w:shd w:val="clear" w:color="auto" w:fill="FFFFFF"/>
        </w:rPr>
        <w:t>ποτελεί τίποτα περισσότερο από μία καταγραφή των πολιτικών και κοινωνικο-οικονομικών δυνάμεων μιας χώρας, όπως καταγράφονται στον καταστατικό χάρτη.</w:t>
      </w:r>
    </w:p>
    <w:p w14:paraId="0A5DE049" w14:textId="77777777" w:rsidR="00415E13" w:rsidRDefault="00E650A0">
      <w:pPr>
        <w:tabs>
          <w:tab w:val="left" w:pos="6787"/>
        </w:tabs>
        <w:spacing w:line="600" w:lineRule="auto"/>
        <w:ind w:left="-181"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δυνάμεις αυτές όταν δεν αποτελούν προϊόν επαναστατικής δημιουργίας του Συντάγματος, ώστε να καταγραφούν </w:t>
      </w:r>
      <w:r>
        <w:rPr>
          <w:rFonts w:eastAsia="Times New Roman"/>
          <w:color w:val="222222"/>
          <w:szCs w:val="24"/>
          <w:shd w:val="clear" w:color="auto" w:fill="FFFFFF"/>
        </w:rPr>
        <w:t>με τρόπο πλειοψηφικό, συχνά αμφισβητούνται ή οδηγούν σε νόθα συντάγματα τα οποία, αν και νομικά είναι ισχυρά, ζουν λίγο και ανατρέπονται.</w:t>
      </w:r>
    </w:p>
    <w:p w14:paraId="0A5DE04A" w14:textId="77777777" w:rsidR="00415E13" w:rsidRDefault="00E650A0">
      <w:pPr>
        <w:tabs>
          <w:tab w:val="left" w:pos="6787"/>
        </w:tabs>
        <w:spacing w:line="600" w:lineRule="auto"/>
        <w:ind w:left="-181" w:firstLine="720"/>
        <w:jc w:val="both"/>
        <w:rPr>
          <w:rFonts w:eastAsia="Times New Roman"/>
          <w:color w:val="222222"/>
          <w:szCs w:val="24"/>
          <w:shd w:val="clear" w:color="auto" w:fill="FFFFFF"/>
        </w:rPr>
      </w:pPr>
      <w:r>
        <w:rPr>
          <w:rFonts w:eastAsia="Times New Roman"/>
          <w:color w:val="222222"/>
          <w:szCs w:val="24"/>
          <w:shd w:val="clear" w:color="auto" w:fill="FFFFFF"/>
        </w:rPr>
        <w:t>Ο ρόλος ενός συντάγματος, ούτε στο παρελθόν, αλλά ούτε και σήμερα, αποτελεί πανάκεια. Τα συντάγματα, με την παρούσα έν</w:t>
      </w:r>
      <w:r>
        <w:rPr>
          <w:rFonts w:eastAsia="Times New Roman"/>
          <w:color w:val="222222"/>
          <w:szCs w:val="24"/>
          <w:shd w:val="clear" w:color="auto" w:fill="FFFFFF"/>
        </w:rPr>
        <w:t>νοια, αποτελούν ανθρώπινα δημιουργήματα της εκάστοτε πολιτικής συγκυρίας, τα οποία υπόκεινται σε καταργήσεις ή σύντομες αλλοιώσεις ή λιγότερο σύντομες μέσα από τις οποίες ξεπηδά ο λαός, η μόνη νομιμοποιητική εξουσία που εξουσιοδοτεί τον ηγέτη, που κρίνεται</w:t>
      </w:r>
      <w:r>
        <w:rPr>
          <w:rFonts w:eastAsia="Times New Roman"/>
          <w:color w:val="222222"/>
          <w:szCs w:val="24"/>
          <w:shd w:val="clear" w:color="auto" w:fill="FFFFFF"/>
        </w:rPr>
        <w:t xml:space="preserve"> άξιος από την ιστορία, να εκφράσει την ισχυρή βούληση του λαού και του έθνους του.</w:t>
      </w:r>
    </w:p>
    <w:p w14:paraId="0A5DE04B" w14:textId="77777777" w:rsidR="00415E13" w:rsidRDefault="00E650A0">
      <w:pPr>
        <w:tabs>
          <w:tab w:val="left" w:pos="6787"/>
        </w:tabs>
        <w:spacing w:line="600" w:lineRule="auto"/>
        <w:ind w:left="-181" w:firstLine="720"/>
        <w:jc w:val="both"/>
        <w:rPr>
          <w:rFonts w:eastAsia="Times New Roman" w:cs="Times New Roman"/>
          <w:szCs w:val="24"/>
        </w:rPr>
      </w:pPr>
      <w:r>
        <w:rPr>
          <w:rFonts w:eastAsia="Times New Roman"/>
          <w:color w:val="222222"/>
          <w:szCs w:val="24"/>
          <w:shd w:val="clear" w:color="auto" w:fill="FFFFFF"/>
        </w:rPr>
        <w:lastRenderedPageBreak/>
        <w:t xml:space="preserve">Η ιστορία μας είναι πλούσια σε τέτοια συντάγματα. Αν και υπήρξαν πολλά περιφερειακά ή τοπικά συντάγματα, το πρώτο εθνικής εμβέλειας </w:t>
      </w:r>
      <w:r>
        <w:rPr>
          <w:rFonts w:eastAsia="Times New Roman"/>
          <w:color w:val="222222"/>
          <w:szCs w:val="24"/>
          <w:shd w:val="clear" w:color="auto" w:fill="FFFFFF"/>
        </w:rPr>
        <w:t>σύνταγμα</w:t>
      </w:r>
      <w:r>
        <w:rPr>
          <w:rFonts w:eastAsia="Times New Roman"/>
          <w:color w:val="222222"/>
          <w:szCs w:val="24"/>
          <w:shd w:val="clear" w:color="auto" w:fill="FFFFFF"/>
        </w:rPr>
        <w:t>, όμως, που εδραίωσε την ελληνικ</w:t>
      </w:r>
      <w:r>
        <w:rPr>
          <w:rFonts w:eastAsia="Times New Roman"/>
          <w:color w:val="222222"/>
          <w:szCs w:val="24"/>
          <w:shd w:val="clear" w:color="auto" w:fill="FFFFFF"/>
        </w:rPr>
        <w:t>ή κοινωνία ως αναγκαίο κριτήριο πολιτικής νομιμότητας, ήταν το προσωρινό πολίτευμα της Ελλάδος που ψηφίστηκε στην Πρώτη Εθνοσυνέλευση το 1822 και περιελάμβανε εκατόν δέκα σύντομες παραγράφους. </w:t>
      </w:r>
    </w:p>
    <w:p w14:paraId="0A5DE04C" w14:textId="77777777" w:rsidR="00415E13" w:rsidRDefault="00E650A0">
      <w:pPr>
        <w:spacing w:line="600" w:lineRule="auto"/>
        <w:ind w:firstLine="720"/>
        <w:jc w:val="both"/>
        <w:rPr>
          <w:rFonts w:eastAsia="Times New Roman"/>
          <w:szCs w:val="24"/>
        </w:rPr>
      </w:pPr>
      <w:r>
        <w:rPr>
          <w:rFonts w:eastAsia="Times New Roman"/>
          <w:szCs w:val="24"/>
        </w:rPr>
        <w:t>Το Σύνταγμα της Επιδαύρου, ως γνωστόν αναθεωρήθηκε το 1823 από</w:t>
      </w:r>
      <w:r>
        <w:rPr>
          <w:rFonts w:eastAsia="Times New Roman"/>
          <w:szCs w:val="24"/>
        </w:rPr>
        <w:t xml:space="preserve"> τη Β΄ Εθνοσυνέλευση, το γνωστό ως «Νόμος της Επιδαύρου», για να ακολουθήσει το 1827 η Γ΄ Εθνοσυνέλευση «Το Πολιτικό Σύνταγμα της Ελλάδος» στην Τροιζήνα.</w:t>
      </w:r>
    </w:p>
    <w:p w14:paraId="0A5DE04D" w14:textId="77777777" w:rsidR="00415E13" w:rsidRDefault="00E650A0">
      <w:pPr>
        <w:spacing w:line="600" w:lineRule="auto"/>
        <w:ind w:firstLine="720"/>
        <w:jc w:val="both"/>
        <w:rPr>
          <w:rFonts w:eastAsia="Times New Roman"/>
          <w:szCs w:val="24"/>
        </w:rPr>
      </w:pPr>
      <w:r>
        <w:rPr>
          <w:rFonts w:eastAsia="Times New Roman"/>
          <w:szCs w:val="24"/>
        </w:rPr>
        <w:t xml:space="preserve">Ο ηγέτης όμως -και να το ακούσει αυτό ο ελληνικός λαός- που ανέστειλε την λειτουργία αυτού του </w:t>
      </w:r>
      <w:r w:rsidRPr="00BA59A6">
        <w:rPr>
          <w:rFonts w:eastAsia="Times New Roman"/>
          <w:szCs w:val="24"/>
        </w:rPr>
        <w:t>τελευτα</w:t>
      </w:r>
      <w:r w:rsidRPr="00BA59A6">
        <w:rPr>
          <w:rFonts w:eastAsia="Times New Roman"/>
          <w:szCs w:val="24"/>
        </w:rPr>
        <w:t>ίο</w:t>
      </w:r>
      <w:r>
        <w:rPr>
          <w:rFonts w:eastAsia="Times New Roman"/>
          <w:szCs w:val="24"/>
        </w:rPr>
        <w:t>υ</w:t>
      </w:r>
      <w:r w:rsidRPr="00BA59A6">
        <w:rPr>
          <w:rFonts w:eastAsia="Times New Roman"/>
          <w:szCs w:val="24"/>
        </w:rPr>
        <w:t xml:space="preserve"> Συντάγματος της Τροιζήνας επικαλούμενος ευθέως τις δυσχέρειες </w:t>
      </w:r>
      <w:r>
        <w:rPr>
          <w:rFonts w:eastAsia="Times New Roman"/>
          <w:szCs w:val="24"/>
        </w:rPr>
        <w:t>π</w:t>
      </w:r>
      <w:r w:rsidRPr="00BA59A6">
        <w:rPr>
          <w:rFonts w:eastAsia="Times New Roman"/>
          <w:szCs w:val="24"/>
        </w:rPr>
        <w:t xml:space="preserve">ου έβαζε στο έργο του αυτός ο καταστατικός χάρτης </w:t>
      </w:r>
      <w:r>
        <w:rPr>
          <w:rFonts w:eastAsia="Times New Roman"/>
          <w:szCs w:val="24"/>
        </w:rPr>
        <w:t>και πρότεινε την πλήρη κατάργησή</w:t>
      </w:r>
      <w:r w:rsidRPr="00BA59A6">
        <w:rPr>
          <w:rFonts w:eastAsia="Times New Roman"/>
          <w:szCs w:val="24"/>
        </w:rPr>
        <w:t xml:space="preserve"> του το 1828</w:t>
      </w:r>
      <w:r>
        <w:rPr>
          <w:rFonts w:eastAsia="Times New Roman"/>
          <w:szCs w:val="24"/>
        </w:rPr>
        <w:t>,</w:t>
      </w:r>
      <w:r w:rsidRPr="00BA59A6">
        <w:rPr>
          <w:rFonts w:eastAsia="Times New Roman"/>
          <w:szCs w:val="24"/>
        </w:rPr>
        <w:t xml:space="preserve"> ένα</w:t>
      </w:r>
      <w:r>
        <w:rPr>
          <w:rFonts w:eastAsia="Times New Roman"/>
          <w:szCs w:val="24"/>
        </w:rPr>
        <w:t>ν</w:t>
      </w:r>
      <w:r w:rsidRPr="00BA59A6">
        <w:rPr>
          <w:rFonts w:eastAsia="Times New Roman"/>
          <w:szCs w:val="24"/>
        </w:rPr>
        <w:t xml:space="preserve"> χρόνο αμέσως μετά την κατοχύρωση του</w:t>
      </w:r>
      <w:r>
        <w:rPr>
          <w:rFonts w:eastAsia="Times New Roman"/>
          <w:szCs w:val="24"/>
        </w:rPr>
        <w:t>,</w:t>
      </w:r>
      <w:r w:rsidRPr="00BA59A6">
        <w:rPr>
          <w:rFonts w:eastAsia="Times New Roman"/>
          <w:szCs w:val="24"/>
        </w:rPr>
        <w:t xml:space="preserve"> ήταν ο μεγαλύτερος Έλληνας κυβερνήτης</w:t>
      </w:r>
      <w:r>
        <w:rPr>
          <w:rFonts w:eastAsia="Times New Roman"/>
          <w:szCs w:val="24"/>
        </w:rPr>
        <w:t>,</w:t>
      </w:r>
      <w:r w:rsidRPr="00BA59A6">
        <w:rPr>
          <w:rFonts w:eastAsia="Times New Roman"/>
          <w:szCs w:val="24"/>
        </w:rPr>
        <w:t xml:space="preserve"> ο μεγαλύτερος Έλληνας πολιτικός της νεότερης ιστορίας</w:t>
      </w:r>
      <w:r>
        <w:rPr>
          <w:rFonts w:eastAsia="Times New Roman"/>
          <w:szCs w:val="24"/>
        </w:rPr>
        <w:t>,</w:t>
      </w:r>
      <w:r w:rsidRPr="00BA59A6">
        <w:rPr>
          <w:rFonts w:eastAsia="Times New Roman"/>
          <w:szCs w:val="24"/>
        </w:rPr>
        <w:t xml:space="preserve"> ο Ιωάννης Καποδίστριας</w:t>
      </w:r>
      <w:r>
        <w:rPr>
          <w:rFonts w:eastAsia="Times New Roman"/>
          <w:szCs w:val="24"/>
        </w:rPr>
        <w:t>. Στη θέ</w:t>
      </w:r>
      <w:r w:rsidRPr="00BA59A6">
        <w:rPr>
          <w:rFonts w:eastAsia="Times New Roman"/>
          <w:szCs w:val="24"/>
        </w:rPr>
        <w:t xml:space="preserve">ση της Βουλής ο Καποδίστριας ίδρυσε το </w:t>
      </w:r>
      <w:r>
        <w:rPr>
          <w:rFonts w:eastAsia="Times New Roman"/>
          <w:szCs w:val="24"/>
        </w:rPr>
        <w:lastRenderedPageBreak/>
        <w:t>«</w:t>
      </w:r>
      <w:r w:rsidRPr="00BA59A6">
        <w:rPr>
          <w:rFonts w:eastAsia="Times New Roman"/>
          <w:szCs w:val="24"/>
        </w:rPr>
        <w:t>Πανελλήνιον</w:t>
      </w:r>
      <w:r>
        <w:rPr>
          <w:rFonts w:eastAsia="Times New Roman"/>
          <w:szCs w:val="24"/>
        </w:rPr>
        <w:t>»</w:t>
      </w:r>
      <w:r w:rsidRPr="00BA59A6">
        <w:rPr>
          <w:rFonts w:eastAsia="Times New Roman"/>
          <w:szCs w:val="24"/>
        </w:rPr>
        <w:t xml:space="preserve"> και αργότερα τη </w:t>
      </w:r>
      <w:r>
        <w:rPr>
          <w:rFonts w:eastAsia="Times New Roman"/>
          <w:szCs w:val="24"/>
        </w:rPr>
        <w:t>«</w:t>
      </w:r>
      <w:r w:rsidRPr="00BA59A6">
        <w:rPr>
          <w:rFonts w:eastAsia="Times New Roman"/>
          <w:szCs w:val="24"/>
        </w:rPr>
        <w:t>Γερουσία</w:t>
      </w:r>
      <w:r>
        <w:rPr>
          <w:rFonts w:eastAsia="Times New Roman"/>
          <w:szCs w:val="24"/>
        </w:rPr>
        <w:t>»,</w:t>
      </w:r>
      <w:r w:rsidRPr="00BA59A6">
        <w:rPr>
          <w:rFonts w:eastAsia="Times New Roman"/>
          <w:szCs w:val="24"/>
        </w:rPr>
        <w:t xml:space="preserve"> δηλαδή δύο συμβουλευτικά όργανα τα οποία χρησιμοποιούσε για την επικύρωση των αποφάσεων π</w:t>
      </w:r>
      <w:r w:rsidRPr="00BA59A6">
        <w:rPr>
          <w:rFonts w:eastAsia="Times New Roman"/>
          <w:szCs w:val="24"/>
        </w:rPr>
        <w:t>ου ελάμβανε</w:t>
      </w:r>
      <w:r>
        <w:rPr>
          <w:rFonts w:eastAsia="Times New Roman"/>
          <w:szCs w:val="24"/>
        </w:rPr>
        <w:t>.</w:t>
      </w:r>
    </w:p>
    <w:p w14:paraId="0A5DE04E" w14:textId="77777777" w:rsidR="00415E13" w:rsidRDefault="00E650A0">
      <w:pPr>
        <w:spacing w:line="600" w:lineRule="auto"/>
        <w:ind w:firstLine="720"/>
        <w:jc w:val="both"/>
        <w:rPr>
          <w:rFonts w:eastAsia="Times New Roman"/>
          <w:szCs w:val="24"/>
        </w:rPr>
      </w:pPr>
      <w:r>
        <w:rPr>
          <w:rFonts w:eastAsia="Times New Roman"/>
          <w:szCs w:val="24"/>
        </w:rPr>
        <w:t xml:space="preserve">Ουσιαστικά </w:t>
      </w:r>
      <w:r w:rsidRPr="00BA59A6">
        <w:rPr>
          <w:rFonts w:eastAsia="Times New Roman"/>
          <w:szCs w:val="24"/>
        </w:rPr>
        <w:t>ο Καποδίστριας συγκέντρωσε στα χέρια του όλη την εξουσία</w:t>
      </w:r>
      <w:r>
        <w:rPr>
          <w:rFonts w:eastAsia="Times New Roman"/>
          <w:szCs w:val="24"/>
        </w:rPr>
        <w:t>. Τ</w:t>
      </w:r>
      <w:r w:rsidRPr="00BA59A6">
        <w:rPr>
          <w:rFonts w:eastAsia="Times New Roman"/>
          <w:szCs w:val="24"/>
        </w:rPr>
        <w:t xml:space="preserve">η συγκέντρωσε χωρίς ποτέ </w:t>
      </w:r>
      <w:r>
        <w:rPr>
          <w:rFonts w:eastAsia="Times New Roman"/>
          <w:szCs w:val="24"/>
        </w:rPr>
        <w:t>α</w:t>
      </w:r>
      <w:r w:rsidRPr="00BA59A6">
        <w:rPr>
          <w:rFonts w:eastAsia="Times New Roman"/>
          <w:szCs w:val="24"/>
        </w:rPr>
        <w:t>σφαλώς να θεωρηθεί από κανέναν ιστορικό ως δικτάτορας</w:t>
      </w:r>
      <w:r>
        <w:rPr>
          <w:rFonts w:eastAsia="Times New Roman"/>
          <w:szCs w:val="24"/>
        </w:rPr>
        <w:t>.</w:t>
      </w:r>
      <w:r w:rsidRPr="00BA59A6">
        <w:rPr>
          <w:rFonts w:eastAsia="Times New Roman"/>
          <w:szCs w:val="24"/>
        </w:rPr>
        <w:t xml:space="preserve"> Και γιατί δεν θεωρήθηκε ο Καποδίστριας δικτάτορας</w:t>
      </w:r>
      <w:r>
        <w:rPr>
          <w:rFonts w:eastAsia="Times New Roman"/>
          <w:szCs w:val="24"/>
        </w:rPr>
        <w:t>,</w:t>
      </w:r>
      <w:r w:rsidRPr="00BA59A6">
        <w:rPr>
          <w:rFonts w:eastAsia="Times New Roman"/>
          <w:szCs w:val="24"/>
        </w:rPr>
        <w:t xml:space="preserve"> που ήταν ο μεγαλύτερος αναμορφωτής της Ελ</w:t>
      </w:r>
      <w:r w:rsidRPr="00BA59A6">
        <w:rPr>
          <w:rFonts w:eastAsia="Times New Roman"/>
          <w:szCs w:val="24"/>
        </w:rPr>
        <w:t>λάδος</w:t>
      </w:r>
      <w:r>
        <w:rPr>
          <w:rFonts w:eastAsia="Times New Roman"/>
          <w:szCs w:val="24"/>
        </w:rPr>
        <w:t>, παρ</w:t>
      </w:r>
      <w:r>
        <w:rPr>
          <w:rFonts w:eastAsia="Times New Roman"/>
          <w:szCs w:val="24"/>
        </w:rPr>
        <w:t xml:space="preserve">’ </w:t>
      </w:r>
      <w:r>
        <w:rPr>
          <w:rFonts w:eastAsia="Times New Roman"/>
          <w:szCs w:val="24"/>
        </w:rPr>
        <w:t xml:space="preserve">ότι </w:t>
      </w:r>
      <w:r w:rsidRPr="00BA59A6">
        <w:rPr>
          <w:rFonts w:eastAsia="Times New Roman"/>
          <w:szCs w:val="24"/>
        </w:rPr>
        <w:t xml:space="preserve">κατήργησε το </w:t>
      </w:r>
      <w:r>
        <w:rPr>
          <w:rFonts w:eastAsia="Times New Roman"/>
          <w:szCs w:val="24"/>
        </w:rPr>
        <w:t>΄</w:t>
      </w:r>
      <w:r w:rsidRPr="00BA59A6">
        <w:rPr>
          <w:rFonts w:eastAsia="Times New Roman"/>
          <w:szCs w:val="24"/>
        </w:rPr>
        <w:t>28</w:t>
      </w:r>
      <w:r>
        <w:rPr>
          <w:rFonts w:eastAsia="Times New Roman"/>
          <w:szCs w:val="24"/>
        </w:rPr>
        <w:t xml:space="preserve"> </w:t>
      </w:r>
      <w:r w:rsidRPr="00BA59A6">
        <w:rPr>
          <w:rFonts w:eastAsia="Times New Roman"/>
          <w:szCs w:val="24"/>
        </w:rPr>
        <w:t xml:space="preserve">ένα πρόσφατο </w:t>
      </w:r>
      <w:r>
        <w:rPr>
          <w:rFonts w:eastAsia="Times New Roman"/>
          <w:szCs w:val="24"/>
        </w:rPr>
        <w:t>σ</w:t>
      </w:r>
      <w:r w:rsidRPr="00BA59A6">
        <w:rPr>
          <w:rFonts w:eastAsia="Times New Roman"/>
          <w:szCs w:val="24"/>
        </w:rPr>
        <w:t xml:space="preserve">ύνταγμα </w:t>
      </w:r>
      <w:r w:rsidRPr="00BA59A6">
        <w:rPr>
          <w:rFonts w:eastAsia="Times New Roman"/>
          <w:szCs w:val="24"/>
        </w:rPr>
        <w:t xml:space="preserve">του </w:t>
      </w:r>
      <w:r>
        <w:rPr>
          <w:rFonts w:eastAsia="Times New Roman"/>
          <w:szCs w:val="24"/>
        </w:rPr>
        <w:t>΄</w:t>
      </w:r>
      <w:r w:rsidRPr="00BA59A6">
        <w:rPr>
          <w:rFonts w:eastAsia="Times New Roman"/>
          <w:szCs w:val="24"/>
        </w:rPr>
        <w:t>27</w:t>
      </w:r>
      <w:r>
        <w:rPr>
          <w:rFonts w:eastAsia="Times New Roman"/>
          <w:szCs w:val="24"/>
        </w:rPr>
        <w:t xml:space="preserve">, </w:t>
      </w:r>
      <w:r w:rsidRPr="00BA59A6">
        <w:rPr>
          <w:rFonts w:eastAsia="Times New Roman"/>
          <w:szCs w:val="24"/>
        </w:rPr>
        <w:t>παρ</w:t>
      </w:r>
      <w:r>
        <w:rPr>
          <w:rFonts w:eastAsia="Times New Roman"/>
          <w:szCs w:val="24"/>
        </w:rPr>
        <w:t xml:space="preserve">’ </w:t>
      </w:r>
      <w:r w:rsidRPr="00BA59A6">
        <w:rPr>
          <w:rFonts w:eastAsia="Times New Roman"/>
          <w:szCs w:val="24"/>
        </w:rPr>
        <w:t>ότι ανέστειλε τ</w:t>
      </w:r>
      <w:r>
        <w:rPr>
          <w:rFonts w:eastAsia="Times New Roman"/>
          <w:szCs w:val="24"/>
        </w:rPr>
        <w:t>ι</w:t>
      </w:r>
      <w:r w:rsidRPr="00BA59A6">
        <w:rPr>
          <w:rFonts w:eastAsia="Times New Roman"/>
          <w:szCs w:val="24"/>
        </w:rPr>
        <w:t>ς λειτουργί</w:t>
      </w:r>
      <w:r>
        <w:rPr>
          <w:rFonts w:eastAsia="Times New Roman"/>
          <w:szCs w:val="24"/>
        </w:rPr>
        <w:t>ε</w:t>
      </w:r>
      <w:r w:rsidRPr="00BA59A6">
        <w:rPr>
          <w:rFonts w:eastAsia="Times New Roman"/>
          <w:szCs w:val="24"/>
        </w:rPr>
        <w:t xml:space="preserve">ς της Βουλής και προχώρησε </w:t>
      </w:r>
      <w:r>
        <w:rPr>
          <w:rFonts w:eastAsia="Times New Roman"/>
          <w:szCs w:val="24"/>
        </w:rPr>
        <w:t>μόνο στις αναγκαίες τομές;</w:t>
      </w:r>
    </w:p>
    <w:p w14:paraId="0A5DE04F" w14:textId="77777777" w:rsidR="00415E13" w:rsidRDefault="00E650A0">
      <w:pPr>
        <w:spacing w:line="600" w:lineRule="auto"/>
        <w:ind w:firstLine="720"/>
        <w:jc w:val="both"/>
        <w:rPr>
          <w:rFonts w:eastAsia="Times New Roman"/>
          <w:szCs w:val="24"/>
        </w:rPr>
      </w:pPr>
      <w:r>
        <w:rPr>
          <w:rFonts w:eastAsia="Times New Roman"/>
          <w:szCs w:val="24"/>
        </w:rPr>
        <w:t xml:space="preserve">Η </w:t>
      </w:r>
      <w:r w:rsidRPr="00BA59A6">
        <w:rPr>
          <w:rFonts w:eastAsia="Times New Roman"/>
          <w:szCs w:val="24"/>
        </w:rPr>
        <w:t>απάντηση σε αυτό το ερώτημα</w:t>
      </w:r>
      <w:r>
        <w:rPr>
          <w:rFonts w:eastAsia="Times New Roman"/>
          <w:szCs w:val="24"/>
        </w:rPr>
        <w:t>,</w:t>
      </w:r>
      <w:r w:rsidRPr="00BA59A6">
        <w:rPr>
          <w:rFonts w:eastAsia="Times New Roman"/>
          <w:szCs w:val="24"/>
        </w:rPr>
        <w:t xml:space="preserve"> αν είναι ειλικρινής και ιστορικά ακριβής</w:t>
      </w:r>
      <w:r>
        <w:rPr>
          <w:rFonts w:eastAsia="Times New Roman"/>
          <w:szCs w:val="24"/>
        </w:rPr>
        <w:t>,</w:t>
      </w:r>
      <w:r w:rsidRPr="00BA59A6">
        <w:rPr>
          <w:rFonts w:eastAsia="Times New Roman"/>
          <w:szCs w:val="24"/>
        </w:rPr>
        <w:t xml:space="preserve"> σας δίνει το μέγεθος της αξίας ε</w:t>
      </w:r>
      <w:r w:rsidRPr="00BA59A6">
        <w:rPr>
          <w:rFonts w:eastAsia="Times New Roman"/>
          <w:szCs w:val="24"/>
        </w:rPr>
        <w:t xml:space="preserve">νός κειμένου </w:t>
      </w:r>
      <w:r>
        <w:rPr>
          <w:rFonts w:eastAsia="Times New Roman"/>
          <w:szCs w:val="24"/>
        </w:rPr>
        <w:t>α</w:t>
      </w:r>
      <w:r w:rsidRPr="00BA59A6">
        <w:rPr>
          <w:rFonts w:eastAsia="Times New Roman"/>
          <w:szCs w:val="24"/>
        </w:rPr>
        <w:t>ν αυτό δεν εκφράζει τη βούληση του λαού</w:t>
      </w:r>
      <w:r>
        <w:rPr>
          <w:rFonts w:eastAsia="Times New Roman"/>
          <w:szCs w:val="24"/>
        </w:rPr>
        <w:t>, αν ο λαός δ</w:t>
      </w:r>
      <w:r w:rsidRPr="00BA59A6">
        <w:rPr>
          <w:rFonts w:eastAsia="Times New Roman"/>
          <w:szCs w:val="24"/>
        </w:rPr>
        <w:t>ηλαδή δεν νομιμοποιεί την υιοθέτηση του</w:t>
      </w:r>
      <w:r>
        <w:rPr>
          <w:rFonts w:eastAsia="Times New Roman"/>
          <w:szCs w:val="24"/>
        </w:rPr>
        <w:t>.</w:t>
      </w:r>
    </w:p>
    <w:p w14:paraId="0A5DE050" w14:textId="77777777" w:rsidR="00415E13" w:rsidRDefault="00E650A0">
      <w:pPr>
        <w:spacing w:line="600" w:lineRule="auto"/>
        <w:ind w:firstLine="720"/>
        <w:jc w:val="both"/>
        <w:rPr>
          <w:rFonts w:eastAsia="Times New Roman"/>
          <w:szCs w:val="24"/>
        </w:rPr>
      </w:pPr>
      <w:r>
        <w:rPr>
          <w:rFonts w:eastAsia="Times New Roman"/>
          <w:szCs w:val="24"/>
        </w:rPr>
        <w:t>Ε</w:t>
      </w:r>
      <w:r w:rsidRPr="00BA59A6">
        <w:rPr>
          <w:rFonts w:eastAsia="Times New Roman"/>
          <w:szCs w:val="24"/>
        </w:rPr>
        <w:t>δώ</w:t>
      </w:r>
      <w:r>
        <w:rPr>
          <w:rFonts w:eastAsia="Times New Roman"/>
          <w:szCs w:val="24"/>
        </w:rPr>
        <w:t>,</w:t>
      </w:r>
      <w:r w:rsidRPr="00BA59A6">
        <w:rPr>
          <w:rFonts w:eastAsia="Times New Roman"/>
          <w:szCs w:val="24"/>
        </w:rPr>
        <w:t xml:space="preserve"> λοιπόν</w:t>
      </w:r>
      <w:r>
        <w:rPr>
          <w:rFonts w:eastAsia="Times New Roman"/>
          <w:szCs w:val="24"/>
        </w:rPr>
        <w:t>,</w:t>
      </w:r>
      <w:r w:rsidRPr="00BA59A6">
        <w:rPr>
          <w:rFonts w:eastAsia="Times New Roman"/>
          <w:szCs w:val="24"/>
        </w:rPr>
        <w:t xml:space="preserve"> βλέπουμε τη σχετικότητα της έννοιας του </w:t>
      </w:r>
      <w:r>
        <w:rPr>
          <w:rFonts w:eastAsia="Times New Roman"/>
          <w:szCs w:val="24"/>
        </w:rPr>
        <w:t>σ</w:t>
      </w:r>
      <w:r w:rsidRPr="00BA59A6">
        <w:rPr>
          <w:rFonts w:eastAsia="Times New Roman"/>
          <w:szCs w:val="24"/>
        </w:rPr>
        <w:t xml:space="preserve">υντάγματος </w:t>
      </w:r>
      <w:r w:rsidRPr="00BA59A6">
        <w:rPr>
          <w:rFonts w:eastAsia="Times New Roman"/>
          <w:szCs w:val="24"/>
        </w:rPr>
        <w:t xml:space="preserve">και ανεξαρτήτως της τυπικής </w:t>
      </w:r>
      <w:r>
        <w:rPr>
          <w:rFonts w:eastAsia="Times New Roman"/>
          <w:szCs w:val="24"/>
        </w:rPr>
        <w:t xml:space="preserve">διαδικασίας και της τυπικής </w:t>
      </w:r>
      <w:r w:rsidRPr="00BA59A6">
        <w:rPr>
          <w:rFonts w:eastAsia="Times New Roman"/>
          <w:szCs w:val="24"/>
        </w:rPr>
        <w:t xml:space="preserve">νομιμοποίησης που μπορεί να </w:t>
      </w:r>
      <w:r w:rsidRPr="00BA59A6">
        <w:rPr>
          <w:rFonts w:eastAsia="Times New Roman"/>
          <w:szCs w:val="24"/>
        </w:rPr>
        <w:t xml:space="preserve">έχει ευκαιριακά από μία </w:t>
      </w:r>
      <w:r w:rsidRPr="00BA59A6">
        <w:rPr>
          <w:rFonts w:eastAsia="Times New Roman"/>
          <w:szCs w:val="24"/>
        </w:rPr>
        <w:lastRenderedPageBreak/>
        <w:t>πλειοψηφία βουλευτική</w:t>
      </w:r>
      <w:r>
        <w:rPr>
          <w:rFonts w:eastAsia="Times New Roman"/>
          <w:szCs w:val="24"/>
        </w:rPr>
        <w:t>, α</w:t>
      </w:r>
      <w:r w:rsidRPr="00BA59A6">
        <w:rPr>
          <w:rFonts w:eastAsia="Times New Roman"/>
          <w:szCs w:val="24"/>
        </w:rPr>
        <w:t>ν δεν έχει τη λαϊκή νομιμοποίηση</w:t>
      </w:r>
      <w:r>
        <w:rPr>
          <w:rFonts w:eastAsia="Times New Roman"/>
          <w:szCs w:val="24"/>
        </w:rPr>
        <w:t>,</w:t>
      </w:r>
      <w:r w:rsidRPr="00BA59A6">
        <w:rPr>
          <w:rFonts w:eastAsia="Times New Roman"/>
          <w:szCs w:val="24"/>
        </w:rPr>
        <w:t xml:space="preserve"> καταρρίπτεται με ιδιαίτερη ευκολία χωρίς καν να χρειάζεται να εφαρμοστεί το επαναστατικό δίκαιο</w:t>
      </w:r>
      <w:r>
        <w:rPr>
          <w:rFonts w:eastAsia="Times New Roman"/>
          <w:szCs w:val="24"/>
        </w:rPr>
        <w:t>.</w:t>
      </w:r>
    </w:p>
    <w:p w14:paraId="0A5DE051" w14:textId="77777777" w:rsidR="00415E13" w:rsidRDefault="00E650A0">
      <w:pPr>
        <w:spacing w:line="600" w:lineRule="auto"/>
        <w:ind w:firstLine="720"/>
        <w:jc w:val="both"/>
        <w:rPr>
          <w:rFonts w:eastAsia="Times New Roman"/>
          <w:szCs w:val="24"/>
        </w:rPr>
      </w:pPr>
      <w:r>
        <w:rPr>
          <w:rFonts w:eastAsia="Times New Roman"/>
          <w:szCs w:val="24"/>
        </w:rPr>
        <w:t xml:space="preserve">Με ένα τέτοιο </w:t>
      </w:r>
      <w:r w:rsidRPr="00BA59A6">
        <w:rPr>
          <w:rFonts w:eastAsia="Times New Roman"/>
          <w:szCs w:val="24"/>
        </w:rPr>
        <w:t xml:space="preserve">Σύνταγμα έχουμε να κάνουμε σε αυτή την τραγική πολιτική περίοδο για τη χώρα </w:t>
      </w:r>
      <w:r>
        <w:rPr>
          <w:rFonts w:eastAsia="Times New Roman"/>
          <w:szCs w:val="24"/>
        </w:rPr>
        <w:t>μας.</w:t>
      </w:r>
      <w:r w:rsidRPr="00BA59A6">
        <w:rPr>
          <w:rFonts w:eastAsia="Times New Roman"/>
          <w:szCs w:val="24"/>
        </w:rPr>
        <w:t xml:space="preserve"> Για </w:t>
      </w:r>
      <w:r>
        <w:rPr>
          <w:rFonts w:eastAsia="Times New Roman"/>
          <w:szCs w:val="24"/>
        </w:rPr>
        <w:t xml:space="preserve">την ακρίβεια έχουμε να κάνουμε με μια </w:t>
      </w:r>
      <w:r>
        <w:rPr>
          <w:rFonts w:eastAsia="Times New Roman"/>
          <w:szCs w:val="24"/>
        </w:rPr>
        <w:t>Αναθεώρηση</w:t>
      </w:r>
      <w:r w:rsidRPr="00BA59A6">
        <w:rPr>
          <w:rFonts w:eastAsia="Times New Roman"/>
          <w:szCs w:val="24"/>
        </w:rPr>
        <w:t xml:space="preserve"> </w:t>
      </w:r>
      <w:r w:rsidRPr="00BA59A6">
        <w:rPr>
          <w:rFonts w:eastAsia="Times New Roman"/>
          <w:szCs w:val="24"/>
        </w:rPr>
        <w:t>πριν την οποία έχει καταπατηθεί κάθε έννοια νομιμότητος</w:t>
      </w:r>
      <w:r>
        <w:rPr>
          <w:rFonts w:eastAsia="Times New Roman"/>
          <w:szCs w:val="24"/>
        </w:rPr>
        <w:t xml:space="preserve">, με μια συνταγματική </w:t>
      </w:r>
      <w:r>
        <w:rPr>
          <w:rFonts w:eastAsia="Times New Roman"/>
          <w:szCs w:val="24"/>
        </w:rPr>
        <w:t xml:space="preserve">Αναθεώρηση </w:t>
      </w:r>
      <w:r w:rsidRPr="00BA59A6">
        <w:rPr>
          <w:rFonts w:eastAsia="Times New Roman"/>
          <w:szCs w:val="24"/>
        </w:rPr>
        <w:t xml:space="preserve">η οποία ακολουθεί την υπερψήφιση </w:t>
      </w:r>
      <w:r>
        <w:rPr>
          <w:rFonts w:eastAsia="Times New Roman"/>
          <w:szCs w:val="24"/>
        </w:rPr>
        <w:t>μ</w:t>
      </w:r>
      <w:r>
        <w:rPr>
          <w:rFonts w:eastAsia="Times New Roman"/>
          <w:szCs w:val="24"/>
        </w:rPr>
        <w:t>νημονίων</w:t>
      </w:r>
      <w:r w:rsidRPr="00BA59A6">
        <w:rPr>
          <w:rFonts w:eastAsia="Times New Roman"/>
          <w:szCs w:val="24"/>
        </w:rPr>
        <w:t xml:space="preserve"> με ανύπαρκτες πλειοψηφίες</w:t>
      </w:r>
      <w:r>
        <w:rPr>
          <w:rFonts w:eastAsia="Times New Roman"/>
          <w:szCs w:val="24"/>
        </w:rPr>
        <w:t>,</w:t>
      </w:r>
      <w:r w:rsidRPr="00BA59A6">
        <w:rPr>
          <w:rFonts w:eastAsia="Times New Roman"/>
          <w:szCs w:val="24"/>
        </w:rPr>
        <w:t xml:space="preserve"> με </w:t>
      </w:r>
      <w:r>
        <w:rPr>
          <w:rFonts w:eastAsia="Times New Roman"/>
          <w:szCs w:val="24"/>
        </w:rPr>
        <w:t xml:space="preserve">εκατόν πενήντα έναν αντί για εκατόν ογδόντα, </w:t>
      </w:r>
      <w:r w:rsidRPr="00BA59A6">
        <w:rPr>
          <w:rFonts w:eastAsia="Times New Roman"/>
          <w:szCs w:val="24"/>
        </w:rPr>
        <w:t>είτε με μ</w:t>
      </w:r>
      <w:r>
        <w:rPr>
          <w:rFonts w:eastAsia="Times New Roman"/>
          <w:szCs w:val="24"/>
        </w:rPr>
        <w:t>ι</w:t>
      </w:r>
      <w:r w:rsidRPr="00BA59A6">
        <w:rPr>
          <w:rFonts w:eastAsia="Times New Roman"/>
          <w:szCs w:val="24"/>
        </w:rPr>
        <w:t xml:space="preserve">α </w:t>
      </w:r>
      <w:r>
        <w:rPr>
          <w:rFonts w:eastAsia="Times New Roman"/>
          <w:szCs w:val="24"/>
        </w:rPr>
        <w:t>Α</w:t>
      </w:r>
      <w:r w:rsidRPr="00BA59A6">
        <w:rPr>
          <w:rFonts w:eastAsia="Times New Roman"/>
          <w:szCs w:val="24"/>
        </w:rPr>
        <w:t xml:space="preserve">ναθεώρηση </w:t>
      </w:r>
      <w:r w:rsidRPr="00BA59A6">
        <w:rPr>
          <w:rFonts w:eastAsia="Times New Roman"/>
          <w:szCs w:val="24"/>
        </w:rPr>
        <w:t xml:space="preserve">Συντάγματος </w:t>
      </w:r>
      <w:r>
        <w:rPr>
          <w:rFonts w:eastAsia="Times New Roman"/>
          <w:szCs w:val="24"/>
        </w:rPr>
        <w:t xml:space="preserve">η οποία ακολουθείται </w:t>
      </w:r>
      <w:r w:rsidRPr="00BA59A6">
        <w:rPr>
          <w:rFonts w:eastAsia="Times New Roman"/>
          <w:szCs w:val="24"/>
        </w:rPr>
        <w:t>από την εκχώρηση των κυριαρχικών δικαιωμάτων της χώρας</w:t>
      </w:r>
      <w:r>
        <w:rPr>
          <w:rFonts w:eastAsia="Times New Roman"/>
          <w:szCs w:val="24"/>
        </w:rPr>
        <w:t>, ό</w:t>
      </w:r>
      <w:r w:rsidRPr="00BA59A6">
        <w:rPr>
          <w:rFonts w:eastAsia="Times New Roman"/>
          <w:szCs w:val="24"/>
        </w:rPr>
        <w:t xml:space="preserve">πως συνέβη με το όνομα της Μακεδονίας </w:t>
      </w:r>
      <w:r>
        <w:rPr>
          <w:rFonts w:eastAsia="Times New Roman"/>
          <w:szCs w:val="24"/>
        </w:rPr>
        <w:t>μας.</w:t>
      </w:r>
    </w:p>
    <w:p w14:paraId="0A5DE052" w14:textId="77777777" w:rsidR="00415E13" w:rsidRDefault="00E650A0">
      <w:pPr>
        <w:spacing w:line="600" w:lineRule="auto"/>
        <w:ind w:firstLine="720"/>
        <w:jc w:val="both"/>
        <w:rPr>
          <w:rFonts w:eastAsia="Times New Roman"/>
          <w:szCs w:val="24"/>
        </w:rPr>
      </w:pPr>
      <w:r>
        <w:rPr>
          <w:rFonts w:eastAsia="Times New Roman"/>
          <w:szCs w:val="24"/>
        </w:rPr>
        <w:t>Υ</w:t>
      </w:r>
      <w:r w:rsidRPr="00BA59A6">
        <w:rPr>
          <w:rFonts w:eastAsia="Times New Roman"/>
          <w:szCs w:val="24"/>
        </w:rPr>
        <w:t>πό αυτές</w:t>
      </w:r>
      <w:r>
        <w:rPr>
          <w:rFonts w:eastAsia="Times New Roman"/>
          <w:szCs w:val="24"/>
        </w:rPr>
        <w:t xml:space="preserve"> τις</w:t>
      </w:r>
      <w:r w:rsidRPr="00BA59A6">
        <w:rPr>
          <w:rFonts w:eastAsia="Times New Roman"/>
          <w:szCs w:val="24"/>
        </w:rPr>
        <w:t xml:space="preserve"> συ</w:t>
      </w:r>
      <w:r w:rsidRPr="00BA59A6">
        <w:rPr>
          <w:rFonts w:eastAsia="Times New Roman"/>
          <w:szCs w:val="24"/>
        </w:rPr>
        <w:t>νθήκες</w:t>
      </w:r>
      <w:r>
        <w:rPr>
          <w:rFonts w:eastAsia="Times New Roman"/>
          <w:szCs w:val="24"/>
        </w:rPr>
        <w:t>,</w:t>
      </w:r>
      <w:r w:rsidRPr="00BA59A6">
        <w:rPr>
          <w:rFonts w:eastAsia="Times New Roman"/>
          <w:szCs w:val="24"/>
        </w:rPr>
        <w:t xml:space="preserve"> η </w:t>
      </w:r>
      <w:r>
        <w:rPr>
          <w:rFonts w:eastAsia="Times New Roman"/>
          <w:szCs w:val="24"/>
        </w:rPr>
        <w:t>Α</w:t>
      </w:r>
      <w:r w:rsidRPr="00BA59A6">
        <w:rPr>
          <w:rFonts w:eastAsia="Times New Roman"/>
          <w:szCs w:val="24"/>
        </w:rPr>
        <w:t>ναθεώρηση</w:t>
      </w:r>
      <w:r w:rsidRPr="00BA59A6">
        <w:rPr>
          <w:rFonts w:eastAsia="Times New Roman"/>
          <w:szCs w:val="24"/>
        </w:rPr>
        <w:t xml:space="preserve"> που κατέθεσε η Κυβέρνηση</w:t>
      </w:r>
      <w:r>
        <w:rPr>
          <w:rFonts w:eastAsia="Times New Roman"/>
          <w:szCs w:val="24"/>
        </w:rPr>
        <w:t>,</w:t>
      </w:r>
      <w:r w:rsidRPr="00BA59A6">
        <w:rPr>
          <w:rFonts w:eastAsia="Times New Roman"/>
          <w:szCs w:val="24"/>
        </w:rPr>
        <w:t xml:space="preserve"> </w:t>
      </w:r>
      <w:r>
        <w:rPr>
          <w:rFonts w:eastAsia="Times New Roman"/>
          <w:szCs w:val="24"/>
        </w:rPr>
        <w:t xml:space="preserve">η οποία δεν έχει καμμία </w:t>
      </w:r>
      <w:r w:rsidRPr="00BA59A6">
        <w:rPr>
          <w:rFonts w:eastAsia="Times New Roman"/>
          <w:szCs w:val="24"/>
        </w:rPr>
        <w:t>απολύτως πλέον νομιμοποίηση</w:t>
      </w:r>
      <w:r>
        <w:rPr>
          <w:rFonts w:eastAsia="Times New Roman"/>
          <w:szCs w:val="24"/>
        </w:rPr>
        <w:t>,</w:t>
      </w:r>
      <w:r w:rsidRPr="00BA59A6">
        <w:rPr>
          <w:rFonts w:eastAsia="Times New Roman"/>
          <w:szCs w:val="24"/>
        </w:rPr>
        <w:t xml:space="preserve"> καταντά </w:t>
      </w:r>
      <w:r>
        <w:rPr>
          <w:rFonts w:eastAsia="Times New Roman"/>
          <w:szCs w:val="24"/>
        </w:rPr>
        <w:t>δ</w:t>
      </w:r>
      <w:r w:rsidRPr="00BA59A6">
        <w:rPr>
          <w:rFonts w:eastAsia="Times New Roman"/>
          <w:szCs w:val="24"/>
        </w:rPr>
        <w:t xml:space="preserve">υστυχώς το Σύνταγμα </w:t>
      </w:r>
      <w:r>
        <w:rPr>
          <w:rFonts w:eastAsia="Times New Roman"/>
          <w:szCs w:val="24"/>
        </w:rPr>
        <w:t>-α</w:t>
      </w:r>
      <w:r w:rsidRPr="00BA59A6">
        <w:rPr>
          <w:rFonts w:eastAsia="Times New Roman"/>
          <w:szCs w:val="24"/>
        </w:rPr>
        <w:t>ς μου επιτραπεί η έκφραση</w:t>
      </w:r>
      <w:r>
        <w:rPr>
          <w:rFonts w:eastAsia="Times New Roman"/>
          <w:szCs w:val="24"/>
        </w:rPr>
        <w:t>-</w:t>
      </w:r>
      <w:r w:rsidRPr="00BA59A6">
        <w:rPr>
          <w:rFonts w:eastAsia="Times New Roman"/>
          <w:szCs w:val="24"/>
        </w:rPr>
        <w:t xml:space="preserve"> </w:t>
      </w:r>
      <w:r>
        <w:rPr>
          <w:rFonts w:eastAsia="Times New Roman"/>
          <w:szCs w:val="24"/>
        </w:rPr>
        <w:t>«</w:t>
      </w:r>
      <w:r w:rsidRPr="00BA59A6">
        <w:rPr>
          <w:rFonts w:eastAsia="Times New Roman"/>
          <w:szCs w:val="24"/>
        </w:rPr>
        <w:t>κουρελόχαρτο</w:t>
      </w:r>
      <w:r>
        <w:rPr>
          <w:rFonts w:eastAsia="Times New Roman"/>
          <w:szCs w:val="24"/>
        </w:rPr>
        <w:t>»,</w:t>
      </w:r>
      <w:r w:rsidRPr="00BA59A6">
        <w:rPr>
          <w:rFonts w:eastAsia="Times New Roman"/>
          <w:szCs w:val="24"/>
        </w:rPr>
        <w:t xml:space="preserve"> όπως συνέβη</w:t>
      </w:r>
      <w:r>
        <w:rPr>
          <w:rFonts w:eastAsia="Times New Roman"/>
          <w:szCs w:val="24"/>
        </w:rPr>
        <w:t xml:space="preserve"> και </w:t>
      </w:r>
      <w:r w:rsidRPr="00BA59A6">
        <w:rPr>
          <w:rFonts w:eastAsia="Times New Roman"/>
          <w:szCs w:val="24"/>
        </w:rPr>
        <w:t>σε άλλες περιόδους η πολύπαθη χώρα μας να γνωρίσει αποτελέσματα τα</w:t>
      </w:r>
      <w:r w:rsidRPr="00BA59A6">
        <w:rPr>
          <w:rFonts w:eastAsia="Times New Roman"/>
          <w:szCs w:val="24"/>
        </w:rPr>
        <w:t xml:space="preserve"> οποία δεν </w:t>
      </w:r>
      <w:r w:rsidRPr="00BA59A6">
        <w:rPr>
          <w:rFonts w:eastAsia="Times New Roman"/>
          <w:szCs w:val="24"/>
        </w:rPr>
        <w:lastRenderedPageBreak/>
        <w:t xml:space="preserve">εκφράζονται ούτε από την πλειοψηφία των πολιτών ούτε </w:t>
      </w:r>
      <w:r>
        <w:rPr>
          <w:rFonts w:eastAsia="Times New Roman"/>
          <w:szCs w:val="24"/>
        </w:rPr>
        <w:t>εκ</w:t>
      </w:r>
      <w:r w:rsidRPr="00BA59A6">
        <w:rPr>
          <w:rFonts w:eastAsia="Times New Roman"/>
          <w:szCs w:val="24"/>
        </w:rPr>
        <w:t xml:space="preserve">φράζουν τα πεπρωμένα του </w:t>
      </w:r>
      <w:r>
        <w:rPr>
          <w:rFonts w:eastAsia="Times New Roman"/>
          <w:szCs w:val="24"/>
        </w:rPr>
        <w:t>έθνους,</w:t>
      </w:r>
      <w:r w:rsidRPr="00BA59A6">
        <w:rPr>
          <w:rFonts w:eastAsia="Times New Roman"/>
          <w:szCs w:val="24"/>
        </w:rPr>
        <w:t xml:space="preserve"> όπως οφείλει να εκφράσει κάθε καταστατικός χάρτης</w:t>
      </w:r>
      <w:r>
        <w:rPr>
          <w:rFonts w:eastAsia="Times New Roman"/>
          <w:szCs w:val="24"/>
        </w:rPr>
        <w:t>.</w:t>
      </w:r>
    </w:p>
    <w:p w14:paraId="0A5DE053" w14:textId="77777777" w:rsidR="00415E13" w:rsidRDefault="00E650A0">
      <w:pPr>
        <w:spacing w:line="600" w:lineRule="auto"/>
        <w:ind w:firstLine="720"/>
        <w:jc w:val="both"/>
        <w:rPr>
          <w:rFonts w:eastAsia="Times New Roman"/>
          <w:szCs w:val="24"/>
        </w:rPr>
      </w:pPr>
      <w:r w:rsidRPr="00BA59A6">
        <w:rPr>
          <w:rFonts w:eastAsia="Times New Roman"/>
          <w:szCs w:val="24"/>
        </w:rPr>
        <w:t>Σε κάθε περίπτωση</w:t>
      </w:r>
      <w:r>
        <w:rPr>
          <w:rFonts w:eastAsia="Times New Roman"/>
          <w:szCs w:val="24"/>
        </w:rPr>
        <w:t>,</w:t>
      </w:r>
      <w:r w:rsidRPr="00BA59A6">
        <w:rPr>
          <w:rFonts w:eastAsia="Times New Roman"/>
          <w:szCs w:val="24"/>
        </w:rPr>
        <w:t xml:space="preserve"> ο τρόπος με τον οποίο αντιμετωπίζεται από την Κυβέρνηση και η παρούσα </w:t>
      </w:r>
      <w:r>
        <w:rPr>
          <w:rFonts w:eastAsia="Times New Roman"/>
          <w:szCs w:val="24"/>
        </w:rPr>
        <w:t>Α</w:t>
      </w:r>
      <w:r w:rsidRPr="00BA59A6">
        <w:rPr>
          <w:rFonts w:eastAsia="Times New Roman"/>
          <w:szCs w:val="24"/>
        </w:rPr>
        <w:t xml:space="preserve">ναθεώρηση </w:t>
      </w:r>
      <w:r w:rsidRPr="00BA59A6">
        <w:rPr>
          <w:rFonts w:eastAsia="Times New Roman"/>
          <w:szCs w:val="24"/>
        </w:rPr>
        <w:t xml:space="preserve">είναι </w:t>
      </w:r>
      <w:r w:rsidRPr="00BA59A6">
        <w:rPr>
          <w:rFonts w:eastAsia="Times New Roman"/>
          <w:szCs w:val="24"/>
        </w:rPr>
        <w:t xml:space="preserve">ενδεικτικός της </w:t>
      </w:r>
      <w:r>
        <w:rPr>
          <w:rFonts w:eastAsia="Times New Roman"/>
          <w:szCs w:val="24"/>
        </w:rPr>
        <w:t xml:space="preserve">περιωπής που αποδίδετε εσείς </w:t>
      </w:r>
      <w:r w:rsidRPr="00BA59A6">
        <w:rPr>
          <w:rFonts w:eastAsia="Times New Roman"/>
          <w:szCs w:val="24"/>
        </w:rPr>
        <w:t>στο Σύνταγμα</w:t>
      </w:r>
      <w:r>
        <w:rPr>
          <w:rFonts w:eastAsia="Times New Roman"/>
          <w:szCs w:val="24"/>
        </w:rPr>
        <w:t xml:space="preserve">, το </w:t>
      </w:r>
      <w:r w:rsidRPr="00BA59A6">
        <w:rPr>
          <w:rFonts w:eastAsia="Times New Roman"/>
          <w:szCs w:val="24"/>
        </w:rPr>
        <w:t>εντάσσεται στη δική σας μικροκομματική λογική</w:t>
      </w:r>
      <w:r>
        <w:rPr>
          <w:rFonts w:eastAsia="Times New Roman"/>
          <w:szCs w:val="24"/>
        </w:rPr>
        <w:t>,</w:t>
      </w:r>
      <w:r w:rsidRPr="00BA59A6">
        <w:rPr>
          <w:rFonts w:eastAsia="Times New Roman"/>
          <w:szCs w:val="24"/>
        </w:rPr>
        <w:t xml:space="preserve"> το εντάσσεται στη δική σας μικροκομματική ωφέλεια</w:t>
      </w:r>
      <w:r>
        <w:rPr>
          <w:rFonts w:eastAsia="Times New Roman"/>
          <w:szCs w:val="24"/>
        </w:rPr>
        <w:t>. Α</w:t>
      </w:r>
      <w:r w:rsidRPr="00BA59A6">
        <w:rPr>
          <w:rFonts w:eastAsia="Times New Roman"/>
          <w:szCs w:val="24"/>
        </w:rPr>
        <w:t xml:space="preserve">ντί να προχωρήσετε σε μία </w:t>
      </w:r>
      <w:r>
        <w:rPr>
          <w:rFonts w:eastAsia="Times New Roman"/>
          <w:szCs w:val="24"/>
        </w:rPr>
        <w:t>Α</w:t>
      </w:r>
      <w:r w:rsidRPr="00BA59A6">
        <w:rPr>
          <w:rFonts w:eastAsia="Times New Roman"/>
          <w:szCs w:val="24"/>
        </w:rPr>
        <w:t xml:space="preserve">ναθεώρηση </w:t>
      </w:r>
      <w:r w:rsidRPr="00BA59A6">
        <w:rPr>
          <w:rFonts w:eastAsia="Times New Roman"/>
          <w:szCs w:val="24"/>
        </w:rPr>
        <w:t>η οποία να έχει ουσία</w:t>
      </w:r>
      <w:r>
        <w:rPr>
          <w:rFonts w:eastAsia="Times New Roman"/>
          <w:szCs w:val="24"/>
        </w:rPr>
        <w:t>,</w:t>
      </w:r>
      <w:r w:rsidRPr="00BA59A6">
        <w:rPr>
          <w:rFonts w:eastAsia="Times New Roman"/>
          <w:szCs w:val="24"/>
        </w:rPr>
        <w:t xml:space="preserve"> προτιμάτε να ικανοποιήσετε το κομμα</w:t>
      </w:r>
      <w:r w:rsidRPr="00BA59A6">
        <w:rPr>
          <w:rFonts w:eastAsia="Times New Roman"/>
          <w:szCs w:val="24"/>
        </w:rPr>
        <w:t>τικό σας ακροατήριο</w:t>
      </w:r>
      <w:r>
        <w:rPr>
          <w:rFonts w:eastAsia="Times New Roman"/>
          <w:szCs w:val="24"/>
        </w:rPr>
        <w:t>.</w:t>
      </w:r>
      <w:r w:rsidRPr="00BA59A6">
        <w:rPr>
          <w:rFonts w:eastAsia="Times New Roman"/>
          <w:szCs w:val="24"/>
        </w:rPr>
        <w:t xml:space="preserve"> </w:t>
      </w:r>
    </w:p>
    <w:p w14:paraId="0A5DE054" w14:textId="77777777" w:rsidR="00415E13" w:rsidRDefault="00E650A0">
      <w:pPr>
        <w:spacing w:line="600" w:lineRule="auto"/>
        <w:ind w:firstLine="720"/>
        <w:jc w:val="both"/>
        <w:rPr>
          <w:rFonts w:eastAsia="Times New Roman"/>
          <w:szCs w:val="24"/>
        </w:rPr>
      </w:pPr>
      <w:r w:rsidRPr="00BA59A6">
        <w:rPr>
          <w:rFonts w:eastAsia="Times New Roman"/>
          <w:szCs w:val="24"/>
        </w:rPr>
        <w:t>Και ε</w:t>
      </w:r>
      <w:r>
        <w:rPr>
          <w:rFonts w:eastAsia="Times New Roman"/>
          <w:szCs w:val="24"/>
        </w:rPr>
        <w:t>ιδικά η συζήτηση για το εν ισχύ</w:t>
      </w:r>
      <w:r w:rsidRPr="00BA59A6">
        <w:rPr>
          <w:rFonts w:eastAsia="Times New Roman"/>
          <w:szCs w:val="24"/>
        </w:rPr>
        <w:t xml:space="preserve"> άρθρο 110 του Συντάγματος</w:t>
      </w:r>
      <w:r>
        <w:rPr>
          <w:rFonts w:eastAsia="Times New Roman"/>
          <w:szCs w:val="24"/>
        </w:rPr>
        <w:t>, παράγραφος 2 και παράγραφος 4, δ</w:t>
      </w:r>
      <w:r w:rsidRPr="00BA59A6">
        <w:rPr>
          <w:rFonts w:eastAsia="Times New Roman"/>
          <w:szCs w:val="24"/>
        </w:rPr>
        <w:t xml:space="preserve">ηλαδή για το εάν είναι επαρκής η ψήφιση των υπό αναθεώρηση διατάξεων από </w:t>
      </w:r>
      <w:r>
        <w:rPr>
          <w:rFonts w:eastAsia="Times New Roman"/>
          <w:szCs w:val="24"/>
        </w:rPr>
        <w:t xml:space="preserve">εκατόν πενήντα έναν ή </w:t>
      </w:r>
      <w:r w:rsidRPr="00BA59A6">
        <w:rPr>
          <w:rFonts w:eastAsia="Times New Roman"/>
          <w:szCs w:val="24"/>
        </w:rPr>
        <w:t xml:space="preserve">από </w:t>
      </w:r>
      <w:r>
        <w:rPr>
          <w:rFonts w:eastAsia="Times New Roman"/>
          <w:szCs w:val="24"/>
        </w:rPr>
        <w:t>εκατόν ογδόντα Βουλευτές,</w:t>
      </w:r>
      <w:r w:rsidRPr="00BA59A6">
        <w:rPr>
          <w:rFonts w:eastAsia="Times New Roman"/>
          <w:szCs w:val="24"/>
        </w:rPr>
        <w:t xml:space="preserve"> </w:t>
      </w:r>
      <w:r>
        <w:rPr>
          <w:rFonts w:eastAsia="Times New Roman"/>
          <w:szCs w:val="24"/>
        </w:rPr>
        <w:t>δ</w:t>
      </w:r>
      <w:r w:rsidRPr="00BA59A6">
        <w:rPr>
          <w:rFonts w:eastAsia="Times New Roman"/>
          <w:szCs w:val="24"/>
        </w:rPr>
        <w:t>εν έχει κα</w:t>
      </w:r>
      <w:r>
        <w:rPr>
          <w:rFonts w:eastAsia="Times New Roman"/>
          <w:szCs w:val="24"/>
        </w:rPr>
        <w:t>μ</w:t>
      </w:r>
      <w:r w:rsidRPr="00BA59A6">
        <w:rPr>
          <w:rFonts w:eastAsia="Times New Roman"/>
          <w:szCs w:val="24"/>
        </w:rPr>
        <w:t xml:space="preserve">μία απολύτως σημασία για </w:t>
      </w:r>
      <w:r>
        <w:rPr>
          <w:rFonts w:eastAsia="Times New Roman"/>
          <w:szCs w:val="24"/>
        </w:rPr>
        <w:t>σας.</w:t>
      </w:r>
      <w:r w:rsidRPr="00BA59A6">
        <w:rPr>
          <w:rFonts w:eastAsia="Times New Roman"/>
          <w:szCs w:val="24"/>
        </w:rPr>
        <w:t xml:space="preserve"> Οι </w:t>
      </w:r>
      <w:r>
        <w:rPr>
          <w:rFonts w:eastAsia="Times New Roman"/>
          <w:szCs w:val="24"/>
        </w:rPr>
        <w:t>ίδιοι καταργείτε</w:t>
      </w:r>
      <w:r w:rsidRPr="00BA59A6">
        <w:rPr>
          <w:rFonts w:eastAsia="Times New Roman"/>
          <w:szCs w:val="24"/>
        </w:rPr>
        <w:t xml:space="preserve"> το Σύνταγμα που ενδεχομένως θέλετε να αναθεωρήσετε</w:t>
      </w:r>
      <w:r>
        <w:rPr>
          <w:rFonts w:eastAsia="Times New Roman"/>
          <w:szCs w:val="24"/>
        </w:rPr>
        <w:t>, γ</w:t>
      </w:r>
      <w:r w:rsidRPr="00BA59A6">
        <w:rPr>
          <w:rFonts w:eastAsia="Times New Roman"/>
          <w:szCs w:val="24"/>
        </w:rPr>
        <w:t xml:space="preserve">νωρίζοντας </w:t>
      </w:r>
      <w:r>
        <w:rPr>
          <w:rFonts w:eastAsia="Times New Roman"/>
          <w:szCs w:val="24"/>
        </w:rPr>
        <w:t xml:space="preserve">ασφαλώς ότι η Βουλή που θα προκύψει </w:t>
      </w:r>
      <w:r w:rsidRPr="00BA59A6">
        <w:rPr>
          <w:rFonts w:eastAsia="Times New Roman"/>
          <w:szCs w:val="24"/>
        </w:rPr>
        <w:t xml:space="preserve">στις επόμενες εκλογές </w:t>
      </w:r>
      <w:r w:rsidRPr="00BA59A6">
        <w:rPr>
          <w:rFonts w:eastAsia="Times New Roman"/>
          <w:szCs w:val="24"/>
        </w:rPr>
        <w:lastRenderedPageBreak/>
        <w:t xml:space="preserve">δεν θα σας δώσει τη δυνατότητα να περάσετε με την απαιτούμενη πλειοψηφία των </w:t>
      </w:r>
      <w:r>
        <w:rPr>
          <w:rFonts w:eastAsia="Times New Roman"/>
          <w:szCs w:val="24"/>
        </w:rPr>
        <w:t xml:space="preserve">εκατόν </w:t>
      </w:r>
      <w:r>
        <w:rPr>
          <w:rFonts w:eastAsia="Times New Roman"/>
          <w:szCs w:val="24"/>
        </w:rPr>
        <w:t>ογδόντα</w:t>
      </w:r>
      <w:r w:rsidRPr="00BA59A6">
        <w:rPr>
          <w:rFonts w:eastAsia="Times New Roman"/>
          <w:szCs w:val="24"/>
        </w:rPr>
        <w:t xml:space="preserve"> Βουλευτών που χρειάζονται τις </w:t>
      </w:r>
      <w:r>
        <w:rPr>
          <w:rFonts w:eastAsia="Times New Roman"/>
          <w:szCs w:val="24"/>
        </w:rPr>
        <w:t>«</w:t>
      </w:r>
      <w:r w:rsidRPr="00BA59A6">
        <w:rPr>
          <w:rFonts w:eastAsia="Times New Roman"/>
          <w:szCs w:val="24"/>
        </w:rPr>
        <w:t>τομές</w:t>
      </w:r>
      <w:r>
        <w:rPr>
          <w:rFonts w:eastAsia="Times New Roman"/>
          <w:szCs w:val="24"/>
        </w:rPr>
        <w:t>»</w:t>
      </w:r>
      <w:r w:rsidRPr="00BA59A6">
        <w:rPr>
          <w:rFonts w:eastAsia="Times New Roman"/>
          <w:szCs w:val="24"/>
        </w:rPr>
        <w:t xml:space="preserve"> που επιθυμείτε</w:t>
      </w:r>
      <w:r>
        <w:rPr>
          <w:rFonts w:eastAsia="Times New Roman"/>
          <w:szCs w:val="24"/>
        </w:rPr>
        <w:t xml:space="preserve">. </w:t>
      </w:r>
    </w:p>
    <w:p w14:paraId="0A5DE055" w14:textId="77777777" w:rsidR="00415E13" w:rsidRDefault="00E650A0">
      <w:pPr>
        <w:spacing w:line="600" w:lineRule="auto"/>
        <w:ind w:firstLine="720"/>
        <w:jc w:val="both"/>
        <w:rPr>
          <w:rFonts w:eastAsia="Times New Roman"/>
          <w:szCs w:val="24"/>
        </w:rPr>
      </w:pPr>
      <w:r>
        <w:rPr>
          <w:rFonts w:eastAsia="Times New Roman"/>
          <w:szCs w:val="24"/>
        </w:rPr>
        <w:t>Α</w:t>
      </w:r>
      <w:r w:rsidRPr="00BA59A6">
        <w:rPr>
          <w:rFonts w:eastAsia="Times New Roman"/>
          <w:szCs w:val="24"/>
        </w:rPr>
        <w:t>υτό</w:t>
      </w:r>
      <w:r>
        <w:rPr>
          <w:rFonts w:eastAsia="Times New Roman"/>
          <w:szCs w:val="24"/>
        </w:rPr>
        <w:t>,</w:t>
      </w:r>
      <w:r w:rsidRPr="00BA59A6">
        <w:rPr>
          <w:rFonts w:eastAsia="Times New Roman"/>
          <w:szCs w:val="24"/>
        </w:rPr>
        <w:t xml:space="preserve"> </w:t>
      </w:r>
      <w:r>
        <w:rPr>
          <w:rFonts w:eastAsia="Times New Roman"/>
          <w:szCs w:val="24"/>
        </w:rPr>
        <w:t>όμως,</w:t>
      </w:r>
      <w:r w:rsidRPr="00BA59A6">
        <w:rPr>
          <w:rFonts w:eastAsia="Times New Roman"/>
          <w:szCs w:val="24"/>
        </w:rPr>
        <w:t xml:space="preserve"> εσείς </w:t>
      </w:r>
      <w:r>
        <w:rPr>
          <w:rFonts w:eastAsia="Times New Roman"/>
          <w:szCs w:val="24"/>
        </w:rPr>
        <w:t>οι</w:t>
      </w:r>
      <w:r w:rsidRPr="00BA59A6">
        <w:rPr>
          <w:rFonts w:eastAsia="Times New Roman"/>
          <w:szCs w:val="24"/>
        </w:rPr>
        <w:t xml:space="preserve"> του ΣΥΡΙΖΑ</w:t>
      </w:r>
      <w:r w:rsidRPr="00844B03">
        <w:rPr>
          <w:rFonts w:eastAsia="Times New Roman"/>
          <w:szCs w:val="24"/>
        </w:rPr>
        <w:t xml:space="preserve"> </w:t>
      </w:r>
      <w:r>
        <w:rPr>
          <w:rFonts w:eastAsia="Times New Roman"/>
          <w:szCs w:val="24"/>
        </w:rPr>
        <w:t>υποκριτικά</w:t>
      </w:r>
      <w:r w:rsidRPr="00BA59A6">
        <w:rPr>
          <w:rFonts w:eastAsia="Times New Roman"/>
          <w:szCs w:val="24"/>
        </w:rPr>
        <w:t xml:space="preserve"> δεν το </w:t>
      </w:r>
      <w:r>
        <w:rPr>
          <w:rFonts w:eastAsia="Times New Roman"/>
          <w:szCs w:val="24"/>
        </w:rPr>
        <w:t>ομολογείτε</w:t>
      </w:r>
      <w:r w:rsidRPr="00BA59A6">
        <w:rPr>
          <w:rFonts w:eastAsia="Times New Roman"/>
          <w:szCs w:val="24"/>
        </w:rPr>
        <w:t xml:space="preserve"> στο</w:t>
      </w:r>
      <w:r>
        <w:rPr>
          <w:rFonts w:eastAsia="Times New Roman"/>
          <w:szCs w:val="24"/>
        </w:rPr>
        <w:t>ν</w:t>
      </w:r>
      <w:r w:rsidRPr="00BA59A6">
        <w:rPr>
          <w:rFonts w:eastAsia="Times New Roman"/>
          <w:szCs w:val="24"/>
        </w:rPr>
        <w:t xml:space="preserve"> λαό</w:t>
      </w:r>
      <w:r>
        <w:rPr>
          <w:rFonts w:eastAsia="Times New Roman"/>
          <w:szCs w:val="24"/>
        </w:rPr>
        <w:t>,</w:t>
      </w:r>
      <w:r w:rsidRPr="00BA59A6">
        <w:rPr>
          <w:rFonts w:eastAsia="Times New Roman"/>
          <w:szCs w:val="24"/>
        </w:rPr>
        <w:t xml:space="preserve"> αλλά θα αφήνετ</w:t>
      </w:r>
      <w:r>
        <w:rPr>
          <w:rFonts w:eastAsia="Times New Roman"/>
          <w:szCs w:val="24"/>
        </w:rPr>
        <w:t>ε</w:t>
      </w:r>
      <w:r w:rsidRPr="00BA59A6">
        <w:rPr>
          <w:rFonts w:eastAsia="Times New Roman"/>
          <w:szCs w:val="24"/>
        </w:rPr>
        <w:t xml:space="preserve"> να εννοηθεί και θα λέτε για μικροκομματικά οφέλη στο μέλλον </w:t>
      </w:r>
      <w:r>
        <w:rPr>
          <w:rFonts w:eastAsia="Times New Roman"/>
          <w:szCs w:val="24"/>
        </w:rPr>
        <w:t>«ε</w:t>
      </w:r>
      <w:r w:rsidRPr="00BA59A6">
        <w:rPr>
          <w:rFonts w:eastAsia="Times New Roman"/>
          <w:szCs w:val="24"/>
        </w:rPr>
        <w:t xml:space="preserve">μείς κάναμε το χρέος μας ως </w:t>
      </w:r>
      <w:r>
        <w:rPr>
          <w:rFonts w:eastAsia="Times New Roman"/>
          <w:szCs w:val="24"/>
        </w:rPr>
        <w:t>Α</w:t>
      </w:r>
      <w:r w:rsidRPr="00BA59A6">
        <w:rPr>
          <w:rFonts w:eastAsia="Times New Roman"/>
          <w:szCs w:val="24"/>
        </w:rPr>
        <w:t>ριστερά παράταξ</w:t>
      </w:r>
      <w:r w:rsidRPr="00BA59A6">
        <w:rPr>
          <w:rFonts w:eastAsia="Times New Roman"/>
          <w:szCs w:val="24"/>
        </w:rPr>
        <w:t>η</w:t>
      </w:r>
      <w:r>
        <w:rPr>
          <w:rFonts w:eastAsia="Times New Roman"/>
          <w:szCs w:val="24"/>
        </w:rPr>
        <w:t>».</w:t>
      </w:r>
      <w:r w:rsidRPr="00BA59A6">
        <w:rPr>
          <w:rFonts w:eastAsia="Times New Roman"/>
          <w:szCs w:val="24"/>
        </w:rPr>
        <w:t xml:space="preserve"> </w:t>
      </w:r>
    </w:p>
    <w:p w14:paraId="0A5DE056" w14:textId="77777777" w:rsidR="00415E13" w:rsidRDefault="00E650A0">
      <w:pPr>
        <w:spacing w:line="600" w:lineRule="auto"/>
        <w:ind w:firstLine="720"/>
        <w:jc w:val="both"/>
        <w:rPr>
          <w:rFonts w:eastAsia="Times New Roman"/>
          <w:szCs w:val="24"/>
        </w:rPr>
      </w:pPr>
      <w:r>
        <w:rPr>
          <w:rFonts w:eastAsia="Times New Roman"/>
          <w:szCs w:val="24"/>
        </w:rPr>
        <w:t>Αποτελεί, λ</w:t>
      </w:r>
      <w:r w:rsidRPr="00BA59A6">
        <w:rPr>
          <w:rFonts w:eastAsia="Times New Roman"/>
          <w:szCs w:val="24"/>
        </w:rPr>
        <w:t>οιπόν</w:t>
      </w:r>
      <w:r>
        <w:rPr>
          <w:rFonts w:eastAsia="Times New Roman"/>
          <w:szCs w:val="24"/>
        </w:rPr>
        <w:t>,</w:t>
      </w:r>
      <w:r w:rsidRPr="00BA59A6">
        <w:rPr>
          <w:rFonts w:eastAsia="Times New Roman"/>
          <w:szCs w:val="24"/>
        </w:rPr>
        <w:t xml:space="preserve"> </w:t>
      </w:r>
      <w:r>
        <w:rPr>
          <w:rFonts w:eastAsia="Times New Roman"/>
          <w:szCs w:val="24"/>
        </w:rPr>
        <w:t>εσχάτη</w:t>
      </w:r>
      <w:r w:rsidRPr="00BA59A6">
        <w:rPr>
          <w:rFonts w:eastAsia="Times New Roman"/>
          <w:szCs w:val="24"/>
        </w:rPr>
        <w:t xml:space="preserve"> υποκρισία τόσο για </w:t>
      </w:r>
      <w:r>
        <w:rPr>
          <w:rFonts w:eastAsia="Times New Roman"/>
          <w:szCs w:val="24"/>
        </w:rPr>
        <w:t>εσά</w:t>
      </w:r>
      <w:r w:rsidRPr="00BA59A6">
        <w:rPr>
          <w:rFonts w:eastAsia="Times New Roman"/>
          <w:szCs w:val="24"/>
        </w:rPr>
        <w:t xml:space="preserve">ς της Κυβέρνησης του ΣΥΡΙΖΑ όσο και για εσάς της Νέας Δημοκρατίας ότι τώρα μόλις </w:t>
      </w:r>
      <w:r>
        <w:rPr>
          <w:rFonts w:eastAsia="Times New Roman"/>
          <w:szCs w:val="24"/>
        </w:rPr>
        <w:t>θυμηθήκατε</w:t>
      </w:r>
      <w:r w:rsidRPr="00BA59A6">
        <w:rPr>
          <w:rFonts w:eastAsia="Times New Roman"/>
          <w:szCs w:val="24"/>
        </w:rPr>
        <w:t xml:space="preserve"> ότι υφίσταται το Σύνταγμα και ο αριθμός των </w:t>
      </w:r>
      <w:r>
        <w:rPr>
          <w:rFonts w:eastAsia="Times New Roman"/>
          <w:szCs w:val="24"/>
        </w:rPr>
        <w:t>εκατόν ογδόντα</w:t>
      </w:r>
      <w:r w:rsidRPr="00BA59A6">
        <w:rPr>
          <w:rFonts w:eastAsia="Times New Roman"/>
          <w:szCs w:val="24"/>
        </w:rPr>
        <w:t xml:space="preserve"> ή καλύτερα των τριών πέμπτων της Βουλής</w:t>
      </w:r>
      <w:r>
        <w:rPr>
          <w:rFonts w:eastAsia="Times New Roman"/>
          <w:szCs w:val="24"/>
        </w:rPr>
        <w:t>.</w:t>
      </w:r>
      <w:r w:rsidRPr="00BA59A6">
        <w:rPr>
          <w:rFonts w:eastAsia="Times New Roman"/>
          <w:szCs w:val="24"/>
        </w:rPr>
        <w:t xml:space="preserve"> Εσχάτη προδο</w:t>
      </w:r>
      <w:r w:rsidRPr="00BA59A6">
        <w:rPr>
          <w:rFonts w:eastAsia="Times New Roman"/>
          <w:szCs w:val="24"/>
        </w:rPr>
        <w:t>σία</w:t>
      </w:r>
      <w:r>
        <w:rPr>
          <w:rFonts w:eastAsia="Times New Roman"/>
          <w:szCs w:val="24"/>
        </w:rPr>
        <w:t>,</w:t>
      </w:r>
      <w:r w:rsidRPr="00BA59A6">
        <w:rPr>
          <w:rFonts w:eastAsia="Times New Roman"/>
          <w:szCs w:val="24"/>
        </w:rPr>
        <w:t xml:space="preserve"> </w:t>
      </w:r>
      <w:r>
        <w:rPr>
          <w:rFonts w:eastAsia="Times New Roman"/>
          <w:szCs w:val="24"/>
        </w:rPr>
        <w:t xml:space="preserve">γιατί όλοι σας, </w:t>
      </w:r>
      <w:r w:rsidRPr="00BA59A6">
        <w:rPr>
          <w:rFonts w:eastAsia="Times New Roman"/>
          <w:szCs w:val="24"/>
        </w:rPr>
        <w:t xml:space="preserve">και </w:t>
      </w:r>
      <w:r>
        <w:rPr>
          <w:rFonts w:eastAsia="Times New Roman"/>
          <w:szCs w:val="24"/>
        </w:rPr>
        <w:t xml:space="preserve">Κυβέρνηση και </w:t>
      </w:r>
      <w:r w:rsidRPr="00BA59A6">
        <w:rPr>
          <w:rFonts w:eastAsia="Times New Roman"/>
          <w:szCs w:val="24"/>
        </w:rPr>
        <w:t>ΣΥΡΙΖΑ και Νέα Δημοκρατία</w:t>
      </w:r>
      <w:r>
        <w:rPr>
          <w:rFonts w:eastAsia="Times New Roman"/>
          <w:szCs w:val="24"/>
        </w:rPr>
        <w:t>,</w:t>
      </w:r>
      <w:r w:rsidRPr="00BA59A6">
        <w:rPr>
          <w:rFonts w:eastAsia="Times New Roman"/>
          <w:szCs w:val="24"/>
        </w:rPr>
        <w:t xml:space="preserve"> ενώ με τη βουλευτική αριθμητική θα μπορούσατε να αποτρέψε</w:t>
      </w:r>
      <w:r>
        <w:rPr>
          <w:rFonts w:eastAsia="Times New Roman"/>
          <w:szCs w:val="24"/>
        </w:rPr>
        <w:t xml:space="preserve">τε </w:t>
      </w:r>
      <w:r w:rsidRPr="00BA59A6">
        <w:rPr>
          <w:rFonts w:eastAsia="Times New Roman"/>
          <w:szCs w:val="24"/>
        </w:rPr>
        <w:t>πράγματα</w:t>
      </w:r>
      <w:r>
        <w:rPr>
          <w:rFonts w:eastAsia="Times New Roman"/>
          <w:szCs w:val="24"/>
        </w:rPr>
        <w:t>,</w:t>
      </w:r>
      <w:r w:rsidRPr="00BA59A6">
        <w:rPr>
          <w:rFonts w:eastAsia="Times New Roman"/>
          <w:szCs w:val="24"/>
        </w:rPr>
        <w:t xml:space="preserve"> δεχθήκατε να περάσουν όλα τα μνημόνια με πλειοψηφία </w:t>
      </w:r>
      <w:r>
        <w:rPr>
          <w:rFonts w:eastAsia="Times New Roman"/>
          <w:szCs w:val="24"/>
        </w:rPr>
        <w:t>εκατόν πενήντα έναν</w:t>
      </w:r>
      <w:r w:rsidRPr="00BA59A6">
        <w:rPr>
          <w:rFonts w:eastAsia="Times New Roman"/>
          <w:szCs w:val="24"/>
        </w:rPr>
        <w:t xml:space="preserve"> </w:t>
      </w:r>
      <w:r>
        <w:rPr>
          <w:rFonts w:eastAsia="Times New Roman"/>
          <w:szCs w:val="24"/>
        </w:rPr>
        <w:t xml:space="preserve">Βουλευτών, </w:t>
      </w:r>
      <w:r w:rsidRPr="00BA59A6">
        <w:rPr>
          <w:rFonts w:eastAsia="Times New Roman"/>
          <w:szCs w:val="24"/>
        </w:rPr>
        <w:t xml:space="preserve">δηλαδή να δεσμευτεί η χώρα για </w:t>
      </w:r>
      <w:r>
        <w:rPr>
          <w:rFonts w:eastAsia="Times New Roman"/>
          <w:szCs w:val="24"/>
        </w:rPr>
        <w:t>ενενήν</w:t>
      </w:r>
      <w:r>
        <w:rPr>
          <w:rFonts w:eastAsia="Times New Roman"/>
          <w:szCs w:val="24"/>
        </w:rPr>
        <w:t>τα εννέα</w:t>
      </w:r>
      <w:r w:rsidRPr="00BA59A6">
        <w:rPr>
          <w:rFonts w:eastAsia="Times New Roman"/>
          <w:szCs w:val="24"/>
        </w:rPr>
        <w:t xml:space="preserve"> χρόνια</w:t>
      </w:r>
      <w:r>
        <w:rPr>
          <w:rFonts w:eastAsia="Times New Roman"/>
          <w:szCs w:val="24"/>
        </w:rPr>
        <w:t>,</w:t>
      </w:r>
      <w:r w:rsidRPr="00BA59A6">
        <w:rPr>
          <w:rFonts w:eastAsia="Times New Roman"/>
          <w:szCs w:val="24"/>
        </w:rPr>
        <w:t xml:space="preserve"> δεχτήκατε να εκχωρήσετε τη Μακεδονία μας με </w:t>
      </w:r>
      <w:r>
        <w:rPr>
          <w:rFonts w:eastAsia="Times New Roman"/>
          <w:szCs w:val="24"/>
        </w:rPr>
        <w:t>εκατόν πενήντα έναν,</w:t>
      </w:r>
      <w:r w:rsidRPr="00BA59A6">
        <w:rPr>
          <w:rFonts w:eastAsia="Times New Roman"/>
          <w:szCs w:val="24"/>
        </w:rPr>
        <w:t xml:space="preserve"> ακόμα και</w:t>
      </w:r>
      <w:r>
        <w:rPr>
          <w:rFonts w:eastAsia="Times New Roman"/>
          <w:szCs w:val="24"/>
        </w:rPr>
        <w:t xml:space="preserve"> την εισδοχή της στο ΝΑΤΟ με εκατόν πενήντα </w:t>
      </w:r>
      <w:r>
        <w:rPr>
          <w:rFonts w:eastAsia="Times New Roman"/>
          <w:szCs w:val="24"/>
        </w:rPr>
        <w:lastRenderedPageBreak/>
        <w:t>έναν,</w:t>
      </w:r>
      <w:r w:rsidRPr="00BA59A6">
        <w:rPr>
          <w:rFonts w:eastAsia="Times New Roman"/>
          <w:szCs w:val="24"/>
        </w:rPr>
        <w:t xml:space="preserve"> κάτι το οποίο αποτελεί διεθνή συνθήκη </w:t>
      </w:r>
      <w:r>
        <w:rPr>
          <w:rFonts w:eastAsia="Times New Roman"/>
          <w:szCs w:val="24"/>
        </w:rPr>
        <w:t>κατά</w:t>
      </w:r>
      <w:r w:rsidRPr="00BA59A6">
        <w:rPr>
          <w:rFonts w:eastAsia="Times New Roman"/>
          <w:szCs w:val="24"/>
        </w:rPr>
        <w:t xml:space="preserve"> το Σύνταγμα και υφίσταται ο αριθμός των </w:t>
      </w:r>
      <w:r>
        <w:rPr>
          <w:rFonts w:eastAsia="Times New Roman"/>
          <w:szCs w:val="24"/>
        </w:rPr>
        <w:t>εκατόν ογδόντα.</w:t>
      </w:r>
    </w:p>
    <w:p w14:paraId="0A5DE057" w14:textId="77777777" w:rsidR="00415E13" w:rsidRDefault="00E650A0">
      <w:pPr>
        <w:spacing w:line="600" w:lineRule="auto"/>
        <w:ind w:firstLine="720"/>
        <w:jc w:val="both"/>
        <w:rPr>
          <w:rFonts w:eastAsia="Times New Roman"/>
          <w:szCs w:val="24"/>
        </w:rPr>
      </w:pPr>
      <w:r>
        <w:rPr>
          <w:rFonts w:eastAsia="Times New Roman"/>
          <w:szCs w:val="24"/>
        </w:rPr>
        <w:t>Κ</w:t>
      </w:r>
      <w:r w:rsidRPr="00BA59A6">
        <w:rPr>
          <w:rFonts w:eastAsia="Times New Roman"/>
          <w:szCs w:val="24"/>
        </w:rPr>
        <w:t xml:space="preserve">ύριε </w:t>
      </w:r>
      <w:r>
        <w:rPr>
          <w:rFonts w:eastAsia="Times New Roman"/>
          <w:szCs w:val="24"/>
        </w:rPr>
        <w:t xml:space="preserve">Πρόεδρε, θα επικεντρωθώ στα πιο κρίσιμα προς </w:t>
      </w:r>
      <w:r w:rsidRPr="00BA59A6">
        <w:rPr>
          <w:rFonts w:eastAsia="Times New Roman"/>
          <w:szCs w:val="24"/>
        </w:rPr>
        <w:t>αναθεώρηση άρθρα</w:t>
      </w:r>
      <w:r>
        <w:rPr>
          <w:rFonts w:eastAsia="Times New Roman"/>
          <w:szCs w:val="24"/>
        </w:rPr>
        <w:t>,</w:t>
      </w:r>
      <w:r w:rsidRPr="00BA59A6">
        <w:rPr>
          <w:rFonts w:eastAsia="Times New Roman"/>
          <w:szCs w:val="24"/>
        </w:rPr>
        <w:t xml:space="preserve"> καθώς θα δοθεί η δυνατότητα και μέσω του ειδικού εισηγητή και </w:t>
      </w:r>
      <w:r>
        <w:rPr>
          <w:rFonts w:eastAsia="Times New Roman"/>
          <w:szCs w:val="24"/>
        </w:rPr>
        <w:t>μέλους της Επιτροπής</w:t>
      </w:r>
      <w:r w:rsidRPr="00BA59A6">
        <w:rPr>
          <w:rFonts w:eastAsia="Times New Roman"/>
          <w:szCs w:val="24"/>
        </w:rPr>
        <w:t xml:space="preserve"> </w:t>
      </w:r>
      <w:r>
        <w:rPr>
          <w:rFonts w:eastAsia="Times New Roman"/>
          <w:szCs w:val="24"/>
        </w:rPr>
        <w:t>Α</w:t>
      </w:r>
      <w:r w:rsidRPr="00BA59A6">
        <w:rPr>
          <w:rFonts w:eastAsia="Times New Roman"/>
          <w:szCs w:val="24"/>
        </w:rPr>
        <w:t>ναθεώρηση</w:t>
      </w:r>
      <w:r>
        <w:rPr>
          <w:rFonts w:eastAsia="Times New Roman"/>
          <w:szCs w:val="24"/>
        </w:rPr>
        <w:t>ς του Σ</w:t>
      </w:r>
      <w:r w:rsidRPr="00BA59A6">
        <w:rPr>
          <w:rFonts w:eastAsia="Times New Roman"/>
          <w:szCs w:val="24"/>
        </w:rPr>
        <w:t>υντάγματος</w:t>
      </w:r>
      <w:r>
        <w:rPr>
          <w:rFonts w:eastAsia="Times New Roman"/>
          <w:szCs w:val="24"/>
        </w:rPr>
        <w:t>,</w:t>
      </w:r>
      <w:r w:rsidRPr="00BA59A6">
        <w:rPr>
          <w:rFonts w:eastAsia="Times New Roman"/>
          <w:szCs w:val="24"/>
        </w:rPr>
        <w:t xml:space="preserve"> του Βουλευτού </w:t>
      </w:r>
      <w:r>
        <w:rPr>
          <w:rFonts w:eastAsia="Times New Roman"/>
          <w:szCs w:val="24"/>
        </w:rPr>
        <w:t>μας</w:t>
      </w:r>
      <w:r w:rsidRPr="00BA59A6">
        <w:rPr>
          <w:rFonts w:eastAsia="Times New Roman"/>
          <w:szCs w:val="24"/>
        </w:rPr>
        <w:t xml:space="preserve"> </w:t>
      </w:r>
      <w:r>
        <w:rPr>
          <w:rFonts w:eastAsia="Times New Roman"/>
          <w:szCs w:val="24"/>
        </w:rPr>
        <w:t>κ.</w:t>
      </w:r>
      <w:r w:rsidRPr="00BA59A6">
        <w:rPr>
          <w:rFonts w:eastAsia="Times New Roman"/>
          <w:szCs w:val="24"/>
        </w:rPr>
        <w:t xml:space="preserve"> Καρακώστα να υπάρξει περαιτέρω τοποθέτηση επί του συνόλου τω</w:t>
      </w:r>
      <w:r w:rsidRPr="00BA59A6">
        <w:rPr>
          <w:rFonts w:eastAsia="Times New Roman"/>
          <w:szCs w:val="24"/>
        </w:rPr>
        <w:t>ν άρθρων</w:t>
      </w:r>
      <w:r>
        <w:rPr>
          <w:rFonts w:eastAsia="Times New Roman"/>
          <w:szCs w:val="24"/>
        </w:rPr>
        <w:t>.</w:t>
      </w:r>
    </w:p>
    <w:p w14:paraId="0A5DE058" w14:textId="77777777" w:rsidR="00415E13" w:rsidRDefault="00E650A0">
      <w:pPr>
        <w:spacing w:line="600" w:lineRule="auto"/>
        <w:ind w:firstLine="720"/>
        <w:jc w:val="both"/>
        <w:rPr>
          <w:rFonts w:eastAsia="Times New Roman"/>
          <w:szCs w:val="24"/>
        </w:rPr>
      </w:pPr>
      <w:r>
        <w:rPr>
          <w:rFonts w:eastAsia="Times New Roman"/>
          <w:szCs w:val="24"/>
        </w:rPr>
        <w:t xml:space="preserve">Ξεκινώ </w:t>
      </w:r>
      <w:r w:rsidRPr="00BA59A6">
        <w:rPr>
          <w:rFonts w:eastAsia="Times New Roman"/>
          <w:szCs w:val="24"/>
        </w:rPr>
        <w:t>με το άρθρο 3</w:t>
      </w:r>
      <w:r>
        <w:rPr>
          <w:rFonts w:eastAsia="Times New Roman"/>
          <w:szCs w:val="24"/>
        </w:rPr>
        <w:t>,</w:t>
      </w:r>
      <w:r w:rsidRPr="00BA59A6">
        <w:rPr>
          <w:rFonts w:eastAsia="Times New Roman"/>
          <w:szCs w:val="24"/>
        </w:rPr>
        <w:t xml:space="preserve"> το πολύ κρίσιμο για </w:t>
      </w:r>
      <w:r>
        <w:rPr>
          <w:rFonts w:eastAsia="Times New Roman"/>
          <w:szCs w:val="24"/>
        </w:rPr>
        <w:t>εμάς άρθρο 3</w:t>
      </w:r>
      <w:r w:rsidRPr="00BA59A6">
        <w:rPr>
          <w:rFonts w:eastAsia="Times New Roman"/>
          <w:szCs w:val="24"/>
        </w:rPr>
        <w:t xml:space="preserve"> και έχω να τονίσω τα εξής</w:t>
      </w:r>
      <w:r w:rsidRPr="00876C2E">
        <w:rPr>
          <w:rFonts w:eastAsia="Times New Roman"/>
          <w:szCs w:val="24"/>
        </w:rPr>
        <w:t>:</w:t>
      </w:r>
      <w:r w:rsidRPr="00BA59A6">
        <w:rPr>
          <w:rFonts w:eastAsia="Times New Roman"/>
          <w:szCs w:val="24"/>
        </w:rPr>
        <w:t xml:space="preserve"> </w:t>
      </w:r>
      <w:r>
        <w:rPr>
          <w:rFonts w:eastAsia="Times New Roman"/>
          <w:szCs w:val="24"/>
        </w:rPr>
        <w:t xml:space="preserve">Από τη σύγκριση, </w:t>
      </w:r>
      <w:r w:rsidRPr="00BA59A6">
        <w:rPr>
          <w:rFonts w:eastAsia="Times New Roman"/>
          <w:szCs w:val="24"/>
        </w:rPr>
        <w:t xml:space="preserve">ακόμα και από τη γραμματική των </w:t>
      </w:r>
      <w:r>
        <w:rPr>
          <w:rFonts w:eastAsia="Times New Roman"/>
          <w:szCs w:val="24"/>
        </w:rPr>
        <w:t xml:space="preserve">δύο </w:t>
      </w:r>
      <w:r w:rsidRPr="00BA59A6">
        <w:rPr>
          <w:rFonts w:eastAsia="Times New Roman"/>
          <w:szCs w:val="24"/>
        </w:rPr>
        <w:t xml:space="preserve">διατυπώσεων για το υπό αναθεώρηση </w:t>
      </w:r>
      <w:r>
        <w:rPr>
          <w:rFonts w:eastAsia="Times New Roman"/>
          <w:szCs w:val="24"/>
        </w:rPr>
        <w:t>άρθρο 3,</w:t>
      </w:r>
      <w:r w:rsidRPr="00BA59A6">
        <w:rPr>
          <w:rFonts w:eastAsia="Times New Roman"/>
          <w:szCs w:val="24"/>
        </w:rPr>
        <w:t xml:space="preserve"> διαπιστώνονται διαφορές που αν στους μη </w:t>
      </w:r>
      <w:r>
        <w:rPr>
          <w:rFonts w:eastAsia="Times New Roman"/>
          <w:szCs w:val="24"/>
        </w:rPr>
        <w:t>γ</w:t>
      </w:r>
      <w:r w:rsidRPr="00BA59A6">
        <w:rPr>
          <w:rFonts w:eastAsia="Times New Roman"/>
          <w:szCs w:val="24"/>
        </w:rPr>
        <w:t>νωρίζοντ</w:t>
      </w:r>
      <w:r>
        <w:rPr>
          <w:rFonts w:eastAsia="Times New Roman"/>
          <w:szCs w:val="24"/>
        </w:rPr>
        <w:t>ε</w:t>
      </w:r>
      <w:r w:rsidRPr="00BA59A6">
        <w:rPr>
          <w:rFonts w:eastAsia="Times New Roman"/>
          <w:szCs w:val="24"/>
        </w:rPr>
        <w:t>ς φαίνονται ασήμαν</w:t>
      </w:r>
      <w:r w:rsidRPr="00BA59A6">
        <w:rPr>
          <w:rFonts w:eastAsia="Times New Roman"/>
          <w:szCs w:val="24"/>
        </w:rPr>
        <w:t>τες</w:t>
      </w:r>
      <w:r>
        <w:rPr>
          <w:rFonts w:eastAsia="Times New Roman"/>
          <w:szCs w:val="24"/>
        </w:rPr>
        <w:t>,</w:t>
      </w:r>
      <w:r w:rsidRPr="00BA59A6">
        <w:rPr>
          <w:rFonts w:eastAsia="Times New Roman"/>
          <w:szCs w:val="24"/>
        </w:rPr>
        <w:t xml:space="preserve"> στην πράξη είναι πολύ σημαντικές</w:t>
      </w:r>
      <w:r>
        <w:rPr>
          <w:rFonts w:eastAsia="Times New Roman"/>
          <w:szCs w:val="24"/>
        </w:rPr>
        <w:t>.</w:t>
      </w:r>
    </w:p>
    <w:p w14:paraId="0A5DE059" w14:textId="77777777" w:rsidR="00415E13" w:rsidRDefault="00E650A0">
      <w:pPr>
        <w:spacing w:line="600" w:lineRule="auto"/>
        <w:ind w:firstLine="720"/>
        <w:jc w:val="both"/>
        <w:rPr>
          <w:rFonts w:eastAsia="Times New Roman"/>
          <w:szCs w:val="24"/>
        </w:rPr>
      </w:pPr>
      <w:r>
        <w:rPr>
          <w:rFonts w:eastAsia="Times New Roman"/>
          <w:szCs w:val="24"/>
        </w:rPr>
        <w:t>Σ</w:t>
      </w:r>
      <w:r w:rsidRPr="00BA59A6">
        <w:rPr>
          <w:rFonts w:eastAsia="Times New Roman"/>
          <w:szCs w:val="24"/>
        </w:rPr>
        <w:t xml:space="preserve">υγκεκριμένα είναι η πρώτη φορά που απαντάται σε ελληνικό συνταγματικό κείμενο από αρχής του ελληνικού κράτους η έννοια της </w:t>
      </w:r>
      <w:r>
        <w:rPr>
          <w:rFonts w:eastAsia="Times New Roman"/>
          <w:szCs w:val="24"/>
        </w:rPr>
        <w:t xml:space="preserve">θρησκευτικά ουδέτερης </w:t>
      </w:r>
      <w:r w:rsidRPr="00BA59A6">
        <w:rPr>
          <w:rFonts w:eastAsia="Times New Roman"/>
          <w:szCs w:val="24"/>
        </w:rPr>
        <w:t>πολιτείας</w:t>
      </w:r>
      <w:r>
        <w:rPr>
          <w:rFonts w:eastAsia="Times New Roman"/>
          <w:szCs w:val="24"/>
        </w:rPr>
        <w:t>.</w:t>
      </w:r>
      <w:r w:rsidRPr="00BA59A6">
        <w:rPr>
          <w:rFonts w:eastAsia="Times New Roman"/>
          <w:szCs w:val="24"/>
        </w:rPr>
        <w:t xml:space="preserve"> Αυτή η έννοια δεν υφίσταται παρά στο </w:t>
      </w:r>
      <w:r>
        <w:rPr>
          <w:rFonts w:eastAsia="Times New Roman"/>
          <w:szCs w:val="24"/>
        </w:rPr>
        <w:t>σ</w:t>
      </w:r>
      <w:r w:rsidRPr="00BA59A6">
        <w:rPr>
          <w:rFonts w:eastAsia="Times New Roman"/>
          <w:szCs w:val="24"/>
        </w:rPr>
        <w:t xml:space="preserve">ύνταγμα </w:t>
      </w:r>
      <w:r w:rsidRPr="00BA59A6">
        <w:rPr>
          <w:rFonts w:eastAsia="Times New Roman"/>
          <w:szCs w:val="24"/>
        </w:rPr>
        <w:t>των Ηνωμένων Π</w:t>
      </w:r>
      <w:r w:rsidRPr="00BA59A6">
        <w:rPr>
          <w:rFonts w:eastAsia="Times New Roman"/>
          <w:szCs w:val="24"/>
        </w:rPr>
        <w:t>ολιτειών</w:t>
      </w:r>
      <w:r>
        <w:rPr>
          <w:rFonts w:eastAsia="Times New Roman"/>
          <w:szCs w:val="24"/>
        </w:rPr>
        <w:t>,</w:t>
      </w:r>
      <w:r w:rsidRPr="00BA59A6">
        <w:rPr>
          <w:rFonts w:eastAsia="Times New Roman"/>
          <w:szCs w:val="24"/>
        </w:rPr>
        <w:t xml:space="preserve"> το οποίο όμως επιφυλάσσει στις σημαντικότερες εκκλησίες την οργάνωσή τους ως νομικά πρόσωπα δημοσίου δικαίου και πάντως </w:t>
      </w:r>
      <w:r w:rsidRPr="00BA59A6">
        <w:rPr>
          <w:rFonts w:eastAsia="Times New Roman"/>
          <w:szCs w:val="24"/>
        </w:rPr>
        <w:lastRenderedPageBreak/>
        <w:t xml:space="preserve">δεν υφίσταται στο </w:t>
      </w:r>
      <w:r>
        <w:rPr>
          <w:rFonts w:eastAsia="Times New Roman"/>
          <w:szCs w:val="24"/>
        </w:rPr>
        <w:t>γ</w:t>
      </w:r>
      <w:r w:rsidRPr="00BA59A6">
        <w:rPr>
          <w:rFonts w:eastAsia="Times New Roman"/>
          <w:szCs w:val="24"/>
        </w:rPr>
        <w:t>αλλικό σύστημα με το οποίο φλερτάρει η Κυβέρνηση και δεν το δηλώνει ευθαρσώς ότι ο προσανατολισμός είναι πρ</w:t>
      </w:r>
      <w:r w:rsidRPr="00BA59A6">
        <w:rPr>
          <w:rFonts w:eastAsia="Times New Roman"/>
          <w:szCs w:val="24"/>
        </w:rPr>
        <w:t>ος το γαλλικό σύστημα</w:t>
      </w:r>
      <w:r>
        <w:rPr>
          <w:rFonts w:eastAsia="Times New Roman"/>
          <w:szCs w:val="24"/>
        </w:rPr>
        <w:t>.</w:t>
      </w:r>
    </w:p>
    <w:p w14:paraId="0A5DE05A" w14:textId="77777777" w:rsidR="00415E13" w:rsidRDefault="00E650A0">
      <w:pPr>
        <w:spacing w:line="600" w:lineRule="auto"/>
        <w:ind w:firstLine="720"/>
        <w:jc w:val="both"/>
        <w:rPr>
          <w:rFonts w:eastAsia="Times New Roman"/>
          <w:szCs w:val="24"/>
        </w:rPr>
      </w:pPr>
      <w:r>
        <w:rPr>
          <w:rFonts w:eastAsia="Times New Roman"/>
          <w:szCs w:val="24"/>
        </w:rPr>
        <w:t>Α</w:t>
      </w:r>
      <w:r w:rsidRPr="00BA59A6">
        <w:rPr>
          <w:rFonts w:eastAsia="Times New Roman"/>
          <w:szCs w:val="24"/>
        </w:rPr>
        <w:t xml:space="preserve">κόμα και με την ολοκλήρωση της συζήτησης της </w:t>
      </w:r>
      <w:r>
        <w:rPr>
          <w:rFonts w:eastAsia="Times New Roman"/>
          <w:szCs w:val="24"/>
        </w:rPr>
        <w:t>Α</w:t>
      </w:r>
      <w:r w:rsidRPr="00BA59A6">
        <w:rPr>
          <w:rFonts w:eastAsia="Times New Roman"/>
          <w:szCs w:val="24"/>
        </w:rPr>
        <w:t xml:space="preserve">ναθεώρησης </w:t>
      </w:r>
      <w:r w:rsidRPr="00BA59A6">
        <w:rPr>
          <w:rFonts w:eastAsia="Times New Roman"/>
          <w:szCs w:val="24"/>
        </w:rPr>
        <w:t xml:space="preserve">και λίγο πριν τη ψήφιση το </w:t>
      </w:r>
      <w:r>
        <w:rPr>
          <w:rFonts w:eastAsia="Times New Roman"/>
          <w:szCs w:val="24"/>
        </w:rPr>
        <w:t>νόθο</w:t>
      </w:r>
      <w:r w:rsidRPr="00BA59A6">
        <w:rPr>
          <w:rFonts w:eastAsia="Times New Roman"/>
          <w:szCs w:val="24"/>
        </w:rPr>
        <w:t xml:space="preserve"> σύστημα</w:t>
      </w:r>
      <w:r>
        <w:rPr>
          <w:rFonts w:eastAsia="Times New Roman"/>
          <w:szCs w:val="24"/>
        </w:rPr>
        <w:t>,</w:t>
      </w:r>
      <w:r w:rsidRPr="00BA59A6">
        <w:rPr>
          <w:rFonts w:eastAsia="Times New Roman"/>
          <w:szCs w:val="24"/>
        </w:rPr>
        <w:t xml:space="preserve"> που εσείς</w:t>
      </w:r>
      <w:r w:rsidRPr="000F681B">
        <w:rPr>
          <w:rFonts w:eastAsia="Times New Roman"/>
          <w:szCs w:val="24"/>
        </w:rPr>
        <w:t xml:space="preserve"> </w:t>
      </w:r>
      <w:r>
        <w:rPr>
          <w:rFonts w:eastAsia="Times New Roman"/>
          <w:szCs w:val="24"/>
        </w:rPr>
        <w:t>της Κυβέρνησης</w:t>
      </w:r>
      <w:r w:rsidRPr="00BA59A6">
        <w:rPr>
          <w:rFonts w:eastAsia="Times New Roman"/>
          <w:szCs w:val="24"/>
        </w:rPr>
        <w:t xml:space="preserve"> επικαλείστε σχετικά με το άρθρο 3</w:t>
      </w:r>
      <w:r>
        <w:rPr>
          <w:rFonts w:eastAsia="Times New Roman"/>
          <w:szCs w:val="24"/>
        </w:rPr>
        <w:t>,</w:t>
      </w:r>
      <w:r w:rsidRPr="00BA59A6">
        <w:rPr>
          <w:rFonts w:eastAsia="Times New Roman"/>
          <w:szCs w:val="24"/>
        </w:rPr>
        <w:t xml:space="preserve"> δεν έχει κανένα προηγούμενο</w:t>
      </w:r>
      <w:r>
        <w:rPr>
          <w:rFonts w:eastAsia="Times New Roman"/>
          <w:szCs w:val="24"/>
        </w:rPr>
        <w:t>. Καλό, λ</w:t>
      </w:r>
      <w:r w:rsidRPr="00BA59A6">
        <w:rPr>
          <w:rFonts w:eastAsia="Times New Roman"/>
          <w:szCs w:val="24"/>
        </w:rPr>
        <w:t>οιπόν</w:t>
      </w:r>
      <w:r>
        <w:rPr>
          <w:rFonts w:eastAsia="Times New Roman"/>
          <w:szCs w:val="24"/>
        </w:rPr>
        <w:t>,</w:t>
      </w:r>
      <w:r w:rsidRPr="00BA59A6">
        <w:rPr>
          <w:rFonts w:eastAsia="Times New Roman"/>
          <w:szCs w:val="24"/>
        </w:rPr>
        <w:t xml:space="preserve"> θα ήταν να γίνει γνωστό στους θιασώτες του χωρισμού μεταξύ </w:t>
      </w:r>
      <w:r>
        <w:rPr>
          <w:rFonts w:eastAsia="Times New Roman"/>
          <w:szCs w:val="24"/>
        </w:rPr>
        <w:t>Κ</w:t>
      </w:r>
      <w:r w:rsidRPr="00BA59A6">
        <w:rPr>
          <w:rFonts w:eastAsia="Times New Roman"/>
          <w:szCs w:val="24"/>
        </w:rPr>
        <w:t>ράτους</w:t>
      </w:r>
      <w:r>
        <w:rPr>
          <w:rFonts w:eastAsia="Times New Roman"/>
          <w:szCs w:val="24"/>
        </w:rPr>
        <w:t xml:space="preserve"> </w:t>
      </w:r>
      <w:r>
        <w:rPr>
          <w:rFonts w:eastAsia="Times New Roman"/>
          <w:szCs w:val="24"/>
        </w:rPr>
        <w:t>και</w:t>
      </w:r>
      <w:r w:rsidRPr="00BA59A6">
        <w:rPr>
          <w:rFonts w:eastAsia="Times New Roman"/>
          <w:szCs w:val="24"/>
        </w:rPr>
        <w:t xml:space="preserve"> </w:t>
      </w:r>
      <w:r>
        <w:rPr>
          <w:rFonts w:eastAsia="Times New Roman"/>
          <w:szCs w:val="24"/>
        </w:rPr>
        <w:t>Ε</w:t>
      </w:r>
      <w:r w:rsidRPr="00BA59A6">
        <w:rPr>
          <w:rFonts w:eastAsia="Times New Roman"/>
          <w:szCs w:val="24"/>
        </w:rPr>
        <w:t xml:space="preserve">κκλησίας </w:t>
      </w:r>
      <w:r w:rsidRPr="00BA59A6">
        <w:rPr>
          <w:rFonts w:eastAsia="Times New Roman"/>
          <w:szCs w:val="24"/>
        </w:rPr>
        <w:t>αυτά που αναφέρει ο απο</w:t>
      </w:r>
      <w:r>
        <w:rPr>
          <w:rFonts w:eastAsia="Times New Roman"/>
          <w:szCs w:val="24"/>
        </w:rPr>
        <w:t xml:space="preserve">δημήσας </w:t>
      </w:r>
      <w:r w:rsidRPr="00BA59A6">
        <w:rPr>
          <w:rFonts w:eastAsia="Times New Roman"/>
          <w:szCs w:val="24"/>
        </w:rPr>
        <w:t>συνταγματολόγος Δημήτριος Τσάτσος</w:t>
      </w:r>
      <w:r>
        <w:rPr>
          <w:rFonts w:eastAsia="Times New Roman"/>
          <w:szCs w:val="24"/>
        </w:rPr>
        <w:t>.</w:t>
      </w:r>
      <w:r w:rsidRPr="00BA59A6">
        <w:rPr>
          <w:rFonts w:eastAsia="Times New Roman"/>
          <w:szCs w:val="24"/>
        </w:rPr>
        <w:t xml:space="preserve"> </w:t>
      </w:r>
      <w:r>
        <w:rPr>
          <w:rFonts w:eastAsia="Times New Roman"/>
          <w:szCs w:val="24"/>
        </w:rPr>
        <w:t>Έγραφε</w:t>
      </w:r>
      <w:r w:rsidRPr="00BA59A6">
        <w:rPr>
          <w:rFonts w:eastAsia="Times New Roman"/>
          <w:szCs w:val="24"/>
        </w:rPr>
        <w:t xml:space="preserve"> ο Τσάτσος</w:t>
      </w:r>
      <w:r w:rsidRPr="00BA0703">
        <w:rPr>
          <w:rFonts w:eastAsia="Times New Roman"/>
          <w:szCs w:val="24"/>
        </w:rPr>
        <w:t>:</w:t>
      </w:r>
      <w:r>
        <w:rPr>
          <w:rFonts w:eastAsia="Times New Roman"/>
          <w:szCs w:val="24"/>
        </w:rPr>
        <w:t xml:space="preserve"> «Η φιλελεύθερη Πολιτεία </w:t>
      </w:r>
      <w:r w:rsidRPr="00BA59A6">
        <w:rPr>
          <w:rFonts w:eastAsia="Times New Roman"/>
          <w:szCs w:val="24"/>
        </w:rPr>
        <w:t>υιοθετεί τον απόλυτο χωρισμό από την Εκκλησία</w:t>
      </w:r>
      <w:r>
        <w:rPr>
          <w:rFonts w:eastAsia="Times New Roman"/>
          <w:szCs w:val="24"/>
        </w:rPr>
        <w:t>».</w:t>
      </w:r>
      <w:r w:rsidRPr="00BA59A6">
        <w:rPr>
          <w:rFonts w:eastAsia="Times New Roman"/>
          <w:szCs w:val="24"/>
        </w:rPr>
        <w:t xml:space="preserve"> </w:t>
      </w:r>
      <w:r>
        <w:rPr>
          <w:rFonts w:eastAsia="Times New Roman"/>
          <w:szCs w:val="24"/>
        </w:rPr>
        <w:t>Η φιλελεύθερη! Ο</w:t>
      </w:r>
      <w:r w:rsidRPr="00BA59A6">
        <w:rPr>
          <w:rFonts w:eastAsia="Times New Roman"/>
          <w:szCs w:val="24"/>
        </w:rPr>
        <w:t xml:space="preserve"> ο</w:t>
      </w:r>
      <w:r w:rsidRPr="00BA59A6">
        <w:rPr>
          <w:rFonts w:eastAsia="Times New Roman"/>
          <w:szCs w:val="24"/>
        </w:rPr>
        <w:t xml:space="preserve">ποίος συμπληρώνει στο έργο του </w:t>
      </w:r>
      <w:r>
        <w:rPr>
          <w:rFonts w:eastAsia="Times New Roman"/>
          <w:szCs w:val="24"/>
        </w:rPr>
        <w:t>«Συνταγματικό Δίκαιο»</w:t>
      </w:r>
      <w:r w:rsidRPr="00BA59A6">
        <w:rPr>
          <w:rFonts w:eastAsia="Times New Roman"/>
          <w:szCs w:val="24"/>
        </w:rPr>
        <w:t xml:space="preserve"> στο</w:t>
      </w:r>
      <w:r>
        <w:rPr>
          <w:rFonts w:eastAsia="Times New Roman"/>
          <w:szCs w:val="24"/>
        </w:rPr>
        <w:t>ν</w:t>
      </w:r>
      <w:r w:rsidRPr="00BA59A6">
        <w:rPr>
          <w:rFonts w:eastAsia="Times New Roman"/>
          <w:szCs w:val="24"/>
        </w:rPr>
        <w:t xml:space="preserve"> δεύτερο τόμο</w:t>
      </w:r>
      <w:r>
        <w:rPr>
          <w:rFonts w:eastAsia="Times New Roman"/>
          <w:szCs w:val="24"/>
        </w:rPr>
        <w:t>,</w:t>
      </w:r>
      <w:r w:rsidRPr="00BA59A6">
        <w:rPr>
          <w:rFonts w:eastAsia="Times New Roman"/>
          <w:szCs w:val="24"/>
        </w:rPr>
        <w:t xml:space="preserve"> σελίδα 585</w:t>
      </w:r>
      <w:r w:rsidRPr="00F4653A">
        <w:rPr>
          <w:rFonts w:eastAsia="Times New Roman"/>
          <w:szCs w:val="24"/>
        </w:rPr>
        <w:t xml:space="preserve">: «Ο απόλυτος, όμως, χωρισμός δεν διασφαλίζει πάντοτε ούτε την κρατική ουδετερότητα ούτε τη συνακόλουθη θρησκευτική ελευθερία. Στο σημείο αυτό μπορεί να </w:t>
      </w:r>
      <w:r>
        <w:rPr>
          <w:rFonts w:eastAsia="Times New Roman"/>
          <w:szCs w:val="24"/>
        </w:rPr>
        <w:t>ανα</w:t>
      </w:r>
      <w:r w:rsidRPr="00F4653A">
        <w:rPr>
          <w:rFonts w:eastAsia="Times New Roman"/>
          <w:szCs w:val="24"/>
        </w:rPr>
        <w:t>δειχθεί η νομική κ</w:t>
      </w:r>
      <w:r w:rsidRPr="00F4653A">
        <w:rPr>
          <w:rFonts w:eastAsia="Times New Roman"/>
          <w:szCs w:val="24"/>
        </w:rPr>
        <w:t xml:space="preserve">αι πρακτική ανεπάρκεια. Τόσο η θρησκευτική ουδετερότητα του </w:t>
      </w:r>
      <w:r>
        <w:rPr>
          <w:rFonts w:eastAsia="Times New Roman"/>
          <w:szCs w:val="24"/>
        </w:rPr>
        <w:t>κ</w:t>
      </w:r>
      <w:r w:rsidRPr="00F4653A">
        <w:rPr>
          <w:rFonts w:eastAsia="Times New Roman"/>
          <w:szCs w:val="24"/>
        </w:rPr>
        <w:t>ράτους</w:t>
      </w:r>
      <w:r w:rsidRPr="00F4653A">
        <w:rPr>
          <w:rFonts w:eastAsia="Times New Roman"/>
          <w:szCs w:val="24"/>
        </w:rPr>
        <w:t>, όσο και η θρησκευτική ελευθερία δεν επιτυγχάνονται με έναν στεγανό δι</w:t>
      </w:r>
      <w:r>
        <w:rPr>
          <w:rFonts w:eastAsia="Times New Roman"/>
          <w:szCs w:val="24"/>
        </w:rPr>
        <w:t>αχωρισμό Πολιτείας και Εκκλησίας».</w:t>
      </w:r>
    </w:p>
    <w:p w14:paraId="0A5DE05B" w14:textId="77777777" w:rsidR="00415E13" w:rsidRDefault="00E650A0">
      <w:pPr>
        <w:spacing w:line="600" w:lineRule="auto"/>
        <w:ind w:firstLine="720"/>
        <w:jc w:val="both"/>
        <w:rPr>
          <w:rFonts w:eastAsia="Times New Roman"/>
          <w:szCs w:val="24"/>
        </w:rPr>
      </w:pPr>
      <w:r w:rsidRPr="00BA59A6">
        <w:rPr>
          <w:rFonts w:eastAsia="Times New Roman"/>
          <w:szCs w:val="24"/>
        </w:rPr>
        <w:lastRenderedPageBreak/>
        <w:t>Επομένως</w:t>
      </w:r>
      <w:r>
        <w:rPr>
          <w:rFonts w:eastAsia="Times New Roman"/>
          <w:szCs w:val="24"/>
        </w:rPr>
        <w:t>,</w:t>
      </w:r>
      <w:r w:rsidRPr="00BA59A6">
        <w:rPr>
          <w:rFonts w:eastAsia="Times New Roman"/>
          <w:szCs w:val="24"/>
        </w:rPr>
        <w:t xml:space="preserve"> </w:t>
      </w:r>
      <w:r>
        <w:rPr>
          <w:rFonts w:eastAsia="Times New Roman"/>
          <w:szCs w:val="24"/>
        </w:rPr>
        <w:t>μόνο αριστερή δεν είναι η</w:t>
      </w:r>
      <w:r w:rsidRPr="00BA59A6">
        <w:rPr>
          <w:rFonts w:eastAsia="Times New Roman"/>
          <w:szCs w:val="24"/>
        </w:rPr>
        <w:t xml:space="preserve"> επιλογή του διαχωρισμού </w:t>
      </w:r>
      <w:r>
        <w:rPr>
          <w:rFonts w:eastAsia="Times New Roman"/>
          <w:szCs w:val="24"/>
        </w:rPr>
        <w:t>Π</w:t>
      </w:r>
      <w:r w:rsidRPr="00BA59A6">
        <w:rPr>
          <w:rFonts w:eastAsia="Times New Roman"/>
          <w:szCs w:val="24"/>
        </w:rPr>
        <w:t xml:space="preserve">ολιτείας </w:t>
      </w:r>
      <w:r w:rsidRPr="00BA59A6">
        <w:rPr>
          <w:rFonts w:eastAsia="Times New Roman"/>
          <w:szCs w:val="24"/>
        </w:rPr>
        <w:t xml:space="preserve">και </w:t>
      </w:r>
      <w:r>
        <w:rPr>
          <w:rFonts w:eastAsia="Times New Roman"/>
          <w:szCs w:val="24"/>
        </w:rPr>
        <w:t>Ε</w:t>
      </w:r>
      <w:r w:rsidRPr="00BA59A6">
        <w:rPr>
          <w:rFonts w:eastAsia="Times New Roman"/>
          <w:szCs w:val="24"/>
        </w:rPr>
        <w:t>κκλησίας</w:t>
      </w:r>
      <w:r>
        <w:rPr>
          <w:rFonts w:eastAsia="Times New Roman"/>
          <w:szCs w:val="24"/>
        </w:rPr>
        <w:t xml:space="preserve">. </w:t>
      </w:r>
      <w:r w:rsidRPr="00BA59A6">
        <w:rPr>
          <w:rFonts w:eastAsia="Times New Roman"/>
          <w:szCs w:val="24"/>
        </w:rPr>
        <w:t>Είναι μία επιλογή ακραία φιλελεύθερη</w:t>
      </w:r>
      <w:r>
        <w:rPr>
          <w:rFonts w:eastAsia="Times New Roman"/>
          <w:szCs w:val="24"/>
        </w:rPr>
        <w:t>,</w:t>
      </w:r>
      <w:r w:rsidRPr="00BA59A6">
        <w:rPr>
          <w:rFonts w:eastAsia="Times New Roman"/>
          <w:szCs w:val="24"/>
        </w:rPr>
        <w:t xml:space="preserve"> παρ</w:t>
      </w:r>
      <w:r>
        <w:rPr>
          <w:rFonts w:eastAsia="Times New Roman"/>
          <w:szCs w:val="24"/>
        </w:rPr>
        <w:t xml:space="preserve">’ </w:t>
      </w:r>
      <w:r w:rsidRPr="00BA59A6">
        <w:rPr>
          <w:rFonts w:eastAsia="Times New Roman"/>
          <w:szCs w:val="24"/>
        </w:rPr>
        <w:t>όλο που υποκριτικά με μισόλογα στην εισήγηση της Νέας Δημοκρατίας αντιμετωπίσατε το θέμα και όχι ξεκάθαρα</w:t>
      </w:r>
      <w:r>
        <w:rPr>
          <w:rFonts w:eastAsia="Times New Roman"/>
          <w:szCs w:val="24"/>
        </w:rPr>
        <w:t>. Ε</w:t>
      </w:r>
      <w:r w:rsidRPr="00BA59A6">
        <w:rPr>
          <w:rFonts w:eastAsia="Times New Roman"/>
          <w:szCs w:val="24"/>
        </w:rPr>
        <w:t>ίναι οι ίδιες θέσεις που διέπουν τη φιλελεύθερη Νέα Δημοκρατία</w:t>
      </w:r>
      <w:r>
        <w:rPr>
          <w:rFonts w:eastAsia="Times New Roman"/>
          <w:szCs w:val="24"/>
        </w:rPr>
        <w:t>,</w:t>
      </w:r>
      <w:r w:rsidRPr="00BA59A6">
        <w:rPr>
          <w:rFonts w:eastAsia="Times New Roman"/>
          <w:szCs w:val="24"/>
        </w:rPr>
        <w:t xml:space="preserve"> τη</w:t>
      </w:r>
      <w:r>
        <w:rPr>
          <w:rFonts w:eastAsia="Times New Roman"/>
          <w:szCs w:val="24"/>
        </w:rPr>
        <w:t>ν</w:t>
      </w:r>
      <w:r w:rsidRPr="00BA59A6">
        <w:rPr>
          <w:rFonts w:eastAsia="Times New Roman"/>
          <w:szCs w:val="24"/>
        </w:rPr>
        <w:t xml:space="preserve"> ψευτοδεξιά </w:t>
      </w:r>
      <w:r>
        <w:rPr>
          <w:rFonts w:eastAsia="Times New Roman"/>
          <w:szCs w:val="24"/>
        </w:rPr>
        <w:t xml:space="preserve">κατ’ εμάς </w:t>
      </w:r>
      <w:r w:rsidRPr="00BA59A6">
        <w:rPr>
          <w:rFonts w:eastAsia="Times New Roman"/>
          <w:szCs w:val="24"/>
        </w:rPr>
        <w:t>Νέα Δημοκρατία</w:t>
      </w:r>
      <w:r w:rsidRPr="00BA59A6">
        <w:rPr>
          <w:rFonts w:eastAsia="Times New Roman"/>
          <w:szCs w:val="24"/>
        </w:rPr>
        <w:t xml:space="preserve"> </w:t>
      </w:r>
      <w:r>
        <w:rPr>
          <w:rFonts w:eastAsia="Times New Roman"/>
          <w:szCs w:val="24"/>
        </w:rPr>
        <w:t>στη συνισταμένη</w:t>
      </w:r>
      <w:r w:rsidRPr="00BA59A6">
        <w:rPr>
          <w:rFonts w:eastAsia="Times New Roman"/>
          <w:szCs w:val="24"/>
        </w:rPr>
        <w:t xml:space="preserve"> των Αριστερών</w:t>
      </w:r>
      <w:r>
        <w:rPr>
          <w:rFonts w:eastAsia="Times New Roman"/>
          <w:szCs w:val="24"/>
        </w:rPr>
        <w:t>. Σ</w:t>
      </w:r>
      <w:r w:rsidRPr="00BA59A6">
        <w:rPr>
          <w:rFonts w:eastAsia="Times New Roman"/>
          <w:szCs w:val="24"/>
        </w:rPr>
        <w:t>υνιστώσα του ΣΥΡΙΖΑ η Νέα Δημοκρατία</w:t>
      </w:r>
      <w:r>
        <w:rPr>
          <w:rFonts w:eastAsia="Times New Roman"/>
          <w:szCs w:val="24"/>
        </w:rPr>
        <w:t>.</w:t>
      </w:r>
    </w:p>
    <w:p w14:paraId="0A5DE05C" w14:textId="77777777" w:rsidR="00415E13" w:rsidRDefault="00E650A0">
      <w:pPr>
        <w:spacing w:line="600" w:lineRule="auto"/>
        <w:ind w:firstLine="720"/>
        <w:jc w:val="both"/>
        <w:rPr>
          <w:rFonts w:eastAsia="Times New Roman"/>
          <w:szCs w:val="24"/>
        </w:rPr>
      </w:pPr>
      <w:r>
        <w:rPr>
          <w:rFonts w:eastAsia="Times New Roman"/>
          <w:szCs w:val="24"/>
        </w:rPr>
        <w:t>Το σχέδιο, λοιπόν, της –σε εισαγωγικά, αφού δεν υπάρχει αυτή η λέξη- «</w:t>
      </w:r>
      <w:r w:rsidRPr="00BA59A6">
        <w:rPr>
          <w:rFonts w:eastAsia="Times New Roman"/>
          <w:szCs w:val="24"/>
        </w:rPr>
        <w:t>ουδ</w:t>
      </w:r>
      <w:r>
        <w:rPr>
          <w:rFonts w:eastAsia="Times New Roman"/>
          <w:szCs w:val="24"/>
        </w:rPr>
        <w:t>ε</w:t>
      </w:r>
      <w:r w:rsidRPr="00BA59A6">
        <w:rPr>
          <w:rFonts w:eastAsia="Times New Roman"/>
          <w:szCs w:val="24"/>
        </w:rPr>
        <w:t>τεροθρησκείας</w:t>
      </w:r>
      <w:r>
        <w:rPr>
          <w:rFonts w:eastAsia="Times New Roman"/>
          <w:szCs w:val="24"/>
        </w:rPr>
        <w:t>»</w:t>
      </w:r>
      <w:r w:rsidRPr="00BA59A6">
        <w:rPr>
          <w:rFonts w:eastAsia="Times New Roman"/>
          <w:szCs w:val="24"/>
        </w:rPr>
        <w:t xml:space="preserve"> ακόμα και αν </w:t>
      </w:r>
      <w:r>
        <w:rPr>
          <w:rFonts w:eastAsia="Times New Roman"/>
          <w:szCs w:val="24"/>
        </w:rPr>
        <w:t>θ</w:t>
      </w:r>
      <w:r w:rsidRPr="00BA59A6">
        <w:rPr>
          <w:rFonts w:eastAsia="Times New Roman"/>
          <w:szCs w:val="24"/>
        </w:rPr>
        <w:t>εωρητικά θα μπορούσε να υποστηριχθεί</w:t>
      </w:r>
      <w:r>
        <w:rPr>
          <w:rFonts w:eastAsia="Times New Roman"/>
          <w:szCs w:val="24"/>
        </w:rPr>
        <w:t>,</w:t>
      </w:r>
      <w:r w:rsidRPr="00BA59A6">
        <w:rPr>
          <w:rFonts w:eastAsia="Times New Roman"/>
          <w:szCs w:val="24"/>
        </w:rPr>
        <w:t xml:space="preserve"> δεν έχει αντίκρισμα</w:t>
      </w:r>
      <w:r>
        <w:rPr>
          <w:rFonts w:eastAsia="Times New Roman"/>
          <w:szCs w:val="24"/>
        </w:rPr>
        <w:t>. Δ</w:t>
      </w:r>
      <w:r w:rsidRPr="00BA59A6">
        <w:rPr>
          <w:rFonts w:eastAsia="Times New Roman"/>
          <w:szCs w:val="24"/>
        </w:rPr>
        <w:t xml:space="preserve">εν έχει αντίκρισμα </w:t>
      </w:r>
      <w:r w:rsidRPr="00BA59A6">
        <w:rPr>
          <w:rFonts w:eastAsia="Times New Roman"/>
          <w:szCs w:val="24"/>
        </w:rPr>
        <w:t>ούτε καν στις Ηνωμένες Πολιτείες</w:t>
      </w:r>
      <w:r>
        <w:rPr>
          <w:rFonts w:eastAsia="Times New Roman"/>
          <w:szCs w:val="24"/>
        </w:rPr>
        <w:t>,</w:t>
      </w:r>
      <w:r w:rsidRPr="00BA59A6">
        <w:rPr>
          <w:rFonts w:eastAsia="Times New Roman"/>
          <w:szCs w:val="24"/>
        </w:rPr>
        <w:t xml:space="preserve"> διότι εκεί υφίσταται</w:t>
      </w:r>
      <w:r>
        <w:rPr>
          <w:rFonts w:eastAsia="Times New Roman"/>
          <w:szCs w:val="24"/>
        </w:rPr>
        <w:t>,</w:t>
      </w:r>
      <w:r w:rsidRPr="00BA59A6">
        <w:rPr>
          <w:rFonts w:eastAsia="Times New Roman"/>
          <w:szCs w:val="24"/>
        </w:rPr>
        <w:t xml:space="preserve"> θα μπορούσ</w:t>
      </w:r>
      <w:r>
        <w:rPr>
          <w:rFonts w:eastAsia="Times New Roman"/>
          <w:szCs w:val="24"/>
        </w:rPr>
        <w:t>αμε</w:t>
      </w:r>
      <w:r w:rsidRPr="00BA59A6">
        <w:rPr>
          <w:rFonts w:eastAsia="Times New Roman"/>
          <w:szCs w:val="24"/>
        </w:rPr>
        <w:t xml:space="preserve"> να πούμε</w:t>
      </w:r>
      <w:r>
        <w:rPr>
          <w:rFonts w:eastAsia="Times New Roman"/>
          <w:szCs w:val="24"/>
        </w:rPr>
        <w:t>, μι</w:t>
      </w:r>
      <w:r w:rsidRPr="00BA59A6">
        <w:rPr>
          <w:rFonts w:eastAsia="Times New Roman"/>
          <w:szCs w:val="24"/>
        </w:rPr>
        <w:t xml:space="preserve">α </w:t>
      </w:r>
      <w:r>
        <w:rPr>
          <w:rFonts w:eastAsia="Times New Roman"/>
          <w:szCs w:val="24"/>
        </w:rPr>
        <w:t>–εντός εισαγωγικών- «</w:t>
      </w:r>
      <w:r w:rsidRPr="00BA59A6">
        <w:rPr>
          <w:rFonts w:eastAsia="Times New Roman"/>
          <w:szCs w:val="24"/>
        </w:rPr>
        <w:t>κρατική θρησκεία</w:t>
      </w:r>
      <w:r>
        <w:rPr>
          <w:rFonts w:eastAsia="Times New Roman"/>
          <w:szCs w:val="24"/>
        </w:rPr>
        <w:t>», ο χριστιανισμός. Παρ</w:t>
      </w:r>
      <w:r>
        <w:rPr>
          <w:rFonts w:eastAsia="Times New Roman"/>
          <w:szCs w:val="24"/>
        </w:rPr>
        <w:t xml:space="preserve">’ </w:t>
      </w:r>
      <w:r>
        <w:rPr>
          <w:rFonts w:eastAsia="Times New Roman"/>
          <w:szCs w:val="24"/>
        </w:rPr>
        <w:t xml:space="preserve">όλο που </w:t>
      </w:r>
      <w:r w:rsidRPr="00BA59A6">
        <w:rPr>
          <w:rFonts w:eastAsia="Times New Roman"/>
          <w:szCs w:val="24"/>
        </w:rPr>
        <w:t>βάλλεται και εκεί ο Χριστιανισμός από τις δυνάμεις του εθνομηδενισμού</w:t>
      </w:r>
      <w:r>
        <w:rPr>
          <w:rFonts w:eastAsia="Times New Roman"/>
          <w:szCs w:val="24"/>
        </w:rPr>
        <w:t>,</w:t>
      </w:r>
      <w:r w:rsidRPr="00BA59A6">
        <w:rPr>
          <w:rFonts w:eastAsia="Times New Roman"/>
          <w:szCs w:val="24"/>
        </w:rPr>
        <w:t xml:space="preserve"> </w:t>
      </w:r>
      <w:r>
        <w:rPr>
          <w:rFonts w:eastAsia="Times New Roman"/>
          <w:szCs w:val="24"/>
        </w:rPr>
        <w:t>α</w:t>
      </w:r>
      <w:r w:rsidRPr="00BA59A6">
        <w:rPr>
          <w:rFonts w:eastAsia="Times New Roman"/>
          <w:szCs w:val="24"/>
        </w:rPr>
        <w:t>κολουθείτ</w:t>
      </w:r>
      <w:r>
        <w:rPr>
          <w:rFonts w:eastAsia="Times New Roman"/>
          <w:szCs w:val="24"/>
        </w:rPr>
        <w:t>αι</w:t>
      </w:r>
      <w:r w:rsidRPr="00BA59A6">
        <w:rPr>
          <w:rFonts w:eastAsia="Times New Roman"/>
          <w:szCs w:val="24"/>
        </w:rPr>
        <w:t xml:space="preserve"> το </w:t>
      </w:r>
      <w:r>
        <w:rPr>
          <w:rFonts w:eastAsia="Times New Roman"/>
          <w:szCs w:val="24"/>
        </w:rPr>
        <w:t>χ</w:t>
      </w:r>
      <w:r w:rsidRPr="00BA59A6">
        <w:rPr>
          <w:rFonts w:eastAsia="Times New Roman"/>
          <w:szCs w:val="24"/>
        </w:rPr>
        <w:t>ριστιανικό ημε</w:t>
      </w:r>
      <w:r w:rsidRPr="00BA59A6">
        <w:rPr>
          <w:rFonts w:eastAsia="Times New Roman"/>
          <w:szCs w:val="24"/>
        </w:rPr>
        <w:t>ρολόγιο</w:t>
      </w:r>
      <w:r>
        <w:rPr>
          <w:rFonts w:eastAsia="Times New Roman"/>
          <w:szCs w:val="24"/>
        </w:rPr>
        <w:t>, το</w:t>
      </w:r>
      <w:r w:rsidRPr="00BA59A6">
        <w:rPr>
          <w:rFonts w:eastAsia="Times New Roman"/>
          <w:szCs w:val="24"/>
        </w:rPr>
        <w:t xml:space="preserve"> εορτολόγιο σε όλες τις δημόσιες κρατικές εκδηλώσεις</w:t>
      </w:r>
      <w:r>
        <w:rPr>
          <w:rFonts w:eastAsia="Times New Roman"/>
          <w:szCs w:val="24"/>
        </w:rPr>
        <w:t>,</w:t>
      </w:r>
      <w:r w:rsidRPr="00BA59A6">
        <w:rPr>
          <w:rFonts w:eastAsia="Times New Roman"/>
          <w:szCs w:val="24"/>
        </w:rPr>
        <w:t xml:space="preserve"> εορτασμός των Χριστουγέννων</w:t>
      </w:r>
      <w:r>
        <w:rPr>
          <w:rFonts w:eastAsia="Times New Roman"/>
          <w:szCs w:val="24"/>
        </w:rPr>
        <w:t>,</w:t>
      </w:r>
      <w:r w:rsidRPr="00BA59A6">
        <w:rPr>
          <w:rFonts w:eastAsia="Times New Roman"/>
          <w:szCs w:val="24"/>
        </w:rPr>
        <w:t xml:space="preserve"> ημέρα των Ευχαριστιών και λοιπά</w:t>
      </w:r>
      <w:r>
        <w:rPr>
          <w:rFonts w:eastAsia="Times New Roman"/>
          <w:szCs w:val="24"/>
        </w:rPr>
        <w:t>.</w:t>
      </w:r>
    </w:p>
    <w:p w14:paraId="0A5DE05D" w14:textId="77777777" w:rsidR="00415E13" w:rsidRDefault="00E650A0">
      <w:pPr>
        <w:spacing w:line="600" w:lineRule="auto"/>
        <w:jc w:val="both"/>
        <w:rPr>
          <w:rFonts w:eastAsia="Times New Roman" w:cs="Times New Roman"/>
          <w:szCs w:val="24"/>
        </w:rPr>
      </w:pPr>
      <w:r w:rsidRPr="00BA59A6">
        <w:rPr>
          <w:rFonts w:eastAsia="Times New Roman"/>
          <w:szCs w:val="24"/>
        </w:rPr>
        <w:lastRenderedPageBreak/>
        <w:t>Επομένως</w:t>
      </w:r>
      <w:r>
        <w:rPr>
          <w:rFonts w:eastAsia="Times New Roman"/>
          <w:szCs w:val="24"/>
        </w:rPr>
        <w:t>,</w:t>
      </w:r>
      <w:r w:rsidRPr="00BA59A6">
        <w:rPr>
          <w:rFonts w:eastAsia="Times New Roman"/>
          <w:szCs w:val="24"/>
        </w:rPr>
        <w:t xml:space="preserve"> οι </w:t>
      </w:r>
      <w:r>
        <w:rPr>
          <w:rFonts w:eastAsia="Times New Roman"/>
          <w:szCs w:val="24"/>
        </w:rPr>
        <w:t>α</w:t>
      </w:r>
      <w:r w:rsidRPr="00BA59A6">
        <w:rPr>
          <w:rFonts w:eastAsia="Times New Roman"/>
          <w:szCs w:val="24"/>
        </w:rPr>
        <w:t xml:space="preserve">ριστεροί αντιγραφείς των </w:t>
      </w:r>
      <w:r>
        <w:rPr>
          <w:rFonts w:eastAsia="Times New Roman"/>
          <w:szCs w:val="24"/>
        </w:rPr>
        <w:t>ξ</w:t>
      </w:r>
      <w:r w:rsidRPr="00BA59A6">
        <w:rPr>
          <w:rFonts w:eastAsia="Times New Roman"/>
          <w:szCs w:val="24"/>
        </w:rPr>
        <w:t xml:space="preserve">ένων </w:t>
      </w:r>
      <w:r>
        <w:rPr>
          <w:rFonts w:eastAsia="Times New Roman"/>
          <w:szCs w:val="24"/>
        </w:rPr>
        <w:t>σ</w:t>
      </w:r>
      <w:r w:rsidRPr="00BA59A6">
        <w:rPr>
          <w:rFonts w:eastAsia="Times New Roman"/>
          <w:szCs w:val="24"/>
        </w:rPr>
        <w:t>υστημάτων</w:t>
      </w:r>
      <w:r>
        <w:rPr>
          <w:rFonts w:eastAsia="Times New Roman"/>
          <w:szCs w:val="24"/>
        </w:rPr>
        <w:t>,</w:t>
      </w:r>
      <w:r w:rsidRPr="00BA59A6">
        <w:rPr>
          <w:rFonts w:eastAsia="Times New Roman"/>
          <w:szCs w:val="24"/>
        </w:rPr>
        <w:t xml:space="preserve"> που </w:t>
      </w:r>
      <w:r>
        <w:rPr>
          <w:rFonts w:eastAsia="Times New Roman"/>
          <w:szCs w:val="24"/>
        </w:rPr>
        <w:t>ούτε καν ξέρουν να αντι</w:t>
      </w:r>
      <w:r w:rsidRPr="00BA59A6">
        <w:rPr>
          <w:rFonts w:eastAsia="Times New Roman"/>
          <w:szCs w:val="24"/>
        </w:rPr>
        <w:t>γράφουν καλά</w:t>
      </w:r>
      <w:r>
        <w:rPr>
          <w:rFonts w:eastAsia="Times New Roman"/>
          <w:szCs w:val="24"/>
        </w:rPr>
        <w:t>,</w:t>
      </w:r>
      <w:r w:rsidRPr="00BA59A6">
        <w:rPr>
          <w:rFonts w:eastAsia="Times New Roman"/>
          <w:szCs w:val="24"/>
        </w:rPr>
        <w:t xml:space="preserve"> πρέπει να </w:t>
      </w:r>
      <w:r>
        <w:rPr>
          <w:rFonts w:eastAsia="Times New Roman"/>
          <w:szCs w:val="24"/>
        </w:rPr>
        <w:t>μας διευκρινίσουν</w:t>
      </w:r>
      <w:r w:rsidRPr="00BA59A6">
        <w:rPr>
          <w:rFonts w:eastAsia="Times New Roman"/>
          <w:szCs w:val="24"/>
        </w:rPr>
        <w:t xml:space="preserve"> σε ποιο βαθμό αναφέρονται στην </w:t>
      </w:r>
      <w:r>
        <w:rPr>
          <w:rFonts w:eastAsia="Times New Roman"/>
          <w:szCs w:val="24"/>
        </w:rPr>
        <w:t>ουδετερότητα της θρησκείας</w:t>
      </w:r>
      <w:r w:rsidRPr="00BA59A6">
        <w:rPr>
          <w:rFonts w:eastAsia="Times New Roman"/>
          <w:szCs w:val="24"/>
        </w:rPr>
        <w:t xml:space="preserve"> του </w:t>
      </w:r>
      <w:r>
        <w:rPr>
          <w:rFonts w:eastAsia="Times New Roman"/>
          <w:szCs w:val="24"/>
        </w:rPr>
        <w:t>κ</w:t>
      </w:r>
      <w:r w:rsidRPr="00BA59A6">
        <w:rPr>
          <w:rFonts w:eastAsia="Times New Roman"/>
          <w:szCs w:val="24"/>
        </w:rPr>
        <w:t xml:space="preserve">ράτους </w:t>
      </w:r>
      <w:r w:rsidRPr="00BA59A6">
        <w:rPr>
          <w:rFonts w:eastAsia="Times New Roman"/>
          <w:szCs w:val="24"/>
        </w:rPr>
        <w:t>ή ως άσκηση ατομικών δικαιωμάτων των πολιτών</w:t>
      </w:r>
      <w:r>
        <w:rPr>
          <w:rFonts w:eastAsia="Times New Roman"/>
          <w:szCs w:val="24"/>
        </w:rPr>
        <w:t>.</w:t>
      </w:r>
      <w:r>
        <w:rPr>
          <w:rFonts w:eastAsia="Times New Roman"/>
          <w:szCs w:val="24"/>
        </w:rPr>
        <w:t xml:space="preserve"> </w:t>
      </w:r>
      <w:r w:rsidRPr="00BA59A6">
        <w:rPr>
          <w:rFonts w:eastAsia="Times New Roman"/>
          <w:szCs w:val="24"/>
        </w:rPr>
        <w:t xml:space="preserve"> </w:t>
      </w:r>
      <w:r>
        <w:rPr>
          <w:rFonts w:eastAsia="Times New Roman" w:cs="Times New Roman"/>
          <w:szCs w:val="24"/>
        </w:rPr>
        <w:t>Αν πρόκειται για το δεύτερο, δηλαδή για τα θρησκευτικά δικαιώματα των πολιτών, δεν υπάρχει κανένα πρόβλημα. Υπάρχει το άρθρο 13 του Συντάγ</w:t>
      </w:r>
      <w:r>
        <w:rPr>
          <w:rFonts w:eastAsia="Times New Roman" w:cs="Times New Roman"/>
          <w:szCs w:val="24"/>
        </w:rPr>
        <w:t xml:space="preserve">ματος, το οποίο δεν είναι προς αναθεώρηση και το οποίο καθορίζει πολύ καλά και ελεύθερα τα περί θρησκευτικής ελευθερίας. Και δεν θίγει κανέναν. </w:t>
      </w:r>
    </w:p>
    <w:p w14:paraId="0A5DE05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 πρόκειται για το πρώτο, δηλαδή για τον χωρισμό Εκκλησίας και Κράτους, το οποίο είναι και το πιθανότερο, πρέπ</w:t>
      </w:r>
      <w:r>
        <w:rPr>
          <w:rFonts w:eastAsia="Times New Roman" w:cs="Times New Roman"/>
          <w:szCs w:val="24"/>
        </w:rPr>
        <w:t>ει να μας πουν με βάση ποιο συνταγματικό πρότυπο ποιας χώρας επιθυμούν να βαδίσουν την Αναθεώρηση; Θέλουν να δημιουργήσουν και να ακολουθήσουν το πρότυπο του Ενβέρ Χότζα της Αλβανίας, της αθεΐας, τον οποίον υμνούσαν στα νιάτα τους; Ή θέλουν να ακολουθήσουν</w:t>
      </w:r>
      <w:r>
        <w:rPr>
          <w:rFonts w:eastAsia="Times New Roman" w:cs="Times New Roman"/>
          <w:szCs w:val="24"/>
        </w:rPr>
        <w:t xml:space="preserve"> το πρότυπο του Τζορτζ Σόρος, τον οποίον υμνούν στα τελευταία τους; </w:t>
      </w:r>
    </w:p>
    <w:p w14:paraId="0A5DE05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Κανένας κυβερνητικός σήμερα, λοιπόν, δεν έχει μπει στον κόπο να μας εξηγήσει πρακτικά τι σημαίνει αυτή η ουδετερότητα. </w:t>
      </w:r>
      <w:r>
        <w:rPr>
          <w:rFonts w:eastAsia="Times New Roman" w:cs="Times New Roman"/>
          <w:szCs w:val="24"/>
        </w:rPr>
        <w:lastRenderedPageBreak/>
        <w:t>Τελικά τι ουδετερότητα θα είναι αυτή; Ο μουσουλμάνος θα μπορεί να ορ</w:t>
      </w:r>
      <w:r>
        <w:rPr>
          <w:rFonts w:eastAsia="Times New Roman" w:cs="Times New Roman"/>
          <w:szCs w:val="24"/>
        </w:rPr>
        <w:t xml:space="preserve">κίζεται στο Κοράνι, ενώ ο χριστιανός δεν θα μπορεί να ορκίζεται στο ιερό Ευαγγέλιο; </w:t>
      </w:r>
    </w:p>
    <w:p w14:paraId="0A5DE06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 άρθρο 3, το αναθεωρητέο από τον ΣΥΡΙΖΑ, απαλείφεται η αναφορά ότι η αυτοκέφαλη Εκκλησία διοικείται από την Ιερά Σύνοδο των εν ενεργεία Αρχιερέων και από τη Διαρκή Ιερά</w:t>
      </w:r>
      <w:r>
        <w:rPr>
          <w:rFonts w:eastAsia="Times New Roman" w:cs="Times New Roman"/>
          <w:szCs w:val="24"/>
        </w:rPr>
        <w:t xml:space="preserve"> Σύνοδο. Τι συμβολίζει, λοιπόν, η κατάληξη αυτή; Τι συμβολίζει η κατάληξη στην κατάργηση του συνοδικού μας συστήματος, το οποίο ισχύει για την Ορθοδοξία και το οποίο δεν εξαρτάται από τη μορφή του Συντάγματος; Σημαίνει ότι η ιεραρχία της Εκκλησίας, όπως εκ</w:t>
      </w:r>
      <w:r>
        <w:rPr>
          <w:rFonts w:eastAsia="Times New Roman" w:cs="Times New Roman"/>
          <w:szCs w:val="24"/>
        </w:rPr>
        <w:t xml:space="preserve">φράζεται από τη σημερινή, την πρόθυμη ηγεσία της Εκκλησίας, δεν θα συμμετέχει σε αποφάσεις διά της Συνόδου των Μητροπολιτών, αλλά θα υποκατασταθεί από τον εκάστοτε Αρχιεπίσκοπο, μετατρέποντας το συνοδικό μας σύστημα σε παπικό; Το πού μπορούν να οδηγήσουν, </w:t>
      </w:r>
      <w:r>
        <w:rPr>
          <w:rFonts w:eastAsia="Times New Roman" w:cs="Times New Roman"/>
          <w:szCs w:val="24"/>
        </w:rPr>
        <w:t>λοιπόν, αυτές οι ανιστόρητες λογικές και αλλαγές το είδαμε με τις εν κρυπτώ πρωτοβουλίες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Ιερώνυμου και την εξαγγελλόμενη πρόθεσή τους να μην δώσουν έγκριση στην απόπειρα απαξίωσης του κατώτερου Κλήρου. </w:t>
      </w:r>
    </w:p>
    <w:p w14:paraId="0A5DE06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Θα τελειώσω την αναφορά μου στο κρίσιμο, για</w:t>
      </w:r>
      <w:r>
        <w:rPr>
          <w:rFonts w:eastAsia="Times New Roman" w:cs="Times New Roman"/>
          <w:szCs w:val="24"/>
        </w:rPr>
        <w:t xml:space="preserve"> εμάς, άρθρο 3 -κρίσιμο για τη συντριπτική πλειοψηφία του ελληνικού λαού, που είναι Έλληνες Ορθόδοξοι Χριστιανοί- λέγοντας ότι απαλείφεται από το Σύνταγμα, όπως εσείς προτείνετε, το ότι η Κεφαλή της Ορθοδόξου Εκκλησίας μας είναι το ιερό πρόσωπο του Ιησού Χ</w:t>
      </w:r>
      <w:r>
        <w:rPr>
          <w:rFonts w:eastAsia="Times New Roman" w:cs="Times New Roman"/>
          <w:szCs w:val="24"/>
        </w:rPr>
        <w:t>ριστού. Θέλετε μια θρησκεία χωρίς θεότητα, την οποία πιστεύετε ευκαιριακά, αν θέλετε, την οποία πιστεύει ιστορικά -έχει αποδειχθεί- ο Κουμμουνισμός. Διακόσια ολόκληρα χρόνια τα συνταγματικά μας κείμενα ξεκινούσαν με το «Στο όνομα της Αγίας και Ομοουσίου κα</w:t>
      </w:r>
      <w:r>
        <w:rPr>
          <w:rFonts w:eastAsia="Times New Roman" w:cs="Times New Roman"/>
          <w:szCs w:val="24"/>
        </w:rPr>
        <w:t xml:space="preserve">ι Αδιαιρέτου Τριάδος». Έτσι πρέπει να ξεκινά κάθε καταστατικός χάρτης της Ορθόδοξης Ελλάδος. </w:t>
      </w:r>
    </w:p>
    <w:p w14:paraId="0A5DE06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Σε ό,τι αφορά τα προνόμια και τις ασυλίες των Βουλευτών: Η Χρυσή Αυγή έχει εκφράσει παγίως τη θέση της, ότι αυτά πρέπει να καταργηθούν, ότι υπάρχει μια σκανδαλώδη</w:t>
      </w:r>
      <w:r>
        <w:rPr>
          <w:rFonts w:eastAsia="Times New Roman" w:cs="Times New Roman"/>
          <w:szCs w:val="24"/>
        </w:rPr>
        <w:t xml:space="preserve">ς αντιμετώπιση των προνομίων των Βουλευτών έναντι του υπολοίπου λαού, λες και οι Βουλευτές είναι κάτι ξέχωρο από τον λαό, λες κι εμείς είμαστε υπεράνω του λαού. Το μόνο καθήκον των Βουλευτών είναι ελεύθερα, με κρίση, με υπευθυνότητα, να εκφράζουν </w:t>
      </w:r>
      <w:r>
        <w:rPr>
          <w:rFonts w:eastAsia="Times New Roman" w:cs="Times New Roman"/>
          <w:szCs w:val="24"/>
        </w:rPr>
        <w:lastRenderedPageBreak/>
        <w:t>τη βούλησ</w:t>
      </w:r>
      <w:r>
        <w:rPr>
          <w:rFonts w:eastAsia="Times New Roman" w:cs="Times New Roman"/>
          <w:szCs w:val="24"/>
        </w:rPr>
        <w:t xml:space="preserve">η και τις σκέψεις των Βουλευτών στην Αίθουσα αυτή. Πάγια θέση, λοιπόν, είναι η κατάργηση των βουλευτικών προνομίων. </w:t>
      </w:r>
    </w:p>
    <w:p w14:paraId="0A5DE06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Επίσης, ένα πολύ σημαντικό έχει να κάνει με το άρθρο 28: Πάγια θέση της Χρυσής Αυγής –είναι πολύ σημαντικό, πολύ κρίσιμο- είναι ότι οποιαδή</w:t>
      </w:r>
      <w:r>
        <w:rPr>
          <w:rFonts w:eastAsia="Times New Roman" w:cs="Times New Roman"/>
          <w:szCs w:val="24"/>
        </w:rPr>
        <w:t>ποτε διάταξη περιορίζει την εθνική μας κυριαρχία είναι διάταξη απαράδεκτη και αδιανόητη. Είμαστε συνολικά αντίθετοι στην ύπαρξη του άρθρου 28. Πρόκειται για σοβαρό συνταγματικό, αλλά και πολιτειακό ολίσθημα, το οποίο όμως είναι δηλωτικό των προθέσεών σας γ</w:t>
      </w:r>
      <w:r>
        <w:rPr>
          <w:rFonts w:eastAsia="Times New Roman" w:cs="Times New Roman"/>
          <w:szCs w:val="24"/>
        </w:rPr>
        <w:t xml:space="preserve">ια υποταγή στην ιδέα της «ευρωπαϊκής ολοκλήρωσης». </w:t>
      </w:r>
    </w:p>
    <w:p w14:paraId="0A5DE06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Σε ό,τι αφορά τα πολιτικά σας παιχνίδια για την αποσύνδεση της εκλογής του Προέδρου της Δημοκρατίας από τη διάλυση της Βουλής με τον συνδυασμό άμεσης και έμμεσης εκλογής, όπως προτείνεται με την αναθεώρησ</w:t>
      </w:r>
      <w:r>
        <w:rPr>
          <w:rFonts w:eastAsia="Times New Roman" w:cs="Times New Roman"/>
          <w:szCs w:val="24"/>
        </w:rPr>
        <w:t xml:space="preserve">η του άρθρου 32, το οποίο προτείνεται και από τον ΣΥΡΙΖΑ και από τη Νέα Δημοκρατία και θα δούμε αν μέλλει να ψηφιστεί και από τους δύο, πολιτικά παιχνίδια από κοινού ΣΥΡΙΖΑ και Νέας Δημοκρατίας: Εμείς δηλώνουμε ότι ο μόνος ο οποίος πρέπει να έχει λόγο για </w:t>
      </w:r>
      <w:r>
        <w:rPr>
          <w:rFonts w:eastAsia="Times New Roman" w:cs="Times New Roman"/>
          <w:szCs w:val="24"/>
        </w:rPr>
        <w:t xml:space="preserve">την </w:t>
      </w:r>
      <w:r>
        <w:rPr>
          <w:rFonts w:eastAsia="Times New Roman" w:cs="Times New Roman"/>
          <w:szCs w:val="24"/>
        </w:rPr>
        <w:lastRenderedPageBreak/>
        <w:t xml:space="preserve">εκλογή του Προέδρου και ο Πρόεδρος να εκφράζει πραγματικά όλους τους Έλληνες, είναι ο ελληνικός λαός. Ο Πρόεδρος της Δημοκρατίας πρέπει να εκλέγεται διά καθολικής ψηφοφορίας από τον ελληνικό λαό. </w:t>
      </w:r>
    </w:p>
    <w:p w14:paraId="0A5DE06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κάτι άλλο επίσης πολύ κρίσιμο: Στην προτεινόμενη δι</w:t>
      </w:r>
      <w:r>
        <w:rPr>
          <w:rFonts w:eastAsia="Times New Roman" w:cs="Times New Roman"/>
          <w:szCs w:val="24"/>
        </w:rPr>
        <w:t>άταξη προς αναθεώρηση του άρθρου 44 και σε όσα προβλέπει αυτό περί δημοψηφισμάτων, ο Λαϊκός Σύνδεσμος προτείνει: Δυνατότητα πρότασης για δημοψήφισμα που αφορά σοβαρό εθνικό θέμα πρέπει να έχουν όλοι οι φορείς του Πολιτεύματος, δηλαδή και ο Πρόεδρος της Δημ</w:t>
      </w:r>
      <w:r>
        <w:rPr>
          <w:rFonts w:eastAsia="Times New Roman" w:cs="Times New Roman"/>
          <w:szCs w:val="24"/>
        </w:rPr>
        <w:t>οκρατίας, όπως οριζόταν από το Σύνταγμα του 1975, και η Κυβέρνηση, όπως ορίζεται από το ισχύον Σύνταγμα, και η Βουλή με εκατόν είκοσι τουλάχιστον μέλη της, και οι πολίτες με συγκεκριμένο αριθμό πολιτών και υπογραφών. Παρά ταύτα, οφείλει να υπάρχει μια ασφα</w:t>
      </w:r>
      <w:r>
        <w:rPr>
          <w:rFonts w:eastAsia="Times New Roman" w:cs="Times New Roman"/>
          <w:szCs w:val="24"/>
        </w:rPr>
        <w:t xml:space="preserve">λιστική δικλείδα, η οποία όμως δεν κατέστη δυνατό να αποσαφηνιστεί από τις εργασίες της </w:t>
      </w:r>
      <w:r>
        <w:rPr>
          <w:rFonts w:eastAsia="Times New Roman" w:cs="Times New Roman"/>
          <w:szCs w:val="24"/>
        </w:rPr>
        <w:t>επιτροπής</w:t>
      </w:r>
      <w:r>
        <w:rPr>
          <w:rFonts w:eastAsia="Times New Roman" w:cs="Times New Roman"/>
          <w:szCs w:val="24"/>
        </w:rPr>
        <w:t xml:space="preserve">. </w:t>
      </w:r>
    </w:p>
    <w:p w14:paraId="0A5DE06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Επίσης πολύ κρίσιμο θέμα είναι η ψήφος των ομογενών Ελλήνων πολιτών, οι οποίοι βρίσκονται έξω από την Επικράτεια. Και όταν η Χρυσή Αυγή ομιλεί περί ομογενών</w:t>
      </w:r>
      <w:r>
        <w:rPr>
          <w:rFonts w:eastAsia="Times New Roman" w:cs="Times New Roman"/>
          <w:szCs w:val="24"/>
        </w:rPr>
        <w:t xml:space="preserve">, δεν ομιλεί μόνο </w:t>
      </w:r>
      <w:r>
        <w:rPr>
          <w:rFonts w:eastAsia="Times New Roman" w:cs="Times New Roman"/>
          <w:szCs w:val="24"/>
        </w:rPr>
        <w:lastRenderedPageBreak/>
        <w:t xml:space="preserve">για τους ανθρώπους πρώτης, δεύτερης, τρίτης γενεάς, οι οποίοι βρέθηκαν στις τέσσερις άκρες της οικουμένης για βιοποριστικούς λόγους. Εννοεί και τους Έλληνες των αλυτρώτων πατρίδων. Εννοεί και τους Έλληνες των κατεχομένων πατρίδων. Αυτοί, </w:t>
      </w:r>
      <w:r>
        <w:rPr>
          <w:rFonts w:eastAsia="Times New Roman" w:cs="Times New Roman"/>
          <w:szCs w:val="24"/>
        </w:rPr>
        <w:t xml:space="preserve">λοιπόν, για εμάς τους Χρυσαυγίτες –το έχουμε τονίσει από το 2012 που εισήλθαμε στο ελληνικό Κοινοβούλιο- πρέπει να έχουν δικαίωμα ψήφου. </w:t>
      </w:r>
    </w:p>
    <w:p w14:paraId="0A5DE06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A5DE06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και λέγω </w:t>
      </w:r>
      <w:r>
        <w:rPr>
          <w:rFonts w:eastAsia="Times New Roman" w:cs="Times New Roman"/>
          <w:szCs w:val="24"/>
        </w:rPr>
        <w:t>τούτο σε ό,τι αφορά την Αναθεώρηση: Για εμάς η Αναθεώρηση αποτέλεσε ένα πρόσχημα για μικροκομματισμό εκ μέρους του ΣΥΡΙΖΑ, αλλά και της Νέας Δημοκρατίας, χωρίς κα</w:t>
      </w:r>
      <w:r>
        <w:rPr>
          <w:rFonts w:eastAsia="Times New Roman" w:cs="Times New Roman"/>
          <w:szCs w:val="24"/>
        </w:rPr>
        <w:t>μ</w:t>
      </w:r>
      <w:r>
        <w:rPr>
          <w:rFonts w:eastAsia="Times New Roman" w:cs="Times New Roman"/>
          <w:szCs w:val="24"/>
        </w:rPr>
        <w:t>μία ουσιαστική, πραγματική, πολιτική και επαρκή διαδικασία. Φαλκιδεύσατε την ουσιαστική συζήτ</w:t>
      </w:r>
      <w:r>
        <w:rPr>
          <w:rFonts w:eastAsia="Times New Roman" w:cs="Times New Roman"/>
          <w:szCs w:val="24"/>
        </w:rPr>
        <w:t>ηση που θα μπορούσε να είχε γίνει σωστά. Και τη φαλκιδεύσατε με τις γνωστές ιδεοληψίες σας, καταδικάζοντας οποιαδήποτε αλλαγή προτεινόταν από άλλο κόμμα και συγκεκριμένα και από τη Χρυσή Αυγή. Και με τον τρόπο αυτό υποβιβάσατε την Αναθεώ</w:t>
      </w:r>
      <w:r>
        <w:rPr>
          <w:rFonts w:eastAsia="Times New Roman" w:cs="Times New Roman"/>
          <w:szCs w:val="24"/>
        </w:rPr>
        <w:lastRenderedPageBreak/>
        <w:t>ρηση. Την υποβιβάσα</w:t>
      </w:r>
      <w:r>
        <w:rPr>
          <w:rFonts w:eastAsia="Times New Roman" w:cs="Times New Roman"/>
          <w:szCs w:val="24"/>
        </w:rPr>
        <w:t xml:space="preserve">τε σε ένα επίπεδο μικροκομματικής διαδικασίας. Δεν διαθέτετε, βέβαια, την πλειοψηφία. Δεν διαθέτετε τους εκατόν ογδόντα που απαιτούνται, ώστε να περάσουν οι διατάξεις. Αποδειχθήκατε και με αυτό μικρότεροι των προσδοκιών, όχι μόνο οι Αριστεροί, αλλά και οι </w:t>
      </w:r>
      <w:r>
        <w:rPr>
          <w:rFonts w:eastAsia="Times New Roman" w:cs="Times New Roman"/>
          <w:szCs w:val="24"/>
        </w:rPr>
        <w:t xml:space="preserve">ψευτοδεξιοί φιλελεύθεροι, τόσο στα μικρά ζητήματα </w:t>
      </w:r>
      <w:r>
        <w:rPr>
          <w:rFonts w:eastAsia="Times New Roman" w:cs="Times New Roman"/>
          <w:szCs w:val="24"/>
        </w:rPr>
        <w:t xml:space="preserve">όσο </w:t>
      </w:r>
      <w:r>
        <w:rPr>
          <w:rFonts w:eastAsia="Times New Roman" w:cs="Times New Roman"/>
          <w:szCs w:val="24"/>
        </w:rPr>
        <w:t xml:space="preserve">και στα μεγάλα ζητήματα. Και είναι επιεικές αυτό που θα πω: Αποδειχθήκατε ότι είστε πολύ μικροί. Και η ιστορία θα σας καταγράψει ως πολύ μικρούς. </w:t>
      </w:r>
    </w:p>
    <w:p w14:paraId="0A5DE06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Αυτό που λέω εγώ είναι επιεικές. Αυτό που λέει, όμως, ο</w:t>
      </w:r>
      <w:r>
        <w:rPr>
          <w:rFonts w:eastAsia="Times New Roman" w:cs="Times New Roman"/>
          <w:szCs w:val="24"/>
        </w:rPr>
        <w:t xml:space="preserve"> ελληνικός λαός, ο οποίος ελληνικός λαός βράζει, δεν είναι επιεικές, κύριε Πρόεδρε. Και δεν θα είναι επιεικές. Και θα φανεί τόσο στις επικείμενες ευρωεκλογές όσο και στις βουλευτικές εκλογές, όποτε κι αν αυτές γίνουν. Και θα τιμωρήσει τα δύο μεγάλα κόμματα</w:t>
      </w:r>
      <w:r>
        <w:rPr>
          <w:rFonts w:eastAsia="Times New Roman" w:cs="Times New Roman"/>
          <w:szCs w:val="24"/>
        </w:rPr>
        <w:t xml:space="preserve">, τα συνεργαζόμενα δύο μεγάλα κόμματα, τα οποία φάνηκε ότι είναι συνεργαζόμενα, που ακολουθούν από κοινού την τακτική να αποκαλούν τα Σκόπια «Βόρεια Μακεδονία». </w:t>
      </w:r>
    </w:p>
    <w:p w14:paraId="0A5DE06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 Κάτων ο Πρεσβύτερος ξεκίναγε τις ομιλίες του λέγοντας το περίφημο:</w:t>
      </w:r>
      <w:r w:rsidRPr="00B30C4B">
        <w:rPr>
          <w:rFonts w:eastAsia="Times New Roman"/>
          <w:color w:val="545454"/>
          <w:szCs w:val="24"/>
          <w:shd w:val="clear" w:color="auto" w:fill="FFFFFF"/>
        </w:rPr>
        <w:t xml:space="preserve"> </w:t>
      </w:r>
      <w:r w:rsidRPr="00B30C4B">
        <w:rPr>
          <w:rFonts w:eastAsia="Times New Roman" w:cs="Times New Roman"/>
          <w:szCs w:val="24"/>
        </w:rPr>
        <w:t>«Carthago delenda</w:t>
      </w:r>
      <w:r>
        <w:rPr>
          <w:rFonts w:eastAsia="Times New Roman" w:cs="Times New Roman"/>
          <w:szCs w:val="24"/>
        </w:rPr>
        <w:t xml:space="preserve"> </w:t>
      </w:r>
      <w:r w:rsidRPr="00B30C4B">
        <w:rPr>
          <w:rFonts w:eastAsia="Times New Roman" w:cs="Times New Roman"/>
          <w:bCs/>
          <w:szCs w:val="24"/>
        </w:rPr>
        <w:t>est</w:t>
      </w:r>
      <w:r w:rsidRPr="00B30C4B">
        <w:rPr>
          <w:rFonts w:eastAsia="Times New Roman" w:cs="Times New Roman"/>
          <w:szCs w:val="24"/>
        </w:rPr>
        <w:t>»</w:t>
      </w:r>
      <w:r>
        <w:rPr>
          <w:rFonts w:eastAsia="Times New Roman" w:cs="Times New Roman"/>
          <w:szCs w:val="24"/>
        </w:rPr>
        <w:t>, δ</w:t>
      </w:r>
      <w:r>
        <w:rPr>
          <w:rFonts w:eastAsia="Times New Roman" w:cs="Times New Roman"/>
          <w:szCs w:val="24"/>
        </w:rPr>
        <w:t xml:space="preserve">ηλαδή πρέπει να καταργηθεί, πρέπει να ισοπεδωθεί η Καρχηδόνα. </w:t>
      </w:r>
    </w:p>
    <w:p w14:paraId="0A5DE06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θα κλείνουμε τις ομιλίες μας με το «Η Μακεδονία είναι μία και είναι ελληνική». </w:t>
      </w:r>
    </w:p>
    <w:p w14:paraId="0A5DE06C" w14:textId="77777777" w:rsidR="00415E13" w:rsidRDefault="00E650A0">
      <w:pPr>
        <w:spacing w:line="600" w:lineRule="auto"/>
        <w:ind w:firstLine="720"/>
        <w:jc w:val="center"/>
        <w:rPr>
          <w:rFonts w:eastAsia="Times New Roman" w:cs="Times New Roman"/>
          <w:szCs w:val="24"/>
        </w:rPr>
      </w:pPr>
      <w:r w:rsidRPr="007A7052">
        <w:rPr>
          <w:rFonts w:eastAsia="Times New Roman" w:cs="Times New Roman"/>
          <w:szCs w:val="24"/>
        </w:rPr>
        <w:t xml:space="preserve">(Χειροκροτήματα από την πτέρυγα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sidRPr="007A7052">
        <w:rPr>
          <w:rFonts w:eastAsia="Times New Roman" w:cs="Times New Roman"/>
          <w:szCs w:val="24"/>
        </w:rPr>
        <w:t>)</w:t>
      </w:r>
    </w:p>
    <w:p w14:paraId="0A5DE06D"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Κύριε Παππά, με συγχωρείτε, </w:t>
      </w:r>
      <w:r>
        <w:rPr>
          <w:rFonts w:eastAsia="Times New Roman" w:cs="Times New Roman"/>
          <w:szCs w:val="24"/>
        </w:rPr>
        <w:t xml:space="preserve">επειδή είδα και το σχετικό στην εισήγησή σας στην Επιτροπή Συνταγματικής Αναθεώρησης, είναι καλό να το διευκρινίσετε και εσείς. </w:t>
      </w:r>
    </w:p>
    <w:p w14:paraId="0A5DE06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Σε αυτά που είπατε, προβλέπετε να μπει και άρθρο για αλύτρωτες και κατεχόμενες πατρίδες κ.λπ.; Διότι βάλατε κάτι το οποίο δεν ή</w:t>
      </w:r>
      <w:r>
        <w:rPr>
          <w:rFonts w:eastAsia="Times New Roman" w:cs="Times New Roman"/>
          <w:szCs w:val="24"/>
        </w:rPr>
        <w:t>ταν στην εισήγησή σας στην Επιτροπή Συνταγματικής Αναθεώρησης. Καταλαβαίνετε ότι είναι ένα πολύ λεπτό ζήτημα. Αναφερόμενος στους ομογενείς, είπατε ότι αναφέρεστε και σε αυτούς οι οποίοι είναι σε κατεχόμενες πατρίδες κ.λπ.</w:t>
      </w:r>
      <w:r>
        <w:rPr>
          <w:rFonts w:eastAsia="Times New Roman" w:cs="Times New Roman"/>
          <w:szCs w:val="24"/>
        </w:rPr>
        <w:t>.</w:t>
      </w:r>
      <w:r>
        <w:rPr>
          <w:rFonts w:eastAsia="Times New Roman" w:cs="Times New Roman"/>
          <w:szCs w:val="24"/>
        </w:rPr>
        <w:t xml:space="preserve"> </w:t>
      </w:r>
    </w:p>
    <w:p w14:paraId="0A5DE06F" w14:textId="77777777" w:rsidR="00415E13" w:rsidRDefault="00E650A0">
      <w:pPr>
        <w:spacing w:line="600" w:lineRule="auto"/>
        <w:ind w:firstLine="720"/>
        <w:jc w:val="both"/>
        <w:rPr>
          <w:rFonts w:eastAsia="Times New Roman" w:cs="Times New Roman"/>
          <w:szCs w:val="24"/>
        </w:rPr>
      </w:pPr>
      <w:r w:rsidRPr="006D1428">
        <w:rPr>
          <w:rFonts w:eastAsia="Times New Roman" w:cs="Times New Roman"/>
          <w:b/>
          <w:szCs w:val="24"/>
        </w:rPr>
        <w:t xml:space="preserve">ΧΡΗΣΤΟΣ ΠΑΠΠΑΣ: </w:t>
      </w:r>
      <w:r>
        <w:rPr>
          <w:rFonts w:eastAsia="Times New Roman" w:cs="Times New Roman"/>
          <w:szCs w:val="24"/>
        </w:rPr>
        <w:t xml:space="preserve">Νομίζω ότι η Ολομέλεια έχει μεγαλύτερο κύρος και ως όργανο της ελληνικής Βουλής απ’ ό,τι έχει μία </w:t>
      </w:r>
      <w:r>
        <w:rPr>
          <w:rFonts w:eastAsia="Times New Roman" w:cs="Times New Roman"/>
          <w:szCs w:val="24"/>
        </w:rPr>
        <w:t>επιτροπή</w:t>
      </w:r>
      <w:r>
        <w:rPr>
          <w:rFonts w:eastAsia="Times New Roman" w:cs="Times New Roman"/>
          <w:szCs w:val="24"/>
        </w:rPr>
        <w:t>. Το θέτουμε τώρα.</w:t>
      </w:r>
    </w:p>
    <w:p w14:paraId="0A5DE070"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Θέτετε ζήτημα αλυτρωτισμού, δηλαδή, διά του Συντάγματος. </w:t>
      </w:r>
    </w:p>
    <w:p w14:paraId="0A5DE071"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Αλύτρωτες πατρίδες υπάρχουν,</w:t>
      </w:r>
      <w:r>
        <w:rPr>
          <w:rFonts w:eastAsia="Times New Roman" w:cs="Times New Roman"/>
          <w:szCs w:val="24"/>
        </w:rPr>
        <w:t xml:space="preserve"> κύριε Πρόεδρε. Είναι η Βόρειος Ήπειρος, είναι η Ιωνία…</w:t>
      </w:r>
    </w:p>
    <w:p w14:paraId="0A5DE072"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Δεν αντιδικούμε. Σας ρώτησα για να ξέρουμε ακριβώς την πρότασή σας.</w:t>
      </w:r>
    </w:p>
    <w:p w14:paraId="0A5DE073"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…είναι το κατεχόμενο βόρειο μέρος της Κύπρου μας. Εμείς αυτές τις θεωρούμε Ελλάδα. Είτε</w:t>
      </w:r>
      <w:r>
        <w:rPr>
          <w:rFonts w:eastAsia="Times New Roman" w:cs="Times New Roman"/>
          <w:szCs w:val="24"/>
        </w:rPr>
        <w:t xml:space="preserve"> περάσει είτε δεν περάσει, αυτή για εμάς είναι η Ελλάδα, η πραγματική Ελλάδα των ονείρων μας. Γι’ αυτήν αγωνιζόμαστε!</w:t>
      </w:r>
    </w:p>
    <w:p w14:paraId="0A5DE074" w14:textId="77777777" w:rsidR="00415E13" w:rsidRDefault="00E650A0">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Ήθελα να διευκρινιστεί δημοσίως, το καταλάβατε. Γι’ αυτό κάναμε αυτή τη συζήτηση, διότι είναι πάρα πολύ λεπτό</w:t>
      </w:r>
      <w:r>
        <w:rPr>
          <w:rFonts w:eastAsia="Times New Roman" w:cs="Times New Roman"/>
          <w:szCs w:val="24"/>
        </w:rPr>
        <w:t xml:space="preserve"> ζήτημα.</w:t>
      </w:r>
    </w:p>
    <w:p w14:paraId="0A5DE07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Ευχαριστώ πολύ.</w:t>
      </w:r>
    </w:p>
    <w:p w14:paraId="0A5DE07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Παρακαλώ πολύ τον κ. Γκιόκα από το ΚΚΕ να λάβει τον λόγο.</w:t>
      </w:r>
    </w:p>
    <w:p w14:paraId="0A5DE077" w14:textId="77777777" w:rsidR="00415E13" w:rsidRDefault="00E650A0">
      <w:pPr>
        <w:spacing w:line="600" w:lineRule="auto"/>
        <w:ind w:firstLine="720"/>
        <w:jc w:val="both"/>
        <w:rPr>
          <w:rFonts w:eastAsia="Times New Roman" w:cs="Times New Roman"/>
          <w:szCs w:val="24"/>
        </w:rPr>
      </w:pPr>
      <w:r w:rsidRPr="00B30C4B">
        <w:rPr>
          <w:rFonts w:eastAsia="Times New Roman" w:cs="Times New Roman"/>
          <w:b/>
          <w:szCs w:val="24"/>
        </w:rPr>
        <w:t xml:space="preserve">ΙΩΑΝΝΗΣ ΓΚΙΟΚΑΣ: </w:t>
      </w:r>
      <w:r>
        <w:rPr>
          <w:rFonts w:eastAsia="Times New Roman" w:cs="Times New Roman"/>
          <w:szCs w:val="24"/>
        </w:rPr>
        <w:t xml:space="preserve">Όταν ξεκίνησε η διαδικασία της Συνταγματικής Αναθεώρησης με πρωτοβουλία της Κυβέρνησης, </w:t>
      </w:r>
      <w:r>
        <w:rPr>
          <w:rFonts w:eastAsia="Times New Roman" w:cs="Times New Roman"/>
          <w:szCs w:val="24"/>
        </w:rPr>
        <w:lastRenderedPageBreak/>
        <w:t xml:space="preserve">αυτή διαφημίστηκε ως μια προοδευτική, δημοκρατική πρωτοβουλία, μια </w:t>
      </w:r>
      <w:r>
        <w:rPr>
          <w:rFonts w:eastAsia="Times New Roman" w:cs="Times New Roman"/>
          <w:szCs w:val="24"/>
        </w:rPr>
        <w:t>πρωτοβουλία με προοδευτικό πρόσημο που δήθεν θα έφερνε μία τομή στο Σύνταγμα.</w:t>
      </w:r>
    </w:p>
    <w:p w14:paraId="0A5DE07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Όσοι, όμως, μελέτησαν τις προτάσεις της Κυβέρνησης του ΣΥΡΙΖΑ και των άλλων </w:t>
      </w:r>
      <w:r>
        <w:rPr>
          <w:rFonts w:eastAsia="Times New Roman" w:cs="Times New Roman"/>
          <w:szCs w:val="24"/>
        </w:rPr>
        <w:t xml:space="preserve">κομμάτων </w:t>
      </w:r>
      <w:r>
        <w:rPr>
          <w:rFonts w:eastAsia="Times New Roman" w:cs="Times New Roman"/>
          <w:szCs w:val="24"/>
        </w:rPr>
        <w:t>ή όσοι το κάνουν έστω και τώρα, όσοι παρακολούθησαν τις συνεδριάσεις της Επιτροπής Συνταγματι</w:t>
      </w:r>
      <w:r>
        <w:rPr>
          <w:rFonts w:eastAsia="Times New Roman" w:cs="Times New Roman"/>
          <w:szCs w:val="24"/>
        </w:rPr>
        <w:t>κής Αναθεώρησης, όσοι βλέπουν την ουσία και την πραγματικότητα πίσω από τις μεγαλοστομίες, θα διαπίστωσαν ότι κάτι τέτοιο όχι μόνο δεν ισχύει, αλλά στην πραγματικότητα μιλάμε για μία Αναθεώρηση που, όπως και οι προηγούμενες, έχει στόχο να υπηρετήσει μια σε</w:t>
      </w:r>
      <w:r>
        <w:rPr>
          <w:rFonts w:eastAsia="Times New Roman" w:cs="Times New Roman"/>
          <w:szCs w:val="24"/>
        </w:rPr>
        <w:t>ιρά από σύγχρονες ανάγκες του αστικού πολιτικού συστήματος, προκειμένου αφ</w:t>
      </w:r>
      <w:r>
        <w:rPr>
          <w:rFonts w:eastAsia="Times New Roman" w:cs="Times New Roman"/>
          <w:szCs w:val="24"/>
        </w:rPr>
        <w:t xml:space="preserve">’ </w:t>
      </w:r>
      <w:r>
        <w:rPr>
          <w:rFonts w:eastAsia="Times New Roman" w:cs="Times New Roman"/>
          <w:szCs w:val="24"/>
        </w:rPr>
        <w:t>ενός να μην διαταράσσεται η άσκηση της κυρίαρχης αντιλαϊκής πολιτικής και αφ</w:t>
      </w:r>
      <w:r>
        <w:rPr>
          <w:rFonts w:eastAsia="Times New Roman" w:cs="Times New Roman"/>
          <w:szCs w:val="24"/>
        </w:rPr>
        <w:t xml:space="preserve">’ </w:t>
      </w:r>
      <w:r>
        <w:rPr>
          <w:rFonts w:eastAsia="Times New Roman" w:cs="Times New Roman"/>
          <w:szCs w:val="24"/>
        </w:rPr>
        <w:t xml:space="preserve">ετέρου για να αναστηλωθεί το κύρος του σάπιου αστικού πολιτικού συστήματος στη λαϊκή συνείδηση και να </w:t>
      </w:r>
      <w:r>
        <w:rPr>
          <w:rFonts w:eastAsia="Times New Roman" w:cs="Times New Roman"/>
          <w:szCs w:val="24"/>
        </w:rPr>
        <w:t>κρύψει τη βαθιά σήψη που με κάθε ευκαιρία αυτό αναδύει.</w:t>
      </w:r>
    </w:p>
    <w:p w14:paraId="0A5DE07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Φυσικά δεν παραβλέπουμε ότι υπάρχουν και άλλου είδους σκοπιμότητες, προεκλογικές, επικοινωνιακές, για να τονωθεί ο κάλπικος διπολικός καβγάς ανάμεσα κυρίως στον ΣΥΡΙΖΑ </w:t>
      </w:r>
      <w:r>
        <w:rPr>
          <w:rFonts w:eastAsia="Times New Roman" w:cs="Times New Roman"/>
          <w:szCs w:val="24"/>
        </w:rPr>
        <w:lastRenderedPageBreak/>
        <w:t>και την Νέα Δημοκρατία και να κρ</w:t>
      </w:r>
      <w:r>
        <w:rPr>
          <w:rFonts w:eastAsia="Times New Roman" w:cs="Times New Roman"/>
          <w:szCs w:val="24"/>
        </w:rPr>
        <w:t xml:space="preserve">υφτούν οι μεγάλες τους </w:t>
      </w:r>
      <w:r w:rsidRPr="005620F5">
        <w:rPr>
          <w:rFonts w:eastAsia="Times New Roman" w:cs="Times New Roman"/>
          <w:szCs w:val="24"/>
        </w:rPr>
        <w:t>συγκλίσεις</w:t>
      </w:r>
      <w:r>
        <w:rPr>
          <w:rFonts w:eastAsia="Times New Roman" w:cs="Times New Roman"/>
          <w:szCs w:val="24"/>
        </w:rPr>
        <w:t>. Συγκλίσεις που αφορούν και την οικονομία, τους αντιλαϊκούς νόμους, τα μνημόνια, συγκλίσεις που αφορούν την εξωτερική πολιτική, την Ευρωπαϊκή Ένωση, το ΝΑΤΟ, αλλά συγκλίσεις που αφορούν και τη Συνταγματική Αναθεώρηση. Γιατ</w:t>
      </w:r>
      <w:r>
        <w:rPr>
          <w:rFonts w:eastAsia="Times New Roman" w:cs="Times New Roman"/>
          <w:szCs w:val="24"/>
        </w:rPr>
        <w:t xml:space="preserve">ί αν δει κανείς προσεκτικά τις προτάσεις του ΣΥΡΙΖΑ και της Νέας Δημοκρατίας, των άλλων </w:t>
      </w:r>
      <w:r>
        <w:rPr>
          <w:rFonts w:eastAsia="Times New Roman" w:cs="Times New Roman"/>
          <w:szCs w:val="24"/>
        </w:rPr>
        <w:t>κομμάτων</w:t>
      </w:r>
      <w:r>
        <w:rPr>
          <w:rFonts w:eastAsia="Times New Roman" w:cs="Times New Roman"/>
          <w:szCs w:val="24"/>
        </w:rPr>
        <w:t xml:space="preserve">, θα διαπιστώσει ότι παρά τις επιμέρους διαφορές τους, παρά τη συμφωνία τους που υπάρχει ή δεν υπάρχει στα περισσότερα άρθρα, υπάρχει ένας κοινός παρονομαστής. </w:t>
      </w:r>
      <w:r>
        <w:rPr>
          <w:rFonts w:eastAsia="Times New Roman" w:cs="Times New Roman"/>
          <w:szCs w:val="24"/>
        </w:rPr>
        <w:t xml:space="preserve">Υπάρχει μία κλωστή, ένα νήμα που συνδέει αυτές τις προτάσεις, υπάρχουν διακριτοί κοινοί στόχοι και κοινές διακηρύξεις. </w:t>
      </w:r>
    </w:p>
    <w:p w14:paraId="0A5DE07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Ποιοι είναι αυτοί οι στόχοι; Και ειπώθηκε πριν και από τον εκπρόσωπο του ΣΥΡΙΖΑ και από τον εκπρόσωπο της Νέας Δημοκρατίας. Πρώτον, κυβε</w:t>
      </w:r>
      <w:r>
        <w:rPr>
          <w:rFonts w:eastAsia="Times New Roman" w:cs="Times New Roman"/>
          <w:szCs w:val="24"/>
        </w:rPr>
        <w:t xml:space="preserve">ρνητική πολιτική σταθερότητα. Κυβερνητική πολιτική συνέχεια, έτσι ώστε να μην διαταράσσεται η άσκηση της κυρίαρχης πολιτικής από μια σειρά παράγοντες, ανάμεσα στους οποίους μπορεί να είναι και ο λαϊκός παράγοντας </w:t>
      </w:r>
      <w:r>
        <w:rPr>
          <w:rFonts w:eastAsia="Times New Roman" w:cs="Times New Roman"/>
          <w:szCs w:val="24"/>
        </w:rPr>
        <w:lastRenderedPageBreak/>
        <w:t>και η πίεση που μπορεί να ασκεί και έχει δι</w:t>
      </w:r>
      <w:r>
        <w:rPr>
          <w:rFonts w:eastAsia="Times New Roman" w:cs="Times New Roman"/>
          <w:szCs w:val="24"/>
        </w:rPr>
        <w:t>καίωμα να ασκεί ο λαός προς τις εκάστοτε κυβερνήσεις.</w:t>
      </w:r>
    </w:p>
    <w:p w14:paraId="0A5DE07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Αυτό προσπαθείτε, για παράδειγμα, να επιτύχετε με την κοινή ουσιαστικά πρότασή σας για την αναθεώρηση του άρθρου 32 και την αποσύνδεση της εκλογής του Προέδρου της Δημοκρατίας από την διενέργεια εκλογών</w:t>
      </w:r>
      <w:r>
        <w:rPr>
          <w:rFonts w:eastAsia="Times New Roman" w:cs="Times New Roman"/>
          <w:szCs w:val="24"/>
        </w:rPr>
        <w:t>, παρά το ότι ο ένας λέει εκλογή από τον λαό και ο άλλος λέει εκλογή με εκατόν πενήντα έναν, αν τελικά αποβεί άκαρπη η διαδικασία στη Βουλή με πιο αυξημένες πλειοψηφίες. Και παρά το γεγονός ότι ο ΣΥΡΙΖΑ το 2014 έλεγε –και λογικό ήταν από τη δική του πλευρά</w:t>
      </w:r>
      <w:r>
        <w:rPr>
          <w:rFonts w:eastAsia="Times New Roman" w:cs="Times New Roman"/>
          <w:szCs w:val="24"/>
        </w:rPr>
        <w:t xml:space="preserve">- ότι δεν υπάρχει πρόβλημα να αξιοποιείται η </w:t>
      </w:r>
      <w:r>
        <w:rPr>
          <w:rFonts w:eastAsia="Times New Roman" w:cs="Times New Roman"/>
          <w:szCs w:val="24"/>
        </w:rPr>
        <w:t xml:space="preserve">προεδρική </w:t>
      </w:r>
      <w:r>
        <w:rPr>
          <w:rFonts w:eastAsia="Times New Roman" w:cs="Times New Roman"/>
          <w:szCs w:val="24"/>
        </w:rPr>
        <w:t>εκλογή, για να φύγει μια κυβέρνηση που είναι καταδικασμένη στη συνείδηση της λαϊκής πλειοψηφίας. Αυτό λέγατε τότε.</w:t>
      </w:r>
    </w:p>
    <w:p w14:paraId="0A5DE07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 κ. Κατρούγκαλος μάλιστα τότε έλεγε ότι ακόμη και τον Θεό να προτείνουν για Πρόεδρο τ</w:t>
      </w:r>
      <w:r>
        <w:rPr>
          <w:rFonts w:eastAsia="Times New Roman" w:cs="Times New Roman"/>
          <w:szCs w:val="24"/>
        </w:rPr>
        <w:t xml:space="preserve">ης Δημοκρατίας, εμείς δεν πρόκειται να τον ψηφίσουμε. Άλλο πράγμα, βέβαια, ότι αυτή η κυβερνητική αλλαγή του 2015, όχι μόνο διέψευσε τις προσδοκίες αυτής της λαϊκής πλειοψηφίας, αλλά συνέχισε και την πολιτική </w:t>
      </w:r>
      <w:r>
        <w:rPr>
          <w:rFonts w:eastAsia="Times New Roman" w:cs="Times New Roman"/>
          <w:szCs w:val="24"/>
        </w:rPr>
        <w:lastRenderedPageBreak/>
        <w:t>από εκεί που τη σταμάτησαν οι προηγούμενοι. Τώρ</w:t>
      </w:r>
      <w:r>
        <w:rPr>
          <w:rFonts w:eastAsia="Times New Roman" w:cs="Times New Roman"/>
          <w:szCs w:val="24"/>
        </w:rPr>
        <w:t xml:space="preserve">α κάνετε τούμπα με αυτή την πρόταση για το άρθρο 32. </w:t>
      </w:r>
    </w:p>
    <w:p w14:paraId="0A5DE07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Την κυβερνητική σταθερότητα, που για τον λαό σημαίνει αστάθεια, προσπαθείτε επίσης να την επιτύχετε και με άλλες προτάσεις, όπως είναι η πρόταση της Νέας Δημοκρατίας για τις συνταγματικά κατοχυρωμένες τ</w:t>
      </w:r>
      <w:r>
        <w:rPr>
          <w:rFonts w:eastAsia="Times New Roman" w:cs="Times New Roman"/>
          <w:szCs w:val="24"/>
        </w:rPr>
        <w:t xml:space="preserve">ετραετείς κοινοβουλευτικές θητείες ή η πρόταση του ΣΥΡΙΖΑ για την εποικοδομητική πρόταση δυσπιστίας και την απόρριψή της αν δεν υπάρχει συμφωνία για νέο Πρωθυπουργό, που ουσιαστικά οδηγεί στο εξής αποτέλεσμα: Προτάσεις δυσπιστίας που υπερψηφίζονται να μην </w:t>
      </w:r>
      <w:r>
        <w:rPr>
          <w:rFonts w:eastAsia="Times New Roman" w:cs="Times New Roman"/>
          <w:szCs w:val="24"/>
        </w:rPr>
        <w:t xml:space="preserve">οδηγούν σε πτώση της Κυβέρνησης και πρόωρες εκλογές, αλλά είτε να συνεχίζει μια Κυβέρνηση που όμως έχει χάσει την πλειοψηφία, είτε να αναζητούνται συμπράξεις για νέα σχήματα, χωρίς εκλογές. Και το εντυπωσιακό είναι ότι αυτό το αντιδραστικότατο σχήμα, αυτή </w:t>
      </w:r>
      <w:r>
        <w:rPr>
          <w:rFonts w:eastAsia="Times New Roman" w:cs="Times New Roman"/>
          <w:szCs w:val="24"/>
        </w:rPr>
        <w:t xml:space="preserve">την αντιδραστική πρόταση την εμφανίζετε και ως παράδειγμα προόδου και δημοκρατίας. </w:t>
      </w:r>
    </w:p>
    <w:p w14:paraId="0A5DE07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Τι θέλετε να λύσετε και οι μεν και οι δε; Θέλετε να προχωρήσετε σε μία σειρά από αναγκαίες προσαρμογές στον τρόπο λειτουργίας του αστικού κράτους και των κυβερνήσεών του, </w:t>
      </w:r>
      <w:r>
        <w:rPr>
          <w:rFonts w:eastAsia="Times New Roman" w:cs="Times New Roman"/>
          <w:szCs w:val="24"/>
        </w:rPr>
        <w:lastRenderedPageBreak/>
        <w:t>π</w:t>
      </w:r>
      <w:r>
        <w:rPr>
          <w:rFonts w:eastAsia="Times New Roman" w:cs="Times New Roman"/>
          <w:szCs w:val="24"/>
        </w:rPr>
        <w:t>αίρνοντας υπ</w:t>
      </w:r>
      <w:r>
        <w:rPr>
          <w:rFonts w:eastAsia="Times New Roman" w:cs="Times New Roman"/>
          <w:szCs w:val="24"/>
        </w:rPr>
        <w:t>’ όψιν</w:t>
      </w:r>
      <w:r>
        <w:rPr>
          <w:rFonts w:eastAsia="Times New Roman" w:cs="Times New Roman"/>
          <w:szCs w:val="24"/>
        </w:rPr>
        <w:t xml:space="preserve"> ότι ο σημερινός πολιτικός συσχετισμός δεν επιτρέπει τη συγκρότηση σταθερών μονοκομματικών κυβερνήσεων με τον τρόπο που αυτό γινόταν στο παρελθόν. Εξ ου και η αγωνία σας για την κυβερνητική σταθερότητα, εξ ου και η σύμπτωσή σας σε αυτό το</w:t>
      </w:r>
      <w:r>
        <w:rPr>
          <w:rFonts w:eastAsia="Times New Roman" w:cs="Times New Roman"/>
          <w:szCs w:val="24"/>
        </w:rPr>
        <w:t xml:space="preserve"> κομμάτι, ειδικά σε ό,τι αφορά τον Πρόεδρο της Δημοκρατίας, που ακόμη και αν δεν υπάρχει σύμπτωση ως προς τα μέσα, υπάρχει σε κάθε περίπτωση σύμπτωση ως προς τον επιδιωκόμενο στόχο.</w:t>
      </w:r>
    </w:p>
    <w:p w14:paraId="0A5DE07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Δεύτερος στόχος της Συνταγματικής Αναθεώρησης, επίσης, κοινός. Η λεγόμενη </w:t>
      </w:r>
      <w:r>
        <w:rPr>
          <w:rFonts w:eastAsia="Times New Roman" w:cs="Times New Roman"/>
          <w:szCs w:val="24"/>
        </w:rPr>
        <w:t>ηθική, η τιμή του πολιτικού συστήματος. Να αναστηλωθεί το κύρος του αστικού πολιτικού συστήματος στα μάτια του λαού, ένα κύρος το οποίο κλονίστηκε και δικαιολογημένα εξαιτίας της κρίσης, των μέτρων, της ασυνέπειας λόγων και έργων, του να λες ότι δεν κόβω σ</w:t>
      </w:r>
      <w:r>
        <w:rPr>
          <w:rFonts w:eastAsia="Times New Roman" w:cs="Times New Roman"/>
          <w:szCs w:val="24"/>
        </w:rPr>
        <w:t xml:space="preserve">υντάξεις και να τις κόβεις, το οποίο κύρος, όμως, συνεχίζει να κλονίζεται και εξαιτίας των πρόσφατων φαινομένων, των παζαριών, των συναλλαγών, των μεταγραφών στα οποία έχετε διαπρέψει όλα τα </w:t>
      </w:r>
      <w:r>
        <w:rPr>
          <w:rFonts w:eastAsia="Times New Roman" w:cs="Times New Roman"/>
          <w:szCs w:val="24"/>
        </w:rPr>
        <w:t>κόμματα</w:t>
      </w:r>
      <w:r>
        <w:rPr>
          <w:rFonts w:eastAsia="Times New Roman" w:cs="Times New Roman"/>
          <w:szCs w:val="24"/>
        </w:rPr>
        <w:t xml:space="preserve">. </w:t>
      </w:r>
    </w:p>
    <w:p w14:paraId="0A5DE08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αυτή η προσπάθεια πάει χέρι-χέρι με μια αποπροσανατ</w:t>
      </w:r>
      <w:r>
        <w:rPr>
          <w:rFonts w:eastAsia="Times New Roman" w:cs="Times New Roman"/>
          <w:szCs w:val="24"/>
        </w:rPr>
        <w:t xml:space="preserve">ολιστική θεωρία που εμφανίστηκε τα χρόνια της κρίσης με </w:t>
      </w:r>
      <w:r>
        <w:rPr>
          <w:rFonts w:eastAsia="Times New Roman" w:cs="Times New Roman"/>
          <w:szCs w:val="24"/>
        </w:rPr>
        <w:lastRenderedPageBreak/>
        <w:t xml:space="preserve">βασικό φορέα τον ΣΥΡΙΖΑ και σύμφωνα με την οποία θεωρία για την εκδήλωση της καπιταλιστικής κρίσης φταίει ο τρόπος λειτουργίας και η ηθική του πολιτικού συστήματος. Συνεπώς, αν αλλάξει αυτός ο τρόπος </w:t>
      </w:r>
      <w:r>
        <w:rPr>
          <w:rFonts w:eastAsia="Times New Roman" w:cs="Times New Roman"/>
          <w:szCs w:val="24"/>
        </w:rPr>
        <w:t>λειτουργίας, τότε θα αντιμετωπιστεί η κρίση ή θα δημιουργηθούν μεγαλύτερες δυνατότητες για την επίλυση των λαϊκών προβλημάτων. Μια θεωρία που στην ουσία της αθωώνει το σύστημα, την αγορά, τον ανταγωνισμό, με τα οποία είναι σύμφυτα η μίζα, η εξαγορά, η διαπ</w:t>
      </w:r>
      <w:r>
        <w:rPr>
          <w:rFonts w:eastAsia="Times New Roman" w:cs="Times New Roman"/>
          <w:szCs w:val="24"/>
        </w:rPr>
        <w:t>λοκή με το πολιτικό προσωπικό και το μόνο που κάνει είναι να ρίχνει νερό στον μύλο και τη δημαγωγία αντιδραστικών και φασιστικών δυνάμεων.</w:t>
      </w:r>
    </w:p>
    <w:p w14:paraId="0A5DE08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της δήθεν ηθικοποίησης του πολιτικού συστήματος, εντάσσεται και η πρόταση για το άρθρο 86 και τον </w:t>
      </w:r>
      <w:r>
        <w:rPr>
          <w:rFonts w:eastAsia="Times New Roman" w:cs="Times New Roman"/>
          <w:szCs w:val="24"/>
        </w:rPr>
        <w:t xml:space="preserve">νόμο περί ευθύνης Υπουργών, που ενώ το λαϊκό αίτημα –θυμίζουμε-, αλλά και το σύνθημα πολιτικών δυνάμεων ήταν ο νόμος αυτός να καταργηθεί τελείως, με τις προτάσεις σας, και του ΣΥΡΙΖΑ και της Νέας Δημοκρατίας, ο νόμος αυτός δεν καταργείται, αλλά παραμένει, </w:t>
      </w:r>
      <w:r>
        <w:rPr>
          <w:rFonts w:eastAsia="Times New Roman" w:cs="Times New Roman"/>
          <w:szCs w:val="24"/>
        </w:rPr>
        <w:t xml:space="preserve">έστω και με ορισμένες βελτιώσεις, όπως είναι </w:t>
      </w:r>
      <w:r>
        <w:rPr>
          <w:rFonts w:eastAsia="Times New Roman" w:cs="Times New Roman"/>
          <w:szCs w:val="24"/>
        </w:rPr>
        <w:lastRenderedPageBreak/>
        <w:t xml:space="preserve">αυτή για την κατάργηση της μειωμένης παραγραφής ή η ερμηνευτική δήλωση, έτσι ώστε ορισμένα αδικήματα να υπάγονται απευθείας στη δικαιοσύνη. </w:t>
      </w:r>
    </w:p>
    <w:p w14:paraId="0A5DE082" w14:textId="77777777" w:rsidR="00415E13" w:rsidRDefault="00E650A0">
      <w:pPr>
        <w:spacing w:line="600" w:lineRule="auto"/>
        <w:ind w:firstLine="720"/>
        <w:jc w:val="both"/>
        <w:rPr>
          <w:rFonts w:eastAsia="Times New Roman"/>
          <w:szCs w:val="24"/>
        </w:rPr>
      </w:pPr>
      <w:r>
        <w:rPr>
          <w:rFonts w:eastAsia="Times New Roman"/>
          <w:szCs w:val="24"/>
        </w:rPr>
        <w:t>Τι διατηρείται, όμως, από το άρθρο 86; Δ</w:t>
      </w:r>
      <w:r w:rsidRPr="00E9753B">
        <w:rPr>
          <w:rFonts w:eastAsia="Times New Roman"/>
          <w:szCs w:val="24"/>
        </w:rPr>
        <w:t xml:space="preserve">ιατηρείται ο βασικός του </w:t>
      </w:r>
      <w:r w:rsidRPr="00E9753B">
        <w:rPr>
          <w:rFonts w:eastAsia="Times New Roman"/>
          <w:szCs w:val="24"/>
        </w:rPr>
        <w:t>πυρήνας</w:t>
      </w:r>
      <w:r>
        <w:rPr>
          <w:rFonts w:eastAsia="Times New Roman"/>
          <w:szCs w:val="24"/>
        </w:rPr>
        <w:t>,</w:t>
      </w:r>
      <w:r w:rsidRPr="00E9753B">
        <w:rPr>
          <w:rFonts w:eastAsia="Times New Roman"/>
          <w:szCs w:val="24"/>
        </w:rPr>
        <w:t xml:space="preserve"> σύμφωνα με τον οποίο </w:t>
      </w:r>
      <w:r>
        <w:rPr>
          <w:rFonts w:eastAsia="Times New Roman"/>
          <w:szCs w:val="24"/>
        </w:rPr>
        <w:t>τ</w:t>
      </w:r>
      <w:r w:rsidRPr="00E9753B">
        <w:rPr>
          <w:rFonts w:eastAsia="Times New Roman"/>
          <w:szCs w:val="24"/>
        </w:rPr>
        <w:t>η</w:t>
      </w:r>
      <w:r>
        <w:rPr>
          <w:rFonts w:eastAsia="Times New Roman"/>
          <w:szCs w:val="24"/>
        </w:rPr>
        <w:t>ν</w:t>
      </w:r>
      <w:r w:rsidRPr="00E9753B">
        <w:rPr>
          <w:rFonts w:eastAsia="Times New Roman"/>
          <w:szCs w:val="24"/>
        </w:rPr>
        <w:t xml:space="preserve"> απόφαση για τη συγκρότηση επιτροπής προκαταρκτικής εξέτασης για την άσκηση ποινικής δίωξης</w:t>
      </w:r>
      <w:r>
        <w:rPr>
          <w:rFonts w:eastAsia="Times New Roman"/>
          <w:szCs w:val="24"/>
        </w:rPr>
        <w:t>,</w:t>
      </w:r>
      <w:r w:rsidRPr="00E9753B">
        <w:rPr>
          <w:rFonts w:eastAsia="Times New Roman"/>
          <w:szCs w:val="24"/>
        </w:rPr>
        <w:t xml:space="preserve"> για την ανάκληση της ποινικής δίωξης</w:t>
      </w:r>
      <w:r>
        <w:rPr>
          <w:rFonts w:eastAsia="Times New Roman"/>
          <w:szCs w:val="24"/>
        </w:rPr>
        <w:t>,</w:t>
      </w:r>
      <w:r w:rsidRPr="00E9753B">
        <w:rPr>
          <w:rFonts w:eastAsia="Times New Roman"/>
          <w:szCs w:val="24"/>
        </w:rPr>
        <w:t xml:space="preserve"> θα </w:t>
      </w:r>
      <w:r>
        <w:rPr>
          <w:rFonts w:eastAsia="Times New Roman"/>
          <w:szCs w:val="24"/>
        </w:rPr>
        <w:t xml:space="preserve">την </w:t>
      </w:r>
      <w:r w:rsidRPr="00E9753B">
        <w:rPr>
          <w:rFonts w:eastAsia="Times New Roman"/>
          <w:szCs w:val="24"/>
        </w:rPr>
        <w:t xml:space="preserve">έχει </w:t>
      </w:r>
      <w:r>
        <w:rPr>
          <w:rFonts w:eastAsia="Times New Roman"/>
          <w:szCs w:val="24"/>
        </w:rPr>
        <w:t>πάλι η</w:t>
      </w:r>
      <w:r w:rsidRPr="00E9753B">
        <w:rPr>
          <w:rFonts w:eastAsia="Times New Roman"/>
          <w:szCs w:val="24"/>
        </w:rPr>
        <w:t xml:space="preserve"> εκάστοτε κοινοβουλευτική πλειοψηφία</w:t>
      </w:r>
      <w:r>
        <w:rPr>
          <w:rFonts w:eastAsia="Times New Roman"/>
          <w:szCs w:val="24"/>
        </w:rPr>
        <w:t>.</w:t>
      </w:r>
      <w:r w:rsidRPr="00E9753B">
        <w:rPr>
          <w:rFonts w:eastAsia="Times New Roman"/>
          <w:szCs w:val="24"/>
        </w:rPr>
        <w:t xml:space="preserve"> </w:t>
      </w:r>
      <w:r>
        <w:rPr>
          <w:rFonts w:eastAsia="Times New Roman"/>
          <w:szCs w:val="24"/>
        </w:rPr>
        <w:t>Όπως</w:t>
      </w:r>
      <w:r w:rsidRPr="00E9753B">
        <w:rPr>
          <w:rFonts w:eastAsia="Times New Roman"/>
          <w:szCs w:val="24"/>
        </w:rPr>
        <w:t xml:space="preserve"> </w:t>
      </w:r>
      <w:r>
        <w:rPr>
          <w:rFonts w:eastAsia="Times New Roman"/>
          <w:szCs w:val="24"/>
        </w:rPr>
        <w:t>επίσης</w:t>
      </w:r>
      <w:r w:rsidRPr="00E9753B">
        <w:rPr>
          <w:rFonts w:eastAsia="Times New Roman"/>
          <w:szCs w:val="24"/>
        </w:rPr>
        <w:t xml:space="preserve"> η εκδίκαση των σχετικών </w:t>
      </w:r>
      <w:r w:rsidRPr="00E9753B">
        <w:rPr>
          <w:rFonts w:eastAsia="Times New Roman"/>
          <w:szCs w:val="24"/>
        </w:rPr>
        <w:t xml:space="preserve">υποθέσεων θα γίνεται από ειδικό δικαστήριο και </w:t>
      </w:r>
      <w:r>
        <w:rPr>
          <w:rFonts w:eastAsia="Times New Roman"/>
          <w:szCs w:val="24"/>
        </w:rPr>
        <w:t>ό</w:t>
      </w:r>
      <w:r w:rsidRPr="00E9753B">
        <w:rPr>
          <w:rFonts w:eastAsia="Times New Roman"/>
          <w:szCs w:val="24"/>
        </w:rPr>
        <w:t>χι φυ</w:t>
      </w:r>
      <w:r>
        <w:rPr>
          <w:rFonts w:eastAsia="Times New Roman"/>
          <w:szCs w:val="24"/>
        </w:rPr>
        <w:t xml:space="preserve">σικά από την τακτική δικαιοσύνη, </w:t>
      </w:r>
      <w:r w:rsidRPr="00E9753B">
        <w:rPr>
          <w:rFonts w:eastAsia="Times New Roman"/>
          <w:szCs w:val="24"/>
        </w:rPr>
        <w:t>όπως γίνεται για όλους τους πολίτες</w:t>
      </w:r>
      <w:r>
        <w:rPr>
          <w:rFonts w:eastAsia="Times New Roman"/>
          <w:szCs w:val="24"/>
        </w:rPr>
        <w:t>.</w:t>
      </w:r>
    </w:p>
    <w:p w14:paraId="0A5DE083" w14:textId="77777777" w:rsidR="00415E13" w:rsidRDefault="00E650A0">
      <w:pPr>
        <w:spacing w:line="600" w:lineRule="auto"/>
        <w:ind w:firstLine="720"/>
        <w:jc w:val="both"/>
        <w:rPr>
          <w:rFonts w:eastAsia="Times New Roman"/>
          <w:szCs w:val="24"/>
        </w:rPr>
      </w:pPr>
      <w:r>
        <w:rPr>
          <w:rFonts w:eastAsia="Times New Roman"/>
          <w:szCs w:val="24"/>
        </w:rPr>
        <w:t xml:space="preserve">Επίσης, μια σειρά από αδικήματα, </w:t>
      </w:r>
      <w:r w:rsidRPr="00E9753B">
        <w:rPr>
          <w:rFonts w:eastAsia="Times New Roman"/>
          <w:szCs w:val="24"/>
        </w:rPr>
        <w:t>όπως είναι για παράδειγμα η απιστία</w:t>
      </w:r>
      <w:r>
        <w:rPr>
          <w:rFonts w:eastAsia="Times New Roman"/>
          <w:szCs w:val="24"/>
        </w:rPr>
        <w:t>, η</w:t>
      </w:r>
      <w:r w:rsidRPr="00E9753B">
        <w:rPr>
          <w:rFonts w:eastAsia="Times New Roman"/>
          <w:szCs w:val="24"/>
        </w:rPr>
        <w:t xml:space="preserve"> κατάχρηση εξουσίας</w:t>
      </w:r>
      <w:r>
        <w:rPr>
          <w:rFonts w:eastAsia="Times New Roman"/>
          <w:szCs w:val="24"/>
        </w:rPr>
        <w:t>,</w:t>
      </w:r>
      <w:r w:rsidRPr="00E9753B">
        <w:rPr>
          <w:rFonts w:eastAsia="Times New Roman"/>
          <w:szCs w:val="24"/>
        </w:rPr>
        <w:t xml:space="preserve"> θα εξακολουθήσουν να είναι στην αρμοδιότη</w:t>
      </w:r>
      <w:r w:rsidRPr="00E9753B">
        <w:rPr>
          <w:rFonts w:eastAsia="Times New Roman"/>
          <w:szCs w:val="24"/>
        </w:rPr>
        <w:t>τα της κοινοβουλευτικής πλειοψηφίας και να παίζονται τα διάφορα πολιτικά παιχνίδια που έχουμε δει κατά καιρούς να παίζονται</w:t>
      </w:r>
      <w:r>
        <w:rPr>
          <w:rFonts w:eastAsia="Times New Roman"/>
          <w:szCs w:val="24"/>
        </w:rPr>
        <w:t>.</w:t>
      </w:r>
    </w:p>
    <w:p w14:paraId="0A5DE084" w14:textId="77777777" w:rsidR="00415E13" w:rsidRDefault="00E650A0">
      <w:pPr>
        <w:spacing w:line="600" w:lineRule="auto"/>
        <w:ind w:firstLine="720"/>
        <w:jc w:val="both"/>
        <w:rPr>
          <w:rFonts w:eastAsia="Times New Roman"/>
          <w:szCs w:val="24"/>
        </w:rPr>
      </w:pPr>
      <w:r>
        <w:rPr>
          <w:rFonts w:eastAsia="Times New Roman"/>
          <w:szCs w:val="24"/>
        </w:rPr>
        <w:lastRenderedPageBreak/>
        <w:t>Ε</w:t>
      </w:r>
      <w:r w:rsidRPr="00E9753B">
        <w:rPr>
          <w:rFonts w:eastAsia="Times New Roman"/>
          <w:szCs w:val="24"/>
        </w:rPr>
        <w:t>μείς ξεκαθαρίζουμε ότι θα ψηφίσουμε για την αναθεώρηση του άρθρου 86</w:t>
      </w:r>
      <w:r>
        <w:rPr>
          <w:rFonts w:eastAsia="Times New Roman"/>
          <w:szCs w:val="24"/>
        </w:rPr>
        <w:t>,</w:t>
      </w:r>
      <w:r w:rsidRPr="00E9753B">
        <w:rPr>
          <w:rFonts w:eastAsia="Times New Roman"/>
          <w:szCs w:val="24"/>
        </w:rPr>
        <w:t xml:space="preserve"> μόνο και μόνο γιατί θέλουμε να δοθεί ώθηση στην αλλαγή </w:t>
      </w:r>
      <w:r>
        <w:rPr>
          <w:rFonts w:eastAsia="Times New Roman"/>
          <w:szCs w:val="24"/>
        </w:rPr>
        <w:t>αυτής</w:t>
      </w:r>
      <w:r>
        <w:rPr>
          <w:rFonts w:eastAsia="Times New Roman"/>
          <w:szCs w:val="24"/>
        </w:rPr>
        <w:t xml:space="preserve"> της άθλιας διάταξης, </w:t>
      </w:r>
      <w:r w:rsidRPr="00E9753B">
        <w:rPr>
          <w:rFonts w:eastAsia="Times New Roman"/>
          <w:szCs w:val="24"/>
        </w:rPr>
        <w:t xml:space="preserve">χωρίς όμως να θεωρούμε ότι οι προτάσεις που γίνονται </w:t>
      </w:r>
      <w:r>
        <w:rPr>
          <w:rFonts w:eastAsia="Times New Roman"/>
          <w:szCs w:val="24"/>
        </w:rPr>
        <w:t>λύνουν</w:t>
      </w:r>
      <w:r w:rsidRPr="00E9753B">
        <w:rPr>
          <w:rFonts w:eastAsia="Times New Roman"/>
          <w:szCs w:val="24"/>
        </w:rPr>
        <w:t xml:space="preserve"> το πρόβλημα και διεκδικώντας και τώρα</w:t>
      </w:r>
      <w:r>
        <w:rPr>
          <w:rFonts w:eastAsia="Times New Roman"/>
          <w:szCs w:val="24"/>
        </w:rPr>
        <w:t>,</w:t>
      </w:r>
      <w:r w:rsidRPr="00E9753B">
        <w:rPr>
          <w:rFonts w:eastAsia="Times New Roman"/>
          <w:szCs w:val="24"/>
        </w:rPr>
        <w:t xml:space="preserve"> αλλά και στην επόμενη Βουλή</w:t>
      </w:r>
      <w:r>
        <w:rPr>
          <w:rFonts w:eastAsia="Times New Roman"/>
          <w:szCs w:val="24"/>
        </w:rPr>
        <w:t>,</w:t>
      </w:r>
      <w:r w:rsidRPr="00E9753B">
        <w:rPr>
          <w:rFonts w:eastAsia="Times New Roman"/>
          <w:szCs w:val="24"/>
        </w:rPr>
        <w:t xml:space="preserve"> είτε να υπάρχει</w:t>
      </w:r>
      <w:r>
        <w:rPr>
          <w:rFonts w:eastAsia="Times New Roman"/>
          <w:szCs w:val="24"/>
        </w:rPr>
        <w:t xml:space="preserve"> ολοκληρωτική κατάργηση αυτού </w:t>
      </w:r>
      <w:r w:rsidRPr="00E9753B">
        <w:rPr>
          <w:rFonts w:eastAsia="Times New Roman"/>
          <w:szCs w:val="24"/>
        </w:rPr>
        <w:t xml:space="preserve">του άρθρου </w:t>
      </w:r>
      <w:r>
        <w:rPr>
          <w:rFonts w:eastAsia="Times New Roman"/>
          <w:szCs w:val="24"/>
        </w:rPr>
        <w:t>ή</w:t>
      </w:r>
      <w:r w:rsidRPr="00E9753B">
        <w:rPr>
          <w:rFonts w:eastAsia="Times New Roman"/>
          <w:szCs w:val="24"/>
        </w:rPr>
        <w:t xml:space="preserve"> τουλάχιστον να </w:t>
      </w:r>
      <w:r>
        <w:rPr>
          <w:rFonts w:eastAsia="Times New Roman"/>
          <w:szCs w:val="24"/>
        </w:rPr>
        <w:t xml:space="preserve">μην </w:t>
      </w:r>
      <w:r w:rsidRPr="00E9753B">
        <w:rPr>
          <w:rFonts w:eastAsia="Times New Roman"/>
          <w:szCs w:val="24"/>
        </w:rPr>
        <w:t>εξαρτάται η άσκηση δίωξης προ</w:t>
      </w:r>
      <w:r w:rsidRPr="00E9753B">
        <w:rPr>
          <w:rFonts w:eastAsia="Times New Roman"/>
          <w:szCs w:val="24"/>
        </w:rPr>
        <w:t xml:space="preserve">καταρκτικής εξέτασης </w:t>
      </w:r>
      <w:r>
        <w:rPr>
          <w:rFonts w:eastAsia="Times New Roman"/>
          <w:szCs w:val="24"/>
        </w:rPr>
        <w:t>κ</w:t>
      </w:r>
      <w:r>
        <w:rPr>
          <w:rFonts w:eastAsia="Times New Roman"/>
          <w:szCs w:val="24"/>
        </w:rPr>
        <w:t>.</w:t>
      </w:r>
      <w:r>
        <w:rPr>
          <w:rFonts w:eastAsia="Times New Roman"/>
          <w:szCs w:val="24"/>
        </w:rPr>
        <w:t>λπ.,</w:t>
      </w:r>
      <w:r w:rsidRPr="00E9753B">
        <w:rPr>
          <w:rFonts w:eastAsia="Times New Roman"/>
          <w:szCs w:val="24"/>
        </w:rPr>
        <w:t xml:space="preserve"> από την απόφαση της εκάστοτε κοινοβουλευτικής πλειοψηφίας</w:t>
      </w:r>
      <w:r>
        <w:rPr>
          <w:rFonts w:eastAsia="Times New Roman"/>
          <w:szCs w:val="24"/>
        </w:rPr>
        <w:t>.</w:t>
      </w:r>
    </w:p>
    <w:p w14:paraId="0A5DE085" w14:textId="77777777" w:rsidR="00415E13" w:rsidRDefault="00E650A0">
      <w:pPr>
        <w:spacing w:line="600" w:lineRule="auto"/>
        <w:ind w:firstLine="720"/>
        <w:jc w:val="both"/>
        <w:rPr>
          <w:rFonts w:eastAsia="Times New Roman"/>
          <w:szCs w:val="24"/>
        </w:rPr>
      </w:pPr>
      <w:r>
        <w:rPr>
          <w:rFonts w:eastAsia="Times New Roman"/>
          <w:szCs w:val="24"/>
        </w:rPr>
        <w:t>Ο τρίτος στόχος</w:t>
      </w:r>
      <w:r w:rsidRPr="00E9753B">
        <w:rPr>
          <w:rFonts w:eastAsia="Times New Roman"/>
          <w:szCs w:val="24"/>
        </w:rPr>
        <w:t xml:space="preserve"> αυτή</w:t>
      </w:r>
      <w:r>
        <w:rPr>
          <w:rFonts w:eastAsia="Times New Roman"/>
          <w:szCs w:val="24"/>
        </w:rPr>
        <w:t>ς</w:t>
      </w:r>
      <w:r w:rsidRPr="00E9753B">
        <w:rPr>
          <w:rFonts w:eastAsia="Times New Roman"/>
          <w:szCs w:val="24"/>
        </w:rPr>
        <w:t xml:space="preserve"> της </w:t>
      </w:r>
      <w:r>
        <w:rPr>
          <w:rFonts w:eastAsia="Times New Roman"/>
          <w:szCs w:val="24"/>
        </w:rPr>
        <w:t>Α</w:t>
      </w:r>
      <w:r w:rsidRPr="00E9753B">
        <w:rPr>
          <w:rFonts w:eastAsia="Times New Roman"/>
          <w:szCs w:val="24"/>
        </w:rPr>
        <w:t>ναθεώρησης ήταν φυσικά για να στηθεί μία κάλπικη βολική αντιπαράθεση</w:t>
      </w:r>
      <w:r>
        <w:rPr>
          <w:rFonts w:eastAsia="Times New Roman"/>
          <w:szCs w:val="24"/>
        </w:rPr>
        <w:t>, ανάμεσα</w:t>
      </w:r>
      <w:r w:rsidRPr="00E9753B">
        <w:rPr>
          <w:rFonts w:eastAsia="Times New Roman"/>
          <w:szCs w:val="24"/>
        </w:rPr>
        <w:t xml:space="preserve"> κυρίως στο</w:t>
      </w:r>
      <w:r>
        <w:rPr>
          <w:rFonts w:eastAsia="Times New Roman"/>
          <w:szCs w:val="24"/>
        </w:rPr>
        <w:t>ν</w:t>
      </w:r>
      <w:r w:rsidRPr="00E9753B">
        <w:rPr>
          <w:rFonts w:eastAsia="Times New Roman"/>
          <w:szCs w:val="24"/>
        </w:rPr>
        <w:t xml:space="preserve"> ΣΥΡΙΖΑ και τη Νέα Δημοκρατία</w:t>
      </w:r>
      <w:r>
        <w:rPr>
          <w:rFonts w:eastAsia="Times New Roman"/>
          <w:szCs w:val="24"/>
        </w:rPr>
        <w:t>,</w:t>
      </w:r>
      <w:r w:rsidRPr="00E9753B">
        <w:rPr>
          <w:rFonts w:eastAsia="Times New Roman"/>
          <w:szCs w:val="24"/>
        </w:rPr>
        <w:t xml:space="preserve"> για να </w:t>
      </w:r>
      <w:r>
        <w:rPr>
          <w:rFonts w:eastAsia="Times New Roman"/>
          <w:szCs w:val="24"/>
        </w:rPr>
        <w:t>κρυφτεί</w:t>
      </w:r>
      <w:r w:rsidRPr="00E9753B">
        <w:rPr>
          <w:rFonts w:eastAsia="Times New Roman"/>
          <w:szCs w:val="24"/>
        </w:rPr>
        <w:t xml:space="preserve"> η στρατ</w:t>
      </w:r>
      <w:r w:rsidRPr="00E9753B">
        <w:rPr>
          <w:rFonts w:eastAsia="Times New Roman"/>
          <w:szCs w:val="24"/>
        </w:rPr>
        <w:t xml:space="preserve">ηγική τους ταύτιση στα μεγάλα και κρίσιμα ζητήματα που αφορούν τη ζωή </w:t>
      </w:r>
      <w:r>
        <w:rPr>
          <w:rFonts w:eastAsia="Times New Roman"/>
          <w:szCs w:val="24"/>
        </w:rPr>
        <w:t>του λαού: Ο μεν</w:t>
      </w:r>
      <w:r w:rsidRPr="00E9753B">
        <w:rPr>
          <w:rFonts w:eastAsia="Times New Roman"/>
          <w:szCs w:val="24"/>
        </w:rPr>
        <w:t xml:space="preserve"> ΣΥΡΙΖΑ για να προβάλει την ψευδεπίγραφη </w:t>
      </w:r>
      <w:r>
        <w:rPr>
          <w:rFonts w:eastAsia="Times New Roman"/>
          <w:szCs w:val="24"/>
        </w:rPr>
        <w:t>νεοφιλελεύθερη</w:t>
      </w:r>
      <w:r w:rsidRPr="00E9753B">
        <w:rPr>
          <w:rFonts w:eastAsia="Times New Roman"/>
          <w:szCs w:val="24"/>
        </w:rPr>
        <w:t xml:space="preserve"> ατζέντα</w:t>
      </w:r>
      <w:r>
        <w:rPr>
          <w:rFonts w:eastAsia="Times New Roman"/>
          <w:szCs w:val="24"/>
        </w:rPr>
        <w:t>,</w:t>
      </w:r>
      <w:r w:rsidRPr="00E9753B">
        <w:rPr>
          <w:rFonts w:eastAsia="Times New Roman"/>
          <w:szCs w:val="24"/>
        </w:rPr>
        <w:t xml:space="preserve"> σε αντίθεση με τις ακραίες θέσεις της Νέας Δημοκρατίας</w:t>
      </w:r>
      <w:r>
        <w:rPr>
          <w:rFonts w:eastAsia="Times New Roman"/>
          <w:szCs w:val="24"/>
        </w:rPr>
        <w:t>,</w:t>
      </w:r>
      <w:r w:rsidRPr="00E9753B">
        <w:rPr>
          <w:rFonts w:eastAsia="Times New Roman"/>
          <w:szCs w:val="24"/>
        </w:rPr>
        <w:t xml:space="preserve"> αλλά και με την αντιλαϊκή πολιτική </w:t>
      </w:r>
      <w:r>
        <w:rPr>
          <w:rFonts w:eastAsia="Times New Roman"/>
          <w:szCs w:val="24"/>
        </w:rPr>
        <w:t xml:space="preserve">που υλοποιεί ο </w:t>
      </w:r>
      <w:r>
        <w:rPr>
          <w:rFonts w:eastAsia="Times New Roman"/>
          <w:szCs w:val="24"/>
        </w:rPr>
        <w:t>ίδιος</w:t>
      </w:r>
      <w:r w:rsidRPr="00E9753B">
        <w:rPr>
          <w:rFonts w:eastAsia="Times New Roman"/>
          <w:szCs w:val="24"/>
        </w:rPr>
        <w:t xml:space="preserve"> στην πράξη </w:t>
      </w:r>
      <w:r>
        <w:rPr>
          <w:rFonts w:eastAsia="Times New Roman"/>
          <w:szCs w:val="24"/>
        </w:rPr>
        <w:t>και που ενσωματώνει</w:t>
      </w:r>
      <w:r w:rsidRPr="00E9753B">
        <w:rPr>
          <w:rFonts w:eastAsia="Times New Roman"/>
          <w:szCs w:val="24"/>
        </w:rPr>
        <w:t xml:space="preserve"> αυτές τις ακραίες θέσεις</w:t>
      </w:r>
      <w:r>
        <w:rPr>
          <w:rFonts w:eastAsia="Times New Roman"/>
          <w:szCs w:val="24"/>
        </w:rPr>
        <w:t>,</w:t>
      </w:r>
      <w:r w:rsidRPr="00E9753B">
        <w:rPr>
          <w:rFonts w:eastAsia="Times New Roman"/>
          <w:szCs w:val="24"/>
        </w:rPr>
        <w:t xml:space="preserve"> </w:t>
      </w:r>
      <w:r>
        <w:rPr>
          <w:rFonts w:eastAsia="Times New Roman"/>
          <w:szCs w:val="24"/>
        </w:rPr>
        <w:t>η</w:t>
      </w:r>
      <w:r w:rsidRPr="00E9753B">
        <w:rPr>
          <w:rFonts w:eastAsia="Times New Roman"/>
          <w:szCs w:val="24"/>
        </w:rPr>
        <w:t xml:space="preserve"> </w:t>
      </w:r>
      <w:r>
        <w:rPr>
          <w:rFonts w:eastAsia="Times New Roman"/>
          <w:szCs w:val="24"/>
        </w:rPr>
        <w:t xml:space="preserve">δε Νέα Δημοκρατία, </w:t>
      </w:r>
      <w:r w:rsidRPr="00E9753B">
        <w:rPr>
          <w:rFonts w:eastAsia="Times New Roman"/>
          <w:szCs w:val="24"/>
        </w:rPr>
        <w:t xml:space="preserve">με </w:t>
      </w:r>
      <w:r>
        <w:rPr>
          <w:rFonts w:eastAsia="Times New Roman"/>
          <w:szCs w:val="24"/>
        </w:rPr>
        <w:t>α</w:t>
      </w:r>
      <w:r w:rsidRPr="00E9753B">
        <w:rPr>
          <w:rFonts w:eastAsia="Times New Roman"/>
          <w:szCs w:val="24"/>
        </w:rPr>
        <w:t xml:space="preserve">ιχμή κυρίως την αναθεώρηση του άρθρου </w:t>
      </w:r>
      <w:r>
        <w:rPr>
          <w:rFonts w:eastAsia="Times New Roman"/>
          <w:szCs w:val="24"/>
        </w:rPr>
        <w:t xml:space="preserve">16, </w:t>
      </w:r>
      <w:r w:rsidRPr="00E9753B">
        <w:rPr>
          <w:rFonts w:eastAsia="Times New Roman"/>
          <w:szCs w:val="24"/>
        </w:rPr>
        <w:t>για να εμφανί</w:t>
      </w:r>
      <w:r>
        <w:rPr>
          <w:rFonts w:eastAsia="Times New Roman"/>
          <w:szCs w:val="24"/>
        </w:rPr>
        <w:t>σ</w:t>
      </w:r>
      <w:r w:rsidRPr="00E9753B">
        <w:rPr>
          <w:rFonts w:eastAsia="Times New Roman"/>
          <w:szCs w:val="24"/>
        </w:rPr>
        <w:t xml:space="preserve">ει τον ΣΥΡΙΖΑ ότι είναι </w:t>
      </w:r>
      <w:r w:rsidRPr="00E9753B">
        <w:rPr>
          <w:rFonts w:eastAsia="Times New Roman"/>
          <w:szCs w:val="24"/>
        </w:rPr>
        <w:lastRenderedPageBreak/>
        <w:t>δήθεν εχθρός της αγοράς</w:t>
      </w:r>
      <w:r>
        <w:rPr>
          <w:rFonts w:eastAsia="Times New Roman"/>
          <w:szCs w:val="24"/>
        </w:rPr>
        <w:t>,</w:t>
      </w:r>
      <w:r w:rsidRPr="00E9753B">
        <w:rPr>
          <w:rFonts w:eastAsia="Times New Roman"/>
          <w:szCs w:val="24"/>
        </w:rPr>
        <w:t xml:space="preserve"> της επιχειρηματικότητας</w:t>
      </w:r>
      <w:r>
        <w:rPr>
          <w:rFonts w:eastAsia="Times New Roman"/>
          <w:szCs w:val="24"/>
        </w:rPr>
        <w:t>,</w:t>
      </w:r>
      <w:r w:rsidRPr="00E9753B">
        <w:rPr>
          <w:rFonts w:eastAsia="Times New Roman"/>
          <w:szCs w:val="24"/>
        </w:rPr>
        <w:t xml:space="preserve"> όταν όλοι αναγνωρίζουν</w:t>
      </w:r>
      <w:r>
        <w:rPr>
          <w:rFonts w:eastAsia="Times New Roman"/>
          <w:szCs w:val="24"/>
        </w:rPr>
        <w:t>,</w:t>
      </w:r>
      <w:r w:rsidRPr="00E9753B">
        <w:rPr>
          <w:rFonts w:eastAsia="Times New Roman"/>
          <w:szCs w:val="24"/>
        </w:rPr>
        <w:t xml:space="preserve"> από την </w:t>
      </w:r>
      <w:r>
        <w:rPr>
          <w:rFonts w:eastAsia="Times New Roman"/>
          <w:szCs w:val="24"/>
        </w:rPr>
        <w:t>Κ</w:t>
      </w:r>
      <w:r w:rsidRPr="00E9753B">
        <w:rPr>
          <w:rFonts w:eastAsia="Times New Roman"/>
          <w:szCs w:val="24"/>
        </w:rPr>
        <w:t>ομισιόν μέχρι το</w:t>
      </w:r>
      <w:r>
        <w:rPr>
          <w:rFonts w:eastAsia="Times New Roman"/>
          <w:szCs w:val="24"/>
        </w:rPr>
        <w:t>ν ΟΟΣΑ,</w:t>
      </w:r>
      <w:r w:rsidRPr="00E9753B">
        <w:rPr>
          <w:rFonts w:eastAsia="Times New Roman"/>
          <w:szCs w:val="24"/>
        </w:rPr>
        <w:t xml:space="preserve"> ότι ο ΣΥΡΙΖΑ αποδείχτηκε και πολύ ευέλικτος και πολύ αποτελεσματικός για να εφαρμόζει αντιλαϊκές πολιτικές και να περνάει μέτρα </w:t>
      </w:r>
      <w:r>
        <w:rPr>
          <w:rFonts w:eastAsia="Times New Roman"/>
          <w:szCs w:val="24"/>
        </w:rPr>
        <w:t xml:space="preserve">που </w:t>
      </w:r>
      <w:r w:rsidRPr="00E9753B">
        <w:rPr>
          <w:rFonts w:eastAsia="Times New Roman"/>
          <w:szCs w:val="24"/>
        </w:rPr>
        <w:t xml:space="preserve">δεν μπόρεσαν </w:t>
      </w:r>
      <w:r>
        <w:rPr>
          <w:rFonts w:eastAsia="Times New Roman"/>
          <w:szCs w:val="24"/>
        </w:rPr>
        <w:t xml:space="preserve">ή </w:t>
      </w:r>
      <w:r w:rsidRPr="00E9753B">
        <w:rPr>
          <w:rFonts w:eastAsia="Times New Roman"/>
          <w:szCs w:val="24"/>
        </w:rPr>
        <w:t xml:space="preserve">δεν πρόλαβαν </w:t>
      </w:r>
      <w:r>
        <w:rPr>
          <w:rFonts w:eastAsia="Times New Roman"/>
          <w:szCs w:val="24"/>
        </w:rPr>
        <w:t>ο</w:t>
      </w:r>
      <w:r w:rsidRPr="00E9753B">
        <w:rPr>
          <w:rFonts w:eastAsia="Times New Roman"/>
          <w:szCs w:val="24"/>
        </w:rPr>
        <w:t>ι κυβερνήσεις της Νέας Δημοκρατίας και τ</w:t>
      </w:r>
      <w:r>
        <w:rPr>
          <w:rFonts w:eastAsia="Times New Roman"/>
          <w:szCs w:val="24"/>
        </w:rPr>
        <w:t xml:space="preserve">ου ΠΑΣΟΚ. </w:t>
      </w:r>
    </w:p>
    <w:p w14:paraId="0A5DE086" w14:textId="77777777" w:rsidR="00415E13" w:rsidRDefault="00E650A0">
      <w:pPr>
        <w:spacing w:line="600" w:lineRule="auto"/>
        <w:ind w:firstLine="720"/>
        <w:jc w:val="both"/>
        <w:rPr>
          <w:rFonts w:eastAsia="Times New Roman"/>
          <w:szCs w:val="24"/>
        </w:rPr>
      </w:pPr>
      <w:r>
        <w:rPr>
          <w:rFonts w:eastAsia="Times New Roman"/>
          <w:szCs w:val="24"/>
        </w:rPr>
        <w:t xml:space="preserve">Αυτή η κάλπικη </w:t>
      </w:r>
      <w:r w:rsidRPr="00E9753B">
        <w:rPr>
          <w:rFonts w:eastAsia="Times New Roman"/>
          <w:szCs w:val="24"/>
        </w:rPr>
        <w:t>αντιπ</w:t>
      </w:r>
      <w:r w:rsidRPr="00E9753B">
        <w:rPr>
          <w:rFonts w:eastAsia="Times New Roman"/>
          <w:szCs w:val="24"/>
        </w:rPr>
        <w:t xml:space="preserve">αράθεση εκδηλώθηκε κυρίως </w:t>
      </w:r>
      <w:r>
        <w:rPr>
          <w:rFonts w:eastAsia="Times New Roman"/>
          <w:szCs w:val="24"/>
        </w:rPr>
        <w:t>σ</w:t>
      </w:r>
      <w:r w:rsidRPr="00E9753B">
        <w:rPr>
          <w:rFonts w:eastAsia="Times New Roman"/>
          <w:szCs w:val="24"/>
        </w:rPr>
        <w:t>το κομμάτι των ατομικών και κοινωνικών δικαιωμάτων</w:t>
      </w:r>
      <w:r>
        <w:rPr>
          <w:rFonts w:eastAsia="Times New Roman"/>
          <w:szCs w:val="24"/>
        </w:rPr>
        <w:t>, αλλά και σε</w:t>
      </w:r>
      <w:r w:rsidRPr="00E9753B">
        <w:rPr>
          <w:rFonts w:eastAsia="Times New Roman"/>
          <w:szCs w:val="24"/>
        </w:rPr>
        <w:t xml:space="preserve"> ορισμένα</w:t>
      </w:r>
      <w:r>
        <w:rPr>
          <w:rFonts w:eastAsia="Times New Roman"/>
          <w:szCs w:val="24"/>
        </w:rPr>
        <w:t xml:space="preserve"> άλλα</w:t>
      </w:r>
      <w:r w:rsidRPr="00E9753B">
        <w:rPr>
          <w:rFonts w:eastAsia="Times New Roman"/>
          <w:szCs w:val="24"/>
        </w:rPr>
        <w:t xml:space="preserve"> άρθρα του </w:t>
      </w:r>
      <w:r>
        <w:rPr>
          <w:rFonts w:eastAsia="Times New Roman"/>
          <w:szCs w:val="24"/>
        </w:rPr>
        <w:t>Σ</w:t>
      </w:r>
      <w:r w:rsidRPr="00E9753B">
        <w:rPr>
          <w:rFonts w:eastAsia="Times New Roman"/>
          <w:szCs w:val="24"/>
        </w:rPr>
        <w:t>υντάγματος</w:t>
      </w:r>
      <w:r>
        <w:rPr>
          <w:rFonts w:eastAsia="Times New Roman"/>
          <w:szCs w:val="24"/>
        </w:rPr>
        <w:t>. Και είναι λογικό, γ</w:t>
      </w:r>
      <w:r w:rsidRPr="00E9753B">
        <w:rPr>
          <w:rFonts w:eastAsia="Times New Roman"/>
          <w:szCs w:val="24"/>
        </w:rPr>
        <w:t xml:space="preserve">ιατί σε αυτό ακριβώς το τμήμα του </w:t>
      </w:r>
      <w:r>
        <w:rPr>
          <w:rFonts w:eastAsia="Times New Roman"/>
          <w:szCs w:val="24"/>
        </w:rPr>
        <w:t>Σ</w:t>
      </w:r>
      <w:r w:rsidRPr="00E9753B">
        <w:rPr>
          <w:rFonts w:eastAsia="Times New Roman"/>
          <w:szCs w:val="24"/>
        </w:rPr>
        <w:t>υντάγματος</w:t>
      </w:r>
      <w:r>
        <w:rPr>
          <w:rFonts w:eastAsia="Times New Roman"/>
          <w:szCs w:val="24"/>
        </w:rPr>
        <w:t>,</w:t>
      </w:r>
      <w:r w:rsidRPr="00E9753B">
        <w:rPr>
          <w:rFonts w:eastAsia="Times New Roman"/>
          <w:szCs w:val="24"/>
        </w:rPr>
        <w:t xml:space="preserve"> των ατομικών και κοινωνικών δικαιωμάτων</w:t>
      </w:r>
      <w:r>
        <w:rPr>
          <w:rFonts w:eastAsia="Times New Roman"/>
          <w:szCs w:val="24"/>
        </w:rPr>
        <w:t>,</w:t>
      </w:r>
      <w:r w:rsidRPr="00E9753B">
        <w:rPr>
          <w:rFonts w:eastAsia="Times New Roman"/>
          <w:szCs w:val="24"/>
        </w:rPr>
        <w:t xml:space="preserve"> αντανακλάται η μεγάλη</w:t>
      </w:r>
      <w:r w:rsidRPr="00E9753B">
        <w:rPr>
          <w:rFonts w:eastAsia="Times New Roman"/>
          <w:szCs w:val="24"/>
        </w:rPr>
        <w:t xml:space="preserve"> διάσταση</w:t>
      </w:r>
      <w:r>
        <w:rPr>
          <w:rFonts w:eastAsia="Times New Roman"/>
          <w:szCs w:val="24"/>
        </w:rPr>
        <w:t>,</w:t>
      </w:r>
      <w:r w:rsidRPr="00E9753B">
        <w:rPr>
          <w:rFonts w:eastAsia="Times New Roman"/>
          <w:szCs w:val="24"/>
        </w:rPr>
        <w:t xml:space="preserve"> η μεγάλη απόσταση που υπάρχει ανάμεσα στις </w:t>
      </w:r>
      <w:r>
        <w:rPr>
          <w:rFonts w:eastAsia="Times New Roman"/>
          <w:szCs w:val="24"/>
        </w:rPr>
        <w:t>φραστικές</w:t>
      </w:r>
      <w:r w:rsidRPr="00E9753B">
        <w:rPr>
          <w:rFonts w:eastAsia="Times New Roman"/>
          <w:szCs w:val="24"/>
        </w:rPr>
        <w:t xml:space="preserve"> διακηρύξεις και αναφορές που μπορεί να υπάρχουν σε ένα αστικό </w:t>
      </w:r>
      <w:r>
        <w:rPr>
          <w:rFonts w:eastAsia="Times New Roman"/>
          <w:szCs w:val="24"/>
        </w:rPr>
        <w:t>σ</w:t>
      </w:r>
      <w:r w:rsidRPr="00E9753B">
        <w:rPr>
          <w:rFonts w:eastAsia="Times New Roman"/>
          <w:szCs w:val="24"/>
        </w:rPr>
        <w:t xml:space="preserve">ύνταγμα </w:t>
      </w:r>
      <w:r w:rsidRPr="00E9753B">
        <w:rPr>
          <w:rFonts w:eastAsia="Times New Roman"/>
          <w:szCs w:val="24"/>
        </w:rPr>
        <w:t>και σε αυτό που συμβαίνει στην καθημερινότητα και στην πραγματική ζωή</w:t>
      </w:r>
      <w:r>
        <w:rPr>
          <w:rFonts w:eastAsia="Times New Roman"/>
          <w:szCs w:val="24"/>
        </w:rPr>
        <w:t>.</w:t>
      </w:r>
    </w:p>
    <w:p w14:paraId="0A5DE087" w14:textId="77777777" w:rsidR="00415E13" w:rsidRDefault="00E650A0">
      <w:pPr>
        <w:spacing w:line="600" w:lineRule="auto"/>
        <w:ind w:firstLine="720"/>
        <w:jc w:val="both"/>
        <w:rPr>
          <w:rFonts w:eastAsia="Times New Roman"/>
          <w:szCs w:val="24"/>
        </w:rPr>
      </w:pPr>
      <w:r>
        <w:rPr>
          <w:rFonts w:eastAsia="Times New Roman"/>
          <w:szCs w:val="24"/>
        </w:rPr>
        <w:t>Γ</w:t>
      </w:r>
      <w:r w:rsidRPr="00E9753B">
        <w:rPr>
          <w:rFonts w:eastAsia="Times New Roman"/>
          <w:szCs w:val="24"/>
        </w:rPr>
        <w:t xml:space="preserve">ιατί και σήμερα υπάρχουν στο Σύνταγμα </w:t>
      </w:r>
      <w:r>
        <w:rPr>
          <w:rFonts w:eastAsia="Times New Roman"/>
          <w:szCs w:val="24"/>
        </w:rPr>
        <w:t>διατάξεις</w:t>
      </w:r>
      <w:r w:rsidRPr="00E9753B">
        <w:rPr>
          <w:rFonts w:eastAsia="Times New Roman"/>
          <w:szCs w:val="24"/>
        </w:rPr>
        <w:t xml:space="preserve"> γ</w:t>
      </w:r>
      <w:r w:rsidRPr="00E9753B">
        <w:rPr>
          <w:rFonts w:eastAsia="Times New Roman"/>
          <w:szCs w:val="24"/>
        </w:rPr>
        <w:t>ια το δικαίωμα στην εργασία</w:t>
      </w:r>
      <w:r>
        <w:rPr>
          <w:rFonts w:eastAsia="Times New Roman"/>
          <w:szCs w:val="24"/>
        </w:rPr>
        <w:t>,</w:t>
      </w:r>
      <w:r w:rsidRPr="00E9753B">
        <w:rPr>
          <w:rFonts w:eastAsia="Times New Roman"/>
          <w:szCs w:val="24"/>
        </w:rPr>
        <w:t xml:space="preserve"> στην κατοικία</w:t>
      </w:r>
      <w:r>
        <w:rPr>
          <w:rFonts w:eastAsia="Times New Roman"/>
          <w:szCs w:val="24"/>
        </w:rPr>
        <w:t>,</w:t>
      </w:r>
      <w:r w:rsidRPr="00E9753B">
        <w:rPr>
          <w:rFonts w:eastAsia="Times New Roman"/>
          <w:szCs w:val="24"/>
        </w:rPr>
        <w:t xml:space="preserve"> στην απεργία</w:t>
      </w:r>
      <w:r>
        <w:rPr>
          <w:rFonts w:eastAsia="Times New Roman"/>
          <w:szCs w:val="24"/>
        </w:rPr>
        <w:t>.</w:t>
      </w:r>
      <w:r w:rsidRPr="00E9753B">
        <w:rPr>
          <w:rFonts w:eastAsia="Times New Roman"/>
          <w:szCs w:val="24"/>
        </w:rPr>
        <w:t xml:space="preserve"> </w:t>
      </w:r>
      <w:r>
        <w:rPr>
          <w:rFonts w:eastAsia="Times New Roman"/>
          <w:szCs w:val="24"/>
        </w:rPr>
        <w:t>Α</w:t>
      </w:r>
      <w:r w:rsidRPr="00E9753B">
        <w:rPr>
          <w:rFonts w:eastAsia="Times New Roman"/>
          <w:szCs w:val="24"/>
        </w:rPr>
        <w:t>υτές οι αναφορές</w:t>
      </w:r>
      <w:r>
        <w:rPr>
          <w:rFonts w:eastAsia="Times New Roman"/>
          <w:szCs w:val="24"/>
        </w:rPr>
        <w:t>,</w:t>
      </w:r>
      <w:r w:rsidRPr="00E9753B">
        <w:rPr>
          <w:rFonts w:eastAsia="Times New Roman"/>
          <w:szCs w:val="24"/>
        </w:rPr>
        <w:t xml:space="preserve"> </w:t>
      </w:r>
      <w:r>
        <w:rPr>
          <w:rFonts w:eastAsia="Times New Roman"/>
          <w:szCs w:val="24"/>
        </w:rPr>
        <w:t>όμως,</w:t>
      </w:r>
      <w:r w:rsidRPr="00E9753B">
        <w:rPr>
          <w:rFonts w:eastAsia="Times New Roman"/>
          <w:szCs w:val="24"/>
        </w:rPr>
        <w:t xml:space="preserve"> καθόλου δεν απέτρεψ</w:t>
      </w:r>
      <w:r>
        <w:rPr>
          <w:rFonts w:eastAsia="Times New Roman"/>
          <w:szCs w:val="24"/>
        </w:rPr>
        <w:t>αν</w:t>
      </w:r>
      <w:r w:rsidRPr="00E9753B">
        <w:rPr>
          <w:rFonts w:eastAsia="Times New Roman"/>
          <w:szCs w:val="24"/>
        </w:rPr>
        <w:t xml:space="preserve"> όλα αυτά τα χρόνια η </w:t>
      </w:r>
      <w:r w:rsidRPr="00E9753B">
        <w:rPr>
          <w:rFonts w:eastAsia="Times New Roman"/>
          <w:szCs w:val="24"/>
        </w:rPr>
        <w:lastRenderedPageBreak/>
        <w:t xml:space="preserve">ανεργία </w:t>
      </w:r>
      <w:r>
        <w:rPr>
          <w:rFonts w:eastAsia="Times New Roman"/>
          <w:szCs w:val="24"/>
        </w:rPr>
        <w:t>να έχει</w:t>
      </w:r>
      <w:r w:rsidRPr="00E9753B">
        <w:rPr>
          <w:rFonts w:eastAsia="Times New Roman"/>
          <w:szCs w:val="24"/>
        </w:rPr>
        <w:t xml:space="preserve"> φτάσει στα ύψη</w:t>
      </w:r>
      <w:r>
        <w:rPr>
          <w:rFonts w:eastAsia="Times New Roman"/>
          <w:szCs w:val="24"/>
        </w:rPr>
        <w:t>,</w:t>
      </w:r>
      <w:r w:rsidRPr="00E9753B">
        <w:rPr>
          <w:rFonts w:eastAsia="Times New Roman"/>
          <w:szCs w:val="24"/>
        </w:rPr>
        <w:t xml:space="preserve"> οι λαϊκές κατοικίες </w:t>
      </w:r>
      <w:r>
        <w:rPr>
          <w:rFonts w:eastAsia="Times New Roman"/>
          <w:szCs w:val="24"/>
        </w:rPr>
        <w:t>ν</w:t>
      </w:r>
      <w:r w:rsidRPr="00E9753B">
        <w:rPr>
          <w:rFonts w:eastAsia="Times New Roman"/>
          <w:szCs w:val="24"/>
        </w:rPr>
        <w:t>α φορολογούνται και να κατάσχονται</w:t>
      </w:r>
      <w:r>
        <w:rPr>
          <w:rFonts w:eastAsia="Times New Roman"/>
          <w:szCs w:val="24"/>
        </w:rPr>
        <w:t xml:space="preserve"> ή</w:t>
      </w:r>
      <w:r w:rsidRPr="00E9753B">
        <w:rPr>
          <w:rFonts w:eastAsia="Times New Roman"/>
          <w:szCs w:val="24"/>
        </w:rPr>
        <w:t xml:space="preserve"> οι απεργίες να βγαίνουν </w:t>
      </w:r>
      <w:r>
        <w:rPr>
          <w:rFonts w:eastAsia="Times New Roman"/>
          <w:szCs w:val="24"/>
        </w:rPr>
        <w:t>κατά τα εννιά δέ</w:t>
      </w:r>
      <w:r>
        <w:rPr>
          <w:rFonts w:eastAsia="Times New Roman"/>
          <w:szCs w:val="24"/>
        </w:rPr>
        <w:t>κατα</w:t>
      </w:r>
      <w:r w:rsidRPr="00E9753B">
        <w:rPr>
          <w:rFonts w:eastAsia="Times New Roman"/>
          <w:szCs w:val="24"/>
        </w:rPr>
        <w:t xml:space="preserve"> παράνομες και καταχρηστικές</w:t>
      </w:r>
      <w:r>
        <w:rPr>
          <w:rFonts w:eastAsia="Times New Roman"/>
          <w:szCs w:val="24"/>
        </w:rPr>
        <w:t>.</w:t>
      </w:r>
      <w:r w:rsidRPr="00E9753B">
        <w:rPr>
          <w:rFonts w:eastAsia="Times New Roman"/>
          <w:szCs w:val="24"/>
        </w:rPr>
        <w:t xml:space="preserve"> </w:t>
      </w:r>
      <w:r>
        <w:rPr>
          <w:rFonts w:eastAsia="Times New Roman"/>
          <w:szCs w:val="24"/>
        </w:rPr>
        <w:t>Γ</w:t>
      </w:r>
      <w:r w:rsidRPr="00E9753B">
        <w:rPr>
          <w:rFonts w:eastAsia="Times New Roman"/>
          <w:szCs w:val="24"/>
        </w:rPr>
        <w:t>ια ποιο</w:t>
      </w:r>
      <w:r>
        <w:rPr>
          <w:rFonts w:eastAsia="Times New Roman"/>
          <w:szCs w:val="24"/>
        </w:rPr>
        <w:t>ν</w:t>
      </w:r>
      <w:r w:rsidRPr="00E9753B">
        <w:rPr>
          <w:rFonts w:eastAsia="Times New Roman"/>
          <w:szCs w:val="24"/>
        </w:rPr>
        <w:t xml:space="preserve"> λόγο συμβαίνει αυτό</w:t>
      </w:r>
      <w:r>
        <w:rPr>
          <w:rFonts w:eastAsia="Times New Roman"/>
          <w:szCs w:val="24"/>
        </w:rPr>
        <w:t>;</w:t>
      </w:r>
      <w:r w:rsidRPr="00E9753B">
        <w:rPr>
          <w:rFonts w:eastAsia="Times New Roman"/>
          <w:szCs w:val="24"/>
        </w:rPr>
        <w:t xml:space="preserve"> </w:t>
      </w:r>
      <w:r>
        <w:rPr>
          <w:rFonts w:eastAsia="Times New Roman"/>
          <w:szCs w:val="24"/>
        </w:rPr>
        <w:t>Γ</w:t>
      </w:r>
      <w:r w:rsidRPr="00E9753B">
        <w:rPr>
          <w:rFonts w:eastAsia="Times New Roman"/>
          <w:szCs w:val="24"/>
        </w:rPr>
        <w:t xml:space="preserve">ιατί </w:t>
      </w:r>
      <w:r>
        <w:rPr>
          <w:rFonts w:eastAsia="Times New Roman"/>
          <w:szCs w:val="24"/>
        </w:rPr>
        <w:t xml:space="preserve">η </w:t>
      </w:r>
      <w:r w:rsidRPr="00E9753B">
        <w:rPr>
          <w:rFonts w:eastAsia="Times New Roman"/>
          <w:szCs w:val="24"/>
        </w:rPr>
        <w:t xml:space="preserve">αναγνώριση αυτών των δικαιωμάτων </w:t>
      </w:r>
      <w:r>
        <w:rPr>
          <w:rFonts w:eastAsia="Times New Roman"/>
          <w:szCs w:val="24"/>
        </w:rPr>
        <w:t>καταντά ένα «άδειο πουκάμισο», όταν την ίδια στιγμή</w:t>
      </w:r>
      <w:r w:rsidRPr="00E9753B">
        <w:rPr>
          <w:rFonts w:eastAsia="Times New Roman"/>
          <w:szCs w:val="24"/>
        </w:rPr>
        <w:t xml:space="preserve"> </w:t>
      </w:r>
      <w:r>
        <w:rPr>
          <w:rFonts w:eastAsia="Times New Roman"/>
          <w:szCs w:val="24"/>
        </w:rPr>
        <w:t xml:space="preserve">υπάρχει ένα σύνολο από </w:t>
      </w:r>
      <w:r w:rsidRPr="00E9753B">
        <w:rPr>
          <w:rFonts w:eastAsia="Times New Roman"/>
          <w:szCs w:val="24"/>
        </w:rPr>
        <w:t>ρήτρες</w:t>
      </w:r>
      <w:r>
        <w:rPr>
          <w:rFonts w:eastAsia="Times New Roman"/>
          <w:szCs w:val="24"/>
        </w:rPr>
        <w:t>,</w:t>
      </w:r>
      <w:r w:rsidRPr="00E9753B">
        <w:rPr>
          <w:rFonts w:eastAsia="Times New Roman"/>
          <w:szCs w:val="24"/>
        </w:rPr>
        <w:t xml:space="preserve"> </w:t>
      </w:r>
      <w:r>
        <w:rPr>
          <w:rFonts w:eastAsia="Times New Roman"/>
          <w:szCs w:val="24"/>
        </w:rPr>
        <w:t>«</w:t>
      </w:r>
      <w:r w:rsidRPr="00E9753B">
        <w:rPr>
          <w:rFonts w:eastAsia="Times New Roman"/>
          <w:szCs w:val="24"/>
        </w:rPr>
        <w:t>παρ</w:t>
      </w:r>
      <w:r>
        <w:rPr>
          <w:rFonts w:eastAsia="Times New Roman"/>
          <w:szCs w:val="24"/>
        </w:rPr>
        <w:t>αθυράκια»,</w:t>
      </w:r>
      <w:r w:rsidRPr="00E9753B">
        <w:rPr>
          <w:rFonts w:eastAsia="Times New Roman"/>
          <w:szCs w:val="24"/>
        </w:rPr>
        <w:t xml:space="preserve"> εξ</w:t>
      </w:r>
      <w:r>
        <w:rPr>
          <w:rFonts w:eastAsia="Times New Roman"/>
          <w:szCs w:val="24"/>
        </w:rPr>
        <w:t>αιρέσεις,</w:t>
      </w:r>
      <w:r w:rsidRPr="00E9753B">
        <w:rPr>
          <w:rFonts w:eastAsia="Times New Roman"/>
          <w:szCs w:val="24"/>
        </w:rPr>
        <w:t xml:space="preserve"> εκτελεστικο</w:t>
      </w:r>
      <w:r>
        <w:rPr>
          <w:rFonts w:eastAsia="Times New Roman"/>
          <w:szCs w:val="24"/>
        </w:rPr>
        <w:t>ί νόμοι -ε</w:t>
      </w:r>
      <w:r w:rsidRPr="00E9753B">
        <w:rPr>
          <w:rFonts w:eastAsia="Times New Roman"/>
          <w:szCs w:val="24"/>
        </w:rPr>
        <w:t xml:space="preserve">ίναι η αναφορά που γίνεται </w:t>
      </w:r>
      <w:r>
        <w:rPr>
          <w:rFonts w:eastAsia="Times New Roman"/>
          <w:szCs w:val="24"/>
        </w:rPr>
        <w:t>σ</w:t>
      </w:r>
      <w:r w:rsidRPr="00E9753B">
        <w:rPr>
          <w:rFonts w:eastAsia="Times New Roman"/>
          <w:szCs w:val="24"/>
        </w:rPr>
        <w:t xml:space="preserve">το </w:t>
      </w:r>
      <w:r>
        <w:rPr>
          <w:rFonts w:eastAsia="Times New Roman"/>
          <w:szCs w:val="24"/>
        </w:rPr>
        <w:t>Σ</w:t>
      </w:r>
      <w:r w:rsidRPr="00E9753B">
        <w:rPr>
          <w:rFonts w:eastAsia="Times New Roman"/>
          <w:szCs w:val="24"/>
        </w:rPr>
        <w:t xml:space="preserve">ύνταγμα </w:t>
      </w:r>
      <w:r>
        <w:rPr>
          <w:rFonts w:eastAsia="Times New Roman"/>
          <w:szCs w:val="24"/>
        </w:rPr>
        <w:t>«ε</w:t>
      </w:r>
      <w:r w:rsidRPr="00E9753B">
        <w:rPr>
          <w:rFonts w:eastAsia="Times New Roman"/>
          <w:szCs w:val="24"/>
        </w:rPr>
        <w:t>κτός αν νόμος ορίζει διαφορετικά</w:t>
      </w:r>
      <w:r>
        <w:rPr>
          <w:rFonts w:eastAsia="Times New Roman"/>
          <w:szCs w:val="24"/>
        </w:rPr>
        <w:t>»-, που καταστρατηγούν</w:t>
      </w:r>
      <w:r w:rsidRPr="00E9753B">
        <w:rPr>
          <w:rFonts w:eastAsia="Times New Roman"/>
          <w:szCs w:val="24"/>
        </w:rPr>
        <w:t xml:space="preserve"> στην πράξη αυτ</w:t>
      </w:r>
      <w:r>
        <w:rPr>
          <w:rFonts w:eastAsia="Times New Roman"/>
          <w:szCs w:val="24"/>
        </w:rPr>
        <w:t xml:space="preserve">ά </w:t>
      </w:r>
      <w:r w:rsidRPr="00E9753B">
        <w:rPr>
          <w:rFonts w:eastAsia="Times New Roman"/>
          <w:szCs w:val="24"/>
        </w:rPr>
        <w:t>τα δικαιώματα</w:t>
      </w:r>
      <w:r>
        <w:rPr>
          <w:rFonts w:eastAsia="Times New Roman"/>
          <w:szCs w:val="24"/>
        </w:rPr>
        <w:t>,</w:t>
      </w:r>
      <w:r w:rsidRPr="00E9753B">
        <w:rPr>
          <w:rFonts w:eastAsia="Times New Roman"/>
          <w:szCs w:val="24"/>
        </w:rPr>
        <w:t xml:space="preserve"> για να προστατεύσουν </w:t>
      </w:r>
      <w:r>
        <w:rPr>
          <w:rFonts w:eastAsia="Times New Roman"/>
          <w:szCs w:val="24"/>
        </w:rPr>
        <w:t xml:space="preserve">τον υπέρτατο νόμο, </w:t>
      </w:r>
      <w:r w:rsidRPr="00E9753B">
        <w:rPr>
          <w:rFonts w:eastAsia="Times New Roman"/>
          <w:szCs w:val="24"/>
        </w:rPr>
        <w:t>την καπιταλιστική ιδιοκτησία στα μέσα παραγωγής</w:t>
      </w:r>
      <w:r>
        <w:rPr>
          <w:rFonts w:eastAsia="Times New Roman"/>
          <w:szCs w:val="24"/>
        </w:rPr>
        <w:t>,</w:t>
      </w:r>
      <w:r w:rsidRPr="00E9753B">
        <w:rPr>
          <w:rFonts w:eastAsia="Times New Roman"/>
          <w:szCs w:val="24"/>
        </w:rPr>
        <w:t xml:space="preserve"> τις εκμεταλλευτικές σχέσεις</w:t>
      </w:r>
      <w:r>
        <w:rPr>
          <w:rFonts w:eastAsia="Times New Roman"/>
          <w:szCs w:val="24"/>
        </w:rPr>
        <w:t>,</w:t>
      </w:r>
      <w:r w:rsidRPr="00E9753B">
        <w:rPr>
          <w:rFonts w:eastAsia="Times New Roman"/>
          <w:szCs w:val="24"/>
        </w:rPr>
        <w:t xml:space="preserve"> την πολιτι</w:t>
      </w:r>
      <w:r w:rsidRPr="00E9753B">
        <w:rPr>
          <w:rFonts w:eastAsia="Times New Roman"/>
          <w:szCs w:val="24"/>
        </w:rPr>
        <w:t>κή σταθερότητα του καπιταλιστικού συστήματος</w:t>
      </w:r>
      <w:r>
        <w:rPr>
          <w:rFonts w:eastAsia="Times New Roman"/>
          <w:szCs w:val="24"/>
        </w:rPr>
        <w:t>.</w:t>
      </w:r>
      <w:r w:rsidRPr="00E9753B">
        <w:rPr>
          <w:rFonts w:eastAsia="Times New Roman"/>
          <w:szCs w:val="24"/>
        </w:rPr>
        <w:t xml:space="preserve"> </w:t>
      </w:r>
      <w:r>
        <w:rPr>
          <w:rFonts w:eastAsia="Times New Roman"/>
          <w:szCs w:val="24"/>
        </w:rPr>
        <w:t>Α</w:t>
      </w:r>
      <w:r w:rsidRPr="00E9753B">
        <w:rPr>
          <w:rFonts w:eastAsia="Times New Roman"/>
          <w:szCs w:val="24"/>
        </w:rPr>
        <w:t xml:space="preserve">υτός ο υπέρτατος νόμος εμφανίζεται στο Σύνταγμα </w:t>
      </w:r>
      <w:r>
        <w:rPr>
          <w:rFonts w:eastAsia="Times New Roman"/>
          <w:szCs w:val="24"/>
        </w:rPr>
        <w:t>π</w:t>
      </w:r>
      <w:r w:rsidRPr="00E9753B">
        <w:rPr>
          <w:rFonts w:eastAsia="Times New Roman"/>
          <w:szCs w:val="24"/>
        </w:rPr>
        <w:t>ότε ως δημόσιο συμφέρον</w:t>
      </w:r>
      <w:r>
        <w:rPr>
          <w:rFonts w:eastAsia="Times New Roman"/>
          <w:szCs w:val="24"/>
        </w:rPr>
        <w:t>,</w:t>
      </w:r>
      <w:r w:rsidRPr="00E9753B">
        <w:rPr>
          <w:rFonts w:eastAsia="Times New Roman"/>
          <w:szCs w:val="24"/>
        </w:rPr>
        <w:t xml:space="preserve"> </w:t>
      </w:r>
      <w:r>
        <w:rPr>
          <w:rFonts w:eastAsia="Times New Roman"/>
          <w:szCs w:val="24"/>
        </w:rPr>
        <w:t>πότε</w:t>
      </w:r>
      <w:r w:rsidRPr="00E9753B">
        <w:rPr>
          <w:rFonts w:eastAsia="Times New Roman"/>
          <w:szCs w:val="24"/>
        </w:rPr>
        <w:t xml:space="preserve"> ως δημόσια ασφάλεια</w:t>
      </w:r>
      <w:r>
        <w:rPr>
          <w:rFonts w:eastAsia="Times New Roman"/>
          <w:szCs w:val="24"/>
        </w:rPr>
        <w:t>,</w:t>
      </w:r>
      <w:r w:rsidRPr="00E9753B">
        <w:rPr>
          <w:rFonts w:eastAsia="Times New Roman"/>
          <w:szCs w:val="24"/>
        </w:rPr>
        <w:t xml:space="preserve"> πότε </w:t>
      </w:r>
      <w:r>
        <w:rPr>
          <w:rFonts w:eastAsia="Times New Roman"/>
          <w:szCs w:val="24"/>
        </w:rPr>
        <w:t>ως δημόσια</w:t>
      </w:r>
      <w:r w:rsidRPr="00E9753B">
        <w:rPr>
          <w:rFonts w:eastAsia="Times New Roman"/>
          <w:szCs w:val="24"/>
        </w:rPr>
        <w:t xml:space="preserve"> τάξη και εθνική ασφάλεια</w:t>
      </w:r>
      <w:r>
        <w:rPr>
          <w:rFonts w:eastAsia="Times New Roman"/>
          <w:szCs w:val="24"/>
        </w:rPr>
        <w:t>, πότε ως κάτι άλλο.</w:t>
      </w:r>
      <w:r w:rsidRPr="00E9753B">
        <w:rPr>
          <w:rFonts w:eastAsia="Times New Roman"/>
          <w:szCs w:val="24"/>
        </w:rPr>
        <w:t xml:space="preserve"> </w:t>
      </w:r>
    </w:p>
    <w:p w14:paraId="0A5DE088" w14:textId="77777777" w:rsidR="00415E13" w:rsidRDefault="00E650A0">
      <w:pPr>
        <w:spacing w:line="600" w:lineRule="auto"/>
        <w:ind w:firstLine="720"/>
        <w:jc w:val="both"/>
        <w:rPr>
          <w:rFonts w:eastAsia="Times New Roman"/>
          <w:szCs w:val="24"/>
        </w:rPr>
      </w:pPr>
      <w:r>
        <w:rPr>
          <w:rFonts w:eastAsia="Times New Roman"/>
          <w:szCs w:val="24"/>
        </w:rPr>
        <w:t xml:space="preserve">Πέρα όμως από </w:t>
      </w:r>
      <w:r w:rsidRPr="00E9753B">
        <w:rPr>
          <w:rFonts w:eastAsia="Times New Roman"/>
          <w:szCs w:val="24"/>
        </w:rPr>
        <w:t xml:space="preserve">αυτές τις διάφορες </w:t>
      </w:r>
      <w:r>
        <w:rPr>
          <w:rFonts w:eastAsia="Times New Roman"/>
          <w:szCs w:val="24"/>
        </w:rPr>
        <w:t xml:space="preserve">ρήτρες </w:t>
      </w:r>
      <w:r w:rsidRPr="00E9753B">
        <w:rPr>
          <w:rFonts w:eastAsia="Times New Roman"/>
          <w:szCs w:val="24"/>
        </w:rPr>
        <w:t>και εξ</w:t>
      </w:r>
      <w:r>
        <w:rPr>
          <w:rFonts w:eastAsia="Times New Roman"/>
          <w:szCs w:val="24"/>
        </w:rPr>
        <w:t>α</w:t>
      </w:r>
      <w:r>
        <w:rPr>
          <w:rFonts w:eastAsia="Times New Roman"/>
          <w:szCs w:val="24"/>
        </w:rPr>
        <w:t>ιρέσεις</w:t>
      </w:r>
      <w:r w:rsidRPr="00E9753B">
        <w:rPr>
          <w:rFonts w:eastAsia="Times New Roman"/>
          <w:szCs w:val="24"/>
        </w:rPr>
        <w:t xml:space="preserve"> που υπάρχουν στο Σύνταγμα και </w:t>
      </w:r>
      <w:r>
        <w:rPr>
          <w:rFonts w:eastAsia="Times New Roman"/>
          <w:szCs w:val="24"/>
        </w:rPr>
        <w:t xml:space="preserve">που </w:t>
      </w:r>
      <w:r w:rsidRPr="00E9753B">
        <w:rPr>
          <w:rFonts w:eastAsia="Times New Roman"/>
          <w:szCs w:val="24"/>
        </w:rPr>
        <w:t>περιορίζουν στην πράξη αυτά τα δικαιώματα</w:t>
      </w:r>
      <w:r>
        <w:rPr>
          <w:rFonts w:eastAsia="Times New Roman"/>
          <w:szCs w:val="24"/>
        </w:rPr>
        <w:t>,</w:t>
      </w:r>
      <w:r w:rsidRPr="00E9753B">
        <w:rPr>
          <w:rFonts w:eastAsia="Times New Roman"/>
          <w:szCs w:val="24"/>
        </w:rPr>
        <w:t xml:space="preserve"> υπάρχει και κάτι ακόμη</w:t>
      </w:r>
      <w:r>
        <w:rPr>
          <w:rFonts w:eastAsia="Times New Roman"/>
          <w:szCs w:val="24"/>
        </w:rPr>
        <w:t>.</w:t>
      </w:r>
      <w:r w:rsidRPr="00E9753B">
        <w:rPr>
          <w:rFonts w:eastAsia="Times New Roman"/>
          <w:szCs w:val="24"/>
        </w:rPr>
        <w:t xml:space="preserve"> </w:t>
      </w:r>
      <w:r>
        <w:rPr>
          <w:rFonts w:eastAsia="Times New Roman"/>
          <w:szCs w:val="24"/>
        </w:rPr>
        <w:t>Υπάρχει ένας ακόμη,</w:t>
      </w:r>
      <w:r w:rsidRPr="00E9753B">
        <w:rPr>
          <w:rFonts w:eastAsia="Times New Roman"/>
          <w:szCs w:val="24"/>
        </w:rPr>
        <w:t xml:space="preserve"> </w:t>
      </w:r>
      <w:r>
        <w:rPr>
          <w:rFonts w:eastAsia="Times New Roman"/>
          <w:szCs w:val="24"/>
        </w:rPr>
        <w:t xml:space="preserve">συνταγματοποιημένος μάλιστα με τις προηγούμενες </w:t>
      </w:r>
      <w:r>
        <w:rPr>
          <w:rFonts w:eastAsia="Times New Roman"/>
          <w:szCs w:val="24"/>
        </w:rPr>
        <w:t>αναθεωρήσεις</w:t>
      </w:r>
      <w:r>
        <w:rPr>
          <w:rFonts w:eastAsia="Times New Roman"/>
          <w:szCs w:val="24"/>
        </w:rPr>
        <w:t xml:space="preserve">, «Δούρειος Ίππος» σε βάρος </w:t>
      </w:r>
      <w:r w:rsidRPr="00E9753B">
        <w:rPr>
          <w:rFonts w:eastAsia="Times New Roman"/>
          <w:szCs w:val="24"/>
        </w:rPr>
        <w:t>των όπο</w:t>
      </w:r>
      <w:r>
        <w:rPr>
          <w:rFonts w:eastAsia="Times New Roman"/>
          <w:szCs w:val="24"/>
        </w:rPr>
        <w:t>ι</w:t>
      </w:r>
      <w:r w:rsidRPr="00E9753B">
        <w:rPr>
          <w:rFonts w:eastAsia="Times New Roman"/>
          <w:szCs w:val="24"/>
        </w:rPr>
        <w:t xml:space="preserve">ων </w:t>
      </w:r>
      <w:r>
        <w:rPr>
          <w:rFonts w:eastAsia="Times New Roman"/>
          <w:szCs w:val="24"/>
        </w:rPr>
        <w:t xml:space="preserve">και όσων </w:t>
      </w:r>
      <w:r w:rsidRPr="00E9753B">
        <w:rPr>
          <w:rFonts w:eastAsia="Times New Roman"/>
          <w:szCs w:val="24"/>
        </w:rPr>
        <w:lastRenderedPageBreak/>
        <w:t>δικαιωμάτων αναγνωρ</w:t>
      </w:r>
      <w:r w:rsidRPr="00E9753B">
        <w:rPr>
          <w:rFonts w:eastAsia="Times New Roman"/>
          <w:szCs w:val="24"/>
        </w:rPr>
        <w:t>ίζ</w:t>
      </w:r>
      <w:r>
        <w:rPr>
          <w:rFonts w:eastAsia="Times New Roman"/>
          <w:szCs w:val="24"/>
        </w:rPr>
        <w:t>ονται</w:t>
      </w:r>
      <w:r w:rsidRPr="00E9753B">
        <w:rPr>
          <w:rFonts w:eastAsia="Times New Roman"/>
          <w:szCs w:val="24"/>
        </w:rPr>
        <w:t xml:space="preserve"> στο Σύνταγμα</w:t>
      </w:r>
      <w:r>
        <w:rPr>
          <w:rFonts w:eastAsia="Times New Roman"/>
          <w:szCs w:val="24"/>
        </w:rPr>
        <w:t>.</w:t>
      </w:r>
      <w:r w:rsidRPr="00E9753B">
        <w:rPr>
          <w:rFonts w:eastAsia="Times New Roman"/>
          <w:szCs w:val="24"/>
        </w:rPr>
        <w:t xml:space="preserve"> </w:t>
      </w:r>
      <w:r>
        <w:rPr>
          <w:rFonts w:eastAsia="Times New Roman"/>
          <w:szCs w:val="24"/>
        </w:rPr>
        <w:t>Π</w:t>
      </w:r>
      <w:r w:rsidRPr="00E9753B">
        <w:rPr>
          <w:rFonts w:eastAsia="Times New Roman"/>
          <w:szCs w:val="24"/>
        </w:rPr>
        <w:t xml:space="preserve">οιος είναι </w:t>
      </w:r>
      <w:r>
        <w:rPr>
          <w:rFonts w:eastAsia="Times New Roman"/>
          <w:szCs w:val="24"/>
        </w:rPr>
        <w:t>αυτός;</w:t>
      </w:r>
      <w:r w:rsidRPr="00E9753B">
        <w:rPr>
          <w:rFonts w:eastAsia="Times New Roman"/>
          <w:szCs w:val="24"/>
        </w:rPr>
        <w:t xml:space="preserve"> Η αναγνώριση της υπεροχής του </w:t>
      </w:r>
      <w:r>
        <w:rPr>
          <w:rFonts w:eastAsia="Times New Roman"/>
          <w:szCs w:val="24"/>
        </w:rPr>
        <w:t>Δ</w:t>
      </w:r>
      <w:r w:rsidRPr="00E9753B">
        <w:rPr>
          <w:rFonts w:eastAsia="Times New Roman"/>
          <w:szCs w:val="24"/>
        </w:rPr>
        <w:t xml:space="preserve">ικαίου της Ευρωπαϊκής Ένωσης </w:t>
      </w:r>
      <w:r>
        <w:rPr>
          <w:rFonts w:eastAsia="Times New Roman"/>
          <w:szCs w:val="24"/>
        </w:rPr>
        <w:t>με τα άρθρα 28 και 80</w:t>
      </w:r>
      <w:r w:rsidRPr="00E9753B">
        <w:rPr>
          <w:rFonts w:eastAsia="Times New Roman"/>
          <w:szCs w:val="24"/>
        </w:rPr>
        <w:t xml:space="preserve"> και τις αντίστοιχες ερμηνευτικές δηλώσεις</w:t>
      </w:r>
      <w:r>
        <w:rPr>
          <w:rFonts w:eastAsia="Times New Roman"/>
          <w:szCs w:val="24"/>
        </w:rPr>
        <w:t>,</w:t>
      </w:r>
      <w:r w:rsidRPr="00E9753B">
        <w:rPr>
          <w:rFonts w:eastAsia="Times New Roman"/>
          <w:szCs w:val="24"/>
        </w:rPr>
        <w:t xml:space="preserve"> που επέβαλαν </w:t>
      </w:r>
      <w:r>
        <w:rPr>
          <w:rFonts w:eastAsia="Times New Roman"/>
          <w:szCs w:val="24"/>
        </w:rPr>
        <w:t xml:space="preserve">η όποια </w:t>
      </w:r>
      <w:r w:rsidRPr="00E9753B">
        <w:rPr>
          <w:rFonts w:eastAsia="Times New Roman"/>
          <w:szCs w:val="24"/>
        </w:rPr>
        <w:t xml:space="preserve">ερμηνεία του </w:t>
      </w:r>
      <w:r>
        <w:rPr>
          <w:rFonts w:eastAsia="Times New Roman"/>
          <w:szCs w:val="24"/>
        </w:rPr>
        <w:t>Σ</w:t>
      </w:r>
      <w:r w:rsidRPr="00E9753B">
        <w:rPr>
          <w:rFonts w:eastAsia="Times New Roman"/>
          <w:szCs w:val="24"/>
        </w:rPr>
        <w:t xml:space="preserve">υντάγματος να γίνεται υπό το πρίσμα της συμμετοχής της χώρας μας στο </w:t>
      </w:r>
      <w:r>
        <w:rPr>
          <w:rFonts w:eastAsia="Times New Roman"/>
          <w:szCs w:val="24"/>
        </w:rPr>
        <w:t>ε</w:t>
      </w:r>
      <w:r w:rsidRPr="00E9753B">
        <w:rPr>
          <w:rFonts w:eastAsia="Times New Roman"/>
          <w:szCs w:val="24"/>
        </w:rPr>
        <w:t>υρω</w:t>
      </w:r>
      <w:r>
        <w:rPr>
          <w:rFonts w:eastAsia="Times New Roman"/>
          <w:szCs w:val="24"/>
        </w:rPr>
        <w:t>ενωσιακό</w:t>
      </w:r>
      <w:r w:rsidRPr="00E9753B">
        <w:rPr>
          <w:rFonts w:eastAsia="Times New Roman"/>
          <w:szCs w:val="24"/>
        </w:rPr>
        <w:t xml:space="preserve"> οικοδόμημα</w:t>
      </w:r>
      <w:r>
        <w:rPr>
          <w:rFonts w:eastAsia="Times New Roman"/>
          <w:szCs w:val="24"/>
        </w:rPr>
        <w:t>,</w:t>
      </w:r>
      <w:r w:rsidRPr="00E9753B">
        <w:rPr>
          <w:rFonts w:eastAsia="Times New Roman"/>
          <w:szCs w:val="24"/>
        </w:rPr>
        <w:t xml:space="preserve"> την Ευρωπαϊκή Ένωση και </w:t>
      </w:r>
      <w:r>
        <w:rPr>
          <w:rFonts w:eastAsia="Times New Roman"/>
          <w:szCs w:val="24"/>
        </w:rPr>
        <w:t>την ΟΝΕ.</w:t>
      </w:r>
      <w:r w:rsidRPr="00E9753B">
        <w:rPr>
          <w:rFonts w:eastAsia="Times New Roman"/>
          <w:szCs w:val="24"/>
        </w:rPr>
        <w:t xml:space="preserve"> </w:t>
      </w:r>
      <w:r>
        <w:rPr>
          <w:rFonts w:eastAsia="Times New Roman"/>
          <w:szCs w:val="24"/>
        </w:rPr>
        <w:t>Αν δει κανείς</w:t>
      </w:r>
      <w:r w:rsidRPr="00E9753B">
        <w:rPr>
          <w:rFonts w:eastAsia="Times New Roman"/>
          <w:szCs w:val="24"/>
        </w:rPr>
        <w:t xml:space="preserve"> τα τελευταία χρόνια</w:t>
      </w:r>
      <w:r>
        <w:rPr>
          <w:rFonts w:eastAsia="Times New Roman"/>
          <w:szCs w:val="24"/>
        </w:rPr>
        <w:t>,</w:t>
      </w:r>
      <w:r w:rsidRPr="00E9753B">
        <w:rPr>
          <w:rFonts w:eastAsia="Times New Roman"/>
          <w:szCs w:val="24"/>
        </w:rPr>
        <w:t xml:space="preserve"> δεν υπάρχει κοινωνικό</w:t>
      </w:r>
      <w:r>
        <w:rPr>
          <w:rFonts w:eastAsia="Times New Roman"/>
          <w:szCs w:val="24"/>
        </w:rPr>
        <w:t>,</w:t>
      </w:r>
      <w:r w:rsidRPr="00E9753B">
        <w:rPr>
          <w:rFonts w:eastAsia="Times New Roman"/>
          <w:szCs w:val="24"/>
        </w:rPr>
        <w:t xml:space="preserve"> ατομικό</w:t>
      </w:r>
      <w:r>
        <w:rPr>
          <w:rFonts w:eastAsia="Times New Roman"/>
          <w:szCs w:val="24"/>
        </w:rPr>
        <w:t>,</w:t>
      </w:r>
      <w:r w:rsidRPr="00E9753B">
        <w:rPr>
          <w:rFonts w:eastAsia="Times New Roman"/>
          <w:szCs w:val="24"/>
        </w:rPr>
        <w:t xml:space="preserve"> δημοκρατικό δικαίωμα που να μην υπονομε</w:t>
      </w:r>
      <w:r>
        <w:rPr>
          <w:rFonts w:eastAsia="Times New Roman"/>
          <w:szCs w:val="24"/>
        </w:rPr>
        <w:t>ύθηκε,</w:t>
      </w:r>
      <w:r w:rsidRPr="00E9753B">
        <w:rPr>
          <w:rFonts w:eastAsia="Times New Roman"/>
          <w:szCs w:val="24"/>
        </w:rPr>
        <w:t xml:space="preserve"> που να μην χτυπ</w:t>
      </w:r>
      <w:r>
        <w:rPr>
          <w:rFonts w:eastAsia="Times New Roman"/>
          <w:szCs w:val="24"/>
        </w:rPr>
        <w:t>ή</w:t>
      </w:r>
      <w:r>
        <w:rPr>
          <w:rFonts w:eastAsia="Times New Roman"/>
          <w:szCs w:val="24"/>
        </w:rPr>
        <w:t>θηκε</w:t>
      </w:r>
      <w:r w:rsidRPr="00E9753B">
        <w:rPr>
          <w:rFonts w:eastAsia="Times New Roman"/>
          <w:szCs w:val="24"/>
        </w:rPr>
        <w:t xml:space="preserve"> από το βαθιά αντιδραστικό και αντιλαϊκό </w:t>
      </w:r>
      <w:r>
        <w:rPr>
          <w:rFonts w:eastAsia="Times New Roman"/>
          <w:szCs w:val="24"/>
        </w:rPr>
        <w:t xml:space="preserve">δίκαιο </w:t>
      </w:r>
      <w:r w:rsidRPr="00E9753B">
        <w:rPr>
          <w:rFonts w:eastAsia="Times New Roman"/>
          <w:szCs w:val="24"/>
        </w:rPr>
        <w:t>που παράγεται στα επιτελεία των Βρυξελλών</w:t>
      </w:r>
      <w:r>
        <w:rPr>
          <w:rFonts w:eastAsia="Times New Roman"/>
          <w:szCs w:val="24"/>
        </w:rPr>
        <w:t>, από</w:t>
      </w:r>
      <w:r w:rsidRPr="00E9753B">
        <w:rPr>
          <w:rFonts w:eastAsia="Times New Roman"/>
          <w:szCs w:val="24"/>
        </w:rPr>
        <w:t xml:space="preserve"> τα εργασιακά </w:t>
      </w:r>
      <w:r>
        <w:rPr>
          <w:rFonts w:eastAsia="Times New Roman"/>
          <w:szCs w:val="24"/>
        </w:rPr>
        <w:t>και ασφαλιστικά δικαιώματα που μπήκαν στο στόχαστρο με τις διάφορες λευκές και πράσινες βίβλους, από τα μνημόνια, μέχρι φυσικά τις λαϊκές δημοκρ</w:t>
      </w:r>
      <w:r>
        <w:rPr>
          <w:rFonts w:eastAsia="Times New Roman"/>
          <w:szCs w:val="24"/>
        </w:rPr>
        <w:t xml:space="preserve">ατικές ελευθερίες. </w:t>
      </w:r>
    </w:p>
    <w:p w14:paraId="0A5DE089" w14:textId="77777777" w:rsidR="00415E13" w:rsidRDefault="00E650A0">
      <w:pPr>
        <w:spacing w:line="600" w:lineRule="auto"/>
        <w:ind w:firstLine="720"/>
        <w:jc w:val="both"/>
        <w:rPr>
          <w:rFonts w:eastAsia="Times New Roman"/>
          <w:szCs w:val="24"/>
        </w:rPr>
      </w:pPr>
      <w:r>
        <w:rPr>
          <w:rFonts w:eastAsia="Times New Roman"/>
          <w:szCs w:val="24"/>
        </w:rPr>
        <w:t>Αυτή ήταν, είναι και θα συνεχίσει να είναι η αντιλαϊκή ευρωπαϊκή κανονικότητα</w:t>
      </w:r>
      <w:r w:rsidRPr="00E9753B">
        <w:rPr>
          <w:rFonts w:eastAsia="Times New Roman"/>
          <w:szCs w:val="24"/>
        </w:rPr>
        <w:t xml:space="preserve"> </w:t>
      </w:r>
      <w:r>
        <w:rPr>
          <w:rFonts w:eastAsia="Times New Roman"/>
          <w:szCs w:val="24"/>
        </w:rPr>
        <w:t>στην οποία αναφέρθηκε ο κ. Κατρούγκαλος και που δεν έχει κα</w:t>
      </w:r>
      <w:r>
        <w:rPr>
          <w:rFonts w:eastAsia="Times New Roman"/>
          <w:szCs w:val="24"/>
        </w:rPr>
        <w:t>μ</w:t>
      </w:r>
      <w:r>
        <w:rPr>
          <w:rFonts w:eastAsia="Times New Roman"/>
          <w:szCs w:val="24"/>
        </w:rPr>
        <w:t>μία σχέση με δικαιώματα και ελευθερίες, τα οποία τώρα δήθεν απειλούνται, λες και όλα τα προηγούμεν</w:t>
      </w:r>
      <w:r>
        <w:rPr>
          <w:rFonts w:eastAsia="Times New Roman"/>
          <w:szCs w:val="24"/>
        </w:rPr>
        <w:t xml:space="preserve">α χρόνια </w:t>
      </w:r>
      <w:r w:rsidRPr="00E9753B">
        <w:rPr>
          <w:rFonts w:eastAsia="Times New Roman"/>
          <w:szCs w:val="24"/>
        </w:rPr>
        <w:t>η Ευρωπαϊκή Ένωση ήταν προστάτης και εγγυητής των λαϊκών δικαιωμάτων και ελευθεριών</w:t>
      </w:r>
      <w:r>
        <w:rPr>
          <w:rFonts w:eastAsia="Times New Roman"/>
          <w:szCs w:val="24"/>
        </w:rPr>
        <w:t>.</w:t>
      </w:r>
    </w:p>
    <w:p w14:paraId="0A5DE08A" w14:textId="77777777" w:rsidR="00415E13" w:rsidRDefault="00E650A0">
      <w:pPr>
        <w:spacing w:line="600" w:lineRule="auto"/>
        <w:ind w:firstLine="720"/>
        <w:jc w:val="both"/>
        <w:rPr>
          <w:rFonts w:eastAsia="Times New Roman"/>
          <w:szCs w:val="24"/>
        </w:rPr>
      </w:pPr>
      <w:r w:rsidRPr="00E9753B">
        <w:rPr>
          <w:rFonts w:eastAsia="Times New Roman"/>
          <w:szCs w:val="24"/>
        </w:rPr>
        <w:lastRenderedPageBreak/>
        <w:t>Να</w:t>
      </w:r>
      <w:r>
        <w:rPr>
          <w:rFonts w:eastAsia="Times New Roman"/>
          <w:szCs w:val="24"/>
        </w:rPr>
        <w:t>,</w:t>
      </w:r>
      <w:r w:rsidRPr="00E9753B">
        <w:rPr>
          <w:rFonts w:eastAsia="Times New Roman"/>
          <w:szCs w:val="24"/>
        </w:rPr>
        <w:t xml:space="preserve"> λοιπόν</w:t>
      </w:r>
      <w:r>
        <w:rPr>
          <w:rFonts w:eastAsia="Times New Roman"/>
          <w:szCs w:val="24"/>
        </w:rPr>
        <w:t>,</w:t>
      </w:r>
      <w:r w:rsidRPr="00E9753B">
        <w:rPr>
          <w:rFonts w:eastAsia="Times New Roman"/>
          <w:szCs w:val="24"/>
        </w:rPr>
        <w:t xml:space="preserve"> γιατί λέμε ότι είναι </w:t>
      </w:r>
      <w:r>
        <w:rPr>
          <w:rFonts w:eastAsia="Times New Roman"/>
          <w:szCs w:val="24"/>
        </w:rPr>
        <w:t xml:space="preserve">κάλπικη </w:t>
      </w:r>
      <w:r w:rsidRPr="00E9753B">
        <w:rPr>
          <w:rFonts w:eastAsia="Times New Roman"/>
          <w:szCs w:val="24"/>
        </w:rPr>
        <w:t xml:space="preserve">αυτή η αντιπαράθεση και υπάρχουν πάρα πολλά παραδείγματα και από τη διαδικασία </w:t>
      </w:r>
      <w:r>
        <w:rPr>
          <w:rFonts w:eastAsia="Times New Roman"/>
          <w:szCs w:val="24"/>
        </w:rPr>
        <w:t>τη συγκεκριμένη της</w:t>
      </w:r>
      <w:r w:rsidRPr="00E9753B">
        <w:rPr>
          <w:rFonts w:eastAsia="Times New Roman"/>
          <w:szCs w:val="24"/>
        </w:rPr>
        <w:t xml:space="preserve"> Συνταγματικής Αναθεώρη</w:t>
      </w:r>
      <w:r w:rsidRPr="00E9753B">
        <w:rPr>
          <w:rFonts w:eastAsia="Times New Roman"/>
          <w:szCs w:val="24"/>
        </w:rPr>
        <w:t>σης</w:t>
      </w:r>
      <w:r>
        <w:rPr>
          <w:rFonts w:eastAsia="Times New Roman"/>
          <w:szCs w:val="24"/>
        </w:rPr>
        <w:t>,</w:t>
      </w:r>
      <w:r w:rsidRPr="00E9753B">
        <w:rPr>
          <w:rFonts w:eastAsia="Times New Roman"/>
          <w:szCs w:val="24"/>
        </w:rPr>
        <w:t xml:space="preserve"> που το επιβεβαιώνουν</w:t>
      </w:r>
      <w:r>
        <w:rPr>
          <w:rFonts w:eastAsia="Times New Roman"/>
          <w:szCs w:val="24"/>
        </w:rPr>
        <w:t>.</w:t>
      </w:r>
      <w:r w:rsidRPr="00E9753B">
        <w:rPr>
          <w:rFonts w:eastAsia="Times New Roman"/>
          <w:szCs w:val="24"/>
        </w:rPr>
        <w:t xml:space="preserve"> </w:t>
      </w:r>
    </w:p>
    <w:p w14:paraId="0A5DE08B" w14:textId="77777777" w:rsidR="00415E13" w:rsidRDefault="00E650A0">
      <w:pPr>
        <w:spacing w:line="600" w:lineRule="auto"/>
        <w:ind w:firstLine="720"/>
        <w:jc w:val="both"/>
        <w:rPr>
          <w:rFonts w:eastAsia="Times New Roman"/>
          <w:szCs w:val="24"/>
        </w:rPr>
      </w:pPr>
      <w:r>
        <w:rPr>
          <w:rFonts w:eastAsia="Times New Roman"/>
          <w:szCs w:val="24"/>
        </w:rPr>
        <w:t>Π</w:t>
      </w:r>
      <w:r w:rsidRPr="00E9753B">
        <w:rPr>
          <w:rFonts w:eastAsia="Times New Roman"/>
          <w:szCs w:val="24"/>
        </w:rPr>
        <w:t xml:space="preserve">αραδείγματος </w:t>
      </w:r>
      <w:r w:rsidRPr="00E9753B">
        <w:rPr>
          <w:rFonts w:eastAsia="Times New Roman"/>
          <w:szCs w:val="24"/>
        </w:rPr>
        <w:t>χάρ</w:t>
      </w:r>
      <w:r>
        <w:rPr>
          <w:rFonts w:eastAsia="Times New Roman"/>
          <w:szCs w:val="24"/>
        </w:rPr>
        <w:t>ιν</w:t>
      </w:r>
      <w:r>
        <w:rPr>
          <w:rFonts w:eastAsia="Times New Roman"/>
          <w:szCs w:val="24"/>
        </w:rPr>
        <w:t>,</w:t>
      </w:r>
      <w:r w:rsidRPr="00E9753B">
        <w:rPr>
          <w:rFonts w:eastAsia="Times New Roman"/>
          <w:szCs w:val="24"/>
        </w:rPr>
        <w:t xml:space="preserve"> η Νέα Δημοκρατία </w:t>
      </w:r>
      <w:r>
        <w:rPr>
          <w:rFonts w:eastAsia="Times New Roman"/>
          <w:szCs w:val="24"/>
        </w:rPr>
        <w:t>πρότεινε</w:t>
      </w:r>
      <w:r w:rsidRPr="00E9753B">
        <w:rPr>
          <w:rFonts w:eastAsia="Times New Roman"/>
          <w:szCs w:val="24"/>
        </w:rPr>
        <w:t xml:space="preserve"> να μπει </w:t>
      </w:r>
      <w:r>
        <w:rPr>
          <w:rFonts w:eastAsia="Times New Roman"/>
          <w:szCs w:val="24"/>
        </w:rPr>
        <w:t>διάταξη</w:t>
      </w:r>
      <w:r w:rsidRPr="00E9753B">
        <w:rPr>
          <w:rFonts w:eastAsia="Times New Roman"/>
          <w:szCs w:val="24"/>
        </w:rPr>
        <w:t xml:space="preserve"> στο Σύνταγμα για να κατοχυρώνεται ο ευρω</w:t>
      </w:r>
      <w:r>
        <w:rPr>
          <w:rFonts w:eastAsia="Times New Roman"/>
          <w:szCs w:val="24"/>
        </w:rPr>
        <w:t xml:space="preserve">ενωσιακός </w:t>
      </w:r>
      <w:r w:rsidRPr="00E9753B">
        <w:rPr>
          <w:rFonts w:eastAsia="Times New Roman"/>
          <w:szCs w:val="24"/>
        </w:rPr>
        <w:t>προσανατολισμός της χώρας</w:t>
      </w:r>
      <w:r>
        <w:rPr>
          <w:rFonts w:eastAsia="Times New Roman"/>
          <w:szCs w:val="24"/>
        </w:rPr>
        <w:t>.</w:t>
      </w:r>
      <w:r w:rsidRPr="00E9753B">
        <w:rPr>
          <w:rFonts w:eastAsia="Times New Roman"/>
          <w:szCs w:val="24"/>
        </w:rPr>
        <w:t xml:space="preserve"> </w:t>
      </w:r>
      <w:r>
        <w:rPr>
          <w:rFonts w:eastAsia="Times New Roman"/>
          <w:szCs w:val="24"/>
        </w:rPr>
        <w:t>Ο</w:t>
      </w:r>
      <w:r w:rsidRPr="00E9753B">
        <w:rPr>
          <w:rFonts w:eastAsia="Times New Roman"/>
          <w:szCs w:val="24"/>
        </w:rPr>
        <w:t xml:space="preserve"> ΣΥΡΙΖΑ υλοποιεί κάτι διαφορετικό από αυτό</w:t>
      </w:r>
      <w:r>
        <w:rPr>
          <w:rFonts w:eastAsia="Times New Roman"/>
          <w:szCs w:val="24"/>
        </w:rPr>
        <w:t>;</w:t>
      </w:r>
      <w:r w:rsidRPr="00E9753B">
        <w:rPr>
          <w:rFonts w:eastAsia="Times New Roman"/>
          <w:szCs w:val="24"/>
        </w:rPr>
        <w:t xml:space="preserve"> </w:t>
      </w:r>
    </w:p>
    <w:p w14:paraId="0A5DE08C" w14:textId="77777777" w:rsidR="00415E13" w:rsidRDefault="00E650A0">
      <w:pPr>
        <w:spacing w:line="600" w:lineRule="auto"/>
        <w:ind w:firstLine="720"/>
        <w:jc w:val="both"/>
        <w:rPr>
          <w:rFonts w:eastAsia="Times New Roman"/>
          <w:szCs w:val="24"/>
        </w:rPr>
      </w:pPr>
      <w:r>
        <w:rPr>
          <w:rFonts w:eastAsia="Times New Roman"/>
          <w:szCs w:val="24"/>
        </w:rPr>
        <w:t>Η</w:t>
      </w:r>
      <w:r w:rsidRPr="00E9753B">
        <w:rPr>
          <w:rFonts w:eastAsia="Times New Roman"/>
          <w:szCs w:val="24"/>
        </w:rPr>
        <w:t xml:space="preserve"> Νέα Δημοκρατία </w:t>
      </w:r>
      <w:r>
        <w:rPr>
          <w:rFonts w:eastAsia="Times New Roman"/>
          <w:szCs w:val="24"/>
        </w:rPr>
        <w:t>πρότεινε</w:t>
      </w:r>
      <w:r w:rsidRPr="00E9753B">
        <w:rPr>
          <w:rFonts w:eastAsia="Times New Roman"/>
          <w:szCs w:val="24"/>
        </w:rPr>
        <w:t xml:space="preserve"> να μπει στο Σύντ</w:t>
      </w:r>
      <w:r w:rsidRPr="00E9753B">
        <w:rPr>
          <w:rFonts w:eastAsia="Times New Roman"/>
          <w:szCs w:val="24"/>
        </w:rPr>
        <w:t xml:space="preserve">αγμα διάταξη για τη δημοσιονομική πειθαρχία που ήταν και είναι σύμφωνα </w:t>
      </w:r>
      <w:r>
        <w:rPr>
          <w:rFonts w:eastAsia="Times New Roman"/>
          <w:szCs w:val="24"/>
        </w:rPr>
        <w:t>με όσα λέει ο ΣΥΡΙΖΑ μία ακραία θέση. Ο ΣΥΡΙΖΑ υλοποιεί</w:t>
      </w:r>
      <w:r w:rsidRPr="00E9753B">
        <w:rPr>
          <w:rFonts w:eastAsia="Times New Roman"/>
          <w:szCs w:val="24"/>
        </w:rPr>
        <w:t xml:space="preserve"> κάτι διαφορετικό από αυτό</w:t>
      </w:r>
      <w:r>
        <w:rPr>
          <w:rFonts w:eastAsia="Times New Roman"/>
          <w:szCs w:val="24"/>
        </w:rPr>
        <w:t>; Δεν υλοποιεί την πολιτική των υπέρ-υπέρ-</w:t>
      </w:r>
      <w:r w:rsidRPr="00E9753B">
        <w:rPr>
          <w:rFonts w:eastAsia="Times New Roman"/>
          <w:szCs w:val="24"/>
        </w:rPr>
        <w:t>υπ</w:t>
      </w:r>
      <w:r>
        <w:rPr>
          <w:rFonts w:eastAsia="Times New Roman"/>
          <w:szCs w:val="24"/>
        </w:rPr>
        <w:t>ε</w:t>
      </w:r>
      <w:r w:rsidRPr="00E9753B">
        <w:rPr>
          <w:rFonts w:eastAsia="Times New Roman"/>
          <w:szCs w:val="24"/>
        </w:rPr>
        <w:t xml:space="preserve">ρματωμένων </w:t>
      </w:r>
      <w:r>
        <w:rPr>
          <w:rFonts w:eastAsia="Times New Roman"/>
          <w:szCs w:val="24"/>
        </w:rPr>
        <w:t xml:space="preserve">πλεονασμάτων; </w:t>
      </w:r>
    </w:p>
    <w:p w14:paraId="0A5DE08D" w14:textId="77777777" w:rsidR="00415E13" w:rsidRDefault="00E650A0">
      <w:pPr>
        <w:spacing w:line="600" w:lineRule="auto"/>
        <w:ind w:firstLine="720"/>
        <w:jc w:val="both"/>
        <w:rPr>
          <w:rFonts w:eastAsia="Times New Roman"/>
          <w:szCs w:val="24"/>
        </w:rPr>
      </w:pPr>
      <w:r>
        <w:rPr>
          <w:rFonts w:eastAsia="Times New Roman"/>
          <w:szCs w:val="24"/>
        </w:rPr>
        <w:t xml:space="preserve">Και μάλιστα, όχι μόνο ασκεί αυτή </w:t>
      </w:r>
      <w:r>
        <w:rPr>
          <w:rFonts w:eastAsia="Times New Roman"/>
          <w:szCs w:val="24"/>
        </w:rPr>
        <w:t>την πολιτική, αλλά ασκείτε και εφέσεις</w:t>
      </w:r>
      <w:r w:rsidRPr="00E9753B">
        <w:rPr>
          <w:rFonts w:eastAsia="Times New Roman"/>
          <w:szCs w:val="24"/>
        </w:rPr>
        <w:t xml:space="preserve"> σε θετικές αποφάσεις υπέρ των εργαζομένων</w:t>
      </w:r>
      <w:r>
        <w:rPr>
          <w:rFonts w:eastAsia="Times New Roman"/>
          <w:szCs w:val="24"/>
        </w:rPr>
        <w:t>, θεωρώντας</w:t>
      </w:r>
      <w:r w:rsidRPr="00E9753B">
        <w:rPr>
          <w:rFonts w:eastAsia="Times New Roman"/>
          <w:szCs w:val="24"/>
        </w:rPr>
        <w:t xml:space="preserve"> συνταγματικές τις περικοπές δώρων και επιδομάτων που έκαναν οι κυβερνήσεις της Νέας Δημοκρατίας και του ΠΑ</w:t>
      </w:r>
      <w:r w:rsidRPr="00E9753B">
        <w:rPr>
          <w:rFonts w:eastAsia="Times New Roman"/>
          <w:szCs w:val="24"/>
        </w:rPr>
        <w:lastRenderedPageBreak/>
        <w:t>ΣΟΚ</w:t>
      </w:r>
      <w:r>
        <w:rPr>
          <w:rFonts w:eastAsia="Times New Roman"/>
          <w:szCs w:val="24"/>
        </w:rPr>
        <w:t>,</w:t>
      </w:r>
      <w:r w:rsidRPr="00E9753B">
        <w:rPr>
          <w:rFonts w:eastAsia="Times New Roman"/>
          <w:szCs w:val="24"/>
        </w:rPr>
        <w:t xml:space="preserve"> στο όνομα του δημοσίου συμφέροντος και της δημοσιονομ</w:t>
      </w:r>
      <w:r w:rsidRPr="00E9753B">
        <w:rPr>
          <w:rFonts w:eastAsia="Times New Roman"/>
          <w:szCs w:val="24"/>
        </w:rPr>
        <w:t xml:space="preserve">ικής πειθαρχίας και σταθερότητας ή </w:t>
      </w:r>
      <w:r>
        <w:rPr>
          <w:rFonts w:eastAsia="Times New Roman"/>
          <w:szCs w:val="24"/>
        </w:rPr>
        <w:t>θ</w:t>
      </w:r>
      <w:r w:rsidRPr="00E9753B">
        <w:rPr>
          <w:rFonts w:eastAsia="Times New Roman"/>
          <w:szCs w:val="24"/>
        </w:rPr>
        <w:t xml:space="preserve">εωρώντας </w:t>
      </w:r>
      <w:r>
        <w:rPr>
          <w:rFonts w:eastAsia="Times New Roman"/>
          <w:szCs w:val="24"/>
        </w:rPr>
        <w:t>σ</w:t>
      </w:r>
      <w:r w:rsidRPr="00E9753B">
        <w:rPr>
          <w:rFonts w:eastAsia="Times New Roman"/>
          <w:szCs w:val="24"/>
        </w:rPr>
        <w:t xml:space="preserve">υνταγματική την </w:t>
      </w:r>
      <w:r>
        <w:rPr>
          <w:rFonts w:eastAsia="Times New Roman"/>
          <w:szCs w:val="24"/>
        </w:rPr>
        <w:t xml:space="preserve">αθλιότητα, τη βαρβαρότητα </w:t>
      </w:r>
      <w:r w:rsidRPr="00E9753B">
        <w:rPr>
          <w:rFonts w:eastAsia="Times New Roman"/>
          <w:szCs w:val="24"/>
        </w:rPr>
        <w:t>της κατάργησης της κυριακάτικης αργίας για τους εργαζόμενους</w:t>
      </w:r>
      <w:r>
        <w:rPr>
          <w:rFonts w:eastAsia="Times New Roman"/>
          <w:szCs w:val="24"/>
        </w:rPr>
        <w:t>.</w:t>
      </w:r>
    </w:p>
    <w:p w14:paraId="0A5DE08E" w14:textId="77777777" w:rsidR="00415E13" w:rsidRDefault="00E650A0">
      <w:pPr>
        <w:spacing w:line="600" w:lineRule="auto"/>
        <w:ind w:firstLine="720"/>
        <w:jc w:val="both"/>
        <w:rPr>
          <w:rFonts w:eastAsia="Times New Roman"/>
          <w:szCs w:val="24"/>
        </w:rPr>
      </w:pPr>
      <w:r w:rsidRPr="00E9753B">
        <w:rPr>
          <w:rFonts w:eastAsia="Times New Roman"/>
          <w:szCs w:val="24"/>
        </w:rPr>
        <w:t>Να</w:t>
      </w:r>
      <w:r>
        <w:rPr>
          <w:rFonts w:eastAsia="Times New Roman"/>
          <w:szCs w:val="24"/>
        </w:rPr>
        <w:t>,</w:t>
      </w:r>
      <w:r w:rsidRPr="00E9753B">
        <w:rPr>
          <w:rFonts w:eastAsia="Times New Roman"/>
          <w:szCs w:val="24"/>
        </w:rPr>
        <w:t xml:space="preserve"> λοιπόν</w:t>
      </w:r>
      <w:r>
        <w:rPr>
          <w:rFonts w:eastAsia="Times New Roman"/>
          <w:szCs w:val="24"/>
        </w:rPr>
        <w:t>,</w:t>
      </w:r>
      <w:r w:rsidRPr="00E9753B">
        <w:rPr>
          <w:rFonts w:eastAsia="Times New Roman"/>
          <w:szCs w:val="24"/>
        </w:rPr>
        <w:t xml:space="preserve"> γιατί </w:t>
      </w:r>
      <w:r>
        <w:rPr>
          <w:rFonts w:eastAsia="Times New Roman"/>
          <w:szCs w:val="24"/>
        </w:rPr>
        <w:t>εδ</w:t>
      </w:r>
      <w:r w:rsidRPr="00E9753B">
        <w:rPr>
          <w:rFonts w:eastAsia="Times New Roman"/>
          <w:szCs w:val="24"/>
        </w:rPr>
        <w:t>ώ δεν μιλάμε για μία πραγματική αντιπαράθεση</w:t>
      </w:r>
      <w:r>
        <w:rPr>
          <w:rFonts w:eastAsia="Times New Roman"/>
          <w:szCs w:val="24"/>
        </w:rPr>
        <w:t>.</w:t>
      </w:r>
      <w:r w:rsidRPr="00E9753B">
        <w:rPr>
          <w:rFonts w:eastAsia="Times New Roman"/>
          <w:szCs w:val="24"/>
        </w:rPr>
        <w:t xml:space="preserve"> Μιλάμε για μία αντιπαράθεση που θα μπορο</w:t>
      </w:r>
      <w:r w:rsidRPr="00E9753B">
        <w:rPr>
          <w:rFonts w:eastAsia="Times New Roman"/>
          <w:szCs w:val="24"/>
        </w:rPr>
        <w:t xml:space="preserve">ύσαμε να την περιγράψουμε από τη </w:t>
      </w:r>
      <w:r>
        <w:rPr>
          <w:rFonts w:eastAsia="Times New Roman"/>
          <w:szCs w:val="24"/>
        </w:rPr>
        <w:t>μια μεριά ως</w:t>
      </w:r>
      <w:r w:rsidRPr="00E9753B">
        <w:rPr>
          <w:rFonts w:eastAsia="Times New Roman"/>
          <w:szCs w:val="24"/>
        </w:rPr>
        <w:t xml:space="preserve"> </w:t>
      </w:r>
      <w:r>
        <w:rPr>
          <w:rFonts w:eastAsia="Times New Roman"/>
          <w:szCs w:val="24"/>
        </w:rPr>
        <w:t>συνταγματοποιημένο νεοφιλελευθερισμό</w:t>
      </w:r>
      <w:r w:rsidRPr="00E9753B">
        <w:rPr>
          <w:rFonts w:eastAsia="Times New Roman"/>
          <w:szCs w:val="24"/>
        </w:rPr>
        <w:t xml:space="preserve"> της Νέας Δημοκρατίας</w:t>
      </w:r>
      <w:r>
        <w:rPr>
          <w:rFonts w:eastAsia="Times New Roman"/>
          <w:szCs w:val="24"/>
        </w:rPr>
        <w:t>,</w:t>
      </w:r>
      <w:r w:rsidRPr="00E9753B">
        <w:rPr>
          <w:rFonts w:eastAsia="Times New Roman"/>
          <w:szCs w:val="24"/>
        </w:rPr>
        <w:t xml:space="preserve"> από την άλλη μεριά </w:t>
      </w:r>
      <w:r>
        <w:rPr>
          <w:rFonts w:eastAsia="Times New Roman"/>
          <w:szCs w:val="24"/>
        </w:rPr>
        <w:t xml:space="preserve">ως </w:t>
      </w:r>
      <w:r w:rsidRPr="00E9753B">
        <w:rPr>
          <w:rFonts w:eastAsia="Times New Roman"/>
          <w:szCs w:val="24"/>
        </w:rPr>
        <w:t>εφαρμοσ</w:t>
      </w:r>
      <w:r>
        <w:rPr>
          <w:rFonts w:eastAsia="Times New Roman"/>
          <w:szCs w:val="24"/>
        </w:rPr>
        <w:t>μένο νεοφιλελευθερισμό</w:t>
      </w:r>
      <w:r w:rsidRPr="00E9753B">
        <w:rPr>
          <w:rFonts w:eastAsia="Times New Roman"/>
          <w:szCs w:val="24"/>
        </w:rPr>
        <w:t xml:space="preserve"> του ΣΥΡΙΖΑ</w:t>
      </w:r>
      <w:r>
        <w:rPr>
          <w:rFonts w:eastAsia="Times New Roman"/>
          <w:szCs w:val="24"/>
        </w:rPr>
        <w:t>,</w:t>
      </w:r>
      <w:r w:rsidRPr="00E9753B">
        <w:rPr>
          <w:rFonts w:eastAsia="Times New Roman"/>
          <w:szCs w:val="24"/>
        </w:rPr>
        <w:t xml:space="preserve"> όσο </w:t>
      </w:r>
      <w:r>
        <w:rPr>
          <w:rFonts w:eastAsia="Times New Roman"/>
          <w:szCs w:val="24"/>
        </w:rPr>
        <w:t>κι αν ο όρος</w:t>
      </w:r>
      <w:r w:rsidRPr="00E9753B">
        <w:rPr>
          <w:rFonts w:eastAsia="Times New Roman"/>
          <w:szCs w:val="24"/>
        </w:rPr>
        <w:t xml:space="preserve"> </w:t>
      </w:r>
      <w:r>
        <w:rPr>
          <w:rFonts w:eastAsia="Times New Roman"/>
          <w:szCs w:val="24"/>
        </w:rPr>
        <w:t>«</w:t>
      </w:r>
      <w:r w:rsidRPr="00E9753B">
        <w:rPr>
          <w:rFonts w:eastAsia="Times New Roman"/>
          <w:szCs w:val="24"/>
        </w:rPr>
        <w:t>νεοφιλελευθερισμός</w:t>
      </w:r>
      <w:r>
        <w:rPr>
          <w:rFonts w:eastAsia="Times New Roman"/>
          <w:szCs w:val="24"/>
        </w:rPr>
        <w:t>»</w:t>
      </w:r>
      <w:r w:rsidRPr="00E9753B">
        <w:rPr>
          <w:rFonts w:eastAsia="Times New Roman"/>
          <w:szCs w:val="24"/>
        </w:rPr>
        <w:t xml:space="preserve"> </w:t>
      </w:r>
      <w:r>
        <w:rPr>
          <w:rFonts w:eastAsia="Times New Roman"/>
          <w:szCs w:val="24"/>
        </w:rPr>
        <w:t xml:space="preserve">δεν είναι </w:t>
      </w:r>
      <w:r w:rsidRPr="00E9753B">
        <w:rPr>
          <w:rFonts w:eastAsia="Times New Roman"/>
          <w:szCs w:val="24"/>
        </w:rPr>
        <w:t>δόκιμος</w:t>
      </w:r>
      <w:r>
        <w:rPr>
          <w:rFonts w:eastAsia="Times New Roman"/>
          <w:szCs w:val="24"/>
        </w:rPr>
        <w:t>,</w:t>
      </w:r>
      <w:r w:rsidRPr="00E9753B">
        <w:rPr>
          <w:rFonts w:eastAsia="Times New Roman"/>
          <w:szCs w:val="24"/>
        </w:rPr>
        <w:t xml:space="preserve"> </w:t>
      </w:r>
      <w:r>
        <w:rPr>
          <w:rFonts w:eastAsia="Times New Roman"/>
          <w:szCs w:val="24"/>
        </w:rPr>
        <w:t>γ</w:t>
      </w:r>
      <w:r w:rsidRPr="00E9753B">
        <w:rPr>
          <w:rFonts w:eastAsia="Times New Roman"/>
          <w:szCs w:val="24"/>
        </w:rPr>
        <w:t>ιατί μιλά</w:t>
      </w:r>
      <w:r>
        <w:rPr>
          <w:rFonts w:eastAsia="Times New Roman"/>
          <w:szCs w:val="24"/>
        </w:rPr>
        <w:t>μ</w:t>
      </w:r>
      <w:r w:rsidRPr="00E9753B">
        <w:rPr>
          <w:rFonts w:eastAsia="Times New Roman"/>
          <w:szCs w:val="24"/>
        </w:rPr>
        <w:t>ε για την αστική αν</w:t>
      </w:r>
      <w:r w:rsidRPr="00E9753B">
        <w:rPr>
          <w:rFonts w:eastAsia="Times New Roman"/>
          <w:szCs w:val="24"/>
        </w:rPr>
        <w:t>τιλαϊκή στρατηγική</w:t>
      </w:r>
      <w:r>
        <w:rPr>
          <w:rFonts w:eastAsia="Times New Roman"/>
          <w:szCs w:val="24"/>
        </w:rPr>
        <w:t>.</w:t>
      </w:r>
    </w:p>
    <w:p w14:paraId="0A5DE08F" w14:textId="77777777" w:rsidR="00415E13" w:rsidRDefault="00E650A0">
      <w:pPr>
        <w:spacing w:line="600" w:lineRule="auto"/>
        <w:ind w:firstLine="720"/>
        <w:jc w:val="both"/>
        <w:rPr>
          <w:rFonts w:eastAsia="Times New Roman"/>
          <w:szCs w:val="24"/>
        </w:rPr>
      </w:pPr>
      <w:r w:rsidRPr="00E9753B">
        <w:rPr>
          <w:rFonts w:eastAsia="Times New Roman"/>
          <w:szCs w:val="24"/>
        </w:rPr>
        <w:t>Ωστόσο</w:t>
      </w:r>
      <w:r>
        <w:rPr>
          <w:rFonts w:eastAsia="Times New Roman"/>
          <w:szCs w:val="24"/>
        </w:rPr>
        <w:t>,</w:t>
      </w:r>
      <w:r w:rsidRPr="00E9753B">
        <w:rPr>
          <w:rFonts w:eastAsia="Times New Roman"/>
          <w:szCs w:val="24"/>
        </w:rPr>
        <w:t xml:space="preserve"> </w:t>
      </w:r>
      <w:r>
        <w:rPr>
          <w:rFonts w:eastAsia="Times New Roman"/>
          <w:szCs w:val="24"/>
        </w:rPr>
        <w:t>α</w:t>
      </w:r>
      <w:r w:rsidRPr="00E9753B">
        <w:rPr>
          <w:rFonts w:eastAsia="Times New Roman"/>
          <w:szCs w:val="24"/>
        </w:rPr>
        <w:t xml:space="preserve">κόμη και ορισμένες </w:t>
      </w:r>
      <w:r>
        <w:rPr>
          <w:rFonts w:eastAsia="Times New Roman"/>
          <w:szCs w:val="24"/>
        </w:rPr>
        <w:t xml:space="preserve">προτάσεις </w:t>
      </w:r>
      <w:r w:rsidRPr="00E9753B">
        <w:rPr>
          <w:rFonts w:eastAsia="Times New Roman"/>
          <w:szCs w:val="24"/>
        </w:rPr>
        <w:t>του ΣΥΡΙΖΑ δεν είναι και τόσο αθώες όσο παρουσιάζ</w:t>
      </w:r>
      <w:r>
        <w:rPr>
          <w:rFonts w:eastAsia="Times New Roman"/>
          <w:szCs w:val="24"/>
        </w:rPr>
        <w:t>ον</w:t>
      </w:r>
      <w:r w:rsidRPr="00E9753B">
        <w:rPr>
          <w:rFonts w:eastAsia="Times New Roman"/>
          <w:szCs w:val="24"/>
        </w:rPr>
        <w:t xml:space="preserve">ται </w:t>
      </w:r>
      <w:r>
        <w:rPr>
          <w:rFonts w:eastAsia="Times New Roman"/>
          <w:szCs w:val="24"/>
        </w:rPr>
        <w:t>ή ό</w:t>
      </w:r>
      <w:r w:rsidRPr="00E9753B">
        <w:rPr>
          <w:rFonts w:eastAsia="Times New Roman"/>
          <w:szCs w:val="24"/>
        </w:rPr>
        <w:t>σο φαίν</w:t>
      </w:r>
      <w:r>
        <w:rPr>
          <w:rFonts w:eastAsia="Times New Roman"/>
          <w:szCs w:val="24"/>
        </w:rPr>
        <w:t>ονται. Π</w:t>
      </w:r>
      <w:r w:rsidRPr="00E9753B">
        <w:rPr>
          <w:rFonts w:eastAsia="Times New Roman"/>
          <w:szCs w:val="24"/>
        </w:rPr>
        <w:t xml:space="preserve">αραδείγματος </w:t>
      </w:r>
      <w:r w:rsidRPr="00E9753B">
        <w:rPr>
          <w:rFonts w:eastAsia="Times New Roman"/>
          <w:szCs w:val="24"/>
        </w:rPr>
        <w:t>χάρ</w:t>
      </w:r>
      <w:r>
        <w:rPr>
          <w:rFonts w:eastAsia="Times New Roman"/>
          <w:szCs w:val="24"/>
        </w:rPr>
        <w:t>ιν</w:t>
      </w:r>
      <w:r>
        <w:rPr>
          <w:rFonts w:eastAsia="Times New Roman"/>
          <w:szCs w:val="24"/>
        </w:rPr>
        <w:t>,</w:t>
      </w:r>
      <w:r w:rsidRPr="00E9753B">
        <w:rPr>
          <w:rFonts w:eastAsia="Times New Roman"/>
          <w:szCs w:val="24"/>
        </w:rPr>
        <w:t xml:space="preserve"> στην πρότασή </w:t>
      </w:r>
      <w:r>
        <w:rPr>
          <w:rFonts w:eastAsia="Times New Roman"/>
          <w:szCs w:val="24"/>
        </w:rPr>
        <w:t>σας</w:t>
      </w:r>
      <w:r w:rsidRPr="00E9753B">
        <w:rPr>
          <w:rFonts w:eastAsia="Times New Roman"/>
          <w:szCs w:val="24"/>
        </w:rPr>
        <w:t xml:space="preserve"> για την κοινωνική ασφάλιση</w:t>
      </w:r>
      <w:r>
        <w:rPr>
          <w:rFonts w:eastAsia="Times New Roman"/>
          <w:szCs w:val="24"/>
        </w:rPr>
        <w:t>,</w:t>
      </w:r>
      <w:r w:rsidRPr="00E9753B">
        <w:rPr>
          <w:rFonts w:eastAsia="Times New Roman"/>
          <w:szCs w:val="24"/>
        </w:rPr>
        <w:t xml:space="preserve"> στη διατύπωση που κάνετε εισάγετ</w:t>
      </w:r>
      <w:r>
        <w:rPr>
          <w:rFonts w:eastAsia="Times New Roman"/>
          <w:szCs w:val="24"/>
        </w:rPr>
        <w:t>αι</w:t>
      </w:r>
      <w:r w:rsidRPr="00E9753B">
        <w:rPr>
          <w:rFonts w:eastAsia="Times New Roman"/>
          <w:szCs w:val="24"/>
        </w:rPr>
        <w:t xml:space="preserve"> συνταγματικά </w:t>
      </w:r>
      <w:r>
        <w:rPr>
          <w:rFonts w:eastAsia="Times New Roman"/>
          <w:szCs w:val="24"/>
        </w:rPr>
        <w:t>ο όρος της</w:t>
      </w:r>
      <w:r w:rsidRPr="00E9753B">
        <w:rPr>
          <w:rFonts w:eastAsia="Times New Roman"/>
          <w:szCs w:val="24"/>
        </w:rPr>
        <w:t xml:space="preserve"> </w:t>
      </w:r>
      <w:r>
        <w:rPr>
          <w:rFonts w:eastAsia="Times New Roman"/>
          <w:szCs w:val="24"/>
        </w:rPr>
        <w:t>«</w:t>
      </w:r>
      <w:r w:rsidRPr="00E9753B">
        <w:rPr>
          <w:rFonts w:eastAsia="Times New Roman"/>
          <w:szCs w:val="24"/>
        </w:rPr>
        <w:t>ανταποδοτικότητας</w:t>
      </w:r>
      <w:r>
        <w:rPr>
          <w:rFonts w:eastAsia="Times New Roman"/>
          <w:szCs w:val="24"/>
        </w:rPr>
        <w:t>»</w:t>
      </w:r>
      <w:r w:rsidRPr="00E9753B">
        <w:rPr>
          <w:rFonts w:eastAsia="Times New Roman"/>
          <w:szCs w:val="24"/>
        </w:rPr>
        <w:t xml:space="preserve"> </w:t>
      </w:r>
      <w:r>
        <w:rPr>
          <w:rFonts w:eastAsia="Times New Roman"/>
          <w:szCs w:val="24"/>
        </w:rPr>
        <w:t xml:space="preserve">που </w:t>
      </w:r>
      <w:r w:rsidRPr="00E9753B">
        <w:rPr>
          <w:rFonts w:eastAsia="Times New Roman"/>
          <w:szCs w:val="24"/>
        </w:rPr>
        <w:t>αποτ</w:t>
      </w:r>
      <w:r>
        <w:rPr>
          <w:rFonts w:eastAsia="Times New Roman"/>
          <w:szCs w:val="24"/>
        </w:rPr>
        <w:t>έλεσε</w:t>
      </w:r>
      <w:r w:rsidRPr="00E9753B">
        <w:rPr>
          <w:rFonts w:eastAsia="Times New Roman"/>
          <w:szCs w:val="24"/>
        </w:rPr>
        <w:t xml:space="preserve"> τον πολιορκητικό κριό όλα αυτά τα χρόνια για τη διάλυση του </w:t>
      </w:r>
      <w:r>
        <w:rPr>
          <w:rFonts w:eastAsia="Times New Roman"/>
          <w:szCs w:val="24"/>
        </w:rPr>
        <w:t xml:space="preserve">όποιου </w:t>
      </w:r>
      <w:r w:rsidRPr="00E9753B">
        <w:rPr>
          <w:rFonts w:eastAsia="Times New Roman"/>
          <w:szCs w:val="24"/>
        </w:rPr>
        <w:t xml:space="preserve">κοινωνικού χαρακτήρα </w:t>
      </w:r>
      <w:r>
        <w:rPr>
          <w:rFonts w:eastAsia="Times New Roman"/>
          <w:szCs w:val="24"/>
        </w:rPr>
        <w:t>είχε</w:t>
      </w:r>
      <w:r w:rsidRPr="00E9753B">
        <w:rPr>
          <w:rFonts w:eastAsia="Times New Roman"/>
          <w:szCs w:val="24"/>
        </w:rPr>
        <w:t xml:space="preserve"> απομείνει στην ασφάλιση</w:t>
      </w:r>
      <w:r>
        <w:rPr>
          <w:rFonts w:eastAsia="Times New Roman"/>
          <w:szCs w:val="24"/>
        </w:rPr>
        <w:t>.</w:t>
      </w:r>
    </w:p>
    <w:p w14:paraId="0A5DE090" w14:textId="77777777" w:rsidR="00415E13" w:rsidRDefault="00E650A0">
      <w:pPr>
        <w:spacing w:line="600" w:lineRule="auto"/>
        <w:ind w:firstLine="720"/>
        <w:jc w:val="both"/>
        <w:rPr>
          <w:rFonts w:eastAsia="Times New Roman"/>
          <w:szCs w:val="24"/>
        </w:rPr>
      </w:pPr>
      <w:r>
        <w:rPr>
          <w:rFonts w:eastAsia="Times New Roman"/>
          <w:szCs w:val="24"/>
        </w:rPr>
        <w:lastRenderedPageBreak/>
        <w:t>Επίσης,</w:t>
      </w:r>
      <w:r w:rsidRPr="00E9753B">
        <w:rPr>
          <w:rFonts w:eastAsia="Times New Roman"/>
          <w:szCs w:val="24"/>
        </w:rPr>
        <w:t xml:space="preserve"> είναι χαρακτηριστική</w:t>
      </w:r>
      <w:r>
        <w:rPr>
          <w:rFonts w:eastAsia="Times New Roman"/>
          <w:szCs w:val="24"/>
        </w:rPr>
        <w:t>,</w:t>
      </w:r>
      <w:r w:rsidRPr="00E9753B">
        <w:rPr>
          <w:rFonts w:eastAsia="Times New Roman"/>
          <w:szCs w:val="24"/>
        </w:rPr>
        <w:t xml:space="preserve"> τόσο στις προτάσεις του ΣΥΡΙΖΑ όσο και στις προτάσεις της Νέας Δημοκρατίας</w:t>
      </w:r>
      <w:r>
        <w:rPr>
          <w:rFonts w:eastAsia="Times New Roman"/>
          <w:szCs w:val="24"/>
        </w:rPr>
        <w:t>,</w:t>
      </w:r>
      <w:r w:rsidRPr="00E9753B">
        <w:rPr>
          <w:rFonts w:eastAsia="Times New Roman"/>
          <w:szCs w:val="24"/>
        </w:rPr>
        <w:t xml:space="preserve"> η πρόθεση να συνταγματοπο</w:t>
      </w:r>
      <w:r>
        <w:rPr>
          <w:rFonts w:eastAsia="Times New Roman"/>
          <w:szCs w:val="24"/>
        </w:rPr>
        <w:t>ιηθεί</w:t>
      </w:r>
      <w:r w:rsidRPr="00E9753B">
        <w:rPr>
          <w:rFonts w:eastAsia="Times New Roman"/>
          <w:szCs w:val="24"/>
        </w:rPr>
        <w:t xml:space="preserve"> η </w:t>
      </w:r>
      <w:r>
        <w:rPr>
          <w:rFonts w:eastAsia="Times New Roman"/>
          <w:szCs w:val="24"/>
        </w:rPr>
        <w:t>λογική</w:t>
      </w:r>
      <w:r w:rsidRPr="00E9753B">
        <w:rPr>
          <w:rFonts w:eastAsia="Times New Roman"/>
          <w:szCs w:val="24"/>
        </w:rPr>
        <w:t xml:space="preserve"> της ακραίας φτώχειας</w:t>
      </w:r>
      <w:r>
        <w:rPr>
          <w:rFonts w:eastAsia="Times New Roman"/>
          <w:szCs w:val="24"/>
        </w:rPr>
        <w:t>,</w:t>
      </w:r>
      <w:r w:rsidRPr="00E9753B">
        <w:rPr>
          <w:rFonts w:eastAsia="Times New Roman"/>
          <w:szCs w:val="24"/>
        </w:rPr>
        <w:t xml:space="preserve"> του ελάχιστου επ</w:t>
      </w:r>
      <w:r>
        <w:rPr>
          <w:rFonts w:eastAsia="Times New Roman"/>
          <w:szCs w:val="24"/>
        </w:rPr>
        <w:t>ίπε</w:t>
      </w:r>
      <w:r w:rsidRPr="00E9753B">
        <w:rPr>
          <w:rFonts w:eastAsia="Times New Roman"/>
          <w:szCs w:val="24"/>
        </w:rPr>
        <w:t>δου διαβίωσης</w:t>
      </w:r>
      <w:r>
        <w:rPr>
          <w:rFonts w:eastAsia="Times New Roman"/>
          <w:szCs w:val="24"/>
        </w:rPr>
        <w:t>,</w:t>
      </w:r>
      <w:r w:rsidRPr="00E9753B">
        <w:rPr>
          <w:rFonts w:eastAsia="Times New Roman"/>
          <w:szCs w:val="24"/>
        </w:rPr>
        <w:t xml:space="preserve"> ενός εγγυημένου εισοδήματος που μόνο αυτό θα έχει υποχρ</w:t>
      </w:r>
      <w:r>
        <w:rPr>
          <w:rFonts w:eastAsia="Times New Roman"/>
          <w:szCs w:val="24"/>
        </w:rPr>
        <w:t>έωση να διασφαλίζει το κράτος κ</w:t>
      </w:r>
      <w:r w:rsidRPr="00E9753B">
        <w:rPr>
          <w:rFonts w:eastAsia="Times New Roman"/>
          <w:szCs w:val="24"/>
        </w:rPr>
        <w:t xml:space="preserve">ι από </w:t>
      </w:r>
      <w:r>
        <w:rPr>
          <w:rFonts w:eastAsia="Times New Roman"/>
          <w:szCs w:val="24"/>
        </w:rPr>
        <w:t>ε</w:t>
      </w:r>
      <w:r w:rsidRPr="00E9753B">
        <w:rPr>
          <w:rFonts w:eastAsia="Times New Roman"/>
          <w:szCs w:val="24"/>
        </w:rPr>
        <w:t>κεί και πέρα</w:t>
      </w:r>
      <w:r>
        <w:rPr>
          <w:rFonts w:eastAsia="Times New Roman"/>
          <w:szCs w:val="24"/>
        </w:rPr>
        <w:t>,</w:t>
      </w:r>
      <w:r w:rsidRPr="00E9753B">
        <w:rPr>
          <w:rFonts w:eastAsia="Times New Roman"/>
          <w:szCs w:val="24"/>
        </w:rPr>
        <w:t xml:space="preserve"> ο σώζων εαυτόν σωθήτω</w:t>
      </w:r>
      <w:r>
        <w:rPr>
          <w:rFonts w:eastAsia="Times New Roman"/>
          <w:szCs w:val="24"/>
        </w:rPr>
        <w:t>.</w:t>
      </w:r>
      <w:r w:rsidRPr="00E9753B">
        <w:rPr>
          <w:rFonts w:eastAsia="Times New Roman"/>
          <w:szCs w:val="24"/>
        </w:rPr>
        <w:t xml:space="preserve"> </w:t>
      </w:r>
    </w:p>
    <w:p w14:paraId="0A5DE091" w14:textId="77777777" w:rsidR="00415E13" w:rsidRDefault="00E650A0">
      <w:pPr>
        <w:spacing w:line="600" w:lineRule="auto"/>
        <w:ind w:firstLine="720"/>
        <w:jc w:val="both"/>
        <w:rPr>
          <w:rFonts w:eastAsia="Times New Roman"/>
          <w:szCs w:val="24"/>
        </w:rPr>
      </w:pPr>
      <w:r>
        <w:rPr>
          <w:rFonts w:eastAsia="Times New Roman"/>
          <w:szCs w:val="24"/>
        </w:rPr>
        <w:t xml:space="preserve">Το ίδιο και για την πρόταση </w:t>
      </w:r>
      <w:r>
        <w:rPr>
          <w:rFonts w:eastAsia="Times New Roman"/>
          <w:szCs w:val="24"/>
        </w:rPr>
        <w:t xml:space="preserve">που </w:t>
      </w:r>
      <w:r w:rsidRPr="00E9753B">
        <w:rPr>
          <w:rFonts w:eastAsia="Times New Roman"/>
          <w:szCs w:val="24"/>
        </w:rPr>
        <w:t>γίνεται για να είναι μόνο τα δίκτυα διανομής του νερού και της ενέργειας υπό δημόσιο έλεγχο</w:t>
      </w:r>
      <w:r>
        <w:rPr>
          <w:rFonts w:eastAsia="Times New Roman"/>
          <w:szCs w:val="24"/>
        </w:rPr>
        <w:t>,</w:t>
      </w:r>
      <w:r w:rsidRPr="00E9753B">
        <w:rPr>
          <w:rFonts w:eastAsia="Times New Roman"/>
          <w:szCs w:val="24"/>
        </w:rPr>
        <w:t xml:space="preserve"> </w:t>
      </w:r>
      <w:r>
        <w:rPr>
          <w:rFonts w:eastAsia="Times New Roman"/>
          <w:szCs w:val="24"/>
        </w:rPr>
        <w:t>ό</w:t>
      </w:r>
      <w:r w:rsidRPr="00E9753B">
        <w:rPr>
          <w:rFonts w:eastAsia="Times New Roman"/>
          <w:szCs w:val="24"/>
        </w:rPr>
        <w:t xml:space="preserve">χι για να </w:t>
      </w:r>
      <w:r>
        <w:rPr>
          <w:rFonts w:eastAsia="Times New Roman"/>
          <w:szCs w:val="24"/>
        </w:rPr>
        <w:t>α</w:t>
      </w:r>
      <w:r w:rsidRPr="00E9753B">
        <w:rPr>
          <w:rFonts w:eastAsia="Times New Roman"/>
          <w:szCs w:val="24"/>
        </w:rPr>
        <w:t>νακοπ</w:t>
      </w:r>
      <w:r>
        <w:rPr>
          <w:rFonts w:eastAsia="Times New Roman"/>
          <w:szCs w:val="24"/>
        </w:rPr>
        <w:t>εί</w:t>
      </w:r>
      <w:r w:rsidRPr="00E9753B">
        <w:rPr>
          <w:rFonts w:eastAsia="Times New Roman"/>
          <w:szCs w:val="24"/>
        </w:rPr>
        <w:t xml:space="preserve"> η πορεία ιδιωτικοποίησης και απελευθέρωσης</w:t>
      </w:r>
      <w:r>
        <w:rPr>
          <w:rFonts w:eastAsia="Times New Roman"/>
          <w:szCs w:val="24"/>
        </w:rPr>
        <w:t>,</w:t>
      </w:r>
      <w:r w:rsidRPr="00E9753B">
        <w:rPr>
          <w:rFonts w:eastAsia="Times New Roman"/>
          <w:szCs w:val="24"/>
        </w:rPr>
        <w:t xml:space="preserve"> που </w:t>
      </w:r>
      <w:r>
        <w:rPr>
          <w:rFonts w:eastAsia="Times New Roman"/>
          <w:szCs w:val="24"/>
        </w:rPr>
        <w:t>ά</w:t>
      </w:r>
      <w:r w:rsidRPr="00E9753B">
        <w:rPr>
          <w:rFonts w:eastAsia="Times New Roman"/>
          <w:szCs w:val="24"/>
        </w:rPr>
        <w:t>λλωστε προχωράει με ταχύτατους ρυθμούς</w:t>
      </w:r>
      <w:r>
        <w:rPr>
          <w:rFonts w:eastAsia="Times New Roman"/>
          <w:szCs w:val="24"/>
        </w:rPr>
        <w:t>,</w:t>
      </w:r>
      <w:r w:rsidRPr="00E9753B">
        <w:rPr>
          <w:rFonts w:eastAsia="Times New Roman"/>
          <w:szCs w:val="24"/>
        </w:rPr>
        <w:t xml:space="preserve"> αλλά για να αποτελέσει ο δημόσιος έλεγχος στα δί</w:t>
      </w:r>
      <w:r>
        <w:rPr>
          <w:rFonts w:eastAsia="Times New Roman"/>
          <w:szCs w:val="24"/>
        </w:rPr>
        <w:t>κ</w:t>
      </w:r>
      <w:r w:rsidRPr="00E9753B">
        <w:rPr>
          <w:rFonts w:eastAsia="Times New Roman"/>
          <w:szCs w:val="24"/>
        </w:rPr>
        <w:t>τ</w:t>
      </w:r>
      <w:r w:rsidRPr="00E9753B">
        <w:rPr>
          <w:rFonts w:eastAsia="Times New Roman"/>
          <w:szCs w:val="24"/>
        </w:rPr>
        <w:t>υα τ</w:t>
      </w:r>
      <w:r>
        <w:rPr>
          <w:rFonts w:eastAsia="Times New Roman"/>
          <w:szCs w:val="24"/>
        </w:rPr>
        <w:t>ο</w:t>
      </w:r>
      <w:r w:rsidRPr="00E9753B">
        <w:rPr>
          <w:rFonts w:eastAsia="Times New Roman"/>
          <w:szCs w:val="24"/>
        </w:rPr>
        <w:t>ν τροχονόμ</w:t>
      </w:r>
      <w:r>
        <w:rPr>
          <w:rFonts w:eastAsia="Times New Roman"/>
          <w:szCs w:val="24"/>
        </w:rPr>
        <w:t xml:space="preserve">ο </w:t>
      </w:r>
      <w:r w:rsidRPr="00E9753B">
        <w:rPr>
          <w:rFonts w:eastAsia="Times New Roman"/>
          <w:szCs w:val="24"/>
        </w:rPr>
        <w:t>αυτής της διαδικασίας</w:t>
      </w:r>
      <w:r>
        <w:rPr>
          <w:rFonts w:eastAsia="Times New Roman"/>
          <w:szCs w:val="24"/>
        </w:rPr>
        <w:t>.</w:t>
      </w:r>
    </w:p>
    <w:p w14:paraId="0A5DE092" w14:textId="77777777" w:rsidR="00415E13" w:rsidRDefault="00E650A0">
      <w:pPr>
        <w:spacing w:line="600" w:lineRule="auto"/>
        <w:ind w:firstLine="720"/>
        <w:jc w:val="both"/>
        <w:rPr>
          <w:rFonts w:eastAsia="Times New Roman" w:cs="Times New Roman"/>
          <w:szCs w:val="24"/>
        </w:rPr>
      </w:pPr>
      <w:r>
        <w:rPr>
          <w:rFonts w:eastAsia="Times New Roman"/>
          <w:szCs w:val="24"/>
        </w:rPr>
        <w:t>Κ</w:t>
      </w:r>
      <w:r w:rsidRPr="00E9753B">
        <w:rPr>
          <w:rFonts w:eastAsia="Times New Roman"/>
          <w:szCs w:val="24"/>
        </w:rPr>
        <w:t xml:space="preserve">αι σε </w:t>
      </w:r>
      <w:r>
        <w:rPr>
          <w:rFonts w:eastAsia="Times New Roman"/>
          <w:szCs w:val="24"/>
        </w:rPr>
        <w:t>άλλα άρθρα</w:t>
      </w:r>
      <w:r w:rsidRPr="00E9753B">
        <w:rPr>
          <w:rFonts w:eastAsia="Times New Roman"/>
          <w:szCs w:val="24"/>
        </w:rPr>
        <w:t xml:space="preserve"> φαίνεται αυτή </w:t>
      </w:r>
      <w:r>
        <w:rPr>
          <w:rFonts w:eastAsia="Times New Roman"/>
          <w:szCs w:val="24"/>
        </w:rPr>
        <w:t xml:space="preserve">η υποκρισία. Πάρτε, για </w:t>
      </w:r>
      <w:r w:rsidRPr="00E9753B">
        <w:rPr>
          <w:rFonts w:eastAsia="Times New Roman"/>
          <w:szCs w:val="24"/>
        </w:rPr>
        <w:t>πα</w:t>
      </w:r>
      <w:r>
        <w:rPr>
          <w:rFonts w:eastAsia="Times New Roman"/>
          <w:szCs w:val="24"/>
        </w:rPr>
        <w:t>ράδειγμα, το άρθρο που προτείνετε</w:t>
      </w:r>
      <w:r w:rsidRPr="00E9753B">
        <w:rPr>
          <w:rFonts w:eastAsia="Times New Roman"/>
          <w:szCs w:val="24"/>
        </w:rPr>
        <w:t xml:space="preserve"> για τα λαϊκά δημοψηφίσματα και την άμεση δημοκρατία</w:t>
      </w:r>
      <w:r>
        <w:rPr>
          <w:rFonts w:eastAsia="Times New Roman"/>
          <w:szCs w:val="24"/>
        </w:rPr>
        <w:t>,</w:t>
      </w:r>
      <w:r w:rsidRPr="00E9753B">
        <w:rPr>
          <w:rFonts w:eastAsia="Times New Roman"/>
          <w:szCs w:val="24"/>
        </w:rPr>
        <w:t xml:space="preserve"> όπως λέτε</w:t>
      </w:r>
      <w:r>
        <w:rPr>
          <w:rFonts w:eastAsia="Times New Roman"/>
          <w:szCs w:val="24"/>
        </w:rPr>
        <w:t>.</w:t>
      </w:r>
      <w:r w:rsidRPr="00E9753B">
        <w:rPr>
          <w:rFonts w:eastAsia="Times New Roman"/>
          <w:szCs w:val="24"/>
        </w:rPr>
        <w:t xml:space="preserve"> </w:t>
      </w:r>
      <w:r>
        <w:rPr>
          <w:rFonts w:eastAsia="Times New Roman"/>
          <w:szCs w:val="24"/>
        </w:rPr>
        <w:t>Τι</w:t>
      </w:r>
      <w:r w:rsidRPr="00E9753B">
        <w:rPr>
          <w:rFonts w:eastAsia="Times New Roman"/>
          <w:szCs w:val="24"/>
        </w:rPr>
        <w:t xml:space="preserve"> προτείνετε</w:t>
      </w:r>
      <w:r>
        <w:rPr>
          <w:rFonts w:eastAsia="Times New Roman"/>
          <w:szCs w:val="24"/>
        </w:rPr>
        <w:t>;</w:t>
      </w:r>
      <w:r w:rsidRPr="00E9753B">
        <w:rPr>
          <w:rFonts w:eastAsia="Times New Roman"/>
          <w:szCs w:val="24"/>
        </w:rPr>
        <w:t xml:space="preserve"> </w:t>
      </w:r>
      <w:r>
        <w:rPr>
          <w:rFonts w:eastAsia="Times New Roman"/>
          <w:szCs w:val="24"/>
        </w:rPr>
        <w:t>Π</w:t>
      </w:r>
      <w:r w:rsidRPr="00E9753B">
        <w:rPr>
          <w:rFonts w:eastAsia="Times New Roman"/>
          <w:szCs w:val="24"/>
        </w:rPr>
        <w:t>ροτείνε</w:t>
      </w:r>
      <w:r>
        <w:rPr>
          <w:rFonts w:eastAsia="Times New Roman"/>
          <w:szCs w:val="24"/>
        </w:rPr>
        <w:t>τε</w:t>
      </w:r>
      <w:r w:rsidRPr="00E9753B">
        <w:rPr>
          <w:rFonts w:eastAsia="Times New Roman"/>
          <w:szCs w:val="24"/>
        </w:rPr>
        <w:t xml:space="preserve"> δημοψήφισμα μόνο για </w:t>
      </w:r>
      <w:r>
        <w:rPr>
          <w:rFonts w:eastAsia="Times New Roman"/>
          <w:szCs w:val="24"/>
        </w:rPr>
        <w:t>ε</w:t>
      </w:r>
      <w:r w:rsidRPr="00E9753B">
        <w:rPr>
          <w:rFonts w:eastAsia="Times New Roman"/>
          <w:szCs w:val="24"/>
        </w:rPr>
        <w:t xml:space="preserve">θνικό </w:t>
      </w:r>
      <w:r>
        <w:rPr>
          <w:rFonts w:eastAsia="Times New Roman"/>
          <w:szCs w:val="24"/>
        </w:rPr>
        <w:t xml:space="preserve">ή </w:t>
      </w:r>
      <w:r w:rsidRPr="00E9753B">
        <w:rPr>
          <w:rFonts w:eastAsia="Times New Roman"/>
          <w:szCs w:val="24"/>
        </w:rPr>
        <w:t>κοιν</w:t>
      </w:r>
      <w:r w:rsidRPr="00E9753B">
        <w:rPr>
          <w:rFonts w:eastAsia="Times New Roman"/>
          <w:szCs w:val="24"/>
        </w:rPr>
        <w:t>ωνικό ζήτημα</w:t>
      </w:r>
      <w:r>
        <w:rPr>
          <w:rFonts w:eastAsia="Times New Roman"/>
          <w:szCs w:val="24"/>
        </w:rPr>
        <w:t>,</w:t>
      </w:r>
      <w:r w:rsidRPr="00E9753B">
        <w:rPr>
          <w:rFonts w:eastAsia="Times New Roman"/>
          <w:szCs w:val="24"/>
        </w:rPr>
        <w:t xml:space="preserve"> όχι για δημοσιονομικά ζητήματα</w:t>
      </w:r>
      <w:r>
        <w:rPr>
          <w:rFonts w:eastAsia="Times New Roman"/>
          <w:szCs w:val="24"/>
        </w:rPr>
        <w:t>,</w:t>
      </w:r>
      <w:r w:rsidRPr="00E9753B">
        <w:rPr>
          <w:rFonts w:eastAsia="Times New Roman"/>
          <w:szCs w:val="24"/>
        </w:rPr>
        <w:t xml:space="preserve"> που είναι το 90% των αντεργατικών αντιλαϊκών μέτρων</w:t>
      </w:r>
      <w:r>
        <w:rPr>
          <w:rFonts w:eastAsia="Times New Roman"/>
          <w:szCs w:val="24"/>
        </w:rPr>
        <w:t xml:space="preserve">, αφού συγκεντρωθούν πεντακόσιες χιλιάδες </w:t>
      </w:r>
      <w:r>
        <w:rPr>
          <w:rFonts w:eastAsia="Times New Roman"/>
          <w:szCs w:val="24"/>
        </w:rPr>
        <w:lastRenderedPageBreak/>
        <w:t xml:space="preserve">κι ένα εκατομμύριο ψήφοι, χωρίς το αποτέλεσμα </w:t>
      </w:r>
      <w:r w:rsidRPr="00E9753B">
        <w:rPr>
          <w:rFonts w:eastAsia="Times New Roman"/>
          <w:szCs w:val="24"/>
        </w:rPr>
        <w:t>το</w:t>
      </w:r>
      <w:r>
        <w:rPr>
          <w:rFonts w:eastAsia="Times New Roman"/>
          <w:szCs w:val="24"/>
        </w:rPr>
        <w:t>υ</w:t>
      </w:r>
      <w:r w:rsidRPr="00E9753B">
        <w:rPr>
          <w:rFonts w:eastAsia="Times New Roman"/>
          <w:szCs w:val="24"/>
        </w:rPr>
        <w:t xml:space="preserve"> δημοψ</w:t>
      </w:r>
      <w:r>
        <w:rPr>
          <w:rFonts w:eastAsia="Times New Roman"/>
          <w:szCs w:val="24"/>
        </w:rPr>
        <w:t>ηφίσματος να</w:t>
      </w:r>
      <w:r w:rsidRPr="00E9753B">
        <w:rPr>
          <w:rFonts w:eastAsia="Times New Roman"/>
          <w:szCs w:val="24"/>
        </w:rPr>
        <w:t xml:space="preserve"> είναι δεσμευτικό και με τη δυνατότητα που έχει η </w:t>
      </w:r>
      <w:r w:rsidRPr="00E9753B">
        <w:rPr>
          <w:rFonts w:eastAsia="Times New Roman"/>
          <w:szCs w:val="24"/>
        </w:rPr>
        <w:t xml:space="preserve">εκάστοτε κοινοβουλευτική πλειοψηφία να εμποδίσει τη διενέργεια </w:t>
      </w:r>
      <w:r>
        <w:rPr>
          <w:rFonts w:eastAsia="Times New Roman"/>
          <w:szCs w:val="24"/>
        </w:rPr>
        <w:t xml:space="preserve">αυτού </w:t>
      </w:r>
      <w:r w:rsidRPr="00E9753B">
        <w:rPr>
          <w:rFonts w:eastAsia="Times New Roman"/>
          <w:szCs w:val="24"/>
        </w:rPr>
        <w:t>του δημοψηφίσματος</w:t>
      </w:r>
      <w:r>
        <w:rPr>
          <w:rFonts w:eastAsia="Times New Roman"/>
          <w:szCs w:val="24"/>
        </w:rPr>
        <w:t>.</w:t>
      </w:r>
      <w:r w:rsidRPr="00E9753B">
        <w:rPr>
          <w:rFonts w:eastAsia="Times New Roman"/>
          <w:szCs w:val="24"/>
        </w:rPr>
        <w:t xml:space="preserve"> </w:t>
      </w:r>
      <w:r>
        <w:rPr>
          <w:rFonts w:eastAsia="Times New Roman" w:cs="Times New Roman"/>
          <w:szCs w:val="24"/>
        </w:rPr>
        <w:t>Σ</w:t>
      </w:r>
      <w:r w:rsidRPr="00477738">
        <w:rPr>
          <w:rFonts w:eastAsia="Times New Roman" w:cs="Times New Roman"/>
          <w:szCs w:val="24"/>
        </w:rPr>
        <w:t>την ουσία</w:t>
      </w:r>
      <w:r>
        <w:rPr>
          <w:rFonts w:eastAsia="Times New Roman" w:cs="Times New Roman"/>
          <w:szCs w:val="24"/>
        </w:rPr>
        <w:t>,</w:t>
      </w:r>
      <w:r w:rsidRPr="00477738">
        <w:rPr>
          <w:rFonts w:eastAsia="Times New Roman" w:cs="Times New Roman"/>
          <w:szCs w:val="24"/>
        </w:rPr>
        <w:t xml:space="preserve"> δηλαδή</w:t>
      </w:r>
      <w:r>
        <w:rPr>
          <w:rFonts w:eastAsia="Times New Roman" w:cs="Times New Roman"/>
          <w:szCs w:val="24"/>
        </w:rPr>
        <w:t>,</w:t>
      </w:r>
      <w:r w:rsidRPr="00477738">
        <w:rPr>
          <w:rFonts w:eastAsia="Times New Roman" w:cs="Times New Roman"/>
          <w:szCs w:val="24"/>
        </w:rPr>
        <w:t xml:space="preserve"> μιλάμε για δημοψηφίσματα τύπου 2015</w:t>
      </w:r>
      <w:r>
        <w:rPr>
          <w:rFonts w:eastAsia="Times New Roman" w:cs="Times New Roman"/>
          <w:szCs w:val="24"/>
        </w:rPr>
        <w:t>,</w:t>
      </w:r>
      <w:r w:rsidRPr="00477738">
        <w:rPr>
          <w:rFonts w:eastAsia="Times New Roman" w:cs="Times New Roman"/>
          <w:szCs w:val="24"/>
        </w:rPr>
        <w:t xml:space="preserve"> </w:t>
      </w:r>
      <w:r>
        <w:rPr>
          <w:rFonts w:eastAsia="Times New Roman" w:cs="Times New Roman"/>
          <w:szCs w:val="24"/>
        </w:rPr>
        <w:t>«</w:t>
      </w:r>
      <w:r w:rsidRPr="00477738">
        <w:rPr>
          <w:rFonts w:eastAsia="Times New Roman" w:cs="Times New Roman"/>
          <w:szCs w:val="24"/>
        </w:rPr>
        <w:t>κορώνα κερδίζω</w:t>
      </w:r>
      <w:r>
        <w:rPr>
          <w:rFonts w:eastAsia="Times New Roman" w:cs="Times New Roman"/>
          <w:szCs w:val="24"/>
        </w:rPr>
        <w:t>,</w:t>
      </w:r>
      <w:r w:rsidRPr="00477738">
        <w:rPr>
          <w:rFonts w:eastAsia="Times New Roman" w:cs="Times New Roman"/>
          <w:szCs w:val="24"/>
        </w:rPr>
        <w:t xml:space="preserve"> γράμματα χάνεις</w:t>
      </w:r>
      <w:r>
        <w:rPr>
          <w:rFonts w:eastAsia="Times New Roman" w:cs="Times New Roman"/>
          <w:szCs w:val="24"/>
        </w:rPr>
        <w:t>».</w:t>
      </w:r>
      <w:r w:rsidRPr="00477738">
        <w:rPr>
          <w:rFonts w:eastAsia="Times New Roman" w:cs="Times New Roman"/>
          <w:szCs w:val="24"/>
        </w:rPr>
        <w:t xml:space="preserve"> </w:t>
      </w:r>
    </w:p>
    <w:p w14:paraId="0A5DE09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Λ</w:t>
      </w:r>
      <w:r w:rsidRPr="00477738">
        <w:rPr>
          <w:rFonts w:eastAsia="Times New Roman" w:cs="Times New Roman"/>
          <w:szCs w:val="24"/>
        </w:rPr>
        <w:t>έτε</w:t>
      </w:r>
      <w:r>
        <w:rPr>
          <w:rFonts w:eastAsia="Times New Roman" w:cs="Times New Roman"/>
          <w:szCs w:val="24"/>
        </w:rPr>
        <w:t>, επίσης, για</w:t>
      </w:r>
      <w:r w:rsidRPr="00477738">
        <w:rPr>
          <w:rFonts w:eastAsia="Times New Roman" w:cs="Times New Roman"/>
          <w:szCs w:val="24"/>
        </w:rPr>
        <w:t xml:space="preserve"> τη λαϊκή νομοθετική πρωτοβουλία</w:t>
      </w:r>
      <w:r>
        <w:rPr>
          <w:rFonts w:eastAsia="Times New Roman" w:cs="Times New Roman"/>
          <w:szCs w:val="24"/>
        </w:rPr>
        <w:t>,</w:t>
      </w:r>
      <w:r w:rsidRPr="00477738">
        <w:rPr>
          <w:rFonts w:eastAsia="Times New Roman" w:cs="Times New Roman"/>
          <w:szCs w:val="24"/>
        </w:rPr>
        <w:t xml:space="preserve"> που </w:t>
      </w:r>
      <w:r>
        <w:rPr>
          <w:rFonts w:eastAsia="Times New Roman" w:cs="Times New Roman"/>
          <w:szCs w:val="24"/>
        </w:rPr>
        <w:t xml:space="preserve">είναι </w:t>
      </w:r>
      <w:r w:rsidRPr="00477738">
        <w:rPr>
          <w:rFonts w:eastAsia="Times New Roman" w:cs="Times New Roman"/>
          <w:szCs w:val="24"/>
        </w:rPr>
        <w:t>και δικιά μας</w:t>
      </w:r>
      <w:r w:rsidRPr="00477738">
        <w:rPr>
          <w:rFonts w:eastAsia="Times New Roman" w:cs="Times New Roman"/>
          <w:szCs w:val="24"/>
        </w:rPr>
        <w:t xml:space="preserve"> πρόταση</w:t>
      </w:r>
      <w:r>
        <w:rPr>
          <w:rFonts w:eastAsia="Times New Roman" w:cs="Times New Roman"/>
          <w:szCs w:val="24"/>
        </w:rPr>
        <w:t>.</w:t>
      </w:r>
      <w:r w:rsidRPr="00477738">
        <w:rPr>
          <w:rFonts w:eastAsia="Times New Roman" w:cs="Times New Roman"/>
          <w:szCs w:val="24"/>
        </w:rPr>
        <w:t xml:space="preserve"> </w:t>
      </w:r>
      <w:r>
        <w:rPr>
          <w:rFonts w:eastAsia="Times New Roman" w:cs="Times New Roman"/>
          <w:szCs w:val="24"/>
        </w:rPr>
        <w:t>Ποια ήταν, όμως, η πρακτική σας; Π</w:t>
      </w:r>
      <w:r w:rsidRPr="00477738">
        <w:rPr>
          <w:rFonts w:eastAsia="Times New Roman" w:cs="Times New Roman"/>
          <w:szCs w:val="24"/>
        </w:rPr>
        <w:t xml:space="preserve">ρόταση νόμου </w:t>
      </w:r>
      <w:r>
        <w:rPr>
          <w:rFonts w:eastAsia="Times New Roman" w:cs="Times New Roman"/>
          <w:szCs w:val="24"/>
        </w:rPr>
        <w:t>που κ</w:t>
      </w:r>
      <w:r w:rsidRPr="00477738">
        <w:rPr>
          <w:rFonts w:eastAsia="Times New Roman" w:cs="Times New Roman"/>
          <w:szCs w:val="24"/>
        </w:rPr>
        <w:t xml:space="preserve">ατέθεσαν στη Βουλή 513 συνδικαλιστικές οργανώσεις </w:t>
      </w:r>
      <w:r>
        <w:rPr>
          <w:rFonts w:eastAsia="Times New Roman" w:cs="Times New Roman"/>
          <w:szCs w:val="24"/>
        </w:rPr>
        <w:t>-</w:t>
      </w:r>
      <w:r w:rsidRPr="00477738">
        <w:rPr>
          <w:rFonts w:eastAsia="Times New Roman" w:cs="Times New Roman"/>
          <w:szCs w:val="24"/>
        </w:rPr>
        <w:t>που εκπροσωπούσαν χιλιάδες εργαζόμενους</w:t>
      </w:r>
      <w:r>
        <w:rPr>
          <w:rFonts w:eastAsia="Times New Roman" w:cs="Times New Roman"/>
          <w:szCs w:val="24"/>
        </w:rPr>
        <w:t xml:space="preserve">- εσείς να </w:t>
      </w:r>
      <w:r w:rsidRPr="00477738">
        <w:rPr>
          <w:rFonts w:eastAsia="Times New Roman" w:cs="Times New Roman"/>
          <w:szCs w:val="24"/>
        </w:rPr>
        <w:t>την κρατά</w:t>
      </w:r>
      <w:r>
        <w:rPr>
          <w:rFonts w:eastAsia="Times New Roman" w:cs="Times New Roman"/>
          <w:szCs w:val="24"/>
        </w:rPr>
        <w:t>τε δύο χρόνια στα συρτάρια του Υ</w:t>
      </w:r>
      <w:r w:rsidRPr="00477738">
        <w:rPr>
          <w:rFonts w:eastAsia="Times New Roman" w:cs="Times New Roman"/>
          <w:szCs w:val="24"/>
        </w:rPr>
        <w:t xml:space="preserve">πουργείου και </w:t>
      </w:r>
      <w:r>
        <w:rPr>
          <w:rFonts w:eastAsia="Times New Roman" w:cs="Times New Roman"/>
          <w:szCs w:val="24"/>
        </w:rPr>
        <w:t>να μην την φ</w:t>
      </w:r>
      <w:r w:rsidRPr="00477738">
        <w:rPr>
          <w:rFonts w:eastAsia="Times New Roman" w:cs="Times New Roman"/>
          <w:szCs w:val="24"/>
        </w:rPr>
        <w:t>έρνετε για συζήτηση στη Βο</w:t>
      </w:r>
      <w:r w:rsidRPr="00477738">
        <w:rPr>
          <w:rFonts w:eastAsia="Times New Roman" w:cs="Times New Roman"/>
          <w:szCs w:val="24"/>
        </w:rPr>
        <w:t>υλή</w:t>
      </w:r>
      <w:r>
        <w:rPr>
          <w:rFonts w:eastAsia="Times New Roman" w:cs="Times New Roman"/>
          <w:szCs w:val="24"/>
        </w:rPr>
        <w:t>.</w:t>
      </w:r>
      <w:r w:rsidRPr="00477738">
        <w:rPr>
          <w:rFonts w:eastAsia="Times New Roman" w:cs="Times New Roman"/>
          <w:szCs w:val="24"/>
        </w:rPr>
        <w:t xml:space="preserve"> Αυτή είναι η ευαισθησία σας για τις νομοθετικές πρωτοβουλίες από τη μερ</w:t>
      </w:r>
      <w:r>
        <w:rPr>
          <w:rFonts w:eastAsia="Times New Roman" w:cs="Times New Roman"/>
          <w:szCs w:val="24"/>
        </w:rPr>
        <w:t>ιά του λαού!</w:t>
      </w:r>
    </w:p>
    <w:p w14:paraId="0A5DE09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ότι δεν μιλάμε για μία π</w:t>
      </w:r>
      <w:r w:rsidRPr="00477738">
        <w:rPr>
          <w:rFonts w:eastAsia="Times New Roman" w:cs="Times New Roman"/>
          <w:szCs w:val="24"/>
        </w:rPr>
        <w:t>ροοδευτική</w:t>
      </w:r>
      <w:r>
        <w:rPr>
          <w:rFonts w:eastAsia="Times New Roman" w:cs="Times New Roman"/>
          <w:szCs w:val="24"/>
        </w:rPr>
        <w:t>,</w:t>
      </w:r>
      <w:r w:rsidRPr="00477738">
        <w:rPr>
          <w:rFonts w:eastAsia="Times New Roman" w:cs="Times New Roman"/>
          <w:szCs w:val="24"/>
        </w:rPr>
        <w:t xml:space="preserve"> αλλά για μία</w:t>
      </w:r>
      <w:r>
        <w:rPr>
          <w:rFonts w:eastAsia="Times New Roman" w:cs="Times New Roman"/>
          <w:szCs w:val="24"/>
        </w:rPr>
        <w:t xml:space="preserve"> ακόμη αντιδραστική αναθεώρηση, δ</w:t>
      </w:r>
      <w:r w:rsidRPr="00477738">
        <w:rPr>
          <w:rFonts w:eastAsia="Times New Roman" w:cs="Times New Roman"/>
          <w:szCs w:val="24"/>
        </w:rPr>
        <w:t>εν φαίνεται μόνο από τις βασικές προτάσεις που κατ</w:t>
      </w:r>
      <w:r>
        <w:rPr>
          <w:rFonts w:eastAsia="Times New Roman" w:cs="Times New Roman"/>
          <w:szCs w:val="24"/>
        </w:rPr>
        <w:t>έθεσαν</w:t>
      </w:r>
      <w:r w:rsidRPr="00477738">
        <w:rPr>
          <w:rFonts w:eastAsia="Times New Roman" w:cs="Times New Roman"/>
          <w:szCs w:val="24"/>
        </w:rPr>
        <w:t xml:space="preserve"> και ο ΣΥΡΙΖΑ και </w:t>
      </w:r>
      <w:r>
        <w:rPr>
          <w:rFonts w:eastAsia="Times New Roman" w:cs="Times New Roman"/>
          <w:szCs w:val="24"/>
        </w:rPr>
        <w:t xml:space="preserve">η </w:t>
      </w:r>
      <w:r w:rsidRPr="00477738">
        <w:rPr>
          <w:rFonts w:eastAsia="Times New Roman" w:cs="Times New Roman"/>
          <w:szCs w:val="24"/>
        </w:rPr>
        <w:t>Νέα Δημ</w:t>
      </w:r>
      <w:r w:rsidRPr="00477738">
        <w:rPr>
          <w:rFonts w:eastAsia="Times New Roman" w:cs="Times New Roman"/>
          <w:szCs w:val="24"/>
        </w:rPr>
        <w:t>οκρατία</w:t>
      </w:r>
      <w:r>
        <w:rPr>
          <w:rFonts w:eastAsia="Times New Roman" w:cs="Times New Roman"/>
          <w:szCs w:val="24"/>
        </w:rPr>
        <w:t>. Φ</w:t>
      </w:r>
      <w:r w:rsidRPr="00477738">
        <w:rPr>
          <w:rFonts w:eastAsia="Times New Roman" w:cs="Times New Roman"/>
          <w:szCs w:val="24"/>
        </w:rPr>
        <w:t>αίνεται και από αυτές που απορρίψατε</w:t>
      </w:r>
      <w:r>
        <w:rPr>
          <w:rFonts w:eastAsia="Times New Roman" w:cs="Times New Roman"/>
          <w:szCs w:val="24"/>
        </w:rPr>
        <w:t>, ε</w:t>
      </w:r>
      <w:r w:rsidRPr="00477738">
        <w:rPr>
          <w:rFonts w:eastAsia="Times New Roman" w:cs="Times New Roman"/>
          <w:szCs w:val="24"/>
        </w:rPr>
        <w:t>ιδικά ο ΣΥΡΙΖΑ</w:t>
      </w:r>
      <w:r>
        <w:rPr>
          <w:rFonts w:eastAsia="Times New Roman" w:cs="Times New Roman"/>
          <w:szCs w:val="24"/>
        </w:rPr>
        <w:t>. Είναι</w:t>
      </w:r>
      <w:r w:rsidRPr="00477738">
        <w:rPr>
          <w:rFonts w:eastAsia="Times New Roman" w:cs="Times New Roman"/>
          <w:szCs w:val="24"/>
        </w:rPr>
        <w:t xml:space="preserve"> προτάσεις που καταθέσαμε εμείς σε αυτή τη διαδικασία</w:t>
      </w:r>
      <w:r>
        <w:rPr>
          <w:rFonts w:eastAsia="Times New Roman" w:cs="Times New Roman"/>
          <w:szCs w:val="24"/>
        </w:rPr>
        <w:t>,</w:t>
      </w:r>
      <w:r w:rsidRPr="00477738">
        <w:rPr>
          <w:rFonts w:eastAsia="Times New Roman" w:cs="Times New Roman"/>
          <w:szCs w:val="24"/>
        </w:rPr>
        <w:t xml:space="preserve"> για την </w:t>
      </w:r>
      <w:r w:rsidRPr="00477738">
        <w:rPr>
          <w:rFonts w:eastAsia="Times New Roman" w:cs="Times New Roman"/>
          <w:szCs w:val="24"/>
        </w:rPr>
        <w:lastRenderedPageBreak/>
        <w:t>προστασία και διεύρυνση των λαϊκών δημοκρατικών δικαιωμάτων</w:t>
      </w:r>
      <w:r>
        <w:rPr>
          <w:rFonts w:eastAsia="Times New Roman" w:cs="Times New Roman"/>
          <w:szCs w:val="24"/>
        </w:rPr>
        <w:t>,</w:t>
      </w:r>
      <w:r w:rsidRPr="00477738">
        <w:rPr>
          <w:rFonts w:eastAsia="Times New Roman" w:cs="Times New Roman"/>
          <w:szCs w:val="24"/>
        </w:rPr>
        <w:t xml:space="preserve"> των συνδικαλιστικών ελευθεριών</w:t>
      </w:r>
      <w:r>
        <w:rPr>
          <w:rFonts w:eastAsia="Times New Roman" w:cs="Times New Roman"/>
          <w:szCs w:val="24"/>
        </w:rPr>
        <w:t>,</w:t>
      </w:r>
      <w:r w:rsidRPr="00477738">
        <w:rPr>
          <w:rFonts w:eastAsia="Times New Roman" w:cs="Times New Roman"/>
          <w:szCs w:val="24"/>
        </w:rPr>
        <w:t xml:space="preserve"> των κυριαρχικών δικαιωμάτων τη</w:t>
      </w:r>
      <w:r w:rsidRPr="00477738">
        <w:rPr>
          <w:rFonts w:eastAsia="Times New Roman" w:cs="Times New Roman"/>
          <w:szCs w:val="24"/>
        </w:rPr>
        <w:t>ς χώρας</w:t>
      </w:r>
      <w:r>
        <w:rPr>
          <w:rFonts w:eastAsia="Times New Roman" w:cs="Times New Roman"/>
          <w:szCs w:val="24"/>
        </w:rPr>
        <w:t>, χ</w:t>
      </w:r>
      <w:r w:rsidRPr="00477738">
        <w:rPr>
          <w:rFonts w:eastAsia="Times New Roman" w:cs="Times New Roman"/>
          <w:szCs w:val="24"/>
        </w:rPr>
        <w:t xml:space="preserve">ωρίς φυσικά να έχουμε αυταπάτες ότι μπορεί να υπάρξει ένα προοδευτικό </w:t>
      </w:r>
      <w:r>
        <w:rPr>
          <w:rFonts w:eastAsia="Times New Roman" w:cs="Times New Roman"/>
          <w:szCs w:val="24"/>
        </w:rPr>
        <w:t xml:space="preserve">ή </w:t>
      </w:r>
      <w:r w:rsidRPr="00477738">
        <w:rPr>
          <w:rFonts w:eastAsia="Times New Roman" w:cs="Times New Roman"/>
          <w:szCs w:val="24"/>
        </w:rPr>
        <w:t>δημοκρατικό Σύνταγμα στο πλαίσιο της σημερινής εξουσίας του κεφαλαίου</w:t>
      </w:r>
      <w:r>
        <w:rPr>
          <w:rFonts w:eastAsia="Times New Roman" w:cs="Times New Roman"/>
          <w:szCs w:val="24"/>
        </w:rPr>
        <w:t>.</w:t>
      </w:r>
    </w:p>
    <w:p w14:paraId="0A5DE09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Τέτοια παραδείγματα αποτελούν</w:t>
      </w:r>
      <w:r w:rsidRPr="00477738">
        <w:rPr>
          <w:rFonts w:eastAsia="Times New Roman" w:cs="Times New Roman"/>
          <w:szCs w:val="24"/>
        </w:rPr>
        <w:t xml:space="preserve"> οι προτάσεις μας για την αναθεώρηση των άρθρων 27 και 28</w:t>
      </w:r>
      <w:r>
        <w:rPr>
          <w:rFonts w:eastAsia="Times New Roman" w:cs="Times New Roman"/>
          <w:szCs w:val="24"/>
        </w:rPr>
        <w:t>,</w:t>
      </w:r>
      <w:r w:rsidRPr="00477738">
        <w:rPr>
          <w:rFonts w:eastAsia="Times New Roman" w:cs="Times New Roman"/>
          <w:szCs w:val="24"/>
        </w:rPr>
        <w:t xml:space="preserve"> που επιτρέπουν </w:t>
      </w:r>
      <w:r w:rsidRPr="00477738">
        <w:rPr>
          <w:rFonts w:eastAsia="Times New Roman" w:cs="Times New Roman"/>
          <w:szCs w:val="24"/>
        </w:rPr>
        <w:t>περιορισμό στην άσκηση κυρι</w:t>
      </w:r>
      <w:r>
        <w:rPr>
          <w:rFonts w:eastAsia="Times New Roman" w:cs="Times New Roman"/>
          <w:szCs w:val="24"/>
        </w:rPr>
        <w:t>αρχικών δικαιωμάτων και εκχώρησή</w:t>
      </w:r>
      <w:r w:rsidRPr="00477738">
        <w:rPr>
          <w:rFonts w:eastAsia="Times New Roman" w:cs="Times New Roman"/>
          <w:szCs w:val="24"/>
        </w:rPr>
        <w:t>ς του</w:t>
      </w:r>
      <w:r>
        <w:rPr>
          <w:rFonts w:eastAsia="Times New Roman" w:cs="Times New Roman"/>
          <w:szCs w:val="24"/>
        </w:rPr>
        <w:t>ς</w:t>
      </w:r>
      <w:r w:rsidRPr="00477738">
        <w:rPr>
          <w:rFonts w:eastAsia="Times New Roman" w:cs="Times New Roman"/>
          <w:szCs w:val="24"/>
        </w:rPr>
        <w:t xml:space="preserve"> σε ξένα κέντρα</w:t>
      </w:r>
      <w:r>
        <w:rPr>
          <w:rFonts w:eastAsia="Times New Roman" w:cs="Times New Roman"/>
          <w:szCs w:val="24"/>
        </w:rPr>
        <w:t>. Η</w:t>
      </w:r>
      <w:r w:rsidRPr="00477738">
        <w:rPr>
          <w:rFonts w:eastAsia="Times New Roman" w:cs="Times New Roman"/>
          <w:szCs w:val="24"/>
        </w:rPr>
        <w:t xml:space="preserve"> παράγραφος 2 του άρθρου 27 επιτρέπε</w:t>
      </w:r>
      <w:r>
        <w:rPr>
          <w:rFonts w:eastAsia="Times New Roman" w:cs="Times New Roman"/>
          <w:szCs w:val="24"/>
        </w:rPr>
        <w:t>ι τ</w:t>
      </w:r>
      <w:r w:rsidRPr="00477738">
        <w:rPr>
          <w:rFonts w:eastAsia="Times New Roman" w:cs="Times New Roman"/>
          <w:szCs w:val="24"/>
        </w:rPr>
        <w:t>η διέλευση ξένων στρατευμάτων από τη χώρα μας και ζητάμε να αλλάξει</w:t>
      </w:r>
      <w:r>
        <w:rPr>
          <w:rFonts w:eastAsia="Times New Roman" w:cs="Times New Roman"/>
          <w:szCs w:val="24"/>
        </w:rPr>
        <w:t xml:space="preserve">. Επίσης, υπήρξε </w:t>
      </w:r>
      <w:r w:rsidRPr="00477738">
        <w:rPr>
          <w:rFonts w:eastAsia="Times New Roman" w:cs="Times New Roman"/>
          <w:szCs w:val="24"/>
        </w:rPr>
        <w:t xml:space="preserve">πρότασή μας </w:t>
      </w:r>
      <w:r>
        <w:rPr>
          <w:rFonts w:eastAsia="Times New Roman" w:cs="Times New Roman"/>
          <w:szCs w:val="24"/>
        </w:rPr>
        <w:t>να προστεθεί παράγραφος σ</w:t>
      </w:r>
      <w:r w:rsidRPr="00477738">
        <w:rPr>
          <w:rFonts w:eastAsia="Times New Roman" w:cs="Times New Roman"/>
          <w:szCs w:val="24"/>
        </w:rPr>
        <w:t>το άρθρο 27</w:t>
      </w:r>
      <w:r>
        <w:rPr>
          <w:rFonts w:eastAsia="Times New Roman" w:cs="Times New Roman"/>
          <w:szCs w:val="24"/>
        </w:rPr>
        <w:t>,</w:t>
      </w:r>
      <w:r w:rsidRPr="00477738">
        <w:rPr>
          <w:rFonts w:eastAsia="Times New Roman" w:cs="Times New Roman"/>
          <w:szCs w:val="24"/>
        </w:rPr>
        <w:t xml:space="preserve"> που να μην επιτρέπει την απόκτηση και παραμονή πυρηνικών και χημικών όπλων στη χώρα </w:t>
      </w:r>
      <w:r>
        <w:rPr>
          <w:rFonts w:eastAsia="Times New Roman" w:cs="Times New Roman"/>
          <w:szCs w:val="24"/>
        </w:rPr>
        <w:t>μας.</w:t>
      </w:r>
      <w:r w:rsidRPr="00477738">
        <w:rPr>
          <w:rFonts w:eastAsia="Times New Roman" w:cs="Times New Roman"/>
          <w:szCs w:val="24"/>
        </w:rPr>
        <w:t xml:space="preserve"> </w:t>
      </w:r>
      <w:r>
        <w:rPr>
          <w:rFonts w:eastAsia="Times New Roman" w:cs="Times New Roman"/>
          <w:szCs w:val="24"/>
        </w:rPr>
        <w:t>Απορρίψατε</w:t>
      </w:r>
      <w:r w:rsidRPr="00477738">
        <w:rPr>
          <w:rFonts w:eastAsia="Times New Roman" w:cs="Times New Roman"/>
          <w:szCs w:val="24"/>
        </w:rPr>
        <w:t xml:space="preserve"> </w:t>
      </w:r>
      <w:r>
        <w:rPr>
          <w:rFonts w:eastAsia="Times New Roman" w:cs="Times New Roman"/>
          <w:szCs w:val="24"/>
        </w:rPr>
        <w:t>α</w:t>
      </w:r>
      <w:r w:rsidRPr="00477738">
        <w:rPr>
          <w:rFonts w:eastAsia="Times New Roman" w:cs="Times New Roman"/>
          <w:szCs w:val="24"/>
        </w:rPr>
        <w:t>κόμη και αυτό</w:t>
      </w:r>
      <w:r>
        <w:rPr>
          <w:rFonts w:eastAsia="Times New Roman" w:cs="Times New Roman"/>
          <w:szCs w:val="24"/>
        </w:rPr>
        <w:t>!</w:t>
      </w:r>
    </w:p>
    <w:p w14:paraId="0A5DE09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477738">
        <w:rPr>
          <w:rFonts w:eastAsia="Times New Roman" w:cs="Times New Roman"/>
          <w:szCs w:val="24"/>
        </w:rPr>
        <w:t xml:space="preserve">πορρίψατε </w:t>
      </w:r>
      <w:r>
        <w:rPr>
          <w:rFonts w:eastAsia="Times New Roman" w:cs="Times New Roman"/>
          <w:szCs w:val="24"/>
        </w:rPr>
        <w:t>την πρότασή μας</w:t>
      </w:r>
      <w:r w:rsidRPr="00477738">
        <w:rPr>
          <w:rFonts w:eastAsia="Times New Roman" w:cs="Times New Roman"/>
          <w:szCs w:val="24"/>
        </w:rPr>
        <w:t xml:space="preserve"> για να υπάρξει παραπέρα διε</w:t>
      </w:r>
      <w:r>
        <w:rPr>
          <w:rFonts w:eastAsia="Times New Roman" w:cs="Times New Roman"/>
          <w:szCs w:val="24"/>
        </w:rPr>
        <w:t xml:space="preserve">ύρυνση </w:t>
      </w:r>
      <w:r w:rsidRPr="00477738">
        <w:rPr>
          <w:rFonts w:eastAsia="Times New Roman" w:cs="Times New Roman"/>
          <w:szCs w:val="24"/>
        </w:rPr>
        <w:t>του δικαιώματος της απεργίας με την κατ</w:t>
      </w:r>
      <w:r>
        <w:rPr>
          <w:rFonts w:eastAsia="Times New Roman" w:cs="Times New Roman"/>
          <w:szCs w:val="24"/>
        </w:rPr>
        <w:t>οχύρωση της απεργίας πολιτικής α</w:t>
      </w:r>
      <w:r w:rsidRPr="00477738">
        <w:rPr>
          <w:rFonts w:eastAsia="Times New Roman" w:cs="Times New Roman"/>
          <w:szCs w:val="24"/>
        </w:rPr>
        <w:t>λληλεγγ</w:t>
      </w:r>
      <w:r w:rsidRPr="00477738">
        <w:rPr>
          <w:rFonts w:eastAsia="Times New Roman" w:cs="Times New Roman"/>
          <w:szCs w:val="24"/>
        </w:rPr>
        <w:t xml:space="preserve">ύης και τη </w:t>
      </w:r>
      <w:r>
        <w:rPr>
          <w:rFonts w:eastAsia="Times New Roman" w:cs="Times New Roman"/>
          <w:szCs w:val="24"/>
        </w:rPr>
        <w:t>σ</w:t>
      </w:r>
      <w:r w:rsidRPr="00477738">
        <w:rPr>
          <w:rFonts w:eastAsia="Times New Roman" w:cs="Times New Roman"/>
          <w:szCs w:val="24"/>
        </w:rPr>
        <w:t xml:space="preserve">υνταγματική απαγόρευση της </w:t>
      </w:r>
      <w:r>
        <w:rPr>
          <w:rFonts w:eastAsia="Times New Roman" w:cs="Times New Roman"/>
          <w:szCs w:val="24"/>
        </w:rPr>
        <w:t>αντ</w:t>
      </w:r>
      <w:r w:rsidRPr="00477738">
        <w:rPr>
          <w:rFonts w:eastAsia="Times New Roman" w:cs="Times New Roman"/>
          <w:szCs w:val="24"/>
        </w:rPr>
        <w:t>απεργίας</w:t>
      </w:r>
      <w:r>
        <w:rPr>
          <w:rFonts w:eastAsia="Times New Roman" w:cs="Times New Roman"/>
          <w:szCs w:val="24"/>
        </w:rPr>
        <w:t>,</w:t>
      </w:r>
      <w:r w:rsidRPr="00477738">
        <w:rPr>
          <w:rFonts w:eastAsia="Times New Roman" w:cs="Times New Roman"/>
          <w:szCs w:val="24"/>
        </w:rPr>
        <w:t xml:space="preserve"> του γνωστού </w:t>
      </w:r>
      <w:r>
        <w:rPr>
          <w:rFonts w:eastAsia="Times New Roman" w:cs="Times New Roman"/>
          <w:szCs w:val="24"/>
          <w:lang w:val="en-US"/>
        </w:rPr>
        <w:t>lock</w:t>
      </w:r>
      <w:r w:rsidRPr="00A11A0B">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w:t>
      </w:r>
      <w:r w:rsidRPr="00477738">
        <w:rPr>
          <w:rFonts w:eastAsia="Times New Roman" w:cs="Times New Roman"/>
          <w:szCs w:val="24"/>
        </w:rPr>
        <w:t xml:space="preserve">για την επέκταση του απεργιακού δικαιώματος στα </w:t>
      </w:r>
      <w:r>
        <w:rPr>
          <w:rFonts w:eastAsia="Times New Roman" w:cs="Times New Roman"/>
          <w:szCs w:val="24"/>
        </w:rPr>
        <w:t>Σώματα Α</w:t>
      </w:r>
      <w:r w:rsidRPr="00477738">
        <w:rPr>
          <w:rFonts w:eastAsia="Times New Roman" w:cs="Times New Roman"/>
          <w:szCs w:val="24"/>
        </w:rPr>
        <w:t xml:space="preserve">σφαλείας και </w:t>
      </w:r>
      <w:r w:rsidRPr="00477738">
        <w:rPr>
          <w:rFonts w:eastAsia="Times New Roman" w:cs="Times New Roman"/>
          <w:szCs w:val="24"/>
        </w:rPr>
        <w:lastRenderedPageBreak/>
        <w:t>τους δικαστικούς</w:t>
      </w:r>
      <w:r>
        <w:rPr>
          <w:rFonts w:eastAsia="Times New Roman" w:cs="Times New Roman"/>
          <w:szCs w:val="24"/>
        </w:rPr>
        <w:t>,</w:t>
      </w:r>
      <w:r w:rsidRPr="00477738">
        <w:rPr>
          <w:rFonts w:eastAsia="Times New Roman" w:cs="Times New Roman"/>
          <w:szCs w:val="24"/>
        </w:rPr>
        <w:t xml:space="preserve"> για να είναι </w:t>
      </w:r>
      <w:r>
        <w:rPr>
          <w:rFonts w:eastAsia="Times New Roman" w:cs="Times New Roman"/>
          <w:szCs w:val="24"/>
        </w:rPr>
        <w:t xml:space="preserve">η </w:t>
      </w:r>
      <w:r w:rsidRPr="00477738">
        <w:rPr>
          <w:rFonts w:eastAsia="Times New Roman" w:cs="Times New Roman"/>
          <w:szCs w:val="24"/>
        </w:rPr>
        <w:t xml:space="preserve">κοινωνική ασφάλιση αποκλειστική υποχρέωση του </w:t>
      </w:r>
      <w:r>
        <w:rPr>
          <w:rFonts w:eastAsia="Times New Roman" w:cs="Times New Roman"/>
          <w:szCs w:val="24"/>
        </w:rPr>
        <w:t>κ</w:t>
      </w:r>
      <w:r w:rsidRPr="00477738">
        <w:rPr>
          <w:rFonts w:eastAsia="Times New Roman" w:cs="Times New Roman"/>
          <w:szCs w:val="24"/>
        </w:rPr>
        <w:t>ράτους</w:t>
      </w:r>
      <w:r>
        <w:rPr>
          <w:rFonts w:eastAsia="Times New Roman" w:cs="Times New Roman"/>
          <w:szCs w:val="24"/>
        </w:rPr>
        <w:t>,</w:t>
      </w:r>
      <w:r w:rsidRPr="00477738">
        <w:rPr>
          <w:rFonts w:eastAsia="Times New Roman" w:cs="Times New Roman"/>
          <w:szCs w:val="24"/>
        </w:rPr>
        <w:t xml:space="preserve"> να υπάρχει πλήρης κατοχύρ</w:t>
      </w:r>
      <w:r w:rsidRPr="00477738">
        <w:rPr>
          <w:rFonts w:eastAsia="Times New Roman" w:cs="Times New Roman"/>
          <w:szCs w:val="24"/>
        </w:rPr>
        <w:t>ωση χωρίς περιορισμούς των ελεύθερων συλλογικών συμβάσεων στο δημόσιο και ιδιωτικό τομέα</w:t>
      </w:r>
      <w:r>
        <w:rPr>
          <w:rFonts w:eastAsia="Times New Roman" w:cs="Times New Roman"/>
          <w:szCs w:val="24"/>
        </w:rPr>
        <w:t>, να καταργηθεί η σ</w:t>
      </w:r>
      <w:r w:rsidRPr="00477738">
        <w:rPr>
          <w:rFonts w:eastAsia="Times New Roman" w:cs="Times New Roman"/>
          <w:szCs w:val="24"/>
        </w:rPr>
        <w:t>υνταγματική απαγόρευση για μονιμοποίηση των συμβασιούχων</w:t>
      </w:r>
      <w:r>
        <w:rPr>
          <w:rFonts w:eastAsia="Times New Roman" w:cs="Times New Roman"/>
          <w:szCs w:val="24"/>
        </w:rPr>
        <w:t>,</w:t>
      </w:r>
      <w:r w:rsidRPr="00477738">
        <w:rPr>
          <w:rFonts w:eastAsia="Times New Roman" w:cs="Times New Roman"/>
          <w:szCs w:val="24"/>
        </w:rPr>
        <w:t xml:space="preserve"> που σήμερα διαδηλώνουν οι εκπρόσωποί τους για το θέμα αυτό</w:t>
      </w:r>
      <w:r>
        <w:rPr>
          <w:rFonts w:eastAsia="Times New Roman" w:cs="Times New Roman"/>
          <w:szCs w:val="24"/>
        </w:rPr>
        <w:t xml:space="preserve">. </w:t>
      </w:r>
    </w:p>
    <w:p w14:paraId="0A5DE09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477738">
        <w:rPr>
          <w:rFonts w:eastAsia="Times New Roman" w:cs="Times New Roman"/>
          <w:szCs w:val="24"/>
        </w:rPr>
        <w:t>ρνηθήκατε ακόμη και την κατάρ</w:t>
      </w:r>
      <w:r w:rsidRPr="00477738">
        <w:rPr>
          <w:rFonts w:eastAsia="Times New Roman" w:cs="Times New Roman"/>
          <w:szCs w:val="24"/>
        </w:rPr>
        <w:t>γηση των άρθρων</w:t>
      </w:r>
      <w:r>
        <w:rPr>
          <w:rFonts w:eastAsia="Times New Roman" w:cs="Times New Roman"/>
          <w:szCs w:val="24"/>
        </w:rPr>
        <w:t xml:space="preserve"> -</w:t>
      </w:r>
      <w:r w:rsidRPr="00477738">
        <w:rPr>
          <w:rFonts w:eastAsia="Times New Roman" w:cs="Times New Roman"/>
          <w:szCs w:val="24"/>
        </w:rPr>
        <w:t xml:space="preserve"> </w:t>
      </w:r>
      <w:r>
        <w:rPr>
          <w:rFonts w:eastAsia="Times New Roman" w:cs="Times New Roman"/>
          <w:szCs w:val="24"/>
        </w:rPr>
        <w:t>«ζόμπι»,</w:t>
      </w:r>
      <w:r w:rsidRPr="00477738">
        <w:rPr>
          <w:rFonts w:eastAsia="Times New Roman" w:cs="Times New Roman"/>
          <w:szCs w:val="24"/>
        </w:rPr>
        <w:t xml:space="preserve"> των άρθρων</w:t>
      </w:r>
      <w:r>
        <w:rPr>
          <w:rFonts w:eastAsia="Times New Roman" w:cs="Times New Roman"/>
          <w:szCs w:val="24"/>
        </w:rPr>
        <w:t>-</w:t>
      </w:r>
      <w:r w:rsidRPr="00477738">
        <w:rPr>
          <w:rFonts w:eastAsia="Times New Roman" w:cs="Times New Roman"/>
          <w:szCs w:val="24"/>
        </w:rPr>
        <w:t xml:space="preserve"> </w:t>
      </w:r>
      <w:r>
        <w:rPr>
          <w:rFonts w:eastAsia="Times New Roman" w:cs="Times New Roman"/>
          <w:szCs w:val="24"/>
        </w:rPr>
        <w:t xml:space="preserve">«βρικολάκων» </w:t>
      </w:r>
      <w:r w:rsidRPr="00477738">
        <w:rPr>
          <w:rFonts w:eastAsia="Times New Roman" w:cs="Times New Roman"/>
          <w:szCs w:val="24"/>
        </w:rPr>
        <w:t>48 και 107</w:t>
      </w:r>
      <w:r>
        <w:rPr>
          <w:rFonts w:eastAsia="Times New Roman" w:cs="Times New Roman"/>
          <w:szCs w:val="24"/>
        </w:rPr>
        <w:t>,</w:t>
      </w:r>
      <w:r w:rsidRPr="00477738">
        <w:rPr>
          <w:rFonts w:eastAsia="Times New Roman" w:cs="Times New Roman"/>
          <w:szCs w:val="24"/>
        </w:rPr>
        <w:t xml:space="preserve"> </w:t>
      </w:r>
      <w:r>
        <w:rPr>
          <w:rFonts w:eastAsia="Times New Roman" w:cs="Times New Roman"/>
          <w:szCs w:val="24"/>
        </w:rPr>
        <w:t xml:space="preserve">που αφορούν τη συνταγματική </w:t>
      </w:r>
      <w:r w:rsidRPr="00477738">
        <w:rPr>
          <w:rFonts w:eastAsia="Times New Roman" w:cs="Times New Roman"/>
          <w:szCs w:val="24"/>
        </w:rPr>
        <w:t xml:space="preserve">κατοχύρωση των </w:t>
      </w:r>
      <w:r>
        <w:rPr>
          <w:rFonts w:eastAsia="Times New Roman" w:cs="Times New Roman"/>
          <w:szCs w:val="24"/>
        </w:rPr>
        <w:t>προνομίων του εφοπλιστικού και ξ</w:t>
      </w:r>
      <w:r w:rsidRPr="00477738">
        <w:rPr>
          <w:rFonts w:eastAsia="Times New Roman" w:cs="Times New Roman"/>
          <w:szCs w:val="24"/>
        </w:rPr>
        <w:t xml:space="preserve">ένου κεφαλαίου </w:t>
      </w:r>
      <w:r>
        <w:rPr>
          <w:rFonts w:eastAsia="Times New Roman" w:cs="Times New Roman"/>
          <w:szCs w:val="24"/>
        </w:rPr>
        <w:t xml:space="preserve">ή την </w:t>
      </w:r>
      <w:r w:rsidRPr="00477738">
        <w:rPr>
          <w:rFonts w:eastAsia="Times New Roman" w:cs="Times New Roman"/>
          <w:szCs w:val="24"/>
        </w:rPr>
        <w:t>τροποποίηση του άρθρου 18</w:t>
      </w:r>
      <w:r>
        <w:rPr>
          <w:rFonts w:eastAsia="Times New Roman" w:cs="Times New Roman"/>
          <w:szCs w:val="24"/>
        </w:rPr>
        <w:t>,</w:t>
      </w:r>
      <w:r w:rsidRPr="00477738">
        <w:rPr>
          <w:rFonts w:eastAsia="Times New Roman" w:cs="Times New Roman"/>
          <w:szCs w:val="24"/>
        </w:rPr>
        <w:t xml:space="preserve"> έτσι ώστε ο ορυκτός πλούτος της χώρας</w:t>
      </w:r>
      <w:r>
        <w:rPr>
          <w:rFonts w:eastAsia="Times New Roman" w:cs="Times New Roman"/>
          <w:szCs w:val="24"/>
        </w:rPr>
        <w:t>,</w:t>
      </w:r>
      <w:r w:rsidRPr="00477738">
        <w:rPr>
          <w:rFonts w:eastAsia="Times New Roman" w:cs="Times New Roman"/>
          <w:szCs w:val="24"/>
        </w:rPr>
        <w:t xml:space="preserve"> τα κοινωνικά αγαθά</w:t>
      </w:r>
      <w:r>
        <w:rPr>
          <w:rFonts w:eastAsia="Times New Roman" w:cs="Times New Roman"/>
          <w:szCs w:val="24"/>
        </w:rPr>
        <w:t>, οι δ</w:t>
      </w:r>
      <w:r w:rsidRPr="00477738">
        <w:rPr>
          <w:rFonts w:eastAsia="Times New Roman" w:cs="Times New Roman"/>
          <w:szCs w:val="24"/>
        </w:rPr>
        <w:t>ημόσιες εκτάσεις</w:t>
      </w:r>
      <w:r>
        <w:rPr>
          <w:rFonts w:eastAsia="Times New Roman" w:cs="Times New Roman"/>
          <w:szCs w:val="24"/>
        </w:rPr>
        <w:t xml:space="preserve"> σε ορεινούς όγκους, οι αιγιαλοί,</w:t>
      </w:r>
      <w:r w:rsidRPr="00477738">
        <w:rPr>
          <w:rFonts w:eastAsia="Times New Roman" w:cs="Times New Roman"/>
          <w:szCs w:val="24"/>
        </w:rPr>
        <w:t xml:space="preserve"> </w:t>
      </w:r>
      <w:r>
        <w:rPr>
          <w:rFonts w:eastAsia="Times New Roman" w:cs="Times New Roman"/>
          <w:szCs w:val="24"/>
        </w:rPr>
        <w:t xml:space="preserve">οι </w:t>
      </w:r>
      <w:r w:rsidRPr="00477738">
        <w:rPr>
          <w:rFonts w:eastAsia="Times New Roman" w:cs="Times New Roman"/>
          <w:szCs w:val="24"/>
        </w:rPr>
        <w:t>αρχαιολογικοί χώροι να μην παραχωρούνται σε τρίτους για εκμετάλλευση</w:t>
      </w:r>
      <w:r>
        <w:rPr>
          <w:rFonts w:eastAsia="Times New Roman" w:cs="Times New Roman"/>
          <w:szCs w:val="24"/>
        </w:rPr>
        <w:t>.</w:t>
      </w:r>
    </w:p>
    <w:p w14:paraId="0A5DE09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477738">
        <w:rPr>
          <w:rFonts w:eastAsia="Times New Roman" w:cs="Times New Roman"/>
          <w:szCs w:val="24"/>
        </w:rPr>
        <w:t>ρνηθήκατε να υιοθετ</w:t>
      </w:r>
      <w:r>
        <w:rPr>
          <w:rFonts w:eastAsia="Times New Roman" w:cs="Times New Roman"/>
          <w:szCs w:val="24"/>
        </w:rPr>
        <w:t>ήσετε ή ξεπεράσατε με ημίμετρα α</w:t>
      </w:r>
      <w:r w:rsidRPr="00477738">
        <w:rPr>
          <w:rFonts w:eastAsia="Times New Roman" w:cs="Times New Roman"/>
          <w:szCs w:val="24"/>
        </w:rPr>
        <w:t>κόμη και ορισμένα υπερώριμα αιτήματα αστικού εκσυγχρονισμού</w:t>
      </w:r>
      <w:r>
        <w:rPr>
          <w:rFonts w:eastAsia="Times New Roman" w:cs="Times New Roman"/>
          <w:szCs w:val="24"/>
        </w:rPr>
        <w:t>,</w:t>
      </w:r>
      <w:r w:rsidRPr="00477738">
        <w:rPr>
          <w:rFonts w:eastAsia="Times New Roman" w:cs="Times New Roman"/>
          <w:szCs w:val="24"/>
        </w:rPr>
        <w:t xml:space="preserve"> όπως είναι ο πλήρης </w:t>
      </w:r>
      <w:r w:rsidRPr="00477738">
        <w:rPr>
          <w:rFonts w:eastAsia="Times New Roman" w:cs="Times New Roman"/>
          <w:szCs w:val="24"/>
        </w:rPr>
        <w:t xml:space="preserve">διαχωρισμός </w:t>
      </w:r>
      <w:r>
        <w:rPr>
          <w:rFonts w:eastAsia="Times New Roman" w:cs="Times New Roman"/>
          <w:szCs w:val="24"/>
        </w:rPr>
        <w:t>Κ</w:t>
      </w:r>
      <w:r w:rsidRPr="00477738">
        <w:rPr>
          <w:rFonts w:eastAsia="Times New Roman" w:cs="Times New Roman"/>
          <w:szCs w:val="24"/>
        </w:rPr>
        <w:t xml:space="preserve">ράτους </w:t>
      </w:r>
      <w:r>
        <w:rPr>
          <w:rFonts w:eastAsia="Times New Roman" w:cs="Times New Roman"/>
          <w:szCs w:val="24"/>
        </w:rPr>
        <w:t>- Ε</w:t>
      </w:r>
      <w:r w:rsidRPr="00477738">
        <w:rPr>
          <w:rFonts w:eastAsia="Times New Roman" w:cs="Times New Roman"/>
          <w:szCs w:val="24"/>
        </w:rPr>
        <w:t>κκλησίας</w:t>
      </w:r>
      <w:r>
        <w:rPr>
          <w:rFonts w:eastAsia="Times New Roman" w:cs="Times New Roman"/>
          <w:szCs w:val="24"/>
        </w:rPr>
        <w:t>,</w:t>
      </w:r>
      <w:r w:rsidRPr="00477738">
        <w:rPr>
          <w:rFonts w:eastAsia="Times New Roman" w:cs="Times New Roman"/>
          <w:szCs w:val="24"/>
        </w:rPr>
        <w:t xml:space="preserve"> που έχει ξεκινήσει εδώ και δύο αιώνες σε κάποιες χώρες και έχει συντελεστεί σε άλλες χώρες εδώ και δεκαετίες</w:t>
      </w:r>
      <w:r>
        <w:rPr>
          <w:rFonts w:eastAsia="Times New Roman" w:cs="Times New Roman"/>
          <w:szCs w:val="24"/>
        </w:rPr>
        <w:t>. Κ</w:t>
      </w:r>
      <w:r w:rsidRPr="00477738">
        <w:rPr>
          <w:rFonts w:eastAsia="Times New Roman" w:cs="Times New Roman"/>
          <w:szCs w:val="24"/>
        </w:rPr>
        <w:t xml:space="preserve">αι </w:t>
      </w:r>
      <w:r>
        <w:rPr>
          <w:rFonts w:eastAsia="Times New Roman" w:cs="Times New Roman"/>
          <w:szCs w:val="24"/>
        </w:rPr>
        <w:t>λέμε για</w:t>
      </w:r>
      <w:r w:rsidRPr="00477738">
        <w:rPr>
          <w:rFonts w:eastAsia="Times New Roman" w:cs="Times New Roman"/>
          <w:szCs w:val="24"/>
        </w:rPr>
        <w:t xml:space="preserve"> πλήρη διαχωρισμό με ό</w:t>
      </w:r>
      <w:r>
        <w:rPr>
          <w:rFonts w:eastAsia="Times New Roman" w:cs="Times New Roman"/>
          <w:szCs w:val="24"/>
        </w:rPr>
        <w:t>,</w:t>
      </w:r>
      <w:r w:rsidRPr="00477738">
        <w:rPr>
          <w:rFonts w:eastAsia="Times New Roman" w:cs="Times New Roman"/>
          <w:szCs w:val="24"/>
        </w:rPr>
        <w:t>τι αυτό συνεπάγεται</w:t>
      </w:r>
      <w:r>
        <w:rPr>
          <w:rFonts w:eastAsia="Times New Roman" w:cs="Times New Roman"/>
          <w:szCs w:val="24"/>
        </w:rPr>
        <w:t>, όπως</w:t>
      </w:r>
      <w:r w:rsidRPr="00477738">
        <w:rPr>
          <w:rFonts w:eastAsia="Times New Roman" w:cs="Times New Roman"/>
          <w:szCs w:val="24"/>
        </w:rPr>
        <w:t xml:space="preserve"> </w:t>
      </w:r>
      <w:r>
        <w:rPr>
          <w:rFonts w:eastAsia="Times New Roman" w:cs="Times New Roman"/>
          <w:szCs w:val="24"/>
        </w:rPr>
        <w:t xml:space="preserve">η κατάργηση </w:t>
      </w:r>
      <w:r>
        <w:rPr>
          <w:rFonts w:eastAsia="Times New Roman" w:cs="Times New Roman"/>
          <w:szCs w:val="24"/>
        </w:rPr>
        <w:lastRenderedPageBreak/>
        <w:t xml:space="preserve">της </w:t>
      </w:r>
      <w:r w:rsidRPr="00477738">
        <w:rPr>
          <w:rFonts w:eastAsia="Times New Roman" w:cs="Times New Roman"/>
          <w:szCs w:val="24"/>
        </w:rPr>
        <w:t>επικρατούσας θρησκείας</w:t>
      </w:r>
      <w:r>
        <w:rPr>
          <w:rFonts w:eastAsia="Times New Roman" w:cs="Times New Roman"/>
          <w:szCs w:val="24"/>
        </w:rPr>
        <w:t>,</w:t>
      </w:r>
      <w:r w:rsidRPr="00477738">
        <w:rPr>
          <w:rFonts w:eastAsia="Times New Roman" w:cs="Times New Roman"/>
          <w:szCs w:val="24"/>
        </w:rPr>
        <w:t xml:space="preserve"> </w:t>
      </w:r>
      <w:r>
        <w:rPr>
          <w:rFonts w:eastAsia="Times New Roman" w:cs="Times New Roman"/>
          <w:szCs w:val="24"/>
        </w:rPr>
        <w:t xml:space="preserve">η </w:t>
      </w:r>
      <w:r w:rsidRPr="00477738">
        <w:rPr>
          <w:rFonts w:eastAsia="Times New Roman" w:cs="Times New Roman"/>
          <w:szCs w:val="24"/>
        </w:rPr>
        <w:t>υποχρεωτικ</w:t>
      </w:r>
      <w:r w:rsidRPr="00477738">
        <w:rPr>
          <w:rFonts w:eastAsia="Times New Roman" w:cs="Times New Roman"/>
          <w:szCs w:val="24"/>
        </w:rPr>
        <w:t>ότητα του πολιτικού τύπου στον όρκο</w:t>
      </w:r>
      <w:r>
        <w:rPr>
          <w:rFonts w:eastAsia="Times New Roman" w:cs="Times New Roman"/>
          <w:szCs w:val="24"/>
        </w:rPr>
        <w:t>,</w:t>
      </w:r>
      <w:r w:rsidRPr="00477738">
        <w:rPr>
          <w:rFonts w:eastAsia="Times New Roman" w:cs="Times New Roman"/>
          <w:szCs w:val="24"/>
        </w:rPr>
        <w:t xml:space="preserve"> στο</w:t>
      </w:r>
      <w:r>
        <w:rPr>
          <w:rFonts w:eastAsia="Times New Roman" w:cs="Times New Roman"/>
          <w:szCs w:val="24"/>
        </w:rPr>
        <w:t>ν</w:t>
      </w:r>
      <w:r w:rsidRPr="00477738">
        <w:rPr>
          <w:rFonts w:eastAsia="Times New Roman" w:cs="Times New Roman"/>
          <w:szCs w:val="24"/>
        </w:rPr>
        <w:t xml:space="preserve"> γάμο </w:t>
      </w:r>
      <w:r>
        <w:rPr>
          <w:rFonts w:eastAsia="Times New Roman" w:cs="Times New Roman"/>
          <w:szCs w:val="24"/>
        </w:rPr>
        <w:t>κ</w:t>
      </w:r>
      <w:r>
        <w:rPr>
          <w:rFonts w:eastAsia="Times New Roman" w:cs="Times New Roman"/>
          <w:szCs w:val="24"/>
        </w:rPr>
        <w:t>.</w:t>
      </w:r>
      <w:r>
        <w:rPr>
          <w:rFonts w:eastAsia="Times New Roman" w:cs="Times New Roman"/>
          <w:szCs w:val="24"/>
        </w:rPr>
        <w:t>λπ.</w:t>
      </w:r>
      <w:r w:rsidRPr="00477738">
        <w:rPr>
          <w:rFonts w:eastAsia="Times New Roman" w:cs="Times New Roman"/>
          <w:szCs w:val="24"/>
        </w:rPr>
        <w:t xml:space="preserve"> </w:t>
      </w:r>
      <w:r>
        <w:rPr>
          <w:rFonts w:eastAsia="Times New Roman" w:cs="Times New Roman"/>
          <w:szCs w:val="24"/>
        </w:rPr>
        <w:t>-</w:t>
      </w:r>
      <w:r w:rsidRPr="00477738">
        <w:rPr>
          <w:rFonts w:eastAsia="Times New Roman" w:cs="Times New Roman"/>
          <w:szCs w:val="24"/>
        </w:rPr>
        <w:t>ανεξάρτητα φυσικά με το</w:t>
      </w:r>
      <w:r>
        <w:rPr>
          <w:rFonts w:eastAsia="Times New Roman" w:cs="Times New Roman"/>
          <w:szCs w:val="24"/>
        </w:rPr>
        <w:t>ν</w:t>
      </w:r>
      <w:r w:rsidRPr="00477738">
        <w:rPr>
          <w:rFonts w:eastAsia="Times New Roman" w:cs="Times New Roman"/>
          <w:szCs w:val="24"/>
        </w:rPr>
        <w:t xml:space="preserve"> σεβασμό στ</w:t>
      </w:r>
      <w:r>
        <w:rPr>
          <w:rFonts w:eastAsia="Times New Roman" w:cs="Times New Roman"/>
          <w:szCs w:val="24"/>
        </w:rPr>
        <w:t>ο θ</w:t>
      </w:r>
      <w:r w:rsidRPr="00477738">
        <w:rPr>
          <w:rFonts w:eastAsia="Times New Roman" w:cs="Times New Roman"/>
          <w:szCs w:val="24"/>
        </w:rPr>
        <w:t>ρησκευτικό σ</w:t>
      </w:r>
      <w:r>
        <w:rPr>
          <w:rFonts w:eastAsia="Times New Roman" w:cs="Times New Roman"/>
          <w:szCs w:val="24"/>
        </w:rPr>
        <w:t xml:space="preserve">υναίσθημα και τη δυνατότητα να τελείται </w:t>
      </w:r>
      <w:r w:rsidRPr="00477738">
        <w:rPr>
          <w:rFonts w:eastAsia="Times New Roman" w:cs="Times New Roman"/>
          <w:szCs w:val="24"/>
        </w:rPr>
        <w:t>και θρησκευτικός γάμος</w:t>
      </w:r>
      <w:r>
        <w:rPr>
          <w:rFonts w:eastAsia="Times New Roman" w:cs="Times New Roman"/>
          <w:szCs w:val="24"/>
        </w:rPr>
        <w:t>-</w:t>
      </w:r>
      <w:r w:rsidRPr="00477738">
        <w:rPr>
          <w:rFonts w:eastAsia="Times New Roman" w:cs="Times New Roman"/>
          <w:szCs w:val="24"/>
        </w:rPr>
        <w:t xml:space="preserve"> </w:t>
      </w:r>
      <w:r>
        <w:rPr>
          <w:rFonts w:eastAsia="Times New Roman" w:cs="Times New Roman"/>
          <w:szCs w:val="24"/>
        </w:rPr>
        <w:t>η</w:t>
      </w:r>
      <w:r w:rsidRPr="00477738">
        <w:rPr>
          <w:rFonts w:eastAsia="Times New Roman" w:cs="Times New Roman"/>
          <w:szCs w:val="24"/>
        </w:rPr>
        <w:t xml:space="preserve"> κατάρ</w:t>
      </w:r>
      <w:r>
        <w:rPr>
          <w:rFonts w:eastAsia="Times New Roman" w:cs="Times New Roman"/>
          <w:szCs w:val="24"/>
        </w:rPr>
        <w:t>γηση</w:t>
      </w:r>
      <w:r w:rsidRPr="00477738">
        <w:rPr>
          <w:rFonts w:eastAsia="Times New Roman" w:cs="Times New Roman"/>
          <w:szCs w:val="24"/>
        </w:rPr>
        <w:t xml:space="preserve"> του κατηχητικού χαρακτήρα του μαθήματος των θρησκευτικών</w:t>
      </w:r>
      <w:r>
        <w:rPr>
          <w:rFonts w:eastAsia="Times New Roman" w:cs="Times New Roman"/>
          <w:szCs w:val="24"/>
        </w:rPr>
        <w:t>. Κ</w:t>
      </w:r>
      <w:r w:rsidRPr="00477738">
        <w:rPr>
          <w:rFonts w:eastAsia="Times New Roman" w:cs="Times New Roman"/>
          <w:szCs w:val="24"/>
        </w:rPr>
        <w:t xml:space="preserve">αι όλα αυτά </w:t>
      </w:r>
      <w:r>
        <w:rPr>
          <w:rFonts w:eastAsia="Times New Roman" w:cs="Times New Roman"/>
          <w:szCs w:val="24"/>
        </w:rPr>
        <w:t xml:space="preserve">-που </w:t>
      </w:r>
      <w:r>
        <w:rPr>
          <w:rFonts w:eastAsia="Times New Roman" w:cs="Times New Roman"/>
          <w:szCs w:val="24"/>
        </w:rPr>
        <w:t xml:space="preserve">διατυπώθηκαν </w:t>
      </w:r>
      <w:r w:rsidRPr="00477738">
        <w:rPr>
          <w:rFonts w:eastAsia="Times New Roman" w:cs="Times New Roman"/>
          <w:szCs w:val="24"/>
        </w:rPr>
        <w:t xml:space="preserve">πριν </w:t>
      </w:r>
      <w:r>
        <w:rPr>
          <w:rFonts w:eastAsia="Times New Roman" w:cs="Times New Roman"/>
          <w:szCs w:val="24"/>
        </w:rPr>
        <w:t xml:space="preserve">από εκατό </w:t>
      </w:r>
      <w:r w:rsidRPr="00477738">
        <w:rPr>
          <w:rFonts w:eastAsia="Times New Roman" w:cs="Times New Roman"/>
          <w:szCs w:val="24"/>
        </w:rPr>
        <w:t xml:space="preserve">χρόνια στη χώρα μας από το ιδρυτικό συνέδριο του </w:t>
      </w:r>
      <w:r>
        <w:rPr>
          <w:rFonts w:eastAsia="Times New Roman" w:cs="Times New Roman"/>
          <w:szCs w:val="24"/>
        </w:rPr>
        <w:t>ΚΚΕ,</w:t>
      </w:r>
      <w:r w:rsidRPr="00477738">
        <w:rPr>
          <w:rFonts w:eastAsia="Times New Roman" w:cs="Times New Roman"/>
          <w:szCs w:val="24"/>
        </w:rPr>
        <w:t xml:space="preserve"> τότε </w:t>
      </w:r>
      <w:r>
        <w:rPr>
          <w:rFonts w:eastAsia="Times New Roman" w:cs="Times New Roman"/>
          <w:szCs w:val="24"/>
        </w:rPr>
        <w:t>ΣΕΚΕ,</w:t>
      </w:r>
      <w:r w:rsidRPr="00477738">
        <w:rPr>
          <w:rFonts w:eastAsia="Times New Roman" w:cs="Times New Roman"/>
          <w:szCs w:val="24"/>
        </w:rPr>
        <w:t xml:space="preserve"> και μάλιστα ως άμεσα αιτήματα</w:t>
      </w:r>
      <w:r>
        <w:rPr>
          <w:rFonts w:eastAsia="Times New Roman" w:cs="Times New Roman"/>
          <w:szCs w:val="24"/>
        </w:rPr>
        <w:t>- τα απορρίψατε</w:t>
      </w:r>
      <w:r w:rsidRPr="00477738">
        <w:rPr>
          <w:rFonts w:eastAsia="Times New Roman" w:cs="Times New Roman"/>
          <w:szCs w:val="24"/>
        </w:rPr>
        <w:t xml:space="preserve"> </w:t>
      </w:r>
      <w:r>
        <w:rPr>
          <w:rFonts w:eastAsia="Times New Roman" w:cs="Times New Roman"/>
          <w:szCs w:val="24"/>
        </w:rPr>
        <w:t>στο όνομα του μαξιμαλισμού. Ε</w:t>
      </w:r>
      <w:r w:rsidRPr="00477738">
        <w:rPr>
          <w:rFonts w:eastAsia="Times New Roman" w:cs="Times New Roman"/>
          <w:szCs w:val="24"/>
        </w:rPr>
        <w:t xml:space="preserve">ίναι μαξιμαλισμός </w:t>
      </w:r>
      <w:r>
        <w:rPr>
          <w:rFonts w:eastAsia="Times New Roman" w:cs="Times New Roman"/>
          <w:szCs w:val="24"/>
        </w:rPr>
        <w:t>-</w:t>
      </w:r>
      <w:r w:rsidRPr="00477738">
        <w:rPr>
          <w:rFonts w:eastAsia="Times New Roman" w:cs="Times New Roman"/>
          <w:szCs w:val="24"/>
        </w:rPr>
        <w:t>λέτε</w:t>
      </w:r>
      <w:r>
        <w:rPr>
          <w:rFonts w:eastAsia="Times New Roman" w:cs="Times New Roman"/>
          <w:szCs w:val="24"/>
        </w:rPr>
        <w:t>-</w:t>
      </w:r>
      <w:r w:rsidRPr="00477738">
        <w:rPr>
          <w:rFonts w:eastAsia="Times New Roman" w:cs="Times New Roman"/>
          <w:szCs w:val="24"/>
        </w:rPr>
        <w:t xml:space="preserve"> αυτά που ζητάει </w:t>
      </w:r>
      <w:r>
        <w:rPr>
          <w:rFonts w:eastAsia="Times New Roman" w:cs="Times New Roman"/>
          <w:szCs w:val="24"/>
        </w:rPr>
        <w:t xml:space="preserve">το ΚΚΕ. </w:t>
      </w:r>
    </w:p>
    <w:p w14:paraId="0A5DE09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477738">
        <w:rPr>
          <w:rFonts w:eastAsia="Times New Roman" w:cs="Times New Roman"/>
          <w:szCs w:val="24"/>
        </w:rPr>
        <w:t xml:space="preserve">πορρίψατε να κατοχυρωθεί συνταγματικά </w:t>
      </w:r>
      <w:r w:rsidRPr="00477738">
        <w:rPr>
          <w:rFonts w:eastAsia="Times New Roman" w:cs="Times New Roman"/>
          <w:szCs w:val="24"/>
        </w:rPr>
        <w:t>η απλή και ανόθευτη αναλο</w:t>
      </w:r>
      <w:r>
        <w:rPr>
          <w:rFonts w:eastAsia="Times New Roman" w:cs="Times New Roman"/>
          <w:szCs w:val="24"/>
        </w:rPr>
        <w:t>γική και όχι η καρικατούρα που φ</w:t>
      </w:r>
      <w:r w:rsidRPr="00477738">
        <w:rPr>
          <w:rFonts w:eastAsia="Times New Roman" w:cs="Times New Roman"/>
          <w:szCs w:val="24"/>
        </w:rPr>
        <w:t>έρνετε με το 10% των εδρών να μπορεί να μην διανέμεται αναλογικά ή τη ρύθμιση να μην διορί</w:t>
      </w:r>
      <w:r>
        <w:rPr>
          <w:rFonts w:eastAsia="Times New Roman" w:cs="Times New Roman"/>
          <w:szCs w:val="24"/>
        </w:rPr>
        <w:t>ζεται η ηγεσία των δικαστηρίων από τ</w:t>
      </w:r>
      <w:r w:rsidRPr="00477738">
        <w:rPr>
          <w:rFonts w:eastAsia="Times New Roman" w:cs="Times New Roman"/>
          <w:szCs w:val="24"/>
        </w:rPr>
        <w:t>ην εκάστοτε κυβέρνηση</w:t>
      </w:r>
      <w:r>
        <w:rPr>
          <w:rFonts w:eastAsia="Times New Roman" w:cs="Times New Roman"/>
          <w:szCs w:val="24"/>
        </w:rPr>
        <w:t>,</w:t>
      </w:r>
      <w:r w:rsidRPr="00477738">
        <w:rPr>
          <w:rFonts w:eastAsia="Times New Roman" w:cs="Times New Roman"/>
          <w:szCs w:val="24"/>
        </w:rPr>
        <w:t xml:space="preserve"> που ήταν και η δικιά σας παλιά πρόταση</w:t>
      </w:r>
      <w:r>
        <w:rPr>
          <w:rFonts w:eastAsia="Times New Roman" w:cs="Times New Roman"/>
          <w:szCs w:val="24"/>
        </w:rPr>
        <w:t>,</w:t>
      </w:r>
      <w:r w:rsidRPr="00477738">
        <w:rPr>
          <w:rFonts w:eastAsia="Times New Roman" w:cs="Times New Roman"/>
          <w:szCs w:val="24"/>
        </w:rPr>
        <w:t xml:space="preserve"> όπως είναι και </w:t>
      </w:r>
      <w:r>
        <w:rPr>
          <w:rFonts w:eastAsia="Times New Roman" w:cs="Times New Roman"/>
          <w:szCs w:val="24"/>
        </w:rPr>
        <w:t>σήμερα πρόταση</w:t>
      </w:r>
      <w:r w:rsidRPr="00477738">
        <w:rPr>
          <w:rFonts w:eastAsia="Times New Roman" w:cs="Times New Roman"/>
          <w:szCs w:val="24"/>
        </w:rPr>
        <w:t xml:space="preserve"> των δικαστικών</w:t>
      </w:r>
      <w:r>
        <w:rPr>
          <w:rFonts w:eastAsia="Times New Roman" w:cs="Times New Roman"/>
          <w:szCs w:val="24"/>
        </w:rPr>
        <w:t>.</w:t>
      </w:r>
    </w:p>
    <w:p w14:paraId="0A5DE09A" w14:textId="77777777" w:rsidR="00415E13" w:rsidRDefault="00E650A0">
      <w:pPr>
        <w:spacing w:line="600" w:lineRule="auto"/>
        <w:ind w:firstLine="720"/>
        <w:jc w:val="both"/>
        <w:rPr>
          <w:rFonts w:eastAsia="Times New Roman" w:cs="Times New Roman"/>
          <w:szCs w:val="24"/>
        </w:rPr>
      </w:pPr>
      <w:r w:rsidRPr="00477738">
        <w:rPr>
          <w:rFonts w:eastAsia="Times New Roman" w:cs="Times New Roman"/>
          <w:szCs w:val="24"/>
        </w:rPr>
        <w:t>Όλα τα παραπάνω</w:t>
      </w:r>
      <w:r>
        <w:rPr>
          <w:rFonts w:eastAsia="Times New Roman" w:cs="Times New Roman"/>
          <w:szCs w:val="24"/>
        </w:rPr>
        <w:t>,</w:t>
      </w:r>
      <w:r w:rsidRPr="00477738">
        <w:rPr>
          <w:rFonts w:eastAsia="Times New Roman" w:cs="Times New Roman"/>
          <w:szCs w:val="24"/>
        </w:rPr>
        <w:t xml:space="preserve"> που θα μπορούσαν να αποτελέσουν μία δέσμη προοδευτικών προτάσεων</w:t>
      </w:r>
      <w:r>
        <w:rPr>
          <w:rFonts w:eastAsia="Times New Roman" w:cs="Times New Roman"/>
          <w:szCs w:val="24"/>
        </w:rPr>
        <w:t>,</w:t>
      </w:r>
      <w:r w:rsidRPr="00477738">
        <w:rPr>
          <w:rFonts w:eastAsia="Times New Roman" w:cs="Times New Roman"/>
          <w:szCs w:val="24"/>
        </w:rPr>
        <w:t xml:space="preserve"> τα απορρίψατε χωρίς συζήτηση</w:t>
      </w:r>
      <w:r>
        <w:rPr>
          <w:rFonts w:eastAsia="Times New Roman" w:cs="Times New Roman"/>
          <w:szCs w:val="24"/>
        </w:rPr>
        <w:t>. Φ</w:t>
      </w:r>
      <w:r w:rsidRPr="00477738">
        <w:rPr>
          <w:rFonts w:eastAsia="Times New Roman" w:cs="Times New Roman"/>
          <w:szCs w:val="24"/>
        </w:rPr>
        <w:t xml:space="preserve">υσικά δεν είχαμε </w:t>
      </w:r>
      <w:r>
        <w:rPr>
          <w:rFonts w:eastAsia="Times New Roman" w:cs="Times New Roman"/>
          <w:szCs w:val="24"/>
        </w:rPr>
        <w:t>κα</w:t>
      </w:r>
      <w:r>
        <w:rPr>
          <w:rFonts w:eastAsia="Times New Roman" w:cs="Times New Roman"/>
          <w:szCs w:val="24"/>
        </w:rPr>
        <w:t>μ</w:t>
      </w:r>
      <w:r>
        <w:rPr>
          <w:rFonts w:eastAsia="Times New Roman" w:cs="Times New Roman"/>
          <w:szCs w:val="24"/>
        </w:rPr>
        <w:t>μία αυταπάτη ότι θα τα υιοθετού</w:t>
      </w:r>
      <w:r>
        <w:rPr>
          <w:rFonts w:eastAsia="Times New Roman" w:cs="Times New Roman"/>
          <w:szCs w:val="24"/>
        </w:rPr>
        <w:lastRenderedPageBreak/>
        <w:t>σατε, γιατί</w:t>
      </w:r>
      <w:r w:rsidRPr="00477738">
        <w:rPr>
          <w:rFonts w:eastAsia="Times New Roman" w:cs="Times New Roman"/>
          <w:szCs w:val="24"/>
        </w:rPr>
        <w:t xml:space="preserve"> </w:t>
      </w:r>
      <w:r>
        <w:rPr>
          <w:rFonts w:eastAsia="Times New Roman" w:cs="Times New Roman"/>
          <w:szCs w:val="24"/>
        </w:rPr>
        <w:t>η στρατηγική που υπηρετείτε,</w:t>
      </w:r>
      <w:r w:rsidRPr="00477738">
        <w:rPr>
          <w:rFonts w:eastAsia="Times New Roman" w:cs="Times New Roman"/>
          <w:szCs w:val="24"/>
        </w:rPr>
        <w:t xml:space="preserve"> ο δ</w:t>
      </w:r>
      <w:r w:rsidRPr="00477738">
        <w:rPr>
          <w:rFonts w:eastAsia="Times New Roman" w:cs="Times New Roman"/>
          <w:szCs w:val="24"/>
        </w:rPr>
        <w:t>ρόμος που ακολουθείτ</w:t>
      </w:r>
      <w:r>
        <w:rPr>
          <w:rFonts w:eastAsia="Times New Roman" w:cs="Times New Roman"/>
          <w:szCs w:val="24"/>
        </w:rPr>
        <w:t>ε</w:t>
      </w:r>
      <w:r w:rsidRPr="00477738">
        <w:rPr>
          <w:rFonts w:eastAsia="Times New Roman" w:cs="Times New Roman"/>
          <w:szCs w:val="24"/>
        </w:rPr>
        <w:t xml:space="preserve"> δεν χωρά τις παραμικρές αποκλίσεις</w:t>
      </w:r>
      <w:r>
        <w:rPr>
          <w:rFonts w:eastAsia="Times New Roman" w:cs="Times New Roman"/>
          <w:szCs w:val="24"/>
        </w:rPr>
        <w:t>,</w:t>
      </w:r>
      <w:r w:rsidRPr="00477738">
        <w:rPr>
          <w:rFonts w:eastAsia="Times New Roman" w:cs="Times New Roman"/>
          <w:szCs w:val="24"/>
        </w:rPr>
        <w:t xml:space="preserve"> ούτε καν στοιχειώδεις αλλαγές αστικού εκσυγχρονισμού</w:t>
      </w:r>
      <w:r>
        <w:rPr>
          <w:rFonts w:eastAsia="Times New Roman" w:cs="Times New Roman"/>
          <w:szCs w:val="24"/>
        </w:rPr>
        <w:t>.</w:t>
      </w:r>
    </w:p>
    <w:p w14:paraId="0A5DE09B" w14:textId="77777777" w:rsidR="00415E13" w:rsidRDefault="00E650A0">
      <w:pPr>
        <w:spacing w:line="600" w:lineRule="auto"/>
        <w:ind w:firstLine="720"/>
        <w:jc w:val="both"/>
        <w:rPr>
          <w:rFonts w:eastAsia="Times New Roman" w:cs="Times New Roman"/>
          <w:szCs w:val="24"/>
        </w:rPr>
      </w:pPr>
      <w:r w:rsidRPr="00477738">
        <w:rPr>
          <w:rFonts w:eastAsia="Times New Roman" w:cs="Times New Roman"/>
          <w:szCs w:val="24"/>
        </w:rPr>
        <w:t>Γι</w:t>
      </w:r>
      <w:r>
        <w:rPr>
          <w:rFonts w:eastAsia="Times New Roman" w:cs="Times New Roman"/>
          <w:szCs w:val="24"/>
        </w:rPr>
        <w:t>’</w:t>
      </w:r>
      <w:r w:rsidRPr="00477738">
        <w:rPr>
          <w:rFonts w:eastAsia="Times New Roman" w:cs="Times New Roman"/>
          <w:szCs w:val="24"/>
        </w:rPr>
        <w:t xml:space="preserve"> αυτό εμείς αυτές τις προτάσεις </w:t>
      </w:r>
      <w:r>
        <w:rPr>
          <w:rFonts w:eastAsia="Times New Roman" w:cs="Times New Roman"/>
          <w:szCs w:val="24"/>
        </w:rPr>
        <w:t xml:space="preserve">τις καταθέτουμε πάνω απ’ όλα </w:t>
      </w:r>
      <w:r w:rsidRPr="00477738">
        <w:rPr>
          <w:rFonts w:eastAsia="Times New Roman" w:cs="Times New Roman"/>
          <w:szCs w:val="24"/>
        </w:rPr>
        <w:t>για συζήτηση</w:t>
      </w:r>
      <w:r>
        <w:rPr>
          <w:rFonts w:eastAsia="Times New Roman" w:cs="Times New Roman"/>
          <w:szCs w:val="24"/>
        </w:rPr>
        <w:t>,</w:t>
      </w:r>
      <w:r w:rsidRPr="00477738">
        <w:rPr>
          <w:rFonts w:eastAsia="Times New Roman" w:cs="Times New Roman"/>
          <w:szCs w:val="24"/>
        </w:rPr>
        <w:t xml:space="preserve"> για προβληματισμό στον ίδιο το λαό</w:t>
      </w:r>
      <w:r>
        <w:rPr>
          <w:rFonts w:eastAsia="Times New Roman" w:cs="Times New Roman"/>
          <w:szCs w:val="24"/>
        </w:rPr>
        <w:t>,</w:t>
      </w:r>
      <w:r w:rsidRPr="00477738">
        <w:rPr>
          <w:rFonts w:eastAsia="Times New Roman" w:cs="Times New Roman"/>
          <w:szCs w:val="24"/>
        </w:rPr>
        <w:t xml:space="preserve"> στους εργαζόμενους</w:t>
      </w:r>
      <w:r>
        <w:rPr>
          <w:rFonts w:eastAsia="Times New Roman" w:cs="Times New Roman"/>
          <w:szCs w:val="24"/>
        </w:rPr>
        <w:t>, στο κίνημά</w:t>
      </w:r>
      <w:r w:rsidRPr="00477738">
        <w:rPr>
          <w:rFonts w:eastAsia="Times New Roman" w:cs="Times New Roman"/>
          <w:szCs w:val="24"/>
        </w:rPr>
        <w:t xml:space="preserve"> </w:t>
      </w:r>
      <w:r>
        <w:rPr>
          <w:rFonts w:eastAsia="Times New Roman" w:cs="Times New Roman"/>
          <w:szCs w:val="24"/>
        </w:rPr>
        <w:t xml:space="preserve">τους, </w:t>
      </w:r>
      <w:r w:rsidRPr="00477738">
        <w:rPr>
          <w:rFonts w:eastAsia="Times New Roman" w:cs="Times New Roman"/>
          <w:szCs w:val="24"/>
        </w:rPr>
        <w:t>για το τι πρέπει σήμερα να παλέψουμε και να διεκδικήσουμε</w:t>
      </w:r>
      <w:r>
        <w:rPr>
          <w:rFonts w:eastAsia="Times New Roman" w:cs="Times New Roman"/>
          <w:szCs w:val="24"/>
        </w:rPr>
        <w:t>,</w:t>
      </w:r>
      <w:r w:rsidRPr="00477738">
        <w:rPr>
          <w:rFonts w:eastAsia="Times New Roman" w:cs="Times New Roman"/>
          <w:szCs w:val="24"/>
        </w:rPr>
        <w:t xml:space="preserve"> έτσι ώστε μέσα από αυτή την πάλ</w:t>
      </w:r>
      <w:r>
        <w:rPr>
          <w:rFonts w:eastAsia="Times New Roman" w:cs="Times New Roman"/>
          <w:szCs w:val="24"/>
        </w:rPr>
        <w:t>η</w:t>
      </w:r>
      <w:r w:rsidRPr="00477738">
        <w:rPr>
          <w:rFonts w:eastAsia="Times New Roman" w:cs="Times New Roman"/>
          <w:szCs w:val="24"/>
        </w:rPr>
        <w:t xml:space="preserve"> οι εργαζόμενοι να συνειδητοποιήσουν ότι η υπεράσπιση και διεύρυνση αυτών των δικαιωμάτων απαιτούν βαθύτερες ριζικές αλλαγές στην οικονομία και την εξουσία</w:t>
      </w:r>
      <w:r>
        <w:rPr>
          <w:rFonts w:eastAsia="Times New Roman" w:cs="Times New Roman"/>
          <w:szCs w:val="24"/>
        </w:rPr>
        <w:t>. Γ</w:t>
      </w:r>
      <w:r w:rsidRPr="00477738">
        <w:rPr>
          <w:rFonts w:eastAsia="Times New Roman" w:cs="Times New Roman"/>
          <w:szCs w:val="24"/>
        </w:rPr>
        <w:t>ιατί σήμερα ό</w:t>
      </w:r>
      <w:r>
        <w:rPr>
          <w:rFonts w:eastAsia="Times New Roman" w:cs="Times New Roman"/>
          <w:szCs w:val="24"/>
        </w:rPr>
        <w:t>,τι και να κατακτάνε οι</w:t>
      </w:r>
      <w:r w:rsidRPr="00477738">
        <w:rPr>
          <w:rFonts w:eastAsia="Times New Roman" w:cs="Times New Roman"/>
          <w:szCs w:val="24"/>
        </w:rPr>
        <w:t xml:space="preserve"> εργαζόμενοι τελικά θυσιάζεται στο</w:t>
      </w:r>
      <w:r>
        <w:rPr>
          <w:rFonts w:eastAsia="Times New Roman" w:cs="Times New Roman"/>
          <w:szCs w:val="24"/>
        </w:rPr>
        <w:t>ν</w:t>
      </w:r>
      <w:r w:rsidRPr="00477738">
        <w:rPr>
          <w:rFonts w:eastAsia="Times New Roman" w:cs="Times New Roman"/>
          <w:szCs w:val="24"/>
        </w:rPr>
        <w:t xml:space="preserve"> βωμό των </w:t>
      </w:r>
      <w:r>
        <w:rPr>
          <w:rFonts w:eastAsia="Times New Roman" w:cs="Times New Roman"/>
          <w:szCs w:val="24"/>
        </w:rPr>
        <w:t>«</w:t>
      </w:r>
      <w:r w:rsidRPr="00477738">
        <w:rPr>
          <w:rFonts w:eastAsia="Times New Roman" w:cs="Times New Roman"/>
          <w:szCs w:val="24"/>
        </w:rPr>
        <w:t>ιερών και των οσίων</w:t>
      </w:r>
      <w:r>
        <w:rPr>
          <w:rFonts w:eastAsia="Times New Roman" w:cs="Times New Roman"/>
          <w:szCs w:val="24"/>
        </w:rPr>
        <w:t>»</w:t>
      </w:r>
      <w:r w:rsidRPr="00477738">
        <w:rPr>
          <w:rFonts w:eastAsia="Times New Roman" w:cs="Times New Roman"/>
          <w:szCs w:val="24"/>
        </w:rPr>
        <w:t xml:space="preserve"> π</w:t>
      </w:r>
      <w:r>
        <w:rPr>
          <w:rFonts w:eastAsia="Times New Roman" w:cs="Times New Roman"/>
          <w:szCs w:val="24"/>
        </w:rPr>
        <w:t>ου πάνω απ’ όλα προστατεύει το Σ</w:t>
      </w:r>
      <w:r w:rsidRPr="00477738">
        <w:rPr>
          <w:rFonts w:eastAsia="Times New Roman" w:cs="Times New Roman"/>
          <w:szCs w:val="24"/>
        </w:rPr>
        <w:t>ύνταγμ</w:t>
      </w:r>
      <w:r>
        <w:rPr>
          <w:rFonts w:eastAsia="Times New Roman" w:cs="Times New Roman"/>
          <w:szCs w:val="24"/>
        </w:rPr>
        <w:t>ά</w:t>
      </w:r>
      <w:r w:rsidRPr="00477738">
        <w:rPr>
          <w:rFonts w:eastAsia="Times New Roman" w:cs="Times New Roman"/>
          <w:szCs w:val="24"/>
        </w:rPr>
        <w:t xml:space="preserve"> </w:t>
      </w:r>
      <w:r>
        <w:rPr>
          <w:rFonts w:eastAsia="Times New Roman" w:cs="Times New Roman"/>
          <w:szCs w:val="24"/>
        </w:rPr>
        <w:t>σας:</w:t>
      </w:r>
      <w:r w:rsidRPr="00477738">
        <w:rPr>
          <w:rFonts w:eastAsia="Times New Roman" w:cs="Times New Roman"/>
          <w:szCs w:val="24"/>
        </w:rPr>
        <w:t xml:space="preserve"> την ατομική ιδιοκτησία στα μέσα παραγωγής</w:t>
      </w:r>
      <w:r>
        <w:rPr>
          <w:rFonts w:eastAsia="Times New Roman" w:cs="Times New Roman"/>
          <w:szCs w:val="24"/>
        </w:rPr>
        <w:t>,</w:t>
      </w:r>
      <w:r w:rsidRPr="00477738">
        <w:rPr>
          <w:rFonts w:eastAsia="Times New Roman" w:cs="Times New Roman"/>
          <w:szCs w:val="24"/>
        </w:rPr>
        <w:t xml:space="preserve"> την εκμετάλλευση ανθρώπου από άνθρωπο</w:t>
      </w:r>
      <w:r>
        <w:rPr>
          <w:rFonts w:eastAsia="Times New Roman" w:cs="Times New Roman"/>
          <w:szCs w:val="24"/>
        </w:rPr>
        <w:t>,</w:t>
      </w:r>
      <w:r w:rsidRPr="00477738">
        <w:rPr>
          <w:rFonts w:eastAsia="Times New Roman" w:cs="Times New Roman"/>
          <w:szCs w:val="24"/>
        </w:rPr>
        <w:t xml:space="preserve"> την ψευδεπίγραφη τυπική ι</w:t>
      </w:r>
      <w:r w:rsidRPr="00477738">
        <w:rPr>
          <w:rFonts w:eastAsia="Times New Roman" w:cs="Times New Roman"/>
          <w:szCs w:val="24"/>
        </w:rPr>
        <w:t xml:space="preserve">σότητα </w:t>
      </w:r>
      <w:r>
        <w:rPr>
          <w:rFonts w:eastAsia="Times New Roman" w:cs="Times New Roman"/>
          <w:szCs w:val="24"/>
        </w:rPr>
        <w:t>-</w:t>
      </w:r>
      <w:r w:rsidRPr="00477738">
        <w:rPr>
          <w:rFonts w:eastAsia="Times New Roman" w:cs="Times New Roman"/>
          <w:szCs w:val="24"/>
        </w:rPr>
        <w:t>αυτή την ψευδεπίγραφη τυπική ισότητα</w:t>
      </w:r>
      <w:r>
        <w:rPr>
          <w:rFonts w:eastAsia="Times New Roman" w:cs="Times New Roman"/>
          <w:szCs w:val="24"/>
        </w:rPr>
        <w:t>!-</w:t>
      </w:r>
      <w:r w:rsidRPr="00477738">
        <w:rPr>
          <w:rFonts w:eastAsia="Times New Roman" w:cs="Times New Roman"/>
          <w:szCs w:val="24"/>
        </w:rPr>
        <w:t xml:space="preserve"> που υπάρχει στις εκμεταλλευτικές κοινωνίες ανάμεσα στο</w:t>
      </w:r>
      <w:r>
        <w:rPr>
          <w:rFonts w:eastAsia="Times New Roman" w:cs="Times New Roman"/>
          <w:szCs w:val="24"/>
        </w:rPr>
        <w:t>ν</w:t>
      </w:r>
      <w:r w:rsidRPr="00477738">
        <w:rPr>
          <w:rFonts w:eastAsia="Times New Roman" w:cs="Times New Roman"/>
          <w:szCs w:val="24"/>
        </w:rPr>
        <w:t xml:space="preserve"> φτωχό</w:t>
      </w:r>
      <w:r>
        <w:rPr>
          <w:rFonts w:eastAsia="Times New Roman" w:cs="Times New Roman"/>
          <w:szCs w:val="24"/>
        </w:rPr>
        <w:t>,</w:t>
      </w:r>
      <w:r w:rsidRPr="00477738">
        <w:rPr>
          <w:rFonts w:eastAsia="Times New Roman" w:cs="Times New Roman"/>
          <w:szCs w:val="24"/>
        </w:rPr>
        <w:t xml:space="preserve"> τον άνεργο</w:t>
      </w:r>
      <w:r>
        <w:rPr>
          <w:rFonts w:eastAsia="Times New Roman" w:cs="Times New Roman"/>
          <w:szCs w:val="24"/>
        </w:rPr>
        <w:t>,</w:t>
      </w:r>
      <w:r w:rsidRPr="00477738">
        <w:rPr>
          <w:rFonts w:eastAsia="Times New Roman" w:cs="Times New Roman"/>
          <w:szCs w:val="24"/>
        </w:rPr>
        <w:t xml:space="preserve"> τον εργαζόμενο</w:t>
      </w:r>
      <w:r>
        <w:rPr>
          <w:rFonts w:eastAsia="Times New Roman" w:cs="Times New Roman"/>
          <w:szCs w:val="24"/>
        </w:rPr>
        <w:t>,</w:t>
      </w:r>
      <w:r w:rsidRPr="00477738">
        <w:rPr>
          <w:rFonts w:eastAsia="Times New Roman" w:cs="Times New Roman"/>
          <w:szCs w:val="24"/>
        </w:rPr>
        <w:t xml:space="preserve"> τον μεροκαματιάρη και σε αυτούς που έχουν </w:t>
      </w:r>
      <w:r>
        <w:rPr>
          <w:rFonts w:eastAsia="Times New Roman" w:cs="Times New Roman"/>
          <w:szCs w:val="24"/>
        </w:rPr>
        <w:t xml:space="preserve">και </w:t>
      </w:r>
      <w:r w:rsidRPr="00477738">
        <w:rPr>
          <w:rFonts w:eastAsia="Times New Roman" w:cs="Times New Roman"/>
          <w:szCs w:val="24"/>
        </w:rPr>
        <w:t>κατέχουν όλο τον πλούτο</w:t>
      </w:r>
      <w:r>
        <w:rPr>
          <w:rFonts w:eastAsia="Times New Roman" w:cs="Times New Roman"/>
          <w:szCs w:val="24"/>
        </w:rPr>
        <w:t>.</w:t>
      </w:r>
    </w:p>
    <w:p w14:paraId="0A5DE09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Α</w:t>
      </w:r>
      <w:r w:rsidRPr="00477738">
        <w:rPr>
          <w:rFonts w:eastAsia="Times New Roman" w:cs="Times New Roman"/>
          <w:szCs w:val="24"/>
        </w:rPr>
        <w:t>πέναντι</w:t>
      </w:r>
      <w:r>
        <w:rPr>
          <w:rFonts w:eastAsia="Times New Roman" w:cs="Times New Roman"/>
          <w:szCs w:val="24"/>
        </w:rPr>
        <w:t>, λ</w:t>
      </w:r>
      <w:r w:rsidRPr="00477738">
        <w:rPr>
          <w:rFonts w:eastAsia="Times New Roman" w:cs="Times New Roman"/>
          <w:szCs w:val="24"/>
        </w:rPr>
        <w:t>οιπόν</w:t>
      </w:r>
      <w:r>
        <w:rPr>
          <w:rFonts w:eastAsia="Times New Roman" w:cs="Times New Roman"/>
          <w:szCs w:val="24"/>
        </w:rPr>
        <w:t>,</w:t>
      </w:r>
      <w:r w:rsidRPr="00477738">
        <w:rPr>
          <w:rFonts w:eastAsia="Times New Roman" w:cs="Times New Roman"/>
          <w:szCs w:val="24"/>
        </w:rPr>
        <w:t xml:space="preserve"> σε αυτή</w:t>
      </w:r>
      <w:r>
        <w:rPr>
          <w:rFonts w:eastAsia="Times New Roman" w:cs="Times New Roman"/>
          <w:szCs w:val="24"/>
        </w:rPr>
        <w:t>ν</w:t>
      </w:r>
      <w:r w:rsidRPr="00477738">
        <w:rPr>
          <w:rFonts w:eastAsia="Times New Roman" w:cs="Times New Roman"/>
          <w:szCs w:val="24"/>
        </w:rPr>
        <w:t xml:space="preserve"> την ωμή δικτατορία τ</w:t>
      </w:r>
      <w:r w:rsidRPr="00477738">
        <w:rPr>
          <w:rFonts w:eastAsia="Times New Roman" w:cs="Times New Roman"/>
          <w:szCs w:val="24"/>
        </w:rPr>
        <w:t>ου κεφαλαίου εμείς προβάλλουμε</w:t>
      </w:r>
      <w:r>
        <w:rPr>
          <w:rFonts w:eastAsia="Times New Roman" w:cs="Times New Roman"/>
          <w:szCs w:val="24"/>
        </w:rPr>
        <w:t>,</w:t>
      </w:r>
      <w:r w:rsidRPr="00477738">
        <w:rPr>
          <w:rFonts w:eastAsia="Times New Roman" w:cs="Times New Roman"/>
          <w:szCs w:val="24"/>
        </w:rPr>
        <w:t xml:space="preserve"> προτάσσουμε μία ανώτερη μορφή δημοκρατίας</w:t>
      </w:r>
      <w:r>
        <w:rPr>
          <w:rFonts w:eastAsia="Times New Roman" w:cs="Times New Roman"/>
          <w:szCs w:val="24"/>
        </w:rPr>
        <w:t>,</w:t>
      </w:r>
      <w:r w:rsidRPr="00477738">
        <w:rPr>
          <w:rFonts w:eastAsia="Times New Roman" w:cs="Times New Roman"/>
          <w:szCs w:val="24"/>
        </w:rPr>
        <w:t xml:space="preserve"> που θα εδράζεται στους τόπους δουλειάς</w:t>
      </w:r>
      <w:r>
        <w:rPr>
          <w:rFonts w:eastAsia="Times New Roman" w:cs="Times New Roman"/>
          <w:szCs w:val="24"/>
        </w:rPr>
        <w:t>,</w:t>
      </w:r>
      <w:r w:rsidRPr="00477738">
        <w:rPr>
          <w:rFonts w:eastAsia="Times New Roman" w:cs="Times New Roman"/>
          <w:szCs w:val="24"/>
        </w:rPr>
        <w:t xml:space="preserve"> σε μία πρωτόγνωρη μορφή άμεσης συμμετοχής</w:t>
      </w:r>
      <w:r>
        <w:rPr>
          <w:rFonts w:eastAsia="Times New Roman" w:cs="Times New Roman"/>
          <w:szCs w:val="24"/>
        </w:rPr>
        <w:t>,</w:t>
      </w:r>
      <w:r w:rsidRPr="00477738">
        <w:rPr>
          <w:rFonts w:eastAsia="Times New Roman" w:cs="Times New Roman"/>
          <w:szCs w:val="24"/>
        </w:rPr>
        <w:t xml:space="preserve"> ελέγχου</w:t>
      </w:r>
      <w:r>
        <w:rPr>
          <w:rFonts w:eastAsia="Times New Roman" w:cs="Times New Roman"/>
          <w:szCs w:val="24"/>
        </w:rPr>
        <w:t>,</w:t>
      </w:r>
      <w:r w:rsidRPr="00477738">
        <w:rPr>
          <w:rFonts w:eastAsia="Times New Roman" w:cs="Times New Roman"/>
          <w:szCs w:val="24"/>
        </w:rPr>
        <w:t xml:space="preserve"> αιρετ</w:t>
      </w:r>
      <w:r>
        <w:rPr>
          <w:rFonts w:eastAsia="Times New Roman" w:cs="Times New Roman"/>
          <w:szCs w:val="24"/>
        </w:rPr>
        <w:t>ό</w:t>
      </w:r>
      <w:r w:rsidRPr="00477738">
        <w:rPr>
          <w:rFonts w:eastAsia="Times New Roman" w:cs="Times New Roman"/>
          <w:szCs w:val="24"/>
        </w:rPr>
        <w:t>τητας</w:t>
      </w:r>
      <w:r>
        <w:rPr>
          <w:rFonts w:eastAsia="Times New Roman" w:cs="Times New Roman"/>
          <w:szCs w:val="24"/>
        </w:rPr>
        <w:t>,</w:t>
      </w:r>
      <w:r w:rsidRPr="00477738">
        <w:rPr>
          <w:rFonts w:eastAsia="Times New Roman" w:cs="Times New Roman"/>
          <w:szCs w:val="24"/>
        </w:rPr>
        <w:t xml:space="preserve"> λογοδοσίας και ανάκλησης των εκλεγμένων αντιπροσώπων του λαού</w:t>
      </w:r>
      <w:r>
        <w:rPr>
          <w:rFonts w:eastAsia="Times New Roman" w:cs="Times New Roman"/>
          <w:szCs w:val="24"/>
        </w:rPr>
        <w:t>,</w:t>
      </w:r>
      <w:r w:rsidRPr="00477738">
        <w:rPr>
          <w:rFonts w:eastAsia="Times New Roman" w:cs="Times New Roman"/>
          <w:szCs w:val="24"/>
        </w:rPr>
        <w:t xml:space="preserve"> στο πλαίσιο μιας νέας κοινωνικής οργάνωσης</w:t>
      </w:r>
      <w:r>
        <w:rPr>
          <w:rFonts w:eastAsia="Times New Roman" w:cs="Times New Roman"/>
          <w:szCs w:val="24"/>
        </w:rPr>
        <w:t>.</w:t>
      </w:r>
      <w:r w:rsidRPr="00477738">
        <w:rPr>
          <w:rFonts w:eastAsia="Times New Roman" w:cs="Times New Roman"/>
          <w:szCs w:val="24"/>
        </w:rPr>
        <w:t xml:space="preserve"> </w:t>
      </w:r>
    </w:p>
    <w:p w14:paraId="0A5DE09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w:t>
      </w:r>
      <w:r w:rsidRPr="00477738">
        <w:rPr>
          <w:rFonts w:eastAsia="Times New Roman" w:cs="Times New Roman"/>
          <w:szCs w:val="24"/>
        </w:rPr>
        <w:t xml:space="preserve"> λαός έχει το δικαίωμα να παλεύει σε μία τέτοια κατεύθυνση και επίσης έχει τη δυνατότητα και τη δύναμη να επιβάλει αυτή την κατεύθυνση</w:t>
      </w:r>
      <w:r>
        <w:rPr>
          <w:rFonts w:eastAsia="Times New Roman" w:cs="Times New Roman"/>
          <w:szCs w:val="24"/>
        </w:rPr>
        <w:t>.</w:t>
      </w:r>
      <w:r w:rsidRPr="00477738">
        <w:rPr>
          <w:rFonts w:eastAsia="Times New Roman" w:cs="Times New Roman"/>
          <w:szCs w:val="24"/>
        </w:rPr>
        <w:t xml:space="preserve"> Άλλωστε το άγχος σας </w:t>
      </w:r>
      <w:r>
        <w:rPr>
          <w:rFonts w:eastAsia="Times New Roman" w:cs="Times New Roman"/>
          <w:szCs w:val="24"/>
        </w:rPr>
        <w:t xml:space="preserve">για να εξασφαλιστεί </w:t>
      </w:r>
      <w:r w:rsidRPr="00477738">
        <w:rPr>
          <w:rFonts w:eastAsia="Times New Roman" w:cs="Times New Roman"/>
          <w:szCs w:val="24"/>
        </w:rPr>
        <w:t>η πολιτική σταθερότητα</w:t>
      </w:r>
      <w:r>
        <w:rPr>
          <w:rFonts w:eastAsia="Times New Roman" w:cs="Times New Roman"/>
          <w:szCs w:val="24"/>
        </w:rPr>
        <w:t>,</w:t>
      </w:r>
      <w:r w:rsidRPr="00477738">
        <w:rPr>
          <w:rFonts w:eastAsia="Times New Roman" w:cs="Times New Roman"/>
          <w:szCs w:val="24"/>
        </w:rPr>
        <w:t xml:space="preserve"> δείχνει </w:t>
      </w:r>
      <w:r w:rsidRPr="00477738">
        <w:rPr>
          <w:rFonts w:eastAsia="Times New Roman" w:cs="Times New Roman"/>
          <w:szCs w:val="24"/>
        </w:rPr>
        <w:t xml:space="preserve">και την ανησυχία σας για </w:t>
      </w:r>
      <w:r>
        <w:rPr>
          <w:rFonts w:eastAsia="Times New Roman" w:cs="Times New Roman"/>
          <w:szCs w:val="24"/>
        </w:rPr>
        <w:t>πιθανές αστάθειες.</w:t>
      </w:r>
    </w:p>
    <w:p w14:paraId="0A5DE09E" w14:textId="77777777" w:rsidR="00415E13" w:rsidRDefault="00E650A0">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w:t>
      </w:r>
      <w:r w:rsidRPr="004E4F19">
        <w:rPr>
          <w:rFonts w:eastAsia="Times New Roman"/>
          <w:bCs/>
          <w:szCs w:val="24"/>
        </w:rPr>
        <w:t>το κουδούνι λήξεως του χρόνου ομιλίας του κυρίου Βουλευτή)</w:t>
      </w:r>
    </w:p>
    <w:p w14:paraId="0A5DE09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Εμείς αυτές τις αστάθειες</w:t>
      </w:r>
      <w:r w:rsidRPr="00477738">
        <w:rPr>
          <w:rFonts w:eastAsia="Times New Roman" w:cs="Times New Roman"/>
          <w:szCs w:val="24"/>
        </w:rPr>
        <w:t xml:space="preserve"> του πολιτικού συστήματος καλούμε το</w:t>
      </w:r>
      <w:r>
        <w:rPr>
          <w:rFonts w:eastAsia="Times New Roman" w:cs="Times New Roman"/>
          <w:szCs w:val="24"/>
        </w:rPr>
        <w:t>ν</w:t>
      </w:r>
      <w:r w:rsidRPr="00477738">
        <w:rPr>
          <w:rFonts w:eastAsia="Times New Roman" w:cs="Times New Roman"/>
          <w:szCs w:val="24"/>
        </w:rPr>
        <w:t xml:space="preserve"> λαό να μην τις φοβηθεί</w:t>
      </w:r>
      <w:r>
        <w:rPr>
          <w:rFonts w:eastAsia="Times New Roman" w:cs="Times New Roman"/>
          <w:szCs w:val="24"/>
        </w:rPr>
        <w:t>,</w:t>
      </w:r>
      <w:r w:rsidRPr="00477738">
        <w:rPr>
          <w:rFonts w:eastAsia="Times New Roman" w:cs="Times New Roman"/>
          <w:szCs w:val="24"/>
        </w:rPr>
        <w:t xml:space="preserve"> αλλά να τις αξιοποιήσει</w:t>
      </w:r>
      <w:r>
        <w:rPr>
          <w:rFonts w:eastAsia="Times New Roman" w:cs="Times New Roman"/>
          <w:szCs w:val="24"/>
        </w:rPr>
        <w:t>, να τις διευρύνει</w:t>
      </w:r>
      <w:r>
        <w:rPr>
          <w:rFonts w:eastAsia="Times New Roman" w:cs="Times New Roman"/>
          <w:szCs w:val="24"/>
        </w:rPr>
        <w:t xml:space="preserve"> προς όφελό</w:t>
      </w:r>
      <w:r w:rsidRPr="00477738">
        <w:rPr>
          <w:rFonts w:eastAsia="Times New Roman" w:cs="Times New Roman"/>
          <w:szCs w:val="24"/>
        </w:rPr>
        <w:t>ς του</w:t>
      </w:r>
      <w:r>
        <w:rPr>
          <w:rFonts w:eastAsia="Times New Roman" w:cs="Times New Roman"/>
          <w:szCs w:val="24"/>
        </w:rPr>
        <w:t>,</w:t>
      </w:r>
      <w:r w:rsidRPr="00477738">
        <w:rPr>
          <w:rFonts w:eastAsia="Times New Roman" w:cs="Times New Roman"/>
          <w:szCs w:val="24"/>
        </w:rPr>
        <w:t xml:space="preserve"> για να εμποδίσει μέτρα σε βάρος του</w:t>
      </w:r>
      <w:r>
        <w:rPr>
          <w:rFonts w:eastAsia="Times New Roman" w:cs="Times New Roman"/>
          <w:szCs w:val="24"/>
        </w:rPr>
        <w:t>,</w:t>
      </w:r>
      <w:r w:rsidRPr="00477738">
        <w:rPr>
          <w:rFonts w:eastAsia="Times New Roman" w:cs="Times New Roman"/>
          <w:szCs w:val="24"/>
        </w:rPr>
        <w:t xml:space="preserve"> να αποσπάσει ό</w:t>
      </w:r>
      <w:r>
        <w:rPr>
          <w:rFonts w:eastAsia="Times New Roman" w:cs="Times New Roman"/>
          <w:szCs w:val="24"/>
        </w:rPr>
        <w:t>,</w:t>
      </w:r>
      <w:r w:rsidRPr="00477738">
        <w:rPr>
          <w:rFonts w:eastAsia="Times New Roman" w:cs="Times New Roman"/>
          <w:szCs w:val="24"/>
        </w:rPr>
        <w:t xml:space="preserve">τι μπορεί και να διαμορφώσει συσχετισμό </w:t>
      </w:r>
      <w:r>
        <w:rPr>
          <w:rFonts w:eastAsia="Times New Roman" w:cs="Times New Roman"/>
          <w:szCs w:val="24"/>
        </w:rPr>
        <w:lastRenderedPageBreak/>
        <w:t xml:space="preserve">και </w:t>
      </w:r>
      <w:r w:rsidRPr="00477738">
        <w:rPr>
          <w:rFonts w:eastAsia="Times New Roman" w:cs="Times New Roman"/>
          <w:szCs w:val="24"/>
        </w:rPr>
        <w:t>προϋποθέσεις σύγκρουσης με το σάπιο καπιταλιστικό σύστημα</w:t>
      </w:r>
      <w:r>
        <w:rPr>
          <w:rFonts w:eastAsia="Times New Roman" w:cs="Times New Roman"/>
          <w:szCs w:val="24"/>
        </w:rPr>
        <w:t>.</w:t>
      </w:r>
    </w:p>
    <w:p w14:paraId="0A5DE0A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w:t>
      </w:r>
      <w:r w:rsidRPr="00477738">
        <w:rPr>
          <w:rFonts w:eastAsia="Times New Roman" w:cs="Times New Roman"/>
          <w:szCs w:val="24"/>
        </w:rPr>
        <w:t xml:space="preserve">ε σχέση </w:t>
      </w:r>
      <w:r>
        <w:rPr>
          <w:rFonts w:eastAsia="Times New Roman" w:cs="Times New Roman"/>
          <w:szCs w:val="24"/>
        </w:rPr>
        <w:t>-τελειώνω, κύριε Π</w:t>
      </w:r>
      <w:r w:rsidRPr="00477738">
        <w:rPr>
          <w:rFonts w:eastAsia="Times New Roman" w:cs="Times New Roman"/>
          <w:szCs w:val="24"/>
        </w:rPr>
        <w:t>ρόεδρε</w:t>
      </w:r>
      <w:r>
        <w:rPr>
          <w:rFonts w:eastAsia="Times New Roman" w:cs="Times New Roman"/>
          <w:szCs w:val="24"/>
        </w:rPr>
        <w:t>-</w:t>
      </w:r>
      <w:r w:rsidRPr="00477738">
        <w:rPr>
          <w:rFonts w:eastAsia="Times New Roman" w:cs="Times New Roman"/>
          <w:szCs w:val="24"/>
        </w:rPr>
        <w:t xml:space="preserve"> με τα άρθρα</w:t>
      </w:r>
      <w:r>
        <w:rPr>
          <w:rFonts w:eastAsia="Times New Roman" w:cs="Times New Roman"/>
          <w:szCs w:val="24"/>
        </w:rPr>
        <w:t>,</w:t>
      </w:r>
      <w:r w:rsidRPr="00477738">
        <w:rPr>
          <w:rFonts w:eastAsia="Times New Roman" w:cs="Times New Roman"/>
          <w:szCs w:val="24"/>
        </w:rPr>
        <w:t xml:space="preserve"> θα ψηφίσουμε </w:t>
      </w:r>
      <w:r>
        <w:rPr>
          <w:rFonts w:eastAsia="Times New Roman" w:cs="Times New Roman"/>
          <w:szCs w:val="24"/>
        </w:rPr>
        <w:t>«υπέρ»</w:t>
      </w:r>
      <w:r w:rsidRPr="00477738">
        <w:rPr>
          <w:rFonts w:eastAsia="Times New Roman" w:cs="Times New Roman"/>
          <w:szCs w:val="24"/>
        </w:rPr>
        <w:t xml:space="preserve"> σε άρθρα που συ</w:t>
      </w:r>
      <w:r w:rsidRPr="00477738">
        <w:rPr>
          <w:rFonts w:eastAsia="Times New Roman" w:cs="Times New Roman"/>
          <w:szCs w:val="24"/>
        </w:rPr>
        <w:t>μφωνούμε</w:t>
      </w:r>
      <w:r>
        <w:rPr>
          <w:rFonts w:eastAsia="Times New Roman" w:cs="Times New Roman"/>
          <w:szCs w:val="24"/>
        </w:rPr>
        <w:t>, έ</w:t>
      </w:r>
      <w:r w:rsidRPr="00477738">
        <w:rPr>
          <w:rFonts w:eastAsia="Times New Roman" w:cs="Times New Roman"/>
          <w:szCs w:val="24"/>
        </w:rPr>
        <w:t>στω κι αν δεν θεωρούμε ικανοποιητική την πρόταση που γίνεται</w:t>
      </w:r>
      <w:r>
        <w:rPr>
          <w:rFonts w:eastAsia="Times New Roman" w:cs="Times New Roman"/>
          <w:szCs w:val="24"/>
        </w:rPr>
        <w:t>.</w:t>
      </w:r>
      <w:r w:rsidRPr="00477738">
        <w:rPr>
          <w:rFonts w:eastAsia="Times New Roman" w:cs="Times New Roman"/>
          <w:szCs w:val="24"/>
        </w:rPr>
        <w:t xml:space="preserve"> Θα ψηφίσουμε </w:t>
      </w:r>
      <w:r>
        <w:rPr>
          <w:rFonts w:eastAsia="Times New Roman" w:cs="Times New Roman"/>
          <w:szCs w:val="24"/>
        </w:rPr>
        <w:t>«παρών»</w:t>
      </w:r>
      <w:r w:rsidRPr="00477738">
        <w:rPr>
          <w:rFonts w:eastAsia="Times New Roman" w:cs="Times New Roman"/>
          <w:szCs w:val="24"/>
        </w:rPr>
        <w:t xml:space="preserve"> σε άρθρα που μπορεί να συμφωνούμε ότι πρέπει να αναθεωρηθούν</w:t>
      </w:r>
      <w:r>
        <w:rPr>
          <w:rFonts w:eastAsia="Times New Roman" w:cs="Times New Roman"/>
          <w:szCs w:val="24"/>
        </w:rPr>
        <w:t>,</w:t>
      </w:r>
      <w:r w:rsidRPr="00477738">
        <w:rPr>
          <w:rFonts w:eastAsia="Times New Roman" w:cs="Times New Roman"/>
          <w:szCs w:val="24"/>
        </w:rPr>
        <w:t xml:space="preserve"> αλλά θεωρούμε </w:t>
      </w:r>
      <w:r>
        <w:rPr>
          <w:rFonts w:eastAsia="Times New Roman" w:cs="Times New Roman"/>
          <w:szCs w:val="24"/>
        </w:rPr>
        <w:t xml:space="preserve">ότι την </w:t>
      </w:r>
      <w:r w:rsidRPr="00477738">
        <w:rPr>
          <w:rFonts w:eastAsia="Times New Roman" w:cs="Times New Roman"/>
          <w:szCs w:val="24"/>
        </w:rPr>
        <w:t xml:space="preserve">κατεύθυνση που δίνεται ανεπαρκή </w:t>
      </w:r>
      <w:r>
        <w:rPr>
          <w:rFonts w:eastAsia="Times New Roman" w:cs="Times New Roman"/>
          <w:szCs w:val="24"/>
        </w:rPr>
        <w:t>ή</w:t>
      </w:r>
      <w:r w:rsidRPr="00477738">
        <w:rPr>
          <w:rFonts w:eastAsia="Times New Roman" w:cs="Times New Roman"/>
          <w:szCs w:val="24"/>
        </w:rPr>
        <w:t xml:space="preserve"> προβληματική και θα ψηφίσουμε </w:t>
      </w:r>
      <w:r>
        <w:rPr>
          <w:rFonts w:eastAsia="Times New Roman" w:cs="Times New Roman"/>
          <w:szCs w:val="24"/>
        </w:rPr>
        <w:t>«κατά»</w:t>
      </w:r>
      <w:r w:rsidRPr="00477738">
        <w:rPr>
          <w:rFonts w:eastAsia="Times New Roman" w:cs="Times New Roman"/>
          <w:szCs w:val="24"/>
        </w:rPr>
        <w:t>σε άρθρα</w:t>
      </w:r>
      <w:r w:rsidRPr="00477738">
        <w:rPr>
          <w:rFonts w:eastAsia="Times New Roman" w:cs="Times New Roman"/>
          <w:szCs w:val="24"/>
        </w:rPr>
        <w:t xml:space="preserve"> που θεωρούμε ότι βρίσκονται σε αντιδραστική κατεύθυνση</w:t>
      </w:r>
      <w:r>
        <w:rPr>
          <w:rFonts w:eastAsia="Times New Roman" w:cs="Times New Roman"/>
          <w:szCs w:val="24"/>
        </w:rPr>
        <w:t xml:space="preserve">. </w:t>
      </w:r>
    </w:p>
    <w:p w14:paraId="0A5DE0A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w:t>
      </w:r>
      <w:r w:rsidRPr="00477738">
        <w:rPr>
          <w:rFonts w:eastAsia="Times New Roman" w:cs="Times New Roman"/>
          <w:szCs w:val="24"/>
        </w:rPr>
        <w:t xml:space="preserve">αι ξεκαθαρίζουμε </w:t>
      </w:r>
      <w:r>
        <w:rPr>
          <w:rFonts w:eastAsia="Times New Roman" w:cs="Times New Roman"/>
          <w:szCs w:val="24"/>
        </w:rPr>
        <w:t>-</w:t>
      </w:r>
      <w:r w:rsidRPr="00477738">
        <w:rPr>
          <w:rFonts w:eastAsia="Times New Roman" w:cs="Times New Roman"/>
          <w:szCs w:val="24"/>
        </w:rPr>
        <w:t xml:space="preserve">αυτό που είπαμε και στην </w:t>
      </w:r>
      <w:r>
        <w:rPr>
          <w:rFonts w:eastAsia="Times New Roman" w:cs="Times New Roman"/>
          <w:szCs w:val="24"/>
        </w:rPr>
        <w:t>ε</w:t>
      </w:r>
      <w:r w:rsidRPr="00477738">
        <w:rPr>
          <w:rFonts w:eastAsia="Times New Roman" w:cs="Times New Roman"/>
          <w:szCs w:val="24"/>
        </w:rPr>
        <w:t>πιτροπή</w:t>
      </w:r>
      <w:r>
        <w:rPr>
          <w:rFonts w:eastAsia="Times New Roman" w:cs="Times New Roman"/>
          <w:szCs w:val="24"/>
        </w:rPr>
        <w:t>,</w:t>
      </w:r>
      <w:r w:rsidRPr="00477738">
        <w:rPr>
          <w:rFonts w:eastAsia="Times New Roman" w:cs="Times New Roman"/>
          <w:szCs w:val="24"/>
        </w:rPr>
        <w:t xml:space="preserve"> αυτό που ήταν η θέση και άλλων κομμάτων</w:t>
      </w:r>
      <w:r>
        <w:rPr>
          <w:rFonts w:eastAsia="Times New Roman" w:cs="Times New Roman"/>
          <w:szCs w:val="24"/>
        </w:rPr>
        <w:t>,</w:t>
      </w:r>
      <w:r w:rsidRPr="00477738">
        <w:rPr>
          <w:rFonts w:eastAsia="Times New Roman" w:cs="Times New Roman"/>
          <w:szCs w:val="24"/>
        </w:rPr>
        <w:t xml:space="preserve"> όπως του ΣΥΡΙΖΑ</w:t>
      </w:r>
      <w:r>
        <w:rPr>
          <w:rFonts w:eastAsia="Times New Roman" w:cs="Times New Roman"/>
          <w:szCs w:val="24"/>
        </w:rPr>
        <w:t>, σ</w:t>
      </w:r>
      <w:r w:rsidRPr="00477738">
        <w:rPr>
          <w:rFonts w:eastAsia="Times New Roman" w:cs="Times New Roman"/>
          <w:szCs w:val="24"/>
        </w:rPr>
        <w:t>ε προηγούμε</w:t>
      </w:r>
      <w:r>
        <w:rPr>
          <w:rFonts w:eastAsia="Times New Roman" w:cs="Times New Roman"/>
          <w:szCs w:val="24"/>
        </w:rPr>
        <w:t xml:space="preserve">νες συνταγματικές </w:t>
      </w:r>
      <w:r>
        <w:rPr>
          <w:rFonts w:eastAsia="Times New Roman" w:cs="Times New Roman"/>
          <w:szCs w:val="24"/>
        </w:rPr>
        <w:t>Αναθεωρήσεις</w:t>
      </w:r>
      <w:r>
        <w:rPr>
          <w:rFonts w:eastAsia="Times New Roman" w:cs="Times New Roman"/>
          <w:szCs w:val="24"/>
        </w:rPr>
        <w:t xml:space="preserve">, ασχέτως </w:t>
      </w:r>
      <w:r w:rsidRPr="00477738">
        <w:rPr>
          <w:rFonts w:eastAsia="Times New Roman" w:cs="Times New Roman"/>
          <w:szCs w:val="24"/>
        </w:rPr>
        <w:t>αν το αλλάζει τώρα</w:t>
      </w:r>
      <w:r>
        <w:rPr>
          <w:rFonts w:eastAsia="Times New Roman" w:cs="Times New Roman"/>
          <w:szCs w:val="24"/>
        </w:rPr>
        <w:t>-</w:t>
      </w:r>
      <w:r w:rsidRPr="00477738">
        <w:rPr>
          <w:rFonts w:eastAsia="Times New Roman" w:cs="Times New Roman"/>
          <w:szCs w:val="24"/>
        </w:rPr>
        <w:t xml:space="preserve"> ότι σε κρίσιμε</w:t>
      </w:r>
      <w:r w:rsidRPr="00477738">
        <w:rPr>
          <w:rFonts w:eastAsia="Times New Roman" w:cs="Times New Roman"/>
          <w:szCs w:val="24"/>
        </w:rPr>
        <w:t xml:space="preserve">ς συνταγματικές διατάξεις </w:t>
      </w:r>
      <w:r>
        <w:rPr>
          <w:rFonts w:eastAsia="Times New Roman" w:cs="Times New Roman"/>
          <w:szCs w:val="24"/>
        </w:rPr>
        <w:t xml:space="preserve">δεν πρέπει </w:t>
      </w:r>
      <w:r w:rsidRPr="00477738">
        <w:rPr>
          <w:rFonts w:eastAsia="Times New Roman" w:cs="Times New Roman"/>
          <w:szCs w:val="24"/>
        </w:rPr>
        <w:t xml:space="preserve">να </w:t>
      </w:r>
      <w:r>
        <w:rPr>
          <w:rFonts w:eastAsia="Times New Roman" w:cs="Times New Roman"/>
          <w:szCs w:val="24"/>
        </w:rPr>
        <w:t>συγκεντρωθεί ο αριθμός των 180 Β</w:t>
      </w:r>
      <w:r w:rsidRPr="00477738">
        <w:rPr>
          <w:rFonts w:eastAsia="Times New Roman" w:cs="Times New Roman"/>
          <w:szCs w:val="24"/>
        </w:rPr>
        <w:t>ουλευτών</w:t>
      </w:r>
      <w:r>
        <w:rPr>
          <w:rFonts w:eastAsia="Times New Roman" w:cs="Times New Roman"/>
          <w:szCs w:val="24"/>
        </w:rPr>
        <w:t>,</w:t>
      </w:r>
      <w:r w:rsidRPr="00477738">
        <w:rPr>
          <w:rFonts w:eastAsia="Times New Roman" w:cs="Times New Roman"/>
          <w:szCs w:val="24"/>
        </w:rPr>
        <w:t xml:space="preserve"> για να μην έχει η επόμενη κοινοβουλευτική πλειοψηφία </w:t>
      </w:r>
      <w:r>
        <w:rPr>
          <w:rFonts w:eastAsia="Times New Roman" w:cs="Times New Roman"/>
          <w:szCs w:val="24"/>
        </w:rPr>
        <w:t xml:space="preserve">«λευκή </w:t>
      </w:r>
      <w:r w:rsidRPr="00477738">
        <w:rPr>
          <w:rFonts w:eastAsia="Times New Roman" w:cs="Times New Roman"/>
          <w:szCs w:val="24"/>
        </w:rPr>
        <w:t>επιταγή</w:t>
      </w:r>
      <w:r>
        <w:rPr>
          <w:rFonts w:eastAsia="Times New Roman" w:cs="Times New Roman"/>
          <w:szCs w:val="24"/>
        </w:rPr>
        <w:t>»,</w:t>
      </w:r>
      <w:r w:rsidRPr="00477738">
        <w:rPr>
          <w:rFonts w:eastAsia="Times New Roman" w:cs="Times New Roman"/>
          <w:szCs w:val="24"/>
        </w:rPr>
        <w:t xml:space="preserve"> ελεύθερα τα χέρια </w:t>
      </w:r>
      <w:r>
        <w:rPr>
          <w:rFonts w:eastAsia="Times New Roman" w:cs="Times New Roman"/>
          <w:szCs w:val="24"/>
        </w:rPr>
        <w:t>της</w:t>
      </w:r>
      <w:r w:rsidRPr="00477738">
        <w:rPr>
          <w:rFonts w:eastAsia="Times New Roman" w:cs="Times New Roman"/>
          <w:szCs w:val="24"/>
        </w:rPr>
        <w:t xml:space="preserve"> να αλλάξει ό</w:t>
      </w:r>
      <w:r>
        <w:rPr>
          <w:rFonts w:eastAsia="Times New Roman" w:cs="Times New Roman"/>
          <w:szCs w:val="24"/>
        </w:rPr>
        <w:t>,</w:t>
      </w:r>
      <w:r w:rsidRPr="00477738">
        <w:rPr>
          <w:rFonts w:eastAsia="Times New Roman" w:cs="Times New Roman"/>
          <w:szCs w:val="24"/>
        </w:rPr>
        <w:t>τι η ίδια νομίζει</w:t>
      </w:r>
      <w:r>
        <w:rPr>
          <w:rFonts w:eastAsia="Times New Roman" w:cs="Times New Roman"/>
          <w:szCs w:val="24"/>
        </w:rPr>
        <w:t>. Μ</w:t>
      </w:r>
      <w:r w:rsidRPr="00477738">
        <w:rPr>
          <w:rFonts w:eastAsia="Times New Roman" w:cs="Times New Roman"/>
          <w:szCs w:val="24"/>
        </w:rPr>
        <w:t>ε</w:t>
      </w:r>
      <w:r>
        <w:rPr>
          <w:rFonts w:eastAsia="Times New Roman" w:cs="Times New Roman"/>
          <w:szCs w:val="24"/>
        </w:rPr>
        <w:t xml:space="preserve"> αυτή την αρχή πορευτήκαμε και σ</w:t>
      </w:r>
      <w:r w:rsidRPr="00477738">
        <w:rPr>
          <w:rFonts w:eastAsia="Times New Roman" w:cs="Times New Roman"/>
          <w:szCs w:val="24"/>
        </w:rPr>
        <w:t>ε προηγούμενες σ</w:t>
      </w:r>
      <w:r w:rsidRPr="00477738">
        <w:rPr>
          <w:rFonts w:eastAsia="Times New Roman" w:cs="Times New Roman"/>
          <w:szCs w:val="24"/>
        </w:rPr>
        <w:t xml:space="preserve">υνταγματικές </w:t>
      </w:r>
      <w:r>
        <w:rPr>
          <w:rFonts w:eastAsia="Times New Roman" w:cs="Times New Roman"/>
          <w:szCs w:val="24"/>
        </w:rPr>
        <w:t>Α</w:t>
      </w:r>
      <w:r w:rsidRPr="00477738">
        <w:rPr>
          <w:rFonts w:eastAsia="Times New Roman" w:cs="Times New Roman"/>
          <w:szCs w:val="24"/>
        </w:rPr>
        <w:t>ναθεωρήσεις</w:t>
      </w:r>
      <w:r>
        <w:rPr>
          <w:rFonts w:eastAsia="Times New Roman" w:cs="Times New Roman"/>
          <w:szCs w:val="24"/>
        </w:rPr>
        <w:t>. Α</w:t>
      </w:r>
      <w:r w:rsidRPr="00477738">
        <w:rPr>
          <w:rFonts w:eastAsia="Times New Roman" w:cs="Times New Roman"/>
          <w:szCs w:val="24"/>
        </w:rPr>
        <w:t>υτή τη στάση θα κρατήσου</w:t>
      </w:r>
      <w:r>
        <w:rPr>
          <w:rFonts w:eastAsia="Times New Roman" w:cs="Times New Roman"/>
          <w:szCs w:val="24"/>
        </w:rPr>
        <w:t>με</w:t>
      </w:r>
      <w:r w:rsidRPr="00477738">
        <w:rPr>
          <w:rFonts w:eastAsia="Times New Roman" w:cs="Times New Roman"/>
          <w:szCs w:val="24"/>
        </w:rPr>
        <w:t xml:space="preserve"> και τώρα σε κρίσιμες συνταγματικές διατάξεις</w:t>
      </w:r>
      <w:r>
        <w:rPr>
          <w:rFonts w:eastAsia="Times New Roman" w:cs="Times New Roman"/>
          <w:szCs w:val="24"/>
        </w:rPr>
        <w:t>.</w:t>
      </w:r>
    </w:p>
    <w:p w14:paraId="0A5DE0A2" w14:textId="77777777" w:rsidR="00415E13" w:rsidRDefault="00E650A0">
      <w:pPr>
        <w:spacing w:line="600" w:lineRule="auto"/>
        <w:ind w:firstLine="720"/>
        <w:jc w:val="both"/>
        <w:rPr>
          <w:rFonts w:eastAsia="Times New Roman" w:cs="Times New Roman"/>
          <w:szCs w:val="24"/>
        </w:rPr>
      </w:pPr>
      <w:r w:rsidRPr="00BD7651">
        <w:rPr>
          <w:rFonts w:eastAsia="Times New Roman"/>
          <w:b/>
          <w:bCs/>
          <w:szCs w:val="24"/>
        </w:rPr>
        <w:lastRenderedPageBreak/>
        <w:t>ΠΡΟΕΔΡΟΣ (Νικόλαος Βούτσης)</w:t>
      </w:r>
      <w:r>
        <w:rPr>
          <w:rFonts w:eastAsia="Times New Roman"/>
          <w:b/>
          <w:bCs/>
          <w:szCs w:val="24"/>
        </w:rPr>
        <w:t>:</w:t>
      </w:r>
      <w:r>
        <w:rPr>
          <w:rFonts w:eastAsia="Times New Roman"/>
          <w:bCs/>
          <w:szCs w:val="24"/>
        </w:rPr>
        <w:t xml:space="preserve"> </w:t>
      </w:r>
      <w:r>
        <w:rPr>
          <w:rFonts w:eastAsia="Times New Roman" w:cs="Times New Roman"/>
          <w:szCs w:val="24"/>
        </w:rPr>
        <w:t xml:space="preserve">Ευχαριστούμε, κύριε Γκιόκα. </w:t>
      </w:r>
    </w:p>
    <w:p w14:paraId="0A5DE0A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Τελευταίος εκ των ειδικών αγορητών είναι</w:t>
      </w:r>
      <w:r w:rsidRPr="00477738">
        <w:rPr>
          <w:rFonts w:eastAsia="Times New Roman" w:cs="Times New Roman"/>
          <w:szCs w:val="24"/>
        </w:rPr>
        <w:t xml:space="preserve"> ο κ</w:t>
      </w:r>
      <w:r>
        <w:rPr>
          <w:rFonts w:eastAsia="Times New Roman" w:cs="Times New Roman"/>
          <w:szCs w:val="24"/>
        </w:rPr>
        <w:t>.</w:t>
      </w:r>
      <w:r w:rsidRPr="00477738">
        <w:rPr>
          <w:rFonts w:eastAsia="Times New Roman" w:cs="Times New Roman"/>
          <w:szCs w:val="24"/>
        </w:rPr>
        <w:t xml:space="preserve"> Γεωργιάδης</w:t>
      </w:r>
      <w:r>
        <w:rPr>
          <w:rFonts w:eastAsia="Times New Roman" w:cs="Times New Roman"/>
          <w:szCs w:val="24"/>
        </w:rPr>
        <w:t xml:space="preserve"> από την Ένωση Κεντρώων. Σας </w:t>
      </w:r>
      <w:r w:rsidRPr="00477738">
        <w:rPr>
          <w:rFonts w:eastAsia="Times New Roman" w:cs="Times New Roman"/>
          <w:szCs w:val="24"/>
        </w:rPr>
        <w:t>παρακαλώ για</w:t>
      </w:r>
      <w:r w:rsidRPr="00477738">
        <w:rPr>
          <w:rFonts w:eastAsia="Times New Roman" w:cs="Times New Roman"/>
          <w:szCs w:val="24"/>
        </w:rPr>
        <w:t xml:space="preserve"> την τήρηση </w:t>
      </w:r>
      <w:r>
        <w:rPr>
          <w:rFonts w:eastAsia="Times New Roman" w:cs="Times New Roman"/>
          <w:szCs w:val="24"/>
        </w:rPr>
        <w:t>του χρόνου. Ύ</w:t>
      </w:r>
      <w:r w:rsidRPr="00477738">
        <w:rPr>
          <w:rFonts w:eastAsia="Times New Roman" w:cs="Times New Roman"/>
          <w:szCs w:val="24"/>
        </w:rPr>
        <w:t>στερα περνάμε στους ομιλητές</w:t>
      </w:r>
      <w:r>
        <w:rPr>
          <w:rFonts w:eastAsia="Times New Roman" w:cs="Times New Roman"/>
          <w:szCs w:val="24"/>
        </w:rPr>
        <w:t>.</w:t>
      </w:r>
      <w:r w:rsidRPr="00477738">
        <w:rPr>
          <w:rFonts w:eastAsia="Times New Roman" w:cs="Times New Roman"/>
          <w:szCs w:val="24"/>
        </w:rPr>
        <w:t xml:space="preserve"> </w:t>
      </w:r>
      <w:r>
        <w:rPr>
          <w:rFonts w:eastAsia="Times New Roman" w:cs="Times New Roman"/>
          <w:szCs w:val="24"/>
        </w:rPr>
        <w:t>Π</w:t>
      </w:r>
      <w:r w:rsidRPr="00477738">
        <w:rPr>
          <w:rFonts w:eastAsia="Times New Roman" w:cs="Times New Roman"/>
          <w:szCs w:val="24"/>
        </w:rPr>
        <w:t>ρώτος είναι ο κ</w:t>
      </w:r>
      <w:r>
        <w:rPr>
          <w:rFonts w:eastAsia="Times New Roman" w:cs="Times New Roman"/>
          <w:szCs w:val="24"/>
        </w:rPr>
        <w:t>.</w:t>
      </w:r>
      <w:r w:rsidRPr="00477738">
        <w:rPr>
          <w:rFonts w:eastAsia="Times New Roman" w:cs="Times New Roman"/>
          <w:szCs w:val="24"/>
        </w:rPr>
        <w:t xml:space="preserve"> Παρασκευόπουλος</w:t>
      </w:r>
      <w:r>
        <w:rPr>
          <w:rFonts w:eastAsia="Times New Roman" w:cs="Times New Roman"/>
          <w:szCs w:val="24"/>
        </w:rPr>
        <w:t xml:space="preserve"> και μετά ο κ. Τραγ</w:t>
      </w:r>
      <w:r w:rsidRPr="00477738">
        <w:rPr>
          <w:rFonts w:eastAsia="Times New Roman" w:cs="Times New Roman"/>
          <w:szCs w:val="24"/>
        </w:rPr>
        <w:t>άκης</w:t>
      </w:r>
      <w:r>
        <w:rPr>
          <w:rFonts w:eastAsia="Times New Roman" w:cs="Times New Roman"/>
          <w:szCs w:val="24"/>
        </w:rPr>
        <w:t>. Ε</w:t>
      </w:r>
      <w:r w:rsidRPr="00477738">
        <w:rPr>
          <w:rFonts w:eastAsia="Times New Roman" w:cs="Times New Roman"/>
          <w:szCs w:val="24"/>
        </w:rPr>
        <w:t xml:space="preserve">παναλαμβάνω προς τους ομιλητές </w:t>
      </w:r>
      <w:r>
        <w:rPr>
          <w:rFonts w:eastAsia="Times New Roman" w:cs="Times New Roman"/>
          <w:szCs w:val="24"/>
        </w:rPr>
        <w:t xml:space="preserve">ότι </w:t>
      </w:r>
      <w:r w:rsidRPr="00477738">
        <w:rPr>
          <w:rFonts w:eastAsia="Times New Roman" w:cs="Times New Roman"/>
          <w:szCs w:val="24"/>
        </w:rPr>
        <w:t xml:space="preserve">θα έχουν ενιαίο χρόνο </w:t>
      </w:r>
      <w:r>
        <w:rPr>
          <w:rFonts w:eastAsia="Times New Roman" w:cs="Times New Roman"/>
          <w:szCs w:val="24"/>
        </w:rPr>
        <w:t>οι σαράντα έξι</w:t>
      </w:r>
      <w:r w:rsidRPr="00477738">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 xml:space="preserve">επιτροπής </w:t>
      </w:r>
      <w:r>
        <w:rPr>
          <w:rFonts w:eastAsia="Times New Roman" w:cs="Times New Roman"/>
          <w:szCs w:val="24"/>
        </w:rPr>
        <w:t xml:space="preserve">με τους </w:t>
      </w:r>
      <w:r w:rsidRPr="00477738">
        <w:rPr>
          <w:rFonts w:eastAsia="Times New Roman" w:cs="Times New Roman"/>
          <w:szCs w:val="24"/>
        </w:rPr>
        <w:t>συναδέλφους που προσετέθησαν</w:t>
      </w:r>
      <w:r>
        <w:rPr>
          <w:rFonts w:eastAsia="Times New Roman" w:cs="Times New Roman"/>
          <w:szCs w:val="24"/>
        </w:rPr>
        <w:t xml:space="preserve">, </w:t>
      </w:r>
      <w:r w:rsidRPr="00477738">
        <w:rPr>
          <w:rFonts w:eastAsia="Times New Roman" w:cs="Times New Roman"/>
          <w:szCs w:val="24"/>
        </w:rPr>
        <w:t>κα</w:t>
      </w:r>
      <w:r>
        <w:rPr>
          <w:rFonts w:eastAsia="Times New Roman" w:cs="Times New Roman"/>
          <w:szCs w:val="24"/>
        </w:rPr>
        <w:t>μ</w:t>
      </w:r>
      <w:r w:rsidRPr="00477738">
        <w:rPr>
          <w:rFonts w:eastAsia="Times New Roman" w:cs="Times New Roman"/>
          <w:szCs w:val="24"/>
        </w:rPr>
        <w:t xml:space="preserve">μιά πενηνταριά </w:t>
      </w:r>
      <w:r w:rsidRPr="00477738">
        <w:rPr>
          <w:rFonts w:eastAsia="Times New Roman" w:cs="Times New Roman"/>
          <w:szCs w:val="24"/>
        </w:rPr>
        <w:t>ακόμα δηλαδή</w:t>
      </w:r>
      <w:r>
        <w:rPr>
          <w:rFonts w:eastAsia="Times New Roman" w:cs="Times New Roman"/>
          <w:szCs w:val="24"/>
        </w:rPr>
        <w:t>. Έ</w:t>
      </w:r>
      <w:r w:rsidRPr="00477738">
        <w:rPr>
          <w:rFonts w:eastAsia="Times New Roman" w:cs="Times New Roman"/>
          <w:szCs w:val="24"/>
        </w:rPr>
        <w:t xml:space="preserve">χουμε πάει σε </w:t>
      </w:r>
      <w:r>
        <w:rPr>
          <w:rFonts w:eastAsia="Times New Roman" w:cs="Times New Roman"/>
          <w:szCs w:val="24"/>
        </w:rPr>
        <w:t>ενιαίο</w:t>
      </w:r>
      <w:r w:rsidRPr="00477738">
        <w:rPr>
          <w:rFonts w:eastAsia="Times New Roman" w:cs="Times New Roman"/>
          <w:szCs w:val="24"/>
        </w:rPr>
        <w:t xml:space="preserve"> χρόνο </w:t>
      </w:r>
      <w:r>
        <w:rPr>
          <w:rFonts w:eastAsia="Times New Roman" w:cs="Times New Roman"/>
          <w:szCs w:val="24"/>
        </w:rPr>
        <w:t>επτά</w:t>
      </w:r>
      <w:r w:rsidRPr="00477738">
        <w:rPr>
          <w:rFonts w:eastAsia="Times New Roman" w:cs="Times New Roman"/>
          <w:szCs w:val="24"/>
        </w:rPr>
        <w:t xml:space="preserve"> λεπτ</w:t>
      </w:r>
      <w:r>
        <w:rPr>
          <w:rFonts w:eastAsia="Times New Roman" w:cs="Times New Roman"/>
          <w:szCs w:val="24"/>
        </w:rPr>
        <w:t>ών. Θ</w:t>
      </w:r>
      <w:r w:rsidRPr="00477738">
        <w:rPr>
          <w:rFonts w:eastAsia="Times New Roman" w:cs="Times New Roman"/>
          <w:szCs w:val="24"/>
        </w:rPr>
        <w:t>α παρακαλούσα να τηρηθεί</w:t>
      </w:r>
      <w:r>
        <w:rPr>
          <w:rFonts w:eastAsia="Times New Roman" w:cs="Times New Roman"/>
          <w:szCs w:val="24"/>
        </w:rPr>
        <w:t>,</w:t>
      </w:r>
      <w:r w:rsidRPr="00477738">
        <w:rPr>
          <w:rFonts w:eastAsia="Times New Roman" w:cs="Times New Roman"/>
          <w:szCs w:val="24"/>
        </w:rPr>
        <w:t xml:space="preserve"> </w:t>
      </w:r>
      <w:r>
        <w:rPr>
          <w:rFonts w:eastAsia="Times New Roman" w:cs="Times New Roman"/>
          <w:szCs w:val="24"/>
        </w:rPr>
        <w:t>διότι</w:t>
      </w:r>
      <w:r w:rsidRPr="00477738">
        <w:rPr>
          <w:rFonts w:eastAsia="Times New Roman" w:cs="Times New Roman"/>
          <w:szCs w:val="24"/>
        </w:rPr>
        <w:t xml:space="preserve"> πλέον έχουμε </w:t>
      </w:r>
      <w:r>
        <w:rPr>
          <w:rFonts w:eastAsia="Times New Roman" w:cs="Times New Roman"/>
          <w:szCs w:val="24"/>
        </w:rPr>
        <w:t>φτάσει τους</w:t>
      </w:r>
      <w:r w:rsidRPr="00477738">
        <w:rPr>
          <w:rFonts w:eastAsia="Times New Roman" w:cs="Times New Roman"/>
          <w:szCs w:val="24"/>
        </w:rPr>
        <w:t xml:space="preserve"> </w:t>
      </w:r>
      <w:r>
        <w:rPr>
          <w:rFonts w:eastAsia="Times New Roman" w:cs="Times New Roman"/>
          <w:szCs w:val="24"/>
        </w:rPr>
        <w:t>εκατόν δεκαπέντε ομιλητές. Είναι εύλογο.</w:t>
      </w:r>
      <w:r w:rsidRPr="00477738">
        <w:rPr>
          <w:rFonts w:eastAsia="Times New Roman" w:cs="Times New Roman"/>
          <w:szCs w:val="24"/>
        </w:rPr>
        <w:t xml:space="preserve"> </w:t>
      </w:r>
      <w:r>
        <w:rPr>
          <w:rFonts w:eastAsia="Times New Roman" w:cs="Times New Roman"/>
          <w:szCs w:val="24"/>
        </w:rPr>
        <w:t>Άλλωστε ό</w:t>
      </w:r>
      <w:r w:rsidRPr="00477738">
        <w:rPr>
          <w:rFonts w:eastAsia="Times New Roman" w:cs="Times New Roman"/>
          <w:szCs w:val="24"/>
        </w:rPr>
        <w:t>λοι μαζί το αποφασίσαμε το πρωί</w:t>
      </w:r>
      <w:r>
        <w:rPr>
          <w:rFonts w:eastAsia="Times New Roman" w:cs="Times New Roman"/>
          <w:szCs w:val="24"/>
        </w:rPr>
        <w:t>.</w:t>
      </w:r>
    </w:p>
    <w:p w14:paraId="0A5DE0A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Ορίστε, κύριε Γεωργιάδη, έχετε τον λόγο.</w:t>
      </w:r>
    </w:p>
    <w:p w14:paraId="0A5DE0A5" w14:textId="77777777" w:rsidR="00415E13" w:rsidRDefault="00E650A0">
      <w:pPr>
        <w:spacing w:line="600" w:lineRule="auto"/>
        <w:ind w:firstLine="720"/>
        <w:jc w:val="both"/>
        <w:rPr>
          <w:rFonts w:eastAsia="Times New Roman" w:cs="Times New Roman"/>
          <w:szCs w:val="24"/>
        </w:rPr>
      </w:pPr>
      <w:r w:rsidRPr="00731255">
        <w:rPr>
          <w:rFonts w:eastAsia="Times New Roman" w:cs="Times New Roman"/>
          <w:b/>
          <w:szCs w:val="24"/>
        </w:rPr>
        <w:t>ΜΑΡΙΟΣ ΓΕΩΡΓΙΑΔΗΣ (</w:t>
      </w:r>
      <w:r w:rsidRPr="00731255">
        <w:rPr>
          <w:rFonts w:eastAsia="Times New Roman" w:cs="Times New Roman"/>
          <w:b/>
          <w:szCs w:val="24"/>
        </w:rPr>
        <w:t xml:space="preserve">Θ΄ Αντιπρόεδρος της Βουλής): </w:t>
      </w:r>
      <w:r>
        <w:rPr>
          <w:rFonts w:eastAsia="Times New Roman" w:cs="Times New Roman"/>
          <w:szCs w:val="24"/>
        </w:rPr>
        <w:t>Ευχαριστώ πολύ, κύριε Πρόεδρε. Θ</w:t>
      </w:r>
      <w:r w:rsidRPr="00477738">
        <w:rPr>
          <w:rFonts w:eastAsia="Times New Roman" w:cs="Times New Roman"/>
          <w:szCs w:val="24"/>
        </w:rPr>
        <w:t>α είμαι και σύντομος</w:t>
      </w:r>
      <w:r>
        <w:rPr>
          <w:rFonts w:eastAsia="Times New Roman" w:cs="Times New Roman"/>
          <w:szCs w:val="24"/>
        </w:rPr>
        <w:t>. Δ</w:t>
      </w:r>
      <w:r w:rsidRPr="00477738">
        <w:rPr>
          <w:rFonts w:eastAsia="Times New Roman" w:cs="Times New Roman"/>
          <w:szCs w:val="24"/>
        </w:rPr>
        <w:t>εν θα εξαντλήσω καν το εικοσάλεπτο</w:t>
      </w:r>
      <w:r>
        <w:rPr>
          <w:rFonts w:eastAsia="Times New Roman" w:cs="Times New Roman"/>
          <w:szCs w:val="24"/>
        </w:rPr>
        <w:t>.</w:t>
      </w:r>
    </w:p>
    <w:p w14:paraId="0A5DE0A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w:t>
      </w:r>
      <w:r w:rsidRPr="00477738">
        <w:rPr>
          <w:rFonts w:eastAsia="Times New Roman" w:cs="Times New Roman"/>
          <w:szCs w:val="24"/>
        </w:rPr>
        <w:t>ουλευτές</w:t>
      </w:r>
      <w:r>
        <w:rPr>
          <w:rFonts w:eastAsia="Times New Roman" w:cs="Times New Roman"/>
          <w:szCs w:val="24"/>
        </w:rPr>
        <w:t>,</w:t>
      </w:r>
      <w:r w:rsidRPr="00477738">
        <w:rPr>
          <w:rFonts w:eastAsia="Times New Roman" w:cs="Times New Roman"/>
          <w:szCs w:val="24"/>
        </w:rPr>
        <w:t xml:space="preserve"> μελετώντας τους άξονες </w:t>
      </w:r>
      <w:r>
        <w:rPr>
          <w:rFonts w:eastAsia="Times New Roman" w:cs="Times New Roman"/>
          <w:szCs w:val="24"/>
        </w:rPr>
        <w:t>της προτεινόμενης</w:t>
      </w:r>
      <w:r w:rsidRPr="00477738">
        <w:rPr>
          <w:rFonts w:eastAsia="Times New Roman" w:cs="Times New Roman"/>
          <w:szCs w:val="24"/>
        </w:rPr>
        <w:t xml:space="preserve"> </w:t>
      </w:r>
      <w:r>
        <w:rPr>
          <w:rFonts w:eastAsia="Times New Roman" w:cs="Times New Roman"/>
          <w:szCs w:val="24"/>
        </w:rPr>
        <w:t xml:space="preserve">συνταγματικής </w:t>
      </w:r>
      <w:r>
        <w:rPr>
          <w:rFonts w:eastAsia="Times New Roman" w:cs="Times New Roman"/>
          <w:szCs w:val="24"/>
        </w:rPr>
        <w:t>Αναθεώρησης</w:t>
      </w:r>
      <w:r>
        <w:rPr>
          <w:rFonts w:eastAsia="Times New Roman" w:cs="Times New Roman"/>
          <w:szCs w:val="24"/>
        </w:rPr>
        <w:t>, γ</w:t>
      </w:r>
      <w:r w:rsidRPr="00477738">
        <w:rPr>
          <w:rFonts w:eastAsia="Times New Roman" w:cs="Times New Roman"/>
          <w:szCs w:val="24"/>
        </w:rPr>
        <w:t>ίνεται εύκολα αντιληπτή η όλη προσπάθε</w:t>
      </w:r>
      <w:r w:rsidRPr="00477738">
        <w:rPr>
          <w:rFonts w:eastAsia="Times New Roman" w:cs="Times New Roman"/>
          <w:szCs w:val="24"/>
        </w:rPr>
        <w:t>ια τ</w:t>
      </w:r>
      <w:r>
        <w:rPr>
          <w:rFonts w:eastAsia="Times New Roman" w:cs="Times New Roman"/>
          <w:szCs w:val="24"/>
        </w:rPr>
        <w:t>ης Κυβέρνησης να προβεί σε μία, τ</w:t>
      </w:r>
      <w:r w:rsidRPr="00477738">
        <w:rPr>
          <w:rFonts w:eastAsia="Times New Roman" w:cs="Times New Roman"/>
          <w:szCs w:val="24"/>
        </w:rPr>
        <w:t xml:space="preserve">ουλάχιστον κατά την άποψή </w:t>
      </w:r>
      <w:r>
        <w:rPr>
          <w:rFonts w:eastAsia="Times New Roman" w:cs="Times New Roman"/>
          <w:szCs w:val="24"/>
        </w:rPr>
        <w:t>μας,</w:t>
      </w:r>
      <w:r w:rsidRPr="00477738">
        <w:rPr>
          <w:rFonts w:eastAsia="Times New Roman" w:cs="Times New Roman"/>
          <w:szCs w:val="24"/>
        </w:rPr>
        <w:t xml:space="preserve"> κ</w:t>
      </w:r>
      <w:r>
        <w:rPr>
          <w:rFonts w:eastAsia="Times New Roman" w:cs="Times New Roman"/>
          <w:szCs w:val="24"/>
        </w:rPr>
        <w:t xml:space="preserve">ατ’ επίφαση </w:t>
      </w:r>
      <w:r>
        <w:rPr>
          <w:rFonts w:eastAsia="Times New Roman" w:cs="Times New Roman"/>
          <w:szCs w:val="24"/>
        </w:rPr>
        <w:t xml:space="preserve">Αναθεώρηση </w:t>
      </w:r>
      <w:r>
        <w:rPr>
          <w:rFonts w:eastAsia="Times New Roman" w:cs="Times New Roman"/>
          <w:szCs w:val="24"/>
        </w:rPr>
        <w:t>του Σ</w:t>
      </w:r>
      <w:r w:rsidRPr="00477738">
        <w:rPr>
          <w:rFonts w:eastAsia="Times New Roman" w:cs="Times New Roman"/>
          <w:szCs w:val="24"/>
        </w:rPr>
        <w:t>υντάγματος</w:t>
      </w:r>
      <w:r>
        <w:rPr>
          <w:rFonts w:eastAsia="Times New Roman" w:cs="Times New Roman"/>
          <w:szCs w:val="24"/>
        </w:rPr>
        <w:t xml:space="preserve">. </w:t>
      </w:r>
    </w:p>
    <w:p w14:paraId="0A5DE0A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Αυτό αποδεικνύεται από την αναλυτική αξιολόγηση των επιμέρους προτεινόμενων τροποποιήσεων, η οποία απέφυγε τις ριζικές τομές για την ενίσχυση βασι</w:t>
      </w:r>
      <w:r>
        <w:rPr>
          <w:rFonts w:eastAsia="Times New Roman" w:cs="Times New Roman"/>
          <w:szCs w:val="24"/>
        </w:rPr>
        <w:t>κών αρχών, όπως η διαφάνεια, η αμεροληψία, η ίση μεταχείριση των πολιτών απέναντι στον νόμο, γενικότερα η αντιπροσώπευση των εν γένει βασικών εγγυήσεων τήρησης της συνταγματικής αρχής.</w:t>
      </w:r>
    </w:p>
    <w:p w14:paraId="0A5DE0A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Αντίστοιχα το κόμμα της Αξιωματικής Αντιπολίτευσης προτείνει με τη σειρ</w:t>
      </w:r>
      <w:r>
        <w:rPr>
          <w:rFonts w:eastAsia="Times New Roman" w:cs="Times New Roman"/>
          <w:szCs w:val="24"/>
        </w:rPr>
        <w:t>ά του σημαντικές τροποποιήσεις για το ισχύον Σύνταγμα και αν και για αρκετές από αυτές, και των δύο κομμάτων, θα μπορούσαμε να πούμε ότι είναι σωστή η κατεύθυνση στο σύνολο, υπάρχουν κάποιες ασάφειες ή μαρτυρούν μία έλλειψη προσεκτικής και μη ολοκληρωμένης</w:t>
      </w:r>
      <w:r>
        <w:rPr>
          <w:rFonts w:eastAsia="Times New Roman" w:cs="Times New Roman"/>
          <w:szCs w:val="24"/>
        </w:rPr>
        <w:t xml:space="preserve"> εξέτασης των ζητημάτων. </w:t>
      </w:r>
    </w:p>
    <w:p w14:paraId="0A5DE0A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Ως Ένωση Κεντρώων εμείς έχουμε επεξεργαστεί με πάρα πολύ μεγάλη προσοχή, εξατομικευμένα και διεξοδικά, συγκεκριμένες τροποποιήσεις, οι οποίες όμως, τουλάχιστον κατά την εισήγησή μας και κατά την κατάθεση εκ μέρους μας της γενικής </w:t>
      </w:r>
      <w:r>
        <w:rPr>
          <w:rFonts w:eastAsia="Times New Roman" w:cs="Times New Roman"/>
          <w:szCs w:val="24"/>
        </w:rPr>
        <w:t xml:space="preserve">μας πρότασης, αγνοήθηκαν από το σύνολο των κομμάτων. </w:t>
      </w:r>
    </w:p>
    <w:p w14:paraId="0A5DE0A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Μέσα στην πληθώρα των προτεινόμενων προς ψήφιση ρυθμίσεων υπάρχει χώρος για ποικίλες κατηγοριοποιήσεις αυτών. Θα ήθελα να κάνω κάποιες αναφορές.</w:t>
      </w:r>
    </w:p>
    <w:p w14:paraId="0A5DE0A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Μια πρώτη κατηγορία είναι οι τροποποιήσεις που δεν έχουν στόχο την προσαρμογή παρωχημένων συνταγματικών διατάξεων στις σύγχρονες κοινωνικές ανάγκες και αντιλήψεις, αλλά αντιθέτως στοχεύουν στη συνταγματική καθιέρωση μειοψηφικών πολιτικών ιδεοληψιών που δεν</w:t>
      </w:r>
      <w:r>
        <w:rPr>
          <w:rFonts w:eastAsia="Times New Roman" w:cs="Times New Roman"/>
          <w:szCs w:val="24"/>
        </w:rPr>
        <w:t xml:space="preserve"> βρίσκουν νομιμοποιητικό έρεισμα ούτε στην πολιτική τάξη αλλά ούτε και στην κοινωνία. </w:t>
      </w:r>
    </w:p>
    <w:p w14:paraId="0A5DE0A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Τέτοια, για παράδειγμα, είναι η προτεινόμενη εισαγωγή της θρησκευτικής ουδετερότητας, η οποία δημιουργεί πάρα πολλά προβλήματα, χωρίς να επιλύει στην ουσία κανένα και </w:t>
      </w:r>
      <w:r>
        <w:rPr>
          <w:rFonts w:eastAsia="Times New Roman" w:cs="Times New Roman"/>
          <w:szCs w:val="24"/>
        </w:rPr>
        <w:lastRenderedPageBreak/>
        <w:t>πρ</w:t>
      </w:r>
      <w:r>
        <w:rPr>
          <w:rFonts w:eastAsia="Times New Roman" w:cs="Times New Roman"/>
          <w:szCs w:val="24"/>
        </w:rPr>
        <w:t>οκαλεί γενικότερα το λαϊκό αίσθημα απλώς και μόνο προς όφελος πολιτικών εμμονών ενός συντριπτικά μειοψηφικού ακροατηρίου.</w:t>
      </w:r>
    </w:p>
    <w:p w14:paraId="0A5DE0A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Μια δεύτερη κατηγοριοποίηση είναι τροποποιήσεις που έχουν καθαρά διακριτικό χαρακτήρα και επομένως εισάγονται για την προαγωγή του πολ</w:t>
      </w:r>
      <w:r>
        <w:rPr>
          <w:rFonts w:eastAsia="Times New Roman" w:cs="Times New Roman"/>
          <w:szCs w:val="24"/>
        </w:rPr>
        <w:t>ιτικού προφίλ της Κυβέρνησης ή της Αξιωματικής Αντιπολίτευσης και όχι για να διασφαλίσουν κάποια κοινωνικά δικαιώματα -για παράδειγμα, η τροποποίηση στο άρθρο 21, που αφορά την προστασία της οικογένειας και ούτω καθεξής-, που συνιστούν απλές διακηρύξεις, κ</w:t>
      </w:r>
      <w:r>
        <w:rPr>
          <w:rFonts w:eastAsia="Times New Roman" w:cs="Times New Roman"/>
          <w:szCs w:val="24"/>
        </w:rPr>
        <w:t>ενές ουσιαστικά περιεχομένου, αφού οι επιταγές τους είναι αδύνατον να διασφαλιστούν από τον νομοθέτη και τη διοίκηση και προκαλούν εντέλει την περιφρόνηση των πολιτών απέναντι στις συνταγματικές διατάξεις.</w:t>
      </w:r>
    </w:p>
    <w:p w14:paraId="0A5DE0A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Μια τρίτη κατηγορία είναι τροποποιήσεις που αποσκο</w:t>
      </w:r>
      <w:r>
        <w:rPr>
          <w:rFonts w:eastAsia="Times New Roman" w:cs="Times New Roman"/>
          <w:szCs w:val="24"/>
        </w:rPr>
        <w:t xml:space="preserve">πούν στη μεταβολή των κανόνων λειτουργίας των θεσμών του πολιτεύματος κατά τρόπο ώστε να εξυπηρετούνται επίσης μικροκομματικά συμφέροντα, πλήττοντας στην ουσία τους θεσμούς. </w:t>
      </w:r>
    </w:p>
    <w:p w14:paraId="0A5DE0A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ισχύει, πρώτον, για την προσπάθεια αποσύνδεσης της εκλογής του Προέδρου της Δημοκρατίας από τη Βουλή και την πιθανότητα διάλυσής της, που απλώς αποκαλύπτει τη βούληση να απαλλαχθεί από την ευθύνη που η ίδια έχει για την τυχόν αδυναμία να λειτουργήσει </w:t>
      </w:r>
      <w:r>
        <w:rPr>
          <w:rFonts w:eastAsia="Times New Roman" w:cs="Times New Roman"/>
          <w:szCs w:val="24"/>
        </w:rPr>
        <w:t xml:space="preserve">ως ενιαίο σώμα. Ή ακόμη για την προτεινόμενη εποικοδομητική ψήφο δυσπιστίας, η οποία συνοδευόμενη με την πρόταση νέου Πρωθυπουργού καθίσταται προφανώς ανέφικτη. </w:t>
      </w:r>
    </w:p>
    <w:p w14:paraId="0A5DE0B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ίδιο ισχύει και για τον υπερβολικό αριθμό του ενός εκατομμυρίου υπογραφών για δημοψήφισμα π</w:t>
      </w:r>
      <w:r>
        <w:rPr>
          <w:rFonts w:eastAsia="Times New Roman" w:cs="Times New Roman"/>
          <w:szCs w:val="24"/>
        </w:rPr>
        <w:t>ρος κατάργηση ψηφισμένου νόμου και των πεντακοσίων χιλιάδων υπογραφών για διενέργεια δημοψηφίσματος για κρίσιμο εθνικό θέμα, που καθιστά τον προτεινόμενο θεσμό πραγματικά και πρακτικά στην ουσία ανεφάρμοστο.</w:t>
      </w:r>
    </w:p>
    <w:p w14:paraId="0A5DE0B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Αντίστοιχες είναι, τέλος, οι προτάσεις της Αξιωμ</w:t>
      </w:r>
      <w:r>
        <w:rPr>
          <w:rFonts w:eastAsia="Times New Roman" w:cs="Times New Roman"/>
          <w:szCs w:val="24"/>
        </w:rPr>
        <w:t xml:space="preserve">ατικής Αντιπολίτευσης για εκλογή σε ρητή, προκαθορισμένη ημερομηνία αυτοδιάλυσης της Βουλής και πρόωρες εκλογές για το υπολειπόμενο διάστημα με βάση το άρθρο 53. Είναι προτάσεις που </w:t>
      </w:r>
      <w:r>
        <w:rPr>
          <w:rFonts w:eastAsia="Times New Roman" w:cs="Times New Roman"/>
          <w:szCs w:val="24"/>
        </w:rPr>
        <w:lastRenderedPageBreak/>
        <w:t>δήθεν αποσκοπούν στην εξάλειψη των τακτικισμών της Κυβέρνησης, αλλά εντέλε</w:t>
      </w:r>
      <w:r>
        <w:rPr>
          <w:rFonts w:eastAsia="Times New Roman" w:cs="Times New Roman"/>
          <w:szCs w:val="24"/>
        </w:rPr>
        <w:t>ι ίσως διευκολύνουν τους μικροκομματικούς τακτικισμούς της εκάστοτε αντιπολίτευσης.</w:t>
      </w:r>
    </w:p>
    <w:p w14:paraId="0A5DE0B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Μια τέταρτη κατηγορία αφορά τις τροποποιήσεις που εισάγονται με πρόχειρο τρόπο, νομοτεχνικά εσφαλμένο θεωρούμε, ασαφή και χωρίς να έχουν σταθμιστεί τα όσα διακυβεύονται. Τέ</w:t>
      </w:r>
      <w:r>
        <w:rPr>
          <w:rFonts w:eastAsia="Times New Roman" w:cs="Times New Roman"/>
          <w:szCs w:val="24"/>
        </w:rPr>
        <w:t>τοιες προτάσεις είναι, για παράδειγμα, η τροποποίηση του άρθρου 24 ως προς την προστασία των δασικών οικοσυστημάτων, με την οποία, μεταξύ άλλων, οριοθετείται κατά τρόπο προφανώς αυθαίρετο ο εννοιολογικός προσδιορισμός του δάσους. Όπως επίσης η ασαφής πρότα</w:t>
      </w:r>
      <w:r>
        <w:rPr>
          <w:rFonts w:eastAsia="Times New Roman" w:cs="Times New Roman"/>
          <w:szCs w:val="24"/>
        </w:rPr>
        <w:t>ση προς την αναπλήρωση του Προέδρου της Δημοκρατίας για το άρθρο 34 ή ακόμα και η πρόταση κατά την οποία πρέπει στο δημοψήφισμα, με βάση το άρθρο 44, το ερώτημα –αναφέρει- να διατυπώνεται με τρόπο εύληπτο και κατανοητό, ρύθμιση που μόνο ερμηνευτικά προβλήμ</w:t>
      </w:r>
      <w:r>
        <w:rPr>
          <w:rFonts w:eastAsia="Times New Roman" w:cs="Times New Roman"/>
          <w:szCs w:val="24"/>
        </w:rPr>
        <w:t>ατα μπορεί να εγείρει, τουλάχιστον κατά την άποψη της Ένωσης Κεντρώων.</w:t>
      </w:r>
    </w:p>
    <w:p w14:paraId="0A5DE0B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επόμενη κατηγορία αφορά τροποποιήσεις που προτείνονται αβίαστα, χωρίς να λαμβάνεται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η διατάραξη της </w:t>
      </w:r>
      <w:r>
        <w:rPr>
          <w:rFonts w:eastAsia="Times New Roman" w:cs="Times New Roman"/>
          <w:szCs w:val="24"/>
        </w:rPr>
        <w:lastRenderedPageBreak/>
        <w:t xml:space="preserve">κοινωνικής συνταγματικής τάξης που θα προκληθεί από τυχόν υιοθέτησή τους. </w:t>
      </w:r>
      <w:r>
        <w:rPr>
          <w:rFonts w:eastAsia="Times New Roman" w:cs="Times New Roman"/>
          <w:szCs w:val="24"/>
        </w:rPr>
        <w:t xml:space="preserve">Μία πρόταση αντίστοιχη είναι η απευθείας εκλογή του Προέδρου της Δημοκρατίας από τον λαό, που πρώτιστα θα σημάνει πιθανή –και το τονίζω, πιθανή- μελλοντική συνταγματική μετατόπιση από την προεδρευόμενη κοινοβουλευτική στην προεδρική δημοκρατία. </w:t>
      </w:r>
    </w:p>
    <w:p w14:paraId="0A5DE0B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ίδιο ισ</w:t>
      </w:r>
      <w:r>
        <w:rPr>
          <w:rFonts w:eastAsia="Times New Roman" w:cs="Times New Roman"/>
          <w:szCs w:val="24"/>
        </w:rPr>
        <w:t>χύει και για την πρόταση περί απαγόρευσης συμμετοχής σε κυβερνητική θέση δικαστικών λειτουργών μετά την για οποιονδήποτε λόγο απώλεια της ιδιότητάς τους αυτής, με βάση το άρθρο 89, η οποία παραβιάζει πληθώρα συνταγματικών διατάξεων, όπως το άρθρο 1, το άρθ</w:t>
      </w:r>
      <w:r>
        <w:rPr>
          <w:rFonts w:eastAsia="Times New Roman" w:cs="Times New Roman"/>
          <w:szCs w:val="24"/>
        </w:rPr>
        <w:t>ρο 5, το άρθρο 22.</w:t>
      </w:r>
    </w:p>
    <w:p w14:paraId="0A5DE0B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Μία άλλη κατηγορία –έκτη κατά τη σειρά των όσων ανέφερα- είναι προτάσεις που, ανεξαρτήτως του ειδικού περιεχομένου τους και της ορθότητάς τους ή μη, προκαλούν σημαντικές τομές στο υφιστάμενο Σύνταγμα, όπως είναι η θρησκευτική ουδετερότητ</w:t>
      </w:r>
      <w:r>
        <w:rPr>
          <w:rFonts w:eastAsia="Times New Roman" w:cs="Times New Roman"/>
          <w:szCs w:val="24"/>
        </w:rPr>
        <w:t>α ή η ίδρυση μη κρατικών πανεπιστημίων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0A5DE0B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Σύνταγμα είναι ο καταστατικός νόμος του κράτους. Εξ ορισμού, δηλαδή, σκοπός του είναι </w:t>
      </w:r>
      <w:r>
        <w:rPr>
          <w:rFonts w:eastAsia="Times New Roman" w:cs="Times New Roman"/>
          <w:szCs w:val="24"/>
        </w:rPr>
        <w:lastRenderedPageBreak/>
        <w:t>να περιγράψει σε γενικές γραμμές τις κύριες αρχές</w:t>
      </w:r>
      <w:r>
        <w:rPr>
          <w:rFonts w:eastAsia="Times New Roman" w:cs="Times New Roman"/>
          <w:szCs w:val="24"/>
        </w:rPr>
        <w:t>,</w:t>
      </w:r>
      <w:r>
        <w:rPr>
          <w:rFonts w:eastAsia="Times New Roman" w:cs="Times New Roman"/>
          <w:szCs w:val="24"/>
        </w:rPr>
        <w:t xml:space="preserve"> που διέπουν την οργάνωση και λειτουργία τ</w:t>
      </w:r>
      <w:r>
        <w:rPr>
          <w:rFonts w:eastAsia="Times New Roman" w:cs="Times New Roman"/>
          <w:szCs w:val="24"/>
        </w:rPr>
        <w:t>ου κράτους ως κράτους δικαίου και ως κοινωνικού κράτους και τους βασικούς κανόνες που διασφαλίζουν την τήρηση των παραπάνω αρχών.</w:t>
      </w:r>
    </w:p>
    <w:p w14:paraId="0A5DE0B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Κατά συνέπεια, το Σύνταγμα ως ο κύριος πυλώνας της έννομης τάξης, καλείται να έχει κατά το δυνατόν καθολικό και διαχρονικό χαρ</w:t>
      </w:r>
      <w:r>
        <w:rPr>
          <w:rFonts w:eastAsia="Times New Roman" w:cs="Times New Roman"/>
          <w:szCs w:val="24"/>
        </w:rPr>
        <w:t>ακτήρα -αυτό το γνωρίζουμε όλοι και συμφωνεί και σύσσωμο το Σώμα θεωρώ. Κάθε πρόταση αναθεώρησής του πρέπει να γίνεται με φειδώ και βάσει ευρειών κοινωνικών και πολιτικών συναινέσεων και συνθέσεων, αλλά και να αφορά μόνο τις παραπάνω θεμελιακές αρχές και ό</w:t>
      </w:r>
      <w:r>
        <w:rPr>
          <w:rFonts w:eastAsia="Times New Roman" w:cs="Times New Roman"/>
          <w:szCs w:val="24"/>
        </w:rPr>
        <w:t>χι να εκτείνεται σε ειδικά ζητήματα που πρέπει να ρυθμίζονται από τον κοινό νομοθέτη.</w:t>
      </w:r>
    </w:p>
    <w:p w14:paraId="0A5DE0B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Επιπλέον, σε συνθήκες μη κανονικότητας, όπως αυτές οι οποίες επικρατούν στη χώρα μας κατά τα τελευταία έτη, δεν θα έπρεπε κατ’ αρχ</w:t>
      </w:r>
      <w:r>
        <w:rPr>
          <w:rFonts w:eastAsia="Times New Roman" w:cs="Times New Roman"/>
          <w:szCs w:val="24"/>
        </w:rPr>
        <w:t>άς</w:t>
      </w:r>
      <w:r>
        <w:rPr>
          <w:rFonts w:eastAsia="Times New Roman" w:cs="Times New Roman"/>
          <w:szCs w:val="24"/>
        </w:rPr>
        <w:t xml:space="preserve"> να αποτολμάται η συνταγματική </w:t>
      </w:r>
      <w:r>
        <w:rPr>
          <w:rFonts w:eastAsia="Times New Roman" w:cs="Times New Roman"/>
          <w:szCs w:val="24"/>
        </w:rPr>
        <w:t>Α</w:t>
      </w:r>
      <w:r>
        <w:rPr>
          <w:rFonts w:eastAsia="Times New Roman" w:cs="Times New Roman"/>
          <w:szCs w:val="24"/>
        </w:rPr>
        <w:t>ναθεώρ</w:t>
      </w:r>
      <w:r>
        <w:rPr>
          <w:rFonts w:eastAsia="Times New Roman" w:cs="Times New Roman"/>
          <w:szCs w:val="24"/>
        </w:rPr>
        <w:t>ηση διότι κινδυνεύει να μεταπέσει από εργαλείο προσαρμογής του υπέρτατου και υπερκομματικού κανόνα δικαίου σε απόπειρα περιορισμού του έργου του κοινοβουλίου και της κυβέρνησης με μικροπολιτικά κριτήρια.</w:t>
      </w:r>
    </w:p>
    <w:p w14:paraId="0A5DE0B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τα όσα ήδη προανέφερα συνάγονται αβίαστα και με </w:t>
      </w:r>
      <w:r>
        <w:rPr>
          <w:rFonts w:eastAsia="Times New Roman" w:cs="Times New Roman"/>
          <w:szCs w:val="24"/>
        </w:rPr>
        <w:t xml:space="preserve">ασφάλεια τα εξής: Τα περιστατικά που επιδεικνύουν την επίπλαστη και μόνο οριακά σύμφωνη με το γράμμα του νόμου, όχι όμως με το πνεύμα του επί της ουσίας, λειτουργία του κοινοβουλίου πολλαπλασιάζονται σχεδόν καθημερινά. Η κυβερνητική πλειοψηφία, η αρχή της </w:t>
      </w:r>
      <w:r>
        <w:rPr>
          <w:rFonts w:eastAsia="Times New Roman" w:cs="Times New Roman"/>
          <w:szCs w:val="24"/>
        </w:rPr>
        <w:t>δεδηλωμένης, η έννοια της Κοινοβουλευτικής Ομάδας, έννοιες που εμπειρικώς γνωρίζουν όλοι οι Έλληνες και ουδέποτε είχαν εγερθεί ζητήματα αμφισβήτησης, έχουν τεθεί επί τάπητος με τρόπο πρωτόγνωρο για τον πολίτη.</w:t>
      </w:r>
    </w:p>
    <w:p w14:paraId="0A5DE0B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Τα γεγονότα, δυστυχώς, επιβεβαιώνουν τις θέσει</w:t>
      </w:r>
      <w:r>
        <w:rPr>
          <w:rFonts w:eastAsia="Times New Roman" w:cs="Times New Roman"/>
          <w:szCs w:val="24"/>
        </w:rPr>
        <w:t>ς της Ένωσης Κεντρώων που εξαρχής επισήμανε ότι η τρέχουσα πολιτική κατάσταση παραβιάζει τη νηφαλιότητα, τη σταθερότητα, τη δυνατότητα εθνικής συνεννόησης, που αποτελούν τα εχέγγυα μίας ισορροπημένης, επιτυχημένης και αποτελεσματικής συνταγματικής αναθεώρη</w:t>
      </w:r>
      <w:r>
        <w:rPr>
          <w:rFonts w:eastAsia="Times New Roman" w:cs="Times New Roman"/>
          <w:szCs w:val="24"/>
        </w:rPr>
        <w:t xml:space="preserve">σης. </w:t>
      </w:r>
    </w:p>
    <w:p w14:paraId="0A5DE0B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Αντιθέτως, όλα συνηγορούν με τη θέση που επίσης η Ένωση Κεντρώων παγίως εκφράζει, ότι δηλαδή η διαδικασία της συνταγματικής </w:t>
      </w:r>
      <w:r>
        <w:rPr>
          <w:rFonts w:eastAsia="Times New Roman" w:cs="Times New Roman"/>
          <w:szCs w:val="24"/>
        </w:rPr>
        <w:t>Α</w:t>
      </w:r>
      <w:r>
        <w:rPr>
          <w:rFonts w:eastAsia="Times New Roman" w:cs="Times New Roman"/>
          <w:szCs w:val="24"/>
        </w:rPr>
        <w:t xml:space="preserve">ναθεώρησης αποτελεί ένα απλό πρόσχημα μέσω του οποίου η Κυβέρνηση και η Αξιωματική Αντιπολίτευση </w:t>
      </w:r>
      <w:r>
        <w:rPr>
          <w:rFonts w:eastAsia="Times New Roman" w:cs="Times New Roman"/>
          <w:szCs w:val="24"/>
        </w:rPr>
        <w:lastRenderedPageBreak/>
        <w:t>απλώς απευθύνονται στο εκλογ</w:t>
      </w:r>
      <w:r>
        <w:rPr>
          <w:rFonts w:eastAsia="Times New Roman" w:cs="Times New Roman"/>
          <w:szCs w:val="24"/>
        </w:rPr>
        <w:t>ικό τους ακροατήριο, χωρίς κα</w:t>
      </w:r>
      <w:r>
        <w:rPr>
          <w:rFonts w:eastAsia="Times New Roman" w:cs="Times New Roman"/>
          <w:szCs w:val="24"/>
        </w:rPr>
        <w:t>μ</w:t>
      </w:r>
      <w:r>
        <w:rPr>
          <w:rFonts w:eastAsia="Times New Roman" w:cs="Times New Roman"/>
          <w:szCs w:val="24"/>
        </w:rPr>
        <w:t xml:space="preserve">μία περαιτέρω ουσιαστική βούληση περί πραγματικής συνταγματικής </w:t>
      </w:r>
      <w:r>
        <w:rPr>
          <w:rFonts w:eastAsia="Times New Roman" w:cs="Times New Roman"/>
          <w:szCs w:val="24"/>
        </w:rPr>
        <w:t>Α</w:t>
      </w:r>
      <w:r>
        <w:rPr>
          <w:rFonts w:eastAsia="Times New Roman" w:cs="Times New Roman"/>
          <w:szCs w:val="24"/>
        </w:rPr>
        <w:t>ναθεώρησης.</w:t>
      </w:r>
    </w:p>
    <w:p w14:paraId="0A5DE0B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ED138D">
        <w:rPr>
          <w:rFonts w:eastAsia="Times New Roman" w:cs="Times New Roman"/>
          <w:b/>
          <w:szCs w:val="24"/>
        </w:rPr>
        <w:t>ΝΙΚΗΤΑΣ ΚΑΚΛΑΜΑΝΗΣ</w:t>
      </w:r>
      <w:r>
        <w:rPr>
          <w:rFonts w:eastAsia="Times New Roman" w:cs="Times New Roman"/>
          <w:szCs w:val="24"/>
        </w:rPr>
        <w:t>)</w:t>
      </w:r>
    </w:p>
    <w:p w14:paraId="0A5DE0B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Τέλος, όπως έχουμε δει και έχουμε διαπιστώσει το</w:t>
      </w:r>
      <w:r>
        <w:rPr>
          <w:rFonts w:eastAsia="Times New Roman" w:cs="Times New Roman"/>
          <w:szCs w:val="24"/>
        </w:rPr>
        <w:t xml:space="preserve"> τελευταίο χρονικό διάστημα, είναι πιο επιτακτική και πιο επίκαιρη από ποτέ η πρόταση που έχει κάνει η Ένωση Κεντρώων περί απώλειας της κοινοβουλευτικής ιδιότητας σε περίπτωση ανεξαρτητοποίησης ενός Βουλευτή, ιδιαίτερα και ειδικότερα αν έχει εκλεγεί με λίσ</w:t>
      </w:r>
      <w:r>
        <w:rPr>
          <w:rFonts w:eastAsia="Times New Roman" w:cs="Times New Roman"/>
          <w:szCs w:val="24"/>
        </w:rPr>
        <w:t>τα και όχι με σταυρό. Ίσως χρειάζονται κάποιες αναγκαίες νομοτεχνικές προσαρμογές. Για παράδειγμα, να υπάρχει η διατήρηση της βουλευτικής έδρας, αλλά χωρίς τη δυνατότητα προσχώρησης σε άλλη Κοινοβουλευτική Ομάδα, χωρίς τη δυνατότητα να προσμετράται η ψήφος</w:t>
      </w:r>
      <w:r>
        <w:rPr>
          <w:rFonts w:eastAsia="Times New Roman" w:cs="Times New Roman"/>
          <w:szCs w:val="24"/>
        </w:rPr>
        <w:t xml:space="preserve"> του σε ψήφο εμπιστοσύνης ή για την ψήφο εμπιστοσύνης να είναι μόνο οι Βουλευτές που ανήκουν και μετέχουν σε Κοινοβουλευτικές Ομάδες και ούτω καθεξής. Υπάρχουν πάρα πολλές προτάσεις, τις οποίες θα μπορούσαμε να </w:t>
      </w:r>
      <w:r>
        <w:rPr>
          <w:rFonts w:eastAsia="Times New Roman" w:cs="Times New Roman"/>
          <w:szCs w:val="24"/>
        </w:rPr>
        <w:lastRenderedPageBreak/>
        <w:t>συζητήσουμε, για να εκλείψουν όλα αυτά τα φαι</w:t>
      </w:r>
      <w:r>
        <w:rPr>
          <w:rFonts w:eastAsia="Times New Roman" w:cs="Times New Roman"/>
          <w:szCs w:val="24"/>
        </w:rPr>
        <w:t>νόμενα που έχουμε δει τις τελευταίες εβδομάδες, για να μην πω τους τελευταίους μήνες.</w:t>
      </w:r>
    </w:p>
    <w:p w14:paraId="0A5DE0B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Όμως, το σημαντικό είναι ότι στοχεύει στην αποσύνδεση της κυβερνητικής σταθερότητας από τυχαίες ή επί τούτου κομματικώς οργανωμένες ανεξαρτητοποιήσεις Βουλευτών οι οποίοι</w:t>
      </w:r>
      <w:r>
        <w:rPr>
          <w:rFonts w:eastAsia="Times New Roman" w:cs="Times New Roman"/>
          <w:szCs w:val="24"/>
        </w:rPr>
        <w:t xml:space="preserve"> μεταφέρουν την έδρα τους από το ένα κόμμα στο άλλο, δημιουργώντας έτσι πρόσκαιρες, εύθραυστες και ετερόκλητες κοινοβουλευτικές ισορροπίες και πλειοψηφίες, οι οποίες δεν απηχούν, όπως θα έπρεπε τουλάχιστον, μια συμπαγή κυβερνητική συνοχή και παράλληλα, αγν</w:t>
      </w:r>
      <w:r>
        <w:rPr>
          <w:rFonts w:eastAsia="Times New Roman" w:cs="Times New Roman"/>
          <w:szCs w:val="24"/>
        </w:rPr>
        <w:t>οούν τη βούληση του ελληνικού λαού, γιατί, όπως έχω πει και έχουμε πει σαν Ένωση Κεντρώων, οι ψηφοφόροι ψηφίζουν ένα κόμμα και τους Βουλευτές του γιατί τους εκπροσωπεί αυτό το κόμμα και αυτοί οι Βουλευτές να βρίσκονται σε αυτό το κόμμα και να ακούγεται η γ</w:t>
      </w:r>
      <w:r>
        <w:rPr>
          <w:rFonts w:eastAsia="Times New Roman" w:cs="Times New Roman"/>
          <w:szCs w:val="24"/>
        </w:rPr>
        <w:t xml:space="preserve">νώμη τους. Εάν είναι να μεταπηδούν οι Βουλευτές σε κάποιο άλλο κόμμα, θα μπορούσαν αυτομάτως να είχαν ψηφίσει το άλλο κόμμα. Οπότε θα πρέπει να εξασφαλίσουμε αυτή τη βούληση του ελληνικού λαού, σε αυτό που θέλει να ψηφίζει ο ίδιος. </w:t>
      </w:r>
    </w:p>
    <w:p w14:paraId="0A5DE0B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με την π</w:t>
      </w:r>
      <w:r>
        <w:rPr>
          <w:rFonts w:eastAsia="Times New Roman" w:cs="Times New Roman"/>
          <w:szCs w:val="24"/>
        </w:rPr>
        <w:t>ρόταση αυτή προστατεύεται το κύρος του Βουλευτή από τη μια πλευρά και αίρεται η κάθε δυνατότητα η βουλευτική ιδιότητα και έδρα να καθίσταται αντικείμενο διαπραγμάτευσης και φημών περί εμπλοκής Βουλευτών σε σχέση συναλλαγής με σκοπό τη λήψη κάποιων ανταλλαγ</w:t>
      </w:r>
      <w:r>
        <w:rPr>
          <w:rFonts w:eastAsia="Times New Roman" w:cs="Times New Roman"/>
          <w:szCs w:val="24"/>
        </w:rPr>
        <w:t xml:space="preserve">μάτων, δηλαδή την εξασφάλιση της μελλοντικής τους πολιτικής επιβίωσης. </w:t>
      </w:r>
    </w:p>
    <w:p w14:paraId="0A5DE0C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Τέτοια φαινόμενα, δυστυχώς, είναι πλέον πολύ συνηθισμένα στον κοινοβουλευτικό βίο, ο οποίος καθίσταται ασαφής και αβέβαιος, εκθέτοντας το σύνολο του πολιτικού κόσμου στα μάτια των πολι</w:t>
      </w:r>
      <w:r>
        <w:rPr>
          <w:rFonts w:eastAsia="Times New Roman" w:cs="Times New Roman"/>
          <w:szCs w:val="24"/>
        </w:rPr>
        <w:t xml:space="preserve">τών. </w:t>
      </w:r>
    </w:p>
    <w:p w14:paraId="0A5DE0C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Προέχει, λοιπόν, η λήψη από εμάς τους ίδιους των απαραιτήτων μέτρων σε ένα πλαίσιο δεοντολογίας και αυτορρύθμισης, με σκοπό την προάσπιση του κύρους του πολιτικού μας συστήματος έναντι των πολιτών που κάθε μέρα το αντιμετωπίζουν με ολοένα και αυξανόμ</w:t>
      </w:r>
      <w:r>
        <w:rPr>
          <w:rFonts w:eastAsia="Times New Roman" w:cs="Times New Roman"/>
          <w:szCs w:val="24"/>
        </w:rPr>
        <w:t xml:space="preserve">ενη αποστροφή. </w:t>
      </w:r>
    </w:p>
    <w:p w14:paraId="0A5DE0C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Δεν θα τοποθετηθώ συνολικά επί των άρθρων. Το έχουμε κάνει έτσι και αλλιώς πάρα πολλές φορές και έχουμε αναλώσει </w:t>
      </w:r>
      <w:r>
        <w:rPr>
          <w:rFonts w:eastAsia="Times New Roman" w:cs="Times New Roman"/>
          <w:szCs w:val="24"/>
        </w:rPr>
        <w:lastRenderedPageBreak/>
        <w:t xml:space="preserve">αρκετές ώρες κατά τη διάρκεια των </w:t>
      </w:r>
      <w:r>
        <w:rPr>
          <w:rFonts w:eastAsia="Times New Roman" w:cs="Times New Roman"/>
          <w:szCs w:val="24"/>
        </w:rPr>
        <w:t>ε</w:t>
      </w:r>
      <w:r>
        <w:rPr>
          <w:rFonts w:eastAsia="Times New Roman" w:cs="Times New Roman"/>
          <w:szCs w:val="24"/>
        </w:rPr>
        <w:t xml:space="preserve">πιτροπών και μάλιστα, επειδή είναι και ο κύριος Παρασκευόπουλος που προήδρευε, οφείλω να πω </w:t>
      </w:r>
      <w:r>
        <w:rPr>
          <w:rFonts w:eastAsia="Times New Roman" w:cs="Times New Roman"/>
          <w:szCs w:val="24"/>
        </w:rPr>
        <w:t>και από το Βήμα της Βουλής ότι ήταν μια ομαλή και συναινετική διαδικασία και ήταν ένας παραγωγικός διάλογος και παρ’ όλες τις αντιρρήσεις</w:t>
      </w:r>
      <w:r>
        <w:rPr>
          <w:rFonts w:eastAsia="Times New Roman" w:cs="Times New Roman"/>
          <w:szCs w:val="24"/>
        </w:rPr>
        <w:t>,</w:t>
      </w:r>
      <w:r>
        <w:rPr>
          <w:rFonts w:eastAsia="Times New Roman" w:cs="Times New Roman"/>
          <w:szCs w:val="24"/>
        </w:rPr>
        <w:t xml:space="preserve"> που μπορεί να είχαμε όλα τα κόμματα μεταξύ μας, τουλάχιστον ήταν μια πολύ σωστή διαδικασία και σε πάρα πολύ υψηλό επί</w:t>
      </w:r>
      <w:r>
        <w:rPr>
          <w:rFonts w:eastAsia="Times New Roman" w:cs="Times New Roman"/>
          <w:szCs w:val="24"/>
        </w:rPr>
        <w:t xml:space="preserve">πεδο. </w:t>
      </w:r>
    </w:p>
    <w:p w14:paraId="0A5DE0C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μόνη αναφορά που θα κάνω είναι για το άρθρο 86, περί ευθύνης Υπουργών. Επειδή έχει ακουστεί ότι εμείς δεν θα το στηρίξουμε ως Ένωση Κεντρώων, θέλω να είμαι συγκεκριμένος σε κάποια πράγματα, γιατί δεν γνωρίζουμε μέχρι το τέλος, μέχρι την τελική ψηφ</w:t>
      </w:r>
      <w:r>
        <w:rPr>
          <w:rFonts w:eastAsia="Times New Roman" w:cs="Times New Roman"/>
          <w:szCs w:val="24"/>
        </w:rPr>
        <w:t xml:space="preserve">οφορία τι θα κάνουμε. </w:t>
      </w:r>
    </w:p>
    <w:p w14:paraId="0A5DE0C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είμαστε υπέρ της αλλαγής του συγκεκριμένου άρθρου. Θεωρούμε ότι πρέπει να γίνει. Πρέπει να πάψει όλο αυτό που υπάρχει όσον αφορά την ευθύνη των Υπουργών. Όμως, από την άλλη, δεν μπορούμε να δεχθούμε ότι θα υπάρξει μια </w:t>
      </w:r>
      <w:r>
        <w:rPr>
          <w:rFonts w:eastAsia="Times New Roman" w:cs="Times New Roman"/>
          <w:szCs w:val="24"/>
        </w:rPr>
        <w:t xml:space="preserve">εικοσαετής μη παραγραφή για το κάθε αδίκημα, διότι στο τέλος της ημέρας υπάρχει και ο κίνδυνος κανένας Υπουργός να </w:t>
      </w:r>
      <w:r>
        <w:rPr>
          <w:rFonts w:eastAsia="Times New Roman" w:cs="Times New Roman"/>
          <w:szCs w:val="24"/>
        </w:rPr>
        <w:lastRenderedPageBreak/>
        <w:t>μην θέλει να αναλάβει τα καθήκοντά του και να φοβάται να υπογράψει το οτιδήποτε γιατί μπορεί να ενοχοποιηθεί στο μέλλον. Όμως, σίγουρα δεν μπ</w:t>
      </w:r>
      <w:r>
        <w:rPr>
          <w:rFonts w:eastAsia="Times New Roman" w:cs="Times New Roman"/>
          <w:szCs w:val="24"/>
        </w:rPr>
        <w:t>ορούμε να συνταχθούμε εκατό τοις εκατό στις προτάσεις</w:t>
      </w:r>
      <w:r>
        <w:rPr>
          <w:rFonts w:eastAsia="Times New Roman" w:cs="Times New Roman"/>
          <w:szCs w:val="24"/>
        </w:rPr>
        <w:t>,</w:t>
      </w:r>
      <w:r>
        <w:rPr>
          <w:rFonts w:eastAsia="Times New Roman" w:cs="Times New Roman"/>
          <w:szCs w:val="24"/>
        </w:rPr>
        <w:t xml:space="preserve"> που έχουν έρθει είτε από την Αξιωματική Αντιπολίτευση είτε από τη Συμπολίτευση. Θα δούμε στο τέλος της ημέρας πώς θα στηρίξουμε το συγκεκριμένο άρθρο με επιχειρήματα. </w:t>
      </w:r>
    </w:p>
    <w:p w14:paraId="0A5DE0C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θέλω ν</w:t>
      </w:r>
      <w:r>
        <w:rPr>
          <w:rFonts w:eastAsia="Times New Roman" w:cs="Times New Roman"/>
          <w:szCs w:val="24"/>
        </w:rPr>
        <w:t>α πούμε το εξής: Όταν αποκατασταθεί η κανονικότητα και η ομαλότητα στη λειτουργία του κοινοβουλευτικού μας συστήματος, όταν η Βουλή μας δεν θα φοβάται να αναμετρηθεί, όπως άλλωστε δεν το φοβόταν και μέχρι πρότινος, με την ανάδειξη ενός Προέδρου της Δημοκρα</w:t>
      </w:r>
      <w:r>
        <w:rPr>
          <w:rFonts w:eastAsia="Times New Roman" w:cs="Times New Roman"/>
          <w:szCs w:val="24"/>
        </w:rPr>
        <w:t>τίας ευρείας αποδοχής, όταν θα έχουν τελειώσει τα πρωτόγνωρα, εμφανή και μη, πολιτικά παιχνίδια της τελευταίας κοινοβουλευτικής περιόδου, τότε ίσως να είναι η κατάλληλη συγκυρία για την έναρξη διαβουλεύσεων περί συνταγματικής αναθεώρησης με πάρα πολύ σοβαρ</w:t>
      </w:r>
      <w:r>
        <w:rPr>
          <w:rFonts w:eastAsia="Times New Roman" w:cs="Times New Roman"/>
          <w:szCs w:val="24"/>
        </w:rPr>
        <w:t>ή πιθανότητα την επίτευξη πραγματικών και παραγωγικών αποτελεσμάτων.</w:t>
      </w:r>
    </w:p>
    <w:p w14:paraId="0A5DE0C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Θα τοποθετηθούμε και μέσω του Κοινοβουλευτικού Εκπροσώπου και μέσω του ομιλητή μας και του Προέδρου κατά τη διάρκεια της Ολομέλειας και σίγουρα την ώρα της ονομαστικής ψηφοφορίας επί των </w:t>
      </w:r>
      <w:r>
        <w:rPr>
          <w:rFonts w:eastAsia="Times New Roman" w:cs="Times New Roman"/>
          <w:szCs w:val="24"/>
        </w:rPr>
        <w:t xml:space="preserve">άρθρων. Άλλωστε, έχουμε καταθέσει και σχετικές προτάσεις για το ποια άρθρα θεωρούμε εμείς σημαντικά να αναθεωρηθούν και με ποιο τρόπο. </w:t>
      </w:r>
    </w:p>
    <w:p w14:paraId="0A5DE0C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0A5DE0C8" w14:textId="77777777" w:rsidR="00415E13" w:rsidRDefault="00E650A0">
      <w:pPr>
        <w:spacing w:line="600" w:lineRule="auto"/>
        <w:ind w:firstLine="720"/>
        <w:jc w:val="center"/>
        <w:rPr>
          <w:rFonts w:eastAsia="Times New Roman"/>
          <w:bCs/>
        </w:rPr>
      </w:pPr>
      <w:r w:rsidRPr="006651D3">
        <w:rPr>
          <w:rFonts w:eastAsia="Times New Roman"/>
          <w:bCs/>
        </w:rPr>
        <w:t>(Χειροκροτ</w:t>
      </w:r>
      <w:r>
        <w:rPr>
          <w:rFonts w:eastAsia="Times New Roman"/>
          <w:bCs/>
        </w:rPr>
        <w:t>ήματα από την πτέρυγα της Ένωσης Κεντρώων</w:t>
      </w:r>
      <w:r w:rsidRPr="006651D3">
        <w:rPr>
          <w:rFonts w:eastAsia="Times New Roman"/>
          <w:bCs/>
        </w:rPr>
        <w:t>)</w:t>
      </w:r>
    </w:p>
    <w:p w14:paraId="0A5DE0C9" w14:textId="77777777" w:rsidR="00415E13" w:rsidRDefault="00E650A0">
      <w:pPr>
        <w:spacing w:line="600" w:lineRule="auto"/>
        <w:ind w:firstLine="720"/>
        <w:jc w:val="both"/>
        <w:rPr>
          <w:rFonts w:eastAsia="Times New Roman"/>
          <w:bCs/>
        </w:rPr>
      </w:pPr>
      <w:r w:rsidRPr="009A1A38">
        <w:rPr>
          <w:rFonts w:eastAsia="Times New Roman"/>
          <w:b/>
          <w:bCs/>
        </w:rPr>
        <w:t>ΠΡΟΕΔΡΕΥΩΝ (Νικήτας Κακλαμάνης):</w:t>
      </w:r>
      <w:r w:rsidRPr="009A1A38">
        <w:rPr>
          <w:rFonts w:eastAsia="Times New Roman"/>
          <w:bCs/>
        </w:rPr>
        <w:t xml:space="preserve"> </w:t>
      </w:r>
      <w:r>
        <w:rPr>
          <w:rFonts w:eastAsia="Times New Roman"/>
          <w:bCs/>
        </w:rPr>
        <w:t xml:space="preserve">Όπως είπε ο </w:t>
      </w:r>
      <w:r>
        <w:rPr>
          <w:rFonts w:eastAsia="Times New Roman"/>
          <w:bCs/>
        </w:rPr>
        <w:t>Πρόεδρος, ξεκινάμε τον κατάλογο των ομιλητών. Λέω τους πέντε πρώτους, από τους οποίους οι δύο είναι εντός Αιθούσης, είναι ο κ. Παρασκευόπουλος και ο κ. Τραγάκης. Μετά ακολουθεί ο κ. Κυρίτσης, η κ</w:t>
      </w:r>
      <w:r>
        <w:rPr>
          <w:rFonts w:eastAsia="Times New Roman"/>
          <w:bCs/>
        </w:rPr>
        <w:t>.</w:t>
      </w:r>
      <w:r>
        <w:rPr>
          <w:rFonts w:eastAsia="Times New Roman"/>
          <w:bCs/>
        </w:rPr>
        <w:t xml:space="preserve"> Χριστοφιλοπούλου και ο κ. Δουζίνας. Έχει αποφασιστεί ο χρόν</w:t>
      </w:r>
      <w:r>
        <w:rPr>
          <w:rFonts w:eastAsia="Times New Roman"/>
          <w:bCs/>
        </w:rPr>
        <w:t>ος να είναι επτά λεπτά για όλους.</w:t>
      </w:r>
    </w:p>
    <w:p w14:paraId="0A5DE0CA" w14:textId="77777777" w:rsidR="00415E13" w:rsidRDefault="00E650A0">
      <w:pPr>
        <w:spacing w:line="600" w:lineRule="auto"/>
        <w:ind w:firstLine="720"/>
        <w:jc w:val="both"/>
        <w:rPr>
          <w:rFonts w:eastAsia="Times New Roman"/>
          <w:bCs/>
        </w:rPr>
      </w:pPr>
      <w:r>
        <w:rPr>
          <w:rFonts w:eastAsia="Times New Roman"/>
          <w:bCs/>
        </w:rPr>
        <w:t xml:space="preserve">Κύριε Παρασκευόπουλε, έχετε τον λόγο για επτά λεπτά. </w:t>
      </w:r>
    </w:p>
    <w:p w14:paraId="0A5DE0CB" w14:textId="77777777" w:rsidR="00415E13" w:rsidRDefault="00E650A0">
      <w:pPr>
        <w:spacing w:line="600" w:lineRule="auto"/>
        <w:ind w:firstLine="720"/>
        <w:jc w:val="both"/>
        <w:rPr>
          <w:rFonts w:eastAsia="Times New Roman"/>
          <w:bCs/>
        </w:rPr>
      </w:pPr>
      <w:r w:rsidRPr="009A1A38">
        <w:rPr>
          <w:rFonts w:eastAsia="Times New Roman"/>
          <w:b/>
          <w:bCs/>
        </w:rPr>
        <w:lastRenderedPageBreak/>
        <w:t>ΝΙΚΟΛΑΟΣ ΠΑΡΑΣΚΕΥΟΠΟΥΛΟΣ</w:t>
      </w:r>
      <w:r>
        <w:rPr>
          <w:rFonts w:eastAsia="Times New Roman"/>
          <w:b/>
          <w:bCs/>
        </w:rPr>
        <w:t xml:space="preserve">: </w:t>
      </w:r>
      <w:r>
        <w:rPr>
          <w:rFonts w:eastAsia="Times New Roman"/>
          <w:bCs/>
        </w:rPr>
        <w:t>Ευχαριστώ, κύριε Πρόεδρε, θα ήθελα να ξέρω αν θα έχω μια δυνατότητα να μιλήσω δύο λεπτά επιπλέον των επτά. Στα εννέα λεπτά πιστεύω ότι θα μπορ</w:t>
      </w:r>
      <w:r>
        <w:rPr>
          <w:rFonts w:eastAsia="Times New Roman"/>
          <w:bCs/>
        </w:rPr>
        <w:t>έσω να αξιοποιήσω και κάποια…</w:t>
      </w:r>
    </w:p>
    <w:p w14:paraId="0A5DE0CC" w14:textId="77777777" w:rsidR="00415E13" w:rsidRDefault="00E650A0">
      <w:pPr>
        <w:spacing w:line="600" w:lineRule="auto"/>
        <w:ind w:firstLine="720"/>
        <w:jc w:val="both"/>
        <w:rPr>
          <w:rFonts w:eastAsia="Times New Roman"/>
          <w:bCs/>
        </w:rPr>
      </w:pPr>
      <w:r w:rsidRPr="009A1A38">
        <w:rPr>
          <w:rFonts w:eastAsia="Times New Roman"/>
          <w:b/>
          <w:bCs/>
        </w:rPr>
        <w:t>ΠΡΟΕΔΡΕΥΩΝ (Νικήτας Κακλαμάνης):</w:t>
      </w:r>
      <w:r w:rsidRPr="009A1A38">
        <w:rPr>
          <w:rFonts w:eastAsia="Times New Roman"/>
          <w:bCs/>
        </w:rPr>
        <w:t xml:space="preserve"> </w:t>
      </w:r>
      <w:r>
        <w:rPr>
          <w:rFonts w:eastAsia="Times New Roman"/>
          <w:bCs/>
        </w:rPr>
        <w:t xml:space="preserve">Αρχίστε την ομιλία σας και θα έχετε και μια μικρή ανοχή. Όμως, είναι επτά λεπτά για όλους. </w:t>
      </w:r>
    </w:p>
    <w:p w14:paraId="0A5DE0CD" w14:textId="77777777" w:rsidR="00415E13" w:rsidRDefault="00E650A0">
      <w:pPr>
        <w:spacing w:line="600" w:lineRule="auto"/>
        <w:ind w:firstLine="720"/>
        <w:jc w:val="both"/>
        <w:rPr>
          <w:rFonts w:eastAsia="Times New Roman"/>
          <w:bCs/>
        </w:rPr>
      </w:pPr>
      <w:r w:rsidRPr="009A1A38">
        <w:rPr>
          <w:rFonts w:eastAsia="Times New Roman"/>
          <w:b/>
          <w:bCs/>
        </w:rPr>
        <w:t>ΝΙΚΟΛΑΟΣ ΠΑΡΑΣΚΕΥΟΠΟΥΛΟΣ</w:t>
      </w:r>
      <w:r>
        <w:rPr>
          <w:rFonts w:eastAsia="Times New Roman"/>
          <w:b/>
          <w:bCs/>
        </w:rPr>
        <w:t xml:space="preserve">: </w:t>
      </w:r>
      <w:r>
        <w:rPr>
          <w:rFonts w:eastAsia="Times New Roman"/>
          <w:bCs/>
        </w:rPr>
        <w:t>Όμως, κύριε Πρόεδρε, έχουν περάσει ήδη δεκαπέντε δευτερόλεπτα. Θα προσπαθήσ</w:t>
      </w:r>
      <w:r>
        <w:rPr>
          <w:rFonts w:eastAsia="Times New Roman"/>
          <w:bCs/>
        </w:rPr>
        <w:t>ω να κάνω γρήγορα και να πω κατ</w:t>
      </w:r>
      <w:r>
        <w:rPr>
          <w:rFonts w:eastAsia="Times New Roman"/>
          <w:bCs/>
        </w:rPr>
        <w:t xml:space="preserve">’ </w:t>
      </w:r>
      <w:r>
        <w:rPr>
          <w:rFonts w:eastAsia="Times New Roman"/>
          <w:bCs/>
        </w:rPr>
        <w:t>αρχ</w:t>
      </w:r>
      <w:r>
        <w:rPr>
          <w:rFonts w:eastAsia="Times New Roman"/>
          <w:bCs/>
        </w:rPr>
        <w:t>ά</w:t>
      </w:r>
      <w:r>
        <w:rPr>
          <w:rFonts w:eastAsia="Times New Roman"/>
          <w:bCs/>
        </w:rPr>
        <w:t>ς</w:t>
      </w:r>
      <w:r>
        <w:rPr>
          <w:rFonts w:eastAsia="Times New Roman"/>
          <w:bCs/>
        </w:rPr>
        <w:t xml:space="preserve">, ότι ο κ. Κατρούγκαλος εκφράζοντας ευχαριστίες για τα μέλη της </w:t>
      </w:r>
      <w:r>
        <w:rPr>
          <w:rFonts w:eastAsia="Times New Roman"/>
          <w:bCs/>
        </w:rPr>
        <w:t>α</w:t>
      </w:r>
      <w:r>
        <w:rPr>
          <w:rFonts w:eastAsia="Times New Roman"/>
          <w:bCs/>
        </w:rPr>
        <w:t xml:space="preserve">ναθεωρητικής </w:t>
      </w:r>
      <w:r>
        <w:rPr>
          <w:rFonts w:eastAsia="Times New Roman"/>
          <w:bCs/>
        </w:rPr>
        <w:t>ε</w:t>
      </w:r>
      <w:r>
        <w:rPr>
          <w:rFonts w:eastAsia="Times New Roman"/>
          <w:bCs/>
        </w:rPr>
        <w:t xml:space="preserve">πιτροπής και τη συμβολή τους στο δημιουργικό κλίμα, το οποίο είχαμε, με κάλυψε και μπορώ έτσι να είμαι σύντομος. </w:t>
      </w:r>
    </w:p>
    <w:p w14:paraId="0A5DE0CE" w14:textId="77777777" w:rsidR="00415E13" w:rsidRDefault="00E650A0">
      <w:pPr>
        <w:spacing w:line="600" w:lineRule="auto"/>
        <w:ind w:firstLine="720"/>
        <w:jc w:val="both"/>
        <w:rPr>
          <w:rFonts w:eastAsia="Times New Roman"/>
          <w:bCs/>
        </w:rPr>
      </w:pPr>
      <w:r>
        <w:rPr>
          <w:rFonts w:eastAsia="Times New Roman"/>
          <w:bCs/>
        </w:rPr>
        <w:t>Επομένως, θα επεκταθώ μόν</w:t>
      </w:r>
      <w:r>
        <w:rPr>
          <w:rFonts w:eastAsia="Times New Roman"/>
          <w:bCs/>
        </w:rPr>
        <w:t xml:space="preserve">ο σε δύο οφειλόμενες αναφορές. </w:t>
      </w:r>
    </w:p>
    <w:p w14:paraId="0A5DE0CF" w14:textId="77777777" w:rsidR="00415E13" w:rsidRDefault="00E650A0">
      <w:pPr>
        <w:spacing w:line="600" w:lineRule="auto"/>
        <w:ind w:firstLine="720"/>
        <w:jc w:val="both"/>
        <w:rPr>
          <w:rFonts w:eastAsia="Times New Roman"/>
          <w:bCs/>
        </w:rPr>
      </w:pPr>
      <w:r>
        <w:rPr>
          <w:rFonts w:eastAsia="Times New Roman"/>
          <w:bCs/>
        </w:rPr>
        <w:t xml:space="preserve">Η μια είναι στον Αντιπρόεδρο, τον κ. Τραγάκη, όχι μόνο λόγω της εμπειρίας του η οποία είναι πασίγνωστη, αλλά λόγω </w:t>
      </w:r>
      <w:r>
        <w:rPr>
          <w:rFonts w:eastAsia="Times New Roman"/>
          <w:bCs/>
        </w:rPr>
        <w:lastRenderedPageBreak/>
        <w:t xml:space="preserve">και του κοινοβουλευτικού ήθους με το οποίο βοήθησε τη διαδικασία και επίσης, και στον ίδιο τον κ. Κατρούγκαλο </w:t>
      </w:r>
      <w:r>
        <w:rPr>
          <w:rFonts w:eastAsia="Times New Roman"/>
          <w:bCs/>
        </w:rPr>
        <w:t xml:space="preserve">ο οποίος, βεβαίως, δεν θα μπορούσε να ευχαριστήσει τον εαυτό του και βεβαίως, ευχαριστίες απευθύνονται σε όλα τα μέλη της </w:t>
      </w:r>
      <w:r>
        <w:rPr>
          <w:rFonts w:eastAsia="Times New Roman"/>
          <w:bCs/>
        </w:rPr>
        <w:t>ε</w:t>
      </w:r>
      <w:r>
        <w:rPr>
          <w:rFonts w:eastAsia="Times New Roman"/>
          <w:bCs/>
        </w:rPr>
        <w:t xml:space="preserve">πιτροπής ένα προς ένα. </w:t>
      </w:r>
    </w:p>
    <w:p w14:paraId="0A5DE0D0" w14:textId="77777777" w:rsidR="00415E13" w:rsidRDefault="00E650A0">
      <w:pPr>
        <w:spacing w:line="600" w:lineRule="auto"/>
        <w:ind w:firstLine="720"/>
        <w:jc w:val="both"/>
        <w:rPr>
          <w:rFonts w:eastAsia="Times New Roman"/>
          <w:bCs/>
        </w:rPr>
      </w:pPr>
      <w:r>
        <w:rPr>
          <w:rFonts w:eastAsia="Times New Roman"/>
          <w:bCs/>
        </w:rPr>
        <w:t xml:space="preserve">Θέλω να πω ότι η </w:t>
      </w:r>
      <w:r>
        <w:rPr>
          <w:rFonts w:eastAsia="Times New Roman"/>
          <w:bCs/>
        </w:rPr>
        <w:t>σ</w:t>
      </w:r>
      <w:r>
        <w:rPr>
          <w:rFonts w:eastAsia="Times New Roman"/>
          <w:bCs/>
        </w:rPr>
        <w:t>υνταγματική αυτή Αναθεώρηση, η οποία επιχειρείται, αν έχει ένα βασικό χαρακτηριστικό -σε ό,</w:t>
      </w:r>
      <w:r>
        <w:rPr>
          <w:rFonts w:eastAsia="Times New Roman"/>
          <w:bCs/>
        </w:rPr>
        <w:t>τι αφορά ιδιαίτερα μάλιστα στις προτάσεις του ΣΥΡΙΖΑ-, κατά τη γνώμη μου, είναι η ειλικρίνεια. Δεν πρόκειται για μια πρόταση η οποία αποσκοπεί σε ένα πολιτικό όφελος ενόψει των προσεχών εκλογών ή εν</w:t>
      </w:r>
      <w:r>
        <w:rPr>
          <w:rFonts w:eastAsia="Times New Roman"/>
          <w:bCs/>
        </w:rPr>
        <w:t xml:space="preserve"> </w:t>
      </w:r>
      <w:r>
        <w:rPr>
          <w:rFonts w:eastAsia="Times New Roman"/>
          <w:bCs/>
        </w:rPr>
        <w:t>όψει των μεταπροσεχών εκλογών και του μέλλοντος προς εμπέ</w:t>
      </w:r>
      <w:r>
        <w:rPr>
          <w:rFonts w:eastAsia="Times New Roman"/>
          <w:bCs/>
        </w:rPr>
        <w:t>δωση της εξουσίας της Αριστεράς ή οποιασδήποτε εξουσίας. Είναι μια πρόταση η οποία επιδιώκει αυτό το οποίο δείχνει. Τι δηλαδή; Μια διόρθωση δυσλειτουργιών στη λειτουργία του δημοκρατικού πολιτεύματος και των εκφάνσεών του, των ειδικών του λειτουργιών και μ</w:t>
      </w:r>
      <w:r>
        <w:rPr>
          <w:rFonts w:eastAsia="Times New Roman"/>
          <w:bCs/>
        </w:rPr>
        <w:t>ια ενίσχυση κάποιων από τα ατομικά και από τα κοινωνικά δικαιώματα, τα οποία φάνηκαν ότι τη χρειάζονται, εν</w:t>
      </w:r>
      <w:r>
        <w:rPr>
          <w:rFonts w:eastAsia="Times New Roman"/>
          <w:bCs/>
        </w:rPr>
        <w:t xml:space="preserve"> </w:t>
      </w:r>
      <w:r>
        <w:rPr>
          <w:rFonts w:eastAsia="Times New Roman"/>
          <w:bCs/>
        </w:rPr>
        <w:t>όψει και της κρίσης την οποία περάσαμε η ο</w:t>
      </w:r>
      <w:r>
        <w:rPr>
          <w:rFonts w:eastAsia="Times New Roman"/>
          <w:bCs/>
        </w:rPr>
        <w:lastRenderedPageBreak/>
        <w:t xml:space="preserve">ποία, βεβαίως, επηρέασε και την κοινωνική ζωή, αλλά επηρέασε, όπως ξέρουμε σε βαθμό δοκιμασίας, και τη λειτουργία των πολιτικών θεσμών. </w:t>
      </w:r>
    </w:p>
    <w:p w14:paraId="0A5DE0D1" w14:textId="77777777" w:rsidR="00415E13" w:rsidRDefault="00E650A0">
      <w:pPr>
        <w:spacing w:line="600" w:lineRule="auto"/>
        <w:ind w:firstLine="720"/>
        <w:jc w:val="both"/>
        <w:rPr>
          <w:rFonts w:eastAsia="Times New Roman"/>
          <w:bCs/>
        </w:rPr>
      </w:pPr>
      <w:r>
        <w:rPr>
          <w:rFonts w:eastAsia="Times New Roman"/>
          <w:bCs/>
        </w:rPr>
        <w:t>Θα ήθελα να πω στο ίδιο σημείο, αναφερόμενος στην ειλικρίνεια των προτάσεων τ</w:t>
      </w:r>
      <w:r>
        <w:rPr>
          <w:rFonts w:eastAsia="Times New Roman"/>
          <w:bCs/>
        </w:rPr>
        <w:t>ου ΣΥΡΙΖΑ, το εξής: ότι δεν είναι η στιγμή αυτή προκειμένου να κρίνουμε τις προτάσεις για αναθεώρηση με βάση τα κίνητρα τα οποία μπορεί να υπάρχουν. Αυτή τη στιγμή είμαστε υποχρεωμένοι να κρίνουμε τις προτάσεις με βάση την ευστοχία τους, με βάση την ορθότη</w:t>
      </w:r>
      <w:r>
        <w:rPr>
          <w:rFonts w:eastAsia="Times New Roman"/>
          <w:bCs/>
        </w:rPr>
        <w:t xml:space="preserve">τά τους. </w:t>
      </w:r>
    </w:p>
    <w:p w14:paraId="0A5DE0D2" w14:textId="77777777" w:rsidR="00415E13" w:rsidRDefault="00E650A0">
      <w:pPr>
        <w:spacing w:line="600" w:lineRule="auto"/>
        <w:ind w:firstLine="720"/>
        <w:jc w:val="both"/>
        <w:rPr>
          <w:rFonts w:eastAsia="Times New Roman"/>
          <w:bCs/>
        </w:rPr>
      </w:pPr>
      <w:r>
        <w:rPr>
          <w:rFonts w:eastAsia="Times New Roman"/>
          <w:bCs/>
        </w:rPr>
        <w:t>Ετοιμάζεται ένας ανώτατος κανονιστικός χάρτης, ο οποίος υπάρχει προσδοκία ότι θα είναι σε λειτουργία για πολλά χρόνια. Όταν μετά από δέκα είκοσι χρόνια ίσως θα δοκιμάζεται μια συνταγματική ρύθμιση η οποία ψηφίστηκε με την Αναθεώρηση αυτή, τότε θα</w:t>
      </w:r>
      <w:r>
        <w:rPr>
          <w:rFonts w:eastAsia="Times New Roman"/>
          <w:bCs/>
        </w:rPr>
        <w:t xml:space="preserve"> έχει πολύ μικρή σημασία ποιες ήταν οι προθέσεις. Όντως υπάρχει η πρόταση της Νέας Δημοκρατίας, η οποία ζητά οι εκλογές να γίνονται ανά τετραετία. Αυτό το προτείνει ένα κόμμα το οποίο ζητούσε κάθε μέρα εκλογές. Όντως εδώ φαίνεται τα κίνητρα και η ρύθμιση ν</w:t>
      </w:r>
      <w:r>
        <w:rPr>
          <w:rFonts w:eastAsia="Times New Roman"/>
          <w:bCs/>
        </w:rPr>
        <w:t xml:space="preserve">α έρχονται σε μια αντίθεση. </w:t>
      </w:r>
    </w:p>
    <w:p w14:paraId="0A5DE0D3" w14:textId="77777777" w:rsidR="00415E13" w:rsidRDefault="00E650A0">
      <w:pPr>
        <w:spacing w:line="600" w:lineRule="auto"/>
        <w:ind w:firstLine="720"/>
        <w:jc w:val="both"/>
        <w:rPr>
          <w:rFonts w:eastAsia="Times New Roman"/>
          <w:bCs/>
        </w:rPr>
      </w:pPr>
      <w:r>
        <w:rPr>
          <w:rFonts w:eastAsia="Times New Roman"/>
          <w:bCs/>
        </w:rPr>
        <w:lastRenderedPageBreak/>
        <w:t>Δεν θα ασχοληθούμε με αυτό. Θα δούμε η ρύθμιση αν είναι αυτή η οποία χρειάζεται η χώρα σε βάθος χρόνου. Όπως, επίσης, το ίδιο περίπου θα ήθελα να πω και σε σχέση με την τοποθέτηση του ΚΚΕ. Οι συνάδελφοι είπαν εδώ ότι αμφισβητού</w:t>
      </w:r>
      <w:r>
        <w:rPr>
          <w:rFonts w:eastAsia="Times New Roman"/>
          <w:bCs/>
        </w:rPr>
        <w:t xml:space="preserve">ν τα κίνητρα ορισμένων ρυθμίσεων επειδή προέρχονται από μια </w:t>
      </w:r>
      <w:r>
        <w:rPr>
          <w:rFonts w:eastAsia="Times New Roman"/>
          <w:bCs/>
        </w:rPr>
        <w:t>κ</w:t>
      </w:r>
      <w:r>
        <w:rPr>
          <w:rFonts w:eastAsia="Times New Roman"/>
          <w:bCs/>
        </w:rPr>
        <w:t xml:space="preserve">υβέρνηση η οποία σε ό,τι αφορά, ας πούμε, την διεξαγωγή των δημοψηφισμάτων είχε μια άλλη πρακτική. </w:t>
      </w:r>
    </w:p>
    <w:p w14:paraId="0A5DE0D4" w14:textId="77777777" w:rsidR="00415E13" w:rsidRDefault="00E650A0">
      <w:pPr>
        <w:spacing w:line="600" w:lineRule="auto"/>
        <w:ind w:firstLine="720"/>
        <w:jc w:val="both"/>
        <w:rPr>
          <w:rFonts w:eastAsia="Times New Roman"/>
          <w:bCs/>
        </w:rPr>
      </w:pPr>
      <w:r>
        <w:rPr>
          <w:rFonts w:eastAsia="Times New Roman"/>
          <w:bCs/>
        </w:rPr>
        <w:t>Ας ξεχάσουμε τα κίνητρα και ας δούμε οι ρυθμίσεις οι οποίες προσπαθούμε να παραγάγουμε αν είναι</w:t>
      </w:r>
      <w:r>
        <w:rPr>
          <w:rFonts w:eastAsia="Times New Roman"/>
          <w:bCs/>
        </w:rPr>
        <w:t xml:space="preserve"> αυτές τις οποίες χρειάζεται η </w:t>
      </w:r>
      <w:r>
        <w:rPr>
          <w:rFonts w:eastAsia="Times New Roman"/>
          <w:bCs/>
        </w:rPr>
        <w:t>δ</w:t>
      </w:r>
      <w:r>
        <w:rPr>
          <w:rFonts w:eastAsia="Times New Roman"/>
          <w:bCs/>
        </w:rPr>
        <w:t>ημοκρατία, αυτές τις οποίες χρειάζεται η χώρα.</w:t>
      </w:r>
    </w:p>
    <w:p w14:paraId="0A5DE0D5" w14:textId="77777777" w:rsidR="00415E13" w:rsidRDefault="00E650A0">
      <w:pPr>
        <w:spacing w:line="600" w:lineRule="auto"/>
        <w:ind w:firstLine="720"/>
        <w:jc w:val="both"/>
        <w:rPr>
          <w:rFonts w:eastAsia="Times New Roman"/>
          <w:bCs/>
        </w:rPr>
      </w:pPr>
      <w:r>
        <w:rPr>
          <w:rFonts w:eastAsia="Times New Roman"/>
          <w:bCs/>
        </w:rPr>
        <w:t xml:space="preserve">Αν θέλετε, και η ειλικρίνεια των προθέσεων του ΣΥΡΙΖΑ φαίνεται από το γεγονός, ότι στις προτάσεις του σημαία φαίνεται να αποτελεί η </w:t>
      </w:r>
      <w:r>
        <w:rPr>
          <w:rFonts w:eastAsia="Times New Roman"/>
          <w:bCs/>
        </w:rPr>
        <w:t>α</w:t>
      </w:r>
      <w:r>
        <w:rPr>
          <w:rFonts w:eastAsia="Times New Roman"/>
          <w:bCs/>
        </w:rPr>
        <w:t>ναθεώρηση του άρθρου 86, ώστε να μπορεί να ε</w:t>
      </w:r>
      <w:r>
        <w:rPr>
          <w:rFonts w:eastAsia="Times New Roman"/>
          <w:bCs/>
        </w:rPr>
        <w:t xml:space="preserve">ίναι ουσιαστική η αναζήτηση ποινικών ευθυνών από πολιτικούς. </w:t>
      </w:r>
    </w:p>
    <w:p w14:paraId="0A5DE0D6" w14:textId="77777777" w:rsidR="00415E13" w:rsidRDefault="00E650A0">
      <w:pPr>
        <w:spacing w:line="600" w:lineRule="auto"/>
        <w:ind w:firstLine="709"/>
        <w:jc w:val="both"/>
        <w:rPr>
          <w:rFonts w:eastAsia="Times New Roman"/>
          <w:szCs w:val="24"/>
        </w:rPr>
      </w:pPr>
      <w:r>
        <w:rPr>
          <w:rFonts w:eastAsia="Times New Roman"/>
          <w:bCs/>
        </w:rPr>
        <w:t xml:space="preserve">Αντίθετα, το θέμα το οποίο κυρίως φαίνεται να ενδιαφέρει τη Νέα Δημοκρατία, εάν κρίνω από τις τελευταίες τοποθετήσεις </w:t>
      </w:r>
      <w:r>
        <w:rPr>
          <w:rFonts w:eastAsia="Times New Roman"/>
          <w:bCs/>
        </w:rPr>
        <w:lastRenderedPageBreak/>
        <w:t xml:space="preserve">αλλά και από επικοινωνιακή προβολή των ζητημάτων του Συντάγματος από εκείνη </w:t>
      </w:r>
      <w:r>
        <w:rPr>
          <w:rFonts w:eastAsia="Times New Roman"/>
          <w:bCs/>
        </w:rPr>
        <w:t xml:space="preserve">την πλευρά, είναι το άρθρο 32. </w:t>
      </w:r>
      <w:r w:rsidRPr="00F91334">
        <w:rPr>
          <w:rFonts w:eastAsia="Times New Roman"/>
          <w:szCs w:val="24"/>
        </w:rPr>
        <w:t>Βεβαίως</w:t>
      </w:r>
      <w:r>
        <w:rPr>
          <w:rFonts w:eastAsia="Times New Roman"/>
          <w:szCs w:val="24"/>
        </w:rPr>
        <w:t>,</w:t>
      </w:r>
      <w:r w:rsidRPr="00F91334">
        <w:rPr>
          <w:rFonts w:eastAsia="Times New Roman"/>
          <w:szCs w:val="24"/>
        </w:rPr>
        <w:t xml:space="preserve"> το άρθρο 32 αφορά την πολιτική </w:t>
      </w:r>
      <w:r>
        <w:rPr>
          <w:rFonts w:eastAsia="Times New Roman"/>
          <w:szCs w:val="24"/>
        </w:rPr>
        <w:t>ροή και την εναλλαγή</w:t>
      </w:r>
      <w:r w:rsidRPr="00F91334">
        <w:rPr>
          <w:rFonts w:eastAsia="Times New Roman"/>
          <w:szCs w:val="24"/>
        </w:rPr>
        <w:t xml:space="preserve"> των κυβερνήσεων</w:t>
      </w:r>
      <w:r>
        <w:rPr>
          <w:rFonts w:eastAsia="Times New Roman"/>
          <w:szCs w:val="24"/>
        </w:rPr>
        <w:t>. Δ</w:t>
      </w:r>
      <w:r w:rsidRPr="00F91334">
        <w:rPr>
          <w:rFonts w:eastAsia="Times New Roman"/>
          <w:szCs w:val="24"/>
        </w:rPr>
        <w:t>εν είναι ένα άρθρο το οποίο σε βάθος χρόνου προσπαθεί να δει τα ζητήματα των δικαιωμάτων και της δημοκρατίας</w:t>
      </w:r>
      <w:r>
        <w:rPr>
          <w:rFonts w:eastAsia="Times New Roman"/>
          <w:szCs w:val="24"/>
        </w:rPr>
        <w:t>.</w:t>
      </w:r>
    </w:p>
    <w:p w14:paraId="0A5DE0D7" w14:textId="77777777" w:rsidR="00415E13" w:rsidRDefault="00E650A0">
      <w:pPr>
        <w:spacing w:line="600" w:lineRule="auto"/>
        <w:ind w:firstLine="720"/>
        <w:jc w:val="both"/>
        <w:rPr>
          <w:rFonts w:eastAsia="Times New Roman"/>
          <w:szCs w:val="24"/>
        </w:rPr>
      </w:pPr>
      <w:r>
        <w:rPr>
          <w:rFonts w:eastAsia="Times New Roman"/>
          <w:szCs w:val="24"/>
        </w:rPr>
        <w:t>Τ</w:t>
      </w:r>
      <w:r w:rsidRPr="00F91334">
        <w:rPr>
          <w:rFonts w:eastAsia="Times New Roman"/>
          <w:szCs w:val="24"/>
        </w:rPr>
        <w:t>ώρα</w:t>
      </w:r>
      <w:r>
        <w:rPr>
          <w:rFonts w:eastAsia="Times New Roman"/>
          <w:szCs w:val="24"/>
        </w:rPr>
        <w:t>,</w:t>
      </w:r>
      <w:r w:rsidRPr="00F91334">
        <w:rPr>
          <w:rFonts w:eastAsia="Times New Roman"/>
          <w:szCs w:val="24"/>
        </w:rPr>
        <w:t xml:space="preserve"> πια είναι τα θέματα τα οποία σ</w:t>
      </w:r>
      <w:r w:rsidRPr="00F91334">
        <w:rPr>
          <w:rFonts w:eastAsia="Times New Roman"/>
          <w:szCs w:val="24"/>
        </w:rPr>
        <w:t>τις προτάσεις αυτές βαραίνουν</w:t>
      </w:r>
      <w:r>
        <w:rPr>
          <w:rFonts w:eastAsia="Times New Roman"/>
          <w:szCs w:val="24"/>
        </w:rPr>
        <w:t>,</w:t>
      </w:r>
      <w:r w:rsidRPr="00F91334">
        <w:rPr>
          <w:rFonts w:eastAsia="Times New Roman"/>
          <w:szCs w:val="24"/>
        </w:rPr>
        <w:t xml:space="preserve"> είναι</w:t>
      </w:r>
      <w:r>
        <w:rPr>
          <w:rFonts w:eastAsia="Times New Roman"/>
          <w:szCs w:val="24"/>
        </w:rPr>
        <w:t xml:space="preserve"> </w:t>
      </w:r>
      <w:r w:rsidRPr="00F91334">
        <w:rPr>
          <w:rFonts w:eastAsia="Times New Roman"/>
          <w:szCs w:val="24"/>
        </w:rPr>
        <w:t>γνωστά</w:t>
      </w:r>
      <w:r>
        <w:rPr>
          <w:rFonts w:eastAsia="Times New Roman"/>
          <w:szCs w:val="24"/>
        </w:rPr>
        <w:t xml:space="preserve">. Είναι </w:t>
      </w:r>
      <w:r w:rsidRPr="00F91334">
        <w:rPr>
          <w:rFonts w:eastAsia="Times New Roman"/>
          <w:szCs w:val="24"/>
        </w:rPr>
        <w:t>το</w:t>
      </w:r>
      <w:r>
        <w:rPr>
          <w:rFonts w:eastAsia="Times New Roman"/>
          <w:szCs w:val="24"/>
        </w:rPr>
        <w:t xml:space="preserve"> άρθρο</w:t>
      </w:r>
      <w:r w:rsidRPr="00F91334">
        <w:rPr>
          <w:rFonts w:eastAsia="Times New Roman"/>
          <w:szCs w:val="24"/>
        </w:rPr>
        <w:t xml:space="preserve"> 86</w:t>
      </w:r>
      <w:r>
        <w:rPr>
          <w:rFonts w:eastAsia="Times New Roman"/>
          <w:szCs w:val="24"/>
        </w:rPr>
        <w:t>, η</w:t>
      </w:r>
      <w:r w:rsidRPr="00F91334">
        <w:rPr>
          <w:rFonts w:eastAsia="Times New Roman"/>
          <w:szCs w:val="24"/>
        </w:rPr>
        <w:t xml:space="preserve"> αναλογικότητα</w:t>
      </w:r>
      <w:r>
        <w:rPr>
          <w:rFonts w:eastAsia="Times New Roman"/>
          <w:szCs w:val="24"/>
        </w:rPr>
        <w:t>, η</w:t>
      </w:r>
      <w:r w:rsidRPr="00F91334">
        <w:rPr>
          <w:rFonts w:eastAsia="Times New Roman"/>
          <w:szCs w:val="24"/>
        </w:rPr>
        <w:t xml:space="preserve"> μη διάλυση της Βουλής</w:t>
      </w:r>
      <w:r>
        <w:rPr>
          <w:rFonts w:eastAsia="Times New Roman"/>
          <w:szCs w:val="24"/>
        </w:rPr>
        <w:t>. Μ</w:t>
      </w:r>
      <w:r w:rsidRPr="00F91334">
        <w:rPr>
          <w:rFonts w:eastAsia="Times New Roman"/>
          <w:szCs w:val="24"/>
        </w:rPr>
        <w:t>εταξύ των δικαιωμάτων τα οποία ζητούμε να αναθεωρηθούν</w:t>
      </w:r>
      <w:r>
        <w:rPr>
          <w:rFonts w:eastAsia="Times New Roman"/>
          <w:szCs w:val="24"/>
        </w:rPr>
        <w:t>,</w:t>
      </w:r>
      <w:r w:rsidRPr="00F91334">
        <w:rPr>
          <w:rFonts w:eastAsia="Times New Roman"/>
          <w:szCs w:val="24"/>
        </w:rPr>
        <w:t xml:space="preserve"> επιτρέψτε μου προσωπικά να τονίσω την πρόταση αναθεώρησης του άρθρου 25</w:t>
      </w:r>
      <w:r>
        <w:rPr>
          <w:rFonts w:eastAsia="Times New Roman"/>
          <w:szCs w:val="24"/>
        </w:rPr>
        <w:t>,</w:t>
      </w:r>
      <w:r w:rsidRPr="00F91334">
        <w:rPr>
          <w:rFonts w:eastAsia="Times New Roman"/>
          <w:szCs w:val="24"/>
        </w:rPr>
        <w:t xml:space="preserve"> διότι από αυτήν προκ</w:t>
      </w:r>
      <w:r w:rsidRPr="00F91334">
        <w:rPr>
          <w:rFonts w:eastAsia="Times New Roman"/>
          <w:szCs w:val="24"/>
        </w:rPr>
        <w:t>ύπτει κάτι πολύ σημαντικό</w:t>
      </w:r>
      <w:r>
        <w:rPr>
          <w:rFonts w:eastAsia="Times New Roman"/>
          <w:szCs w:val="24"/>
        </w:rPr>
        <w:t>, να μην προβλέπεται δηλαδή πλέον η καταχρηστική</w:t>
      </w:r>
      <w:r w:rsidRPr="00F91334">
        <w:rPr>
          <w:rFonts w:eastAsia="Times New Roman"/>
          <w:szCs w:val="24"/>
        </w:rPr>
        <w:t xml:space="preserve"> άσκηση δικαιωμάτων </w:t>
      </w:r>
      <w:r>
        <w:rPr>
          <w:rFonts w:eastAsia="Times New Roman"/>
          <w:szCs w:val="24"/>
        </w:rPr>
        <w:t>ως εν</w:t>
      </w:r>
      <w:r w:rsidRPr="00F91334">
        <w:rPr>
          <w:rFonts w:eastAsia="Times New Roman"/>
          <w:szCs w:val="24"/>
        </w:rPr>
        <w:t>άσ</w:t>
      </w:r>
      <w:r>
        <w:rPr>
          <w:rFonts w:eastAsia="Times New Roman"/>
          <w:szCs w:val="24"/>
        </w:rPr>
        <w:t>κ</w:t>
      </w:r>
      <w:r w:rsidRPr="00F91334">
        <w:rPr>
          <w:rFonts w:eastAsia="Times New Roman"/>
          <w:szCs w:val="24"/>
        </w:rPr>
        <w:t>ηση των δικαιωμάτων</w:t>
      </w:r>
      <w:r>
        <w:rPr>
          <w:rFonts w:eastAsia="Times New Roman"/>
          <w:szCs w:val="24"/>
        </w:rPr>
        <w:t>.</w:t>
      </w:r>
      <w:r w:rsidRPr="00F91334">
        <w:rPr>
          <w:rFonts w:eastAsia="Times New Roman"/>
          <w:szCs w:val="24"/>
        </w:rPr>
        <w:t xml:space="preserve"> Δεν είναι σωστό αυτό</w:t>
      </w:r>
      <w:r>
        <w:rPr>
          <w:rFonts w:eastAsia="Times New Roman"/>
          <w:szCs w:val="24"/>
        </w:rPr>
        <w:t>. Π</w:t>
      </w:r>
      <w:r w:rsidRPr="00F91334">
        <w:rPr>
          <w:rFonts w:eastAsia="Times New Roman"/>
          <w:szCs w:val="24"/>
        </w:rPr>
        <w:t>έρα από την αντιδραστική λειτουργία που μπορεί να υπήρξε στο παρελθόν στη χρήση</w:t>
      </w:r>
      <w:r>
        <w:rPr>
          <w:rFonts w:eastAsia="Times New Roman"/>
          <w:szCs w:val="24"/>
        </w:rPr>
        <w:t>,</w:t>
      </w:r>
      <w:r w:rsidRPr="00F91334">
        <w:rPr>
          <w:rFonts w:eastAsia="Times New Roman"/>
          <w:szCs w:val="24"/>
        </w:rPr>
        <w:t xml:space="preserve"> στην προσφυγή της κατάχρησης δ</w:t>
      </w:r>
      <w:r w:rsidRPr="00F91334">
        <w:rPr>
          <w:rFonts w:eastAsia="Times New Roman"/>
          <w:szCs w:val="24"/>
        </w:rPr>
        <w:t>ικαιώματος</w:t>
      </w:r>
      <w:r>
        <w:rPr>
          <w:rFonts w:eastAsia="Times New Roman"/>
          <w:szCs w:val="24"/>
        </w:rPr>
        <w:t>,</w:t>
      </w:r>
      <w:r w:rsidRPr="00F91334">
        <w:rPr>
          <w:rFonts w:eastAsia="Times New Roman"/>
          <w:szCs w:val="24"/>
        </w:rPr>
        <w:t xml:space="preserve"> αυτό </w:t>
      </w:r>
      <w:r>
        <w:rPr>
          <w:rFonts w:eastAsia="Times New Roman"/>
          <w:szCs w:val="24"/>
        </w:rPr>
        <w:t xml:space="preserve">που </w:t>
      </w:r>
      <w:r w:rsidRPr="00F91334">
        <w:rPr>
          <w:rFonts w:eastAsia="Times New Roman"/>
          <w:szCs w:val="24"/>
        </w:rPr>
        <w:t xml:space="preserve">πρέπει να πούμε είναι ότι τα ατομικά και </w:t>
      </w:r>
      <w:r>
        <w:rPr>
          <w:rFonts w:eastAsia="Times New Roman"/>
          <w:szCs w:val="24"/>
        </w:rPr>
        <w:t xml:space="preserve">τα </w:t>
      </w:r>
      <w:r w:rsidRPr="00F91334">
        <w:rPr>
          <w:rFonts w:eastAsia="Times New Roman"/>
          <w:szCs w:val="24"/>
        </w:rPr>
        <w:t xml:space="preserve">κοινωνικά δικαιώματα που εντάσσονται στο </w:t>
      </w:r>
      <w:r>
        <w:rPr>
          <w:rFonts w:eastAsia="Times New Roman"/>
          <w:szCs w:val="24"/>
        </w:rPr>
        <w:t>Σ</w:t>
      </w:r>
      <w:r w:rsidRPr="00F91334">
        <w:rPr>
          <w:rFonts w:eastAsia="Times New Roman"/>
          <w:szCs w:val="24"/>
        </w:rPr>
        <w:t>ύνταγμά μας μέχρι το άρθρο 25</w:t>
      </w:r>
      <w:r>
        <w:rPr>
          <w:rFonts w:eastAsia="Times New Roman"/>
          <w:szCs w:val="24"/>
        </w:rPr>
        <w:t>,</w:t>
      </w:r>
      <w:r w:rsidRPr="00F91334">
        <w:rPr>
          <w:rFonts w:eastAsia="Times New Roman"/>
          <w:szCs w:val="24"/>
        </w:rPr>
        <w:t xml:space="preserve"> είναι δικαιώματα αξιοπρεπούς επιβίωσης</w:t>
      </w:r>
      <w:r>
        <w:rPr>
          <w:rFonts w:eastAsia="Times New Roman"/>
          <w:szCs w:val="24"/>
        </w:rPr>
        <w:t xml:space="preserve"> κ</w:t>
      </w:r>
      <w:r w:rsidRPr="00F91334">
        <w:rPr>
          <w:rFonts w:eastAsia="Times New Roman"/>
          <w:szCs w:val="24"/>
        </w:rPr>
        <w:t xml:space="preserve">αι η αξιοπρεπής επιβίωση ποτέ </w:t>
      </w:r>
      <w:r w:rsidRPr="00F91334">
        <w:rPr>
          <w:rFonts w:eastAsia="Times New Roman"/>
          <w:szCs w:val="24"/>
        </w:rPr>
        <w:lastRenderedPageBreak/>
        <w:t xml:space="preserve">δεν μπορεί να </w:t>
      </w:r>
      <w:r>
        <w:rPr>
          <w:rFonts w:eastAsia="Times New Roman"/>
          <w:szCs w:val="24"/>
        </w:rPr>
        <w:t>υπόκειται στην κατάχρηση.</w:t>
      </w:r>
      <w:r w:rsidRPr="00F91334">
        <w:rPr>
          <w:rFonts w:eastAsia="Times New Roman"/>
          <w:szCs w:val="24"/>
        </w:rPr>
        <w:t xml:space="preserve"> </w:t>
      </w:r>
      <w:r>
        <w:rPr>
          <w:rFonts w:eastAsia="Times New Roman"/>
          <w:szCs w:val="24"/>
        </w:rPr>
        <w:t xml:space="preserve">Πάντοτε </w:t>
      </w:r>
      <w:r>
        <w:rPr>
          <w:rFonts w:eastAsia="Times New Roman"/>
          <w:szCs w:val="24"/>
        </w:rPr>
        <w:t>ε</w:t>
      </w:r>
      <w:r w:rsidRPr="00F91334">
        <w:rPr>
          <w:rFonts w:eastAsia="Times New Roman"/>
          <w:szCs w:val="24"/>
        </w:rPr>
        <w:t>ίναι αναγκαία</w:t>
      </w:r>
      <w:r>
        <w:rPr>
          <w:rFonts w:eastAsia="Times New Roman"/>
          <w:szCs w:val="24"/>
        </w:rPr>
        <w:t xml:space="preserve">. </w:t>
      </w:r>
      <w:r w:rsidRPr="00F91334">
        <w:rPr>
          <w:rFonts w:eastAsia="Times New Roman"/>
          <w:szCs w:val="24"/>
        </w:rPr>
        <w:t>Βεβαίως</w:t>
      </w:r>
      <w:r>
        <w:rPr>
          <w:rFonts w:eastAsia="Times New Roman"/>
          <w:szCs w:val="24"/>
        </w:rPr>
        <w:t>,</w:t>
      </w:r>
      <w:r w:rsidRPr="00F91334">
        <w:rPr>
          <w:rFonts w:eastAsia="Times New Roman"/>
          <w:szCs w:val="24"/>
        </w:rPr>
        <w:t xml:space="preserve"> η έννοια της επιείκειας </w:t>
      </w:r>
      <w:r>
        <w:rPr>
          <w:rFonts w:eastAsia="Times New Roman"/>
          <w:szCs w:val="24"/>
        </w:rPr>
        <w:t>σ</w:t>
      </w:r>
      <w:r w:rsidRPr="00F91334">
        <w:rPr>
          <w:rFonts w:eastAsia="Times New Roman"/>
          <w:szCs w:val="24"/>
        </w:rPr>
        <w:t xml:space="preserve">τη θέση της </w:t>
      </w:r>
      <w:r>
        <w:rPr>
          <w:rFonts w:eastAsia="Times New Roman"/>
          <w:szCs w:val="24"/>
        </w:rPr>
        <w:t>έννοιας της</w:t>
      </w:r>
      <w:r w:rsidRPr="00F91334">
        <w:rPr>
          <w:rFonts w:eastAsia="Times New Roman"/>
          <w:szCs w:val="24"/>
        </w:rPr>
        <w:t xml:space="preserve"> κατάχρησ</w:t>
      </w:r>
      <w:r>
        <w:rPr>
          <w:rFonts w:eastAsia="Times New Roman"/>
          <w:szCs w:val="24"/>
        </w:rPr>
        <w:t>η</w:t>
      </w:r>
      <w:r w:rsidRPr="00F91334">
        <w:rPr>
          <w:rFonts w:eastAsia="Times New Roman"/>
          <w:szCs w:val="24"/>
        </w:rPr>
        <w:t>ς μπορεί να βοηθήσει πάρα πολύ την ορθή εφαρμογή των κανόνων</w:t>
      </w:r>
      <w:r>
        <w:rPr>
          <w:rFonts w:eastAsia="Times New Roman"/>
          <w:szCs w:val="24"/>
        </w:rPr>
        <w:t>,</w:t>
      </w:r>
      <w:r w:rsidRPr="00F91334">
        <w:rPr>
          <w:rFonts w:eastAsia="Times New Roman"/>
          <w:szCs w:val="24"/>
        </w:rPr>
        <w:t xml:space="preserve"> ώστε να μην έχουμε δυσμενή αποτελέσματα από την ακαμψία των κανόνων</w:t>
      </w:r>
      <w:r>
        <w:rPr>
          <w:rFonts w:eastAsia="Times New Roman"/>
          <w:szCs w:val="24"/>
        </w:rPr>
        <w:t xml:space="preserve"> σ</w:t>
      </w:r>
      <w:r w:rsidRPr="00F91334">
        <w:rPr>
          <w:rFonts w:eastAsia="Times New Roman"/>
          <w:szCs w:val="24"/>
        </w:rPr>
        <w:t xml:space="preserve">ε κάποιες περιπτώσεις όπου </w:t>
      </w:r>
      <w:r>
        <w:rPr>
          <w:rFonts w:eastAsia="Times New Roman"/>
          <w:szCs w:val="24"/>
        </w:rPr>
        <w:t>οι κανόνες δυσ</w:t>
      </w:r>
      <w:r w:rsidRPr="00F91334">
        <w:rPr>
          <w:rFonts w:eastAsia="Times New Roman"/>
          <w:szCs w:val="24"/>
        </w:rPr>
        <w:t>λειτουργούν</w:t>
      </w:r>
      <w:r>
        <w:rPr>
          <w:rFonts w:eastAsia="Times New Roman"/>
          <w:szCs w:val="24"/>
        </w:rPr>
        <w:t>,</w:t>
      </w:r>
      <w:r w:rsidRPr="00F91334">
        <w:rPr>
          <w:rFonts w:eastAsia="Times New Roman"/>
          <w:szCs w:val="24"/>
        </w:rPr>
        <w:t xml:space="preserve"> </w:t>
      </w:r>
      <w:r>
        <w:rPr>
          <w:rFonts w:eastAsia="Times New Roman"/>
          <w:szCs w:val="24"/>
        </w:rPr>
        <w:t xml:space="preserve">όπως </w:t>
      </w:r>
      <w:r w:rsidRPr="00F91334">
        <w:rPr>
          <w:rFonts w:eastAsia="Times New Roman"/>
          <w:szCs w:val="24"/>
        </w:rPr>
        <w:t>ε</w:t>
      </w:r>
      <w:r>
        <w:rPr>
          <w:rFonts w:eastAsia="Times New Roman"/>
          <w:szCs w:val="24"/>
        </w:rPr>
        <w:t xml:space="preserve">άν έχουμε να κάνουμε με χρέη 0,5 ευρώ ή με </w:t>
      </w:r>
      <w:r w:rsidRPr="00F91334">
        <w:rPr>
          <w:rFonts w:eastAsia="Times New Roman"/>
          <w:szCs w:val="24"/>
        </w:rPr>
        <w:t xml:space="preserve">κατασχέσεις ύψους </w:t>
      </w:r>
      <w:r>
        <w:rPr>
          <w:rFonts w:eastAsia="Times New Roman"/>
          <w:szCs w:val="24"/>
        </w:rPr>
        <w:t>0,5</w:t>
      </w:r>
      <w:r w:rsidRPr="00F91334">
        <w:rPr>
          <w:rFonts w:eastAsia="Times New Roman"/>
          <w:szCs w:val="24"/>
        </w:rPr>
        <w:t xml:space="preserve"> ευρώ</w:t>
      </w:r>
      <w:r>
        <w:rPr>
          <w:rFonts w:eastAsia="Times New Roman"/>
          <w:szCs w:val="24"/>
        </w:rPr>
        <w:t xml:space="preserve"> κ.λπ.</w:t>
      </w:r>
      <w:r>
        <w:rPr>
          <w:rFonts w:eastAsia="Times New Roman"/>
          <w:szCs w:val="24"/>
        </w:rPr>
        <w:t>.</w:t>
      </w:r>
    </w:p>
    <w:p w14:paraId="0A5DE0D8" w14:textId="77777777" w:rsidR="00415E13" w:rsidRDefault="00E650A0">
      <w:pPr>
        <w:spacing w:line="600" w:lineRule="auto"/>
        <w:ind w:firstLine="720"/>
        <w:jc w:val="both"/>
        <w:rPr>
          <w:rFonts w:eastAsia="Times New Roman"/>
          <w:szCs w:val="24"/>
        </w:rPr>
      </w:pPr>
      <w:r>
        <w:rPr>
          <w:rFonts w:eastAsia="Times New Roman"/>
          <w:szCs w:val="24"/>
        </w:rPr>
        <w:t>Βεβαίως, η</w:t>
      </w:r>
      <w:r w:rsidRPr="00F91334">
        <w:rPr>
          <w:rFonts w:eastAsia="Times New Roman"/>
          <w:szCs w:val="24"/>
        </w:rPr>
        <w:t xml:space="preserve"> πρόταση του ΣΥΡΙΖΑ έχει και </w:t>
      </w:r>
      <w:r>
        <w:rPr>
          <w:rFonts w:eastAsia="Times New Roman"/>
          <w:szCs w:val="24"/>
        </w:rPr>
        <w:t>μια</w:t>
      </w:r>
      <w:r w:rsidRPr="00F91334">
        <w:rPr>
          <w:rFonts w:eastAsia="Times New Roman"/>
          <w:szCs w:val="24"/>
        </w:rPr>
        <w:t xml:space="preserve"> αμυντική πλευρά</w:t>
      </w:r>
      <w:r>
        <w:rPr>
          <w:rFonts w:eastAsia="Times New Roman"/>
          <w:szCs w:val="24"/>
        </w:rPr>
        <w:t>. Πρ</w:t>
      </w:r>
      <w:r w:rsidRPr="00F91334">
        <w:rPr>
          <w:rFonts w:eastAsia="Times New Roman"/>
          <w:szCs w:val="24"/>
        </w:rPr>
        <w:t>οσπαθεί να αποκρούσει εργαλεία του νεοφιλελευθερισμού</w:t>
      </w:r>
      <w:r>
        <w:rPr>
          <w:rFonts w:eastAsia="Times New Roman"/>
          <w:szCs w:val="24"/>
        </w:rPr>
        <w:t>,</w:t>
      </w:r>
      <w:r w:rsidRPr="00F91334">
        <w:rPr>
          <w:rFonts w:eastAsia="Times New Roman"/>
          <w:szCs w:val="24"/>
        </w:rPr>
        <w:t xml:space="preserve"> όπως είναι η παράδοση της πανεπιστημιακής γ</w:t>
      </w:r>
      <w:r w:rsidRPr="00F91334">
        <w:rPr>
          <w:rFonts w:eastAsia="Times New Roman"/>
          <w:szCs w:val="24"/>
        </w:rPr>
        <w:t>νώσης στην κερδοσκοπία και ο λεγόμενος τυπικός δημοσιονομικός κανόνας που αφορά τη συνταγματοποίηση του ισοσκελισμού των προϋπολογισμών</w:t>
      </w:r>
      <w:r>
        <w:rPr>
          <w:rFonts w:eastAsia="Times New Roman"/>
          <w:szCs w:val="24"/>
        </w:rPr>
        <w:t>.</w:t>
      </w:r>
    </w:p>
    <w:p w14:paraId="0A5DE0D9" w14:textId="77777777" w:rsidR="00415E13" w:rsidRDefault="00E650A0">
      <w:pPr>
        <w:spacing w:line="600" w:lineRule="auto"/>
        <w:ind w:firstLine="720"/>
        <w:jc w:val="both"/>
        <w:rPr>
          <w:rFonts w:eastAsia="Times New Roman"/>
          <w:szCs w:val="24"/>
        </w:rPr>
      </w:pPr>
      <w:r>
        <w:rPr>
          <w:rFonts w:eastAsia="Times New Roman"/>
          <w:szCs w:val="24"/>
        </w:rPr>
        <w:t>Θ</w:t>
      </w:r>
      <w:r w:rsidRPr="00F91334">
        <w:rPr>
          <w:rFonts w:eastAsia="Times New Roman"/>
          <w:szCs w:val="24"/>
        </w:rPr>
        <w:t>α ήθελα σε αυτά να προσθέσω δυο λόγια και διαδικαστικά</w:t>
      </w:r>
      <w:r>
        <w:rPr>
          <w:rFonts w:eastAsia="Times New Roman"/>
          <w:szCs w:val="24"/>
        </w:rPr>
        <w:t>,</w:t>
      </w:r>
      <w:r w:rsidRPr="00F91334">
        <w:rPr>
          <w:rFonts w:eastAsia="Times New Roman"/>
          <w:szCs w:val="24"/>
        </w:rPr>
        <w:t xml:space="preserve"> δυο λόγια που αφορούν την κατεύθυνση</w:t>
      </w:r>
      <w:r>
        <w:rPr>
          <w:rFonts w:eastAsia="Times New Roman"/>
          <w:szCs w:val="24"/>
        </w:rPr>
        <w:t>,</w:t>
      </w:r>
      <w:r w:rsidRPr="00F91334">
        <w:rPr>
          <w:rFonts w:eastAsia="Times New Roman"/>
          <w:szCs w:val="24"/>
        </w:rPr>
        <w:t xml:space="preserve"> η οποία αποτελεί αντικεί</w:t>
      </w:r>
      <w:r w:rsidRPr="00F91334">
        <w:rPr>
          <w:rFonts w:eastAsia="Times New Roman"/>
          <w:szCs w:val="24"/>
        </w:rPr>
        <w:t>μενο και της σημερινής ψηφοφορίας</w:t>
      </w:r>
      <w:r>
        <w:rPr>
          <w:rFonts w:eastAsia="Times New Roman"/>
          <w:szCs w:val="24"/>
        </w:rPr>
        <w:t>.</w:t>
      </w:r>
      <w:r w:rsidRPr="00F91334">
        <w:rPr>
          <w:rFonts w:eastAsia="Times New Roman"/>
          <w:szCs w:val="24"/>
        </w:rPr>
        <w:t xml:space="preserve"> </w:t>
      </w:r>
      <w:r>
        <w:rPr>
          <w:rFonts w:eastAsia="Times New Roman"/>
          <w:szCs w:val="24"/>
        </w:rPr>
        <w:t>Π</w:t>
      </w:r>
      <w:r w:rsidRPr="00F91334">
        <w:rPr>
          <w:rFonts w:eastAsia="Times New Roman"/>
          <w:szCs w:val="24"/>
        </w:rPr>
        <w:t>ιστεύω το εξής</w:t>
      </w:r>
      <w:r>
        <w:rPr>
          <w:rFonts w:eastAsia="Times New Roman"/>
          <w:szCs w:val="24"/>
        </w:rPr>
        <w:t>: Δ</w:t>
      </w:r>
      <w:r w:rsidRPr="00F91334">
        <w:rPr>
          <w:rFonts w:eastAsia="Times New Roman"/>
          <w:szCs w:val="24"/>
        </w:rPr>
        <w:t>εν μπορεί</w:t>
      </w:r>
      <w:r>
        <w:rPr>
          <w:rFonts w:eastAsia="Times New Roman"/>
          <w:szCs w:val="24"/>
        </w:rPr>
        <w:t>,</w:t>
      </w:r>
      <w:r w:rsidRPr="00F91334">
        <w:rPr>
          <w:rFonts w:eastAsia="Times New Roman"/>
          <w:szCs w:val="24"/>
        </w:rPr>
        <w:t xml:space="preserve"> </w:t>
      </w:r>
      <w:r>
        <w:rPr>
          <w:rFonts w:eastAsia="Times New Roman"/>
          <w:szCs w:val="24"/>
        </w:rPr>
        <w:t>εν</w:t>
      </w:r>
      <w:r>
        <w:rPr>
          <w:rFonts w:eastAsia="Times New Roman"/>
          <w:szCs w:val="24"/>
        </w:rPr>
        <w:t xml:space="preserve"> </w:t>
      </w:r>
      <w:r>
        <w:rPr>
          <w:rFonts w:eastAsia="Times New Roman"/>
          <w:szCs w:val="24"/>
        </w:rPr>
        <w:t>ό</w:t>
      </w:r>
      <w:r w:rsidRPr="00F91334">
        <w:rPr>
          <w:rFonts w:eastAsia="Times New Roman"/>
          <w:szCs w:val="24"/>
        </w:rPr>
        <w:t xml:space="preserve">ψει ενός </w:t>
      </w:r>
      <w:r>
        <w:rPr>
          <w:rFonts w:eastAsia="Times New Roman"/>
          <w:szCs w:val="24"/>
        </w:rPr>
        <w:t>ζητή</w:t>
      </w:r>
      <w:r w:rsidRPr="00F91334">
        <w:rPr>
          <w:rFonts w:eastAsia="Times New Roman"/>
          <w:szCs w:val="24"/>
        </w:rPr>
        <w:t xml:space="preserve">ματος </w:t>
      </w:r>
      <w:r w:rsidRPr="00F91334">
        <w:rPr>
          <w:rFonts w:eastAsia="Times New Roman"/>
          <w:szCs w:val="24"/>
        </w:rPr>
        <w:t>Α</w:t>
      </w:r>
      <w:r w:rsidRPr="00F91334">
        <w:rPr>
          <w:rFonts w:eastAsia="Times New Roman"/>
          <w:szCs w:val="24"/>
        </w:rPr>
        <w:t>ναθεώρηση</w:t>
      </w:r>
      <w:r>
        <w:rPr>
          <w:rFonts w:eastAsia="Times New Roman"/>
          <w:szCs w:val="24"/>
        </w:rPr>
        <w:t>ς</w:t>
      </w:r>
      <w:r w:rsidRPr="00F91334">
        <w:rPr>
          <w:rFonts w:eastAsia="Times New Roman"/>
          <w:szCs w:val="24"/>
        </w:rPr>
        <w:t xml:space="preserve"> του </w:t>
      </w:r>
      <w:r>
        <w:rPr>
          <w:rFonts w:eastAsia="Times New Roman"/>
          <w:szCs w:val="24"/>
        </w:rPr>
        <w:t>Σ</w:t>
      </w:r>
      <w:r w:rsidRPr="00F91334">
        <w:rPr>
          <w:rFonts w:eastAsia="Times New Roman"/>
          <w:szCs w:val="24"/>
        </w:rPr>
        <w:t>υντάγματος</w:t>
      </w:r>
      <w:r>
        <w:rPr>
          <w:rFonts w:eastAsia="Times New Roman"/>
          <w:szCs w:val="24"/>
        </w:rPr>
        <w:t>,</w:t>
      </w:r>
      <w:r w:rsidRPr="00F91334">
        <w:rPr>
          <w:rFonts w:eastAsia="Times New Roman"/>
          <w:szCs w:val="24"/>
        </w:rPr>
        <w:t xml:space="preserve"> το οποίο θα έχει συνέπειες δεκαετιών και σε βάθος χρόνου</w:t>
      </w:r>
      <w:r>
        <w:rPr>
          <w:rFonts w:eastAsia="Times New Roman"/>
          <w:szCs w:val="24"/>
        </w:rPr>
        <w:t>,</w:t>
      </w:r>
      <w:r w:rsidRPr="00F91334">
        <w:rPr>
          <w:rFonts w:eastAsia="Times New Roman"/>
          <w:szCs w:val="24"/>
        </w:rPr>
        <w:t xml:space="preserve"> παρά να χρειάζεται και </w:t>
      </w:r>
      <w:r>
        <w:rPr>
          <w:rFonts w:eastAsia="Times New Roman"/>
          <w:szCs w:val="24"/>
        </w:rPr>
        <w:t>μια</w:t>
      </w:r>
      <w:r w:rsidRPr="00F91334">
        <w:rPr>
          <w:rFonts w:eastAsia="Times New Roman"/>
          <w:szCs w:val="24"/>
        </w:rPr>
        <w:t xml:space="preserve"> συναίνεση από την άλλη πλευρά</w:t>
      </w:r>
      <w:r>
        <w:rPr>
          <w:rFonts w:eastAsia="Times New Roman"/>
          <w:szCs w:val="24"/>
        </w:rPr>
        <w:t>,</w:t>
      </w:r>
      <w:r w:rsidRPr="00F91334">
        <w:rPr>
          <w:rFonts w:eastAsia="Times New Roman"/>
          <w:szCs w:val="24"/>
        </w:rPr>
        <w:t xml:space="preserve"> </w:t>
      </w:r>
      <w:r w:rsidRPr="00F91334">
        <w:rPr>
          <w:rFonts w:eastAsia="Times New Roman"/>
          <w:szCs w:val="24"/>
        </w:rPr>
        <w:lastRenderedPageBreak/>
        <w:t>για να γίνει η αντίστοιχ</w:t>
      </w:r>
      <w:r w:rsidRPr="00F91334">
        <w:rPr>
          <w:rFonts w:eastAsia="Times New Roman"/>
          <w:szCs w:val="24"/>
        </w:rPr>
        <w:t>η επιλογή</w:t>
      </w:r>
      <w:r>
        <w:rPr>
          <w:rFonts w:eastAsia="Times New Roman"/>
          <w:szCs w:val="24"/>
        </w:rPr>
        <w:t>,</w:t>
      </w:r>
      <w:r w:rsidRPr="00F91334">
        <w:rPr>
          <w:rFonts w:eastAsia="Times New Roman"/>
          <w:szCs w:val="24"/>
        </w:rPr>
        <w:t xml:space="preserve"> η οποία </w:t>
      </w:r>
      <w:r>
        <w:rPr>
          <w:rFonts w:eastAsia="Times New Roman"/>
          <w:szCs w:val="24"/>
        </w:rPr>
        <w:t xml:space="preserve">να </w:t>
      </w:r>
      <w:r w:rsidRPr="00F91334">
        <w:rPr>
          <w:rFonts w:eastAsia="Times New Roman"/>
          <w:szCs w:val="24"/>
        </w:rPr>
        <w:t>έχει την ίδια διάρκεια</w:t>
      </w:r>
      <w:r>
        <w:rPr>
          <w:rFonts w:eastAsia="Times New Roman"/>
          <w:szCs w:val="24"/>
        </w:rPr>
        <w:t>. Θ</w:t>
      </w:r>
      <w:r w:rsidRPr="00F91334">
        <w:rPr>
          <w:rFonts w:eastAsia="Times New Roman"/>
          <w:szCs w:val="24"/>
        </w:rPr>
        <w:t>εωρώ</w:t>
      </w:r>
      <w:r>
        <w:rPr>
          <w:rFonts w:eastAsia="Times New Roman"/>
          <w:szCs w:val="24"/>
        </w:rPr>
        <w:t>,</w:t>
      </w:r>
      <w:r w:rsidRPr="00F91334">
        <w:rPr>
          <w:rFonts w:eastAsia="Times New Roman"/>
          <w:szCs w:val="24"/>
        </w:rPr>
        <w:t xml:space="preserve"> με </w:t>
      </w:r>
      <w:r>
        <w:rPr>
          <w:rFonts w:eastAsia="Times New Roman"/>
          <w:szCs w:val="24"/>
        </w:rPr>
        <w:t>δυο λόγια, λογικό</w:t>
      </w:r>
      <w:r w:rsidRPr="00F91334">
        <w:rPr>
          <w:rFonts w:eastAsia="Times New Roman"/>
          <w:szCs w:val="24"/>
        </w:rPr>
        <w:t xml:space="preserve"> εν</w:t>
      </w:r>
      <w:r>
        <w:rPr>
          <w:rFonts w:eastAsia="Times New Roman"/>
          <w:szCs w:val="24"/>
        </w:rPr>
        <w:t xml:space="preserve"> </w:t>
      </w:r>
      <w:r w:rsidRPr="00F91334">
        <w:rPr>
          <w:rFonts w:eastAsia="Times New Roman"/>
          <w:szCs w:val="24"/>
        </w:rPr>
        <w:t xml:space="preserve">όψει της </w:t>
      </w:r>
      <w:r w:rsidRPr="00F91334">
        <w:rPr>
          <w:rFonts w:eastAsia="Times New Roman"/>
          <w:szCs w:val="24"/>
        </w:rPr>
        <w:t>Α</w:t>
      </w:r>
      <w:r w:rsidRPr="00F91334">
        <w:rPr>
          <w:rFonts w:eastAsia="Times New Roman"/>
          <w:szCs w:val="24"/>
        </w:rPr>
        <w:t xml:space="preserve">ναθεώρησης του </w:t>
      </w:r>
      <w:r>
        <w:rPr>
          <w:rFonts w:eastAsia="Times New Roman"/>
          <w:szCs w:val="24"/>
        </w:rPr>
        <w:t>Σ</w:t>
      </w:r>
      <w:r w:rsidRPr="00F91334">
        <w:rPr>
          <w:rFonts w:eastAsia="Times New Roman"/>
          <w:szCs w:val="24"/>
        </w:rPr>
        <w:t xml:space="preserve">υντάγματος </w:t>
      </w:r>
      <w:r>
        <w:rPr>
          <w:rFonts w:eastAsia="Times New Roman"/>
          <w:szCs w:val="24"/>
        </w:rPr>
        <w:t>μια</w:t>
      </w:r>
      <w:r w:rsidRPr="00F91334">
        <w:rPr>
          <w:rFonts w:eastAsia="Times New Roman"/>
          <w:szCs w:val="24"/>
        </w:rPr>
        <w:t xml:space="preserve"> γνώμη να έχει και η πρώτη </w:t>
      </w:r>
      <w:r w:rsidRPr="00F91334">
        <w:rPr>
          <w:rFonts w:eastAsia="Times New Roman"/>
          <w:szCs w:val="24"/>
        </w:rPr>
        <w:t>α</w:t>
      </w:r>
      <w:r w:rsidRPr="00F91334">
        <w:rPr>
          <w:rFonts w:eastAsia="Times New Roman"/>
          <w:szCs w:val="24"/>
        </w:rPr>
        <w:t>ναθεωρητική Βουλή και η δεύτερη</w:t>
      </w:r>
      <w:r>
        <w:rPr>
          <w:rFonts w:eastAsia="Times New Roman"/>
          <w:szCs w:val="24"/>
        </w:rPr>
        <w:t>,</w:t>
      </w:r>
      <w:r w:rsidRPr="00F91334">
        <w:rPr>
          <w:rFonts w:eastAsia="Times New Roman"/>
          <w:szCs w:val="24"/>
        </w:rPr>
        <w:t xml:space="preserve"> αυτή οποία προκύπτει μετά από εκλογές</w:t>
      </w:r>
      <w:r>
        <w:rPr>
          <w:rFonts w:eastAsia="Times New Roman"/>
          <w:szCs w:val="24"/>
        </w:rPr>
        <w:t>. Τι</w:t>
      </w:r>
      <w:r w:rsidRPr="00F91334">
        <w:rPr>
          <w:rFonts w:eastAsia="Times New Roman"/>
          <w:szCs w:val="24"/>
        </w:rPr>
        <w:t xml:space="preserve"> εξασφαλίζουμε έτσι</w:t>
      </w:r>
      <w:r>
        <w:rPr>
          <w:rFonts w:eastAsia="Times New Roman"/>
          <w:szCs w:val="24"/>
        </w:rPr>
        <w:t>; Ε</w:t>
      </w:r>
      <w:r w:rsidRPr="00F91334">
        <w:rPr>
          <w:rFonts w:eastAsia="Times New Roman"/>
          <w:szCs w:val="24"/>
        </w:rPr>
        <w:t xml:space="preserve">ξασφαλίζουμε ότι η </w:t>
      </w:r>
      <w:r>
        <w:rPr>
          <w:rFonts w:eastAsia="Times New Roman"/>
          <w:szCs w:val="24"/>
        </w:rPr>
        <w:t>σ</w:t>
      </w:r>
      <w:r w:rsidRPr="00F91334">
        <w:rPr>
          <w:rFonts w:eastAsia="Times New Roman"/>
          <w:szCs w:val="24"/>
        </w:rPr>
        <w:t xml:space="preserve">υνταγματική </w:t>
      </w:r>
      <w:r w:rsidRPr="00F91334">
        <w:rPr>
          <w:rFonts w:eastAsia="Times New Roman"/>
          <w:szCs w:val="24"/>
        </w:rPr>
        <w:t>Α</w:t>
      </w:r>
      <w:r w:rsidRPr="00F91334">
        <w:rPr>
          <w:rFonts w:eastAsia="Times New Roman"/>
          <w:szCs w:val="24"/>
        </w:rPr>
        <w:t>ναθεώρηση</w:t>
      </w:r>
      <w:r>
        <w:rPr>
          <w:rFonts w:eastAsia="Times New Roman"/>
          <w:szCs w:val="24"/>
        </w:rPr>
        <w:t>,</w:t>
      </w:r>
      <w:r w:rsidRPr="00F91334">
        <w:rPr>
          <w:rFonts w:eastAsia="Times New Roman"/>
          <w:szCs w:val="24"/>
        </w:rPr>
        <w:t xml:space="preserve"> η επιλογή ουσίας </w:t>
      </w:r>
      <w:r>
        <w:rPr>
          <w:rFonts w:eastAsia="Times New Roman"/>
          <w:szCs w:val="24"/>
        </w:rPr>
        <w:t xml:space="preserve">ανταποκρίνεται </w:t>
      </w:r>
      <w:r w:rsidRPr="00F91334">
        <w:rPr>
          <w:rFonts w:eastAsia="Times New Roman"/>
          <w:szCs w:val="24"/>
        </w:rPr>
        <w:t xml:space="preserve">στη λαϊκή κυριαρχία σε βάθος χρόνου και όχι μόνο σε </w:t>
      </w:r>
      <w:r>
        <w:rPr>
          <w:rFonts w:eastAsia="Times New Roman"/>
          <w:szCs w:val="24"/>
        </w:rPr>
        <w:t>μια</w:t>
      </w:r>
      <w:r w:rsidRPr="00F91334">
        <w:rPr>
          <w:rFonts w:eastAsia="Times New Roman"/>
          <w:szCs w:val="24"/>
        </w:rPr>
        <w:t xml:space="preserve"> λαϊκή κυριαρχία που εκδηλώθηκε σε </w:t>
      </w:r>
      <w:r>
        <w:rPr>
          <w:rFonts w:eastAsia="Times New Roman"/>
          <w:szCs w:val="24"/>
        </w:rPr>
        <w:t>μια</w:t>
      </w:r>
      <w:r w:rsidRPr="00F91334">
        <w:rPr>
          <w:rFonts w:eastAsia="Times New Roman"/>
          <w:szCs w:val="24"/>
        </w:rPr>
        <w:t xml:space="preserve"> ευκαιριακή στιγμή</w:t>
      </w:r>
      <w:r>
        <w:rPr>
          <w:rFonts w:eastAsia="Times New Roman"/>
          <w:szCs w:val="24"/>
        </w:rPr>
        <w:t>. Γ</w:t>
      </w:r>
      <w:r w:rsidRPr="00F91334">
        <w:rPr>
          <w:rFonts w:eastAsia="Times New Roman"/>
          <w:szCs w:val="24"/>
        </w:rPr>
        <w:t>ια το</w:t>
      </w:r>
      <w:r>
        <w:rPr>
          <w:rFonts w:eastAsia="Times New Roman"/>
          <w:szCs w:val="24"/>
        </w:rPr>
        <w:t>ν</w:t>
      </w:r>
      <w:r w:rsidRPr="00F91334">
        <w:rPr>
          <w:rFonts w:eastAsia="Times New Roman"/>
          <w:szCs w:val="24"/>
        </w:rPr>
        <w:t xml:space="preserve"> λόγο αυτό πιστεύω ότι για τρεις λόγους είναι σωστό να ορίζε</w:t>
      </w:r>
      <w:r w:rsidRPr="00F91334">
        <w:rPr>
          <w:rFonts w:eastAsia="Times New Roman"/>
          <w:szCs w:val="24"/>
        </w:rPr>
        <w:t xml:space="preserve">ι η παρούσα </w:t>
      </w:r>
      <w:r>
        <w:rPr>
          <w:rFonts w:eastAsia="Times New Roman"/>
          <w:szCs w:val="24"/>
        </w:rPr>
        <w:t>Β</w:t>
      </w:r>
      <w:r w:rsidRPr="00F91334">
        <w:rPr>
          <w:rFonts w:eastAsia="Times New Roman"/>
          <w:szCs w:val="24"/>
        </w:rPr>
        <w:t xml:space="preserve">ουλή και την κατεύθυνση προς την οποία θα γίνει </w:t>
      </w:r>
      <w:r>
        <w:rPr>
          <w:rFonts w:eastAsia="Times New Roman"/>
          <w:szCs w:val="24"/>
        </w:rPr>
        <w:t xml:space="preserve">η </w:t>
      </w:r>
      <w:r w:rsidRPr="00F91334">
        <w:rPr>
          <w:rFonts w:eastAsia="Times New Roman"/>
          <w:szCs w:val="24"/>
        </w:rPr>
        <w:t>Α</w:t>
      </w:r>
      <w:r w:rsidRPr="00F91334">
        <w:rPr>
          <w:rFonts w:eastAsia="Times New Roman"/>
          <w:szCs w:val="24"/>
        </w:rPr>
        <w:t>ναθεώρηση</w:t>
      </w:r>
      <w:r>
        <w:rPr>
          <w:rFonts w:eastAsia="Times New Roman"/>
          <w:szCs w:val="24"/>
        </w:rPr>
        <w:t>.</w:t>
      </w:r>
    </w:p>
    <w:p w14:paraId="0A5DE0DA" w14:textId="77777777" w:rsidR="00415E13" w:rsidRDefault="00E650A0">
      <w:pPr>
        <w:spacing w:line="600" w:lineRule="auto"/>
        <w:ind w:firstLine="720"/>
        <w:jc w:val="both"/>
        <w:rPr>
          <w:rFonts w:eastAsia="Times New Roman"/>
          <w:szCs w:val="24"/>
        </w:rPr>
      </w:pPr>
      <w:r>
        <w:rPr>
          <w:rFonts w:eastAsia="Times New Roman"/>
          <w:szCs w:val="24"/>
        </w:rPr>
        <w:t xml:space="preserve">Ο </w:t>
      </w:r>
      <w:r w:rsidRPr="00F91334">
        <w:rPr>
          <w:rFonts w:eastAsia="Times New Roman"/>
          <w:szCs w:val="24"/>
        </w:rPr>
        <w:t xml:space="preserve">πρώτος λόγος είναι ότι η σημερινή </w:t>
      </w:r>
      <w:r>
        <w:rPr>
          <w:rFonts w:eastAsia="Times New Roman"/>
          <w:szCs w:val="24"/>
        </w:rPr>
        <w:t>Βουλή</w:t>
      </w:r>
      <w:r w:rsidRPr="00F91334">
        <w:rPr>
          <w:rFonts w:eastAsia="Times New Roman"/>
          <w:szCs w:val="24"/>
        </w:rPr>
        <w:t xml:space="preserve"> προχωρ</w:t>
      </w:r>
      <w:r>
        <w:rPr>
          <w:rFonts w:eastAsia="Times New Roman"/>
          <w:szCs w:val="24"/>
        </w:rPr>
        <w:t>εί</w:t>
      </w:r>
      <w:r w:rsidRPr="00F91334">
        <w:rPr>
          <w:rFonts w:eastAsia="Times New Roman"/>
          <w:szCs w:val="24"/>
        </w:rPr>
        <w:t xml:space="preserve"> σε αναθεώρηση ρυθμίσεων </w:t>
      </w:r>
      <w:r>
        <w:rPr>
          <w:rFonts w:eastAsia="Times New Roman"/>
          <w:szCs w:val="24"/>
        </w:rPr>
        <w:t>επί τη βάσει μιας αιτιολογίας, ε</w:t>
      </w:r>
      <w:r w:rsidRPr="00F91334">
        <w:rPr>
          <w:rFonts w:eastAsia="Times New Roman"/>
          <w:szCs w:val="24"/>
        </w:rPr>
        <w:t>πί τη βάσει ενός σκεπτικού</w:t>
      </w:r>
      <w:r>
        <w:rPr>
          <w:rFonts w:eastAsia="Times New Roman"/>
          <w:szCs w:val="24"/>
        </w:rPr>
        <w:t>. Α</w:t>
      </w:r>
      <w:r w:rsidRPr="00F91334">
        <w:rPr>
          <w:rFonts w:eastAsia="Times New Roman"/>
          <w:szCs w:val="24"/>
        </w:rPr>
        <w:t>υτό το σκεπτικό το οποίο έδειξε ότι ρυθμίσεις</w:t>
      </w:r>
      <w:r w:rsidRPr="00F91334">
        <w:rPr>
          <w:rFonts w:eastAsia="Times New Roman"/>
          <w:szCs w:val="24"/>
        </w:rPr>
        <w:t xml:space="preserve"> μας δυσλειτουργούν</w:t>
      </w:r>
      <w:r>
        <w:rPr>
          <w:rFonts w:eastAsia="Times New Roman"/>
          <w:szCs w:val="24"/>
        </w:rPr>
        <w:t>,</w:t>
      </w:r>
      <w:r w:rsidRPr="00F91334">
        <w:rPr>
          <w:rFonts w:eastAsia="Times New Roman"/>
          <w:szCs w:val="24"/>
        </w:rPr>
        <w:t xml:space="preserve"> </w:t>
      </w:r>
      <w:r>
        <w:rPr>
          <w:rFonts w:eastAsia="Times New Roman"/>
          <w:szCs w:val="24"/>
        </w:rPr>
        <w:t>π</w:t>
      </w:r>
      <w:r w:rsidRPr="00F91334">
        <w:rPr>
          <w:rFonts w:eastAsia="Times New Roman"/>
          <w:szCs w:val="24"/>
        </w:rPr>
        <w:t>ροφανώς δείχνει ταυτοχρόνως και αναγκαί</w:t>
      </w:r>
      <w:r>
        <w:rPr>
          <w:rFonts w:eastAsia="Times New Roman"/>
          <w:szCs w:val="24"/>
        </w:rPr>
        <w:t>ω</w:t>
      </w:r>
      <w:r w:rsidRPr="00F91334">
        <w:rPr>
          <w:rFonts w:eastAsia="Times New Roman"/>
          <w:szCs w:val="24"/>
        </w:rPr>
        <w:t xml:space="preserve">ς και ποια είναι η κατεύθυνση </w:t>
      </w:r>
      <w:r>
        <w:rPr>
          <w:rFonts w:eastAsia="Times New Roman"/>
          <w:szCs w:val="24"/>
        </w:rPr>
        <w:t xml:space="preserve">της </w:t>
      </w:r>
      <w:r>
        <w:rPr>
          <w:rFonts w:eastAsia="Times New Roman"/>
          <w:szCs w:val="24"/>
        </w:rPr>
        <w:t>Α</w:t>
      </w:r>
      <w:r>
        <w:rPr>
          <w:rFonts w:eastAsia="Times New Roman"/>
          <w:szCs w:val="24"/>
        </w:rPr>
        <w:t>ναθεώρησης. Α</w:t>
      </w:r>
      <w:r w:rsidRPr="00F91334">
        <w:rPr>
          <w:rFonts w:eastAsia="Times New Roman"/>
          <w:szCs w:val="24"/>
        </w:rPr>
        <w:t>υτό δεν μπορεί να υποτιμηθεί</w:t>
      </w:r>
      <w:r>
        <w:rPr>
          <w:rFonts w:eastAsia="Times New Roman"/>
          <w:szCs w:val="24"/>
        </w:rPr>
        <w:t>,</w:t>
      </w:r>
      <w:r w:rsidRPr="00F91334">
        <w:rPr>
          <w:rFonts w:eastAsia="Times New Roman"/>
          <w:szCs w:val="24"/>
        </w:rPr>
        <w:t xml:space="preserve"> δεν μπορεί να αγνοηθεί</w:t>
      </w:r>
      <w:r>
        <w:rPr>
          <w:rFonts w:eastAsia="Times New Roman"/>
          <w:szCs w:val="24"/>
        </w:rPr>
        <w:t>,</w:t>
      </w:r>
      <w:r w:rsidRPr="00F91334">
        <w:rPr>
          <w:rFonts w:eastAsia="Times New Roman"/>
          <w:szCs w:val="24"/>
        </w:rPr>
        <w:t xml:space="preserve"> διότι </w:t>
      </w:r>
      <w:r>
        <w:rPr>
          <w:rFonts w:eastAsia="Times New Roman"/>
          <w:szCs w:val="24"/>
        </w:rPr>
        <w:t>τ</w:t>
      </w:r>
      <w:r w:rsidRPr="00F91334">
        <w:rPr>
          <w:rFonts w:eastAsia="Times New Roman"/>
          <w:szCs w:val="24"/>
        </w:rPr>
        <w:t>ότε είναι σαν να αγνοούμε την αιτιολογία της συνταγματικής προόδου</w:t>
      </w:r>
      <w:r>
        <w:rPr>
          <w:rFonts w:eastAsia="Times New Roman"/>
          <w:szCs w:val="24"/>
        </w:rPr>
        <w:t>,</w:t>
      </w:r>
      <w:r w:rsidRPr="00F91334">
        <w:rPr>
          <w:rFonts w:eastAsia="Times New Roman"/>
          <w:szCs w:val="24"/>
        </w:rPr>
        <w:t xml:space="preserve"> της συζήτησης των</w:t>
      </w:r>
      <w:r w:rsidRPr="00F91334">
        <w:rPr>
          <w:rFonts w:eastAsia="Times New Roman"/>
          <w:szCs w:val="24"/>
        </w:rPr>
        <w:t xml:space="preserve"> ρυθμίσεων</w:t>
      </w:r>
      <w:r>
        <w:rPr>
          <w:rFonts w:eastAsia="Times New Roman"/>
          <w:szCs w:val="24"/>
        </w:rPr>
        <w:t>.</w:t>
      </w:r>
    </w:p>
    <w:p w14:paraId="0A5DE0DB" w14:textId="77777777" w:rsidR="00415E13" w:rsidRDefault="00E650A0">
      <w:pPr>
        <w:spacing w:line="600" w:lineRule="auto"/>
        <w:ind w:firstLine="720"/>
        <w:jc w:val="both"/>
        <w:rPr>
          <w:rFonts w:eastAsia="Times New Roman"/>
          <w:szCs w:val="24"/>
        </w:rPr>
      </w:pPr>
      <w:r>
        <w:rPr>
          <w:rFonts w:eastAsia="Times New Roman"/>
          <w:szCs w:val="24"/>
        </w:rPr>
        <w:lastRenderedPageBreak/>
        <w:t xml:space="preserve">Ο </w:t>
      </w:r>
      <w:r w:rsidRPr="00F91334">
        <w:rPr>
          <w:rFonts w:eastAsia="Times New Roman"/>
          <w:szCs w:val="24"/>
        </w:rPr>
        <w:t xml:space="preserve">δεύτερος λόγος για τον οποίο η εγγραφή κατεύθυνσης είναι </w:t>
      </w:r>
      <w:r>
        <w:rPr>
          <w:rFonts w:eastAsia="Times New Roman"/>
          <w:szCs w:val="24"/>
        </w:rPr>
        <w:t xml:space="preserve">αναγκαία, </w:t>
      </w:r>
      <w:r w:rsidRPr="00F91334">
        <w:rPr>
          <w:rFonts w:eastAsia="Times New Roman"/>
          <w:szCs w:val="24"/>
        </w:rPr>
        <w:t>κατά τη γνώμη μου</w:t>
      </w:r>
      <w:r>
        <w:rPr>
          <w:rFonts w:eastAsia="Times New Roman"/>
          <w:szCs w:val="24"/>
        </w:rPr>
        <w:t>,</w:t>
      </w:r>
      <w:r w:rsidRPr="00F91334">
        <w:rPr>
          <w:rFonts w:eastAsia="Times New Roman"/>
          <w:szCs w:val="24"/>
        </w:rPr>
        <w:t xml:space="preserve"> είναι ότι προκειμένου να έχουμε ρυθμίσεις </w:t>
      </w:r>
      <w:r>
        <w:rPr>
          <w:rFonts w:eastAsia="Times New Roman"/>
          <w:szCs w:val="24"/>
        </w:rPr>
        <w:t>διαχρονικές</w:t>
      </w:r>
      <w:r w:rsidRPr="00F91334">
        <w:rPr>
          <w:rFonts w:eastAsia="Times New Roman"/>
          <w:szCs w:val="24"/>
        </w:rPr>
        <w:t xml:space="preserve"> και ανθεκτικές στο χρόνο</w:t>
      </w:r>
      <w:r>
        <w:rPr>
          <w:rFonts w:eastAsia="Times New Roman"/>
          <w:szCs w:val="24"/>
        </w:rPr>
        <w:t>,</w:t>
      </w:r>
      <w:r w:rsidRPr="00F91334">
        <w:rPr>
          <w:rFonts w:eastAsia="Times New Roman"/>
          <w:szCs w:val="24"/>
        </w:rPr>
        <w:t xml:space="preserve"> πρέπει </w:t>
      </w:r>
      <w:r>
        <w:rPr>
          <w:rFonts w:eastAsia="Times New Roman"/>
          <w:szCs w:val="24"/>
        </w:rPr>
        <w:t xml:space="preserve">από την άλλη πλευρά να </w:t>
      </w:r>
      <w:r w:rsidRPr="00F91334">
        <w:rPr>
          <w:rFonts w:eastAsia="Times New Roman"/>
          <w:szCs w:val="24"/>
        </w:rPr>
        <w:t xml:space="preserve">νοήσουμε ως πλάσμα και </w:t>
      </w:r>
      <w:r>
        <w:rPr>
          <w:rFonts w:eastAsia="Times New Roman"/>
          <w:szCs w:val="24"/>
        </w:rPr>
        <w:t>μια</w:t>
      </w:r>
      <w:r w:rsidRPr="00F91334">
        <w:rPr>
          <w:rFonts w:eastAsia="Times New Roman"/>
          <w:szCs w:val="24"/>
        </w:rPr>
        <w:t xml:space="preserve"> λαϊκή κυριαρχία και</w:t>
      </w:r>
      <w:r w:rsidRPr="00F91334">
        <w:rPr>
          <w:rFonts w:eastAsia="Times New Roman"/>
          <w:szCs w:val="24"/>
        </w:rPr>
        <w:t xml:space="preserve"> ένα</w:t>
      </w:r>
      <w:r>
        <w:rPr>
          <w:rFonts w:eastAsia="Times New Roman"/>
          <w:szCs w:val="24"/>
        </w:rPr>
        <w:t>ν</w:t>
      </w:r>
      <w:r w:rsidRPr="00F91334">
        <w:rPr>
          <w:rFonts w:eastAsia="Times New Roman"/>
          <w:szCs w:val="24"/>
        </w:rPr>
        <w:t xml:space="preserve"> λαό ο οποίος </w:t>
      </w:r>
      <w:r>
        <w:rPr>
          <w:rFonts w:eastAsia="Times New Roman"/>
          <w:szCs w:val="24"/>
        </w:rPr>
        <w:t>ε</w:t>
      </w:r>
      <w:r w:rsidRPr="00F91334">
        <w:rPr>
          <w:rFonts w:eastAsia="Times New Roman"/>
          <w:szCs w:val="24"/>
        </w:rPr>
        <w:t>πίσης έχει διαχρονικότητα</w:t>
      </w:r>
      <w:r>
        <w:rPr>
          <w:rFonts w:eastAsia="Times New Roman"/>
          <w:szCs w:val="24"/>
        </w:rPr>
        <w:t>,</w:t>
      </w:r>
      <w:r w:rsidRPr="00F91334">
        <w:rPr>
          <w:rFonts w:eastAsia="Times New Roman"/>
          <w:szCs w:val="24"/>
        </w:rPr>
        <w:t xml:space="preserve"> δηλαδή του οποίου η λαϊκή </w:t>
      </w:r>
      <w:r>
        <w:rPr>
          <w:rFonts w:eastAsia="Times New Roman"/>
          <w:szCs w:val="24"/>
        </w:rPr>
        <w:t>βούληση</w:t>
      </w:r>
      <w:r w:rsidRPr="00F91334">
        <w:rPr>
          <w:rFonts w:eastAsia="Times New Roman"/>
          <w:szCs w:val="24"/>
        </w:rPr>
        <w:t xml:space="preserve"> έχει σε αντίστοιχα μεγάλο χρονικό διάστημα </w:t>
      </w:r>
      <w:r>
        <w:rPr>
          <w:rFonts w:eastAsia="Times New Roman"/>
          <w:szCs w:val="24"/>
        </w:rPr>
        <w:t>ερωτηθεί και δοκιμαστεί.</w:t>
      </w:r>
    </w:p>
    <w:p w14:paraId="0A5DE0DC" w14:textId="77777777" w:rsidR="00415E13" w:rsidRDefault="00E650A0">
      <w:pPr>
        <w:spacing w:line="600" w:lineRule="auto"/>
        <w:ind w:firstLine="720"/>
        <w:jc w:val="both"/>
        <w:rPr>
          <w:rFonts w:eastAsia="Times New Roman"/>
          <w:szCs w:val="24"/>
        </w:rPr>
      </w:pPr>
      <w:r>
        <w:rPr>
          <w:rFonts w:eastAsia="Times New Roman"/>
          <w:szCs w:val="24"/>
        </w:rPr>
        <w:t>Τ</w:t>
      </w:r>
      <w:r w:rsidRPr="00F91334">
        <w:rPr>
          <w:rFonts w:eastAsia="Times New Roman"/>
          <w:szCs w:val="24"/>
        </w:rPr>
        <w:t>ο τελευταίο επιχείρημα υπέρ της λήψης</w:t>
      </w:r>
      <w:r>
        <w:rPr>
          <w:rFonts w:eastAsia="Times New Roman"/>
          <w:szCs w:val="24"/>
        </w:rPr>
        <w:t>,</w:t>
      </w:r>
      <w:r w:rsidRPr="00F91334">
        <w:rPr>
          <w:rFonts w:eastAsia="Times New Roman"/>
          <w:szCs w:val="24"/>
        </w:rPr>
        <w:t xml:space="preserve"> υπ</w:t>
      </w:r>
      <w:r>
        <w:rPr>
          <w:rFonts w:eastAsia="Times New Roman"/>
          <w:szCs w:val="24"/>
        </w:rPr>
        <w:t xml:space="preserve">’ όψιν </w:t>
      </w:r>
      <w:r w:rsidRPr="00F91334">
        <w:rPr>
          <w:rFonts w:eastAsia="Times New Roman"/>
          <w:szCs w:val="24"/>
        </w:rPr>
        <w:t>της κατεύθυνσης</w:t>
      </w:r>
      <w:r>
        <w:rPr>
          <w:rFonts w:eastAsia="Times New Roman"/>
          <w:szCs w:val="24"/>
        </w:rPr>
        <w:t>,</w:t>
      </w:r>
      <w:r w:rsidRPr="00F91334">
        <w:rPr>
          <w:rFonts w:eastAsia="Times New Roman"/>
          <w:szCs w:val="24"/>
        </w:rPr>
        <w:t xml:space="preserve"> είναι ακριβώς ότι εκεί μας οδηγεί η αρχή της εμπιστοσύνης</w:t>
      </w:r>
      <w:r>
        <w:rPr>
          <w:rFonts w:eastAsia="Times New Roman"/>
          <w:szCs w:val="24"/>
        </w:rPr>
        <w:t xml:space="preserve"> και </w:t>
      </w:r>
      <w:r w:rsidRPr="00F91334">
        <w:rPr>
          <w:rFonts w:eastAsia="Times New Roman"/>
          <w:szCs w:val="24"/>
        </w:rPr>
        <w:t>της προβλεψιμότητας</w:t>
      </w:r>
      <w:r>
        <w:rPr>
          <w:rFonts w:eastAsia="Times New Roman"/>
          <w:szCs w:val="24"/>
        </w:rPr>
        <w:t>. Η</w:t>
      </w:r>
      <w:r w:rsidRPr="00F91334">
        <w:rPr>
          <w:rFonts w:eastAsia="Times New Roman"/>
          <w:szCs w:val="24"/>
        </w:rPr>
        <w:t xml:space="preserve"> αντίθετη άποψη ότι η νέα κυβέρνηση μπορεί να πάρει ένα κείμενο και να εργαστεί πάνω σε </w:t>
      </w:r>
      <w:r>
        <w:rPr>
          <w:rFonts w:eastAsia="Times New Roman"/>
          <w:szCs w:val="24"/>
          <w:lang w:val="en-US"/>
        </w:rPr>
        <w:t>tabula</w:t>
      </w:r>
      <w:r w:rsidRPr="00892E75">
        <w:rPr>
          <w:rFonts w:eastAsia="Times New Roman"/>
          <w:szCs w:val="24"/>
        </w:rPr>
        <w:t xml:space="preserve"> </w:t>
      </w:r>
      <w:r>
        <w:rPr>
          <w:rFonts w:eastAsia="Times New Roman"/>
          <w:szCs w:val="24"/>
          <w:lang w:val="en-US"/>
        </w:rPr>
        <w:t>rasa</w:t>
      </w:r>
      <w:r w:rsidRPr="00F91334">
        <w:rPr>
          <w:rFonts w:eastAsia="Times New Roman"/>
          <w:szCs w:val="24"/>
        </w:rPr>
        <w:t xml:space="preserve"> </w:t>
      </w:r>
      <w:r>
        <w:rPr>
          <w:rFonts w:eastAsia="Times New Roman"/>
          <w:szCs w:val="24"/>
        </w:rPr>
        <w:t>ή, για να το πω ελληνικότερα,</w:t>
      </w:r>
      <w:r w:rsidRPr="00F91334">
        <w:rPr>
          <w:rFonts w:eastAsia="Times New Roman"/>
          <w:szCs w:val="24"/>
        </w:rPr>
        <w:t xml:space="preserve"> να αξιοποιήσει </w:t>
      </w:r>
      <w:r>
        <w:rPr>
          <w:rFonts w:eastAsia="Times New Roman"/>
          <w:szCs w:val="24"/>
        </w:rPr>
        <w:t>μια</w:t>
      </w:r>
      <w:r w:rsidRPr="00F91334">
        <w:rPr>
          <w:rFonts w:eastAsia="Times New Roman"/>
          <w:szCs w:val="24"/>
        </w:rPr>
        <w:t xml:space="preserve"> λευκή συναλλαγματική κ</w:t>
      </w:r>
      <w:r w:rsidRPr="00F91334">
        <w:rPr>
          <w:rFonts w:eastAsia="Times New Roman"/>
          <w:szCs w:val="24"/>
        </w:rPr>
        <w:t>αι να κάνει ό</w:t>
      </w:r>
      <w:r>
        <w:rPr>
          <w:rFonts w:eastAsia="Times New Roman"/>
          <w:szCs w:val="24"/>
        </w:rPr>
        <w:t xml:space="preserve">,τι θέλει, πρώτον, </w:t>
      </w:r>
      <w:r w:rsidRPr="00F91334">
        <w:rPr>
          <w:rFonts w:eastAsia="Times New Roman"/>
          <w:szCs w:val="24"/>
        </w:rPr>
        <w:t>αντιβαίνει στην αρχή τ</w:t>
      </w:r>
      <w:r>
        <w:rPr>
          <w:rFonts w:eastAsia="Times New Roman"/>
          <w:szCs w:val="24"/>
        </w:rPr>
        <w:t>ης εμπιστοσύνης και της προβλεψιμότητας</w:t>
      </w:r>
      <w:r w:rsidRPr="00F91334">
        <w:rPr>
          <w:rFonts w:eastAsia="Times New Roman"/>
          <w:szCs w:val="24"/>
        </w:rPr>
        <w:t xml:space="preserve"> των ρυθμίσεων και </w:t>
      </w:r>
      <w:r>
        <w:rPr>
          <w:rFonts w:eastAsia="Times New Roman"/>
          <w:szCs w:val="24"/>
        </w:rPr>
        <w:t>δεύτερον, οδηγεί σε μια</w:t>
      </w:r>
      <w:r w:rsidRPr="00F91334">
        <w:rPr>
          <w:rFonts w:eastAsia="Times New Roman"/>
          <w:szCs w:val="24"/>
        </w:rPr>
        <w:t xml:space="preserve"> εξουσιαστική επιλογή</w:t>
      </w:r>
      <w:r>
        <w:rPr>
          <w:rFonts w:eastAsia="Times New Roman"/>
          <w:szCs w:val="24"/>
        </w:rPr>
        <w:t>,</w:t>
      </w:r>
      <w:r w:rsidRPr="00F91334">
        <w:rPr>
          <w:rFonts w:eastAsia="Times New Roman"/>
          <w:szCs w:val="24"/>
        </w:rPr>
        <w:t xml:space="preserve"> η οποία δεν μπορεί σε βάθος χρόνου να βοηθήσει το κράτος δικαίου</w:t>
      </w:r>
      <w:r>
        <w:rPr>
          <w:rFonts w:eastAsia="Times New Roman"/>
          <w:szCs w:val="24"/>
        </w:rPr>
        <w:t>.</w:t>
      </w:r>
    </w:p>
    <w:p w14:paraId="0A5DE0DD" w14:textId="77777777" w:rsidR="00415E13" w:rsidRDefault="00E650A0">
      <w:pPr>
        <w:spacing w:line="600" w:lineRule="auto"/>
        <w:ind w:firstLine="720"/>
        <w:jc w:val="both"/>
        <w:rPr>
          <w:rFonts w:eastAsia="Times New Roman"/>
          <w:szCs w:val="24"/>
        </w:rPr>
      </w:pPr>
      <w:r>
        <w:rPr>
          <w:rFonts w:eastAsia="Times New Roman"/>
          <w:szCs w:val="24"/>
        </w:rPr>
        <w:t>Σας ε</w:t>
      </w:r>
      <w:r w:rsidRPr="00F91334">
        <w:rPr>
          <w:rFonts w:eastAsia="Times New Roman"/>
          <w:szCs w:val="24"/>
        </w:rPr>
        <w:t>υχαριστώ πολύ</w:t>
      </w:r>
      <w:r>
        <w:rPr>
          <w:rFonts w:eastAsia="Times New Roman"/>
          <w:szCs w:val="24"/>
        </w:rPr>
        <w:t>.</w:t>
      </w:r>
    </w:p>
    <w:p w14:paraId="0A5DE0DE" w14:textId="77777777" w:rsidR="00415E13" w:rsidRDefault="00E650A0">
      <w:pPr>
        <w:spacing w:line="600" w:lineRule="auto"/>
        <w:ind w:firstLine="720"/>
        <w:jc w:val="center"/>
        <w:rPr>
          <w:rFonts w:eastAsia="Times New Roman"/>
          <w:szCs w:val="24"/>
        </w:rPr>
      </w:pPr>
      <w:r>
        <w:rPr>
          <w:rFonts w:eastAsia="Times New Roman"/>
          <w:szCs w:val="24"/>
        </w:rPr>
        <w:lastRenderedPageBreak/>
        <w:t>(Χειροκροτήμ</w:t>
      </w:r>
      <w:r>
        <w:rPr>
          <w:rFonts w:eastAsia="Times New Roman"/>
          <w:szCs w:val="24"/>
        </w:rPr>
        <w:t>ατα από την πτέρυγα του ΣΥΡΙΖΑ)</w:t>
      </w:r>
    </w:p>
    <w:p w14:paraId="0A5DE0DF" w14:textId="77777777" w:rsidR="00415E13" w:rsidRDefault="00E650A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θέλω τη συναίνεσή σας. Σ</w:t>
      </w:r>
      <w:r w:rsidRPr="00F91334">
        <w:rPr>
          <w:rFonts w:eastAsia="Times New Roman"/>
          <w:szCs w:val="24"/>
        </w:rPr>
        <w:t>τον κ</w:t>
      </w:r>
      <w:r>
        <w:rPr>
          <w:rFonts w:eastAsia="Times New Roman"/>
          <w:szCs w:val="24"/>
        </w:rPr>
        <w:t>. Παρασκευόπουλο</w:t>
      </w:r>
      <w:r w:rsidRPr="00F91334">
        <w:rPr>
          <w:rFonts w:eastAsia="Times New Roman"/>
          <w:szCs w:val="24"/>
        </w:rPr>
        <w:t xml:space="preserve"> </w:t>
      </w:r>
      <w:r>
        <w:rPr>
          <w:rFonts w:eastAsia="Times New Roman"/>
          <w:szCs w:val="24"/>
        </w:rPr>
        <w:t>που ήταν Π</w:t>
      </w:r>
      <w:r w:rsidRPr="00F91334">
        <w:rPr>
          <w:rFonts w:eastAsia="Times New Roman"/>
          <w:szCs w:val="24"/>
        </w:rPr>
        <w:t>ρόεδρο</w:t>
      </w:r>
      <w:r>
        <w:rPr>
          <w:rFonts w:eastAsia="Times New Roman"/>
          <w:szCs w:val="24"/>
        </w:rPr>
        <w:t>ς</w:t>
      </w:r>
      <w:r w:rsidRPr="00F91334">
        <w:rPr>
          <w:rFonts w:eastAsia="Times New Roman"/>
          <w:szCs w:val="24"/>
        </w:rPr>
        <w:t xml:space="preserve"> της </w:t>
      </w:r>
      <w:r>
        <w:rPr>
          <w:rFonts w:eastAsia="Times New Roman"/>
          <w:szCs w:val="24"/>
        </w:rPr>
        <w:t>ε</w:t>
      </w:r>
      <w:r w:rsidRPr="00F91334">
        <w:rPr>
          <w:rFonts w:eastAsia="Times New Roman"/>
          <w:szCs w:val="24"/>
        </w:rPr>
        <w:t xml:space="preserve">πιτροπής </w:t>
      </w:r>
      <w:r>
        <w:rPr>
          <w:rFonts w:eastAsia="Times New Roman"/>
          <w:szCs w:val="24"/>
        </w:rPr>
        <w:t xml:space="preserve">άφησα εννέα λεπτά, όπως θα κάνω </w:t>
      </w:r>
      <w:r w:rsidRPr="00F91334">
        <w:rPr>
          <w:rFonts w:eastAsia="Times New Roman"/>
          <w:szCs w:val="24"/>
        </w:rPr>
        <w:t xml:space="preserve">και </w:t>
      </w:r>
      <w:r>
        <w:rPr>
          <w:rFonts w:eastAsia="Times New Roman"/>
          <w:szCs w:val="24"/>
        </w:rPr>
        <w:t xml:space="preserve">με </w:t>
      </w:r>
      <w:r w:rsidRPr="00F91334">
        <w:rPr>
          <w:rFonts w:eastAsia="Times New Roman"/>
          <w:szCs w:val="24"/>
        </w:rPr>
        <w:t>τον κ</w:t>
      </w:r>
      <w:r>
        <w:rPr>
          <w:rFonts w:eastAsia="Times New Roman"/>
          <w:szCs w:val="24"/>
        </w:rPr>
        <w:t>.</w:t>
      </w:r>
      <w:r w:rsidRPr="00F91334">
        <w:rPr>
          <w:rFonts w:eastAsia="Times New Roman"/>
          <w:szCs w:val="24"/>
        </w:rPr>
        <w:t xml:space="preserve"> </w:t>
      </w:r>
      <w:r>
        <w:rPr>
          <w:rFonts w:eastAsia="Times New Roman"/>
          <w:szCs w:val="24"/>
        </w:rPr>
        <w:t>Τ</w:t>
      </w:r>
      <w:r w:rsidRPr="00F91334">
        <w:rPr>
          <w:rFonts w:eastAsia="Times New Roman"/>
          <w:szCs w:val="24"/>
        </w:rPr>
        <w:t>ραγάκη</w:t>
      </w:r>
      <w:r>
        <w:rPr>
          <w:rFonts w:eastAsia="Times New Roman"/>
          <w:szCs w:val="24"/>
        </w:rPr>
        <w:t>,</w:t>
      </w:r>
      <w:r w:rsidRPr="00F91334">
        <w:rPr>
          <w:rFonts w:eastAsia="Times New Roman"/>
          <w:szCs w:val="24"/>
        </w:rPr>
        <w:t xml:space="preserve"> που έχει γράψει τη δική του </w:t>
      </w:r>
      <w:r w:rsidRPr="00F91334">
        <w:rPr>
          <w:rFonts w:eastAsia="Times New Roman"/>
          <w:szCs w:val="24"/>
        </w:rPr>
        <w:t>μακρά και ποιοτική παρουσία</w:t>
      </w:r>
      <w:r>
        <w:rPr>
          <w:rFonts w:eastAsia="Times New Roman"/>
          <w:szCs w:val="24"/>
        </w:rPr>
        <w:t>,</w:t>
      </w:r>
      <w:r w:rsidRPr="00F91334">
        <w:rPr>
          <w:rFonts w:eastAsia="Times New Roman"/>
          <w:szCs w:val="24"/>
        </w:rPr>
        <w:t xml:space="preserve"> που δεν θα επαναληφθεί από κανέναν </w:t>
      </w:r>
      <w:r>
        <w:rPr>
          <w:rFonts w:eastAsia="Times New Roman"/>
          <w:szCs w:val="24"/>
        </w:rPr>
        <w:t>μας. Μ</w:t>
      </w:r>
      <w:r w:rsidRPr="00F91334">
        <w:rPr>
          <w:rFonts w:eastAsia="Times New Roman"/>
          <w:szCs w:val="24"/>
        </w:rPr>
        <w:t xml:space="preserve">ετά θα πάμε στα </w:t>
      </w:r>
      <w:r>
        <w:rPr>
          <w:rFonts w:eastAsia="Times New Roman"/>
          <w:szCs w:val="24"/>
        </w:rPr>
        <w:t>επτά</w:t>
      </w:r>
      <w:r w:rsidRPr="00F91334">
        <w:rPr>
          <w:rFonts w:eastAsia="Times New Roman"/>
          <w:szCs w:val="24"/>
        </w:rPr>
        <w:t xml:space="preserve"> λεπτά</w:t>
      </w:r>
      <w:r>
        <w:rPr>
          <w:rFonts w:eastAsia="Times New Roman"/>
          <w:szCs w:val="24"/>
        </w:rPr>
        <w:t>,</w:t>
      </w:r>
      <w:r w:rsidRPr="00F91334">
        <w:rPr>
          <w:rFonts w:eastAsia="Times New Roman"/>
          <w:szCs w:val="24"/>
        </w:rPr>
        <w:t xml:space="preserve"> όπως είπε ο Πρόεδρος</w:t>
      </w:r>
      <w:r>
        <w:rPr>
          <w:rFonts w:eastAsia="Times New Roman"/>
          <w:szCs w:val="24"/>
        </w:rPr>
        <w:t>.</w:t>
      </w:r>
    </w:p>
    <w:p w14:paraId="0A5DE0E0" w14:textId="77777777" w:rsidR="00415E13" w:rsidRDefault="00E650A0">
      <w:pPr>
        <w:spacing w:line="600" w:lineRule="auto"/>
        <w:ind w:firstLine="720"/>
        <w:jc w:val="both"/>
        <w:rPr>
          <w:rFonts w:eastAsia="Times New Roman"/>
          <w:szCs w:val="24"/>
        </w:rPr>
      </w:pPr>
      <w:r>
        <w:rPr>
          <w:rFonts w:eastAsia="Times New Roman"/>
          <w:szCs w:val="24"/>
        </w:rPr>
        <w:t>Κ</w:t>
      </w:r>
      <w:r w:rsidRPr="00F91334">
        <w:rPr>
          <w:rFonts w:eastAsia="Times New Roman"/>
          <w:szCs w:val="24"/>
        </w:rPr>
        <w:t>ύριε Τραγάκη</w:t>
      </w:r>
      <w:r>
        <w:rPr>
          <w:rFonts w:eastAsia="Times New Roman"/>
          <w:szCs w:val="24"/>
        </w:rPr>
        <w:t>, έχετε τον λόγο.</w:t>
      </w:r>
    </w:p>
    <w:p w14:paraId="0A5DE0E1" w14:textId="77777777" w:rsidR="00415E13" w:rsidRDefault="00E650A0">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Κυρίες</w:t>
      </w:r>
      <w:r w:rsidRPr="00F91334">
        <w:rPr>
          <w:rFonts w:eastAsia="Times New Roman"/>
          <w:szCs w:val="24"/>
        </w:rPr>
        <w:t xml:space="preserve"> και κύριοι συνάδελφοι</w:t>
      </w:r>
      <w:r>
        <w:rPr>
          <w:rFonts w:eastAsia="Times New Roman"/>
          <w:szCs w:val="24"/>
        </w:rPr>
        <w:t>,</w:t>
      </w:r>
      <w:r w:rsidRPr="00F91334">
        <w:rPr>
          <w:rFonts w:eastAsia="Times New Roman"/>
          <w:szCs w:val="24"/>
        </w:rPr>
        <w:t xml:space="preserve"> η διαδικασία για την </w:t>
      </w:r>
      <w:r w:rsidRPr="00F91334">
        <w:rPr>
          <w:rFonts w:eastAsia="Times New Roman"/>
          <w:szCs w:val="24"/>
        </w:rPr>
        <w:t>Α</w:t>
      </w:r>
      <w:r w:rsidRPr="00F91334">
        <w:rPr>
          <w:rFonts w:eastAsia="Times New Roman"/>
          <w:szCs w:val="24"/>
        </w:rPr>
        <w:t xml:space="preserve">ναθεώρηση </w:t>
      </w:r>
      <w:r>
        <w:rPr>
          <w:rFonts w:eastAsia="Times New Roman"/>
          <w:szCs w:val="24"/>
        </w:rPr>
        <w:t>του Σ</w:t>
      </w:r>
      <w:r w:rsidRPr="00F91334">
        <w:rPr>
          <w:rFonts w:eastAsia="Times New Roman"/>
          <w:szCs w:val="24"/>
        </w:rPr>
        <w:t>υντάγματος είναι η κ</w:t>
      </w:r>
      <w:r w:rsidRPr="00F91334">
        <w:rPr>
          <w:rFonts w:eastAsia="Times New Roman"/>
          <w:szCs w:val="24"/>
        </w:rPr>
        <w:t>ορυφαία κοινοβουλευτική διαδικασία και κυρίως δεν αφορά τα κόμματα</w:t>
      </w:r>
      <w:r>
        <w:rPr>
          <w:rFonts w:eastAsia="Times New Roman"/>
          <w:szCs w:val="24"/>
        </w:rPr>
        <w:t>,</w:t>
      </w:r>
      <w:r w:rsidRPr="00F91334">
        <w:rPr>
          <w:rFonts w:eastAsia="Times New Roman"/>
          <w:szCs w:val="24"/>
        </w:rPr>
        <w:t xml:space="preserve"> αλλά ούτε και την κυβέρνηση</w:t>
      </w:r>
      <w:r>
        <w:rPr>
          <w:rFonts w:eastAsia="Times New Roman"/>
          <w:szCs w:val="24"/>
        </w:rPr>
        <w:t>. Α</w:t>
      </w:r>
      <w:r w:rsidRPr="00F91334">
        <w:rPr>
          <w:rFonts w:eastAsia="Times New Roman"/>
          <w:szCs w:val="24"/>
        </w:rPr>
        <w:t xml:space="preserve">φορά τους </w:t>
      </w:r>
      <w:r>
        <w:rPr>
          <w:rFonts w:eastAsia="Times New Roman"/>
          <w:szCs w:val="24"/>
        </w:rPr>
        <w:t>Β</w:t>
      </w:r>
      <w:r w:rsidRPr="00F91334">
        <w:rPr>
          <w:rFonts w:eastAsia="Times New Roman"/>
          <w:szCs w:val="24"/>
        </w:rPr>
        <w:t>ουλευτ</w:t>
      </w:r>
      <w:r>
        <w:rPr>
          <w:rFonts w:eastAsia="Times New Roman"/>
          <w:szCs w:val="24"/>
        </w:rPr>
        <w:t>ά</w:t>
      </w:r>
      <w:r w:rsidRPr="00F91334">
        <w:rPr>
          <w:rFonts w:eastAsia="Times New Roman"/>
          <w:szCs w:val="24"/>
        </w:rPr>
        <w:t>ς</w:t>
      </w:r>
      <w:r>
        <w:rPr>
          <w:rFonts w:eastAsia="Times New Roman"/>
          <w:szCs w:val="24"/>
        </w:rPr>
        <w:t xml:space="preserve">. Στην </w:t>
      </w:r>
      <w:r>
        <w:rPr>
          <w:rFonts w:eastAsia="Times New Roman"/>
          <w:szCs w:val="24"/>
        </w:rPr>
        <w:t>ε</w:t>
      </w:r>
      <w:r>
        <w:rPr>
          <w:rFonts w:eastAsia="Times New Roman"/>
          <w:szCs w:val="24"/>
        </w:rPr>
        <w:t>πιτροπή που εξελέγην Αντιπρόεδρος, με Πρόεδρο τον κ.</w:t>
      </w:r>
      <w:r w:rsidRPr="00F91334">
        <w:rPr>
          <w:rFonts w:eastAsia="Times New Roman"/>
          <w:szCs w:val="24"/>
        </w:rPr>
        <w:t xml:space="preserve"> Παρασκευόπουλο</w:t>
      </w:r>
      <w:r>
        <w:rPr>
          <w:rFonts w:eastAsia="Times New Roman"/>
          <w:szCs w:val="24"/>
        </w:rPr>
        <w:t>,</w:t>
      </w:r>
      <w:r w:rsidRPr="00F91334">
        <w:rPr>
          <w:rFonts w:eastAsia="Times New Roman"/>
          <w:szCs w:val="24"/>
        </w:rPr>
        <w:t xml:space="preserve"> οποίος είναι δίκαιος και καλός </w:t>
      </w:r>
      <w:r>
        <w:rPr>
          <w:rFonts w:eastAsia="Times New Roman"/>
          <w:szCs w:val="24"/>
        </w:rPr>
        <w:t>Π</w:t>
      </w:r>
      <w:r w:rsidRPr="00F91334">
        <w:rPr>
          <w:rFonts w:eastAsia="Times New Roman"/>
          <w:szCs w:val="24"/>
        </w:rPr>
        <w:t>ρόεδρος</w:t>
      </w:r>
      <w:r>
        <w:rPr>
          <w:rFonts w:eastAsia="Times New Roman"/>
          <w:szCs w:val="24"/>
        </w:rPr>
        <w:t>, και Γ</w:t>
      </w:r>
      <w:r w:rsidRPr="00F91334">
        <w:rPr>
          <w:rFonts w:eastAsia="Times New Roman"/>
          <w:szCs w:val="24"/>
        </w:rPr>
        <w:t>ραμματέα τον κ</w:t>
      </w:r>
      <w:r>
        <w:rPr>
          <w:rFonts w:eastAsia="Times New Roman"/>
          <w:szCs w:val="24"/>
        </w:rPr>
        <w:t>,</w:t>
      </w:r>
      <w:r w:rsidRPr="00F91334">
        <w:rPr>
          <w:rFonts w:eastAsia="Times New Roman"/>
          <w:szCs w:val="24"/>
        </w:rPr>
        <w:t xml:space="preserve"> Παπαθεοδώρου</w:t>
      </w:r>
      <w:r>
        <w:rPr>
          <w:rFonts w:eastAsia="Times New Roman"/>
          <w:szCs w:val="24"/>
        </w:rPr>
        <w:t>,</w:t>
      </w:r>
      <w:r w:rsidRPr="00F91334">
        <w:rPr>
          <w:rFonts w:eastAsia="Times New Roman"/>
          <w:szCs w:val="24"/>
        </w:rPr>
        <w:t xml:space="preserve"> έγινε </w:t>
      </w:r>
      <w:r>
        <w:rPr>
          <w:rFonts w:eastAsia="Times New Roman"/>
          <w:szCs w:val="24"/>
        </w:rPr>
        <w:t>μια</w:t>
      </w:r>
      <w:r w:rsidRPr="00F91334">
        <w:rPr>
          <w:rFonts w:eastAsia="Times New Roman"/>
          <w:szCs w:val="24"/>
        </w:rPr>
        <w:t xml:space="preserve"> αξιοθαύμαστη δουλειά από όλους συναδέλφους και οι μελετητές θα βρουν αξιόλογες τοποθετήσεις </w:t>
      </w:r>
      <w:r>
        <w:rPr>
          <w:rFonts w:eastAsia="Times New Roman"/>
          <w:szCs w:val="24"/>
        </w:rPr>
        <w:t>υ</w:t>
      </w:r>
      <w:r w:rsidRPr="00F91334">
        <w:rPr>
          <w:rFonts w:eastAsia="Times New Roman"/>
          <w:szCs w:val="24"/>
        </w:rPr>
        <w:t>ψηλού επιπέδου</w:t>
      </w:r>
      <w:r>
        <w:rPr>
          <w:rFonts w:eastAsia="Times New Roman"/>
          <w:szCs w:val="24"/>
        </w:rPr>
        <w:t>. Ν</w:t>
      </w:r>
      <w:r w:rsidRPr="00F91334">
        <w:rPr>
          <w:rFonts w:eastAsia="Times New Roman"/>
          <w:szCs w:val="24"/>
        </w:rPr>
        <w:t xml:space="preserve">α πω δε ότι τα ανώτατα </w:t>
      </w:r>
      <w:r w:rsidRPr="00F91334">
        <w:rPr>
          <w:rFonts w:eastAsia="Times New Roman"/>
          <w:szCs w:val="24"/>
        </w:rPr>
        <w:lastRenderedPageBreak/>
        <w:t xml:space="preserve">δικαστήρια πολλές φορές </w:t>
      </w:r>
      <w:r>
        <w:rPr>
          <w:rFonts w:eastAsia="Times New Roman"/>
          <w:szCs w:val="24"/>
        </w:rPr>
        <w:t>ανατρέχουν στ</w:t>
      </w:r>
      <w:r w:rsidRPr="00F91334">
        <w:rPr>
          <w:rFonts w:eastAsia="Times New Roman"/>
          <w:szCs w:val="24"/>
        </w:rPr>
        <w:t xml:space="preserve">α </w:t>
      </w:r>
      <w:r>
        <w:rPr>
          <w:rFonts w:eastAsia="Times New Roman"/>
          <w:szCs w:val="24"/>
        </w:rPr>
        <w:t>π</w:t>
      </w:r>
      <w:r w:rsidRPr="00F91334">
        <w:rPr>
          <w:rFonts w:eastAsia="Times New Roman"/>
          <w:szCs w:val="24"/>
        </w:rPr>
        <w:t xml:space="preserve">ρακτικά των </w:t>
      </w:r>
      <w:r>
        <w:rPr>
          <w:rFonts w:eastAsia="Times New Roman"/>
          <w:szCs w:val="24"/>
        </w:rPr>
        <w:t>ε</w:t>
      </w:r>
      <w:r w:rsidRPr="00F91334">
        <w:rPr>
          <w:rFonts w:eastAsia="Times New Roman"/>
          <w:szCs w:val="24"/>
        </w:rPr>
        <w:t xml:space="preserve">πιτροπών για την </w:t>
      </w:r>
      <w:r w:rsidRPr="00F91334">
        <w:rPr>
          <w:rFonts w:eastAsia="Times New Roman"/>
          <w:szCs w:val="24"/>
        </w:rPr>
        <w:t>Α</w:t>
      </w:r>
      <w:r w:rsidRPr="00F91334">
        <w:rPr>
          <w:rFonts w:eastAsia="Times New Roman"/>
          <w:szCs w:val="24"/>
        </w:rPr>
        <w:t>ναθεώρηση</w:t>
      </w:r>
      <w:r>
        <w:rPr>
          <w:rFonts w:eastAsia="Times New Roman"/>
          <w:szCs w:val="24"/>
        </w:rPr>
        <w:t>,</w:t>
      </w:r>
      <w:r w:rsidRPr="00F91334">
        <w:rPr>
          <w:rFonts w:eastAsia="Times New Roman"/>
          <w:szCs w:val="24"/>
        </w:rPr>
        <w:t xml:space="preserve"> για να βγάλουν α</w:t>
      </w:r>
      <w:r w:rsidRPr="00F91334">
        <w:rPr>
          <w:rFonts w:eastAsia="Times New Roman"/>
          <w:szCs w:val="24"/>
        </w:rPr>
        <w:t>ποφάσ</w:t>
      </w:r>
      <w:r>
        <w:rPr>
          <w:rFonts w:eastAsia="Times New Roman"/>
          <w:szCs w:val="24"/>
        </w:rPr>
        <w:t>εις</w:t>
      </w:r>
      <w:r w:rsidRPr="00F91334">
        <w:rPr>
          <w:rFonts w:eastAsia="Times New Roman"/>
          <w:szCs w:val="24"/>
        </w:rPr>
        <w:t xml:space="preserve"> και γνωμοδοτήσεις</w:t>
      </w:r>
      <w:r>
        <w:rPr>
          <w:rFonts w:eastAsia="Times New Roman"/>
          <w:szCs w:val="24"/>
        </w:rPr>
        <w:t>.</w:t>
      </w:r>
    </w:p>
    <w:p w14:paraId="0A5DE0E2" w14:textId="77777777" w:rsidR="00415E13" w:rsidRDefault="00E650A0">
      <w:pPr>
        <w:spacing w:line="600" w:lineRule="auto"/>
        <w:ind w:firstLine="720"/>
        <w:jc w:val="both"/>
        <w:rPr>
          <w:rFonts w:eastAsia="Times New Roman"/>
          <w:szCs w:val="24"/>
        </w:rPr>
      </w:pPr>
      <w:r>
        <w:rPr>
          <w:rFonts w:eastAsia="Times New Roman"/>
          <w:szCs w:val="24"/>
        </w:rPr>
        <w:t>Ε</w:t>
      </w:r>
      <w:r w:rsidRPr="00F91334">
        <w:rPr>
          <w:rFonts w:eastAsia="Times New Roman"/>
          <w:szCs w:val="24"/>
        </w:rPr>
        <w:t xml:space="preserve">ίναι γνωστό ότι έχω διατελέσει </w:t>
      </w:r>
      <w:r>
        <w:rPr>
          <w:rFonts w:eastAsia="Times New Roman"/>
          <w:szCs w:val="24"/>
        </w:rPr>
        <w:t>Π</w:t>
      </w:r>
      <w:r w:rsidRPr="00F91334">
        <w:rPr>
          <w:rFonts w:eastAsia="Times New Roman"/>
          <w:szCs w:val="24"/>
        </w:rPr>
        <w:t xml:space="preserve">ρόεδρος στην </w:t>
      </w:r>
      <w:r>
        <w:rPr>
          <w:rFonts w:eastAsia="Times New Roman"/>
          <w:szCs w:val="24"/>
        </w:rPr>
        <w:t>Ε</w:t>
      </w:r>
      <w:r w:rsidRPr="00F91334">
        <w:rPr>
          <w:rFonts w:eastAsia="Times New Roman"/>
          <w:szCs w:val="24"/>
        </w:rPr>
        <w:t xml:space="preserve">πιτροπή </w:t>
      </w:r>
      <w:r>
        <w:rPr>
          <w:rFonts w:eastAsia="Times New Roman"/>
          <w:szCs w:val="24"/>
        </w:rPr>
        <w:t>Α</w:t>
      </w:r>
      <w:r w:rsidRPr="00F91334">
        <w:rPr>
          <w:rFonts w:eastAsia="Times New Roman"/>
          <w:szCs w:val="24"/>
        </w:rPr>
        <w:t xml:space="preserve">ναθεώρησης </w:t>
      </w:r>
      <w:r>
        <w:rPr>
          <w:rFonts w:eastAsia="Times New Roman"/>
          <w:szCs w:val="24"/>
        </w:rPr>
        <w:t xml:space="preserve">Συντάγματος </w:t>
      </w:r>
      <w:r w:rsidRPr="00F91334">
        <w:rPr>
          <w:rFonts w:eastAsia="Times New Roman"/>
          <w:szCs w:val="24"/>
        </w:rPr>
        <w:t>δύο φορές και το 2007 και το 2014</w:t>
      </w:r>
      <w:r>
        <w:rPr>
          <w:rFonts w:eastAsia="Times New Roman"/>
          <w:szCs w:val="24"/>
        </w:rPr>
        <w:t>. Θ</w:t>
      </w:r>
      <w:r w:rsidRPr="00F91334">
        <w:rPr>
          <w:rFonts w:eastAsia="Times New Roman"/>
          <w:szCs w:val="24"/>
        </w:rPr>
        <w:t xml:space="preserve">α ήθελα με την εμπειρία μου </w:t>
      </w:r>
      <w:r>
        <w:rPr>
          <w:rFonts w:eastAsia="Times New Roman"/>
          <w:szCs w:val="24"/>
        </w:rPr>
        <w:t>ν</w:t>
      </w:r>
      <w:r w:rsidRPr="00F91334">
        <w:rPr>
          <w:rFonts w:eastAsia="Times New Roman"/>
          <w:szCs w:val="24"/>
        </w:rPr>
        <w:t>α αναφέρω ορισμένα άρθρα αιχμής</w:t>
      </w:r>
      <w:r>
        <w:rPr>
          <w:rFonts w:eastAsia="Times New Roman"/>
          <w:szCs w:val="24"/>
        </w:rPr>
        <w:t>,</w:t>
      </w:r>
      <w:r w:rsidRPr="00F91334">
        <w:rPr>
          <w:rFonts w:eastAsia="Times New Roman"/>
          <w:szCs w:val="24"/>
        </w:rPr>
        <w:t xml:space="preserve"> τα οποία μας απασχολούν</w:t>
      </w:r>
      <w:r>
        <w:rPr>
          <w:rFonts w:eastAsia="Times New Roman"/>
          <w:szCs w:val="24"/>
        </w:rPr>
        <w:t xml:space="preserve">, </w:t>
      </w:r>
      <w:r w:rsidRPr="00F91334">
        <w:rPr>
          <w:rFonts w:eastAsia="Times New Roman"/>
          <w:szCs w:val="24"/>
        </w:rPr>
        <w:t>παραδείγματος χάρ</w:t>
      </w:r>
      <w:r>
        <w:rPr>
          <w:rFonts w:eastAsia="Times New Roman"/>
          <w:szCs w:val="24"/>
        </w:rPr>
        <w:t xml:space="preserve">ιν, </w:t>
      </w:r>
      <w:r w:rsidRPr="00F91334">
        <w:rPr>
          <w:rFonts w:eastAsia="Times New Roman"/>
          <w:szCs w:val="24"/>
        </w:rPr>
        <w:t xml:space="preserve">με αυτό που </w:t>
      </w:r>
      <w:r>
        <w:rPr>
          <w:rFonts w:eastAsia="Times New Roman"/>
          <w:szCs w:val="24"/>
        </w:rPr>
        <w:t>έκλεισε ο κ.</w:t>
      </w:r>
      <w:r w:rsidRPr="00F91334">
        <w:rPr>
          <w:rFonts w:eastAsia="Times New Roman"/>
          <w:szCs w:val="24"/>
        </w:rPr>
        <w:t xml:space="preserve"> Παρασκευόπουλος</w:t>
      </w:r>
      <w:r>
        <w:rPr>
          <w:rFonts w:eastAsia="Times New Roman"/>
          <w:szCs w:val="24"/>
        </w:rPr>
        <w:t>,</w:t>
      </w:r>
      <w:r w:rsidRPr="00F91334">
        <w:rPr>
          <w:rFonts w:eastAsia="Times New Roman"/>
          <w:szCs w:val="24"/>
        </w:rPr>
        <w:t xml:space="preserve"> το άρθρο 110</w:t>
      </w:r>
      <w:r>
        <w:rPr>
          <w:rFonts w:eastAsia="Times New Roman"/>
          <w:szCs w:val="24"/>
        </w:rPr>
        <w:t>.</w:t>
      </w:r>
      <w:r w:rsidRPr="00F91334">
        <w:rPr>
          <w:rFonts w:eastAsia="Times New Roman"/>
          <w:szCs w:val="24"/>
        </w:rPr>
        <w:t xml:space="preserve"> Είναι γνωστό ότι </w:t>
      </w:r>
      <w:r>
        <w:rPr>
          <w:rFonts w:eastAsia="Times New Roman"/>
          <w:szCs w:val="24"/>
        </w:rPr>
        <w:t>μια</w:t>
      </w:r>
      <w:r w:rsidRPr="00F91334">
        <w:rPr>
          <w:rFonts w:eastAsia="Times New Roman"/>
          <w:szCs w:val="24"/>
        </w:rPr>
        <w:t xml:space="preserve"> μεγάλη μερίδα των συνταγματολόγων δεν θέλει να ακουμπήσουμε το </w:t>
      </w:r>
      <w:r>
        <w:rPr>
          <w:rFonts w:eastAsia="Times New Roman"/>
          <w:szCs w:val="24"/>
        </w:rPr>
        <w:t>άρθρο 110. Ε</w:t>
      </w:r>
      <w:r w:rsidRPr="00F91334">
        <w:rPr>
          <w:rFonts w:eastAsia="Times New Roman"/>
          <w:szCs w:val="24"/>
        </w:rPr>
        <w:t xml:space="preserve">μείς το έχουμε στις προτάσεις μας για την </w:t>
      </w:r>
      <w:r w:rsidRPr="00F91334">
        <w:rPr>
          <w:rFonts w:eastAsia="Times New Roman"/>
          <w:szCs w:val="24"/>
        </w:rPr>
        <w:t>Α</w:t>
      </w:r>
      <w:r w:rsidRPr="00F91334">
        <w:rPr>
          <w:rFonts w:eastAsia="Times New Roman"/>
          <w:szCs w:val="24"/>
        </w:rPr>
        <w:t>ναθεώρηση</w:t>
      </w:r>
      <w:r>
        <w:rPr>
          <w:rFonts w:eastAsia="Times New Roman"/>
          <w:szCs w:val="24"/>
        </w:rPr>
        <w:t>. Γιατί; Βέβαια, δεν θέλουμε η</w:t>
      </w:r>
      <w:r w:rsidRPr="00F91334">
        <w:rPr>
          <w:rFonts w:eastAsia="Times New Roman"/>
          <w:szCs w:val="24"/>
        </w:rPr>
        <w:t xml:space="preserve"> </w:t>
      </w:r>
      <w:r w:rsidRPr="00F91334">
        <w:rPr>
          <w:rFonts w:eastAsia="Times New Roman"/>
          <w:szCs w:val="24"/>
        </w:rPr>
        <w:t>Α</w:t>
      </w:r>
      <w:r w:rsidRPr="00F91334">
        <w:rPr>
          <w:rFonts w:eastAsia="Times New Roman"/>
          <w:szCs w:val="24"/>
        </w:rPr>
        <w:t xml:space="preserve">ναθεώρηση </w:t>
      </w:r>
      <w:r>
        <w:rPr>
          <w:rFonts w:eastAsia="Times New Roman"/>
          <w:szCs w:val="24"/>
        </w:rPr>
        <w:t>του Σ</w:t>
      </w:r>
      <w:r w:rsidRPr="00F91334">
        <w:rPr>
          <w:rFonts w:eastAsia="Times New Roman"/>
          <w:szCs w:val="24"/>
        </w:rPr>
        <w:t>υντάγ</w:t>
      </w:r>
      <w:r w:rsidRPr="00F91334">
        <w:rPr>
          <w:rFonts w:eastAsia="Times New Roman"/>
          <w:szCs w:val="24"/>
        </w:rPr>
        <w:t xml:space="preserve">ματος να γίνει </w:t>
      </w:r>
      <w:r>
        <w:rPr>
          <w:rFonts w:eastAsia="Times New Roman"/>
          <w:szCs w:val="24"/>
        </w:rPr>
        <w:t>μια</w:t>
      </w:r>
      <w:r w:rsidRPr="00F91334">
        <w:rPr>
          <w:rFonts w:eastAsia="Times New Roman"/>
          <w:szCs w:val="24"/>
        </w:rPr>
        <w:t xml:space="preserve"> κοινή νομοθετική εργασία</w:t>
      </w:r>
      <w:r>
        <w:rPr>
          <w:rFonts w:eastAsia="Times New Roman"/>
          <w:szCs w:val="24"/>
        </w:rPr>
        <w:t>. Θέλουμε, όμως,</w:t>
      </w:r>
      <w:r w:rsidRPr="00F91334">
        <w:rPr>
          <w:rFonts w:eastAsia="Times New Roman"/>
          <w:szCs w:val="24"/>
        </w:rPr>
        <w:t xml:space="preserve"> να </w:t>
      </w:r>
      <w:r>
        <w:rPr>
          <w:rFonts w:eastAsia="Times New Roman"/>
          <w:szCs w:val="24"/>
        </w:rPr>
        <w:t>συντμήσουμε</w:t>
      </w:r>
      <w:r w:rsidRPr="00F91334">
        <w:rPr>
          <w:rFonts w:eastAsia="Times New Roman"/>
          <w:szCs w:val="24"/>
        </w:rPr>
        <w:t xml:space="preserve"> τους χρόνους</w:t>
      </w:r>
      <w:r>
        <w:rPr>
          <w:rFonts w:eastAsia="Times New Roman"/>
          <w:szCs w:val="24"/>
        </w:rPr>
        <w:t>,</w:t>
      </w:r>
      <w:r w:rsidRPr="00F91334">
        <w:rPr>
          <w:rFonts w:eastAsia="Times New Roman"/>
          <w:szCs w:val="24"/>
        </w:rPr>
        <w:t xml:space="preserve"> γιατί</w:t>
      </w:r>
      <w:r>
        <w:rPr>
          <w:rFonts w:eastAsia="Times New Roman"/>
          <w:szCs w:val="24"/>
        </w:rPr>
        <w:t>,</w:t>
      </w:r>
      <w:r w:rsidRPr="00F91334">
        <w:rPr>
          <w:rFonts w:eastAsia="Times New Roman"/>
          <w:szCs w:val="24"/>
        </w:rPr>
        <w:t xml:space="preserve"> όπως θα αποδείξω μετά</w:t>
      </w:r>
      <w:r>
        <w:rPr>
          <w:rFonts w:eastAsia="Times New Roman"/>
          <w:szCs w:val="24"/>
        </w:rPr>
        <w:t>,</w:t>
      </w:r>
      <w:r w:rsidRPr="00F91334">
        <w:rPr>
          <w:rFonts w:eastAsia="Times New Roman"/>
          <w:szCs w:val="24"/>
        </w:rPr>
        <w:t xml:space="preserve"> οι χρόνοι έχουν πολύ μεγάλη σημασία</w:t>
      </w:r>
      <w:r>
        <w:rPr>
          <w:rFonts w:eastAsia="Times New Roman"/>
          <w:szCs w:val="24"/>
        </w:rPr>
        <w:t>. Τότε που ήμουν Γραμματέας της Βουλής το 19</w:t>
      </w:r>
      <w:r w:rsidRPr="00F91334">
        <w:rPr>
          <w:rFonts w:eastAsia="Times New Roman"/>
          <w:szCs w:val="24"/>
        </w:rPr>
        <w:t>74</w:t>
      </w:r>
      <w:r>
        <w:rPr>
          <w:rFonts w:eastAsia="Times New Roman"/>
          <w:szCs w:val="24"/>
        </w:rPr>
        <w:t>,</w:t>
      </w:r>
      <w:r w:rsidRPr="00F91334">
        <w:rPr>
          <w:rFonts w:eastAsia="Times New Roman"/>
          <w:szCs w:val="24"/>
        </w:rPr>
        <w:t xml:space="preserve"> ο Κωνσταντίνος Καραμανλής</w:t>
      </w:r>
      <w:r>
        <w:rPr>
          <w:rFonts w:eastAsia="Times New Roman"/>
          <w:szCs w:val="24"/>
        </w:rPr>
        <w:t>,</w:t>
      </w:r>
      <w:r w:rsidRPr="00F91334">
        <w:rPr>
          <w:rFonts w:eastAsia="Times New Roman"/>
          <w:szCs w:val="24"/>
        </w:rPr>
        <w:t xml:space="preserve"> </w:t>
      </w:r>
      <w:r>
        <w:rPr>
          <w:rFonts w:eastAsia="Times New Roman"/>
          <w:szCs w:val="24"/>
        </w:rPr>
        <w:t xml:space="preserve">ο </w:t>
      </w:r>
      <w:r w:rsidRPr="00F91334">
        <w:rPr>
          <w:rFonts w:eastAsia="Times New Roman"/>
          <w:szCs w:val="24"/>
        </w:rPr>
        <w:t>Κωνσταντίνος Τσάτσος</w:t>
      </w:r>
      <w:r>
        <w:rPr>
          <w:rFonts w:eastAsia="Times New Roman"/>
          <w:szCs w:val="24"/>
        </w:rPr>
        <w:t xml:space="preserve">, ο Παπακωνσταντίνου, ο </w:t>
      </w:r>
      <w:r w:rsidRPr="00F91334">
        <w:rPr>
          <w:rFonts w:eastAsia="Times New Roman"/>
          <w:szCs w:val="24"/>
        </w:rPr>
        <w:t>Κωνσταντίνος Στεφανάκης είχαν εισαγάγει τη ρύθμιση των πλειοψηφιών</w:t>
      </w:r>
      <w:r>
        <w:rPr>
          <w:rFonts w:eastAsia="Times New Roman"/>
          <w:szCs w:val="24"/>
        </w:rPr>
        <w:t>,</w:t>
      </w:r>
      <w:r w:rsidRPr="00F91334">
        <w:rPr>
          <w:rFonts w:eastAsia="Times New Roman"/>
          <w:szCs w:val="24"/>
        </w:rPr>
        <w:t xml:space="preserve"> δηλαδή το </w:t>
      </w:r>
      <w:r>
        <w:rPr>
          <w:rFonts w:eastAsia="Times New Roman"/>
          <w:szCs w:val="24"/>
        </w:rPr>
        <w:t>μετα</w:t>
      </w:r>
      <w:r w:rsidRPr="00F91334">
        <w:rPr>
          <w:rFonts w:eastAsia="Times New Roman"/>
          <w:szCs w:val="24"/>
        </w:rPr>
        <w:t>πλειοψηφικό</w:t>
      </w:r>
      <w:r>
        <w:rPr>
          <w:rFonts w:eastAsia="Times New Roman"/>
          <w:szCs w:val="24"/>
        </w:rPr>
        <w:t xml:space="preserve"> –«μεταπλειοψηφικό» </w:t>
      </w:r>
      <w:r w:rsidRPr="00F91334">
        <w:rPr>
          <w:rFonts w:eastAsia="Times New Roman"/>
          <w:szCs w:val="24"/>
        </w:rPr>
        <w:t xml:space="preserve">σημαίνει </w:t>
      </w:r>
      <w:r>
        <w:rPr>
          <w:rFonts w:eastAsia="Times New Roman"/>
          <w:szCs w:val="24"/>
        </w:rPr>
        <w:t>εκατόν πενήντα ένας</w:t>
      </w:r>
      <w:r w:rsidRPr="00F91334">
        <w:rPr>
          <w:rFonts w:eastAsia="Times New Roman"/>
          <w:szCs w:val="24"/>
        </w:rPr>
        <w:t xml:space="preserve"> στην πρώτη Βουλή</w:t>
      </w:r>
      <w:r>
        <w:rPr>
          <w:rFonts w:eastAsia="Times New Roman"/>
          <w:szCs w:val="24"/>
        </w:rPr>
        <w:t>, εκατόν ογδόντα σ</w:t>
      </w:r>
      <w:r w:rsidRPr="00F91334">
        <w:rPr>
          <w:rFonts w:eastAsia="Times New Roman"/>
          <w:szCs w:val="24"/>
        </w:rPr>
        <w:t xml:space="preserve">τη </w:t>
      </w:r>
      <w:r w:rsidRPr="00F91334">
        <w:rPr>
          <w:rFonts w:eastAsia="Times New Roman"/>
          <w:szCs w:val="24"/>
        </w:rPr>
        <w:lastRenderedPageBreak/>
        <w:t>δεύτερη</w:t>
      </w:r>
      <w:r>
        <w:rPr>
          <w:rFonts w:eastAsia="Times New Roman"/>
          <w:szCs w:val="24"/>
        </w:rPr>
        <w:t>, εκατόν ογδόντα στην πρώτη, εκατόν πενήντα έν</w:t>
      </w:r>
      <w:r>
        <w:rPr>
          <w:rFonts w:eastAsia="Times New Roman"/>
          <w:szCs w:val="24"/>
        </w:rPr>
        <w:t>ας σ</w:t>
      </w:r>
      <w:r w:rsidRPr="00F91334">
        <w:rPr>
          <w:rFonts w:eastAsia="Times New Roman"/>
          <w:szCs w:val="24"/>
        </w:rPr>
        <w:t>τη δεύτερη</w:t>
      </w:r>
      <w:r>
        <w:rPr>
          <w:rFonts w:eastAsia="Times New Roman"/>
          <w:szCs w:val="24"/>
        </w:rPr>
        <w:t>-,</w:t>
      </w:r>
      <w:r w:rsidRPr="00F91334">
        <w:rPr>
          <w:rFonts w:eastAsia="Times New Roman"/>
          <w:szCs w:val="24"/>
        </w:rPr>
        <w:t xml:space="preserve"> θέλοντας με αυτό</w:t>
      </w:r>
      <w:r>
        <w:rPr>
          <w:rFonts w:eastAsia="Times New Roman"/>
          <w:szCs w:val="24"/>
        </w:rPr>
        <w:t>ν</w:t>
      </w:r>
      <w:r w:rsidRPr="00F91334">
        <w:rPr>
          <w:rFonts w:eastAsia="Times New Roman"/>
          <w:szCs w:val="24"/>
        </w:rPr>
        <w:t xml:space="preserve"> τον τρόπο</w:t>
      </w:r>
      <w:r>
        <w:rPr>
          <w:rFonts w:eastAsia="Times New Roman"/>
          <w:szCs w:val="24"/>
        </w:rPr>
        <w:t>, αφού</w:t>
      </w:r>
      <w:r w:rsidRPr="00F91334">
        <w:rPr>
          <w:rFonts w:eastAsia="Times New Roman"/>
          <w:szCs w:val="24"/>
        </w:rPr>
        <w:t xml:space="preserve"> παρεμβάλλονται εκλογές</w:t>
      </w:r>
      <w:r>
        <w:rPr>
          <w:rFonts w:eastAsia="Times New Roman"/>
          <w:szCs w:val="24"/>
        </w:rPr>
        <w:t>,</w:t>
      </w:r>
      <w:r w:rsidRPr="00F91334">
        <w:rPr>
          <w:rFonts w:eastAsia="Times New Roman"/>
          <w:szCs w:val="24"/>
        </w:rPr>
        <w:t xml:space="preserve"> να δώσουν τη δυνατότητα στους πολίτες να μπορέσουν</w:t>
      </w:r>
      <w:r>
        <w:rPr>
          <w:rFonts w:eastAsia="Times New Roman"/>
          <w:szCs w:val="24"/>
        </w:rPr>
        <w:t>,</w:t>
      </w:r>
      <w:r w:rsidRPr="00F91334">
        <w:rPr>
          <w:rFonts w:eastAsia="Times New Roman"/>
          <w:szCs w:val="24"/>
        </w:rPr>
        <w:t xml:space="preserve"> για να δημιουργήσουν τις προϋποθέσεις εκείνες</w:t>
      </w:r>
      <w:r>
        <w:rPr>
          <w:rFonts w:eastAsia="Times New Roman"/>
          <w:szCs w:val="24"/>
        </w:rPr>
        <w:t>,</w:t>
      </w:r>
      <w:r w:rsidRPr="00F91334">
        <w:rPr>
          <w:rFonts w:eastAsia="Times New Roman"/>
          <w:szCs w:val="24"/>
        </w:rPr>
        <w:t xml:space="preserve"> να κρίνουν </w:t>
      </w:r>
      <w:r>
        <w:rPr>
          <w:rFonts w:eastAsia="Times New Roman"/>
          <w:szCs w:val="24"/>
        </w:rPr>
        <w:t>τις</w:t>
      </w:r>
      <w:r w:rsidRPr="00F91334">
        <w:rPr>
          <w:rFonts w:eastAsia="Times New Roman"/>
          <w:szCs w:val="24"/>
        </w:rPr>
        <w:t xml:space="preserve"> συνταγματικές αναθεωρήσεις</w:t>
      </w:r>
      <w:r>
        <w:rPr>
          <w:rFonts w:eastAsia="Times New Roman"/>
          <w:szCs w:val="24"/>
        </w:rPr>
        <w:t>.</w:t>
      </w:r>
    </w:p>
    <w:p w14:paraId="0A5DE0E3" w14:textId="77777777" w:rsidR="00415E13" w:rsidRDefault="00E650A0">
      <w:pPr>
        <w:spacing w:line="600" w:lineRule="auto"/>
        <w:ind w:firstLine="720"/>
        <w:jc w:val="both"/>
        <w:rPr>
          <w:rFonts w:eastAsia="Times New Roman"/>
          <w:szCs w:val="24"/>
        </w:rPr>
      </w:pPr>
      <w:r>
        <w:rPr>
          <w:rFonts w:eastAsia="Times New Roman"/>
          <w:szCs w:val="24"/>
        </w:rPr>
        <w:t>Θ</w:t>
      </w:r>
      <w:r w:rsidRPr="00F91334">
        <w:rPr>
          <w:rFonts w:eastAsia="Times New Roman"/>
          <w:szCs w:val="24"/>
        </w:rPr>
        <w:t xml:space="preserve">α κάνω </w:t>
      </w:r>
      <w:r>
        <w:rPr>
          <w:rFonts w:eastAsia="Times New Roman"/>
          <w:szCs w:val="24"/>
        </w:rPr>
        <w:t>μια</w:t>
      </w:r>
      <w:r w:rsidRPr="00F91334">
        <w:rPr>
          <w:rFonts w:eastAsia="Times New Roman"/>
          <w:szCs w:val="24"/>
        </w:rPr>
        <w:t xml:space="preserve"> παρατήρηση τώρα</w:t>
      </w:r>
      <w:r>
        <w:rPr>
          <w:rFonts w:eastAsia="Times New Roman"/>
          <w:szCs w:val="24"/>
        </w:rPr>
        <w:t>,</w:t>
      </w:r>
      <w:r w:rsidRPr="00F91334">
        <w:rPr>
          <w:rFonts w:eastAsia="Times New Roman"/>
          <w:szCs w:val="24"/>
        </w:rPr>
        <w:t xml:space="preserve"> κύριε </w:t>
      </w:r>
      <w:r>
        <w:rPr>
          <w:rFonts w:eastAsia="Times New Roman"/>
          <w:szCs w:val="24"/>
        </w:rPr>
        <w:t>κ</w:t>
      </w:r>
      <w:r w:rsidRPr="00F91334">
        <w:rPr>
          <w:rFonts w:eastAsia="Times New Roman"/>
          <w:szCs w:val="24"/>
        </w:rPr>
        <w:t>αθη</w:t>
      </w:r>
      <w:r w:rsidRPr="00F91334">
        <w:rPr>
          <w:rFonts w:eastAsia="Times New Roman"/>
          <w:szCs w:val="24"/>
        </w:rPr>
        <w:t>γητά</w:t>
      </w:r>
      <w:r>
        <w:rPr>
          <w:rFonts w:eastAsia="Times New Roman"/>
          <w:szCs w:val="24"/>
        </w:rPr>
        <w:t>,</w:t>
      </w:r>
      <w:r w:rsidRPr="00F91334">
        <w:rPr>
          <w:rFonts w:eastAsia="Times New Roman"/>
          <w:szCs w:val="24"/>
        </w:rPr>
        <w:t xml:space="preserve"> σε ό</w:t>
      </w:r>
      <w:r>
        <w:rPr>
          <w:rFonts w:eastAsia="Times New Roman"/>
          <w:szCs w:val="24"/>
        </w:rPr>
        <w:t>,</w:t>
      </w:r>
      <w:r w:rsidRPr="00F91334">
        <w:rPr>
          <w:rFonts w:eastAsia="Times New Roman"/>
          <w:szCs w:val="24"/>
        </w:rPr>
        <w:t xml:space="preserve">τι αφορά την </w:t>
      </w:r>
      <w:r>
        <w:rPr>
          <w:rFonts w:eastAsia="Times New Roman"/>
          <w:szCs w:val="24"/>
        </w:rPr>
        <w:t xml:space="preserve">προτείνουσα </w:t>
      </w:r>
      <w:r w:rsidRPr="00F91334">
        <w:rPr>
          <w:rFonts w:eastAsia="Times New Roman"/>
          <w:szCs w:val="24"/>
        </w:rPr>
        <w:t xml:space="preserve">και την </w:t>
      </w:r>
      <w:r>
        <w:rPr>
          <w:rFonts w:eastAsia="Times New Roman"/>
          <w:szCs w:val="24"/>
        </w:rPr>
        <w:t>αναθεωρούσα Βουλή.</w:t>
      </w:r>
      <w:r w:rsidRPr="00F91334">
        <w:rPr>
          <w:rFonts w:eastAsia="Times New Roman"/>
          <w:szCs w:val="24"/>
        </w:rPr>
        <w:t xml:space="preserve"> </w:t>
      </w:r>
      <w:r>
        <w:rPr>
          <w:rFonts w:eastAsia="Times New Roman"/>
          <w:szCs w:val="24"/>
        </w:rPr>
        <w:t>Η</w:t>
      </w:r>
      <w:r w:rsidRPr="00F91334">
        <w:rPr>
          <w:rFonts w:eastAsia="Times New Roman"/>
          <w:szCs w:val="24"/>
        </w:rPr>
        <w:t xml:space="preserve"> άποψ</w:t>
      </w:r>
      <w:r>
        <w:rPr>
          <w:rFonts w:eastAsia="Times New Roman"/>
          <w:szCs w:val="24"/>
        </w:rPr>
        <w:t>η</w:t>
      </w:r>
      <w:r w:rsidRPr="00F91334">
        <w:rPr>
          <w:rFonts w:eastAsia="Times New Roman"/>
          <w:szCs w:val="24"/>
        </w:rPr>
        <w:t xml:space="preserve"> η οποία κυριαρχεί και στους συνταγματολόγους</w:t>
      </w:r>
      <w:r>
        <w:rPr>
          <w:rFonts w:eastAsia="Times New Roman"/>
          <w:szCs w:val="24"/>
        </w:rPr>
        <w:t>,</w:t>
      </w:r>
      <w:r w:rsidRPr="00F91334">
        <w:rPr>
          <w:rFonts w:eastAsia="Times New Roman"/>
          <w:szCs w:val="24"/>
        </w:rPr>
        <w:t xml:space="preserve"> αλλά είχε διατυπωθεί και το 2007 και 200</w:t>
      </w:r>
      <w:r>
        <w:rPr>
          <w:rFonts w:eastAsia="Times New Roman"/>
          <w:szCs w:val="24"/>
        </w:rPr>
        <w:t xml:space="preserve">1 και </w:t>
      </w:r>
      <w:r w:rsidRPr="00F91334">
        <w:rPr>
          <w:rFonts w:eastAsia="Times New Roman"/>
          <w:szCs w:val="24"/>
        </w:rPr>
        <w:t xml:space="preserve">πάντοτε </w:t>
      </w:r>
      <w:r>
        <w:rPr>
          <w:rFonts w:eastAsia="Times New Roman"/>
          <w:szCs w:val="24"/>
        </w:rPr>
        <w:t xml:space="preserve">σε όλες τις </w:t>
      </w:r>
      <w:r w:rsidRPr="00F91334">
        <w:rPr>
          <w:rFonts w:eastAsia="Times New Roman"/>
          <w:szCs w:val="24"/>
        </w:rPr>
        <w:t>συνταγματικές αναθεωρήσεις</w:t>
      </w:r>
      <w:r>
        <w:rPr>
          <w:rFonts w:eastAsia="Times New Roman"/>
          <w:szCs w:val="24"/>
        </w:rPr>
        <w:t>,</w:t>
      </w:r>
      <w:r w:rsidRPr="00F91334">
        <w:rPr>
          <w:rFonts w:eastAsia="Times New Roman"/>
          <w:szCs w:val="24"/>
        </w:rPr>
        <w:t xml:space="preserve"> είναι ότι </w:t>
      </w:r>
      <w:r>
        <w:rPr>
          <w:rFonts w:eastAsia="Times New Roman"/>
          <w:szCs w:val="24"/>
        </w:rPr>
        <w:t xml:space="preserve">η προτείνουσα </w:t>
      </w:r>
      <w:r w:rsidRPr="00F91334">
        <w:rPr>
          <w:rFonts w:eastAsia="Times New Roman"/>
          <w:szCs w:val="24"/>
        </w:rPr>
        <w:t>Βουλή προτείνει</w:t>
      </w:r>
      <w:r>
        <w:rPr>
          <w:rFonts w:eastAsia="Times New Roman"/>
          <w:szCs w:val="24"/>
        </w:rPr>
        <w:t>, μπαί</w:t>
      </w:r>
      <w:r>
        <w:rPr>
          <w:rFonts w:eastAsia="Times New Roman"/>
          <w:szCs w:val="24"/>
        </w:rPr>
        <w:t>νει η κατεύθυνση, πράγματι, δι</w:t>
      </w:r>
      <w:r w:rsidRPr="00F91334">
        <w:rPr>
          <w:rFonts w:eastAsia="Times New Roman"/>
          <w:szCs w:val="24"/>
        </w:rPr>
        <w:t>ότι έχουμε ανάγκη</w:t>
      </w:r>
      <w:r>
        <w:rPr>
          <w:rFonts w:eastAsia="Times New Roman"/>
          <w:szCs w:val="24"/>
        </w:rPr>
        <w:t xml:space="preserve"> σε</w:t>
      </w:r>
      <w:r w:rsidRPr="00F91334">
        <w:rPr>
          <w:rFonts w:eastAsia="Times New Roman"/>
          <w:szCs w:val="24"/>
        </w:rPr>
        <w:t xml:space="preserve"> κατεύθυνση και περιεχόμενο</w:t>
      </w:r>
      <w:r>
        <w:rPr>
          <w:rFonts w:eastAsia="Times New Roman"/>
          <w:szCs w:val="24"/>
        </w:rPr>
        <w:t>. Δ</w:t>
      </w:r>
      <w:r w:rsidRPr="00F91334">
        <w:rPr>
          <w:rFonts w:eastAsia="Times New Roman"/>
          <w:szCs w:val="24"/>
        </w:rPr>
        <w:t xml:space="preserve">εν ασχολείται η </w:t>
      </w:r>
      <w:r>
        <w:rPr>
          <w:rFonts w:eastAsia="Times New Roman"/>
          <w:szCs w:val="24"/>
        </w:rPr>
        <w:t>προτείνουσα Βουλή με</w:t>
      </w:r>
      <w:r w:rsidRPr="00F91334">
        <w:rPr>
          <w:rFonts w:eastAsia="Times New Roman"/>
          <w:szCs w:val="24"/>
        </w:rPr>
        <w:t xml:space="preserve"> το περιεχόμενο</w:t>
      </w:r>
      <w:r>
        <w:rPr>
          <w:rFonts w:eastAsia="Times New Roman"/>
          <w:szCs w:val="24"/>
        </w:rPr>
        <w:t>. Α</w:t>
      </w:r>
      <w:r w:rsidRPr="00F91334">
        <w:rPr>
          <w:rFonts w:eastAsia="Times New Roman"/>
          <w:szCs w:val="24"/>
        </w:rPr>
        <w:t>υτό είναι πολύ σημαντικό και πρέπει να το ξεκαθαρίσουμε</w:t>
      </w:r>
      <w:r>
        <w:rPr>
          <w:rFonts w:eastAsia="Times New Roman"/>
          <w:szCs w:val="24"/>
        </w:rPr>
        <w:t>. Δεν το ξεκαθαρίζουμε μόνο εμείς: Ο Σβ</w:t>
      </w:r>
      <w:r w:rsidRPr="00F91334">
        <w:rPr>
          <w:rFonts w:eastAsia="Times New Roman"/>
          <w:szCs w:val="24"/>
        </w:rPr>
        <w:t>όλος το 1933</w:t>
      </w:r>
      <w:r>
        <w:rPr>
          <w:rFonts w:eastAsia="Times New Roman"/>
          <w:szCs w:val="24"/>
        </w:rPr>
        <w:t>,</w:t>
      </w:r>
      <w:r w:rsidRPr="00F91334">
        <w:rPr>
          <w:rFonts w:eastAsia="Times New Roman"/>
          <w:szCs w:val="24"/>
        </w:rPr>
        <w:t xml:space="preserve"> </w:t>
      </w:r>
      <w:r>
        <w:rPr>
          <w:rFonts w:eastAsia="Times New Roman"/>
          <w:szCs w:val="24"/>
        </w:rPr>
        <w:t xml:space="preserve">ο </w:t>
      </w:r>
      <w:r w:rsidRPr="00F91334">
        <w:rPr>
          <w:rFonts w:eastAsia="Times New Roman"/>
          <w:szCs w:val="24"/>
        </w:rPr>
        <w:t>Κυριακόπουλο</w:t>
      </w:r>
      <w:r w:rsidRPr="00F91334">
        <w:rPr>
          <w:rFonts w:eastAsia="Times New Roman"/>
          <w:szCs w:val="24"/>
        </w:rPr>
        <w:t xml:space="preserve">ς </w:t>
      </w:r>
      <w:r>
        <w:rPr>
          <w:rFonts w:eastAsia="Times New Roman"/>
          <w:szCs w:val="24"/>
        </w:rPr>
        <w:t>19</w:t>
      </w:r>
      <w:r w:rsidRPr="00F91334">
        <w:rPr>
          <w:rFonts w:eastAsia="Times New Roman"/>
          <w:szCs w:val="24"/>
        </w:rPr>
        <w:t>62</w:t>
      </w:r>
      <w:r>
        <w:rPr>
          <w:rFonts w:eastAsia="Times New Roman"/>
          <w:szCs w:val="24"/>
        </w:rPr>
        <w:t>, ο</w:t>
      </w:r>
      <w:r w:rsidRPr="00F91334">
        <w:rPr>
          <w:rFonts w:eastAsia="Times New Roman"/>
          <w:szCs w:val="24"/>
        </w:rPr>
        <w:t xml:space="preserve"> Γεωργόπουλος 1963</w:t>
      </w:r>
      <w:r>
        <w:rPr>
          <w:rFonts w:eastAsia="Times New Roman"/>
          <w:szCs w:val="24"/>
        </w:rPr>
        <w:t>,</w:t>
      </w:r>
      <w:r w:rsidRPr="00F91334">
        <w:rPr>
          <w:rFonts w:eastAsia="Times New Roman"/>
          <w:szCs w:val="24"/>
        </w:rPr>
        <w:t xml:space="preserve"> ο Μάνεσης το 1980</w:t>
      </w:r>
      <w:r>
        <w:rPr>
          <w:rFonts w:eastAsia="Times New Roman"/>
          <w:szCs w:val="24"/>
        </w:rPr>
        <w:t>,</w:t>
      </w:r>
      <w:r w:rsidRPr="00F91334">
        <w:rPr>
          <w:rFonts w:eastAsia="Times New Roman"/>
          <w:szCs w:val="24"/>
        </w:rPr>
        <w:t xml:space="preserve"> ο Βαγγέλης ο Βενιζέλος </w:t>
      </w:r>
      <w:r>
        <w:rPr>
          <w:rFonts w:eastAsia="Times New Roman"/>
          <w:szCs w:val="24"/>
        </w:rPr>
        <w:t>1984. Η προτείνουσα Βουλή, λ</w:t>
      </w:r>
      <w:r w:rsidRPr="00F91334">
        <w:rPr>
          <w:rFonts w:eastAsia="Times New Roman"/>
          <w:szCs w:val="24"/>
        </w:rPr>
        <w:t>οιπόν</w:t>
      </w:r>
      <w:r>
        <w:rPr>
          <w:rFonts w:eastAsia="Times New Roman"/>
          <w:szCs w:val="24"/>
        </w:rPr>
        <w:t>,</w:t>
      </w:r>
      <w:r w:rsidRPr="00F91334">
        <w:rPr>
          <w:rFonts w:eastAsia="Times New Roman"/>
          <w:szCs w:val="24"/>
        </w:rPr>
        <w:t xml:space="preserve"> είναι </w:t>
      </w:r>
      <w:r>
        <w:rPr>
          <w:rFonts w:eastAsia="Times New Roman"/>
          <w:szCs w:val="24"/>
        </w:rPr>
        <w:t>εκείνη η οποία</w:t>
      </w:r>
      <w:r w:rsidRPr="00F91334">
        <w:rPr>
          <w:rFonts w:eastAsia="Times New Roman"/>
          <w:szCs w:val="24"/>
        </w:rPr>
        <w:t xml:space="preserve"> δεν καθορίζει το περ</w:t>
      </w:r>
      <w:r>
        <w:rPr>
          <w:rFonts w:eastAsia="Times New Roman"/>
          <w:szCs w:val="24"/>
        </w:rPr>
        <w:t>ιεχόμενο.</w:t>
      </w:r>
    </w:p>
    <w:p w14:paraId="0A5DE0E4" w14:textId="77777777" w:rsidR="00415E13" w:rsidRDefault="00E650A0">
      <w:pPr>
        <w:spacing w:line="600" w:lineRule="auto"/>
        <w:ind w:firstLine="720"/>
        <w:jc w:val="both"/>
        <w:rPr>
          <w:rFonts w:eastAsia="Times New Roman"/>
          <w:szCs w:val="24"/>
        </w:rPr>
      </w:pPr>
      <w:r>
        <w:rPr>
          <w:rFonts w:eastAsia="Times New Roman"/>
          <w:szCs w:val="24"/>
        </w:rPr>
        <w:lastRenderedPageBreak/>
        <w:t>Θ</w:t>
      </w:r>
      <w:r w:rsidRPr="00F91334">
        <w:rPr>
          <w:rFonts w:eastAsia="Times New Roman"/>
          <w:szCs w:val="24"/>
        </w:rPr>
        <w:t xml:space="preserve">α ήθελα να αναφερθώ και σε ορισμένα άλλα </w:t>
      </w:r>
      <w:r>
        <w:rPr>
          <w:rFonts w:eastAsia="Times New Roman"/>
          <w:szCs w:val="24"/>
        </w:rPr>
        <w:t>άρθρα. Π</w:t>
      </w:r>
      <w:r w:rsidRPr="00F91334">
        <w:rPr>
          <w:rFonts w:eastAsia="Times New Roman"/>
          <w:szCs w:val="24"/>
        </w:rPr>
        <w:t>αραδείγματος χάρ</w:t>
      </w:r>
      <w:r>
        <w:rPr>
          <w:rFonts w:eastAsia="Times New Roman"/>
          <w:szCs w:val="24"/>
        </w:rPr>
        <w:t>ιν,</w:t>
      </w:r>
      <w:r w:rsidRPr="00F91334">
        <w:rPr>
          <w:rFonts w:eastAsia="Times New Roman"/>
          <w:szCs w:val="24"/>
        </w:rPr>
        <w:t xml:space="preserve"> </w:t>
      </w:r>
      <w:r>
        <w:rPr>
          <w:rFonts w:eastAsia="Times New Roman"/>
          <w:szCs w:val="24"/>
        </w:rPr>
        <w:t xml:space="preserve">ένα άρθρο αιχμής είναι το </w:t>
      </w:r>
      <w:r>
        <w:rPr>
          <w:rFonts w:eastAsia="Times New Roman"/>
          <w:szCs w:val="24"/>
        </w:rPr>
        <w:t>άρθρο</w:t>
      </w:r>
      <w:r w:rsidRPr="00F91334">
        <w:rPr>
          <w:rFonts w:eastAsia="Times New Roman"/>
          <w:szCs w:val="24"/>
        </w:rPr>
        <w:t xml:space="preserve"> 32 για την εκλογή του </w:t>
      </w:r>
      <w:r>
        <w:rPr>
          <w:rFonts w:eastAsia="Times New Roman"/>
          <w:szCs w:val="24"/>
        </w:rPr>
        <w:t>Π</w:t>
      </w:r>
      <w:r w:rsidRPr="00F91334">
        <w:rPr>
          <w:rFonts w:eastAsia="Times New Roman"/>
          <w:szCs w:val="24"/>
        </w:rPr>
        <w:t xml:space="preserve">ροέδρου </w:t>
      </w:r>
      <w:r>
        <w:rPr>
          <w:rFonts w:eastAsia="Times New Roman"/>
          <w:szCs w:val="24"/>
        </w:rPr>
        <w:t xml:space="preserve">της </w:t>
      </w:r>
      <w:r w:rsidRPr="00F91334">
        <w:rPr>
          <w:rFonts w:eastAsia="Times New Roman"/>
          <w:szCs w:val="24"/>
        </w:rPr>
        <w:t>Δημοκρατίας</w:t>
      </w:r>
      <w:r>
        <w:rPr>
          <w:rFonts w:eastAsia="Times New Roman"/>
          <w:szCs w:val="24"/>
        </w:rPr>
        <w:t>. Το κοινοβουλευτικό</w:t>
      </w:r>
      <w:r w:rsidRPr="00F91334">
        <w:rPr>
          <w:rFonts w:eastAsia="Times New Roman"/>
          <w:szCs w:val="24"/>
        </w:rPr>
        <w:t xml:space="preserve"> πολίτευμα λειτουργεί από το 1985</w:t>
      </w:r>
      <w:r>
        <w:rPr>
          <w:rFonts w:eastAsia="Times New Roman"/>
          <w:szCs w:val="24"/>
        </w:rPr>
        <w:t xml:space="preserve"> -19</w:t>
      </w:r>
      <w:r w:rsidRPr="00F91334">
        <w:rPr>
          <w:rFonts w:eastAsia="Times New Roman"/>
          <w:szCs w:val="24"/>
        </w:rPr>
        <w:t>86 μετά την εφαρμογή του</w:t>
      </w:r>
      <w:r>
        <w:rPr>
          <w:rFonts w:eastAsia="Times New Roman"/>
          <w:szCs w:val="24"/>
        </w:rPr>
        <w:t>-</w:t>
      </w:r>
      <w:r w:rsidRPr="00F91334">
        <w:rPr>
          <w:rFonts w:eastAsia="Times New Roman"/>
          <w:szCs w:val="24"/>
        </w:rPr>
        <w:t xml:space="preserve"> και την κατάργηση των λεγόμενων ενισχυμένων αρμοδιοτήτων του </w:t>
      </w:r>
      <w:r>
        <w:rPr>
          <w:rFonts w:eastAsia="Times New Roman"/>
          <w:szCs w:val="24"/>
        </w:rPr>
        <w:t>Π</w:t>
      </w:r>
      <w:r w:rsidRPr="00F91334">
        <w:rPr>
          <w:rFonts w:eastAsia="Times New Roman"/>
          <w:szCs w:val="24"/>
        </w:rPr>
        <w:t xml:space="preserve">ροέδρου της </w:t>
      </w:r>
      <w:r>
        <w:rPr>
          <w:rFonts w:eastAsia="Times New Roman"/>
          <w:szCs w:val="24"/>
        </w:rPr>
        <w:t>Δ</w:t>
      </w:r>
      <w:r w:rsidRPr="00F91334">
        <w:rPr>
          <w:rFonts w:eastAsia="Times New Roman"/>
          <w:szCs w:val="24"/>
        </w:rPr>
        <w:t xml:space="preserve">ημοκρατίας επί </w:t>
      </w:r>
      <w:r>
        <w:rPr>
          <w:rFonts w:eastAsia="Times New Roman"/>
          <w:szCs w:val="24"/>
        </w:rPr>
        <w:t xml:space="preserve">τριάντα δύο </w:t>
      </w:r>
      <w:r w:rsidRPr="00F91334">
        <w:rPr>
          <w:rFonts w:eastAsia="Times New Roman"/>
          <w:szCs w:val="24"/>
        </w:rPr>
        <w:t xml:space="preserve">χρόνια και </w:t>
      </w:r>
      <w:r>
        <w:rPr>
          <w:rFonts w:eastAsia="Times New Roman"/>
          <w:szCs w:val="24"/>
        </w:rPr>
        <w:t>λ</w:t>
      </w:r>
      <w:r w:rsidRPr="00F91334">
        <w:rPr>
          <w:rFonts w:eastAsia="Times New Roman"/>
          <w:szCs w:val="24"/>
        </w:rPr>
        <w:t>ειτούργ</w:t>
      </w:r>
      <w:r w:rsidRPr="00F91334">
        <w:rPr>
          <w:rFonts w:eastAsia="Times New Roman"/>
          <w:szCs w:val="24"/>
        </w:rPr>
        <w:t xml:space="preserve">ησε καλά και στην περίοδο της κρίσης και στην περίοδο του </w:t>
      </w:r>
      <w:r>
        <w:rPr>
          <w:rFonts w:eastAsia="Times New Roman"/>
          <w:szCs w:val="24"/>
        </w:rPr>
        <w:t>1989-1993,</w:t>
      </w:r>
      <w:r w:rsidRPr="00F91334">
        <w:rPr>
          <w:rFonts w:eastAsia="Times New Roman"/>
          <w:szCs w:val="24"/>
        </w:rPr>
        <w:t xml:space="preserve"> που ήτανε </w:t>
      </w:r>
      <w:r>
        <w:rPr>
          <w:rFonts w:eastAsia="Times New Roman"/>
          <w:szCs w:val="24"/>
        </w:rPr>
        <w:t>μια</w:t>
      </w:r>
      <w:r w:rsidRPr="00F91334">
        <w:rPr>
          <w:rFonts w:eastAsia="Times New Roman"/>
          <w:szCs w:val="24"/>
        </w:rPr>
        <w:t xml:space="preserve"> περίοδος η οποία </w:t>
      </w:r>
      <w:r>
        <w:rPr>
          <w:rFonts w:eastAsia="Times New Roman"/>
          <w:szCs w:val="24"/>
        </w:rPr>
        <w:t>είχε</w:t>
      </w:r>
      <w:r w:rsidRPr="00F91334">
        <w:rPr>
          <w:rFonts w:eastAsia="Times New Roman"/>
          <w:szCs w:val="24"/>
        </w:rPr>
        <w:t xml:space="preserve"> πολλά σοβαρά θέματα</w:t>
      </w:r>
      <w:r>
        <w:rPr>
          <w:rFonts w:eastAsia="Times New Roman"/>
          <w:szCs w:val="24"/>
        </w:rPr>
        <w:t xml:space="preserve">. Ασχέτως αν δεν ασκήθηκαν </w:t>
      </w:r>
      <w:r w:rsidRPr="00F91334">
        <w:rPr>
          <w:rFonts w:eastAsia="Times New Roman"/>
          <w:szCs w:val="24"/>
        </w:rPr>
        <w:t xml:space="preserve">από τον Πρόεδρο της Δημοκρατίας μέχρι σήμερα ορισμένες </w:t>
      </w:r>
      <w:r>
        <w:rPr>
          <w:rFonts w:eastAsia="Times New Roman"/>
          <w:szCs w:val="24"/>
        </w:rPr>
        <w:t>αρμοδιότητες, τις</w:t>
      </w:r>
      <w:r w:rsidRPr="00F91334">
        <w:rPr>
          <w:rFonts w:eastAsia="Times New Roman"/>
          <w:szCs w:val="24"/>
        </w:rPr>
        <w:t xml:space="preserve"> οποίες είχε</w:t>
      </w:r>
      <w:r>
        <w:rPr>
          <w:rFonts w:eastAsia="Times New Roman"/>
          <w:szCs w:val="24"/>
        </w:rPr>
        <w:t>,</w:t>
      </w:r>
      <w:r w:rsidRPr="00F91334">
        <w:rPr>
          <w:rFonts w:eastAsia="Times New Roman"/>
          <w:szCs w:val="24"/>
        </w:rPr>
        <w:t xml:space="preserve"> </w:t>
      </w:r>
      <w:r>
        <w:rPr>
          <w:rFonts w:eastAsia="Times New Roman"/>
          <w:szCs w:val="24"/>
        </w:rPr>
        <w:t>παραδείγματος χάριν</w:t>
      </w:r>
      <w:r w:rsidRPr="00F91334">
        <w:rPr>
          <w:rFonts w:eastAsia="Times New Roman"/>
          <w:szCs w:val="24"/>
        </w:rPr>
        <w:t xml:space="preserve"> τον έλεγχο της συνταγματικότητας</w:t>
      </w:r>
      <w:r>
        <w:rPr>
          <w:rFonts w:eastAsia="Times New Roman"/>
          <w:szCs w:val="24"/>
        </w:rPr>
        <w:t>,</w:t>
      </w:r>
      <w:r w:rsidRPr="00F91334">
        <w:rPr>
          <w:rFonts w:eastAsia="Times New Roman"/>
          <w:szCs w:val="24"/>
        </w:rPr>
        <w:t xml:space="preserve"> </w:t>
      </w:r>
      <w:r>
        <w:rPr>
          <w:rFonts w:eastAsia="Times New Roman"/>
          <w:szCs w:val="24"/>
        </w:rPr>
        <w:t xml:space="preserve">ένα </w:t>
      </w:r>
      <w:r w:rsidRPr="00F91334">
        <w:rPr>
          <w:rFonts w:eastAsia="Times New Roman"/>
          <w:szCs w:val="24"/>
        </w:rPr>
        <w:t>διαδικαστικ</w:t>
      </w:r>
      <w:r>
        <w:rPr>
          <w:rFonts w:eastAsia="Times New Roman"/>
          <w:szCs w:val="24"/>
        </w:rPr>
        <w:t>ό</w:t>
      </w:r>
      <w:r w:rsidRPr="00F91334">
        <w:rPr>
          <w:rFonts w:eastAsia="Times New Roman"/>
          <w:szCs w:val="24"/>
        </w:rPr>
        <w:t xml:space="preserve"> προϋποθέσεων για την προκήρυξη δημοψηφίσματος</w:t>
      </w:r>
      <w:r>
        <w:rPr>
          <w:rFonts w:eastAsia="Times New Roman"/>
          <w:szCs w:val="24"/>
        </w:rPr>
        <w:t xml:space="preserve"> -ε</w:t>
      </w:r>
      <w:r w:rsidRPr="00F91334">
        <w:rPr>
          <w:rFonts w:eastAsia="Times New Roman"/>
          <w:szCs w:val="24"/>
        </w:rPr>
        <w:t>ίναι ένα πολύ σημαντικό θέμα αυτό</w:t>
      </w:r>
      <w:r>
        <w:rPr>
          <w:rFonts w:eastAsia="Times New Roman"/>
          <w:szCs w:val="24"/>
        </w:rPr>
        <w:t xml:space="preserve"> που τ</w:t>
      </w:r>
      <w:r w:rsidRPr="00F91334">
        <w:rPr>
          <w:rFonts w:eastAsia="Times New Roman"/>
          <w:szCs w:val="24"/>
        </w:rPr>
        <w:t>ο είδαμε στο δημοψήφισμα του 2015</w:t>
      </w:r>
      <w:r>
        <w:rPr>
          <w:rFonts w:eastAsia="Times New Roman"/>
          <w:szCs w:val="24"/>
        </w:rPr>
        <w:t>-, α</w:t>
      </w:r>
      <w:r w:rsidRPr="00F91334">
        <w:rPr>
          <w:rFonts w:eastAsia="Times New Roman"/>
          <w:szCs w:val="24"/>
        </w:rPr>
        <w:t xml:space="preserve">υτό που </w:t>
      </w:r>
      <w:r>
        <w:rPr>
          <w:rFonts w:eastAsia="Times New Roman"/>
          <w:szCs w:val="24"/>
        </w:rPr>
        <w:t>α</w:t>
      </w:r>
      <w:r w:rsidRPr="00F91334">
        <w:rPr>
          <w:rFonts w:eastAsia="Times New Roman"/>
          <w:szCs w:val="24"/>
        </w:rPr>
        <w:t>ποδείχθηκε ως βασικό πρόβλημα σε σχέση με τον Πρόεδρο της Δημοκρατίας ε</w:t>
      </w:r>
      <w:r w:rsidRPr="00F91334">
        <w:rPr>
          <w:rFonts w:eastAsia="Times New Roman"/>
          <w:szCs w:val="24"/>
        </w:rPr>
        <w:t>ίναι η διαδικασία εκλογής του και κυρίως</w:t>
      </w:r>
      <w:r>
        <w:rPr>
          <w:rFonts w:eastAsia="Times New Roman"/>
          <w:szCs w:val="24"/>
        </w:rPr>
        <w:t>,</w:t>
      </w:r>
      <w:r w:rsidRPr="00F91334">
        <w:rPr>
          <w:rFonts w:eastAsia="Times New Roman"/>
          <w:szCs w:val="24"/>
        </w:rPr>
        <w:t xml:space="preserve"> η αναγκαστική διάλυση της Βουλής σε περίπτωση που στην τρίτη </w:t>
      </w:r>
      <w:r>
        <w:rPr>
          <w:rFonts w:eastAsia="Times New Roman"/>
          <w:szCs w:val="24"/>
        </w:rPr>
        <w:t>ψηφοφορία χρειάζεται</w:t>
      </w:r>
      <w:r w:rsidRPr="00F91334">
        <w:rPr>
          <w:rFonts w:eastAsia="Times New Roman"/>
          <w:szCs w:val="24"/>
        </w:rPr>
        <w:t xml:space="preserve"> αυξημένη πλειοψηφία των τριών πέμπτων</w:t>
      </w:r>
      <w:r>
        <w:rPr>
          <w:rFonts w:eastAsia="Times New Roman"/>
          <w:szCs w:val="24"/>
        </w:rPr>
        <w:t>,</w:t>
      </w:r>
      <w:r w:rsidRPr="00F91334">
        <w:rPr>
          <w:rFonts w:eastAsia="Times New Roman"/>
          <w:szCs w:val="24"/>
        </w:rPr>
        <w:t xml:space="preserve"> δηλαδή </w:t>
      </w:r>
      <w:r>
        <w:rPr>
          <w:rFonts w:eastAsia="Times New Roman"/>
          <w:szCs w:val="24"/>
        </w:rPr>
        <w:t xml:space="preserve">εκατόν ογδόντα </w:t>
      </w:r>
      <w:r>
        <w:rPr>
          <w:rFonts w:eastAsia="Times New Roman"/>
          <w:szCs w:val="24"/>
        </w:rPr>
        <w:lastRenderedPageBreak/>
        <w:t>Βουλευτές. Η</w:t>
      </w:r>
      <w:r w:rsidRPr="00F91334">
        <w:rPr>
          <w:rFonts w:eastAsia="Times New Roman"/>
          <w:szCs w:val="24"/>
        </w:rPr>
        <w:t xml:space="preserve"> επόμενη Βουλή εκλέγει τον Πρόεδρο της Δημοκρατίας</w:t>
      </w:r>
      <w:r>
        <w:rPr>
          <w:rFonts w:eastAsia="Times New Roman"/>
          <w:szCs w:val="24"/>
        </w:rPr>
        <w:t>,</w:t>
      </w:r>
      <w:r w:rsidRPr="00F91334">
        <w:rPr>
          <w:rFonts w:eastAsia="Times New Roman"/>
          <w:szCs w:val="24"/>
        </w:rPr>
        <w:t xml:space="preserve"> ακόμα κ</w:t>
      </w:r>
      <w:r w:rsidRPr="00F91334">
        <w:rPr>
          <w:rFonts w:eastAsia="Times New Roman"/>
          <w:szCs w:val="24"/>
        </w:rPr>
        <w:t>αι με σχετική πλειοψηφία</w:t>
      </w:r>
      <w:r>
        <w:rPr>
          <w:rFonts w:eastAsia="Times New Roman"/>
          <w:szCs w:val="24"/>
        </w:rPr>
        <w:t>.</w:t>
      </w:r>
    </w:p>
    <w:p w14:paraId="0A5DE0E5" w14:textId="77777777" w:rsidR="00415E13" w:rsidRDefault="00E650A0">
      <w:pPr>
        <w:spacing w:line="600" w:lineRule="auto"/>
        <w:ind w:firstLine="720"/>
        <w:jc w:val="both"/>
        <w:rPr>
          <w:rFonts w:eastAsia="Times New Roman"/>
          <w:szCs w:val="24"/>
        </w:rPr>
      </w:pPr>
      <w:r>
        <w:rPr>
          <w:rFonts w:eastAsia="Times New Roman"/>
          <w:szCs w:val="24"/>
        </w:rPr>
        <w:t>Θ</w:t>
      </w:r>
      <w:r w:rsidRPr="00F91334">
        <w:rPr>
          <w:rFonts w:eastAsia="Times New Roman"/>
          <w:szCs w:val="24"/>
        </w:rPr>
        <w:t>α ήθελα εδώ να δούμε λίγο τις δύο προτάσεις των δύο κομμάτων</w:t>
      </w:r>
      <w:r>
        <w:rPr>
          <w:rFonts w:eastAsia="Times New Roman"/>
          <w:szCs w:val="24"/>
        </w:rPr>
        <w:t>. Τ</w:t>
      </w:r>
      <w:r w:rsidRPr="00F91334">
        <w:rPr>
          <w:rFonts w:eastAsia="Times New Roman"/>
          <w:szCs w:val="24"/>
        </w:rPr>
        <w:t>ι προτείνει ο ΣΥΡΙΖΑ</w:t>
      </w:r>
      <w:r>
        <w:rPr>
          <w:rFonts w:eastAsia="Times New Roman"/>
          <w:szCs w:val="24"/>
        </w:rPr>
        <w:t>; Ο</w:t>
      </w:r>
      <w:r w:rsidRPr="00F91334">
        <w:rPr>
          <w:rFonts w:eastAsia="Times New Roman"/>
          <w:szCs w:val="24"/>
        </w:rPr>
        <w:t xml:space="preserve"> ΣΥΡΙΖΑ προτείνει </w:t>
      </w:r>
      <w:r>
        <w:rPr>
          <w:rFonts w:eastAsia="Times New Roman"/>
          <w:szCs w:val="24"/>
        </w:rPr>
        <w:t>μια</w:t>
      </w:r>
      <w:r w:rsidRPr="00F91334">
        <w:rPr>
          <w:rFonts w:eastAsia="Times New Roman"/>
          <w:szCs w:val="24"/>
        </w:rPr>
        <w:t xml:space="preserve"> διαδικασία μακρόσυρτη</w:t>
      </w:r>
      <w:r>
        <w:rPr>
          <w:rFonts w:eastAsia="Times New Roman"/>
          <w:szCs w:val="24"/>
        </w:rPr>
        <w:t>,</w:t>
      </w:r>
      <w:r w:rsidRPr="00F91334">
        <w:rPr>
          <w:rFonts w:eastAsia="Times New Roman"/>
          <w:szCs w:val="24"/>
        </w:rPr>
        <w:t xml:space="preserve"> εξαμηνιαία με έξι διαδοχικές ψηφοφορίες </w:t>
      </w:r>
      <w:r>
        <w:rPr>
          <w:rFonts w:eastAsia="Times New Roman"/>
          <w:szCs w:val="24"/>
        </w:rPr>
        <w:t>και αν αποβούν άκαρπες όλες αυτές οι</w:t>
      </w:r>
      <w:r w:rsidRPr="00F91334">
        <w:rPr>
          <w:rFonts w:eastAsia="Times New Roman"/>
          <w:szCs w:val="24"/>
        </w:rPr>
        <w:t xml:space="preserve"> ψηφοφορίες</w:t>
      </w:r>
      <w:r>
        <w:rPr>
          <w:rFonts w:eastAsia="Times New Roman"/>
          <w:szCs w:val="24"/>
        </w:rPr>
        <w:t>,</w:t>
      </w:r>
      <w:r w:rsidRPr="00F91334">
        <w:rPr>
          <w:rFonts w:eastAsia="Times New Roman"/>
          <w:szCs w:val="24"/>
        </w:rPr>
        <w:t xml:space="preserve"> να πάμε τότε σε άμεση εκλογή</w:t>
      </w:r>
      <w:r>
        <w:rPr>
          <w:rFonts w:eastAsia="Times New Roman"/>
          <w:szCs w:val="24"/>
        </w:rPr>
        <w:t>. Τι</w:t>
      </w:r>
      <w:r w:rsidRPr="00F91334">
        <w:rPr>
          <w:rFonts w:eastAsia="Times New Roman"/>
          <w:szCs w:val="24"/>
        </w:rPr>
        <w:t xml:space="preserve"> κίνδυνο ενέχει αυτό</w:t>
      </w:r>
      <w:r>
        <w:rPr>
          <w:rFonts w:eastAsia="Times New Roman"/>
          <w:szCs w:val="24"/>
        </w:rPr>
        <w:t>; Κ</w:t>
      </w:r>
      <w:r w:rsidRPr="00F91334">
        <w:rPr>
          <w:rFonts w:eastAsia="Times New Roman"/>
          <w:szCs w:val="24"/>
        </w:rPr>
        <w:t xml:space="preserve">αι θα ήθελα την προσοχή </w:t>
      </w:r>
      <w:r>
        <w:rPr>
          <w:rFonts w:eastAsia="Times New Roman"/>
          <w:szCs w:val="24"/>
        </w:rPr>
        <w:t>σας,</w:t>
      </w:r>
      <w:r w:rsidRPr="00F91334">
        <w:rPr>
          <w:rFonts w:eastAsia="Times New Roman"/>
          <w:szCs w:val="24"/>
        </w:rPr>
        <w:t xml:space="preserve"> παρακαλώ</w:t>
      </w:r>
      <w:r>
        <w:rPr>
          <w:rFonts w:eastAsia="Times New Roman"/>
          <w:szCs w:val="24"/>
        </w:rPr>
        <w:t>.</w:t>
      </w:r>
    </w:p>
    <w:p w14:paraId="0A5DE0E6" w14:textId="77777777" w:rsidR="00415E13" w:rsidRDefault="00E650A0">
      <w:pPr>
        <w:spacing w:line="600" w:lineRule="auto"/>
        <w:ind w:firstLine="720"/>
        <w:jc w:val="both"/>
        <w:rPr>
          <w:rFonts w:eastAsia="Times New Roman" w:cs="Times New Roman"/>
          <w:szCs w:val="24"/>
        </w:rPr>
      </w:pPr>
      <w:r w:rsidRPr="004A700B">
        <w:rPr>
          <w:rFonts w:eastAsia="Times New Roman" w:cs="Times New Roman"/>
          <w:szCs w:val="24"/>
        </w:rPr>
        <w:t xml:space="preserve">Έστω ότι σε αυτό το εξάμηνο διαλύεται η Βουλή είτε λόγω </w:t>
      </w:r>
      <w:r>
        <w:rPr>
          <w:rFonts w:eastAsia="Times New Roman" w:cs="Times New Roman"/>
          <w:szCs w:val="24"/>
        </w:rPr>
        <w:t xml:space="preserve">του </w:t>
      </w:r>
      <w:r w:rsidRPr="004A700B">
        <w:rPr>
          <w:rFonts w:eastAsia="Times New Roman" w:cs="Times New Roman"/>
          <w:szCs w:val="24"/>
        </w:rPr>
        <w:t xml:space="preserve">ότι </w:t>
      </w:r>
      <w:r>
        <w:rPr>
          <w:rFonts w:eastAsia="Times New Roman" w:cs="Times New Roman"/>
          <w:szCs w:val="24"/>
        </w:rPr>
        <w:t>τ</w:t>
      </w:r>
      <w:r w:rsidRPr="004A700B">
        <w:rPr>
          <w:rFonts w:eastAsia="Times New Roman" w:cs="Times New Roman"/>
          <w:szCs w:val="24"/>
        </w:rPr>
        <w:t xml:space="preserve">ελείωσε η περίοδος Βουλής </w:t>
      </w:r>
      <w:r>
        <w:rPr>
          <w:rFonts w:eastAsia="Times New Roman" w:cs="Times New Roman"/>
          <w:szCs w:val="24"/>
        </w:rPr>
        <w:t xml:space="preserve">είτε λόγω του ότι </w:t>
      </w:r>
      <w:r w:rsidRPr="004A700B">
        <w:rPr>
          <w:rFonts w:eastAsia="Times New Roman" w:cs="Times New Roman"/>
          <w:szCs w:val="24"/>
        </w:rPr>
        <w:t>προκηρύσσονται ξαφνικά εκλογές είτε κατά κάποιο τρόπ</w:t>
      </w:r>
      <w:r w:rsidRPr="004A700B">
        <w:rPr>
          <w:rFonts w:eastAsia="Times New Roman" w:cs="Times New Roman"/>
          <w:szCs w:val="24"/>
        </w:rPr>
        <w:t>ο εκλείψει ο Πρόεδρος</w:t>
      </w:r>
      <w:r>
        <w:rPr>
          <w:rFonts w:eastAsia="Times New Roman" w:cs="Times New Roman"/>
          <w:szCs w:val="24"/>
        </w:rPr>
        <w:t xml:space="preserve"> της</w:t>
      </w:r>
      <w:r w:rsidRPr="004A700B">
        <w:rPr>
          <w:rFonts w:eastAsia="Times New Roman" w:cs="Times New Roman"/>
          <w:szCs w:val="24"/>
        </w:rPr>
        <w:t xml:space="preserve"> Δημοκρατίας</w:t>
      </w:r>
      <w:r>
        <w:rPr>
          <w:rFonts w:eastAsia="Times New Roman" w:cs="Times New Roman"/>
          <w:szCs w:val="24"/>
        </w:rPr>
        <w:t>. Τ</w:t>
      </w:r>
      <w:r w:rsidRPr="004A700B">
        <w:rPr>
          <w:rFonts w:eastAsia="Times New Roman" w:cs="Times New Roman"/>
          <w:szCs w:val="24"/>
        </w:rPr>
        <w:t>ι θα έχει γίνει</w:t>
      </w:r>
      <w:r>
        <w:rPr>
          <w:rFonts w:eastAsia="Times New Roman" w:cs="Times New Roman"/>
          <w:szCs w:val="24"/>
        </w:rPr>
        <w:t xml:space="preserve">; Η επόμενη Βουλή </w:t>
      </w:r>
      <w:r w:rsidRPr="004A700B">
        <w:rPr>
          <w:rFonts w:eastAsia="Times New Roman" w:cs="Times New Roman"/>
          <w:szCs w:val="24"/>
        </w:rPr>
        <w:t xml:space="preserve">θα θέλει πάλι πλειοψηφία </w:t>
      </w:r>
      <w:r>
        <w:rPr>
          <w:rFonts w:eastAsia="Times New Roman" w:cs="Times New Roman"/>
          <w:szCs w:val="24"/>
        </w:rPr>
        <w:t>εκατόν ογδόντα</w:t>
      </w:r>
      <w:r w:rsidRPr="004A700B">
        <w:rPr>
          <w:rFonts w:eastAsia="Times New Roman" w:cs="Times New Roman"/>
          <w:szCs w:val="24"/>
        </w:rPr>
        <w:t xml:space="preserve"> για την εκλογή </w:t>
      </w:r>
      <w:r>
        <w:rPr>
          <w:rFonts w:eastAsia="Times New Roman" w:cs="Times New Roman"/>
          <w:szCs w:val="24"/>
        </w:rPr>
        <w:t>Π</w:t>
      </w:r>
      <w:r w:rsidRPr="004A700B">
        <w:rPr>
          <w:rFonts w:eastAsia="Times New Roman" w:cs="Times New Roman"/>
          <w:szCs w:val="24"/>
        </w:rPr>
        <w:t>ροέδρου Δημοκρατίας</w:t>
      </w:r>
      <w:r>
        <w:rPr>
          <w:rFonts w:eastAsia="Times New Roman" w:cs="Times New Roman"/>
          <w:szCs w:val="24"/>
        </w:rPr>
        <w:t>.</w:t>
      </w:r>
      <w:r w:rsidRPr="004A700B">
        <w:rPr>
          <w:rFonts w:eastAsia="Times New Roman" w:cs="Times New Roman"/>
          <w:szCs w:val="24"/>
        </w:rPr>
        <w:t xml:space="preserve"> Δηλαδή θα παρουσιάζεται το φαινόμενο μία </w:t>
      </w:r>
      <w:r>
        <w:rPr>
          <w:rFonts w:eastAsia="Times New Roman" w:cs="Times New Roman"/>
          <w:szCs w:val="24"/>
        </w:rPr>
        <w:t>Βουλή ν</w:t>
      </w:r>
      <w:r w:rsidRPr="004A700B">
        <w:rPr>
          <w:rFonts w:eastAsia="Times New Roman" w:cs="Times New Roman"/>
          <w:szCs w:val="24"/>
        </w:rPr>
        <w:t xml:space="preserve">α θέλει τρεις </w:t>
      </w:r>
      <w:r>
        <w:rPr>
          <w:rFonts w:eastAsia="Times New Roman" w:cs="Times New Roman"/>
          <w:szCs w:val="24"/>
        </w:rPr>
        <w:t>ψηφοφορίες</w:t>
      </w:r>
      <w:r w:rsidRPr="004A700B">
        <w:rPr>
          <w:rFonts w:eastAsia="Times New Roman" w:cs="Times New Roman"/>
          <w:szCs w:val="24"/>
        </w:rPr>
        <w:t xml:space="preserve"> με </w:t>
      </w:r>
      <w:r>
        <w:rPr>
          <w:rFonts w:eastAsia="Times New Roman" w:cs="Times New Roman"/>
          <w:szCs w:val="24"/>
        </w:rPr>
        <w:t>εκατόν ογδόντα</w:t>
      </w:r>
      <w:r w:rsidRPr="004A700B">
        <w:rPr>
          <w:rFonts w:eastAsia="Times New Roman" w:cs="Times New Roman"/>
          <w:szCs w:val="24"/>
        </w:rPr>
        <w:t xml:space="preserve"> </w:t>
      </w:r>
      <w:r>
        <w:rPr>
          <w:rFonts w:eastAsia="Times New Roman" w:cs="Times New Roman"/>
          <w:szCs w:val="24"/>
        </w:rPr>
        <w:t xml:space="preserve">και </w:t>
      </w:r>
      <w:r w:rsidRPr="004A700B">
        <w:rPr>
          <w:rFonts w:eastAsia="Times New Roman" w:cs="Times New Roman"/>
          <w:szCs w:val="24"/>
        </w:rPr>
        <w:t xml:space="preserve">η άλλη </w:t>
      </w:r>
      <w:r>
        <w:rPr>
          <w:rFonts w:eastAsia="Times New Roman" w:cs="Times New Roman"/>
          <w:szCs w:val="24"/>
        </w:rPr>
        <w:t>Βουλ</w:t>
      </w:r>
      <w:r>
        <w:rPr>
          <w:rFonts w:eastAsia="Times New Roman" w:cs="Times New Roman"/>
          <w:szCs w:val="24"/>
        </w:rPr>
        <w:t>ή</w:t>
      </w:r>
      <w:r w:rsidRPr="004A700B">
        <w:rPr>
          <w:rFonts w:eastAsia="Times New Roman" w:cs="Times New Roman"/>
          <w:szCs w:val="24"/>
        </w:rPr>
        <w:t xml:space="preserve"> που θα προκύψει</w:t>
      </w:r>
      <w:r>
        <w:rPr>
          <w:rFonts w:eastAsia="Times New Roman" w:cs="Times New Roman"/>
          <w:szCs w:val="24"/>
        </w:rPr>
        <w:t>,</w:t>
      </w:r>
      <w:r w:rsidRPr="004A700B">
        <w:rPr>
          <w:rFonts w:eastAsia="Times New Roman" w:cs="Times New Roman"/>
          <w:szCs w:val="24"/>
        </w:rPr>
        <w:t xml:space="preserve"> αφού έχουν παρεμβληθεί εκλογές</w:t>
      </w:r>
      <w:r>
        <w:rPr>
          <w:rFonts w:eastAsia="Times New Roman" w:cs="Times New Roman"/>
          <w:szCs w:val="24"/>
        </w:rPr>
        <w:t>,</w:t>
      </w:r>
      <w:r w:rsidRPr="004A700B">
        <w:rPr>
          <w:rFonts w:eastAsia="Times New Roman" w:cs="Times New Roman"/>
          <w:szCs w:val="24"/>
        </w:rPr>
        <w:t xml:space="preserve"> αντί να θέλει </w:t>
      </w:r>
      <w:r>
        <w:rPr>
          <w:rFonts w:eastAsia="Times New Roman" w:cs="Times New Roman"/>
          <w:szCs w:val="24"/>
        </w:rPr>
        <w:t>εκατόν πενήντα ένας</w:t>
      </w:r>
      <w:r w:rsidRPr="004A700B">
        <w:rPr>
          <w:rFonts w:eastAsia="Times New Roman" w:cs="Times New Roman"/>
          <w:szCs w:val="24"/>
        </w:rPr>
        <w:t xml:space="preserve"> </w:t>
      </w:r>
      <w:r>
        <w:rPr>
          <w:rFonts w:eastAsia="Times New Roman" w:cs="Times New Roman"/>
          <w:szCs w:val="24"/>
        </w:rPr>
        <w:t>να θέλει</w:t>
      </w:r>
      <w:r w:rsidRPr="00876331">
        <w:rPr>
          <w:rFonts w:eastAsia="Times New Roman" w:cs="Times New Roman"/>
          <w:szCs w:val="24"/>
        </w:rPr>
        <w:t xml:space="preserve"> </w:t>
      </w:r>
      <w:r>
        <w:rPr>
          <w:rFonts w:eastAsia="Times New Roman" w:cs="Times New Roman"/>
          <w:szCs w:val="24"/>
        </w:rPr>
        <w:t>εκατόν ογδόντα</w:t>
      </w:r>
      <w:r>
        <w:rPr>
          <w:rFonts w:eastAsia="Times New Roman" w:cs="Times New Roman"/>
          <w:szCs w:val="24"/>
        </w:rPr>
        <w:t>.</w:t>
      </w:r>
      <w:r w:rsidRPr="004A700B">
        <w:rPr>
          <w:rFonts w:eastAsia="Times New Roman" w:cs="Times New Roman"/>
          <w:szCs w:val="24"/>
        </w:rPr>
        <w:t xml:space="preserve"> Αυτό είναι ένα θέμα</w:t>
      </w:r>
      <w:r>
        <w:rPr>
          <w:rFonts w:eastAsia="Times New Roman" w:cs="Times New Roman"/>
          <w:szCs w:val="24"/>
        </w:rPr>
        <w:t>,</w:t>
      </w:r>
      <w:r w:rsidRPr="004A700B">
        <w:rPr>
          <w:rFonts w:eastAsia="Times New Roman" w:cs="Times New Roman"/>
          <w:szCs w:val="24"/>
        </w:rPr>
        <w:t xml:space="preserve"> το οποίο πρέπει να μας απασχολήσει και το οποίο πρέπει να το εξετάσουμε </w:t>
      </w:r>
      <w:r>
        <w:rPr>
          <w:rFonts w:eastAsia="Times New Roman" w:cs="Times New Roman"/>
          <w:szCs w:val="24"/>
        </w:rPr>
        <w:t xml:space="preserve">με </w:t>
      </w:r>
      <w:r w:rsidRPr="004A700B">
        <w:rPr>
          <w:rFonts w:eastAsia="Times New Roman" w:cs="Times New Roman"/>
          <w:szCs w:val="24"/>
        </w:rPr>
        <w:t>μεγάλη προσοχή</w:t>
      </w:r>
      <w:r>
        <w:rPr>
          <w:rFonts w:eastAsia="Times New Roman" w:cs="Times New Roman"/>
          <w:szCs w:val="24"/>
        </w:rPr>
        <w:t>.</w:t>
      </w:r>
    </w:p>
    <w:p w14:paraId="0A5DE0E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Θ</w:t>
      </w:r>
      <w:r w:rsidRPr="004A700B">
        <w:rPr>
          <w:rFonts w:eastAsia="Times New Roman" w:cs="Times New Roman"/>
          <w:szCs w:val="24"/>
        </w:rPr>
        <w:t>α ήθελα να αναφερθώ</w:t>
      </w:r>
      <w:r>
        <w:rPr>
          <w:rFonts w:eastAsia="Times New Roman" w:cs="Times New Roman"/>
          <w:szCs w:val="24"/>
        </w:rPr>
        <w:t xml:space="preserve"> επιγραμματικά</w:t>
      </w:r>
      <w:r>
        <w:rPr>
          <w:rFonts w:eastAsia="Times New Roman" w:cs="Times New Roman"/>
          <w:szCs w:val="24"/>
        </w:rPr>
        <w:t xml:space="preserve"> σε ορισμένα άρθρα, όπως </w:t>
      </w:r>
      <w:r w:rsidRPr="004A700B">
        <w:rPr>
          <w:rFonts w:eastAsia="Times New Roman" w:cs="Times New Roman"/>
          <w:szCs w:val="24"/>
        </w:rPr>
        <w:t>παραδείγματος χάρ</w:t>
      </w:r>
      <w:r>
        <w:rPr>
          <w:rFonts w:eastAsia="Times New Roman" w:cs="Times New Roman"/>
          <w:szCs w:val="24"/>
        </w:rPr>
        <w:t>ιν</w:t>
      </w:r>
      <w:r w:rsidRPr="004A700B">
        <w:rPr>
          <w:rFonts w:eastAsia="Times New Roman" w:cs="Times New Roman"/>
          <w:szCs w:val="24"/>
        </w:rPr>
        <w:t xml:space="preserve"> </w:t>
      </w:r>
      <w:r>
        <w:rPr>
          <w:rFonts w:eastAsia="Times New Roman" w:cs="Times New Roman"/>
          <w:szCs w:val="24"/>
        </w:rPr>
        <w:t>σ</w:t>
      </w:r>
      <w:r w:rsidRPr="004A700B">
        <w:rPr>
          <w:rFonts w:eastAsia="Times New Roman" w:cs="Times New Roman"/>
          <w:szCs w:val="24"/>
        </w:rPr>
        <w:t>το άρθρο 16</w:t>
      </w:r>
      <w:r>
        <w:rPr>
          <w:rFonts w:eastAsia="Times New Roman" w:cs="Times New Roman"/>
          <w:szCs w:val="24"/>
        </w:rPr>
        <w:t>. Η</w:t>
      </w:r>
      <w:r w:rsidRPr="004A700B">
        <w:rPr>
          <w:rFonts w:eastAsia="Times New Roman" w:cs="Times New Roman"/>
          <w:szCs w:val="24"/>
        </w:rPr>
        <w:t xml:space="preserve"> λειτουργία των ιδιωτικών</w:t>
      </w:r>
      <w:r>
        <w:rPr>
          <w:rFonts w:eastAsia="Times New Roman" w:cs="Times New Roman"/>
          <w:szCs w:val="24"/>
        </w:rPr>
        <w:t>,</w:t>
      </w:r>
      <w:r w:rsidRPr="004A700B">
        <w:rPr>
          <w:rFonts w:eastAsia="Times New Roman" w:cs="Times New Roman"/>
          <w:szCs w:val="24"/>
        </w:rPr>
        <w:t xml:space="preserve"> μη κρατικών</w:t>
      </w:r>
      <w:r>
        <w:rPr>
          <w:rFonts w:eastAsia="Times New Roman" w:cs="Times New Roman"/>
          <w:szCs w:val="24"/>
        </w:rPr>
        <w:t>,</w:t>
      </w:r>
      <w:r w:rsidRPr="004A700B">
        <w:rPr>
          <w:rFonts w:eastAsia="Times New Roman" w:cs="Times New Roman"/>
          <w:szCs w:val="24"/>
        </w:rPr>
        <w:t xml:space="preserve"> μη κερδοσκοπικών ανώτατων εκπαιδευτικών ιδρυμάτων είναι ένα κομβικό άρθρο</w:t>
      </w:r>
      <w:r>
        <w:rPr>
          <w:rFonts w:eastAsia="Times New Roman" w:cs="Times New Roman"/>
          <w:szCs w:val="24"/>
        </w:rPr>
        <w:t>. Α</w:t>
      </w:r>
      <w:r w:rsidRPr="004A700B">
        <w:rPr>
          <w:rFonts w:eastAsia="Times New Roman" w:cs="Times New Roman"/>
          <w:szCs w:val="24"/>
        </w:rPr>
        <w:t>υτό ισχύει σε όλες τις χώρες</w:t>
      </w:r>
      <w:r>
        <w:rPr>
          <w:rFonts w:eastAsia="Times New Roman" w:cs="Times New Roman"/>
          <w:szCs w:val="24"/>
        </w:rPr>
        <w:t xml:space="preserve"> της</w:t>
      </w:r>
      <w:r w:rsidRPr="004A700B">
        <w:rPr>
          <w:rFonts w:eastAsia="Times New Roman" w:cs="Times New Roman"/>
          <w:szCs w:val="24"/>
        </w:rPr>
        <w:t xml:space="preserve"> Ευρωπαϊκής Ένωσης</w:t>
      </w:r>
      <w:r>
        <w:rPr>
          <w:rFonts w:eastAsia="Times New Roman" w:cs="Times New Roman"/>
          <w:szCs w:val="24"/>
        </w:rPr>
        <w:t>,</w:t>
      </w:r>
      <w:r w:rsidRPr="004A700B">
        <w:rPr>
          <w:rFonts w:eastAsia="Times New Roman" w:cs="Times New Roman"/>
          <w:szCs w:val="24"/>
        </w:rPr>
        <w:t xml:space="preserve"> ακόμα και σε πάρα πολλές χώρες της υφηλίου</w:t>
      </w:r>
      <w:r>
        <w:rPr>
          <w:rFonts w:eastAsia="Times New Roman" w:cs="Times New Roman"/>
          <w:szCs w:val="24"/>
        </w:rPr>
        <w:t>, για</w:t>
      </w:r>
      <w:r w:rsidRPr="004A700B">
        <w:rPr>
          <w:rFonts w:eastAsia="Times New Roman" w:cs="Times New Roman"/>
          <w:szCs w:val="24"/>
        </w:rPr>
        <w:t xml:space="preserve"> να μην πω </w:t>
      </w:r>
      <w:r>
        <w:rPr>
          <w:rFonts w:eastAsia="Times New Roman" w:cs="Times New Roman"/>
          <w:szCs w:val="24"/>
        </w:rPr>
        <w:t>σ</w:t>
      </w:r>
      <w:r w:rsidRPr="004A700B">
        <w:rPr>
          <w:rFonts w:eastAsia="Times New Roman" w:cs="Times New Roman"/>
          <w:szCs w:val="24"/>
        </w:rPr>
        <w:t xml:space="preserve">χεδόν σε </w:t>
      </w:r>
      <w:r>
        <w:rPr>
          <w:rFonts w:eastAsia="Times New Roman" w:cs="Times New Roman"/>
          <w:szCs w:val="24"/>
        </w:rPr>
        <w:t>όλες.</w:t>
      </w:r>
    </w:p>
    <w:p w14:paraId="0A5DE0E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w:t>
      </w:r>
      <w:r w:rsidRPr="004A700B">
        <w:rPr>
          <w:rFonts w:eastAsia="Times New Roman" w:cs="Times New Roman"/>
          <w:szCs w:val="24"/>
        </w:rPr>
        <w:t xml:space="preserve">α </w:t>
      </w:r>
      <w:r>
        <w:rPr>
          <w:rFonts w:eastAsia="Times New Roman" w:cs="Times New Roman"/>
          <w:szCs w:val="24"/>
        </w:rPr>
        <w:t>ανα</w:t>
      </w:r>
      <w:r w:rsidRPr="004A700B">
        <w:rPr>
          <w:rFonts w:eastAsia="Times New Roman" w:cs="Times New Roman"/>
          <w:szCs w:val="24"/>
        </w:rPr>
        <w:t xml:space="preserve">φέρω </w:t>
      </w:r>
      <w:r>
        <w:rPr>
          <w:rFonts w:eastAsia="Times New Roman" w:cs="Times New Roman"/>
          <w:szCs w:val="24"/>
        </w:rPr>
        <w:t>δ</w:t>
      </w:r>
      <w:r w:rsidRPr="004A700B">
        <w:rPr>
          <w:rFonts w:eastAsia="Times New Roman" w:cs="Times New Roman"/>
          <w:szCs w:val="24"/>
        </w:rPr>
        <w:t>ύο χαρακτηριστικά παραδείγματα</w:t>
      </w:r>
      <w:r>
        <w:rPr>
          <w:rFonts w:eastAsia="Times New Roman" w:cs="Times New Roman"/>
          <w:szCs w:val="24"/>
        </w:rPr>
        <w:t>.</w:t>
      </w:r>
      <w:r w:rsidRPr="004A700B">
        <w:rPr>
          <w:rFonts w:eastAsia="Times New Roman" w:cs="Times New Roman"/>
          <w:szCs w:val="24"/>
        </w:rPr>
        <w:t xml:space="preserve"> Η </w:t>
      </w:r>
      <w:r>
        <w:rPr>
          <w:rFonts w:eastAsia="Times New Roman" w:cs="Times New Roman"/>
          <w:szCs w:val="24"/>
        </w:rPr>
        <w:t>Κυπριακή Δ</w:t>
      </w:r>
      <w:r w:rsidRPr="004A700B">
        <w:rPr>
          <w:rFonts w:eastAsia="Times New Roman" w:cs="Times New Roman"/>
          <w:szCs w:val="24"/>
        </w:rPr>
        <w:t>ημοκρατία</w:t>
      </w:r>
      <w:r>
        <w:rPr>
          <w:rFonts w:eastAsia="Times New Roman" w:cs="Times New Roman"/>
          <w:szCs w:val="24"/>
        </w:rPr>
        <w:t xml:space="preserve"> ε</w:t>
      </w:r>
      <w:r w:rsidRPr="004A700B">
        <w:rPr>
          <w:rFonts w:eastAsia="Times New Roman" w:cs="Times New Roman"/>
          <w:szCs w:val="24"/>
        </w:rPr>
        <w:t xml:space="preserve">κτός από τα τρία δημόσια πανεπιστήμια έχει και </w:t>
      </w:r>
      <w:r>
        <w:rPr>
          <w:rFonts w:eastAsia="Times New Roman" w:cs="Times New Roman"/>
          <w:szCs w:val="24"/>
        </w:rPr>
        <w:t>έξι</w:t>
      </w:r>
      <w:r w:rsidRPr="004A700B">
        <w:rPr>
          <w:rFonts w:eastAsia="Times New Roman" w:cs="Times New Roman"/>
          <w:szCs w:val="24"/>
        </w:rPr>
        <w:t xml:space="preserve"> ιδιωτικά τα οποία </w:t>
      </w:r>
      <w:r>
        <w:rPr>
          <w:rFonts w:eastAsia="Times New Roman" w:cs="Times New Roman"/>
          <w:szCs w:val="24"/>
        </w:rPr>
        <w:t>φέρνουν</w:t>
      </w:r>
      <w:r w:rsidRPr="004A700B">
        <w:rPr>
          <w:rFonts w:eastAsia="Times New Roman" w:cs="Times New Roman"/>
          <w:szCs w:val="24"/>
        </w:rPr>
        <w:t xml:space="preserve"> εισροή συναλλάγματος στη χώρα</w:t>
      </w:r>
      <w:r>
        <w:rPr>
          <w:rFonts w:eastAsia="Times New Roman" w:cs="Times New Roman"/>
          <w:szCs w:val="24"/>
        </w:rPr>
        <w:t>,</w:t>
      </w:r>
      <w:r w:rsidRPr="004A700B">
        <w:rPr>
          <w:rFonts w:eastAsia="Times New Roman" w:cs="Times New Roman"/>
          <w:szCs w:val="24"/>
        </w:rPr>
        <w:t xml:space="preserve"> που </w:t>
      </w:r>
      <w:r>
        <w:rPr>
          <w:rFonts w:eastAsia="Times New Roman" w:cs="Times New Roman"/>
          <w:szCs w:val="24"/>
        </w:rPr>
        <w:t>απ</w:t>
      </w:r>
      <w:r>
        <w:rPr>
          <w:rFonts w:eastAsia="Times New Roman" w:cs="Times New Roman"/>
          <w:szCs w:val="24"/>
        </w:rPr>
        <w:t xml:space="preserve">οτιμήθηκε </w:t>
      </w:r>
      <w:r w:rsidRPr="004A700B">
        <w:rPr>
          <w:rFonts w:eastAsia="Times New Roman" w:cs="Times New Roman"/>
          <w:szCs w:val="24"/>
        </w:rPr>
        <w:t>περίπου στο 5% του ΑΕΠ</w:t>
      </w:r>
      <w:r>
        <w:rPr>
          <w:rFonts w:eastAsia="Times New Roman" w:cs="Times New Roman"/>
          <w:szCs w:val="24"/>
        </w:rPr>
        <w:t xml:space="preserve">. Να φέρω </w:t>
      </w:r>
      <w:r w:rsidRPr="004A700B">
        <w:rPr>
          <w:rFonts w:eastAsia="Times New Roman" w:cs="Times New Roman"/>
          <w:szCs w:val="24"/>
        </w:rPr>
        <w:t>ένα</w:t>
      </w:r>
      <w:r>
        <w:rPr>
          <w:rFonts w:eastAsia="Times New Roman" w:cs="Times New Roman"/>
          <w:szCs w:val="24"/>
        </w:rPr>
        <w:t xml:space="preserve"> άλλο</w:t>
      </w:r>
      <w:r w:rsidRPr="004A700B">
        <w:rPr>
          <w:rFonts w:eastAsia="Times New Roman" w:cs="Times New Roman"/>
          <w:szCs w:val="24"/>
        </w:rPr>
        <w:t xml:space="preserve"> ακραίο παράδειγμα</w:t>
      </w:r>
      <w:r>
        <w:rPr>
          <w:rFonts w:eastAsia="Times New Roman" w:cs="Times New Roman"/>
          <w:szCs w:val="24"/>
        </w:rPr>
        <w:t>; Σ</w:t>
      </w:r>
      <w:r w:rsidRPr="004A700B">
        <w:rPr>
          <w:rFonts w:eastAsia="Times New Roman" w:cs="Times New Roman"/>
          <w:szCs w:val="24"/>
        </w:rPr>
        <w:t xml:space="preserve">τα κατεχόμενα </w:t>
      </w:r>
      <w:r>
        <w:rPr>
          <w:rFonts w:eastAsia="Times New Roman" w:cs="Times New Roman"/>
          <w:szCs w:val="24"/>
        </w:rPr>
        <w:t>υ</w:t>
      </w:r>
      <w:r w:rsidRPr="004A700B">
        <w:rPr>
          <w:rFonts w:eastAsia="Times New Roman" w:cs="Times New Roman"/>
          <w:szCs w:val="24"/>
        </w:rPr>
        <w:t xml:space="preserve">πάρχουν δύο κρατικά πανεπιστήμια και </w:t>
      </w:r>
      <w:r>
        <w:rPr>
          <w:rFonts w:eastAsia="Times New Roman" w:cs="Times New Roman"/>
          <w:szCs w:val="24"/>
        </w:rPr>
        <w:t>έξι</w:t>
      </w:r>
      <w:r w:rsidRPr="004A700B">
        <w:rPr>
          <w:rFonts w:eastAsia="Times New Roman" w:cs="Times New Roman"/>
          <w:szCs w:val="24"/>
        </w:rPr>
        <w:t xml:space="preserve"> αγγλόφωνα πανεπιστήμια</w:t>
      </w:r>
      <w:r>
        <w:rPr>
          <w:rFonts w:eastAsia="Times New Roman" w:cs="Times New Roman"/>
          <w:szCs w:val="24"/>
        </w:rPr>
        <w:t>. Σ</w:t>
      </w:r>
      <w:r w:rsidRPr="004A700B">
        <w:rPr>
          <w:rFonts w:eastAsia="Times New Roman" w:cs="Times New Roman"/>
          <w:szCs w:val="24"/>
        </w:rPr>
        <w:t>τα κατεχόμενα</w:t>
      </w:r>
      <w:r>
        <w:rPr>
          <w:rFonts w:eastAsia="Times New Roman" w:cs="Times New Roman"/>
          <w:szCs w:val="24"/>
        </w:rPr>
        <w:t>. Και ξέρετε,</w:t>
      </w:r>
      <w:r w:rsidRPr="004A700B">
        <w:rPr>
          <w:rFonts w:eastAsia="Times New Roman" w:cs="Times New Roman"/>
          <w:szCs w:val="24"/>
        </w:rPr>
        <w:t xml:space="preserve"> το ΑΕΠ το 2015</w:t>
      </w:r>
      <w:r>
        <w:rPr>
          <w:rFonts w:eastAsia="Times New Roman" w:cs="Times New Roman"/>
          <w:szCs w:val="24"/>
        </w:rPr>
        <w:t>, α</w:t>
      </w:r>
      <w:r w:rsidRPr="004A700B">
        <w:rPr>
          <w:rFonts w:eastAsia="Times New Roman" w:cs="Times New Roman"/>
          <w:szCs w:val="24"/>
        </w:rPr>
        <w:t>ν δεν απατώμαι</w:t>
      </w:r>
      <w:r>
        <w:rPr>
          <w:rFonts w:eastAsia="Times New Roman" w:cs="Times New Roman"/>
          <w:szCs w:val="24"/>
        </w:rPr>
        <w:t>,</w:t>
      </w:r>
      <w:r w:rsidRPr="004A700B">
        <w:rPr>
          <w:rFonts w:eastAsia="Times New Roman" w:cs="Times New Roman"/>
          <w:szCs w:val="24"/>
        </w:rPr>
        <w:t xml:space="preserve"> ήταν 1,6 δισεκατομμύρια ευρώ</w:t>
      </w:r>
      <w:r>
        <w:rPr>
          <w:rFonts w:eastAsia="Times New Roman" w:cs="Times New Roman"/>
          <w:szCs w:val="24"/>
        </w:rPr>
        <w:t>. Τ</w:t>
      </w:r>
      <w:r w:rsidRPr="004A700B">
        <w:rPr>
          <w:rFonts w:eastAsia="Times New Roman" w:cs="Times New Roman"/>
          <w:szCs w:val="24"/>
        </w:rPr>
        <w:t>ο ένα δισεκατ</w:t>
      </w:r>
      <w:r w:rsidRPr="004A700B">
        <w:rPr>
          <w:rFonts w:eastAsia="Times New Roman" w:cs="Times New Roman"/>
          <w:szCs w:val="24"/>
        </w:rPr>
        <w:t>ομμύριο ευρώ ήταν από τα ιδιωτικά πανεπιστήμια</w:t>
      </w:r>
      <w:r>
        <w:rPr>
          <w:rFonts w:eastAsia="Times New Roman" w:cs="Times New Roman"/>
          <w:szCs w:val="24"/>
        </w:rPr>
        <w:t>,</w:t>
      </w:r>
      <w:r w:rsidRPr="004A700B">
        <w:rPr>
          <w:rFonts w:eastAsia="Times New Roman" w:cs="Times New Roman"/>
          <w:szCs w:val="24"/>
        </w:rPr>
        <w:t xml:space="preserve"> που υπάρχουν στα κατεχόμενα</w:t>
      </w:r>
      <w:r>
        <w:rPr>
          <w:rFonts w:eastAsia="Times New Roman" w:cs="Times New Roman"/>
          <w:szCs w:val="24"/>
        </w:rPr>
        <w:t>.</w:t>
      </w:r>
    </w:p>
    <w:p w14:paraId="0A5DE0E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Άρα, θα ήθελα εδώ λοιπόν, </w:t>
      </w:r>
      <w:r w:rsidRPr="004A700B">
        <w:rPr>
          <w:rFonts w:eastAsia="Times New Roman" w:cs="Times New Roman"/>
          <w:szCs w:val="24"/>
        </w:rPr>
        <w:t xml:space="preserve">να προσκαλέσω ή να προκαλέσω ακόμα και </w:t>
      </w:r>
      <w:r>
        <w:rPr>
          <w:rFonts w:eastAsia="Times New Roman" w:cs="Times New Roman"/>
          <w:szCs w:val="24"/>
        </w:rPr>
        <w:t xml:space="preserve">να παρακαλέσω </w:t>
      </w:r>
      <w:r w:rsidRPr="004A700B">
        <w:rPr>
          <w:rFonts w:eastAsia="Times New Roman" w:cs="Times New Roman"/>
          <w:szCs w:val="24"/>
        </w:rPr>
        <w:t>τους συναδέλφους του ΣΥΡΙΖΑ</w:t>
      </w:r>
      <w:r>
        <w:rPr>
          <w:rFonts w:eastAsia="Times New Roman" w:cs="Times New Roman"/>
          <w:szCs w:val="24"/>
        </w:rPr>
        <w:t>,</w:t>
      </w:r>
      <w:r w:rsidRPr="004A700B">
        <w:rPr>
          <w:rFonts w:eastAsia="Times New Roman" w:cs="Times New Roman"/>
          <w:szCs w:val="24"/>
        </w:rPr>
        <w:t xml:space="preserve"> να μην είμαστε αρνητικοί στο άρθρο 16</w:t>
      </w:r>
      <w:r>
        <w:rPr>
          <w:rFonts w:eastAsia="Times New Roman" w:cs="Times New Roman"/>
          <w:szCs w:val="24"/>
        </w:rPr>
        <w:t>. Κ</w:t>
      </w:r>
      <w:r w:rsidRPr="004A700B">
        <w:rPr>
          <w:rFonts w:eastAsia="Times New Roman" w:cs="Times New Roman"/>
          <w:szCs w:val="24"/>
        </w:rPr>
        <w:t>αι θα το εξηγήσω γιατί</w:t>
      </w:r>
      <w:r>
        <w:rPr>
          <w:rFonts w:eastAsia="Times New Roman" w:cs="Times New Roman"/>
          <w:szCs w:val="24"/>
        </w:rPr>
        <w:t>. Εάν</w:t>
      </w:r>
      <w:r w:rsidRPr="004A700B">
        <w:rPr>
          <w:rFonts w:eastAsia="Times New Roman" w:cs="Times New Roman"/>
          <w:szCs w:val="24"/>
        </w:rPr>
        <w:t xml:space="preserve"> η σ</w:t>
      </w:r>
      <w:r w:rsidRPr="004A700B">
        <w:rPr>
          <w:rFonts w:eastAsia="Times New Roman" w:cs="Times New Roman"/>
          <w:szCs w:val="24"/>
        </w:rPr>
        <w:t>ημερινή Βουλή δεν αναθεωρήσει το άρθρο 16</w:t>
      </w:r>
      <w:r>
        <w:rPr>
          <w:rFonts w:eastAsia="Times New Roman" w:cs="Times New Roman"/>
          <w:szCs w:val="24"/>
        </w:rPr>
        <w:t>,</w:t>
      </w:r>
      <w:r w:rsidRPr="004A700B">
        <w:rPr>
          <w:rFonts w:eastAsia="Times New Roman" w:cs="Times New Roman"/>
          <w:szCs w:val="24"/>
        </w:rPr>
        <w:t xml:space="preserve"> θα </w:t>
      </w:r>
      <w:r w:rsidRPr="004A700B">
        <w:rPr>
          <w:rFonts w:eastAsia="Times New Roman" w:cs="Times New Roman"/>
          <w:szCs w:val="24"/>
        </w:rPr>
        <w:lastRenderedPageBreak/>
        <w:t xml:space="preserve">πρέπει να </w:t>
      </w:r>
      <w:r>
        <w:rPr>
          <w:rFonts w:eastAsia="Times New Roman" w:cs="Times New Roman"/>
          <w:szCs w:val="24"/>
        </w:rPr>
        <w:t>έ</w:t>
      </w:r>
      <w:r w:rsidRPr="004A700B">
        <w:rPr>
          <w:rFonts w:eastAsia="Times New Roman" w:cs="Times New Roman"/>
          <w:szCs w:val="24"/>
        </w:rPr>
        <w:t xml:space="preserve">ρθει σε πρόταση </w:t>
      </w:r>
      <w:r>
        <w:rPr>
          <w:rFonts w:eastAsia="Times New Roman" w:cs="Times New Roman"/>
          <w:szCs w:val="24"/>
        </w:rPr>
        <w:t>το άρθρο 16 στη Βουλή το 2024-20</w:t>
      </w:r>
      <w:r w:rsidRPr="004A700B">
        <w:rPr>
          <w:rFonts w:eastAsia="Times New Roman" w:cs="Times New Roman"/>
          <w:szCs w:val="24"/>
        </w:rPr>
        <w:t>28</w:t>
      </w:r>
      <w:r>
        <w:rPr>
          <w:rFonts w:eastAsia="Times New Roman" w:cs="Times New Roman"/>
          <w:szCs w:val="24"/>
        </w:rPr>
        <w:t xml:space="preserve">. Η επόμενη δε αναθεωρητική Βουλή θα γίνει </w:t>
      </w:r>
      <w:r w:rsidRPr="004A700B">
        <w:rPr>
          <w:rFonts w:eastAsia="Times New Roman" w:cs="Times New Roman"/>
          <w:szCs w:val="24"/>
        </w:rPr>
        <w:t>το 2028 μέχρι το 2032</w:t>
      </w:r>
      <w:r>
        <w:rPr>
          <w:rFonts w:eastAsia="Times New Roman" w:cs="Times New Roman"/>
          <w:szCs w:val="24"/>
        </w:rPr>
        <w:t>. Θ</w:t>
      </w:r>
      <w:r w:rsidRPr="004A700B">
        <w:rPr>
          <w:rFonts w:eastAsia="Times New Roman" w:cs="Times New Roman"/>
          <w:szCs w:val="24"/>
        </w:rPr>
        <w:t xml:space="preserve">α περάσουν </w:t>
      </w:r>
      <w:r>
        <w:rPr>
          <w:rFonts w:eastAsia="Times New Roman" w:cs="Times New Roman"/>
          <w:szCs w:val="24"/>
        </w:rPr>
        <w:t>δεκαπέντε</w:t>
      </w:r>
      <w:r w:rsidRPr="004A700B">
        <w:rPr>
          <w:rFonts w:eastAsia="Times New Roman" w:cs="Times New Roman"/>
          <w:szCs w:val="24"/>
        </w:rPr>
        <w:t xml:space="preserve"> ολόκληρα χρόνια για να έχουμε στη χώρα μας ιδιωτικά</w:t>
      </w:r>
      <w:r>
        <w:rPr>
          <w:rFonts w:eastAsia="Times New Roman" w:cs="Times New Roman"/>
          <w:szCs w:val="24"/>
        </w:rPr>
        <w:t>,</w:t>
      </w:r>
      <w:r w:rsidRPr="004A700B">
        <w:rPr>
          <w:rFonts w:eastAsia="Times New Roman" w:cs="Times New Roman"/>
          <w:szCs w:val="24"/>
        </w:rPr>
        <w:t xml:space="preserve"> μη κερδο</w:t>
      </w:r>
      <w:r w:rsidRPr="004A700B">
        <w:rPr>
          <w:rFonts w:eastAsia="Times New Roman" w:cs="Times New Roman"/>
          <w:szCs w:val="24"/>
        </w:rPr>
        <w:t>σκοπικά ιδρύματα ανωτάτων</w:t>
      </w:r>
      <w:r>
        <w:rPr>
          <w:rFonts w:eastAsia="Times New Roman" w:cs="Times New Roman"/>
          <w:szCs w:val="24"/>
        </w:rPr>
        <w:t xml:space="preserve"> </w:t>
      </w:r>
      <w:r w:rsidRPr="004A700B">
        <w:rPr>
          <w:rFonts w:eastAsia="Times New Roman" w:cs="Times New Roman"/>
          <w:szCs w:val="24"/>
        </w:rPr>
        <w:t>σχολών</w:t>
      </w:r>
      <w:r>
        <w:rPr>
          <w:rFonts w:eastAsia="Times New Roman" w:cs="Times New Roman"/>
          <w:szCs w:val="24"/>
        </w:rPr>
        <w:t xml:space="preserve">. </w:t>
      </w:r>
    </w:p>
    <w:p w14:paraId="0A5DE0E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Θα αναφερθώ λίγο και στο άρθρο 24. Τ</w:t>
      </w:r>
      <w:r w:rsidRPr="004A700B">
        <w:rPr>
          <w:rFonts w:eastAsia="Times New Roman" w:cs="Times New Roman"/>
          <w:szCs w:val="24"/>
        </w:rPr>
        <w:t xml:space="preserve">ο Σύνταγμα του 1975 για πρώτη φορά περιέλαβε </w:t>
      </w:r>
      <w:r>
        <w:rPr>
          <w:rFonts w:eastAsia="Times New Roman" w:cs="Times New Roman"/>
          <w:szCs w:val="24"/>
        </w:rPr>
        <w:t>τ</w:t>
      </w:r>
      <w:r w:rsidRPr="004A700B">
        <w:rPr>
          <w:rFonts w:eastAsia="Times New Roman" w:cs="Times New Roman"/>
          <w:szCs w:val="24"/>
        </w:rPr>
        <w:t>ην παράγραφο 1 του άρθρου 24 για την προστασία του φυσικού πολιτιστικού περιβάλλοντος</w:t>
      </w:r>
      <w:r>
        <w:rPr>
          <w:rFonts w:eastAsia="Times New Roman" w:cs="Times New Roman"/>
          <w:szCs w:val="24"/>
        </w:rPr>
        <w:t>,</w:t>
      </w:r>
      <w:r w:rsidRPr="004A700B">
        <w:rPr>
          <w:rFonts w:eastAsia="Times New Roman" w:cs="Times New Roman"/>
          <w:szCs w:val="24"/>
        </w:rPr>
        <w:t xml:space="preserve"> που αποτελεί δικαίωμα του καθενός</w:t>
      </w:r>
      <w:r>
        <w:rPr>
          <w:rFonts w:eastAsia="Times New Roman" w:cs="Times New Roman"/>
          <w:szCs w:val="24"/>
        </w:rPr>
        <w:t>. Γ</w:t>
      </w:r>
      <w:r w:rsidRPr="004A700B">
        <w:rPr>
          <w:rFonts w:eastAsia="Times New Roman" w:cs="Times New Roman"/>
          <w:szCs w:val="24"/>
        </w:rPr>
        <w:t xml:space="preserve">ια πρώτη φορά </w:t>
      </w:r>
      <w:r w:rsidRPr="004A700B">
        <w:rPr>
          <w:rFonts w:eastAsia="Times New Roman" w:cs="Times New Roman"/>
          <w:szCs w:val="24"/>
        </w:rPr>
        <w:t>τότε</w:t>
      </w:r>
      <w:r>
        <w:rPr>
          <w:rFonts w:eastAsia="Times New Roman" w:cs="Times New Roman"/>
          <w:szCs w:val="24"/>
        </w:rPr>
        <w:t>,</w:t>
      </w:r>
      <w:r w:rsidRPr="004A700B">
        <w:rPr>
          <w:rFonts w:eastAsia="Times New Roman" w:cs="Times New Roman"/>
          <w:szCs w:val="24"/>
        </w:rPr>
        <w:t xml:space="preserve"> το 1975</w:t>
      </w:r>
      <w:r>
        <w:rPr>
          <w:rFonts w:eastAsia="Times New Roman" w:cs="Times New Roman"/>
          <w:szCs w:val="24"/>
        </w:rPr>
        <w:t>,</w:t>
      </w:r>
      <w:r w:rsidRPr="004A700B">
        <w:rPr>
          <w:rFonts w:eastAsia="Times New Roman" w:cs="Times New Roman"/>
          <w:szCs w:val="24"/>
        </w:rPr>
        <w:t xml:space="preserve"> εισήχθη</w:t>
      </w:r>
      <w:r>
        <w:rPr>
          <w:rFonts w:eastAsia="Times New Roman" w:cs="Times New Roman"/>
          <w:szCs w:val="24"/>
        </w:rPr>
        <w:t xml:space="preserve"> ο</w:t>
      </w:r>
      <w:r w:rsidRPr="004A700B">
        <w:rPr>
          <w:rFonts w:eastAsia="Times New Roman" w:cs="Times New Roman"/>
          <w:szCs w:val="24"/>
        </w:rPr>
        <w:t xml:space="preserve"> όρος της αειφορίας</w:t>
      </w:r>
      <w:r>
        <w:rPr>
          <w:rFonts w:eastAsia="Times New Roman" w:cs="Times New Roman"/>
          <w:szCs w:val="24"/>
        </w:rPr>
        <w:t xml:space="preserve">, </w:t>
      </w:r>
      <w:r w:rsidRPr="004A700B">
        <w:rPr>
          <w:rFonts w:eastAsia="Times New Roman" w:cs="Times New Roman"/>
          <w:szCs w:val="24"/>
        </w:rPr>
        <w:t xml:space="preserve">την οποία σεβόμεθα </w:t>
      </w:r>
      <w:r>
        <w:rPr>
          <w:rFonts w:eastAsia="Times New Roman" w:cs="Times New Roman"/>
          <w:szCs w:val="24"/>
        </w:rPr>
        <w:t>ό</w:t>
      </w:r>
      <w:r w:rsidRPr="004A700B">
        <w:rPr>
          <w:rFonts w:eastAsia="Times New Roman" w:cs="Times New Roman"/>
          <w:szCs w:val="24"/>
        </w:rPr>
        <w:t>λοι</w:t>
      </w:r>
      <w:r>
        <w:rPr>
          <w:rFonts w:eastAsia="Times New Roman" w:cs="Times New Roman"/>
          <w:szCs w:val="24"/>
        </w:rPr>
        <w:t>. Υ</w:t>
      </w:r>
      <w:r w:rsidRPr="004A700B">
        <w:rPr>
          <w:rFonts w:eastAsia="Times New Roman" w:cs="Times New Roman"/>
          <w:szCs w:val="24"/>
        </w:rPr>
        <w:t xml:space="preserve">πήρξαν </w:t>
      </w:r>
      <w:r>
        <w:rPr>
          <w:rFonts w:eastAsia="Times New Roman" w:cs="Times New Roman"/>
          <w:szCs w:val="24"/>
        </w:rPr>
        <w:t>όμως,</w:t>
      </w:r>
      <w:r w:rsidRPr="004A700B">
        <w:rPr>
          <w:rFonts w:eastAsia="Times New Roman" w:cs="Times New Roman"/>
          <w:szCs w:val="24"/>
        </w:rPr>
        <w:t xml:space="preserve"> οι συνθήκες αργότερα</w:t>
      </w:r>
      <w:r>
        <w:rPr>
          <w:rFonts w:eastAsia="Times New Roman" w:cs="Times New Roman"/>
          <w:szCs w:val="24"/>
        </w:rPr>
        <w:t>,</w:t>
      </w:r>
      <w:r w:rsidRPr="004A700B">
        <w:rPr>
          <w:rFonts w:eastAsia="Times New Roman" w:cs="Times New Roman"/>
          <w:szCs w:val="24"/>
        </w:rPr>
        <w:t xml:space="preserve"> που μπήκε η έννοια της βιωσιμότητας</w:t>
      </w:r>
      <w:r>
        <w:rPr>
          <w:rFonts w:eastAsia="Times New Roman" w:cs="Times New Roman"/>
          <w:szCs w:val="24"/>
        </w:rPr>
        <w:t>.</w:t>
      </w:r>
      <w:r w:rsidRPr="004A700B">
        <w:rPr>
          <w:rFonts w:eastAsia="Times New Roman" w:cs="Times New Roman"/>
          <w:szCs w:val="24"/>
        </w:rPr>
        <w:t xml:space="preserve"> Επομένως η αρχή αυτή</w:t>
      </w:r>
      <w:r>
        <w:rPr>
          <w:rFonts w:eastAsia="Times New Roman" w:cs="Times New Roman"/>
          <w:szCs w:val="24"/>
        </w:rPr>
        <w:t>,</w:t>
      </w:r>
      <w:r w:rsidRPr="004A700B">
        <w:rPr>
          <w:rFonts w:eastAsia="Times New Roman" w:cs="Times New Roman"/>
          <w:szCs w:val="24"/>
        </w:rPr>
        <w:t xml:space="preserve"> η βιωσιμότητα</w:t>
      </w:r>
      <w:r>
        <w:rPr>
          <w:rFonts w:eastAsia="Times New Roman" w:cs="Times New Roman"/>
          <w:szCs w:val="24"/>
        </w:rPr>
        <w:t>, δεν αποκλείει</w:t>
      </w:r>
      <w:r w:rsidRPr="004A700B">
        <w:rPr>
          <w:rFonts w:eastAsia="Times New Roman" w:cs="Times New Roman"/>
          <w:szCs w:val="24"/>
        </w:rPr>
        <w:t xml:space="preserve"> </w:t>
      </w:r>
      <w:r>
        <w:rPr>
          <w:rFonts w:eastAsia="Times New Roman" w:cs="Times New Roman"/>
          <w:szCs w:val="24"/>
        </w:rPr>
        <w:t>την αειφορία. Α</w:t>
      </w:r>
      <w:r w:rsidRPr="004A700B">
        <w:rPr>
          <w:rFonts w:eastAsia="Times New Roman" w:cs="Times New Roman"/>
          <w:szCs w:val="24"/>
        </w:rPr>
        <w:t>ντιθέτως</w:t>
      </w:r>
      <w:r>
        <w:rPr>
          <w:rFonts w:eastAsia="Times New Roman" w:cs="Times New Roman"/>
          <w:szCs w:val="24"/>
        </w:rPr>
        <w:t>,</w:t>
      </w:r>
      <w:r w:rsidRPr="004A700B">
        <w:rPr>
          <w:rFonts w:eastAsia="Times New Roman" w:cs="Times New Roman"/>
          <w:szCs w:val="24"/>
        </w:rPr>
        <w:t xml:space="preserve"> δημιουργεί τις προϋποθέσεις </w:t>
      </w:r>
      <w:r>
        <w:rPr>
          <w:rFonts w:eastAsia="Times New Roman" w:cs="Times New Roman"/>
          <w:szCs w:val="24"/>
        </w:rPr>
        <w:t>ε</w:t>
      </w:r>
      <w:r w:rsidRPr="004A700B">
        <w:rPr>
          <w:rFonts w:eastAsia="Times New Roman" w:cs="Times New Roman"/>
          <w:szCs w:val="24"/>
        </w:rPr>
        <w:t xml:space="preserve">κείνες </w:t>
      </w:r>
      <w:r>
        <w:rPr>
          <w:rFonts w:eastAsia="Times New Roman" w:cs="Times New Roman"/>
          <w:szCs w:val="24"/>
        </w:rPr>
        <w:t>-</w:t>
      </w:r>
      <w:r w:rsidRPr="004A700B">
        <w:rPr>
          <w:rFonts w:eastAsia="Times New Roman" w:cs="Times New Roman"/>
          <w:szCs w:val="24"/>
        </w:rPr>
        <w:t>και υπάρχουν αποφάσεις του ανωτάτου δικαστηρίου</w:t>
      </w:r>
      <w:r>
        <w:rPr>
          <w:rFonts w:eastAsia="Times New Roman" w:cs="Times New Roman"/>
          <w:szCs w:val="24"/>
        </w:rPr>
        <w:t>-</w:t>
      </w:r>
      <w:r w:rsidRPr="004A700B">
        <w:rPr>
          <w:rFonts w:eastAsia="Times New Roman" w:cs="Times New Roman"/>
          <w:szCs w:val="24"/>
        </w:rPr>
        <w:t xml:space="preserve"> που επιτρέπ</w:t>
      </w:r>
      <w:r>
        <w:rPr>
          <w:rFonts w:eastAsia="Times New Roman" w:cs="Times New Roman"/>
          <w:szCs w:val="24"/>
        </w:rPr>
        <w:t xml:space="preserve">ουν </w:t>
      </w:r>
      <w:r w:rsidRPr="004A700B">
        <w:rPr>
          <w:rFonts w:eastAsia="Times New Roman" w:cs="Times New Roman"/>
          <w:szCs w:val="24"/>
        </w:rPr>
        <w:t>τη</w:t>
      </w:r>
      <w:r>
        <w:rPr>
          <w:rFonts w:eastAsia="Times New Roman" w:cs="Times New Roman"/>
          <w:szCs w:val="24"/>
        </w:rPr>
        <w:t xml:space="preserve"> βιωσιμότητα</w:t>
      </w:r>
      <w:r>
        <w:rPr>
          <w:rFonts w:eastAsia="Times New Roman" w:cs="Times New Roman"/>
          <w:szCs w:val="24"/>
        </w:rPr>
        <w:t>, δ</w:t>
      </w:r>
      <w:r w:rsidRPr="004A700B">
        <w:rPr>
          <w:rFonts w:eastAsia="Times New Roman" w:cs="Times New Roman"/>
          <w:szCs w:val="24"/>
        </w:rPr>
        <w:t xml:space="preserve">ηλαδή σε </w:t>
      </w:r>
      <w:r>
        <w:rPr>
          <w:rFonts w:eastAsia="Times New Roman" w:cs="Times New Roman"/>
          <w:szCs w:val="24"/>
        </w:rPr>
        <w:t>ορισμένες περιπτώσεις.</w:t>
      </w:r>
    </w:p>
    <w:p w14:paraId="0A5DE0E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μια σημαντική</w:t>
      </w:r>
      <w:r w:rsidRPr="004A700B">
        <w:rPr>
          <w:rFonts w:eastAsia="Times New Roman" w:cs="Times New Roman"/>
          <w:szCs w:val="24"/>
        </w:rPr>
        <w:t xml:space="preserve"> πρόταση της Νέας Δημοκρατίας για το άρθρο 24 είναι ο χαρακτηρισμός των </w:t>
      </w:r>
      <w:r>
        <w:rPr>
          <w:rFonts w:eastAsia="Times New Roman" w:cs="Times New Roman"/>
          <w:szCs w:val="24"/>
        </w:rPr>
        <w:t>δασών. Γ</w:t>
      </w:r>
      <w:r w:rsidRPr="004A700B">
        <w:rPr>
          <w:rFonts w:eastAsia="Times New Roman" w:cs="Times New Roman"/>
          <w:szCs w:val="24"/>
        </w:rPr>
        <w:t>ια το χαρακτηρισμό των δασών προτείνουμε να εκ</w:t>
      </w:r>
      <w:r w:rsidRPr="004A700B">
        <w:rPr>
          <w:rFonts w:eastAsia="Times New Roman" w:cs="Times New Roman"/>
          <w:szCs w:val="24"/>
        </w:rPr>
        <w:t xml:space="preserve">ληφθεί η χρονική περίοδος </w:t>
      </w:r>
      <w:r w:rsidRPr="004A700B">
        <w:rPr>
          <w:rFonts w:eastAsia="Times New Roman" w:cs="Times New Roman"/>
          <w:szCs w:val="24"/>
        </w:rPr>
        <w:lastRenderedPageBreak/>
        <w:t>των αεροφωτογ</w:t>
      </w:r>
      <w:r>
        <w:rPr>
          <w:rFonts w:eastAsia="Times New Roman" w:cs="Times New Roman"/>
          <w:szCs w:val="24"/>
        </w:rPr>
        <w:t xml:space="preserve">ραφιών στις 11 Ιουνίου του 1975, </w:t>
      </w:r>
      <w:r w:rsidRPr="004A700B">
        <w:rPr>
          <w:rFonts w:eastAsia="Times New Roman" w:cs="Times New Roman"/>
          <w:szCs w:val="24"/>
        </w:rPr>
        <w:t xml:space="preserve">γιατί από τότε </w:t>
      </w:r>
      <w:r>
        <w:rPr>
          <w:rFonts w:eastAsia="Times New Roman" w:cs="Times New Roman"/>
          <w:szCs w:val="24"/>
        </w:rPr>
        <w:t>ίσχυσε</w:t>
      </w:r>
      <w:r w:rsidRPr="004A700B">
        <w:rPr>
          <w:rFonts w:eastAsia="Times New Roman" w:cs="Times New Roman"/>
          <w:szCs w:val="24"/>
        </w:rPr>
        <w:t xml:space="preserve"> το </w:t>
      </w:r>
      <w:r>
        <w:rPr>
          <w:rFonts w:eastAsia="Times New Roman" w:cs="Times New Roman"/>
          <w:szCs w:val="24"/>
        </w:rPr>
        <w:t>Σ</w:t>
      </w:r>
      <w:r w:rsidRPr="004A700B">
        <w:rPr>
          <w:rFonts w:eastAsia="Times New Roman" w:cs="Times New Roman"/>
          <w:szCs w:val="24"/>
        </w:rPr>
        <w:t>ύνταγμα</w:t>
      </w:r>
      <w:r>
        <w:rPr>
          <w:rFonts w:eastAsia="Times New Roman" w:cs="Times New Roman"/>
          <w:szCs w:val="24"/>
        </w:rPr>
        <w:t>. Γ</w:t>
      </w:r>
      <w:r w:rsidRPr="004A700B">
        <w:rPr>
          <w:rFonts w:eastAsia="Times New Roman" w:cs="Times New Roman"/>
          <w:szCs w:val="24"/>
        </w:rPr>
        <w:t>ιατί το λέμε αυτό</w:t>
      </w:r>
      <w:r>
        <w:rPr>
          <w:rFonts w:eastAsia="Times New Roman" w:cs="Times New Roman"/>
          <w:szCs w:val="24"/>
        </w:rPr>
        <w:t>;</w:t>
      </w:r>
      <w:r w:rsidRPr="004A700B">
        <w:rPr>
          <w:rFonts w:eastAsia="Times New Roman" w:cs="Times New Roman"/>
          <w:szCs w:val="24"/>
        </w:rPr>
        <w:t xml:space="preserve"> Διότι οι παλαιότερες αεροφωτογραφίες</w:t>
      </w:r>
      <w:r>
        <w:rPr>
          <w:rFonts w:eastAsia="Times New Roman" w:cs="Times New Roman"/>
          <w:szCs w:val="24"/>
        </w:rPr>
        <w:t>,</w:t>
      </w:r>
      <w:r w:rsidRPr="004A700B">
        <w:rPr>
          <w:rFonts w:eastAsia="Times New Roman" w:cs="Times New Roman"/>
          <w:szCs w:val="24"/>
        </w:rPr>
        <w:t xml:space="preserve"> οι οποίες </w:t>
      </w:r>
      <w:r>
        <w:rPr>
          <w:rFonts w:eastAsia="Times New Roman" w:cs="Times New Roman"/>
          <w:szCs w:val="24"/>
        </w:rPr>
        <w:t>χρησιμοποιούνταν</w:t>
      </w:r>
      <w:r w:rsidRPr="004A700B">
        <w:rPr>
          <w:rFonts w:eastAsia="Times New Roman" w:cs="Times New Roman"/>
          <w:szCs w:val="24"/>
        </w:rPr>
        <w:t xml:space="preserve"> </w:t>
      </w:r>
      <w:r>
        <w:rPr>
          <w:rFonts w:eastAsia="Times New Roman" w:cs="Times New Roman"/>
          <w:szCs w:val="24"/>
        </w:rPr>
        <w:t xml:space="preserve">το </w:t>
      </w:r>
      <w:r w:rsidRPr="004A700B">
        <w:rPr>
          <w:rFonts w:eastAsia="Times New Roman" w:cs="Times New Roman"/>
          <w:szCs w:val="24"/>
        </w:rPr>
        <w:t>1947</w:t>
      </w:r>
      <w:r>
        <w:rPr>
          <w:rFonts w:eastAsia="Times New Roman" w:cs="Times New Roman"/>
          <w:szCs w:val="24"/>
        </w:rPr>
        <w:t xml:space="preserve">, </w:t>
      </w:r>
      <w:r w:rsidRPr="004A700B">
        <w:rPr>
          <w:rFonts w:eastAsia="Times New Roman" w:cs="Times New Roman"/>
          <w:szCs w:val="24"/>
        </w:rPr>
        <w:t xml:space="preserve">ακόμα και </w:t>
      </w:r>
      <w:r>
        <w:rPr>
          <w:rFonts w:eastAsia="Times New Roman" w:cs="Times New Roman"/>
          <w:szCs w:val="24"/>
        </w:rPr>
        <w:t xml:space="preserve">το </w:t>
      </w:r>
      <w:r w:rsidRPr="004A700B">
        <w:rPr>
          <w:rFonts w:eastAsia="Times New Roman" w:cs="Times New Roman"/>
          <w:szCs w:val="24"/>
        </w:rPr>
        <w:t>1936</w:t>
      </w:r>
      <w:r>
        <w:rPr>
          <w:rFonts w:eastAsia="Times New Roman" w:cs="Times New Roman"/>
          <w:szCs w:val="24"/>
        </w:rPr>
        <w:t>,</w:t>
      </w:r>
      <w:r w:rsidRPr="004A700B">
        <w:rPr>
          <w:rFonts w:eastAsia="Times New Roman" w:cs="Times New Roman"/>
          <w:szCs w:val="24"/>
        </w:rPr>
        <w:t xml:space="preserve"> </w:t>
      </w:r>
      <w:r>
        <w:rPr>
          <w:rFonts w:eastAsia="Times New Roman" w:cs="Times New Roman"/>
          <w:szCs w:val="24"/>
        </w:rPr>
        <w:t>έφεραν</w:t>
      </w:r>
      <w:r w:rsidRPr="004A700B">
        <w:rPr>
          <w:rFonts w:eastAsia="Times New Roman" w:cs="Times New Roman"/>
          <w:szCs w:val="24"/>
        </w:rPr>
        <w:t xml:space="preserve"> τραγελαφικά αποτελέσματα</w:t>
      </w:r>
      <w:r>
        <w:rPr>
          <w:rFonts w:eastAsia="Times New Roman" w:cs="Times New Roman"/>
          <w:szCs w:val="24"/>
        </w:rPr>
        <w:t>. Ο</w:t>
      </w:r>
      <w:r w:rsidRPr="004A700B">
        <w:rPr>
          <w:rFonts w:eastAsia="Times New Roman" w:cs="Times New Roman"/>
          <w:szCs w:val="24"/>
        </w:rPr>
        <w:t>λό</w:t>
      </w:r>
      <w:r w:rsidRPr="004A700B">
        <w:rPr>
          <w:rFonts w:eastAsia="Times New Roman" w:cs="Times New Roman"/>
          <w:szCs w:val="24"/>
        </w:rPr>
        <w:t>κληρες</w:t>
      </w:r>
      <w:r>
        <w:rPr>
          <w:rFonts w:eastAsia="Times New Roman" w:cs="Times New Roman"/>
          <w:szCs w:val="24"/>
        </w:rPr>
        <w:t xml:space="preserve"> συνοικίες της Αθήνας θεωρούντο</w:t>
      </w:r>
      <w:r w:rsidRPr="004A700B">
        <w:rPr>
          <w:rFonts w:eastAsia="Times New Roman" w:cs="Times New Roman"/>
          <w:szCs w:val="24"/>
        </w:rPr>
        <w:t xml:space="preserve"> δάση</w:t>
      </w:r>
      <w:r>
        <w:rPr>
          <w:rFonts w:eastAsia="Times New Roman" w:cs="Times New Roman"/>
          <w:szCs w:val="24"/>
        </w:rPr>
        <w:t>. Α</w:t>
      </w:r>
      <w:r w:rsidRPr="004A700B">
        <w:rPr>
          <w:rFonts w:eastAsia="Times New Roman" w:cs="Times New Roman"/>
          <w:szCs w:val="24"/>
        </w:rPr>
        <w:t>ντιλαμβάνεστε λοιπόν</w:t>
      </w:r>
      <w:r>
        <w:rPr>
          <w:rFonts w:eastAsia="Times New Roman" w:cs="Times New Roman"/>
          <w:szCs w:val="24"/>
        </w:rPr>
        <w:t>,</w:t>
      </w:r>
      <w:r w:rsidRPr="004A700B">
        <w:rPr>
          <w:rFonts w:eastAsia="Times New Roman" w:cs="Times New Roman"/>
          <w:szCs w:val="24"/>
        </w:rPr>
        <w:t xml:space="preserve"> ότι και το άρθρο 24 πρέπει να πάει προς αναθεώρηση</w:t>
      </w:r>
      <w:r>
        <w:rPr>
          <w:rFonts w:eastAsia="Times New Roman" w:cs="Times New Roman"/>
          <w:szCs w:val="24"/>
        </w:rPr>
        <w:t>.</w:t>
      </w:r>
    </w:p>
    <w:p w14:paraId="0A5DE0E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Επιγραμματικά θ</w:t>
      </w:r>
      <w:r w:rsidRPr="004A700B">
        <w:rPr>
          <w:rFonts w:eastAsia="Times New Roman" w:cs="Times New Roman"/>
          <w:szCs w:val="24"/>
        </w:rPr>
        <w:t>α μιλήσω για το άρθρο 62 και για το άρθρο 86</w:t>
      </w:r>
      <w:r>
        <w:rPr>
          <w:rFonts w:eastAsia="Times New Roman" w:cs="Times New Roman"/>
          <w:szCs w:val="24"/>
        </w:rPr>
        <w:t>. Γ</w:t>
      </w:r>
      <w:r w:rsidRPr="004A700B">
        <w:rPr>
          <w:rFonts w:eastAsia="Times New Roman" w:cs="Times New Roman"/>
          <w:szCs w:val="24"/>
        </w:rPr>
        <w:t xml:space="preserve">ια το άρθρο 62 συμφωνήσαμε όλοι ότι πρέπει να </w:t>
      </w:r>
      <w:r>
        <w:rPr>
          <w:rFonts w:eastAsia="Times New Roman" w:cs="Times New Roman"/>
          <w:szCs w:val="24"/>
        </w:rPr>
        <w:t>αναθεωρηθεί. Εδώ</w:t>
      </w:r>
      <w:r w:rsidRPr="004A700B">
        <w:rPr>
          <w:rFonts w:eastAsia="Times New Roman" w:cs="Times New Roman"/>
          <w:szCs w:val="24"/>
        </w:rPr>
        <w:t xml:space="preserve"> θα κάνω μία μικρή παρένθεση να πω ποιο είναι το ανεύθυνο και ποιο το ακαταδίωκτο </w:t>
      </w:r>
      <w:r>
        <w:rPr>
          <w:rFonts w:eastAsia="Times New Roman" w:cs="Times New Roman"/>
          <w:szCs w:val="24"/>
        </w:rPr>
        <w:t>των Β</w:t>
      </w:r>
      <w:r w:rsidRPr="004A700B">
        <w:rPr>
          <w:rFonts w:eastAsia="Times New Roman" w:cs="Times New Roman"/>
          <w:szCs w:val="24"/>
        </w:rPr>
        <w:t>ουλευτών</w:t>
      </w:r>
      <w:r>
        <w:rPr>
          <w:rFonts w:eastAsia="Times New Roman" w:cs="Times New Roman"/>
          <w:szCs w:val="24"/>
        </w:rPr>
        <w:t>. Το άρθρο 60-</w:t>
      </w:r>
      <w:r w:rsidRPr="004A700B">
        <w:rPr>
          <w:rFonts w:eastAsia="Times New Roman" w:cs="Times New Roman"/>
          <w:szCs w:val="24"/>
        </w:rPr>
        <w:t>61 μιλ</w:t>
      </w:r>
      <w:r>
        <w:rPr>
          <w:rFonts w:eastAsia="Times New Roman" w:cs="Times New Roman"/>
          <w:szCs w:val="24"/>
        </w:rPr>
        <w:t>άει και ορίζει το ανεύθυνο των Β</w:t>
      </w:r>
      <w:r w:rsidRPr="004A700B">
        <w:rPr>
          <w:rFonts w:eastAsia="Times New Roman" w:cs="Times New Roman"/>
          <w:szCs w:val="24"/>
        </w:rPr>
        <w:t xml:space="preserve">ουλευτών για τη σκέψη τους και τη ψήφο </w:t>
      </w:r>
      <w:r>
        <w:rPr>
          <w:rFonts w:eastAsia="Times New Roman" w:cs="Times New Roman"/>
          <w:szCs w:val="24"/>
        </w:rPr>
        <w:t>τους. Το άρθρο</w:t>
      </w:r>
      <w:r w:rsidRPr="004A700B">
        <w:rPr>
          <w:rFonts w:eastAsia="Times New Roman" w:cs="Times New Roman"/>
          <w:szCs w:val="24"/>
        </w:rPr>
        <w:t xml:space="preserve"> 62 μιλάει για το ακαταδίωκτο και αυτό είναι πολύ σημαντ</w:t>
      </w:r>
      <w:r w:rsidRPr="004A700B">
        <w:rPr>
          <w:rFonts w:eastAsia="Times New Roman" w:cs="Times New Roman"/>
          <w:szCs w:val="24"/>
        </w:rPr>
        <w:t>ικό</w:t>
      </w:r>
      <w:r>
        <w:rPr>
          <w:rFonts w:eastAsia="Times New Roman" w:cs="Times New Roman"/>
          <w:szCs w:val="24"/>
        </w:rPr>
        <w:t>. Ε</w:t>
      </w:r>
      <w:r w:rsidRPr="004A700B">
        <w:rPr>
          <w:rFonts w:eastAsia="Times New Roman" w:cs="Times New Roman"/>
          <w:szCs w:val="24"/>
        </w:rPr>
        <w:t>ίμαστε όλοι σύμφωνοι ότι όλοι οι πολιτικοί</w:t>
      </w:r>
      <w:r>
        <w:rPr>
          <w:rFonts w:eastAsia="Times New Roman" w:cs="Times New Roman"/>
          <w:szCs w:val="24"/>
        </w:rPr>
        <w:t>, Β</w:t>
      </w:r>
      <w:r w:rsidRPr="004A700B">
        <w:rPr>
          <w:rFonts w:eastAsia="Times New Roman" w:cs="Times New Roman"/>
          <w:szCs w:val="24"/>
        </w:rPr>
        <w:t xml:space="preserve">ουλευτές </w:t>
      </w:r>
      <w:r>
        <w:rPr>
          <w:rFonts w:eastAsia="Times New Roman" w:cs="Times New Roman"/>
          <w:szCs w:val="24"/>
        </w:rPr>
        <w:t>και Υ</w:t>
      </w:r>
      <w:r w:rsidRPr="004A700B">
        <w:rPr>
          <w:rFonts w:eastAsia="Times New Roman" w:cs="Times New Roman"/>
          <w:szCs w:val="24"/>
        </w:rPr>
        <w:t>πουργοί</w:t>
      </w:r>
      <w:r>
        <w:rPr>
          <w:rFonts w:eastAsia="Times New Roman" w:cs="Times New Roman"/>
          <w:szCs w:val="24"/>
        </w:rPr>
        <w:t>,</w:t>
      </w:r>
      <w:r w:rsidRPr="004A700B">
        <w:rPr>
          <w:rFonts w:eastAsia="Times New Roman" w:cs="Times New Roman"/>
          <w:szCs w:val="24"/>
        </w:rPr>
        <w:t xml:space="preserve"> θα πρέπει να έχουν την ίδια νομική αντιμετώπιση</w:t>
      </w:r>
      <w:r>
        <w:rPr>
          <w:rFonts w:eastAsia="Times New Roman" w:cs="Times New Roman"/>
          <w:szCs w:val="24"/>
        </w:rPr>
        <w:t>,</w:t>
      </w:r>
      <w:r w:rsidRPr="004A700B">
        <w:rPr>
          <w:rFonts w:eastAsia="Times New Roman" w:cs="Times New Roman"/>
          <w:szCs w:val="24"/>
        </w:rPr>
        <w:t xml:space="preserve"> δικαστική αντιμετώπιση</w:t>
      </w:r>
      <w:r>
        <w:rPr>
          <w:rFonts w:eastAsia="Times New Roman" w:cs="Times New Roman"/>
          <w:szCs w:val="24"/>
        </w:rPr>
        <w:t>,</w:t>
      </w:r>
      <w:r w:rsidRPr="004A700B">
        <w:rPr>
          <w:rFonts w:eastAsia="Times New Roman" w:cs="Times New Roman"/>
          <w:szCs w:val="24"/>
        </w:rPr>
        <w:t xml:space="preserve"> όπως όλοι οι άλλοι πολίτες</w:t>
      </w:r>
      <w:r>
        <w:rPr>
          <w:rFonts w:eastAsia="Times New Roman" w:cs="Times New Roman"/>
          <w:szCs w:val="24"/>
        </w:rPr>
        <w:t>.</w:t>
      </w:r>
    </w:p>
    <w:p w14:paraId="0A5DE0E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Γ</w:t>
      </w:r>
      <w:r w:rsidRPr="004A700B">
        <w:rPr>
          <w:rFonts w:eastAsia="Times New Roman" w:cs="Times New Roman"/>
          <w:szCs w:val="24"/>
        </w:rPr>
        <w:t>ια το άρθρο 86</w:t>
      </w:r>
      <w:r>
        <w:rPr>
          <w:rFonts w:eastAsia="Times New Roman" w:cs="Times New Roman"/>
          <w:szCs w:val="24"/>
        </w:rPr>
        <w:t>,</w:t>
      </w:r>
      <w:r w:rsidRPr="004A700B">
        <w:rPr>
          <w:rFonts w:eastAsia="Times New Roman" w:cs="Times New Roman"/>
          <w:szCs w:val="24"/>
        </w:rPr>
        <w:t xml:space="preserve"> εκείνο που θα ήθελα να πω είναι για την αποσβεστική προθεσμία</w:t>
      </w:r>
      <w:r>
        <w:rPr>
          <w:rFonts w:eastAsia="Times New Roman" w:cs="Times New Roman"/>
          <w:szCs w:val="24"/>
        </w:rPr>
        <w:t>. Τ</w:t>
      </w:r>
      <w:r>
        <w:rPr>
          <w:rFonts w:eastAsia="Times New Roman" w:cs="Times New Roman"/>
          <w:szCs w:val="24"/>
        </w:rPr>
        <w:t>α άρθρα 62, 86 είναι άρθρα στα οποία συμφωνούμε. Ε</w:t>
      </w:r>
      <w:r w:rsidRPr="004A700B">
        <w:rPr>
          <w:rFonts w:eastAsia="Times New Roman" w:cs="Times New Roman"/>
          <w:szCs w:val="24"/>
        </w:rPr>
        <w:t xml:space="preserve">γώ νομίζω ότι συμφωνούμε και στο </w:t>
      </w:r>
      <w:r>
        <w:rPr>
          <w:rFonts w:eastAsia="Times New Roman" w:cs="Times New Roman"/>
          <w:szCs w:val="24"/>
        </w:rPr>
        <w:t xml:space="preserve">άρθρο </w:t>
      </w:r>
      <w:r w:rsidRPr="004A700B">
        <w:rPr>
          <w:rFonts w:eastAsia="Times New Roman" w:cs="Times New Roman"/>
          <w:szCs w:val="24"/>
        </w:rPr>
        <w:lastRenderedPageBreak/>
        <w:t>32 και νομίζω ότι τ</w:t>
      </w:r>
      <w:r>
        <w:rPr>
          <w:rFonts w:eastAsia="Times New Roman" w:cs="Times New Roman"/>
          <w:szCs w:val="24"/>
        </w:rPr>
        <w:t>ο</w:t>
      </w:r>
      <w:r w:rsidRPr="004A700B">
        <w:rPr>
          <w:rFonts w:eastAsia="Times New Roman" w:cs="Times New Roman"/>
          <w:szCs w:val="24"/>
        </w:rPr>
        <w:t xml:space="preserve"> </w:t>
      </w:r>
      <w:r>
        <w:rPr>
          <w:rFonts w:eastAsia="Times New Roman" w:cs="Times New Roman"/>
          <w:szCs w:val="24"/>
        </w:rPr>
        <w:t xml:space="preserve">άρθρο </w:t>
      </w:r>
      <w:r w:rsidRPr="004A700B">
        <w:rPr>
          <w:rFonts w:eastAsia="Times New Roman" w:cs="Times New Roman"/>
          <w:szCs w:val="24"/>
        </w:rPr>
        <w:t>32 θα πάει προς αναθεώρηση</w:t>
      </w:r>
      <w:r>
        <w:rPr>
          <w:rFonts w:eastAsia="Times New Roman" w:cs="Times New Roman"/>
          <w:szCs w:val="24"/>
        </w:rPr>
        <w:t xml:space="preserve">. Η επόμενη Βουλή βέβαια </w:t>
      </w:r>
      <w:r w:rsidRPr="004A700B">
        <w:rPr>
          <w:rFonts w:eastAsia="Times New Roman" w:cs="Times New Roman"/>
          <w:szCs w:val="24"/>
        </w:rPr>
        <w:t>θα είναι εκείνη</w:t>
      </w:r>
      <w:r>
        <w:rPr>
          <w:rFonts w:eastAsia="Times New Roman" w:cs="Times New Roman"/>
          <w:szCs w:val="24"/>
        </w:rPr>
        <w:t>,</w:t>
      </w:r>
      <w:r w:rsidRPr="004A700B">
        <w:rPr>
          <w:rFonts w:eastAsia="Times New Roman" w:cs="Times New Roman"/>
          <w:szCs w:val="24"/>
        </w:rPr>
        <w:t xml:space="preserve"> η οποία θα εισαγάγει και θα ψηφίσει</w:t>
      </w:r>
      <w:r>
        <w:rPr>
          <w:rFonts w:eastAsia="Times New Roman" w:cs="Times New Roman"/>
          <w:szCs w:val="24"/>
        </w:rPr>
        <w:t xml:space="preserve"> το περιεχόμενό του. Γ</w:t>
      </w:r>
      <w:r w:rsidRPr="004A700B">
        <w:rPr>
          <w:rFonts w:eastAsia="Times New Roman" w:cs="Times New Roman"/>
          <w:szCs w:val="24"/>
        </w:rPr>
        <w:t>ια το δημοσιονο</w:t>
      </w:r>
      <w:r w:rsidRPr="004A700B">
        <w:rPr>
          <w:rFonts w:eastAsia="Times New Roman" w:cs="Times New Roman"/>
          <w:szCs w:val="24"/>
        </w:rPr>
        <w:t xml:space="preserve">μικό αντίκρισμα </w:t>
      </w:r>
      <w:r>
        <w:rPr>
          <w:rFonts w:eastAsia="Times New Roman" w:cs="Times New Roman"/>
          <w:szCs w:val="24"/>
        </w:rPr>
        <w:t>ε</w:t>
      </w:r>
      <w:r w:rsidRPr="004A700B">
        <w:rPr>
          <w:rFonts w:eastAsia="Times New Roman" w:cs="Times New Roman"/>
          <w:szCs w:val="24"/>
        </w:rPr>
        <w:t>ίχα πολλά να πω</w:t>
      </w:r>
      <w:r>
        <w:rPr>
          <w:rFonts w:eastAsia="Times New Roman" w:cs="Times New Roman"/>
          <w:szCs w:val="24"/>
        </w:rPr>
        <w:t>.</w:t>
      </w:r>
      <w:r w:rsidRPr="004A700B">
        <w:rPr>
          <w:rFonts w:eastAsia="Times New Roman" w:cs="Times New Roman"/>
          <w:szCs w:val="24"/>
        </w:rPr>
        <w:t xml:space="preserve"> Μπορεί να το καταθέσω στα </w:t>
      </w:r>
      <w:r>
        <w:rPr>
          <w:rFonts w:eastAsia="Times New Roman" w:cs="Times New Roman"/>
          <w:szCs w:val="24"/>
        </w:rPr>
        <w:t>Π</w:t>
      </w:r>
      <w:r w:rsidRPr="004A700B">
        <w:rPr>
          <w:rFonts w:eastAsia="Times New Roman" w:cs="Times New Roman"/>
          <w:szCs w:val="24"/>
        </w:rPr>
        <w:t>ρακτικά</w:t>
      </w:r>
      <w:r>
        <w:rPr>
          <w:rFonts w:eastAsia="Times New Roman" w:cs="Times New Roman"/>
          <w:szCs w:val="24"/>
        </w:rPr>
        <w:t>.</w:t>
      </w:r>
    </w:p>
    <w:p w14:paraId="0A5DE0E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w:t>
      </w:r>
      <w:r w:rsidRPr="004A700B">
        <w:rPr>
          <w:rFonts w:eastAsia="Times New Roman" w:cs="Times New Roman"/>
          <w:szCs w:val="24"/>
        </w:rPr>
        <w:t>λείνοντας</w:t>
      </w:r>
      <w:r>
        <w:rPr>
          <w:rFonts w:eastAsia="Times New Roman" w:cs="Times New Roman"/>
          <w:szCs w:val="24"/>
        </w:rPr>
        <w:t>,</w:t>
      </w:r>
      <w:r w:rsidRPr="004A700B">
        <w:rPr>
          <w:rFonts w:eastAsia="Times New Roman" w:cs="Times New Roman"/>
          <w:szCs w:val="24"/>
        </w:rPr>
        <w:t xml:space="preserve"> θα ήθελα να επισημάνω ότι η Νέα Δημοκρατία προτείνει διατάξεις για ένα Σύνταγμα λειτουργικό</w:t>
      </w:r>
      <w:r>
        <w:rPr>
          <w:rFonts w:eastAsia="Times New Roman" w:cs="Times New Roman"/>
          <w:szCs w:val="24"/>
        </w:rPr>
        <w:t>,</w:t>
      </w:r>
      <w:r w:rsidRPr="004A700B">
        <w:rPr>
          <w:rFonts w:eastAsia="Times New Roman" w:cs="Times New Roman"/>
          <w:szCs w:val="24"/>
        </w:rPr>
        <w:t xml:space="preserve"> σοβαρό</w:t>
      </w:r>
      <w:r>
        <w:rPr>
          <w:rFonts w:eastAsia="Times New Roman" w:cs="Times New Roman"/>
          <w:szCs w:val="24"/>
        </w:rPr>
        <w:t>,</w:t>
      </w:r>
      <w:r w:rsidRPr="004A700B">
        <w:rPr>
          <w:rFonts w:eastAsia="Times New Roman" w:cs="Times New Roman"/>
          <w:szCs w:val="24"/>
        </w:rPr>
        <w:t xml:space="preserve"> με κοινωνικό πρόσημο</w:t>
      </w:r>
      <w:r>
        <w:rPr>
          <w:rFonts w:eastAsia="Times New Roman" w:cs="Times New Roman"/>
          <w:szCs w:val="24"/>
        </w:rPr>
        <w:t>,</w:t>
      </w:r>
      <w:r w:rsidRPr="004A700B">
        <w:rPr>
          <w:rFonts w:eastAsia="Times New Roman" w:cs="Times New Roman"/>
          <w:szCs w:val="24"/>
        </w:rPr>
        <w:t xml:space="preserve"> προοδευτικό</w:t>
      </w:r>
      <w:r>
        <w:rPr>
          <w:rFonts w:eastAsia="Times New Roman" w:cs="Times New Roman"/>
          <w:szCs w:val="24"/>
        </w:rPr>
        <w:t>,</w:t>
      </w:r>
      <w:r w:rsidRPr="004A700B">
        <w:rPr>
          <w:rFonts w:eastAsia="Times New Roman" w:cs="Times New Roman"/>
          <w:szCs w:val="24"/>
        </w:rPr>
        <w:t xml:space="preserve"> με σημαντικές παρεμβάσεις τόσο σε ό</w:t>
      </w:r>
      <w:r>
        <w:rPr>
          <w:rFonts w:eastAsia="Times New Roman" w:cs="Times New Roman"/>
          <w:szCs w:val="24"/>
        </w:rPr>
        <w:t>,</w:t>
      </w:r>
      <w:r w:rsidRPr="004A700B">
        <w:rPr>
          <w:rFonts w:eastAsia="Times New Roman" w:cs="Times New Roman"/>
          <w:szCs w:val="24"/>
        </w:rPr>
        <w:t>τι</w:t>
      </w:r>
      <w:r w:rsidRPr="004A700B">
        <w:rPr>
          <w:rFonts w:eastAsia="Times New Roman" w:cs="Times New Roman"/>
          <w:szCs w:val="24"/>
        </w:rPr>
        <w:t xml:space="preserve"> αφορά τη νομοθετική εξουσία</w:t>
      </w:r>
      <w:r>
        <w:rPr>
          <w:rFonts w:eastAsia="Times New Roman" w:cs="Times New Roman"/>
          <w:szCs w:val="24"/>
        </w:rPr>
        <w:t>,</w:t>
      </w:r>
      <w:r w:rsidRPr="004A700B">
        <w:rPr>
          <w:rFonts w:eastAsia="Times New Roman" w:cs="Times New Roman"/>
          <w:szCs w:val="24"/>
        </w:rPr>
        <w:t xml:space="preserve"> δηλαδή το </w:t>
      </w:r>
      <w:r>
        <w:rPr>
          <w:rFonts w:eastAsia="Times New Roman" w:cs="Times New Roman"/>
          <w:szCs w:val="24"/>
        </w:rPr>
        <w:t>Κ</w:t>
      </w:r>
      <w:r w:rsidRPr="004A700B">
        <w:rPr>
          <w:rFonts w:eastAsia="Times New Roman" w:cs="Times New Roman"/>
          <w:szCs w:val="24"/>
        </w:rPr>
        <w:t>οινοβούλιο</w:t>
      </w:r>
      <w:r>
        <w:rPr>
          <w:rFonts w:eastAsia="Times New Roman" w:cs="Times New Roman"/>
          <w:szCs w:val="24"/>
        </w:rPr>
        <w:t>,</w:t>
      </w:r>
      <w:r w:rsidRPr="004A700B">
        <w:rPr>
          <w:rFonts w:eastAsia="Times New Roman" w:cs="Times New Roman"/>
          <w:szCs w:val="24"/>
        </w:rPr>
        <w:t xml:space="preserve"> την εκτελεστική εξουσία</w:t>
      </w:r>
      <w:r>
        <w:rPr>
          <w:rFonts w:eastAsia="Times New Roman" w:cs="Times New Roman"/>
          <w:szCs w:val="24"/>
        </w:rPr>
        <w:t>,</w:t>
      </w:r>
      <w:r w:rsidRPr="004A700B">
        <w:rPr>
          <w:rFonts w:eastAsia="Times New Roman" w:cs="Times New Roman"/>
          <w:szCs w:val="24"/>
        </w:rPr>
        <w:t xml:space="preserve"> δηλαδή την </w:t>
      </w:r>
      <w:r>
        <w:rPr>
          <w:rFonts w:eastAsia="Times New Roman" w:cs="Times New Roman"/>
          <w:szCs w:val="24"/>
        </w:rPr>
        <w:t>Κ</w:t>
      </w:r>
      <w:r w:rsidRPr="004A700B">
        <w:rPr>
          <w:rFonts w:eastAsia="Times New Roman" w:cs="Times New Roman"/>
          <w:szCs w:val="24"/>
        </w:rPr>
        <w:t>υβέρνηση και τη δικαστική εξουσία</w:t>
      </w:r>
      <w:r>
        <w:rPr>
          <w:rFonts w:eastAsia="Times New Roman" w:cs="Times New Roman"/>
          <w:szCs w:val="24"/>
        </w:rPr>
        <w:t>,</w:t>
      </w:r>
      <w:r w:rsidRPr="004A700B">
        <w:rPr>
          <w:rFonts w:eastAsia="Times New Roman" w:cs="Times New Roman"/>
          <w:szCs w:val="24"/>
        </w:rPr>
        <w:t xml:space="preserve"> την παιδεία</w:t>
      </w:r>
      <w:r>
        <w:rPr>
          <w:rFonts w:eastAsia="Times New Roman" w:cs="Times New Roman"/>
          <w:szCs w:val="24"/>
        </w:rPr>
        <w:t>,</w:t>
      </w:r>
      <w:r w:rsidRPr="004A700B">
        <w:rPr>
          <w:rFonts w:eastAsia="Times New Roman" w:cs="Times New Roman"/>
          <w:szCs w:val="24"/>
        </w:rPr>
        <w:t xml:space="preserve"> το περιβάλλον</w:t>
      </w:r>
      <w:r>
        <w:rPr>
          <w:rFonts w:eastAsia="Times New Roman" w:cs="Times New Roman"/>
          <w:szCs w:val="24"/>
        </w:rPr>
        <w:t>,</w:t>
      </w:r>
      <w:r w:rsidRPr="004A700B">
        <w:rPr>
          <w:rFonts w:eastAsia="Times New Roman" w:cs="Times New Roman"/>
          <w:szCs w:val="24"/>
        </w:rPr>
        <w:t xml:space="preserve"> τα δημοσιονομικά</w:t>
      </w:r>
      <w:r>
        <w:rPr>
          <w:rFonts w:eastAsia="Times New Roman" w:cs="Times New Roman"/>
          <w:szCs w:val="24"/>
        </w:rPr>
        <w:t>. Γι’ αυτό πραγματικά,</w:t>
      </w:r>
      <w:r w:rsidRPr="004A700B">
        <w:rPr>
          <w:rFonts w:eastAsia="Times New Roman" w:cs="Times New Roman"/>
          <w:szCs w:val="24"/>
        </w:rPr>
        <w:t xml:space="preserve"> θέλω να σας προσκαλέσω</w:t>
      </w:r>
      <w:r>
        <w:rPr>
          <w:rFonts w:eastAsia="Times New Roman" w:cs="Times New Roman"/>
          <w:szCs w:val="24"/>
        </w:rPr>
        <w:t>,</w:t>
      </w:r>
      <w:r w:rsidRPr="004A700B">
        <w:rPr>
          <w:rFonts w:eastAsia="Times New Roman" w:cs="Times New Roman"/>
          <w:szCs w:val="24"/>
        </w:rPr>
        <w:t xml:space="preserve"> να σας προκαλέσ</w:t>
      </w:r>
      <w:r>
        <w:rPr>
          <w:rFonts w:eastAsia="Times New Roman" w:cs="Times New Roman"/>
          <w:szCs w:val="24"/>
        </w:rPr>
        <w:t>ω,</w:t>
      </w:r>
      <w:r w:rsidRPr="004A700B">
        <w:rPr>
          <w:rFonts w:eastAsia="Times New Roman" w:cs="Times New Roman"/>
          <w:szCs w:val="24"/>
        </w:rPr>
        <w:t xml:space="preserve"> αλλά και αν θέλετε</w:t>
      </w:r>
      <w:r>
        <w:rPr>
          <w:rFonts w:eastAsia="Times New Roman" w:cs="Times New Roman"/>
          <w:szCs w:val="24"/>
        </w:rPr>
        <w:t xml:space="preserve"> και</w:t>
      </w:r>
      <w:r w:rsidRPr="004A700B">
        <w:rPr>
          <w:rFonts w:eastAsia="Times New Roman" w:cs="Times New Roman"/>
          <w:szCs w:val="24"/>
        </w:rPr>
        <w:t xml:space="preserve"> να σας παρακαλέσω</w:t>
      </w:r>
      <w:r>
        <w:rPr>
          <w:rFonts w:eastAsia="Times New Roman" w:cs="Times New Roman"/>
          <w:szCs w:val="24"/>
        </w:rPr>
        <w:t>,</w:t>
      </w:r>
      <w:r w:rsidRPr="004A700B">
        <w:rPr>
          <w:rFonts w:eastAsia="Times New Roman" w:cs="Times New Roman"/>
          <w:szCs w:val="24"/>
        </w:rPr>
        <w:t xml:space="preserve"> κυρίες και κύριοι </w:t>
      </w:r>
      <w:r>
        <w:rPr>
          <w:rFonts w:eastAsia="Times New Roman" w:cs="Times New Roman"/>
          <w:szCs w:val="24"/>
        </w:rPr>
        <w:t xml:space="preserve">συνάδελφοι, να μην αφήσουμε και αυτήν </w:t>
      </w:r>
      <w:r w:rsidRPr="004A700B">
        <w:rPr>
          <w:rFonts w:eastAsia="Times New Roman" w:cs="Times New Roman"/>
          <w:szCs w:val="24"/>
        </w:rPr>
        <w:t xml:space="preserve">την ευκαιρία η </w:t>
      </w:r>
      <w:r w:rsidRPr="004A700B">
        <w:rPr>
          <w:rFonts w:eastAsia="Times New Roman" w:cs="Times New Roman"/>
          <w:szCs w:val="24"/>
        </w:rPr>
        <w:t>Α</w:t>
      </w:r>
      <w:r w:rsidRPr="004A700B">
        <w:rPr>
          <w:rFonts w:eastAsia="Times New Roman" w:cs="Times New Roman"/>
          <w:szCs w:val="24"/>
        </w:rPr>
        <w:t xml:space="preserve">ναθεώρηση </w:t>
      </w:r>
      <w:r>
        <w:rPr>
          <w:rFonts w:eastAsia="Times New Roman" w:cs="Times New Roman"/>
          <w:szCs w:val="24"/>
        </w:rPr>
        <w:t>του Σ</w:t>
      </w:r>
      <w:r w:rsidRPr="004A700B">
        <w:rPr>
          <w:rFonts w:eastAsia="Times New Roman" w:cs="Times New Roman"/>
          <w:szCs w:val="24"/>
        </w:rPr>
        <w:t>υντάγματος να πάει χαμένη</w:t>
      </w:r>
      <w:r>
        <w:rPr>
          <w:rFonts w:eastAsia="Times New Roman" w:cs="Times New Roman"/>
          <w:szCs w:val="24"/>
        </w:rPr>
        <w:t>. Ν</w:t>
      </w:r>
      <w:r w:rsidRPr="004A700B">
        <w:rPr>
          <w:rFonts w:eastAsia="Times New Roman" w:cs="Times New Roman"/>
          <w:szCs w:val="24"/>
        </w:rPr>
        <w:t>α προχωρήσουμε σε ρυθμίσεις που πραγματικά θα αφήσουν τ</w:t>
      </w:r>
      <w:r>
        <w:rPr>
          <w:rFonts w:eastAsia="Times New Roman" w:cs="Times New Roman"/>
          <w:szCs w:val="24"/>
        </w:rPr>
        <w:t>ο</w:t>
      </w:r>
      <w:r w:rsidRPr="004A700B">
        <w:rPr>
          <w:rFonts w:eastAsia="Times New Roman" w:cs="Times New Roman"/>
          <w:szCs w:val="24"/>
        </w:rPr>
        <w:t xml:space="preserve"> αποτύπωμα</w:t>
      </w:r>
      <w:r>
        <w:rPr>
          <w:rFonts w:eastAsia="Times New Roman" w:cs="Times New Roman"/>
          <w:szCs w:val="24"/>
        </w:rPr>
        <w:t xml:space="preserve"> τους</w:t>
      </w:r>
      <w:r w:rsidRPr="004A700B">
        <w:rPr>
          <w:rFonts w:eastAsia="Times New Roman" w:cs="Times New Roman"/>
          <w:szCs w:val="24"/>
        </w:rPr>
        <w:t xml:space="preserve"> για πολλά χρόνια</w:t>
      </w:r>
      <w:r>
        <w:rPr>
          <w:rFonts w:eastAsia="Times New Roman" w:cs="Times New Roman"/>
          <w:szCs w:val="24"/>
        </w:rPr>
        <w:t>. Π</w:t>
      </w:r>
      <w:r w:rsidRPr="004A700B">
        <w:rPr>
          <w:rFonts w:eastAsia="Times New Roman" w:cs="Times New Roman"/>
          <w:szCs w:val="24"/>
        </w:rPr>
        <w:t>ιστέψτε με</w:t>
      </w:r>
      <w:r>
        <w:rPr>
          <w:rFonts w:eastAsia="Times New Roman" w:cs="Times New Roman"/>
          <w:szCs w:val="24"/>
        </w:rPr>
        <w:t>,</w:t>
      </w:r>
      <w:r w:rsidRPr="004A700B">
        <w:rPr>
          <w:rFonts w:eastAsia="Times New Roman" w:cs="Times New Roman"/>
          <w:szCs w:val="24"/>
        </w:rPr>
        <w:t xml:space="preserve"> το έχει ανάγκη ο τ</w:t>
      </w:r>
      <w:r w:rsidRPr="004A700B">
        <w:rPr>
          <w:rFonts w:eastAsia="Times New Roman" w:cs="Times New Roman"/>
          <w:szCs w:val="24"/>
        </w:rPr>
        <w:t xml:space="preserve">όπος και </w:t>
      </w:r>
      <w:r>
        <w:rPr>
          <w:rFonts w:eastAsia="Times New Roman" w:cs="Times New Roman"/>
          <w:szCs w:val="24"/>
        </w:rPr>
        <w:t xml:space="preserve">η </w:t>
      </w:r>
      <w:r w:rsidRPr="004A700B">
        <w:rPr>
          <w:rFonts w:eastAsia="Times New Roman" w:cs="Times New Roman"/>
          <w:szCs w:val="24"/>
        </w:rPr>
        <w:t>εμπειρία του 2007 ήταν τραυματική</w:t>
      </w:r>
      <w:r>
        <w:rPr>
          <w:rFonts w:eastAsia="Times New Roman" w:cs="Times New Roman"/>
          <w:szCs w:val="24"/>
        </w:rPr>
        <w:t>. Του 2014 β</w:t>
      </w:r>
      <w:r w:rsidRPr="004A700B">
        <w:rPr>
          <w:rFonts w:eastAsia="Times New Roman" w:cs="Times New Roman"/>
          <w:szCs w:val="24"/>
        </w:rPr>
        <w:t>έβαια</w:t>
      </w:r>
      <w:r>
        <w:rPr>
          <w:rFonts w:eastAsia="Times New Roman" w:cs="Times New Roman"/>
          <w:szCs w:val="24"/>
        </w:rPr>
        <w:t>,</w:t>
      </w:r>
      <w:r w:rsidRPr="004A700B">
        <w:rPr>
          <w:rFonts w:eastAsia="Times New Roman" w:cs="Times New Roman"/>
          <w:szCs w:val="24"/>
        </w:rPr>
        <w:t xml:space="preserve"> </w:t>
      </w:r>
      <w:r w:rsidRPr="004A700B">
        <w:rPr>
          <w:rFonts w:eastAsia="Times New Roman" w:cs="Times New Roman"/>
          <w:szCs w:val="24"/>
        </w:rPr>
        <w:lastRenderedPageBreak/>
        <w:t>ακόμα περισσότερο</w:t>
      </w:r>
      <w:r>
        <w:rPr>
          <w:rFonts w:eastAsia="Times New Roman" w:cs="Times New Roman"/>
          <w:szCs w:val="24"/>
        </w:rPr>
        <w:t>,</w:t>
      </w:r>
      <w:r w:rsidRPr="004A700B">
        <w:rPr>
          <w:rFonts w:eastAsia="Times New Roman" w:cs="Times New Roman"/>
          <w:szCs w:val="24"/>
        </w:rPr>
        <w:t xml:space="preserve"> διότι δεν ξεκίνησε καν η διαδικασία και χάσαμε τέσσερα ολόκληρα χρόνια</w:t>
      </w:r>
      <w:r>
        <w:rPr>
          <w:rFonts w:eastAsia="Times New Roman" w:cs="Times New Roman"/>
          <w:szCs w:val="24"/>
        </w:rPr>
        <w:t>,</w:t>
      </w:r>
      <w:r w:rsidRPr="004A700B">
        <w:rPr>
          <w:rFonts w:eastAsia="Times New Roman" w:cs="Times New Roman"/>
          <w:szCs w:val="24"/>
        </w:rPr>
        <w:t xml:space="preserve"> για να πάμε σε καινούργια έναρξη αναθεωρητικής Βουλής</w:t>
      </w:r>
      <w:r>
        <w:rPr>
          <w:rFonts w:eastAsia="Times New Roman" w:cs="Times New Roman"/>
          <w:szCs w:val="24"/>
        </w:rPr>
        <w:t>.</w:t>
      </w:r>
    </w:p>
    <w:p w14:paraId="0A5DE0EF" w14:textId="77777777" w:rsidR="00415E13" w:rsidRDefault="00E650A0">
      <w:pPr>
        <w:spacing w:line="600" w:lineRule="auto"/>
        <w:ind w:firstLine="720"/>
        <w:jc w:val="both"/>
        <w:rPr>
          <w:rFonts w:eastAsia="Times New Roman" w:cs="Times New Roman"/>
          <w:szCs w:val="24"/>
        </w:rPr>
      </w:pPr>
      <w:r w:rsidRPr="004A700B">
        <w:rPr>
          <w:rFonts w:eastAsia="Times New Roman" w:cs="Times New Roman"/>
          <w:szCs w:val="24"/>
        </w:rPr>
        <w:t>Σας ευχαριστώ πολύ</w:t>
      </w:r>
      <w:r>
        <w:rPr>
          <w:rFonts w:eastAsia="Times New Roman" w:cs="Times New Roman"/>
          <w:szCs w:val="24"/>
        </w:rPr>
        <w:t>.</w:t>
      </w:r>
    </w:p>
    <w:p w14:paraId="0A5DE0F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(Ζωηρά και παρατεταμένα χει</w:t>
      </w:r>
      <w:r>
        <w:rPr>
          <w:rFonts w:eastAsia="Times New Roman" w:cs="Times New Roman"/>
          <w:szCs w:val="24"/>
        </w:rPr>
        <w:t>ροκροτήματα από την πτέρυγα της Νέας Δημοκρατίας)</w:t>
      </w:r>
    </w:p>
    <w:p w14:paraId="0A5DE0F1" w14:textId="77777777" w:rsidR="00415E13" w:rsidRDefault="00E650A0">
      <w:pPr>
        <w:spacing w:line="600" w:lineRule="auto"/>
        <w:ind w:firstLine="720"/>
        <w:jc w:val="both"/>
        <w:rPr>
          <w:rFonts w:eastAsia="Times New Roman" w:cs="Times New Roman"/>
        </w:rPr>
      </w:pPr>
      <w:r w:rsidRPr="000B4B21">
        <w:rPr>
          <w:rFonts w:eastAsia="Times New Roman" w:cs="Times New Roman"/>
          <w:b/>
          <w:szCs w:val="24"/>
        </w:rPr>
        <w:t>ΠΡΟΕΔΡΕΥΩΝ (Νικήτας Κακλαμάνης):</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w:t>
      </w:r>
      <w:r w:rsidRPr="000742D7">
        <w:rPr>
          <w:rFonts w:eastAsia="Times New Roman" w:cs="Times New Roman"/>
        </w:rPr>
        <w:t xml:space="preserve">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ένας</w:t>
      </w:r>
      <w:r w:rsidRPr="000742D7">
        <w:rPr>
          <w:rFonts w:eastAsia="Times New Roman" w:cs="Times New Roman"/>
        </w:rPr>
        <w:t xml:space="preserve"> 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6</w:t>
      </w:r>
      <w:r w:rsidRPr="000B4B21">
        <w:rPr>
          <w:rFonts w:eastAsia="Times New Roman" w:cs="Times New Roman"/>
          <w:vertAlign w:val="superscript"/>
        </w:rPr>
        <w:t>ο</w:t>
      </w:r>
      <w:r>
        <w:rPr>
          <w:rFonts w:eastAsia="Times New Roman" w:cs="Times New Roman"/>
        </w:rPr>
        <w:t xml:space="preserve"> Γενικό Λύκειο Ζωγράφου.</w:t>
      </w:r>
    </w:p>
    <w:p w14:paraId="0A5DE0F2" w14:textId="77777777" w:rsidR="00415E13" w:rsidRDefault="00E650A0">
      <w:pPr>
        <w:spacing w:line="600" w:lineRule="auto"/>
        <w:ind w:left="360" w:firstLine="360"/>
        <w:jc w:val="both"/>
        <w:rPr>
          <w:rFonts w:eastAsia="Times New Roman" w:cs="Times New Roman"/>
        </w:rPr>
      </w:pPr>
      <w:r w:rsidRPr="000742D7">
        <w:rPr>
          <w:rFonts w:eastAsia="Times New Roman" w:cs="Times New Roman"/>
        </w:rPr>
        <w:t>Η Βουλή τούς καλωσορίζ</w:t>
      </w:r>
      <w:r w:rsidRPr="000742D7">
        <w:rPr>
          <w:rFonts w:eastAsia="Times New Roman" w:cs="Times New Roman"/>
        </w:rPr>
        <w:t xml:space="preserve">ει. </w:t>
      </w:r>
    </w:p>
    <w:p w14:paraId="0A5DE0F3" w14:textId="77777777" w:rsidR="00415E13" w:rsidRDefault="00E650A0">
      <w:pPr>
        <w:spacing w:line="600" w:lineRule="auto"/>
        <w:ind w:firstLine="709"/>
        <w:jc w:val="center"/>
        <w:rPr>
          <w:rFonts w:eastAsia="Times New Roman" w:cs="Times New Roman"/>
          <w:szCs w:val="24"/>
        </w:rPr>
      </w:pPr>
      <w:r w:rsidRPr="000742D7">
        <w:rPr>
          <w:rFonts w:eastAsia="Times New Roman" w:cs="Times New Roman"/>
        </w:rPr>
        <w:t>(Χειροκροτήματα απ’ όλες τις πτέρυγες της Βουλής)</w:t>
      </w:r>
    </w:p>
    <w:p w14:paraId="0A5DE0F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4A700B">
        <w:rPr>
          <w:rFonts w:eastAsia="Times New Roman" w:cs="Times New Roman"/>
          <w:szCs w:val="24"/>
        </w:rPr>
        <w:t>ο</w:t>
      </w:r>
      <w:r>
        <w:rPr>
          <w:rFonts w:eastAsia="Times New Roman" w:cs="Times New Roman"/>
          <w:szCs w:val="24"/>
        </w:rPr>
        <w:t>ν</w:t>
      </w:r>
      <w:r w:rsidRPr="004A700B">
        <w:rPr>
          <w:rFonts w:eastAsia="Times New Roman" w:cs="Times New Roman"/>
          <w:szCs w:val="24"/>
        </w:rPr>
        <w:t xml:space="preserve"> λόγο έχει ο συνάδελφος του ΣΥΡΙΖΑ κ</w:t>
      </w:r>
      <w:r>
        <w:rPr>
          <w:rFonts w:eastAsia="Times New Roman" w:cs="Times New Roman"/>
          <w:szCs w:val="24"/>
        </w:rPr>
        <w:t>.</w:t>
      </w:r>
      <w:r w:rsidRPr="004A700B">
        <w:rPr>
          <w:rFonts w:eastAsia="Times New Roman" w:cs="Times New Roman"/>
          <w:szCs w:val="24"/>
        </w:rPr>
        <w:t xml:space="preserve"> Γεώργιος Κυρίτσης</w:t>
      </w:r>
      <w:r>
        <w:rPr>
          <w:rFonts w:eastAsia="Times New Roman" w:cs="Times New Roman"/>
          <w:szCs w:val="24"/>
        </w:rPr>
        <w:t>.</w:t>
      </w:r>
    </w:p>
    <w:p w14:paraId="0A5DE0F5" w14:textId="77777777" w:rsidR="00415E13" w:rsidRDefault="00E650A0">
      <w:pPr>
        <w:spacing w:line="600" w:lineRule="auto"/>
        <w:ind w:firstLine="720"/>
        <w:jc w:val="both"/>
        <w:rPr>
          <w:rFonts w:eastAsia="Times New Roman" w:cs="Times New Roman"/>
          <w:szCs w:val="24"/>
        </w:rPr>
      </w:pPr>
      <w:r w:rsidRPr="00883195">
        <w:rPr>
          <w:rFonts w:eastAsia="Times New Roman" w:cs="Times New Roman"/>
          <w:b/>
          <w:szCs w:val="24"/>
        </w:rPr>
        <w:lastRenderedPageBreak/>
        <w:t xml:space="preserve">ΓΕΩΡΓΙΟΣ ΚΥΡΙΤΣΗΣ: </w:t>
      </w:r>
      <w:r>
        <w:rPr>
          <w:rFonts w:eastAsia="Times New Roman" w:cs="Times New Roman"/>
          <w:szCs w:val="24"/>
        </w:rPr>
        <w:t>Ευχαριστώ, κύριε Πρόεδρε.</w:t>
      </w:r>
    </w:p>
    <w:p w14:paraId="0A5DE0F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w:t>
      </w:r>
      <w:r w:rsidRPr="004A700B">
        <w:rPr>
          <w:rFonts w:eastAsia="Times New Roman" w:cs="Times New Roman"/>
          <w:szCs w:val="24"/>
        </w:rPr>
        <w:t>υρίες και κύριοι συνάδελφοι</w:t>
      </w:r>
      <w:r>
        <w:rPr>
          <w:rFonts w:eastAsia="Times New Roman" w:cs="Times New Roman"/>
          <w:szCs w:val="24"/>
        </w:rPr>
        <w:t>, σ</w:t>
      </w:r>
      <w:r w:rsidRPr="004A700B">
        <w:rPr>
          <w:rFonts w:eastAsia="Times New Roman" w:cs="Times New Roman"/>
          <w:szCs w:val="24"/>
        </w:rPr>
        <w:t>ήμερα ε</w:t>
      </w:r>
      <w:r>
        <w:rPr>
          <w:rFonts w:eastAsia="Times New Roman" w:cs="Times New Roman"/>
          <w:szCs w:val="24"/>
        </w:rPr>
        <w:t>ίναι μία ιδιαίτερη μέρα για τη Β</w:t>
      </w:r>
      <w:r w:rsidRPr="004A700B">
        <w:rPr>
          <w:rFonts w:eastAsia="Times New Roman" w:cs="Times New Roman"/>
          <w:szCs w:val="24"/>
        </w:rPr>
        <w:t>ουλή</w:t>
      </w:r>
      <w:r>
        <w:rPr>
          <w:rFonts w:eastAsia="Times New Roman" w:cs="Times New Roman"/>
          <w:szCs w:val="24"/>
        </w:rPr>
        <w:t>.</w:t>
      </w:r>
      <w:r w:rsidRPr="004A700B">
        <w:rPr>
          <w:rFonts w:eastAsia="Times New Roman" w:cs="Times New Roman"/>
          <w:szCs w:val="24"/>
        </w:rPr>
        <w:t xml:space="preserve"> Η </w:t>
      </w:r>
      <w:r w:rsidRPr="004A700B">
        <w:rPr>
          <w:rFonts w:eastAsia="Times New Roman" w:cs="Times New Roman"/>
          <w:szCs w:val="24"/>
        </w:rPr>
        <w:t>Α</w:t>
      </w:r>
      <w:r w:rsidRPr="004A700B">
        <w:rPr>
          <w:rFonts w:eastAsia="Times New Roman" w:cs="Times New Roman"/>
          <w:szCs w:val="24"/>
        </w:rPr>
        <w:t xml:space="preserve">ναθεώρηση του </w:t>
      </w:r>
      <w:r>
        <w:rPr>
          <w:rFonts w:eastAsia="Times New Roman" w:cs="Times New Roman"/>
          <w:szCs w:val="24"/>
        </w:rPr>
        <w:t>Σ</w:t>
      </w:r>
      <w:r w:rsidRPr="004A700B">
        <w:rPr>
          <w:rFonts w:eastAsia="Times New Roman" w:cs="Times New Roman"/>
          <w:szCs w:val="24"/>
        </w:rPr>
        <w:t>υντάγματος είναι μία από τις κορυφαίες διαδικασίες αρμοδιότητας της Εθνικής Αντιπροσωπείας</w:t>
      </w:r>
      <w:r>
        <w:rPr>
          <w:rFonts w:eastAsia="Times New Roman" w:cs="Times New Roman"/>
          <w:szCs w:val="24"/>
        </w:rPr>
        <w:t>. Επίσης, τ</w:t>
      </w:r>
      <w:r w:rsidRPr="004A700B">
        <w:rPr>
          <w:rFonts w:eastAsia="Times New Roman" w:cs="Times New Roman"/>
          <w:szCs w:val="24"/>
        </w:rPr>
        <w:t>ο Σύνταγμα δεν το αλλάζουμε κάθε τρεις και λίγο</w:t>
      </w:r>
      <w:r>
        <w:rPr>
          <w:rFonts w:eastAsia="Times New Roman" w:cs="Times New Roman"/>
          <w:szCs w:val="24"/>
        </w:rPr>
        <w:t>. Π</w:t>
      </w:r>
      <w:r w:rsidRPr="004A700B">
        <w:rPr>
          <w:rFonts w:eastAsia="Times New Roman" w:cs="Times New Roman"/>
          <w:szCs w:val="24"/>
        </w:rPr>
        <w:t xml:space="preserve">εριέχει </w:t>
      </w:r>
      <w:r>
        <w:rPr>
          <w:rFonts w:eastAsia="Times New Roman" w:cs="Times New Roman"/>
          <w:szCs w:val="24"/>
        </w:rPr>
        <w:t>ά</w:t>
      </w:r>
      <w:r w:rsidRPr="004A700B">
        <w:rPr>
          <w:rFonts w:eastAsia="Times New Roman" w:cs="Times New Roman"/>
          <w:szCs w:val="24"/>
        </w:rPr>
        <w:t>λλωστε και το ίδιο την αυτοπροστασία του</w:t>
      </w:r>
      <w:r>
        <w:rPr>
          <w:rFonts w:eastAsia="Times New Roman" w:cs="Times New Roman"/>
          <w:szCs w:val="24"/>
        </w:rPr>
        <w:t>,</w:t>
      </w:r>
      <w:r w:rsidRPr="004A700B">
        <w:rPr>
          <w:rFonts w:eastAsia="Times New Roman" w:cs="Times New Roman"/>
          <w:szCs w:val="24"/>
        </w:rPr>
        <w:t xml:space="preserve"> υπό την έννοια της ιδιαίτερης και χρονοβόρας διαδικασί</w:t>
      </w:r>
      <w:r w:rsidRPr="004A700B">
        <w:rPr>
          <w:rFonts w:eastAsia="Times New Roman" w:cs="Times New Roman"/>
          <w:szCs w:val="24"/>
        </w:rPr>
        <w:t xml:space="preserve">ας που </w:t>
      </w:r>
      <w:r>
        <w:rPr>
          <w:rFonts w:eastAsia="Times New Roman" w:cs="Times New Roman"/>
          <w:szCs w:val="24"/>
        </w:rPr>
        <w:t>α</w:t>
      </w:r>
      <w:r w:rsidRPr="004A700B">
        <w:rPr>
          <w:rFonts w:eastAsia="Times New Roman" w:cs="Times New Roman"/>
          <w:szCs w:val="24"/>
        </w:rPr>
        <w:t>παιτείται</w:t>
      </w:r>
      <w:r>
        <w:rPr>
          <w:rFonts w:eastAsia="Times New Roman" w:cs="Times New Roman"/>
          <w:szCs w:val="24"/>
        </w:rPr>
        <w:t>,</w:t>
      </w:r>
      <w:r w:rsidRPr="004A700B">
        <w:rPr>
          <w:rFonts w:eastAsia="Times New Roman" w:cs="Times New Roman"/>
          <w:szCs w:val="24"/>
        </w:rPr>
        <w:t xml:space="preserve"> για την </w:t>
      </w:r>
      <w:r w:rsidRPr="004A700B">
        <w:rPr>
          <w:rFonts w:eastAsia="Times New Roman" w:cs="Times New Roman"/>
          <w:szCs w:val="24"/>
        </w:rPr>
        <w:t>Α</w:t>
      </w:r>
      <w:r w:rsidRPr="004A700B">
        <w:rPr>
          <w:rFonts w:eastAsia="Times New Roman" w:cs="Times New Roman"/>
          <w:szCs w:val="24"/>
        </w:rPr>
        <w:t>ναθεώρηση και της αυξημένης πλειοψηφίας</w:t>
      </w:r>
      <w:r>
        <w:rPr>
          <w:rFonts w:eastAsia="Times New Roman" w:cs="Times New Roman"/>
          <w:szCs w:val="24"/>
        </w:rPr>
        <w:t>,</w:t>
      </w:r>
      <w:r w:rsidRPr="004A700B">
        <w:rPr>
          <w:rFonts w:eastAsia="Times New Roman" w:cs="Times New Roman"/>
          <w:szCs w:val="24"/>
        </w:rPr>
        <w:t xml:space="preserve"> αλλά και το γεγονός ότι η </w:t>
      </w:r>
      <w:r w:rsidRPr="004A700B">
        <w:rPr>
          <w:rFonts w:eastAsia="Times New Roman" w:cs="Times New Roman"/>
          <w:szCs w:val="24"/>
        </w:rPr>
        <w:t>Α</w:t>
      </w:r>
      <w:r w:rsidRPr="004A700B">
        <w:rPr>
          <w:rFonts w:eastAsia="Times New Roman" w:cs="Times New Roman"/>
          <w:szCs w:val="24"/>
        </w:rPr>
        <w:t xml:space="preserve">ναθεώρηση του εκτείνεται σε δύο </w:t>
      </w:r>
      <w:r>
        <w:rPr>
          <w:rFonts w:eastAsia="Times New Roman" w:cs="Times New Roman"/>
          <w:szCs w:val="24"/>
        </w:rPr>
        <w:t>βουλευτικές περιόδους.</w:t>
      </w:r>
    </w:p>
    <w:p w14:paraId="0A5DE0F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4A700B">
        <w:rPr>
          <w:rFonts w:eastAsia="Times New Roman" w:cs="Times New Roman"/>
          <w:szCs w:val="24"/>
        </w:rPr>
        <w:t>ροποποιούμε</w:t>
      </w:r>
      <w:r>
        <w:rPr>
          <w:rFonts w:eastAsia="Times New Roman" w:cs="Times New Roman"/>
          <w:szCs w:val="24"/>
        </w:rPr>
        <w:t>,</w:t>
      </w:r>
      <w:r w:rsidRPr="004A700B">
        <w:rPr>
          <w:rFonts w:eastAsia="Times New Roman" w:cs="Times New Roman"/>
          <w:szCs w:val="24"/>
        </w:rPr>
        <w:t xml:space="preserve"> </w:t>
      </w:r>
      <w:r>
        <w:rPr>
          <w:rFonts w:eastAsia="Times New Roman" w:cs="Times New Roman"/>
          <w:szCs w:val="24"/>
        </w:rPr>
        <w:t>λ</w:t>
      </w:r>
      <w:r w:rsidRPr="004A700B">
        <w:rPr>
          <w:rFonts w:eastAsia="Times New Roman" w:cs="Times New Roman"/>
          <w:szCs w:val="24"/>
        </w:rPr>
        <w:t>οιπόν</w:t>
      </w:r>
      <w:r>
        <w:rPr>
          <w:rFonts w:eastAsia="Times New Roman" w:cs="Times New Roman"/>
          <w:szCs w:val="24"/>
        </w:rPr>
        <w:t>,</w:t>
      </w:r>
      <w:r w:rsidRPr="004A700B">
        <w:rPr>
          <w:rFonts w:eastAsia="Times New Roman" w:cs="Times New Roman"/>
          <w:szCs w:val="24"/>
        </w:rPr>
        <w:t xml:space="preserve"> το </w:t>
      </w:r>
      <w:r>
        <w:rPr>
          <w:rFonts w:eastAsia="Times New Roman" w:cs="Times New Roman"/>
          <w:szCs w:val="24"/>
        </w:rPr>
        <w:t>Σ</w:t>
      </w:r>
      <w:r w:rsidRPr="004A700B">
        <w:rPr>
          <w:rFonts w:eastAsia="Times New Roman" w:cs="Times New Roman"/>
          <w:szCs w:val="24"/>
        </w:rPr>
        <w:t>ύνταγμα όταν υ</w:t>
      </w:r>
      <w:r>
        <w:rPr>
          <w:rFonts w:eastAsia="Times New Roman" w:cs="Times New Roman"/>
          <w:szCs w:val="24"/>
        </w:rPr>
        <w:t>πάρχουν λόγοι, ό</w:t>
      </w:r>
      <w:r w:rsidRPr="004A700B">
        <w:rPr>
          <w:rFonts w:eastAsia="Times New Roman" w:cs="Times New Roman"/>
          <w:szCs w:val="24"/>
        </w:rPr>
        <w:t>ταν θέλουμε να κατοχυρώσουμε συλλογικές κοινωνικέ</w:t>
      </w:r>
      <w:r w:rsidRPr="004A700B">
        <w:rPr>
          <w:rFonts w:eastAsia="Times New Roman" w:cs="Times New Roman"/>
          <w:szCs w:val="24"/>
        </w:rPr>
        <w:t>ς κατακτήσεις ή να τις αποκαταστήσουμε</w:t>
      </w:r>
      <w:r>
        <w:rPr>
          <w:rFonts w:eastAsia="Times New Roman" w:cs="Times New Roman"/>
          <w:szCs w:val="24"/>
        </w:rPr>
        <w:t>,</w:t>
      </w:r>
      <w:r w:rsidRPr="004A700B">
        <w:rPr>
          <w:rFonts w:eastAsia="Times New Roman" w:cs="Times New Roman"/>
          <w:szCs w:val="24"/>
        </w:rPr>
        <w:t xml:space="preserve"> εφόσον έχουν </w:t>
      </w:r>
      <w:r>
        <w:rPr>
          <w:rFonts w:eastAsia="Times New Roman" w:cs="Times New Roman"/>
          <w:szCs w:val="24"/>
        </w:rPr>
        <w:t>τρωθεί</w:t>
      </w:r>
      <w:r>
        <w:rPr>
          <w:rFonts w:eastAsia="Times New Roman" w:cs="Times New Roman"/>
          <w:szCs w:val="24"/>
        </w:rPr>
        <w:t>,</w:t>
      </w:r>
      <w:r>
        <w:rPr>
          <w:rFonts w:eastAsia="Times New Roman" w:cs="Times New Roman"/>
          <w:szCs w:val="24"/>
        </w:rPr>
        <w:t xml:space="preserve"> </w:t>
      </w:r>
      <w:r w:rsidRPr="004A700B">
        <w:rPr>
          <w:rFonts w:eastAsia="Times New Roman" w:cs="Times New Roman"/>
          <w:szCs w:val="24"/>
        </w:rPr>
        <w:t xml:space="preserve">ή </w:t>
      </w:r>
      <w:r>
        <w:rPr>
          <w:rFonts w:eastAsia="Times New Roman" w:cs="Times New Roman"/>
          <w:szCs w:val="24"/>
        </w:rPr>
        <w:t xml:space="preserve">να τις ενισχύσουμε όπου </w:t>
      </w:r>
      <w:r w:rsidRPr="004A700B">
        <w:rPr>
          <w:rFonts w:eastAsia="Times New Roman" w:cs="Times New Roman"/>
          <w:szCs w:val="24"/>
        </w:rPr>
        <w:t>έχουν καμφθεί</w:t>
      </w:r>
      <w:r>
        <w:rPr>
          <w:rFonts w:eastAsia="Times New Roman" w:cs="Times New Roman"/>
          <w:szCs w:val="24"/>
        </w:rPr>
        <w:t>. Από την τ</w:t>
      </w:r>
      <w:r w:rsidRPr="004A700B">
        <w:rPr>
          <w:rFonts w:eastAsia="Times New Roman" w:cs="Times New Roman"/>
          <w:szCs w:val="24"/>
        </w:rPr>
        <w:t xml:space="preserve">ελευταία μείζονα </w:t>
      </w:r>
      <w:r w:rsidRPr="004A700B">
        <w:rPr>
          <w:rFonts w:eastAsia="Times New Roman" w:cs="Times New Roman"/>
          <w:szCs w:val="24"/>
        </w:rPr>
        <w:t>Α</w:t>
      </w:r>
      <w:r w:rsidRPr="004A700B">
        <w:rPr>
          <w:rFonts w:eastAsia="Times New Roman" w:cs="Times New Roman"/>
          <w:szCs w:val="24"/>
        </w:rPr>
        <w:t>ναθεώρηση</w:t>
      </w:r>
      <w:r>
        <w:rPr>
          <w:rFonts w:eastAsia="Times New Roman" w:cs="Times New Roman"/>
          <w:szCs w:val="24"/>
        </w:rPr>
        <w:t xml:space="preserve"> του</w:t>
      </w:r>
      <w:r w:rsidRPr="004A700B">
        <w:rPr>
          <w:rFonts w:eastAsia="Times New Roman" w:cs="Times New Roman"/>
          <w:szCs w:val="24"/>
        </w:rPr>
        <w:t xml:space="preserve"> </w:t>
      </w:r>
      <w:r>
        <w:rPr>
          <w:rFonts w:eastAsia="Times New Roman" w:cs="Times New Roman"/>
          <w:szCs w:val="24"/>
        </w:rPr>
        <w:t>Σ</w:t>
      </w:r>
      <w:r w:rsidRPr="004A700B">
        <w:rPr>
          <w:rFonts w:eastAsia="Times New Roman" w:cs="Times New Roman"/>
          <w:szCs w:val="24"/>
        </w:rPr>
        <w:t>υντάγματος</w:t>
      </w:r>
      <w:r>
        <w:rPr>
          <w:rFonts w:eastAsia="Times New Roman" w:cs="Times New Roman"/>
          <w:szCs w:val="24"/>
        </w:rPr>
        <w:t>,</w:t>
      </w:r>
      <w:r w:rsidRPr="004A700B">
        <w:rPr>
          <w:rFonts w:eastAsia="Times New Roman" w:cs="Times New Roman"/>
          <w:szCs w:val="24"/>
        </w:rPr>
        <w:t xml:space="preserve"> το 2001</w:t>
      </w:r>
      <w:r>
        <w:rPr>
          <w:rFonts w:eastAsia="Times New Roman" w:cs="Times New Roman"/>
          <w:szCs w:val="24"/>
        </w:rPr>
        <w:t>,</w:t>
      </w:r>
      <w:r w:rsidRPr="004A700B">
        <w:rPr>
          <w:rFonts w:eastAsia="Times New Roman" w:cs="Times New Roman"/>
          <w:szCs w:val="24"/>
        </w:rPr>
        <w:t xml:space="preserve"> πέρασαν σχεδόν δύο δεκαετίες</w:t>
      </w:r>
      <w:r>
        <w:rPr>
          <w:rFonts w:eastAsia="Times New Roman" w:cs="Times New Roman"/>
          <w:szCs w:val="24"/>
        </w:rPr>
        <w:t>. Γ</w:t>
      </w:r>
      <w:r w:rsidRPr="004A700B">
        <w:rPr>
          <w:rFonts w:eastAsia="Times New Roman" w:cs="Times New Roman"/>
          <w:szCs w:val="24"/>
        </w:rPr>
        <w:t xml:space="preserve">ια την </w:t>
      </w:r>
      <w:r w:rsidRPr="004A700B">
        <w:rPr>
          <w:rFonts w:eastAsia="Times New Roman" w:cs="Times New Roman"/>
          <w:szCs w:val="24"/>
        </w:rPr>
        <w:t>Α</w:t>
      </w:r>
      <w:r w:rsidRPr="004A700B">
        <w:rPr>
          <w:rFonts w:eastAsia="Times New Roman" w:cs="Times New Roman"/>
          <w:szCs w:val="24"/>
        </w:rPr>
        <w:t>ναθεώρηση που συζη</w:t>
      </w:r>
      <w:r>
        <w:rPr>
          <w:rFonts w:eastAsia="Times New Roman" w:cs="Times New Roman"/>
          <w:szCs w:val="24"/>
        </w:rPr>
        <w:t>τάμε σήμερα υπάρχει λοιπόν και σ</w:t>
      </w:r>
      <w:r w:rsidRPr="004A700B">
        <w:rPr>
          <w:rFonts w:eastAsia="Times New Roman" w:cs="Times New Roman"/>
          <w:szCs w:val="24"/>
        </w:rPr>
        <w:t>υνταγματική ύλη</w:t>
      </w:r>
      <w:r>
        <w:rPr>
          <w:rFonts w:eastAsia="Times New Roman" w:cs="Times New Roman"/>
          <w:szCs w:val="24"/>
        </w:rPr>
        <w:t>,</w:t>
      </w:r>
      <w:r w:rsidRPr="004A700B">
        <w:rPr>
          <w:rFonts w:eastAsia="Times New Roman" w:cs="Times New Roman"/>
          <w:szCs w:val="24"/>
        </w:rPr>
        <w:t xml:space="preserve"> </w:t>
      </w:r>
      <w:r>
        <w:rPr>
          <w:rFonts w:eastAsia="Times New Roman" w:cs="Times New Roman"/>
          <w:szCs w:val="24"/>
        </w:rPr>
        <w:t>διότι</w:t>
      </w:r>
      <w:r w:rsidRPr="004A700B">
        <w:rPr>
          <w:rFonts w:eastAsia="Times New Roman" w:cs="Times New Roman"/>
          <w:szCs w:val="24"/>
        </w:rPr>
        <w:t xml:space="preserve"> διέρρευσε χρόνος</w:t>
      </w:r>
      <w:r>
        <w:rPr>
          <w:rFonts w:eastAsia="Times New Roman" w:cs="Times New Roman"/>
          <w:szCs w:val="24"/>
        </w:rPr>
        <w:t>,</w:t>
      </w:r>
      <w:r w:rsidRPr="004A700B">
        <w:rPr>
          <w:rFonts w:eastAsia="Times New Roman" w:cs="Times New Roman"/>
          <w:szCs w:val="24"/>
        </w:rPr>
        <w:t xml:space="preserve"> αλλά και ιδιαίτεροι λόγοι που την επιβάλλουν</w:t>
      </w:r>
      <w:r>
        <w:rPr>
          <w:rFonts w:eastAsia="Times New Roman" w:cs="Times New Roman"/>
          <w:szCs w:val="24"/>
        </w:rPr>
        <w:t>. Πολλά πράγματα</w:t>
      </w:r>
      <w:r w:rsidRPr="004A700B">
        <w:rPr>
          <w:rFonts w:eastAsia="Times New Roman" w:cs="Times New Roman"/>
          <w:szCs w:val="24"/>
        </w:rPr>
        <w:t xml:space="preserve"> άλλαξαν μέσα σε αυτό το διάστημα</w:t>
      </w:r>
      <w:r>
        <w:rPr>
          <w:rFonts w:eastAsia="Times New Roman" w:cs="Times New Roman"/>
          <w:szCs w:val="24"/>
        </w:rPr>
        <w:t>. Τ</w:t>
      </w:r>
      <w:r w:rsidRPr="004A700B">
        <w:rPr>
          <w:rFonts w:eastAsia="Times New Roman" w:cs="Times New Roman"/>
          <w:szCs w:val="24"/>
        </w:rPr>
        <w:t xml:space="preserve">ο κυριότερο </w:t>
      </w:r>
      <w:r>
        <w:rPr>
          <w:rFonts w:eastAsia="Times New Roman" w:cs="Times New Roman"/>
          <w:szCs w:val="24"/>
        </w:rPr>
        <w:t xml:space="preserve">όμως </w:t>
      </w:r>
      <w:r w:rsidRPr="004A700B">
        <w:rPr>
          <w:rFonts w:eastAsia="Times New Roman" w:cs="Times New Roman"/>
          <w:szCs w:val="24"/>
        </w:rPr>
        <w:t xml:space="preserve">ήταν </w:t>
      </w:r>
      <w:r>
        <w:rPr>
          <w:rFonts w:eastAsia="Times New Roman" w:cs="Times New Roman"/>
          <w:szCs w:val="24"/>
        </w:rPr>
        <w:t xml:space="preserve">η </w:t>
      </w:r>
      <w:r w:rsidRPr="004A700B">
        <w:rPr>
          <w:rFonts w:eastAsia="Times New Roman" w:cs="Times New Roman"/>
          <w:szCs w:val="24"/>
        </w:rPr>
        <w:lastRenderedPageBreak/>
        <w:t>σχεδόν δεκαετής εμπλοκή της χώρας</w:t>
      </w:r>
      <w:r>
        <w:rPr>
          <w:rFonts w:eastAsia="Times New Roman" w:cs="Times New Roman"/>
          <w:szCs w:val="24"/>
        </w:rPr>
        <w:t>,</w:t>
      </w:r>
      <w:r w:rsidRPr="004A700B">
        <w:rPr>
          <w:rFonts w:eastAsia="Times New Roman" w:cs="Times New Roman"/>
          <w:szCs w:val="24"/>
        </w:rPr>
        <w:t xml:space="preserve"> των </w:t>
      </w:r>
      <w:r>
        <w:rPr>
          <w:rFonts w:eastAsia="Times New Roman" w:cs="Times New Roman"/>
          <w:szCs w:val="24"/>
        </w:rPr>
        <w:t>θ</w:t>
      </w:r>
      <w:r w:rsidRPr="004A700B">
        <w:rPr>
          <w:rFonts w:eastAsia="Times New Roman" w:cs="Times New Roman"/>
          <w:szCs w:val="24"/>
        </w:rPr>
        <w:t>εσμών</w:t>
      </w:r>
      <w:r>
        <w:rPr>
          <w:rFonts w:eastAsia="Times New Roman" w:cs="Times New Roman"/>
          <w:szCs w:val="24"/>
        </w:rPr>
        <w:t>,</w:t>
      </w:r>
      <w:r w:rsidRPr="004A700B">
        <w:rPr>
          <w:rFonts w:eastAsia="Times New Roman" w:cs="Times New Roman"/>
          <w:szCs w:val="24"/>
        </w:rPr>
        <w:t xml:space="preserve"> της οικονομίας και της κοινωνίας στις μυλόπετρες</w:t>
      </w:r>
      <w:r w:rsidRPr="004A700B">
        <w:rPr>
          <w:rFonts w:eastAsia="Times New Roman" w:cs="Times New Roman"/>
          <w:szCs w:val="24"/>
        </w:rPr>
        <w:t xml:space="preserve"> των προγραμμάτων διάσωσης και των μνημονίων</w:t>
      </w:r>
      <w:r>
        <w:rPr>
          <w:rFonts w:eastAsia="Times New Roman" w:cs="Times New Roman"/>
          <w:szCs w:val="24"/>
        </w:rPr>
        <w:t>.</w:t>
      </w:r>
    </w:p>
    <w:p w14:paraId="0A5DE0F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4A700B">
        <w:rPr>
          <w:rFonts w:eastAsia="Times New Roman" w:cs="Times New Roman"/>
          <w:szCs w:val="24"/>
        </w:rPr>
        <w:t xml:space="preserve">ν θελήσει κανείς να περιγράψει συνοπτικά την κατάσταση </w:t>
      </w:r>
      <w:r>
        <w:rPr>
          <w:rFonts w:eastAsia="Times New Roman" w:cs="Times New Roman"/>
          <w:szCs w:val="24"/>
        </w:rPr>
        <w:t>σ</w:t>
      </w:r>
      <w:r w:rsidRPr="004A700B">
        <w:rPr>
          <w:rFonts w:eastAsia="Times New Roman" w:cs="Times New Roman"/>
          <w:szCs w:val="24"/>
        </w:rPr>
        <w:t>την οποία βρεθήκαμε ως χώρα και την οποία πρέπει να αντιμετωπίσουμε και συνταγματικά</w:t>
      </w:r>
      <w:r>
        <w:rPr>
          <w:rFonts w:eastAsia="Times New Roman" w:cs="Times New Roman"/>
          <w:szCs w:val="24"/>
        </w:rPr>
        <w:t>,</w:t>
      </w:r>
      <w:r w:rsidRPr="004A700B">
        <w:rPr>
          <w:rFonts w:eastAsia="Times New Roman" w:cs="Times New Roman"/>
          <w:szCs w:val="24"/>
        </w:rPr>
        <w:t xml:space="preserve"> θα πρέπει να πούμε ότι </w:t>
      </w:r>
      <w:r>
        <w:rPr>
          <w:rFonts w:eastAsia="Times New Roman" w:cs="Times New Roman"/>
          <w:szCs w:val="24"/>
        </w:rPr>
        <w:t>δ</w:t>
      </w:r>
      <w:r w:rsidRPr="004A700B">
        <w:rPr>
          <w:rFonts w:eastAsia="Times New Roman" w:cs="Times New Roman"/>
          <w:szCs w:val="24"/>
        </w:rPr>
        <w:t>ιαπιστώσαμε την πρωτοκαθεδρία και την επιβο</w:t>
      </w:r>
      <w:r w:rsidRPr="004A700B">
        <w:rPr>
          <w:rFonts w:eastAsia="Times New Roman" w:cs="Times New Roman"/>
          <w:szCs w:val="24"/>
        </w:rPr>
        <w:t>λή της οικονομίας επί της πολιτικής και στην ουσία την επιβολή του χρήματος επί της δημοκρατίας</w:t>
      </w:r>
      <w:r>
        <w:rPr>
          <w:rFonts w:eastAsia="Times New Roman" w:cs="Times New Roman"/>
          <w:szCs w:val="24"/>
        </w:rPr>
        <w:t>. Ε</w:t>
      </w:r>
      <w:r w:rsidRPr="004A700B">
        <w:rPr>
          <w:rFonts w:eastAsia="Times New Roman" w:cs="Times New Roman"/>
          <w:szCs w:val="24"/>
        </w:rPr>
        <w:t xml:space="preserve">ίναι ενδεικτική </w:t>
      </w:r>
      <w:r>
        <w:rPr>
          <w:rFonts w:eastAsia="Times New Roman" w:cs="Times New Roman"/>
          <w:szCs w:val="24"/>
        </w:rPr>
        <w:t xml:space="preserve">η προσπάθεια συνταγματοποίησης </w:t>
      </w:r>
      <w:r w:rsidRPr="004A700B">
        <w:rPr>
          <w:rFonts w:eastAsia="Times New Roman" w:cs="Times New Roman"/>
          <w:szCs w:val="24"/>
        </w:rPr>
        <w:t>του νεοφιλελευθερισμού</w:t>
      </w:r>
      <w:r>
        <w:rPr>
          <w:rFonts w:eastAsia="Times New Roman" w:cs="Times New Roman"/>
          <w:szCs w:val="24"/>
        </w:rPr>
        <w:t>,</w:t>
      </w:r>
      <w:r w:rsidRPr="004A700B">
        <w:rPr>
          <w:rFonts w:eastAsia="Times New Roman" w:cs="Times New Roman"/>
          <w:szCs w:val="24"/>
        </w:rPr>
        <w:t xml:space="preserve"> μέσα από την καθιέρωση στο Σύνταγμα</w:t>
      </w:r>
      <w:r>
        <w:rPr>
          <w:rFonts w:eastAsia="Times New Roman" w:cs="Times New Roman"/>
          <w:szCs w:val="24"/>
        </w:rPr>
        <w:t>,</w:t>
      </w:r>
      <w:r w:rsidRPr="004A700B">
        <w:rPr>
          <w:rFonts w:eastAsia="Times New Roman" w:cs="Times New Roman"/>
          <w:szCs w:val="24"/>
        </w:rPr>
        <w:t xml:space="preserve"> της ιδεοληψίας του λεγόμενου </w:t>
      </w:r>
      <w:r>
        <w:rPr>
          <w:rFonts w:eastAsia="Times New Roman" w:cs="Times New Roman"/>
          <w:szCs w:val="24"/>
        </w:rPr>
        <w:t>«</w:t>
      </w:r>
      <w:r w:rsidRPr="004A700B">
        <w:rPr>
          <w:rFonts w:eastAsia="Times New Roman" w:cs="Times New Roman"/>
          <w:szCs w:val="24"/>
        </w:rPr>
        <w:t>χρυσού δημοσιονομικο</w:t>
      </w:r>
      <w:r w:rsidRPr="004A700B">
        <w:rPr>
          <w:rFonts w:eastAsia="Times New Roman" w:cs="Times New Roman"/>
          <w:szCs w:val="24"/>
        </w:rPr>
        <w:t>ύ κανόνα</w:t>
      </w:r>
      <w:r>
        <w:rPr>
          <w:rFonts w:eastAsia="Times New Roman" w:cs="Times New Roman"/>
          <w:szCs w:val="24"/>
        </w:rPr>
        <w:t>»</w:t>
      </w:r>
      <w:r>
        <w:rPr>
          <w:rFonts w:eastAsia="Times New Roman" w:cs="Times New Roman"/>
          <w:szCs w:val="24"/>
        </w:rPr>
        <w:t>. Εί</w:t>
      </w:r>
      <w:r w:rsidRPr="004A700B">
        <w:rPr>
          <w:rFonts w:eastAsia="Times New Roman" w:cs="Times New Roman"/>
          <w:szCs w:val="24"/>
        </w:rPr>
        <w:t xml:space="preserve">χαμε </w:t>
      </w:r>
      <w:r>
        <w:rPr>
          <w:rFonts w:eastAsia="Times New Roman" w:cs="Times New Roman"/>
          <w:szCs w:val="24"/>
        </w:rPr>
        <w:t>επίσης,</w:t>
      </w:r>
      <w:r w:rsidRPr="004A700B">
        <w:rPr>
          <w:rFonts w:eastAsia="Times New Roman" w:cs="Times New Roman"/>
          <w:szCs w:val="24"/>
        </w:rPr>
        <w:t xml:space="preserve"> μία σχεδόν πλήρη διάρρηξη του κοινωνικού συμβολαίου της λεγόμενης μεταπολιτευτικής συναίνεσης</w:t>
      </w:r>
      <w:r>
        <w:rPr>
          <w:rFonts w:eastAsia="Times New Roman" w:cs="Times New Roman"/>
          <w:szCs w:val="24"/>
        </w:rPr>
        <w:t>,</w:t>
      </w:r>
      <w:r w:rsidRPr="004A700B">
        <w:rPr>
          <w:rFonts w:eastAsia="Times New Roman" w:cs="Times New Roman"/>
          <w:szCs w:val="24"/>
        </w:rPr>
        <w:t xml:space="preserve"> μία απονομιμοποίηση των πολιτικών </w:t>
      </w:r>
      <w:r>
        <w:rPr>
          <w:rFonts w:eastAsia="Times New Roman" w:cs="Times New Roman"/>
          <w:szCs w:val="24"/>
        </w:rPr>
        <w:t>ελίτ, α</w:t>
      </w:r>
      <w:r w:rsidRPr="004A700B">
        <w:rPr>
          <w:rFonts w:eastAsia="Times New Roman" w:cs="Times New Roman"/>
          <w:szCs w:val="24"/>
        </w:rPr>
        <w:t xml:space="preserve">λλά και της </w:t>
      </w:r>
      <w:r>
        <w:rPr>
          <w:rFonts w:eastAsia="Times New Roman" w:cs="Times New Roman"/>
          <w:szCs w:val="24"/>
        </w:rPr>
        <w:t>ίδιας της</w:t>
      </w:r>
      <w:r w:rsidRPr="004A700B">
        <w:rPr>
          <w:rFonts w:eastAsia="Times New Roman" w:cs="Times New Roman"/>
          <w:szCs w:val="24"/>
        </w:rPr>
        <w:t xml:space="preserve"> πολιτικής</w:t>
      </w:r>
      <w:r>
        <w:rPr>
          <w:rFonts w:eastAsia="Times New Roman" w:cs="Times New Roman"/>
          <w:szCs w:val="24"/>
        </w:rPr>
        <w:t>,</w:t>
      </w:r>
      <w:r w:rsidRPr="004A700B">
        <w:rPr>
          <w:rFonts w:eastAsia="Times New Roman" w:cs="Times New Roman"/>
          <w:szCs w:val="24"/>
        </w:rPr>
        <w:t xml:space="preserve"> την ανάδυση ενός </w:t>
      </w:r>
      <w:r>
        <w:rPr>
          <w:rFonts w:eastAsia="Times New Roman" w:cs="Times New Roman"/>
          <w:szCs w:val="24"/>
        </w:rPr>
        <w:t>φασίζοντος αντι</w:t>
      </w:r>
      <w:r w:rsidRPr="004A700B">
        <w:rPr>
          <w:rFonts w:eastAsia="Times New Roman" w:cs="Times New Roman"/>
          <w:szCs w:val="24"/>
        </w:rPr>
        <w:t>κοινοβουλευτισμού</w:t>
      </w:r>
      <w:r>
        <w:rPr>
          <w:rFonts w:eastAsia="Times New Roman" w:cs="Times New Roman"/>
          <w:szCs w:val="24"/>
        </w:rPr>
        <w:t>,</w:t>
      </w:r>
      <w:r w:rsidRPr="004A700B">
        <w:rPr>
          <w:rFonts w:eastAsia="Times New Roman" w:cs="Times New Roman"/>
          <w:szCs w:val="24"/>
        </w:rPr>
        <w:t xml:space="preserve"> την ανάδει</w:t>
      </w:r>
      <w:r w:rsidRPr="004A700B">
        <w:rPr>
          <w:rFonts w:eastAsia="Times New Roman" w:cs="Times New Roman"/>
          <w:szCs w:val="24"/>
        </w:rPr>
        <w:t>ξη μέσα από την</w:t>
      </w:r>
      <w:r>
        <w:rPr>
          <w:rFonts w:eastAsia="Times New Roman" w:cs="Times New Roman"/>
          <w:szCs w:val="24"/>
        </w:rPr>
        <w:t xml:space="preserve"> κρίση των παθογενειών του πελατειακού </w:t>
      </w:r>
      <w:r w:rsidRPr="004A700B">
        <w:rPr>
          <w:rFonts w:eastAsia="Times New Roman" w:cs="Times New Roman"/>
          <w:szCs w:val="24"/>
        </w:rPr>
        <w:t>συστήματος</w:t>
      </w:r>
      <w:r>
        <w:rPr>
          <w:rFonts w:eastAsia="Times New Roman" w:cs="Times New Roman"/>
          <w:szCs w:val="24"/>
        </w:rPr>
        <w:t>,</w:t>
      </w:r>
      <w:r w:rsidRPr="004A700B">
        <w:rPr>
          <w:rFonts w:eastAsia="Times New Roman" w:cs="Times New Roman"/>
          <w:szCs w:val="24"/>
        </w:rPr>
        <w:t xml:space="preserve"> της διαπλοκής και της διαφθοράς </w:t>
      </w:r>
      <w:r>
        <w:rPr>
          <w:rFonts w:eastAsia="Times New Roman" w:cs="Times New Roman"/>
          <w:szCs w:val="24"/>
        </w:rPr>
        <w:t>σε ολόκληρο του</w:t>
      </w:r>
      <w:r w:rsidRPr="004A700B">
        <w:rPr>
          <w:rFonts w:eastAsia="Times New Roman" w:cs="Times New Roman"/>
          <w:szCs w:val="24"/>
        </w:rPr>
        <w:t>ς το μεγαλείο</w:t>
      </w:r>
      <w:r>
        <w:rPr>
          <w:rFonts w:eastAsia="Times New Roman" w:cs="Times New Roman"/>
          <w:szCs w:val="24"/>
        </w:rPr>
        <w:t>.</w:t>
      </w:r>
    </w:p>
    <w:p w14:paraId="0A5DE0F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Η</w:t>
      </w:r>
      <w:r w:rsidRPr="004A700B">
        <w:rPr>
          <w:rFonts w:eastAsia="Times New Roman" w:cs="Times New Roman"/>
          <w:szCs w:val="24"/>
        </w:rPr>
        <w:t xml:space="preserve"> </w:t>
      </w:r>
      <w:r w:rsidRPr="004A700B">
        <w:rPr>
          <w:rFonts w:eastAsia="Times New Roman" w:cs="Times New Roman"/>
          <w:szCs w:val="24"/>
        </w:rPr>
        <w:t>Α</w:t>
      </w:r>
      <w:r w:rsidRPr="004A700B">
        <w:rPr>
          <w:rFonts w:eastAsia="Times New Roman" w:cs="Times New Roman"/>
          <w:szCs w:val="24"/>
        </w:rPr>
        <w:t>ναθεώρηση που συζητάμε αποσκοπεί να αντλήσει διδάγματα από τη μνημονιακή περίοδο και να εισαγάγει κανόνες για την προστασία τ</w:t>
      </w:r>
      <w:r w:rsidRPr="004A700B">
        <w:rPr>
          <w:rFonts w:eastAsia="Times New Roman" w:cs="Times New Roman"/>
          <w:szCs w:val="24"/>
        </w:rPr>
        <w:t xml:space="preserve">ων </w:t>
      </w:r>
      <w:r>
        <w:rPr>
          <w:rFonts w:eastAsia="Times New Roman" w:cs="Times New Roman"/>
          <w:szCs w:val="24"/>
        </w:rPr>
        <w:t>θ</w:t>
      </w:r>
      <w:r w:rsidRPr="004A700B">
        <w:rPr>
          <w:rFonts w:eastAsia="Times New Roman" w:cs="Times New Roman"/>
          <w:szCs w:val="24"/>
        </w:rPr>
        <w:t>εσμών</w:t>
      </w:r>
      <w:r>
        <w:rPr>
          <w:rFonts w:eastAsia="Times New Roman" w:cs="Times New Roman"/>
          <w:szCs w:val="24"/>
        </w:rPr>
        <w:t>,</w:t>
      </w:r>
      <w:r w:rsidRPr="004A700B">
        <w:rPr>
          <w:rFonts w:eastAsia="Times New Roman" w:cs="Times New Roman"/>
          <w:szCs w:val="24"/>
        </w:rPr>
        <w:t xml:space="preserve"> της κοινωνίας και της χώρας σε αντίστοιχες περιπτώσεις κρίσης</w:t>
      </w:r>
      <w:r>
        <w:rPr>
          <w:rFonts w:eastAsia="Times New Roman" w:cs="Times New Roman"/>
          <w:szCs w:val="24"/>
        </w:rPr>
        <w:t>,</w:t>
      </w:r>
      <w:r w:rsidRPr="004A700B">
        <w:rPr>
          <w:rFonts w:eastAsia="Times New Roman" w:cs="Times New Roman"/>
          <w:szCs w:val="24"/>
        </w:rPr>
        <w:t xml:space="preserve"> αλλά και στις προκλήσεις του μέλλοντος</w:t>
      </w:r>
      <w:r>
        <w:rPr>
          <w:rFonts w:eastAsia="Times New Roman" w:cs="Times New Roman"/>
          <w:szCs w:val="24"/>
        </w:rPr>
        <w:t>. Τ</w:t>
      </w:r>
      <w:r w:rsidRPr="004A700B">
        <w:rPr>
          <w:rFonts w:eastAsia="Times New Roman" w:cs="Times New Roman"/>
          <w:szCs w:val="24"/>
        </w:rPr>
        <w:t>έτοιες αλλαγές</w:t>
      </w:r>
      <w:r>
        <w:rPr>
          <w:rFonts w:eastAsia="Times New Roman" w:cs="Times New Roman"/>
          <w:szCs w:val="24"/>
        </w:rPr>
        <w:t>,</w:t>
      </w:r>
      <w:r w:rsidRPr="004A700B">
        <w:rPr>
          <w:rFonts w:eastAsia="Times New Roman" w:cs="Times New Roman"/>
          <w:szCs w:val="24"/>
        </w:rPr>
        <w:t xml:space="preserve"> σε αυτή</w:t>
      </w:r>
      <w:r>
        <w:rPr>
          <w:rFonts w:eastAsia="Times New Roman" w:cs="Times New Roman"/>
          <w:szCs w:val="24"/>
        </w:rPr>
        <w:t>ν</w:t>
      </w:r>
      <w:r w:rsidRPr="004A700B">
        <w:rPr>
          <w:rFonts w:eastAsia="Times New Roman" w:cs="Times New Roman"/>
          <w:szCs w:val="24"/>
        </w:rPr>
        <w:t xml:space="preserve"> την κατεύθυνση</w:t>
      </w:r>
      <w:r>
        <w:rPr>
          <w:rFonts w:eastAsia="Times New Roman" w:cs="Times New Roman"/>
          <w:szCs w:val="24"/>
        </w:rPr>
        <w:t>,</w:t>
      </w:r>
      <w:r w:rsidRPr="004A700B">
        <w:rPr>
          <w:rFonts w:eastAsia="Times New Roman" w:cs="Times New Roman"/>
          <w:szCs w:val="24"/>
        </w:rPr>
        <w:t xml:space="preserve"> είναι οι προτάσεις μας για την αλλ</w:t>
      </w:r>
      <w:r>
        <w:rPr>
          <w:rFonts w:eastAsia="Times New Roman" w:cs="Times New Roman"/>
          <w:szCs w:val="24"/>
        </w:rPr>
        <w:t>αγή του άρθρου 86 περί ευθύνης Υ</w:t>
      </w:r>
      <w:r w:rsidRPr="004A700B">
        <w:rPr>
          <w:rFonts w:eastAsia="Times New Roman" w:cs="Times New Roman"/>
          <w:szCs w:val="24"/>
        </w:rPr>
        <w:t>πουργών</w:t>
      </w:r>
      <w:r>
        <w:rPr>
          <w:rFonts w:eastAsia="Times New Roman" w:cs="Times New Roman"/>
          <w:szCs w:val="24"/>
        </w:rPr>
        <w:t>,</w:t>
      </w:r>
      <w:r w:rsidRPr="004A700B">
        <w:rPr>
          <w:rFonts w:eastAsia="Times New Roman" w:cs="Times New Roman"/>
          <w:szCs w:val="24"/>
        </w:rPr>
        <w:t xml:space="preserve"> που αποσκοπεί να άρει την προκλητική ανισότητα έναντι του νόμου</w:t>
      </w:r>
      <w:r>
        <w:rPr>
          <w:rFonts w:eastAsia="Times New Roman" w:cs="Times New Roman"/>
          <w:szCs w:val="24"/>
        </w:rPr>
        <w:t>. Τ</w:t>
      </w:r>
      <w:r w:rsidRPr="004A700B">
        <w:rPr>
          <w:rFonts w:eastAsia="Times New Roman" w:cs="Times New Roman"/>
          <w:szCs w:val="24"/>
        </w:rPr>
        <w:t xml:space="preserve">έτοια αλλαγή στην κατεύθυνση </w:t>
      </w:r>
      <w:r>
        <w:rPr>
          <w:rFonts w:eastAsia="Times New Roman" w:cs="Times New Roman"/>
          <w:szCs w:val="24"/>
        </w:rPr>
        <w:t>εμβάθυνσης</w:t>
      </w:r>
      <w:r w:rsidRPr="004A700B">
        <w:rPr>
          <w:rFonts w:eastAsia="Times New Roman" w:cs="Times New Roman"/>
          <w:szCs w:val="24"/>
        </w:rPr>
        <w:t xml:space="preserve"> της δημοκρατίας</w:t>
      </w:r>
      <w:r>
        <w:rPr>
          <w:rFonts w:eastAsia="Times New Roman" w:cs="Times New Roman"/>
          <w:szCs w:val="24"/>
        </w:rPr>
        <w:t>,</w:t>
      </w:r>
      <w:r w:rsidRPr="004A700B">
        <w:rPr>
          <w:rFonts w:eastAsia="Times New Roman" w:cs="Times New Roman"/>
          <w:szCs w:val="24"/>
        </w:rPr>
        <w:t xml:space="preserve"> τη διασφάλιση ενεργού λαϊκής συμμετοχής</w:t>
      </w:r>
      <w:r>
        <w:rPr>
          <w:rFonts w:eastAsia="Times New Roman" w:cs="Times New Roman"/>
          <w:szCs w:val="24"/>
        </w:rPr>
        <w:t>,</w:t>
      </w:r>
      <w:r w:rsidRPr="004A700B">
        <w:rPr>
          <w:rFonts w:eastAsia="Times New Roman" w:cs="Times New Roman"/>
          <w:szCs w:val="24"/>
        </w:rPr>
        <w:t xml:space="preserve"> </w:t>
      </w:r>
      <w:r>
        <w:rPr>
          <w:rFonts w:eastAsia="Times New Roman" w:cs="Times New Roman"/>
          <w:szCs w:val="24"/>
        </w:rPr>
        <w:t>είναι για παράδειγμα</w:t>
      </w:r>
      <w:r w:rsidRPr="004A700B">
        <w:rPr>
          <w:rFonts w:eastAsia="Times New Roman" w:cs="Times New Roman"/>
          <w:szCs w:val="24"/>
        </w:rPr>
        <w:t xml:space="preserve"> </w:t>
      </w:r>
      <w:r>
        <w:rPr>
          <w:rFonts w:eastAsia="Times New Roman" w:cs="Times New Roman"/>
          <w:szCs w:val="24"/>
        </w:rPr>
        <w:t>οι προτάσεις</w:t>
      </w:r>
      <w:r w:rsidRPr="004A700B">
        <w:rPr>
          <w:rFonts w:eastAsia="Times New Roman" w:cs="Times New Roman"/>
          <w:szCs w:val="24"/>
        </w:rPr>
        <w:t xml:space="preserve"> για τα δημοψηφίσματα</w:t>
      </w:r>
      <w:r>
        <w:rPr>
          <w:rFonts w:eastAsia="Times New Roman" w:cs="Times New Roman"/>
          <w:szCs w:val="24"/>
        </w:rPr>
        <w:t>. Ά</w:t>
      </w:r>
      <w:r w:rsidRPr="004A700B">
        <w:rPr>
          <w:rFonts w:eastAsia="Times New Roman" w:cs="Times New Roman"/>
          <w:szCs w:val="24"/>
        </w:rPr>
        <w:t>λλες τέτοιες κρίσιμες αλλαγές</w:t>
      </w:r>
      <w:r>
        <w:rPr>
          <w:rFonts w:eastAsia="Times New Roman" w:cs="Times New Roman"/>
          <w:szCs w:val="24"/>
        </w:rPr>
        <w:t>,</w:t>
      </w:r>
      <w:r w:rsidRPr="004A700B">
        <w:rPr>
          <w:rFonts w:eastAsia="Times New Roman" w:cs="Times New Roman"/>
          <w:szCs w:val="24"/>
        </w:rPr>
        <w:t xml:space="preserve"> των</w:t>
      </w:r>
      <w:r w:rsidRPr="004A700B">
        <w:rPr>
          <w:rFonts w:eastAsia="Times New Roman" w:cs="Times New Roman"/>
          <w:szCs w:val="24"/>
        </w:rPr>
        <w:t xml:space="preserve"> οποίων </w:t>
      </w:r>
      <w:r>
        <w:rPr>
          <w:rFonts w:eastAsia="Times New Roman" w:cs="Times New Roman"/>
          <w:szCs w:val="24"/>
        </w:rPr>
        <w:t xml:space="preserve">η </w:t>
      </w:r>
      <w:r w:rsidRPr="004A700B">
        <w:rPr>
          <w:rFonts w:eastAsia="Times New Roman" w:cs="Times New Roman"/>
          <w:szCs w:val="24"/>
        </w:rPr>
        <w:t xml:space="preserve">σημασία αναδείχθηκε μέσα από τη μνημονιακή περιπέτεια και </w:t>
      </w:r>
      <w:r>
        <w:rPr>
          <w:rFonts w:eastAsia="Times New Roman" w:cs="Times New Roman"/>
          <w:szCs w:val="24"/>
        </w:rPr>
        <w:t xml:space="preserve">τη </w:t>
      </w:r>
      <w:r w:rsidRPr="004A700B">
        <w:rPr>
          <w:rFonts w:eastAsia="Times New Roman" w:cs="Times New Roman"/>
          <w:szCs w:val="24"/>
        </w:rPr>
        <w:t>νεοφιλελεύθερη επέλαση</w:t>
      </w:r>
      <w:r>
        <w:rPr>
          <w:rFonts w:eastAsia="Times New Roman" w:cs="Times New Roman"/>
          <w:szCs w:val="24"/>
        </w:rPr>
        <w:t>,</w:t>
      </w:r>
      <w:r w:rsidRPr="004A700B">
        <w:rPr>
          <w:rFonts w:eastAsia="Times New Roman" w:cs="Times New Roman"/>
          <w:szCs w:val="24"/>
        </w:rPr>
        <w:t xml:space="preserve"> είναι η προστασία των κοινών αγαθών</w:t>
      </w:r>
      <w:r>
        <w:rPr>
          <w:rFonts w:eastAsia="Times New Roman" w:cs="Times New Roman"/>
          <w:szCs w:val="24"/>
        </w:rPr>
        <w:t>,</w:t>
      </w:r>
      <w:r w:rsidRPr="004A700B">
        <w:rPr>
          <w:rFonts w:eastAsia="Times New Roman" w:cs="Times New Roman"/>
          <w:szCs w:val="24"/>
        </w:rPr>
        <w:t xml:space="preserve"> είναι η υποβοήθηση και</w:t>
      </w:r>
      <w:r>
        <w:rPr>
          <w:rFonts w:eastAsia="Times New Roman" w:cs="Times New Roman"/>
          <w:szCs w:val="24"/>
        </w:rPr>
        <w:t xml:space="preserve"> η</w:t>
      </w:r>
      <w:r w:rsidRPr="004A700B">
        <w:rPr>
          <w:rFonts w:eastAsia="Times New Roman" w:cs="Times New Roman"/>
          <w:szCs w:val="24"/>
        </w:rPr>
        <w:t xml:space="preserve"> διασφάλιση ενός αξιοπρεπούς επιπέδου διαβίωσης για όλους τους Έλληνες πολίτες</w:t>
      </w:r>
      <w:r>
        <w:rPr>
          <w:rFonts w:eastAsia="Times New Roman" w:cs="Times New Roman"/>
          <w:szCs w:val="24"/>
        </w:rPr>
        <w:t>,</w:t>
      </w:r>
      <w:r w:rsidRPr="004A700B">
        <w:rPr>
          <w:rFonts w:eastAsia="Times New Roman" w:cs="Times New Roman"/>
          <w:szCs w:val="24"/>
        </w:rPr>
        <w:t xml:space="preserve"> η διασφάλιση και </w:t>
      </w:r>
      <w:r>
        <w:rPr>
          <w:rFonts w:eastAsia="Times New Roman" w:cs="Times New Roman"/>
          <w:szCs w:val="24"/>
        </w:rPr>
        <w:t xml:space="preserve">η </w:t>
      </w:r>
      <w:r w:rsidRPr="004A700B">
        <w:rPr>
          <w:rFonts w:eastAsia="Times New Roman" w:cs="Times New Roman"/>
          <w:szCs w:val="24"/>
        </w:rPr>
        <w:t>δ</w:t>
      </w:r>
      <w:r w:rsidRPr="004A700B">
        <w:rPr>
          <w:rFonts w:eastAsia="Times New Roman" w:cs="Times New Roman"/>
          <w:szCs w:val="24"/>
        </w:rPr>
        <w:t>ιεύρυνση των ατομικών και κοινωνικών δικαιωμάτων</w:t>
      </w:r>
      <w:r>
        <w:rPr>
          <w:rFonts w:eastAsia="Times New Roman" w:cs="Times New Roman"/>
          <w:szCs w:val="24"/>
        </w:rPr>
        <w:t>,</w:t>
      </w:r>
      <w:r w:rsidRPr="004A700B">
        <w:rPr>
          <w:rFonts w:eastAsia="Times New Roman" w:cs="Times New Roman"/>
          <w:szCs w:val="24"/>
        </w:rPr>
        <w:t xml:space="preserve"> ο κατώτατος μισθός</w:t>
      </w:r>
      <w:r>
        <w:rPr>
          <w:rFonts w:eastAsia="Times New Roman" w:cs="Times New Roman"/>
          <w:szCs w:val="24"/>
        </w:rPr>
        <w:t>,</w:t>
      </w:r>
      <w:r w:rsidRPr="004A700B">
        <w:rPr>
          <w:rFonts w:eastAsia="Times New Roman" w:cs="Times New Roman"/>
          <w:szCs w:val="24"/>
        </w:rPr>
        <w:t xml:space="preserve"> οι συλλογικές συμβάσεις εργασίας</w:t>
      </w:r>
      <w:r>
        <w:rPr>
          <w:rFonts w:eastAsia="Times New Roman" w:cs="Times New Roman"/>
          <w:szCs w:val="24"/>
        </w:rPr>
        <w:t>,</w:t>
      </w:r>
      <w:r w:rsidRPr="004A700B">
        <w:rPr>
          <w:rFonts w:eastAsia="Times New Roman" w:cs="Times New Roman"/>
          <w:szCs w:val="24"/>
        </w:rPr>
        <w:t xml:space="preserve"> η μονομερής προσφυγή στη διαιτησία</w:t>
      </w:r>
      <w:r>
        <w:rPr>
          <w:rFonts w:eastAsia="Times New Roman" w:cs="Times New Roman"/>
          <w:szCs w:val="24"/>
        </w:rPr>
        <w:t>.</w:t>
      </w:r>
    </w:p>
    <w:p w14:paraId="0A5DE0F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w:t>
      </w:r>
      <w:r w:rsidRPr="004A700B">
        <w:rPr>
          <w:rFonts w:eastAsia="Times New Roman" w:cs="Times New Roman"/>
          <w:szCs w:val="24"/>
        </w:rPr>
        <w:t>υρίες και κύριοι συνάδελφοι</w:t>
      </w:r>
      <w:r>
        <w:rPr>
          <w:rFonts w:eastAsia="Times New Roman" w:cs="Times New Roman"/>
          <w:szCs w:val="24"/>
        </w:rPr>
        <w:t>,</w:t>
      </w:r>
      <w:r w:rsidRPr="004A700B">
        <w:rPr>
          <w:rFonts w:eastAsia="Times New Roman" w:cs="Times New Roman"/>
          <w:szCs w:val="24"/>
        </w:rPr>
        <w:t xml:space="preserve"> ένας ακόμη κρίσιμος άξονας </w:t>
      </w:r>
      <w:r>
        <w:rPr>
          <w:rFonts w:eastAsia="Times New Roman" w:cs="Times New Roman"/>
          <w:szCs w:val="24"/>
        </w:rPr>
        <w:t xml:space="preserve">της </w:t>
      </w:r>
      <w:r w:rsidRPr="004A700B">
        <w:rPr>
          <w:rFonts w:eastAsia="Times New Roman" w:cs="Times New Roman"/>
          <w:szCs w:val="24"/>
        </w:rPr>
        <w:t>Α</w:t>
      </w:r>
      <w:r w:rsidRPr="004A700B">
        <w:rPr>
          <w:rFonts w:eastAsia="Times New Roman" w:cs="Times New Roman"/>
          <w:szCs w:val="24"/>
        </w:rPr>
        <w:t>ναθεώρησης είναι αυτός που αφορά τον εκσυγχρονισμό των</w:t>
      </w:r>
      <w:r>
        <w:rPr>
          <w:rFonts w:eastAsia="Times New Roman" w:cs="Times New Roman"/>
          <w:szCs w:val="24"/>
        </w:rPr>
        <w:t xml:space="preserve"> σχέσεων της </w:t>
      </w:r>
      <w:r>
        <w:rPr>
          <w:rFonts w:eastAsia="Times New Roman" w:cs="Times New Roman"/>
          <w:szCs w:val="24"/>
        </w:rPr>
        <w:t>Ε</w:t>
      </w:r>
      <w:r>
        <w:rPr>
          <w:rFonts w:eastAsia="Times New Roman" w:cs="Times New Roman"/>
          <w:szCs w:val="24"/>
        </w:rPr>
        <w:t xml:space="preserve">κκλησίας και του </w:t>
      </w:r>
      <w:r>
        <w:rPr>
          <w:rFonts w:eastAsia="Times New Roman" w:cs="Times New Roman"/>
          <w:szCs w:val="24"/>
        </w:rPr>
        <w:t>Κ</w:t>
      </w:r>
      <w:r w:rsidRPr="004A700B">
        <w:rPr>
          <w:rFonts w:eastAsia="Times New Roman" w:cs="Times New Roman"/>
          <w:szCs w:val="24"/>
        </w:rPr>
        <w:t>ράτους</w:t>
      </w:r>
      <w:r>
        <w:rPr>
          <w:rFonts w:eastAsia="Times New Roman" w:cs="Times New Roman"/>
          <w:szCs w:val="24"/>
        </w:rPr>
        <w:t>. Π</w:t>
      </w:r>
      <w:r w:rsidRPr="004A700B">
        <w:rPr>
          <w:rFonts w:eastAsia="Times New Roman" w:cs="Times New Roman"/>
          <w:szCs w:val="24"/>
        </w:rPr>
        <w:t xml:space="preserve">ρόκειται για μία αλλαγή που εγγράφεται στη γενική κατηγορία αυτού που λέμε </w:t>
      </w:r>
      <w:r>
        <w:rPr>
          <w:rFonts w:eastAsia="Times New Roman" w:cs="Times New Roman"/>
          <w:szCs w:val="24"/>
        </w:rPr>
        <w:t>«</w:t>
      </w:r>
      <w:r>
        <w:rPr>
          <w:rFonts w:eastAsia="Times New Roman" w:cs="Times New Roman"/>
          <w:szCs w:val="24"/>
        </w:rPr>
        <w:t>α</w:t>
      </w:r>
      <w:r w:rsidRPr="004A700B">
        <w:rPr>
          <w:rFonts w:eastAsia="Times New Roman" w:cs="Times New Roman"/>
          <w:szCs w:val="24"/>
        </w:rPr>
        <w:t>στικός εκσυγχρονισμός</w:t>
      </w:r>
      <w:r>
        <w:rPr>
          <w:rFonts w:eastAsia="Times New Roman" w:cs="Times New Roman"/>
          <w:szCs w:val="24"/>
        </w:rPr>
        <w:t>»</w:t>
      </w:r>
      <w:r>
        <w:rPr>
          <w:rFonts w:eastAsia="Times New Roman" w:cs="Times New Roman"/>
          <w:szCs w:val="24"/>
        </w:rPr>
        <w:t>. Δ</w:t>
      </w:r>
      <w:r w:rsidRPr="004A700B">
        <w:rPr>
          <w:rFonts w:eastAsia="Times New Roman" w:cs="Times New Roman"/>
          <w:szCs w:val="24"/>
        </w:rPr>
        <w:t>ηλαδή</w:t>
      </w:r>
      <w:r>
        <w:rPr>
          <w:rFonts w:eastAsia="Times New Roman" w:cs="Times New Roman"/>
          <w:szCs w:val="24"/>
        </w:rPr>
        <w:t>,</w:t>
      </w:r>
      <w:r w:rsidRPr="004A700B">
        <w:rPr>
          <w:rFonts w:eastAsia="Times New Roman" w:cs="Times New Roman"/>
          <w:szCs w:val="24"/>
        </w:rPr>
        <w:t xml:space="preserve"> είναι αλλαγές ώριμες εδώ και χρόνια</w:t>
      </w:r>
      <w:r>
        <w:rPr>
          <w:rFonts w:eastAsia="Times New Roman" w:cs="Times New Roman"/>
          <w:szCs w:val="24"/>
        </w:rPr>
        <w:t>,</w:t>
      </w:r>
      <w:r w:rsidRPr="004A700B">
        <w:rPr>
          <w:rFonts w:eastAsia="Times New Roman" w:cs="Times New Roman"/>
          <w:szCs w:val="24"/>
        </w:rPr>
        <w:t xml:space="preserve"> που δεν χρειαζόταν καν να έρθει στην εξουσία </w:t>
      </w:r>
      <w:r>
        <w:rPr>
          <w:rFonts w:eastAsia="Times New Roman" w:cs="Times New Roman"/>
          <w:szCs w:val="24"/>
        </w:rPr>
        <w:t xml:space="preserve">ο ΣΥΡΙΖΑ, </w:t>
      </w:r>
      <w:r w:rsidRPr="004A700B">
        <w:rPr>
          <w:rFonts w:eastAsia="Times New Roman" w:cs="Times New Roman"/>
          <w:szCs w:val="24"/>
        </w:rPr>
        <w:t xml:space="preserve">η </w:t>
      </w:r>
      <w:r>
        <w:rPr>
          <w:rFonts w:eastAsia="Times New Roman" w:cs="Times New Roman"/>
          <w:szCs w:val="24"/>
        </w:rPr>
        <w:t>Α</w:t>
      </w:r>
      <w:r w:rsidRPr="004A700B">
        <w:rPr>
          <w:rFonts w:eastAsia="Times New Roman" w:cs="Times New Roman"/>
          <w:szCs w:val="24"/>
        </w:rPr>
        <w:t>ριστερά</w:t>
      </w:r>
      <w:r>
        <w:rPr>
          <w:rFonts w:eastAsia="Times New Roman" w:cs="Times New Roman"/>
          <w:szCs w:val="24"/>
        </w:rPr>
        <w:t>,</w:t>
      </w:r>
      <w:r w:rsidRPr="004A700B">
        <w:rPr>
          <w:rFonts w:eastAsia="Times New Roman" w:cs="Times New Roman"/>
          <w:szCs w:val="24"/>
        </w:rPr>
        <w:t xml:space="preserve"> για να προωθηθούν</w:t>
      </w:r>
      <w:r>
        <w:rPr>
          <w:rFonts w:eastAsia="Times New Roman" w:cs="Times New Roman"/>
          <w:szCs w:val="24"/>
        </w:rPr>
        <w:t xml:space="preserve">. </w:t>
      </w:r>
    </w:p>
    <w:p w14:paraId="0A5DE0F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Όμως, η καθήλωση σε παλαιότερες συντηρητικές αντιλήψεις δεν επέτρεψε αυτές τις αλλαγές να προχωρήσουν. Ο ομιλών είναι μεταξύ εκείνων που θα επιθυμούσαν μια πιο τολμηρή κίνηση στην κατεύθυνση του πλήρους διαχωρισμού της Εκκλησίας από το Κράτος. Ωστόσο, ακόμ</w:t>
      </w:r>
      <w:r>
        <w:rPr>
          <w:rFonts w:eastAsia="Times New Roman" w:cs="Times New Roman"/>
          <w:szCs w:val="24"/>
        </w:rPr>
        <w:t xml:space="preserve">α και η ελλιπής παρέμβαση με την κατοχύρωση της θρησκευτικής ουδετερότητας του </w:t>
      </w:r>
      <w:r>
        <w:rPr>
          <w:rFonts w:eastAsia="Times New Roman" w:cs="Times New Roman"/>
          <w:szCs w:val="24"/>
        </w:rPr>
        <w:t>κ</w:t>
      </w:r>
      <w:r>
        <w:rPr>
          <w:rFonts w:eastAsia="Times New Roman" w:cs="Times New Roman"/>
          <w:szCs w:val="24"/>
        </w:rPr>
        <w:t>ράτους είναι ένα κρίσιμο βήμα, το οποίο πρέπει να τολμήσουμε.</w:t>
      </w:r>
    </w:p>
    <w:p w14:paraId="0A5DE0F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Μία επίσης σημαντική αλλαγή σ’ αυτήν την κατηγορία που αναφέραμε, του λεγόμενου «αστικού εκσυγχρονισμού», είναι κα</w:t>
      </w:r>
      <w:r>
        <w:rPr>
          <w:rFonts w:eastAsia="Times New Roman" w:cs="Times New Roman"/>
          <w:szCs w:val="24"/>
        </w:rPr>
        <w:t xml:space="preserve">ι η διεύρυνση του άρθρου 5, όπου πλέον διευκρινίζεται ρητά ότι η </w:t>
      </w:r>
      <w:r>
        <w:rPr>
          <w:rFonts w:eastAsia="Times New Roman" w:cs="Times New Roman"/>
          <w:szCs w:val="24"/>
        </w:rPr>
        <w:lastRenderedPageBreak/>
        <w:t>προστασία των ατομικών δικαιωμάτων παρέχεται και ανεξαρτήτως φύλου, ταυτότητας φύλου και σεξουαλικού προσανατολισμού.</w:t>
      </w:r>
    </w:p>
    <w:p w14:paraId="0A5DE0F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w:t>
      </w:r>
      <w:r>
        <w:rPr>
          <w:rFonts w:eastAsia="Times New Roman" w:cs="Times New Roman"/>
          <w:szCs w:val="24"/>
        </w:rPr>
        <w:t>ι</w:t>
      </w:r>
      <w:r>
        <w:rPr>
          <w:rFonts w:eastAsia="Times New Roman" w:cs="Times New Roman"/>
          <w:szCs w:val="24"/>
        </w:rPr>
        <w:t>τρ</w:t>
      </w:r>
      <w:r>
        <w:rPr>
          <w:rFonts w:eastAsia="Times New Roman" w:cs="Times New Roman"/>
          <w:szCs w:val="24"/>
        </w:rPr>
        <w:t>έ</w:t>
      </w:r>
      <w:r>
        <w:rPr>
          <w:rFonts w:eastAsia="Times New Roman" w:cs="Times New Roman"/>
          <w:szCs w:val="24"/>
        </w:rPr>
        <w:t>ψ</w:t>
      </w:r>
      <w:r>
        <w:rPr>
          <w:rFonts w:eastAsia="Times New Roman" w:cs="Times New Roman"/>
          <w:szCs w:val="24"/>
        </w:rPr>
        <w:t>τε</w:t>
      </w:r>
      <w:r>
        <w:rPr>
          <w:rFonts w:eastAsia="Times New Roman" w:cs="Times New Roman"/>
          <w:szCs w:val="24"/>
        </w:rPr>
        <w:t xml:space="preserve"> μου να σταθώ λίγο στην πρόταση γι</w:t>
      </w:r>
      <w:r>
        <w:rPr>
          <w:rFonts w:eastAsia="Times New Roman" w:cs="Times New Roman"/>
          <w:szCs w:val="24"/>
        </w:rPr>
        <w:t xml:space="preserve">α την κατοχύρωση της προστασίας των ζώων, στην οποία είχα την τιμή να είμαι ο πρώτος υπογράφων. Η πρόταση αυτή αφορά τον –ας μου επιτραπεί η έκφραση- παιδευτικό χαρακτήρα του Συντάγματος. Προτείνεται η υιοθέτηση ενός νέου ειδικού άρθρου. Ακούω την κριτική </w:t>
      </w:r>
      <w:r>
        <w:rPr>
          <w:rFonts w:eastAsia="Times New Roman" w:cs="Times New Roman"/>
          <w:szCs w:val="24"/>
        </w:rPr>
        <w:t xml:space="preserve">ότι υπάρχει το άρθρο 24, το οποίο αφορά την προστασία του περιβάλλοντος. Κρίνω ότι </w:t>
      </w:r>
      <w:r>
        <w:rPr>
          <w:rFonts w:eastAsia="Times New Roman" w:cs="Times New Roman"/>
          <w:szCs w:val="24"/>
        </w:rPr>
        <w:t>το άρθρο αυτό</w:t>
      </w:r>
      <w:r>
        <w:rPr>
          <w:rFonts w:eastAsia="Times New Roman" w:cs="Times New Roman"/>
          <w:szCs w:val="24"/>
        </w:rPr>
        <w:t xml:space="preserve"> δεν είναι πρόσφορο. Αναφέρεται γενικώς στην προστασία του περιβάλλοντος, της πανίδας, της χλωρίδας, χωρίς να κάνει ιδιαίτερη διάκριση σε ό,τι αφορά τα ζώα</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οποία χάνονται μέσα στη γενικότητα της ρύθμισης. Θεωρώ, δηλαδή, ότι η πρότασή μας είναι περισσότερο δικαιωματικού χαρακτήρα, παρά στο πλαίσιο της προστασίας του περιβάλλοντος που περιλαμβάνεται στο άρθρο 24.</w:t>
      </w:r>
    </w:p>
    <w:p w14:paraId="0A5DE0F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πρόταση αποσκοπεί ακριβώς να ξεχωρίσει τα ζώα </w:t>
      </w:r>
      <w:r>
        <w:rPr>
          <w:rFonts w:eastAsia="Times New Roman" w:cs="Times New Roman"/>
          <w:szCs w:val="24"/>
        </w:rPr>
        <w:t xml:space="preserve">και να τονίσει ότι δεν είναι πράγματα. Καθοδηγητική αρχή σ’ αυτήν </w:t>
      </w:r>
      <w:r>
        <w:rPr>
          <w:rFonts w:eastAsia="Times New Roman" w:cs="Times New Roman"/>
          <w:szCs w:val="24"/>
        </w:rPr>
        <w:lastRenderedPageBreak/>
        <w:t>την κατεύθυνση είναι κατά την άποψή μου ο αφορισμός του Μίλαν Κούντερα ότι ο ηθικός πήχης για την ανθρωπότητα τίθεται ακριβώς στη μεταχείριση εκείνων που βρίσκονται στο έλεός της, δηλαδή των</w:t>
      </w:r>
      <w:r>
        <w:rPr>
          <w:rFonts w:eastAsia="Times New Roman" w:cs="Times New Roman"/>
          <w:szCs w:val="24"/>
        </w:rPr>
        <w:t xml:space="preserve"> ζώων.</w:t>
      </w:r>
    </w:p>
    <w:p w14:paraId="0A5DE0F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υιοθέτηση μιας τέτοιας διάταξης στο Σύνταγμά μας δεν πρόκειται να καταργήσει τον πολιτισμό της κρεοφαγίας, ούτε να καταστρέψει τη γεωργία και την κτηνοτροφία, αλλά να κατοχυρώσει την προστασία από τη βαρβαρότητα και την κακομεταχείριση όλων των ζώ</w:t>
      </w:r>
      <w:r>
        <w:rPr>
          <w:rFonts w:eastAsia="Times New Roman" w:cs="Times New Roman"/>
          <w:szCs w:val="24"/>
        </w:rPr>
        <w:t>ων, άγριων και ήμερων, δεσποζόμενων και αδέσποτων, ζώων εργασίας, παραγωγής και συντροφιάς που παραμένουν με αυτά τα χαρακτηριστικά.</w:t>
      </w:r>
    </w:p>
    <w:p w14:paraId="0A5DE10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Τα τελευταία χρόνια, η σχετική νομοθεσία στην Ελλάδα έχει κάνει σημαντικά βήματα. Θεωρείται προοδευτική με τα ευρωπαϊκά δεδ</w:t>
      </w:r>
      <w:r>
        <w:rPr>
          <w:rFonts w:eastAsia="Times New Roman" w:cs="Times New Roman"/>
          <w:szCs w:val="24"/>
        </w:rPr>
        <w:t>ομένα, αλλά η εφαρμογή της περιορίζεται και αφυδατώνεται μέσα από τις εμπεδωμένες νοοτροπίες του παρελθόντος. Έχουμε νόμους και ταυτόχρονα έχουμε καθημερινές περιπτώσεις κακομεταχείρισης, βασανισμού, θανάτωσης ζώων, ιδίως ζώων συντροφιάς και γερασμένων ζώω</w:t>
      </w:r>
      <w:r>
        <w:rPr>
          <w:rFonts w:eastAsia="Times New Roman" w:cs="Times New Roman"/>
          <w:szCs w:val="24"/>
        </w:rPr>
        <w:t>ν εργασίας, αυτό που λέμε «Σκοτώνουν τα άλογα όταν γεράσουν».</w:t>
      </w:r>
    </w:p>
    <w:p w14:paraId="0A5DE10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Η υιοθέτηση της πρότασής μας –ανάλογες διατάξεις, εξάλλου, υπάρχουν και σε άλλα ευρωπαϊκά συντάγματα, όπως αυτό της Ολλανδίας και της Γερμανίας- θα βελτιώσει την κατάσταση στο επίπεδο της συνειδ</w:t>
      </w:r>
      <w:r>
        <w:rPr>
          <w:rFonts w:eastAsia="Times New Roman" w:cs="Times New Roman"/>
          <w:szCs w:val="24"/>
        </w:rPr>
        <w:t xml:space="preserve">ητοποίησης της κοινωνίας, αλλά και της </w:t>
      </w:r>
      <w:r>
        <w:rPr>
          <w:rFonts w:eastAsia="Times New Roman" w:cs="Times New Roman"/>
          <w:szCs w:val="24"/>
        </w:rPr>
        <w:t>δ</w:t>
      </w:r>
      <w:r>
        <w:rPr>
          <w:rFonts w:eastAsia="Times New Roman" w:cs="Times New Roman"/>
          <w:szCs w:val="24"/>
        </w:rPr>
        <w:t>ιοίκησης. Είναι μια πρόταση η οποία σε τελική ανάλυση φιλοδοξεί να μας κάνει λίγο καλύτερη κοινωνία και λίγο καλύτερους ανθρώπους.</w:t>
      </w:r>
    </w:p>
    <w:p w14:paraId="0A5DE10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 Ευχαριστώ πολύ.</w:t>
      </w:r>
    </w:p>
    <w:p w14:paraId="0A5DE103" w14:textId="77777777" w:rsidR="00415E13" w:rsidRDefault="00E650A0">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A5DE104"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αμάνης):</w:t>
      </w:r>
      <w:r>
        <w:rPr>
          <w:rFonts w:eastAsia="Times New Roman" w:cs="Times New Roman"/>
          <w:szCs w:val="24"/>
        </w:rPr>
        <w:t xml:space="preserve"> Κι εγώ ευχαριστώ, κύριε Κυρίτση και για την τήρηση του χρόνου.</w:t>
      </w:r>
    </w:p>
    <w:p w14:paraId="0A5DE10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Προχωρούμε με τη συνάδελφο κ</w:t>
      </w:r>
      <w:r>
        <w:rPr>
          <w:rFonts w:eastAsia="Times New Roman" w:cs="Times New Roman"/>
          <w:szCs w:val="24"/>
        </w:rPr>
        <w:t>.</w:t>
      </w:r>
      <w:r>
        <w:rPr>
          <w:rFonts w:eastAsia="Times New Roman" w:cs="Times New Roman"/>
          <w:szCs w:val="24"/>
        </w:rPr>
        <w:t xml:space="preserve"> Εύη Χριστοφιλοπούλου από τη Δημοκρατική Συμπαράταξη.</w:t>
      </w:r>
    </w:p>
    <w:p w14:paraId="0A5DE10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0A5DE107"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Ευχαριστώ, κύριε Πρόεδρε.</w:t>
      </w:r>
    </w:p>
    <w:p w14:paraId="0A5DE108" w14:textId="77777777" w:rsidR="00415E13" w:rsidRDefault="00E650A0">
      <w:pPr>
        <w:spacing w:line="600" w:lineRule="auto"/>
        <w:ind w:firstLine="720"/>
        <w:jc w:val="both"/>
        <w:rPr>
          <w:rFonts w:eastAsia="Times New Roman" w:cs="Times New Roman"/>
          <w:szCs w:val="24"/>
        </w:rPr>
      </w:pPr>
      <w:r w:rsidRPr="00511324">
        <w:rPr>
          <w:rFonts w:eastAsia="Times New Roman" w:cs="Times New Roman"/>
          <w:szCs w:val="24"/>
        </w:rPr>
        <w:t>Κυρίες</w:t>
      </w:r>
      <w:r w:rsidRPr="00511324">
        <w:rPr>
          <w:rFonts w:eastAsia="Times New Roman" w:cs="Times New Roman"/>
          <w:szCs w:val="24"/>
        </w:rPr>
        <w:t xml:space="preserve"> και κύριοι συνάδελφοι, </w:t>
      </w:r>
      <w:r>
        <w:rPr>
          <w:rFonts w:eastAsia="Times New Roman" w:cs="Times New Roman"/>
          <w:szCs w:val="24"/>
        </w:rPr>
        <w:t xml:space="preserve">πράγματι αυτή η διαδικασία ως κορυφαία κοινοβουλευτική διαδικασία θα πρέπει να είναι </w:t>
      </w:r>
      <w:r>
        <w:rPr>
          <w:rFonts w:eastAsia="Times New Roman" w:cs="Times New Roman"/>
          <w:szCs w:val="24"/>
        </w:rPr>
        <w:lastRenderedPageBreak/>
        <w:t>πολύ συναινετική, όσο συναινετική θα μπορούσαμε να την κάνουμε. Γι’ αυτό θα σπεύσω να πω ότι η τελευταία παρέμβαση του συναδέλφου για τα ζώα και τη</w:t>
      </w:r>
      <w:r>
        <w:rPr>
          <w:rFonts w:eastAsia="Times New Roman" w:cs="Times New Roman"/>
          <w:szCs w:val="24"/>
        </w:rPr>
        <w:t>ν προστασία τους είναι εξαιρετικά ουσιώδης.</w:t>
      </w:r>
    </w:p>
    <w:p w14:paraId="0A5DE10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Θα ήθελα, όμως, να ξεκινήσω την ομιλία μου επισημαίνοντας κιόλας ότι πρέπει να είμαστε πολύ προσεκτικοί, όταν μιλάμε για κοινοβουλευτισμό και για αντικοινοβουλευτισμό, επειδή μάλιστα τα τελευταία τέσσερα χρόνια ε</w:t>
      </w:r>
      <w:r>
        <w:rPr>
          <w:rFonts w:eastAsia="Times New Roman" w:cs="Times New Roman"/>
          <w:szCs w:val="24"/>
        </w:rPr>
        <w:t xml:space="preserve">ίδαμε περισσότερες εκπρόθεσμες και μη σχετικές τροπολογίας, τόμους ολόκληρους, παρά ποτέ και περισσότερες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παρά ποτέ και επειδή κι αυτή η ίδια η συνταγματική </w:t>
      </w:r>
      <w:r>
        <w:rPr>
          <w:rFonts w:eastAsia="Times New Roman" w:cs="Times New Roman"/>
          <w:szCs w:val="24"/>
        </w:rPr>
        <w:t>Α</w:t>
      </w:r>
      <w:r>
        <w:rPr>
          <w:rFonts w:eastAsia="Times New Roman" w:cs="Times New Roman"/>
          <w:szCs w:val="24"/>
        </w:rPr>
        <w:t>ναθεώρηση καθυστέρησε πάρα πολύ να έρθει στο σπίτι της, στον θεσμ</w:t>
      </w:r>
      <w:r>
        <w:rPr>
          <w:rFonts w:eastAsia="Times New Roman" w:cs="Times New Roman"/>
          <w:szCs w:val="24"/>
        </w:rPr>
        <w:t>ικό της χώρο.</w:t>
      </w:r>
    </w:p>
    <w:p w14:paraId="0A5DE10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Ξέρουμε όλοι, κυρίες και κύριοι συνάδελφοι, ότι είχε τον χρόνο η παρούσα Κυβέρνηση, η Πλειοψηφία, να ξεκινήσει τη συνταγματική </w:t>
      </w:r>
      <w:r>
        <w:rPr>
          <w:rFonts w:eastAsia="Times New Roman" w:cs="Times New Roman"/>
          <w:szCs w:val="24"/>
        </w:rPr>
        <w:t>Α</w:t>
      </w:r>
      <w:r>
        <w:rPr>
          <w:rFonts w:eastAsia="Times New Roman" w:cs="Times New Roman"/>
          <w:szCs w:val="24"/>
        </w:rPr>
        <w:t>ναθεώρηση μέσα στη Βουλή πολύ νωρίτερα. Είναι πολύ κρίμα που εδώ και δυόμισι χρόνια είχαμε διάφορες επικοινωνιακού</w:t>
      </w:r>
      <w:r>
        <w:rPr>
          <w:rFonts w:eastAsia="Times New Roman" w:cs="Times New Roman"/>
          <w:szCs w:val="24"/>
        </w:rPr>
        <w:t xml:space="preserve"> χαρακτήρα εκδηλώσεις, παράτες, οι οποίες όμως δεν κατέληξαν σε ουσία και αργήσαμε πάρα πολύ να έρθουμε εδώ </w:t>
      </w:r>
      <w:r>
        <w:rPr>
          <w:rFonts w:eastAsia="Times New Roman" w:cs="Times New Roman"/>
          <w:szCs w:val="24"/>
        </w:rPr>
        <w:lastRenderedPageBreak/>
        <w:t>στο θεσμικό μας σπίτι. Γι’ αυτό πρέπει να είμαστε πολύ προσεκτικοί όταν μιλάμε για αντικοινοβουλευτισμό δεκαετιών.</w:t>
      </w:r>
    </w:p>
    <w:p w14:paraId="0A5DE10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Εγώ αντιπαρέρχομαι το πολιτικό κλ</w:t>
      </w:r>
      <w:r>
        <w:rPr>
          <w:rFonts w:eastAsia="Times New Roman" w:cs="Times New Roman"/>
          <w:szCs w:val="24"/>
        </w:rPr>
        <w:t>ίμα μέσα στο οποίο συντελείται, γιατί αν μιλήσουμε για αντικοινοβουλευτισμό, με τη διάλυση Κοινοβουλευτικών Ομάδων ή με τις προσπάθειες –θεσμικές ή αντιθεσμικές- να επανασυγκολληθούν Βουλευτές που ανήκουν στη μία ομάδα ή στην άλλη ή δεν ανήκουν πουθενά, θα</w:t>
      </w:r>
      <w:r>
        <w:rPr>
          <w:rFonts w:eastAsia="Times New Roman" w:cs="Times New Roman"/>
          <w:szCs w:val="24"/>
        </w:rPr>
        <w:t xml:space="preserve"> έλεγα ότι όλο αυτό είναι πρωτόγνωρο.</w:t>
      </w:r>
    </w:p>
    <w:p w14:paraId="0A5DE10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Αυτή, λοιπόν, η κορυφαία διαδικασία συντελείται ακριβώς στο «παρά πέντε» και δεν έχουμε τη δυνατότητα πράγματι να κάνουμε μία πολύ μεγάλη, μία διεξοδική συζήτηση για τη συνταγματική </w:t>
      </w:r>
      <w:r>
        <w:rPr>
          <w:rFonts w:eastAsia="Times New Roman" w:cs="Times New Roman"/>
          <w:szCs w:val="24"/>
        </w:rPr>
        <w:t>Α</w:t>
      </w:r>
      <w:r>
        <w:rPr>
          <w:rFonts w:eastAsia="Times New Roman" w:cs="Times New Roman"/>
          <w:szCs w:val="24"/>
        </w:rPr>
        <w:t>ναθεώρηση και να είναι αυτή η συζήτ</w:t>
      </w:r>
      <w:r>
        <w:rPr>
          <w:rFonts w:eastAsia="Times New Roman" w:cs="Times New Roman"/>
          <w:szCs w:val="24"/>
        </w:rPr>
        <w:t>ηση τολμηρή και συναινετική μαζί.</w:t>
      </w:r>
    </w:p>
    <w:p w14:paraId="0A5DE10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Επειδή ο χρόνος δεν μου επιτρέπει να αναφερθώ σε όλα τα άρθρα, όπως προσπάθησαν να κάνουν οι δύο πρώτοι ομιλητές, κύριε Πρόεδρε, θα προσπαθήσω να επικεντρωθώ σε δύο άρθρα, συμφωνώντας κι εδώ με τον κ. Κυρίτση μόνο σε ένα </w:t>
      </w:r>
      <w:r>
        <w:rPr>
          <w:rFonts w:eastAsia="Times New Roman" w:cs="Times New Roman"/>
          <w:szCs w:val="24"/>
        </w:rPr>
        <w:lastRenderedPageBreak/>
        <w:t>π</w:t>
      </w:r>
      <w:r>
        <w:rPr>
          <w:rFonts w:eastAsia="Times New Roman" w:cs="Times New Roman"/>
          <w:szCs w:val="24"/>
        </w:rPr>
        <w:t>ράγμα, στο ότι τα άρθρα αναθεωρούνται όταν υπάρχουν οι κοινωνικές και πολιτικές συνθήκες που το καθιστούν αναγκαίο.</w:t>
      </w:r>
    </w:p>
    <w:p w14:paraId="0A5DE10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Θα επιλέξω, λοιπόν, το άρθρο 16 και το άρθρο 102.</w:t>
      </w:r>
    </w:p>
    <w:p w14:paraId="0A5DE10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Κύριε Υπουργέ των Εσωτερικών, χαίρομαι που είστε εδώ γι' αυτό.</w:t>
      </w:r>
    </w:p>
    <w:p w14:paraId="0A5DE11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Αναφορικά με το άρθρο 16, κ</w:t>
      </w:r>
      <w:r>
        <w:rPr>
          <w:rFonts w:eastAsia="Times New Roman" w:cs="Times New Roman"/>
          <w:szCs w:val="24"/>
        </w:rPr>
        <w:t>υρίες και κύριοι συνάδελφοι, πέρα από τη χρόνια φοβία την οποία και ο δικός μου χώρος είχε έναντι των μη κερδοσκοπικών πανεπιστημίων, οι σημερινές συνθήκες είναι συνθήκες της Δ΄ Βιομηχανικής Επανάστασης, όπου η χώρα μας, όπως κι άλλες ευρωπαϊκές χώρες, χάν</w:t>
      </w:r>
      <w:r>
        <w:rPr>
          <w:rFonts w:eastAsia="Times New Roman" w:cs="Times New Roman"/>
          <w:szCs w:val="24"/>
        </w:rPr>
        <w:t>ει μυαλά, ακαδημαϊκούς, φοιτητές, ερευνητές, στο εξωτερικό.</w:t>
      </w:r>
    </w:p>
    <w:p w14:paraId="0A5DE11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 Πολλοί από εμάς, κυρίες και κύριοι συνάδελφοι, έχουμε φοιτήσει και σε πανεπιστήμια του εξωτερικού μη κερδοσκοπικά, πανεπιστήμια αριστείας, που τόσο πολύ τη φοβάστε. </w:t>
      </w:r>
    </w:p>
    <w:p w14:paraId="0A5DE11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Οι συνθήκες απαιτούν να ξαναδ</w:t>
      </w:r>
      <w:r>
        <w:rPr>
          <w:rFonts w:eastAsia="Times New Roman" w:cs="Times New Roman"/>
          <w:szCs w:val="24"/>
        </w:rPr>
        <w:t xml:space="preserve">ούμε, χωρίς φοβίες, χωρίς οπισθοδρόμηση, ένα σύστημα πανεπιστημίων το οποίο θα ευνοήσει τελικά και το δημόσιο πανεπιστήμιο, ένα σύστημα το </w:t>
      </w:r>
      <w:r>
        <w:rPr>
          <w:rFonts w:eastAsia="Times New Roman" w:cs="Times New Roman"/>
          <w:szCs w:val="24"/>
        </w:rPr>
        <w:lastRenderedPageBreak/>
        <w:t>οποίο θα μπορεί να παράγει και συνέργειες μεταξύ των ιδιωτικών μη κερδοσκοπικών –λέω ξανά- πανεπιστημίων και των δημο</w:t>
      </w:r>
      <w:r>
        <w:rPr>
          <w:rFonts w:eastAsia="Times New Roman" w:cs="Times New Roman"/>
          <w:szCs w:val="24"/>
        </w:rPr>
        <w:t>σίων πανεπιστημίων και –γιατί όχι- την ευγενή άμιλλα μεταξύ τους. Σήμερα, περισσότερο παρά ποτέ είναι μεγάλη ανάγκη η χώρα να επενδύσει στην εξωστρέφεια σε ό,τι αφορά την τριτοβάθμια εκπαίδευση και όχι μόνο στην καινοτομία και στην αριστεία.</w:t>
      </w:r>
    </w:p>
    <w:p w14:paraId="0A5DE11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 Έχουμε ανάγκη</w:t>
      </w:r>
      <w:r>
        <w:rPr>
          <w:rFonts w:eastAsia="Times New Roman" w:cs="Times New Roman"/>
          <w:szCs w:val="24"/>
        </w:rPr>
        <w:t>, λοιπόν, να δούμε ξανά όλοι μαζί αυτό το περίφημο άρθρο 16, όχι για να πάμε σε νεοφιλελεύθερες προσεγγίσεις, όπως ακούμε να λένε. Εμείς υποστηρίζουμε την αλλαγή του άρθρου 16 σε μια κατεύθυνση, όπου θα υπάρχει αυστηρή πιστοποίηση, έλεγχος και εποπτεία και</w:t>
      </w:r>
      <w:r>
        <w:rPr>
          <w:rFonts w:eastAsia="Times New Roman" w:cs="Times New Roman"/>
          <w:szCs w:val="24"/>
        </w:rPr>
        <w:t>, μάλιστα, όχι γραφειοκρατική γιατί είμαστε υπέρ της ελάφρυνσης των γραφειοκρατικών βαρών και της αύξησης της αυτοτέλειας και των δημόσιων  πανεπιστημίων. Είμαστε υπέρ ενός συστήματος το οποίο θα ευνοούσε τελικά τον Έλληνα πολίτη, τους φοιτητές, τους ερευν</w:t>
      </w:r>
      <w:r>
        <w:rPr>
          <w:rFonts w:eastAsia="Times New Roman" w:cs="Times New Roman"/>
          <w:szCs w:val="24"/>
        </w:rPr>
        <w:t>ητές, τους ακαδημαϊκούς. Τελικά, πέρα από την αυταξία της παιδευτικής διαδικασίας αυτής καθαυτής, θα ευνοούσε την ανάπτυξη της χώρας και την παραγωγική ανασυγκρότηση.</w:t>
      </w:r>
    </w:p>
    <w:p w14:paraId="0A5DE11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 Γι' αυτό, πραγματικά, λυπούμεθα που δεν υπάρχει ο ικανός αριθμός Βουλευτών έτσι ώστε αυτ</w:t>
      </w:r>
      <w:r>
        <w:rPr>
          <w:rFonts w:eastAsia="Times New Roman" w:cs="Times New Roman"/>
          <w:szCs w:val="24"/>
        </w:rPr>
        <w:t>ό το άρθρο να αναθεωρηθεί. Κάνουμε έκκληση σε όλους και σε όλες τις πλευρές να το ξανασκεφτούν.</w:t>
      </w:r>
    </w:p>
    <w:p w14:paraId="0A5DE11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Στον λίγο χρόνο που μου απομένει θα ήθελα να μιλήσω λίγο για το άρθρο 102 του Συντάγματος.</w:t>
      </w:r>
    </w:p>
    <w:p w14:paraId="0A5DE116" w14:textId="77777777" w:rsidR="00415E13" w:rsidRDefault="00E650A0">
      <w:pPr>
        <w:spacing w:line="600" w:lineRule="auto"/>
        <w:ind w:firstLine="720"/>
        <w:jc w:val="both"/>
        <w:rPr>
          <w:rFonts w:eastAsia="Times New Roman" w:cs="Times New Roman"/>
          <w:szCs w:val="24"/>
        </w:rPr>
      </w:pPr>
      <w:r w:rsidRPr="00511324">
        <w:rPr>
          <w:rFonts w:eastAsia="Times New Roman" w:cs="Times New Roman"/>
          <w:szCs w:val="24"/>
        </w:rPr>
        <w:t xml:space="preserve">Κυρίες και κύριοι συνάδελφοι, </w:t>
      </w:r>
      <w:r>
        <w:rPr>
          <w:rFonts w:eastAsia="Times New Roman" w:cs="Times New Roman"/>
          <w:szCs w:val="24"/>
        </w:rPr>
        <w:t xml:space="preserve">φοβούμαι ότι η πρόταση της Πλειοψηφίας για την αυτοδιοίκηση είναι να επιχειρήσουμε να συνταγματοποιήσουμε τον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ένα σύστημα απλής αναλογικής –όχι αυτό καθαυτό το απλούστερο εκλογικό σύστημα της απλής αναλογικής, αλλά το συγκεκριμένο του </w:t>
      </w:r>
      <w:r>
        <w:rPr>
          <w:rFonts w:eastAsia="Times New Roman" w:cs="Times New Roman"/>
          <w:szCs w:val="24"/>
        </w:rPr>
        <w:t>«</w:t>
      </w:r>
      <w:r>
        <w:rPr>
          <w:rFonts w:eastAsia="Times New Roman" w:cs="Times New Roman"/>
          <w:szCs w:val="24"/>
        </w:rPr>
        <w:t>ΚΛΕΙΣΘΕ</w:t>
      </w:r>
      <w:r>
        <w:rPr>
          <w:rFonts w:eastAsia="Times New Roman" w:cs="Times New Roman"/>
          <w:szCs w:val="24"/>
        </w:rPr>
        <w:t>ΝΗ</w:t>
      </w:r>
      <w:r>
        <w:rPr>
          <w:rFonts w:eastAsia="Times New Roman" w:cs="Times New Roman"/>
          <w:szCs w:val="24"/>
        </w:rPr>
        <w:t>»</w:t>
      </w:r>
      <w:r>
        <w:rPr>
          <w:rFonts w:eastAsia="Times New Roman" w:cs="Times New Roman"/>
          <w:szCs w:val="24"/>
        </w:rPr>
        <w:t xml:space="preserve">- το οποίο αποδοκιμάζεται από όλους σχεδόν τους αιρετούς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αλλά στην ουσία να εργαλειοποιήσουμε τη συνταγματική αναθεώρηση μέσα από αυτή τη ρύθμιση που προτείνετε προς μια κατεύθυνση χαώδους καταστάσεως, αλισβερισίων, συναλλαγών</w:t>
      </w:r>
      <w:r>
        <w:rPr>
          <w:rFonts w:eastAsia="Times New Roman" w:cs="Times New Roman"/>
          <w:szCs w:val="24"/>
        </w:rPr>
        <w:t xml:space="preserve"> στον χώρο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w:t>
      </w:r>
    </w:p>
    <w:p w14:paraId="0A5DE117" w14:textId="77777777" w:rsidR="00415E13" w:rsidRDefault="00E650A0">
      <w:pPr>
        <w:spacing w:line="600" w:lineRule="auto"/>
        <w:ind w:firstLine="720"/>
        <w:jc w:val="both"/>
        <w:rPr>
          <w:rFonts w:eastAsia="Times New Roman" w:cs="Times New Roman"/>
          <w:szCs w:val="24"/>
        </w:rPr>
      </w:pPr>
      <w:r w:rsidRPr="00511324">
        <w:rPr>
          <w:rFonts w:eastAsia="Times New Roman" w:cs="Times New Roman"/>
          <w:szCs w:val="24"/>
        </w:rPr>
        <w:lastRenderedPageBreak/>
        <w:t xml:space="preserve">Κυρίες και κύριοι συνάδελφοι, </w:t>
      </w:r>
      <w:r>
        <w:rPr>
          <w:rFonts w:eastAsia="Times New Roman" w:cs="Times New Roman"/>
          <w:szCs w:val="24"/>
        </w:rPr>
        <w:t xml:space="preserve">για μας, για το Κίνημα Αλλαγής,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είναι σημαντικός θεσμός και κοινωνικά και πολιτικά. Γι’ αυτόν τον λόγο πιστεύουμε ότι είναι αναγκαίο να στηριχθεί, επειδή ακριβώς είνα</w:t>
      </w:r>
      <w:r>
        <w:rPr>
          <w:rFonts w:eastAsia="Times New Roman" w:cs="Times New Roman"/>
          <w:szCs w:val="24"/>
        </w:rPr>
        <w:t>ι οι συνθήκες τώρα που καθιστούν ένα τρίτο κύμα αποκέντρωσης. Ξέρετε πάρα πολύ καλά –και ορισμένοι εκ των υπουργικών εδράνων του σημερινού Κοινοβουλίου- τις μεγάλες μεταρρυθμίσεις που συντελέστηκαν από το ΠΑΣΟΚ, τις οποίες ποτέ η Νέα Δημοκρατία δεν έστερξε</w:t>
      </w:r>
      <w:r>
        <w:rPr>
          <w:rFonts w:eastAsia="Times New Roman" w:cs="Times New Roman"/>
          <w:szCs w:val="24"/>
        </w:rPr>
        <w:t xml:space="preserve"> διά της ψήφου της. Σήμερα εμφανίζεστε θιασώτες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όμως δεν ψηφίσατε ποτέ κα</w:t>
      </w:r>
      <w:r>
        <w:rPr>
          <w:rFonts w:eastAsia="Times New Roman" w:cs="Times New Roman"/>
          <w:szCs w:val="24"/>
        </w:rPr>
        <w:t>μ</w:t>
      </w:r>
      <w:r>
        <w:rPr>
          <w:rFonts w:eastAsia="Times New Roman" w:cs="Times New Roman"/>
          <w:szCs w:val="24"/>
        </w:rPr>
        <w:t>μιά μεταρρύθμιση.</w:t>
      </w:r>
    </w:p>
    <w:p w14:paraId="0A5DE118" w14:textId="77777777" w:rsidR="00415E13" w:rsidRDefault="00E650A0">
      <w:pPr>
        <w:spacing w:line="600" w:lineRule="auto"/>
        <w:ind w:firstLine="720"/>
        <w:jc w:val="both"/>
        <w:rPr>
          <w:rFonts w:eastAsia="Times New Roman" w:cs="Times New Roman"/>
          <w:szCs w:val="24"/>
        </w:rPr>
      </w:pPr>
      <w:r w:rsidRPr="004A5D46">
        <w:rPr>
          <w:rFonts w:eastAsia="Times New Roman" w:cs="Times New Roman"/>
          <w:szCs w:val="24"/>
        </w:rPr>
        <w:t xml:space="preserve">Σήμερα, λοιπόν, </w:t>
      </w:r>
      <w:r>
        <w:rPr>
          <w:rFonts w:eastAsia="Times New Roman" w:cs="Times New Roman"/>
          <w:szCs w:val="24"/>
        </w:rPr>
        <w:t>θα έπρεπε</w:t>
      </w:r>
      <w:r w:rsidRPr="004A5D46">
        <w:rPr>
          <w:rFonts w:eastAsia="Times New Roman" w:cs="Times New Roman"/>
          <w:szCs w:val="24"/>
        </w:rPr>
        <w:t xml:space="preserve"> να αλλάξουμε το </w:t>
      </w:r>
      <w:r>
        <w:rPr>
          <w:rFonts w:eastAsia="Times New Roman" w:cs="Times New Roman"/>
          <w:szCs w:val="24"/>
        </w:rPr>
        <w:t xml:space="preserve">άρθρο </w:t>
      </w:r>
      <w:r w:rsidRPr="004A5D46">
        <w:rPr>
          <w:rFonts w:eastAsia="Times New Roman" w:cs="Times New Roman"/>
          <w:szCs w:val="24"/>
        </w:rPr>
        <w:t>102</w:t>
      </w:r>
      <w:r>
        <w:rPr>
          <w:rFonts w:eastAsia="Times New Roman" w:cs="Times New Roman"/>
          <w:szCs w:val="24"/>
        </w:rPr>
        <w:t>,</w:t>
      </w:r>
      <w:r w:rsidRPr="004A5D46">
        <w:rPr>
          <w:rFonts w:eastAsia="Times New Roman" w:cs="Times New Roman"/>
          <w:szCs w:val="24"/>
        </w:rPr>
        <w:t xml:space="preserve"> να πάμε σε αποκλειστικές αρμοδιότητες σε ό</w:t>
      </w:r>
      <w:r>
        <w:rPr>
          <w:rFonts w:eastAsia="Times New Roman" w:cs="Times New Roman"/>
          <w:szCs w:val="24"/>
        </w:rPr>
        <w:t>,</w:t>
      </w:r>
      <w:r w:rsidRPr="004A5D46">
        <w:rPr>
          <w:rFonts w:eastAsia="Times New Roman" w:cs="Times New Roman"/>
          <w:szCs w:val="24"/>
        </w:rPr>
        <w:t>τι αφορά το</w:t>
      </w:r>
      <w:r>
        <w:rPr>
          <w:rFonts w:eastAsia="Times New Roman" w:cs="Times New Roman"/>
          <w:szCs w:val="24"/>
        </w:rPr>
        <w:t>ν</w:t>
      </w:r>
      <w:r w:rsidRPr="004A5D46">
        <w:rPr>
          <w:rFonts w:eastAsia="Times New Roman" w:cs="Times New Roman"/>
          <w:szCs w:val="24"/>
        </w:rPr>
        <w:t xml:space="preserve"> πρώτο και το</w:t>
      </w:r>
      <w:r>
        <w:rPr>
          <w:rFonts w:eastAsia="Times New Roman" w:cs="Times New Roman"/>
          <w:szCs w:val="24"/>
        </w:rPr>
        <w:t>ν</w:t>
      </w:r>
      <w:r w:rsidRPr="004A5D46">
        <w:rPr>
          <w:rFonts w:eastAsia="Times New Roman" w:cs="Times New Roman"/>
          <w:szCs w:val="24"/>
        </w:rPr>
        <w:t xml:space="preserve"> δεύτερο βαθμό</w:t>
      </w:r>
      <w:r>
        <w:rPr>
          <w:rFonts w:eastAsia="Times New Roman" w:cs="Times New Roman"/>
          <w:szCs w:val="24"/>
        </w:rPr>
        <w:t>,</w:t>
      </w:r>
      <w:r w:rsidRPr="004A5D46">
        <w:rPr>
          <w:rFonts w:eastAsia="Times New Roman" w:cs="Times New Roman"/>
          <w:szCs w:val="24"/>
        </w:rPr>
        <w:t xml:space="preserve"> με ένα σύστημα το οποίο θα ευνοούσε τελικά το ξεκαθάρισμα των αρμοδιοτήτων και την </w:t>
      </w:r>
      <w:r>
        <w:rPr>
          <w:rFonts w:eastAsia="Times New Roman" w:cs="Times New Roman"/>
          <w:szCs w:val="24"/>
        </w:rPr>
        <w:t>α</w:t>
      </w:r>
      <w:r w:rsidRPr="004A5D46">
        <w:rPr>
          <w:rFonts w:eastAsia="Times New Roman" w:cs="Times New Roman"/>
          <w:szCs w:val="24"/>
        </w:rPr>
        <w:t>νάληψη του αναπτυξιακού ρόλου από την πλευρά της περιφέρειας και το</w:t>
      </w:r>
      <w:r>
        <w:rPr>
          <w:rFonts w:eastAsia="Times New Roman" w:cs="Times New Roman"/>
          <w:szCs w:val="24"/>
        </w:rPr>
        <w:t xml:space="preserve">υ κοινωνικού κατ’ ουσίαν ρόλου </w:t>
      </w:r>
      <w:r w:rsidRPr="004A5D46">
        <w:rPr>
          <w:rFonts w:eastAsia="Times New Roman" w:cs="Times New Roman"/>
          <w:szCs w:val="24"/>
        </w:rPr>
        <w:t>από την πλευρά της πρωτοβάθμιας αυτοδιοίκησης</w:t>
      </w:r>
      <w:r>
        <w:rPr>
          <w:rFonts w:eastAsia="Times New Roman" w:cs="Times New Roman"/>
          <w:szCs w:val="24"/>
        </w:rPr>
        <w:t>.</w:t>
      </w:r>
      <w:r w:rsidRPr="004A5D46">
        <w:rPr>
          <w:rFonts w:eastAsia="Times New Roman" w:cs="Times New Roman"/>
          <w:szCs w:val="24"/>
        </w:rPr>
        <w:t xml:space="preserve"> </w:t>
      </w:r>
    </w:p>
    <w:p w14:paraId="0A5DE119" w14:textId="77777777" w:rsidR="00415E13" w:rsidRDefault="00E650A0">
      <w:pPr>
        <w:spacing w:line="600" w:lineRule="auto"/>
        <w:ind w:firstLine="720"/>
        <w:jc w:val="both"/>
        <w:rPr>
          <w:rFonts w:eastAsia="Times New Roman" w:cs="Times New Roman"/>
          <w:szCs w:val="24"/>
        </w:rPr>
      </w:pPr>
      <w:r w:rsidRPr="004A5D46">
        <w:rPr>
          <w:rFonts w:eastAsia="Times New Roman" w:cs="Times New Roman"/>
          <w:szCs w:val="24"/>
        </w:rPr>
        <w:t xml:space="preserve">Και επειδή δεν έχω άλλο </w:t>
      </w:r>
      <w:r w:rsidRPr="004A5D46">
        <w:rPr>
          <w:rFonts w:eastAsia="Times New Roman" w:cs="Times New Roman"/>
          <w:szCs w:val="24"/>
        </w:rPr>
        <w:t>χρόνο</w:t>
      </w:r>
      <w:r>
        <w:rPr>
          <w:rFonts w:eastAsia="Times New Roman" w:cs="Times New Roman"/>
          <w:szCs w:val="24"/>
        </w:rPr>
        <w:t>,</w:t>
      </w:r>
      <w:r w:rsidRPr="004A5D46">
        <w:rPr>
          <w:rFonts w:eastAsia="Times New Roman" w:cs="Times New Roman"/>
          <w:szCs w:val="24"/>
        </w:rPr>
        <w:t xml:space="preserve"> θέλω να τελειώσω με αυτό που είπε ο </w:t>
      </w:r>
      <w:r>
        <w:rPr>
          <w:rFonts w:eastAsia="Times New Roman" w:cs="Times New Roman"/>
          <w:szCs w:val="24"/>
        </w:rPr>
        <w:t>ε</w:t>
      </w:r>
      <w:r w:rsidRPr="004A5D46">
        <w:rPr>
          <w:rFonts w:eastAsia="Times New Roman" w:cs="Times New Roman"/>
          <w:szCs w:val="24"/>
        </w:rPr>
        <w:t xml:space="preserve">ισηγητής </w:t>
      </w:r>
      <w:r>
        <w:rPr>
          <w:rFonts w:eastAsia="Times New Roman" w:cs="Times New Roman"/>
          <w:szCs w:val="24"/>
        </w:rPr>
        <w:t>μας,</w:t>
      </w:r>
      <w:r w:rsidRPr="004A5D46">
        <w:rPr>
          <w:rFonts w:eastAsia="Times New Roman" w:cs="Times New Roman"/>
          <w:szCs w:val="24"/>
        </w:rPr>
        <w:t xml:space="preserve"> ο </w:t>
      </w:r>
      <w:r>
        <w:rPr>
          <w:rFonts w:eastAsia="Times New Roman" w:cs="Times New Roman"/>
          <w:szCs w:val="24"/>
        </w:rPr>
        <w:t>κ.</w:t>
      </w:r>
      <w:r w:rsidRPr="004A5D46">
        <w:rPr>
          <w:rFonts w:eastAsia="Times New Roman" w:cs="Times New Roman"/>
          <w:szCs w:val="24"/>
        </w:rPr>
        <w:t xml:space="preserve"> Λοβέρδος</w:t>
      </w:r>
      <w:r>
        <w:rPr>
          <w:rFonts w:eastAsia="Times New Roman" w:cs="Times New Roman"/>
          <w:szCs w:val="24"/>
        </w:rPr>
        <w:t>,</w:t>
      </w:r>
      <w:r w:rsidRPr="004A5D46">
        <w:rPr>
          <w:rFonts w:eastAsia="Times New Roman" w:cs="Times New Roman"/>
          <w:szCs w:val="24"/>
        </w:rPr>
        <w:t xml:space="preserve"> σήμερα το πρωί</w:t>
      </w:r>
      <w:r>
        <w:rPr>
          <w:rFonts w:eastAsia="Times New Roman" w:cs="Times New Roman"/>
          <w:szCs w:val="24"/>
        </w:rPr>
        <w:t>.</w:t>
      </w:r>
      <w:r w:rsidRPr="004A5D46">
        <w:rPr>
          <w:rFonts w:eastAsia="Times New Roman" w:cs="Times New Roman"/>
          <w:szCs w:val="24"/>
        </w:rPr>
        <w:t xml:space="preserve"> </w:t>
      </w:r>
      <w:r w:rsidRPr="004A5D46">
        <w:rPr>
          <w:rFonts w:eastAsia="Times New Roman" w:cs="Times New Roman"/>
          <w:szCs w:val="24"/>
        </w:rPr>
        <w:lastRenderedPageBreak/>
        <w:t xml:space="preserve">Εμείς μπορεί να μην είχαμε τον ικανό αριθμό Βουλευτών </w:t>
      </w:r>
      <w:r>
        <w:rPr>
          <w:rFonts w:eastAsia="Times New Roman" w:cs="Times New Roman"/>
          <w:szCs w:val="24"/>
        </w:rPr>
        <w:t>για να βάλουμε στη</w:t>
      </w:r>
      <w:r w:rsidRPr="004A5D46">
        <w:rPr>
          <w:rFonts w:eastAsia="Times New Roman" w:cs="Times New Roman"/>
          <w:szCs w:val="24"/>
        </w:rPr>
        <w:t xml:space="preserve"> συζήτηση τις δικές μας θεσμικές προτάσεις</w:t>
      </w:r>
      <w:r>
        <w:rPr>
          <w:rFonts w:eastAsia="Times New Roman" w:cs="Times New Roman"/>
          <w:szCs w:val="24"/>
        </w:rPr>
        <w:t>, ω</w:t>
      </w:r>
      <w:r w:rsidRPr="004A5D46">
        <w:rPr>
          <w:rFonts w:eastAsia="Times New Roman" w:cs="Times New Roman"/>
          <w:szCs w:val="24"/>
        </w:rPr>
        <w:t>στόσο γνωρίζετε πάρα πολύ καλά ότι εδώ και δύο χρό</w:t>
      </w:r>
      <w:r w:rsidRPr="004A5D46">
        <w:rPr>
          <w:rFonts w:eastAsia="Times New Roman" w:cs="Times New Roman"/>
          <w:szCs w:val="24"/>
        </w:rPr>
        <w:t>νια έχουμε καταστήσει δημόσιες τις θέσεις μας σε ό</w:t>
      </w:r>
      <w:r>
        <w:rPr>
          <w:rFonts w:eastAsia="Times New Roman" w:cs="Times New Roman"/>
          <w:szCs w:val="24"/>
        </w:rPr>
        <w:t>,</w:t>
      </w:r>
      <w:r w:rsidRPr="004A5D46">
        <w:rPr>
          <w:rFonts w:eastAsia="Times New Roman" w:cs="Times New Roman"/>
          <w:szCs w:val="24"/>
        </w:rPr>
        <w:t>τι αφορά και τα πολιτ</w:t>
      </w:r>
      <w:r>
        <w:rPr>
          <w:rFonts w:eastAsia="Times New Roman" w:cs="Times New Roman"/>
          <w:szCs w:val="24"/>
        </w:rPr>
        <w:t>εια</w:t>
      </w:r>
      <w:r w:rsidRPr="004A5D46">
        <w:rPr>
          <w:rFonts w:eastAsia="Times New Roman" w:cs="Times New Roman"/>
          <w:szCs w:val="24"/>
        </w:rPr>
        <w:t xml:space="preserve">κά ζητήματα και τα ζητήματα ασυλίας και </w:t>
      </w:r>
      <w:r>
        <w:rPr>
          <w:rFonts w:eastAsia="Times New Roman" w:cs="Times New Roman"/>
          <w:szCs w:val="24"/>
        </w:rPr>
        <w:t>τα ζητήματα</w:t>
      </w:r>
      <w:r w:rsidRPr="004A5D46">
        <w:rPr>
          <w:rFonts w:eastAsia="Times New Roman" w:cs="Times New Roman"/>
          <w:szCs w:val="24"/>
        </w:rPr>
        <w:t xml:space="preserve"> των επιμέρους τομέων πολιτικής</w:t>
      </w:r>
      <w:r>
        <w:rPr>
          <w:rFonts w:eastAsia="Times New Roman" w:cs="Times New Roman"/>
          <w:szCs w:val="24"/>
        </w:rPr>
        <w:t>,</w:t>
      </w:r>
      <w:r w:rsidRPr="004A5D46">
        <w:rPr>
          <w:rFonts w:eastAsia="Times New Roman" w:cs="Times New Roman"/>
          <w:szCs w:val="24"/>
        </w:rPr>
        <w:t xml:space="preserve"> σαν αυτά που είχα το χρόνο και την τύχη να μεταφέρω</w:t>
      </w:r>
      <w:r>
        <w:rPr>
          <w:rFonts w:eastAsia="Times New Roman" w:cs="Times New Roman"/>
          <w:szCs w:val="24"/>
        </w:rPr>
        <w:t>.</w:t>
      </w:r>
      <w:r w:rsidRPr="004A5D46">
        <w:rPr>
          <w:rFonts w:eastAsia="Times New Roman" w:cs="Times New Roman"/>
          <w:szCs w:val="24"/>
        </w:rPr>
        <w:t xml:space="preserve"> </w:t>
      </w:r>
    </w:p>
    <w:p w14:paraId="0A5DE11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Ευχαριστώ πολύ που με ακούσατε.</w:t>
      </w:r>
    </w:p>
    <w:p w14:paraId="0A5DE11B" w14:textId="77777777" w:rsidR="00415E13" w:rsidRDefault="00E650A0">
      <w:pPr>
        <w:spacing w:line="600" w:lineRule="auto"/>
        <w:ind w:firstLine="720"/>
        <w:jc w:val="center"/>
        <w:rPr>
          <w:rFonts w:eastAsia="Times New Roman" w:cs="Times New Roman"/>
          <w:szCs w:val="24"/>
        </w:rPr>
      </w:pPr>
      <w:r w:rsidRPr="00517DAE">
        <w:rPr>
          <w:rFonts w:eastAsia="Times New Roman" w:cs="Times New Roman"/>
          <w:szCs w:val="24"/>
        </w:rPr>
        <w:t>(Χε</w:t>
      </w:r>
      <w:r>
        <w:rPr>
          <w:rFonts w:eastAsia="Times New Roman" w:cs="Times New Roman"/>
          <w:szCs w:val="24"/>
        </w:rPr>
        <w:t>ιροκροτή</w:t>
      </w:r>
      <w:r>
        <w:rPr>
          <w:rFonts w:eastAsia="Times New Roman" w:cs="Times New Roman"/>
          <w:szCs w:val="24"/>
        </w:rPr>
        <w:t>ματα από την πτέρυγα της Δημοκρατικής Συμπαράταξης</w:t>
      </w:r>
      <w:r w:rsidRPr="00517DAE">
        <w:rPr>
          <w:rFonts w:eastAsia="Times New Roman" w:cs="Times New Roman"/>
          <w:szCs w:val="24"/>
        </w:rPr>
        <w:t>)</w:t>
      </w:r>
    </w:p>
    <w:p w14:paraId="0A5DE11C" w14:textId="77777777" w:rsidR="00415E13" w:rsidRDefault="00E650A0">
      <w:pPr>
        <w:spacing w:line="600" w:lineRule="auto"/>
        <w:ind w:firstLine="720"/>
        <w:jc w:val="both"/>
        <w:rPr>
          <w:rFonts w:eastAsia="Times New Roman" w:cs="Times New Roman"/>
          <w:szCs w:val="24"/>
        </w:rPr>
      </w:pPr>
      <w:r w:rsidRPr="004A5D46">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w:t>
      </w:r>
      <w:r>
        <w:rPr>
          <w:rFonts w:eastAsia="Times New Roman" w:cs="Times New Roman"/>
          <w:szCs w:val="24"/>
        </w:rPr>
        <w:t xml:space="preserve">ορία του κτιρίου, σαράντα ένας </w:t>
      </w:r>
      <w:r w:rsidRPr="004A5D46">
        <w:rPr>
          <w:rFonts w:eastAsia="Times New Roman" w:cs="Times New Roman"/>
          <w:szCs w:val="24"/>
        </w:rPr>
        <w:t xml:space="preserve">μαθητές </w:t>
      </w:r>
      <w:r>
        <w:rPr>
          <w:rFonts w:eastAsia="Times New Roman" w:cs="Times New Roman"/>
          <w:szCs w:val="24"/>
        </w:rPr>
        <w:t xml:space="preserve">και μαθήτριες </w:t>
      </w:r>
      <w:r w:rsidRPr="004A5D46">
        <w:rPr>
          <w:rFonts w:eastAsia="Times New Roman" w:cs="Times New Roman"/>
          <w:szCs w:val="24"/>
        </w:rPr>
        <w:t xml:space="preserve">και </w:t>
      </w:r>
      <w:r>
        <w:rPr>
          <w:rFonts w:eastAsia="Times New Roman" w:cs="Times New Roman"/>
          <w:szCs w:val="24"/>
        </w:rPr>
        <w:t>τέσσερις</w:t>
      </w:r>
      <w:r w:rsidRPr="004A5D46">
        <w:rPr>
          <w:rFonts w:eastAsia="Times New Roman" w:cs="Times New Roman"/>
          <w:szCs w:val="24"/>
        </w:rPr>
        <w:t xml:space="preserve"> συνοδοί εκπαιδευτικοί από το Γυμνάσιο </w:t>
      </w:r>
      <w:r>
        <w:rPr>
          <w:rFonts w:eastAsia="Times New Roman" w:cs="Times New Roman"/>
          <w:szCs w:val="24"/>
        </w:rPr>
        <w:t xml:space="preserve">Ασκληπιείου </w:t>
      </w:r>
      <w:r w:rsidRPr="004A5D46">
        <w:rPr>
          <w:rFonts w:eastAsia="Times New Roman" w:cs="Times New Roman"/>
          <w:szCs w:val="24"/>
        </w:rPr>
        <w:t>Αργολίδας</w:t>
      </w:r>
      <w:r>
        <w:rPr>
          <w:rFonts w:eastAsia="Times New Roman" w:cs="Times New Roman"/>
          <w:szCs w:val="24"/>
        </w:rPr>
        <w:t>.</w:t>
      </w:r>
    </w:p>
    <w:p w14:paraId="0A5DE11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A5DE11E"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w:t>
      </w:r>
      <w:r w:rsidRPr="00610E51">
        <w:rPr>
          <w:rFonts w:eastAsia="Times New Roman" w:cs="Times New Roman"/>
          <w:szCs w:val="24"/>
        </w:rPr>
        <w:t>’</w:t>
      </w:r>
      <w:r>
        <w:rPr>
          <w:rFonts w:eastAsia="Times New Roman" w:cs="Times New Roman"/>
          <w:szCs w:val="24"/>
        </w:rPr>
        <w:t xml:space="preserve"> όλες τις πτέρυγες της Βουλής)</w:t>
      </w:r>
    </w:p>
    <w:p w14:paraId="0A5DE11F" w14:textId="77777777" w:rsidR="00415E13" w:rsidRDefault="00E650A0">
      <w:pPr>
        <w:spacing w:line="600" w:lineRule="auto"/>
        <w:ind w:firstLine="720"/>
        <w:jc w:val="both"/>
        <w:rPr>
          <w:rFonts w:eastAsia="Times New Roman" w:cs="Times New Roman"/>
          <w:szCs w:val="24"/>
        </w:rPr>
      </w:pPr>
      <w:r w:rsidRPr="004A5D46">
        <w:rPr>
          <w:rFonts w:eastAsia="Times New Roman" w:cs="Times New Roman"/>
          <w:szCs w:val="24"/>
        </w:rPr>
        <w:lastRenderedPageBreak/>
        <w:t>Ο κ</w:t>
      </w:r>
      <w:r>
        <w:rPr>
          <w:rFonts w:eastAsia="Times New Roman" w:cs="Times New Roman"/>
          <w:szCs w:val="24"/>
        </w:rPr>
        <w:t>.</w:t>
      </w:r>
      <w:r w:rsidRPr="004A5D46">
        <w:rPr>
          <w:rFonts w:eastAsia="Times New Roman" w:cs="Times New Roman"/>
          <w:szCs w:val="24"/>
        </w:rPr>
        <w:t xml:space="preserve"> Δουζίνας έχει το</w:t>
      </w:r>
      <w:r>
        <w:rPr>
          <w:rFonts w:eastAsia="Times New Roman" w:cs="Times New Roman"/>
          <w:szCs w:val="24"/>
        </w:rPr>
        <w:t xml:space="preserve">ν λόγο. </w:t>
      </w:r>
    </w:p>
    <w:p w14:paraId="0A5DE12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Οι επόμενοι πέντε συνάδ</w:t>
      </w:r>
      <w:r>
        <w:rPr>
          <w:rFonts w:eastAsia="Times New Roman" w:cs="Times New Roman"/>
          <w:szCs w:val="24"/>
        </w:rPr>
        <w:t xml:space="preserve">ελφοι είναι ο κ. </w:t>
      </w:r>
      <w:r w:rsidRPr="004A5D46">
        <w:rPr>
          <w:rFonts w:eastAsia="Times New Roman" w:cs="Times New Roman"/>
          <w:szCs w:val="24"/>
        </w:rPr>
        <w:t>Βορίδης</w:t>
      </w:r>
      <w:r>
        <w:rPr>
          <w:rFonts w:eastAsia="Times New Roman" w:cs="Times New Roman"/>
          <w:szCs w:val="24"/>
        </w:rPr>
        <w:t>, ο κ. Γ</w:t>
      </w:r>
      <w:r w:rsidRPr="004A5D46">
        <w:rPr>
          <w:rFonts w:eastAsia="Times New Roman" w:cs="Times New Roman"/>
          <w:szCs w:val="24"/>
        </w:rPr>
        <w:t>κιόλας</w:t>
      </w:r>
      <w:r>
        <w:rPr>
          <w:rFonts w:eastAsia="Times New Roman" w:cs="Times New Roman"/>
          <w:szCs w:val="24"/>
        </w:rPr>
        <w:t>, ο</w:t>
      </w:r>
      <w:r w:rsidRPr="004A5D46">
        <w:rPr>
          <w:rFonts w:eastAsia="Times New Roman" w:cs="Times New Roman"/>
          <w:szCs w:val="24"/>
        </w:rPr>
        <w:t xml:space="preserve"> κ</w:t>
      </w:r>
      <w:r>
        <w:rPr>
          <w:rFonts w:eastAsia="Times New Roman" w:cs="Times New Roman"/>
          <w:szCs w:val="24"/>
        </w:rPr>
        <w:t>.</w:t>
      </w:r>
      <w:r w:rsidRPr="004A5D46">
        <w:rPr>
          <w:rFonts w:eastAsia="Times New Roman" w:cs="Times New Roman"/>
          <w:szCs w:val="24"/>
        </w:rPr>
        <w:t xml:space="preserve"> Καρακώστας</w:t>
      </w:r>
      <w:r>
        <w:rPr>
          <w:rFonts w:eastAsia="Times New Roman" w:cs="Times New Roman"/>
          <w:szCs w:val="24"/>
        </w:rPr>
        <w:t>, ο</w:t>
      </w:r>
      <w:r w:rsidRPr="004A5D46">
        <w:rPr>
          <w:rFonts w:eastAsia="Times New Roman" w:cs="Times New Roman"/>
          <w:szCs w:val="24"/>
        </w:rPr>
        <w:t xml:space="preserve"> κ</w:t>
      </w:r>
      <w:r>
        <w:rPr>
          <w:rFonts w:eastAsia="Times New Roman" w:cs="Times New Roman"/>
          <w:szCs w:val="24"/>
        </w:rPr>
        <w:t>.</w:t>
      </w:r>
      <w:r w:rsidRPr="004A5D46">
        <w:rPr>
          <w:rFonts w:eastAsia="Times New Roman" w:cs="Times New Roman"/>
          <w:szCs w:val="24"/>
        </w:rPr>
        <w:t xml:space="preserve"> Παπαφιλίππου</w:t>
      </w:r>
      <w:r>
        <w:rPr>
          <w:rFonts w:eastAsia="Times New Roman" w:cs="Times New Roman"/>
          <w:szCs w:val="24"/>
        </w:rPr>
        <w:t>,</w:t>
      </w:r>
      <w:r w:rsidRPr="004A5D46">
        <w:rPr>
          <w:rFonts w:eastAsia="Times New Roman" w:cs="Times New Roman"/>
          <w:szCs w:val="24"/>
        </w:rPr>
        <w:t xml:space="preserve"> </w:t>
      </w:r>
      <w:r>
        <w:rPr>
          <w:rFonts w:eastAsia="Times New Roman" w:cs="Times New Roman"/>
          <w:szCs w:val="24"/>
        </w:rPr>
        <w:t xml:space="preserve">ο </w:t>
      </w:r>
      <w:r w:rsidRPr="004A5D46">
        <w:rPr>
          <w:rFonts w:eastAsia="Times New Roman" w:cs="Times New Roman"/>
          <w:szCs w:val="24"/>
        </w:rPr>
        <w:t>κ</w:t>
      </w:r>
      <w:r>
        <w:rPr>
          <w:rFonts w:eastAsia="Times New Roman" w:cs="Times New Roman"/>
          <w:szCs w:val="24"/>
        </w:rPr>
        <w:t>.</w:t>
      </w:r>
      <w:r w:rsidRPr="004A5D46">
        <w:rPr>
          <w:rFonts w:eastAsia="Times New Roman" w:cs="Times New Roman"/>
          <w:szCs w:val="24"/>
        </w:rPr>
        <w:t xml:space="preserve"> Τσιάρας</w:t>
      </w:r>
      <w:r>
        <w:rPr>
          <w:rFonts w:eastAsia="Times New Roman" w:cs="Times New Roman"/>
          <w:szCs w:val="24"/>
        </w:rPr>
        <w:t>.</w:t>
      </w:r>
      <w:r w:rsidRPr="004A5D46">
        <w:rPr>
          <w:rFonts w:eastAsia="Times New Roman" w:cs="Times New Roman"/>
          <w:szCs w:val="24"/>
        </w:rPr>
        <w:t xml:space="preserve"> Ενδιάμεσα θα πάρει το</w:t>
      </w:r>
      <w:r>
        <w:rPr>
          <w:rFonts w:eastAsia="Times New Roman" w:cs="Times New Roman"/>
          <w:szCs w:val="24"/>
        </w:rPr>
        <w:t>ν</w:t>
      </w:r>
      <w:r w:rsidRPr="004A5D46">
        <w:rPr>
          <w:rFonts w:eastAsia="Times New Roman" w:cs="Times New Roman"/>
          <w:szCs w:val="24"/>
        </w:rPr>
        <w:t xml:space="preserve"> λόγο και η Υφυπουργός κ</w:t>
      </w:r>
      <w:r>
        <w:rPr>
          <w:rFonts w:eastAsia="Times New Roman" w:cs="Times New Roman"/>
          <w:szCs w:val="24"/>
        </w:rPr>
        <w:t>.</w:t>
      </w:r>
      <w:r>
        <w:rPr>
          <w:rFonts w:eastAsia="Times New Roman" w:cs="Times New Roman"/>
          <w:szCs w:val="24"/>
        </w:rPr>
        <w:t xml:space="preserve"> Παπακώστα για επτά λεπ</w:t>
      </w:r>
      <w:r w:rsidRPr="004A5D46">
        <w:rPr>
          <w:rFonts w:eastAsia="Times New Roman" w:cs="Times New Roman"/>
          <w:szCs w:val="24"/>
        </w:rPr>
        <w:t>τά</w:t>
      </w:r>
      <w:r>
        <w:rPr>
          <w:rFonts w:eastAsia="Times New Roman" w:cs="Times New Roman"/>
          <w:szCs w:val="24"/>
        </w:rPr>
        <w:t>.</w:t>
      </w:r>
    </w:p>
    <w:p w14:paraId="0A5DE12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0A5DE122"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sidRPr="004A5D46">
        <w:rPr>
          <w:rFonts w:eastAsia="Times New Roman" w:cs="Times New Roman"/>
          <w:szCs w:val="24"/>
        </w:rPr>
        <w:t xml:space="preserve">Θα </w:t>
      </w:r>
      <w:r>
        <w:rPr>
          <w:rFonts w:eastAsia="Times New Roman" w:cs="Times New Roman"/>
          <w:szCs w:val="24"/>
        </w:rPr>
        <w:t xml:space="preserve">ήθελα να ξεκινήσω, κύριε Πρόεδρε, </w:t>
      </w:r>
      <w:r w:rsidRPr="004A5D46">
        <w:rPr>
          <w:rFonts w:eastAsia="Times New Roman" w:cs="Times New Roman"/>
          <w:szCs w:val="24"/>
        </w:rPr>
        <w:t xml:space="preserve">λέγοντας ότι η συζήτηση </w:t>
      </w:r>
      <w:r>
        <w:rPr>
          <w:rFonts w:eastAsia="Times New Roman" w:cs="Times New Roman"/>
          <w:szCs w:val="24"/>
        </w:rPr>
        <w:t>που έγινε</w:t>
      </w:r>
      <w:r w:rsidRPr="004A5D46">
        <w:rPr>
          <w:rFonts w:eastAsia="Times New Roman" w:cs="Times New Roman"/>
          <w:szCs w:val="24"/>
        </w:rPr>
        <w:t xml:space="preserve"> στην </w:t>
      </w:r>
      <w:r>
        <w:rPr>
          <w:rFonts w:eastAsia="Times New Roman" w:cs="Times New Roman"/>
          <w:szCs w:val="24"/>
        </w:rPr>
        <w:t>ε</w:t>
      </w:r>
      <w:r w:rsidRPr="004A5D46">
        <w:rPr>
          <w:rFonts w:eastAsia="Times New Roman" w:cs="Times New Roman"/>
          <w:szCs w:val="24"/>
        </w:rPr>
        <w:t xml:space="preserve">πιτροπή </w:t>
      </w:r>
      <w:r>
        <w:rPr>
          <w:rFonts w:eastAsia="Times New Roman" w:cs="Times New Roman"/>
          <w:szCs w:val="24"/>
        </w:rPr>
        <w:t>ήταν,</w:t>
      </w:r>
      <w:r w:rsidRPr="004A5D46">
        <w:rPr>
          <w:rFonts w:eastAsia="Times New Roman" w:cs="Times New Roman"/>
          <w:szCs w:val="24"/>
        </w:rPr>
        <w:t xml:space="preserve"> νομίζω</w:t>
      </w:r>
      <w:r>
        <w:rPr>
          <w:rFonts w:eastAsia="Times New Roman" w:cs="Times New Roman"/>
          <w:szCs w:val="24"/>
        </w:rPr>
        <w:t>,</w:t>
      </w:r>
      <w:r w:rsidRPr="004A5D46">
        <w:rPr>
          <w:rFonts w:eastAsia="Times New Roman" w:cs="Times New Roman"/>
          <w:szCs w:val="24"/>
        </w:rPr>
        <w:t xml:space="preserve"> μία από τις πιο ενδιαφέρουσες συζητήσεις στις οποίες έχω εγώ συμμετάσχει</w:t>
      </w:r>
      <w:r>
        <w:rPr>
          <w:rFonts w:eastAsia="Times New Roman" w:cs="Times New Roman"/>
          <w:szCs w:val="24"/>
        </w:rPr>
        <w:t xml:space="preserve">, </w:t>
      </w:r>
      <w:r w:rsidRPr="004A5D46">
        <w:rPr>
          <w:rFonts w:eastAsia="Times New Roman" w:cs="Times New Roman"/>
          <w:szCs w:val="24"/>
        </w:rPr>
        <w:t>με ένα</w:t>
      </w:r>
      <w:r>
        <w:rPr>
          <w:rFonts w:eastAsia="Times New Roman" w:cs="Times New Roman"/>
          <w:szCs w:val="24"/>
        </w:rPr>
        <w:t>ν</w:t>
      </w:r>
      <w:r w:rsidRPr="004A5D46">
        <w:rPr>
          <w:rFonts w:eastAsia="Times New Roman" w:cs="Times New Roman"/>
          <w:szCs w:val="24"/>
        </w:rPr>
        <w:t xml:space="preserve"> πραγματικό διάλογο ανάμεσα στα μέλη της Πλειοψηφίας και της Αντιπολίτευσης</w:t>
      </w:r>
      <w:r>
        <w:rPr>
          <w:rFonts w:eastAsia="Times New Roman" w:cs="Times New Roman"/>
          <w:szCs w:val="24"/>
        </w:rPr>
        <w:t>.</w:t>
      </w:r>
      <w:r w:rsidRPr="004A5D46">
        <w:rPr>
          <w:rFonts w:eastAsia="Times New Roman" w:cs="Times New Roman"/>
          <w:szCs w:val="24"/>
        </w:rPr>
        <w:t xml:space="preserve"> Θα</w:t>
      </w:r>
      <w:r w:rsidRPr="004A5D46">
        <w:rPr>
          <w:rFonts w:eastAsia="Times New Roman" w:cs="Times New Roman"/>
          <w:szCs w:val="24"/>
        </w:rPr>
        <w:t xml:space="preserve"> ήθελα να </w:t>
      </w:r>
      <w:r>
        <w:rPr>
          <w:rFonts w:eastAsia="Times New Roman" w:cs="Times New Roman"/>
          <w:szCs w:val="24"/>
        </w:rPr>
        <w:t xml:space="preserve">αναφέρω </w:t>
      </w:r>
      <w:r w:rsidRPr="004A5D46">
        <w:rPr>
          <w:rFonts w:eastAsia="Times New Roman" w:cs="Times New Roman"/>
          <w:szCs w:val="24"/>
        </w:rPr>
        <w:t xml:space="preserve">ειδικά τον </w:t>
      </w:r>
      <w:r>
        <w:rPr>
          <w:rFonts w:eastAsia="Times New Roman" w:cs="Times New Roman"/>
          <w:szCs w:val="24"/>
        </w:rPr>
        <w:t>κ. Τασούλα, τον κ.</w:t>
      </w:r>
      <w:r w:rsidRPr="004A5D46">
        <w:rPr>
          <w:rFonts w:eastAsia="Times New Roman" w:cs="Times New Roman"/>
          <w:szCs w:val="24"/>
        </w:rPr>
        <w:t xml:space="preserve"> Τζαβάρα</w:t>
      </w:r>
      <w:r>
        <w:rPr>
          <w:rFonts w:eastAsia="Times New Roman" w:cs="Times New Roman"/>
          <w:szCs w:val="24"/>
        </w:rPr>
        <w:t xml:space="preserve"> </w:t>
      </w:r>
      <w:r w:rsidRPr="004A5D46">
        <w:rPr>
          <w:rFonts w:eastAsia="Times New Roman" w:cs="Times New Roman"/>
          <w:szCs w:val="24"/>
        </w:rPr>
        <w:t xml:space="preserve">και </w:t>
      </w:r>
      <w:r>
        <w:rPr>
          <w:rFonts w:eastAsia="Times New Roman" w:cs="Times New Roman"/>
          <w:szCs w:val="24"/>
        </w:rPr>
        <w:t>άλλους,</w:t>
      </w:r>
      <w:r w:rsidRPr="004A5D46">
        <w:rPr>
          <w:rFonts w:eastAsia="Times New Roman" w:cs="Times New Roman"/>
          <w:szCs w:val="24"/>
        </w:rPr>
        <w:t xml:space="preserve"> </w:t>
      </w:r>
      <w:r>
        <w:rPr>
          <w:rFonts w:eastAsia="Times New Roman" w:cs="Times New Roman"/>
          <w:szCs w:val="24"/>
        </w:rPr>
        <w:t xml:space="preserve">οι </w:t>
      </w:r>
      <w:r w:rsidRPr="004A5D46">
        <w:rPr>
          <w:rFonts w:eastAsia="Times New Roman" w:cs="Times New Roman"/>
          <w:szCs w:val="24"/>
        </w:rPr>
        <w:t>οποίο</w:t>
      </w:r>
      <w:r>
        <w:rPr>
          <w:rFonts w:eastAsia="Times New Roman" w:cs="Times New Roman"/>
          <w:szCs w:val="24"/>
        </w:rPr>
        <w:t>ι μας επέτρεψαν</w:t>
      </w:r>
      <w:r w:rsidRPr="004A5D46">
        <w:rPr>
          <w:rFonts w:eastAsia="Times New Roman" w:cs="Times New Roman"/>
          <w:szCs w:val="24"/>
        </w:rPr>
        <w:t xml:space="preserve"> να κάνουμε μία </w:t>
      </w:r>
      <w:r>
        <w:rPr>
          <w:rFonts w:eastAsia="Times New Roman" w:cs="Times New Roman"/>
          <w:szCs w:val="24"/>
        </w:rPr>
        <w:t>ουσιαστική</w:t>
      </w:r>
      <w:r w:rsidRPr="004A5D46">
        <w:rPr>
          <w:rFonts w:eastAsia="Times New Roman" w:cs="Times New Roman"/>
          <w:szCs w:val="24"/>
        </w:rPr>
        <w:t xml:space="preserve"> συζήτηση</w:t>
      </w:r>
      <w:r>
        <w:rPr>
          <w:rFonts w:eastAsia="Times New Roman" w:cs="Times New Roman"/>
          <w:szCs w:val="24"/>
        </w:rPr>
        <w:t>.</w:t>
      </w:r>
      <w:r w:rsidRPr="004A5D46">
        <w:rPr>
          <w:rFonts w:eastAsia="Times New Roman" w:cs="Times New Roman"/>
          <w:szCs w:val="24"/>
        </w:rPr>
        <w:t xml:space="preserve"> </w:t>
      </w:r>
    </w:p>
    <w:p w14:paraId="0A5DE12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Ανέλαβα τη θέση </w:t>
      </w:r>
      <w:r>
        <w:rPr>
          <w:rFonts w:eastAsia="Times New Roman" w:cs="Times New Roman"/>
          <w:szCs w:val="24"/>
        </w:rPr>
        <w:t>α</w:t>
      </w:r>
      <w:r w:rsidRPr="004A5D46">
        <w:rPr>
          <w:rFonts w:eastAsia="Times New Roman" w:cs="Times New Roman"/>
          <w:szCs w:val="24"/>
        </w:rPr>
        <w:t xml:space="preserve">ναπληρωτή </w:t>
      </w:r>
      <w:r>
        <w:rPr>
          <w:rFonts w:eastAsia="Times New Roman" w:cs="Times New Roman"/>
          <w:szCs w:val="24"/>
        </w:rPr>
        <w:t>γ</w:t>
      </w:r>
      <w:r w:rsidRPr="004A5D46">
        <w:rPr>
          <w:rFonts w:eastAsia="Times New Roman" w:cs="Times New Roman"/>
          <w:szCs w:val="24"/>
        </w:rPr>
        <w:t>ενικ</w:t>
      </w:r>
      <w:r>
        <w:rPr>
          <w:rFonts w:eastAsia="Times New Roman" w:cs="Times New Roman"/>
          <w:szCs w:val="24"/>
        </w:rPr>
        <w:t>ού</w:t>
      </w:r>
      <w:r w:rsidRPr="004A5D46">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ισηγητή </w:t>
      </w:r>
      <w:r w:rsidRPr="004A5D46">
        <w:rPr>
          <w:rFonts w:eastAsia="Times New Roman" w:cs="Times New Roman"/>
          <w:szCs w:val="24"/>
        </w:rPr>
        <w:t>του ΣΥΡΙΖΑ για τρία κεφάλα</w:t>
      </w:r>
      <w:r>
        <w:rPr>
          <w:rFonts w:eastAsia="Times New Roman" w:cs="Times New Roman"/>
          <w:szCs w:val="24"/>
        </w:rPr>
        <w:t xml:space="preserve">ια και θέλω να ξεκινήσω </w:t>
      </w:r>
      <w:r w:rsidRPr="004A5D46">
        <w:rPr>
          <w:rFonts w:eastAsia="Times New Roman" w:cs="Times New Roman"/>
          <w:szCs w:val="24"/>
        </w:rPr>
        <w:t>δίνοντας τα θεωρητικά θεμέλια</w:t>
      </w:r>
      <w:r>
        <w:rPr>
          <w:rFonts w:eastAsia="Times New Roman" w:cs="Times New Roman"/>
          <w:szCs w:val="24"/>
        </w:rPr>
        <w:t>, τη</w:t>
      </w:r>
      <w:r>
        <w:rPr>
          <w:rFonts w:eastAsia="Times New Roman" w:cs="Times New Roman"/>
          <w:szCs w:val="24"/>
        </w:rPr>
        <w:t xml:space="preserve"> φιλοσοφική ραχοκοκαλιά π</w:t>
      </w:r>
      <w:r w:rsidRPr="004A5D46">
        <w:rPr>
          <w:rFonts w:eastAsia="Times New Roman" w:cs="Times New Roman"/>
          <w:szCs w:val="24"/>
        </w:rPr>
        <w:t xml:space="preserve">ου δίνει συνέπεια </w:t>
      </w:r>
      <w:r w:rsidRPr="004A5D46">
        <w:rPr>
          <w:rFonts w:eastAsia="Times New Roman" w:cs="Times New Roman"/>
          <w:szCs w:val="24"/>
        </w:rPr>
        <w:lastRenderedPageBreak/>
        <w:t>και συνοχή στην πρότασή μας και δείχνει τη μεγάλη διαφορά με τη Νέα Δημοκρατία</w:t>
      </w:r>
      <w:r>
        <w:rPr>
          <w:rFonts w:eastAsia="Times New Roman" w:cs="Times New Roman"/>
          <w:szCs w:val="24"/>
        </w:rPr>
        <w:t>.</w:t>
      </w:r>
    </w:p>
    <w:p w14:paraId="0A5DE12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Πρώτον: Η</w:t>
      </w:r>
      <w:r w:rsidRPr="004A5D46">
        <w:rPr>
          <w:rFonts w:eastAsia="Times New Roman" w:cs="Times New Roman"/>
          <w:szCs w:val="24"/>
        </w:rPr>
        <w:t xml:space="preserve"> διάκριση μεταξύ της πολιτικής και του πολιτικού</w:t>
      </w:r>
      <w:r>
        <w:rPr>
          <w:rFonts w:eastAsia="Times New Roman" w:cs="Times New Roman"/>
          <w:szCs w:val="24"/>
        </w:rPr>
        <w:t>, «</w:t>
      </w:r>
      <w:r>
        <w:rPr>
          <w:rFonts w:eastAsia="Times New Roman" w:cs="Times New Roman"/>
          <w:szCs w:val="24"/>
          <w:lang w:val="en-US"/>
        </w:rPr>
        <w:t>politics</w:t>
      </w:r>
      <w:r w:rsidRPr="00414E83">
        <w:rPr>
          <w:rFonts w:eastAsia="Times New Roman" w:cs="Times New Roman"/>
          <w:szCs w:val="24"/>
        </w:rPr>
        <w:t xml:space="preserve"> </w:t>
      </w:r>
      <w:r>
        <w:rPr>
          <w:rFonts w:eastAsia="Times New Roman" w:cs="Times New Roman"/>
          <w:szCs w:val="24"/>
          <w:lang w:val="en-US"/>
        </w:rPr>
        <w:t>and</w:t>
      </w:r>
      <w:r w:rsidRPr="00414E83">
        <w:rPr>
          <w:rFonts w:eastAsia="Times New Roman" w:cs="Times New Roman"/>
          <w:szCs w:val="24"/>
        </w:rPr>
        <w:t xml:space="preserve"> </w:t>
      </w:r>
      <w:r>
        <w:rPr>
          <w:rFonts w:eastAsia="Times New Roman" w:cs="Times New Roman"/>
          <w:szCs w:val="24"/>
          <w:lang w:val="en-US"/>
        </w:rPr>
        <w:t>the</w:t>
      </w:r>
      <w:r w:rsidRPr="00414E83">
        <w:rPr>
          <w:rFonts w:eastAsia="Times New Roman" w:cs="Times New Roman"/>
          <w:szCs w:val="24"/>
        </w:rPr>
        <w:t xml:space="preserve"> </w:t>
      </w:r>
      <w:r>
        <w:rPr>
          <w:rFonts w:eastAsia="Times New Roman" w:cs="Times New Roman"/>
          <w:szCs w:val="24"/>
          <w:lang w:val="en-US"/>
        </w:rPr>
        <w:t>political</w:t>
      </w:r>
      <w:r>
        <w:rPr>
          <w:rFonts w:eastAsia="Times New Roman" w:cs="Times New Roman"/>
          <w:szCs w:val="24"/>
        </w:rPr>
        <w:t xml:space="preserve">» στα αγγλικά. </w:t>
      </w:r>
      <w:r w:rsidRPr="004A5D46">
        <w:rPr>
          <w:rFonts w:eastAsia="Times New Roman" w:cs="Times New Roman"/>
          <w:szCs w:val="24"/>
        </w:rPr>
        <w:t xml:space="preserve">Η πολιτική αποτελείται από τις καθημερινές </w:t>
      </w:r>
      <w:r>
        <w:rPr>
          <w:rFonts w:eastAsia="Times New Roman" w:cs="Times New Roman"/>
          <w:szCs w:val="24"/>
        </w:rPr>
        <w:t>μας πρακτικές, α</w:t>
      </w:r>
      <w:r w:rsidRPr="004A5D46">
        <w:rPr>
          <w:rFonts w:eastAsia="Times New Roman" w:cs="Times New Roman"/>
          <w:szCs w:val="24"/>
        </w:rPr>
        <w:t xml:space="preserve">πό </w:t>
      </w:r>
      <w:r>
        <w:rPr>
          <w:rFonts w:eastAsia="Times New Roman" w:cs="Times New Roman"/>
          <w:szCs w:val="24"/>
        </w:rPr>
        <w:t>ό,</w:t>
      </w:r>
      <w:r w:rsidRPr="004A5D46">
        <w:rPr>
          <w:rFonts w:eastAsia="Times New Roman" w:cs="Times New Roman"/>
          <w:szCs w:val="24"/>
        </w:rPr>
        <w:t>τι γίνεται εδώ στη Βουλή</w:t>
      </w:r>
      <w:r>
        <w:rPr>
          <w:rFonts w:eastAsia="Times New Roman" w:cs="Times New Roman"/>
          <w:szCs w:val="24"/>
        </w:rPr>
        <w:t>,</w:t>
      </w:r>
      <w:r w:rsidRPr="004A5D46">
        <w:rPr>
          <w:rFonts w:eastAsia="Times New Roman" w:cs="Times New Roman"/>
          <w:szCs w:val="24"/>
        </w:rPr>
        <w:t xml:space="preserve"> στα Υπουργεία</w:t>
      </w:r>
      <w:r>
        <w:rPr>
          <w:rFonts w:eastAsia="Times New Roman" w:cs="Times New Roman"/>
          <w:szCs w:val="24"/>
        </w:rPr>
        <w:t>,</w:t>
      </w:r>
      <w:r w:rsidRPr="004A5D46">
        <w:rPr>
          <w:rFonts w:eastAsia="Times New Roman" w:cs="Times New Roman"/>
          <w:szCs w:val="24"/>
        </w:rPr>
        <w:t xml:space="preserve"> στην </w:t>
      </w:r>
      <w:r>
        <w:rPr>
          <w:rFonts w:eastAsia="Times New Roman" w:cs="Times New Roman"/>
          <w:szCs w:val="24"/>
        </w:rPr>
        <w:t>κ</w:t>
      </w:r>
      <w:r w:rsidRPr="004A5D46">
        <w:rPr>
          <w:rFonts w:eastAsia="Times New Roman" w:cs="Times New Roman"/>
          <w:szCs w:val="24"/>
        </w:rPr>
        <w:t>υβέρνηση</w:t>
      </w:r>
      <w:r>
        <w:rPr>
          <w:rFonts w:eastAsia="Times New Roman" w:cs="Times New Roman"/>
          <w:szCs w:val="24"/>
        </w:rPr>
        <w:t>.</w:t>
      </w:r>
      <w:r w:rsidRPr="004A5D46">
        <w:rPr>
          <w:rFonts w:eastAsia="Times New Roman" w:cs="Times New Roman"/>
          <w:szCs w:val="24"/>
        </w:rPr>
        <w:t xml:space="preserve"> Το πολιτικό</w:t>
      </w:r>
      <w:r>
        <w:rPr>
          <w:rFonts w:eastAsia="Times New Roman" w:cs="Times New Roman"/>
          <w:szCs w:val="24"/>
        </w:rPr>
        <w:t>,</w:t>
      </w:r>
      <w:r w:rsidRPr="004A5D46">
        <w:rPr>
          <w:rFonts w:eastAsia="Times New Roman" w:cs="Times New Roman"/>
          <w:szCs w:val="24"/>
        </w:rPr>
        <w:t xml:space="preserve"> </w:t>
      </w:r>
      <w:r>
        <w:rPr>
          <w:rFonts w:eastAsia="Times New Roman" w:cs="Times New Roman"/>
          <w:szCs w:val="24"/>
        </w:rPr>
        <w:t>όμως,</w:t>
      </w:r>
      <w:r w:rsidRPr="004A5D46">
        <w:rPr>
          <w:rFonts w:eastAsia="Times New Roman" w:cs="Times New Roman"/>
          <w:szCs w:val="24"/>
        </w:rPr>
        <w:t xml:space="preserve"> αναφέρεται στο</w:t>
      </w:r>
      <w:r>
        <w:rPr>
          <w:rFonts w:eastAsia="Times New Roman" w:cs="Times New Roman"/>
          <w:szCs w:val="24"/>
        </w:rPr>
        <w:t>ν</w:t>
      </w:r>
      <w:r w:rsidRPr="004A5D46">
        <w:rPr>
          <w:rFonts w:eastAsia="Times New Roman" w:cs="Times New Roman"/>
          <w:szCs w:val="24"/>
        </w:rPr>
        <w:t xml:space="preserve"> θεμελ</w:t>
      </w:r>
      <w:r>
        <w:rPr>
          <w:rFonts w:eastAsia="Times New Roman" w:cs="Times New Roman"/>
          <w:szCs w:val="24"/>
        </w:rPr>
        <w:t>ιώδη τρόπο</w:t>
      </w:r>
      <w:r w:rsidRPr="004A5D46">
        <w:rPr>
          <w:rFonts w:eastAsia="Times New Roman" w:cs="Times New Roman"/>
          <w:szCs w:val="24"/>
        </w:rPr>
        <w:t xml:space="preserve"> οργάνωσης του κοινων</w:t>
      </w:r>
      <w:r>
        <w:rPr>
          <w:rFonts w:eastAsia="Times New Roman" w:cs="Times New Roman"/>
          <w:szCs w:val="24"/>
        </w:rPr>
        <w:t>ικού δεσμού με τις βαθιές του αντ</w:t>
      </w:r>
      <w:r w:rsidRPr="004A5D46">
        <w:rPr>
          <w:rFonts w:eastAsia="Times New Roman" w:cs="Times New Roman"/>
          <w:szCs w:val="24"/>
        </w:rPr>
        <w:t>ιθέσεις</w:t>
      </w:r>
      <w:r>
        <w:rPr>
          <w:rFonts w:eastAsia="Times New Roman" w:cs="Times New Roman"/>
          <w:szCs w:val="24"/>
        </w:rPr>
        <w:t>. Αυτή είναι μια σύγχρον</w:t>
      </w:r>
      <w:r>
        <w:rPr>
          <w:rFonts w:eastAsia="Times New Roman" w:cs="Times New Roman"/>
          <w:szCs w:val="24"/>
        </w:rPr>
        <w:t>η</w:t>
      </w:r>
      <w:r w:rsidRPr="004A5D46">
        <w:rPr>
          <w:rFonts w:eastAsia="Times New Roman" w:cs="Times New Roman"/>
          <w:szCs w:val="24"/>
        </w:rPr>
        <w:t xml:space="preserve"> αναφορά στη ρωμαϊκή διάκριση μεταξύ του </w:t>
      </w:r>
      <w:r>
        <w:rPr>
          <w:rFonts w:eastAsia="Times New Roman" w:cs="Times New Roman"/>
          <w:szCs w:val="24"/>
          <w:lang w:val="en-US"/>
        </w:rPr>
        <w:t>auctoritas</w:t>
      </w:r>
      <w:r w:rsidRPr="00414E83">
        <w:rPr>
          <w:rFonts w:eastAsia="Times New Roman" w:cs="Times New Roman"/>
          <w:szCs w:val="24"/>
        </w:rPr>
        <w:t xml:space="preserve">, </w:t>
      </w:r>
      <w:r w:rsidRPr="004A5D46">
        <w:rPr>
          <w:rFonts w:eastAsia="Times New Roman" w:cs="Times New Roman"/>
          <w:szCs w:val="24"/>
        </w:rPr>
        <w:t>της νομιμοποιημένης εξουσίας</w:t>
      </w:r>
      <w:r w:rsidRPr="00414E83">
        <w:rPr>
          <w:rFonts w:eastAsia="Times New Roman" w:cs="Times New Roman"/>
          <w:szCs w:val="24"/>
        </w:rPr>
        <w:t>,</w:t>
      </w:r>
      <w:r w:rsidRPr="004A5D46">
        <w:rPr>
          <w:rFonts w:eastAsia="Times New Roman" w:cs="Times New Roman"/>
          <w:szCs w:val="24"/>
        </w:rPr>
        <w:t xml:space="preserve"> και </w:t>
      </w:r>
      <w:r w:rsidRPr="00414E83">
        <w:rPr>
          <w:rFonts w:eastAsia="Times New Roman" w:cs="Times New Roman"/>
          <w:szCs w:val="24"/>
        </w:rPr>
        <w:t xml:space="preserve">του </w:t>
      </w:r>
      <w:r>
        <w:rPr>
          <w:rFonts w:eastAsia="Times New Roman" w:cs="Times New Roman"/>
          <w:szCs w:val="24"/>
          <w:lang w:val="en-US"/>
        </w:rPr>
        <w:t>potestas</w:t>
      </w:r>
      <w:r w:rsidRPr="00414E83">
        <w:rPr>
          <w:rFonts w:eastAsia="Times New Roman" w:cs="Times New Roman"/>
          <w:szCs w:val="24"/>
        </w:rPr>
        <w:t>,</w:t>
      </w:r>
      <w:r w:rsidRPr="004A5D46">
        <w:rPr>
          <w:rFonts w:eastAsia="Times New Roman" w:cs="Times New Roman"/>
          <w:szCs w:val="24"/>
        </w:rPr>
        <w:t xml:space="preserve"> τ</w:t>
      </w:r>
      <w:r>
        <w:rPr>
          <w:rFonts w:eastAsia="Times New Roman" w:cs="Times New Roman"/>
          <w:szCs w:val="24"/>
        </w:rPr>
        <w:t>η</w:t>
      </w:r>
      <w:r w:rsidRPr="004A5D46">
        <w:rPr>
          <w:rFonts w:eastAsia="Times New Roman" w:cs="Times New Roman"/>
          <w:szCs w:val="24"/>
        </w:rPr>
        <w:t xml:space="preserve">ς </w:t>
      </w:r>
      <w:r>
        <w:rPr>
          <w:rFonts w:eastAsia="Times New Roman" w:cs="Times New Roman"/>
          <w:szCs w:val="24"/>
        </w:rPr>
        <w:t>δύναμης που διατηρεί τη</w:t>
      </w:r>
      <w:r w:rsidRPr="004A5D46">
        <w:rPr>
          <w:rFonts w:eastAsia="Times New Roman" w:cs="Times New Roman"/>
          <w:szCs w:val="24"/>
        </w:rPr>
        <w:t xml:space="preserve"> </w:t>
      </w:r>
      <w:r>
        <w:rPr>
          <w:rFonts w:eastAsia="Times New Roman" w:cs="Times New Roman"/>
          <w:szCs w:val="24"/>
        </w:rPr>
        <w:t>συνοχή</w:t>
      </w:r>
      <w:r w:rsidRPr="004A5D46">
        <w:rPr>
          <w:rFonts w:eastAsia="Times New Roman" w:cs="Times New Roman"/>
          <w:szCs w:val="24"/>
        </w:rPr>
        <w:t xml:space="preserve"> της κοινωνίας μέσα από την κυριαρχία </w:t>
      </w:r>
      <w:r>
        <w:rPr>
          <w:rFonts w:eastAsia="Times New Roman" w:cs="Times New Roman"/>
          <w:szCs w:val="24"/>
        </w:rPr>
        <w:t>των ολίγων πάνω στους</w:t>
      </w:r>
      <w:r w:rsidRPr="004A5D46">
        <w:rPr>
          <w:rFonts w:eastAsia="Times New Roman" w:cs="Times New Roman"/>
          <w:szCs w:val="24"/>
        </w:rPr>
        <w:t xml:space="preserve"> πολλούς</w:t>
      </w:r>
      <w:r>
        <w:rPr>
          <w:rFonts w:eastAsia="Times New Roman" w:cs="Times New Roman"/>
          <w:szCs w:val="24"/>
        </w:rPr>
        <w:t>.</w:t>
      </w:r>
      <w:r w:rsidRPr="004A5D46">
        <w:rPr>
          <w:rFonts w:eastAsia="Times New Roman" w:cs="Times New Roman"/>
          <w:szCs w:val="24"/>
        </w:rPr>
        <w:t xml:space="preserve"> Αυτή η </w:t>
      </w:r>
      <w:r>
        <w:rPr>
          <w:rFonts w:eastAsia="Times New Roman" w:cs="Times New Roman"/>
          <w:szCs w:val="24"/>
        </w:rPr>
        <w:t xml:space="preserve">διπλή έννοια </w:t>
      </w:r>
      <w:r w:rsidRPr="004A5D46">
        <w:rPr>
          <w:rFonts w:eastAsia="Times New Roman" w:cs="Times New Roman"/>
          <w:szCs w:val="24"/>
        </w:rPr>
        <w:t xml:space="preserve">της πολιτικής </w:t>
      </w:r>
      <w:r>
        <w:rPr>
          <w:rFonts w:eastAsia="Times New Roman" w:cs="Times New Roman"/>
          <w:szCs w:val="24"/>
        </w:rPr>
        <w:t xml:space="preserve">ως </w:t>
      </w:r>
      <w:r w:rsidRPr="004A5D46">
        <w:rPr>
          <w:rFonts w:eastAsia="Times New Roman" w:cs="Times New Roman"/>
          <w:szCs w:val="24"/>
        </w:rPr>
        <w:t>σ</w:t>
      </w:r>
      <w:r>
        <w:rPr>
          <w:rFonts w:eastAsia="Times New Roman" w:cs="Times New Roman"/>
          <w:szCs w:val="24"/>
        </w:rPr>
        <w:t>υναίνεση</w:t>
      </w:r>
      <w:r w:rsidRPr="004A5D46">
        <w:rPr>
          <w:rFonts w:eastAsia="Times New Roman" w:cs="Times New Roman"/>
          <w:szCs w:val="24"/>
        </w:rPr>
        <w:t xml:space="preserve"> και </w:t>
      </w:r>
      <w:r w:rsidRPr="004A5D46">
        <w:rPr>
          <w:rFonts w:eastAsia="Times New Roman" w:cs="Times New Roman"/>
          <w:szCs w:val="24"/>
        </w:rPr>
        <w:t xml:space="preserve">σύγκρουση εκφράζεται και στο </w:t>
      </w:r>
      <w:r>
        <w:rPr>
          <w:rFonts w:eastAsia="Times New Roman" w:cs="Times New Roman"/>
          <w:szCs w:val="24"/>
        </w:rPr>
        <w:t>συνταγματικό</w:t>
      </w:r>
      <w:r w:rsidRPr="004A5D46">
        <w:rPr>
          <w:rFonts w:eastAsia="Times New Roman" w:cs="Times New Roman"/>
          <w:szCs w:val="24"/>
        </w:rPr>
        <w:t xml:space="preserve"> επίπεδο</w:t>
      </w:r>
      <w:r>
        <w:rPr>
          <w:rFonts w:eastAsia="Times New Roman" w:cs="Times New Roman"/>
          <w:szCs w:val="24"/>
        </w:rPr>
        <w:t>.</w:t>
      </w:r>
    </w:p>
    <w:p w14:paraId="0A5DE12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Ο συνταγματικός </w:t>
      </w:r>
      <w:r w:rsidRPr="004A5D46">
        <w:rPr>
          <w:rFonts w:eastAsia="Times New Roman" w:cs="Times New Roman"/>
          <w:szCs w:val="24"/>
        </w:rPr>
        <w:t xml:space="preserve">λόγος είναι </w:t>
      </w:r>
      <w:r>
        <w:rPr>
          <w:rFonts w:eastAsia="Times New Roman" w:cs="Times New Roman"/>
          <w:szCs w:val="24"/>
        </w:rPr>
        <w:t>διττός, μια</w:t>
      </w:r>
      <w:r w:rsidRPr="004A5D46">
        <w:rPr>
          <w:rFonts w:eastAsia="Times New Roman" w:cs="Times New Roman"/>
          <w:szCs w:val="24"/>
        </w:rPr>
        <w:t xml:space="preserve"> τεχνητή γλώσσα που θέτει τους κανόνες της πολιτικής και </w:t>
      </w:r>
      <w:r>
        <w:rPr>
          <w:rFonts w:eastAsia="Times New Roman" w:cs="Times New Roman"/>
          <w:szCs w:val="24"/>
        </w:rPr>
        <w:t>κ</w:t>
      </w:r>
      <w:r w:rsidRPr="004A5D46">
        <w:rPr>
          <w:rFonts w:eastAsia="Times New Roman" w:cs="Times New Roman"/>
          <w:szCs w:val="24"/>
        </w:rPr>
        <w:t>οινωνικής πραγματικότητας</w:t>
      </w:r>
      <w:r>
        <w:rPr>
          <w:rFonts w:eastAsia="Times New Roman" w:cs="Times New Roman"/>
          <w:szCs w:val="24"/>
        </w:rPr>
        <w:t>,</w:t>
      </w:r>
      <w:r w:rsidRPr="004A5D46">
        <w:rPr>
          <w:rFonts w:eastAsia="Times New Roman" w:cs="Times New Roman"/>
          <w:szCs w:val="24"/>
        </w:rPr>
        <w:t xml:space="preserve"> αλλά είναι ταυτόχρονα μία κριτική πολιτική γλώσσα</w:t>
      </w:r>
      <w:r>
        <w:rPr>
          <w:rFonts w:eastAsia="Times New Roman" w:cs="Times New Roman"/>
          <w:szCs w:val="24"/>
        </w:rPr>
        <w:t>,</w:t>
      </w:r>
      <w:r w:rsidRPr="004A5D46">
        <w:rPr>
          <w:rFonts w:eastAsia="Times New Roman" w:cs="Times New Roman"/>
          <w:szCs w:val="24"/>
        </w:rPr>
        <w:t xml:space="preserve"> η γλώσσα της κοινωνικής και ατ</w:t>
      </w:r>
      <w:r w:rsidRPr="004A5D46">
        <w:rPr>
          <w:rFonts w:eastAsia="Times New Roman" w:cs="Times New Roman"/>
          <w:szCs w:val="24"/>
        </w:rPr>
        <w:t xml:space="preserve">ομικής </w:t>
      </w:r>
      <w:r>
        <w:rPr>
          <w:rFonts w:eastAsia="Times New Roman" w:cs="Times New Roman"/>
          <w:szCs w:val="24"/>
        </w:rPr>
        <w:t>ε</w:t>
      </w:r>
      <w:r w:rsidRPr="004A5D46">
        <w:rPr>
          <w:rFonts w:eastAsia="Times New Roman" w:cs="Times New Roman"/>
          <w:szCs w:val="24"/>
        </w:rPr>
        <w:t>λπίδας</w:t>
      </w:r>
      <w:r>
        <w:rPr>
          <w:rFonts w:eastAsia="Times New Roman" w:cs="Times New Roman"/>
          <w:szCs w:val="24"/>
        </w:rPr>
        <w:t>,</w:t>
      </w:r>
      <w:r w:rsidRPr="004A5D46">
        <w:rPr>
          <w:rFonts w:eastAsia="Times New Roman" w:cs="Times New Roman"/>
          <w:szCs w:val="24"/>
        </w:rPr>
        <w:t xml:space="preserve"> της αμφισβήτησης της κοινωνικής αδικίας και αδράνειας</w:t>
      </w:r>
      <w:r>
        <w:rPr>
          <w:rFonts w:eastAsia="Times New Roman" w:cs="Times New Roman"/>
          <w:szCs w:val="24"/>
        </w:rPr>
        <w:t>.</w:t>
      </w:r>
      <w:r w:rsidRPr="004A5D46">
        <w:rPr>
          <w:rFonts w:eastAsia="Times New Roman" w:cs="Times New Roman"/>
          <w:szCs w:val="24"/>
        </w:rPr>
        <w:t xml:space="preserve"> Ο συνταγματικός λόγος</w:t>
      </w:r>
      <w:r>
        <w:rPr>
          <w:rFonts w:eastAsia="Times New Roman" w:cs="Times New Roman"/>
          <w:szCs w:val="24"/>
        </w:rPr>
        <w:t>,</w:t>
      </w:r>
      <w:r w:rsidRPr="004A5D46">
        <w:rPr>
          <w:rFonts w:eastAsia="Times New Roman" w:cs="Times New Roman"/>
          <w:szCs w:val="24"/>
        </w:rPr>
        <w:t xml:space="preserve"> </w:t>
      </w:r>
      <w:r>
        <w:rPr>
          <w:rFonts w:eastAsia="Times New Roman" w:cs="Times New Roman"/>
          <w:szCs w:val="24"/>
        </w:rPr>
        <w:lastRenderedPageBreak/>
        <w:t>επομένως,</w:t>
      </w:r>
      <w:r w:rsidRPr="004A5D46">
        <w:rPr>
          <w:rFonts w:eastAsia="Times New Roman" w:cs="Times New Roman"/>
          <w:szCs w:val="24"/>
        </w:rPr>
        <w:t xml:space="preserve"> συνδυάζει το</w:t>
      </w:r>
      <w:r>
        <w:rPr>
          <w:rFonts w:eastAsia="Times New Roman" w:cs="Times New Roman"/>
          <w:szCs w:val="24"/>
        </w:rPr>
        <w:t>ν</w:t>
      </w:r>
      <w:r w:rsidRPr="004A5D46">
        <w:rPr>
          <w:rFonts w:eastAsia="Times New Roman" w:cs="Times New Roman"/>
          <w:szCs w:val="24"/>
        </w:rPr>
        <w:t xml:space="preserve"> χώρο της εμπειρίας και τον ορίζοντα της προσδοκίας</w:t>
      </w:r>
      <w:r>
        <w:rPr>
          <w:rFonts w:eastAsia="Times New Roman" w:cs="Times New Roman"/>
          <w:szCs w:val="24"/>
        </w:rPr>
        <w:t xml:space="preserve">, </w:t>
      </w:r>
      <w:r w:rsidRPr="004A5D46">
        <w:rPr>
          <w:rFonts w:eastAsia="Times New Roman" w:cs="Times New Roman"/>
          <w:szCs w:val="24"/>
        </w:rPr>
        <w:t>τη συναίνεση και τη σύγκρουση</w:t>
      </w:r>
      <w:r>
        <w:rPr>
          <w:rFonts w:eastAsia="Times New Roman" w:cs="Times New Roman"/>
          <w:szCs w:val="24"/>
        </w:rPr>
        <w:t>.</w:t>
      </w:r>
      <w:r w:rsidRPr="004A5D46">
        <w:rPr>
          <w:rFonts w:eastAsia="Times New Roman" w:cs="Times New Roman"/>
          <w:szCs w:val="24"/>
        </w:rPr>
        <w:t xml:space="preserve"> </w:t>
      </w:r>
    </w:p>
    <w:p w14:paraId="0A5DE12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Δεύτερον,</w:t>
      </w:r>
      <w:r w:rsidRPr="004A5D46">
        <w:rPr>
          <w:rFonts w:eastAsia="Times New Roman" w:cs="Times New Roman"/>
          <w:szCs w:val="24"/>
        </w:rPr>
        <w:t xml:space="preserve"> αυτός ο συνδυασμός </w:t>
      </w:r>
      <w:r>
        <w:rPr>
          <w:rFonts w:eastAsia="Times New Roman" w:cs="Times New Roman"/>
          <w:szCs w:val="24"/>
        </w:rPr>
        <w:t>συναίνεσης και σύγκρουσης</w:t>
      </w:r>
      <w:r w:rsidRPr="004A5D46">
        <w:rPr>
          <w:rFonts w:eastAsia="Times New Roman" w:cs="Times New Roman"/>
          <w:szCs w:val="24"/>
        </w:rPr>
        <w:t xml:space="preserve"> εκφράστηκε στο μεταπολεμικό κράτος</w:t>
      </w:r>
      <w:r>
        <w:rPr>
          <w:rFonts w:eastAsia="Times New Roman" w:cs="Times New Roman"/>
          <w:szCs w:val="24"/>
        </w:rPr>
        <w:t xml:space="preserve"> με αυτό που</w:t>
      </w:r>
      <w:r w:rsidRPr="004A5D46">
        <w:rPr>
          <w:rFonts w:eastAsia="Times New Roman" w:cs="Times New Roman"/>
          <w:szCs w:val="24"/>
        </w:rPr>
        <w:t xml:space="preserve"> ονομάσαμε κοινωνικά δικαιώματα και κοινωνικό κράτος</w:t>
      </w:r>
      <w:r>
        <w:rPr>
          <w:rFonts w:eastAsia="Times New Roman" w:cs="Times New Roman"/>
          <w:szCs w:val="24"/>
        </w:rPr>
        <w:t>.</w:t>
      </w:r>
      <w:r w:rsidRPr="004A5D46">
        <w:rPr>
          <w:rFonts w:eastAsia="Times New Roman" w:cs="Times New Roman"/>
          <w:szCs w:val="24"/>
        </w:rPr>
        <w:t xml:space="preserve"> Δηλαδή </w:t>
      </w:r>
      <w:r>
        <w:rPr>
          <w:rFonts w:eastAsia="Times New Roman" w:cs="Times New Roman"/>
          <w:szCs w:val="24"/>
        </w:rPr>
        <w:t>ένα γάμο ευκαιρίας</w:t>
      </w:r>
      <w:r w:rsidRPr="00EF5AB5">
        <w:rPr>
          <w:rFonts w:eastAsia="Times New Roman" w:cs="Times New Roman"/>
          <w:color w:val="FFFFFF" w:themeColor="background1"/>
          <w:szCs w:val="24"/>
        </w:rPr>
        <w:t xml:space="preserve"> </w:t>
      </w:r>
      <w:r>
        <w:rPr>
          <w:rFonts w:eastAsia="Times New Roman" w:cs="Times New Roman"/>
          <w:szCs w:val="24"/>
        </w:rPr>
        <w:t xml:space="preserve">ανάμεσα στους </w:t>
      </w:r>
      <w:r w:rsidRPr="004A5D46">
        <w:rPr>
          <w:rFonts w:eastAsia="Times New Roman" w:cs="Times New Roman"/>
          <w:szCs w:val="24"/>
        </w:rPr>
        <w:t xml:space="preserve">δύο βασικούς τρόπους με τους οποίους διανέμεται ο εθνικός </w:t>
      </w:r>
      <w:r>
        <w:rPr>
          <w:rFonts w:eastAsia="Times New Roman" w:cs="Times New Roman"/>
          <w:szCs w:val="24"/>
        </w:rPr>
        <w:t>π</w:t>
      </w:r>
      <w:r w:rsidRPr="004A5D46">
        <w:rPr>
          <w:rFonts w:eastAsia="Times New Roman" w:cs="Times New Roman"/>
          <w:szCs w:val="24"/>
        </w:rPr>
        <w:t>λούτος</w:t>
      </w:r>
      <w:r>
        <w:rPr>
          <w:rFonts w:eastAsia="Times New Roman" w:cs="Times New Roman"/>
          <w:szCs w:val="24"/>
        </w:rPr>
        <w:t>,</w:t>
      </w:r>
      <w:r w:rsidRPr="004A5D46">
        <w:rPr>
          <w:rFonts w:eastAsia="Times New Roman" w:cs="Times New Roman"/>
          <w:szCs w:val="24"/>
        </w:rPr>
        <w:t xml:space="preserve"> από τη μία πλευρά η αγορά </w:t>
      </w:r>
      <w:r>
        <w:rPr>
          <w:rFonts w:eastAsia="Times New Roman" w:cs="Times New Roman"/>
          <w:szCs w:val="24"/>
        </w:rPr>
        <w:t>και η</w:t>
      </w:r>
      <w:r w:rsidRPr="004A5D46">
        <w:rPr>
          <w:rFonts w:eastAsia="Times New Roman" w:cs="Times New Roman"/>
          <w:szCs w:val="24"/>
        </w:rPr>
        <w:t xml:space="preserve"> ιδιοκτησία</w:t>
      </w:r>
      <w:r>
        <w:rPr>
          <w:rFonts w:eastAsia="Times New Roman" w:cs="Times New Roman"/>
          <w:szCs w:val="24"/>
        </w:rPr>
        <w:t>,</w:t>
      </w:r>
      <w:r w:rsidRPr="004A5D46">
        <w:rPr>
          <w:rFonts w:eastAsia="Times New Roman" w:cs="Times New Roman"/>
          <w:szCs w:val="24"/>
        </w:rPr>
        <w:t xml:space="preserve"> από </w:t>
      </w:r>
      <w:r w:rsidRPr="004A5D46">
        <w:rPr>
          <w:rFonts w:eastAsia="Times New Roman" w:cs="Times New Roman"/>
          <w:szCs w:val="24"/>
        </w:rPr>
        <w:t>την άλλη πλευρά η κοινωνική δικαιοσύνη</w:t>
      </w:r>
      <w:r>
        <w:rPr>
          <w:rFonts w:eastAsia="Times New Roman" w:cs="Times New Roman"/>
          <w:szCs w:val="24"/>
        </w:rPr>
        <w:t>.</w:t>
      </w:r>
      <w:r w:rsidRPr="004A5D46">
        <w:rPr>
          <w:rFonts w:eastAsia="Times New Roman" w:cs="Times New Roman"/>
          <w:szCs w:val="24"/>
        </w:rPr>
        <w:t xml:space="preserve"> Και ήταν ακριβώς η δημοκρατία η οποία έβαζε έλεγχο στην ανεξέλεγκτη δράση της αγοράς και </w:t>
      </w:r>
      <w:r>
        <w:rPr>
          <w:rFonts w:eastAsia="Times New Roman" w:cs="Times New Roman"/>
          <w:szCs w:val="24"/>
        </w:rPr>
        <w:t>διόρθωνε</w:t>
      </w:r>
      <w:r w:rsidRPr="004A5D46">
        <w:rPr>
          <w:rFonts w:eastAsia="Times New Roman" w:cs="Times New Roman"/>
          <w:szCs w:val="24"/>
        </w:rPr>
        <w:t xml:space="preserve"> τα αποτελέσματα της και την κοινωνική δικαιοσύνη</w:t>
      </w:r>
      <w:r>
        <w:rPr>
          <w:rFonts w:eastAsia="Times New Roman" w:cs="Times New Roman"/>
          <w:szCs w:val="24"/>
        </w:rPr>
        <w:t>.</w:t>
      </w:r>
      <w:r w:rsidRPr="004A5D46">
        <w:rPr>
          <w:rFonts w:eastAsia="Times New Roman" w:cs="Times New Roman"/>
          <w:szCs w:val="24"/>
        </w:rPr>
        <w:t xml:space="preserve"> </w:t>
      </w:r>
    </w:p>
    <w:p w14:paraId="0A5DE127" w14:textId="77777777" w:rsidR="00415E13" w:rsidRDefault="00E650A0">
      <w:pPr>
        <w:spacing w:line="600" w:lineRule="auto"/>
        <w:ind w:firstLine="720"/>
        <w:jc w:val="both"/>
        <w:rPr>
          <w:rFonts w:eastAsia="Times New Roman" w:cs="Times New Roman"/>
          <w:szCs w:val="24"/>
        </w:rPr>
      </w:pPr>
      <w:r w:rsidRPr="004A5D46">
        <w:rPr>
          <w:rFonts w:eastAsia="Times New Roman" w:cs="Times New Roman"/>
          <w:szCs w:val="24"/>
        </w:rPr>
        <w:t xml:space="preserve">Αλλά το τέλος του </w:t>
      </w:r>
      <w:r>
        <w:rPr>
          <w:rFonts w:eastAsia="Times New Roman" w:cs="Times New Roman"/>
          <w:szCs w:val="24"/>
        </w:rPr>
        <w:t>ψ</w:t>
      </w:r>
      <w:r w:rsidRPr="004A5D46">
        <w:rPr>
          <w:rFonts w:eastAsia="Times New Roman" w:cs="Times New Roman"/>
          <w:szCs w:val="24"/>
        </w:rPr>
        <w:t xml:space="preserve">υχρού </w:t>
      </w:r>
      <w:r>
        <w:rPr>
          <w:rFonts w:eastAsia="Times New Roman" w:cs="Times New Roman"/>
          <w:szCs w:val="24"/>
        </w:rPr>
        <w:t>π</w:t>
      </w:r>
      <w:r w:rsidRPr="004A5D46">
        <w:rPr>
          <w:rFonts w:eastAsia="Times New Roman" w:cs="Times New Roman"/>
          <w:szCs w:val="24"/>
        </w:rPr>
        <w:t xml:space="preserve">ολέμου </w:t>
      </w:r>
      <w:r>
        <w:rPr>
          <w:rFonts w:eastAsia="Times New Roman" w:cs="Times New Roman"/>
          <w:szCs w:val="24"/>
        </w:rPr>
        <w:t>απελευθέρωσε το κεφάλαιο, τον καπι</w:t>
      </w:r>
      <w:r>
        <w:rPr>
          <w:rFonts w:eastAsia="Times New Roman" w:cs="Times New Roman"/>
          <w:szCs w:val="24"/>
        </w:rPr>
        <w:t>ταλισμό</w:t>
      </w:r>
      <w:r w:rsidRPr="004A5D46">
        <w:rPr>
          <w:rFonts w:eastAsia="Times New Roman" w:cs="Times New Roman"/>
          <w:szCs w:val="24"/>
        </w:rPr>
        <w:t xml:space="preserve"> από τον έλεγχο της κοινωνικής δικαιοσύνης</w:t>
      </w:r>
      <w:r>
        <w:rPr>
          <w:rFonts w:eastAsia="Times New Roman" w:cs="Times New Roman"/>
          <w:szCs w:val="24"/>
        </w:rPr>
        <w:t>.</w:t>
      </w:r>
      <w:r w:rsidRPr="004A5D46">
        <w:rPr>
          <w:rFonts w:eastAsia="Times New Roman" w:cs="Times New Roman"/>
          <w:szCs w:val="24"/>
        </w:rPr>
        <w:t xml:space="preserve"> Οι κυβερνήσεις δεν ζητούν </w:t>
      </w:r>
      <w:r>
        <w:rPr>
          <w:rFonts w:eastAsia="Times New Roman" w:cs="Times New Roman"/>
          <w:szCs w:val="24"/>
        </w:rPr>
        <w:t>πια</w:t>
      </w:r>
      <w:r w:rsidRPr="004A5D46">
        <w:rPr>
          <w:rFonts w:eastAsia="Times New Roman" w:cs="Times New Roman"/>
          <w:szCs w:val="24"/>
        </w:rPr>
        <w:t xml:space="preserve"> την </w:t>
      </w:r>
      <w:r>
        <w:rPr>
          <w:rFonts w:eastAsia="Times New Roman" w:cs="Times New Roman"/>
          <w:szCs w:val="24"/>
        </w:rPr>
        <w:t>αναγνώριση</w:t>
      </w:r>
      <w:r w:rsidRPr="004A5D46">
        <w:rPr>
          <w:rFonts w:eastAsia="Times New Roman" w:cs="Times New Roman"/>
          <w:szCs w:val="24"/>
        </w:rPr>
        <w:t xml:space="preserve"> των πολιτών</w:t>
      </w:r>
      <w:r>
        <w:rPr>
          <w:rFonts w:eastAsia="Times New Roman" w:cs="Times New Roman"/>
          <w:szCs w:val="24"/>
        </w:rPr>
        <w:t>,</w:t>
      </w:r>
      <w:r w:rsidRPr="004A5D46">
        <w:rPr>
          <w:rFonts w:eastAsia="Times New Roman" w:cs="Times New Roman"/>
          <w:szCs w:val="24"/>
        </w:rPr>
        <w:t xml:space="preserve"> αλλά την αγάπη </w:t>
      </w:r>
      <w:r>
        <w:rPr>
          <w:rFonts w:eastAsia="Times New Roman" w:cs="Times New Roman"/>
          <w:szCs w:val="24"/>
        </w:rPr>
        <w:t xml:space="preserve">των αγορών. Έτσι, δημιουργήθηκε </w:t>
      </w:r>
      <w:r w:rsidRPr="004A5D46">
        <w:rPr>
          <w:rFonts w:eastAsia="Times New Roman" w:cs="Times New Roman"/>
          <w:szCs w:val="24"/>
        </w:rPr>
        <w:t xml:space="preserve">αυτή η </w:t>
      </w:r>
      <w:r>
        <w:rPr>
          <w:rFonts w:eastAsia="Times New Roman" w:cs="Times New Roman"/>
          <w:szCs w:val="24"/>
        </w:rPr>
        <w:t xml:space="preserve">νέα </w:t>
      </w:r>
      <w:r w:rsidRPr="004A5D46">
        <w:rPr>
          <w:rFonts w:eastAsia="Times New Roman" w:cs="Times New Roman"/>
          <w:szCs w:val="24"/>
        </w:rPr>
        <w:t xml:space="preserve">σύγκλιση μεταξύ </w:t>
      </w:r>
      <w:r w:rsidRPr="004A5D46">
        <w:rPr>
          <w:rFonts w:eastAsia="Times New Roman" w:cs="Times New Roman"/>
          <w:szCs w:val="24"/>
        </w:rPr>
        <w:t>Κ</w:t>
      </w:r>
      <w:r w:rsidRPr="004A5D46">
        <w:rPr>
          <w:rFonts w:eastAsia="Times New Roman" w:cs="Times New Roman"/>
          <w:szCs w:val="24"/>
        </w:rPr>
        <w:t xml:space="preserve">εντροαριστεράς και </w:t>
      </w:r>
      <w:r w:rsidRPr="004A5D46">
        <w:rPr>
          <w:rFonts w:eastAsia="Times New Roman" w:cs="Times New Roman"/>
          <w:szCs w:val="24"/>
        </w:rPr>
        <w:t>Κ</w:t>
      </w:r>
      <w:r w:rsidRPr="004A5D46">
        <w:rPr>
          <w:rFonts w:eastAsia="Times New Roman" w:cs="Times New Roman"/>
          <w:szCs w:val="24"/>
        </w:rPr>
        <w:t>εντροδεξιάς</w:t>
      </w:r>
      <w:r>
        <w:rPr>
          <w:rFonts w:eastAsia="Times New Roman" w:cs="Times New Roman"/>
          <w:szCs w:val="24"/>
        </w:rPr>
        <w:t>,</w:t>
      </w:r>
      <w:r w:rsidRPr="004A5D46">
        <w:rPr>
          <w:rFonts w:eastAsia="Times New Roman" w:cs="Times New Roman"/>
          <w:szCs w:val="24"/>
        </w:rPr>
        <w:t xml:space="preserve"> που οδήγησε σε αυτό το υβρίδιο του νεοφ</w:t>
      </w:r>
      <w:r w:rsidRPr="004A5D46">
        <w:rPr>
          <w:rFonts w:eastAsia="Times New Roman" w:cs="Times New Roman"/>
          <w:szCs w:val="24"/>
        </w:rPr>
        <w:t>ιλελευθερισμού</w:t>
      </w:r>
      <w:r>
        <w:rPr>
          <w:rFonts w:eastAsia="Times New Roman" w:cs="Times New Roman"/>
          <w:szCs w:val="24"/>
        </w:rPr>
        <w:t>.</w:t>
      </w:r>
      <w:r w:rsidRPr="004A5D46">
        <w:rPr>
          <w:rFonts w:eastAsia="Times New Roman" w:cs="Times New Roman"/>
          <w:szCs w:val="24"/>
        </w:rPr>
        <w:t xml:space="preserve"> </w:t>
      </w:r>
    </w:p>
    <w:p w14:paraId="0A5DE128" w14:textId="77777777" w:rsidR="00415E13" w:rsidRDefault="00E650A0">
      <w:pPr>
        <w:spacing w:line="600" w:lineRule="auto"/>
        <w:ind w:firstLine="720"/>
        <w:jc w:val="both"/>
        <w:rPr>
          <w:rFonts w:eastAsia="Times New Roman" w:cs="Times New Roman"/>
          <w:szCs w:val="24"/>
        </w:rPr>
      </w:pPr>
      <w:r w:rsidRPr="004A5D46">
        <w:rPr>
          <w:rFonts w:eastAsia="Times New Roman" w:cs="Times New Roman"/>
          <w:szCs w:val="24"/>
        </w:rPr>
        <w:lastRenderedPageBreak/>
        <w:t>Σήμερα αυτό το οικονομικό μοντέλο βρίσκεται σε υποχώρηση παντού</w:t>
      </w:r>
      <w:r>
        <w:rPr>
          <w:rFonts w:eastAsia="Times New Roman" w:cs="Times New Roman"/>
          <w:szCs w:val="24"/>
        </w:rPr>
        <w:t>,</w:t>
      </w:r>
      <w:r w:rsidRPr="004A5D46">
        <w:rPr>
          <w:rFonts w:eastAsia="Times New Roman" w:cs="Times New Roman"/>
          <w:szCs w:val="24"/>
        </w:rPr>
        <w:t xml:space="preserve"> σε όλη την</w:t>
      </w:r>
      <w:r>
        <w:rPr>
          <w:rFonts w:eastAsia="Times New Roman" w:cs="Times New Roman"/>
          <w:szCs w:val="24"/>
        </w:rPr>
        <w:t xml:space="preserve"> Ευρώπη και μόνο στην Ελλάδα ακούμε</w:t>
      </w:r>
      <w:r w:rsidRPr="004A5D46">
        <w:rPr>
          <w:rFonts w:eastAsia="Times New Roman" w:cs="Times New Roman"/>
          <w:szCs w:val="24"/>
        </w:rPr>
        <w:t xml:space="preserve"> και μέσα από τις </w:t>
      </w:r>
      <w:r>
        <w:rPr>
          <w:rFonts w:eastAsia="Times New Roman" w:cs="Times New Roman"/>
          <w:szCs w:val="24"/>
        </w:rPr>
        <w:t>συνταγματικέ</w:t>
      </w:r>
      <w:r w:rsidRPr="004A5D46">
        <w:rPr>
          <w:rFonts w:eastAsia="Times New Roman" w:cs="Times New Roman"/>
          <w:szCs w:val="24"/>
        </w:rPr>
        <w:t>ς προτάσεις της αντιπολίτευσης</w:t>
      </w:r>
      <w:r>
        <w:rPr>
          <w:rFonts w:eastAsia="Times New Roman" w:cs="Times New Roman"/>
          <w:szCs w:val="24"/>
        </w:rPr>
        <w:t>,</w:t>
      </w:r>
      <w:r w:rsidRPr="004A5D46">
        <w:rPr>
          <w:rFonts w:eastAsia="Times New Roman" w:cs="Times New Roman"/>
          <w:szCs w:val="24"/>
        </w:rPr>
        <w:t xml:space="preserve"> </w:t>
      </w:r>
      <w:r>
        <w:rPr>
          <w:rFonts w:eastAsia="Times New Roman" w:cs="Times New Roman"/>
          <w:szCs w:val="24"/>
        </w:rPr>
        <w:t>τη</w:t>
      </w:r>
      <w:r w:rsidRPr="004A5D46">
        <w:rPr>
          <w:rFonts w:eastAsia="Times New Roman" w:cs="Times New Roman"/>
          <w:szCs w:val="24"/>
        </w:rPr>
        <w:t xml:space="preserve"> δυνατότητα </w:t>
      </w:r>
      <w:r>
        <w:rPr>
          <w:rFonts w:eastAsia="Times New Roman" w:cs="Times New Roman"/>
          <w:szCs w:val="24"/>
        </w:rPr>
        <w:t>ή την επιθυμία αυτό το μοντέλο ν</w:t>
      </w:r>
      <w:r w:rsidRPr="004A5D46">
        <w:rPr>
          <w:rFonts w:eastAsia="Times New Roman" w:cs="Times New Roman"/>
          <w:szCs w:val="24"/>
        </w:rPr>
        <w:t>α συνεχιστεί</w:t>
      </w:r>
      <w:r>
        <w:rPr>
          <w:rFonts w:eastAsia="Times New Roman" w:cs="Times New Roman"/>
          <w:szCs w:val="24"/>
        </w:rPr>
        <w:t>.</w:t>
      </w:r>
    </w:p>
    <w:p w14:paraId="0A5DE12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Τρίτον,</w:t>
      </w:r>
      <w:r>
        <w:rPr>
          <w:rFonts w:eastAsia="Times New Roman" w:cs="Times New Roman"/>
          <w:szCs w:val="24"/>
        </w:rPr>
        <w:t xml:space="preserve"> το οργανικό συμπλήρωμα αυτής της λεγόμενης νεοφιλελεύθερης σύγκλισης</w:t>
      </w:r>
      <w:r w:rsidRPr="004A5D46">
        <w:rPr>
          <w:rFonts w:eastAsia="Times New Roman" w:cs="Times New Roman"/>
          <w:szCs w:val="24"/>
        </w:rPr>
        <w:t xml:space="preserve"> είναι η </w:t>
      </w:r>
      <w:r>
        <w:rPr>
          <w:rFonts w:eastAsia="Times New Roman" w:cs="Times New Roman"/>
          <w:szCs w:val="24"/>
        </w:rPr>
        <w:t>μετα</w:t>
      </w:r>
      <w:r w:rsidRPr="004A5D46">
        <w:rPr>
          <w:rFonts w:eastAsia="Times New Roman" w:cs="Times New Roman"/>
          <w:szCs w:val="24"/>
        </w:rPr>
        <w:t>δημοκρατική συνθήκη</w:t>
      </w:r>
      <w:r>
        <w:rPr>
          <w:rFonts w:eastAsia="Times New Roman" w:cs="Times New Roman"/>
          <w:szCs w:val="24"/>
        </w:rPr>
        <w:t>.</w:t>
      </w:r>
      <w:r w:rsidRPr="004A5D46">
        <w:rPr>
          <w:rFonts w:eastAsia="Times New Roman" w:cs="Times New Roman"/>
          <w:szCs w:val="24"/>
        </w:rPr>
        <w:t xml:space="preserve"> Οι κοινωνίες είναι πολύπλοκες</w:t>
      </w:r>
      <w:r>
        <w:rPr>
          <w:rFonts w:eastAsia="Times New Roman" w:cs="Times New Roman"/>
          <w:szCs w:val="24"/>
        </w:rPr>
        <w:t>,</w:t>
      </w:r>
      <w:r w:rsidRPr="004A5D46">
        <w:rPr>
          <w:rFonts w:eastAsia="Times New Roman" w:cs="Times New Roman"/>
          <w:szCs w:val="24"/>
        </w:rPr>
        <w:t xml:space="preserve"> μας λένε</w:t>
      </w:r>
      <w:r>
        <w:rPr>
          <w:rFonts w:eastAsia="Times New Roman" w:cs="Times New Roman"/>
          <w:szCs w:val="24"/>
        </w:rPr>
        <w:t>.</w:t>
      </w:r>
      <w:r w:rsidRPr="004A5D46">
        <w:rPr>
          <w:rFonts w:eastAsia="Times New Roman" w:cs="Times New Roman"/>
          <w:szCs w:val="24"/>
        </w:rPr>
        <w:t xml:space="preserve"> Τα προβλήματα είναι εξαιρετικά δύσκολα</w:t>
      </w:r>
      <w:r>
        <w:rPr>
          <w:rFonts w:eastAsia="Times New Roman" w:cs="Times New Roman"/>
          <w:szCs w:val="24"/>
        </w:rPr>
        <w:t>.</w:t>
      </w:r>
      <w:r w:rsidRPr="004A5D46">
        <w:rPr>
          <w:rFonts w:eastAsia="Times New Roman" w:cs="Times New Roman"/>
          <w:szCs w:val="24"/>
        </w:rPr>
        <w:t xml:space="preserve"> Η πάλη των τάξεων τελείωσε</w:t>
      </w:r>
      <w:r>
        <w:rPr>
          <w:rFonts w:eastAsia="Times New Roman" w:cs="Times New Roman"/>
          <w:szCs w:val="24"/>
        </w:rPr>
        <w:t>.</w:t>
      </w:r>
      <w:r w:rsidRPr="004A5D46">
        <w:rPr>
          <w:rFonts w:eastAsia="Times New Roman" w:cs="Times New Roman"/>
          <w:szCs w:val="24"/>
        </w:rPr>
        <w:t xml:space="preserve"> Οι κοινωνικές </w:t>
      </w:r>
      <w:r>
        <w:rPr>
          <w:rFonts w:eastAsia="Times New Roman" w:cs="Times New Roman"/>
          <w:szCs w:val="24"/>
        </w:rPr>
        <w:t>εντάσεις</w:t>
      </w:r>
      <w:r w:rsidRPr="004A5D46">
        <w:rPr>
          <w:rFonts w:eastAsia="Times New Roman" w:cs="Times New Roman"/>
          <w:szCs w:val="24"/>
        </w:rPr>
        <w:t xml:space="preserve"> έχουν </w:t>
      </w:r>
      <w:r>
        <w:rPr>
          <w:rFonts w:eastAsia="Times New Roman" w:cs="Times New Roman"/>
          <w:szCs w:val="24"/>
        </w:rPr>
        <w:t xml:space="preserve">μειωθεί. </w:t>
      </w:r>
      <w:r w:rsidRPr="004A5D46">
        <w:rPr>
          <w:rFonts w:eastAsia="Times New Roman" w:cs="Times New Roman"/>
          <w:szCs w:val="24"/>
        </w:rPr>
        <w:t>Μόνο ε</w:t>
      </w:r>
      <w:r w:rsidRPr="004A5D46">
        <w:rPr>
          <w:rFonts w:eastAsia="Times New Roman" w:cs="Times New Roman"/>
          <w:szCs w:val="24"/>
        </w:rPr>
        <w:t>ιδικ</w:t>
      </w:r>
      <w:r>
        <w:rPr>
          <w:rFonts w:eastAsia="Times New Roman" w:cs="Times New Roman"/>
          <w:szCs w:val="24"/>
        </w:rPr>
        <w:t>οί</w:t>
      </w:r>
      <w:r w:rsidRPr="004A5D46">
        <w:rPr>
          <w:rFonts w:eastAsia="Times New Roman" w:cs="Times New Roman"/>
          <w:szCs w:val="24"/>
        </w:rPr>
        <w:t xml:space="preserve"> και τεχνοκράτες έχουν τις σωστές απαντήσεις στα μεγάλα οικονομικά</w:t>
      </w:r>
      <w:r>
        <w:rPr>
          <w:rFonts w:eastAsia="Times New Roman" w:cs="Times New Roman"/>
          <w:szCs w:val="24"/>
        </w:rPr>
        <w:t>,</w:t>
      </w:r>
      <w:r w:rsidRPr="004A5D46">
        <w:rPr>
          <w:rFonts w:eastAsia="Times New Roman" w:cs="Times New Roman"/>
          <w:szCs w:val="24"/>
        </w:rPr>
        <w:t xml:space="preserve"> κοινωνικά και </w:t>
      </w:r>
      <w:r>
        <w:rPr>
          <w:rFonts w:eastAsia="Times New Roman" w:cs="Times New Roman"/>
          <w:szCs w:val="24"/>
        </w:rPr>
        <w:t>αναπτυξιακά</w:t>
      </w:r>
      <w:r w:rsidRPr="004A5D46">
        <w:rPr>
          <w:rFonts w:eastAsia="Times New Roman" w:cs="Times New Roman"/>
          <w:szCs w:val="24"/>
        </w:rPr>
        <w:t xml:space="preserve"> προβλήματα</w:t>
      </w:r>
      <w:r>
        <w:rPr>
          <w:rFonts w:eastAsia="Times New Roman" w:cs="Times New Roman"/>
          <w:szCs w:val="24"/>
        </w:rPr>
        <w:t>.</w:t>
      </w:r>
      <w:r w:rsidRPr="004A5D46">
        <w:rPr>
          <w:rFonts w:eastAsia="Times New Roman" w:cs="Times New Roman"/>
          <w:szCs w:val="24"/>
        </w:rPr>
        <w:t xml:space="preserve"> Επομένως</w:t>
      </w:r>
      <w:r>
        <w:rPr>
          <w:rFonts w:eastAsia="Times New Roman" w:cs="Times New Roman"/>
          <w:szCs w:val="24"/>
        </w:rPr>
        <w:t>,</w:t>
      </w:r>
      <w:r w:rsidRPr="004A5D46">
        <w:rPr>
          <w:rFonts w:eastAsia="Times New Roman" w:cs="Times New Roman"/>
          <w:szCs w:val="24"/>
        </w:rPr>
        <w:t xml:space="preserve"> δεν πρέπει να μπαίνουν σε διαβούλευση και ψήφ</w:t>
      </w:r>
      <w:r>
        <w:rPr>
          <w:rFonts w:eastAsia="Times New Roman" w:cs="Times New Roman"/>
          <w:szCs w:val="24"/>
        </w:rPr>
        <w:t>ιση.</w:t>
      </w:r>
      <w:r w:rsidRPr="004A5D46">
        <w:rPr>
          <w:rFonts w:eastAsia="Times New Roman" w:cs="Times New Roman"/>
          <w:szCs w:val="24"/>
        </w:rPr>
        <w:t xml:space="preserve"> Ο λαός κάνει λάθη</w:t>
      </w:r>
      <w:r>
        <w:rPr>
          <w:rFonts w:eastAsia="Times New Roman" w:cs="Times New Roman"/>
          <w:szCs w:val="24"/>
        </w:rPr>
        <w:t>.</w:t>
      </w:r>
      <w:r w:rsidRPr="004A5D46">
        <w:rPr>
          <w:rFonts w:eastAsia="Times New Roman" w:cs="Times New Roman"/>
          <w:szCs w:val="24"/>
        </w:rPr>
        <w:t xml:space="preserve"> Η συμμετοχή των πολιτών αποθαρρύνεται</w:t>
      </w:r>
      <w:r>
        <w:rPr>
          <w:rFonts w:eastAsia="Times New Roman" w:cs="Times New Roman"/>
          <w:szCs w:val="24"/>
        </w:rPr>
        <w:t>.</w:t>
      </w:r>
      <w:r w:rsidRPr="004A5D46">
        <w:rPr>
          <w:rFonts w:eastAsia="Times New Roman" w:cs="Times New Roman"/>
          <w:szCs w:val="24"/>
        </w:rPr>
        <w:t xml:space="preserve"> Η εκλογική αποχή μεγαλώνει</w:t>
      </w:r>
      <w:r w:rsidRPr="004A5D46">
        <w:rPr>
          <w:rFonts w:eastAsia="Times New Roman" w:cs="Times New Roman"/>
          <w:szCs w:val="24"/>
        </w:rPr>
        <w:t xml:space="preserve"> και έχουμε τη μεγάλη αύξηση της ακροδεξιάς</w:t>
      </w:r>
      <w:r>
        <w:rPr>
          <w:rFonts w:eastAsia="Times New Roman" w:cs="Times New Roman"/>
          <w:szCs w:val="24"/>
        </w:rPr>
        <w:t xml:space="preserve"> και</w:t>
      </w:r>
      <w:r w:rsidRPr="004A5D46">
        <w:rPr>
          <w:rFonts w:eastAsia="Times New Roman" w:cs="Times New Roman"/>
          <w:szCs w:val="24"/>
        </w:rPr>
        <w:t xml:space="preserve"> του εθνικισμού σε όλη την Ευρώπη</w:t>
      </w:r>
      <w:r>
        <w:rPr>
          <w:rFonts w:eastAsia="Times New Roman" w:cs="Times New Roman"/>
          <w:szCs w:val="24"/>
        </w:rPr>
        <w:t>.</w:t>
      </w:r>
      <w:r w:rsidRPr="004A5D46">
        <w:rPr>
          <w:rFonts w:eastAsia="Times New Roman" w:cs="Times New Roman"/>
          <w:szCs w:val="24"/>
        </w:rPr>
        <w:t xml:space="preserve"> </w:t>
      </w:r>
    </w:p>
    <w:p w14:paraId="0A5DE12A" w14:textId="77777777" w:rsidR="00415E13" w:rsidRDefault="00E650A0">
      <w:pPr>
        <w:spacing w:line="600" w:lineRule="auto"/>
        <w:ind w:firstLine="720"/>
        <w:jc w:val="both"/>
        <w:rPr>
          <w:rFonts w:eastAsia="Times New Roman" w:cs="Times New Roman"/>
          <w:szCs w:val="24"/>
        </w:rPr>
      </w:pPr>
      <w:r w:rsidRPr="004A5D46">
        <w:rPr>
          <w:rFonts w:eastAsia="Times New Roman" w:cs="Times New Roman"/>
          <w:szCs w:val="24"/>
        </w:rPr>
        <w:t xml:space="preserve">Για την αντιπολίτευση αυτά </w:t>
      </w:r>
      <w:r>
        <w:rPr>
          <w:rFonts w:eastAsia="Times New Roman" w:cs="Times New Roman"/>
          <w:szCs w:val="24"/>
        </w:rPr>
        <w:t>δεν είναι</w:t>
      </w:r>
      <w:r w:rsidRPr="004A5D46">
        <w:rPr>
          <w:rFonts w:eastAsia="Times New Roman" w:cs="Times New Roman"/>
          <w:szCs w:val="24"/>
        </w:rPr>
        <w:t xml:space="preserve"> προβλήματα</w:t>
      </w:r>
      <w:r>
        <w:rPr>
          <w:rFonts w:eastAsia="Times New Roman" w:cs="Times New Roman"/>
          <w:szCs w:val="24"/>
        </w:rPr>
        <w:t>, για μας, όμως,</w:t>
      </w:r>
      <w:r w:rsidRPr="004A5D46">
        <w:rPr>
          <w:rFonts w:eastAsia="Times New Roman" w:cs="Times New Roman"/>
          <w:szCs w:val="24"/>
        </w:rPr>
        <w:t xml:space="preserve"> αποτελούν το κέντρο της πολυδιάστατης κρίσης</w:t>
      </w:r>
      <w:r>
        <w:rPr>
          <w:rFonts w:eastAsia="Times New Roman" w:cs="Times New Roman"/>
          <w:szCs w:val="24"/>
        </w:rPr>
        <w:t>,</w:t>
      </w:r>
      <w:r w:rsidRPr="004A5D46">
        <w:rPr>
          <w:rFonts w:eastAsia="Times New Roman" w:cs="Times New Roman"/>
          <w:szCs w:val="24"/>
        </w:rPr>
        <w:t xml:space="preserve"> που περάσαμε και από </w:t>
      </w:r>
      <w:r>
        <w:rPr>
          <w:rFonts w:eastAsia="Times New Roman" w:cs="Times New Roman"/>
          <w:szCs w:val="24"/>
        </w:rPr>
        <w:t xml:space="preserve">την οποία </w:t>
      </w:r>
      <w:r w:rsidRPr="004A5D46">
        <w:rPr>
          <w:rFonts w:eastAsia="Times New Roman" w:cs="Times New Roman"/>
          <w:szCs w:val="24"/>
        </w:rPr>
        <w:t>βγαίνουμε</w:t>
      </w:r>
      <w:r>
        <w:rPr>
          <w:rFonts w:eastAsia="Times New Roman" w:cs="Times New Roman"/>
          <w:szCs w:val="24"/>
        </w:rPr>
        <w:t>.</w:t>
      </w:r>
      <w:r w:rsidRPr="004A5D46">
        <w:rPr>
          <w:rFonts w:eastAsia="Times New Roman" w:cs="Times New Roman"/>
          <w:szCs w:val="24"/>
        </w:rPr>
        <w:t xml:space="preserve"> Οι προτάσεις μας </w:t>
      </w:r>
      <w:r>
        <w:rPr>
          <w:rFonts w:eastAsia="Times New Roman" w:cs="Times New Roman"/>
          <w:szCs w:val="24"/>
        </w:rPr>
        <w:t>επαν</w:t>
      </w:r>
      <w:r>
        <w:rPr>
          <w:rFonts w:eastAsia="Times New Roman" w:cs="Times New Roman"/>
          <w:szCs w:val="24"/>
        </w:rPr>
        <w:t>απολιτικοποιούν την</w:t>
      </w:r>
      <w:r w:rsidRPr="004A5D46">
        <w:rPr>
          <w:rFonts w:eastAsia="Times New Roman" w:cs="Times New Roman"/>
          <w:szCs w:val="24"/>
        </w:rPr>
        <w:t xml:space="preserve"> πολιτική σε τρεις κατευθύνσεις</w:t>
      </w:r>
      <w:r>
        <w:rPr>
          <w:rFonts w:eastAsia="Times New Roman" w:cs="Times New Roman"/>
          <w:szCs w:val="24"/>
        </w:rPr>
        <w:t>:</w:t>
      </w:r>
      <w:r w:rsidRPr="004A5D46">
        <w:rPr>
          <w:rFonts w:eastAsia="Times New Roman" w:cs="Times New Roman"/>
          <w:szCs w:val="24"/>
        </w:rPr>
        <w:t xml:space="preserve"> </w:t>
      </w:r>
      <w:r>
        <w:rPr>
          <w:rFonts w:eastAsia="Times New Roman" w:cs="Times New Roman"/>
          <w:szCs w:val="24"/>
        </w:rPr>
        <w:t>π</w:t>
      </w:r>
      <w:r w:rsidRPr="004A5D46">
        <w:rPr>
          <w:rFonts w:eastAsia="Times New Roman" w:cs="Times New Roman"/>
          <w:szCs w:val="24"/>
        </w:rPr>
        <w:t>ρώτον</w:t>
      </w:r>
      <w:r>
        <w:rPr>
          <w:rFonts w:eastAsia="Times New Roman" w:cs="Times New Roman"/>
          <w:szCs w:val="24"/>
        </w:rPr>
        <w:t>,</w:t>
      </w:r>
      <w:r w:rsidRPr="004A5D46">
        <w:rPr>
          <w:rFonts w:eastAsia="Times New Roman" w:cs="Times New Roman"/>
          <w:szCs w:val="24"/>
        </w:rPr>
        <w:t xml:space="preserve"> </w:t>
      </w:r>
      <w:r w:rsidRPr="004A5D46">
        <w:rPr>
          <w:rFonts w:eastAsia="Times New Roman" w:cs="Times New Roman"/>
          <w:szCs w:val="24"/>
        </w:rPr>
        <w:lastRenderedPageBreak/>
        <w:t>την αντιπροσωπευτική δημοκρατία</w:t>
      </w:r>
      <w:r>
        <w:rPr>
          <w:rFonts w:eastAsia="Times New Roman" w:cs="Times New Roman"/>
          <w:szCs w:val="24"/>
        </w:rPr>
        <w:t>,</w:t>
      </w:r>
      <w:r w:rsidRPr="004A5D46">
        <w:rPr>
          <w:rFonts w:eastAsia="Times New Roman" w:cs="Times New Roman"/>
          <w:szCs w:val="24"/>
        </w:rPr>
        <w:t xml:space="preserve"> δεύτερον</w:t>
      </w:r>
      <w:r>
        <w:rPr>
          <w:rFonts w:eastAsia="Times New Roman" w:cs="Times New Roman"/>
          <w:szCs w:val="24"/>
        </w:rPr>
        <w:t>,</w:t>
      </w:r>
      <w:r w:rsidRPr="004A5D46">
        <w:rPr>
          <w:rFonts w:eastAsia="Times New Roman" w:cs="Times New Roman"/>
          <w:szCs w:val="24"/>
        </w:rPr>
        <w:t xml:space="preserve"> τη λαϊκή κυριαρχία με την αμεσοδημοκρατική μορφή της και </w:t>
      </w:r>
      <w:r>
        <w:rPr>
          <w:rFonts w:eastAsia="Times New Roman" w:cs="Times New Roman"/>
          <w:szCs w:val="24"/>
        </w:rPr>
        <w:t>τρίτον,</w:t>
      </w:r>
      <w:r w:rsidRPr="004A5D46">
        <w:rPr>
          <w:rFonts w:eastAsia="Times New Roman" w:cs="Times New Roman"/>
          <w:szCs w:val="24"/>
        </w:rPr>
        <w:t xml:space="preserve"> την επανεκκίνηση του κοινωνικού κράτους</w:t>
      </w:r>
      <w:r>
        <w:rPr>
          <w:rFonts w:eastAsia="Times New Roman" w:cs="Times New Roman"/>
          <w:szCs w:val="24"/>
        </w:rPr>
        <w:t>.</w:t>
      </w:r>
      <w:r w:rsidRPr="004A5D46">
        <w:rPr>
          <w:rFonts w:eastAsia="Times New Roman" w:cs="Times New Roman"/>
          <w:szCs w:val="24"/>
        </w:rPr>
        <w:t xml:space="preserve"> </w:t>
      </w:r>
    </w:p>
    <w:p w14:paraId="0A5DE12B" w14:textId="77777777" w:rsidR="00415E13" w:rsidRDefault="00E650A0">
      <w:pPr>
        <w:spacing w:line="600" w:lineRule="auto"/>
        <w:ind w:firstLine="720"/>
        <w:jc w:val="both"/>
        <w:rPr>
          <w:rFonts w:eastAsia="Times New Roman" w:cs="Times New Roman"/>
          <w:szCs w:val="24"/>
        </w:rPr>
      </w:pPr>
      <w:r w:rsidRPr="004A5D46">
        <w:rPr>
          <w:rFonts w:eastAsia="Times New Roman" w:cs="Times New Roman"/>
          <w:szCs w:val="24"/>
        </w:rPr>
        <w:t>Η πιο σημαντική ενδυνάμωση της αντιπροσωπευτικ</w:t>
      </w:r>
      <w:r w:rsidRPr="004A5D46">
        <w:rPr>
          <w:rFonts w:eastAsia="Times New Roman" w:cs="Times New Roman"/>
          <w:szCs w:val="24"/>
        </w:rPr>
        <w:t xml:space="preserve">ής αρχής είναι η </w:t>
      </w:r>
      <w:r>
        <w:rPr>
          <w:rFonts w:eastAsia="Times New Roman" w:cs="Times New Roman"/>
          <w:szCs w:val="24"/>
        </w:rPr>
        <w:t xml:space="preserve">πάγια </w:t>
      </w:r>
      <w:r w:rsidRPr="004A5D46">
        <w:rPr>
          <w:rFonts w:eastAsia="Times New Roman" w:cs="Times New Roman"/>
          <w:szCs w:val="24"/>
        </w:rPr>
        <w:t>καθιέρωση του αναλογικού εκλογικού συστήματος</w:t>
      </w:r>
      <w:r>
        <w:rPr>
          <w:rFonts w:eastAsia="Times New Roman" w:cs="Times New Roman"/>
          <w:szCs w:val="24"/>
        </w:rPr>
        <w:t>.</w:t>
      </w:r>
      <w:r w:rsidRPr="004A5D46">
        <w:rPr>
          <w:rFonts w:eastAsia="Times New Roman" w:cs="Times New Roman"/>
          <w:szCs w:val="24"/>
        </w:rPr>
        <w:t xml:space="preserve"> Η δημιουργία των </w:t>
      </w:r>
      <w:r>
        <w:rPr>
          <w:rFonts w:eastAsia="Times New Roman" w:cs="Times New Roman"/>
          <w:szCs w:val="24"/>
        </w:rPr>
        <w:t>πολυκομματικών κυβερνήσεων συνασπισμού και</w:t>
      </w:r>
      <w:r w:rsidRPr="004A5D46">
        <w:rPr>
          <w:rFonts w:eastAsia="Times New Roman" w:cs="Times New Roman"/>
          <w:szCs w:val="24"/>
        </w:rPr>
        <w:t xml:space="preserve"> συναντίληψης αποτελεί το ισχυρό</w:t>
      </w:r>
      <w:r>
        <w:rPr>
          <w:rFonts w:eastAsia="Times New Roman" w:cs="Times New Roman"/>
          <w:szCs w:val="24"/>
        </w:rPr>
        <w:t>τερο</w:t>
      </w:r>
      <w:r w:rsidRPr="004A5D46">
        <w:rPr>
          <w:rFonts w:eastAsia="Times New Roman" w:cs="Times New Roman"/>
          <w:szCs w:val="24"/>
        </w:rPr>
        <w:t xml:space="preserve"> αν</w:t>
      </w:r>
      <w:r>
        <w:rPr>
          <w:rFonts w:eastAsia="Times New Roman" w:cs="Times New Roman"/>
          <w:szCs w:val="24"/>
        </w:rPr>
        <w:t>τίβαρο στο πρωθυπουργικό μοντέλ</w:t>
      </w:r>
      <w:r w:rsidRPr="004A5D46">
        <w:rPr>
          <w:rFonts w:eastAsia="Times New Roman" w:cs="Times New Roman"/>
          <w:szCs w:val="24"/>
        </w:rPr>
        <w:t>ο και την κυβερνητική παντοδυναμία</w:t>
      </w:r>
      <w:r>
        <w:rPr>
          <w:rFonts w:eastAsia="Times New Roman" w:cs="Times New Roman"/>
          <w:szCs w:val="24"/>
        </w:rPr>
        <w:t>.</w:t>
      </w:r>
      <w:r w:rsidRPr="004A5D46">
        <w:rPr>
          <w:rFonts w:eastAsia="Times New Roman" w:cs="Times New Roman"/>
          <w:szCs w:val="24"/>
        </w:rPr>
        <w:t xml:space="preserve"> </w:t>
      </w:r>
    </w:p>
    <w:p w14:paraId="0A5DE12C" w14:textId="77777777" w:rsidR="00415E13" w:rsidRDefault="00E650A0">
      <w:pPr>
        <w:spacing w:line="600" w:lineRule="auto"/>
        <w:ind w:firstLine="720"/>
        <w:jc w:val="both"/>
        <w:rPr>
          <w:rFonts w:eastAsia="Times New Roman" w:cs="Times New Roman"/>
          <w:szCs w:val="24"/>
        </w:rPr>
      </w:pPr>
      <w:r w:rsidRPr="004A5D46">
        <w:rPr>
          <w:rFonts w:eastAsia="Times New Roman" w:cs="Times New Roman"/>
          <w:szCs w:val="24"/>
        </w:rPr>
        <w:t>Στο ίδιο πλαίσιο της</w:t>
      </w:r>
      <w:r w:rsidRPr="004A5D46">
        <w:rPr>
          <w:rFonts w:eastAsia="Times New Roman" w:cs="Times New Roman"/>
          <w:szCs w:val="24"/>
        </w:rPr>
        <w:t xml:space="preserve"> ενίσχυσης</w:t>
      </w:r>
      <w:r>
        <w:rPr>
          <w:rFonts w:eastAsia="Times New Roman" w:cs="Times New Roman"/>
          <w:szCs w:val="24"/>
        </w:rPr>
        <w:t xml:space="preserve"> της</w:t>
      </w:r>
      <w:r w:rsidRPr="004A5D46">
        <w:rPr>
          <w:rFonts w:eastAsia="Times New Roman" w:cs="Times New Roman"/>
          <w:szCs w:val="24"/>
        </w:rPr>
        <w:t xml:space="preserve"> πολιτικής και της σταθερότητας </w:t>
      </w:r>
      <w:r>
        <w:rPr>
          <w:rFonts w:eastAsia="Times New Roman" w:cs="Times New Roman"/>
          <w:szCs w:val="24"/>
        </w:rPr>
        <w:t xml:space="preserve">της </w:t>
      </w:r>
      <w:r w:rsidRPr="004A5D46">
        <w:rPr>
          <w:rFonts w:eastAsia="Times New Roman" w:cs="Times New Roman"/>
          <w:szCs w:val="24"/>
        </w:rPr>
        <w:t xml:space="preserve">κυβέρνησης </w:t>
      </w:r>
      <w:r>
        <w:rPr>
          <w:rFonts w:eastAsia="Times New Roman" w:cs="Times New Roman"/>
          <w:szCs w:val="24"/>
        </w:rPr>
        <w:t>βρίσκονται οι</w:t>
      </w:r>
      <w:r w:rsidRPr="004A5D46">
        <w:rPr>
          <w:rFonts w:eastAsia="Times New Roman" w:cs="Times New Roman"/>
          <w:szCs w:val="24"/>
        </w:rPr>
        <w:t xml:space="preserve"> προτάσεις </w:t>
      </w:r>
      <w:r>
        <w:rPr>
          <w:rFonts w:eastAsia="Times New Roman" w:cs="Times New Roman"/>
          <w:szCs w:val="24"/>
        </w:rPr>
        <w:t>που</w:t>
      </w:r>
      <w:r w:rsidRPr="004A5D46">
        <w:rPr>
          <w:rFonts w:eastAsia="Times New Roman" w:cs="Times New Roman"/>
          <w:szCs w:val="24"/>
        </w:rPr>
        <w:t xml:space="preserve"> </w:t>
      </w:r>
      <w:r>
        <w:rPr>
          <w:rFonts w:eastAsia="Times New Roman" w:cs="Times New Roman"/>
          <w:szCs w:val="24"/>
        </w:rPr>
        <w:t xml:space="preserve">αποτρέπουν </w:t>
      </w:r>
      <w:r w:rsidRPr="004A5D46">
        <w:rPr>
          <w:rFonts w:eastAsia="Times New Roman" w:cs="Times New Roman"/>
          <w:szCs w:val="24"/>
        </w:rPr>
        <w:t>τη διάλυση του κοινοβουλίου με αφορμή την αδυναμία εκλογής Προέδρου της Δημοκρατίας</w:t>
      </w:r>
      <w:r>
        <w:rPr>
          <w:rFonts w:eastAsia="Times New Roman" w:cs="Times New Roman"/>
          <w:szCs w:val="24"/>
        </w:rPr>
        <w:t>.</w:t>
      </w:r>
      <w:r w:rsidRPr="004A5D46">
        <w:rPr>
          <w:rFonts w:eastAsia="Times New Roman" w:cs="Times New Roman"/>
          <w:szCs w:val="24"/>
        </w:rPr>
        <w:t xml:space="preserve"> Η πρότασή </w:t>
      </w:r>
      <w:r>
        <w:rPr>
          <w:rFonts w:eastAsia="Times New Roman" w:cs="Times New Roman"/>
          <w:szCs w:val="24"/>
        </w:rPr>
        <w:t>μας, λ</w:t>
      </w:r>
      <w:r w:rsidRPr="004A5D46">
        <w:rPr>
          <w:rFonts w:eastAsia="Times New Roman" w:cs="Times New Roman"/>
          <w:szCs w:val="24"/>
        </w:rPr>
        <w:t>οιπόν</w:t>
      </w:r>
      <w:r>
        <w:rPr>
          <w:rFonts w:eastAsia="Times New Roman" w:cs="Times New Roman"/>
          <w:szCs w:val="24"/>
        </w:rPr>
        <w:t>,</w:t>
      </w:r>
      <w:r w:rsidRPr="004A5D46">
        <w:rPr>
          <w:rFonts w:eastAsia="Times New Roman" w:cs="Times New Roman"/>
          <w:szCs w:val="24"/>
        </w:rPr>
        <w:t xml:space="preserve"> προσπαθεί να αποτρέψει </w:t>
      </w:r>
      <w:r>
        <w:rPr>
          <w:rFonts w:eastAsia="Times New Roman" w:cs="Times New Roman"/>
          <w:szCs w:val="24"/>
        </w:rPr>
        <w:t>την καταφυγή σε</w:t>
      </w:r>
      <w:r w:rsidRPr="004A5D46">
        <w:rPr>
          <w:rFonts w:eastAsia="Times New Roman" w:cs="Times New Roman"/>
          <w:szCs w:val="24"/>
        </w:rPr>
        <w:t xml:space="preserve"> εκλογές</w:t>
      </w:r>
      <w:r>
        <w:rPr>
          <w:rFonts w:eastAsia="Times New Roman" w:cs="Times New Roman"/>
          <w:szCs w:val="24"/>
        </w:rPr>
        <w:t xml:space="preserve">, </w:t>
      </w:r>
      <w:r>
        <w:rPr>
          <w:rFonts w:eastAsia="Times New Roman" w:cs="Times New Roman"/>
          <w:szCs w:val="24"/>
        </w:rPr>
        <w:t>δίνοντας ένα</w:t>
      </w:r>
      <w:r w:rsidRPr="004A5D46">
        <w:rPr>
          <w:rFonts w:eastAsia="Times New Roman" w:cs="Times New Roman"/>
          <w:szCs w:val="24"/>
        </w:rPr>
        <w:t xml:space="preserve"> μεγάλο χρονικό διάστημα στη Βουλή για να δημιουργηθούν οι απαραίτητες συναινέσεις</w:t>
      </w:r>
      <w:r>
        <w:rPr>
          <w:rFonts w:eastAsia="Times New Roman" w:cs="Times New Roman"/>
          <w:szCs w:val="24"/>
        </w:rPr>
        <w:t>, αλλά</w:t>
      </w:r>
      <w:r w:rsidRPr="004A5D46">
        <w:rPr>
          <w:rFonts w:eastAsia="Times New Roman" w:cs="Times New Roman"/>
          <w:szCs w:val="24"/>
        </w:rPr>
        <w:t xml:space="preserve"> αναγνωρίζοντας τη συμμετοχή του </w:t>
      </w:r>
      <w:r>
        <w:rPr>
          <w:rFonts w:eastAsia="Times New Roman" w:cs="Times New Roman"/>
          <w:szCs w:val="24"/>
        </w:rPr>
        <w:t>λαού</w:t>
      </w:r>
      <w:r w:rsidRPr="004A5D46">
        <w:rPr>
          <w:rFonts w:eastAsia="Times New Roman" w:cs="Times New Roman"/>
          <w:szCs w:val="24"/>
        </w:rPr>
        <w:t xml:space="preserve"> στην ύψιστη πολιτειακή διαδικασία</w:t>
      </w:r>
      <w:r>
        <w:rPr>
          <w:rFonts w:eastAsia="Times New Roman" w:cs="Times New Roman"/>
          <w:szCs w:val="24"/>
        </w:rPr>
        <w:t>.</w:t>
      </w:r>
    </w:p>
    <w:p w14:paraId="0A5DE12D" w14:textId="77777777" w:rsidR="00415E13" w:rsidRDefault="00E650A0">
      <w:pPr>
        <w:spacing w:line="600" w:lineRule="auto"/>
        <w:ind w:firstLine="720"/>
        <w:jc w:val="both"/>
        <w:rPr>
          <w:rFonts w:eastAsia="Times New Roman" w:cs="Times New Roman"/>
          <w:szCs w:val="24"/>
        </w:rPr>
      </w:pPr>
      <w:r w:rsidRPr="004A5D46">
        <w:rPr>
          <w:rFonts w:eastAsia="Times New Roman" w:cs="Times New Roman"/>
          <w:szCs w:val="24"/>
        </w:rPr>
        <w:lastRenderedPageBreak/>
        <w:t>Στην ίδια κατεύθυνση ε</w:t>
      </w:r>
      <w:r>
        <w:rPr>
          <w:rFonts w:eastAsia="Times New Roman" w:cs="Times New Roman"/>
          <w:szCs w:val="24"/>
        </w:rPr>
        <w:t xml:space="preserve">ντάσσεται και </w:t>
      </w:r>
      <w:r w:rsidRPr="004A5D46">
        <w:rPr>
          <w:rFonts w:eastAsia="Times New Roman" w:cs="Times New Roman"/>
          <w:szCs w:val="24"/>
        </w:rPr>
        <w:t>η πρόταση να είναι ο Πρωθυπουργός εκλεγμένος Βο</w:t>
      </w:r>
      <w:r w:rsidRPr="004A5D46">
        <w:rPr>
          <w:rFonts w:eastAsia="Times New Roman" w:cs="Times New Roman"/>
          <w:szCs w:val="24"/>
        </w:rPr>
        <w:t>υλευτής</w:t>
      </w:r>
      <w:r>
        <w:rPr>
          <w:rFonts w:eastAsia="Times New Roman" w:cs="Times New Roman"/>
          <w:szCs w:val="24"/>
        </w:rPr>
        <w:t>,</w:t>
      </w:r>
      <w:r w:rsidRPr="004A5D46">
        <w:rPr>
          <w:rFonts w:eastAsia="Times New Roman" w:cs="Times New Roman"/>
          <w:szCs w:val="24"/>
        </w:rPr>
        <w:t xml:space="preserve"> αλλά</w:t>
      </w:r>
      <w:r>
        <w:rPr>
          <w:rFonts w:eastAsia="Times New Roman" w:cs="Times New Roman"/>
          <w:szCs w:val="24"/>
        </w:rPr>
        <w:t>,</w:t>
      </w:r>
      <w:r w:rsidRPr="004A5D46">
        <w:rPr>
          <w:rFonts w:eastAsia="Times New Roman" w:cs="Times New Roman"/>
          <w:szCs w:val="24"/>
        </w:rPr>
        <w:t xml:space="preserve"> </w:t>
      </w:r>
      <w:r>
        <w:rPr>
          <w:rFonts w:eastAsia="Times New Roman" w:cs="Times New Roman"/>
          <w:szCs w:val="24"/>
        </w:rPr>
        <w:t>επίσης,</w:t>
      </w:r>
      <w:r w:rsidRPr="004A5D46">
        <w:rPr>
          <w:rFonts w:eastAsia="Times New Roman" w:cs="Times New Roman"/>
          <w:szCs w:val="24"/>
        </w:rPr>
        <w:t xml:space="preserve"> να </w:t>
      </w:r>
      <w:r>
        <w:rPr>
          <w:rFonts w:eastAsia="Times New Roman" w:cs="Times New Roman"/>
          <w:szCs w:val="24"/>
        </w:rPr>
        <w:t>προτείνεται όριο θητειών</w:t>
      </w:r>
      <w:r w:rsidRPr="004A5D46">
        <w:rPr>
          <w:rFonts w:eastAsia="Times New Roman" w:cs="Times New Roman"/>
          <w:szCs w:val="24"/>
        </w:rPr>
        <w:t xml:space="preserve"> για τους Βουλευτές για να σταματήσει η λογική της οικογενειοκρατίας</w:t>
      </w:r>
      <w:r>
        <w:rPr>
          <w:rFonts w:eastAsia="Times New Roman" w:cs="Times New Roman"/>
          <w:szCs w:val="24"/>
        </w:rPr>
        <w:t>,</w:t>
      </w:r>
      <w:r w:rsidRPr="004A5D46">
        <w:rPr>
          <w:rFonts w:eastAsia="Times New Roman" w:cs="Times New Roman"/>
          <w:szCs w:val="24"/>
        </w:rPr>
        <w:t xml:space="preserve"> της δυναστείας και της </w:t>
      </w:r>
      <w:r>
        <w:rPr>
          <w:rFonts w:eastAsia="Times New Roman" w:cs="Times New Roman"/>
          <w:szCs w:val="24"/>
        </w:rPr>
        <w:t>γεροντοκρατίας.</w:t>
      </w:r>
    </w:p>
    <w:p w14:paraId="0A5DE12E" w14:textId="77777777" w:rsidR="00415E13" w:rsidRDefault="00E650A0">
      <w:pPr>
        <w:spacing w:line="600" w:lineRule="auto"/>
        <w:ind w:firstLine="720"/>
        <w:jc w:val="both"/>
        <w:rPr>
          <w:rFonts w:eastAsia="Times New Roman" w:cs="Times New Roman"/>
          <w:szCs w:val="24"/>
        </w:rPr>
      </w:pPr>
      <w:r w:rsidRPr="004A5D46">
        <w:rPr>
          <w:rFonts w:eastAsia="Times New Roman" w:cs="Times New Roman"/>
          <w:szCs w:val="24"/>
        </w:rPr>
        <w:t xml:space="preserve">Η δεύτερη σειρά προτάσεων </w:t>
      </w:r>
      <w:r>
        <w:rPr>
          <w:rFonts w:eastAsia="Times New Roman" w:cs="Times New Roman"/>
          <w:szCs w:val="24"/>
        </w:rPr>
        <w:t xml:space="preserve">στηρίζεται στο γεγονός ότι η κοινωνία μας </w:t>
      </w:r>
      <w:r w:rsidRPr="004A5D46">
        <w:rPr>
          <w:rFonts w:eastAsia="Times New Roman" w:cs="Times New Roman"/>
          <w:szCs w:val="24"/>
        </w:rPr>
        <w:t>περνάει σταδιακά στην μετα</w:t>
      </w:r>
      <w:r>
        <w:rPr>
          <w:rFonts w:eastAsia="Times New Roman" w:cs="Times New Roman"/>
          <w:szCs w:val="24"/>
        </w:rPr>
        <w:t>φορ</w:t>
      </w:r>
      <w:r>
        <w:rPr>
          <w:rFonts w:eastAsia="Times New Roman" w:cs="Times New Roman"/>
          <w:szCs w:val="24"/>
        </w:rPr>
        <w:t xml:space="preserve">ντική </w:t>
      </w:r>
      <w:r w:rsidRPr="004A5D46">
        <w:rPr>
          <w:rFonts w:eastAsia="Times New Roman" w:cs="Times New Roman"/>
          <w:szCs w:val="24"/>
        </w:rPr>
        <w:t xml:space="preserve">εποχή όπου </w:t>
      </w:r>
      <w:r>
        <w:rPr>
          <w:rFonts w:eastAsia="Times New Roman" w:cs="Times New Roman"/>
          <w:szCs w:val="24"/>
        </w:rPr>
        <w:t>η γενική διάνοια, η επιστήμη και η τ</w:t>
      </w:r>
      <w:r w:rsidRPr="004A5D46">
        <w:rPr>
          <w:rFonts w:eastAsia="Times New Roman" w:cs="Times New Roman"/>
          <w:szCs w:val="24"/>
        </w:rPr>
        <w:t>εχνολογία</w:t>
      </w:r>
      <w:r>
        <w:rPr>
          <w:rFonts w:eastAsia="Times New Roman" w:cs="Times New Roman"/>
          <w:szCs w:val="24"/>
        </w:rPr>
        <w:t>,</w:t>
      </w:r>
      <w:r w:rsidRPr="004A5D46">
        <w:rPr>
          <w:rFonts w:eastAsia="Times New Roman" w:cs="Times New Roman"/>
          <w:szCs w:val="24"/>
        </w:rPr>
        <w:t xml:space="preserve"> η γλώσσα και </w:t>
      </w:r>
      <w:r>
        <w:rPr>
          <w:rFonts w:eastAsia="Times New Roman" w:cs="Times New Roman"/>
          <w:szCs w:val="24"/>
        </w:rPr>
        <w:t>η επικοινωνία έχουν</w:t>
      </w:r>
      <w:r w:rsidRPr="004A5D46">
        <w:rPr>
          <w:rFonts w:eastAsia="Times New Roman" w:cs="Times New Roman"/>
          <w:szCs w:val="24"/>
        </w:rPr>
        <w:t xml:space="preserve"> γίνει βασικές </w:t>
      </w:r>
      <w:r>
        <w:rPr>
          <w:rFonts w:eastAsia="Times New Roman" w:cs="Times New Roman"/>
          <w:szCs w:val="24"/>
        </w:rPr>
        <w:t>δυνάμεις</w:t>
      </w:r>
      <w:r w:rsidRPr="004A5D46">
        <w:rPr>
          <w:rFonts w:eastAsia="Times New Roman" w:cs="Times New Roman"/>
          <w:szCs w:val="24"/>
        </w:rPr>
        <w:t xml:space="preserve"> παραγωγής</w:t>
      </w:r>
      <w:r>
        <w:rPr>
          <w:rFonts w:eastAsia="Times New Roman" w:cs="Times New Roman"/>
          <w:szCs w:val="24"/>
        </w:rPr>
        <w:t>, λ</w:t>
      </w:r>
      <w:r w:rsidRPr="004A5D46">
        <w:rPr>
          <w:rFonts w:eastAsia="Times New Roman" w:cs="Times New Roman"/>
          <w:szCs w:val="24"/>
        </w:rPr>
        <w:t xml:space="preserve">ειτουργούν με </w:t>
      </w:r>
      <w:r>
        <w:rPr>
          <w:rFonts w:eastAsia="Times New Roman" w:cs="Times New Roman"/>
          <w:szCs w:val="24"/>
        </w:rPr>
        <w:t>οριζόντιε</w:t>
      </w:r>
      <w:r w:rsidRPr="004A5D46">
        <w:rPr>
          <w:rFonts w:eastAsia="Times New Roman" w:cs="Times New Roman"/>
          <w:szCs w:val="24"/>
        </w:rPr>
        <w:t>ς</w:t>
      </w:r>
      <w:r>
        <w:rPr>
          <w:rFonts w:eastAsia="Times New Roman" w:cs="Times New Roman"/>
          <w:szCs w:val="24"/>
        </w:rPr>
        <w:t xml:space="preserve"> συνεργασίε</w:t>
      </w:r>
      <w:r w:rsidRPr="004A5D46">
        <w:rPr>
          <w:rFonts w:eastAsia="Times New Roman" w:cs="Times New Roman"/>
          <w:szCs w:val="24"/>
        </w:rPr>
        <w:t>ς</w:t>
      </w:r>
      <w:r>
        <w:rPr>
          <w:rFonts w:eastAsia="Times New Roman" w:cs="Times New Roman"/>
          <w:szCs w:val="24"/>
        </w:rPr>
        <w:t>, με έντονες δικτυώσει</w:t>
      </w:r>
      <w:r w:rsidRPr="004A5D46">
        <w:rPr>
          <w:rFonts w:eastAsia="Times New Roman" w:cs="Times New Roman"/>
          <w:szCs w:val="24"/>
        </w:rPr>
        <w:t>ς</w:t>
      </w:r>
      <w:r>
        <w:rPr>
          <w:rFonts w:eastAsia="Times New Roman" w:cs="Times New Roman"/>
          <w:szCs w:val="24"/>
        </w:rPr>
        <w:t>,</w:t>
      </w:r>
      <w:r w:rsidRPr="004A5D46">
        <w:rPr>
          <w:rFonts w:eastAsia="Times New Roman" w:cs="Times New Roman"/>
          <w:szCs w:val="24"/>
        </w:rPr>
        <w:t xml:space="preserve"> με</w:t>
      </w:r>
      <w:r>
        <w:rPr>
          <w:rFonts w:eastAsia="Times New Roman" w:cs="Times New Roman"/>
          <w:szCs w:val="24"/>
        </w:rPr>
        <w:t xml:space="preserve"> δικτυακές διασυνδέσεις, ριζωματικά. </w:t>
      </w:r>
      <w:r w:rsidRPr="004A5D46">
        <w:rPr>
          <w:rFonts w:eastAsia="Times New Roman" w:cs="Times New Roman"/>
          <w:szCs w:val="24"/>
        </w:rPr>
        <w:t>Σε μία τέτοια κοινωνία τ</w:t>
      </w:r>
      <w:r w:rsidRPr="004A5D46">
        <w:rPr>
          <w:rFonts w:eastAsia="Times New Roman" w:cs="Times New Roman"/>
          <w:szCs w:val="24"/>
        </w:rPr>
        <w:t xml:space="preserve">ης γνώσης </w:t>
      </w:r>
      <w:r>
        <w:rPr>
          <w:rFonts w:eastAsia="Times New Roman" w:cs="Times New Roman"/>
          <w:szCs w:val="24"/>
        </w:rPr>
        <w:t>τα όρια</w:t>
      </w:r>
      <w:r w:rsidRPr="004A5D46">
        <w:rPr>
          <w:rFonts w:eastAsia="Times New Roman" w:cs="Times New Roman"/>
          <w:szCs w:val="24"/>
        </w:rPr>
        <w:t xml:space="preserve"> της αντιπροσωπείας της και τ</w:t>
      </w:r>
      <w:r>
        <w:rPr>
          <w:rFonts w:eastAsia="Times New Roman" w:cs="Times New Roman"/>
          <w:szCs w:val="24"/>
        </w:rPr>
        <w:t>η</w:t>
      </w:r>
      <w:r w:rsidRPr="004A5D46">
        <w:rPr>
          <w:rFonts w:eastAsia="Times New Roman" w:cs="Times New Roman"/>
          <w:szCs w:val="24"/>
        </w:rPr>
        <w:t>ς κάθ</w:t>
      </w:r>
      <w:r>
        <w:rPr>
          <w:rFonts w:eastAsia="Times New Roman" w:cs="Times New Roman"/>
          <w:szCs w:val="24"/>
        </w:rPr>
        <w:t>ετη</w:t>
      </w:r>
      <w:r w:rsidRPr="004A5D46">
        <w:rPr>
          <w:rFonts w:eastAsia="Times New Roman" w:cs="Times New Roman"/>
          <w:szCs w:val="24"/>
        </w:rPr>
        <w:t>ς πολιτικής οργάνωσης</w:t>
      </w:r>
      <w:r>
        <w:rPr>
          <w:rFonts w:eastAsia="Times New Roman" w:cs="Times New Roman"/>
          <w:szCs w:val="24"/>
        </w:rPr>
        <w:t>, γίνονται ορατά.</w:t>
      </w:r>
      <w:r w:rsidRPr="004A5D46">
        <w:rPr>
          <w:rFonts w:eastAsia="Times New Roman" w:cs="Times New Roman"/>
          <w:szCs w:val="24"/>
        </w:rPr>
        <w:t xml:space="preserve"> </w:t>
      </w:r>
    </w:p>
    <w:p w14:paraId="0A5DE12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Προτείνουμε, επομένως, </w:t>
      </w:r>
      <w:r w:rsidRPr="004A5D46">
        <w:rPr>
          <w:rFonts w:eastAsia="Times New Roman" w:cs="Times New Roman"/>
          <w:szCs w:val="24"/>
        </w:rPr>
        <w:t xml:space="preserve">την επέκταση της λαϊκής συμμετοχής με τη </w:t>
      </w:r>
      <w:r>
        <w:rPr>
          <w:rFonts w:eastAsia="Times New Roman" w:cs="Times New Roman"/>
          <w:szCs w:val="24"/>
        </w:rPr>
        <w:t>διενέργεια</w:t>
      </w:r>
      <w:r w:rsidRPr="004A5D46">
        <w:rPr>
          <w:rFonts w:eastAsia="Times New Roman" w:cs="Times New Roman"/>
          <w:szCs w:val="24"/>
        </w:rPr>
        <w:t xml:space="preserve"> δημοψηφίσματος με λαϊκή πρωτοβουλία για κρίσιμα θέματα </w:t>
      </w:r>
      <w:r>
        <w:rPr>
          <w:rFonts w:eastAsia="Times New Roman" w:cs="Times New Roman"/>
          <w:szCs w:val="24"/>
        </w:rPr>
        <w:t xml:space="preserve">ή </w:t>
      </w:r>
      <w:r w:rsidRPr="004A5D46">
        <w:rPr>
          <w:rFonts w:eastAsia="Times New Roman" w:cs="Times New Roman"/>
          <w:szCs w:val="24"/>
        </w:rPr>
        <w:t>για ψηφισμένο νομοσχέδιο</w:t>
      </w:r>
      <w:r>
        <w:rPr>
          <w:rFonts w:eastAsia="Times New Roman" w:cs="Times New Roman"/>
          <w:szCs w:val="24"/>
        </w:rPr>
        <w:t xml:space="preserve">, </w:t>
      </w:r>
      <w:r>
        <w:rPr>
          <w:rFonts w:eastAsia="Times New Roman" w:cs="Times New Roman"/>
          <w:szCs w:val="24"/>
        </w:rPr>
        <w:t>αλλά και τη</w:t>
      </w:r>
      <w:r w:rsidRPr="004A5D46">
        <w:rPr>
          <w:rFonts w:eastAsia="Times New Roman" w:cs="Times New Roman"/>
          <w:szCs w:val="24"/>
        </w:rPr>
        <w:t xml:space="preserve"> θεσμοθέτηση της λαϊκής νομοθετικής πρωτοβουλίας</w:t>
      </w:r>
      <w:r>
        <w:rPr>
          <w:rFonts w:eastAsia="Times New Roman" w:cs="Times New Roman"/>
          <w:szCs w:val="24"/>
        </w:rPr>
        <w:t>.</w:t>
      </w:r>
      <w:r w:rsidRPr="004A5D46">
        <w:rPr>
          <w:rFonts w:eastAsia="Times New Roman" w:cs="Times New Roman"/>
          <w:szCs w:val="24"/>
        </w:rPr>
        <w:t xml:space="preserve"> Τα </w:t>
      </w:r>
      <w:r>
        <w:rPr>
          <w:rFonts w:eastAsia="Times New Roman" w:cs="Times New Roman"/>
          <w:szCs w:val="24"/>
        </w:rPr>
        <w:t>μέτρα αυτά φέρνουν τον λαό</w:t>
      </w:r>
      <w:r w:rsidRPr="004A5D46">
        <w:rPr>
          <w:rFonts w:eastAsia="Times New Roman" w:cs="Times New Roman"/>
          <w:szCs w:val="24"/>
        </w:rPr>
        <w:t xml:space="preserve"> στο προσκήνιο</w:t>
      </w:r>
      <w:r>
        <w:rPr>
          <w:rFonts w:eastAsia="Times New Roman" w:cs="Times New Roman"/>
          <w:szCs w:val="24"/>
        </w:rPr>
        <w:t>,</w:t>
      </w:r>
      <w:r w:rsidRPr="004A5D46">
        <w:rPr>
          <w:rFonts w:eastAsia="Times New Roman" w:cs="Times New Roman"/>
          <w:szCs w:val="24"/>
        </w:rPr>
        <w:t xml:space="preserve"> αλλά </w:t>
      </w:r>
      <w:r>
        <w:rPr>
          <w:rFonts w:eastAsia="Times New Roman" w:cs="Times New Roman"/>
          <w:szCs w:val="24"/>
        </w:rPr>
        <w:t>φέρνουν</w:t>
      </w:r>
      <w:r w:rsidRPr="004A5D46">
        <w:rPr>
          <w:rFonts w:eastAsia="Times New Roman" w:cs="Times New Roman"/>
          <w:szCs w:val="24"/>
        </w:rPr>
        <w:t xml:space="preserve"> και τον διάλογο</w:t>
      </w:r>
      <w:r>
        <w:rPr>
          <w:rFonts w:eastAsia="Times New Roman" w:cs="Times New Roman"/>
          <w:szCs w:val="24"/>
        </w:rPr>
        <w:t>, τη</w:t>
      </w:r>
      <w:r w:rsidRPr="004A5D46">
        <w:rPr>
          <w:rFonts w:eastAsia="Times New Roman" w:cs="Times New Roman"/>
          <w:szCs w:val="24"/>
        </w:rPr>
        <w:t xml:space="preserve"> διαβούλευση στο</w:t>
      </w:r>
      <w:r>
        <w:rPr>
          <w:rFonts w:eastAsia="Times New Roman" w:cs="Times New Roman"/>
          <w:szCs w:val="24"/>
        </w:rPr>
        <w:t>ν λαό.</w:t>
      </w:r>
    </w:p>
    <w:p w14:paraId="0A5DE13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Μας λένε βέβαια</w:t>
      </w:r>
      <w:r w:rsidRPr="004A5D46">
        <w:rPr>
          <w:rFonts w:eastAsia="Times New Roman" w:cs="Times New Roman"/>
          <w:szCs w:val="24"/>
        </w:rPr>
        <w:t xml:space="preserve"> ότι αυτά πηγαίν</w:t>
      </w:r>
      <w:r>
        <w:rPr>
          <w:rFonts w:eastAsia="Times New Roman" w:cs="Times New Roman"/>
          <w:szCs w:val="24"/>
        </w:rPr>
        <w:t>ουν εναντία στις αρχές της δ</w:t>
      </w:r>
      <w:r w:rsidRPr="004A5D46">
        <w:rPr>
          <w:rFonts w:eastAsia="Times New Roman" w:cs="Times New Roman"/>
          <w:szCs w:val="24"/>
        </w:rPr>
        <w:t xml:space="preserve">ημοκρατίας και του </w:t>
      </w:r>
      <w:r>
        <w:rPr>
          <w:rFonts w:eastAsia="Times New Roman" w:cs="Times New Roman"/>
          <w:szCs w:val="24"/>
        </w:rPr>
        <w:t xml:space="preserve">Συντάγματος, </w:t>
      </w:r>
      <w:r w:rsidRPr="004A5D46">
        <w:rPr>
          <w:rFonts w:eastAsia="Times New Roman" w:cs="Times New Roman"/>
          <w:szCs w:val="24"/>
        </w:rPr>
        <w:t xml:space="preserve">αλλά </w:t>
      </w:r>
      <w:r>
        <w:rPr>
          <w:rFonts w:eastAsia="Times New Roman" w:cs="Times New Roman"/>
          <w:szCs w:val="24"/>
        </w:rPr>
        <w:t>Σύνταγμα ως</w:t>
      </w:r>
      <w:r w:rsidRPr="004A5D46">
        <w:rPr>
          <w:rFonts w:eastAsia="Times New Roman" w:cs="Times New Roman"/>
          <w:szCs w:val="24"/>
        </w:rPr>
        <w:t xml:space="preserve"> δίκ</w:t>
      </w:r>
      <w:r>
        <w:rPr>
          <w:rFonts w:eastAsia="Times New Roman" w:cs="Times New Roman"/>
          <w:szCs w:val="24"/>
        </w:rPr>
        <w:t>α</w:t>
      </w:r>
      <w:r w:rsidRPr="004A5D46">
        <w:rPr>
          <w:rFonts w:eastAsia="Times New Roman" w:cs="Times New Roman"/>
          <w:szCs w:val="24"/>
        </w:rPr>
        <w:t>ιο που εκπορεύεται από την πολιτική εξουσία και ταυτόχρονα την περιορίζει</w:t>
      </w:r>
      <w:r>
        <w:rPr>
          <w:rFonts w:eastAsia="Times New Roman" w:cs="Times New Roman"/>
          <w:szCs w:val="24"/>
        </w:rPr>
        <w:t>,</w:t>
      </w:r>
      <w:r w:rsidRPr="004A5D46">
        <w:rPr>
          <w:rFonts w:eastAsia="Times New Roman" w:cs="Times New Roman"/>
          <w:szCs w:val="24"/>
        </w:rPr>
        <w:t xml:space="preserve"> ρυθμίζει την πολιτική εξουσία</w:t>
      </w:r>
      <w:r>
        <w:rPr>
          <w:rFonts w:eastAsia="Times New Roman" w:cs="Times New Roman"/>
          <w:szCs w:val="24"/>
        </w:rPr>
        <w:t>,</w:t>
      </w:r>
      <w:r w:rsidRPr="004A5D46">
        <w:rPr>
          <w:rFonts w:eastAsia="Times New Roman" w:cs="Times New Roman"/>
          <w:szCs w:val="24"/>
        </w:rPr>
        <w:t xml:space="preserve"> πρέπει λογικά να προέρχεται από μία ανώτερη δύναμη</w:t>
      </w:r>
      <w:r>
        <w:rPr>
          <w:rFonts w:eastAsia="Times New Roman" w:cs="Times New Roman"/>
          <w:szCs w:val="24"/>
        </w:rPr>
        <w:t>.</w:t>
      </w:r>
      <w:r w:rsidRPr="004A5D46">
        <w:rPr>
          <w:rFonts w:eastAsia="Times New Roman" w:cs="Times New Roman"/>
          <w:szCs w:val="24"/>
        </w:rPr>
        <w:t xml:space="preserve"> Ιστορικά </w:t>
      </w:r>
      <w:r>
        <w:rPr>
          <w:rFonts w:eastAsia="Times New Roman" w:cs="Times New Roman"/>
          <w:szCs w:val="24"/>
        </w:rPr>
        <w:t>όλα τα σημαντικά</w:t>
      </w:r>
      <w:r w:rsidRPr="004A5D46">
        <w:rPr>
          <w:rFonts w:eastAsia="Times New Roman" w:cs="Times New Roman"/>
          <w:szCs w:val="24"/>
        </w:rPr>
        <w:t xml:space="preserve"> συντάγματα</w:t>
      </w:r>
      <w:r>
        <w:rPr>
          <w:rFonts w:eastAsia="Times New Roman" w:cs="Times New Roman"/>
          <w:szCs w:val="24"/>
        </w:rPr>
        <w:t>,</w:t>
      </w:r>
      <w:r w:rsidRPr="004A5D46">
        <w:rPr>
          <w:rFonts w:eastAsia="Times New Roman" w:cs="Times New Roman"/>
          <w:szCs w:val="24"/>
        </w:rPr>
        <w:t xml:space="preserve"> αυτό που </w:t>
      </w:r>
      <w:r>
        <w:rPr>
          <w:rFonts w:eastAsia="Times New Roman" w:cs="Times New Roman"/>
          <w:szCs w:val="24"/>
        </w:rPr>
        <w:t>λέμε</w:t>
      </w:r>
      <w:r w:rsidRPr="004A5D46">
        <w:rPr>
          <w:rFonts w:eastAsia="Times New Roman" w:cs="Times New Roman"/>
          <w:szCs w:val="24"/>
        </w:rPr>
        <w:t xml:space="preserve"> </w:t>
      </w:r>
      <w:r>
        <w:rPr>
          <w:rFonts w:eastAsia="Times New Roman" w:cs="Times New Roman"/>
          <w:szCs w:val="24"/>
        </w:rPr>
        <w:t>«</w:t>
      </w:r>
      <w:r w:rsidRPr="004A5D46">
        <w:rPr>
          <w:rFonts w:eastAsia="Times New Roman" w:cs="Times New Roman"/>
          <w:szCs w:val="24"/>
        </w:rPr>
        <w:t>συντεταγμένη εξουσία</w:t>
      </w:r>
      <w:r>
        <w:rPr>
          <w:rFonts w:eastAsia="Times New Roman" w:cs="Times New Roman"/>
          <w:szCs w:val="24"/>
        </w:rPr>
        <w:t>»,</w:t>
      </w:r>
      <w:r w:rsidRPr="004A5D46">
        <w:rPr>
          <w:rFonts w:eastAsia="Times New Roman" w:cs="Times New Roman"/>
          <w:szCs w:val="24"/>
        </w:rPr>
        <w:t xml:space="preserve"> ε</w:t>
      </w:r>
      <w:r w:rsidRPr="004A5D46">
        <w:rPr>
          <w:rFonts w:eastAsia="Times New Roman" w:cs="Times New Roman"/>
          <w:szCs w:val="24"/>
        </w:rPr>
        <w:t>ίναι αποτελέσματα επανάστασης</w:t>
      </w:r>
      <w:r>
        <w:rPr>
          <w:rFonts w:eastAsia="Times New Roman" w:cs="Times New Roman"/>
          <w:szCs w:val="24"/>
        </w:rPr>
        <w:t>,</w:t>
      </w:r>
      <w:r w:rsidRPr="004A5D46">
        <w:rPr>
          <w:rFonts w:eastAsia="Times New Roman" w:cs="Times New Roman"/>
          <w:szCs w:val="24"/>
        </w:rPr>
        <w:t xml:space="preserve"> απελευθέρωσης</w:t>
      </w:r>
      <w:r>
        <w:rPr>
          <w:rFonts w:eastAsia="Times New Roman" w:cs="Times New Roman"/>
          <w:szCs w:val="24"/>
        </w:rPr>
        <w:t xml:space="preserve">, ανατροπής δικτατοριών. </w:t>
      </w:r>
      <w:r w:rsidRPr="004A5D46">
        <w:rPr>
          <w:rFonts w:eastAsia="Times New Roman" w:cs="Times New Roman"/>
          <w:szCs w:val="24"/>
        </w:rPr>
        <w:t xml:space="preserve">Ήταν </w:t>
      </w:r>
      <w:r>
        <w:rPr>
          <w:rFonts w:eastAsia="Times New Roman" w:cs="Times New Roman"/>
          <w:szCs w:val="24"/>
        </w:rPr>
        <w:t>η</w:t>
      </w:r>
      <w:r w:rsidRPr="004A5D46">
        <w:rPr>
          <w:rFonts w:eastAsia="Times New Roman" w:cs="Times New Roman"/>
          <w:szCs w:val="24"/>
        </w:rPr>
        <w:t xml:space="preserve"> έκφρασ</w:t>
      </w:r>
      <w:r>
        <w:rPr>
          <w:rFonts w:eastAsia="Times New Roman" w:cs="Times New Roman"/>
          <w:szCs w:val="24"/>
        </w:rPr>
        <w:t>η,</w:t>
      </w:r>
      <w:r w:rsidRPr="004A5D46">
        <w:rPr>
          <w:rFonts w:eastAsia="Times New Roman" w:cs="Times New Roman"/>
          <w:szCs w:val="24"/>
        </w:rPr>
        <w:t xml:space="preserve"> αυτό που ονόμασε ο </w:t>
      </w:r>
      <w:r>
        <w:rPr>
          <w:rFonts w:eastAsia="Times New Roman" w:cs="Times New Roman"/>
          <w:szCs w:val="24"/>
        </w:rPr>
        <w:t>Αβάς Σεγιές, «</w:t>
      </w:r>
      <w:r w:rsidRPr="004A5D46">
        <w:rPr>
          <w:rFonts w:eastAsia="Times New Roman" w:cs="Times New Roman"/>
          <w:szCs w:val="24"/>
        </w:rPr>
        <w:t>συντακτική εξουσία</w:t>
      </w:r>
      <w:r>
        <w:rPr>
          <w:rFonts w:eastAsia="Times New Roman" w:cs="Times New Roman"/>
          <w:szCs w:val="24"/>
        </w:rPr>
        <w:t>».</w:t>
      </w:r>
      <w:r w:rsidRPr="004A5D46">
        <w:rPr>
          <w:rFonts w:eastAsia="Times New Roman" w:cs="Times New Roman"/>
          <w:szCs w:val="24"/>
        </w:rPr>
        <w:t xml:space="preserve"> </w:t>
      </w:r>
      <w:r>
        <w:rPr>
          <w:rFonts w:eastAsia="Times New Roman" w:cs="Times New Roman"/>
          <w:szCs w:val="24"/>
        </w:rPr>
        <w:t xml:space="preserve">Κι αυτή η συντακτική εξουσία παραμένει ενεργή. </w:t>
      </w:r>
      <w:r w:rsidRPr="004A5D46">
        <w:rPr>
          <w:rFonts w:eastAsia="Times New Roman" w:cs="Times New Roman"/>
          <w:szCs w:val="24"/>
        </w:rPr>
        <w:t xml:space="preserve">Είναι το υπόστρωμα που υποστηρίζει το Σύνταγμα </w:t>
      </w:r>
      <w:r>
        <w:rPr>
          <w:rFonts w:eastAsia="Times New Roman" w:cs="Times New Roman"/>
          <w:szCs w:val="24"/>
        </w:rPr>
        <w:t>και είναι μι</w:t>
      </w:r>
      <w:r w:rsidRPr="004A5D46">
        <w:rPr>
          <w:rFonts w:eastAsia="Times New Roman" w:cs="Times New Roman"/>
          <w:szCs w:val="24"/>
        </w:rPr>
        <w:t>α συνεχής π</w:t>
      </w:r>
      <w:r w:rsidRPr="004A5D46">
        <w:rPr>
          <w:rFonts w:eastAsia="Times New Roman" w:cs="Times New Roman"/>
          <w:szCs w:val="24"/>
        </w:rPr>
        <w:t>αρουσία του λαού στην άσκηση της εξουσίας</w:t>
      </w:r>
      <w:r>
        <w:rPr>
          <w:rFonts w:eastAsia="Times New Roman" w:cs="Times New Roman"/>
          <w:szCs w:val="24"/>
        </w:rPr>
        <w:t>.</w:t>
      </w:r>
      <w:r w:rsidRPr="004A5D46">
        <w:rPr>
          <w:rFonts w:eastAsia="Times New Roman" w:cs="Times New Roman"/>
          <w:szCs w:val="24"/>
        </w:rPr>
        <w:t xml:space="preserve"> Οι </w:t>
      </w:r>
      <w:r>
        <w:rPr>
          <w:rFonts w:eastAsia="Times New Roman" w:cs="Times New Roman"/>
          <w:szCs w:val="24"/>
        </w:rPr>
        <w:t>προτάσεις μας, ε</w:t>
      </w:r>
      <w:r w:rsidRPr="004A5D46">
        <w:rPr>
          <w:rFonts w:eastAsia="Times New Roman" w:cs="Times New Roman"/>
          <w:szCs w:val="24"/>
        </w:rPr>
        <w:t>πομένως</w:t>
      </w:r>
      <w:r>
        <w:rPr>
          <w:rFonts w:eastAsia="Times New Roman" w:cs="Times New Roman"/>
          <w:szCs w:val="24"/>
        </w:rPr>
        <w:t>, αποτελούν την αρχή μιας πορείας</w:t>
      </w:r>
      <w:r w:rsidRPr="004A5D46">
        <w:rPr>
          <w:rFonts w:eastAsia="Times New Roman" w:cs="Times New Roman"/>
          <w:szCs w:val="24"/>
        </w:rPr>
        <w:t xml:space="preserve"> επανασύνδεσης της δημοκρατίας με τον </w:t>
      </w:r>
      <w:r>
        <w:rPr>
          <w:rFonts w:eastAsia="Times New Roman" w:cs="Times New Roman"/>
          <w:szCs w:val="24"/>
        </w:rPr>
        <w:t>δ</w:t>
      </w:r>
      <w:r w:rsidRPr="004A5D46">
        <w:rPr>
          <w:rFonts w:eastAsia="Times New Roman" w:cs="Times New Roman"/>
          <w:szCs w:val="24"/>
        </w:rPr>
        <w:t>ήμο</w:t>
      </w:r>
      <w:r>
        <w:rPr>
          <w:rFonts w:eastAsia="Times New Roman" w:cs="Times New Roman"/>
          <w:szCs w:val="24"/>
        </w:rPr>
        <w:t xml:space="preserve">. </w:t>
      </w:r>
    </w:p>
    <w:p w14:paraId="0A5DE13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Στην καρδιά του προγράμματός μας είναι βέβαια και η </w:t>
      </w:r>
      <w:r w:rsidRPr="004A5D46">
        <w:rPr>
          <w:rFonts w:eastAsia="Times New Roman" w:cs="Times New Roman"/>
          <w:szCs w:val="24"/>
        </w:rPr>
        <w:t>επανεκκίνηση του κοινωνικού κράτους</w:t>
      </w:r>
      <w:r>
        <w:rPr>
          <w:rFonts w:eastAsia="Times New Roman" w:cs="Times New Roman"/>
          <w:szCs w:val="24"/>
        </w:rPr>
        <w:t xml:space="preserve">. Δεν θα πω πολλά γι’ </w:t>
      </w:r>
      <w:r>
        <w:rPr>
          <w:rFonts w:eastAsia="Times New Roman" w:cs="Times New Roman"/>
          <w:szCs w:val="24"/>
        </w:rPr>
        <w:t>αυτό,</w:t>
      </w:r>
      <w:r w:rsidRPr="004A5D46">
        <w:rPr>
          <w:rFonts w:eastAsia="Times New Roman" w:cs="Times New Roman"/>
          <w:szCs w:val="24"/>
        </w:rPr>
        <w:t xml:space="preserve"> </w:t>
      </w:r>
      <w:r>
        <w:rPr>
          <w:rFonts w:eastAsia="Times New Roman" w:cs="Times New Roman"/>
          <w:szCs w:val="24"/>
        </w:rPr>
        <w:t>αλλά για μας τ</w:t>
      </w:r>
      <w:r w:rsidRPr="004A5D46">
        <w:rPr>
          <w:rFonts w:eastAsia="Times New Roman" w:cs="Times New Roman"/>
          <w:szCs w:val="24"/>
        </w:rPr>
        <w:t xml:space="preserve">ο κοινωνικό κράτος </w:t>
      </w:r>
      <w:r>
        <w:rPr>
          <w:rFonts w:eastAsia="Times New Roman" w:cs="Times New Roman"/>
          <w:szCs w:val="24"/>
        </w:rPr>
        <w:t>δεν είναι</w:t>
      </w:r>
      <w:r w:rsidRPr="004A5D46">
        <w:rPr>
          <w:rFonts w:eastAsia="Times New Roman" w:cs="Times New Roman"/>
          <w:szCs w:val="24"/>
        </w:rPr>
        <w:t xml:space="preserve"> ορισμένα δευτερεύοντα και </w:t>
      </w:r>
      <w:r>
        <w:rPr>
          <w:rFonts w:eastAsia="Times New Roman" w:cs="Times New Roman"/>
          <w:szCs w:val="24"/>
        </w:rPr>
        <w:t>παρακατιανά</w:t>
      </w:r>
      <w:r w:rsidRPr="004A5D46">
        <w:rPr>
          <w:rFonts w:eastAsia="Times New Roman" w:cs="Times New Roman"/>
          <w:szCs w:val="24"/>
        </w:rPr>
        <w:t xml:space="preserve"> μέτρα</w:t>
      </w:r>
      <w:r>
        <w:rPr>
          <w:rFonts w:eastAsia="Times New Roman" w:cs="Times New Roman"/>
          <w:szCs w:val="24"/>
        </w:rPr>
        <w:t>,</w:t>
      </w:r>
      <w:r w:rsidRPr="004A5D46">
        <w:rPr>
          <w:rFonts w:eastAsia="Times New Roman" w:cs="Times New Roman"/>
          <w:szCs w:val="24"/>
        </w:rPr>
        <w:t xml:space="preserve"> ένα δίχτυ ασφαλείας για τους φτωχούς συμπολίτες </w:t>
      </w:r>
      <w:r>
        <w:rPr>
          <w:rFonts w:eastAsia="Times New Roman" w:cs="Times New Roman"/>
          <w:szCs w:val="24"/>
        </w:rPr>
        <w:t>μας, αλλά αποσκοπεί</w:t>
      </w:r>
      <w:r w:rsidRPr="004A5D46">
        <w:rPr>
          <w:rFonts w:eastAsia="Times New Roman" w:cs="Times New Roman"/>
          <w:szCs w:val="24"/>
        </w:rPr>
        <w:t xml:space="preserve"> </w:t>
      </w:r>
      <w:r>
        <w:rPr>
          <w:rFonts w:eastAsia="Times New Roman" w:cs="Times New Roman"/>
          <w:szCs w:val="24"/>
        </w:rPr>
        <w:t>στον</w:t>
      </w:r>
      <w:r w:rsidRPr="004A5D46">
        <w:rPr>
          <w:rFonts w:eastAsia="Times New Roman" w:cs="Times New Roman"/>
          <w:szCs w:val="24"/>
        </w:rPr>
        <w:t xml:space="preserve"> μετασχηματισμό των κοινωνικών ανισοτήτων</w:t>
      </w:r>
      <w:r>
        <w:rPr>
          <w:rFonts w:eastAsia="Times New Roman" w:cs="Times New Roman"/>
          <w:szCs w:val="24"/>
        </w:rPr>
        <w:t>.</w:t>
      </w:r>
      <w:r w:rsidRPr="004A5D46">
        <w:rPr>
          <w:rFonts w:eastAsia="Times New Roman" w:cs="Times New Roman"/>
          <w:szCs w:val="24"/>
        </w:rPr>
        <w:t xml:space="preserve"> </w:t>
      </w:r>
    </w:p>
    <w:p w14:paraId="0A5DE13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w:t>
      </w:r>
      <w:r w:rsidRPr="004A5D46">
        <w:rPr>
          <w:rFonts w:eastAsia="Times New Roman" w:cs="Times New Roman"/>
          <w:szCs w:val="24"/>
        </w:rPr>
        <w:t>ι εδώ θα ήθελα να κάνω μία τελευταία παρατήρη</w:t>
      </w:r>
      <w:r w:rsidRPr="004A5D46">
        <w:rPr>
          <w:rFonts w:eastAsia="Times New Roman" w:cs="Times New Roman"/>
          <w:szCs w:val="24"/>
        </w:rPr>
        <w:t>ση σε σχέση με το άρθρο 5</w:t>
      </w:r>
      <w:r>
        <w:rPr>
          <w:rFonts w:eastAsia="Times New Roman" w:cs="Times New Roman"/>
          <w:szCs w:val="24"/>
        </w:rPr>
        <w:t xml:space="preserve">, όπου </w:t>
      </w:r>
      <w:r w:rsidRPr="004A5D46">
        <w:rPr>
          <w:rFonts w:eastAsia="Times New Roman" w:cs="Times New Roman"/>
          <w:szCs w:val="24"/>
        </w:rPr>
        <w:t xml:space="preserve">προτείνουμε να απαγορευτούν </w:t>
      </w:r>
      <w:r>
        <w:rPr>
          <w:rFonts w:eastAsia="Times New Roman" w:cs="Times New Roman"/>
          <w:szCs w:val="24"/>
        </w:rPr>
        <w:t xml:space="preserve">οι </w:t>
      </w:r>
      <w:r w:rsidRPr="004A5D46">
        <w:rPr>
          <w:rFonts w:eastAsia="Times New Roman" w:cs="Times New Roman"/>
          <w:szCs w:val="24"/>
        </w:rPr>
        <w:t>διακρίσεις με βάση το φύλο</w:t>
      </w:r>
      <w:r>
        <w:rPr>
          <w:rFonts w:eastAsia="Times New Roman" w:cs="Times New Roman"/>
          <w:szCs w:val="24"/>
        </w:rPr>
        <w:t>,</w:t>
      </w:r>
      <w:r w:rsidRPr="004A5D46">
        <w:rPr>
          <w:rFonts w:eastAsia="Times New Roman" w:cs="Times New Roman"/>
          <w:szCs w:val="24"/>
        </w:rPr>
        <w:t xml:space="preserve"> το</w:t>
      </w:r>
      <w:r>
        <w:rPr>
          <w:rFonts w:eastAsia="Times New Roman" w:cs="Times New Roman"/>
          <w:szCs w:val="24"/>
        </w:rPr>
        <w:t>ν</w:t>
      </w:r>
      <w:r w:rsidRPr="004A5D46">
        <w:rPr>
          <w:rFonts w:eastAsia="Times New Roman" w:cs="Times New Roman"/>
          <w:szCs w:val="24"/>
        </w:rPr>
        <w:t xml:space="preserve"> σεξουαλικό προσανατολισμό και την ταυτότητα του φύλου</w:t>
      </w:r>
      <w:r>
        <w:rPr>
          <w:rFonts w:eastAsia="Times New Roman" w:cs="Times New Roman"/>
          <w:szCs w:val="24"/>
        </w:rPr>
        <w:t>.</w:t>
      </w:r>
      <w:r w:rsidRPr="004A5D46">
        <w:rPr>
          <w:rFonts w:eastAsia="Times New Roman" w:cs="Times New Roman"/>
          <w:szCs w:val="24"/>
        </w:rPr>
        <w:t xml:space="preserve"> Αυτή η πρόταση δεν γίνεται αποδεκτή από τη Νέα Δημοκρατία</w:t>
      </w:r>
      <w:r>
        <w:rPr>
          <w:rFonts w:eastAsia="Times New Roman" w:cs="Times New Roman"/>
          <w:szCs w:val="24"/>
        </w:rPr>
        <w:t>.</w:t>
      </w:r>
      <w:r w:rsidRPr="004A5D46">
        <w:rPr>
          <w:rFonts w:eastAsia="Times New Roman" w:cs="Times New Roman"/>
          <w:szCs w:val="24"/>
        </w:rPr>
        <w:t xml:space="preserve"> Αλλά τι σημαίνει αυτή η απόρριψη</w:t>
      </w:r>
      <w:r>
        <w:rPr>
          <w:rFonts w:eastAsia="Times New Roman" w:cs="Times New Roman"/>
          <w:szCs w:val="24"/>
        </w:rPr>
        <w:t>, η</w:t>
      </w:r>
      <w:r w:rsidRPr="004A5D46">
        <w:rPr>
          <w:rFonts w:eastAsia="Times New Roman" w:cs="Times New Roman"/>
          <w:szCs w:val="24"/>
        </w:rPr>
        <w:t xml:space="preserve"> </w:t>
      </w:r>
      <w:r>
        <w:rPr>
          <w:rFonts w:eastAsia="Times New Roman" w:cs="Times New Roman"/>
          <w:szCs w:val="24"/>
        </w:rPr>
        <w:t>απόρριψη</w:t>
      </w:r>
      <w:r w:rsidRPr="004A5D46">
        <w:rPr>
          <w:rFonts w:eastAsia="Times New Roman" w:cs="Times New Roman"/>
          <w:szCs w:val="24"/>
        </w:rPr>
        <w:t xml:space="preserve"> μιας φιλελεύθερης αλλαγής</w:t>
      </w:r>
      <w:r>
        <w:rPr>
          <w:rFonts w:eastAsia="Times New Roman" w:cs="Times New Roman"/>
          <w:szCs w:val="24"/>
        </w:rPr>
        <w:t>;</w:t>
      </w:r>
    </w:p>
    <w:p w14:paraId="0A5DE133"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φαίνεται ότι</w:t>
      </w:r>
      <w:r w:rsidRPr="004876F6">
        <w:rPr>
          <w:rFonts w:eastAsia="Times New Roman"/>
          <w:color w:val="222222"/>
          <w:szCs w:val="24"/>
          <w:shd w:val="clear" w:color="auto" w:fill="FFFFFF"/>
        </w:rPr>
        <w:t xml:space="preserve"> </w:t>
      </w:r>
      <w:r>
        <w:rPr>
          <w:rFonts w:eastAsia="Times New Roman"/>
          <w:color w:val="222222"/>
          <w:szCs w:val="24"/>
          <w:shd w:val="clear" w:color="auto" w:fill="FFFFFF"/>
        </w:rPr>
        <w:t>πέρα από νεοφιλελεύθερη η Νέα Δημοκρατία, ορισμένα κομμάτια της, προχωρούν και σε μία αντίθεση στον φιλελευθερισμό. Εμείς προσεκτικά και σταδιακά σκιαγραφούμε την Ελλάδα του 21</w:t>
      </w:r>
      <w:r w:rsidRPr="00E34AC1">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αιώνα. Γίνεται φανερή νομίζω η α</w:t>
      </w:r>
      <w:r>
        <w:rPr>
          <w:rFonts w:eastAsia="Times New Roman"/>
          <w:color w:val="222222"/>
          <w:szCs w:val="24"/>
          <w:shd w:val="clear" w:color="auto" w:fill="FFFFFF"/>
        </w:rPr>
        <w:t>ντιπαράθεση της προοδευτικής και της συντηρητικής αντίληψης. Επάνω σε αυτήν την αντιπαράθεση θα δοθεί η μάχη για την Ελλάδα του 21</w:t>
      </w:r>
      <w:r w:rsidRPr="000F767E">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αιώνα. Πιστεύω ότι η πρόοδος θα νικήσει.</w:t>
      </w:r>
    </w:p>
    <w:p w14:paraId="0A5DE134"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0A5DE135" w14:textId="77777777" w:rsidR="00415E13" w:rsidRDefault="00E650A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A5DE136" w14:textId="77777777" w:rsidR="00415E13" w:rsidRDefault="00E650A0">
      <w:pPr>
        <w:spacing w:line="600" w:lineRule="auto"/>
        <w:ind w:firstLine="720"/>
        <w:jc w:val="both"/>
        <w:rPr>
          <w:rFonts w:eastAsia="Times New Roman"/>
          <w:color w:val="222222"/>
          <w:szCs w:val="24"/>
          <w:shd w:val="clear" w:color="auto" w:fill="FFFFFF"/>
        </w:rPr>
      </w:pPr>
      <w:r w:rsidRPr="000F767E">
        <w:rPr>
          <w:rFonts w:eastAsia="Times New Roman"/>
          <w:b/>
          <w:color w:val="222222"/>
          <w:szCs w:val="24"/>
          <w:shd w:val="clear" w:color="auto" w:fill="FFFFFF"/>
        </w:rPr>
        <w:t>ΠΡΟΕΔΡΕΥΩΝ (Νικήτας Κακ</w:t>
      </w:r>
      <w:r w:rsidRPr="000F767E">
        <w:rPr>
          <w:rFonts w:eastAsia="Times New Roman"/>
          <w:b/>
          <w:color w:val="222222"/>
          <w:szCs w:val="24"/>
          <w:shd w:val="clear" w:color="auto" w:fill="FFFFFF"/>
        </w:rPr>
        <w:t>λαμάνης):</w:t>
      </w:r>
      <w:r>
        <w:rPr>
          <w:rFonts w:eastAsia="Times New Roman"/>
          <w:color w:val="222222"/>
          <w:szCs w:val="24"/>
          <w:shd w:val="clear" w:color="auto" w:fill="FFFFFF"/>
        </w:rPr>
        <w:t xml:space="preserve"> Ευχαριστούμε.</w:t>
      </w:r>
    </w:p>
    <w:p w14:paraId="0A5DE137"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Μάκης Βορίδης, Βουλευτής της Νέας Δημοκρατίας.</w:t>
      </w:r>
    </w:p>
    <w:p w14:paraId="0A5DE138" w14:textId="77777777" w:rsidR="00415E13" w:rsidRDefault="00E650A0">
      <w:pPr>
        <w:spacing w:line="600" w:lineRule="auto"/>
        <w:ind w:firstLine="720"/>
        <w:jc w:val="both"/>
        <w:rPr>
          <w:rFonts w:eastAsia="Times New Roman"/>
          <w:color w:val="222222"/>
          <w:szCs w:val="24"/>
          <w:shd w:val="clear" w:color="auto" w:fill="FFFFFF"/>
        </w:rPr>
      </w:pPr>
      <w:r w:rsidRPr="000F767E">
        <w:rPr>
          <w:rFonts w:eastAsia="Times New Roman"/>
          <w:b/>
          <w:color w:val="222222"/>
          <w:szCs w:val="24"/>
          <w:shd w:val="clear" w:color="auto" w:fill="FFFFFF"/>
        </w:rPr>
        <w:lastRenderedPageBreak/>
        <w:t>ΜΑΥΡΟΥΔΗΣ ΒΟΡΙΔΗΣ:</w:t>
      </w:r>
      <w:r>
        <w:rPr>
          <w:rFonts w:eastAsia="Times New Roman"/>
          <w:color w:val="222222"/>
          <w:szCs w:val="24"/>
          <w:shd w:val="clear" w:color="auto" w:fill="FFFFFF"/>
        </w:rPr>
        <w:t xml:space="preserve"> Ευχαριστώ, κύριε Πρόεδρε.</w:t>
      </w:r>
    </w:p>
    <w:p w14:paraId="0A5DE139"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Ενδεχομένως θα χρειαστώ λίγο την ανοχή σας, όπως κάνατε και με τους προηγούμενους, όχι κάτι ιδιαίτερο</w:t>
      </w:r>
      <w:r w:rsidRPr="00C30889">
        <w:rPr>
          <w:rFonts w:eastAsia="Times New Roman"/>
          <w:color w:val="222222"/>
          <w:szCs w:val="24"/>
          <w:shd w:val="clear" w:color="auto" w:fill="FFFFFF"/>
        </w:rPr>
        <w:t xml:space="preserve"> </w:t>
      </w:r>
      <w:r>
        <w:rPr>
          <w:rFonts w:eastAsia="Times New Roman"/>
          <w:color w:val="222222"/>
          <w:szCs w:val="24"/>
          <w:shd w:val="clear" w:color="auto" w:fill="FFFFFF"/>
        </w:rPr>
        <w:t>δηλαδή.</w:t>
      </w:r>
    </w:p>
    <w:p w14:paraId="0A5DE13A"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Κύριε Βορίδη, ανοχή δείχνουμε μόνο για ειδικούς λόγους, διαφορετικά είναι μισό λεπτό μάξιμουμ, για να μιλήσουν και οι ενενήντα πέντε Βουλευτές.</w:t>
      </w:r>
    </w:p>
    <w:p w14:paraId="0A5DE13B"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Βορίδη. Μηδενίζω τον χρόνο, γιατί «φάγαμε» ήδη είκοσι δευτερόλεπτ</w:t>
      </w:r>
      <w:r>
        <w:rPr>
          <w:rFonts w:eastAsia="Times New Roman"/>
          <w:color w:val="222222"/>
          <w:szCs w:val="24"/>
          <w:shd w:val="clear" w:color="auto" w:fill="FFFFFF"/>
        </w:rPr>
        <w:t>α.</w:t>
      </w:r>
    </w:p>
    <w:p w14:paraId="0A5DE13C"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ΜΑΥΡΟΥΔΗΣ ΒΟΡΙΔΗΣ:</w:t>
      </w:r>
      <w:r>
        <w:rPr>
          <w:rFonts w:eastAsia="Times New Roman"/>
          <w:color w:val="222222"/>
          <w:szCs w:val="24"/>
          <w:shd w:val="clear" w:color="auto" w:fill="FFFFFF"/>
        </w:rPr>
        <w:t xml:space="preserve"> Ωραία, κύριε Πρόεδρε.</w:t>
      </w:r>
    </w:p>
    <w:p w14:paraId="0A5DE13D"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πρώτο ερώτημα, κυρίες και κύριοι συνάδελφοι, που ανακύπτει είναι ποία η χρεία μίας </w:t>
      </w:r>
      <w:r>
        <w:rPr>
          <w:rFonts w:eastAsia="Times New Roman"/>
          <w:color w:val="222222"/>
          <w:szCs w:val="24"/>
          <w:shd w:val="clear" w:color="auto" w:fill="FFFFFF"/>
        </w:rPr>
        <w:t>Σ</w:t>
      </w:r>
      <w:r>
        <w:rPr>
          <w:rFonts w:eastAsia="Times New Roman"/>
          <w:color w:val="222222"/>
          <w:szCs w:val="24"/>
          <w:shd w:val="clear" w:color="auto" w:fill="FFFFFF"/>
        </w:rPr>
        <w:t xml:space="preserve">υνταγματικής </w:t>
      </w:r>
      <w:r>
        <w:rPr>
          <w:rFonts w:eastAsia="Times New Roman"/>
          <w:color w:val="222222"/>
          <w:szCs w:val="24"/>
          <w:shd w:val="clear" w:color="auto" w:fill="FFFFFF"/>
        </w:rPr>
        <w:t>Α</w:t>
      </w:r>
      <w:r>
        <w:rPr>
          <w:rFonts w:eastAsia="Times New Roman"/>
          <w:color w:val="222222"/>
          <w:szCs w:val="24"/>
          <w:shd w:val="clear" w:color="auto" w:fill="FFFFFF"/>
        </w:rPr>
        <w:t>ναθεώρησης. Θα περίμενε κανένας ότι το βασικό ζήτημα που θα είχε να αντιμετωπίσει το Κοινοβούλιο, αλλά και η π</w:t>
      </w:r>
      <w:r>
        <w:rPr>
          <w:rFonts w:eastAsia="Times New Roman"/>
          <w:color w:val="222222"/>
          <w:szCs w:val="24"/>
          <w:shd w:val="clear" w:color="auto" w:fill="FFFFFF"/>
        </w:rPr>
        <w:t xml:space="preserve">ροτείνουσα κοινοβουλευτική </w:t>
      </w:r>
      <w:r>
        <w:rPr>
          <w:rFonts w:eastAsia="Times New Roman"/>
          <w:color w:val="222222"/>
          <w:szCs w:val="24"/>
          <w:shd w:val="clear" w:color="auto" w:fill="FFFFFF"/>
        </w:rPr>
        <w:t>Π</w:t>
      </w:r>
      <w:r>
        <w:rPr>
          <w:rFonts w:eastAsia="Times New Roman"/>
          <w:color w:val="222222"/>
          <w:szCs w:val="24"/>
          <w:shd w:val="clear" w:color="auto" w:fill="FFFFFF"/>
        </w:rPr>
        <w:t>λειοψηφία, είναι να δει εάν το Σύνταγμα έχει να κάνει με αυτά τα δραματικά γεγονότα που ζήσαμε όλα τα προηγούμενα χρόνια, ουσιαστικά με την οικονομική κατάρρευση της χώρας και την πτώχευσή της. Να αναζητήσει εάν υπήρξαν συνταγμα</w:t>
      </w:r>
      <w:r>
        <w:rPr>
          <w:rFonts w:eastAsia="Times New Roman"/>
          <w:color w:val="222222"/>
          <w:szCs w:val="24"/>
          <w:shd w:val="clear" w:color="auto" w:fill="FFFFFF"/>
        </w:rPr>
        <w:t xml:space="preserve">τικές </w:t>
      </w:r>
      <w:r>
        <w:rPr>
          <w:rFonts w:eastAsia="Times New Roman"/>
          <w:color w:val="222222"/>
          <w:szCs w:val="24"/>
          <w:shd w:val="clear" w:color="auto" w:fill="FFFFFF"/>
        </w:rPr>
        <w:lastRenderedPageBreak/>
        <w:t>διατάξεις οι οποίες επέτρεψαν, διευκόλυναν, επιτάχυναν, οδήγησαν σε αυτήν την κατάρρευση και να κάνει σκέψεις πάνω σε αυτό.</w:t>
      </w:r>
    </w:p>
    <w:p w14:paraId="0A5DE13E"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Άκουσα έναν προλαλήσαντα από τον ΣΥΡΙΖΑ, τον κ. Κυρίτση, ο οποίος είπε ότι ναι, βέβαια, απαντάμε σε αυτό. Είναι ένα από τα σημ</w:t>
      </w:r>
      <w:r>
        <w:rPr>
          <w:rFonts w:eastAsia="Times New Roman"/>
          <w:color w:val="222222"/>
          <w:szCs w:val="24"/>
          <w:shd w:val="clear" w:color="auto" w:fill="FFFFFF"/>
        </w:rPr>
        <w:t>εία της αφετηριακής μας σκέψης για τη συνταγματική αναθεώρηση αυτό και τι κάνουμε για αυτό; Ακούστε τι είπε ο κ. Κυρίτσης: «Θεσπίζουμε…», είναι οι προτάσεις του ΣΥΡΙΖΑ, «..αμεσοδημοκρατικούς θεσμούς, δημοψηφίσματα και αλλάζουμε και τον νόμο περί ευθύνης Υπ</w:t>
      </w:r>
      <w:r>
        <w:rPr>
          <w:rFonts w:eastAsia="Times New Roman"/>
          <w:color w:val="222222"/>
          <w:szCs w:val="24"/>
          <w:shd w:val="clear" w:color="auto" w:fill="FFFFFF"/>
        </w:rPr>
        <w:t xml:space="preserve">ουργών». Δηλαδή στην κρίση -αυτή είναι η ανάλυση που κάνει ο ΣΥΡΙΖΑ ως προς το Σύνταγμα- οδηγηθήκαμε επειδή δεν γινόντουσαν δημοψηφίσματα. Άρα, τώρα που θα γίνονται δεν θα ξαναϋπάρξει κρίση. Αυτό λέει. </w:t>
      </w:r>
    </w:p>
    <w:p w14:paraId="0A5DE13F"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δεύτερον, γιατί δεν ήταν καλός ο νόμος περί ευθύν</w:t>
      </w:r>
      <w:r>
        <w:rPr>
          <w:rFonts w:eastAsia="Times New Roman"/>
          <w:color w:val="222222"/>
          <w:szCs w:val="24"/>
          <w:shd w:val="clear" w:color="auto" w:fill="FFFFFF"/>
        </w:rPr>
        <w:t xml:space="preserve">ης Υπουργών. Παραδείγματος χάριν, ο ΣΥΡΙΖΑ δεν θεωρεί ότι οδηγηθήκαμε σε αυτό γιατί επί σειρά ετών ψηφίζονταν, από αυτά τα Κοινοβούλια και από τις διαφορετικές συνθέσεις του Κοινοβουλίου με όποιες εκδοχές, οι ελλειμματικοί προϋπολογισμοί. Αυτό </w:t>
      </w:r>
      <w:r>
        <w:rPr>
          <w:rFonts w:eastAsia="Times New Roman"/>
          <w:color w:val="222222"/>
          <w:szCs w:val="24"/>
          <w:shd w:val="clear" w:color="auto" w:fill="FFFFFF"/>
        </w:rPr>
        <w:lastRenderedPageBreak/>
        <w:t>δεν έφταιξε.</w:t>
      </w:r>
      <w:r>
        <w:rPr>
          <w:rFonts w:eastAsia="Times New Roman"/>
          <w:color w:val="222222"/>
          <w:szCs w:val="24"/>
          <w:shd w:val="clear" w:color="auto" w:fill="FFFFFF"/>
        </w:rPr>
        <w:t xml:space="preserve"> Το γεγονός ότι υπήρχαν επεκτατικές δημοσιονομικές πολιτικές όλα αυτά τα χρόνια, ανεξαρτήτως των δημόσιων οικονομικών, αυτό δεν απασχολεί. Το γεγονός ότι σε τελευταία ανάλυση, κανένας κανόνας δεν υπήρχε και δεν υπάρχει στο Σύνταγμα που να θέτει τέτοιου είδ</w:t>
      </w:r>
      <w:r>
        <w:rPr>
          <w:rFonts w:eastAsia="Times New Roman"/>
          <w:color w:val="222222"/>
          <w:szCs w:val="24"/>
          <w:shd w:val="clear" w:color="auto" w:fill="FFFFFF"/>
        </w:rPr>
        <w:t>ους περιορισμούς, ούτε απασχολεί ούτε είναι και θέμα.</w:t>
      </w:r>
    </w:p>
    <w:p w14:paraId="0A5DE140"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ο ΣΥΡΙΖΑ κατάλαβε ότι από εδώ και πέρα, κυρίες και κύριοι συνάδελφοι, δεν θα ξαναϋπάρξει κρίση, γιατί θα γίνονται δημοψηφίσματα.</w:t>
      </w:r>
    </w:p>
    <w:p w14:paraId="0A5DE141"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δεύτερο ζήτημα το οποίο υπάρχει για να συζητήσουμε για αυτήν</w:t>
      </w:r>
      <w:r>
        <w:rPr>
          <w:rFonts w:eastAsia="Times New Roman"/>
          <w:color w:val="222222"/>
          <w:szCs w:val="24"/>
          <w:shd w:val="clear" w:color="auto" w:fill="FFFFFF"/>
        </w:rPr>
        <w:t xml:space="preserve"> τη συνταγματική </w:t>
      </w:r>
      <w:r>
        <w:rPr>
          <w:rFonts w:eastAsia="Times New Roman"/>
          <w:color w:val="222222"/>
          <w:szCs w:val="24"/>
          <w:shd w:val="clear" w:color="auto" w:fill="FFFFFF"/>
        </w:rPr>
        <w:t>Α</w:t>
      </w:r>
      <w:r>
        <w:rPr>
          <w:rFonts w:eastAsia="Times New Roman"/>
          <w:color w:val="222222"/>
          <w:szCs w:val="24"/>
          <w:shd w:val="clear" w:color="auto" w:fill="FFFFFF"/>
        </w:rPr>
        <w:t xml:space="preserve">ναθεώρηση είναι ότι με βάση το Σύνταγμα η συνταγματική </w:t>
      </w:r>
      <w:r>
        <w:rPr>
          <w:rFonts w:eastAsia="Times New Roman"/>
          <w:color w:val="222222"/>
          <w:szCs w:val="24"/>
          <w:shd w:val="clear" w:color="auto" w:fill="FFFFFF"/>
        </w:rPr>
        <w:t>Α</w:t>
      </w:r>
      <w:r>
        <w:rPr>
          <w:rFonts w:eastAsia="Times New Roman"/>
          <w:color w:val="222222"/>
          <w:szCs w:val="24"/>
          <w:shd w:val="clear" w:color="auto" w:fill="FFFFFF"/>
        </w:rPr>
        <w:t xml:space="preserve">ναθεώρηση είναι υποχρεωτικά συναινετική διαδικασία κοινοβουλευτικά. </w:t>
      </w:r>
    </w:p>
    <w:p w14:paraId="0A5DE142" w14:textId="77777777" w:rsidR="00415E13" w:rsidRDefault="00E650A0">
      <w:pPr>
        <w:spacing w:line="600" w:lineRule="auto"/>
        <w:ind w:firstLine="720"/>
        <w:jc w:val="both"/>
        <w:rPr>
          <w:rFonts w:eastAsia="Times New Roman"/>
          <w:color w:val="222222"/>
          <w:szCs w:val="24"/>
          <w:shd w:val="clear" w:color="auto" w:fill="FFFFFF"/>
        </w:rPr>
      </w:pPr>
      <w:r w:rsidRPr="004C2E84">
        <w:rPr>
          <w:rFonts w:eastAsia="Times New Roman"/>
          <w:b/>
          <w:color w:val="222222"/>
          <w:szCs w:val="24"/>
          <w:shd w:val="clear" w:color="auto" w:fill="FFFFFF"/>
        </w:rPr>
        <w:t>ΚΩΝΣΤΑΝΤΙΝΟΣ ΔΟΥΖΙΝΑΣ:</w:t>
      </w:r>
      <w:r>
        <w:rPr>
          <w:rFonts w:eastAsia="Times New Roman"/>
          <w:color w:val="222222"/>
          <w:szCs w:val="24"/>
          <w:shd w:val="clear" w:color="auto" w:fill="FFFFFF"/>
        </w:rPr>
        <w:t xml:space="preserve"> Το είπαμε.</w:t>
      </w:r>
    </w:p>
    <w:p w14:paraId="0A5DE143" w14:textId="77777777" w:rsidR="00415E13" w:rsidRDefault="00E650A0">
      <w:pPr>
        <w:spacing w:line="600" w:lineRule="auto"/>
        <w:ind w:firstLine="720"/>
        <w:jc w:val="both"/>
        <w:rPr>
          <w:rFonts w:eastAsia="Times New Roman"/>
          <w:color w:val="222222"/>
          <w:szCs w:val="24"/>
          <w:shd w:val="clear" w:color="auto" w:fill="FFFFFF"/>
        </w:rPr>
      </w:pPr>
      <w:r w:rsidRPr="004C2E84">
        <w:rPr>
          <w:rFonts w:eastAsia="Times New Roman"/>
          <w:b/>
          <w:color w:val="222222"/>
          <w:szCs w:val="24"/>
          <w:shd w:val="clear" w:color="auto" w:fill="FFFFFF"/>
        </w:rPr>
        <w:t>ΜΑΥΡΟΥΔΗΣ ΒΟΡΙΔΗΣ:</w:t>
      </w:r>
      <w:r>
        <w:rPr>
          <w:rFonts w:eastAsia="Times New Roman"/>
          <w:b/>
          <w:color w:val="222222"/>
          <w:szCs w:val="24"/>
          <w:shd w:val="clear" w:color="auto" w:fill="FFFFFF"/>
        </w:rPr>
        <w:t xml:space="preserve"> </w:t>
      </w:r>
      <w:r>
        <w:rPr>
          <w:rFonts w:eastAsia="Times New Roman"/>
          <w:color w:val="222222"/>
          <w:szCs w:val="24"/>
          <w:shd w:val="clear" w:color="auto" w:fill="FFFFFF"/>
        </w:rPr>
        <w:t>Το είπατε μεν, υπό την έννοια ότι αντιλαμβάνομαι, κύριε Δουζ</w:t>
      </w:r>
      <w:r>
        <w:rPr>
          <w:rFonts w:eastAsia="Times New Roman"/>
          <w:color w:val="222222"/>
          <w:szCs w:val="24"/>
          <w:shd w:val="clear" w:color="auto" w:fill="FFFFFF"/>
        </w:rPr>
        <w:t>ίνα, ότι το αντιλαμβάνεστε, πλην, όμως, δεν πράξατε κάτι για αυτό.</w:t>
      </w:r>
    </w:p>
    <w:p w14:paraId="0A5DE144"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Γιατί αυτό προϋποθέτει έναν ουσιαστικό, πραγματικό, βαθύ διάλογο με τις άλλες πολιτικές δυνάμεις όχι μόνο θεσμοποιημένα, αλλά εγώ θα πω και άτυπα, στην προετοιμασία της συνταγματικής </w:t>
      </w:r>
      <w:r>
        <w:rPr>
          <w:rFonts w:eastAsia="Times New Roman"/>
          <w:color w:val="222222"/>
          <w:szCs w:val="24"/>
          <w:shd w:val="clear" w:color="auto" w:fill="FFFFFF"/>
        </w:rPr>
        <w:t>Α</w:t>
      </w:r>
      <w:r>
        <w:rPr>
          <w:rFonts w:eastAsia="Times New Roman"/>
          <w:color w:val="222222"/>
          <w:szCs w:val="24"/>
          <w:shd w:val="clear" w:color="auto" w:fill="FFFFFF"/>
        </w:rPr>
        <w:t>ναθεώ</w:t>
      </w:r>
      <w:r>
        <w:rPr>
          <w:rFonts w:eastAsia="Times New Roman"/>
          <w:color w:val="222222"/>
          <w:szCs w:val="24"/>
          <w:shd w:val="clear" w:color="auto" w:fill="FFFFFF"/>
        </w:rPr>
        <w:t>ρησης για να οικοδομηθούν αυτές τις συναινέσεις. Αυτό, επίσης, θέλει άλλο ύφος, θέλει άλλο ήθος, θέλει μία διαφορετική</w:t>
      </w:r>
      <w:r w:rsidRPr="00B058B8">
        <w:rPr>
          <w:rFonts w:eastAsia="Times New Roman"/>
          <w:color w:val="222222"/>
          <w:szCs w:val="24"/>
          <w:shd w:val="clear" w:color="auto" w:fill="FFFFFF"/>
        </w:rPr>
        <w:t xml:space="preserve"> </w:t>
      </w:r>
      <w:r>
        <w:rPr>
          <w:rFonts w:eastAsia="Times New Roman"/>
          <w:color w:val="222222"/>
          <w:szCs w:val="24"/>
          <w:shd w:val="clear" w:color="auto" w:fill="FFFFFF"/>
        </w:rPr>
        <w:t xml:space="preserve">αντίληψη, αν θες να είσαι αποτελεσματικός στη διαδικασία της συνταγματικής </w:t>
      </w:r>
      <w:r>
        <w:rPr>
          <w:rFonts w:eastAsia="Times New Roman"/>
          <w:color w:val="222222"/>
          <w:szCs w:val="24"/>
          <w:shd w:val="clear" w:color="auto" w:fill="FFFFFF"/>
        </w:rPr>
        <w:t>Α</w:t>
      </w:r>
      <w:r>
        <w:rPr>
          <w:rFonts w:eastAsia="Times New Roman"/>
          <w:color w:val="222222"/>
          <w:szCs w:val="24"/>
          <w:shd w:val="clear" w:color="auto" w:fill="FFFFFF"/>
        </w:rPr>
        <w:t>ναθεώρησης.</w:t>
      </w:r>
    </w:p>
    <w:p w14:paraId="0A5DE145"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ήρθατε, λοιπόν, και φέρατε εδώ; Ποια είναι η ε</w:t>
      </w:r>
      <w:r>
        <w:rPr>
          <w:rFonts w:eastAsia="Times New Roman"/>
          <w:color w:val="222222"/>
          <w:szCs w:val="24"/>
          <w:shd w:val="clear" w:color="auto" w:fill="FFFFFF"/>
        </w:rPr>
        <w:t xml:space="preserve">πιτομή, η κορωνίδα της προτάσεως ΣΥΡΙΖΑ για τη συνταγματική </w:t>
      </w:r>
      <w:r>
        <w:rPr>
          <w:rFonts w:eastAsia="Times New Roman"/>
          <w:color w:val="222222"/>
          <w:szCs w:val="24"/>
          <w:shd w:val="clear" w:color="auto" w:fill="FFFFFF"/>
        </w:rPr>
        <w:t>Α</w:t>
      </w:r>
      <w:r>
        <w:rPr>
          <w:rFonts w:eastAsia="Times New Roman"/>
          <w:color w:val="222222"/>
          <w:szCs w:val="24"/>
          <w:shd w:val="clear" w:color="auto" w:fill="FFFFFF"/>
        </w:rPr>
        <w:t>ναθεώρηση; Δεν λέω τώρα τα διάφορα ήσσονος σημασίας, γιατί είναι ήσσονος σημασίας. Να μείνουμε σε αυτά που είναι εμβληματικά και κεντρικά.</w:t>
      </w:r>
    </w:p>
    <w:p w14:paraId="0A5DE146"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Ποια είναι τα εμβληματικά και κεντρικά σημεία, η ναυαρχί</w:t>
      </w:r>
      <w:r>
        <w:rPr>
          <w:rFonts w:eastAsia="Times New Roman"/>
          <w:color w:val="222222"/>
          <w:szCs w:val="24"/>
          <w:shd w:val="clear" w:color="auto" w:fill="FFFFFF"/>
        </w:rPr>
        <w:t xml:space="preserve">δα της συνταγματικής </w:t>
      </w:r>
      <w:r>
        <w:rPr>
          <w:rFonts w:eastAsia="Times New Roman"/>
          <w:color w:val="222222"/>
          <w:szCs w:val="24"/>
          <w:shd w:val="clear" w:color="auto" w:fill="FFFFFF"/>
        </w:rPr>
        <w:t>Α</w:t>
      </w:r>
      <w:r>
        <w:rPr>
          <w:rFonts w:eastAsia="Times New Roman"/>
          <w:color w:val="222222"/>
          <w:szCs w:val="24"/>
          <w:shd w:val="clear" w:color="auto" w:fill="FFFFFF"/>
        </w:rPr>
        <w:t xml:space="preserve">ναθεώρησης του ΣΥΡΙΖΑ; Η αναθεώρηση των άρθρων 3 και 13, δηλαδή θρησκευτική ουδετερότητα, αναθεώρηση του άρθρου 86, νόμος περί ευθύνης Υπουργών και κολλάμε και δίπλα το άρθρο 62, δηλαδή την ασυλία των Βουλευτών. Αυτά είναι τα </w:t>
      </w:r>
      <w:r>
        <w:rPr>
          <w:rFonts w:eastAsia="Times New Roman"/>
          <w:color w:val="222222"/>
          <w:szCs w:val="24"/>
          <w:shd w:val="clear" w:color="auto" w:fill="FFFFFF"/>
        </w:rPr>
        <w:t>εμβληματικά σας σημεία.</w:t>
      </w:r>
    </w:p>
    <w:p w14:paraId="0A5DE147"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Από όλη την κρίση, από όλο το μεγάλο κομμάτι της οικονομικής κατάρρευσης, που θα έπρεπε κανείς κάτι να τα διδαχθεί, ήρθε ο ΣΥΡΙΖΑ να μας μιλήσει για τη θρησκευτική ουδετερότητα. Να μιλήσουμε, αλλά έχει σημασία να ξέρουμε ότι σε αυτά</w:t>
      </w:r>
      <w:r>
        <w:rPr>
          <w:rFonts w:eastAsia="Times New Roman"/>
          <w:color w:val="222222"/>
          <w:szCs w:val="24"/>
          <w:shd w:val="clear" w:color="auto" w:fill="FFFFFF"/>
        </w:rPr>
        <w:t xml:space="preserve"> τα εμβληματικά σας σημεία και κυρίως στα άρθρα 3 και 13, που είναι για εσάς σύμβολο της </w:t>
      </w:r>
      <w:r>
        <w:rPr>
          <w:rFonts w:eastAsia="Times New Roman"/>
          <w:color w:val="222222"/>
          <w:szCs w:val="24"/>
          <w:shd w:val="clear" w:color="auto" w:fill="FFFFFF"/>
        </w:rPr>
        <w:t>Α</w:t>
      </w:r>
      <w:r>
        <w:rPr>
          <w:rFonts w:eastAsia="Times New Roman"/>
          <w:color w:val="222222"/>
          <w:szCs w:val="24"/>
          <w:shd w:val="clear" w:color="auto" w:fill="FFFFFF"/>
        </w:rPr>
        <w:t>ναθεώρησης, δεν έχετε εξασφαλίσει τη συναίνεση. Η έλλειψη συναινέσεως σημαίνει ότι δεν προχωράει στην επόμενη Βουλή.</w:t>
      </w:r>
    </w:p>
    <w:p w14:paraId="0A5DE148"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Ποια είναι, λοιπόν, η αξία αυτής της </w:t>
      </w:r>
      <w:r>
        <w:rPr>
          <w:rFonts w:eastAsia="Times New Roman"/>
          <w:color w:val="222222"/>
          <w:szCs w:val="24"/>
          <w:shd w:val="clear" w:color="auto" w:fill="FFFFFF"/>
        </w:rPr>
        <w:t>Α</w:t>
      </w:r>
      <w:r>
        <w:rPr>
          <w:rFonts w:eastAsia="Times New Roman"/>
          <w:color w:val="222222"/>
          <w:szCs w:val="24"/>
          <w:shd w:val="clear" w:color="auto" w:fill="FFFFFF"/>
        </w:rPr>
        <w:t>ναθεώρησης;</w:t>
      </w:r>
      <w:r>
        <w:rPr>
          <w:rFonts w:eastAsia="Times New Roman"/>
          <w:color w:val="222222"/>
          <w:szCs w:val="24"/>
          <w:shd w:val="clear" w:color="auto" w:fill="FFFFFF"/>
        </w:rPr>
        <w:t xml:space="preserve"> Σε τι θα συνοψιστεί; Στο άρθρο 86 -και θα πω παρακάτω σε τι ειδικά του άρθρου 86. Ακούστε, όμως, το ιδεολογικό πρόσημο, γιατί αυτό τελικώς μένει ως αποτύπωμα της συνταγματικής </w:t>
      </w:r>
      <w:r>
        <w:rPr>
          <w:rFonts w:eastAsia="Times New Roman"/>
          <w:color w:val="222222"/>
          <w:szCs w:val="24"/>
          <w:shd w:val="clear" w:color="auto" w:fill="FFFFFF"/>
        </w:rPr>
        <w:t>Α</w:t>
      </w:r>
      <w:r>
        <w:rPr>
          <w:rFonts w:eastAsia="Times New Roman"/>
          <w:color w:val="222222"/>
          <w:szCs w:val="24"/>
          <w:shd w:val="clear" w:color="auto" w:fill="FFFFFF"/>
        </w:rPr>
        <w:t>ναθεώρησης, του ΣΥΡΙΖΑ είναι το ζήτημα της θρησκευτικής ουδετερότητας.</w:t>
      </w:r>
    </w:p>
    <w:p w14:paraId="0A5DE149"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Έχω μία</w:t>
      </w:r>
      <w:r>
        <w:rPr>
          <w:rFonts w:eastAsia="Times New Roman"/>
          <w:color w:val="222222"/>
          <w:szCs w:val="24"/>
          <w:shd w:val="clear" w:color="auto" w:fill="FFFFFF"/>
        </w:rPr>
        <w:t xml:space="preserve"> απλή ερώτηση να κάνω: Τι δεν ρυθμίζεται καλά στο Σύνταγμά μας σε σχέση με τα άρθρα 3 και 13; Τι θα θέλατε παραπάνω; Προσέξτε, δεν αποτολμάτε να πείτε ότι θέλετε την πλήρη λαϊκότητα, γιατί κάτι τέτοιο θα έπρεπε να οδηγήσει στην κατάργηση της επικρατούσας θ</w:t>
      </w:r>
      <w:r>
        <w:rPr>
          <w:rFonts w:eastAsia="Times New Roman"/>
          <w:color w:val="222222"/>
          <w:szCs w:val="24"/>
          <w:shd w:val="clear" w:color="auto" w:fill="FFFFFF"/>
        </w:rPr>
        <w:t xml:space="preserve">ρησκείας -δεν το προτείνετε-, </w:t>
      </w:r>
      <w:r>
        <w:rPr>
          <w:rFonts w:eastAsia="Times New Roman"/>
          <w:color w:val="222222"/>
          <w:szCs w:val="24"/>
          <w:shd w:val="clear" w:color="auto" w:fill="FFFFFF"/>
        </w:rPr>
        <w:lastRenderedPageBreak/>
        <w:t>στην κατάργηση του προοιμίου -δεν το προτείνετε- και ενδεχομένως σε μία διαφορετική προσέγγιση της έννοιας της καλλιέργειας της εθνικής και θρησκευτικής συνείδησης του άρθρου 16, αλλά δεν το προτείνετε.</w:t>
      </w:r>
    </w:p>
    <w:p w14:paraId="0A5DE14A"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δεν βάζετε τα μεγά</w:t>
      </w:r>
      <w:r>
        <w:rPr>
          <w:rFonts w:eastAsia="Times New Roman"/>
          <w:color w:val="222222"/>
          <w:szCs w:val="24"/>
          <w:shd w:val="clear" w:color="auto" w:fill="FFFFFF"/>
        </w:rPr>
        <w:t xml:space="preserve">λα, που θα σας οδηγούσαν στην πλήρη λαϊκότητα, μία μορφή της γαλλικής </w:t>
      </w:r>
      <w:r>
        <w:rPr>
          <w:rFonts w:eastAsia="Times New Roman"/>
          <w:color w:val="222222"/>
          <w:szCs w:val="24"/>
          <w:shd w:val="clear" w:color="auto" w:fill="FFFFFF"/>
          <w:lang w:val="en-US"/>
        </w:rPr>
        <w:t>laicite</w:t>
      </w:r>
      <w:r>
        <w:rPr>
          <w:rFonts w:eastAsia="Times New Roman"/>
          <w:color w:val="222222"/>
          <w:szCs w:val="24"/>
          <w:shd w:val="clear" w:color="auto" w:fill="FFFFFF"/>
        </w:rPr>
        <w:t>΄, δεν τα θέτετε όλα αυτά, αλλά λέτε για θρησκευτική ουδετερότητα. Γιατί τώρα; Η αποκάλυψη του κινήτρου για τη θρησκευτική ουδετερότητα και την πρωτοβουλία αυτής της συνταγματικής</w:t>
      </w:r>
      <w:r>
        <w:rPr>
          <w:rFonts w:eastAsia="Times New Roman"/>
          <w:color w:val="222222"/>
          <w:szCs w:val="24"/>
          <w:shd w:val="clear" w:color="auto" w:fill="FFFFFF"/>
        </w:rPr>
        <w:t xml:space="preserve"> αλλαγής βρίσκεται στην περίφημη απόφαση 660/2018 του Συμβουλίου της Επικρατείας.</w:t>
      </w:r>
    </w:p>
    <w:p w14:paraId="0A5DE14B"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ο κ. Φίλης απεπειράθη την αλλαγή του μαθήματος των Θρησκευτικών, προσέφυγαν ενώσεις γονέων και η Εκκλησία εναντίον αυτής της υπουργικής απόφασης, η οποία και ακυρώθηκε. </w:t>
      </w:r>
      <w:r>
        <w:rPr>
          <w:rFonts w:eastAsia="Times New Roman"/>
          <w:color w:val="222222"/>
          <w:szCs w:val="24"/>
          <w:shd w:val="clear" w:color="auto" w:fill="FFFFFF"/>
        </w:rPr>
        <w:t>Ακυρώθηκε, γιατί είπε το Συμβούλιο της Επικρατείας ότι η ανάπτυξη της ελληνικής και όχι άλλης εθνικής συνειδήσεως, όπως και η ανάπτυξη της θρησκευτικής συνειδήσεως, νοείται η ανάπτυξη της ορθοδόξου χριστιανικής συνειδήσεως και όχι άλ</w:t>
      </w:r>
      <w:r>
        <w:rPr>
          <w:rFonts w:eastAsia="Times New Roman"/>
          <w:color w:val="222222"/>
          <w:szCs w:val="24"/>
          <w:shd w:val="clear" w:color="auto" w:fill="FFFFFF"/>
        </w:rPr>
        <w:lastRenderedPageBreak/>
        <w:t>λης. «Και γι’ αυτόν τον</w:t>
      </w:r>
      <w:r>
        <w:rPr>
          <w:rFonts w:eastAsia="Times New Roman"/>
          <w:color w:val="222222"/>
          <w:szCs w:val="24"/>
          <w:shd w:val="clear" w:color="auto" w:fill="FFFFFF"/>
        </w:rPr>
        <w:t xml:space="preserve"> λόγο...», λέει το Συμβούλιο της Επικρατείας, «...επειδή υπάρχει επικρατούσα θρησκεία, επιτρέπεται το μάθημα των Θρησκευτικών να είναι </w:t>
      </w:r>
      <w:r w:rsidRPr="002F5CFC">
        <w:rPr>
          <w:rFonts w:eastAsia="Times New Roman"/>
          <w:color w:val="222222"/>
          <w:szCs w:val="24"/>
          <w:shd w:val="clear" w:color="auto" w:fill="FFFFFF"/>
        </w:rPr>
        <w:t>ομολογιακό</w:t>
      </w:r>
      <w:r>
        <w:rPr>
          <w:rFonts w:eastAsia="Times New Roman"/>
          <w:color w:val="222222"/>
          <w:szCs w:val="24"/>
          <w:shd w:val="clear" w:color="auto" w:fill="FFFFFF"/>
        </w:rPr>
        <w:t xml:space="preserve"> και επομένως, κάθε τι, οποιαδήποτε αλλαγή δεν είναι στην κατεύθυνση αυτή, θίγει τα δικαιώματα των ελληνορθόδοξ</w:t>
      </w:r>
      <w:r>
        <w:rPr>
          <w:rFonts w:eastAsia="Times New Roman"/>
          <w:color w:val="222222"/>
          <w:szCs w:val="24"/>
          <w:shd w:val="clear" w:color="auto" w:fill="FFFFFF"/>
        </w:rPr>
        <w:t>ων μαθητών και των οικογενειών να αξιώσουν από το κράτος την παροχή μιας τέτοιας θρησκευτικής εκπαιδεύσεως και συνειδήσεως». Αυτή η απόφαση είναι το καρφί στο μάτι σας. Αυτή η απόφαση είναι που αποτελεί τον πυρήνα της αναγκαιότητας της θρησκευτικής ουδετερ</w:t>
      </w:r>
      <w:r>
        <w:rPr>
          <w:rFonts w:eastAsia="Times New Roman"/>
          <w:color w:val="222222"/>
          <w:szCs w:val="24"/>
          <w:shd w:val="clear" w:color="auto" w:fill="FFFFFF"/>
        </w:rPr>
        <w:t>ότητας.</w:t>
      </w:r>
    </w:p>
    <w:p w14:paraId="0A5DE14C"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 θρησκευτική ουδετερότητα ουσιαστικά ανοίγει ο δρόμος αυτής της αλλαγής, της καταργήσεως του μαθήματος των Θρησκευτικών, αλλά και άλλων αλλαγών για τις οποίες εγώ προσωπικά λοιδορήθηκα, όταν επεσήμανα ποιες θα είναι αυτές, στην πραγματικότητα </w:t>
      </w:r>
      <w:r>
        <w:rPr>
          <w:rFonts w:eastAsia="Times New Roman"/>
          <w:color w:val="222222"/>
          <w:szCs w:val="24"/>
          <w:shd w:val="clear" w:color="auto" w:fill="FFFFFF"/>
        </w:rPr>
        <w:t>γιατί δεν θέλετε να πείτε δημοσίως τις συνέπειες της θρησκευτικής ουδετερότητας, όπως σε άλλα κράτη το κάνουν.</w:t>
      </w:r>
    </w:p>
    <w:p w14:paraId="0A5DE14D"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άλλα κράτη ευθέως αναλαμβάνουν την ευθύνη της θέσεως αυτής. Εσείς απλώς δεν το αποτολμάτε. Δεν αποτολμάτε </w:t>
      </w:r>
      <w:r>
        <w:rPr>
          <w:rFonts w:eastAsia="Times New Roman"/>
          <w:color w:val="222222"/>
          <w:szCs w:val="24"/>
          <w:shd w:val="clear" w:color="auto" w:fill="FFFFFF"/>
        </w:rPr>
        <w:lastRenderedPageBreak/>
        <w:t xml:space="preserve">να το πείτε ανοιχτά, δεν αποτολμάτε </w:t>
      </w:r>
      <w:r>
        <w:rPr>
          <w:rFonts w:eastAsia="Times New Roman"/>
          <w:color w:val="222222"/>
          <w:szCs w:val="24"/>
          <w:shd w:val="clear" w:color="auto" w:fill="FFFFFF"/>
        </w:rPr>
        <w:t xml:space="preserve">να μιλήσετε καθαρά για αυτό, δεν αποτιμάτε να πείτε ότι θρησκευτική ουδετερότητα σημαίνει ότι θα κατέβουν τα εικονίσματα από τις αίθουσες των δικαστηρίων, από τις αίθουσες των σχολείων, θα κατέβει ο σταυρός από τα νοσοκομεία. Δεν τολμάτε να το πείτε αυτό. </w:t>
      </w:r>
      <w:r>
        <w:rPr>
          <w:rFonts w:eastAsia="Times New Roman"/>
          <w:color w:val="222222"/>
          <w:szCs w:val="24"/>
          <w:shd w:val="clear" w:color="auto" w:fill="FFFFFF"/>
        </w:rPr>
        <w:t>Πείτε το, γιατί έτσι θα γίνει ειλικρινής ο διάλογος και έτσι θα ξέρουμε και τα κίνητρά σας, όταν θα το πείτε αυτό με καθαρό και ευθύ τρόπο.</w:t>
      </w:r>
    </w:p>
    <w:p w14:paraId="0A5DE14E"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Παρεμπιπτόντως, εγώ δεν λέω ότι αυτό είναι κομμουνισμός. Αυτό συμβαίνει στη Γαλλία, αλλά είναι ένα μοντέλο. Πείτε αυ</w:t>
      </w:r>
      <w:r>
        <w:rPr>
          <w:rFonts w:eastAsia="Times New Roman"/>
          <w:color w:val="222222"/>
          <w:szCs w:val="24"/>
          <w:shd w:val="clear" w:color="auto" w:fill="FFFFFF"/>
        </w:rPr>
        <w:t>τό το μοντέλο στον ελληνικό λαό, για να  μπορεί να επιλέξει.</w:t>
      </w:r>
    </w:p>
    <w:p w14:paraId="0A5DE14F"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Κλείστε με αυτό, κύριε Βορίδη. Είμαστε στα οκτώ λεπτά και δεκατέσσερα δευτερόλεπτα. </w:t>
      </w:r>
    </w:p>
    <w:p w14:paraId="0A5DE150"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ΜΑΥΡΟΥΔΗΣ ΒΟΡΙΔΗΣ:</w:t>
      </w:r>
      <w:r>
        <w:rPr>
          <w:rFonts w:eastAsia="Times New Roman"/>
          <w:color w:val="222222"/>
          <w:szCs w:val="24"/>
          <w:shd w:val="clear" w:color="auto" w:fill="FFFFFF"/>
        </w:rPr>
        <w:t xml:space="preserve"> Καλώς, κύριε Πρόεδρε.</w:t>
      </w:r>
    </w:p>
    <w:p w14:paraId="0A5DE151" w14:textId="77777777" w:rsidR="00415E13" w:rsidRDefault="00E650A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την πτέρυγα της </w:t>
      </w:r>
      <w:r>
        <w:rPr>
          <w:rFonts w:eastAsia="Times New Roman"/>
          <w:color w:val="222222"/>
          <w:szCs w:val="24"/>
          <w:shd w:val="clear" w:color="auto" w:fill="FFFFFF"/>
        </w:rPr>
        <w:t>Νέας Δημοκρατίας)</w:t>
      </w:r>
    </w:p>
    <w:p w14:paraId="0A5DE152"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sidRPr="000D2A22">
        <w:rPr>
          <w:rFonts w:eastAsia="Times New Roman"/>
          <w:color w:val="222222"/>
          <w:szCs w:val="24"/>
          <w:shd w:val="clear" w:color="auto" w:fill="FFFFFF"/>
        </w:rPr>
        <w:t>Προχωρούμε με τον κ. Ιω</w:t>
      </w:r>
      <w:r>
        <w:rPr>
          <w:rFonts w:eastAsia="Times New Roman"/>
          <w:color w:val="222222"/>
          <w:szCs w:val="24"/>
          <w:shd w:val="clear" w:color="auto" w:fill="FFFFFF"/>
        </w:rPr>
        <w:t>άννη Γ</w:t>
      </w:r>
      <w:r w:rsidRPr="000D2A22">
        <w:rPr>
          <w:rFonts w:eastAsia="Times New Roman"/>
          <w:color w:val="222222"/>
          <w:szCs w:val="24"/>
          <w:shd w:val="clear" w:color="auto" w:fill="FFFFFF"/>
        </w:rPr>
        <w:t>κ</w:t>
      </w:r>
      <w:r>
        <w:rPr>
          <w:rFonts w:eastAsia="Times New Roman"/>
          <w:color w:val="222222"/>
          <w:szCs w:val="24"/>
          <w:shd w:val="clear" w:color="auto" w:fill="FFFFFF"/>
        </w:rPr>
        <w:t>ι</w:t>
      </w:r>
      <w:r w:rsidRPr="000D2A22">
        <w:rPr>
          <w:rFonts w:eastAsia="Times New Roman"/>
          <w:color w:val="222222"/>
          <w:szCs w:val="24"/>
          <w:shd w:val="clear" w:color="auto" w:fill="FFFFFF"/>
        </w:rPr>
        <w:t>όλα.</w:t>
      </w:r>
    </w:p>
    <w:p w14:paraId="0A5DE153" w14:textId="77777777" w:rsidR="00415E13" w:rsidRDefault="00E650A0">
      <w:pPr>
        <w:spacing w:line="600" w:lineRule="auto"/>
        <w:ind w:firstLine="720"/>
        <w:jc w:val="both"/>
        <w:rPr>
          <w:rFonts w:eastAsia="Times New Roman"/>
          <w:color w:val="222222"/>
          <w:szCs w:val="24"/>
          <w:shd w:val="clear" w:color="auto" w:fill="FFFFFF"/>
        </w:rPr>
      </w:pPr>
      <w:r w:rsidRPr="000D2A22">
        <w:rPr>
          <w:rFonts w:eastAsia="Times New Roman"/>
          <w:b/>
          <w:color w:val="222222"/>
          <w:szCs w:val="24"/>
          <w:shd w:val="clear" w:color="auto" w:fill="FFFFFF"/>
        </w:rPr>
        <w:lastRenderedPageBreak/>
        <w:t>ΙΩΑΝΝΗΣ ΓΚΙΟΛΑΣ:</w:t>
      </w:r>
      <w:r>
        <w:rPr>
          <w:rFonts w:eastAsia="Times New Roman"/>
          <w:color w:val="222222"/>
          <w:szCs w:val="24"/>
          <w:shd w:val="clear" w:color="auto" w:fill="FFFFFF"/>
        </w:rPr>
        <w:t xml:space="preserve"> Ευχαριστώ, κύριε Πρόεδρε.</w:t>
      </w:r>
    </w:p>
    <w:p w14:paraId="0A5DE154"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Είχαμε ακούσει στο παρελθόν και άλλα</w:t>
      </w:r>
      <w:r>
        <w:rPr>
          <w:rFonts w:eastAsia="Times New Roman"/>
          <w:color w:val="222222"/>
          <w:szCs w:val="24"/>
          <w:shd w:val="clear" w:color="auto" w:fill="FFFFFF"/>
        </w:rPr>
        <w:t>,</w:t>
      </w:r>
      <w:r>
        <w:rPr>
          <w:rFonts w:eastAsia="Times New Roman"/>
          <w:color w:val="222222"/>
          <w:szCs w:val="24"/>
          <w:shd w:val="clear" w:color="auto" w:fill="FFFFFF"/>
        </w:rPr>
        <w:t xml:space="preserve"> περί κατάργησης της φάτνης των Χριστουγέννων, οπότε δεν νομίζω ότι μας προξένησε ιδιαίτερη εντύπωση τα όσα ανέφερε ο προλαλήσας συνάδελφος από τη Νέα Δημοκρατία.</w:t>
      </w:r>
    </w:p>
    <w:p w14:paraId="0A5DE155" w14:textId="77777777" w:rsidR="00415E13" w:rsidRDefault="00E650A0">
      <w:pPr>
        <w:spacing w:line="600" w:lineRule="auto"/>
        <w:ind w:firstLine="720"/>
        <w:jc w:val="both"/>
        <w:rPr>
          <w:rFonts w:eastAsia="Times New Roman"/>
          <w:szCs w:val="24"/>
        </w:rPr>
      </w:pPr>
      <w:r>
        <w:rPr>
          <w:rFonts w:eastAsia="Times New Roman"/>
          <w:szCs w:val="24"/>
        </w:rPr>
        <w:t xml:space="preserve">Μιλάμε για βήματα απλά, σταθερά, φιλαλήθη και πραγματικά. Μιλάμε για αμεροληψία έναντι πασών </w:t>
      </w:r>
      <w:r>
        <w:rPr>
          <w:rFonts w:eastAsia="Times New Roman"/>
          <w:szCs w:val="24"/>
        </w:rPr>
        <w:t>των θρησκειών. Δεν παρεμβαίνουμε, τα του Καίσαρος τω Καίσαρι, διαχωρισμός Εκκλησίας-</w:t>
      </w:r>
      <w:r>
        <w:rPr>
          <w:rFonts w:eastAsia="Times New Roman"/>
          <w:szCs w:val="24"/>
        </w:rPr>
        <w:t>Κ</w:t>
      </w:r>
      <w:r>
        <w:rPr>
          <w:rFonts w:eastAsia="Times New Roman"/>
          <w:szCs w:val="24"/>
        </w:rPr>
        <w:t>ράτους. Ο καθένας κάνει κουμάντο στον τομέα ευθύνης του. Στους πιστούς της η Εκκλησία, ενώ το κράτος αναφέρεται στους πολίτες ενός ολόκληρου κράτους, αδιακρίτως θρησκεύματ</w:t>
      </w:r>
      <w:r>
        <w:rPr>
          <w:rFonts w:eastAsia="Times New Roman"/>
          <w:szCs w:val="24"/>
        </w:rPr>
        <w:t>ος, φύλου και όλα τα υπόλοιπα.</w:t>
      </w:r>
    </w:p>
    <w:p w14:paraId="0A5DE156" w14:textId="77777777" w:rsidR="00415E13" w:rsidRDefault="00E650A0">
      <w:pPr>
        <w:spacing w:line="600" w:lineRule="auto"/>
        <w:ind w:firstLine="720"/>
        <w:jc w:val="both"/>
        <w:rPr>
          <w:rFonts w:eastAsia="Times New Roman"/>
          <w:szCs w:val="24"/>
        </w:rPr>
      </w:pPr>
      <w:r>
        <w:rPr>
          <w:rFonts w:eastAsia="Times New Roman"/>
          <w:szCs w:val="24"/>
        </w:rPr>
        <w:t>Θα ήθελα να αναφερθώ και σε κάτι άλλο προτού μπω στο κυρίως θέμα που θέλω να πραγματευτώ και αυτό είναι το θέμα της προτείνουσας Βουλής και η κατεύθυνση που κατ’ εμάς πρέπει να έχει. Γ</w:t>
      </w:r>
      <w:r w:rsidRPr="00970AD4">
        <w:rPr>
          <w:rFonts w:eastAsia="Times New Roman"/>
          <w:szCs w:val="24"/>
        </w:rPr>
        <w:t>ια ποιο</w:t>
      </w:r>
      <w:r>
        <w:rPr>
          <w:rFonts w:eastAsia="Times New Roman"/>
          <w:szCs w:val="24"/>
        </w:rPr>
        <w:t>ν</w:t>
      </w:r>
      <w:r w:rsidRPr="00970AD4">
        <w:rPr>
          <w:rFonts w:eastAsia="Times New Roman"/>
          <w:szCs w:val="24"/>
        </w:rPr>
        <w:t xml:space="preserve"> λόγο</w:t>
      </w:r>
      <w:r>
        <w:rPr>
          <w:rFonts w:eastAsia="Times New Roman"/>
          <w:szCs w:val="24"/>
        </w:rPr>
        <w:t>,</w:t>
      </w:r>
      <w:r w:rsidRPr="00970AD4">
        <w:rPr>
          <w:rFonts w:eastAsia="Times New Roman"/>
          <w:szCs w:val="24"/>
        </w:rPr>
        <w:t xml:space="preserve"> κύρι</w:t>
      </w:r>
      <w:r>
        <w:rPr>
          <w:rFonts w:eastAsia="Times New Roman"/>
          <w:szCs w:val="24"/>
        </w:rPr>
        <w:t>οι</w:t>
      </w:r>
      <w:r w:rsidRPr="00970AD4">
        <w:rPr>
          <w:rFonts w:eastAsia="Times New Roman"/>
          <w:szCs w:val="24"/>
        </w:rPr>
        <w:t xml:space="preserve"> συνάδελφ</w:t>
      </w:r>
      <w:r>
        <w:rPr>
          <w:rFonts w:eastAsia="Times New Roman"/>
          <w:szCs w:val="24"/>
        </w:rPr>
        <w:t>οι,</w:t>
      </w:r>
      <w:r w:rsidRPr="00970AD4">
        <w:rPr>
          <w:rFonts w:eastAsia="Times New Roman"/>
          <w:szCs w:val="24"/>
        </w:rPr>
        <w:t xml:space="preserve"> αναλωνό</w:t>
      </w:r>
      <w:r w:rsidRPr="00970AD4">
        <w:rPr>
          <w:rFonts w:eastAsia="Times New Roman"/>
          <w:szCs w:val="24"/>
        </w:rPr>
        <w:t xml:space="preserve">μαστε σε τόσο </w:t>
      </w:r>
      <w:r>
        <w:rPr>
          <w:rFonts w:eastAsia="Times New Roman"/>
          <w:szCs w:val="24"/>
        </w:rPr>
        <w:t>μεγάλες</w:t>
      </w:r>
      <w:r w:rsidRPr="00970AD4">
        <w:rPr>
          <w:rFonts w:eastAsia="Times New Roman"/>
          <w:szCs w:val="24"/>
        </w:rPr>
        <w:t xml:space="preserve"> συνεδριάσεις</w:t>
      </w:r>
      <w:r>
        <w:rPr>
          <w:rFonts w:eastAsia="Times New Roman"/>
          <w:szCs w:val="24"/>
        </w:rPr>
        <w:t>;</w:t>
      </w:r>
      <w:r w:rsidRPr="00970AD4">
        <w:rPr>
          <w:rFonts w:eastAsia="Times New Roman"/>
          <w:szCs w:val="24"/>
        </w:rPr>
        <w:t xml:space="preserve"> </w:t>
      </w:r>
      <w:r>
        <w:rPr>
          <w:rFonts w:eastAsia="Times New Roman"/>
          <w:szCs w:val="24"/>
        </w:rPr>
        <w:t>Μ</w:t>
      </w:r>
      <w:r w:rsidRPr="00970AD4">
        <w:rPr>
          <w:rFonts w:eastAsia="Times New Roman"/>
          <w:szCs w:val="24"/>
        </w:rPr>
        <w:t>άλιστα</w:t>
      </w:r>
      <w:r>
        <w:rPr>
          <w:rFonts w:eastAsia="Times New Roman"/>
          <w:szCs w:val="24"/>
        </w:rPr>
        <w:t>,</w:t>
      </w:r>
      <w:r w:rsidRPr="00970AD4">
        <w:rPr>
          <w:rFonts w:eastAsia="Times New Roman"/>
          <w:szCs w:val="24"/>
        </w:rPr>
        <w:t xml:space="preserve"> σήμερα από το πρωί αρχίσατε και φωνάζατε</w:t>
      </w:r>
      <w:r>
        <w:rPr>
          <w:rFonts w:eastAsia="Times New Roman"/>
          <w:szCs w:val="24"/>
        </w:rPr>
        <w:t xml:space="preserve"> λέγοντας «</w:t>
      </w:r>
      <w:r w:rsidRPr="00970AD4">
        <w:rPr>
          <w:rFonts w:eastAsia="Times New Roman"/>
          <w:szCs w:val="24"/>
        </w:rPr>
        <w:t>δεν φτάνου</w:t>
      </w:r>
      <w:r>
        <w:rPr>
          <w:rFonts w:eastAsia="Times New Roman"/>
          <w:szCs w:val="24"/>
        </w:rPr>
        <w:t>ν</w:t>
      </w:r>
      <w:r w:rsidRPr="00970AD4">
        <w:rPr>
          <w:rFonts w:eastAsia="Times New Roman"/>
          <w:szCs w:val="24"/>
        </w:rPr>
        <w:t xml:space="preserve"> μ</w:t>
      </w:r>
      <w:r>
        <w:rPr>
          <w:rFonts w:eastAsia="Times New Roman"/>
          <w:szCs w:val="24"/>
        </w:rPr>
        <w:t>ί</w:t>
      </w:r>
      <w:r w:rsidRPr="00970AD4">
        <w:rPr>
          <w:rFonts w:eastAsia="Times New Roman"/>
          <w:szCs w:val="24"/>
        </w:rPr>
        <w:t>α-δ</w:t>
      </w:r>
      <w:r>
        <w:rPr>
          <w:rFonts w:eastAsia="Times New Roman"/>
          <w:szCs w:val="24"/>
        </w:rPr>
        <w:t>ύ</w:t>
      </w:r>
      <w:r w:rsidRPr="00970AD4">
        <w:rPr>
          <w:rFonts w:eastAsia="Times New Roman"/>
          <w:szCs w:val="24"/>
        </w:rPr>
        <w:t>ο μέρες</w:t>
      </w:r>
      <w:r>
        <w:rPr>
          <w:rFonts w:eastAsia="Times New Roman"/>
          <w:szCs w:val="24"/>
        </w:rPr>
        <w:t>,</w:t>
      </w:r>
      <w:r w:rsidRPr="00970AD4">
        <w:rPr>
          <w:rFonts w:eastAsia="Times New Roman"/>
          <w:szCs w:val="24"/>
        </w:rPr>
        <w:t xml:space="preserve"> </w:t>
      </w:r>
      <w:r w:rsidRPr="00970AD4">
        <w:rPr>
          <w:rFonts w:eastAsia="Times New Roman"/>
          <w:szCs w:val="24"/>
        </w:rPr>
        <w:lastRenderedPageBreak/>
        <w:t xml:space="preserve">να κάνουμε πέντε ολόκληρες συνεδριάσεις στην </w:t>
      </w:r>
      <w:r>
        <w:rPr>
          <w:rFonts w:eastAsia="Times New Roman"/>
          <w:szCs w:val="24"/>
        </w:rPr>
        <w:t>Ολομέλεια».</w:t>
      </w:r>
      <w:r w:rsidRPr="00970AD4">
        <w:rPr>
          <w:rFonts w:eastAsia="Times New Roman"/>
          <w:szCs w:val="24"/>
        </w:rPr>
        <w:t xml:space="preserve"> Γιατί επί </w:t>
      </w:r>
      <w:r>
        <w:rPr>
          <w:rFonts w:eastAsia="Times New Roman"/>
          <w:szCs w:val="24"/>
        </w:rPr>
        <w:t xml:space="preserve">έναν, ενάμιση </w:t>
      </w:r>
      <w:r w:rsidRPr="00970AD4">
        <w:rPr>
          <w:rFonts w:eastAsia="Times New Roman"/>
          <w:szCs w:val="24"/>
        </w:rPr>
        <w:t>μήνα κάναμε συνεχ</w:t>
      </w:r>
      <w:r>
        <w:rPr>
          <w:rFonts w:eastAsia="Times New Roman"/>
          <w:szCs w:val="24"/>
        </w:rPr>
        <w:t>είς</w:t>
      </w:r>
      <w:r w:rsidRPr="00970AD4">
        <w:rPr>
          <w:rFonts w:eastAsia="Times New Roman"/>
          <w:szCs w:val="24"/>
        </w:rPr>
        <w:t xml:space="preserve"> συνεδρ</w:t>
      </w:r>
      <w:r>
        <w:rPr>
          <w:rFonts w:eastAsia="Times New Roman"/>
          <w:szCs w:val="24"/>
        </w:rPr>
        <w:t>ιάσεις</w:t>
      </w:r>
      <w:r w:rsidRPr="00970AD4">
        <w:rPr>
          <w:rFonts w:eastAsia="Times New Roman"/>
          <w:szCs w:val="24"/>
        </w:rPr>
        <w:t xml:space="preserve"> στις </w:t>
      </w:r>
      <w:r>
        <w:rPr>
          <w:rFonts w:eastAsia="Times New Roman"/>
          <w:szCs w:val="24"/>
        </w:rPr>
        <w:t>επ</w:t>
      </w:r>
      <w:r w:rsidRPr="00970AD4">
        <w:rPr>
          <w:rFonts w:eastAsia="Times New Roman"/>
          <w:szCs w:val="24"/>
        </w:rPr>
        <w:t>ιτροπές</w:t>
      </w:r>
      <w:r>
        <w:rPr>
          <w:rFonts w:eastAsia="Times New Roman"/>
          <w:szCs w:val="24"/>
        </w:rPr>
        <w:t>;</w:t>
      </w:r>
      <w:r w:rsidRPr="00970AD4">
        <w:rPr>
          <w:rFonts w:eastAsia="Times New Roman"/>
          <w:szCs w:val="24"/>
        </w:rPr>
        <w:t xml:space="preserve"> </w:t>
      </w:r>
      <w:r>
        <w:rPr>
          <w:rFonts w:eastAsia="Times New Roman"/>
          <w:szCs w:val="24"/>
        </w:rPr>
        <w:t>Τι</w:t>
      </w:r>
      <w:r>
        <w:rPr>
          <w:rFonts w:eastAsia="Times New Roman"/>
          <w:szCs w:val="24"/>
        </w:rPr>
        <w:t xml:space="preserve"> ήταν; Αν ή</w:t>
      </w:r>
      <w:r w:rsidRPr="00970AD4">
        <w:rPr>
          <w:rFonts w:eastAsia="Times New Roman"/>
          <w:szCs w:val="24"/>
        </w:rPr>
        <w:t>τανε θέμα μόνο απλ</w:t>
      </w:r>
      <w:r>
        <w:rPr>
          <w:rFonts w:eastAsia="Times New Roman"/>
          <w:szCs w:val="24"/>
        </w:rPr>
        <w:t>ών</w:t>
      </w:r>
      <w:r w:rsidRPr="00970AD4">
        <w:rPr>
          <w:rFonts w:eastAsia="Times New Roman"/>
          <w:szCs w:val="24"/>
        </w:rPr>
        <w:t xml:space="preserve"> </w:t>
      </w:r>
      <w:r>
        <w:rPr>
          <w:rFonts w:eastAsia="Times New Roman"/>
          <w:szCs w:val="24"/>
        </w:rPr>
        <w:t>άρθρων,</w:t>
      </w:r>
      <w:r w:rsidRPr="00970AD4">
        <w:rPr>
          <w:rFonts w:eastAsia="Times New Roman"/>
          <w:szCs w:val="24"/>
        </w:rPr>
        <w:t xml:space="preserve"> θα παίζαμε ένα </w:t>
      </w:r>
      <w:r>
        <w:rPr>
          <w:rFonts w:eastAsia="Times New Roman"/>
          <w:szCs w:val="24"/>
        </w:rPr>
        <w:t>ΠΡΟΠΟ,</w:t>
      </w:r>
      <w:r w:rsidRPr="00970AD4">
        <w:rPr>
          <w:rFonts w:eastAsia="Times New Roman"/>
          <w:szCs w:val="24"/>
        </w:rPr>
        <w:t xml:space="preserve"> θα παίζαμε ένα </w:t>
      </w:r>
      <w:r>
        <w:rPr>
          <w:rFonts w:eastAsia="Times New Roman"/>
          <w:szCs w:val="24"/>
        </w:rPr>
        <w:t>ΛΟΤΤΟ</w:t>
      </w:r>
      <w:r>
        <w:rPr>
          <w:rFonts w:eastAsia="Times New Roman"/>
          <w:szCs w:val="24"/>
        </w:rPr>
        <w:t>,</w:t>
      </w:r>
      <w:r w:rsidRPr="00970AD4">
        <w:rPr>
          <w:rFonts w:eastAsia="Times New Roman"/>
          <w:szCs w:val="24"/>
        </w:rPr>
        <w:t xml:space="preserve"> και θα λέγαμε </w:t>
      </w:r>
      <w:r>
        <w:rPr>
          <w:rFonts w:eastAsia="Times New Roman"/>
          <w:szCs w:val="24"/>
        </w:rPr>
        <w:t>«1», «Χ»,</w:t>
      </w:r>
      <w:r w:rsidRPr="00970AD4">
        <w:rPr>
          <w:rFonts w:eastAsia="Times New Roman"/>
          <w:szCs w:val="24"/>
        </w:rPr>
        <w:t xml:space="preserve"> </w:t>
      </w:r>
      <w:r>
        <w:rPr>
          <w:rFonts w:eastAsia="Times New Roman"/>
          <w:szCs w:val="24"/>
        </w:rPr>
        <w:t>«2»,</w:t>
      </w:r>
      <w:r w:rsidRPr="00970AD4">
        <w:rPr>
          <w:rFonts w:eastAsia="Times New Roman"/>
          <w:szCs w:val="24"/>
        </w:rPr>
        <w:t xml:space="preserve"> δηλαδή 13</w:t>
      </w:r>
      <w:r>
        <w:rPr>
          <w:rFonts w:eastAsia="Times New Roman"/>
          <w:szCs w:val="24"/>
        </w:rPr>
        <w:t>,</w:t>
      </w:r>
      <w:r w:rsidRPr="00970AD4">
        <w:rPr>
          <w:rFonts w:eastAsia="Times New Roman"/>
          <w:szCs w:val="24"/>
        </w:rPr>
        <w:t xml:space="preserve"> 45</w:t>
      </w:r>
      <w:r>
        <w:rPr>
          <w:rFonts w:eastAsia="Times New Roman"/>
          <w:szCs w:val="24"/>
        </w:rPr>
        <w:t>,</w:t>
      </w:r>
      <w:r w:rsidRPr="00970AD4">
        <w:rPr>
          <w:rFonts w:eastAsia="Times New Roman"/>
          <w:szCs w:val="24"/>
        </w:rPr>
        <w:t xml:space="preserve"> 102</w:t>
      </w:r>
      <w:r>
        <w:rPr>
          <w:rFonts w:eastAsia="Times New Roman"/>
          <w:szCs w:val="24"/>
        </w:rPr>
        <w:t>.</w:t>
      </w:r>
    </w:p>
    <w:p w14:paraId="0A5DE157" w14:textId="77777777" w:rsidR="00415E13" w:rsidRDefault="00E650A0">
      <w:pPr>
        <w:spacing w:line="600" w:lineRule="auto"/>
        <w:ind w:firstLine="720"/>
        <w:jc w:val="both"/>
        <w:rPr>
          <w:rFonts w:eastAsia="Times New Roman"/>
          <w:szCs w:val="24"/>
        </w:rPr>
      </w:pPr>
      <w:r w:rsidRPr="00970AD4">
        <w:rPr>
          <w:rFonts w:eastAsia="Times New Roman"/>
          <w:szCs w:val="24"/>
        </w:rPr>
        <w:t>Εδώ</w:t>
      </w:r>
      <w:r>
        <w:rPr>
          <w:rFonts w:eastAsia="Times New Roman"/>
          <w:szCs w:val="24"/>
        </w:rPr>
        <w:t>,</w:t>
      </w:r>
      <w:r w:rsidRPr="00970AD4">
        <w:rPr>
          <w:rFonts w:eastAsia="Times New Roman"/>
          <w:szCs w:val="24"/>
        </w:rPr>
        <w:t xml:space="preserve"> </w:t>
      </w:r>
      <w:r>
        <w:rPr>
          <w:rFonts w:eastAsia="Times New Roman"/>
          <w:szCs w:val="24"/>
        </w:rPr>
        <w:t>όμως,</w:t>
      </w:r>
      <w:r w:rsidRPr="00970AD4">
        <w:rPr>
          <w:rFonts w:eastAsia="Times New Roman"/>
          <w:szCs w:val="24"/>
        </w:rPr>
        <w:t xml:space="preserve"> </w:t>
      </w:r>
      <w:r>
        <w:rPr>
          <w:rFonts w:eastAsia="Times New Roman"/>
          <w:szCs w:val="24"/>
        </w:rPr>
        <w:t xml:space="preserve">διεξήλθαμε ολόκληρη </w:t>
      </w:r>
      <w:r w:rsidRPr="00970AD4">
        <w:rPr>
          <w:rFonts w:eastAsia="Times New Roman"/>
          <w:szCs w:val="24"/>
        </w:rPr>
        <w:t>θεματολογία</w:t>
      </w:r>
      <w:r>
        <w:rPr>
          <w:rFonts w:eastAsia="Times New Roman"/>
          <w:szCs w:val="24"/>
        </w:rPr>
        <w:t xml:space="preserve">. Γιατί πρέπει </w:t>
      </w:r>
      <w:r w:rsidRPr="00970AD4">
        <w:rPr>
          <w:rFonts w:eastAsia="Times New Roman"/>
          <w:szCs w:val="24"/>
        </w:rPr>
        <w:t xml:space="preserve">να ψηφιστεί η παρούσα τροπολογία που προτείνει η παρούσα Βουλή σε δύο </w:t>
      </w:r>
      <w:r>
        <w:rPr>
          <w:rFonts w:eastAsia="Times New Roman"/>
          <w:szCs w:val="24"/>
        </w:rPr>
        <w:t>κε</w:t>
      </w:r>
      <w:r w:rsidRPr="00970AD4">
        <w:rPr>
          <w:rFonts w:eastAsia="Times New Roman"/>
          <w:szCs w:val="24"/>
        </w:rPr>
        <w:t>χωρισμένες συνεδριάσεις</w:t>
      </w:r>
      <w:r>
        <w:rPr>
          <w:rFonts w:eastAsia="Times New Roman"/>
          <w:szCs w:val="24"/>
        </w:rPr>
        <w:t>;</w:t>
      </w:r>
      <w:r w:rsidRPr="00970AD4">
        <w:rPr>
          <w:rFonts w:eastAsia="Times New Roman"/>
          <w:szCs w:val="24"/>
        </w:rPr>
        <w:t xml:space="preserve"> Μετά από ένα</w:t>
      </w:r>
      <w:r>
        <w:rPr>
          <w:rFonts w:eastAsia="Times New Roman"/>
          <w:szCs w:val="24"/>
        </w:rPr>
        <w:t>ν</w:t>
      </w:r>
      <w:r w:rsidRPr="00970AD4">
        <w:rPr>
          <w:rFonts w:eastAsia="Times New Roman"/>
          <w:szCs w:val="24"/>
        </w:rPr>
        <w:t xml:space="preserve"> μήνα θα έχουμε πά</w:t>
      </w:r>
      <w:r>
        <w:rPr>
          <w:rFonts w:eastAsia="Times New Roman"/>
          <w:szCs w:val="24"/>
        </w:rPr>
        <w:t>λ</w:t>
      </w:r>
      <w:r w:rsidRPr="00970AD4">
        <w:rPr>
          <w:rFonts w:eastAsia="Times New Roman"/>
          <w:szCs w:val="24"/>
        </w:rPr>
        <w:t>ι συνεδριάσεις</w:t>
      </w:r>
      <w:r>
        <w:rPr>
          <w:rFonts w:eastAsia="Times New Roman"/>
          <w:szCs w:val="24"/>
        </w:rPr>
        <w:t>.</w:t>
      </w:r>
      <w:r w:rsidRPr="00970AD4">
        <w:rPr>
          <w:rFonts w:eastAsia="Times New Roman"/>
          <w:szCs w:val="24"/>
        </w:rPr>
        <w:t xml:space="preserve"> Γιατί τότε αν </w:t>
      </w:r>
      <w:r>
        <w:rPr>
          <w:rFonts w:eastAsia="Times New Roman"/>
          <w:szCs w:val="24"/>
        </w:rPr>
        <w:t>ήταν</w:t>
      </w:r>
      <w:r w:rsidRPr="00970AD4">
        <w:rPr>
          <w:rFonts w:eastAsia="Times New Roman"/>
          <w:szCs w:val="24"/>
        </w:rPr>
        <w:t xml:space="preserve"> </w:t>
      </w:r>
      <w:r>
        <w:rPr>
          <w:rFonts w:eastAsia="Times New Roman"/>
          <w:szCs w:val="24"/>
        </w:rPr>
        <w:t xml:space="preserve">ήσσονος </w:t>
      </w:r>
      <w:r w:rsidRPr="00970AD4">
        <w:rPr>
          <w:rFonts w:eastAsia="Times New Roman"/>
          <w:szCs w:val="24"/>
        </w:rPr>
        <w:t>σημασία</w:t>
      </w:r>
      <w:r>
        <w:rPr>
          <w:rFonts w:eastAsia="Times New Roman"/>
          <w:szCs w:val="24"/>
        </w:rPr>
        <w:t>ς</w:t>
      </w:r>
      <w:r w:rsidRPr="00970AD4">
        <w:rPr>
          <w:rFonts w:eastAsia="Times New Roman"/>
          <w:szCs w:val="24"/>
        </w:rPr>
        <w:t xml:space="preserve"> η απόφαση της </w:t>
      </w:r>
      <w:r>
        <w:rPr>
          <w:rFonts w:eastAsia="Times New Roman"/>
          <w:szCs w:val="24"/>
        </w:rPr>
        <w:t>π</w:t>
      </w:r>
      <w:r w:rsidRPr="00970AD4">
        <w:rPr>
          <w:rFonts w:eastAsia="Times New Roman"/>
          <w:szCs w:val="24"/>
        </w:rPr>
        <w:t xml:space="preserve">αρούσης προτείνουσας </w:t>
      </w:r>
      <w:r>
        <w:rPr>
          <w:rFonts w:eastAsia="Times New Roman"/>
          <w:szCs w:val="24"/>
        </w:rPr>
        <w:t>Βουλής,</w:t>
      </w:r>
      <w:r w:rsidRPr="00970AD4">
        <w:rPr>
          <w:rFonts w:eastAsia="Times New Roman"/>
          <w:szCs w:val="24"/>
        </w:rPr>
        <w:t xml:space="preserve"> να μην την αφήναμ</w:t>
      </w:r>
      <w:r>
        <w:rPr>
          <w:rFonts w:eastAsia="Times New Roman"/>
          <w:szCs w:val="24"/>
        </w:rPr>
        <w:t xml:space="preserve">ε </w:t>
      </w:r>
      <w:r>
        <w:rPr>
          <w:rFonts w:eastAsia="Times New Roman"/>
          <w:szCs w:val="24"/>
        </w:rPr>
        <w:t>μ</w:t>
      </w:r>
      <w:r>
        <w:rPr>
          <w:rFonts w:eastAsia="Times New Roman"/>
          <w:szCs w:val="24"/>
        </w:rPr>
        <w:t xml:space="preserve">ε μία απλή </w:t>
      </w:r>
      <w:r>
        <w:rPr>
          <w:rFonts w:eastAsia="Times New Roman"/>
          <w:szCs w:val="24"/>
        </w:rPr>
        <w:t>πλειοψηφία των εκατόν πενήντα ενός</w:t>
      </w:r>
      <w:r w:rsidRPr="00970AD4">
        <w:rPr>
          <w:rFonts w:eastAsia="Times New Roman"/>
          <w:szCs w:val="24"/>
        </w:rPr>
        <w:t xml:space="preserve"> και η επόμενη να είχε αυξημέν</w:t>
      </w:r>
      <w:r>
        <w:rPr>
          <w:rFonts w:eastAsia="Times New Roman"/>
          <w:szCs w:val="24"/>
        </w:rPr>
        <w:t>ου</w:t>
      </w:r>
      <w:r w:rsidRPr="00970AD4">
        <w:rPr>
          <w:rFonts w:eastAsia="Times New Roman"/>
          <w:szCs w:val="24"/>
        </w:rPr>
        <w:t xml:space="preserve"> </w:t>
      </w:r>
      <w:r>
        <w:rPr>
          <w:rFonts w:eastAsia="Times New Roman"/>
          <w:szCs w:val="24"/>
        </w:rPr>
        <w:t>κύρους</w:t>
      </w:r>
      <w:r w:rsidRPr="00970AD4">
        <w:rPr>
          <w:rFonts w:eastAsia="Times New Roman"/>
          <w:szCs w:val="24"/>
        </w:rPr>
        <w:t xml:space="preserve"> απόφαση πλέον των </w:t>
      </w:r>
      <w:r>
        <w:rPr>
          <w:rFonts w:eastAsia="Times New Roman"/>
          <w:szCs w:val="24"/>
        </w:rPr>
        <w:t>εκατόν ογδόντα; Π</w:t>
      </w:r>
      <w:r w:rsidRPr="00970AD4">
        <w:rPr>
          <w:rFonts w:eastAsia="Times New Roman"/>
          <w:szCs w:val="24"/>
        </w:rPr>
        <w:t xml:space="preserve">αρόλα ταύτα και οι δύο συνεδριάσεις είναι οι </w:t>
      </w:r>
      <w:r>
        <w:rPr>
          <w:rFonts w:eastAsia="Times New Roman"/>
          <w:szCs w:val="24"/>
        </w:rPr>
        <w:t>ισόκυρες,</w:t>
      </w:r>
      <w:r w:rsidRPr="00970AD4">
        <w:rPr>
          <w:rFonts w:eastAsia="Times New Roman"/>
          <w:szCs w:val="24"/>
        </w:rPr>
        <w:t xml:space="preserve"> έχουν την ίδια δύναμη και ψηφίζονται είτε με </w:t>
      </w:r>
      <w:r>
        <w:rPr>
          <w:rFonts w:eastAsia="Times New Roman"/>
          <w:szCs w:val="24"/>
        </w:rPr>
        <w:t>εκατόν πενήντα</w:t>
      </w:r>
      <w:r w:rsidRPr="00970AD4">
        <w:rPr>
          <w:rFonts w:eastAsia="Times New Roman"/>
          <w:szCs w:val="24"/>
        </w:rPr>
        <w:t xml:space="preserve"> είτε με </w:t>
      </w:r>
      <w:r>
        <w:rPr>
          <w:rFonts w:eastAsia="Times New Roman"/>
          <w:szCs w:val="24"/>
        </w:rPr>
        <w:t>εκατόν ογδόντα.</w:t>
      </w:r>
    </w:p>
    <w:p w14:paraId="0A5DE158" w14:textId="77777777" w:rsidR="00415E13" w:rsidRDefault="00E650A0">
      <w:pPr>
        <w:spacing w:line="600" w:lineRule="auto"/>
        <w:ind w:firstLine="720"/>
        <w:jc w:val="both"/>
        <w:rPr>
          <w:rFonts w:eastAsia="Times New Roman"/>
          <w:szCs w:val="24"/>
        </w:rPr>
      </w:pPr>
      <w:r>
        <w:rPr>
          <w:rFonts w:eastAsia="Times New Roman"/>
          <w:szCs w:val="24"/>
        </w:rPr>
        <w:t>Α</w:t>
      </w:r>
      <w:r w:rsidRPr="00970AD4">
        <w:rPr>
          <w:rFonts w:eastAsia="Times New Roman"/>
          <w:szCs w:val="24"/>
        </w:rPr>
        <w:t>ισθάνομ</w:t>
      </w:r>
      <w:r w:rsidRPr="00970AD4">
        <w:rPr>
          <w:rFonts w:eastAsia="Times New Roman"/>
          <w:szCs w:val="24"/>
        </w:rPr>
        <w:t xml:space="preserve">αι την ανάγκη να απαντήσω και </w:t>
      </w:r>
      <w:r>
        <w:rPr>
          <w:rFonts w:eastAsia="Times New Roman"/>
          <w:szCs w:val="24"/>
        </w:rPr>
        <w:t>σ</w:t>
      </w:r>
      <w:r w:rsidRPr="00970AD4">
        <w:rPr>
          <w:rFonts w:eastAsia="Times New Roman"/>
          <w:szCs w:val="24"/>
        </w:rPr>
        <w:t xml:space="preserve">ε ορισμένες άλλες απλουστευτικές δοξασίες που ακούστηκαν από τον προλαλήσαντα για το θέμα της μείωσης των </w:t>
      </w:r>
      <w:r>
        <w:rPr>
          <w:rFonts w:eastAsia="Times New Roman"/>
          <w:szCs w:val="24"/>
        </w:rPr>
        <w:t xml:space="preserve">διατάξεων </w:t>
      </w:r>
      <w:r w:rsidRPr="00970AD4">
        <w:rPr>
          <w:rFonts w:eastAsia="Times New Roman"/>
          <w:szCs w:val="24"/>
        </w:rPr>
        <w:t xml:space="preserve">με τη σκοπούμενη </w:t>
      </w:r>
      <w:r>
        <w:rPr>
          <w:rFonts w:eastAsia="Times New Roman"/>
          <w:szCs w:val="24"/>
        </w:rPr>
        <w:t>σ</w:t>
      </w:r>
      <w:r w:rsidRPr="00970AD4">
        <w:rPr>
          <w:rFonts w:eastAsia="Times New Roman"/>
          <w:szCs w:val="24"/>
        </w:rPr>
        <w:t xml:space="preserve">υνταγματική </w:t>
      </w:r>
      <w:r w:rsidRPr="00970AD4">
        <w:rPr>
          <w:rFonts w:eastAsia="Times New Roman"/>
          <w:szCs w:val="24"/>
        </w:rPr>
        <w:t>Α</w:t>
      </w:r>
      <w:r w:rsidRPr="00970AD4">
        <w:rPr>
          <w:rFonts w:eastAsia="Times New Roman"/>
          <w:szCs w:val="24"/>
        </w:rPr>
        <w:t>ναθεώρηση</w:t>
      </w:r>
      <w:r>
        <w:rPr>
          <w:rFonts w:eastAsia="Times New Roman"/>
          <w:szCs w:val="24"/>
        </w:rPr>
        <w:t xml:space="preserve"> που</w:t>
      </w:r>
      <w:r w:rsidRPr="00970AD4">
        <w:rPr>
          <w:rFonts w:eastAsia="Times New Roman"/>
          <w:szCs w:val="24"/>
        </w:rPr>
        <w:t xml:space="preserve"> προτείνουμε </w:t>
      </w:r>
      <w:r>
        <w:rPr>
          <w:rFonts w:eastAsia="Times New Roman"/>
          <w:szCs w:val="24"/>
        </w:rPr>
        <w:t>ε</w:t>
      </w:r>
      <w:r w:rsidRPr="00970AD4">
        <w:rPr>
          <w:rFonts w:eastAsia="Times New Roman"/>
          <w:szCs w:val="24"/>
        </w:rPr>
        <w:t xml:space="preserve">μείς </w:t>
      </w:r>
      <w:r>
        <w:rPr>
          <w:rFonts w:eastAsia="Times New Roman"/>
          <w:szCs w:val="24"/>
        </w:rPr>
        <w:t>ως</w:t>
      </w:r>
      <w:r w:rsidRPr="00970AD4">
        <w:rPr>
          <w:rFonts w:eastAsia="Times New Roman"/>
          <w:szCs w:val="24"/>
        </w:rPr>
        <w:t xml:space="preserve"> </w:t>
      </w:r>
      <w:r w:rsidRPr="00970AD4">
        <w:rPr>
          <w:rFonts w:eastAsia="Times New Roman"/>
          <w:szCs w:val="24"/>
        </w:rPr>
        <w:lastRenderedPageBreak/>
        <w:t>ΣΥΡΙΖΑ</w:t>
      </w:r>
      <w:r>
        <w:rPr>
          <w:rFonts w:eastAsia="Times New Roman"/>
          <w:szCs w:val="24"/>
        </w:rPr>
        <w:t>.</w:t>
      </w:r>
      <w:r w:rsidRPr="00970AD4">
        <w:rPr>
          <w:rFonts w:eastAsia="Times New Roman"/>
          <w:szCs w:val="24"/>
        </w:rPr>
        <w:t xml:space="preserve"> Αναφέρθηκε μόνο στην ουδετερότητα τ</w:t>
      </w:r>
      <w:r w:rsidRPr="00970AD4">
        <w:rPr>
          <w:rFonts w:eastAsia="Times New Roman"/>
          <w:szCs w:val="24"/>
        </w:rPr>
        <w:t xml:space="preserve">ων </w:t>
      </w:r>
      <w:r>
        <w:rPr>
          <w:rFonts w:eastAsia="Times New Roman"/>
          <w:szCs w:val="24"/>
        </w:rPr>
        <w:t>θρησκειών</w:t>
      </w:r>
      <w:r w:rsidRPr="00970AD4">
        <w:rPr>
          <w:rFonts w:eastAsia="Times New Roman"/>
          <w:szCs w:val="24"/>
        </w:rPr>
        <w:t xml:space="preserve"> και ίσως μόνο </w:t>
      </w:r>
      <w:r>
        <w:rPr>
          <w:rFonts w:eastAsia="Times New Roman"/>
          <w:szCs w:val="24"/>
        </w:rPr>
        <w:t xml:space="preserve">σε </w:t>
      </w:r>
      <w:r w:rsidRPr="00970AD4">
        <w:rPr>
          <w:rFonts w:eastAsia="Times New Roman"/>
          <w:szCs w:val="24"/>
        </w:rPr>
        <w:t>αυτό</w:t>
      </w:r>
      <w:r>
        <w:rPr>
          <w:rFonts w:eastAsia="Times New Roman"/>
          <w:szCs w:val="24"/>
        </w:rPr>
        <w:t>.</w:t>
      </w:r>
      <w:r w:rsidRPr="00970AD4">
        <w:rPr>
          <w:rFonts w:eastAsia="Times New Roman"/>
          <w:szCs w:val="24"/>
        </w:rPr>
        <w:t xml:space="preserve"> Προφανώς δεν έχει διαβάσει όλους τους άξονες και πο</w:t>
      </w:r>
      <w:r>
        <w:rPr>
          <w:rFonts w:eastAsia="Times New Roman"/>
          <w:szCs w:val="24"/>
        </w:rPr>
        <w:t>ύ</w:t>
      </w:r>
      <w:r w:rsidRPr="00970AD4">
        <w:rPr>
          <w:rFonts w:eastAsia="Times New Roman"/>
          <w:szCs w:val="24"/>
        </w:rPr>
        <w:t xml:space="preserve"> εδράζονται τα </w:t>
      </w:r>
      <w:r>
        <w:rPr>
          <w:rFonts w:eastAsia="Times New Roman"/>
          <w:szCs w:val="24"/>
        </w:rPr>
        <w:t>προτάγματα</w:t>
      </w:r>
      <w:r w:rsidRPr="00970AD4">
        <w:rPr>
          <w:rFonts w:eastAsia="Times New Roman"/>
          <w:szCs w:val="24"/>
        </w:rPr>
        <w:t xml:space="preserve"> και η δυναμική της </w:t>
      </w:r>
      <w:r>
        <w:rPr>
          <w:rFonts w:eastAsia="Times New Roman"/>
          <w:szCs w:val="24"/>
        </w:rPr>
        <w:t>παρούσα</w:t>
      </w:r>
      <w:r w:rsidRPr="00970AD4">
        <w:rPr>
          <w:rFonts w:eastAsia="Times New Roman"/>
          <w:szCs w:val="24"/>
        </w:rPr>
        <w:t>ς τροπολογίας</w:t>
      </w:r>
      <w:r>
        <w:rPr>
          <w:rFonts w:eastAsia="Times New Roman"/>
          <w:szCs w:val="24"/>
        </w:rPr>
        <w:t>.</w:t>
      </w:r>
      <w:r w:rsidRPr="00970AD4">
        <w:rPr>
          <w:rFonts w:eastAsia="Times New Roman"/>
          <w:szCs w:val="24"/>
        </w:rPr>
        <w:t xml:space="preserve"> </w:t>
      </w:r>
    </w:p>
    <w:p w14:paraId="0A5DE159" w14:textId="77777777" w:rsidR="00415E13" w:rsidRDefault="00E650A0">
      <w:pPr>
        <w:spacing w:line="600" w:lineRule="auto"/>
        <w:ind w:firstLine="720"/>
        <w:jc w:val="both"/>
        <w:rPr>
          <w:rFonts w:eastAsia="Times New Roman"/>
          <w:szCs w:val="24"/>
        </w:rPr>
      </w:pPr>
      <w:r w:rsidRPr="00970AD4">
        <w:rPr>
          <w:rFonts w:eastAsia="Times New Roman"/>
          <w:szCs w:val="24"/>
        </w:rPr>
        <w:t>Είναι η ενίσχυση της πολιτικής νομιμοποίησης των Βουλευτών</w:t>
      </w:r>
      <w:r>
        <w:rPr>
          <w:rFonts w:eastAsia="Times New Roman"/>
          <w:szCs w:val="24"/>
        </w:rPr>
        <w:t>,</w:t>
      </w:r>
      <w:r w:rsidRPr="00970AD4">
        <w:rPr>
          <w:rFonts w:eastAsia="Times New Roman"/>
          <w:szCs w:val="24"/>
        </w:rPr>
        <w:t xml:space="preserve"> κύριοι συνάδελφοι</w:t>
      </w:r>
      <w:r>
        <w:rPr>
          <w:rFonts w:eastAsia="Times New Roman"/>
          <w:szCs w:val="24"/>
        </w:rPr>
        <w:t>.</w:t>
      </w:r>
      <w:r w:rsidRPr="00970AD4">
        <w:rPr>
          <w:rFonts w:eastAsia="Times New Roman"/>
          <w:szCs w:val="24"/>
        </w:rPr>
        <w:t xml:space="preserve"> Είναι ο περιορισμός της </w:t>
      </w:r>
      <w:r>
        <w:rPr>
          <w:rFonts w:eastAsia="Times New Roman"/>
          <w:szCs w:val="24"/>
        </w:rPr>
        <w:t>θητείας</w:t>
      </w:r>
      <w:r w:rsidRPr="00970AD4">
        <w:rPr>
          <w:rFonts w:eastAsia="Times New Roman"/>
          <w:szCs w:val="24"/>
        </w:rPr>
        <w:t xml:space="preserve"> </w:t>
      </w:r>
      <w:r>
        <w:rPr>
          <w:rFonts w:eastAsia="Times New Roman"/>
          <w:szCs w:val="24"/>
        </w:rPr>
        <w:t>τους,</w:t>
      </w:r>
      <w:r w:rsidRPr="00970AD4">
        <w:rPr>
          <w:rFonts w:eastAsia="Times New Roman"/>
          <w:szCs w:val="24"/>
        </w:rPr>
        <w:t xml:space="preserve"> η ασυλία</w:t>
      </w:r>
      <w:r>
        <w:rPr>
          <w:rFonts w:eastAsia="Times New Roman"/>
          <w:szCs w:val="24"/>
        </w:rPr>
        <w:t>,</w:t>
      </w:r>
      <w:r w:rsidRPr="00970AD4">
        <w:rPr>
          <w:rFonts w:eastAsia="Times New Roman"/>
          <w:szCs w:val="24"/>
        </w:rPr>
        <w:t xml:space="preserve"> η αποκατάσταση </w:t>
      </w:r>
      <w:r>
        <w:rPr>
          <w:rFonts w:eastAsia="Times New Roman"/>
          <w:szCs w:val="24"/>
        </w:rPr>
        <w:t>ε</w:t>
      </w:r>
      <w:r w:rsidRPr="00970AD4">
        <w:rPr>
          <w:rFonts w:eastAsia="Times New Roman"/>
          <w:szCs w:val="24"/>
        </w:rPr>
        <w:t>ν πάση περιπτώσει της αξιοπιστίας και του κύρους των πολιτικών προσώπων σε αυτόν τον τόπο</w:t>
      </w:r>
      <w:r>
        <w:rPr>
          <w:rFonts w:eastAsia="Times New Roman"/>
          <w:szCs w:val="24"/>
        </w:rPr>
        <w:t>.</w:t>
      </w:r>
      <w:r w:rsidRPr="00970AD4">
        <w:rPr>
          <w:rFonts w:eastAsia="Times New Roman"/>
          <w:szCs w:val="24"/>
        </w:rPr>
        <w:t xml:space="preserve"> Είναι η λειτουργία της Κυβέρνησης</w:t>
      </w:r>
      <w:r>
        <w:rPr>
          <w:rFonts w:eastAsia="Times New Roman"/>
          <w:szCs w:val="24"/>
        </w:rPr>
        <w:t>,</w:t>
      </w:r>
      <w:r w:rsidRPr="00970AD4">
        <w:rPr>
          <w:rFonts w:eastAsia="Times New Roman"/>
          <w:szCs w:val="24"/>
        </w:rPr>
        <w:t xml:space="preserve"> η κατάργηση ποινικών προνομίων Υπουργών</w:t>
      </w:r>
      <w:r>
        <w:rPr>
          <w:rFonts w:eastAsia="Times New Roman"/>
          <w:szCs w:val="24"/>
        </w:rPr>
        <w:t>.</w:t>
      </w:r>
      <w:r w:rsidRPr="00970AD4">
        <w:rPr>
          <w:rFonts w:eastAsia="Times New Roman"/>
          <w:szCs w:val="24"/>
        </w:rPr>
        <w:t xml:space="preserve"> Αυτό </w:t>
      </w:r>
      <w:r>
        <w:rPr>
          <w:rFonts w:eastAsia="Times New Roman"/>
          <w:szCs w:val="24"/>
        </w:rPr>
        <w:t>κ</w:t>
      </w:r>
      <w:r w:rsidRPr="00970AD4">
        <w:rPr>
          <w:rFonts w:eastAsia="Times New Roman"/>
          <w:szCs w:val="24"/>
        </w:rPr>
        <w:t>ι αν δεν ήταν θέμα</w:t>
      </w:r>
      <w:r>
        <w:rPr>
          <w:rFonts w:eastAsia="Times New Roman"/>
          <w:szCs w:val="24"/>
        </w:rPr>
        <w:t>,</w:t>
      </w:r>
      <w:r w:rsidRPr="00970AD4">
        <w:rPr>
          <w:rFonts w:eastAsia="Times New Roman"/>
          <w:szCs w:val="24"/>
        </w:rPr>
        <w:t xml:space="preserve"> το άρθρο 86</w:t>
      </w:r>
      <w:r>
        <w:rPr>
          <w:rFonts w:eastAsia="Times New Roman"/>
          <w:szCs w:val="24"/>
        </w:rPr>
        <w:t xml:space="preserve">, ώστε </w:t>
      </w:r>
      <w:r w:rsidRPr="00970AD4">
        <w:rPr>
          <w:rFonts w:eastAsia="Times New Roman"/>
          <w:szCs w:val="24"/>
        </w:rPr>
        <w:t xml:space="preserve">επιτέλους η </w:t>
      </w:r>
      <w:r>
        <w:rPr>
          <w:rFonts w:eastAsia="Times New Roman"/>
          <w:szCs w:val="24"/>
        </w:rPr>
        <w:t>ποινική</w:t>
      </w:r>
      <w:r w:rsidRPr="00970AD4">
        <w:rPr>
          <w:rFonts w:eastAsia="Times New Roman"/>
          <w:szCs w:val="24"/>
        </w:rPr>
        <w:t xml:space="preserve"> δικαιοσύνη να μπορεί να </w:t>
      </w:r>
      <w:r>
        <w:rPr>
          <w:rFonts w:eastAsia="Times New Roman"/>
          <w:szCs w:val="24"/>
        </w:rPr>
        <w:t>συμπερι</w:t>
      </w:r>
      <w:r w:rsidRPr="00970AD4">
        <w:rPr>
          <w:rFonts w:eastAsia="Times New Roman"/>
          <w:szCs w:val="24"/>
        </w:rPr>
        <w:t xml:space="preserve">φέρεται στους </w:t>
      </w:r>
      <w:r>
        <w:rPr>
          <w:rFonts w:eastAsia="Times New Roman"/>
          <w:szCs w:val="24"/>
        </w:rPr>
        <w:t>Υπουργούς,</w:t>
      </w:r>
      <w:r w:rsidRPr="00970AD4">
        <w:rPr>
          <w:rFonts w:eastAsia="Times New Roman"/>
          <w:szCs w:val="24"/>
        </w:rPr>
        <w:t xml:space="preserve"> όπως σε κάθε απλό πολίτη</w:t>
      </w:r>
      <w:r>
        <w:rPr>
          <w:rFonts w:eastAsia="Times New Roman"/>
          <w:szCs w:val="24"/>
        </w:rPr>
        <w:t>.</w:t>
      </w:r>
    </w:p>
    <w:p w14:paraId="0A5DE15A" w14:textId="77777777" w:rsidR="00415E13" w:rsidRDefault="00E650A0">
      <w:pPr>
        <w:spacing w:line="600" w:lineRule="auto"/>
        <w:ind w:firstLine="720"/>
        <w:jc w:val="both"/>
        <w:rPr>
          <w:rFonts w:eastAsia="Times New Roman"/>
          <w:szCs w:val="24"/>
        </w:rPr>
      </w:pPr>
      <w:r>
        <w:rPr>
          <w:rFonts w:eastAsia="Times New Roman"/>
          <w:szCs w:val="24"/>
        </w:rPr>
        <w:t>Είναι το εκλογικό σύστημα. Γιατί σας ξενίζει; Τ</w:t>
      </w:r>
      <w:r w:rsidRPr="00970AD4">
        <w:rPr>
          <w:rFonts w:eastAsia="Times New Roman"/>
          <w:szCs w:val="24"/>
        </w:rPr>
        <w:t xml:space="preserve">ο </w:t>
      </w:r>
      <w:r>
        <w:rPr>
          <w:rFonts w:eastAsia="Times New Roman"/>
          <w:szCs w:val="24"/>
        </w:rPr>
        <w:t>αναλογικό σύστημα που εισηγούμε</w:t>
      </w:r>
      <w:r w:rsidRPr="00970AD4">
        <w:rPr>
          <w:rFonts w:eastAsia="Times New Roman"/>
          <w:szCs w:val="24"/>
        </w:rPr>
        <w:t xml:space="preserve">θα </w:t>
      </w:r>
      <w:r>
        <w:rPr>
          <w:rFonts w:eastAsia="Times New Roman"/>
          <w:szCs w:val="24"/>
        </w:rPr>
        <w:t>ν</w:t>
      </w:r>
      <w:r w:rsidRPr="00970AD4">
        <w:rPr>
          <w:rFonts w:eastAsia="Times New Roman"/>
          <w:szCs w:val="24"/>
        </w:rPr>
        <w:t xml:space="preserve">ομίζω </w:t>
      </w:r>
      <w:r>
        <w:rPr>
          <w:rFonts w:eastAsia="Times New Roman"/>
          <w:szCs w:val="24"/>
        </w:rPr>
        <w:t xml:space="preserve">ότι </w:t>
      </w:r>
      <w:r w:rsidRPr="00970AD4">
        <w:rPr>
          <w:rFonts w:eastAsia="Times New Roman"/>
          <w:szCs w:val="24"/>
        </w:rPr>
        <w:t>είναι μία τροποποίηση</w:t>
      </w:r>
      <w:r>
        <w:rPr>
          <w:rFonts w:eastAsia="Times New Roman"/>
          <w:szCs w:val="24"/>
        </w:rPr>
        <w:t>,</w:t>
      </w:r>
      <w:r w:rsidRPr="00970AD4">
        <w:rPr>
          <w:rFonts w:eastAsia="Times New Roman"/>
          <w:szCs w:val="24"/>
        </w:rPr>
        <w:t xml:space="preserve"> μία ριζοσπαστική </w:t>
      </w:r>
      <w:r w:rsidRPr="00970AD4">
        <w:rPr>
          <w:rFonts w:eastAsia="Times New Roman"/>
          <w:szCs w:val="24"/>
        </w:rPr>
        <w:t>μεταρρύθμιση του παρόντος Συντάγματος</w:t>
      </w:r>
      <w:r>
        <w:rPr>
          <w:rFonts w:eastAsia="Times New Roman"/>
          <w:szCs w:val="24"/>
        </w:rPr>
        <w:t>,</w:t>
      </w:r>
      <w:r w:rsidRPr="00970AD4">
        <w:rPr>
          <w:rFonts w:eastAsia="Times New Roman"/>
          <w:szCs w:val="24"/>
        </w:rPr>
        <w:t xml:space="preserve"> συνάπτεται και συνάδει και συνεργάζεται με το</w:t>
      </w:r>
      <w:r>
        <w:rPr>
          <w:rFonts w:eastAsia="Times New Roman"/>
          <w:szCs w:val="24"/>
        </w:rPr>
        <w:t>ν</w:t>
      </w:r>
      <w:r w:rsidRPr="00970AD4">
        <w:rPr>
          <w:rFonts w:eastAsia="Times New Roman"/>
          <w:szCs w:val="24"/>
        </w:rPr>
        <w:t xml:space="preserve"> νόμο της απλής αναλογικής</w:t>
      </w:r>
      <w:r>
        <w:rPr>
          <w:rFonts w:eastAsia="Times New Roman"/>
          <w:szCs w:val="24"/>
        </w:rPr>
        <w:t>,</w:t>
      </w:r>
      <w:r w:rsidRPr="00970AD4">
        <w:rPr>
          <w:rFonts w:eastAsia="Times New Roman"/>
          <w:szCs w:val="24"/>
        </w:rPr>
        <w:t xml:space="preserve"> το</w:t>
      </w:r>
      <w:r>
        <w:rPr>
          <w:rFonts w:eastAsia="Times New Roman"/>
          <w:szCs w:val="24"/>
        </w:rPr>
        <w:t>ν</w:t>
      </w:r>
      <w:r w:rsidRPr="00970AD4">
        <w:rPr>
          <w:rFonts w:eastAsia="Times New Roman"/>
          <w:szCs w:val="24"/>
        </w:rPr>
        <w:t xml:space="preserve"> οποίο </w:t>
      </w:r>
      <w:r>
        <w:rPr>
          <w:rFonts w:eastAsia="Times New Roman"/>
          <w:szCs w:val="24"/>
        </w:rPr>
        <w:t>ε</w:t>
      </w:r>
      <w:r w:rsidRPr="00970AD4">
        <w:rPr>
          <w:rFonts w:eastAsia="Times New Roman"/>
          <w:szCs w:val="24"/>
        </w:rPr>
        <w:t>πίσης έχουμε εισηγηθεί και περάσει από την παρούσα Βουλή</w:t>
      </w:r>
      <w:r>
        <w:rPr>
          <w:rFonts w:eastAsia="Times New Roman"/>
          <w:szCs w:val="24"/>
        </w:rPr>
        <w:t>.</w:t>
      </w:r>
    </w:p>
    <w:p w14:paraId="0A5DE15B" w14:textId="77777777" w:rsidR="00415E13" w:rsidRDefault="00E650A0">
      <w:pPr>
        <w:spacing w:line="600" w:lineRule="auto"/>
        <w:ind w:firstLine="720"/>
        <w:jc w:val="both"/>
        <w:rPr>
          <w:rFonts w:eastAsia="Times New Roman"/>
          <w:szCs w:val="24"/>
        </w:rPr>
      </w:pPr>
      <w:r>
        <w:rPr>
          <w:rFonts w:eastAsia="Times New Roman"/>
          <w:szCs w:val="24"/>
        </w:rPr>
        <w:lastRenderedPageBreak/>
        <w:t>Είναι η αναγνώριση της θρησκευτική</w:t>
      </w:r>
      <w:r w:rsidRPr="00970AD4">
        <w:rPr>
          <w:rFonts w:eastAsia="Times New Roman"/>
          <w:szCs w:val="24"/>
        </w:rPr>
        <w:t>ς ιδιαιτερότητ</w:t>
      </w:r>
      <w:r>
        <w:rPr>
          <w:rFonts w:eastAsia="Times New Roman"/>
          <w:szCs w:val="24"/>
        </w:rPr>
        <w:t>α</w:t>
      </w:r>
      <w:r w:rsidRPr="00970AD4">
        <w:rPr>
          <w:rFonts w:eastAsia="Times New Roman"/>
          <w:szCs w:val="24"/>
        </w:rPr>
        <w:t>ς με τον πολιτικό όρκο</w:t>
      </w:r>
      <w:r>
        <w:rPr>
          <w:rFonts w:eastAsia="Times New Roman"/>
          <w:szCs w:val="24"/>
        </w:rPr>
        <w:t>,</w:t>
      </w:r>
      <w:r w:rsidRPr="00970AD4">
        <w:rPr>
          <w:rFonts w:eastAsia="Times New Roman"/>
          <w:szCs w:val="24"/>
        </w:rPr>
        <w:t xml:space="preserve"> τ</w:t>
      </w:r>
      <w:r w:rsidRPr="00970AD4">
        <w:rPr>
          <w:rFonts w:eastAsia="Times New Roman"/>
          <w:szCs w:val="24"/>
        </w:rPr>
        <w:t xml:space="preserve">α δημοψηφίσματα και η λαϊκή συμμετοχή για τα οποία θα </w:t>
      </w:r>
      <w:r>
        <w:rPr>
          <w:rFonts w:eastAsia="Times New Roman"/>
          <w:szCs w:val="24"/>
        </w:rPr>
        <w:t>πραγματευθώ</w:t>
      </w:r>
      <w:r w:rsidRPr="00970AD4">
        <w:rPr>
          <w:rFonts w:eastAsia="Times New Roman"/>
          <w:szCs w:val="24"/>
        </w:rPr>
        <w:t xml:space="preserve"> αργότερα</w:t>
      </w:r>
      <w:r>
        <w:rPr>
          <w:rFonts w:eastAsia="Times New Roman"/>
          <w:szCs w:val="24"/>
        </w:rPr>
        <w:t>.</w:t>
      </w:r>
      <w:r w:rsidRPr="00970AD4">
        <w:rPr>
          <w:rFonts w:eastAsia="Times New Roman"/>
          <w:szCs w:val="24"/>
        </w:rPr>
        <w:t xml:space="preserve"> Τέλος</w:t>
      </w:r>
      <w:r>
        <w:rPr>
          <w:rFonts w:eastAsia="Times New Roman"/>
          <w:szCs w:val="24"/>
        </w:rPr>
        <w:t>,</w:t>
      </w:r>
      <w:r w:rsidRPr="00970AD4">
        <w:rPr>
          <w:rFonts w:eastAsia="Times New Roman"/>
          <w:szCs w:val="24"/>
        </w:rPr>
        <w:t xml:space="preserve"> </w:t>
      </w:r>
      <w:r>
        <w:rPr>
          <w:rFonts w:eastAsia="Times New Roman"/>
          <w:szCs w:val="24"/>
        </w:rPr>
        <w:t xml:space="preserve">είναι </w:t>
      </w:r>
      <w:r w:rsidRPr="00970AD4">
        <w:rPr>
          <w:rFonts w:eastAsia="Times New Roman"/>
          <w:szCs w:val="24"/>
        </w:rPr>
        <w:t>η θωράκιση κοινωνικών δικαιωμάτων στην εργασία</w:t>
      </w:r>
      <w:r>
        <w:rPr>
          <w:rFonts w:eastAsia="Times New Roman"/>
          <w:szCs w:val="24"/>
        </w:rPr>
        <w:t>,</w:t>
      </w:r>
      <w:r w:rsidRPr="00970AD4">
        <w:rPr>
          <w:rFonts w:eastAsia="Times New Roman"/>
          <w:szCs w:val="24"/>
        </w:rPr>
        <w:t xml:space="preserve"> την υγεία</w:t>
      </w:r>
      <w:r>
        <w:rPr>
          <w:rFonts w:eastAsia="Times New Roman"/>
          <w:szCs w:val="24"/>
        </w:rPr>
        <w:t>,</w:t>
      </w:r>
      <w:r w:rsidRPr="00970AD4">
        <w:rPr>
          <w:rFonts w:eastAsia="Times New Roman"/>
          <w:szCs w:val="24"/>
        </w:rPr>
        <w:t xml:space="preserve"> την πρόνοια και την κοινωνική ασφάλιση που δεν καθιερών</w:t>
      </w:r>
      <w:r>
        <w:rPr>
          <w:rFonts w:eastAsia="Times New Roman"/>
          <w:szCs w:val="24"/>
        </w:rPr>
        <w:t>ον</w:t>
      </w:r>
      <w:r w:rsidRPr="00970AD4">
        <w:rPr>
          <w:rFonts w:eastAsia="Times New Roman"/>
          <w:szCs w:val="24"/>
        </w:rPr>
        <w:t xml:space="preserve">ται πλέον </w:t>
      </w:r>
      <w:r>
        <w:rPr>
          <w:rFonts w:eastAsia="Times New Roman"/>
          <w:szCs w:val="24"/>
        </w:rPr>
        <w:t>ως</w:t>
      </w:r>
      <w:r w:rsidRPr="00970AD4">
        <w:rPr>
          <w:rFonts w:eastAsia="Times New Roman"/>
          <w:szCs w:val="24"/>
        </w:rPr>
        <w:t xml:space="preserve"> δικαιώματα του </w:t>
      </w:r>
      <w:r>
        <w:rPr>
          <w:rFonts w:eastAsia="Times New Roman"/>
          <w:szCs w:val="24"/>
        </w:rPr>
        <w:t>π</w:t>
      </w:r>
      <w:r w:rsidRPr="00970AD4">
        <w:rPr>
          <w:rFonts w:eastAsia="Times New Roman"/>
          <w:szCs w:val="24"/>
        </w:rPr>
        <w:t>ολίτη</w:t>
      </w:r>
      <w:r>
        <w:rPr>
          <w:rFonts w:eastAsia="Times New Roman"/>
          <w:szCs w:val="24"/>
        </w:rPr>
        <w:t>,</w:t>
      </w:r>
      <w:r w:rsidRPr="00970AD4">
        <w:rPr>
          <w:rFonts w:eastAsia="Times New Roman"/>
          <w:szCs w:val="24"/>
        </w:rPr>
        <w:t xml:space="preserve"> αλλά ως υποχρέω</w:t>
      </w:r>
      <w:r w:rsidRPr="00970AD4">
        <w:rPr>
          <w:rFonts w:eastAsia="Times New Roman"/>
          <w:szCs w:val="24"/>
        </w:rPr>
        <w:t xml:space="preserve">ση του </w:t>
      </w:r>
      <w:r>
        <w:rPr>
          <w:rFonts w:eastAsia="Times New Roman"/>
          <w:szCs w:val="24"/>
        </w:rPr>
        <w:t>κ</w:t>
      </w:r>
      <w:r w:rsidRPr="00970AD4">
        <w:rPr>
          <w:rFonts w:eastAsia="Times New Roman"/>
          <w:szCs w:val="24"/>
        </w:rPr>
        <w:t>ράτους έναντι των πολιτών για την παροχή τ</w:t>
      </w:r>
      <w:r>
        <w:rPr>
          <w:rFonts w:eastAsia="Times New Roman"/>
          <w:szCs w:val="24"/>
        </w:rPr>
        <w:t>ω</w:t>
      </w:r>
      <w:r w:rsidRPr="00970AD4">
        <w:rPr>
          <w:rFonts w:eastAsia="Times New Roman"/>
          <w:szCs w:val="24"/>
        </w:rPr>
        <w:t xml:space="preserve">ν </w:t>
      </w:r>
      <w:r>
        <w:rPr>
          <w:rFonts w:eastAsia="Times New Roman"/>
          <w:szCs w:val="24"/>
        </w:rPr>
        <w:t>υψίστων</w:t>
      </w:r>
      <w:r w:rsidRPr="00970AD4">
        <w:rPr>
          <w:rFonts w:eastAsia="Times New Roman"/>
          <w:szCs w:val="24"/>
        </w:rPr>
        <w:t xml:space="preserve"> αυτών αγαθών</w:t>
      </w:r>
      <w:r>
        <w:rPr>
          <w:rFonts w:eastAsia="Times New Roman"/>
          <w:szCs w:val="24"/>
        </w:rPr>
        <w:t>. Είναι η</w:t>
      </w:r>
      <w:r w:rsidRPr="00970AD4">
        <w:rPr>
          <w:rFonts w:eastAsia="Times New Roman"/>
          <w:szCs w:val="24"/>
        </w:rPr>
        <w:t xml:space="preserve"> προστασία των εργαζομένων από διακρίσεις </w:t>
      </w:r>
      <w:r>
        <w:rPr>
          <w:rFonts w:eastAsia="Times New Roman"/>
          <w:szCs w:val="24"/>
        </w:rPr>
        <w:t>λ</w:t>
      </w:r>
      <w:r w:rsidRPr="00970AD4">
        <w:rPr>
          <w:rFonts w:eastAsia="Times New Roman"/>
          <w:szCs w:val="24"/>
        </w:rPr>
        <w:t>όγω ηλικίας</w:t>
      </w:r>
      <w:r>
        <w:rPr>
          <w:rFonts w:eastAsia="Times New Roman"/>
          <w:szCs w:val="24"/>
        </w:rPr>
        <w:t>,</w:t>
      </w:r>
      <w:r w:rsidRPr="00970AD4">
        <w:rPr>
          <w:rFonts w:eastAsia="Times New Roman"/>
          <w:szCs w:val="24"/>
        </w:rPr>
        <w:t xml:space="preserve"> φύλου και λοιπά</w:t>
      </w:r>
      <w:r>
        <w:rPr>
          <w:rFonts w:eastAsia="Times New Roman"/>
          <w:szCs w:val="24"/>
        </w:rPr>
        <w:t>.</w:t>
      </w:r>
      <w:r w:rsidRPr="00970AD4">
        <w:rPr>
          <w:rFonts w:eastAsia="Times New Roman"/>
          <w:szCs w:val="24"/>
        </w:rPr>
        <w:t xml:space="preserve"> </w:t>
      </w:r>
    </w:p>
    <w:p w14:paraId="0A5DE15C" w14:textId="77777777" w:rsidR="00415E13" w:rsidRDefault="00E650A0">
      <w:pPr>
        <w:spacing w:line="600" w:lineRule="auto"/>
        <w:ind w:firstLine="720"/>
        <w:jc w:val="both"/>
        <w:rPr>
          <w:rFonts w:eastAsia="Times New Roman"/>
          <w:szCs w:val="24"/>
        </w:rPr>
      </w:pPr>
      <w:r>
        <w:rPr>
          <w:rFonts w:eastAsia="Times New Roman"/>
          <w:szCs w:val="24"/>
        </w:rPr>
        <w:t>Είναι η</w:t>
      </w:r>
      <w:r w:rsidRPr="00970AD4">
        <w:rPr>
          <w:rFonts w:eastAsia="Times New Roman"/>
          <w:szCs w:val="24"/>
        </w:rPr>
        <w:t xml:space="preserve"> κατοχύρωση</w:t>
      </w:r>
      <w:r>
        <w:rPr>
          <w:rFonts w:eastAsia="Times New Roman"/>
          <w:szCs w:val="24"/>
        </w:rPr>
        <w:t>,</w:t>
      </w:r>
      <w:r w:rsidRPr="00970AD4">
        <w:rPr>
          <w:rFonts w:eastAsia="Times New Roman"/>
          <w:szCs w:val="24"/>
        </w:rPr>
        <w:t xml:space="preserve"> τέλος</w:t>
      </w:r>
      <w:r>
        <w:rPr>
          <w:rFonts w:eastAsia="Times New Roman"/>
          <w:szCs w:val="24"/>
        </w:rPr>
        <w:t>,</w:t>
      </w:r>
      <w:r w:rsidRPr="00970AD4">
        <w:rPr>
          <w:rFonts w:eastAsia="Times New Roman"/>
          <w:szCs w:val="24"/>
        </w:rPr>
        <w:t xml:space="preserve"> των συλλογικών συμβάσεων εργασίας</w:t>
      </w:r>
      <w:r>
        <w:rPr>
          <w:rFonts w:eastAsia="Times New Roman"/>
          <w:szCs w:val="24"/>
        </w:rPr>
        <w:t>.</w:t>
      </w:r>
      <w:r w:rsidRPr="00970AD4">
        <w:rPr>
          <w:rFonts w:eastAsia="Times New Roman"/>
          <w:szCs w:val="24"/>
        </w:rPr>
        <w:t xml:space="preserve"> Είναι</w:t>
      </w:r>
      <w:r>
        <w:rPr>
          <w:rFonts w:eastAsia="Times New Roman"/>
          <w:szCs w:val="24"/>
        </w:rPr>
        <w:t>,</w:t>
      </w:r>
      <w:r w:rsidRPr="00970AD4">
        <w:rPr>
          <w:rFonts w:eastAsia="Times New Roman"/>
          <w:szCs w:val="24"/>
        </w:rPr>
        <w:t xml:space="preserve"> λοιπόν</w:t>
      </w:r>
      <w:r>
        <w:rPr>
          <w:rFonts w:eastAsia="Times New Roman"/>
          <w:szCs w:val="24"/>
        </w:rPr>
        <w:t>,</w:t>
      </w:r>
      <w:r w:rsidRPr="00970AD4">
        <w:rPr>
          <w:rFonts w:eastAsia="Times New Roman"/>
          <w:szCs w:val="24"/>
        </w:rPr>
        <w:t xml:space="preserve"> μεγάλο </w:t>
      </w:r>
      <w:r>
        <w:rPr>
          <w:rFonts w:eastAsia="Times New Roman"/>
          <w:szCs w:val="24"/>
        </w:rPr>
        <w:t>το π</w:t>
      </w:r>
      <w:r w:rsidRPr="00970AD4">
        <w:rPr>
          <w:rFonts w:eastAsia="Times New Roman"/>
          <w:szCs w:val="24"/>
        </w:rPr>
        <w:t xml:space="preserve">λαίσιο πάνω </w:t>
      </w:r>
      <w:r w:rsidRPr="00970AD4">
        <w:rPr>
          <w:rFonts w:eastAsia="Times New Roman"/>
          <w:szCs w:val="24"/>
        </w:rPr>
        <w:t>στο οποίο κινηθήκαμε και παρουσιάζου</w:t>
      </w:r>
      <w:r>
        <w:rPr>
          <w:rFonts w:eastAsia="Times New Roman"/>
          <w:szCs w:val="24"/>
        </w:rPr>
        <w:t>με</w:t>
      </w:r>
      <w:r w:rsidRPr="00970AD4">
        <w:rPr>
          <w:rFonts w:eastAsia="Times New Roman"/>
          <w:szCs w:val="24"/>
        </w:rPr>
        <w:t xml:space="preserve"> </w:t>
      </w:r>
      <w:r>
        <w:rPr>
          <w:rFonts w:eastAsia="Times New Roman"/>
          <w:szCs w:val="24"/>
        </w:rPr>
        <w:t>σ</w:t>
      </w:r>
      <w:r w:rsidRPr="00970AD4">
        <w:rPr>
          <w:rFonts w:eastAsia="Times New Roman"/>
          <w:szCs w:val="24"/>
        </w:rPr>
        <w:t xml:space="preserve">την παρούσα Βουλή τις προτάσεις μας για τη </w:t>
      </w:r>
      <w:r>
        <w:rPr>
          <w:rFonts w:eastAsia="Times New Roman"/>
          <w:szCs w:val="24"/>
        </w:rPr>
        <w:t>σ</w:t>
      </w:r>
      <w:r w:rsidRPr="00970AD4">
        <w:rPr>
          <w:rFonts w:eastAsia="Times New Roman"/>
          <w:szCs w:val="24"/>
        </w:rPr>
        <w:t>υνταγματική αναθεώρηση</w:t>
      </w:r>
      <w:r>
        <w:rPr>
          <w:rFonts w:eastAsia="Times New Roman"/>
          <w:szCs w:val="24"/>
        </w:rPr>
        <w:t>.</w:t>
      </w:r>
    </w:p>
    <w:p w14:paraId="0A5DE15D" w14:textId="77777777" w:rsidR="00415E13" w:rsidRDefault="00E650A0">
      <w:pPr>
        <w:spacing w:line="600" w:lineRule="auto"/>
        <w:ind w:firstLine="720"/>
        <w:jc w:val="both"/>
        <w:rPr>
          <w:rFonts w:eastAsia="Times New Roman"/>
          <w:szCs w:val="24"/>
        </w:rPr>
      </w:pPr>
      <w:r>
        <w:rPr>
          <w:rFonts w:eastAsia="Times New Roman"/>
          <w:szCs w:val="24"/>
        </w:rPr>
        <w:t>Τ</w:t>
      </w:r>
      <w:r w:rsidRPr="00970AD4">
        <w:rPr>
          <w:rFonts w:eastAsia="Times New Roman"/>
          <w:szCs w:val="24"/>
        </w:rPr>
        <w:t xml:space="preserve">ώρα θα ήθελα επιμέρους να αναφερθώ </w:t>
      </w:r>
      <w:r>
        <w:rPr>
          <w:rFonts w:eastAsia="Times New Roman"/>
          <w:szCs w:val="24"/>
        </w:rPr>
        <w:t xml:space="preserve">με </w:t>
      </w:r>
      <w:r w:rsidRPr="00970AD4">
        <w:rPr>
          <w:rFonts w:eastAsia="Times New Roman"/>
          <w:szCs w:val="24"/>
        </w:rPr>
        <w:t xml:space="preserve">την ενίσχυση του θεσμού των δημοψηφισμάτων και την καθιέρωση αυτών </w:t>
      </w:r>
      <w:r>
        <w:rPr>
          <w:rFonts w:eastAsia="Times New Roman"/>
          <w:szCs w:val="24"/>
        </w:rPr>
        <w:t>με λαϊκή</w:t>
      </w:r>
      <w:r w:rsidRPr="00970AD4">
        <w:rPr>
          <w:rFonts w:eastAsia="Times New Roman"/>
          <w:szCs w:val="24"/>
        </w:rPr>
        <w:t xml:space="preserve"> πρωτοβουλία</w:t>
      </w:r>
      <w:r>
        <w:rPr>
          <w:rFonts w:eastAsia="Times New Roman"/>
          <w:szCs w:val="24"/>
        </w:rPr>
        <w:t>. Δι</w:t>
      </w:r>
      <w:r w:rsidRPr="00970AD4">
        <w:rPr>
          <w:rFonts w:eastAsia="Times New Roman"/>
          <w:szCs w:val="24"/>
        </w:rPr>
        <w:t xml:space="preserve">ότι </w:t>
      </w:r>
      <w:r>
        <w:rPr>
          <w:rFonts w:eastAsia="Times New Roman"/>
          <w:szCs w:val="24"/>
        </w:rPr>
        <w:t>α</w:t>
      </w:r>
      <w:r w:rsidRPr="00970AD4">
        <w:rPr>
          <w:rFonts w:eastAsia="Times New Roman"/>
          <w:szCs w:val="24"/>
        </w:rPr>
        <w:t>σφαλώς τα δημ</w:t>
      </w:r>
      <w:r w:rsidRPr="00970AD4">
        <w:rPr>
          <w:rFonts w:eastAsia="Times New Roman"/>
          <w:szCs w:val="24"/>
        </w:rPr>
        <w:t>οψηφίσματα προβλέπονταν και μέχρι τώρα από τα Συντάγματα</w:t>
      </w:r>
      <w:r>
        <w:rPr>
          <w:rFonts w:eastAsia="Times New Roman"/>
          <w:szCs w:val="24"/>
        </w:rPr>
        <w:t>,</w:t>
      </w:r>
      <w:r w:rsidRPr="00970AD4">
        <w:rPr>
          <w:rFonts w:eastAsia="Times New Roman"/>
          <w:szCs w:val="24"/>
        </w:rPr>
        <w:t xml:space="preserve"> αλλά δεν </w:t>
      </w:r>
      <w:r>
        <w:rPr>
          <w:rFonts w:eastAsia="Times New Roman"/>
          <w:szCs w:val="24"/>
        </w:rPr>
        <w:t>επαφίονταν ή δεν είχαν περιορισμού</w:t>
      </w:r>
      <w:r w:rsidRPr="00970AD4">
        <w:rPr>
          <w:rFonts w:eastAsia="Times New Roman"/>
          <w:szCs w:val="24"/>
        </w:rPr>
        <w:t>ς ή τρόπον τινά δυνατότητα παρέμ</w:t>
      </w:r>
      <w:r>
        <w:rPr>
          <w:rFonts w:eastAsia="Times New Roman"/>
          <w:szCs w:val="24"/>
        </w:rPr>
        <w:t>βασης του λαϊκού παράγοντα.</w:t>
      </w:r>
    </w:p>
    <w:p w14:paraId="0A5DE15E" w14:textId="77777777" w:rsidR="00415E13" w:rsidRDefault="00E650A0">
      <w:pPr>
        <w:spacing w:line="600" w:lineRule="auto"/>
        <w:ind w:firstLine="720"/>
        <w:jc w:val="both"/>
        <w:rPr>
          <w:rFonts w:eastAsia="Times New Roman"/>
          <w:szCs w:val="24"/>
        </w:rPr>
      </w:pPr>
      <w:r>
        <w:rPr>
          <w:rFonts w:eastAsia="Times New Roman"/>
          <w:szCs w:val="24"/>
        </w:rPr>
        <w:lastRenderedPageBreak/>
        <w:t xml:space="preserve">Τα δημοψηφίσματα, λοιπόν, </w:t>
      </w:r>
      <w:r w:rsidRPr="00970AD4">
        <w:rPr>
          <w:rFonts w:eastAsia="Times New Roman"/>
          <w:szCs w:val="24"/>
        </w:rPr>
        <w:t xml:space="preserve">αδιαμφισβήτητα αποτελούν τη μόνη </w:t>
      </w:r>
      <w:r>
        <w:rPr>
          <w:rFonts w:eastAsia="Times New Roman"/>
          <w:szCs w:val="24"/>
        </w:rPr>
        <w:t>δ</w:t>
      </w:r>
      <w:r w:rsidRPr="00970AD4">
        <w:rPr>
          <w:rFonts w:eastAsia="Times New Roman"/>
          <w:szCs w:val="24"/>
        </w:rPr>
        <w:t>ημοκρατική έκφραση της βούλησης</w:t>
      </w:r>
      <w:r>
        <w:rPr>
          <w:rFonts w:eastAsia="Times New Roman"/>
          <w:szCs w:val="24"/>
        </w:rPr>
        <w:t>, τη</w:t>
      </w:r>
      <w:r>
        <w:rPr>
          <w:rFonts w:eastAsia="Times New Roman"/>
          <w:szCs w:val="24"/>
        </w:rPr>
        <w:t xml:space="preserve"> μόνη </w:t>
      </w:r>
      <w:r w:rsidRPr="00970AD4">
        <w:rPr>
          <w:rFonts w:eastAsia="Times New Roman"/>
          <w:szCs w:val="24"/>
        </w:rPr>
        <w:t>απόλυτα γνήσια και αδιαμεσολάβητη έκφραση της βούλησης του λαού</w:t>
      </w:r>
      <w:r>
        <w:rPr>
          <w:rFonts w:eastAsia="Times New Roman"/>
          <w:szCs w:val="24"/>
        </w:rPr>
        <w:t>.</w:t>
      </w:r>
      <w:r w:rsidRPr="00970AD4">
        <w:rPr>
          <w:rFonts w:eastAsia="Times New Roman"/>
          <w:szCs w:val="24"/>
        </w:rPr>
        <w:t xml:space="preserve"> Το λέει </w:t>
      </w:r>
      <w:r>
        <w:rPr>
          <w:rFonts w:eastAsia="Times New Roman"/>
          <w:szCs w:val="24"/>
        </w:rPr>
        <w:t>ά</w:t>
      </w:r>
      <w:r w:rsidRPr="00970AD4">
        <w:rPr>
          <w:rFonts w:eastAsia="Times New Roman"/>
          <w:szCs w:val="24"/>
        </w:rPr>
        <w:t>λλωστε το πρόταγμα του Συντάγματ</w:t>
      </w:r>
      <w:r>
        <w:rPr>
          <w:rFonts w:eastAsia="Times New Roman"/>
          <w:szCs w:val="24"/>
        </w:rPr>
        <w:t>ό</w:t>
      </w:r>
      <w:r w:rsidRPr="00970AD4">
        <w:rPr>
          <w:rFonts w:eastAsia="Times New Roman"/>
          <w:szCs w:val="24"/>
        </w:rPr>
        <w:t>ς</w:t>
      </w:r>
      <w:r>
        <w:rPr>
          <w:rFonts w:eastAsia="Times New Roman"/>
          <w:szCs w:val="24"/>
        </w:rPr>
        <w:t xml:space="preserve"> </w:t>
      </w:r>
      <w:r>
        <w:rPr>
          <w:rFonts w:eastAsia="Times New Roman"/>
          <w:szCs w:val="24"/>
        </w:rPr>
        <w:t xml:space="preserve">μας, όπου </w:t>
      </w:r>
      <w:r w:rsidRPr="00970AD4">
        <w:rPr>
          <w:rFonts w:eastAsia="Times New Roman"/>
          <w:szCs w:val="24"/>
        </w:rPr>
        <w:t>σαν θεμέλιο του πολιτεύματος αναγνωρίζ</w:t>
      </w:r>
      <w:r>
        <w:rPr>
          <w:rFonts w:eastAsia="Times New Roman"/>
          <w:szCs w:val="24"/>
        </w:rPr>
        <w:t>εται</w:t>
      </w:r>
      <w:r w:rsidRPr="00970AD4">
        <w:rPr>
          <w:rFonts w:eastAsia="Times New Roman"/>
          <w:szCs w:val="24"/>
        </w:rPr>
        <w:t xml:space="preserve"> η λαϊκή κυριαρχία</w:t>
      </w:r>
      <w:r>
        <w:rPr>
          <w:rFonts w:eastAsia="Times New Roman"/>
          <w:szCs w:val="24"/>
        </w:rPr>
        <w:t>.</w:t>
      </w:r>
    </w:p>
    <w:p w14:paraId="0A5DE15F" w14:textId="77777777" w:rsidR="00415E13" w:rsidRDefault="00E650A0">
      <w:pPr>
        <w:spacing w:line="600" w:lineRule="auto"/>
        <w:ind w:firstLine="720"/>
        <w:jc w:val="both"/>
        <w:rPr>
          <w:rFonts w:eastAsia="Times New Roman"/>
          <w:szCs w:val="24"/>
        </w:rPr>
      </w:pPr>
      <w:r>
        <w:rPr>
          <w:rFonts w:eastAsia="Times New Roman"/>
          <w:szCs w:val="24"/>
        </w:rPr>
        <w:t xml:space="preserve">Ειδικότερα, </w:t>
      </w:r>
      <w:r w:rsidRPr="00970AD4">
        <w:rPr>
          <w:rFonts w:eastAsia="Times New Roman"/>
          <w:szCs w:val="24"/>
        </w:rPr>
        <w:t>η πρότασή μας για αναθεώρηση του άρθρου 44 παράγραφος 2 ε</w:t>
      </w:r>
      <w:r w:rsidRPr="00970AD4">
        <w:rPr>
          <w:rFonts w:eastAsia="Times New Roman"/>
          <w:szCs w:val="24"/>
        </w:rPr>
        <w:t>ισφέρει τα εξής νέα στοιχεία</w:t>
      </w:r>
      <w:r w:rsidRPr="00FA5004">
        <w:rPr>
          <w:rFonts w:eastAsia="Times New Roman"/>
          <w:szCs w:val="24"/>
        </w:rPr>
        <w:t>:</w:t>
      </w:r>
      <w:r w:rsidRPr="00970AD4">
        <w:rPr>
          <w:rFonts w:eastAsia="Times New Roman"/>
          <w:szCs w:val="24"/>
        </w:rPr>
        <w:t xml:space="preserve"> Καθιέρωση του δημοψηφίσματος με λαϊκή πρωτοβουλία</w:t>
      </w:r>
      <w:r>
        <w:rPr>
          <w:rFonts w:eastAsia="Times New Roman"/>
          <w:szCs w:val="24"/>
        </w:rPr>
        <w:t>, προκήρυξή</w:t>
      </w:r>
      <w:r w:rsidRPr="00970AD4">
        <w:rPr>
          <w:rFonts w:eastAsia="Times New Roman"/>
          <w:szCs w:val="24"/>
        </w:rPr>
        <w:t xml:space="preserve"> του </w:t>
      </w:r>
      <w:r>
        <w:rPr>
          <w:rFonts w:eastAsia="Times New Roman"/>
          <w:szCs w:val="24"/>
        </w:rPr>
        <w:t>δ</w:t>
      </w:r>
      <w:r w:rsidRPr="00970AD4">
        <w:rPr>
          <w:rFonts w:eastAsia="Times New Roman"/>
          <w:szCs w:val="24"/>
        </w:rPr>
        <w:t>ηλαδή για κρίσιμα εθνικά θέματα μετά από απαίτηση πεντακοσίων χιλιάδων πολιτών εχόντων το εκλογικό δικαίωμα</w:t>
      </w:r>
      <w:r>
        <w:rPr>
          <w:rFonts w:eastAsia="Times New Roman"/>
          <w:szCs w:val="24"/>
        </w:rPr>
        <w:t>.</w:t>
      </w:r>
    </w:p>
    <w:p w14:paraId="0A5DE160" w14:textId="77777777" w:rsidR="00415E13" w:rsidRDefault="00E650A0">
      <w:pPr>
        <w:spacing w:line="600" w:lineRule="auto"/>
        <w:ind w:firstLine="720"/>
        <w:jc w:val="both"/>
        <w:rPr>
          <w:rFonts w:eastAsia="Times New Roman"/>
          <w:szCs w:val="24"/>
        </w:rPr>
      </w:pPr>
      <w:r w:rsidRPr="00970AD4">
        <w:rPr>
          <w:rFonts w:eastAsia="Times New Roman"/>
          <w:szCs w:val="24"/>
        </w:rPr>
        <w:t>Κατάργηση ψηφισμένου νομοσχεδίου</w:t>
      </w:r>
      <w:r>
        <w:rPr>
          <w:rFonts w:eastAsia="Times New Roman"/>
          <w:szCs w:val="24"/>
        </w:rPr>
        <w:t>, αν κάτι πάει στρα</w:t>
      </w:r>
      <w:r>
        <w:rPr>
          <w:rFonts w:eastAsia="Times New Roman"/>
          <w:szCs w:val="24"/>
        </w:rPr>
        <w:t>βά και ο κόσμος το</w:t>
      </w:r>
      <w:r w:rsidRPr="00970AD4">
        <w:rPr>
          <w:rFonts w:eastAsia="Times New Roman"/>
          <w:szCs w:val="24"/>
        </w:rPr>
        <w:t xml:space="preserve"> υφίσταται</w:t>
      </w:r>
      <w:r>
        <w:rPr>
          <w:rFonts w:eastAsia="Times New Roman"/>
          <w:szCs w:val="24"/>
        </w:rPr>
        <w:t>,</w:t>
      </w:r>
      <w:r w:rsidRPr="00970AD4">
        <w:rPr>
          <w:rFonts w:eastAsia="Times New Roman"/>
          <w:szCs w:val="24"/>
        </w:rPr>
        <w:t xml:space="preserve"> </w:t>
      </w:r>
      <w:r>
        <w:rPr>
          <w:rFonts w:eastAsia="Times New Roman"/>
          <w:szCs w:val="24"/>
        </w:rPr>
        <w:t>τ</w:t>
      </w:r>
      <w:r w:rsidRPr="00970AD4">
        <w:rPr>
          <w:rFonts w:eastAsia="Times New Roman"/>
          <w:szCs w:val="24"/>
        </w:rPr>
        <w:t>ι μπορ</w:t>
      </w:r>
      <w:r>
        <w:rPr>
          <w:rFonts w:eastAsia="Times New Roman"/>
          <w:szCs w:val="24"/>
        </w:rPr>
        <w:t>εί</w:t>
      </w:r>
      <w:r w:rsidRPr="00970AD4">
        <w:rPr>
          <w:rFonts w:eastAsia="Times New Roman"/>
          <w:szCs w:val="24"/>
        </w:rPr>
        <w:t xml:space="preserve"> να κάν</w:t>
      </w:r>
      <w:r>
        <w:rPr>
          <w:rFonts w:eastAsia="Times New Roman"/>
          <w:szCs w:val="24"/>
        </w:rPr>
        <w:t>ει,</w:t>
      </w:r>
      <w:r w:rsidRPr="00970AD4">
        <w:rPr>
          <w:rFonts w:eastAsia="Times New Roman"/>
          <w:szCs w:val="24"/>
        </w:rPr>
        <w:t xml:space="preserve"> εκτός βέβαια από δημοσιονομικά μέτρα μετά από αίτηση ενός εκατομμυρίου πολιτών</w:t>
      </w:r>
      <w:r>
        <w:rPr>
          <w:rFonts w:eastAsia="Times New Roman"/>
          <w:szCs w:val="24"/>
        </w:rPr>
        <w:t>.</w:t>
      </w:r>
      <w:r w:rsidRPr="00970AD4">
        <w:rPr>
          <w:rFonts w:eastAsia="Times New Roman"/>
          <w:szCs w:val="24"/>
        </w:rPr>
        <w:t xml:space="preserve"> Είναι περίπου το 20%</w:t>
      </w:r>
      <w:r>
        <w:rPr>
          <w:rFonts w:eastAsia="Times New Roman"/>
          <w:szCs w:val="24"/>
        </w:rPr>
        <w:t>,</w:t>
      </w:r>
      <w:r w:rsidRPr="00970AD4">
        <w:rPr>
          <w:rFonts w:eastAsia="Times New Roman"/>
          <w:szCs w:val="24"/>
        </w:rPr>
        <w:t xml:space="preserve"> </w:t>
      </w:r>
      <w:r>
        <w:rPr>
          <w:rFonts w:eastAsia="Times New Roman"/>
          <w:szCs w:val="24"/>
        </w:rPr>
        <w:t>ί</w:t>
      </w:r>
      <w:r w:rsidRPr="00970AD4">
        <w:rPr>
          <w:rFonts w:eastAsia="Times New Roman"/>
          <w:szCs w:val="24"/>
        </w:rPr>
        <w:t>σως και λιγότερο από τους έχοντες εκλογικό δικαίωμα</w:t>
      </w:r>
      <w:r>
        <w:rPr>
          <w:rFonts w:eastAsia="Times New Roman"/>
          <w:szCs w:val="24"/>
        </w:rPr>
        <w:t>. Η μόνη π</w:t>
      </w:r>
      <w:r w:rsidRPr="00970AD4">
        <w:rPr>
          <w:rFonts w:eastAsia="Times New Roman"/>
          <w:szCs w:val="24"/>
        </w:rPr>
        <w:t xml:space="preserve">αρέμβαση της Βουλής με την απόλυτη πλειοψηφία του όλου αριθμού των Βουλευτών είναι να αποφαίνεται πλέον σε περίπτωση αμφισβήτησης περί του κρίσιμου </w:t>
      </w:r>
      <w:r>
        <w:rPr>
          <w:rFonts w:eastAsia="Times New Roman"/>
          <w:szCs w:val="24"/>
        </w:rPr>
        <w:t>ή μη ε</w:t>
      </w:r>
      <w:r w:rsidRPr="00970AD4">
        <w:rPr>
          <w:rFonts w:eastAsia="Times New Roman"/>
          <w:szCs w:val="24"/>
        </w:rPr>
        <w:t>θνικού θέματος</w:t>
      </w:r>
      <w:r>
        <w:rPr>
          <w:rFonts w:eastAsia="Times New Roman"/>
          <w:szCs w:val="24"/>
        </w:rPr>
        <w:t>.</w:t>
      </w:r>
    </w:p>
    <w:p w14:paraId="0A5DE161" w14:textId="77777777" w:rsidR="00415E13" w:rsidRDefault="00E650A0">
      <w:pPr>
        <w:spacing w:line="600" w:lineRule="auto"/>
        <w:ind w:firstLine="720"/>
        <w:jc w:val="both"/>
        <w:rPr>
          <w:rFonts w:eastAsia="Times New Roman"/>
          <w:szCs w:val="24"/>
        </w:rPr>
      </w:pPr>
      <w:r>
        <w:rPr>
          <w:rFonts w:eastAsia="Times New Roman"/>
          <w:szCs w:val="24"/>
        </w:rPr>
        <w:lastRenderedPageBreak/>
        <w:t>Όσον αφορά τα τοπικά</w:t>
      </w:r>
      <w:r w:rsidRPr="00970AD4">
        <w:rPr>
          <w:rFonts w:eastAsia="Times New Roman"/>
          <w:szCs w:val="24"/>
        </w:rPr>
        <w:t xml:space="preserve"> δημοψηφίσματα</w:t>
      </w:r>
      <w:r>
        <w:rPr>
          <w:rFonts w:eastAsia="Times New Roman"/>
          <w:szCs w:val="24"/>
        </w:rPr>
        <w:t>,</w:t>
      </w:r>
      <w:r w:rsidRPr="00970AD4">
        <w:rPr>
          <w:rFonts w:eastAsia="Times New Roman"/>
          <w:szCs w:val="24"/>
        </w:rPr>
        <w:t xml:space="preserve"> νομίζω ότι </w:t>
      </w:r>
      <w:r>
        <w:rPr>
          <w:rFonts w:eastAsia="Times New Roman"/>
          <w:szCs w:val="24"/>
        </w:rPr>
        <w:t>όσοι έχουμε θητεύσει στην</w:t>
      </w:r>
      <w:r w:rsidRPr="00970AD4">
        <w:rPr>
          <w:rFonts w:eastAsia="Times New Roman"/>
          <w:szCs w:val="24"/>
        </w:rPr>
        <w:t xml:space="preserve"> τοπική αυτοδι</w:t>
      </w:r>
      <w:r w:rsidRPr="00970AD4">
        <w:rPr>
          <w:rFonts w:eastAsia="Times New Roman"/>
          <w:szCs w:val="24"/>
        </w:rPr>
        <w:t xml:space="preserve">οίκηση </w:t>
      </w:r>
      <w:r>
        <w:rPr>
          <w:rFonts w:eastAsia="Times New Roman"/>
          <w:szCs w:val="24"/>
        </w:rPr>
        <w:t>ε</w:t>
      </w:r>
      <w:r w:rsidRPr="00970AD4">
        <w:rPr>
          <w:rFonts w:eastAsia="Times New Roman"/>
          <w:szCs w:val="24"/>
        </w:rPr>
        <w:t>ίμαστε δέκτες παρόμοι</w:t>
      </w:r>
      <w:r>
        <w:rPr>
          <w:rFonts w:eastAsia="Times New Roman"/>
          <w:szCs w:val="24"/>
        </w:rPr>
        <w:t xml:space="preserve">ων αιτημάτων, τα οποία για λόγους </w:t>
      </w:r>
      <w:r w:rsidRPr="00970AD4">
        <w:rPr>
          <w:rFonts w:eastAsia="Times New Roman"/>
          <w:szCs w:val="24"/>
        </w:rPr>
        <w:t xml:space="preserve">αγκυλώσεων </w:t>
      </w:r>
      <w:r>
        <w:rPr>
          <w:rFonts w:eastAsia="Times New Roman"/>
          <w:szCs w:val="24"/>
        </w:rPr>
        <w:t>α</w:t>
      </w:r>
      <w:r w:rsidRPr="00970AD4">
        <w:rPr>
          <w:rFonts w:eastAsia="Times New Roman"/>
          <w:szCs w:val="24"/>
        </w:rPr>
        <w:t xml:space="preserve">πό </w:t>
      </w:r>
      <w:r>
        <w:rPr>
          <w:rFonts w:eastAsia="Times New Roman"/>
          <w:szCs w:val="24"/>
        </w:rPr>
        <w:t>τ</w:t>
      </w:r>
      <w:r w:rsidRPr="00970AD4">
        <w:rPr>
          <w:rFonts w:eastAsia="Times New Roman"/>
          <w:szCs w:val="24"/>
        </w:rPr>
        <w:t xml:space="preserve">ην εκάστοτε </w:t>
      </w:r>
      <w:r>
        <w:rPr>
          <w:rFonts w:eastAsia="Times New Roman"/>
          <w:szCs w:val="24"/>
        </w:rPr>
        <w:t>δ</w:t>
      </w:r>
      <w:r w:rsidRPr="00970AD4">
        <w:rPr>
          <w:rFonts w:eastAsia="Times New Roman"/>
          <w:szCs w:val="24"/>
        </w:rPr>
        <w:t xml:space="preserve">ημοτική </w:t>
      </w:r>
      <w:r>
        <w:rPr>
          <w:rFonts w:eastAsia="Times New Roman"/>
          <w:szCs w:val="24"/>
        </w:rPr>
        <w:t>α</w:t>
      </w:r>
      <w:r w:rsidRPr="00970AD4">
        <w:rPr>
          <w:rFonts w:eastAsia="Times New Roman"/>
          <w:szCs w:val="24"/>
        </w:rPr>
        <w:t>ρχή</w:t>
      </w:r>
      <w:r>
        <w:rPr>
          <w:rFonts w:eastAsia="Times New Roman"/>
          <w:szCs w:val="24"/>
        </w:rPr>
        <w:t>,</w:t>
      </w:r>
      <w:r w:rsidRPr="00970AD4">
        <w:rPr>
          <w:rFonts w:eastAsia="Times New Roman"/>
          <w:szCs w:val="24"/>
        </w:rPr>
        <w:t xml:space="preserve"> που τότε </w:t>
      </w:r>
      <w:r>
        <w:rPr>
          <w:rFonts w:eastAsia="Times New Roman"/>
          <w:szCs w:val="24"/>
        </w:rPr>
        <w:t>διέθετε</w:t>
      </w:r>
      <w:r w:rsidRPr="00970AD4">
        <w:rPr>
          <w:rFonts w:eastAsia="Times New Roman"/>
          <w:szCs w:val="24"/>
        </w:rPr>
        <w:t xml:space="preserve"> υπερμεγέθη πλειοψηφία</w:t>
      </w:r>
      <w:r>
        <w:rPr>
          <w:rFonts w:eastAsia="Times New Roman"/>
          <w:szCs w:val="24"/>
        </w:rPr>
        <w:t>,</w:t>
      </w:r>
      <w:r w:rsidRPr="00970AD4">
        <w:rPr>
          <w:rFonts w:eastAsia="Times New Roman"/>
          <w:szCs w:val="24"/>
        </w:rPr>
        <w:t xml:space="preserve"> </w:t>
      </w:r>
      <w:r>
        <w:rPr>
          <w:rFonts w:eastAsia="Times New Roman"/>
          <w:szCs w:val="24"/>
        </w:rPr>
        <w:t>δεν επέτρεπε</w:t>
      </w:r>
      <w:r w:rsidRPr="00970AD4">
        <w:rPr>
          <w:rFonts w:eastAsia="Times New Roman"/>
          <w:szCs w:val="24"/>
        </w:rPr>
        <w:t xml:space="preserve"> την παρέμβαση του λαϊκού παράγοντα</w:t>
      </w:r>
      <w:r>
        <w:rPr>
          <w:rFonts w:eastAsia="Times New Roman"/>
          <w:szCs w:val="24"/>
        </w:rPr>
        <w:t>.</w:t>
      </w:r>
    </w:p>
    <w:p w14:paraId="0A5DE162" w14:textId="77777777" w:rsidR="00415E13" w:rsidRDefault="00E650A0">
      <w:pPr>
        <w:spacing w:line="600" w:lineRule="auto"/>
        <w:ind w:firstLine="720"/>
        <w:jc w:val="both"/>
        <w:rPr>
          <w:rFonts w:eastAsia="Times New Roman"/>
          <w:szCs w:val="24"/>
        </w:rPr>
      </w:pPr>
      <w:r>
        <w:rPr>
          <w:rFonts w:eastAsia="Times New Roman"/>
          <w:szCs w:val="24"/>
        </w:rPr>
        <w:t>Είναι, λοιπόν, κρίσιμο να καλούνται οι πολίτες</w:t>
      </w:r>
      <w:r w:rsidRPr="00970AD4">
        <w:rPr>
          <w:rFonts w:eastAsia="Times New Roman"/>
          <w:szCs w:val="24"/>
        </w:rPr>
        <w:t xml:space="preserve"> </w:t>
      </w:r>
      <w:r>
        <w:rPr>
          <w:rFonts w:eastAsia="Times New Roman"/>
          <w:szCs w:val="24"/>
        </w:rPr>
        <w:t>στις κάλπες όχ</w:t>
      </w:r>
      <w:r>
        <w:rPr>
          <w:rFonts w:eastAsia="Times New Roman"/>
          <w:szCs w:val="24"/>
        </w:rPr>
        <w:t>ι μόνο γ</w:t>
      </w:r>
      <w:r w:rsidRPr="00970AD4">
        <w:rPr>
          <w:rFonts w:eastAsia="Times New Roman"/>
          <w:szCs w:val="24"/>
        </w:rPr>
        <w:t xml:space="preserve">ια να επιλέξουν την εκπροσώπησή </w:t>
      </w:r>
      <w:r>
        <w:rPr>
          <w:rFonts w:eastAsia="Times New Roman"/>
          <w:szCs w:val="24"/>
        </w:rPr>
        <w:t>τους,</w:t>
      </w:r>
      <w:r w:rsidRPr="00970AD4">
        <w:rPr>
          <w:rFonts w:eastAsia="Times New Roman"/>
          <w:szCs w:val="24"/>
        </w:rPr>
        <w:t xml:space="preserve"> αλλά ενίοτε και για να ακουστούν </w:t>
      </w:r>
      <w:r>
        <w:rPr>
          <w:rFonts w:eastAsia="Times New Roman"/>
          <w:szCs w:val="24"/>
        </w:rPr>
        <w:t>σε</w:t>
      </w:r>
      <w:r w:rsidRPr="00970AD4">
        <w:rPr>
          <w:rFonts w:eastAsia="Times New Roman"/>
          <w:szCs w:val="24"/>
        </w:rPr>
        <w:t xml:space="preserve"> σοβαρά </w:t>
      </w:r>
      <w:r>
        <w:rPr>
          <w:rFonts w:eastAsia="Times New Roman"/>
          <w:szCs w:val="24"/>
        </w:rPr>
        <w:t xml:space="preserve">εθνικά και κοινωνικά </w:t>
      </w:r>
      <w:r w:rsidRPr="00970AD4">
        <w:rPr>
          <w:rFonts w:eastAsia="Times New Roman"/>
          <w:szCs w:val="24"/>
        </w:rPr>
        <w:t>ζητήματα</w:t>
      </w:r>
      <w:r>
        <w:rPr>
          <w:rFonts w:eastAsia="Times New Roman"/>
          <w:szCs w:val="24"/>
        </w:rPr>
        <w:t>, αναμιγνυόμενοι ενεργά και</w:t>
      </w:r>
      <w:r w:rsidRPr="00970AD4">
        <w:rPr>
          <w:rFonts w:eastAsia="Times New Roman"/>
          <w:szCs w:val="24"/>
        </w:rPr>
        <w:t xml:space="preserve"> δραστήρια και </w:t>
      </w:r>
      <w:r>
        <w:rPr>
          <w:rFonts w:eastAsia="Times New Roman"/>
          <w:szCs w:val="24"/>
        </w:rPr>
        <w:t>συμμετέχοντα</w:t>
      </w:r>
      <w:r w:rsidRPr="00970AD4">
        <w:rPr>
          <w:rFonts w:eastAsia="Times New Roman"/>
          <w:szCs w:val="24"/>
        </w:rPr>
        <w:t xml:space="preserve">ς </w:t>
      </w:r>
      <w:r>
        <w:rPr>
          <w:rFonts w:eastAsia="Times New Roman"/>
          <w:szCs w:val="24"/>
        </w:rPr>
        <w:t>σ</w:t>
      </w:r>
      <w:r w:rsidRPr="00970AD4">
        <w:rPr>
          <w:rFonts w:eastAsia="Times New Roman"/>
          <w:szCs w:val="24"/>
        </w:rPr>
        <w:t>τα κέντρα λήψης απόφασης σε κρίσιμους και ζωτικούς τομείς του άμεσου ενδιαφέροντο</w:t>
      </w:r>
      <w:r w:rsidRPr="00970AD4">
        <w:rPr>
          <w:rFonts w:eastAsia="Times New Roman"/>
          <w:szCs w:val="24"/>
        </w:rPr>
        <w:t xml:space="preserve">ς </w:t>
      </w:r>
      <w:r>
        <w:rPr>
          <w:rFonts w:eastAsia="Times New Roman"/>
          <w:szCs w:val="24"/>
        </w:rPr>
        <w:t>τους.</w:t>
      </w:r>
    </w:p>
    <w:p w14:paraId="0A5DE163" w14:textId="77777777" w:rsidR="00415E13" w:rsidRDefault="00E650A0">
      <w:pPr>
        <w:spacing w:line="600" w:lineRule="auto"/>
        <w:ind w:firstLine="720"/>
        <w:jc w:val="both"/>
        <w:rPr>
          <w:rFonts w:eastAsia="Times New Roman"/>
          <w:szCs w:val="24"/>
        </w:rPr>
      </w:pPr>
      <w:r>
        <w:rPr>
          <w:rFonts w:eastAsia="Times New Roman"/>
          <w:szCs w:val="24"/>
        </w:rPr>
        <w:t>Παρακινούνται οι πολίτες να αποφύγουν τη μόνιμη παθολογία, το φαινόμενο του καναπέ, την αδιαφορία δηλαδή</w:t>
      </w:r>
      <w:r w:rsidRPr="00970AD4">
        <w:rPr>
          <w:rFonts w:eastAsia="Times New Roman"/>
          <w:szCs w:val="24"/>
        </w:rPr>
        <w:t xml:space="preserve"> </w:t>
      </w:r>
      <w:r>
        <w:rPr>
          <w:rFonts w:eastAsia="Times New Roman"/>
          <w:szCs w:val="24"/>
        </w:rPr>
        <w:t>έναντι της πολιτικής ζωής και τη λογική της ανάθεσης</w:t>
      </w:r>
      <w:r w:rsidRPr="00970AD4">
        <w:rPr>
          <w:rFonts w:eastAsia="Times New Roman"/>
          <w:szCs w:val="24"/>
        </w:rPr>
        <w:t xml:space="preserve"> όλων των ζητημάτων σε κάποιους πολιτικούς και μόνο</w:t>
      </w:r>
      <w:r>
        <w:rPr>
          <w:rFonts w:eastAsia="Times New Roman"/>
          <w:szCs w:val="24"/>
        </w:rPr>
        <w:t xml:space="preserve">. Η πρακτική της συνταγματικής </w:t>
      </w:r>
      <w:r w:rsidRPr="00970AD4">
        <w:rPr>
          <w:rFonts w:eastAsia="Times New Roman"/>
          <w:szCs w:val="24"/>
        </w:rPr>
        <w:t xml:space="preserve">καθιέρωσης ακολουθείται </w:t>
      </w:r>
      <w:r>
        <w:rPr>
          <w:rFonts w:eastAsia="Times New Roman"/>
          <w:szCs w:val="24"/>
        </w:rPr>
        <w:t>πάγια</w:t>
      </w:r>
      <w:r w:rsidRPr="00970AD4">
        <w:rPr>
          <w:rFonts w:eastAsia="Times New Roman"/>
          <w:szCs w:val="24"/>
        </w:rPr>
        <w:t xml:space="preserve"> σε πλήθος ευρωπαϊκών και άλλων </w:t>
      </w:r>
      <w:r>
        <w:rPr>
          <w:rFonts w:eastAsia="Times New Roman"/>
          <w:szCs w:val="24"/>
        </w:rPr>
        <w:t>χωρών. Ε</w:t>
      </w:r>
      <w:r w:rsidRPr="00970AD4">
        <w:rPr>
          <w:rFonts w:eastAsia="Times New Roman"/>
          <w:szCs w:val="24"/>
        </w:rPr>
        <w:t xml:space="preserve">ίχα </w:t>
      </w:r>
      <w:r>
        <w:rPr>
          <w:rFonts w:eastAsia="Times New Roman"/>
          <w:szCs w:val="24"/>
        </w:rPr>
        <w:t>αρκετά</w:t>
      </w:r>
      <w:r w:rsidRPr="00970AD4">
        <w:rPr>
          <w:rFonts w:eastAsia="Times New Roman"/>
          <w:szCs w:val="24"/>
        </w:rPr>
        <w:t xml:space="preserve"> παραδείγματα να σας αναφέρω</w:t>
      </w:r>
      <w:r>
        <w:rPr>
          <w:rFonts w:eastAsia="Times New Roman"/>
          <w:szCs w:val="24"/>
        </w:rPr>
        <w:t>,</w:t>
      </w:r>
      <w:r w:rsidRPr="00970AD4">
        <w:rPr>
          <w:rFonts w:eastAsia="Times New Roman"/>
          <w:szCs w:val="24"/>
        </w:rPr>
        <w:t xml:space="preserve"> επιγραμματικά </w:t>
      </w:r>
      <w:r>
        <w:rPr>
          <w:rFonts w:eastAsia="Times New Roman"/>
          <w:szCs w:val="24"/>
        </w:rPr>
        <w:t xml:space="preserve">σας λέω την </w:t>
      </w:r>
      <w:r w:rsidRPr="00970AD4">
        <w:rPr>
          <w:rFonts w:eastAsia="Times New Roman"/>
          <w:szCs w:val="24"/>
        </w:rPr>
        <w:t xml:space="preserve"> Ελβετία</w:t>
      </w:r>
      <w:r>
        <w:rPr>
          <w:rFonts w:eastAsia="Times New Roman"/>
          <w:szCs w:val="24"/>
        </w:rPr>
        <w:t>, την</w:t>
      </w:r>
      <w:r w:rsidRPr="00970AD4">
        <w:rPr>
          <w:rFonts w:eastAsia="Times New Roman"/>
          <w:szCs w:val="24"/>
        </w:rPr>
        <w:t xml:space="preserve"> Ιταλία</w:t>
      </w:r>
      <w:r>
        <w:rPr>
          <w:rFonts w:eastAsia="Times New Roman"/>
          <w:szCs w:val="24"/>
        </w:rPr>
        <w:t>, τη</w:t>
      </w:r>
      <w:r w:rsidRPr="00970AD4">
        <w:rPr>
          <w:rFonts w:eastAsia="Times New Roman"/>
          <w:szCs w:val="24"/>
        </w:rPr>
        <w:t xml:space="preserve"> Γερμανία</w:t>
      </w:r>
      <w:r>
        <w:rPr>
          <w:rFonts w:eastAsia="Times New Roman"/>
          <w:szCs w:val="24"/>
        </w:rPr>
        <w:t>,</w:t>
      </w:r>
      <w:r w:rsidRPr="00970AD4">
        <w:rPr>
          <w:rFonts w:eastAsia="Times New Roman"/>
          <w:szCs w:val="24"/>
        </w:rPr>
        <w:t xml:space="preserve"> </w:t>
      </w:r>
      <w:r>
        <w:rPr>
          <w:rFonts w:eastAsia="Times New Roman"/>
          <w:szCs w:val="24"/>
        </w:rPr>
        <w:t>τ</w:t>
      </w:r>
      <w:r w:rsidRPr="00970AD4">
        <w:rPr>
          <w:rFonts w:eastAsia="Times New Roman"/>
          <w:szCs w:val="24"/>
        </w:rPr>
        <w:t>η</w:t>
      </w:r>
      <w:r>
        <w:rPr>
          <w:rFonts w:eastAsia="Times New Roman"/>
          <w:szCs w:val="24"/>
        </w:rPr>
        <w:t>ν</w:t>
      </w:r>
      <w:r w:rsidRPr="00970AD4">
        <w:rPr>
          <w:rFonts w:eastAsia="Times New Roman"/>
          <w:szCs w:val="24"/>
        </w:rPr>
        <w:t xml:space="preserve"> Αυστρία</w:t>
      </w:r>
      <w:r>
        <w:rPr>
          <w:rFonts w:eastAsia="Times New Roman"/>
          <w:szCs w:val="24"/>
        </w:rPr>
        <w:t>, τη Δανία</w:t>
      </w:r>
      <w:r w:rsidRPr="00970AD4">
        <w:rPr>
          <w:rFonts w:eastAsia="Times New Roman"/>
          <w:szCs w:val="24"/>
        </w:rPr>
        <w:t xml:space="preserve"> και άλλες πολλές </w:t>
      </w:r>
      <w:r>
        <w:rPr>
          <w:rFonts w:eastAsia="Times New Roman"/>
          <w:szCs w:val="24"/>
        </w:rPr>
        <w:t>χώρες.</w:t>
      </w:r>
    </w:p>
    <w:p w14:paraId="0A5DE164" w14:textId="77777777" w:rsidR="00415E13" w:rsidRDefault="00E650A0">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 xml:space="preserve">τυπάει το κουδούνι </w:t>
      </w:r>
      <w:r>
        <w:rPr>
          <w:rFonts w:eastAsia="Times New Roman"/>
          <w:szCs w:val="24"/>
        </w:rPr>
        <w:t>λήξεως του χρόνου ομιλίας του κυρίου Βουλευτή)</w:t>
      </w:r>
    </w:p>
    <w:p w14:paraId="0A5DE165" w14:textId="77777777" w:rsidR="00415E13" w:rsidRDefault="00E650A0">
      <w:pPr>
        <w:spacing w:line="600" w:lineRule="auto"/>
        <w:ind w:firstLine="720"/>
        <w:jc w:val="both"/>
        <w:rPr>
          <w:rFonts w:eastAsia="Times New Roman"/>
          <w:szCs w:val="24"/>
        </w:rPr>
      </w:pPr>
      <w:r>
        <w:rPr>
          <w:rFonts w:eastAsia="Times New Roman"/>
          <w:szCs w:val="24"/>
        </w:rPr>
        <w:t>Ένα αντιπαράδειγμα</w:t>
      </w:r>
      <w:r w:rsidRPr="00970AD4">
        <w:rPr>
          <w:rFonts w:eastAsia="Times New Roman"/>
          <w:szCs w:val="24"/>
        </w:rPr>
        <w:t xml:space="preserve"> </w:t>
      </w:r>
      <w:r>
        <w:rPr>
          <w:rFonts w:eastAsia="Times New Roman"/>
          <w:szCs w:val="24"/>
        </w:rPr>
        <w:t>-και</w:t>
      </w:r>
      <w:r w:rsidRPr="00970AD4">
        <w:rPr>
          <w:rFonts w:eastAsia="Times New Roman"/>
          <w:szCs w:val="24"/>
        </w:rPr>
        <w:t xml:space="preserve"> με αυτό θα </w:t>
      </w:r>
      <w:r>
        <w:rPr>
          <w:rFonts w:eastAsia="Times New Roman"/>
          <w:szCs w:val="24"/>
        </w:rPr>
        <w:t>ή</w:t>
      </w:r>
      <w:r w:rsidRPr="00970AD4">
        <w:rPr>
          <w:rFonts w:eastAsia="Times New Roman"/>
          <w:szCs w:val="24"/>
        </w:rPr>
        <w:t>θελα να κλείσω</w:t>
      </w:r>
      <w:r>
        <w:rPr>
          <w:rFonts w:eastAsia="Times New Roman"/>
          <w:szCs w:val="24"/>
        </w:rPr>
        <w:t>,</w:t>
      </w:r>
      <w:r w:rsidRPr="00970AD4">
        <w:rPr>
          <w:rFonts w:eastAsia="Times New Roman"/>
          <w:szCs w:val="24"/>
        </w:rPr>
        <w:t xml:space="preserve"> γιατί δεν έχω χρόνο</w:t>
      </w:r>
      <w:r>
        <w:rPr>
          <w:rFonts w:eastAsia="Times New Roman"/>
          <w:szCs w:val="24"/>
        </w:rPr>
        <w:t>- είναι οι</w:t>
      </w:r>
      <w:r w:rsidRPr="00970AD4">
        <w:rPr>
          <w:rFonts w:eastAsia="Times New Roman"/>
          <w:szCs w:val="24"/>
        </w:rPr>
        <w:t xml:space="preserve"> αρνητικ</w:t>
      </w:r>
      <w:r>
        <w:rPr>
          <w:rFonts w:eastAsia="Times New Roman"/>
          <w:szCs w:val="24"/>
        </w:rPr>
        <w:t>ές, οι μη αναμενόμενες</w:t>
      </w:r>
      <w:r w:rsidRPr="00970AD4">
        <w:rPr>
          <w:rFonts w:eastAsia="Times New Roman"/>
          <w:szCs w:val="24"/>
        </w:rPr>
        <w:t xml:space="preserve"> αποφάσεις των δημοψηφισμάτων</w:t>
      </w:r>
      <w:r>
        <w:rPr>
          <w:rFonts w:eastAsia="Times New Roman"/>
          <w:szCs w:val="24"/>
        </w:rPr>
        <w:t xml:space="preserve">. Είναι </w:t>
      </w:r>
      <w:r w:rsidRPr="00970AD4">
        <w:rPr>
          <w:rFonts w:eastAsia="Times New Roman"/>
          <w:szCs w:val="24"/>
        </w:rPr>
        <w:t xml:space="preserve">σχετικά με τη Συνθήκη της Λισαβόνας </w:t>
      </w:r>
      <w:r>
        <w:rPr>
          <w:rFonts w:eastAsia="Times New Roman"/>
          <w:szCs w:val="24"/>
        </w:rPr>
        <w:t>όπου</w:t>
      </w:r>
      <w:r w:rsidRPr="00970AD4">
        <w:rPr>
          <w:rFonts w:eastAsia="Times New Roman"/>
          <w:szCs w:val="24"/>
        </w:rPr>
        <w:t xml:space="preserve"> </w:t>
      </w:r>
      <w:r>
        <w:rPr>
          <w:rFonts w:eastAsia="Times New Roman"/>
          <w:szCs w:val="24"/>
        </w:rPr>
        <w:t>καταψηφίστηκαν οι πρ</w:t>
      </w:r>
      <w:r>
        <w:rPr>
          <w:rFonts w:eastAsia="Times New Roman"/>
          <w:szCs w:val="24"/>
        </w:rPr>
        <w:t>οταθείσες τροπολογίες</w:t>
      </w:r>
      <w:r w:rsidRPr="00970AD4">
        <w:rPr>
          <w:rFonts w:eastAsia="Times New Roman"/>
          <w:szCs w:val="24"/>
        </w:rPr>
        <w:t xml:space="preserve"> για το </w:t>
      </w:r>
      <w:r>
        <w:rPr>
          <w:rFonts w:eastAsia="Times New Roman"/>
          <w:szCs w:val="24"/>
        </w:rPr>
        <w:t>ε</w:t>
      </w:r>
      <w:r w:rsidRPr="00970AD4">
        <w:rPr>
          <w:rFonts w:eastAsia="Times New Roman"/>
          <w:szCs w:val="24"/>
        </w:rPr>
        <w:t xml:space="preserve">υρωσύνταγμα </w:t>
      </w:r>
      <w:r>
        <w:rPr>
          <w:rFonts w:eastAsia="Times New Roman"/>
          <w:szCs w:val="24"/>
        </w:rPr>
        <w:t>στη Σ</w:t>
      </w:r>
      <w:r w:rsidRPr="00970AD4">
        <w:rPr>
          <w:rFonts w:eastAsia="Times New Roman"/>
          <w:szCs w:val="24"/>
        </w:rPr>
        <w:t>υνθήκης της Λισαβόνας</w:t>
      </w:r>
      <w:r>
        <w:rPr>
          <w:rFonts w:eastAsia="Times New Roman"/>
          <w:szCs w:val="24"/>
        </w:rPr>
        <w:t>. Εδώ, λοιπόν,</w:t>
      </w:r>
      <w:r w:rsidRPr="00970AD4">
        <w:rPr>
          <w:rFonts w:eastAsia="Times New Roman"/>
          <w:szCs w:val="24"/>
        </w:rPr>
        <w:t xml:space="preserve"> σαν αντιπαράδειγμα χρησιμοποιούν οι υπέρμαχοι της απόλυτης απόφασης μέσω των </w:t>
      </w:r>
      <w:r w:rsidRPr="00970AD4">
        <w:rPr>
          <w:rFonts w:eastAsia="Times New Roman"/>
          <w:szCs w:val="24"/>
        </w:rPr>
        <w:t>κ</w:t>
      </w:r>
      <w:r w:rsidRPr="00970AD4">
        <w:rPr>
          <w:rFonts w:eastAsia="Times New Roman"/>
          <w:szCs w:val="24"/>
        </w:rPr>
        <w:t>οινοβουλίων</w:t>
      </w:r>
      <w:r>
        <w:rPr>
          <w:rFonts w:eastAsia="Times New Roman"/>
          <w:szCs w:val="24"/>
        </w:rPr>
        <w:t>,</w:t>
      </w:r>
      <w:r w:rsidRPr="00970AD4">
        <w:rPr>
          <w:rFonts w:eastAsia="Times New Roman"/>
          <w:szCs w:val="24"/>
        </w:rPr>
        <w:t xml:space="preserve"> της αντιπροσώπευσης δηλαδή</w:t>
      </w:r>
      <w:r>
        <w:rPr>
          <w:rFonts w:eastAsia="Times New Roman"/>
          <w:szCs w:val="24"/>
        </w:rPr>
        <w:t>,</w:t>
      </w:r>
      <w:r w:rsidRPr="00970AD4">
        <w:rPr>
          <w:rFonts w:eastAsia="Times New Roman"/>
          <w:szCs w:val="24"/>
        </w:rPr>
        <w:t xml:space="preserve"> ότι </w:t>
      </w:r>
      <w:r>
        <w:rPr>
          <w:rFonts w:eastAsia="Times New Roman"/>
          <w:szCs w:val="24"/>
        </w:rPr>
        <w:t xml:space="preserve">η </w:t>
      </w:r>
      <w:r w:rsidRPr="00970AD4">
        <w:rPr>
          <w:rFonts w:eastAsia="Times New Roman"/>
          <w:szCs w:val="24"/>
        </w:rPr>
        <w:t xml:space="preserve">αρνητική </w:t>
      </w:r>
      <w:r>
        <w:rPr>
          <w:rFonts w:eastAsia="Times New Roman"/>
          <w:szCs w:val="24"/>
        </w:rPr>
        <w:t xml:space="preserve">λαϊκή </w:t>
      </w:r>
      <w:r w:rsidRPr="00970AD4">
        <w:rPr>
          <w:rFonts w:eastAsia="Times New Roman"/>
          <w:szCs w:val="24"/>
        </w:rPr>
        <w:t>ετυμηγορία μπορ</w:t>
      </w:r>
      <w:r>
        <w:rPr>
          <w:rFonts w:eastAsia="Times New Roman"/>
          <w:szCs w:val="24"/>
        </w:rPr>
        <w:t xml:space="preserve">εί </w:t>
      </w:r>
      <w:r w:rsidRPr="00970AD4">
        <w:rPr>
          <w:rFonts w:eastAsia="Times New Roman"/>
          <w:szCs w:val="24"/>
        </w:rPr>
        <w:t>να μπλοκάρ</w:t>
      </w:r>
      <w:r>
        <w:rPr>
          <w:rFonts w:eastAsia="Times New Roman"/>
          <w:szCs w:val="24"/>
        </w:rPr>
        <w:t>ει</w:t>
      </w:r>
      <w:r w:rsidRPr="00970AD4">
        <w:rPr>
          <w:rFonts w:eastAsia="Times New Roman"/>
          <w:szCs w:val="24"/>
        </w:rPr>
        <w:t xml:space="preserve"> απ</w:t>
      </w:r>
      <w:r w:rsidRPr="00970AD4">
        <w:rPr>
          <w:rFonts w:eastAsia="Times New Roman"/>
          <w:szCs w:val="24"/>
        </w:rPr>
        <w:t xml:space="preserve">αραίτητες διαδικασίες που προωθούν την οικονομική ανάπτυξη των κρατών και </w:t>
      </w:r>
      <w:r>
        <w:rPr>
          <w:rFonts w:eastAsia="Times New Roman"/>
          <w:szCs w:val="24"/>
        </w:rPr>
        <w:t>την ομαλή κατ’ αυτούς</w:t>
      </w:r>
      <w:r w:rsidRPr="00970AD4">
        <w:rPr>
          <w:rFonts w:eastAsia="Times New Roman"/>
          <w:szCs w:val="24"/>
        </w:rPr>
        <w:t xml:space="preserve"> πορεία</w:t>
      </w:r>
      <w:r>
        <w:rPr>
          <w:rFonts w:eastAsia="Times New Roman"/>
          <w:szCs w:val="24"/>
        </w:rPr>
        <w:t>.</w:t>
      </w:r>
    </w:p>
    <w:p w14:paraId="0A5DE166" w14:textId="77777777" w:rsidR="00415E13" w:rsidRDefault="00E650A0">
      <w:pPr>
        <w:spacing w:line="600" w:lineRule="auto"/>
        <w:ind w:firstLine="720"/>
        <w:jc w:val="both"/>
        <w:rPr>
          <w:rFonts w:eastAsia="Times New Roman"/>
          <w:szCs w:val="24"/>
        </w:rPr>
      </w:pPr>
      <w:r w:rsidRPr="00970AD4">
        <w:rPr>
          <w:rFonts w:eastAsia="Times New Roman"/>
          <w:szCs w:val="24"/>
        </w:rPr>
        <w:t xml:space="preserve">Κι </w:t>
      </w:r>
      <w:r>
        <w:rPr>
          <w:rFonts w:eastAsia="Times New Roman"/>
          <w:szCs w:val="24"/>
        </w:rPr>
        <w:t>όμως,</w:t>
      </w:r>
      <w:r w:rsidRPr="00970AD4">
        <w:rPr>
          <w:rFonts w:eastAsia="Times New Roman"/>
          <w:szCs w:val="24"/>
        </w:rPr>
        <w:t xml:space="preserve"> και ο </w:t>
      </w:r>
      <w:r>
        <w:rPr>
          <w:rFonts w:eastAsia="Times New Roman"/>
          <w:szCs w:val="24"/>
        </w:rPr>
        <w:t>ισχυρισμός</w:t>
      </w:r>
      <w:r w:rsidRPr="00970AD4">
        <w:rPr>
          <w:rFonts w:eastAsia="Times New Roman"/>
          <w:szCs w:val="24"/>
        </w:rPr>
        <w:t xml:space="preserve"> αυτός στερείται </w:t>
      </w:r>
      <w:r>
        <w:rPr>
          <w:rFonts w:eastAsia="Times New Roman"/>
          <w:szCs w:val="24"/>
        </w:rPr>
        <w:t>του</w:t>
      </w:r>
      <w:r w:rsidRPr="00970AD4">
        <w:rPr>
          <w:rFonts w:eastAsia="Times New Roman"/>
          <w:szCs w:val="24"/>
        </w:rPr>
        <w:t xml:space="preserve"> πολύ βασικ</w:t>
      </w:r>
      <w:r>
        <w:rPr>
          <w:rFonts w:eastAsia="Times New Roman"/>
          <w:szCs w:val="24"/>
        </w:rPr>
        <w:t>ού</w:t>
      </w:r>
      <w:r w:rsidRPr="00970AD4">
        <w:rPr>
          <w:rFonts w:eastAsia="Times New Roman"/>
          <w:szCs w:val="24"/>
        </w:rPr>
        <w:t xml:space="preserve"> επιχειρήματος ότι ο λαός αποφασίζει </w:t>
      </w:r>
      <w:r>
        <w:rPr>
          <w:rFonts w:eastAsia="Times New Roman"/>
          <w:szCs w:val="24"/>
        </w:rPr>
        <w:t>πάντοτε</w:t>
      </w:r>
      <w:r w:rsidRPr="00970AD4">
        <w:rPr>
          <w:rFonts w:eastAsia="Times New Roman"/>
          <w:szCs w:val="24"/>
        </w:rPr>
        <w:t xml:space="preserve"> με γνώμονα τις επικρατούσες συνθήκες και η επιλογ</w:t>
      </w:r>
      <w:r w:rsidRPr="00970AD4">
        <w:rPr>
          <w:rFonts w:eastAsia="Times New Roman"/>
          <w:szCs w:val="24"/>
        </w:rPr>
        <w:t>ή του θα πρέπει να εκλαμβάνεται ως θετική</w:t>
      </w:r>
      <w:r>
        <w:rPr>
          <w:rFonts w:eastAsia="Times New Roman"/>
          <w:szCs w:val="24"/>
        </w:rPr>
        <w:t>,</w:t>
      </w:r>
      <w:r w:rsidRPr="00970AD4">
        <w:rPr>
          <w:rFonts w:eastAsia="Times New Roman"/>
          <w:szCs w:val="24"/>
        </w:rPr>
        <w:t xml:space="preserve"> ορθή και δίκαιη</w:t>
      </w:r>
      <w:r>
        <w:rPr>
          <w:rFonts w:eastAsia="Times New Roman"/>
          <w:szCs w:val="24"/>
        </w:rPr>
        <w:t>,</w:t>
      </w:r>
      <w:r w:rsidRPr="00970AD4">
        <w:rPr>
          <w:rFonts w:eastAsia="Times New Roman"/>
          <w:szCs w:val="24"/>
        </w:rPr>
        <w:t xml:space="preserve"> αλλά και ως γνήσια συνεισφορά του λαϊκού παράγοντα στη χάραξη της πολιτικής που τον αφορά</w:t>
      </w:r>
      <w:r>
        <w:rPr>
          <w:rFonts w:eastAsia="Times New Roman"/>
          <w:szCs w:val="24"/>
        </w:rPr>
        <w:t>.</w:t>
      </w:r>
    </w:p>
    <w:p w14:paraId="0A5DE167" w14:textId="77777777" w:rsidR="00415E13" w:rsidRDefault="00E650A0">
      <w:pPr>
        <w:spacing w:line="600" w:lineRule="auto"/>
        <w:ind w:firstLine="720"/>
        <w:jc w:val="both"/>
        <w:rPr>
          <w:rFonts w:eastAsia="Times New Roman"/>
          <w:szCs w:val="24"/>
        </w:rPr>
      </w:pPr>
      <w:r w:rsidRPr="00970AD4">
        <w:rPr>
          <w:rFonts w:eastAsia="Times New Roman"/>
          <w:szCs w:val="24"/>
        </w:rPr>
        <w:lastRenderedPageBreak/>
        <w:t>Συγ</w:t>
      </w:r>
      <w:r>
        <w:rPr>
          <w:rFonts w:eastAsia="Times New Roman"/>
          <w:szCs w:val="24"/>
        </w:rPr>
        <w:t>γ</w:t>
      </w:r>
      <w:r w:rsidRPr="00970AD4">
        <w:rPr>
          <w:rFonts w:eastAsia="Times New Roman"/>
          <w:szCs w:val="24"/>
        </w:rPr>
        <w:t>νώμη</w:t>
      </w:r>
      <w:r>
        <w:rPr>
          <w:rFonts w:eastAsia="Times New Roman"/>
          <w:szCs w:val="24"/>
        </w:rPr>
        <w:t>,</w:t>
      </w:r>
      <w:r w:rsidRPr="00970AD4">
        <w:rPr>
          <w:rFonts w:eastAsia="Times New Roman"/>
          <w:szCs w:val="24"/>
        </w:rPr>
        <w:t xml:space="preserve"> </w:t>
      </w:r>
      <w:r>
        <w:rPr>
          <w:rFonts w:eastAsia="Times New Roman"/>
          <w:szCs w:val="24"/>
        </w:rPr>
        <w:t>θ</w:t>
      </w:r>
      <w:r w:rsidRPr="00970AD4">
        <w:rPr>
          <w:rFonts w:eastAsia="Times New Roman"/>
          <w:szCs w:val="24"/>
        </w:rPr>
        <w:t>α αναγκαστώ να κλείσω</w:t>
      </w:r>
      <w:r>
        <w:rPr>
          <w:rFonts w:eastAsia="Times New Roman"/>
          <w:szCs w:val="24"/>
        </w:rPr>
        <w:t>, διότι τελείωσε ο χρόνος.</w:t>
      </w:r>
    </w:p>
    <w:p w14:paraId="0A5DE168" w14:textId="77777777" w:rsidR="00415E13" w:rsidRDefault="00E650A0">
      <w:pPr>
        <w:spacing w:line="600" w:lineRule="auto"/>
        <w:ind w:firstLine="720"/>
        <w:jc w:val="both"/>
        <w:rPr>
          <w:rFonts w:eastAsia="Times New Roman"/>
          <w:szCs w:val="24"/>
        </w:rPr>
      </w:pPr>
      <w:r>
        <w:rPr>
          <w:rFonts w:eastAsia="Times New Roman"/>
          <w:szCs w:val="24"/>
        </w:rPr>
        <w:t xml:space="preserve">Είναι, </w:t>
      </w:r>
      <w:r w:rsidRPr="00970AD4">
        <w:rPr>
          <w:rFonts w:eastAsia="Times New Roman"/>
          <w:szCs w:val="24"/>
        </w:rPr>
        <w:t>λοιπόν</w:t>
      </w:r>
      <w:r>
        <w:rPr>
          <w:rFonts w:eastAsia="Times New Roman"/>
          <w:szCs w:val="24"/>
        </w:rPr>
        <w:t>, μι</w:t>
      </w:r>
      <w:r w:rsidRPr="00970AD4">
        <w:rPr>
          <w:rFonts w:eastAsia="Times New Roman"/>
          <w:szCs w:val="24"/>
        </w:rPr>
        <w:t>α κραυγή ανησυχίας του λαϊκού</w:t>
      </w:r>
      <w:r w:rsidRPr="00970AD4">
        <w:rPr>
          <w:rFonts w:eastAsia="Times New Roman"/>
          <w:szCs w:val="24"/>
        </w:rPr>
        <w:t xml:space="preserve"> παράγοντα</w:t>
      </w:r>
      <w:r>
        <w:rPr>
          <w:rFonts w:eastAsia="Times New Roman"/>
          <w:szCs w:val="24"/>
        </w:rPr>
        <w:t xml:space="preserve"> και</w:t>
      </w:r>
      <w:r w:rsidRPr="00970AD4">
        <w:rPr>
          <w:rFonts w:eastAsia="Times New Roman"/>
          <w:szCs w:val="24"/>
        </w:rPr>
        <w:t xml:space="preserve"> πρέπει να το</w:t>
      </w:r>
      <w:r>
        <w:rPr>
          <w:rFonts w:eastAsia="Times New Roman"/>
          <w:szCs w:val="24"/>
        </w:rPr>
        <w:t>υ</w:t>
      </w:r>
      <w:r w:rsidRPr="00970AD4">
        <w:rPr>
          <w:rFonts w:eastAsia="Times New Roman"/>
          <w:szCs w:val="24"/>
        </w:rPr>
        <w:t xml:space="preserve"> δώσουμε τη</w:t>
      </w:r>
      <w:r>
        <w:rPr>
          <w:rFonts w:eastAsia="Times New Roman"/>
          <w:szCs w:val="24"/>
        </w:rPr>
        <w:t xml:space="preserve"> δυναμική να μπορέσει να εισφέρει,</w:t>
      </w:r>
      <w:r w:rsidRPr="00970AD4">
        <w:rPr>
          <w:rFonts w:eastAsia="Times New Roman"/>
          <w:szCs w:val="24"/>
        </w:rPr>
        <w:t xml:space="preserve"> διότι είναι πολλά τα παραδείγματα</w:t>
      </w:r>
      <w:r>
        <w:rPr>
          <w:rFonts w:eastAsia="Times New Roman"/>
          <w:szCs w:val="24"/>
        </w:rPr>
        <w:t>,</w:t>
      </w:r>
      <w:r w:rsidRPr="00970AD4">
        <w:rPr>
          <w:rFonts w:eastAsia="Times New Roman"/>
          <w:szCs w:val="24"/>
        </w:rPr>
        <w:t xml:space="preserve"> τα αντιπαραδείγματα </w:t>
      </w:r>
      <w:r>
        <w:rPr>
          <w:rFonts w:eastAsia="Times New Roman"/>
          <w:szCs w:val="24"/>
        </w:rPr>
        <w:t>της επελθούσης</w:t>
      </w:r>
      <w:r w:rsidRPr="00970AD4">
        <w:rPr>
          <w:rFonts w:eastAsia="Times New Roman"/>
          <w:szCs w:val="24"/>
        </w:rPr>
        <w:t xml:space="preserve"> οικονομικής κρίσης για την οποία ο</w:t>
      </w:r>
      <w:r>
        <w:rPr>
          <w:rFonts w:eastAsia="Times New Roman"/>
          <w:szCs w:val="24"/>
        </w:rPr>
        <w:t xml:space="preserve"> λαός τόσο της Γαλλίας όσο και άλλων χωρών, όπως της Ολλανδίας,</w:t>
      </w:r>
      <w:r w:rsidRPr="00970AD4">
        <w:rPr>
          <w:rFonts w:eastAsia="Times New Roman"/>
          <w:szCs w:val="24"/>
        </w:rPr>
        <w:t xml:space="preserve"> είχε καταψηφίσει τις προτάσεις για να μπορέσουν πλέον οι πολιτικοί να αρθούν στο ύψος των περιστάσεων</w:t>
      </w:r>
      <w:r>
        <w:rPr>
          <w:rFonts w:eastAsia="Times New Roman"/>
          <w:szCs w:val="24"/>
        </w:rPr>
        <w:t>,</w:t>
      </w:r>
      <w:r w:rsidRPr="00970AD4">
        <w:rPr>
          <w:rFonts w:eastAsia="Times New Roman"/>
          <w:szCs w:val="24"/>
        </w:rPr>
        <w:t xml:space="preserve"> να λάβουν υπ</w:t>
      </w:r>
      <w:r>
        <w:rPr>
          <w:rFonts w:eastAsia="Times New Roman"/>
          <w:szCs w:val="24"/>
        </w:rPr>
        <w:t xml:space="preserve">’ </w:t>
      </w:r>
      <w:r w:rsidRPr="00970AD4">
        <w:rPr>
          <w:rFonts w:eastAsia="Times New Roman"/>
          <w:szCs w:val="24"/>
        </w:rPr>
        <w:t>όψ</w:t>
      </w:r>
      <w:r>
        <w:rPr>
          <w:rFonts w:eastAsia="Times New Roman"/>
          <w:szCs w:val="24"/>
        </w:rPr>
        <w:t>ιν</w:t>
      </w:r>
      <w:r w:rsidRPr="00970AD4">
        <w:rPr>
          <w:rFonts w:eastAsia="Times New Roman"/>
          <w:szCs w:val="24"/>
        </w:rPr>
        <w:t xml:space="preserve"> τους τη θέλησή του λαϊκού παράγοντα και να </w:t>
      </w:r>
      <w:r>
        <w:rPr>
          <w:rFonts w:eastAsia="Times New Roman"/>
          <w:szCs w:val="24"/>
        </w:rPr>
        <w:t>συντονιστούν και να συν</w:t>
      </w:r>
      <w:r w:rsidRPr="00970AD4">
        <w:rPr>
          <w:rFonts w:eastAsia="Times New Roman"/>
          <w:szCs w:val="24"/>
        </w:rPr>
        <w:t>ταυτιστούν με αυτό</w:t>
      </w:r>
      <w:r>
        <w:rPr>
          <w:rFonts w:eastAsia="Times New Roman"/>
          <w:szCs w:val="24"/>
        </w:rPr>
        <w:t>ν.</w:t>
      </w:r>
    </w:p>
    <w:p w14:paraId="0A5DE169" w14:textId="77777777" w:rsidR="00415E13" w:rsidRDefault="00E650A0">
      <w:pPr>
        <w:spacing w:line="600" w:lineRule="auto"/>
        <w:ind w:firstLine="720"/>
        <w:jc w:val="both"/>
        <w:rPr>
          <w:rFonts w:eastAsia="Times New Roman"/>
          <w:szCs w:val="24"/>
        </w:rPr>
      </w:pPr>
      <w:r>
        <w:rPr>
          <w:rFonts w:eastAsia="Times New Roman"/>
          <w:szCs w:val="24"/>
        </w:rPr>
        <w:t>Ε</w:t>
      </w:r>
      <w:r w:rsidRPr="00970AD4">
        <w:rPr>
          <w:rFonts w:eastAsia="Times New Roman"/>
          <w:szCs w:val="24"/>
        </w:rPr>
        <w:t>υχαριστώ</w:t>
      </w:r>
      <w:r>
        <w:rPr>
          <w:rFonts w:eastAsia="Times New Roman"/>
          <w:szCs w:val="24"/>
        </w:rPr>
        <w:t>.</w:t>
      </w:r>
    </w:p>
    <w:p w14:paraId="0A5DE16A" w14:textId="77777777" w:rsidR="00415E13" w:rsidRDefault="00E650A0">
      <w:pPr>
        <w:spacing w:line="600" w:lineRule="auto"/>
        <w:ind w:firstLine="720"/>
        <w:jc w:val="center"/>
        <w:rPr>
          <w:rFonts w:eastAsia="Times New Roman"/>
          <w:szCs w:val="24"/>
        </w:rPr>
      </w:pPr>
      <w:r>
        <w:rPr>
          <w:rFonts w:eastAsia="Times New Roman" w:cs="Times New Roman"/>
          <w:szCs w:val="24"/>
        </w:rPr>
        <w:t>(Χειροκροτήματα από την πτέρυγα</w:t>
      </w:r>
      <w:r w:rsidRPr="00C33C40">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ΣΥΡΙΖΑ)</w:t>
      </w:r>
    </w:p>
    <w:p w14:paraId="0A5DE16B" w14:textId="77777777" w:rsidR="00415E13" w:rsidRDefault="00E650A0">
      <w:pPr>
        <w:spacing w:line="600" w:lineRule="auto"/>
        <w:ind w:firstLine="720"/>
        <w:jc w:val="both"/>
        <w:rPr>
          <w:rFonts w:eastAsia="Times New Roman"/>
          <w:szCs w:val="24"/>
        </w:rPr>
      </w:pPr>
      <w:r>
        <w:rPr>
          <w:rFonts w:eastAsia="Times New Roman"/>
          <w:b/>
          <w:bCs/>
          <w:szCs w:val="24"/>
        </w:rPr>
        <w:t>ΠΡΟΕΔΡΕΥΩΝ (Νικήτας Κακλαμάνης):</w:t>
      </w:r>
      <w:r w:rsidRPr="00970AD4">
        <w:rPr>
          <w:rFonts w:eastAsia="Times New Roman"/>
          <w:szCs w:val="24"/>
        </w:rPr>
        <w:t xml:space="preserve"> </w:t>
      </w:r>
      <w:r>
        <w:rPr>
          <w:rFonts w:eastAsia="Times New Roman"/>
          <w:szCs w:val="24"/>
        </w:rPr>
        <w:t xml:space="preserve">Τον λόγο </w:t>
      </w:r>
      <w:r w:rsidRPr="00970AD4">
        <w:rPr>
          <w:rFonts w:eastAsia="Times New Roman"/>
          <w:szCs w:val="24"/>
        </w:rPr>
        <w:t>έχει ο συνάδελφος κ</w:t>
      </w:r>
      <w:r>
        <w:rPr>
          <w:rFonts w:eastAsia="Times New Roman"/>
          <w:szCs w:val="24"/>
        </w:rPr>
        <w:t>.</w:t>
      </w:r>
      <w:r w:rsidRPr="00970AD4">
        <w:rPr>
          <w:rFonts w:eastAsia="Times New Roman"/>
          <w:szCs w:val="24"/>
        </w:rPr>
        <w:t xml:space="preserve"> Ευάγγελος Καρακώστας από τη Χρυσή Αυγή</w:t>
      </w:r>
      <w:r>
        <w:rPr>
          <w:rFonts w:eastAsia="Times New Roman"/>
          <w:szCs w:val="24"/>
        </w:rPr>
        <w:t>.</w:t>
      </w:r>
      <w:r w:rsidRPr="00970AD4">
        <w:rPr>
          <w:rFonts w:eastAsia="Times New Roman"/>
          <w:szCs w:val="24"/>
        </w:rPr>
        <w:t xml:space="preserve"> Μετά θα </w:t>
      </w:r>
      <w:r>
        <w:rPr>
          <w:rFonts w:eastAsia="Times New Roman"/>
          <w:szCs w:val="24"/>
        </w:rPr>
        <w:t>μιλήσουν</w:t>
      </w:r>
      <w:r w:rsidRPr="00970AD4">
        <w:rPr>
          <w:rFonts w:eastAsia="Times New Roman"/>
          <w:szCs w:val="24"/>
        </w:rPr>
        <w:t xml:space="preserve"> ο </w:t>
      </w:r>
      <w:r>
        <w:rPr>
          <w:rFonts w:eastAsia="Times New Roman"/>
          <w:szCs w:val="24"/>
        </w:rPr>
        <w:t>κ.</w:t>
      </w:r>
      <w:r w:rsidRPr="00970AD4">
        <w:rPr>
          <w:rFonts w:eastAsia="Times New Roman"/>
          <w:szCs w:val="24"/>
        </w:rPr>
        <w:t xml:space="preserve"> Παπαφιλίππου</w:t>
      </w:r>
      <w:r>
        <w:rPr>
          <w:rFonts w:eastAsia="Times New Roman"/>
          <w:szCs w:val="24"/>
        </w:rPr>
        <w:t>,</w:t>
      </w:r>
      <w:r w:rsidRPr="00970AD4">
        <w:rPr>
          <w:rFonts w:eastAsia="Times New Roman"/>
          <w:szCs w:val="24"/>
        </w:rPr>
        <w:t xml:space="preserve"> ο </w:t>
      </w:r>
      <w:r>
        <w:rPr>
          <w:rFonts w:eastAsia="Times New Roman"/>
          <w:szCs w:val="24"/>
        </w:rPr>
        <w:t>κ.</w:t>
      </w:r>
      <w:r w:rsidRPr="00970AD4">
        <w:rPr>
          <w:rFonts w:eastAsia="Times New Roman"/>
          <w:szCs w:val="24"/>
        </w:rPr>
        <w:t xml:space="preserve"> Τσιάρας</w:t>
      </w:r>
      <w:r>
        <w:rPr>
          <w:rFonts w:eastAsia="Times New Roman"/>
          <w:szCs w:val="24"/>
        </w:rPr>
        <w:t xml:space="preserve"> και</w:t>
      </w:r>
      <w:r w:rsidRPr="00970AD4">
        <w:rPr>
          <w:rFonts w:eastAsia="Times New Roman"/>
          <w:szCs w:val="24"/>
        </w:rPr>
        <w:t xml:space="preserve"> θα μεσολαβήσει η κ</w:t>
      </w:r>
      <w:r>
        <w:rPr>
          <w:rFonts w:eastAsia="Times New Roman"/>
          <w:szCs w:val="24"/>
        </w:rPr>
        <w:t>.</w:t>
      </w:r>
      <w:r w:rsidRPr="00970AD4">
        <w:rPr>
          <w:rFonts w:eastAsia="Times New Roman"/>
          <w:szCs w:val="24"/>
        </w:rPr>
        <w:t xml:space="preserve"> Παπακώστα</w:t>
      </w:r>
      <w:r>
        <w:rPr>
          <w:rFonts w:eastAsia="Times New Roman"/>
          <w:szCs w:val="24"/>
        </w:rPr>
        <w:t>. Κ</w:t>
      </w:r>
      <w:r w:rsidRPr="00970AD4">
        <w:rPr>
          <w:rFonts w:eastAsia="Times New Roman"/>
          <w:szCs w:val="24"/>
        </w:rPr>
        <w:t xml:space="preserve">αι λέω και τους υπόλοιπους πέντε </w:t>
      </w:r>
      <w:r w:rsidRPr="00970AD4">
        <w:rPr>
          <w:rFonts w:eastAsia="Times New Roman"/>
          <w:szCs w:val="24"/>
        </w:rPr>
        <w:lastRenderedPageBreak/>
        <w:t>συναδέλφους για να είναι ε</w:t>
      </w:r>
      <w:r w:rsidRPr="00970AD4">
        <w:rPr>
          <w:rFonts w:eastAsia="Times New Roman"/>
          <w:szCs w:val="24"/>
        </w:rPr>
        <w:t>ν εγρηγόρσει</w:t>
      </w:r>
      <w:r>
        <w:rPr>
          <w:rFonts w:eastAsia="Times New Roman"/>
          <w:szCs w:val="24"/>
        </w:rPr>
        <w:t>, την κ</w:t>
      </w:r>
      <w:r>
        <w:rPr>
          <w:rFonts w:eastAsia="Times New Roman"/>
          <w:szCs w:val="24"/>
        </w:rPr>
        <w:t>.</w:t>
      </w:r>
      <w:r>
        <w:rPr>
          <w:rFonts w:eastAsia="Times New Roman"/>
          <w:szCs w:val="24"/>
        </w:rPr>
        <w:t xml:space="preserve"> </w:t>
      </w:r>
      <w:r w:rsidRPr="00970AD4">
        <w:rPr>
          <w:rFonts w:eastAsia="Times New Roman"/>
          <w:szCs w:val="24"/>
        </w:rPr>
        <w:t>Αναγνωστοπούλου</w:t>
      </w:r>
      <w:r>
        <w:rPr>
          <w:rFonts w:eastAsia="Times New Roman"/>
          <w:szCs w:val="24"/>
        </w:rPr>
        <w:t>, τον</w:t>
      </w:r>
      <w:r w:rsidRPr="00970AD4">
        <w:rPr>
          <w:rFonts w:eastAsia="Times New Roman"/>
          <w:szCs w:val="24"/>
        </w:rPr>
        <w:t xml:space="preserve"> κ</w:t>
      </w:r>
      <w:r>
        <w:rPr>
          <w:rFonts w:eastAsia="Times New Roman"/>
          <w:szCs w:val="24"/>
        </w:rPr>
        <w:t>.</w:t>
      </w:r>
      <w:r w:rsidRPr="00970AD4">
        <w:rPr>
          <w:rFonts w:eastAsia="Times New Roman"/>
          <w:szCs w:val="24"/>
        </w:rPr>
        <w:t xml:space="preserve"> </w:t>
      </w:r>
      <w:r>
        <w:rPr>
          <w:rFonts w:eastAsia="Times New Roman"/>
          <w:szCs w:val="24"/>
        </w:rPr>
        <w:t>Δ</w:t>
      </w:r>
      <w:r w:rsidRPr="00970AD4">
        <w:rPr>
          <w:rFonts w:eastAsia="Times New Roman"/>
          <w:szCs w:val="24"/>
        </w:rPr>
        <w:t>ελή</w:t>
      </w:r>
      <w:r>
        <w:rPr>
          <w:rFonts w:eastAsia="Times New Roman"/>
          <w:szCs w:val="24"/>
        </w:rPr>
        <w:t>, τον</w:t>
      </w:r>
      <w:r w:rsidRPr="00970AD4">
        <w:rPr>
          <w:rFonts w:eastAsia="Times New Roman"/>
          <w:szCs w:val="24"/>
        </w:rPr>
        <w:t xml:space="preserve"> κ</w:t>
      </w:r>
      <w:r>
        <w:rPr>
          <w:rFonts w:eastAsia="Times New Roman"/>
          <w:szCs w:val="24"/>
        </w:rPr>
        <w:t>.</w:t>
      </w:r>
      <w:r w:rsidRPr="00970AD4">
        <w:rPr>
          <w:rFonts w:eastAsia="Times New Roman"/>
          <w:szCs w:val="24"/>
        </w:rPr>
        <w:t xml:space="preserve"> Συρίγο</w:t>
      </w:r>
      <w:r>
        <w:rPr>
          <w:rFonts w:eastAsia="Times New Roman"/>
          <w:szCs w:val="24"/>
        </w:rPr>
        <w:t>, τον</w:t>
      </w:r>
      <w:r w:rsidRPr="00970AD4">
        <w:rPr>
          <w:rFonts w:eastAsia="Times New Roman"/>
          <w:szCs w:val="24"/>
        </w:rPr>
        <w:t xml:space="preserve"> κ</w:t>
      </w:r>
      <w:r>
        <w:rPr>
          <w:rFonts w:eastAsia="Times New Roman"/>
          <w:szCs w:val="24"/>
        </w:rPr>
        <w:t>.</w:t>
      </w:r>
      <w:r w:rsidRPr="00970AD4">
        <w:rPr>
          <w:rFonts w:eastAsia="Times New Roman"/>
          <w:szCs w:val="24"/>
        </w:rPr>
        <w:t xml:space="preserve"> Άδ</w:t>
      </w:r>
      <w:r>
        <w:rPr>
          <w:rFonts w:eastAsia="Times New Roman"/>
          <w:szCs w:val="24"/>
        </w:rPr>
        <w:t>ωνι Γεωργιάδη.</w:t>
      </w:r>
    </w:p>
    <w:p w14:paraId="0A5DE16C" w14:textId="77777777" w:rsidR="00415E13" w:rsidRDefault="00E650A0">
      <w:pPr>
        <w:spacing w:line="600" w:lineRule="auto"/>
        <w:ind w:firstLine="720"/>
        <w:jc w:val="both"/>
        <w:rPr>
          <w:rFonts w:eastAsia="Times New Roman"/>
          <w:szCs w:val="24"/>
        </w:rPr>
      </w:pPr>
      <w:r>
        <w:rPr>
          <w:rFonts w:eastAsia="Times New Roman"/>
          <w:szCs w:val="24"/>
        </w:rPr>
        <w:t>Ορίστε, κύριε συνάδελφε, έχετε τον λόγο.</w:t>
      </w:r>
    </w:p>
    <w:p w14:paraId="0A5DE16D" w14:textId="77777777" w:rsidR="00415E13" w:rsidRDefault="00E650A0">
      <w:pPr>
        <w:spacing w:line="600" w:lineRule="auto"/>
        <w:ind w:firstLine="720"/>
        <w:jc w:val="both"/>
        <w:rPr>
          <w:rFonts w:eastAsia="Times New Roman"/>
          <w:szCs w:val="24"/>
        </w:rPr>
      </w:pPr>
      <w:r w:rsidRPr="0065129A">
        <w:rPr>
          <w:rFonts w:eastAsia="Times New Roman"/>
          <w:b/>
          <w:szCs w:val="24"/>
        </w:rPr>
        <w:t>ΕΥΑΓΓΕΛΟΣ ΚΑΡΑΚΩΣΤΑΣ:</w:t>
      </w:r>
      <w:r w:rsidRPr="0065129A">
        <w:rPr>
          <w:rFonts w:eastAsia="Times New Roman"/>
          <w:szCs w:val="24"/>
        </w:rPr>
        <w:t xml:space="preserve"> </w:t>
      </w:r>
      <w:r>
        <w:rPr>
          <w:rFonts w:eastAsia="Times New Roman"/>
          <w:szCs w:val="24"/>
        </w:rPr>
        <w:t xml:space="preserve">Η σημερινή συζήτηση επί των προτάσεων </w:t>
      </w:r>
      <w:r w:rsidRPr="00970AD4">
        <w:rPr>
          <w:rFonts w:eastAsia="Times New Roman"/>
          <w:szCs w:val="24"/>
        </w:rPr>
        <w:t xml:space="preserve">για την </w:t>
      </w:r>
      <w:r w:rsidRPr="00970AD4">
        <w:rPr>
          <w:rFonts w:eastAsia="Times New Roman"/>
          <w:szCs w:val="24"/>
        </w:rPr>
        <w:t>Α</w:t>
      </w:r>
      <w:r w:rsidRPr="00970AD4">
        <w:rPr>
          <w:rFonts w:eastAsia="Times New Roman"/>
          <w:szCs w:val="24"/>
        </w:rPr>
        <w:t xml:space="preserve">ναθεώρηση των διατάξεων του Συντάγματος έρχεται σε μία </w:t>
      </w:r>
      <w:r w:rsidRPr="00970AD4">
        <w:rPr>
          <w:rFonts w:eastAsia="Times New Roman"/>
          <w:szCs w:val="24"/>
        </w:rPr>
        <w:t>χρονική συγκυρία κατά την οποία βαρύτατης σημασίας εθνικές και πολιτικές εξελίξεις έχουν λάβει χώρα</w:t>
      </w:r>
      <w:r>
        <w:rPr>
          <w:rFonts w:eastAsia="Times New Roman"/>
          <w:szCs w:val="24"/>
        </w:rPr>
        <w:t>,</w:t>
      </w:r>
      <w:r w:rsidRPr="00970AD4">
        <w:rPr>
          <w:rFonts w:eastAsia="Times New Roman"/>
          <w:szCs w:val="24"/>
        </w:rPr>
        <w:t xml:space="preserve"> ενώ είναι ακόμη νωπό το μελάνι με το οποίο υπεγράφη από την Κυβέρνηση η αντεθνική Συμφωνία των Πρεσπών και η επακόλουθη προδοσία της Μακεδονίας</w:t>
      </w:r>
      <w:r>
        <w:rPr>
          <w:rFonts w:eastAsia="Times New Roman"/>
          <w:szCs w:val="24"/>
        </w:rPr>
        <w:t>,</w:t>
      </w:r>
      <w:r w:rsidRPr="00970AD4">
        <w:rPr>
          <w:rFonts w:eastAsia="Times New Roman"/>
          <w:szCs w:val="24"/>
        </w:rPr>
        <w:t xml:space="preserve"> μία συμφων</w:t>
      </w:r>
      <w:r w:rsidRPr="00970AD4">
        <w:rPr>
          <w:rFonts w:eastAsia="Times New Roman"/>
          <w:szCs w:val="24"/>
        </w:rPr>
        <w:t xml:space="preserve">ία με την </w:t>
      </w:r>
      <w:r>
        <w:rPr>
          <w:rFonts w:eastAsia="Times New Roman"/>
          <w:szCs w:val="24"/>
        </w:rPr>
        <w:t xml:space="preserve">οποία ήταν και παραμένει </w:t>
      </w:r>
      <w:r w:rsidRPr="00970AD4">
        <w:rPr>
          <w:rFonts w:eastAsia="Times New Roman"/>
          <w:szCs w:val="24"/>
        </w:rPr>
        <w:t>αντίθετο περισσότερο από το 70% του ελληνικού λαού</w:t>
      </w:r>
      <w:r>
        <w:rPr>
          <w:rFonts w:eastAsia="Times New Roman"/>
          <w:szCs w:val="24"/>
        </w:rPr>
        <w:t>,</w:t>
      </w:r>
      <w:r w:rsidRPr="00970AD4">
        <w:rPr>
          <w:rFonts w:eastAsia="Times New Roman"/>
          <w:szCs w:val="24"/>
        </w:rPr>
        <w:t xml:space="preserve"> σύμφωνα με όλες τις τελευταίες δημοσκοπικές έρευνες</w:t>
      </w:r>
      <w:r>
        <w:rPr>
          <w:rFonts w:eastAsia="Times New Roman"/>
          <w:szCs w:val="24"/>
        </w:rPr>
        <w:t>.</w:t>
      </w:r>
    </w:p>
    <w:p w14:paraId="0A5DE16E" w14:textId="77777777" w:rsidR="00415E13" w:rsidRDefault="00E650A0">
      <w:pPr>
        <w:spacing w:line="600" w:lineRule="auto"/>
        <w:ind w:firstLine="720"/>
        <w:jc w:val="both"/>
        <w:rPr>
          <w:rFonts w:eastAsia="Times New Roman"/>
          <w:szCs w:val="24"/>
        </w:rPr>
      </w:pPr>
      <w:r>
        <w:rPr>
          <w:rFonts w:eastAsia="Times New Roman"/>
          <w:szCs w:val="24"/>
        </w:rPr>
        <w:t>Σύμφωνα, λ</w:t>
      </w:r>
      <w:r w:rsidRPr="00970AD4">
        <w:rPr>
          <w:rFonts w:eastAsia="Times New Roman"/>
          <w:szCs w:val="24"/>
        </w:rPr>
        <w:t>οιπόν</w:t>
      </w:r>
      <w:r>
        <w:rPr>
          <w:rFonts w:eastAsia="Times New Roman"/>
          <w:szCs w:val="24"/>
        </w:rPr>
        <w:t>,</w:t>
      </w:r>
      <w:r w:rsidRPr="00970AD4">
        <w:rPr>
          <w:rFonts w:eastAsia="Times New Roman"/>
          <w:szCs w:val="24"/>
        </w:rPr>
        <w:t xml:space="preserve"> με τους εκπροσώπους των κομμάτων του λεγόμενου δημοκρατικού τόξου</w:t>
      </w:r>
      <w:r>
        <w:rPr>
          <w:rFonts w:eastAsia="Times New Roman"/>
          <w:szCs w:val="24"/>
        </w:rPr>
        <w:t>,</w:t>
      </w:r>
      <w:r w:rsidRPr="00970AD4">
        <w:rPr>
          <w:rFonts w:eastAsia="Times New Roman"/>
          <w:szCs w:val="24"/>
        </w:rPr>
        <w:t xml:space="preserve"> τόσο στην Κυβέρνηση όσο και στην</w:t>
      </w:r>
      <w:r w:rsidRPr="00970AD4">
        <w:rPr>
          <w:rFonts w:eastAsia="Times New Roman"/>
          <w:szCs w:val="24"/>
        </w:rPr>
        <w:t xml:space="preserve"> Αντιπολίτευση η </w:t>
      </w:r>
      <w:r w:rsidRPr="00970AD4">
        <w:rPr>
          <w:rFonts w:eastAsia="Times New Roman"/>
          <w:szCs w:val="24"/>
        </w:rPr>
        <w:t>Α</w:t>
      </w:r>
      <w:r w:rsidRPr="00970AD4">
        <w:rPr>
          <w:rFonts w:eastAsia="Times New Roman"/>
          <w:szCs w:val="24"/>
        </w:rPr>
        <w:t>ναθεώρηση του Συντάγματος αποτελεί τη θεμελιώδη και κορυφαίας σημασίας πράξη μιας δημοκρα</w:t>
      </w:r>
      <w:r w:rsidRPr="00970AD4">
        <w:rPr>
          <w:rFonts w:eastAsia="Times New Roman"/>
          <w:szCs w:val="24"/>
        </w:rPr>
        <w:lastRenderedPageBreak/>
        <w:t>τικής πολιτείας</w:t>
      </w:r>
      <w:r>
        <w:rPr>
          <w:rFonts w:eastAsia="Times New Roman"/>
          <w:szCs w:val="24"/>
        </w:rPr>
        <w:t>.</w:t>
      </w:r>
      <w:r w:rsidRPr="00970AD4">
        <w:rPr>
          <w:rFonts w:eastAsia="Times New Roman"/>
          <w:szCs w:val="24"/>
        </w:rPr>
        <w:t xml:space="preserve"> Ως τέτοια</w:t>
      </w:r>
      <w:r>
        <w:rPr>
          <w:rFonts w:eastAsia="Times New Roman"/>
          <w:szCs w:val="24"/>
        </w:rPr>
        <w:t>ς</w:t>
      </w:r>
      <w:r w:rsidRPr="00970AD4">
        <w:rPr>
          <w:rFonts w:eastAsia="Times New Roman"/>
          <w:szCs w:val="24"/>
        </w:rPr>
        <w:t xml:space="preserve"> σημασίας πράξη</w:t>
      </w:r>
      <w:r>
        <w:rPr>
          <w:rFonts w:eastAsia="Times New Roman"/>
          <w:szCs w:val="24"/>
        </w:rPr>
        <w:t>,</w:t>
      </w:r>
      <w:r w:rsidRPr="00970AD4">
        <w:rPr>
          <w:rFonts w:eastAsia="Times New Roman"/>
          <w:szCs w:val="24"/>
        </w:rPr>
        <w:t xml:space="preserve"> </w:t>
      </w:r>
      <w:r>
        <w:rPr>
          <w:rFonts w:eastAsia="Times New Roman"/>
          <w:szCs w:val="24"/>
        </w:rPr>
        <w:t>σ</w:t>
      </w:r>
      <w:r w:rsidRPr="00970AD4">
        <w:rPr>
          <w:rFonts w:eastAsia="Times New Roman"/>
          <w:szCs w:val="24"/>
        </w:rPr>
        <w:t>υνεπώς</w:t>
      </w:r>
      <w:r>
        <w:rPr>
          <w:rFonts w:eastAsia="Times New Roman"/>
          <w:szCs w:val="24"/>
        </w:rPr>
        <w:t>,</w:t>
      </w:r>
      <w:r w:rsidRPr="00970AD4">
        <w:rPr>
          <w:rFonts w:eastAsia="Times New Roman"/>
          <w:szCs w:val="24"/>
        </w:rPr>
        <w:t xml:space="preserve"> θα ανέμενε κανείς να διεξαχθεί σε μία χρονική περίοδο και μέσα σε κλίμα πολιτικής ομαλότητας και</w:t>
      </w:r>
      <w:r w:rsidRPr="00970AD4">
        <w:rPr>
          <w:rFonts w:eastAsia="Times New Roman"/>
          <w:szCs w:val="24"/>
        </w:rPr>
        <w:t xml:space="preserve"> συγχρόνως να είναι επαρκής χρονικά</w:t>
      </w:r>
      <w:r>
        <w:rPr>
          <w:rFonts w:eastAsia="Times New Roman"/>
          <w:szCs w:val="24"/>
        </w:rPr>
        <w:t>,</w:t>
      </w:r>
      <w:r w:rsidRPr="00970AD4">
        <w:rPr>
          <w:rFonts w:eastAsia="Times New Roman"/>
          <w:szCs w:val="24"/>
        </w:rPr>
        <w:t xml:space="preserve"> αλλά και ουσιαστικά</w:t>
      </w:r>
      <w:r>
        <w:rPr>
          <w:rFonts w:eastAsia="Times New Roman"/>
          <w:szCs w:val="24"/>
        </w:rPr>
        <w:t>.</w:t>
      </w:r>
      <w:r w:rsidRPr="00970AD4">
        <w:rPr>
          <w:rFonts w:eastAsia="Times New Roman"/>
          <w:szCs w:val="24"/>
        </w:rPr>
        <w:t xml:space="preserve"> </w:t>
      </w:r>
    </w:p>
    <w:p w14:paraId="0A5DE16F" w14:textId="77777777" w:rsidR="00415E13" w:rsidRDefault="00E650A0">
      <w:pPr>
        <w:spacing w:line="600" w:lineRule="auto"/>
        <w:ind w:firstLine="720"/>
        <w:jc w:val="both"/>
        <w:rPr>
          <w:rFonts w:eastAsia="Times New Roman"/>
          <w:szCs w:val="24"/>
        </w:rPr>
      </w:pPr>
      <w:r w:rsidRPr="00B41B97">
        <w:rPr>
          <w:rFonts w:eastAsia="Times New Roman"/>
          <w:szCs w:val="24"/>
        </w:rPr>
        <w:t>Ωστόσο</w:t>
      </w:r>
      <w:r>
        <w:rPr>
          <w:rFonts w:eastAsia="Times New Roman"/>
          <w:szCs w:val="24"/>
        </w:rPr>
        <w:t xml:space="preserve">, αυτές οι προϋποθέσεις είναι πασιφανές πως δεν υφίστανται. Και δεν υφίστανται </w:t>
      </w:r>
      <w:r w:rsidRPr="00B41B97">
        <w:rPr>
          <w:rFonts w:eastAsia="Times New Roman"/>
          <w:szCs w:val="24"/>
        </w:rPr>
        <w:t>για τους εξής λόγους</w:t>
      </w:r>
      <w:r>
        <w:rPr>
          <w:rFonts w:eastAsia="Times New Roman"/>
          <w:szCs w:val="24"/>
        </w:rPr>
        <w:t>: Πρώτα απ’</w:t>
      </w:r>
      <w:r w:rsidRPr="00B41B97">
        <w:rPr>
          <w:rFonts w:eastAsia="Times New Roman"/>
          <w:szCs w:val="24"/>
        </w:rPr>
        <w:t xml:space="preserve"> όλα</w:t>
      </w:r>
      <w:r>
        <w:rPr>
          <w:rFonts w:eastAsia="Times New Roman"/>
          <w:szCs w:val="24"/>
        </w:rPr>
        <w:t>,</w:t>
      </w:r>
      <w:r w:rsidRPr="00B41B97">
        <w:rPr>
          <w:rFonts w:eastAsia="Times New Roman"/>
          <w:szCs w:val="24"/>
        </w:rPr>
        <w:t xml:space="preserve"> η συζήτηση επί των προτάσεων αναθεώρησης διεξάγεται εν μέσω προεκλογικής πε</w:t>
      </w:r>
      <w:r w:rsidRPr="00B41B97">
        <w:rPr>
          <w:rFonts w:eastAsia="Times New Roman"/>
          <w:szCs w:val="24"/>
        </w:rPr>
        <w:t>ριόδου</w:t>
      </w:r>
      <w:r>
        <w:rPr>
          <w:rFonts w:eastAsia="Times New Roman"/>
          <w:szCs w:val="24"/>
        </w:rPr>
        <w:t>,</w:t>
      </w:r>
      <w:r w:rsidRPr="00B41B97">
        <w:rPr>
          <w:rFonts w:eastAsia="Times New Roman"/>
          <w:szCs w:val="24"/>
        </w:rPr>
        <w:t xml:space="preserve"> την οποία έχει διαμορφώσει και κηρύξει η ίδια η </w:t>
      </w:r>
      <w:r>
        <w:rPr>
          <w:rFonts w:eastAsia="Times New Roman"/>
          <w:szCs w:val="24"/>
        </w:rPr>
        <w:t>Κ</w:t>
      </w:r>
      <w:r w:rsidRPr="00B41B97">
        <w:rPr>
          <w:rFonts w:eastAsia="Times New Roman"/>
          <w:szCs w:val="24"/>
        </w:rPr>
        <w:t>υβέρνηση</w:t>
      </w:r>
      <w:r>
        <w:rPr>
          <w:rFonts w:eastAsia="Times New Roman"/>
          <w:szCs w:val="24"/>
        </w:rPr>
        <w:t>.</w:t>
      </w:r>
      <w:r w:rsidRPr="00B41B97">
        <w:rPr>
          <w:rFonts w:eastAsia="Times New Roman"/>
          <w:szCs w:val="24"/>
        </w:rPr>
        <w:t xml:space="preserve"> </w:t>
      </w:r>
      <w:r>
        <w:rPr>
          <w:rFonts w:eastAsia="Times New Roman"/>
          <w:szCs w:val="24"/>
        </w:rPr>
        <w:t>Γι’</w:t>
      </w:r>
      <w:r w:rsidRPr="00B41B97">
        <w:rPr>
          <w:rFonts w:eastAsia="Times New Roman"/>
          <w:szCs w:val="24"/>
        </w:rPr>
        <w:t xml:space="preserve"> αυτό το λόγο</w:t>
      </w:r>
      <w:r>
        <w:rPr>
          <w:rFonts w:eastAsia="Times New Roman"/>
          <w:szCs w:val="24"/>
        </w:rPr>
        <w:t>,</w:t>
      </w:r>
      <w:r w:rsidRPr="00B41B97">
        <w:rPr>
          <w:rFonts w:eastAsia="Times New Roman"/>
          <w:szCs w:val="24"/>
        </w:rPr>
        <w:t xml:space="preserve"> άλλωστε</w:t>
      </w:r>
      <w:r>
        <w:rPr>
          <w:rFonts w:eastAsia="Times New Roman"/>
          <w:szCs w:val="24"/>
        </w:rPr>
        <w:t>,</w:t>
      </w:r>
      <w:r w:rsidRPr="00B41B97">
        <w:rPr>
          <w:rFonts w:eastAsia="Times New Roman"/>
          <w:szCs w:val="24"/>
        </w:rPr>
        <w:t xml:space="preserve"> οι διαδικασίες της σ</w:t>
      </w:r>
      <w:r>
        <w:rPr>
          <w:rFonts w:eastAsia="Times New Roman"/>
          <w:szCs w:val="24"/>
        </w:rPr>
        <w:t xml:space="preserve">υσταθείσας </w:t>
      </w:r>
      <w:r>
        <w:rPr>
          <w:rFonts w:eastAsia="Times New Roman"/>
          <w:szCs w:val="24"/>
        </w:rPr>
        <w:t>ε</w:t>
      </w:r>
      <w:r w:rsidRPr="00B41B97">
        <w:rPr>
          <w:rFonts w:eastAsia="Times New Roman"/>
          <w:szCs w:val="24"/>
        </w:rPr>
        <w:t xml:space="preserve">πιτροπής για την </w:t>
      </w:r>
      <w:r>
        <w:rPr>
          <w:rFonts w:eastAsia="Times New Roman"/>
          <w:szCs w:val="24"/>
        </w:rPr>
        <w:t>Α</w:t>
      </w:r>
      <w:r w:rsidRPr="00B41B97">
        <w:rPr>
          <w:rFonts w:eastAsia="Times New Roman"/>
          <w:szCs w:val="24"/>
        </w:rPr>
        <w:t>ναθεώρηση διεξήχθησαν μέσα σε ένα τόσο βραχύ χρονικό διάστημα</w:t>
      </w:r>
      <w:r>
        <w:rPr>
          <w:rFonts w:eastAsia="Times New Roman"/>
          <w:szCs w:val="24"/>
        </w:rPr>
        <w:t>,</w:t>
      </w:r>
      <w:r w:rsidRPr="00B41B97">
        <w:rPr>
          <w:rFonts w:eastAsia="Times New Roman"/>
          <w:szCs w:val="24"/>
        </w:rPr>
        <w:t xml:space="preserve"> αντιστρόφως ανάλογο</w:t>
      </w:r>
      <w:r>
        <w:rPr>
          <w:rFonts w:eastAsia="Times New Roman"/>
          <w:szCs w:val="24"/>
        </w:rPr>
        <w:t xml:space="preserve">, τύποις έστω, </w:t>
      </w:r>
      <w:r w:rsidRPr="00B41B97">
        <w:rPr>
          <w:rFonts w:eastAsia="Times New Roman"/>
          <w:szCs w:val="24"/>
        </w:rPr>
        <w:t>της σημασίας τω</w:t>
      </w:r>
      <w:r w:rsidRPr="00B41B97">
        <w:rPr>
          <w:rFonts w:eastAsia="Times New Roman"/>
          <w:szCs w:val="24"/>
        </w:rPr>
        <w:t xml:space="preserve">ν εργασιών </w:t>
      </w:r>
      <w:r>
        <w:rPr>
          <w:rFonts w:eastAsia="Times New Roman"/>
          <w:szCs w:val="24"/>
        </w:rPr>
        <w:t>της.</w:t>
      </w:r>
    </w:p>
    <w:p w14:paraId="0A5DE170" w14:textId="77777777" w:rsidR="00415E13" w:rsidRDefault="00E650A0">
      <w:pPr>
        <w:spacing w:line="600" w:lineRule="auto"/>
        <w:ind w:firstLine="720"/>
        <w:jc w:val="both"/>
        <w:rPr>
          <w:rFonts w:eastAsia="Times New Roman"/>
          <w:szCs w:val="24"/>
        </w:rPr>
      </w:pPr>
      <w:r w:rsidRPr="00B41B97">
        <w:rPr>
          <w:rFonts w:eastAsia="Times New Roman"/>
          <w:szCs w:val="24"/>
        </w:rPr>
        <w:t xml:space="preserve"> </w:t>
      </w:r>
      <w:r>
        <w:rPr>
          <w:rFonts w:eastAsia="Times New Roman"/>
          <w:szCs w:val="24"/>
        </w:rPr>
        <w:t>Δ</w:t>
      </w:r>
      <w:r w:rsidRPr="00B41B97">
        <w:rPr>
          <w:rFonts w:eastAsia="Times New Roman"/>
          <w:szCs w:val="24"/>
        </w:rPr>
        <w:t>εν είναι</w:t>
      </w:r>
      <w:r>
        <w:rPr>
          <w:rFonts w:eastAsia="Times New Roman"/>
          <w:szCs w:val="24"/>
        </w:rPr>
        <w:t>,</w:t>
      </w:r>
      <w:r w:rsidRPr="00B41B97">
        <w:rPr>
          <w:rFonts w:eastAsia="Times New Roman"/>
          <w:szCs w:val="24"/>
        </w:rPr>
        <w:t xml:space="preserve"> </w:t>
      </w:r>
      <w:r>
        <w:rPr>
          <w:rFonts w:eastAsia="Times New Roman"/>
          <w:szCs w:val="24"/>
        </w:rPr>
        <w:t>όμως,</w:t>
      </w:r>
      <w:r w:rsidRPr="00B41B97">
        <w:rPr>
          <w:rFonts w:eastAsia="Times New Roman"/>
          <w:szCs w:val="24"/>
        </w:rPr>
        <w:t xml:space="preserve"> μόνο </w:t>
      </w:r>
      <w:r>
        <w:rPr>
          <w:rFonts w:eastAsia="Times New Roman"/>
          <w:szCs w:val="24"/>
        </w:rPr>
        <w:t>η προεκλογική περίοδος που διανύουμε</w:t>
      </w:r>
      <w:r w:rsidRPr="00B41B97">
        <w:rPr>
          <w:rFonts w:eastAsia="Times New Roman"/>
          <w:szCs w:val="24"/>
        </w:rPr>
        <w:t xml:space="preserve"> εκείνο το αντιφατικό στοιχείο εις ό</w:t>
      </w:r>
      <w:r>
        <w:rPr>
          <w:rFonts w:eastAsia="Times New Roman"/>
          <w:szCs w:val="24"/>
        </w:rPr>
        <w:t>,</w:t>
      </w:r>
      <w:r w:rsidRPr="00B41B97">
        <w:rPr>
          <w:rFonts w:eastAsia="Times New Roman"/>
          <w:szCs w:val="24"/>
        </w:rPr>
        <w:t xml:space="preserve">τι αφορά τη </w:t>
      </w:r>
      <w:r>
        <w:rPr>
          <w:rFonts w:eastAsia="Times New Roman"/>
          <w:szCs w:val="24"/>
        </w:rPr>
        <w:t>σημερινή</w:t>
      </w:r>
      <w:r w:rsidRPr="00B41B97">
        <w:rPr>
          <w:rFonts w:eastAsia="Times New Roman"/>
          <w:szCs w:val="24"/>
        </w:rPr>
        <w:t xml:space="preserve"> συζήτηση</w:t>
      </w:r>
      <w:r>
        <w:rPr>
          <w:rFonts w:eastAsia="Times New Roman"/>
          <w:szCs w:val="24"/>
        </w:rPr>
        <w:t>.</w:t>
      </w:r>
      <w:r w:rsidRPr="00B41B97">
        <w:rPr>
          <w:rFonts w:eastAsia="Times New Roman"/>
          <w:szCs w:val="24"/>
        </w:rPr>
        <w:t xml:space="preserve"> </w:t>
      </w:r>
      <w:r>
        <w:rPr>
          <w:rFonts w:eastAsia="Times New Roman"/>
          <w:szCs w:val="24"/>
        </w:rPr>
        <w:t>Πολύ μεγαλύτερης σημασίας είναι</w:t>
      </w:r>
      <w:r w:rsidRPr="00B41B97">
        <w:rPr>
          <w:rFonts w:eastAsia="Times New Roman"/>
          <w:szCs w:val="24"/>
        </w:rPr>
        <w:t xml:space="preserve"> το γεγονός πως η συζήτηση και οι επακόλουθες αποφάσεις που θα ληφθούν </w:t>
      </w:r>
      <w:r>
        <w:rPr>
          <w:rFonts w:eastAsia="Times New Roman"/>
          <w:szCs w:val="24"/>
        </w:rPr>
        <w:t xml:space="preserve">συμβαίνουν υπό συνθήκες </w:t>
      </w:r>
      <w:r w:rsidRPr="00B41B97">
        <w:rPr>
          <w:rFonts w:eastAsia="Times New Roman"/>
          <w:szCs w:val="24"/>
        </w:rPr>
        <w:t>πλήρους πολιτικής ανωμαλίας</w:t>
      </w:r>
      <w:r>
        <w:rPr>
          <w:rFonts w:eastAsia="Times New Roman"/>
          <w:szCs w:val="24"/>
        </w:rPr>
        <w:t>.</w:t>
      </w:r>
      <w:r w:rsidRPr="00B41B97">
        <w:rPr>
          <w:rFonts w:eastAsia="Times New Roman"/>
          <w:szCs w:val="24"/>
        </w:rPr>
        <w:t xml:space="preserve"> </w:t>
      </w:r>
      <w:r>
        <w:rPr>
          <w:rFonts w:eastAsia="Times New Roman"/>
          <w:szCs w:val="24"/>
        </w:rPr>
        <w:t>Έ</w:t>
      </w:r>
      <w:r w:rsidRPr="00B41B97">
        <w:rPr>
          <w:rFonts w:eastAsia="Times New Roman"/>
          <w:szCs w:val="24"/>
        </w:rPr>
        <w:t>χουμε</w:t>
      </w:r>
      <w:r>
        <w:rPr>
          <w:rFonts w:eastAsia="Times New Roman"/>
          <w:szCs w:val="24"/>
        </w:rPr>
        <w:t>,</w:t>
      </w:r>
      <w:r w:rsidRPr="00B41B97">
        <w:rPr>
          <w:rFonts w:eastAsia="Times New Roman"/>
          <w:szCs w:val="24"/>
        </w:rPr>
        <w:t xml:space="preserve"> </w:t>
      </w:r>
      <w:r w:rsidRPr="00B41B97">
        <w:rPr>
          <w:rFonts w:eastAsia="Times New Roman"/>
          <w:szCs w:val="24"/>
        </w:rPr>
        <w:lastRenderedPageBreak/>
        <w:t>δηλαδή</w:t>
      </w:r>
      <w:r>
        <w:rPr>
          <w:rFonts w:eastAsia="Times New Roman"/>
          <w:szCs w:val="24"/>
        </w:rPr>
        <w:t>,</w:t>
      </w:r>
      <w:r w:rsidRPr="00B41B97">
        <w:rPr>
          <w:rFonts w:eastAsia="Times New Roman"/>
          <w:szCs w:val="24"/>
        </w:rPr>
        <w:t xml:space="preserve"> μία </w:t>
      </w:r>
      <w:r>
        <w:rPr>
          <w:rFonts w:eastAsia="Times New Roman"/>
          <w:szCs w:val="24"/>
        </w:rPr>
        <w:t>Κ</w:t>
      </w:r>
      <w:r w:rsidRPr="00B41B97">
        <w:rPr>
          <w:rFonts w:eastAsia="Times New Roman"/>
          <w:szCs w:val="24"/>
        </w:rPr>
        <w:t xml:space="preserve">υβέρνηση μειοψηφίας </w:t>
      </w:r>
      <w:r>
        <w:rPr>
          <w:rFonts w:eastAsia="Times New Roman"/>
          <w:szCs w:val="24"/>
        </w:rPr>
        <w:t>εκατόν σαράντα πέντε</w:t>
      </w:r>
      <w:r w:rsidRPr="00B41B97">
        <w:rPr>
          <w:rFonts w:eastAsia="Times New Roman"/>
          <w:szCs w:val="24"/>
        </w:rPr>
        <w:t xml:space="preserve"> </w:t>
      </w:r>
      <w:r>
        <w:rPr>
          <w:rFonts w:eastAsia="Times New Roman"/>
          <w:szCs w:val="24"/>
        </w:rPr>
        <w:t>Β</w:t>
      </w:r>
      <w:r w:rsidRPr="00B41B97">
        <w:rPr>
          <w:rFonts w:eastAsia="Times New Roman"/>
          <w:szCs w:val="24"/>
        </w:rPr>
        <w:t>ουλευτών</w:t>
      </w:r>
      <w:r>
        <w:rPr>
          <w:rFonts w:eastAsia="Times New Roman"/>
          <w:szCs w:val="24"/>
        </w:rPr>
        <w:t>, συνεπικουρούμενων από</w:t>
      </w:r>
      <w:r w:rsidRPr="00B41B97">
        <w:rPr>
          <w:rFonts w:eastAsia="Times New Roman"/>
          <w:szCs w:val="24"/>
        </w:rPr>
        <w:t xml:space="preserve"> δανεικούς από άλλες κοινοβουλευτικές ομάδες</w:t>
      </w:r>
      <w:r>
        <w:rPr>
          <w:rFonts w:eastAsia="Times New Roman"/>
          <w:szCs w:val="24"/>
        </w:rPr>
        <w:t>,</w:t>
      </w:r>
      <w:r w:rsidRPr="00B41B97">
        <w:rPr>
          <w:rFonts w:eastAsia="Times New Roman"/>
          <w:szCs w:val="24"/>
        </w:rPr>
        <w:t xml:space="preserve"> οι οποίες κοινοβουλευτικές ομάδες δεν υφίστανται πλέον</w:t>
      </w:r>
      <w:r>
        <w:rPr>
          <w:rFonts w:eastAsia="Times New Roman"/>
          <w:szCs w:val="24"/>
        </w:rPr>
        <w:t xml:space="preserve">. </w:t>
      </w:r>
    </w:p>
    <w:p w14:paraId="0A5DE171" w14:textId="77777777" w:rsidR="00415E13" w:rsidRDefault="00E650A0">
      <w:pPr>
        <w:spacing w:line="600" w:lineRule="auto"/>
        <w:ind w:firstLine="720"/>
        <w:jc w:val="both"/>
        <w:rPr>
          <w:rFonts w:eastAsia="Times New Roman"/>
          <w:szCs w:val="24"/>
        </w:rPr>
      </w:pPr>
      <w:r>
        <w:rPr>
          <w:rFonts w:eastAsia="Times New Roman"/>
          <w:szCs w:val="24"/>
        </w:rPr>
        <w:t>Κυρίως</w:t>
      </w:r>
      <w:r>
        <w:rPr>
          <w:rFonts w:eastAsia="Times New Roman"/>
          <w:szCs w:val="24"/>
        </w:rPr>
        <w:t>, όμως,</w:t>
      </w:r>
      <w:r w:rsidRPr="00B41B97">
        <w:rPr>
          <w:rFonts w:eastAsia="Times New Roman"/>
          <w:szCs w:val="24"/>
        </w:rPr>
        <w:t xml:space="preserve"> η συζήτηση διεξάγεται ενώ στην πραγματικότητα η </w:t>
      </w:r>
      <w:r>
        <w:rPr>
          <w:rFonts w:eastAsia="Times New Roman"/>
          <w:szCs w:val="24"/>
        </w:rPr>
        <w:t>Κ</w:t>
      </w:r>
      <w:r w:rsidRPr="00B41B97">
        <w:rPr>
          <w:rFonts w:eastAsia="Times New Roman"/>
          <w:szCs w:val="24"/>
        </w:rPr>
        <w:t>υβέρνηση έχει απωλέσει όχι μόνο την κοινοβουλευτική</w:t>
      </w:r>
      <w:r>
        <w:rPr>
          <w:rFonts w:eastAsia="Times New Roman"/>
          <w:szCs w:val="24"/>
        </w:rPr>
        <w:t>,</w:t>
      </w:r>
      <w:r w:rsidRPr="00B41B97">
        <w:rPr>
          <w:rFonts w:eastAsia="Times New Roman"/>
          <w:szCs w:val="24"/>
        </w:rPr>
        <w:t xml:space="preserve"> αλλά και τη λαϊκή νομιμοποίηση</w:t>
      </w:r>
      <w:r>
        <w:rPr>
          <w:rFonts w:eastAsia="Times New Roman"/>
          <w:szCs w:val="24"/>
        </w:rPr>
        <w:t>,</w:t>
      </w:r>
      <w:r w:rsidRPr="00B41B97">
        <w:rPr>
          <w:rFonts w:eastAsia="Times New Roman"/>
          <w:szCs w:val="24"/>
        </w:rPr>
        <w:t xml:space="preserve"> με τη συντριπτική πλειοψηφία των πολιτών να απαιτούν την άμεση διεξαγωγή εκλογών</w:t>
      </w:r>
      <w:r>
        <w:rPr>
          <w:rFonts w:eastAsia="Times New Roman"/>
          <w:szCs w:val="24"/>
        </w:rPr>
        <w:t>,</w:t>
      </w:r>
      <w:r w:rsidRPr="00B41B97">
        <w:rPr>
          <w:rFonts w:eastAsia="Times New Roman"/>
          <w:szCs w:val="24"/>
        </w:rPr>
        <w:t xml:space="preserve"> ώστε να απαλλαγούν από την κόκκι</w:t>
      </w:r>
      <w:r w:rsidRPr="00B41B97">
        <w:rPr>
          <w:rFonts w:eastAsia="Times New Roman"/>
          <w:szCs w:val="24"/>
        </w:rPr>
        <w:t xml:space="preserve">νη </w:t>
      </w:r>
      <w:r>
        <w:rPr>
          <w:rFonts w:eastAsia="Times New Roman"/>
          <w:szCs w:val="24"/>
        </w:rPr>
        <w:t>χ</w:t>
      </w:r>
      <w:r w:rsidRPr="00B41B97">
        <w:rPr>
          <w:rFonts w:eastAsia="Times New Roman"/>
          <w:szCs w:val="24"/>
        </w:rPr>
        <w:t xml:space="preserve">ούντα η οποία εξουσιάζει εξυπηρετώντας τα συμφέροντα των </w:t>
      </w:r>
      <w:r>
        <w:rPr>
          <w:rFonts w:eastAsia="Times New Roman"/>
          <w:szCs w:val="24"/>
        </w:rPr>
        <w:t>ξ</w:t>
      </w:r>
      <w:r w:rsidRPr="00B41B97">
        <w:rPr>
          <w:rFonts w:eastAsia="Times New Roman"/>
          <w:szCs w:val="24"/>
        </w:rPr>
        <w:t>ένων</w:t>
      </w:r>
      <w:r>
        <w:rPr>
          <w:rFonts w:eastAsia="Times New Roman"/>
          <w:szCs w:val="24"/>
        </w:rPr>
        <w:t>.</w:t>
      </w:r>
    </w:p>
    <w:p w14:paraId="0A5DE172" w14:textId="77777777" w:rsidR="00415E13" w:rsidRDefault="00E650A0">
      <w:pPr>
        <w:spacing w:line="600" w:lineRule="auto"/>
        <w:ind w:firstLine="720"/>
        <w:jc w:val="both"/>
        <w:rPr>
          <w:rFonts w:eastAsia="Times New Roman"/>
          <w:szCs w:val="24"/>
        </w:rPr>
      </w:pPr>
      <w:r w:rsidRPr="00B41B97">
        <w:rPr>
          <w:rFonts w:eastAsia="Times New Roman"/>
          <w:szCs w:val="24"/>
        </w:rPr>
        <w:t xml:space="preserve"> </w:t>
      </w:r>
      <w:r>
        <w:rPr>
          <w:rFonts w:eastAsia="Times New Roman"/>
          <w:szCs w:val="24"/>
        </w:rPr>
        <w:t>Έρχονται, δ</w:t>
      </w:r>
      <w:r w:rsidRPr="00B41B97">
        <w:rPr>
          <w:rFonts w:eastAsia="Times New Roman"/>
          <w:szCs w:val="24"/>
        </w:rPr>
        <w:t>ηλαδή</w:t>
      </w:r>
      <w:r>
        <w:rPr>
          <w:rFonts w:eastAsia="Times New Roman"/>
          <w:szCs w:val="24"/>
        </w:rPr>
        <w:t>,</w:t>
      </w:r>
      <w:r w:rsidRPr="00B41B97">
        <w:rPr>
          <w:rFonts w:eastAsia="Times New Roman"/>
          <w:szCs w:val="24"/>
        </w:rPr>
        <w:t xml:space="preserve"> σήμερα οι κομμουνιστές αυτής της </w:t>
      </w:r>
      <w:r>
        <w:rPr>
          <w:rFonts w:eastAsia="Times New Roman"/>
          <w:szCs w:val="24"/>
        </w:rPr>
        <w:t>Κ</w:t>
      </w:r>
      <w:r w:rsidRPr="00B41B97">
        <w:rPr>
          <w:rFonts w:eastAsia="Times New Roman"/>
          <w:szCs w:val="24"/>
        </w:rPr>
        <w:t>υβέρνησης μειοψηφίας να μας παραστήσουν τους θεματοφύλακες της δημοκρατικής ομαλότητας και της συνταγματικής νομιμότητας</w:t>
      </w:r>
      <w:r>
        <w:rPr>
          <w:rFonts w:eastAsia="Times New Roman"/>
          <w:szCs w:val="24"/>
        </w:rPr>
        <w:t>,</w:t>
      </w:r>
      <w:r w:rsidRPr="00B41B97">
        <w:rPr>
          <w:rFonts w:eastAsia="Times New Roman"/>
          <w:szCs w:val="24"/>
        </w:rPr>
        <w:t xml:space="preserve"> μ</w:t>
      </w:r>
      <w:r>
        <w:rPr>
          <w:rFonts w:eastAsia="Times New Roman"/>
          <w:szCs w:val="24"/>
        </w:rPr>
        <w:t xml:space="preserve">ιλώντας για </w:t>
      </w:r>
      <w:r>
        <w:rPr>
          <w:rFonts w:eastAsia="Times New Roman"/>
          <w:szCs w:val="24"/>
        </w:rPr>
        <w:t xml:space="preserve">την αναγκαιότητα </w:t>
      </w:r>
      <w:r>
        <w:rPr>
          <w:rFonts w:eastAsia="Times New Roman"/>
          <w:szCs w:val="24"/>
        </w:rPr>
        <w:t>Α</w:t>
      </w:r>
      <w:r>
        <w:rPr>
          <w:rFonts w:eastAsia="Times New Roman"/>
          <w:szCs w:val="24"/>
        </w:rPr>
        <w:t xml:space="preserve">ναθεώρησης </w:t>
      </w:r>
      <w:r w:rsidRPr="00B41B97">
        <w:rPr>
          <w:rFonts w:eastAsia="Times New Roman"/>
          <w:szCs w:val="24"/>
        </w:rPr>
        <w:t>συνταγματικών διατάξεων</w:t>
      </w:r>
      <w:r>
        <w:rPr>
          <w:rFonts w:eastAsia="Times New Roman"/>
          <w:szCs w:val="24"/>
        </w:rPr>
        <w:t>,</w:t>
      </w:r>
      <w:r w:rsidRPr="00B41B97">
        <w:rPr>
          <w:rFonts w:eastAsia="Times New Roman"/>
          <w:szCs w:val="24"/>
        </w:rPr>
        <w:t xml:space="preserve"> </w:t>
      </w:r>
      <w:r>
        <w:rPr>
          <w:rFonts w:eastAsia="Times New Roman"/>
          <w:szCs w:val="24"/>
        </w:rPr>
        <w:t xml:space="preserve">τάχα </w:t>
      </w:r>
      <w:r w:rsidRPr="00B41B97">
        <w:rPr>
          <w:rFonts w:eastAsia="Times New Roman"/>
          <w:szCs w:val="24"/>
        </w:rPr>
        <w:t>προς όφελος του λαού</w:t>
      </w:r>
      <w:r>
        <w:rPr>
          <w:rFonts w:eastAsia="Times New Roman"/>
          <w:szCs w:val="24"/>
        </w:rPr>
        <w:t>,</w:t>
      </w:r>
      <w:r w:rsidRPr="00B41B97">
        <w:rPr>
          <w:rFonts w:eastAsia="Times New Roman"/>
          <w:szCs w:val="24"/>
        </w:rPr>
        <w:t xml:space="preserve"> όταν αυτοί οι ίδιοι περιφρονούν προκλητικά το</w:t>
      </w:r>
      <w:r>
        <w:rPr>
          <w:rFonts w:eastAsia="Times New Roman"/>
          <w:szCs w:val="24"/>
        </w:rPr>
        <w:t>ν</w:t>
      </w:r>
      <w:r w:rsidRPr="00B41B97">
        <w:rPr>
          <w:rFonts w:eastAsia="Times New Roman"/>
          <w:szCs w:val="24"/>
        </w:rPr>
        <w:t xml:space="preserve"> λαό και προδίδουν τη Μακεδονία</w:t>
      </w:r>
      <w:r>
        <w:rPr>
          <w:rFonts w:eastAsia="Times New Roman"/>
          <w:szCs w:val="24"/>
        </w:rPr>
        <w:t>,</w:t>
      </w:r>
      <w:r w:rsidRPr="00B41B97">
        <w:rPr>
          <w:rFonts w:eastAsia="Times New Roman"/>
          <w:szCs w:val="24"/>
        </w:rPr>
        <w:t xml:space="preserve"> υπηρετώντας όχι το εθνικό συμφέρον</w:t>
      </w:r>
      <w:r>
        <w:rPr>
          <w:rFonts w:eastAsia="Times New Roman"/>
          <w:szCs w:val="24"/>
        </w:rPr>
        <w:t>,</w:t>
      </w:r>
      <w:r w:rsidRPr="00B41B97">
        <w:rPr>
          <w:rFonts w:eastAsia="Times New Roman"/>
          <w:szCs w:val="24"/>
        </w:rPr>
        <w:t xml:space="preserve"> όπως θρασ</w:t>
      </w:r>
      <w:r>
        <w:rPr>
          <w:rFonts w:eastAsia="Times New Roman"/>
          <w:szCs w:val="24"/>
        </w:rPr>
        <w:t xml:space="preserve">ύτατα δηλώνουν, </w:t>
      </w:r>
      <w:r w:rsidRPr="00B41B97">
        <w:rPr>
          <w:rFonts w:eastAsia="Times New Roman"/>
          <w:szCs w:val="24"/>
        </w:rPr>
        <w:t>αλλά τα συμφέροντα των Αμερικανών κ</w:t>
      </w:r>
      <w:r w:rsidRPr="00B41B97">
        <w:rPr>
          <w:rFonts w:eastAsia="Times New Roman"/>
          <w:szCs w:val="24"/>
        </w:rPr>
        <w:t>αι της κυβερνήσεως Μέρκελ</w:t>
      </w:r>
      <w:r>
        <w:rPr>
          <w:rFonts w:eastAsia="Times New Roman"/>
          <w:szCs w:val="24"/>
        </w:rPr>
        <w:t>.</w:t>
      </w:r>
    </w:p>
    <w:p w14:paraId="0A5DE173" w14:textId="77777777" w:rsidR="00415E13" w:rsidRDefault="00E650A0">
      <w:pPr>
        <w:spacing w:line="600" w:lineRule="auto"/>
        <w:ind w:firstLine="720"/>
        <w:jc w:val="both"/>
        <w:rPr>
          <w:rFonts w:eastAsia="Times New Roman"/>
          <w:szCs w:val="24"/>
        </w:rPr>
      </w:pPr>
      <w:r>
        <w:rPr>
          <w:rFonts w:eastAsia="Times New Roman"/>
          <w:szCs w:val="24"/>
        </w:rPr>
        <w:lastRenderedPageBreak/>
        <w:t xml:space="preserve">Αξίζει επιπλέον να επισημάνουμε ότι </w:t>
      </w:r>
      <w:r w:rsidRPr="00B41B97">
        <w:rPr>
          <w:rFonts w:eastAsia="Times New Roman"/>
          <w:szCs w:val="24"/>
        </w:rPr>
        <w:t xml:space="preserve">η συζήτηση των προτάσεων διεξάγεται επί των ημερών ενός </w:t>
      </w:r>
      <w:r>
        <w:rPr>
          <w:rFonts w:eastAsia="Times New Roman"/>
          <w:szCs w:val="24"/>
        </w:rPr>
        <w:t>Π</w:t>
      </w:r>
      <w:r w:rsidRPr="00B41B97">
        <w:rPr>
          <w:rFonts w:eastAsia="Times New Roman"/>
          <w:szCs w:val="24"/>
        </w:rPr>
        <w:t xml:space="preserve">ροέδρου ο οποίος από τον Ιανουάριο του 2018 είχε μιλήσει για την επερχόμενη αναδιάταξη </w:t>
      </w:r>
      <w:r>
        <w:rPr>
          <w:rFonts w:eastAsia="Times New Roman"/>
          <w:szCs w:val="24"/>
        </w:rPr>
        <w:t xml:space="preserve">του </w:t>
      </w:r>
      <w:r w:rsidRPr="00B41B97">
        <w:rPr>
          <w:rFonts w:eastAsia="Times New Roman"/>
          <w:szCs w:val="24"/>
        </w:rPr>
        <w:t>πολιτικού σκηνικού λόγ</w:t>
      </w:r>
      <w:r>
        <w:rPr>
          <w:rFonts w:eastAsia="Times New Roman"/>
          <w:szCs w:val="24"/>
        </w:rPr>
        <w:t>ω</w:t>
      </w:r>
      <w:r w:rsidRPr="00B41B97">
        <w:rPr>
          <w:rFonts w:eastAsia="Times New Roman"/>
          <w:szCs w:val="24"/>
        </w:rPr>
        <w:t xml:space="preserve"> του </w:t>
      </w:r>
      <w:r>
        <w:rPr>
          <w:rFonts w:eastAsia="Times New Roman"/>
          <w:szCs w:val="24"/>
        </w:rPr>
        <w:t>μ</w:t>
      </w:r>
      <w:r w:rsidRPr="00B41B97">
        <w:rPr>
          <w:rFonts w:eastAsia="Times New Roman"/>
          <w:szCs w:val="24"/>
        </w:rPr>
        <w:t>ακεδονικού</w:t>
      </w:r>
      <w:r>
        <w:rPr>
          <w:rFonts w:eastAsia="Times New Roman"/>
          <w:szCs w:val="24"/>
        </w:rPr>
        <w:t>,</w:t>
      </w:r>
      <w:r w:rsidRPr="00B41B97">
        <w:rPr>
          <w:rFonts w:eastAsia="Times New Roman"/>
          <w:szCs w:val="24"/>
        </w:rPr>
        <w:t xml:space="preserve"> θέμα</w:t>
      </w:r>
      <w:r w:rsidRPr="00B41B97">
        <w:rPr>
          <w:rFonts w:eastAsia="Times New Roman"/>
          <w:szCs w:val="24"/>
        </w:rPr>
        <w:t xml:space="preserve"> στο οποίο επανήλθε το</w:t>
      </w:r>
      <w:r>
        <w:rPr>
          <w:rFonts w:eastAsia="Times New Roman"/>
          <w:szCs w:val="24"/>
        </w:rPr>
        <w:t>ν</w:t>
      </w:r>
      <w:r w:rsidRPr="00B41B97">
        <w:rPr>
          <w:rFonts w:eastAsia="Times New Roman"/>
          <w:szCs w:val="24"/>
        </w:rPr>
        <w:t xml:space="preserve"> Σεπτέμβριο του 2018</w:t>
      </w:r>
      <w:r>
        <w:rPr>
          <w:rFonts w:eastAsia="Times New Roman"/>
          <w:szCs w:val="24"/>
        </w:rPr>
        <w:t>,</w:t>
      </w:r>
      <w:r w:rsidRPr="00B41B97">
        <w:rPr>
          <w:rFonts w:eastAsia="Times New Roman"/>
          <w:szCs w:val="24"/>
        </w:rPr>
        <w:t xml:space="preserve"> οπότε και προανήγγειλε όσα κωμικοτραγικά </w:t>
      </w:r>
      <w:r>
        <w:rPr>
          <w:rFonts w:eastAsia="Times New Roman"/>
          <w:szCs w:val="24"/>
        </w:rPr>
        <w:t xml:space="preserve">έχουν λάβει χώρα, </w:t>
      </w:r>
      <w:r w:rsidRPr="00B41B97">
        <w:rPr>
          <w:rFonts w:eastAsia="Times New Roman"/>
          <w:szCs w:val="24"/>
        </w:rPr>
        <w:t xml:space="preserve">δηλώνοντας σε συνέντευξή του πως λόγω των γενικότερων πολιτικών εξελίξεων εμφανίζονται φαινόμενα ρευστοποίησης πολιτικών </w:t>
      </w:r>
      <w:r>
        <w:rPr>
          <w:rFonts w:eastAsia="Times New Roman"/>
          <w:szCs w:val="24"/>
        </w:rPr>
        <w:t>δ</w:t>
      </w:r>
      <w:r w:rsidRPr="00B41B97">
        <w:rPr>
          <w:rFonts w:eastAsia="Times New Roman"/>
          <w:szCs w:val="24"/>
        </w:rPr>
        <w:t xml:space="preserve">υνάμεων </w:t>
      </w:r>
      <w:r>
        <w:rPr>
          <w:rFonts w:eastAsia="Times New Roman"/>
          <w:szCs w:val="24"/>
        </w:rPr>
        <w:t>ή</w:t>
      </w:r>
      <w:r w:rsidRPr="00B41B97">
        <w:rPr>
          <w:rFonts w:eastAsia="Times New Roman"/>
          <w:szCs w:val="24"/>
        </w:rPr>
        <w:t xml:space="preserve">δη μέσα στο 2018 και </w:t>
      </w:r>
      <w:r w:rsidRPr="00B41B97">
        <w:rPr>
          <w:rFonts w:eastAsia="Times New Roman"/>
          <w:szCs w:val="24"/>
        </w:rPr>
        <w:t>το 2019</w:t>
      </w:r>
      <w:r>
        <w:rPr>
          <w:rFonts w:eastAsia="Times New Roman"/>
          <w:szCs w:val="24"/>
        </w:rPr>
        <w:t>.</w:t>
      </w:r>
    </w:p>
    <w:p w14:paraId="0A5DE174" w14:textId="77777777" w:rsidR="00415E13" w:rsidRDefault="00E650A0">
      <w:pPr>
        <w:spacing w:line="600" w:lineRule="auto"/>
        <w:ind w:firstLine="720"/>
        <w:jc w:val="both"/>
        <w:rPr>
          <w:rFonts w:eastAsia="Times New Roman"/>
          <w:szCs w:val="24"/>
        </w:rPr>
      </w:pPr>
      <w:r w:rsidRPr="00B41B97">
        <w:rPr>
          <w:rFonts w:eastAsia="Times New Roman"/>
          <w:szCs w:val="24"/>
        </w:rPr>
        <w:t xml:space="preserve"> </w:t>
      </w:r>
      <w:r>
        <w:rPr>
          <w:rFonts w:eastAsia="Times New Roman"/>
          <w:szCs w:val="24"/>
        </w:rPr>
        <w:t>Α</w:t>
      </w:r>
      <w:r w:rsidRPr="00B41B97">
        <w:rPr>
          <w:rFonts w:eastAsia="Times New Roman"/>
          <w:szCs w:val="24"/>
        </w:rPr>
        <w:t>υτά τα ολίγα</w:t>
      </w:r>
      <w:r>
        <w:rPr>
          <w:rFonts w:eastAsia="Times New Roman"/>
          <w:szCs w:val="24"/>
        </w:rPr>
        <w:t>,</w:t>
      </w:r>
      <w:r w:rsidRPr="00B41B97">
        <w:rPr>
          <w:rFonts w:eastAsia="Times New Roman"/>
          <w:szCs w:val="24"/>
        </w:rPr>
        <w:t xml:space="preserve"> αλλά εξόχως ενδεικτικά</w:t>
      </w:r>
      <w:r>
        <w:rPr>
          <w:rFonts w:eastAsia="Times New Roman"/>
          <w:szCs w:val="24"/>
        </w:rPr>
        <w:t>, για τα έργα και τις ημέρες μιας</w:t>
      </w:r>
      <w:r w:rsidRPr="00B41B97">
        <w:rPr>
          <w:rFonts w:eastAsia="Times New Roman"/>
          <w:szCs w:val="24"/>
        </w:rPr>
        <w:t xml:space="preserve"> </w:t>
      </w:r>
      <w:r>
        <w:rPr>
          <w:rFonts w:eastAsia="Times New Roman"/>
          <w:szCs w:val="24"/>
        </w:rPr>
        <w:t>Κ</w:t>
      </w:r>
      <w:r w:rsidRPr="00B41B97">
        <w:rPr>
          <w:rFonts w:eastAsia="Times New Roman"/>
          <w:szCs w:val="24"/>
        </w:rPr>
        <w:t>υβέρνηση</w:t>
      </w:r>
      <w:r>
        <w:rPr>
          <w:rFonts w:eastAsia="Times New Roman"/>
          <w:szCs w:val="24"/>
        </w:rPr>
        <w:t>ς</w:t>
      </w:r>
      <w:r w:rsidRPr="00B41B97">
        <w:rPr>
          <w:rFonts w:eastAsia="Times New Roman"/>
          <w:szCs w:val="24"/>
        </w:rPr>
        <w:t xml:space="preserve"> κομμουνιστών</w:t>
      </w:r>
      <w:r>
        <w:rPr>
          <w:rFonts w:eastAsia="Times New Roman"/>
          <w:szCs w:val="24"/>
        </w:rPr>
        <w:t>,</w:t>
      </w:r>
      <w:r w:rsidRPr="00B41B97">
        <w:rPr>
          <w:rFonts w:eastAsia="Times New Roman"/>
          <w:szCs w:val="24"/>
        </w:rPr>
        <w:t xml:space="preserve"> η οποία </w:t>
      </w:r>
      <w:r>
        <w:rPr>
          <w:rFonts w:eastAsia="Times New Roman"/>
          <w:szCs w:val="24"/>
        </w:rPr>
        <w:t>έ</w:t>
      </w:r>
      <w:r w:rsidRPr="00B41B97">
        <w:rPr>
          <w:rFonts w:eastAsia="Times New Roman"/>
          <w:szCs w:val="24"/>
        </w:rPr>
        <w:t>χει εξελιχθεί στην πιο πιστή μαριονέτα των Αμερικανών</w:t>
      </w:r>
      <w:r>
        <w:rPr>
          <w:rFonts w:eastAsia="Times New Roman"/>
          <w:szCs w:val="24"/>
        </w:rPr>
        <w:t>.</w:t>
      </w:r>
    </w:p>
    <w:p w14:paraId="0A5DE175" w14:textId="77777777" w:rsidR="00415E13" w:rsidRDefault="00E650A0">
      <w:pPr>
        <w:spacing w:line="600" w:lineRule="auto"/>
        <w:ind w:firstLine="720"/>
        <w:jc w:val="both"/>
        <w:rPr>
          <w:rFonts w:eastAsia="Times New Roman"/>
          <w:szCs w:val="24"/>
        </w:rPr>
      </w:pPr>
      <w:r>
        <w:rPr>
          <w:rFonts w:eastAsia="Times New Roman"/>
          <w:szCs w:val="24"/>
        </w:rPr>
        <w:t>Κ</w:t>
      </w:r>
      <w:r w:rsidRPr="00B41B97">
        <w:rPr>
          <w:rFonts w:eastAsia="Times New Roman"/>
          <w:szCs w:val="24"/>
        </w:rPr>
        <w:t>αι πάμε τώρα στην Αξιωματική Αντιπολίτευση</w:t>
      </w:r>
      <w:r>
        <w:rPr>
          <w:rFonts w:eastAsia="Times New Roman"/>
          <w:szCs w:val="24"/>
        </w:rPr>
        <w:t>,</w:t>
      </w:r>
      <w:r w:rsidRPr="00B41B97">
        <w:rPr>
          <w:rFonts w:eastAsia="Times New Roman"/>
          <w:szCs w:val="24"/>
        </w:rPr>
        <w:t xml:space="preserve"> στη Νέα Δημοκρατία</w:t>
      </w:r>
      <w:r>
        <w:rPr>
          <w:rFonts w:eastAsia="Times New Roman"/>
          <w:szCs w:val="24"/>
        </w:rPr>
        <w:t>, η οποία επίσης αυτοπρ</w:t>
      </w:r>
      <w:r>
        <w:rPr>
          <w:rFonts w:eastAsia="Times New Roman"/>
          <w:szCs w:val="24"/>
        </w:rPr>
        <w:t>οβάλλεται</w:t>
      </w:r>
      <w:r w:rsidRPr="00B41B97">
        <w:rPr>
          <w:rFonts w:eastAsia="Times New Roman"/>
          <w:szCs w:val="24"/>
        </w:rPr>
        <w:t xml:space="preserve"> ούτε λίγο ούτε πολύ ως </w:t>
      </w:r>
      <w:r>
        <w:rPr>
          <w:rFonts w:eastAsia="Times New Roman"/>
          <w:szCs w:val="24"/>
        </w:rPr>
        <w:t xml:space="preserve">η </w:t>
      </w:r>
      <w:r w:rsidRPr="00B41B97">
        <w:rPr>
          <w:rFonts w:eastAsia="Times New Roman"/>
          <w:szCs w:val="24"/>
        </w:rPr>
        <w:t xml:space="preserve">εγγυήτρια δύναμη της προάσπισης της </w:t>
      </w:r>
      <w:r>
        <w:rPr>
          <w:rFonts w:eastAsia="Times New Roman"/>
          <w:szCs w:val="24"/>
        </w:rPr>
        <w:t>δ</w:t>
      </w:r>
      <w:r w:rsidRPr="00B41B97">
        <w:rPr>
          <w:rFonts w:eastAsia="Times New Roman"/>
          <w:szCs w:val="24"/>
        </w:rPr>
        <w:t xml:space="preserve">ημοκρατίας </w:t>
      </w:r>
      <w:r w:rsidRPr="00B41B97">
        <w:rPr>
          <w:rFonts w:eastAsia="Times New Roman"/>
          <w:szCs w:val="24"/>
        </w:rPr>
        <w:t>και της τήρησης των συνταγματικών κανόνων</w:t>
      </w:r>
      <w:r>
        <w:rPr>
          <w:rFonts w:eastAsia="Times New Roman"/>
          <w:szCs w:val="24"/>
        </w:rPr>
        <w:t>.</w:t>
      </w:r>
      <w:r w:rsidRPr="00B41B97">
        <w:rPr>
          <w:rFonts w:eastAsia="Times New Roman"/>
          <w:szCs w:val="24"/>
        </w:rPr>
        <w:t xml:space="preserve"> </w:t>
      </w:r>
      <w:r>
        <w:rPr>
          <w:rFonts w:eastAsia="Times New Roman"/>
          <w:szCs w:val="24"/>
        </w:rPr>
        <w:t>Τ</w:t>
      </w:r>
      <w:r w:rsidRPr="00B41B97">
        <w:rPr>
          <w:rFonts w:eastAsia="Times New Roman"/>
          <w:szCs w:val="24"/>
        </w:rPr>
        <w:t>ο</w:t>
      </w:r>
      <w:r>
        <w:rPr>
          <w:rFonts w:eastAsia="Times New Roman"/>
          <w:szCs w:val="24"/>
        </w:rPr>
        <w:t>ν</w:t>
      </w:r>
      <w:r w:rsidRPr="00B41B97">
        <w:rPr>
          <w:rFonts w:eastAsia="Times New Roman"/>
          <w:szCs w:val="24"/>
        </w:rPr>
        <w:t xml:space="preserve"> Σεπτέμβριο του 2013 η τότε κυβέρνηση </w:t>
      </w:r>
      <w:r>
        <w:rPr>
          <w:rFonts w:eastAsia="Times New Roman"/>
          <w:szCs w:val="24"/>
        </w:rPr>
        <w:t xml:space="preserve">της </w:t>
      </w:r>
      <w:r w:rsidRPr="00B41B97">
        <w:rPr>
          <w:rFonts w:eastAsia="Times New Roman"/>
          <w:szCs w:val="24"/>
        </w:rPr>
        <w:t xml:space="preserve">Νέας Δημοκρατίας </w:t>
      </w:r>
      <w:r>
        <w:rPr>
          <w:rFonts w:eastAsia="Times New Roman"/>
          <w:szCs w:val="24"/>
        </w:rPr>
        <w:t>εξαπέλυσε μι</w:t>
      </w:r>
      <w:r w:rsidRPr="00B41B97">
        <w:rPr>
          <w:rFonts w:eastAsia="Times New Roman"/>
          <w:szCs w:val="24"/>
        </w:rPr>
        <w:t xml:space="preserve">α ξεκάθαρα πολιτική δίωξη εις βάρος </w:t>
      </w:r>
      <w:r>
        <w:rPr>
          <w:rFonts w:eastAsia="Times New Roman"/>
          <w:szCs w:val="24"/>
        </w:rPr>
        <w:t xml:space="preserve">της </w:t>
      </w:r>
      <w:r w:rsidRPr="00B41B97">
        <w:rPr>
          <w:rFonts w:eastAsia="Times New Roman"/>
          <w:szCs w:val="24"/>
        </w:rPr>
        <w:t>Χρυσής Αυγής</w:t>
      </w:r>
      <w:r>
        <w:rPr>
          <w:rFonts w:eastAsia="Times New Roman"/>
          <w:szCs w:val="24"/>
        </w:rPr>
        <w:t>,</w:t>
      </w:r>
      <w:r w:rsidRPr="00B41B97">
        <w:rPr>
          <w:rFonts w:eastAsia="Times New Roman"/>
          <w:szCs w:val="24"/>
        </w:rPr>
        <w:t xml:space="preserve"> η </w:t>
      </w:r>
      <w:r w:rsidRPr="00B41B97">
        <w:rPr>
          <w:rFonts w:eastAsia="Times New Roman"/>
          <w:szCs w:val="24"/>
        </w:rPr>
        <w:t>ο</w:t>
      </w:r>
      <w:r w:rsidRPr="00B41B97">
        <w:rPr>
          <w:rFonts w:eastAsia="Times New Roman"/>
          <w:szCs w:val="24"/>
        </w:rPr>
        <w:lastRenderedPageBreak/>
        <w:t>ποία αποτελεί την επιτομή</w:t>
      </w:r>
      <w:r>
        <w:rPr>
          <w:rFonts w:eastAsia="Times New Roman"/>
          <w:szCs w:val="24"/>
        </w:rPr>
        <w:t>,</w:t>
      </w:r>
      <w:r w:rsidRPr="00B41B97">
        <w:rPr>
          <w:rFonts w:eastAsia="Times New Roman"/>
          <w:szCs w:val="24"/>
        </w:rPr>
        <w:t xml:space="preserve"> τον ορισμό αν θέλετε</w:t>
      </w:r>
      <w:r>
        <w:rPr>
          <w:rFonts w:eastAsia="Times New Roman"/>
          <w:szCs w:val="24"/>
        </w:rPr>
        <w:t>,</w:t>
      </w:r>
      <w:r w:rsidRPr="00B41B97">
        <w:rPr>
          <w:rFonts w:eastAsia="Times New Roman"/>
          <w:szCs w:val="24"/>
        </w:rPr>
        <w:t xml:space="preserve"> της συνταγματικής εκτροπής στη νεότερη πολιτική ιστορία του τόπου</w:t>
      </w:r>
      <w:r>
        <w:rPr>
          <w:rFonts w:eastAsia="Times New Roman"/>
          <w:szCs w:val="24"/>
        </w:rPr>
        <w:t>.</w:t>
      </w:r>
      <w:r w:rsidRPr="00B41B97">
        <w:rPr>
          <w:rFonts w:eastAsia="Times New Roman"/>
          <w:szCs w:val="24"/>
        </w:rPr>
        <w:t xml:space="preserve"> </w:t>
      </w:r>
      <w:r>
        <w:rPr>
          <w:rFonts w:eastAsia="Times New Roman"/>
          <w:szCs w:val="24"/>
        </w:rPr>
        <w:t>Α</w:t>
      </w:r>
      <w:r w:rsidRPr="00B41B97">
        <w:rPr>
          <w:rFonts w:eastAsia="Times New Roman"/>
          <w:szCs w:val="24"/>
        </w:rPr>
        <w:t>πό τότε και μέχρι σήμερα</w:t>
      </w:r>
      <w:r>
        <w:rPr>
          <w:rFonts w:eastAsia="Times New Roman"/>
          <w:szCs w:val="24"/>
        </w:rPr>
        <w:t>, τα στελέχη</w:t>
      </w:r>
      <w:r w:rsidRPr="00B41B97">
        <w:rPr>
          <w:rFonts w:eastAsia="Times New Roman"/>
          <w:szCs w:val="24"/>
        </w:rPr>
        <w:t xml:space="preserve"> </w:t>
      </w:r>
      <w:r>
        <w:rPr>
          <w:rFonts w:eastAsia="Times New Roman"/>
          <w:szCs w:val="24"/>
        </w:rPr>
        <w:t>της</w:t>
      </w:r>
      <w:r w:rsidRPr="00B41B97">
        <w:rPr>
          <w:rFonts w:eastAsia="Times New Roman"/>
          <w:szCs w:val="24"/>
        </w:rPr>
        <w:t xml:space="preserve"> Νέα</w:t>
      </w:r>
      <w:r>
        <w:rPr>
          <w:rFonts w:eastAsia="Times New Roman"/>
          <w:szCs w:val="24"/>
        </w:rPr>
        <w:t>ς</w:t>
      </w:r>
      <w:r w:rsidRPr="00B41B97">
        <w:rPr>
          <w:rFonts w:eastAsia="Times New Roman"/>
          <w:szCs w:val="24"/>
        </w:rPr>
        <w:t xml:space="preserve"> Δημοκρατία</w:t>
      </w:r>
      <w:r>
        <w:rPr>
          <w:rFonts w:eastAsia="Times New Roman"/>
          <w:szCs w:val="24"/>
        </w:rPr>
        <w:t>ς, από την ηγεσία της μέχρι το τελευταίο έμμισθο κομματόσκυλο,</w:t>
      </w:r>
      <w:r w:rsidRPr="00B41B97">
        <w:rPr>
          <w:rFonts w:eastAsia="Times New Roman"/>
          <w:szCs w:val="24"/>
        </w:rPr>
        <w:t xml:space="preserve"> </w:t>
      </w:r>
      <w:r>
        <w:rPr>
          <w:rFonts w:eastAsia="Times New Roman"/>
          <w:szCs w:val="24"/>
        </w:rPr>
        <w:t>υπερηφανεύονται και</w:t>
      </w:r>
      <w:r>
        <w:rPr>
          <w:rFonts w:eastAsia="Times New Roman"/>
          <w:szCs w:val="24"/>
        </w:rPr>
        <w:t xml:space="preserve"> κομπάζουν πως η Νέα Δημοκρατία </w:t>
      </w:r>
      <w:r w:rsidRPr="00B41B97">
        <w:rPr>
          <w:rFonts w:eastAsia="Times New Roman"/>
          <w:szCs w:val="24"/>
        </w:rPr>
        <w:t>έκλεισε στη φυλακή τη Χρυσή Αυγή</w:t>
      </w:r>
      <w:r>
        <w:rPr>
          <w:rFonts w:eastAsia="Times New Roman"/>
          <w:szCs w:val="24"/>
        </w:rPr>
        <w:t>.</w:t>
      </w:r>
      <w:r w:rsidRPr="00B41B97">
        <w:rPr>
          <w:rFonts w:eastAsia="Times New Roman"/>
          <w:szCs w:val="24"/>
        </w:rPr>
        <w:t xml:space="preserve"> </w:t>
      </w:r>
    </w:p>
    <w:p w14:paraId="0A5DE176" w14:textId="77777777" w:rsidR="00415E13" w:rsidRDefault="00E650A0">
      <w:pPr>
        <w:spacing w:line="600" w:lineRule="auto"/>
        <w:ind w:firstLine="720"/>
        <w:jc w:val="both"/>
        <w:rPr>
          <w:rFonts w:eastAsia="Times New Roman"/>
          <w:szCs w:val="24"/>
        </w:rPr>
      </w:pPr>
      <w:r>
        <w:rPr>
          <w:rFonts w:eastAsia="Times New Roman"/>
          <w:szCs w:val="24"/>
        </w:rPr>
        <w:t>Α</w:t>
      </w:r>
      <w:r w:rsidRPr="00B41B97">
        <w:rPr>
          <w:rFonts w:eastAsia="Times New Roman"/>
          <w:szCs w:val="24"/>
        </w:rPr>
        <w:t>υτά τα ίδια στελέχη έρχονται σήμερα να παραστήσουν τους θεματοφύλακες της διάκρισης των εξουσιών</w:t>
      </w:r>
      <w:r>
        <w:rPr>
          <w:rFonts w:eastAsia="Times New Roman"/>
          <w:szCs w:val="24"/>
        </w:rPr>
        <w:t>,</w:t>
      </w:r>
      <w:r w:rsidRPr="00B41B97">
        <w:rPr>
          <w:rFonts w:eastAsia="Times New Roman"/>
          <w:szCs w:val="24"/>
        </w:rPr>
        <w:t xml:space="preserve"> κατά </w:t>
      </w:r>
      <w:r w:rsidRPr="00B41B97">
        <w:rPr>
          <w:rFonts w:eastAsia="Times New Roman"/>
          <w:szCs w:val="24"/>
        </w:rPr>
        <w:t>π</w:t>
      </w:r>
      <w:r>
        <w:rPr>
          <w:rFonts w:eastAsia="Times New Roman"/>
          <w:szCs w:val="24"/>
        </w:rPr>
        <w:t>ω</w:t>
      </w:r>
      <w:r w:rsidRPr="00B41B97">
        <w:rPr>
          <w:rFonts w:eastAsia="Times New Roman"/>
          <w:szCs w:val="24"/>
        </w:rPr>
        <w:t xml:space="preserve">ς </w:t>
      </w:r>
      <w:r w:rsidRPr="00B41B97">
        <w:rPr>
          <w:rFonts w:eastAsia="Times New Roman"/>
          <w:szCs w:val="24"/>
        </w:rPr>
        <w:t>ορίζει το Σύνταγμα</w:t>
      </w:r>
      <w:r>
        <w:rPr>
          <w:rFonts w:eastAsia="Times New Roman"/>
          <w:szCs w:val="24"/>
        </w:rPr>
        <w:t>, α</w:t>
      </w:r>
      <w:r w:rsidRPr="00B41B97">
        <w:rPr>
          <w:rFonts w:eastAsia="Times New Roman"/>
          <w:szCs w:val="24"/>
        </w:rPr>
        <w:t>λλά η αλήθεια παραμένει μία</w:t>
      </w:r>
      <w:r>
        <w:rPr>
          <w:rFonts w:eastAsia="Times New Roman"/>
          <w:szCs w:val="24"/>
        </w:rPr>
        <w:t>.</w:t>
      </w:r>
      <w:r w:rsidRPr="00B41B97">
        <w:rPr>
          <w:rFonts w:eastAsia="Times New Roman"/>
          <w:szCs w:val="24"/>
        </w:rPr>
        <w:t xml:space="preserve"> </w:t>
      </w:r>
      <w:r>
        <w:rPr>
          <w:rFonts w:eastAsia="Times New Roman"/>
          <w:szCs w:val="24"/>
        </w:rPr>
        <w:t xml:space="preserve">Ο Σαμαράς, υπό την ιδιότητα του Πρωθυπουργού, </w:t>
      </w:r>
      <w:r w:rsidRPr="00B41B97">
        <w:rPr>
          <w:rFonts w:eastAsia="Times New Roman"/>
          <w:szCs w:val="24"/>
        </w:rPr>
        <w:t>έκλεισ</w:t>
      </w:r>
      <w:r>
        <w:rPr>
          <w:rFonts w:eastAsia="Times New Roman"/>
          <w:szCs w:val="24"/>
        </w:rPr>
        <w:t>ε</w:t>
      </w:r>
      <w:r w:rsidRPr="00B41B97">
        <w:rPr>
          <w:rFonts w:eastAsia="Times New Roman"/>
          <w:szCs w:val="24"/>
        </w:rPr>
        <w:t xml:space="preserve"> την Χρυσή Αυγή στη φυλακή</w:t>
      </w:r>
      <w:r>
        <w:rPr>
          <w:rFonts w:eastAsia="Times New Roman"/>
          <w:szCs w:val="24"/>
        </w:rPr>
        <w:t>,</w:t>
      </w:r>
      <w:r w:rsidRPr="00B41B97">
        <w:rPr>
          <w:rFonts w:eastAsia="Times New Roman"/>
          <w:szCs w:val="24"/>
        </w:rPr>
        <w:t xml:space="preserve"> </w:t>
      </w:r>
      <w:r>
        <w:rPr>
          <w:rFonts w:eastAsia="Times New Roman"/>
          <w:szCs w:val="24"/>
        </w:rPr>
        <w:t>ο</w:t>
      </w:r>
      <w:r w:rsidRPr="00B41B97">
        <w:rPr>
          <w:rFonts w:eastAsia="Times New Roman"/>
          <w:szCs w:val="24"/>
        </w:rPr>
        <w:t>πότε έχουμε καραμπινάτη παραβίασ</w:t>
      </w:r>
      <w:r>
        <w:rPr>
          <w:rFonts w:eastAsia="Times New Roman"/>
          <w:szCs w:val="24"/>
        </w:rPr>
        <w:t>η</w:t>
      </w:r>
      <w:r w:rsidRPr="00B41B97">
        <w:rPr>
          <w:rFonts w:eastAsia="Times New Roman"/>
          <w:szCs w:val="24"/>
        </w:rPr>
        <w:t xml:space="preserve"> τ</w:t>
      </w:r>
      <w:r>
        <w:rPr>
          <w:rFonts w:eastAsia="Times New Roman"/>
          <w:szCs w:val="24"/>
        </w:rPr>
        <w:t>ης</w:t>
      </w:r>
      <w:r w:rsidRPr="00B41B97">
        <w:rPr>
          <w:rFonts w:eastAsia="Times New Roman"/>
          <w:szCs w:val="24"/>
        </w:rPr>
        <w:t xml:space="preserve"> διάκρισ</w:t>
      </w:r>
      <w:r>
        <w:rPr>
          <w:rFonts w:eastAsia="Times New Roman"/>
          <w:szCs w:val="24"/>
        </w:rPr>
        <w:t xml:space="preserve">ης </w:t>
      </w:r>
      <w:r w:rsidRPr="00B41B97">
        <w:rPr>
          <w:rFonts w:eastAsia="Times New Roman"/>
          <w:szCs w:val="24"/>
        </w:rPr>
        <w:t>μεταξύ εκτελεστικής και δικαστικής εξουσίας</w:t>
      </w:r>
      <w:r>
        <w:rPr>
          <w:rFonts w:eastAsia="Times New Roman"/>
          <w:szCs w:val="24"/>
        </w:rPr>
        <w:t>.</w:t>
      </w:r>
      <w:r w:rsidRPr="00B41B97">
        <w:rPr>
          <w:rFonts w:eastAsia="Times New Roman"/>
          <w:szCs w:val="24"/>
        </w:rPr>
        <w:t xml:space="preserve"> </w:t>
      </w:r>
      <w:r>
        <w:rPr>
          <w:rFonts w:eastAsia="Times New Roman"/>
          <w:szCs w:val="24"/>
        </w:rPr>
        <w:t>Έ</w:t>
      </w:r>
      <w:r w:rsidRPr="00B41B97">
        <w:rPr>
          <w:rFonts w:eastAsia="Times New Roman"/>
          <w:szCs w:val="24"/>
        </w:rPr>
        <w:t>χουμε</w:t>
      </w:r>
      <w:r>
        <w:rPr>
          <w:rFonts w:eastAsia="Times New Roman"/>
          <w:szCs w:val="24"/>
        </w:rPr>
        <w:t>,</w:t>
      </w:r>
      <w:r w:rsidRPr="00B41B97">
        <w:rPr>
          <w:rFonts w:eastAsia="Times New Roman"/>
          <w:szCs w:val="24"/>
        </w:rPr>
        <w:t xml:space="preserve"> </w:t>
      </w:r>
      <w:r>
        <w:rPr>
          <w:rFonts w:eastAsia="Times New Roman"/>
          <w:szCs w:val="24"/>
        </w:rPr>
        <w:t>σ</w:t>
      </w:r>
      <w:r w:rsidRPr="00B41B97">
        <w:rPr>
          <w:rFonts w:eastAsia="Times New Roman"/>
          <w:szCs w:val="24"/>
        </w:rPr>
        <w:t>υνεπώς</w:t>
      </w:r>
      <w:r>
        <w:rPr>
          <w:rFonts w:eastAsia="Times New Roman"/>
          <w:szCs w:val="24"/>
        </w:rPr>
        <w:t>,</w:t>
      </w:r>
      <w:r w:rsidRPr="00B41B97">
        <w:rPr>
          <w:rFonts w:eastAsia="Times New Roman"/>
          <w:szCs w:val="24"/>
        </w:rPr>
        <w:t xml:space="preserve"> κατάλυση της συνταγματικής νομιμότητας</w:t>
      </w:r>
      <w:r>
        <w:rPr>
          <w:rFonts w:eastAsia="Times New Roman"/>
          <w:szCs w:val="24"/>
        </w:rPr>
        <w:t>.</w:t>
      </w:r>
    </w:p>
    <w:p w14:paraId="0A5DE177" w14:textId="77777777" w:rsidR="00415E13" w:rsidRDefault="00E650A0">
      <w:pPr>
        <w:spacing w:line="600" w:lineRule="auto"/>
        <w:ind w:firstLine="720"/>
        <w:jc w:val="both"/>
        <w:rPr>
          <w:rFonts w:eastAsia="Times New Roman"/>
          <w:szCs w:val="24"/>
        </w:rPr>
      </w:pPr>
      <w:r>
        <w:rPr>
          <w:rFonts w:eastAsia="Times New Roman"/>
          <w:szCs w:val="24"/>
        </w:rPr>
        <w:t>Τ</w:t>
      </w:r>
      <w:r w:rsidRPr="00B41B97">
        <w:rPr>
          <w:rFonts w:eastAsia="Times New Roman"/>
          <w:szCs w:val="24"/>
        </w:rPr>
        <w:t xml:space="preserve">ην πραγματικότητα αυτή </w:t>
      </w:r>
      <w:r w:rsidRPr="00B41B97">
        <w:rPr>
          <w:rFonts w:eastAsia="Times New Roman"/>
          <w:szCs w:val="24"/>
        </w:rPr>
        <w:t>δεν την καταγγέλλουν</w:t>
      </w:r>
      <w:r>
        <w:rPr>
          <w:rFonts w:eastAsia="Times New Roman"/>
          <w:szCs w:val="24"/>
        </w:rPr>
        <w:t>, β</w:t>
      </w:r>
      <w:r w:rsidRPr="00B41B97">
        <w:rPr>
          <w:rFonts w:eastAsia="Times New Roman"/>
          <w:szCs w:val="24"/>
        </w:rPr>
        <w:t>εβαίως</w:t>
      </w:r>
      <w:r>
        <w:rPr>
          <w:rFonts w:eastAsia="Times New Roman"/>
          <w:szCs w:val="24"/>
        </w:rPr>
        <w:t>,</w:t>
      </w:r>
      <w:r w:rsidRPr="00B41B97">
        <w:rPr>
          <w:rFonts w:eastAsia="Times New Roman"/>
          <w:szCs w:val="24"/>
        </w:rPr>
        <w:t xml:space="preserve"> μόνο οι χρυσαυγίτες</w:t>
      </w:r>
      <w:r>
        <w:rPr>
          <w:rFonts w:eastAsia="Times New Roman"/>
          <w:szCs w:val="24"/>
        </w:rPr>
        <w:t>.</w:t>
      </w:r>
      <w:r w:rsidRPr="00B41B97">
        <w:rPr>
          <w:rFonts w:eastAsia="Times New Roman"/>
          <w:szCs w:val="24"/>
        </w:rPr>
        <w:t xml:space="preserve"> </w:t>
      </w:r>
      <w:r>
        <w:rPr>
          <w:rFonts w:eastAsia="Times New Roman"/>
          <w:szCs w:val="24"/>
        </w:rPr>
        <w:t>Τ</w:t>
      </w:r>
      <w:r w:rsidRPr="00B41B97">
        <w:rPr>
          <w:rFonts w:eastAsia="Times New Roman"/>
          <w:szCs w:val="24"/>
        </w:rPr>
        <w:t xml:space="preserve">ην έχει ομολογήσει από το 2014 ο τότε </w:t>
      </w:r>
      <w:r>
        <w:rPr>
          <w:rFonts w:eastAsia="Times New Roman"/>
          <w:szCs w:val="24"/>
        </w:rPr>
        <w:t>γ</w:t>
      </w:r>
      <w:r w:rsidRPr="00B41B97">
        <w:rPr>
          <w:rFonts w:eastAsia="Times New Roman"/>
          <w:szCs w:val="24"/>
        </w:rPr>
        <w:t xml:space="preserve">ενικός </w:t>
      </w:r>
      <w:r>
        <w:rPr>
          <w:rFonts w:eastAsia="Times New Roman"/>
          <w:szCs w:val="24"/>
        </w:rPr>
        <w:t>γ</w:t>
      </w:r>
      <w:r w:rsidRPr="00B41B97">
        <w:rPr>
          <w:rFonts w:eastAsia="Times New Roman"/>
          <w:szCs w:val="24"/>
        </w:rPr>
        <w:t xml:space="preserve">ραμματέας </w:t>
      </w:r>
      <w:r>
        <w:rPr>
          <w:rFonts w:eastAsia="Times New Roman"/>
          <w:szCs w:val="24"/>
        </w:rPr>
        <w:t>τ</w:t>
      </w:r>
      <w:r w:rsidRPr="00B41B97">
        <w:rPr>
          <w:rFonts w:eastAsia="Times New Roman"/>
          <w:szCs w:val="24"/>
        </w:rPr>
        <w:t xml:space="preserve">ης </w:t>
      </w:r>
      <w:r>
        <w:rPr>
          <w:rFonts w:eastAsia="Times New Roman"/>
          <w:szCs w:val="24"/>
        </w:rPr>
        <w:t>κ</w:t>
      </w:r>
      <w:r w:rsidRPr="00B41B97">
        <w:rPr>
          <w:rFonts w:eastAsia="Times New Roman"/>
          <w:szCs w:val="24"/>
        </w:rPr>
        <w:t>υβέρνησης</w:t>
      </w:r>
      <w:r>
        <w:rPr>
          <w:rFonts w:eastAsia="Times New Roman"/>
          <w:szCs w:val="24"/>
        </w:rPr>
        <w:t>,</w:t>
      </w:r>
      <w:r w:rsidRPr="00B41B97">
        <w:rPr>
          <w:rFonts w:eastAsia="Times New Roman"/>
          <w:szCs w:val="24"/>
        </w:rPr>
        <w:t xml:space="preserve"> ο οποίος ομολόγησε ότι </w:t>
      </w:r>
      <w:r>
        <w:rPr>
          <w:rFonts w:eastAsia="Times New Roman"/>
          <w:szCs w:val="24"/>
        </w:rPr>
        <w:t xml:space="preserve">η </w:t>
      </w:r>
      <w:r w:rsidRPr="00B41B97">
        <w:rPr>
          <w:rFonts w:eastAsia="Times New Roman"/>
          <w:szCs w:val="24"/>
        </w:rPr>
        <w:t xml:space="preserve">δίωξη </w:t>
      </w:r>
      <w:r>
        <w:rPr>
          <w:rFonts w:eastAsia="Times New Roman"/>
          <w:szCs w:val="24"/>
        </w:rPr>
        <w:t>εξαπολύθηκε</w:t>
      </w:r>
      <w:r w:rsidRPr="00B41B97">
        <w:rPr>
          <w:rFonts w:eastAsia="Times New Roman"/>
          <w:szCs w:val="24"/>
        </w:rPr>
        <w:t xml:space="preserve"> διότι ψηφοφόροι της Νέας Δημοκρατίας </w:t>
      </w:r>
      <w:r w:rsidRPr="00B41B97">
        <w:rPr>
          <w:rFonts w:eastAsia="Times New Roman"/>
          <w:szCs w:val="24"/>
        </w:rPr>
        <w:lastRenderedPageBreak/>
        <w:t>στρέφονταν μαζικά προς τη Χρυσή Αυγή</w:t>
      </w:r>
      <w:r>
        <w:rPr>
          <w:rFonts w:eastAsia="Times New Roman"/>
          <w:szCs w:val="24"/>
        </w:rPr>
        <w:t>,</w:t>
      </w:r>
      <w:r w:rsidRPr="00B41B97">
        <w:rPr>
          <w:rFonts w:eastAsia="Times New Roman"/>
          <w:szCs w:val="24"/>
        </w:rPr>
        <w:t xml:space="preserve"> με αποτέλεσμ</w:t>
      </w:r>
      <w:r w:rsidRPr="00B41B97">
        <w:rPr>
          <w:rFonts w:eastAsia="Times New Roman"/>
          <w:szCs w:val="24"/>
        </w:rPr>
        <w:t>α το καλοκαίρι του 2013 τα ποσοστά του κινήματος των Ελλήνων εθνικιστών να κινούνται μεταξύ 15</w:t>
      </w:r>
      <w:r>
        <w:rPr>
          <w:rFonts w:eastAsia="Times New Roman"/>
          <w:szCs w:val="24"/>
        </w:rPr>
        <w:t>%</w:t>
      </w:r>
      <w:r w:rsidRPr="00B41B97">
        <w:rPr>
          <w:rFonts w:eastAsia="Times New Roman"/>
          <w:szCs w:val="24"/>
        </w:rPr>
        <w:t xml:space="preserve"> και 18%</w:t>
      </w:r>
      <w:r>
        <w:rPr>
          <w:rFonts w:eastAsia="Times New Roman"/>
          <w:szCs w:val="24"/>
        </w:rPr>
        <w:t>.</w:t>
      </w:r>
      <w:r w:rsidRPr="00B41B97">
        <w:rPr>
          <w:rFonts w:eastAsia="Times New Roman"/>
          <w:szCs w:val="24"/>
        </w:rPr>
        <w:t xml:space="preserve"> </w:t>
      </w:r>
    </w:p>
    <w:p w14:paraId="0A5DE178" w14:textId="77777777" w:rsidR="00415E13" w:rsidRDefault="00E650A0">
      <w:pPr>
        <w:spacing w:line="600" w:lineRule="auto"/>
        <w:ind w:firstLine="720"/>
        <w:jc w:val="both"/>
        <w:rPr>
          <w:rFonts w:eastAsia="Times New Roman"/>
          <w:szCs w:val="24"/>
        </w:rPr>
      </w:pPr>
      <w:r>
        <w:rPr>
          <w:rFonts w:eastAsia="Times New Roman"/>
          <w:szCs w:val="24"/>
        </w:rPr>
        <w:t>Κ</w:t>
      </w:r>
      <w:r w:rsidRPr="00B41B97">
        <w:rPr>
          <w:rFonts w:eastAsia="Times New Roman"/>
          <w:szCs w:val="24"/>
        </w:rPr>
        <w:t xml:space="preserve">αι </w:t>
      </w:r>
      <w:r>
        <w:rPr>
          <w:rFonts w:eastAsia="Times New Roman"/>
          <w:szCs w:val="24"/>
        </w:rPr>
        <w:t>φ</w:t>
      </w:r>
      <w:r w:rsidRPr="00B41B97">
        <w:rPr>
          <w:rFonts w:eastAsia="Times New Roman"/>
          <w:szCs w:val="24"/>
        </w:rPr>
        <w:t xml:space="preserve">τάσαμε αισίως </w:t>
      </w:r>
      <w:r>
        <w:rPr>
          <w:rFonts w:eastAsia="Times New Roman"/>
          <w:szCs w:val="24"/>
        </w:rPr>
        <w:t>σ</w:t>
      </w:r>
      <w:r w:rsidRPr="00B41B97">
        <w:rPr>
          <w:rFonts w:eastAsia="Times New Roman"/>
          <w:szCs w:val="24"/>
        </w:rPr>
        <w:t>το 2019 και μόλις την περασμένη Παρασκευή</w:t>
      </w:r>
      <w:r>
        <w:rPr>
          <w:rFonts w:eastAsia="Times New Roman"/>
          <w:szCs w:val="24"/>
        </w:rPr>
        <w:t>,</w:t>
      </w:r>
      <w:r w:rsidRPr="00B41B97">
        <w:rPr>
          <w:rFonts w:eastAsia="Times New Roman"/>
          <w:szCs w:val="24"/>
        </w:rPr>
        <w:t xml:space="preserve"> από αυτό εδώ το Βήμα</w:t>
      </w:r>
      <w:r>
        <w:rPr>
          <w:rFonts w:eastAsia="Times New Roman"/>
          <w:szCs w:val="24"/>
        </w:rPr>
        <w:t>,</w:t>
      </w:r>
      <w:r w:rsidRPr="00B41B97">
        <w:rPr>
          <w:rFonts w:eastAsia="Times New Roman"/>
          <w:szCs w:val="24"/>
        </w:rPr>
        <w:t xml:space="preserve"> ο </w:t>
      </w:r>
      <w:r>
        <w:rPr>
          <w:rFonts w:eastAsia="Times New Roman"/>
          <w:szCs w:val="24"/>
        </w:rPr>
        <w:t>Π</w:t>
      </w:r>
      <w:r w:rsidRPr="00B41B97">
        <w:rPr>
          <w:rFonts w:eastAsia="Times New Roman"/>
          <w:szCs w:val="24"/>
        </w:rPr>
        <w:t>ρόεδρος της Νέας Δημοκρατίας</w:t>
      </w:r>
      <w:r>
        <w:rPr>
          <w:rFonts w:eastAsia="Times New Roman"/>
          <w:szCs w:val="24"/>
        </w:rPr>
        <w:t>,</w:t>
      </w:r>
      <w:r w:rsidRPr="00B41B97">
        <w:rPr>
          <w:rFonts w:eastAsia="Times New Roman"/>
          <w:szCs w:val="24"/>
        </w:rPr>
        <w:t xml:space="preserve"> η οποία εγγυάται τάχα το</w:t>
      </w:r>
      <w:r>
        <w:rPr>
          <w:rFonts w:eastAsia="Times New Roman"/>
          <w:szCs w:val="24"/>
        </w:rPr>
        <w:t>ν</w:t>
      </w:r>
      <w:r w:rsidRPr="00B41B97">
        <w:rPr>
          <w:rFonts w:eastAsia="Times New Roman"/>
          <w:szCs w:val="24"/>
        </w:rPr>
        <w:t xml:space="preserve"> σεβασμ</w:t>
      </w:r>
      <w:r w:rsidRPr="00B41B97">
        <w:rPr>
          <w:rFonts w:eastAsia="Times New Roman"/>
          <w:szCs w:val="24"/>
        </w:rPr>
        <w:t>ό της συνταγματικής νομιμότητας</w:t>
      </w:r>
      <w:r>
        <w:rPr>
          <w:rFonts w:eastAsia="Times New Roman"/>
          <w:szCs w:val="24"/>
        </w:rPr>
        <w:t>,</w:t>
      </w:r>
      <w:r w:rsidRPr="00B41B97">
        <w:rPr>
          <w:rFonts w:eastAsia="Times New Roman"/>
          <w:szCs w:val="24"/>
        </w:rPr>
        <w:t xml:space="preserve"> δήλωσε τα εξής</w:t>
      </w:r>
      <w:r>
        <w:rPr>
          <w:rFonts w:eastAsia="Times New Roman"/>
          <w:szCs w:val="24"/>
        </w:rPr>
        <w:t xml:space="preserve">: «Η </w:t>
      </w:r>
      <w:r w:rsidRPr="00B41B97">
        <w:rPr>
          <w:rFonts w:eastAsia="Times New Roman"/>
          <w:szCs w:val="24"/>
        </w:rPr>
        <w:t xml:space="preserve">Νέα Δημοκρατία οδήγησε </w:t>
      </w:r>
      <w:r>
        <w:rPr>
          <w:rFonts w:eastAsia="Times New Roman"/>
          <w:szCs w:val="24"/>
        </w:rPr>
        <w:t xml:space="preserve">τη </w:t>
      </w:r>
      <w:r w:rsidRPr="00B41B97">
        <w:rPr>
          <w:rFonts w:eastAsia="Times New Roman"/>
          <w:szCs w:val="24"/>
        </w:rPr>
        <w:t>βία και το μίσος της Χρυσής Αυγής στο εδώλιο</w:t>
      </w:r>
      <w:r>
        <w:rPr>
          <w:rFonts w:eastAsia="Times New Roman"/>
          <w:szCs w:val="24"/>
        </w:rPr>
        <w:t>». Αλήθεια, κύριοι της Νέας Δημοκρατίας; Δ</w:t>
      </w:r>
      <w:r w:rsidRPr="00B41B97">
        <w:rPr>
          <w:rFonts w:eastAsia="Times New Roman"/>
          <w:szCs w:val="24"/>
        </w:rPr>
        <w:t xml:space="preserve">ιότι εμείς νομίζαμε ότι το να οδηγηθεί ο οποιοσδήποτε στο εδώλιο είναι </w:t>
      </w:r>
      <w:r>
        <w:rPr>
          <w:rFonts w:eastAsia="Times New Roman"/>
          <w:szCs w:val="24"/>
        </w:rPr>
        <w:t xml:space="preserve">έργο </w:t>
      </w:r>
      <w:r w:rsidRPr="00B41B97">
        <w:rPr>
          <w:rFonts w:eastAsia="Times New Roman"/>
          <w:szCs w:val="24"/>
        </w:rPr>
        <w:t xml:space="preserve">της ανεξάρτητης </w:t>
      </w:r>
      <w:r w:rsidRPr="00B41B97">
        <w:rPr>
          <w:rFonts w:eastAsia="Times New Roman"/>
          <w:szCs w:val="24"/>
        </w:rPr>
        <w:t>δικαιοσύνης</w:t>
      </w:r>
      <w:r>
        <w:rPr>
          <w:rFonts w:eastAsia="Times New Roman"/>
          <w:szCs w:val="24"/>
        </w:rPr>
        <w:t>.</w:t>
      </w:r>
    </w:p>
    <w:p w14:paraId="0A5DE179" w14:textId="77777777" w:rsidR="00415E13" w:rsidRDefault="00E650A0">
      <w:pPr>
        <w:spacing w:line="600" w:lineRule="auto"/>
        <w:ind w:firstLine="720"/>
        <w:jc w:val="both"/>
        <w:rPr>
          <w:rFonts w:eastAsia="Times New Roman"/>
          <w:szCs w:val="24"/>
        </w:rPr>
      </w:pPr>
      <w:r>
        <w:rPr>
          <w:rFonts w:eastAsia="Times New Roman"/>
          <w:szCs w:val="24"/>
        </w:rPr>
        <w:t>Παραδίδουμε, λ</w:t>
      </w:r>
      <w:r w:rsidRPr="00B41B97">
        <w:rPr>
          <w:rFonts w:eastAsia="Times New Roman"/>
          <w:szCs w:val="24"/>
        </w:rPr>
        <w:t>οιπόν</w:t>
      </w:r>
      <w:r>
        <w:rPr>
          <w:rFonts w:eastAsia="Times New Roman"/>
          <w:szCs w:val="24"/>
        </w:rPr>
        <w:t>,</w:t>
      </w:r>
      <w:r w:rsidRPr="00B41B97">
        <w:rPr>
          <w:rFonts w:eastAsia="Times New Roman"/>
          <w:szCs w:val="24"/>
        </w:rPr>
        <w:t xml:space="preserve"> στη χλεύη του ελληνικού λαού τόσο τους μαρξιστές όσο και τους φιλελεύθερους</w:t>
      </w:r>
      <w:r>
        <w:rPr>
          <w:rFonts w:eastAsia="Times New Roman"/>
          <w:szCs w:val="24"/>
        </w:rPr>
        <w:t>,</w:t>
      </w:r>
      <w:r w:rsidRPr="00B41B97">
        <w:rPr>
          <w:rFonts w:eastAsia="Times New Roman"/>
          <w:szCs w:val="24"/>
        </w:rPr>
        <w:t xml:space="preserve"> δήθεν υπερασπιστές της δημοκρατικής τάξης και της συνταγματικής νομιμότητας</w:t>
      </w:r>
      <w:r>
        <w:rPr>
          <w:rFonts w:eastAsia="Times New Roman"/>
          <w:szCs w:val="24"/>
        </w:rPr>
        <w:t>.</w:t>
      </w:r>
    </w:p>
    <w:p w14:paraId="0A5DE17A" w14:textId="77777777" w:rsidR="00415E13" w:rsidRDefault="00E650A0">
      <w:pPr>
        <w:spacing w:line="600" w:lineRule="auto"/>
        <w:ind w:firstLine="720"/>
        <w:jc w:val="both"/>
        <w:rPr>
          <w:rFonts w:eastAsia="Times New Roman"/>
          <w:szCs w:val="24"/>
        </w:rPr>
      </w:pPr>
      <w:r>
        <w:rPr>
          <w:rFonts w:eastAsia="Times New Roman"/>
          <w:szCs w:val="24"/>
        </w:rPr>
        <w:t>Πάγια θέση</w:t>
      </w:r>
      <w:r w:rsidRPr="00B41B97">
        <w:rPr>
          <w:rFonts w:eastAsia="Times New Roman"/>
          <w:szCs w:val="24"/>
        </w:rPr>
        <w:t xml:space="preserve"> του κινήματος των Ελλήνων εθνικιστών είναι η εκλογή του </w:t>
      </w:r>
      <w:r>
        <w:rPr>
          <w:rFonts w:eastAsia="Times New Roman"/>
          <w:szCs w:val="24"/>
        </w:rPr>
        <w:t>Π</w:t>
      </w:r>
      <w:r w:rsidRPr="00B41B97">
        <w:rPr>
          <w:rFonts w:eastAsia="Times New Roman"/>
          <w:szCs w:val="24"/>
        </w:rPr>
        <w:t xml:space="preserve">ροέδρου της </w:t>
      </w:r>
      <w:r>
        <w:rPr>
          <w:rFonts w:eastAsia="Times New Roman"/>
          <w:szCs w:val="24"/>
        </w:rPr>
        <w:t>Δ</w:t>
      </w:r>
      <w:r w:rsidRPr="00B41B97">
        <w:rPr>
          <w:rFonts w:eastAsia="Times New Roman"/>
          <w:szCs w:val="24"/>
        </w:rPr>
        <w:t>ημοκρατίας απευθείας από το</w:t>
      </w:r>
      <w:r>
        <w:rPr>
          <w:rFonts w:eastAsia="Times New Roman"/>
          <w:szCs w:val="24"/>
        </w:rPr>
        <w:t>ν</w:t>
      </w:r>
      <w:r w:rsidRPr="00B41B97">
        <w:rPr>
          <w:rFonts w:eastAsia="Times New Roman"/>
          <w:szCs w:val="24"/>
        </w:rPr>
        <w:t xml:space="preserve"> </w:t>
      </w:r>
      <w:r w:rsidRPr="00B41B97">
        <w:rPr>
          <w:rFonts w:eastAsia="Times New Roman"/>
          <w:szCs w:val="24"/>
        </w:rPr>
        <w:lastRenderedPageBreak/>
        <w:t>λαό</w:t>
      </w:r>
      <w:r>
        <w:rPr>
          <w:rFonts w:eastAsia="Times New Roman"/>
          <w:szCs w:val="24"/>
        </w:rPr>
        <w:t>.</w:t>
      </w:r>
      <w:r w:rsidRPr="00B41B97">
        <w:rPr>
          <w:rFonts w:eastAsia="Times New Roman"/>
          <w:szCs w:val="24"/>
        </w:rPr>
        <w:t xml:space="preserve"> </w:t>
      </w:r>
      <w:r>
        <w:rPr>
          <w:rFonts w:eastAsia="Times New Roman"/>
          <w:szCs w:val="24"/>
        </w:rPr>
        <w:t>Δ</w:t>
      </w:r>
      <w:r w:rsidRPr="00B41B97">
        <w:rPr>
          <w:rFonts w:eastAsia="Times New Roman"/>
          <w:szCs w:val="24"/>
        </w:rPr>
        <w:t xml:space="preserve">ιότι </w:t>
      </w:r>
      <w:r>
        <w:rPr>
          <w:rFonts w:eastAsia="Times New Roman"/>
          <w:szCs w:val="24"/>
        </w:rPr>
        <w:t>τ</w:t>
      </w:r>
      <w:r w:rsidRPr="00B41B97">
        <w:rPr>
          <w:rFonts w:eastAsia="Times New Roman"/>
          <w:szCs w:val="24"/>
        </w:rPr>
        <w:t xml:space="preserve">ότε και μόνο τότε είναι επί της ουσίας </w:t>
      </w:r>
      <w:r>
        <w:rPr>
          <w:rFonts w:eastAsia="Times New Roman"/>
          <w:szCs w:val="24"/>
        </w:rPr>
        <w:t>Π</w:t>
      </w:r>
      <w:r w:rsidRPr="00B41B97">
        <w:rPr>
          <w:rFonts w:eastAsia="Times New Roman"/>
          <w:szCs w:val="24"/>
        </w:rPr>
        <w:t>ρόεδρος όλων των Ελλήνων</w:t>
      </w:r>
      <w:r>
        <w:rPr>
          <w:rFonts w:eastAsia="Times New Roman"/>
          <w:szCs w:val="24"/>
        </w:rPr>
        <w:t xml:space="preserve">. </w:t>
      </w:r>
    </w:p>
    <w:p w14:paraId="0A5DE17B" w14:textId="77777777" w:rsidR="00415E13" w:rsidRDefault="00E650A0">
      <w:pPr>
        <w:spacing w:line="600" w:lineRule="auto"/>
        <w:ind w:firstLine="720"/>
        <w:jc w:val="both"/>
        <w:rPr>
          <w:rFonts w:eastAsia="Times New Roman"/>
          <w:szCs w:val="24"/>
        </w:rPr>
      </w:pPr>
      <w:r>
        <w:rPr>
          <w:rFonts w:eastAsia="Times New Roman"/>
          <w:szCs w:val="24"/>
        </w:rPr>
        <w:t xml:space="preserve">Η </w:t>
      </w:r>
      <w:r w:rsidRPr="00B41B97">
        <w:rPr>
          <w:rFonts w:eastAsia="Times New Roman"/>
          <w:szCs w:val="24"/>
        </w:rPr>
        <w:t xml:space="preserve">Χρυσή Αυγή </w:t>
      </w:r>
      <w:r>
        <w:rPr>
          <w:rFonts w:eastAsia="Times New Roman"/>
          <w:szCs w:val="24"/>
        </w:rPr>
        <w:t>δίνοντας</w:t>
      </w:r>
      <w:r w:rsidRPr="00B41B97">
        <w:rPr>
          <w:rFonts w:eastAsia="Times New Roman"/>
          <w:szCs w:val="24"/>
        </w:rPr>
        <w:t xml:space="preserve"> ουσιαστικό νόημα στην έννοια της λαϊκής κυριαρχίας και σεβόμεν</w:t>
      </w:r>
      <w:r>
        <w:rPr>
          <w:rFonts w:eastAsia="Times New Roman"/>
          <w:szCs w:val="24"/>
        </w:rPr>
        <w:t>η</w:t>
      </w:r>
      <w:r w:rsidRPr="00B41B97">
        <w:rPr>
          <w:rFonts w:eastAsia="Times New Roman"/>
          <w:szCs w:val="24"/>
        </w:rPr>
        <w:t xml:space="preserve"> απολύτως τη θέληση του ελληνικού λαού</w:t>
      </w:r>
      <w:r>
        <w:rPr>
          <w:rFonts w:eastAsia="Times New Roman"/>
          <w:szCs w:val="24"/>
        </w:rPr>
        <w:t>,</w:t>
      </w:r>
      <w:r w:rsidRPr="00B41B97">
        <w:rPr>
          <w:rFonts w:eastAsia="Times New Roman"/>
          <w:szCs w:val="24"/>
        </w:rPr>
        <w:t xml:space="preserve"> απαιτεί τη</w:t>
      </w:r>
      <w:r w:rsidRPr="00B41B97">
        <w:rPr>
          <w:rFonts w:eastAsia="Times New Roman"/>
          <w:szCs w:val="24"/>
        </w:rPr>
        <w:t xml:space="preserve"> διεξαγωγή δημοψηφισμάτων για όλα τα μείζονα εθνικά ζητήματα</w:t>
      </w:r>
      <w:r>
        <w:rPr>
          <w:rFonts w:eastAsia="Times New Roman"/>
          <w:szCs w:val="24"/>
        </w:rPr>
        <w:t>.</w:t>
      </w:r>
      <w:r w:rsidRPr="00B41B97">
        <w:rPr>
          <w:rFonts w:eastAsia="Times New Roman"/>
          <w:szCs w:val="24"/>
        </w:rPr>
        <w:t xml:space="preserve"> </w:t>
      </w:r>
      <w:r>
        <w:rPr>
          <w:rFonts w:eastAsia="Times New Roman"/>
          <w:szCs w:val="24"/>
        </w:rPr>
        <w:t>Η περίπτωση, μ</w:t>
      </w:r>
      <w:r w:rsidRPr="00B41B97">
        <w:rPr>
          <w:rFonts w:eastAsia="Times New Roman"/>
          <w:szCs w:val="24"/>
        </w:rPr>
        <w:t>άλιστα</w:t>
      </w:r>
      <w:r>
        <w:rPr>
          <w:rFonts w:eastAsia="Times New Roman"/>
          <w:szCs w:val="24"/>
        </w:rPr>
        <w:t>,</w:t>
      </w:r>
      <w:r w:rsidRPr="00B41B97">
        <w:rPr>
          <w:rFonts w:eastAsia="Times New Roman"/>
          <w:szCs w:val="24"/>
        </w:rPr>
        <w:t xml:space="preserve"> τ</w:t>
      </w:r>
      <w:r>
        <w:rPr>
          <w:rFonts w:eastAsia="Times New Roman"/>
          <w:szCs w:val="24"/>
        </w:rPr>
        <w:t>η</w:t>
      </w:r>
      <w:r w:rsidRPr="00B41B97">
        <w:rPr>
          <w:rFonts w:eastAsia="Times New Roman"/>
          <w:szCs w:val="24"/>
        </w:rPr>
        <w:t>ς πρόσφατ</w:t>
      </w:r>
      <w:r>
        <w:rPr>
          <w:rFonts w:eastAsia="Times New Roman"/>
          <w:szCs w:val="24"/>
        </w:rPr>
        <w:t>η</w:t>
      </w:r>
      <w:r w:rsidRPr="00B41B97">
        <w:rPr>
          <w:rFonts w:eastAsia="Times New Roman"/>
          <w:szCs w:val="24"/>
        </w:rPr>
        <w:t xml:space="preserve">ς προδοσίας της Μακεδονίας από μόλις </w:t>
      </w:r>
      <w:r>
        <w:rPr>
          <w:rFonts w:eastAsia="Times New Roman"/>
          <w:szCs w:val="24"/>
        </w:rPr>
        <w:t>εκατόν πενήντα τρεις</w:t>
      </w:r>
      <w:r w:rsidRPr="00B41B97">
        <w:rPr>
          <w:rFonts w:eastAsia="Times New Roman"/>
          <w:szCs w:val="24"/>
        </w:rPr>
        <w:t xml:space="preserve"> </w:t>
      </w:r>
      <w:r>
        <w:rPr>
          <w:rFonts w:eastAsia="Times New Roman"/>
          <w:szCs w:val="24"/>
        </w:rPr>
        <w:t>Β</w:t>
      </w:r>
      <w:r w:rsidRPr="00B41B97">
        <w:rPr>
          <w:rFonts w:eastAsia="Times New Roman"/>
          <w:szCs w:val="24"/>
        </w:rPr>
        <w:t>ουλευτές</w:t>
      </w:r>
      <w:r>
        <w:rPr>
          <w:rFonts w:eastAsia="Times New Roman"/>
          <w:szCs w:val="24"/>
        </w:rPr>
        <w:t>,</w:t>
      </w:r>
      <w:r w:rsidRPr="00B41B97">
        <w:rPr>
          <w:rFonts w:eastAsia="Times New Roman"/>
          <w:szCs w:val="24"/>
        </w:rPr>
        <w:t xml:space="preserve"> των οποίων οι αποφάσεις έρχονται σε πλήρη αντίθεση με τη βούληση της συντριπτικής πλειοψηφί</w:t>
      </w:r>
      <w:r w:rsidRPr="00B41B97">
        <w:rPr>
          <w:rFonts w:eastAsia="Times New Roman"/>
          <w:szCs w:val="24"/>
        </w:rPr>
        <w:t>ας των Ελλήνων</w:t>
      </w:r>
      <w:r>
        <w:rPr>
          <w:rFonts w:eastAsia="Times New Roman"/>
          <w:szCs w:val="24"/>
        </w:rPr>
        <w:t>,</w:t>
      </w:r>
      <w:r w:rsidRPr="00B41B97">
        <w:rPr>
          <w:rFonts w:eastAsia="Times New Roman"/>
          <w:szCs w:val="24"/>
        </w:rPr>
        <w:t xml:space="preserve"> καταδεικνύει την αναγκαιότητα της υλοποίησης </w:t>
      </w:r>
      <w:r>
        <w:rPr>
          <w:rFonts w:eastAsia="Times New Roman"/>
          <w:szCs w:val="24"/>
        </w:rPr>
        <w:t>α</w:t>
      </w:r>
      <w:r w:rsidRPr="00B41B97">
        <w:rPr>
          <w:rFonts w:eastAsia="Times New Roman"/>
          <w:szCs w:val="24"/>
        </w:rPr>
        <w:t>υτής της πρότασης</w:t>
      </w:r>
      <w:r>
        <w:rPr>
          <w:rFonts w:eastAsia="Times New Roman"/>
          <w:szCs w:val="24"/>
        </w:rPr>
        <w:t>.</w:t>
      </w:r>
    </w:p>
    <w:p w14:paraId="0A5DE17C" w14:textId="77777777" w:rsidR="00415E13" w:rsidRDefault="00E650A0">
      <w:pPr>
        <w:spacing w:line="600" w:lineRule="auto"/>
        <w:ind w:firstLine="720"/>
        <w:jc w:val="both"/>
        <w:rPr>
          <w:rFonts w:eastAsia="Times New Roman"/>
          <w:szCs w:val="24"/>
        </w:rPr>
      </w:pPr>
      <w:r>
        <w:rPr>
          <w:rFonts w:eastAsia="Times New Roman"/>
          <w:szCs w:val="24"/>
        </w:rPr>
        <w:t>Η</w:t>
      </w:r>
      <w:r w:rsidRPr="00B41B97">
        <w:rPr>
          <w:rFonts w:eastAsia="Times New Roman"/>
          <w:szCs w:val="24"/>
        </w:rPr>
        <w:t xml:space="preserve"> Χρυσή Αυγή θεωρεί επιτακτική την ανάγκη </w:t>
      </w:r>
      <w:r>
        <w:rPr>
          <w:rFonts w:eastAsia="Times New Roman"/>
          <w:szCs w:val="24"/>
        </w:rPr>
        <w:t>της κατάργησης κάθε προνομίου και ασυλίας</w:t>
      </w:r>
      <w:r w:rsidRPr="00B41B97">
        <w:rPr>
          <w:rFonts w:eastAsia="Times New Roman"/>
          <w:szCs w:val="24"/>
        </w:rPr>
        <w:t xml:space="preserve"> που σήμερα απολαμβάνουν </w:t>
      </w:r>
      <w:r>
        <w:rPr>
          <w:rFonts w:eastAsia="Times New Roman"/>
          <w:szCs w:val="24"/>
        </w:rPr>
        <w:t>Βουλευτές και Υ</w:t>
      </w:r>
      <w:r w:rsidRPr="00B41B97">
        <w:rPr>
          <w:rFonts w:eastAsia="Times New Roman"/>
          <w:szCs w:val="24"/>
        </w:rPr>
        <w:t>πουργοί</w:t>
      </w:r>
      <w:r>
        <w:rPr>
          <w:rFonts w:eastAsia="Times New Roman"/>
          <w:szCs w:val="24"/>
        </w:rPr>
        <w:t xml:space="preserve">. </w:t>
      </w:r>
      <w:r w:rsidRPr="00B41B97">
        <w:rPr>
          <w:rFonts w:eastAsia="Times New Roman"/>
          <w:szCs w:val="24"/>
        </w:rPr>
        <w:t xml:space="preserve"> </w:t>
      </w:r>
      <w:r>
        <w:rPr>
          <w:rFonts w:eastAsia="Times New Roman"/>
          <w:szCs w:val="24"/>
        </w:rPr>
        <w:t>Θ</w:t>
      </w:r>
      <w:r w:rsidRPr="00B41B97">
        <w:rPr>
          <w:rFonts w:eastAsia="Times New Roman"/>
          <w:szCs w:val="24"/>
        </w:rPr>
        <w:t>εωρεί επιβεβλημένη την κατάργηση της βουλ</w:t>
      </w:r>
      <w:r w:rsidRPr="00B41B97">
        <w:rPr>
          <w:rFonts w:eastAsia="Times New Roman"/>
          <w:szCs w:val="24"/>
        </w:rPr>
        <w:t>ευτικής ασυλίας</w:t>
      </w:r>
      <w:r>
        <w:rPr>
          <w:rFonts w:eastAsia="Times New Roman"/>
          <w:szCs w:val="24"/>
        </w:rPr>
        <w:t>,</w:t>
      </w:r>
      <w:r w:rsidRPr="00B41B97">
        <w:rPr>
          <w:rFonts w:eastAsia="Times New Roman"/>
          <w:szCs w:val="24"/>
        </w:rPr>
        <w:t xml:space="preserve"> αλλά και του επαίσχυντου νόμου </w:t>
      </w:r>
      <w:r>
        <w:rPr>
          <w:rFonts w:eastAsia="Times New Roman"/>
          <w:szCs w:val="24"/>
        </w:rPr>
        <w:t>«</w:t>
      </w:r>
      <w:r w:rsidRPr="00B41B97">
        <w:rPr>
          <w:rFonts w:eastAsia="Times New Roman"/>
          <w:szCs w:val="24"/>
        </w:rPr>
        <w:t>περί ευθύνης υπουργών</w:t>
      </w:r>
      <w:r>
        <w:rPr>
          <w:rFonts w:eastAsia="Times New Roman"/>
          <w:szCs w:val="24"/>
        </w:rPr>
        <w:t>».</w:t>
      </w:r>
    </w:p>
    <w:p w14:paraId="0A5DE17D" w14:textId="77777777" w:rsidR="00415E13" w:rsidRDefault="00E650A0">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0A5DE17E" w14:textId="77777777" w:rsidR="00415E13" w:rsidRDefault="00E650A0">
      <w:pPr>
        <w:spacing w:line="600" w:lineRule="auto"/>
        <w:ind w:firstLine="720"/>
        <w:jc w:val="both"/>
        <w:rPr>
          <w:rFonts w:eastAsia="Times New Roman"/>
          <w:szCs w:val="24"/>
        </w:rPr>
      </w:pPr>
      <w:r>
        <w:rPr>
          <w:rFonts w:eastAsia="Times New Roman"/>
          <w:szCs w:val="24"/>
        </w:rPr>
        <w:lastRenderedPageBreak/>
        <w:t>Η</w:t>
      </w:r>
      <w:r w:rsidRPr="00B41B97">
        <w:rPr>
          <w:rFonts w:eastAsia="Times New Roman"/>
          <w:szCs w:val="24"/>
        </w:rPr>
        <w:t xml:space="preserve"> Χρυσή Αυγή απαιτεί την κατάργηση της κρατικής χρηματοδότησης των κομμάτων</w:t>
      </w:r>
      <w:r>
        <w:rPr>
          <w:rFonts w:eastAsia="Times New Roman"/>
          <w:szCs w:val="24"/>
        </w:rPr>
        <w:t>.</w:t>
      </w:r>
      <w:r w:rsidRPr="00B41B97">
        <w:rPr>
          <w:rFonts w:eastAsia="Times New Roman"/>
          <w:szCs w:val="24"/>
        </w:rPr>
        <w:t xml:space="preserve"> </w:t>
      </w:r>
      <w:r>
        <w:rPr>
          <w:rFonts w:eastAsia="Times New Roman"/>
          <w:szCs w:val="24"/>
        </w:rPr>
        <w:t>Τ</w:t>
      </w:r>
      <w:r w:rsidRPr="00B41B97">
        <w:rPr>
          <w:rFonts w:eastAsia="Times New Roman"/>
          <w:szCs w:val="24"/>
        </w:rPr>
        <w:t xml:space="preserve">α κόμματα του </w:t>
      </w:r>
      <w:r>
        <w:rPr>
          <w:rFonts w:eastAsia="Times New Roman"/>
          <w:szCs w:val="24"/>
        </w:rPr>
        <w:t>δήθεν</w:t>
      </w:r>
      <w:r w:rsidRPr="00B41B97">
        <w:rPr>
          <w:rFonts w:eastAsia="Times New Roman"/>
          <w:szCs w:val="24"/>
        </w:rPr>
        <w:t xml:space="preserve"> δημοκρατικού τόξου</w:t>
      </w:r>
      <w:r>
        <w:rPr>
          <w:rFonts w:eastAsia="Times New Roman"/>
          <w:szCs w:val="24"/>
        </w:rPr>
        <w:t>,</w:t>
      </w:r>
      <w:r w:rsidRPr="00B41B97">
        <w:rPr>
          <w:rFonts w:eastAsia="Times New Roman"/>
          <w:szCs w:val="24"/>
        </w:rPr>
        <w:t xml:space="preserve"> μεταξύ αυτών </w:t>
      </w:r>
      <w:r>
        <w:rPr>
          <w:rFonts w:eastAsia="Times New Roman"/>
          <w:szCs w:val="24"/>
        </w:rPr>
        <w:t xml:space="preserve">η </w:t>
      </w:r>
      <w:r w:rsidRPr="00B41B97">
        <w:rPr>
          <w:rFonts w:eastAsia="Times New Roman"/>
          <w:szCs w:val="24"/>
        </w:rPr>
        <w:t>Νέα Δημοκρατία και το ΠΑΣΟΚ</w:t>
      </w:r>
      <w:r>
        <w:rPr>
          <w:rFonts w:eastAsia="Times New Roman"/>
          <w:szCs w:val="24"/>
        </w:rPr>
        <w:t>,</w:t>
      </w:r>
      <w:r w:rsidRPr="00B41B97">
        <w:rPr>
          <w:rFonts w:eastAsia="Times New Roman"/>
          <w:szCs w:val="24"/>
        </w:rPr>
        <w:t xml:space="preserve"> τα οποία χρωστούν 230 και 190 εκατομμύρια αντίστοιχα</w:t>
      </w:r>
      <w:r>
        <w:rPr>
          <w:rFonts w:eastAsia="Times New Roman"/>
          <w:szCs w:val="24"/>
        </w:rPr>
        <w:t>,</w:t>
      </w:r>
      <w:r w:rsidRPr="00B41B97">
        <w:rPr>
          <w:rFonts w:eastAsia="Times New Roman"/>
          <w:szCs w:val="24"/>
        </w:rPr>
        <w:t xml:space="preserve"> λαμβάνουν κρατική επιχορήγηση εκατομμυρίων ευρώ</w:t>
      </w:r>
      <w:r>
        <w:rPr>
          <w:rFonts w:eastAsia="Times New Roman"/>
          <w:szCs w:val="24"/>
        </w:rPr>
        <w:t>.</w:t>
      </w:r>
      <w:r w:rsidRPr="00B41B97">
        <w:rPr>
          <w:rFonts w:eastAsia="Times New Roman"/>
          <w:szCs w:val="24"/>
        </w:rPr>
        <w:t xml:space="preserve"> </w:t>
      </w:r>
      <w:r>
        <w:rPr>
          <w:rFonts w:eastAsia="Times New Roman"/>
          <w:szCs w:val="24"/>
        </w:rPr>
        <w:t>Α</w:t>
      </w:r>
      <w:r w:rsidRPr="00B41B97">
        <w:rPr>
          <w:rFonts w:eastAsia="Times New Roman"/>
          <w:szCs w:val="24"/>
        </w:rPr>
        <w:t>ντίθετα</w:t>
      </w:r>
      <w:r>
        <w:rPr>
          <w:rFonts w:eastAsia="Times New Roman"/>
          <w:szCs w:val="24"/>
        </w:rPr>
        <w:t>,</w:t>
      </w:r>
      <w:r w:rsidRPr="00B41B97">
        <w:rPr>
          <w:rFonts w:eastAsia="Times New Roman"/>
          <w:szCs w:val="24"/>
        </w:rPr>
        <w:t xml:space="preserve"> η Χρυσή Αυγή δεν λαμβάνει από το 2013 κρατική χρηματοδότηση</w:t>
      </w:r>
      <w:r>
        <w:rPr>
          <w:rFonts w:eastAsia="Times New Roman"/>
          <w:szCs w:val="24"/>
        </w:rPr>
        <w:t>,</w:t>
      </w:r>
      <w:r w:rsidRPr="00B41B97">
        <w:rPr>
          <w:rFonts w:eastAsia="Times New Roman"/>
          <w:szCs w:val="24"/>
        </w:rPr>
        <w:t xml:space="preserve"> αλλά </w:t>
      </w:r>
      <w:r>
        <w:rPr>
          <w:rFonts w:eastAsia="Times New Roman"/>
          <w:szCs w:val="24"/>
        </w:rPr>
        <w:t>π</w:t>
      </w:r>
      <w:r w:rsidRPr="00B41B97">
        <w:rPr>
          <w:rFonts w:eastAsia="Times New Roman"/>
          <w:szCs w:val="24"/>
        </w:rPr>
        <w:t>αρά ταύτα</w:t>
      </w:r>
      <w:r>
        <w:rPr>
          <w:rFonts w:eastAsia="Times New Roman"/>
          <w:szCs w:val="24"/>
        </w:rPr>
        <w:t>,</w:t>
      </w:r>
      <w:r w:rsidRPr="00B41B97">
        <w:rPr>
          <w:rFonts w:eastAsia="Times New Roman"/>
          <w:szCs w:val="24"/>
        </w:rPr>
        <w:t xml:space="preserve"> όχι μόνο λειτουργεί απρόσκοπτα</w:t>
      </w:r>
      <w:r>
        <w:rPr>
          <w:rFonts w:eastAsia="Times New Roman"/>
          <w:szCs w:val="24"/>
        </w:rPr>
        <w:t>,</w:t>
      </w:r>
      <w:r w:rsidRPr="00B41B97">
        <w:rPr>
          <w:rFonts w:eastAsia="Times New Roman"/>
          <w:szCs w:val="24"/>
        </w:rPr>
        <w:t xml:space="preserve"> αλλά παραμένει αδιαμφισβήτητα η τρίτη πολιτική δύναμη της χώρας</w:t>
      </w:r>
      <w:r>
        <w:rPr>
          <w:rFonts w:eastAsia="Times New Roman"/>
          <w:szCs w:val="24"/>
        </w:rPr>
        <w:t>.</w:t>
      </w:r>
    </w:p>
    <w:p w14:paraId="0A5DE17F" w14:textId="77777777" w:rsidR="00415E13" w:rsidRDefault="00E650A0">
      <w:pPr>
        <w:spacing w:line="600" w:lineRule="auto"/>
        <w:ind w:firstLine="720"/>
        <w:jc w:val="both"/>
        <w:rPr>
          <w:rFonts w:eastAsia="Times New Roman"/>
          <w:szCs w:val="24"/>
        </w:rPr>
      </w:pPr>
      <w:r>
        <w:rPr>
          <w:rFonts w:eastAsia="Times New Roman"/>
          <w:szCs w:val="24"/>
        </w:rPr>
        <w:t>Τ</w:t>
      </w:r>
      <w:r w:rsidRPr="00B41B97">
        <w:rPr>
          <w:rFonts w:eastAsia="Times New Roman"/>
          <w:szCs w:val="24"/>
        </w:rPr>
        <w:t xml:space="preserve">ο κίνημά μας </w:t>
      </w:r>
      <w:r>
        <w:rPr>
          <w:rFonts w:eastAsia="Times New Roman"/>
          <w:szCs w:val="24"/>
        </w:rPr>
        <w:t>τάσσεται</w:t>
      </w:r>
      <w:r w:rsidRPr="00B41B97">
        <w:rPr>
          <w:rFonts w:eastAsia="Times New Roman"/>
          <w:szCs w:val="24"/>
        </w:rPr>
        <w:t xml:space="preserve"> ασυμβίβαστα και αδιαπρ</w:t>
      </w:r>
      <w:r>
        <w:rPr>
          <w:rFonts w:eastAsia="Times New Roman"/>
          <w:szCs w:val="24"/>
        </w:rPr>
        <w:t>αγμάτευτα κατά του διαχωρισμού Ε</w:t>
      </w:r>
      <w:r w:rsidRPr="00B41B97">
        <w:rPr>
          <w:rFonts w:eastAsia="Times New Roman"/>
          <w:szCs w:val="24"/>
        </w:rPr>
        <w:t>κκλησίας και κράτους</w:t>
      </w:r>
      <w:r>
        <w:rPr>
          <w:rFonts w:eastAsia="Times New Roman"/>
          <w:szCs w:val="24"/>
        </w:rPr>
        <w:t>,</w:t>
      </w:r>
      <w:r w:rsidRPr="00B41B97">
        <w:rPr>
          <w:rFonts w:eastAsia="Times New Roman"/>
          <w:szCs w:val="24"/>
        </w:rPr>
        <w:t xml:space="preserve"> τον οποίο μεθοδεύουν </w:t>
      </w:r>
      <w:r>
        <w:rPr>
          <w:rFonts w:eastAsia="Times New Roman"/>
          <w:szCs w:val="24"/>
        </w:rPr>
        <w:t>α</w:t>
      </w:r>
      <w:r w:rsidRPr="00B41B97">
        <w:rPr>
          <w:rFonts w:eastAsia="Times New Roman"/>
          <w:szCs w:val="24"/>
        </w:rPr>
        <w:t>πό κοι</w:t>
      </w:r>
      <w:r>
        <w:rPr>
          <w:rFonts w:eastAsia="Times New Roman"/>
          <w:szCs w:val="24"/>
        </w:rPr>
        <w:t>νού ΣΥΡΙΖΑ και Νέα Δημοκρατία κ</w:t>
      </w:r>
      <w:r>
        <w:rPr>
          <w:rFonts w:eastAsia="Times New Roman"/>
          <w:szCs w:val="24"/>
        </w:rPr>
        <w:t>α</w:t>
      </w:r>
      <w:r w:rsidRPr="00B41B97">
        <w:rPr>
          <w:rFonts w:eastAsia="Times New Roman"/>
          <w:szCs w:val="24"/>
        </w:rPr>
        <w:t xml:space="preserve">ι έχει ως στόχο την </w:t>
      </w:r>
      <w:r>
        <w:rPr>
          <w:rFonts w:eastAsia="Times New Roman"/>
          <w:szCs w:val="24"/>
        </w:rPr>
        <w:t>αποχριστιανοποίηση</w:t>
      </w:r>
      <w:r w:rsidRPr="00B41B97">
        <w:rPr>
          <w:rFonts w:eastAsia="Times New Roman"/>
          <w:szCs w:val="24"/>
        </w:rPr>
        <w:t xml:space="preserve"> του ελληνικού έθνους</w:t>
      </w:r>
      <w:r>
        <w:rPr>
          <w:rFonts w:eastAsia="Times New Roman"/>
          <w:szCs w:val="24"/>
        </w:rPr>
        <w:t>.</w:t>
      </w:r>
      <w:r w:rsidRPr="00B41B97">
        <w:rPr>
          <w:rFonts w:eastAsia="Times New Roman"/>
          <w:szCs w:val="24"/>
        </w:rPr>
        <w:t xml:space="preserve"> </w:t>
      </w:r>
    </w:p>
    <w:p w14:paraId="0A5DE180" w14:textId="77777777" w:rsidR="00415E13" w:rsidRDefault="00E650A0">
      <w:pPr>
        <w:spacing w:line="600" w:lineRule="auto"/>
        <w:ind w:firstLine="720"/>
        <w:jc w:val="both"/>
        <w:rPr>
          <w:rFonts w:eastAsia="Times New Roman"/>
          <w:szCs w:val="24"/>
        </w:rPr>
      </w:pPr>
      <w:r>
        <w:rPr>
          <w:rFonts w:eastAsia="Times New Roman"/>
          <w:szCs w:val="24"/>
        </w:rPr>
        <w:t>Ε</w:t>
      </w:r>
      <w:r w:rsidRPr="00B41B97">
        <w:rPr>
          <w:rFonts w:eastAsia="Times New Roman"/>
          <w:szCs w:val="24"/>
        </w:rPr>
        <w:t xml:space="preserve">ίναι δικαίωμά </w:t>
      </w:r>
      <w:r>
        <w:rPr>
          <w:rFonts w:eastAsia="Times New Roman"/>
          <w:szCs w:val="24"/>
        </w:rPr>
        <w:t>σας,</w:t>
      </w:r>
      <w:r w:rsidRPr="00B41B97">
        <w:rPr>
          <w:rFonts w:eastAsia="Times New Roman"/>
          <w:szCs w:val="24"/>
        </w:rPr>
        <w:t xml:space="preserve"> κύριοι του δημοκρατικού </w:t>
      </w:r>
      <w:r>
        <w:rPr>
          <w:rFonts w:eastAsia="Times New Roman"/>
          <w:szCs w:val="24"/>
        </w:rPr>
        <w:t>τόξου, να δηλώνετε</w:t>
      </w:r>
      <w:r w:rsidRPr="00B41B97">
        <w:rPr>
          <w:rFonts w:eastAsia="Times New Roman"/>
          <w:szCs w:val="24"/>
        </w:rPr>
        <w:t xml:space="preserve"> όσο </w:t>
      </w:r>
      <w:r w:rsidRPr="00B41B97">
        <w:rPr>
          <w:rFonts w:eastAsia="Times New Roman"/>
          <w:szCs w:val="24"/>
        </w:rPr>
        <w:t>Ε</w:t>
      </w:r>
      <w:r w:rsidRPr="00B41B97">
        <w:rPr>
          <w:rFonts w:eastAsia="Times New Roman"/>
          <w:szCs w:val="24"/>
        </w:rPr>
        <w:t>υρωπαίοι επιθυμείτε</w:t>
      </w:r>
      <w:r>
        <w:rPr>
          <w:rFonts w:eastAsia="Times New Roman"/>
          <w:szCs w:val="24"/>
        </w:rPr>
        <w:t>.</w:t>
      </w:r>
      <w:r w:rsidRPr="00B41B97">
        <w:rPr>
          <w:rFonts w:eastAsia="Times New Roman"/>
          <w:szCs w:val="24"/>
        </w:rPr>
        <w:t xml:space="preserve"> </w:t>
      </w:r>
      <w:r>
        <w:rPr>
          <w:rFonts w:eastAsia="Times New Roman"/>
          <w:szCs w:val="24"/>
        </w:rPr>
        <w:t>Π</w:t>
      </w:r>
      <w:r w:rsidRPr="00B41B97">
        <w:rPr>
          <w:rFonts w:eastAsia="Times New Roman"/>
          <w:szCs w:val="24"/>
        </w:rPr>
        <w:t>αραμένει</w:t>
      </w:r>
      <w:r>
        <w:rPr>
          <w:rFonts w:eastAsia="Times New Roman"/>
          <w:szCs w:val="24"/>
        </w:rPr>
        <w:t>,</w:t>
      </w:r>
      <w:r w:rsidRPr="00B41B97">
        <w:rPr>
          <w:rFonts w:eastAsia="Times New Roman"/>
          <w:szCs w:val="24"/>
        </w:rPr>
        <w:t xml:space="preserve"> </w:t>
      </w:r>
      <w:r>
        <w:rPr>
          <w:rFonts w:eastAsia="Times New Roman"/>
          <w:szCs w:val="24"/>
        </w:rPr>
        <w:t>όμως,</w:t>
      </w:r>
      <w:r w:rsidRPr="00B41B97">
        <w:rPr>
          <w:rFonts w:eastAsia="Times New Roman"/>
          <w:szCs w:val="24"/>
        </w:rPr>
        <w:t xml:space="preserve"> και αναφαίρετο δικαίωμα των συμπατριωτών μας να δηλώνουν υπερήφανα και δίχως το παραμικ</w:t>
      </w:r>
      <w:r w:rsidRPr="00B41B97">
        <w:rPr>
          <w:rFonts w:eastAsia="Times New Roman"/>
          <w:szCs w:val="24"/>
        </w:rPr>
        <w:t>ρό αίσθημα ενοχής Έλληνες και χριστιανοί ορθόδοξοι</w:t>
      </w:r>
      <w:r>
        <w:rPr>
          <w:rFonts w:eastAsia="Times New Roman"/>
          <w:szCs w:val="24"/>
        </w:rPr>
        <w:t>.</w:t>
      </w:r>
      <w:r w:rsidRPr="00B41B97">
        <w:rPr>
          <w:rFonts w:eastAsia="Times New Roman"/>
          <w:szCs w:val="24"/>
        </w:rPr>
        <w:t xml:space="preserve"> </w:t>
      </w:r>
    </w:p>
    <w:p w14:paraId="0A5DE181" w14:textId="77777777" w:rsidR="00415E13" w:rsidRDefault="00E650A0">
      <w:pPr>
        <w:spacing w:line="600" w:lineRule="auto"/>
        <w:ind w:firstLine="720"/>
        <w:jc w:val="both"/>
        <w:rPr>
          <w:rFonts w:eastAsia="Times New Roman"/>
          <w:szCs w:val="24"/>
        </w:rPr>
      </w:pPr>
      <w:r>
        <w:rPr>
          <w:rFonts w:eastAsia="Times New Roman"/>
          <w:szCs w:val="24"/>
        </w:rPr>
        <w:lastRenderedPageBreak/>
        <w:t xml:space="preserve">Ο </w:t>
      </w:r>
      <w:r w:rsidRPr="00B41B97">
        <w:rPr>
          <w:rFonts w:eastAsia="Times New Roman"/>
          <w:szCs w:val="24"/>
        </w:rPr>
        <w:t>λαός μας έχει το δικαίωμα να αλλάξει τους πολιτικούς</w:t>
      </w:r>
      <w:r>
        <w:rPr>
          <w:rFonts w:eastAsia="Times New Roman"/>
          <w:szCs w:val="24"/>
        </w:rPr>
        <w:t>,</w:t>
      </w:r>
      <w:r w:rsidRPr="00B41B97">
        <w:rPr>
          <w:rFonts w:eastAsia="Times New Roman"/>
          <w:szCs w:val="24"/>
        </w:rPr>
        <w:t xml:space="preserve"> αλλά κανένας πολιτικός δεν έχει ούτε και μπορεί να αλλάξει το</w:t>
      </w:r>
      <w:r>
        <w:rPr>
          <w:rFonts w:eastAsia="Times New Roman"/>
          <w:szCs w:val="24"/>
        </w:rPr>
        <w:t>ν</w:t>
      </w:r>
      <w:r w:rsidRPr="00B41B97">
        <w:rPr>
          <w:rFonts w:eastAsia="Times New Roman"/>
          <w:szCs w:val="24"/>
        </w:rPr>
        <w:t xml:space="preserve"> λαό </w:t>
      </w:r>
      <w:r>
        <w:rPr>
          <w:rFonts w:eastAsia="Times New Roman"/>
          <w:szCs w:val="24"/>
        </w:rPr>
        <w:t xml:space="preserve">μας. Η Ελλάδα, </w:t>
      </w:r>
      <w:r w:rsidRPr="00B41B97">
        <w:rPr>
          <w:rFonts w:eastAsia="Times New Roman"/>
          <w:szCs w:val="24"/>
        </w:rPr>
        <w:t xml:space="preserve">είτε </w:t>
      </w:r>
      <w:r>
        <w:rPr>
          <w:rFonts w:eastAsia="Times New Roman"/>
          <w:szCs w:val="24"/>
        </w:rPr>
        <w:t xml:space="preserve">σας αρέσει είτε όχι, </w:t>
      </w:r>
      <w:r w:rsidRPr="00B41B97">
        <w:rPr>
          <w:rFonts w:eastAsia="Times New Roman"/>
          <w:szCs w:val="24"/>
        </w:rPr>
        <w:t xml:space="preserve">ανήκει στο λαό </w:t>
      </w:r>
      <w:r>
        <w:rPr>
          <w:rFonts w:eastAsia="Times New Roman"/>
          <w:szCs w:val="24"/>
        </w:rPr>
        <w:t>της,</w:t>
      </w:r>
      <w:r w:rsidRPr="00B41B97">
        <w:rPr>
          <w:rFonts w:eastAsia="Times New Roman"/>
          <w:szCs w:val="24"/>
        </w:rPr>
        <w:t xml:space="preserve"> ανήκει στους Έλληνε</w:t>
      </w:r>
      <w:r w:rsidRPr="00B41B97">
        <w:rPr>
          <w:rFonts w:eastAsia="Times New Roman"/>
          <w:szCs w:val="24"/>
        </w:rPr>
        <w:t>ς</w:t>
      </w:r>
      <w:r>
        <w:rPr>
          <w:rFonts w:eastAsia="Times New Roman"/>
          <w:szCs w:val="24"/>
        </w:rPr>
        <w:t>!</w:t>
      </w:r>
    </w:p>
    <w:p w14:paraId="0A5DE182" w14:textId="77777777" w:rsidR="00415E13" w:rsidRDefault="00E650A0">
      <w:pPr>
        <w:spacing w:line="600" w:lineRule="auto"/>
        <w:ind w:firstLine="720"/>
        <w:jc w:val="both"/>
        <w:rPr>
          <w:rFonts w:eastAsia="Times New Roman"/>
          <w:szCs w:val="24"/>
        </w:rPr>
      </w:pPr>
      <w:r>
        <w:rPr>
          <w:rFonts w:eastAsia="Times New Roman"/>
          <w:szCs w:val="24"/>
        </w:rPr>
        <w:t>Ε</w:t>
      </w:r>
      <w:r w:rsidRPr="00B41B97">
        <w:rPr>
          <w:rFonts w:eastAsia="Times New Roman"/>
          <w:szCs w:val="24"/>
        </w:rPr>
        <w:t>υχαριστώ</w:t>
      </w:r>
      <w:r>
        <w:rPr>
          <w:rFonts w:eastAsia="Times New Roman"/>
          <w:szCs w:val="24"/>
        </w:rPr>
        <w:t>.</w:t>
      </w:r>
    </w:p>
    <w:p w14:paraId="0A5DE183" w14:textId="77777777" w:rsidR="00415E13" w:rsidRDefault="00E650A0">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0A5DE184" w14:textId="77777777" w:rsidR="00415E13" w:rsidRDefault="00E650A0">
      <w:pPr>
        <w:spacing w:line="600" w:lineRule="auto"/>
        <w:ind w:firstLine="720"/>
        <w:jc w:val="both"/>
        <w:rPr>
          <w:rFonts w:eastAsia="Times New Roman"/>
          <w:szCs w:val="24"/>
        </w:rPr>
      </w:pPr>
      <w:r w:rsidRPr="00273ADF">
        <w:rPr>
          <w:rFonts w:eastAsia="Times New Roman"/>
          <w:b/>
          <w:szCs w:val="24"/>
        </w:rPr>
        <w:t xml:space="preserve">ΠΡΟΕΔΡΕΥΩΝ (Νικήτας Κακλαμάνης): </w:t>
      </w:r>
      <w:r>
        <w:rPr>
          <w:rFonts w:eastAsia="Times New Roman"/>
          <w:szCs w:val="24"/>
        </w:rPr>
        <w:t xml:space="preserve">Τον λόγο έχει ο </w:t>
      </w:r>
      <w:r w:rsidRPr="00B41B97">
        <w:rPr>
          <w:rFonts w:eastAsia="Times New Roman"/>
          <w:szCs w:val="24"/>
        </w:rPr>
        <w:t>συνάδελφος κ</w:t>
      </w:r>
      <w:r>
        <w:rPr>
          <w:rFonts w:eastAsia="Times New Roman"/>
          <w:szCs w:val="24"/>
        </w:rPr>
        <w:t>.</w:t>
      </w:r>
      <w:r w:rsidRPr="00B41B97">
        <w:rPr>
          <w:rFonts w:eastAsia="Times New Roman"/>
          <w:szCs w:val="24"/>
        </w:rPr>
        <w:t xml:space="preserve"> Γεώργιος </w:t>
      </w:r>
      <w:r>
        <w:rPr>
          <w:rFonts w:eastAsia="Times New Roman"/>
          <w:szCs w:val="24"/>
        </w:rPr>
        <w:t>Π</w:t>
      </w:r>
      <w:r w:rsidRPr="00B41B97">
        <w:rPr>
          <w:rFonts w:eastAsia="Times New Roman"/>
          <w:szCs w:val="24"/>
        </w:rPr>
        <w:t xml:space="preserve">απαφιλίππου </w:t>
      </w:r>
      <w:r>
        <w:rPr>
          <w:rFonts w:eastAsia="Times New Roman"/>
          <w:szCs w:val="24"/>
        </w:rPr>
        <w:t>από</w:t>
      </w:r>
      <w:r w:rsidRPr="00B41B97">
        <w:rPr>
          <w:rFonts w:eastAsia="Times New Roman"/>
          <w:szCs w:val="24"/>
        </w:rPr>
        <w:t xml:space="preserve"> το ΣΥΡΙΖΑ</w:t>
      </w:r>
      <w:r>
        <w:rPr>
          <w:rFonts w:eastAsia="Times New Roman"/>
          <w:szCs w:val="24"/>
        </w:rPr>
        <w:t>.</w:t>
      </w:r>
      <w:r w:rsidRPr="00B41B97">
        <w:rPr>
          <w:rFonts w:eastAsia="Times New Roman"/>
          <w:szCs w:val="24"/>
        </w:rPr>
        <w:t xml:space="preserve"> </w:t>
      </w:r>
    </w:p>
    <w:p w14:paraId="0A5DE185" w14:textId="77777777" w:rsidR="00415E13" w:rsidRDefault="00E650A0">
      <w:pPr>
        <w:spacing w:line="600" w:lineRule="auto"/>
        <w:ind w:firstLine="720"/>
        <w:jc w:val="both"/>
        <w:rPr>
          <w:rFonts w:eastAsia="Times New Roman"/>
          <w:szCs w:val="24"/>
        </w:rPr>
      </w:pPr>
      <w:r w:rsidRPr="008D7D94">
        <w:rPr>
          <w:rFonts w:eastAsia="Times New Roman"/>
          <w:b/>
          <w:szCs w:val="24"/>
        </w:rPr>
        <w:t xml:space="preserve">ΓΕΩΡΓΙΟΣ ΠΑΠΑΦΙΛΙΠΠΟΥ: </w:t>
      </w:r>
      <w:r w:rsidRPr="00B41B97">
        <w:rPr>
          <w:rFonts w:eastAsia="Times New Roman"/>
          <w:szCs w:val="24"/>
        </w:rPr>
        <w:t xml:space="preserve"> Ευχαριστώ</w:t>
      </w:r>
      <w:r>
        <w:rPr>
          <w:rFonts w:eastAsia="Times New Roman"/>
          <w:szCs w:val="24"/>
        </w:rPr>
        <w:t>,</w:t>
      </w:r>
      <w:r w:rsidRPr="00B41B97">
        <w:rPr>
          <w:rFonts w:eastAsia="Times New Roman"/>
          <w:szCs w:val="24"/>
        </w:rPr>
        <w:t xml:space="preserve"> κύριε </w:t>
      </w:r>
      <w:r>
        <w:rPr>
          <w:rFonts w:eastAsia="Times New Roman"/>
          <w:szCs w:val="24"/>
        </w:rPr>
        <w:t>Π</w:t>
      </w:r>
      <w:r w:rsidRPr="00B41B97">
        <w:rPr>
          <w:rFonts w:eastAsia="Times New Roman"/>
          <w:szCs w:val="24"/>
        </w:rPr>
        <w:t>ρόεδρε</w:t>
      </w:r>
      <w:r>
        <w:rPr>
          <w:rFonts w:eastAsia="Times New Roman"/>
          <w:szCs w:val="24"/>
        </w:rPr>
        <w:t>.</w:t>
      </w:r>
    </w:p>
    <w:p w14:paraId="0A5DE186" w14:textId="77777777" w:rsidR="00415E13" w:rsidRDefault="00E650A0">
      <w:pPr>
        <w:spacing w:line="600" w:lineRule="auto"/>
        <w:ind w:firstLine="720"/>
        <w:jc w:val="both"/>
        <w:rPr>
          <w:rFonts w:eastAsia="Times New Roman"/>
          <w:szCs w:val="24"/>
        </w:rPr>
      </w:pPr>
      <w:r>
        <w:rPr>
          <w:rFonts w:eastAsia="Times New Roman"/>
          <w:szCs w:val="24"/>
        </w:rPr>
        <w:t>Κ</w:t>
      </w:r>
      <w:r w:rsidRPr="00B41B97">
        <w:rPr>
          <w:rFonts w:eastAsia="Times New Roman"/>
          <w:szCs w:val="24"/>
        </w:rPr>
        <w:t>υρίες και κύριοι συνάδελφοι</w:t>
      </w:r>
      <w:r>
        <w:rPr>
          <w:rFonts w:eastAsia="Times New Roman"/>
          <w:szCs w:val="24"/>
        </w:rPr>
        <w:t xml:space="preserve">, για την </w:t>
      </w:r>
      <w:r>
        <w:rPr>
          <w:rFonts w:eastAsia="Times New Roman"/>
          <w:szCs w:val="24"/>
        </w:rPr>
        <w:t>οικονομία</w:t>
      </w:r>
      <w:r w:rsidRPr="00B41B97">
        <w:rPr>
          <w:rFonts w:eastAsia="Times New Roman"/>
          <w:szCs w:val="24"/>
        </w:rPr>
        <w:t xml:space="preserve"> του χρόνου θα αναπτύξω μόνο το σκέλος της πρότασης του κόμματός μας που αφορά στην </w:t>
      </w:r>
      <w:r>
        <w:rPr>
          <w:rFonts w:eastAsia="Times New Roman"/>
          <w:szCs w:val="24"/>
        </w:rPr>
        <w:t>τροποποίηση-</w:t>
      </w:r>
      <w:r w:rsidRPr="00B41B97">
        <w:rPr>
          <w:rFonts w:eastAsia="Times New Roman"/>
          <w:szCs w:val="24"/>
        </w:rPr>
        <w:t>αναθεώρηση των άρθρων 62 και 86 του Συντάγματος</w:t>
      </w:r>
      <w:r>
        <w:rPr>
          <w:rFonts w:eastAsia="Times New Roman"/>
          <w:szCs w:val="24"/>
        </w:rPr>
        <w:t>. Άλλωστε, την</w:t>
      </w:r>
      <w:r w:rsidRPr="00B41B97">
        <w:rPr>
          <w:rFonts w:eastAsia="Times New Roman"/>
          <w:szCs w:val="24"/>
        </w:rPr>
        <w:t xml:space="preserve"> αναθεώρηση </w:t>
      </w:r>
      <w:r>
        <w:rPr>
          <w:rFonts w:eastAsia="Times New Roman"/>
          <w:szCs w:val="24"/>
        </w:rPr>
        <w:t>των άρθρων αυτών</w:t>
      </w:r>
      <w:r w:rsidRPr="00B41B97">
        <w:rPr>
          <w:rFonts w:eastAsia="Times New Roman"/>
          <w:szCs w:val="24"/>
        </w:rPr>
        <w:t xml:space="preserve"> εισηγήθηκα στην </w:t>
      </w:r>
      <w:r>
        <w:rPr>
          <w:rFonts w:eastAsia="Times New Roman"/>
          <w:szCs w:val="24"/>
        </w:rPr>
        <w:t>Ε</w:t>
      </w:r>
      <w:r w:rsidRPr="00B41B97">
        <w:rPr>
          <w:rFonts w:eastAsia="Times New Roman"/>
          <w:szCs w:val="24"/>
        </w:rPr>
        <w:t xml:space="preserve">πιτροπή </w:t>
      </w:r>
      <w:r>
        <w:rPr>
          <w:rFonts w:eastAsia="Times New Roman"/>
          <w:szCs w:val="24"/>
        </w:rPr>
        <w:t>Α</w:t>
      </w:r>
      <w:r w:rsidRPr="00B41B97">
        <w:rPr>
          <w:rFonts w:eastAsia="Times New Roman"/>
          <w:szCs w:val="24"/>
        </w:rPr>
        <w:t xml:space="preserve">ναθεώρησης ως </w:t>
      </w:r>
      <w:r>
        <w:rPr>
          <w:rFonts w:eastAsia="Times New Roman"/>
          <w:szCs w:val="24"/>
        </w:rPr>
        <w:t>ε</w:t>
      </w:r>
      <w:r w:rsidRPr="00B41B97">
        <w:rPr>
          <w:rFonts w:eastAsia="Times New Roman"/>
          <w:szCs w:val="24"/>
        </w:rPr>
        <w:t xml:space="preserve">ιδικός </w:t>
      </w:r>
      <w:r>
        <w:rPr>
          <w:rFonts w:eastAsia="Times New Roman"/>
          <w:szCs w:val="24"/>
        </w:rPr>
        <w:t>ε</w:t>
      </w:r>
      <w:r w:rsidRPr="00B41B97">
        <w:rPr>
          <w:rFonts w:eastAsia="Times New Roman"/>
          <w:szCs w:val="24"/>
        </w:rPr>
        <w:t>ισηγητής του</w:t>
      </w:r>
      <w:r w:rsidRPr="00B41B97">
        <w:rPr>
          <w:rFonts w:eastAsia="Times New Roman"/>
          <w:szCs w:val="24"/>
        </w:rPr>
        <w:t xml:space="preserve"> κόμματός </w:t>
      </w:r>
      <w:r>
        <w:rPr>
          <w:rFonts w:eastAsia="Times New Roman"/>
          <w:szCs w:val="24"/>
        </w:rPr>
        <w:t>μας.</w:t>
      </w:r>
    </w:p>
    <w:p w14:paraId="0A5DE187" w14:textId="77777777" w:rsidR="00415E13" w:rsidRDefault="00E650A0">
      <w:pPr>
        <w:spacing w:line="600" w:lineRule="auto"/>
        <w:ind w:firstLine="720"/>
        <w:jc w:val="both"/>
        <w:rPr>
          <w:rFonts w:eastAsia="Times New Roman"/>
          <w:szCs w:val="24"/>
        </w:rPr>
      </w:pPr>
      <w:r>
        <w:rPr>
          <w:rFonts w:eastAsia="Times New Roman"/>
          <w:szCs w:val="24"/>
        </w:rPr>
        <w:lastRenderedPageBreak/>
        <w:t>Με τις προτεινόμενες δε</w:t>
      </w:r>
      <w:r w:rsidRPr="00B41B97">
        <w:rPr>
          <w:rFonts w:eastAsia="Times New Roman"/>
          <w:szCs w:val="24"/>
        </w:rPr>
        <w:t xml:space="preserve"> τροποποιήσεις επιδιώκουμε την αποκατάσταση</w:t>
      </w:r>
      <w:r>
        <w:rPr>
          <w:rFonts w:eastAsia="Times New Roman"/>
          <w:szCs w:val="24"/>
        </w:rPr>
        <w:t xml:space="preserve">, </w:t>
      </w:r>
      <w:r w:rsidRPr="00B41B97">
        <w:rPr>
          <w:rFonts w:eastAsia="Times New Roman"/>
          <w:szCs w:val="24"/>
        </w:rPr>
        <w:t>αφ</w:t>
      </w:r>
      <w:r>
        <w:rPr>
          <w:rFonts w:eastAsia="Times New Roman"/>
          <w:szCs w:val="24"/>
        </w:rPr>
        <w:t xml:space="preserve">’ </w:t>
      </w:r>
      <w:r w:rsidRPr="00B41B97">
        <w:rPr>
          <w:rFonts w:eastAsia="Times New Roman"/>
          <w:szCs w:val="24"/>
        </w:rPr>
        <w:t xml:space="preserve">ενός της </w:t>
      </w:r>
      <w:r w:rsidRPr="006D6485">
        <w:rPr>
          <w:rFonts w:eastAsia="Times New Roman"/>
          <w:szCs w:val="24"/>
        </w:rPr>
        <w:t xml:space="preserve">τρωθείσας </w:t>
      </w:r>
      <w:r w:rsidRPr="00B41B97">
        <w:rPr>
          <w:rFonts w:eastAsia="Times New Roman"/>
          <w:szCs w:val="24"/>
        </w:rPr>
        <w:t>τιμής του πολιτικού κόσμου ιδίως κατά την περίοδο της κρίσης και</w:t>
      </w:r>
      <w:r>
        <w:rPr>
          <w:rFonts w:eastAsia="Times New Roman"/>
          <w:szCs w:val="24"/>
        </w:rPr>
        <w:t>,</w:t>
      </w:r>
      <w:r w:rsidRPr="00B41B97">
        <w:rPr>
          <w:rFonts w:eastAsia="Times New Roman"/>
          <w:szCs w:val="24"/>
        </w:rPr>
        <w:t xml:space="preserve"> αφ</w:t>
      </w:r>
      <w:r>
        <w:rPr>
          <w:rFonts w:eastAsia="Times New Roman"/>
          <w:szCs w:val="24"/>
        </w:rPr>
        <w:t xml:space="preserve">’ </w:t>
      </w:r>
      <w:r w:rsidRPr="00B41B97">
        <w:rPr>
          <w:rFonts w:eastAsia="Times New Roman"/>
          <w:szCs w:val="24"/>
        </w:rPr>
        <w:t>ετέρου</w:t>
      </w:r>
      <w:r>
        <w:rPr>
          <w:rFonts w:eastAsia="Times New Roman"/>
          <w:szCs w:val="24"/>
        </w:rPr>
        <w:t>,</w:t>
      </w:r>
      <w:r w:rsidRPr="00B41B97">
        <w:rPr>
          <w:rFonts w:eastAsia="Times New Roman"/>
          <w:szCs w:val="24"/>
        </w:rPr>
        <w:t xml:space="preserve"> της εμπιστοσύνης των πολιτών στο πολιτικό σύστημα και την ίδια τη </w:t>
      </w:r>
      <w:r>
        <w:rPr>
          <w:rFonts w:eastAsia="Times New Roman"/>
          <w:szCs w:val="24"/>
        </w:rPr>
        <w:t>δ</w:t>
      </w:r>
      <w:r w:rsidRPr="00B41B97">
        <w:rPr>
          <w:rFonts w:eastAsia="Times New Roman"/>
          <w:szCs w:val="24"/>
        </w:rPr>
        <w:t>ημοκρ</w:t>
      </w:r>
      <w:r w:rsidRPr="00B41B97">
        <w:rPr>
          <w:rFonts w:eastAsia="Times New Roman"/>
          <w:szCs w:val="24"/>
        </w:rPr>
        <w:t>ατία</w:t>
      </w:r>
      <w:r>
        <w:rPr>
          <w:rFonts w:eastAsia="Times New Roman"/>
          <w:szCs w:val="24"/>
        </w:rPr>
        <w:t xml:space="preserve">. </w:t>
      </w:r>
    </w:p>
    <w:p w14:paraId="0A5DE188" w14:textId="77777777" w:rsidR="00415E13" w:rsidRDefault="00E650A0">
      <w:pPr>
        <w:spacing w:line="600" w:lineRule="auto"/>
        <w:ind w:firstLine="720"/>
        <w:jc w:val="both"/>
        <w:rPr>
          <w:rFonts w:eastAsia="Times New Roman"/>
          <w:szCs w:val="24"/>
        </w:rPr>
      </w:pPr>
      <w:r>
        <w:rPr>
          <w:rFonts w:eastAsia="Times New Roman"/>
          <w:szCs w:val="24"/>
        </w:rPr>
        <w:t xml:space="preserve">Πιστεύω δε απόλυτα ότι με όσα θα εκθέσω παρακάτω </w:t>
      </w:r>
      <w:r w:rsidRPr="00B41B97">
        <w:rPr>
          <w:rFonts w:eastAsia="Times New Roman"/>
          <w:szCs w:val="24"/>
        </w:rPr>
        <w:t>θα πειστείτε ότι είναι εφικτό να επιτευχθούν οι επιδιώξεις μας και η πρότασή μας θα ψηφιστεί με πλειοψηφία μεγαλύτερη των τριών πέμπτων</w:t>
      </w:r>
      <w:r>
        <w:rPr>
          <w:rFonts w:eastAsia="Times New Roman"/>
          <w:szCs w:val="24"/>
        </w:rPr>
        <w:t>.</w:t>
      </w:r>
      <w:r w:rsidRPr="00B41B97">
        <w:rPr>
          <w:rFonts w:eastAsia="Times New Roman"/>
          <w:szCs w:val="24"/>
        </w:rPr>
        <w:t xml:space="preserve"> Άλλωστε</w:t>
      </w:r>
      <w:r>
        <w:rPr>
          <w:rFonts w:eastAsia="Times New Roman"/>
          <w:szCs w:val="24"/>
        </w:rPr>
        <w:t>,</w:t>
      </w:r>
      <w:r w:rsidRPr="00B41B97">
        <w:rPr>
          <w:rFonts w:eastAsia="Times New Roman"/>
          <w:szCs w:val="24"/>
        </w:rPr>
        <w:t xml:space="preserve"> όπως έχει διαπιστωθεί κατά τη συζήτηση και ψηφοφορία </w:t>
      </w:r>
      <w:r>
        <w:rPr>
          <w:rFonts w:eastAsia="Times New Roman"/>
          <w:szCs w:val="24"/>
        </w:rPr>
        <w:t>τ</w:t>
      </w:r>
      <w:r>
        <w:rPr>
          <w:rFonts w:eastAsia="Times New Roman"/>
          <w:szCs w:val="24"/>
        </w:rPr>
        <w:t>ης πρότασής</w:t>
      </w:r>
      <w:r w:rsidRPr="00B41B97">
        <w:rPr>
          <w:rFonts w:eastAsia="Times New Roman"/>
          <w:szCs w:val="24"/>
        </w:rPr>
        <w:t xml:space="preserve"> μας στην Επιτροπή Αναθεώρησης</w:t>
      </w:r>
      <w:r>
        <w:rPr>
          <w:rFonts w:eastAsia="Times New Roman"/>
          <w:szCs w:val="24"/>
        </w:rPr>
        <w:t>,</w:t>
      </w:r>
      <w:r w:rsidRPr="00B41B97">
        <w:rPr>
          <w:rFonts w:eastAsia="Times New Roman"/>
          <w:szCs w:val="24"/>
        </w:rPr>
        <w:t xml:space="preserve"> </w:t>
      </w:r>
      <w:r>
        <w:rPr>
          <w:rFonts w:eastAsia="Times New Roman"/>
          <w:szCs w:val="24"/>
        </w:rPr>
        <w:t>α</w:t>
      </w:r>
      <w:r w:rsidRPr="00B41B97">
        <w:rPr>
          <w:rFonts w:eastAsia="Times New Roman"/>
          <w:szCs w:val="24"/>
        </w:rPr>
        <w:t>υτή είναι η πλέον ώριμη για να γίνει δεκτή με την παραπάνω πλειοψηφία</w:t>
      </w:r>
      <w:r>
        <w:rPr>
          <w:rFonts w:eastAsia="Times New Roman"/>
          <w:szCs w:val="24"/>
        </w:rPr>
        <w:t>.</w:t>
      </w:r>
    </w:p>
    <w:p w14:paraId="0A5DE189" w14:textId="77777777" w:rsidR="00415E13" w:rsidRDefault="00E650A0">
      <w:pPr>
        <w:spacing w:line="600" w:lineRule="auto"/>
        <w:ind w:firstLine="720"/>
        <w:jc w:val="both"/>
        <w:rPr>
          <w:rFonts w:eastAsia="Times New Roman"/>
          <w:szCs w:val="24"/>
        </w:rPr>
      </w:pPr>
      <w:r>
        <w:rPr>
          <w:rFonts w:eastAsia="Times New Roman"/>
          <w:szCs w:val="24"/>
        </w:rPr>
        <w:t>Πιο συγκεκριμένα ως προς το καθένα από τα δύο προαναφερθέντα άρθρα:</w:t>
      </w:r>
      <w:r w:rsidRPr="00B41B97">
        <w:rPr>
          <w:rFonts w:eastAsia="Times New Roman"/>
          <w:szCs w:val="24"/>
        </w:rPr>
        <w:t xml:space="preserve"> </w:t>
      </w:r>
      <w:r>
        <w:rPr>
          <w:rFonts w:eastAsia="Times New Roman"/>
          <w:szCs w:val="24"/>
        </w:rPr>
        <w:t>Ω</w:t>
      </w:r>
      <w:r w:rsidRPr="00B41B97">
        <w:rPr>
          <w:rFonts w:eastAsia="Times New Roman"/>
          <w:szCs w:val="24"/>
        </w:rPr>
        <w:t>ς προς το άρθρο 62</w:t>
      </w:r>
      <w:r>
        <w:rPr>
          <w:rFonts w:eastAsia="Times New Roman"/>
          <w:szCs w:val="24"/>
        </w:rPr>
        <w:t>,</w:t>
      </w:r>
      <w:r w:rsidRPr="00B41B97">
        <w:rPr>
          <w:rFonts w:eastAsia="Times New Roman"/>
          <w:szCs w:val="24"/>
        </w:rPr>
        <w:t xml:space="preserve"> η πρότασή μας </w:t>
      </w:r>
      <w:r>
        <w:rPr>
          <w:rFonts w:eastAsia="Times New Roman"/>
          <w:szCs w:val="24"/>
        </w:rPr>
        <w:t>για τ</w:t>
      </w:r>
      <w:r w:rsidRPr="00B41B97">
        <w:rPr>
          <w:rFonts w:eastAsia="Times New Roman"/>
          <w:szCs w:val="24"/>
        </w:rPr>
        <w:t>η</w:t>
      </w:r>
      <w:r>
        <w:rPr>
          <w:rFonts w:eastAsia="Times New Roman"/>
          <w:szCs w:val="24"/>
        </w:rPr>
        <w:t>ν</w:t>
      </w:r>
      <w:r w:rsidRPr="00B41B97">
        <w:rPr>
          <w:rFonts w:eastAsia="Times New Roman"/>
          <w:szCs w:val="24"/>
        </w:rPr>
        <w:t xml:space="preserve"> αναθεώρηση του άρθρου αυτού σχ</w:t>
      </w:r>
      <w:r w:rsidRPr="00B41B97">
        <w:rPr>
          <w:rFonts w:eastAsia="Times New Roman"/>
          <w:szCs w:val="24"/>
        </w:rPr>
        <w:t xml:space="preserve">ετίζεται με τη βουλευτική ασυλία και συγκεκριμένα για το ακαταδίωκτο των </w:t>
      </w:r>
      <w:r>
        <w:rPr>
          <w:rFonts w:eastAsia="Times New Roman"/>
          <w:szCs w:val="24"/>
        </w:rPr>
        <w:t>Β</w:t>
      </w:r>
      <w:r w:rsidRPr="00B41B97">
        <w:rPr>
          <w:rFonts w:eastAsia="Times New Roman"/>
          <w:szCs w:val="24"/>
        </w:rPr>
        <w:t>ουλευτών</w:t>
      </w:r>
      <w:r>
        <w:rPr>
          <w:rFonts w:eastAsia="Times New Roman"/>
          <w:szCs w:val="24"/>
        </w:rPr>
        <w:t>.</w:t>
      </w:r>
      <w:r w:rsidRPr="00B41B97">
        <w:rPr>
          <w:rFonts w:eastAsia="Times New Roman"/>
          <w:szCs w:val="24"/>
        </w:rPr>
        <w:t xml:space="preserve"> </w:t>
      </w:r>
      <w:r>
        <w:rPr>
          <w:rFonts w:eastAsia="Times New Roman"/>
          <w:szCs w:val="24"/>
        </w:rPr>
        <w:t>Η</w:t>
      </w:r>
      <w:r w:rsidRPr="00B41B97">
        <w:rPr>
          <w:rFonts w:eastAsia="Times New Roman"/>
          <w:szCs w:val="24"/>
        </w:rPr>
        <w:t xml:space="preserve"> βουλευτική ασυλία αποτελεί επέκταση της αρχής της </w:t>
      </w:r>
      <w:r>
        <w:rPr>
          <w:rFonts w:eastAsia="Times New Roman"/>
          <w:szCs w:val="24"/>
        </w:rPr>
        <w:t>ελ</w:t>
      </w:r>
      <w:r w:rsidRPr="00B41B97">
        <w:rPr>
          <w:rFonts w:eastAsia="Times New Roman"/>
          <w:szCs w:val="24"/>
        </w:rPr>
        <w:t xml:space="preserve">εύθερης εντολής που θεσπίζεται με το άρθρο 60 παράγραφος 1 του </w:t>
      </w:r>
      <w:r>
        <w:rPr>
          <w:rFonts w:eastAsia="Times New Roman"/>
          <w:szCs w:val="24"/>
        </w:rPr>
        <w:t>Σ</w:t>
      </w:r>
      <w:r w:rsidRPr="00B41B97">
        <w:rPr>
          <w:rFonts w:eastAsia="Times New Roman"/>
          <w:szCs w:val="24"/>
        </w:rPr>
        <w:t>υντάγματος και έχει δύο σκέλη</w:t>
      </w:r>
      <w:r>
        <w:rPr>
          <w:rFonts w:eastAsia="Times New Roman"/>
          <w:szCs w:val="24"/>
        </w:rPr>
        <w:t>:</w:t>
      </w:r>
      <w:r w:rsidRPr="00B41B97">
        <w:rPr>
          <w:rFonts w:eastAsia="Times New Roman"/>
          <w:szCs w:val="24"/>
        </w:rPr>
        <w:t xml:space="preserve"> </w:t>
      </w:r>
      <w:r>
        <w:rPr>
          <w:rFonts w:eastAsia="Times New Roman"/>
          <w:szCs w:val="24"/>
        </w:rPr>
        <w:t>τ</w:t>
      </w:r>
      <w:r w:rsidRPr="00B41B97">
        <w:rPr>
          <w:rFonts w:eastAsia="Times New Roman"/>
          <w:szCs w:val="24"/>
        </w:rPr>
        <w:t xml:space="preserve">ο ανεύθυνο των </w:t>
      </w:r>
      <w:r>
        <w:rPr>
          <w:rFonts w:eastAsia="Times New Roman"/>
          <w:szCs w:val="24"/>
        </w:rPr>
        <w:t>Β</w:t>
      </w:r>
      <w:r w:rsidRPr="00B41B97">
        <w:rPr>
          <w:rFonts w:eastAsia="Times New Roman"/>
          <w:szCs w:val="24"/>
        </w:rPr>
        <w:t>ουλευτών</w:t>
      </w:r>
      <w:r>
        <w:rPr>
          <w:rFonts w:eastAsia="Times New Roman"/>
          <w:szCs w:val="24"/>
        </w:rPr>
        <w:t>,</w:t>
      </w:r>
      <w:r w:rsidRPr="00B41B97">
        <w:rPr>
          <w:rFonts w:eastAsia="Times New Roman"/>
          <w:szCs w:val="24"/>
        </w:rPr>
        <w:t xml:space="preserve"> που </w:t>
      </w:r>
      <w:r w:rsidRPr="00B41B97">
        <w:rPr>
          <w:rFonts w:eastAsia="Times New Roman"/>
          <w:szCs w:val="24"/>
        </w:rPr>
        <w:lastRenderedPageBreak/>
        <w:t>θεσπίζεται με το άρθρο 6</w:t>
      </w:r>
      <w:r>
        <w:rPr>
          <w:rFonts w:eastAsia="Times New Roman"/>
          <w:szCs w:val="24"/>
        </w:rPr>
        <w:t>1</w:t>
      </w:r>
      <w:r w:rsidRPr="00B41B97">
        <w:rPr>
          <w:rFonts w:eastAsia="Times New Roman"/>
          <w:szCs w:val="24"/>
        </w:rPr>
        <w:t xml:space="preserve"> παράγραφος 1 το</w:t>
      </w:r>
      <w:r>
        <w:rPr>
          <w:rFonts w:eastAsia="Times New Roman"/>
          <w:szCs w:val="24"/>
        </w:rPr>
        <w:t>υ συντάγματος και το ακαταδίωκτό</w:t>
      </w:r>
      <w:r w:rsidRPr="00B41B97">
        <w:rPr>
          <w:rFonts w:eastAsia="Times New Roman"/>
          <w:szCs w:val="24"/>
        </w:rPr>
        <w:t xml:space="preserve"> </w:t>
      </w:r>
      <w:r>
        <w:rPr>
          <w:rFonts w:eastAsia="Times New Roman"/>
          <w:szCs w:val="24"/>
        </w:rPr>
        <w:t>τους,</w:t>
      </w:r>
      <w:r w:rsidRPr="00B41B97">
        <w:rPr>
          <w:rFonts w:eastAsia="Times New Roman"/>
          <w:szCs w:val="24"/>
        </w:rPr>
        <w:t xml:space="preserve"> που θεσπίζεται με το άρθρο 62</w:t>
      </w:r>
      <w:r>
        <w:rPr>
          <w:rFonts w:eastAsia="Times New Roman"/>
          <w:szCs w:val="24"/>
        </w:rPr>
        <w:t>.</w:t>
      </w:r>
    </w:p>
    <w:p w14:paraId="0A5DE18A" w14:textId="77777777" w:rsidR="00415E13" w:rsidRDefault="00E650A0">
      <w:pPr>
        <w:spacing w:line="600" w:lineRule="auto"/>
        <w:ind w:firstLine="720"/>
        <w:jc w:val="both"/>
        <w:rPr>
          <w:rFonts w:eastAsia="Times New Roman"/>
          <w:szCs w:val="24"/>
        </w:rPr>
      </w:pPr>
      <w:r>
        <w:rPr>
          <w:rFonts w:eastAsia="Times New Roman"/>
          <w:szCs w:val="24"/>
        </w:rPr>
        <w:t>Μ</w:t>
      </w:r>
      <w:r w:rsidRPr="00B41B97">
        <w:rPr>
          <w:rFonts w:eastAsia="Times New Roman"/>
          <w:szCs w:val="24"/>
        </w:rPr>
        <w:t>ε την πρότασή μας το ακαταδίωκτο</w:t>
      </w:r>
      <w:r>
        <w:rPr>
          <w:rFonts w:eastAsia="Times New Roman"/>
          <w:szCs w:val="24"/>
        </w:rPr>
        <w:t>,</w:t>
      </w:r>
      <w:r w:rsidRPr="00B41B97">
        <w:rPr>
          <w:rFonts w:eastAsia="Times New Roman"/>
          <w:szCs w:val="24"/>
        </w:rPr>
        <w:t xml:space="preserve"> δηλαδή η απαίτηση προηγούμενης άδειας της Βουλής για τη δίωξη</w:t>
      </w:r>
      <w:r>
        <w:rPr>
          <w:rFonts w:eastAsia="Times New Roman"/>
          <w:szCs w:val="24"/>
        </w:rPr>
        <w:t>,</w:t>
      </w:r>
      <w:r w:rsidRPr="00B41B97">
        <w:rPr>
          <w:rFonts w:eastAsia="Times New Roman"/>
          <w:szCs w:val="24"/>
        </w:rPr>
        <w:t xml:space="preserve"> τη σύλληψη</w:t>
      </w:r>
      <w:r>
        <w:rPr>
          <w:rFonts w:eastAsia="Times New Roman"/>
          <w:szCs w:val="24"/>
        </w:rPr>
        <w:t>,</w:t>
      </w:r>
      <w:r w:rsidRPr="00B41B97">
        <w:rPr>
          <w:rFonts w:eastAsia="Times New Roman"/>
          <w:szCs w:val="24"/>
        </w:rPr>
        <w:t xml:space="preserve"> τη φυλάκιση </w:t>
      </w:r>
      <w:r>
        <w:rPr>
          <w:rFonts w:eastAsia="Times New Roman"/>
          <w:szCs w:val="24"/>
        </w:rPr>
        <w:t>ή με</w:t>
      </w:r>
      <w:r w:rsidRPr="00B41B97">
        <w:rPr>
          <w:rFonts w:eastAsia="Times New Roman"/>
          <w:szCs w:val="24"/>
        </w:rPr>
        <w:t xml:space="preserve"> άλλο</w:t>
      </w:r>
      <w:r w:rsidRPr="00B41B97">
        <w:rPr>
          <w:rFonts w:eastAsia="Times New Roman"/>
          <w:szCs w:val="24"/>
        </w:rPr>
        <w:t xml:space="preserve"> τρόπο περιορισμό του </w:t>
      </w:r>
      <w:r>
        <w:rPr>
          <w:rFonts w:eastAsia="Times New Roman"/>
          <w:szCs w:val="24"/>
        </w:rPr>
        <w:t>Β</w:t>
      </w:r>
      <w:r w:rsidRPr="00B41B97">
        <w:rPr>
          <w:rFonts w:eastAsia="Times New Roman"/>
          <w:szCs w:val="24"/>
        </w:rPr>
        <w:t>ουλευτή</w:t>
      </w:r>
      <w:r>
        <w:rPr>
          <w:rFonts w:eastAsia="Times New Roman"/>
          <w:szCs w:val="24"/>
        </w:rPr>
        <w:t>,</w:t>
      </w:r>
      <w:r w:rsidRPr="00B41B97">
        <w:rPr>
          <w:rFonts w:eastAsia="Times New Roman"/>
          <w:szCs w:val="24"/>
        </w:rPr>
        <w:t xml:space="preserve"> περιορίζεται αποκλειστικά στα αδικήματα που σχετίζονται με τη βουλευτική ιδιότητα εντός </w:t>
      </w:r>
      <w:r>
        <w:rPr>
          <w:rFonts w:eastAsia="Times New Roman"/>
          <w:szCs w:val="24"/>
        </w:rPr>
        <w:t>ή</w:t>
      </w:r>
      <w:r w:rsidRPr="00B41B97">
        <w:rPr>
          <w:rFonts w:eastAsia="Times New Roman"/>
          <w:szCs w:val="24"/>
        </w:rPr>
        <w:t xml:space="preserve"> εκτός Βουλής</w:t>
      </w:r>
      <w:r>
        <w:rPr>
          <w:rFonts w:eastAsia="Times New Roman"/>
          <w:szCs w:val="24"/>
        </w:rPr>
        <w:t>.</w:t>
      </w:r>
      <w:r w:rsidRPr="00B41B97">
        <w:rPr>
          <w:rFonts w:eastAsia="Times New Roman"/>
          <w:szCs w:val="24"/>
        </w:rPr>
        <w:t xml:space="preserve"> </w:t>
      </w:r>
      <w:r>
        <w:rPr>
          <w:rFonts w:eastAsia="Times New Roman"/>
          <w:szCs w:val="24"/>
        </w:rPr>
        <w:t>Η</w:t>
      </w:r>
      <w:r w:rsidRPr="00B41B97">
        <w:rPr>
          <w:rFonts w:eastAsia="Times New Roman"/>
          <w:szCs w:val="24"/>
        </w:rPr>
        <w:t xml:space="preserve"> προηγούμενη άδεια της Βουλής καταργείται για όλα τα υπόλοιπα αδικήματα</w:t>
      </w:r>
      <w:r>
        <w:rPr>
          <w:rFonts w:eastAsia="Times New Roman"/>
          <w:szCs w:val="24"/>
        </w:rPr>
        <w:t>,</w:t>
      </w:r>
      <w:r w:rsidRPr="00B41B97">
        <w:rPr>
          <w:rFonts w:eastAsia="Times New Roman"/>
          <w:szCs w:val="24"/>
        </w:rPr>
        <w:t xml:space="preserve"> για τα οποία θα ισχύει για τους </w:t>
      </w:r>
      <w:r>
        <w:rPr>
          <w:rFonts w:eastAsia="Times New Roman"/>
          <w:szCs w:val="24"/>
        </w:rPr>
        <w:t>Β</w:t>
      </w:r>
      <w:r w:rsidRPr="00B41B97">
        <w:rPr>
          <w:rFonts w:eastAsia="Times New Roman"/>
          <w:szCs w:val="24"/>
        </w:rPr>
        <w:t>ουλευτές ό</w:t>
      </w:r>
      <w:r>
        <w:rPr>
          <w:rFonts w:eastAsia="Times New Roman"/>
          <w:szCs w:val="24"/>
        </w:rPr>
        <w:t>,</w:t>
      </w:r>
      <w:r w:rsidRPr="00B41B97">
        <w:rPr>
          <w:rFonts w:eastAsia="Times New Roman"/>
          <w:szCs w:val="24"/>
        </w:rPr>
        <w:t>τι</w:t>
      </w:r>
      <w:r w:rsidRPr="00B41B97">
        <w:rPr>
          <w:rFonts w:eastAsia="Times New Roman"/>
          <w:szCs w:val="24"/>
        </w:rPr>
        <w:t xml:space="preserve"> </w:t>
      </w:r>
      <w:r>
        <w:rPr>
          <w:rFonts w:eastAsia="Times New Roman"/>
          <w:szCs w:val="24"/>
        </w:rPr>
        <w:t>α</w:t>
      </w:r>
      <w:r w:rsidRPr="00B41B97">
        <w:rPr>
          <w:rFonts w:eastAsia="Times New Roman"/>
          <w:szCs w:val="24"/>
        </w:rPr>
        <w:t>κριβώς ισχύει για όλους τους πολίτες</w:t>
      </w:r>
      <w:r>
        <w:rPr>
          <w:rFonts w:eastAsia="Times New Roman"/>
          <w:szCs w:val="24"/>
        </w:rPr>
        <w:t>.</w:t>
      </w:r>
    </w:p>
    <w:p w14:paraId="0A5DE18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 σημείο αυτό είναι αναγκαίο να επισημανθούν τα εξής: Η βουλευτική ασυλία, δηλαδή τόσο το ανεύθυνο όσο και το ακαταδίωκτο, συνιστούν κλασσικά παραδείγματα θεσμικών εγγυήσεων. Θεσπίζονται, δηλαδή, όχι υπέρ του Βουλε</w:t>
      </w:r>
      <w:r>
        <w:rPr>
          <w:rFonts w:eastAsia="Times New Roman" w:cs="Times New Roman"/>
          <w:szCs w:val="24"/>
        </w:rPr>
        <w:t>υτή ως ατόμου, αλλά με σκοπό τη διασφάλιση της εύρυθμης λειτουργίας του δημοκρατικού πολιτεύματος διά της ανεμπόδιστης άσκησης των αρμοδιοτήτων του Βουλευτή. Για τον λόγο αυτόν άλλωστε επιβάλλεται η βουλευτική ασυλία να περιορίζεται στο αναγκαίο μέτρο, πρά</w:t>
      </w:r>
      <w:r>
        <w:rPr>
          <w:rFonts w:eastAsia="Times New Roman" w:cs="Times New Roman"/>
          <w:szCs w:val="24"/>
        </w:rPr>
        <w:t>γμα που επιτυγχάνεται με την πρότασή μας.</w:t>
      </w:r>
    </w:p>
    <w:p w14:paraId="0A5DE18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με την πρότασή μας η βουλευτική ασυλία εναρμονίζεται πλήρως με τη σχετική νομολογία του Ευρωπαϊκού Δικαστηρίου Δικαιωμάτων του Ανθρώπου, το οποίο κρίνοντας υποθέσεις αφορώσες στη βουλευτική ασυλία έκρινε σε </w:t>
      </w:r>
      <w:r>
        <w:rPr>
          <w:rFonts w:eastAsia="Times New Roman" w:cs="Times New Roman"/>
          <w:szCs w:val="24"/>
        </w:rPr>
        <w:t xml:space="preserve">σειρά αποφάσεων ότι αυτή πρέπει να παρέχεται μόνο για πράξεις που συνδέονται άμεσα με τα κοινοβουλευτικά καθήκοντα του Βουλευτή. Να σημειωθεί δε ότι μία από τις αποφάσεις του </w:t>
      </w:r>
      <w:r>
        <w:rPr>
          <w:rFonts w:eastAsia="Times New Roman" w:cs="Times New Roman"/>
          <w:szCs w:val="24"/>
        </w:rPr>
        <w:t xml:space="preserve">δικαστηρίου </w:t>
      </w:r>
      <w:r>
        <w:rPr>
          <w:rFonts w:eastAsia="Times New Roman" w:cs="Times New Roman"/>
          <w:szCs w:val="24"/>
        </w:rPr>
        <w:t xml:space="preserve">αυτού και συγκεκριμένα η </w:t>
      </w:r>
      <w:r>
        <w:rPr>
          <w:rFonts w:eastAsia="Times New Roman" w:cs="Times New Roman"/>
          <w:szCs w:val="24"/>
        </w:rPr>
        <w:t xml:space="preserve">απόφαση </w:t>
      </w:r>
      <w:r>
        <w:rPr>
          <w:rFonts w:eastAsia="Times New Roman" w:cs="Times New Roman"/>
          <w:szCs w:val="24"/>
        </w:rPr>
        <w:t>της 16</w:t>
      </w:r>
      <w:r w:rsidRPr="00650742">
        <w:rPr>
          <w:rFonts w:eastAsia="Times New Roman" w:cs="Times New Roman"/>
          <w:szCs w:val="24"/>
          <w:vertAlign w:val="superscript"/>
        </w:rPr>
        <w:t>ης</w:t>
      </w:r>
      <w:r>
        <w:rPr>
          <w:rFonts w:eastAsia="Times New Roman" w:cs="Times New Roman"/>
          <w:szCs w:val="24"/>
        </w:rPr>
        <w:t xml:space="preserve"> Νοεμβρίου του </w:t>
      </w:r>
      <w:r>
        <w:rPr>
          <w:rFonts w:eastAsia="Times New Roman" w:cs="Times New Roman"/>
          <w:szCs w:val="24"/>
        </w:rPr>
        <w:t>2006, υπόθεση</w:t>
      </w:r>
      <w:r>
        <w:rPr>
          <w:rFonts w:eastAsia="Times New Roman" w:cs="Times New Roman"/>
          <w:szCs w:val="24"/>
        </w:rPr>
        <w:t xml:space="preserve"> Τσαλκιτζής κατά Ελλάδος, είναι ελληνικού ενδιαφέροντος και αφορά στο άρθρο 62 του Συντάγματος. </w:t>
      </w:r>
    </w:p>
    <w:p w14:paraId="0A5DE18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πρότασή μας για αναθεώρηση του άρθρου 86 του Συντάγματος που ρυθμίζει τα της ποινικής ευθύνης Υπουργών και Υφυπουργών, εν ενεργεία και πρώην, για αδικήματα π</w:t>
      </w:r>
      <w:r>
        <w:rPr>
          <w:rFonts w:eastAsia="Times New Roman" w:cs="Times New Roman"/>
          <w:szCs w:val="24"/>
        </w:rPr>
        <w:t>ου διέπραξαν κατά την εκτέλεση των καθηκόντων τους συνίσταται: Πρώτον, στην κατάργηση του εδαφίου 2 της παραγράφου 3 του άρθρου, που θεσπίστηκε για πρώτη φορά –το τονίζω- με την αναθεώρησή του ισχύοντος Συντάγματος που έλαβε χώρα το έτος 2001, και ορίζει ό</w:t>
      </w:r>
      <w:r>
        <w:rPr>
          <w:rFonts w:eastAsia="Times New Roman" w:cs="Times New Roman"/>
          <w:szCs w:val="24"/>
        </w:rPr>
        <w:t xml:space="preserve">τι η Βουλή -που κατά την παράγραφο 1 του </w:t>
      </w:r>
      <w:r>
        <w:rPr>
          <w:rFonts w:eastAsia="Times New Roman" w:cs="Times New Roman"/>
          <w:szCs w:val="24"/>
        </w:rPr>
        <w:lastRenderedPageBreak/>
        <w:t>ίδιου άρθρου έχει αποκλειστική αρμοδιότητα για άσκηση ποινικής δίωξης κατά Υπουργών για αδικήματα που τέλεσαν κατά την άσκηση των καθηκόντων τους- μπορεί να ασκήσει την παραπάνω αρμοδιότητά της μέχρι το πέρας της δε</w:t>
      </w:r>
      <w:r>
        <w:rPr>
          <w:rFonts w:eastAsia="Times New Roman" w:cs="Times New Roman"/>
          <w:szCs w:val="24"/>
        </w:rPr>
        <w:t>ύτερης συνόδου της βουλευτικής περιόδου που αρχίζει μετά την τέλεση του αδικήματος. Δεύτερον, στην κατάργηση του εδαφίου 3 της ίδιας παραγράφου του ίδιου άρθρου που ορίζει ότι η Βουλή έχει δικαίωμα είτε να ανακαλεί την απόφασή της για ποινική δίωξη Υπουργώ</w:t>
      </w:r>
      <w:r>
        <w:rPr>
          <w:rFonts w:eastAsia="Times New Roman" w:cs="Times New Roman"/>
          <w:szCs w:val="24"/>
        </w:rPr>
        <w:t>ν είτε να αναστέλλει τόσο την προδικασία όσο και την κύρια διαδικασία. Τρίτον, στην προσθήκη ερμηνευτικής δήλωσης στην οποία ορίζεται ότι στα αδικήματα της παραγράφου 1 του ίδιου άρθρου, δηλαδή τα τελούμενα κατά την άσκηση των υπουργικών καθηκόντων, δεν πε</w:t>
      </w:r>
      <w:r>
        <w:rPr>
          <w:rFonts w:eastAsia="Times New Roman" w:cs="Times New Roman"/>
          <w:szCs w:val="24"/>
        </w:rPr>
        <w:t>ριλαμβάνονται όσα τελέστηκαν απλώς επ’ ευκαιρία της άσκησης των υπουργικών καθηκόντων.</w:t>
      </w:r>
    </w:p>
    <w:p w14:paraId="0A5DE18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Οι λόγοι που κατά το κόμμα μας όχι απλώς δικαιολογούν, αλλά καθιστούν επιτακτικά αναγκαία την πρότασή μας με το παραπάνω περιεχόμενο είναι οι εξής:</w:t>
      </w:r>
    </w:p>
    <w:p w14:paraId="0A5DE18F" w14:textId="77777777" w:rsidR="00415E13" w:rsidRDefault="00E650A0">
      <w:pPr>
        <w:spacing w:line="600" w:lineRule="auto"/>
        <w:ind w:firstLine="720"/>
        <w:jc w:val="both"/>
        <w:rPr>
          <w:rFonts w:eastAsia="Times New Roman" w:cs="Times New Roman"/>
          <w:szCs w:val="24"/>
        </w:rPr>
      </w:pPr>
      <w:r w:rsidRPr="00073393">
        <w:rPr>
          <w:rFonts w:eastAsia="Times New Roman" w:cs="Times New Roman"/>
          <w:szCs w:val="24"/>
        </w:rPr>
        <w:t>Πρώτον</w:t>
      </w:r>
      <w:r>
        <w:rPr>
          <w:rFonts w:eastAsia="Times New Roman" w:cs="Times New Roman"/>
          <w:szCs w:val="24"/>
        </w:rPr>
        <w:t>, η αναφερόμενη</w:t>
      </w:r>
      <w:r>
        <w:rPr>
          <w:rFonts w:eastAsia="Times New Roman" w:cs="Times New Roman"/>
          <w:szCs w:val="24"/>
        </w:rPr>
        <w:t xml:space="preserve"> προθεσμία του εδαφίου 2 της παραγράφου 3 μέσα στην οποία η Βουλή μπορεί να ασκήσει την </w:t>
      </w:r>
      <w:r>
        <w:rPr>
          <w:rFonts w:eastAsia="Times New Roman" w:cs="Times New Roman"/>
          <w:szCs w:val="24"/>
        </w:rPr>
        <w:lastRenderedPageBreak/>
        <w:t>παραπάνω αρμοδιότητά της, είναι αποσβεστική προθεσμία και η άπρακτη πάροδός της στερεί τη Βουλή από τη σχετική αρμοδιότητα, η οποία είναι αποκλειστική. Απαγορεύεται, δη</w:t>
      </w:r>
      <w:r>
        <w:rPr>
          <w:rFonts w:eastAsia="Times New Roman" w:cs="Times New Roman"/>
          <w:szCs w:val="24"/>
        </w:rPr>
        <w:t>λαδή, σε άλλα όργανα του κράτους, ήτοι τον εισαγγελέα, τον ανακριτή ή το</w:t>
      </w:r>
      <w:r>
        <w:rPr>
          <w:rFonts w:eastAsia="Times New Roman" w:cs="Times New Roman"/>
          <w:szCs w:val="24"/>
        </w:rPr>
        <w:t xml:space="preserve"> δ</w:t>
      </w:r>
      <w:r>
        <w:rPr>
          <w:rFonts w:eastAsia="Times New Roman" w:cs="Times New Roman"/>
          <w:szCs w:val="24"/>
        </w:rPr>
        <w:t xml:space="preserve">ικαστικό </w:t>
      </w:r>
      <w:r>
        <w:rPr>
          <w:rFonts w:eastAsia="Times New Roman" w:cs="Times New Roman"/>
          <w:szCs w:val="24"/>
        </w:rPr>
        <w:t xml:space="preserve">συμβούλιο </w:t>
      </w:r>
      <w:r>
        <w:rPr>
          <w:rFonts w:eastAsia="Times New Roman" w:cs="Times New Roman"/>
          <w:szCs w:val="24"/>
        </w:rPr>
        <w:t>να εισέλθουν αμέσως ή εμμέσως στο πεδίο αυτής της κοινοβουλευτικής αρμοδιότητας.</w:t>
      </w:r>
    </w:p>
    <w:p w14:paraId="0A5DE19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πάροδος</w:t>
      </w:r>
      <w:r>
        <w:rPr>
          <w:rFonts w:eastAsia="Times New Roman" w:cs="Times New Roman"/>
          <w:szCs w:val="24"/>
        </w:rPr>
        <w:t>,</w:t>
      </w:r>
      <w:r>
        <w:rPr>
          <w:rFonts w:eastAsia="Times New Roman" w:cs="Times New Roman"/>
          <w:szCs w:val="24"/>
        </w:rPr>
        <w:t xml:space="preserve"> συνεπώς</w:t>
      </w:r>
      <w:r>
        <w:rPr>
          <w:rFonts w:eastAsia="Times New Roman" w:cs="Times New Roman"/>
          <w:szCs w:val="24"/>
        </w:rPr>
        <w:t>,</w:t>
      </w:r>
      <w:r>
        <w:rPr>
          <w:rFonts w:eastAsia="Times New Roman" w:cs="Times New Roman"/>
          <w:szCs w:val="24"/>
        </w:rPr>
        <w:t xml:space="preserve"> άπρακτης της παραπάνω αποσβεστικής προθεσμίας έχει ως συνέπεια την εξάλειψη του αξιοποίνου, που ουσιαστικά έχει τα ίδια αποτελέσματα με αυτά της παραγραφής.</w:t>
      </w:r>
    </w:p>
    <w:p w14:paraId="0A5DE19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παραπάνω διάταξη με την ελαχιστότατη αποσβεστική προθεσμία που θεσπίζει, οδηγεί ουσιαστικά στην </w:t>
      </w:r>
      <w:r>
        <w:rPr>
          <w:rFonts w:eastAsia="Times New Roman" w:cs="Times New Roman"/>
          <w:szCs w:val="24"/>
        </w:rPr>
        <w:t>ατιμωρησία των Υπουργών για αδικήματα που τελούν κατά την άσκηση των καθηκόντων τους και που λόγω της φύσης τους έχουν τεράστια ηθική απαξία και τις περισσότερες φορές προκαλούν τεράστια ζημιά στο ελληνικό δημόσιο.</w:t>
      </w:r>
    </w:p>
    <w:p w14:paraId="0A5DE19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Η δυνατότητα της Βουλής να ανακαλεί την α</w:t>
      </w:r>
      <w:r>
        <w:rPr>
          <w:rFonts w:eastAsia="Times New Roman" w:cs="Times New Roman"/>
          <w:szCs w:val="24"/>
        </w:rPr>
        <w:t>πόφασή της για ποινική δίωξη προκαλεί έντονες ανησυχίες για την λειτουργική αυτονομία των εισαγγελιών και την ανεξαρτησία και αμεροληψία των διαδικασιών.</w:t>
      </w:r>
    </w:p>
    <w:p w14:paraId="0A5DE19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A5DE19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Είναι δε ολοφάνερο</w:t>
      </w:r>
      <w:r>
        <w:rPr>
          <w:rFonts w:eastAsia="Times New Roman" w:cs="Times New Roman"/>
          <w:szCs w:val="24"/>
        </w:rPr>
        <w:t xml:space="preserve"> ότι οι δύο παραπάνω διατάξεις παραβιάζουν βάναυσα την αρχή της ισονομίας και δικαίως προκαλούν την έντονη και σκληρή κριτική ολόκληρου του νομικού κόσμου και την οργή των πολιτών. Κλονίζουν δε και υπονομεύουν την εμπιστοσύνη τους όχι μόνο ως προς τους κυβ</w:t>
      </w:r>
      <w:r>
        <w:rPr>
          <w:rFonts w:eastAsia="Times New Roman" w:cs="Times New Roman"/>
          <w:szCs w:val="24"/>
        </w:rPr>
        <w:t>ερνητικούς και αντιπροσωπευτικούς θεσμούς και πολιτικούς φορείς, αλλά προς ολόκληρο το πολιτικό σύστημα και την ίδια τη δημοκρατία.</w:t>
      </w:r>
    </w:p>
    <w:p w14:paraId="0A5DE19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Με την πρότασή μας, λοιπόν, καταργούνται οι μη τιμητικές για το πολιτικό σύστημα διατάξεις και θα μπορεί η ποινική δίωξη κατ</w:t>
      </w:r>
      <w:r>
        <w:rPr>
          <w:rFonts w:eastAsia="Times New Roman" w:cs="Times New Roman"/>
          <w:szCs w:val="24"/>
        </w:rPr>
        <w:t xml:space="preserve">ά Υπουργού να ασκηθεί οποτεδήποτε εντός του κατά το κοινό δίκαιο χρόνου της παραγραφής του αδικήματος, χωρίς να υπάρχει πλέον η δυνατότητα της Βουλής είτε να ανακαλεί την </w:t>
      </w:r>
      <w:r>
        <w:rPr>
          <w:rFonts w:eastAsia="Times New Roman" w:cs="Times New Roman"/>
          <w:szCs w:val="24"/>
        </w:rPr>
        <w:lastRenderedPageBreak/>
        <w:t xml:space="preserve">απόφασή της για δίωξη είτε να αναστέλλει την τελευταία. Θα ισχύει, δηλαδή, για  τους </w:t>
      </w:r>
      <w:r>
        <w:rPr>
          <w:rFonts w:eastAsia="Times New Roman" w:cs="Times New Roman"/>
          <w:szCs w:val="24"/>
        </w:rPr>
        <w:t>Υπουργούς ό,τι ισχύει όλους τους πολίτες.</w:t>
      </w:r>
    </w:p>
    <w:p w14:paraId="0A5DE196" w14:textId="77777777" w:rsidR="00415E13" w:rsidRDefault="00E650A0">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Παπαφιλίππου, κλείστε, σας παρακαλώ.</w:t>
      </w:r>
    </w:p>
    <w:p w14:paraId="0A5DE197" w14:textId="77777777" w:rsidR="00415E13" w:rsidRDefault="00E650A0">
      <w:pPr>
        <w:spacing w:line="600" w:lineRule="auto"/>
        <w:ind w:firstLine="720"/>
        <w:jc w:val="both"/>
        <w:rPr>
          <w:rFonts w:eastAsia="Times New Roman" w:cs="Times New Roman"/>
          <w:szCs w:val="24"/>
        </w:rPr>
      </w:pPr>
      <w:r w:rsidRPr="00CD437D">
        <w:rPr>
          <w:rFonts w:eastAsia="Times New Roman" w:cs="Times New Roman"/>
          <w:b/>
          <w:szCs w:val="24"/>
        </w:rPr>
        <w:t>ΓΕΩΡΓΙΟΣ ΠΑΠΑΦΙΛΙΠΠΟΥ:</w:t>
      </w:r>
      <w:r>
        <w:rPr>
          <w:rFonts w:eastAsia="Times New Roman" w:cs="Times New Roman"/>
          <w:szCs w:val="24"/>
        </w:rPr>
        <w:t xml:space="preserve"> Ταυτόχρονα όμως -και θα πρέπει να προσεχθεί ιδιαίτερα η παράγραφος αυτή- θα αποκατασταθεί το αίσθημα δικαιοσύνης και ισότητας μεταξύ των πολιτών και θα δημιουργηθούν ικανές και αναγκαίες συνθήκες για την αποκατάσταση της εμπιστοσύνης τους προς το κοινοβου</w:t>
      </w:r>
      <w:r>
        <w:rPr>
          <w:rFonts w:eastAsia="Times New Roman" w:cs="Times New Roman"/>
          <w:szCs w:val="24"/>
        </w:rPr>
        <w:t xml:space="preserve">λευτικό και πολιτικό σύστημα και προς την ίδια τη </w:t>
      </w:r>
      <w:r>
        <w:rPr>
          <w:rFonts w:eastAsia="Times New Roman" w:cs="Times New Roman"/>
          <w:szCs w:val="24"/>
        </w:rPr>
        <w:t>δημοκρατία</w:t>
      </w:r>
      <w:r>
        <w:rPr>
          <w:rFonts w:eastAsia="Times New Roman" w:cs="Times New Roman"/>
          <w:szCs w:val="24"/>
        </w:rPr>
        <w:t>.</w:t>
      </w:r>
    </w:p>
    <w:p w14:paraId="0A5DE19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Ευχαριστώ.</w:t>
      </w:r>
    </w:p>
    <w:p w14:paraId="0A5DE199" w14:textId="77777777" w:rsidR="00415E13" w:rsidRDefault="00E650A0">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0A5DE19A" w14:textId="77777777" w:rsidR="00415E13" w:rsidRDefault="00E650A0">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Κλείνουμε την πρώτη δεκάδα των συναδέλφων με τον κ. Κωνσταντίνο Τσιάρα από τη Νέα Δημοκρατία. Μετά θα δώσω</w:t>
      </w:r>
      <w:r>
        <w:rPr>
          <w:rFonts w:eastAsia="Times New Roman"/>
          <w:bCs/>
          <w:szCs w:val="24"/>
        </w:rPr>
        <w:t xml:space="preserve"> τον λόγο στην Υφυπουργό κ. Παπακώστα.</w:t>
      </w:r>
    </w:p>
    <w:p w14:paraId="0A5DE19B" w14:textId="77777777" w:rsidR="00415E13" w:rsidRDefault="00E650A0">
      <w:pPr>
        <w:spacing w:line="600" w:lineRule="auto"/>
        <w:ind w:firstLine="720"/>
        <w:jc w:val="both"/>
        <w:rPr>
          <w:rFonts w:eastAsia="Times New Roman"/>
          <w:bCs/>
          <w:szCs w:val="24"/>
        </w:rPr>
      </w:pPr>
      <w:r>
        <w:rPr>
          <w:rFonts w:eastAsia="Times New Roman"/>
          <w:bCs/>
          <w:szCs w:val="24"/>
        </w:rPr>
        <w:t>Ορίστε, κύριε Τσιάρα, έχετε τον λόγο.</w:t>
      </w:r>
    </w:p>
    <w:p w14:paraId="0A5DE19C" w14:textId="77777777" w:rsidR="00415E13" w:rsidRDefault="00E650A0">
      <w:pPr>
        <w:spacing w:line="600" w:lineRule="auto"/>
        <w:ind w:firstLine="720"/>
        <w:jc w:val="both"/>
        <w:rPr>
          <w:rFonts w:eastAsia="Times New Roman" w:cs="Times New Roman"/>
          <w:szCs w:val="24"/>
        </w:rPr>
      </w:pPr>
      <w:r w:rsidRPr="00837CA4">
        <w:rPr>
          <w:rFonts w:eastAsia="Times New Roman"/>
          <w:b/>
          <w:bCs/>
          <w:szCs w:val="24"/>
        </w:rPr>
        <w:lastRenderedPageBreak/>
        <w:t>ΚΩΝΣΤΑΝΤΙΝΟΣ ΤΣΙΑΡΑΣ:</w:t>
      </w:r>
      <w:r>
        <w:rPr>
          <w:rFonts w:eastAsia="Times New Roman" w:cs="Times New Roman"/>
          <w:b/>
          <w:szCs w:val="24"/>
        </w:rPr>
        <w:t xml:space="preserve"> </w:t>
      </w:r>
      <w:r>
        <w:rPr>
          <w:rFonts w:eastAsia="Times New Roman" w:cs="Times New Roman"/>
          <w:szCs w:val="24"/>
        </w:rPr>
        <w:t>Σας ε</w:t>
      </w:r>
      <w:r w:rsidRPr="00837CA4">
        <w:rPr>
          <w:rFonts w:eastAsia="Times New Roman" w:cs="Times New Roman"/>
          <w:szCs w:val="24"/>
        </w:rPr>
        <w:t>υχαριστώ</w:t>
      </w:r>
      <w:r>
        <w:rPr>
          <w:rFonts w:eastAsia="Times New Roman" w:cs="Times New Roman"/>
          <w:szCs w:val="24"/>
        </w:rPr>
        <w:t>, πολύ κύριε Π</w:t>
      </w:r>
      <w:r w:rsidRPr="00837CA4">
        <w:rPr>
          <w:rFonts w:eastAsia="Times New Roman" w:cs="Times New Roman"/>
          <w:szCs w:val="24"/>
        </w:rPr>
        <w:t>ρόεδρε</w:t>
      </w:r>
      <w:r>
        <w:rPr>
          <w:rFonts w:eastAsia="Times New Roman" w:cs="Times New Roman"/>
          <w:szCs w:val="24"/>
        </w:rPr>
        <w:t>.</w:t>
      </w:r>
    </w:p>
    <w:p w14:paraId="0A5DE19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w:t>
      </w:r>
      <w:r w:rsidRPr="00837CA4">
        <w:rPr>
          <w:rFonts w:eastAsia="Times New Roman" w:cs="Times New Roman"/>
          <w:szCs w:val="24"/>
        </w:rPr>
        <w:t>εν υπάρχει αμφιβολία</w:t>
      </w:r>
      <w:r>
        <w:rPr>
          <w:rFonts w:eastAsia="Times New Roman" w:cs="Times New Roman"/>
          <w:szCs w:val="24"/>
        </w:rPr>
        <w:t>,</w:t>
      </w:r>
      <w:r w:rsidRPr="00837CA4">
        <w:rPr>
          <w:rFonts w:eastAsia="Times New Roman" w:cs="Times New Roman"/>
          <w:szCs w:val="24"/>
        </w:rPr>
        <w:t xml:space="preserve"> κυρίες και κύριοι συνάδελφοι</w:t>
      </w:r>
      <w:r>
        <w:rPr>
          <w:rFonts w:eastAsia="Times New Roman" w:cs="Times New Roman"/>
          <w:szCs w:val="24"/>
        </w:rPr>
        <w:t>,</w:t>
      </w:r>
      <w:r w:rsidRPr="00837CA4">
        <w:rPr>
          <w:rFonts w:eastAsia="Times New Roman" w:cs="Times New Roman"/>
          <w:szCs w:val="24"/>
        </w:rPr>
        <w:t xml:space="preserve"> ότι η συζήτηση για τη </w:t>
      </w:r>
      <w:r>
        <w:rPr>
          <w:rFonts w:eastAsia="Times New Roman" w:cs="Times New Roman"/>
          <w:szCs w:val="24"/>
        </w:rPr>
        <w:t>σ</w:t>
      </w:r>
      <w:r w:rsidRPr="00837CA4">
        <w:rPr>
          <w:rFonts w:eastAsia="Times New Roman" w:cs="Times New Roman"/>
          <w:szCs w:val="24"/>
        </w:rPr>
        <w:t xml:space="preserve">υνταγματική </w:t>
      </w:r>
      <w:r>
        <w:rPr>
          <w:rFonts w:eastAsia="Times New Roman" w:cs="Times New Roman"/>
          <w:szCs w:val="24"/>
        </w:rPr>
        <w:t>Α</w:t>
      </w:r>
      <w:r w:rsidRPr="00837CA4">
        <w:rPr>
          <w:rFonts w:eastAsia="Times New Roman" w:cs="Times New Roman"/>
          <w:szCs w:val="24"/>
        </w:rPr>
        <w:t xml:space="preserve">ναθεώρηση </w:t>
      </w:r>
      <w:r w:rsidRPr="00837CA4">
        <w:rPr>
          <w:rFonts w:eastAsia="Times New Roman" w:cs="Times New Roman"/>
          <w:szCs w:val="24"/>
        </w:rPr>
        <w:t xml:space="preserve">είναι μία κορυφαία </w:t>
      </w:r>
      <w:r w:rsidRPr="00837CA4">
        <w:rPr>
          <w:rFonts w:eastAsia="Times New Roman" w:cs="Times New Roman"/>
          <w:szCs w:val="24"/>
        </w:rPr>
        <w:t>κοινοβουλευτική διαδικασία</w:t>
      </w:r>
      <w:r>
        <w:rPr>
          <w:rFonts w:eastAsia="Times New Roman" w:cs="Times New Roman"/>
          <w:szCs w:val="24"/>
        </w:rPr>
        <w:t>,</w:t>
      </w:r>
      <w:r w:rsidRPr="00837CA4">
        <w:rPr>
          <w:rFonts w:eastAsia="Times New Roman" w:cs="Times New Roman"/>
          <w:szCs w:val="24"/>
        </w:rPr>
        <w:t xml:space="preserve"> ενδεχομένως η κορυφαία κοινοβουλευτική διαδικασία</w:t>
      </w:r>
      <w:r>
        <w:rPr>
          <w:rFonts w:eastAsia="Times New Roman" w:cs="Times New Roman"/>
          <w:szCs w:val="24"/>
        </w:rPr>
        <w:t xml:space="preserve">. Γι’ </w:t>
      </w:r>
      <w:r w:rsidRPr="00837CA4">
        <w:rPr>
          <w:rFonts w:eastAsia="Times New Roman" w:cs="Times New Roman"/>
          <w:szCs w:val="24"/>
        </w:rPr>
        <w:t>αυτό</w:t>
      </w:r>
      <w:r>
        <w:rPr>
          <w:rFonts w:eastAsia="Times New Roman" w:cs="Times New Roman"/>
          <w:szCs w:val="24"/>
        </w:rPr>
        <w:t xml:space="preserve">ν το λόγο πρέπει </w:t>
      </w:r>
      <w:r>
        <w:rPr>
          <w:rFonts w:eastAsia="Times New Roman" w:cs="Times New Roman"/>
          <w:szCs w:val="24"/>
        </w:rPr>
        <w:t xml:space="preserve">κάποιος </w:t>
      </w:r>
      <w:r>
        <w:rPr>
          <w:rFonts w:eastAsia="Times New Roman" w:cs="Times New Roman"/>
          <w:szCs w:val="24"/>
        </w:rPr>
        <w:t>μ</w:t>
      </w:r>
      <w:r w:rsidRPr="00837CA4">
        <w:rPr>
          <w:rFonts w:eastAsia="Times New Roman" w:cs="Times New Roman"/>
          <w:szCs w:val="24"/>
        </w:rPr>
        <w:t xml:space="preserve">ε πολύ μεγάλη προσοχή </w:t>
      </w:r>
      <w:r>
        <w:rPr>
          <w:rFonts w:eastAsia="Times New Roman" w:cs="Times New Roman"/>
          <w:szCs w:val="24"/>
        </w:rPr>
        <w:t>-</w:t>
      </w:r>
      <w:r w:rsidRPr="00837CA4">
        <w:rPr>
          <w:rFonts w:eastAsia="Times New Roman" w:cs="Times New Roman"/>
          <w:szCs w:val="24"/>
        </w:rPr>
        <w:t>και θα σας έλεγα με την κατά δυνατόν μεγαλύτερη σοβαρότητα</w:t>
      </w:r>
      <w:r>
        <w:rPr>
          <w:rFonts w:eastAsia="Times New Roman" w:cs="Times New Roman"/>
          <w:szCs w:val="24"/>
        </w:rPr>
        <w:t>-</w:t>
      </w:r>
      <w:r w:rsidRPr="00837CA4">
        <w:rPr>
          <w:rFonts w:eastAsia="Times New Roman" w:cs="Times New Roman"/>
          <w:szCs w:val="24"/>
        </w:rPr>
        <w:t xml:space="preserve"> να προσεγγίζει όλα τα ζητήματα </w:t>
      </w:r>
      <w:r>
        <w:rPr>
          <w:rFonts w:eastAsia="Times New Roman" w:cs="Times New Roman"/>
          <w:szCs w:val="24"/>
        </w:rPr>
        <w:t>της εν λόγω</w:t>
      </w:r>
      <w:r w:rsidRPr="00837CA4">
        <w:rPr>
          <w:rFonts w:eastAsia="Times New Roman" w:cs="Times New Roman"/>
          <w:szCs w:val="24"/>
        </w:rPr>
        <w:t xml:space="preserve"> σ</w:t>
      </w:r>
      <w:r>
        <w:rPr>
          <w:rFonts w:eastAsia="Times New Roman" w:cs="Times New Roman"/>
          <w:szCs w:val="24"/>
        </w:rPr>
        <w:t>υζήτησης,</w:t>
      </w:r>
      <w:r w:rsidRPr="00837CA4">
        <w:rPr>
          <w:rFonts w:eastAsia="Times New Roman" w:cs="Times New Roman"/>
          <w:szCs w:val="24"/>
        </w:rPr>
        <w:t xml:space="preserve"> γιατί </w:t>
      </w:r>
      <w:r w:rsidRPr="00837CA4">
        <w:rPr>
          <w:rFonts w:eastAsia="Times New Roman" w:cs="Times New Roman"/>
          <w:szCs w:val="24"/>
        </w:rPr>
        <w:t>διαφορετικά το μήνυμα το οποίο εκπέμπουμε στην κοινωνία και στους Έλληνες πολίτες αφ</w:t>
      </w:r>
      <w:r>
        <w:rPr>
          <w:rFonts w:eastAsia="Times New Roman" w:cs="Times New Roman"/>
          <w:szCs w:val="24"/>
        </w:rPr>
        <w:t xml:space="preserve">’ </w:t>
      </w:r>
      <w:r w:rsidRPr="00837CA4">
        <w:rPr>
          <w:rFonts w:eastAsia="Times New Roman" w:cs="Times New Roman"/>
          <w:szCs w:val="24"/>
        </w:rPr>
        <w:t>ενός μεν δημιουργεί πολλά ερωτήματα</w:t>
      </w:r>
      <w:r>
        <w:rPr>
          <w:rFonts w:eastAsia="Times New Roman" w:cs="Times New Roman"/>
          <w:szCs w:val="24"/>
        </w:rPr>
        <w:t>, αφ</w:t>
      </w:r>
      <w:r>
        <w:rPr>
          <w:rFonts w:eastAsia="Times New Roman" w:cs="Times New Roman"/>
          <w:szCs w:val="24"/>
        </w:rPr>
        <w:t xml:space="preserve">’ </w:t>
      </w:r>
      <w:r>
        <w:rPr>
          <w:rFonts w:eastAsia="Times New Roman" w:cs="Times New Roman"/>
          <w:szCs w:val="24"/>
        </w:rPr>
        <w:t>ετέρου πολλές αμφιβολίες.</w:t>
      </w:r>
    </w:p>
    <w:p w14:paraId="0A5DE19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Β</w:t>
      </w:r>
      <w:r w:rsidRPr="00837CA4">
        <w:rPr>
          <w:rFonts w:eastAsia="Times New Roman" w:cs="Times New Roman"/>
          <w:szCs w:val="24"/>
        </w:rPr>
        <w:t>εβαίως</w:t>
      </w:r>
      <w:r>
        <w:rPr>
          <w:rFonts w:eastAsia="Times New Roman" w:cs="Times New Roman"/>
          <w:szCs w:val="24"/>
        </w:rPr>
        <w:t>, θα μπορούσα να ξεκινήσω</w:t>
      </w:r>
      <w:r w:rsidRPr="00837CA4">
        <w:rPr>
          <w:rFonts w:eastAsia="Times New Roman" w:cs="Times New Roman"/>
          <w:szCs w:val="24"/>
        </w:rPr>
        <w:t xml:space="preserve"> επαναφέροντας στη μνήμη σας τη γνωστή φράση </w:t>
      </w:r>
      <w:r>
        <w:rPr>
          <w:rFonts w:eastAsia="Times New Roman" w:cs="Times New Roman"/>
          <w:szCs w:val="24"/>
        </w:rPr>
        <w:t>του Π</w:t>
      </w:r>
      <w:r w:rsidRPr="00837CA4">
        <w:rPr>
          <w:rFonts w:eastAsia="Times New Roman" w:cs="Times New Roman"/>
          <w:szCs w:val="24"/>
        </w:rPr>
        <w:t>ρωθυπουργού στις προγ</w:t>
      </w:r>
      <w:r w:rsidRPr="00837CA4">
        <w:rPr>
          <w:rFonts w:eastAsia="Times New Roman" w:cs="Times New Roman"/>
          <w:szCs w:val="24"/>
        </w:rPr>
        <w:t>ραμματικές δηλώ</w:t>
      </w:r>
      <w:r>
        <w:rPr>
          <w:rFonts w:eastAsia="Times New Roman" w:cs="Times New Roman"/>
          <w:szCs w:val="24"/>
        </w:rPr>
        <w:t>σεις της πρώτης κυβέρνησης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ό</w:t>
      </w:r>
      <w:r w:rsidRPr="00837CA4">
        <w:rPr>
          <w:rFonts w:eastAsia="Times New Roman" w:cs="Times New Roman"/>
          <w:szCs w:val="24"/>
        </w:rPr>
        <w:t>που ο ίδιος ανέφερε ότι θα είναι η κάθε λέξη του Συντάγματος</w:t>
      </w:r>
      <w:r>
        <w:rPr>
          <w:rFonts w:eastAsia="Times New Roman" w:cs="Times New Roman"/>
          <w:szCs w:val="24"/>
        </w:rPr>
        <w:t>. Η ίδια η πραγματικότητα</w:t>
      </w:r>
      <w:r w:rsidRPr="00837CA4">
        <w:rPr>
          <w:rFonts w:eastAsia="Times New Roman" w:cs="Times New Roman"/>
          <w:szCs w:val="24"/>
        </w:rPr>
        <w:t xml:space="preserve"> τον διέψευσε</w:t>
      </w:r>
      <w:r>
        <w:rPr>
          <w:rFonts w:eastAsia="Times New Roman" w:cs="Times New Roman"/>
          <w:szCs w:val="24"/>
        </w:rPr>
        <w:t>.</w:t>
      </w:r>
      <w:r w:rsidRPr="00837CA4">
        <w:rPr>
          <w:rFonts w:eastAsia="Times New Roman" w:cs="Times New Roman"/>
          <w:szCs w:val="24"/>
        </w:rPr>
        <w:t xml:space="preserve"> Προφανώς δημιούργησε ακόμα μεγαλύτερα ζητήματα και ακόμα μεγαλύτερο χάσμα μεταξύ όλων ημών που</w:t>
      </w:r>
      <w:r w:rsidRPr="00837CA4">
        <w:rPr>
          <w:rFonts w:eastAsia="Times New Roman" w:cs="Times New Roman"/>
          <w:szCs w:val="24"/>
        </w:rPr>
        <w:t xml:space="preserve"> υπηρετούμε την κεντρική πολιτική σκηνή και των συμπολιτών </w:t>
      </w:r>
      <w:r>
        <w:rPr>
          <w:rFonts w:eastAsia="Times New Roman" w:cs="Times New Roman"/>
          <w:szCs w:val="24"/>
        </w:rPr>
        <w:t>μας,</w:t>
      </w:r>
      <w:r w:rsidRPr="00837CA4">
        <w:rPr>
          <w:rFonts w:eastAsia="Times New Roman" w:cs="Times New Roman"/>
          <w:szCs w:val="24"/>
        </w:rPr>
        <w:t xml:space="preserve"> της ελληνικής κοινωνίας</w:t>
      </w:r>
      <w:r>
        <w:rPr>
          <w:rFonts w:eastAsia="Times New Roman" w:cs="Times New Roman"/>
          <w:szCs w:val="24"/>
        </w:rPr>
        <w:t>.</w:t>
      </w:r>
    </w:p>
    <w:p w14:paraId="0A5DE19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Τ</w:t>
      </w:r>
      <w:r w:rsidRPr="00837CA4">
        <w:rPr>
          <w:rFonts w:eastAsia="Times New Roman" w:cs="Times New Roman"/>
          <w:szCs w:val="24"/>
        </w:rPr>
        <w:t>ι είναι</w:t>
      </w:r>
      <w:r>
        <w:rPr>
          <w:rFonts w:eastAsia="Times New Roman" w:cs="Times New Roman"/>
          <w:szCs w:val="24"/>
        </w:rPr>
        <w:t>, όμως, το Σ</w:t>
      </w:r>
      <w:r w:rsidRPr="00837CA4">
        <w:rPr>
          <w:rFonts w:eastAsia="Times New Roman" w:cs="Times New Roman"/>
          <w:szCs w:val="24"/>
        </w:rPr>
        <w:t>ύνταγμα</w:t>
      </w:r>
      <w:r>
        <w:rPr>
          <w:rFonts w:eastAsia="Times New Roman" w:cs="Times New Roman"/>
          <w:szCs w:val="24"/>
        </w:rPr>
        <w:t>; Το Σύνταγμα</w:t>
      </w:r>
      <w:r w:rsidRPr="00837CA4">
        <w:rPr>
          <w:rFonts w:eastAsia="Times New Roman" w:cs="Times New Roman"/>
          <w:szCs w:val="24"/>
        </w:rPr>
        <w:t xml:space="preserve"> είναι ο καταστατικός χάρτης που προσδιορίζει τις σχέσεις μεταξύ της </w:t>
      </w:r>
      <w:r>
        <w:rPr>
          <w:rFonts w:eastAsia="Times New Roman" w:cs="Times New Roman"/>
          <w:szCs w:val="24"/>
        </w:rPr>
        <w:t>ε</w:t>
      </w:r>
      <w:r w:rsidRPr="00837CA4">
        <w:rPr>
          <w:rFonts w:eastAsia="Times New Roman" w:cs="Times New Roman"/>
          <w:szCs w:val="24"/>
        </w:rPr>
        <w:t xml:space="preserve">λληνικής </w:t>
      </w:r>
      <w:r w:rsidRPr="00837CA4">
        <w:rPr>
          <w:rFonts w:eastAsia="Times New Roman" w:cs="Times New Roman"/>
          <w:szCs w:val="24"/>
        </w:rPr>
        <w:t>πολιτείας και των Ελλήνων πολιτών</w:t>
      </w:r>
      <w:r>
        <w:rPr>
          <w:rFonts w:eastAsia="Times New Roman" w:cs="Times New Roman"/>
          <w:szCs w:val="24"/>
        </w:rPr>
        <w:t>. Ε</w:t>
      </w:r>
      <w:r w:rsidRPr="00837CA4">
        <w:rPr>
          <w:rFonts w:eastAsia="Times New Roman" w:cs="Times New Roman"/>
          <w:szCs w:val="24"/>
        </w:rPr>
        <w:t>ίναι ο οδηγό</w:t>
      </w:r>
      <w:r w:rsidRPr="00837CA4">
        <w:rPr>
          <w:rFonts w:eastAsia="Times New Roman" w:cs="Times New Roman"/>
          <w:szCs w:val="24"/>
        </w:rPr>
        <w:t>ς που καθορίζει</w:t>
      </w:r>
      <w:r>
        <w:rPr>
          <w:rFonts w:eastAsia="Times New Roman" w:cs="Times New Roman"/>
          <w:szCs w:val="24"/>
        </w:rPr>
        <w:t>,</w:t>
      </w:r>
      <w:r w:rsidRPr="00837CA4">
        <w:rPr>
          <w:rFonts w:eastAsia="Times New Roman" w:cs="Times New Roman"/>
          <w:szCs w:val="24"/>
        </w:rPr>
        <w:t xml:space="preserve"> με ένα</w:t>
      </w:r>
      <w:r>
        <w:rPr>
          <w:rFonts w:eastAsia="Times New Roman" w:cs="Times New Roman"/>
          <w:szCs w:val="24"/>
        </w:rPr>
        <w:t>ν</w:t>
      </w:r>
      <w:r w:rsidRPr="00837CA4">
        <w:rPr>
          <w:rFonts w:eastAsia="Times New Roman" w:cs="Times New Roman"/>
          <w:szCs w:val="24"/>
        </w:rPr>
        <w:t xml:space="preserve"> πολύ συγκεκριμένο τρόπο</w:t>
      </w:r>
      <w:r>
        <w:rPr>
          <w:rFonts w:eastAsia="Times New Roman" w:cs="Times New Roman"/>
          <w:szCs w:val="24"/>
        </w:rPr>
        <w:t>,</w:t>
      </w:r>
      <w:r w:rsidRPr="00837CA4">
        <w:rPr>
          <w:rFonts w:eastAsia="Times New Roman" w:cs="Times New Roman"/>
          <w:szCs w:val="24"/>
        </w:rPr>
        <w:t xml:space="preserve"> ποιε</w:t>
      </w:r>
      <w:r>
        <w:rPr>
          <w:rFonts w:eastAsia="Times New Roman" w:cs="Times New Roman"/>
          <w:szCs w:val="24"/>
        </w:rPr>
        <w:t xml:space="preserve">ς </w:t>
      </w:r>
      <w:r>
        <w:rPr>
          <w:rFonts w:eastAsia="Times New Roman" w:cs="Times New Roman"/>
          <w:szCs w:val="24"/>
        </w:rPr>
        <w:t xml:space="preserve">είναι </w:t>
      </w:r>
      <w:r>
        <w:rPr>
          <w:rFonts w:eastAsia="Times New Roman" w:cs="Times New Roman"/>
          <w:szCs w:val="24"/>
        </w:rPr>
        <w:t>οι υποχρεώσεις της πολιτείας α</w:t>
      </w:r>
      <w:r w:rsidRPr="00837CA4">
        <w:rPr>
          <w:rFonts w:eastAsia="Times New Roman" w:cs="Times New Roman"/>
          <w:szCs w:val="24"/>
        </w:rPr>
        <w:t>πέναντι στην κοινωνία και τους πολίτες</w:t>
      </w:r>
      <w:r>
        <w:rPr>
          <w:rFonts w:eastAsia="Times New Roman" w:cs="Times New Roman"/>
          <w:szCs w:val="24"/>
        </w:rPr>
        <w:t>, αλλά βεβαίως π</w:t>
      </w:r>
      <w:r w:rsidRPr="00837CA4">
        <w:rPr>
          <w:rFonts w:eastAsia="Times New Roman" w:cs="Times New Roman"/>
          <w:szCs w:val="24"/>
        </w:rPr>
        <w:t xml:space="preserve">οιες είναι οι υποχρεώσεις και τα δικαιώματα των πολιτών απέναντι στο </w:t>
      </w:r>
      <w:r>
        <w:rPr>
          <w:rFonts w:eastAsia="Times New Roman" w:cs="Times New Roman"/>
          <w:szCs w:val="24"/>
        </w:rPr>
        <w:t xml:space="preserve">όποιο </w:t>
      </w:r>
      <w:r w:rsidRPr="00837CA4">
        <w:rPr>
          <w:rFonts w:eastAsia="Times New Roman" w:cs="Times New Roman"/>
          <w:szCs w:val="24"/>
        </w:rPr>
        <w:t>κράτος</w:t>
      </w:r>
      <w:r>
        <w:rPr>
          <w:rFonts w:eastAsia="Times New Roman" w:cs="Times New Roman"/>
          <w:szCs w:val="24"/>
        </w:rPr>
        <w:t>.</w:t>
      </w:r>
    </w:p>
    <w:p w14:paraId="0A5DE1A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Όλα αυτά τα λέω, γιατί π</w:t>
      </w:r>
      <w:r w:rsidRPr="00837CA4">
        <w:rPr>
          <w:rFonts w:eastAsia="Times New Roman" w:cs="Times New Roman"/>
          <w:szCs w:val="24"/>
        </w:rPr>
        <w:t>ρέπει κάποια στιγμή να καταλάβουμε ότι αυτή η συζήτηση δεν μπορεί να είναι αν</w:t>
      </w:r>
      <w:r>
        <w:rPr>
          <w:rFonts w:eastAsia="Times New Roman" w:cs="Times New Roman"/>
          <w:szCs w:val="24"/>
        </w:rPr>
        <w:t>τικείμενο μικροκομματικής, μικρο</w:t>
      </w:r>
      <w:r w:rsidRPr="00837CA4">
        <w:rPr>
          <w:rFonts w:eastAsia="Times New Roman" w:cs="Times New Roman"/>
          <w:szCs w:val="24"/>
        </w:rPr>
        <w:t>πολιτικής αντιπαράθεσης</w:t>
      </w:r>
      <w:r>
        <w:rPr>
          <w:rFonts w:eastAsia="Times New Roman" w:cs="Times New Roman"/>
          <w:szCs w:val="24"/>
        </w:rPr>
        <w:t>,</w:t>
      </w:r>
      <w:r w:rsidRPr="00837CA4">
        <w:rPr>
          <w:rFonts w:eastAsia="Times New Roman" w:cs="Times New Roman"/>
          <w:szCs w:val="24"/>
        </w:rPr>
        <w:t xml:space="preserve"> αλλά πρέπει να βρεθεί </w:t>
      </w:r>
      <w:r w:rsidRPr="00837CA4">
        <w:rPr>
          <w:rFonts w:eastAsia="Times New Roman" w:cs="Times New Roman"/>
          <w:szCs w:val="24"/>
        </w:rPr>
        <w:t>σ</w:t>
      </w:r>
      <w:r>
        <w:rPr>
          <w:rFonts w:eastAsia="Times New Roman" w:cs="Times New Roman"/>
          <w:szCs w:val="24"/>
        </w:rPr>
        <w:t>’</w:t>
      </w:r>
      <w:r w:rsidRPr="00837CA4">
        <w:rPr>
          <w:rFonts w:eastAsia="Times New Roman" w:cs="Times New Roman"/>
          <w:szCs w:val="24"/>
        </w:rPr>
        <w:t xml:space="preserve"> </w:t>
      </w:r>
      <w:r w:rsidRPr="00837CA4">
        <w:rPr>
          <w:rFonts w:eastAsia="Times New Roman" w:cs="Times New Roman"/>
          <w:szCs w:val="24"/>
        </w:rPr>
        <w:t>ένα πεδίο ευρύτερης συναίνεσης με πολλές ενδεχομένως και δια</w:t>
      </w:r>
      <w:r>
        <w:rPr>
          <w:rFonts w:eastAsia="Times New Roman" w:cs="Times New Roman"/>
          <w:szCs w:val="24"/>
        </w:rPr>
        <w:t>φορετικές στοχεύσεις, οι οποίες τ</w:t>
      </w:r>
      <w:r w:rsidRPr="00837CA4">
        <w:rPr>
          <w:rFonts w:eastAsia="Times New Roman" w:cs="Times New Roman"/>
          <w:szCs w:val="24"/>
        </w:rPr>
        <w:t>ελικ</w:t>
      </w:r>
      <w:r w:rsidRPr="00837CA4">
        <w:rPr>
          <w:rFonts w:eastAsia="Times New Roman" w:cs="Times New Roman"/>
          <w:szCs w:val="24"/>
        </w:rPr>
        <w:t>ά θα δίνουν ένα αποτέλεσμα που θα υπηρετεί πραγματικά τον Έλληνα πολίτη</w:t>
      </w:r>
      <w:r>
        <w:rPr>
          <w:rFonts w:eastAsia="Times New Roman" w:cs="Times New Roman"/>
          <w:szCs w:val="24"/>
        </w:rPr>
        <w:t>.</w:t>
      </w:r>
    </w:p>
    <w:p w14:paraId="0A5DE1A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Σύνταγμα</w:t>
      </w:r>
      <w:r w:rsidRPr="00837CA4">
        <w:rPr>
          <w:rFonts w:eastAsia="Times New Roman" w:cs="Times New Roman"/>
          <w:szCs w:val="24"/>
        </w:rPr>
        <w:t xml:space="preserve"> το</w:t>
      </w:r>
      <w:r>
        <w:rPr>
          <w:rFonts w:eastAsia="Times New Roman" w:cs="Times New Roman"/>
          <w:szCs w:val="24"/>
        </w:rPr>
        <w:t>υ</w:t>
      </w:r>
      <w:r w:rsidRPr="00837CA4">
        <w:rPr>
          <w:rFonts w:eastAsia="Times New Roman" w:cs="Times New Roman"/>
          <w:szCs w:val="24"/>
        </w:rPr>
        <w:t xml:space="preserve"> 1975</w:t>
      </w:r>
      <w:r>
        <w:rPr>
          <w:rFonts w:eastAsia="Times New Roman" w:cs="Times New Roman"/>
          <w:szCs w:val="24"/>
        </w:rPr>
        <w:t xml:space="preserve"> -το βασικό σώμα του οποίου ακόμη και σήμερα έ</w:t>
      </w:r>
      <w:r w:rsidRPr="00837CA4">
        <w:rPr>
          <w:rFonts w:eastAsia="Times New Roman" w:cs="Times New Roman"/>
          <w:szCs w:val="24"/>
        </w:rPr>
        <w:t>χουμε και θε</w:t>
      </w:r>
      <w:r>
        <w:rPr>
          <w:rFonts w:eastAsia="Times New Roman" w:cs="Times New Roman"/>
          <w:szCs w:val="24"/>
        </w:rPr>
        <w:t>ωρούμε ότι έχουμε Σύνταγμα στη χ</w:t>
      </w:r>
      <w:r w:rsidRPr="00837CA4">
        <w:rPr>
          <w:rFonts w:eastAsia="Times New Roman" w:cs="Times New Roman"/>
          <w:szCs w:val="24"/>
        </w:rPr>
        <w:t>ώρα</w:t>
      </w:r>
      <w:r>
        <w:rPr>
          <w:rFonts w:eastAsia="Times New Roman" w:cs="Times New Roman"/>
          <w:szCs w:val="24"/>
        </w:rPr>
        <w:t>-</w:t>
      </w:r>
      <w:r w:rsidRPr="00837CA4">
        <w:rPr>
          <w:rFonts w:eastAsia="Times New Roman" w:cs="Times New Roman"/>
          <w:szCs w:val="24"/>
        </w:rPr>
        <w:t xml:space="preserve"> ξέρετε ότι ψηφίστηκε με τη γενική κατακραυγή της τότε αντιπολίτευσης</w:t>
      </w:r>
      <w:r>
        <w:rPr>
          <w:rFonts w:eastAsia="Times New Roman" w:cs="Times New Roman"/>
          <w:szCs w:val="24"/>
        </w:rPr>
        <w:t>. Ό</w:t>
      </w:r>
      <w:r w:rsidRPr="00837CA4">
        <w:rPr>
          <w:rFonts w:eastAsia="Times New Roman" w:cs="Times New Roman"/>
          <w:szCs w:val="24"/>
        </w:rPr>
        <w:t>λοι τότε ισχυρ</w:t>
      </w:r>
      <w:r>
        <w:rPr>
          <w:rFonts w:eastAsia="Times New Roman" w:cs="Times New Roman"/>
          <w:szCs w:val="24"/>
        </w:rPr>
        <w:t>ίζονταν</w:t>
      </w:r>
      <w:r w:rsidRPr="00837CA4">
        <w:rPr>
          <w:rFonts w:eastAsia="Times New Roman" w:cs="Times New Roman"/>
          <w:szCs w:val="24"/>
        </w:rPr>
        <w:t xml:space="preserve"> ότι ήταν ένα Σύνταγμα το οποίο δεν θα μπορούσε να εφαρμοστεί και σε κα</w:t>
      </w:r>
      <w:r>
        <w:rPr>
          <w:rFonts w:eastAsia="Times New Roman" w:cs="Times New Roman"/>
          <w:szCs w:val="24"/>
        </w:rPr>
        <w:t>μ</w:t>
      </w:r>
      <w:r w:rsidRPr="00837CA4">
        <w:rPr>
          <w:rFonts w:eastAsia="Times New Roman" w:cs="Times New Roman"/>
          <w:szCs w:val="24"/>
        </w:rPr>
        <w:t>μία περίπτωση δεν έδινε</w:t>
      </w:r>
      <w:r>
        <w:rPr>
          <w:rFonts w:eastAsia="Times New Roman" w:cs="Times New Roman"/>
          <w:szCs w:val="24"/>
        </w:rPr>
        <w:t xml:space="preserve"> όλα αυτά τα στοιχεία τα οποία υ</w:t>
      </w:r>
      <w:r w:rsidRPr="00837CA4">
        <w:rPr>
          <w:rFonts w:eastAsia="Times New Roman" w:cs="Times New Roman"/>
          <w:szCs w:val="24"/>
        </w:rPr>
        <w:t xml:space="preserve">ποτίθεται ότι τα </w:t>
      </w:r>
      <w:r w:rsidRPr="00837CA4">
        <w:rPr>
          <w:rFonts w:eastAsia="Times New Roman" w:cs="Times New Roman"/>
          <w:szCs w:val="24"/>
        </w:rPr>
        <w:lastRenderedPageBreak/>
        <w:t xml:space="preserve">κόμματα εκείνης της περιόδου σε αντίθεση με την τότε κυβέρνηση θα </w:t>
      </w:r>
      <w:r>
        <w:rPr>
          <w:rFonts w:eastAsia="Times New Roman" w:cs="Times New Roman"/>
          <w:szCs w:val="24"/>
        </w:rPr>
        <w:t>έδιναν</w:t>
      </w:r>
      <w:r w:rsidRPr="00837CA4">
        <w:rPr>
          <w:rFonts w:eastAsia="Times New Roman" w:cs="Times New Roman"/>
          <w:szCs w:val="24"/>
        </w:rPr>
        <w:t xml:space="preserve"> </w:t>
      </w:r>
      <w:r>
        <w:rPr>
          <w:rFonts w:eastAsia="Times New Roman" w:cs="Times New Roman"/>
          <w:szCs w:val="24"/>
        </w:rPr>
        <w:t>τ</w:t>
      </w:r>
      <w:r w:rsidRPr="00837CA4">
        <w:rPr>
          <w:rFonts w:eastAsia="Times New Roman" w:cs="Times New Roman"/>
          <w:szCs w:val="24"/>
        </w:rPr>
        <w:t>η</w:t>
      </w:r>
      <w:r>
        <w:rPr>
          <w:rFonts w:eastAsia="Times New Roman" w:cs="Times New Roman"/>
          <w:szCs w:val="24"/>
        </w:rPr>
        <w:t>ν</w:t>
      </w:r>
      <w:r w:rsidRPr="00837CA4">
        <w:rPr>
          <w:rFonts w:eastAsia="Times New Roman" w:cs="Times New Roman"/>
          <w:szCs w:val="24"/>
        </w:rPr>
        <w:t xml:space="preserve"> ευκαιρία στ</w:t>
      </w:r>
      <w:r w:rsidRPr="00837CA4">
        <w:rPr>
          <w:rFonts w:eastAsia="Times New Roman" w:cs="Times New Roman"/>
          <w:szCs w:val="24"/>
        </w:rPr>
        <w:t>ους Έλληνες πολίτες να έχουν τα δικαιώματα</w:t>
      </w:r>
      <w:r>
        <w:rPr>
          <w:rFonts w:eastAsia="Times New Roman" w:cs="Times New Roman"/>
          <w:szCs w:val="24"/>
        </w:rPr>
        <w:t>,</w:t>
      </w:r>
      <w:r w:rsidRPr="00837CA4">
        <w:rPr>
          <w:rFonts w:eastAsia="Times New Roman" w:cs="Times New Roman"/>
          <w:szCs w:val="24"/>
        </w:rPr>
        <w:t xml:space="preserve"> τα οποία όλοι τότε επιθυμούσαν</w:t>
      </w:r>
      <w:r>
        <w:rPr>
          <w:rFonts w:eastAsia="Times New Roman" w:cs="Times New Roman"/>
          <w:szCs w:val="24"/>
        </w:rPr>
        <w:t>. Η</w:t>
      </w:r>
      <w:r w:rsidRPr="00837CA4">
        <w:rPr>
          <w:rFonts w:eastAsia="Times New Roman" w:cs="Times New Roman"/>
          <w:szCs w:val="24"/>
        </w:rPr>
        <w:t xml:space="preserve"> ίδια η πραγματικότητα διέψευσε και εκείνες τις ανησυχίες</w:t>
      </w:r>
      <w:r>
        <w:rPr>
          <w:rFonts w:eastAsia="Times New Roman" w:cs="Times New Roman"/>
          <w:szCs w:val="24"/>
        </w:rPr>
        <w:t>,</w:t>
      </w:r>
      <w:r w:rsidRPr="00837CA4">
        <w:rPr>
          <w:rFonts w:eastAsia="Times New Roman" w:cs="Times New Roman"/>
          <w:szCs w:val="24"/>
        </w:rPr>
        <w:t xml:space="preserve"> αλλά πολύ περισσότερο και εκείνη την κατακ</w:t>
      </w:r>
      <w:r>
        <w:rPr>
          <w:rFonts w:eastAsia="Times New Roman" w:cs="Times New Roman"/>
          <w:szCs w:val="24"/>
        </w:rPr>
        <w:t>ραυγή και εκείνες τις ενστάσεις.</w:t>
      </w:r>
    </w:p>
    <w:p w14:paraId="0A5DE1A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Σε όλες τις συνεδριάσεις που </w:t>
      </w:r>
      <w:r w:rsidRPr="00837CA4">
        <w:rPr>
          <w:rFonts w:eastAsia="Times New Roman" w:cs="Times New Roman"/>
          <w:szCs w:val="24"/>
        </w:rPr>
        <w:t>είχαμε στην Επιτ</w:t>
      </w:r>
      <w:r w:rsidRPr="00837CA4">
        <w:rPr>
          <w:rFonts w:eastAsia="Times New Roman" w:cs="Times New Roman"/>
          <w:szCs w:val="24"/>
        </w:rPr>
        <w:t>ροπή Αναθεώρησης του Συντάγματος</w:t>
      </w:r>
      <w:r>
        <w:rPr>
          <w:rFonts w:eastAsia="Times New Roman" w:cs="Times New Roman"/>
          <w:szCs w:val="24"/>
        </w:rPr>
        <w:t>,</w:t>
      </w:r>
      <w:r w:rsidRPr="00837CA4">
        <w:rPr>
          <w:rFonts w:eastAsia="Times New Roman" w:cs="Times New Roman"/>
          <w:szCs w:val="24"/>
        </w:rPr>
        <w:t xml:space="preserve"> </w:t>
      </w:r>
      <w:r>
        <w:rPr>
          <w:rFonts w:eastAsia="Times New Roman" w:cs="Times New Roman"/>
          <w:szCs w:val="24"/>
        </w:rPr>
        <w:t>κύριοι</w:t>
      </w:r>
      <w:r w:rsidRPr="00837CA4">
        <w:rPr>
          <w:rFonts w:eastAsia="Times New Roman" w:cs="Times New Roman"/>
          <w:szCs w:val="24"/>
        </w:rPr>
        <w:t xml:space="preserve"> συνάδελφο</w:t>
      </w:r>
      <w:r>
        <w:rPr>
          <w:rFonts w:eastAsia="Times New Roman" w:cs="Times New Roman"/>
          <w:szCs w:val="24"/>
        </w:rPr>
        <w:t>ι</w:t>
      </w:r>
      <w:r w:rsidRPr="00837CA4">
        <w:rPr>
          <w:rFonts w:eastAsia="Times New Roman" w:cs="Times New Roman"/>
          <w:szCs w:val="24"/>
        </w:rPr>
        <w:t xml:space="preserve"> της Συμπολίτευσης </w:t>
      </w:r>
      <w:r>
        <w:rPr>
          <w:rFonts w:eastAsia="Times New Roman" w:cs="Times New Roman"/>
          <w:szCs w:val="24"/>
        </w:rPr>
        <w:t>-</w:t>
      </w:r>
      <w:r w:rsidRPr="00837CA4">
        <w:rPr>
          <w:rFonts w:eastAsia="Times New Roman" w:cs="Times New Roman"/>
          <w:szCs w:val="24"/>
        </w:rPr>
        <w:t xml:space="preserve">και απευθύνομαι σε </w:t>
      </w:r>
      <w:r>
        <w:rPr>
          <w:rFonts w:eastAsia="Times New Roman" w:cs="Times New Roman"/>
          <w:szCs w:val="24"/>
        </w:rPr>
        <w:t>σας- δεν υπήρξε</w:t>
      </w:r>
      <w:r w:rsidRPr="00837CA4">
        <w:rPr>
          <w:rFonts w:eastAsia="Times New Roman" w:cs="Times New Roman"/>
          <w:szCs w:val="24"/>
        </w:rPr>
        <w:t xml:space="preserve"> μέρα συζήτησης που να μην αναφέρετ</w:t>
      </w:r>
      <w:r>
        <w:rPr>
          <w:rFonts w:eastAsia="Times New Roman" w:cs="Times New Roman"/>
          <w:szCs w:val="24"/>
        </w:rPr>
        <w:t xml:space="preserve">ε </w:t>
      </w:r>
      <w:r w:rsidRPr="00837CA4">
        <w:rPr>
          <w:rFonts w:eastAsia="Times New Roman" w:cs="Times New Roman"/>
          <w:szCs w:val="24"/>
        </w:rPr>
        <w:t>ότι υπάρχει η προσέγγιση</w:t>
      </w:r>
      <w:r>
        <w:rPr>
          <w:rFonts w:eastAsia="Times New Roman" w:cs="Times New Roman"/>
          <w:szCs w:val="24"/>
        </w:rPr>
        <w:t>,</w:t>
      </w:r>
      <w:r w:rsidRPr="00837CA4">
        <w:rPr>
          <w:rFonts w:eastAsia="Times New Roman" w:cs="Times New Roman"/>
          <w:szCs w:val="24"/>
        </w:rPr>
        <w:t xml:space="preserve"> </w:t>
      </w:r>
      <w:r>
        <w:rPr>
          <w:rFonts w:eastAsia="Times New Roman" w:cs="Times New Roman"/>
          <w:szCs w:val="24"/>
        </w:rPr>
        <w:t>κάτω ή</w:t>
      </w:r>
      <w:r w:rsidRPr="00837CA4">
        <w:rPr>
          <w:rFonts w:eastAsia="Times New Roman" w:cs="Times New Roman"/>
          <w:szCs w:val="24"/>
        </w:rPr>
        <w:t xml:space="preserve"> μέσα από το πρίσμα </w:t>
      </w:r>
      <w:r>
        <w:rPr>
          <w:rFonts w:eastAsia="Times New Roman" w:cs="Times New Roman"/>
          <w:szCs w:val="24"/>
        </w:rPr>
        <w:t>του λεγόμενου «αριστερού προσήμου»</w:t>
      </w:r>
      <w:r>
        <w:rPr>
          <w:rFonts w:eastAsia="Times New Roman" w:cs="Times New Roman"/>
          <w:szCs w:val="24"/>
        </w:rPr>
        <w:t>. Λ</w:t>
      </w:r>
      <w:r>
        <w:rPr>
          <w:rFonts w:eastAsia="Times New Roman" w:cs="Times New Roman"/>
          <w:szCs w:val="24"/>
        </w:rPr>
        <w:t>ες και το Σ</w:t>
      </w:r>
      <w:r w:rsidRPr="00837CA4">
        <w:rPr>
          <w:rFonts w:eastAsia="Times New Roman" w:cs="Times New Roman"/>
          <w:szCs w:val="24"/>
        </w:rPr>
        <w:t>ύνταγμα μπορεί</w:t>
      </w:r>
      <w:r w:rsidRPr="00837CA4">
        <w:rPr>
          <w:rFonts w:eastAsia="Times New Roman" w:cs="Times New Roman"/>
          <w:szCs w:val="24"/>
        </w:rPr>
        <w:t xml:space="preserve"> να χαρακτηριστεί ως αριστερό και δεξιό</w:t>
      </w:r>
      <w:r>
        <w:rPr>
          <w:rFonts w:eastAsia="Times New Roman" w:cs="Times New Roman"/>
          <w:szCs w:val="24"/>
        </w:rPr>
        <w:t>, λ</w:t>
      </w:r>
      <w:r w:rsidRPr="00837CA4">
        <w:rPr>
          <w:rFonts w:eastAsia="Times New Roman" w:cs="Times New Roman"/>
          <w:szCs w:val="24"/>
        </w:rPr>
        <w:t>ες και στο Σύνταγμα μπορούμε να βάλουμε όρους που να υπηρετούν τη μία ή την άλλη πολιτική παράταξη</w:t>
      </w:r>
      <w:r>
        <w:rPr>
          <w:rFonts w:eastAsia="Times New Roman" w:cs="Times New Roman"/>
          <w:szCs w:val="24"/>
        </w:rPr>
        <w:t>,</w:t>
      </w:r>
      <w:r w:rsidRPr="00837CA4">
        <w:rPr>
          <w:rFonts w:eastAsia="Times New Roman" w:cs="Times New Roman"/>
          <w:szCs w:val="24"/>
        </w:rPr>
        <w:t xml:space="preserve"> τον έναν ή τον άλλον ιδεολογικό χώρο</w:t>
      </w:r>
      <w:r>
        <w:rPr>
          <w:rFonts w:eastAsia="Times New Roman" w:cs="Times New Roman"/>
          <w:szCs w:val="24"/>
        </w:rPr>
        <w:t>.</w:t>
      </w:r>
    </w:p>
    <w:p w14:paraId="0A5DE1A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w:t>
      </w:r>
      <w:r w:rsidRPr="00837CA4">
        <w:rPr>
          <w:rFonts w:eastAsia="Times New Roman" w:cs="Times New Roman"/>
          <w:szCs w:val="24"/>
        </w:rPr>
        <w:t>εν ξέρω αν αυτό προέκυπτε λόγω τ</w:t>
      </w:r>
      <w:r>
        <w:rPr>
          <w:rFonts w:eastAsia="Times New Roman" w:cs="Times New Roman"/>
          <w:szCs w:val="24"/>
        </w:rPr>
        <w:t>ων ενοχών που μπορεί να είχατε -μ</w:t>
      </w:r>
      <w:r w:rsidRPr="00837CA4">
        <w:rPr>
          <w:rFonts w:eastAsia="Times New Roman" w:cs="Times New Roman"/>
          <w:szCs w:val="24"/>
        </w:rPr>
        <w:t>ιας και το</w:t>
      </w:r>
      <w:r w:rsidRPr="00837CA4">
        <w:rPr>
          <w:rFonts w:eastAsia="Times New Roman" w:cs="Times New Roman"/>
          <w:szCs w:val="24"/>
        </w:rPr>
        <w:t xml:space="preserve"> προηγούμενο χρονικό διάστημα συγκυβερνώντ</w:t>
      </w:r>
      <w:r>
        <w:rPr>
          <w:rFonts w:eastAsia="Times New Roman" w:cs="Times New Roman"/>
          <w:szCs w:val="24"/>
        </w:rPr>
        <w:t>ας</w:t>
      </w:r>
      <w:r w:rsidRPr="00837CA4">
        <w:rPr>
          <w:rFonts w:eastAsia="Times New Roman" w:cs="Times New Roman"/>
          <w:szCs w:val="24"/>
        </w:rPr>
        <w:t xml:space="preserve"> με τους Ανεξάρτητους Έλληνες</w:t>
      </w:r>
      <w:r>
        <w:rPr>
          <w:rFonts w:eastAsia="Times New Roman" w:cs="Times New Roman"/>
          <w:szCs w:val="24"/>
        </w:rPr>
        <w:t>, π</w:t>
      </w:r>
      <w:r w:rsidRPr="00837CA4">
        <w:rPr>
          <w:rFonts w:eastAsia="Times New Roman" w:cs="Times New Roman"/>
          <w:szCs w:val="24"/>
        </w:rPr>
        <w:t xml:space="preserve">ροφανώς </w:t>
      </w:r>
      <w:r>
        <w:rPr>
          <w:rFonts w:eastAsia="Times New Roman" w:cs="Times New Roman"/>
          <w:szCs w:val="24"/>
        </w:rPr>
        <w:t>διχάσατε</w:t>
      </w:r>
      <w:r w:rsidRPr="00837CA4">
        <w:rPr>
          <w:rFonts w:eastAsia="Times New Roman" w:cs="Times New Roman"/>
          <w:szCs w:val="24"/>
        </w:rPr>
        <w:t xml:space="preserve"> ακόμα και το δικό σας </w:t>
      </w:r>
      <w:r>
        <w:rPr>
          <w:rFonts w:eastAsia="Times New Roman" w:cs="Times New Roman"/>
          <w:szCs w:val="24"/>
        </w:rPr>
        <w:t>κοινό ή</w:t>
      </w:r>
      <w:r w:rsidRPr="00837CA4">
        <w:rPr>
          <w:rFonts w:eastAsia="Times New Roman" w:cs="Times New Roman"/>
          <w:szCs w:val="24"/>
        </w:rPr>
        <w:t xml:space="preserve"> τους δικούς </w:t>
      </w:r>
      <w:r>
        <w:rPr>
          <w:rFonts w:eastAsia="Times New Roman" w:cs="Times New Roman"/>
          <w:szCs w:val="24"/>
        </w:rPr>
        <w:t>σας</w:t>
      </w:r>
      <w:r w:rsidRPr="00837CA4">
        <w:rPr>
          <w:rFonts w:eastAsia="Times New Roman" w:cs="Times New Roman"/>
          <w:szCs w:val="24"/>
        </w:rPr>
        <w:t xml:space="preserve"> </w:t>
      </w:r>
      <w:r>
        <w:rPr>
          <w:rFonts w:eastAsia="Times New Roman" w:cs="Times New Roman"/>
          <w:szCs w:val="24"/>
        </w:rPr>
        <w:t>ψηφοφόρους-,</w:t>
      </w:r>
      <w:r w:rsidRPr="00837CA4">
        <w:rPr>
          <w:rFonts w:eastAsia="Times New Roman" w:cs="Times New Roman"/>
          <w:szCs w:val="24"/>
        </w:rPr>
        <w:t xml:space="preserve"> αλλά είναι προφανές από την άλλη πλευρά ότι τέτοιου είδους </w:t>
      </w:r>
      <w:r w:rsidRPr="00837CA4">
        <w:rPr>
          <w:rFonts w:eastAsia="Times New Roman" w:cs="Times New Roman"/>
          <w:szCs w:val="24"/>
        </w:rPr>
        <w:lastRenderedPageBreak/>
        <w:t>ζητήματα σε ένα</w:t>
      </w:r>
      <w:r>
        <w:rPr>
          <w:rFonts w:eastAsia="Times New Roman" w:cs="Times New Roman"/>
          <w:szCs w:val="24"/>
        </w:rPr>
        <w:t>ν</w:t>
      </w:r>
      <w:r w:rsidRPr="00837CA4">
        <w:rPr>
          <w:rFonts w:eastAsia="Times New Roman" w:cs="Times New Roman"/>
          <w:szCs w:val="24"/>
        </w:rPr>
        <w:t xml:space="preserve"> πολύ μεγάλο βαθμό πάντα εκθέ</w:t>
      </w:r>
      <w:r w:rsidRPr="00837CA4">
        <w:rPr>
          <w:rFonts w:eastAsia="Times New Roman" w:cs="Times New Roman"/>
          <w:szCs w:val="24"/>
        </w:rPr>
        <w:t>τουν αυτούς που τα ισχυρίζονται</w:t>
      </w:r>
      <w:r>
        <w:rPr>
          <w:rFonts w:eastAsia="Times New Roman" w:cs="Times New Roman"/>
          <w:szCs w:val="24"/>
        </w:rPr>
        <w:t>.</w:t>
      </w:r>
      <w:r w:rsidRPr="00837CA4">
        <w:rPr>
          <w:rFonts w:eastAsia="Times New Roman" w:cs="Times New Roman"/>
          <w:szCs w:val="24"/>
        </w:rPr>
        <w:t xml:space="preserve"> </w:t>
      </w:r>
    </w:p>
    <w:p w14:paraId="0A5DE1A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Διότι ένα Σύνταγμα το οποίο υπηρετεί τους Έλληνες πολίτες πρέπει στην πραγματικότητα να χωράει πολιτικές συναινέσεις, πρέπει να υπάρχει η σύμφωνη γνώμη και της </w:t>
      </w:r>
      <w:r>
        <w:rPr>
          <w:rFonts w:eastAsia="Times New Roman" w:cs="Times New Roman"/>
          <w:szCs w:val="24"/>
        </w:rPr>
        <w:t>αντιπολίτευσης</w:t>
      </w:r>
      <w:r>
        <w:rPr>
          <w:rFonts w:eastAsia="Times New Roman" w:cs="Times New Roman"/>
          <w:szCs w:val="24"/>
        </w:rPr>
        <w:t>. Αν είναι ένα Σύνταγμα το οποίο ψηφίζουμε ή τρο</w:t>
      </w:r>
      <w:r>
        <w:rPr>
          <w:rFonts w:eastAsia="Times New Roman" w:cs="Times New Roman"/>
          <w:szCs w:val="24"/>
        </w:rPr>
        <w:t xml:space="preserve">ποποιούμε απλά και μόνο για να μπορέσουμε εμείς εκεί να εντάξουμε τις δικές μας ιδεολογικές πεποιθήσεις ή αναφορές, αντιλαμβάνεστε ότι δεν είναι ένα Σύνταγμα το οποίο αναφέρεται </w:t>
      </w:r>
      <w:r>
        <w:rPr>
          <w:rFonts w:eastAsia="Times New Roman" w:cs="Times New Roman"/>
          <w:szCs w:val="24"/>
        </w:rPr>
        <w:t xml:space="preserve">σ’ </w:t>
      </w:r>
      <w:r>
        <w:rPr>
          <w:rFonts w:eastAsia="Times New Roman" w:cs="Times New Roman"/>
          <w:szCs w:val="24"/>
        </w:rPr>
        <w:t xml:space="preserve">όλη την κοινωνία και αυτό νομίζω ότι είναι το μεγαλύτερο πρόβλημα που έχει </w:t>
      </w:r>
      <w:r>
        <w:rPr>
          <w:rFonts w:eastAsia="Times New Roman" w:cs="Times New Roman"/>
          <w:szCs w:val="24"/>
        </w:rPr>
        <w:t xml:space="preserve">προκύψει σε μια ομολογουμένως -και θα προστρέξω και εγώ </w:t>
      </w:r>
      <w:r>
        <w:rPr>
          <w:rFonts w:eastAsia="Times New Roman" w:cs="Times New Roman"/>
          <w:szCs w:val="24"/>
        </w:rPr>
        <w:t xml:space="preserve">σ’ </w:t>
      </w:r>
      <w:r>
        <w:rPr>
          <w:rFonts w:eastAsia="Times New Roman" w:cs="Times New Roman"/>
          <w:szCs w:val="24"/>
        </w:rPr>
        <w:t>αυτήν την άποψη- καλή γενικότερη συζήτηση που έγινε στην Επιτροπή Αναθεώρησης του Συντάγματος.</w:t>
      </w:r>
    </w:p>
    <w:p w14:paraId="0A5DE1A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ζήτημα, όμως, είναι ότι το Σύνταγμα δεν αναθεωρείται με ιδεολογικά πρόσωπα, με αριστερά ή με δεξιά,</w:t>
      </w:r>
      <w:r>
        <w:rPr>
          <w:rFonts w:eastAsia="Times New Roman" w:cs="Times New Roman"/>
          <w:szCs w:val="24"/>
        </w:rPr>
        <w:t xml:space="preserve"> αλλά το Σύνταγμα αναθεωρείται απλά και μόνο γιατί η ίδια η πραγματικότητα μάς αναγκάζει να προβούμε σε όλες εκείνες τις αλλαγές ούτως ώστε να υπηρετείται ο μέσος Έλληνας πολίτης και να υπηρετούνται, ενδεχομένως, όλες αυτές οι εξελίξεις που μας έχουν </w:t>
      </w:r>
      <w:r>
        <w:rPr>
          <w:rFonts w:eastAsia="Times New Roman" w:cs="Times New Roman"/>
          <w:szCs w:val="24"/>
        </w:rPr>
        <w:lastRenderedPageBreak/>
        <w:t>δημιο</w:t>
      </w:r>
      <w:r>
        <w:rPr>
          <w:rFonts w:eastAsia="Times New Roman" w:cs="Times New Roman"/>
          <w:szCs w:val="24"/>
        </w:rPr>
        <w:t>υργήσει μια διαφοροποιημένη κατάσταση σε σχέση με πριν τέσσερις-πέντε δεκαετίες, που είχαμε το Σύνταγμα της Μεταπολίτευσης.</w:t>
      </w:r>
    </w:p>
    <w:p w14:paraId="0A5DE1A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αναθεωρητική διαδικασία είναι διαδικασία συλλογική και κοινοβουλευτική. Το τελικό προϊόν της, κυρίες και κύριοι συνάδελφοι, οφείλε</w:t>
      </w:r>
      <w:r>
        <w:rPr>
          <w:rFonts w:eastAsia="Times New Roman" w:cs="Times New Roman"/>
          <w:szCs w:val="24"/>
        </w:rPr>
        <w:t xml:space="preserve">ι να είναι προϊόν συζητήσεων, συνθέσεων και προφανώς συναινέσεων, ενδεχομένως και συμβιβασμών. Έτσι πρέπει να είναι ένα σύγχρονο Σύνταγμα. Πρέπει να είναι ένα Σύνταγμα της σύγκλισης και της ενοποίησης των αντιλήψεων και των απόψεων. Για ποιον λόγο; Για να </w:t>
      </w:r>
      <w:r>
        <w:rPr>
          <w:rFonts w:eastAsia="Times New Roman" w:cs="Times New Roman"/>
          <w:szCs w:val="24"/>
        </w:rPr>
        <w:t xml:space="preserve">είναι βιώσιμο μακροχρόνια. Αυτός είναι ο λόγος. Γιατί όταν το Σύνταγμα -επιτρέψτε μου τον όρο- δεν είναι </w:t>
      </w:r>
      <w:r>
        <w:rPr>
          <w:rFonts w:eastAsia="Times New Roman" w:cs="Times New Roman"/>
          <w:szCs w:val="24"/>
        </w:rPr>
        <w:t>«</w:t>
      </w:r>
      <w:r>
        <w:rPr>
          <w:rFonts w:eastAsia="Times New Roman" w:cs="Times New Roman"/>
          <w:szCs w:val="24"/>
        </w:rPr>
        <w:t>ευρύχωρο</w:t>
      </w:r>
      <w:r>
        <w:rPr>
          <w:rFonts w:eastAsia="Times New Roman" w:cs="Times New Roman"/>
          <w:szCs w:val="24"/>
        </w:rPr>
        <w:t>»</w:t>
      </w:r>
      <w:r>
        <w:rPr>
          <w:rFonts w:eastAsia="Times New Roman" w:cs="Times New Roman"/>
          <w:szCs w:val="24"/>
        </w:rPr>
        <w:t xml:space="preserve">, δεν είναι Σύνταγμα όλων των Ελλήνων, Σύνταγμα όλων των πολιτών και Σύνταγμα όλων των πολιτικών δυνάμεων. </w:t>
      </w:r>
    </w:p>
    <w:p w14:paraId="0A5DE1A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Αναθεώρηση</w:t>
      </w:r>
      <w:r>
        <w:rPr>
          <w:rFonts w:eastAsia="Times New Roman" w:cs="Times New Roman"/>
          <w:szCs w:val="24"/>
        </w:rPr>
        <w:t>, λοιπόν, του Συντάγμ</w:t>
      </w:r>
      <w:r>
        <w:rPr>
          <w:rFonts w:eastAsia="Times New Roman" w:cs="Times New Roman"/>
          <w:szCs w:val="24"/>
        </w:rPr>
        <w:t xml:space="preserve">ατος είναι ένα κατ’ εξοχήν πολιτικό ζήτημα. Η προσέγγισή της οφείλει να είναι προσέγγιση πολιτική, να απηχεί και να εκφράζει το γενικό ενδιαφέρον του ελληνικού λαού και της ελληνικής κοινωνίας. Δεν είναι </w:t>
      </w:r>
      <w:r>
        <w:rPr>
          <w:rFonts w:eastAsia="Times New Roman" w:cs="Times New Roman"/>
          <w:szCs w:val="24"/>
        </w:rPr>
        <w:lastRenderedPageBreak/>
        <w:t>και δεν πρέπει να είναι προσέγγιση κοντόφθαλμη με συ</w:t>
      </w:r>
      <w:r>
        <w:rPr>
          <w:rFonts w:eastAsia="Times New Roman" w:cs="Times New Roman"/>
          <w:szCs w:val="24"/>
        </w:rPr>
        <w:t>γκεκριμένα ιδεολογικά φίλτρα. Δεν είναι θεωρητικό ζήτημα, νομοτεχνική άσκηση ή εργαστηριακό προϊόν. Είναι μια μείζων πολιτική πρωτοβουλία, η οποία οφείλει να δώσει την απάντηση σε μεγάλα μέτωπα, σε μεγάλα διλήμματα, σε πολλές εξελίξεις οι οποίες υπάρχουν τ</w:t>
      </w:r>
      <w:r>
        <w:rPr>
          <w:rFonts w:eastAsia="Times New Roman" w:cs="Times New Roman"/>
          <w:szCs w:val="24"/>
        </w:rPr>
        <w:t>α τελευταία χρόνια και προφανώς επηρεάζουν την ελληνική κοινωνία.</w:t>
      </w:r>
    </w:p>
    <w:p w14:paraId="0A5DE1A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και ο Πρόεδρός μας, ο Κυριάκος Μητσοτάκης, θεωρούμε ότι η επικείμενη συνταγματική </w:t>
      </w:r>
      <w:r>
        <w:rPr>
          <w:rFonts w:eastAsia="Times New Roman" w:cs="Times New Roman"/>
          <w:szCs w:val="24"/>
        </w:rPr>
        <w:t xml:space="preserve">Αναθεώρηση </w:t>
      </w:r>
      <w:r>
        <w:rPr>
          <w:rFonts w:eastAsia="Times New Roman" w:cs="Times New Roman"/>
          <w:szCs w:val="24"/>
        </w:rPr>
        <w:t xml:space="preserve">είναι μια σπουδαία ευκαιρία για τη χώρα ώστε να εγκαινιάσει μια νέα περίοδο στη </w:t>
      </w:r>
      <w:r>
        <w:rPr>
          <w:rFonts w:eastAsia="Times New Roman" w:cs="Times New Roman"/>
          <w:szCs w:val="24"/>
        </w:rPr>
        <w:t>Μεταπολίτευση.</w:t>
      </w:r>
    </w:p>
    <w:p w14:paraId="0A5DE1A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 xml:space="preserve">θέλουμε ένα Σύνταγμα που να έχει προοπτική, που να επικοινωνεί με την κοινωνία, που να είναι ανοικτό στις εξελίξεις της οικονομίας, της επιστήμης, της τεχνολογίας, ένα Σύνταγμα που να είναι ανοικτό σε όλες τις πολιτικές δυνάμεις. Στη </w:t>
      </w:r>
      <w:r>
        <w:rPr>
          <w:rFonts w:eastAsia="Times New Roman" w:cs="Times New Roman"/>
          <w:szCs w:val="24"/>
        </w:rPr>
        <w:t xml:space="preserve">διαδικασία της συνταγματικής </w:t>
      </w:r>
      <w:r>
        <w:rPr>
          <w:rFonts w:eastAsia="Times New Roman" w:cs="Times New Roman"/>
          <w:szCs w:val="24"/>
        </w:rPr>
        <w:t xml:space="preserve">Αναθεώρησης </w:t>
      </w:r>
      <w:r>
        <w:rPr>
          <w:rFonts w:eastAsia="Times New Roman" w:cs="Times New Roman"/>
          <w:szCs w:val="24"/>
        </w:rPr>
        <w:t>φορέας της συντακτικής</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εξουσίας είναι σύσσωμη η Βουλή, δεν είναι μόνο η εκάστοτε πλειοψηφία, αλλά είναι, όπως σας είπα και νωρίτερα, και η εκάστοτε Αντιπολίτευση. </w:t>
      </w:r>
    </w:p>
    <w:p w14:paraId="0A5DE1A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Θα αναφερθώ επιμέρους στα άρθρα τον επ</w:t>
      </w:r>
      <w:r>
        <w:rPr>
          <w:rFonts w:eastAsia="Times New Roman" w:cs="Times New Roman"/>
          <w:szCs w:val="24"/>
        </w:rPr>
        <w:t>όμενο μήνα που θα έχουμε την επαναληπτική συζήτηση.</w:t>
      </w:r>
    </w:p>
    <w:p w14:paraId="0A5DE1A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επειδή όλα αυτά ενδεχομένως να τα ακούτε και να μην τα υιοθετείτε, θα σας έλεγα ότι όλοι μας σήμερα, κυρίες και κύριοι συνάδελφοι, επιτελούμε το ύψιστο καθήκον μας ως Βουλευτές. Η ευθύνη όλων μας είνα</w:t>
      </w:r>
      <w:r>
        <w:rPr>
          <w:rFonts w:eastAsia="Times New Roman" w:cs="Times New Roman"/>
          <w:szCs w:val="24"/>
        </w:rPr>
        <w:t>ι βαρύτατη γιατί θα προσδιορίσουμε για την επόμενη τουλάχιστον δεκαετία το πλαίσιο δράσης της ελληνικής πολιτείας. Είναι ανάγκη, επομένως, να κρατήσουμε όλοι την απαιτούμενη στάση ευθύνης. Να εκμεταλλευτούμε μία μοναδική ευκαιρία, για να αντιμετωπίσουμε με</w:t>
      </w:r>
      <w:r>
        <w:rPr>
          <w:rFonts w:eastAsia="Times New Roman" w:cs="Times New Roman"/>
          <w:szCs w:val="24"/>
        </w:rPr>
        <w:t xml:space="preserve"> την απαιτούμενη σοβαρότητα και ρεαλισμό ορισμένα βασικά ζητήματα για την αναβάθμιση της πολιτικής μας ζωής και τη λειτουργία της δημοκρατίας.</w:t>
      </w:r>
    </w:p>
    <w:p w14:paraId="0A5DE1A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 σταθούμε όλοι μας πάνω από κομματικές δεσμεύσεις και μικροκομματικές μιζέριες, αν δούμε ποιο είναι το πραγματι</w:t>
      </w:r>
      <w:r>
        <w:rPr>
          <w:rFonts w:eastAsia="Times New Roman" w:cs="Times New Roman"/>
          <w:szCs w:val="24"/>
        </w:rPr>
        <w:t>κό συμφέρον της κοινωνίας και αν δεν χρησιμοποιήσουμε τους θεσμούς για μικροκομματικές σκοπιμότητες και βεβαίως αν όλοι ψηφίσουμε με πλήρες αίσθημα ευθύνης, τότε προφανώς θα έχουμε επιτελέσει το καθήκον μας.</w:t>
      </w:r>
    </w:p>
    <w:p w14:paraId="0A5DE1A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0A5DE1AE"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της Νέας Δημοκρατίας)</w:t>
      </w:r>
    </w:p>
    <w:p w14:paraId="0A5DE1AF" w14:textId="77777777" w:rsidR="00415E13" w:rsidRDefault="00E650A0">
      <w:pPr>
        <w:spacing w:line="600" w:lineRule="auto"/>
        <w:ind w:firstLine="720"/>
        <w:jc w:val="both"/>
        <w:rPr>
          <w:rFonts w:eastAsia="Times New Roman" w:cs="Times New Roman"/>
          <w:szCs w:val="24"/>
        </w:rPr>
      </w:pPr>
      <w:r w:rsidRPr="000154E6">
        <w:rPr>
          <w:rFonts w:eastAsia="Times New Roman" w:cs="Times New Roman"/>
          <w:b/>
          <w:szCs w:val="24"/>
        </w:rPr>
        <w:t>ΠΡΟΕΔΡΕΥΩΝ (Νικήτας Κακλαμάνης):</w:t>
      </w:r>
      <w:r>
        <w:rPr>
          <w:rFonts w:eastAsia="Times New Roman" w:cs="Times New Roman"/>
          <w:szCs w:val="24"/>
        </w:rPr>
        <w:t xml:space="preserve"> Τον λόγο έχει η Υφυπουργός κ. Παπακώστα.</w:t>
      </w:r>
    </w:p>
    <w:p w14:paraId="0A5DE1B0" w14:textId="77777777" w:rsidR="00415E13" w:rsidRDefault="00E650A0">
      <w:pPr>
        <w:spacing w:line="600" w:lineRule="auto"/>
        <w:ind w:firstLine="720"/>
        <w:jc w:val="both"/>
        <w:rPr>
          <w:rFonts w:eastAsia="Times New Roman" w:cs="Times New Roman"/>
          <w:szCs w:val="24"/>
        </w:rPr>
      </w:pPr>
      <w:r w:rsidRPr="000154E6">
        <w:rPr>
          <w:rFonts w:eastAsia="Times New Roman" w:cs="Times New Roman"/>
          <w:b/>
          <w:szCs w:val="24"/>
        </w:rPr>
        <w:t>ΑΙΚΑΤΕΡΙΝΗ ΠΑΠΑΚΩΣΤΑ</w:t>
      </w:r>
      <w:r>
        <w:rPr>
          <w:rFonts w:eastAsia="Times New Roman" w:cs="Times New Roman"/>
          <w:b/>
          <w:szCs w:val="24"/>
        </w:rPr>
        <w:t xml:space="preserve"> - ΣΙΔΗΡΟΠΟΥΛΟΥ (Υφυπουργός Προστασίας του Πολίτη)</w:t>
      </w:r>
      <w:r w:rsidRPr="000154E6">
        <w:rPr>
          <w:rFonts w:eastAsia="Times New Roman" w:cs="Times New Roman"/>
          <w:b/>
          <w:szCs w:val="24"/>
        </w:rPr>
        <w:t>:</w:t>
      </w:r>
      <w:r>
        <w:rPr>
          <w:rFonts w:eastAsia="Times New Roman" w:cs="Times New Roman"/>
          <w:szCs w:val="24"/>
        </w:rPr>
        <w:t xml:space="preserve"> Ευχαριστώ πολύ, κύριε Πρόεδρε.</w:t>
      </w:r>
    </w:p>
    <w:p w14:paraId="0A5DE1B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προτείνουσα Βουλή</w:t>
      </w:r>
      <w:r>
        <w:rPr>
          <w:rFonts w:eastAsia="Times New Roman" w:cs="Times New Roman"/>
          <w:szCs w:val="24"/>
        </w:rPr>
        <w:t>, αγαπητοί συνάδελφοι, είναι η φράση η οποία οριοθετεί και προσδιορίζει, κατά την άποψή μου, πως η Βουλή είναι ο κορυφαίος δημοκρατικός θεσμός μέσω του οποίου αντιπροσωπεύεται ο λαός, στην προκειμένη περίπτωση ο ελληνικός λαός, διά των Βουλευτών, οι οποίοι</w:t>
      </w:r>
      <w:r>
        <w:rPr>
          <w:rFonts w:eastAsia="Times New Roman" w:cs="Times New Roman"/>
          <w:szCs w:val="24"/>
        </w:rPr>
        <w:t xml:space="preserve"> ψηφίζονται από τους πολίτες όλων των απόψεων, όλων των αποχρώσεων και αντιπροσωπεύουν και εκπροσωπούν το έθνος και ακόμη ψηφίζονται από πολίτες αποχρώσεων πέραν των στενών κομματικών ορίων και απόψεων των κομματικών σχηματισμών, δηλαδή των πολιτικών κομμά</w:t>
      </w:r>
      <w:r>
        <w:rPr>
          <w:rFonts w:eastAsia="Times New Roman" w:cs="Times New Roman"/>
          <w:szCs w:val="24"/>
        </w:rPr>
        <w:t xml:space="preserve">των. Διότι αλλιώς θα ήταν πάγια η δύναμη </w:t>
      </w:r>
      <w:r>
        <w:rPr>
          <w:rFonts w:eastAsia="Times New Roman" w:cs="Times New Roman"/>
          <w:szCs w:val="24"/>
        </w:rPr>
        <w:lastRenderedPageBreak/>
        <w:t xml:space="preserve">των κομμάτων, αν ισχυριζόταν </w:t>
      </w:r>
      <w:r>
        <w:rPr>
          <w:rFonts w:eastAsia="Times New Roman" w:cs="Times New Roman"/>
          <w:szCs w:val="24"/>
        </w:rPr>
        <w:t xml:space="preserve">κάποιος </w:t>
      </w:r>
      <w:r>
        <w:rPr>
          <w:rFonts w:eastAsia="Times New Roman" w:cs="Times New Roman"/>
          <w:szCs w:val="24"/>
        </w:rPr>
        <w:t xml:space="preserve">ότι δεν μετατοπίζονται πολίτες άλλων απόψεων και δεν υπερψηφίζουν Βουλευτές οι οποίοι ανήκουν σε συγκεκριμένους πολιτικούς οργανισμούς, πολιτικά κόμματα και ότι αυτό είναι παγιωμένο μέσα από μία δεξαμενή η οποία δεν μετακινείται. Τότε δεν θα μιλούσαμε για </w:t>
      </w:r>
      <w:r>
        <w:rPr>
          <w:rFonts w:eastAsia="Times New Roman" w:cs="Times New Roman"/>
          <w:szCs w:val="24"/>
        </w:rPr>
        <w:t xml:space="preserve">δημοκρατία, αλλά θα μιλούσαμε για παγιωμένα ποσοστά κομμάτων. Άρα, δείτε, </w:t>
      </w:r>
      <w:r>
        <w:rPr>
          <w:rFonts w:eastAsia="Times New Roman" w:cs="Times New Roman"/>
          <w:szCs w:val="24"/>
        </w:rPr>
        <w:t>πως</w:t>
      </w:r>
      <w:r>
        <w:rPr>
          <w:rFonts w:eastAsia="Times New Roman" w:cs="Times New Roman"/>
          <w:szCs w:val="24"/>
        </w:rPr>
        <w:t xml:space="preserve"> έχουμε εκφυλίσει τον κορυφαίο θεσμό, που είναι πρωταγωνιστής στην κοινοβουλευτική μας δημοκρατία, που είναι ο Βουλευτής.</w:t>
      </w:r>
    </w:p>
    <w:p w14:paraId="0A5DE1B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 Βουλευτής, λοιπόν, θα πρέπει σε μία κορυφαία διαδικασία</w:t>
      </w:r>
      <w:r>
        <w:rPr>
          <w:rFonts w:eastAsia="Times New Roman" w:cs="Times New Roman"/>
          <w:szCs w:val="24"/>
        </w:rPr>
        <w:t xml:space="preserve"> όπως είναι η συνταγματική αναθεώρηση να συμβουλεύεται τη συνείδησή του και να ψηφίζει σύμφωνα με τη συνείδησή του. Υπάρχουμε τριακόσιοι Βουλευτές εκλεγμένοι από τον ελληνικό λαό στη βάση της παραδοχής και αποδοχής -εκτός αν κάποιος έχει διαφορετική άποψη,</w:t>
      </w:r>
      <w:r>
        <w:rPr>
          <w:rFonts w:eastAsia="Times New Roman" w:cs="Times New Roman"/>
          <w:szCs w:val="24"/>
        </w:rPr>
        <w:t xml:space="preserve"> προφανώς οι άκρες και οι ακραίοι έχουν διαφορετική άποψη- ότι ο κορυφαίος θεσμός στη κοινοβουλευτική δημοκρατία είναι η Βουλή, άρα οι Βουλευτές. </w:t>
      </w:r>
    </w:p>
    <w:p w14:paraId="0A5DE1B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Στην κορυφαία συνταγματική αναθεώρηση θα πρέπει να δούμε και ποιος είναι, αγαπητοί συνάδελφοι, ο ρόλος, η αξί</w:t>
      </w:r>
      <w:r>
        <w:rPr>
          <w:rFonts w:eastAsia="Times New Roman" w:cs="Times New Roman"/>
          <w:szCs w:val="24"/>
        </w:rPr>
        <w:t xml:space="preserve">α και </w:t>
      </w:r>
      <w:r>
        <w:rPr>
          <w:rFonts w:eastAsia="Times New Roman" w:cs="Times New Roman"/>
          <w:szCs w:val="24"/>
        </w:rPr>
        <w:lastRenderedPageBreak/>
        <w:t xml:space="preserve">το </w:t>
      </w:r>
      <w:r>
        <w:rPr>
          <w:rFonts w:eastAsia="Times New Roman" w:cs="Times New Roman"/>
          <w:szCs w:val="24"/>
        </w:rPr>
        <w:t xml:space="preserve">πως </w:t>
      </w:r>
      <w:r>
        <w:rPr>
          <w:rFonts w:eastAsia="Times New Roman" w:cs="Times New Roman"/>
          <w:szCs w:val="24"/>
        </w:rPr>
        <w:t>εμείς οι ίδιοι και οι κορυφαίοι θεσμικοί παράγοντες του Κοινοβουλίου αντιμετωπίζουν τον Βουλευτή εν τοις πράγμασι και όχι κατά περίπτωση.</w:t>
      </w:r>
    </w:p>
    <w:p w14:paraId="0A5DE1B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Υπό την έννοια, λοιπόν, αυτή θα πρέπει να πω ότι στη συνταγματική αναθεώρηση συζητείται μία αδήριτη ανάγκ</w:t>
      </w:r>
      <w:r>
        <w:rPr>
          <w:rFonts w:eastAsia="Times New Roman" w:cs="Times New Roman"/>
          <w:szCs w:val="24"/>
        </w:rPr>
        <w:t>η, ότι οι εποχές άλλαξαν. Και συζητείται και μία αδήριτη ανάγκη πέρα από δικολαβισμούς και σοφιστείες του τύπου «Μα, γιατί να αλλάξουμε; Και γιατί, εν πάση περιπτώσει, να προχωρήσουμε σε μεταρρυθμίσεις ένα Σύνταγμα το οποίο λειτουργεί; Και ποιες είναι αυτέ</w:t>
      </w:r>
      <w:r>
        <w:rPr>
          <w:rFonts w:eastAsia="Times New Roman" w:cs="Times New Roman"/>
          <w:szCs w:val="24"/>
        </w:rPr>
        <w:t>ς οι σπουδαίες αλλαγές οι οποίες υπάρχουν;» και αν αυτές «ανταποκρίνονται και απαντούν» στη δύσκολη δεκαετή περίοδο της οικονομικής κρίσης, την οποία βίωσε με τραυματικό και επώδυνο τρόπο η ελληνική κοινωνία και ιδιαίτερα οι πιο αδύναμες, οι πιο ευαίσθητες</w:t>
      </w:r>
      <w:r>
        <w:rPr>
          <w:rFonts w:eastAsia="Times New Roman" w:cs="Times New Roman"/>
          <w:szCs w:val="24"/>
        </w:rPr>
        <w:t xml:space="preserve"> ομάδες της κοινωνίας.</w:t>
      </w:r>
    </w:p>
    <w:p w14:paraId="0A5DE1B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Ουδέν ψευδέστερον τούτου. Ουδεμία μεγαλύτερη σοφιστεία αυτής η οποία ελέχθη από προλαλήσαντες συναδέλφους και από προλαλήσαντα, ο οποίος την υπερασπίστηκε μάλιστα και με πάθος: «Τι αλλαγές φέρνετε, εν πάση περιπτώσει, και πώς απαντάτ</w:t>
      </w:r>
      <w:r>
        <w:rPr>
          <w:rFonts w:eastAsia="Times New Roman" w:cs="Times New Roman"/>
          <w:szCs w:val="24"/>
        </w:rPr>
        <w:t xml:space="preserve">ε στην κρίση και στα απόνερά της απέναντι στον </w:t>
      </w:r>
      <w:r>
        <w:rPr>
          <w:rFonts w:eastAsia="Times New Roman" w:cs="Times New Roman"/>
          <w:szCs w:val="24"/>
        </w:rPr>
        <w:lastRenderedPageBreak/>
        <w:t>ελληνικό λαό; Με τι; Με τον θρησκευτικό όρκο; Με τη θρησκευτική ουδετερότητα;» Πλην όμως ουδέν ψευδέστερο τούτου, επαναλαμβάνω. Διότι εδώ ο καθένας που μιλά, αγαπητοί συνάδελφοι, και στη συνέχεια ψηφίζει, αναλ</w:t>
      </w:r>
      <w:r>
        <w:rPr>
          <w:rFonts w:eastAsia="Times New Roman" w:cs="Times New Roman"/>
          <w:szCs w:val="24"/>
        </w:rPr>
        <w:t xml:space="preserve">αμβάνει και την ευθύνη του. Και η ευθύνη του δεν είναι μόνο σημερινή. Θα είναι και αυριανή και διαχρονική και θα παραδίδεται από γενεά σε γενεά και ο καθένας θα καταχωριστεί στο συλλογικό υποσυνείδητο ανάλογα με την προσφορά του, με την εντιμότητά του, με </w:t>
      </w:r>
      <w:r>
        <w:rPr>
          <w:rFonts w:eastAsia="Times New Roman" w:cs="Times New Roman"/>
          <w:szCs w:val="24"/>
        </w:rPr>
        <w:t>τον τρόπο που πολιτεύεται έχοντας υψηλά το αίσθημα της ευθύνης για το αξίωμα το οποίο έχουμε όλοι ως Βουλευτές. Άρα δεν είναι μόνο σημερινό αυτό το οποίο λέμε. Καταγράφεται και θα παραμείνει ως αρνητική ή ως θετική παρακαταθήκη στους επόμενους.</w:t>
      </w:r>
    </w:p>
    <w:p w14:paraId="0A5DE1B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Θέλω να πως</w:t>
      </w:r>
      <w:r>
        <w:rPr>
          <w:rFonts w:eastAsia="Times New Roman" w:cs="Times New Roman"/>
          <w:szCs w:val="24"/>
        </w:rPr>
        <w:t xml:space="preserve"> το εξής: Ως Πρόεδρος του ΝΕΟ θεώρησα υποχρέωσή μου να καταθέσω προτάσεις οι οποίες, εν πάση περιπτώσει, μπορούν να ανταποκριθούν στις ανάγκες της συνταγματικής αναθεώρησης. Εκεί, λοιπόν, αγαπητοί συνάδελφοι, διαπίστωσα τα εξής: ότι αυτή η συνταγματική ανα</w:t>
      </w:r>
      <w:r>
        <w:rPr>
          <w:rFonts w:eastAsia="Times New Roman" w:cs="Times New Roman"/>
          <w:szCs w:val="24"/>
        </w:rPr>
        <w:t>θεώρηση πραγ</w:t>
      </w:r>
      <w:r>
        <w:rPr>
          <w:rFonts w:eastAsia="Times New Roman" w:cs="Times New Roman"/>
          <w:szCs w:val="24"/>
        </w:rPr>
        <w:lastRenderedPageBreak/>
        <w:t xml:space="preserve">ματεύεται και αναθεωρεί τα εξής πολύ σπουδαία πράγματα, απαντώντας σε εκείνους που είπαν «μα, σε τι ακριβώς απαντάτε με αυτήν την αναθεώρηση;». </w:t>
      </w:r>
    </w:p>
    <w:p w14:paraId="0A5DE1B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πρώτο σπουδαίο πράγμα είναι η κοινωνική ατζέντα, με αφορμή την αναθεώρηση των άρθρων εκείνων που</w:t>
      </w:r>
      <w:r>
        <w:rPr>
          <w:rFonts w:eastAsia="Times New Roman" w:cs="Times New Roman"/>
          <w:szCs w:val="24"/>
        </w:rPr>
        <w:t xml:space="preserve"> συγκροτούν και οριοθετούν αυτό που ονομάζουμε κοινωνικό Σύνταγμα. </w:t>
      </w:r>
    </w:p>
    <w:p w14:paraId="0A5DE1B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Και τι είναι το κοινωνικό Σύνταγμα; Το κοινωνικό Σύνταγμα, αγαπητοί συνάδελφοι, στο οποίο συμφωνούμε, ήταν δική μας πρόταση και συμπίπτουμε με την πρόταση της προτείνουσας πλειοψηφίας της </w:t>
      </w:r>
      <w:r>
        <w:rPr>
          <w:rFonts w:eastAsia="Times New Roman" w:cs="Times New Roman"/>
          <w:szCs w:val="24"/>
        </w:rPr>
        <w:t>Βουλής, η οποία θέλουμε να γίνει σύμφωνη γνώμη και των τριακοσίων ή όσων συμμερίζονται τη δημοκρατία και την υπηρετούν με τρόπο υπεύθυνο και συνειδητό και δεν την εκφυλίζουν, δεν τη στηλιτεύουν, δεν την αμαυρώνουν και δεν την απαξιώνουν. Συμπίπτουμε, λοιπό</w:t>
      </w:r>
      <w:r>
        <w:rPr>
          <w:rFonts w:eastAsia="Times New Roman" w:cs="Times New Roman"/>
          <w:szCs w:val="24"/>
        </w:rPr>
        <w:t xml:space="preserve">ν, συμφωνούμε, προσυπογράφουμε και θα υπερψηφίσουμε το κοινωνικό Σύνταγμα. </w:t>
      </w:r>
    </w:p>
    <w:p w14:paraId="0A5DE1B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Να, μια σπουδαία αλλαγή μετά από δέκα χρόνια βαριάς, βαθιάς οικονομικής κρίσης, να υποστηρίξουμε με ειδική προστασία την οικογένεια, να υποστηρίξουμε με ειδική προστασία τη μητρότη</w:t>
      </w:r>
      <w:r>
        <w:rPr>
          <w:rFonts w:eastAsia="Times New Roman" w:cs="Times New Roman"/>
          <w:szCs w:val="24"/>
        </w:rPr>
        <w:t xml:space="preserve">τα, τα παιδιά, τους ηλικιωμένους, τα άτομα με αναπηρία, τους απόρους. </w:t>
      </w:r>
    </w:p>
    <w:p w14:paraId="0A5DE1B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αυτό δεν θεωρείται σπουδαία αναθεωρητική πρόταση, δεν θεωρείται σπουδαία παρέμβαση σε ένα Σύνταγμα το οποίο πέρασε μέσα από τη λαίλαπα του δεκαετούς μνημονίου ή μνημονίων! Παραδείγμ</w:t>
      </w:r>
      <w:r>
        <w:rPr>
          <w:rFonts w:eastAsia="Times New Roman" w:cs="Times New Roman"/>
          <w:szCs w:val="24"/>
        </w:rPr>
        <w:t>ατος χάριν, δεν θεωρούμε ότι είναι πολύ σημαντική η μεταρρύθμιση και αναθεώρηση της κατοχύρωσης των συλλογικών διαπραγματεύσεων για τη διαμόρφωση του ελάχιστου μισθού και του δικαιώματος στην υγεία, για να έχουμε αξιοπρεπείς εργαζομένους και για να έχουν ό</w:t>
      </w:r>
      <w:r>
        <w:rPr>
          <w:rFonts w:eastAsia="Times New Roman" w:cs="Times New Roman"/>
          <w:szCs w:val="24"/>
        </w:rPr>
        <w:t>λες οι Ελληνίδες και όλοι οι Έλληνες ίσα δικαιώματα στην προσβασιμότητα στις υπηρεσίες υγείας;</w:t>
      </w:r>
    </w:p>
    <w:p w14:paraId="0A5DE1B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Δεν είναι σημαντικό, για παράδειγμα, στην αναθεωρητική διαδικασία η κατοχύρωση της υποχρεωτικότητας της διαιτησίας και του δικαιώματος μονομερούς προσφυγής; Δεν </w:t>
      </w:r>
      <w:r>
        <w:rPr>
          <w:rFonts w:eastAsia="Times New Roman" w:cs="Times New Roman"/>
          <w:szCs w:val="24"/>
        </w:rPr>
        <w:t xml:space="preserve">είναι, δηλαδή, </w:t>
      </w:r>
      <w:r>
        <w:rPr>
          <w:rFonts w:eastAsia="Times New Roman" w:cs="Times New Roman"/>
          <w:szCs w:val="24"/>
        </w:rPr>
        <w:lastRenderedPageBreak/>
        <w:t>πολύ σημαντικό να μπορεί ο λαός με δική του λαϊκή πρωτοβουλία να παρεμβαίνει σε ζητήματα που θεωρεί κορυφαίας σημασίας, με λαϊκά δημοψηφίσματα;</w:t>
      </w:r>
    </w:p>
    <w:p w14:paraId="0A5DE1B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Δεν είναι πολύ σημαντικό το εκλογικό σύστημα, εάν είναι αβανταδόρικο και ανταποκρίνεται σε αυτό π</w:t>
      </w:r>
      <w:r>
        <w:rPr>
          <w:rFonts w:eastAsia="Times New Roman" w:cs="Times New Roman"/>
          <w:szCs w:val="24"/>
        </w:rPr>
        <w:t xml:space="preserve">ου ψηφίζει ο πολίτης και ουσιαστικά υποκλέπτει την ψήφο του ή είναι απλό και αναλογικό για να αντιπροσωπεύει τη δύναμη των πολιτικών κομμάτων, όπως οι πολίτες θέλουν να καταγράφονται μέσα από τη δημοκρατική διαδικασία των εκλογών; Δεν είναι σημαντικό ούτε </w:t>
      </w:r>
      <w:r>
        <w:rPr>
          <w:rFonts w:eastAsia="Times New Roman" w:cs="Times New Roman"/>
          <w:szCs w:val="24"/>
        </w:rPr>
        <w:t xml:space="preserve">αυτό κατ’ εκείνους οι οποίοι δεν θέλουν να αλλάξουν τίποτα! </w:t>
      </w:r>
    </w:p>
    <w:p w14:paraId="0A5DE1B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βέβαια, πρέπει να σας πω ότι και κάτι άλλο δεν είναι σημαντικό, όπως είπαν κάποιοι. Ποια είναι –λέει- η αλλαγή; Το ότι ενισχύεται η Βουλή; Πώς ενισχύεται, κύριοι συνάδελφοι, η Βουλή;</w:t>
      </w:r>
    </w:p>
    <w:p w14:paraId="0A5DE1B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 xml:space="preserve">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Υφυπουργού)</w:t>
      </w:r>
    </w:p>
    <w:p w14:paraId="0A5DE1B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Κύριε Πρόεδρε, θα χρειαστώ κι εγώ ένα λεπτό.</w:t>
      </w:r>
    </w:p>
    <w:p w14:paraId="0A5DE1C0" w14:textId="77777777" w:rsidR="00415E13" w:rsidRDefault="00E650A0">
      <w:pPr>
        <w:spacing w:line="600" w:lineRule="auto"/>
        <w:ind w:firstLine="720"/>
        <w:jc w:val="both"/>
        <w:rPr>
          <w:rFonts w:eastAsia="Times New Roman" w:cs="Times New Roman"/>
          <w:szCs w:val="24"/>
        </w:rPr>
      </w:pPr>
      <w:r w:rsidRPr="00073888">
        <w:rPr>
          <w:rFonts w:eastAsia="Times New Roman" w:cs="Times New Roman"/>
          <w:b/>
          <w:szCs w:val="24"/>
        </w:rPr>
        <w:lastRenderedPageBreak/>
        <w:t>ΠΡΟΕΔΡ</w:t>
      </w:r>
      <w:r>
        <w:rPr>
          <w:rFonts w:eastAsia="Times New Roman" w:cs="Times New Roman"/>
          <w:b/>
          <w:szCs w:val="24"/>
        </w:rPr>
        <w:t>ΕΥΩΝ</w:t>
      </w:r>
      <w:r w:rsidRPr="00073888">
        <w:rPr>
          <w:rFonts w:eastAsia="Times New Roman" w:cs="Times New Roman"/>
          <w:b/>
          <w:szCs w:val="24"/>
        </w:rPr>
        <w:t xml:space="preserve"> (Νικ</w:t>
      </w:r>
      <w:r>
        <w:rPr>
          <w:rFonts w:eastAsia="Times New Roman" w:cs="Times New Roman"/>
          <w:b/>
          <w:szCs w:val="24"/>
        </w:rPr>
        <w:t>ήτας Κακλαμάνης</w:t>
      </w:r>
      <w:r w:rsidRPr="00073888">
        <w:rPr>
          <w:rFonts w:eastAsia="Times New Roman" w:cs="Times New Roman"/>
          <w:b/>
          <w:szCs w:val="24"/>
        </w:rPr>
        <w:t>)</w:t>
      </w:r>
      <w:r w:rsidRPr="0031511C">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Έχετε ένα λεπτό μάξιμουμ.</w:t>
      </w:r>
    </w:p>
    <w:p w14:paraId="0A5DE1C1"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ΑΙΚΑΤΕΡΙΝΗ ΠΑΠΑΚΩΣΤΑ - ΣΙΔΗΡΟΠΟΥΛΟΥ (Υφυπουργός Προστασίας του Πολίτη)</w:t>
      </w:r>
      <w:r w:rsidRPr="0031511C">
        <w:rPr>
          <w:rFonts w:eastAsia="Times New Roman" w:cs="Times New Roman"/>
          <w:b/>
          <w:szCs w:val="24"/>
        </w:rPr>
        <w:t>:</w:t>
      </w:r>
      <w:r>
        <w:rPr>
          <w:rFonts w:eastAsia="Times New Roman" w:cs="Times New Roman"/>
          <w:szCs w:val="24"/>
        </w:rPr>
        <w:t xml:space="preserve"> Βε</w:t>
      </w:r>
      <w:r>
        <w:rPr>
          <w:rFonts w:eastAsia="Times New Roman" w:cs="Times New Roman"/>
          <w:szCs w:val="24"/>
        </w:rPr>
        <w:t>βαίως, κύριε Πρόεδρε.</w:t>
      </w:r>
    </w:p>
    <w:p w14:paraId="0A5DE1C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Πώς ενισχύεται λοιπόν η Βουλή; Ενισχύεται η Βουλή με τη δυνατότητα να συνιστά εξεταστικές επιτροπές, δύο ανά περίοδο, και ιδίως με το να εξαλείψει την κατάπτυστη εκείνη διάταξη του άρθρου 86, για την εξάλειψη κάθε ποινικής μεταχείριση</w:t>
      </w:r>
      <w:r>
        <w:rPr>
          <w:rFonts w:eastAsia="Times New Roman" w:cs="Times New Roman"/>
          <w:szCs w:val="24"/>
        </w:rPr>
        <w:t xml:space="preserve">ς του πολιτικού προσωπικού. </w:t>
      </w:r>
    </w:p>
    <w:p w14:paraId="0A5DE1C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Όμως, κύριοι συνάδελφοι, χάσαμε και ευκαιρίες. Ποιες είναι οι ευκαιρίες που χάσαμε με αυτή</w:t>
      </w:r>
      <w:r>
        <w:rPr>
          <w:rFonts w:eastAsia="Times New Roman" w:cs="Times New Roman"/>
          <w:szCs w:val="24"/>
        </w:rPr>
        <w:t>ν</w:t>
      </w:r>
      <w:r>
        <w:rPr>
          <w:rFonts w:eastAsia="Times New Roman" w:cs="Times New Roman"/>
          <w:szCs w:val="24"/>
        </w:rPr>
        <w:t xml:space="preserve"> την Αναθεώρηση και οφείλω να τις πω; Χάσαμε την ευκαιρία να σπάσουμε το κρατικό μονοπώλιο του άρθρου 16 που αφορά στα μη κρατικά πανεπι</w:t>
      </w:r>
      <w:r>
        <w:rPr>
          <w:rFonts w:eastAsia="Times New Roman" w:cs="Times New Roman"/>
          <w:szCs w:val="24"/>
        </w:rPr>
        <w:t>στήμια. Χάσαμε την ευκαιρία να δώσουμε περισσότερες αρμοδιότητες στον Πρόεδρο της Δημοκρατίας. Χάσαμε την ευκαιρία να φτιάξουμε ένα Συμβούλιο Εθνικής Ασφάλειας. Επίσης, χάσαμε την ευκαιρία να φτιάξουμε ένα σταθερό φορολογικό σύ</w:t>
      </w:r>
      <w:r>
        <w:rPr>
          <w:rFonts w:eastAsia="Times New Roman" w:cs="Times New Roman"/>
          <w:szCs w:val="24"/>
        </w:rPr>
        <w:lastRenderedPageBreak/>
        <w:t>στημα, προκειμένου η οικονομί</w:t>
      </w:r>
      <w:r>
        <w:rPr>
          <w:rFonts w:eastAsia="Times New Roman" w:cs="Times New Roman"/>
          <w:szCs w:val="24"/>
        </w:rPr>
        <w:t xml:space="preserve">α της χώρας να έχει σταθερές βάσεις στις οποίες να εδράζεται. Κλείνοντας, θέλω να πω ότι χάνουμε ευκαιρίες, αλλά αυτό δεν σημαίνει ότι δεν είναι πολύ σπουδαία η πρόταση της προτείνουσας Βουλής. </w:t>
      </w:r>
    </w:p>
    <w:p w14:paraId="0A5DE1C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Τέλος, κύριε Πρόεδρε, αφού σας ευχαριστήσω και για τη χρονική</w:t>
      </w:r>
      <w:r>
        <w:rPr>
          <w:rFonts w:eastAsia="Times New Roman" w:cs="Times New Roman"/>
          <w:szCs w:val="24"/>
        </w:rPr>
        <w:t xml:space="preserve"> δυνατότητα που μου δώσατε, να πω, κύριοι συνάδελφοι, ότι από τους κλασικούς χρόνους ο  συκοφάντης υπήρχε ως πρόσωπο. Αναφέρομαι στον θεσμό του βουλευτή. Θέλω να κατανοήσουμε ότι μέσα από αυτήν την </w:t>
      </w:r>
      <w:r>
        <w:rPr>
          <w:rFonts w:eastAsia="Times New Roman" w:cs="Times New Roman"/>
          <w:szCs w:val="24"/>
        </w:rPr>
        <w:t xml:space="preserve">συνταγματική </w:t>
      </w:r>
      <w:r>
        <w:rPr>
          <w:rFonts w:eastAsia="Times New Roman" w:cs="Times New Roman"/>
          <w:szCs w:val="24"/>
        </w:rPr>
        <w:t xml:space="preserve">Αναθεώρηση </w:t>
      </w:r>
      <w:r>
        <w:rPr>
          <w:rFonts w:eastAsia="Times New Roman" w:cs="Times New Roman"/>
          <w:szCs w:val="24"/>
        </w:rPr>
        <w:t>μας</w:t>
      </w:r>
      <w:r>
        <w:rPr>
          <w:rFonts w:eastAsia="Times New Roman" w:cs="Times New Roman"/>
          <w:szCs w:val="24"/>
        </w:rPr>
        <w:t xml:space="preserve"> δίνεται η ευκαιρία να αναθεωρή</w:t>
      </w:r>
      <w:r>
        <w:rPr>
          <w:rFonts w:eastAsia="Times New Roman" w:cs="Times New Roman"/>
          <w:szCs w:val="24"/>
        </w:rPr>
        <w:t xml:space="preserve">σουμε την προηγούμενη στάση η οποία </w:t>
      </w:r>
      <w:r w:rsidRPr="00E730A3">
        <w:rPr>
          <w:rFonts w:eastAsia="Times New Roman" w:cs="Times New Roman"/>
          <w:szCs w:val="24"/>
        </w:rPr>
        <w:t xml:space="preserve">επεδείχθη </w:t>
      </w:r>
      <w:r>
        <w:rPr>
          <w:rFonts w:eastAsia="Times New Roman" w:cs="Times New Roman"/>
          <w:szCs w:val="24"/>
        </w:rPr>
        <w:t>κατά του θεσμού του βουλευτή με απαξιωτικό τρόπο, με τρόπο ο οποίος στηλιτεύεται από τους κλασικούς χρόνους ως αρνητικός πάντοτε. Ο Αριστοφάνης είχε βάλει τον συκοφάντη, ο οποίος εκδιώχθηκε κακήν κακώς μέσα στο</w:t>
      </w:r>
      <w:r>
        <w:rPr>
          <w:rFonts w:eastAsia="Times New Roman" w:cs="Times New Roman"/>
          <w:szCs w:val="24"/>
        </w:rPr>
        <w:t xml:space="preserve"> έργο του από τον Δικαιόπολι, προκειμένου να δείξουν από τότε οι πρόγονοί μας ότι κανείς δεν μπορεί να πατάει πάνω στα ψέματα, προσπαθώντας να επιδιώξει σκοπούς αλλότριους και κανείς δεν μπορεί να επιτίθεται στον θεσμό του Βουλευτή, επειδή </w:t>
      </w:r>
      <w:r>
        <w:rPr>
          <w:rFonts w:eastAsia="Times New Roman" w:cs="Times New Roman"/>
          <w:szCs w:val="24"/>
        </w:rPr>
        <w:lastRenderedPageBreak/>
        <w:t>αυτός αποφασίζει</w:t>
      </w:r>
      <w:r>
        <w:rPr>
          <w:rFonts w:eastAsia="Times New Roman" w:cs="Times New Roman"/>
          <w:szCs w:val="24"/>
        </w:rPr>
        <w:t xml:space="preserve"> να ψηφίζει κατά συνείδηση, αφού συμβουλευθεί προηγουμένως τη συνείδησή του. </w:t>
      </w:r>
    </w:p>
    <w:p w14:paraId="0A5DE1C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συνταγματική </w:t>
      </w:r>
      <w:r>
        <w:rPr>
          <w:rFonts w:eastAsia="Times New Roman" w:cs="Times New Roman"/>
          <w:szCs w:val="24"/>
        </w:rPr>
        <w:t>Αναθεώρηση, λοιπόν, δεν είναι…</w:t>
      </w:r>
    </w:p>
    <w:p w14:paraId="0A5DE1C6" w14:textId="77777777" w:rsidR="00415E13" w:rsidRDefault="00E650A0">
      <w:pPr>
        <w:spacing w:line="600" w:lineRule="auto"/>
        <w:ind w:firstLine="720"/>
        <w:jc w:val="both"/>
        <w:rPr>
          <w:rFonts w:eastAsia="Times New Roman" w:cs="Times New Roman"/>
          <w:szCs w:val="24"/>
        </w:rPr>
      </w:pPr>
      <w:r w:rsidRPr="00073888">
        <w:rPr>
          <w:rFonts w:eastAsia="Times New Roman" w:cs="Times New Roman"/>
          <w:b/>
          <w:szCs w:val="24"/>
        </w:rPr>
        <w:t>ΠΡΟΕΔΡ</w:t>
      </w:r>
      <w:r>
        <w:rPr>
          <w:rFonts w:eastAsia="Times New Roman" w:cs="Times New Roman"/>
          <w:b/>
          <w:szCs w:val="24"/>
        </w:rPr>
        <w:t>ΕΥΩΝ</w:t>
      </w:r>
      <w:r w:rsidRPr="00073888">
        <w:rPr>
          <w:rFonts w:eastAsia="Times New Roman" w:cs="Times New Roman"/>
          <w:b/>
          <w:szCs w:val="24"/>
        </w:rPr>
        <w:t xml:space="preserve"> (Νικ</w:t>
      </w:r>
      <w:r>
        <w:rPr>
          <w:rFonts w:eastAsia="Times New Roman" w:cs="Times New Roman"/>
          <w:b/>
          <w:szCs w:val="24"/>
        </w:rPr>
        <w:t>ήτας Κακλαμάνης</w:t>
      </w:r>
      <w:r w:rsidRPr="00073888">
        <w:rPr>
          <w:rFonts w:eastAsia="Times New Roman" w:cs="Times New Roman"/>
          <w:b/>
          <w:szCs w:val="24"/>
        </w:rPr>
        <w:t>)</w:t>
      </w:r>
      <w:r w:rsidRPr="0031511C">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 Κυρία Παπακώστα, ολοκληρώστε. Τελείωσε ο Αριστοφάνης, γιατί έχει </w:t>
      </w:r>
      <w:r>
        <w:rPr>
          <w:rFonts w:eastAsia="Times New Roman" w:cs="Times New Roman"/>
          <w:szCs w:val="24"/>
        </w:rPr>
        <w:t xml:space="preserve">γράψει </w:t>
      </w:r>
      <w:r>
        <w:rPr>
          <w:rFonts w:eastAsia="Times New Roman" w:cs="Times New Roman"/>
          <w:szCs w:val="24"/>
        </w:rPr>
        <w:t>επτά κωμωδίες.</w:t>
      </w:r>
    </w:p>
    <w:p w14:paraId="0A5DE1C7"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ΑΙΚΑΤΕΡΙΝΗ </w:t>
      </w:r>
      <w:r>
        <w:rPr>
          <w:rFonts w:eastAsia="Times New Roman" w:cs="Times New Roman"/>
          <w:b/>
          <w:szCs w:val="24"/>
        </w:rPr>
        <w:t>ΠΑΠΑΚΩΣΤΑ - ΣΙΔΗΡΟΠΟΥΛΟΥ (Υφυπουργός Προστασίας του Πολίτη)</w:t>
      </w:r>
      <w:r w:rsidRPr="0031511C">
        <w:rPr>
          <w:rFonts w:eastAsia="Times New Roman" w:cs="Times New Roman"/>
          <w:b/>
          <w:szCs w:val="24"/>
        </w:rPr>
        <w:t>:</w:t>
      </w:r>
      <w:r>
        <w:rPr>
          <w:rFonts w:eastAsia="Times New Roman" w:cs="Times New Roman"/>
          <w:szCs w:val="24"/>
        </w:rPr>
        <w:t xml:space="preserve"> Τελειώνω, κύριε Πρόεδρε.</w:t>
      </w:r>
    </w:p>
    <w:p w14:paraId="0A5DE1C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Συνταγματική Αναθεώρηση, λοιπόν, δεν είναι λευκή ψήφος. Η ψήφος για τις εκατόν είκοσι δόσεις δεν είναι λευκή ψήφος. </w:t>
      </w:r>
    </w:p>
    <w:p w14:paraId="0A5DE1C9" w14:textId="77777777" w:rsidR="00415E13" w:rsidRDefault="00E650A0">
      <w:pPr>
        <w:spacing w:line="600" w:lineRule="auto"/>
        <w:ind w:firstLine="720"/>
        <w:jc w:val="both"/>
        <w:rPr>
          <w:rFonts w:eastAsia="Times New Roman" w:cs="Times New Roman"/>
          <w:szCs w:val="24"/>
        </w:rPr>
      </w:pPr>
      <w:r w:rsidRPr="00073888">
        <w:rPr>
          <w:rFonts w:eastAsia="Times New Roman" w:cs="Times New Roman"/>
          <w:b/>
          <w:szCs w:val="24"/>
        </w:rPr>
        <w:t>ΠΡΟΕΔΡ</w:t>
      </w:r>
      <w:r>
        <w:rPr>
          <w:rFonts w:eastAsia="Times New Roman" w:cs="Times New Roman"/>
          <w:b/>
          <w:szCs w:val="24"/>
        </w:rPr>
        <w:t>ΕΥΩΝ</w:t>
      </w:r>
      <w:r w:rsidRPr="00073888">
        <w:rPr>
          <w:rFonts w:eastAsia="Times New Roman" w:cs="Times New Roman"/>
          <w:b/>
          <w:szCs w:val="24"/>
        </w:rPr>
        <w:t xml:space="preserve"> (Νικ</w:t>
      </w:r>
      <w:r>
        <w:rPr>
          <w:rFonts w:eastAsia="Times New Roman" w:cs="Times New Roman"/>
          <w:b/>
          <w:szCs w:val="24"/>
        </w:rPr>
        <w:t>ήτας Κακλαμάνης</w:t>
      </w:r>
      <w:r w:rsidRPr="00073888">
        <w:rPr>
          <w:rFonts w:eastAsia="Times New Roman" w:cs="Times New Roman"/>
          <w:b/>
          <w:szCs w:val="24"/>
        </w:rPr>
        <w:t>)</w:t>
      </w:r>
      <w:r w:rsidRPr="0031511C">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 Σας παρακαλώ, κλε</w:t>
      </w:r>
      <w:r>
        <w:rPr>
          <w:rFonts w:eastAsia="Times New Roman" w:cs="Times New Roman"/>
          <w:szCs w:val="24"/>
        </w:rPr>
        <w:t>ίστε και αφήστε τις εκατόν είκοσι δόσεις. Θα σας διακόψω, ολοκληρώστε.</w:t>
      </w:r>
    </w:p>
    <w:p w14:paraId="0A5DE1CA"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ΑΙΚΑΤΕΡΙΝΗ ΠΑΠΑΚΩΣΤΑ - ΣΙΔΗΡΟΠΟΥΛΟΥ (Υφυπουργός Προστασίας του Πολίτη)</w:t>
      </w:r>
      <w:r w:rsidRPr="0031511C">
        <w:rPr>
          <w:rFonts w:eastAsia="Times New Roman" w:cs="Times New Roman"/>
          <w:b/>
          <w:szCs w:val="24"/>
        </w:rPr>
        <w:t>:</w:t>
      </w:r>
      <w:r>
        <w:rPr>
          <w:rFonts w:eastAsia="Times New Roman" w:cs="Times New Roman"/>
          <w:szCs w:val="24"/>
        </w:rPr>
        <w:t xml:space="preserve"> Ολοκληρώνω, κύριε Πρόεδρε. </w:t>
      </w:r>
    </w:p>
    <w:p w14:paraId="0A5DE1C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Και η ψήφος για την κοινωνική ατζέντα δεν είναι λευκή ψήφος, είναι ψήφος κατά τη συνε</w:t>
      </w:r>
      <w:r>
        <w:rPr>
          <w:rFonts w:eastAsia="Times New Roman" w:cs="Times New Roman"/>
          <w:szCs w:val="24"/>
        </w:rPr>
        <w:t>ίδηση, επ’ ωφελεία των πολιτών και της χώρας.</w:t>
      </w:r>
    </w:p>
    <w:p w14:paraId="0A5DE1C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0A5DE1CD" w14:textId="77777777" w:rsidR="00415E13" w:rsidRDefault="00E650A0">
      <w:pPr>
        <w:spacing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0A5DE1C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 </w:t>
      </w:r>
      <w:r w:rsidRPr="00073888">
        <w:rPr>
          <w:rFonts w:eastAsia="Times New Roman" w:cs="Times New Roman"/>
          <w:b/>
          <w:szCs w:val="24"/>
        </w:rPr>
        <w:t>ΠΡΟΕΔΡ</w:t>
      </w:r>
      <w:r>
        <w:rPr>
          <w:rFonts w:eastAsia="Times New Roman" w:cs="Times New Roman"/>
          <w:b/>
          <w:szCs w:val="24"/>
        </w:rPr>
        <w:t>ΕΥΩΝ</w:t>
      </w:r>
      <w:r w:rsidRPr="00073888">
        <w:rPr>
          <w:rFonts w:eastAsia="Times New Roman" w:cs="Times New Roman"/>
          <w:b/>
          <w:szCs w:val="24"/>
        </w:rPr>
        <w:t xml:space="preserve"> (Νικ</w:t>
      </w:r>
      <w:r>
        <w:rPr>
          <w:rFonts w:eastAsia="Times New Roman" w:cs="Times New Roman"/>
          <w:b/>
          <w:szCs w:val="24"/>
        </w:rPr>
        <w:t>ήτας Κακλαμάνης</w:t>
      </w:r>
      <w:r w:rsidRPr="00073888">
        <w:rPr>
          <w:rFonts w:eastAsia="Times New Roman" w:cs="Times New Roman"/>
          <w:b/>
          <w:szCs w:val="24"/>
        </w:rPr>
        <w:t>)</w:t>
      </w:r>
      <w:r w:rsidRPr="0031511C">
        <w:rPr>
          <w:rFonts w:eastAsia="Times New Roman" w:cs="Times New Roman"/>
          <w:b/>
          <w:szCs w:val="24"/>
        </w:rPr>
        <w:t>:</w:t>
      </w:r>
      <w:r>
        <w:rPr>
          <w:rFonts w:eastAsia="Times New Roman" w:cs="Times New Roman"/>
          <w:szCs w:val="24"/>
        </w:rPr>
        <w:t xml:space="preserve"> Η επόμενη πεντάδα συναδέλφων είναι η εξής</w:t>
      </w:r>
      <w:r w:rsidRPr="00F62D3A">
        <w:rPr>
          <w:rFonts w:eastAsia="Times New Roman" w:cs="Times New Roman"/>
          <w:szCs w:val="24"/>
        </w:rPr>
        <w:t xml:space="preserve">: </w:t>
      </w:r>
      <w:r>
        <w:rPr>
          <w:rFonts w:eastAsia="Times New Roman" w:cs="Times New Roman"/>
          <w:szCs w:val="24"/>
        </w:rPr>
        <w:t>Η κ. Αναγνωστοπούλου, που καλώ στο Βήμα, ο κ. Δελής, ο κ. Συρίγος, ο</w:t>
      </w:r>
      <w:r>
        <w:rPr>
          <w:rFonts w:eastAsia="Times New Roman" w:cs="Times New Roman"/>
          <w:szCs w:val="24"/>
        </w:rPr>
        <w:t xml:space="preserve"> κ. Γεωργιάδης και ο κ. Τσόγκας. Τους αναφέρω για να ξέρουν τη σειρά και για να είναι μέσα οι συνάδελφοι.</w:t>
      </w:r>
    </w:p>
    <w:p w14:paraId="0A5DE1C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Τον λόγο έχει η κ. Αθανασία Αναγνωστοπούλου από τον ΣΥΡΙΖΑ.</w:t>
      </w:r>
      <w:r w:rsidRPr="00AE09DC">
        <w:rPr>
          <w:rFonts w:eastAsia="Times New Roman" w:cs="Times New Roman"/>
          <w:szCs w:val="24"/>
        </w:rPr>
        <w:t xml:space="preserve"> </w:t>
      </w:r>
    </w:p>
    <w:p w14:paraId="0A5DE1D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Αναφέρω και τα κόμματα γιατί το Προεδρείο έχει λάβει παράκληση από ανθρώπους που δεν βλέπ</w:t>
      </w:r>
      <w:r>
        <w:rPr>
          <w:rFonts w:eastAsia="Times New Roman" w:cs="Times New Roman"/>
          <w:szCs w:val="24"/>
        </w:rPr>
        <w:t xml:space="preserve">ουν, αλλά ακούν, να ξέρουν όταν ακούν ποιον Βουλευτή τίνος κόμματος ακούν. Καλό είναι να τα λέμε όλοι οι Προεδρεύοντες. </w:t>
      </w:r>
    </w:p>
    <w:p w14:paraId="0A5DE1D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14:paraId="0A5DE1D2"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lastRenderedPageBreak/>
        <w:t>ΑΘΑΝΑΣΙΑ (ΣΙΑ) ΑΝΑΓΝΩΣΤΟΠΟΥΛΟΥ</w:t>
      </w:r>
      <w:r w:rsidRPr="00AE09DC">
        <w:rPr>
          <w:rFonts w:eastAsia="Times New Roman" w:cs="Times New Roman"/>
          <w:b/>
          <w:szCs w:val="24"/>
        </w:rPr>
        <w:t>:</w:t>
      </w:r>
      <w:r w:rsidRPr="00AE09DC">
        <w:rPr>
          <w:rFonts w:eastAsia="Times New Roman" w:cs="Times New Roman"/>
          <w:szCs w:val="24"/>
        </w:rPr>
        <w:t xml:space="preserve"> </w:t>
      </w:r>
      <w:r>
        <w:rPr>
          <w:rFonts w:eastAsia="Times New Roman" w:cs="Times New Roman"/>
          <w:szCs w:val="24"/>
        </w:rPr>
        <w:t>Ευχαριστώ, κύριε Πρόεδρε.</w:t>
      </w:r>
    </w:p>
    <w:p w14:paraId="0A5DE1D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σε μια κορυφαία κοινοβουλευτική διαδικασία που αφορά </w:t>
      </w:r>
      <w:r>
        <w:rPr>
          <w:rFonts w:eastAsia="Times New Roman" w:cs="Times New Roman"/>
          <w:szCs w:val="24"/>
        </w:rPr>
        <w:t>σ</w:t>
      </w:r>
      <w:r>
        <w:rPr>
          <w:rFonts w:eastAsia="Times New Roman" w:cs="Times New Roman"/>
          <w:szCs w:val="24"/>
        </w:rPr>
        <w:t xml:space="preserve">τις προτάσεις για την Αναθεώρηση του Συντάγματος. Η επόμενη </w:t>
      </w:r>
      <w:r>
        <w:rPr>
          <w:rFonts w:eastAsia="Times New Roman" w:cs="Times New Roman"/>
          <w:szCs w:val="24"/>
        </w:rPr>
        <w:t xml:space="preserve">αναθεωρητική </w:t>
      </w:r>
      <w:r>
        <w:rPr>
          <w:rFonts w:eastAsia="Times New Roman" w:cs="Times New Roman"/>
          <w:szCs w:val="24"/>
        </w:rPr>
        <w:t>Βουλή ξέρετε όλοι ότι συμπίπτει με τα διακόσια χρόνια από την Ελληνική Επανάσταση. Άρα, είν</w:t>
      </w:r>
      <w:r>
        <w:rPr>
          <w:rFonts w:eastAsia="Times New Roman" w:cs="Times New Roman"/>
          <w:szCs w:val="24"/>
        </w:rPr>
        <w:t xml:space="preserve">αι μια σημαντική στιγμή και μια σημαντική εργασία που αναλαμβάνει η επόμενη </w:t>
      </w:r>
      <w:r>
        <w:rPr>
          <w:rFonts w:eastAsia="Times New Roman" w:cs="Times New Roman"/>
          <w:szCs w:val="24"/>
        </w:rPr>
        <w:t xml:space="preserve">αναθεωρητική </w:t>
      </w:r>
      <w:r>
        <w:rPr>
          <w:rFonts w:eastAsia="Times New Roman" w:cs="Times New Roman"/>
          <w:szCs w:val="24"/>
        </w:rPr>
        <w:t xml:space="preserve">Βουλή. </w:t>
      </w:r>
    </w:p>
    <w:p w14:paraId="0A5DE1D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Πώς στέκεται </w:t>
      </w:r>
      <w:r>
        <w:rPr>
          <w:rFonts w:eastAsia="Times New Roman" w:cs="Times New Roman"/>
          <w:szCs w:val="24"/>
        </w:rPr>
        <w:t xml:space="preserve">κάποιος </w:t>
      </w:r>
      <w:r>
        <w:rPr>
          <w:rFonts w:eastAsia="Times New Roman" w:cs="Times New Roman"/>
          <w:szCs w:val="24"/>
        </w:rPr>
        <w:t xml:space="preserve">όταν έχει Αναθεώρηση Συντάγματος υπό το φως διακοσίων χρόνων ελεύθερου πολιτικού βίου; Πρώτον, αναστοχαστικά σε όλη αυτή τη μεγάλη πορεία </w:t>
      </w:r>
      <w:r>
        <w:rPr>
          <w:rFonts w:eastAsia="Times New Roman" w:cs="Times New Roman"/>
          <w:szCs w:val="24"/>
        </w:rPr>
        <w:t xml:space="preserve">με πολλές φωτεινές στιγμές, αλλά και πολύ σκοτεινές στιγμές. </w:t>
      </w:r>
    </w:p>
    <w:p w14:paraId="0A5DE1D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δεύτερο, μετά την εμπειρία των δέκα χρόνων κρίσης προσπαθεί με την Αναθεώρηση να κάνει κάτι που έλεγε ο Σβώλος, να εγκοιτώνει, δηλαδή να φέρνει πάλι στην ίδια κοίτη την κοινωνική ύλη σε σχέση</w:t>
      </w:r>
      <w:r>
        <w:rPr>
          <w:rFonts w:eastAsia="Times New Roman" w:cs="Times New Roman"/>
          <w:szCs w:val="24"/>
        </w:rPr>
        <w:t xml:space="preserve"> με το παρελθόν, τι έχει γίνει στο παρελ</w:t>
      </w:r>
      <w:r>
        <w:rPr>
          <w:rFonts w:eastAsia="Times New Roman" w:cs="Times New Roman"/>
          <w:szCs w:val="24"/>
        </w:rPr>
        <w:lastRenderedPageBreak/>
        <w:t xml:space="preserve">θόν και σε σχέση με τι έχει γίνει στον ευρωπαϊκό χώρο στο παρελθόν αλλά και σήμερα, γιατί η ελληνική νεωτερικότητα, ο ελληνικός πολιτικός βίος συνομιλούσε πάντοτε με τον ευρωπαϊκό και τον συνδιαμόρφωνε. </w:t>
      </w:r>
    </w:p>
    <w:p w14:paraId="0A5DE1D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τι επιλέγ</w:t>
      </w:r>
      <w:r>
        <w:rPr>
          <w:rFonts w:eastAsia="Times New Roman" w:cs="Times New Roman"/>
          <w:szCs w:val="24"/>
        </w:rPr>
        <w:t xml:space="preserve">ει </w:t>
      </w:r>
      <w:r>
        <w:rPr>
          <w:rFonts w:eastAsia="Times New Roman" w:cs="Times New Roman"/>
          <w:szCs w:val="24"/>
        </w:rPr>
        <w:t xml:space="preserve">κάποιος </w:t>
      </w:r>
      <w:r>
        <w:rPr>
          <w:rFonts w:eastAsia="Times New Roman" w:cs="Times New Roman"/>
          <w:szCs w:val="24"/>
        </w:rPr>
        <w:t xml:space="preserve">από όλον αυτό τον βίο και ποιες θέσεις μάχης ετοιμάζει με το Σύνταγμα είναι πάρα πολύ σημαντικό. Ποια είναι αυτή η κοινωνική ύλη που πρέπει να εγκοιτωθεί και πάλι στο Σύνταγμα; Οι προτάσεις του ΣΥΡΙΖΑ αφορούν </w:t>
      </w:r>
      <w:r>
        <w:rPr>
          <w:rFonts w:eastAsia="Times New Roman" w:cs="Times New Roman"/>
          <w:szCs w:val="24"/>
        </w:rPr>
        <w:t xml:space="preserve">σε </w:t>
      </w:r>
      <w:r>
        <w:rPr>
          <w:rFonts w:eastAsia="Times New Roman" w:cs="Times New Roman"/>
          <w:szCs w:val="24"/>
        </w:rPr>
        <w:t>ατομικά και κοινωνικά δικαιώματα,</w:t>
      </w:r>
      <w:r>
        <w:rPr>
          <w:rFonts w:eastAsia="Times New Roman" w:cs="Times New Roman"/>
          <w:szCs w:val="24"/>
        </w:rPr>
        <w:t xml:space="preserve"> μια πλειονότητα η οποία βρέθηκε περιθωριοποιημένη και λόγω της κρίσης αλλά και λόγω του συντηρητισμού της τελευταίας εικοσαετίας από το 1990 έως το 2010. Ακόμη περισσότερο προσπαθεί να φτιάξει θέσεις μάχης, σε σχέση και συνομιλώντας, σε αυτό που υπάρχει σ</w:t>
      </w:r>
      <w:r>
        <w:rPr>
          <w:rFonts w:eastAsia="Times New Roman" w:cs="Times New Roman"/>
          <w:szCs w:val="24"/>
        </w:rPr>
        <w:t xml:space="preserve">τον ευρωπαϊκό χώρο, δηλαδή άνοδος της ακροδεξιάς, υπερίσχυση των δυνάμεων του νεοφιλελευθερισμού. </w:t>
      </w:r>
    </w:p>
    <w:p w14:paraId="0A5DE1D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Όταν ο κ. Βορίδης μας είπε εδώ, μας συμπύκνωσε την πρόταση της Νέας Δημοκρατίας στην ενσωμάτωση του δημοσιονομικού κανόνα στο Σύνταγμα, εκεί έχουμε μια τεράσ</w:t>
      </w:r>
      <w:r>
        <w:rPr>
          <w:rFonts w:eastAsia="Times New Roman" w:cs="Times New Roman"/>
          <w:szCs w:val="24"/>
        </w:rPr>
        <w:t xml:space="preserve">τια διαφορά και μια παρέκκλιση μεγάλη από τα ελληνικά Συντάγματα </w:t>
      </w:r>
      <w:r>
        <w:rPr>
          <w:rFonts w:eastAsia="Times New Roman" w:cs="Times New Roman"/>
          <w:szCs w:val="24"/>
        </w:rPr>
        <w:lastRenderedPageBreak/>
        <w:t>των μεγαλύτερων στιγμών. Αν τα ελληνικά Συντάγματα των φωτεινότερων στιγμών ήταν η ισότητα και η ελευθερία, η ισότητα ως προϋπόθεση για την ελευθερία, τώρα πάμε σε ένα άλλο πράγμα: η ελευθερί</w:t>
      </w:r>
      <w:r>
        <w:rPr>
          <w:rFonts w:eastAsia="Times New Roman" w:cs="Times New Roman"/>
          <w:szCs w:val="24"/>
        </w:rPr>
        <w:t xml:space="preserve">α αυτόνομη, ως όμως ατομική πρωτοβουλία. Αυτό θέλουμε; Αυτή τη θέση μάχης θέλουμε να ετοιμάσουμε; Εδώ είναι το πρώτο ερώτημα. </w:t>
      </w:r>
    </w:p>
    <w:p w14:paraId="0A5DE1D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Το δεύτερο. Αναφέρθηκε στις σχέσεις </w:t>
      </w:r>
      <w:r>
        <w:rPr>
          <w:rFonts w:eastAsia="Times New Roman" w:cs="Times New Roman"/>
          <w:szCs w:val="24"/>
        </w:rPr>
        <w:t>κράτους</w:t>
      </w:r>
      <w:r>
        <w:rPr>
          <w:rFonts w:eastAsia="Times New Roman" w:cs="Times New Roman"/>
          <w:szCs w:val="24"/>
        </w:rPr>
        <w:t>-</w:t>
      </w:r>
      <w:r>
        <w:rPr>
          <w:rFonts w:eastAsia="Times New Roman" w:cs="Times New Roman"/>
          <w:szCs w:val="24"/>
        </w:rPr>
        <w:t>πολιτείας</w:t>
      </w:r>
      <w:r>
        <w:rPr>
          <w:rFonts w:eastAsia="Times New Roman" w:cs="Times New Roman"/>
          <w:szCs w:val="24"/>
        </w:rPr>
        <w:t xml:space="preserve"> και στο περίφημο άρθρο 3, σε αυτό το άρθρο το οποίο είναι ύψιστης σημασίας,</w:t>
      </w:r>
      <w:r>
        <w:rPr>
          <w:rFonts w:eastAsia="Times New Roman" w:cs="Times New Roman"/>
          <w:szCs w:val="24"/>
        </w:rPr>
        <w:t xml:space="preserve"> ιστορικής αλλά και συγχρονικής σημασίας σε σχέση με αυτά που είπα για το τι γίνεται στην </w:t>
      </w:r>
      <w:r w:rsidRPr="001A4CBF">
        <w:rPr>
          <w:rFonts w:eastAsia="Times New Roman" w:cs="Times New Roman"/>
          <w:szCs w:val="24"/>
        </w:rPr>
        <w:t xml:space="preserve">Ευρώπη </w:t>
      </w:r>
      <w:r>
        <w:rPr>
          <w:rFonts w:eastAsia="Times New Roman" w:cs="Times New Roman"/>
          <w:szCs w:val="24"/>
        </w:rPr>
        <w:t>ου</w:t>
      </w:r>
      <w:r w:rsidRPr="001A4CBF">
        <w:rPr>
          <w:rFonts w:eastAsia="Times New Roman" w:cs="Times New Roman"/>
          <w:szCs w:val="24"/>
        </w:rPr>
        <w:t xml:space="preserve"> μη μόνον αλλά και στην Ελλάδα</w:t>
      </w:r>
      <w:r>
        <w:rPr>
          <w:rFonts w:eastAsia="Times New Roman" w:cs="Times New Roman"/>
          <w:szCs w:val="24"/>
        </w:rPr>
        <w:t>. Ε</w:t>
      </w:r>
      <w:r w:rsidRPr="001A4CBF">
        <w:rPr>
          <w:rFonts w:eastAsia="Times New Roman" w:cs="Times New Roman"/>
          <w:szCs w:val="24"/>
        </w:rPr>
        <w:t>ίναι</w:t>
      </w:r>
      <w:r w:rsidRPr="00972C9F">
        <w:rPr>
          <w:rFonts w:eastAsia="Times New Roman" w:cs="Times New Roman"/>
          <w:b/>
          <w:szCs w:val="24"/>
        </w:rPr>
        <w:t xml:space="preserve"> </w:t>
      </w:r>
      <w:r w:rsidRPr="001A4CBF">
        <w:rPr>
          <w:rFonts w:eastAsia="Times New Roman" w:cs="Times New Roman"/>
          <w:szCs w:val="24"/>
        </w:rPr>
        <w:t xml:space="preserve">ύψιστης </w:t>
      </w:r>
      <w:r>
        <w:rPr>
          <w:rFonts w:eastAsia="Times New Roman" w:cs="Times New Roman"/>
          <w:szCs w:val="24"/>
        </w:rPr>
        <w:t>σημασίας πώς θα ξαναδούμε αυτή την ιστορική διαδρομή</w:t>
      </w:r>
      <w:r w:rsidRPr="005D348E">
        <w:rPr>
          <w:rFonts w:eastAsia="Times New Roman" w:cs="Times New Roman"/>
          <w:szCs w:val="24"/>
        </w:rPr>
        <w:t>:</w:t>
      </w:r>
      <w:r>
        <w:rPr>
          <w:rFonts w:eastAsia="Times New Roman" w:cs="Times New Roman"/>
          <w:szCs w:val="24"/>
        </w:rPr>
        <w:t xml:space="preserve"> Ουδετερόθρησκο κράτος, ρητή κατοχύρωση του ουδετερόθρησκο</w:t>
      </w:r>
      <w:r>
        <w:rPr>
          <w:rFonts w:eastAsia="Times New Roman" w:cs="Times New Roman"/>
          <w:szCs w:val="24"/>
        </w:rPr>
        <w:t xml:space="preserve">υ κράτους. Οποιαδήποτε ευρωπαϊκή πολιτική δύναμη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χώρα έπρεπε να ήταν υπέρ ενός αιτήματος το οποίο κραυγάζουν από τους αιώνες τα φωτεινότερα μυαλά αυτού του έθνους, ο Ρήγας Φεραίος πρώτος από όλους. </w:t>
      </w:r>
    </w:p>
    <w:p w14:paraId="0A5DE1D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Δεν προτείνουμε μια επιθετική </w:t>
      </w:r>
      <w:r w:rsidRPr="001A4CBF">
        <w:rPr>
          <w:rFonts w:eastAsia="Times New Roman" w:cs="Times New Roman"/>
          <w:szCs w:val="24"/>
        </w:rPr>
        <w:t>εκκοσμίκευση</w:t>
      </w:r>
      <w:r>
        <w:rPr>
          <w:rFonts w:eastAsia="Times New Roman" w:cs="Times New Roman"/>
          <w:szCs w:val="24"/>
        </w:rPr>
        <w:t xml:space="preserve"> αλ</w:t>
      </w:r>
      <w:r>
        <w:rPr>
          <w:rFonts w:eastAsia="Times New Roman" w:cs="Times New Roman"/>
          <w:szCs w:val="24"/>
        </w:rPr>
        <w:t>ά Γαλλία</w:t>
      </w:r>
      <w:r w:rsidRPr="001A4CBF">
        <w:rPr>
          <w:rFonts w:eastAsia="Times New Roman" w:cs="Times New Roman"/>
          <w:szCs w:val="24"/>
        </w:rPr>
        <w:t>, αλλά δεν είναι</w:t>
      </w:r>
      <w:r>
        <w:rPr>
          <w:rFonts w:eastAsia="Times New Roman" w:cs="Times New Roman"/>
          <w:szCs w:val="24"/>
        </w:rPr>
        <w:t xml:space="preserve"> και συμβολική. Και δεν είναι συμβολική, γιατί η </w:t>
      </w:r>
      <w:r>
        <w:rPr>
          <w:rFonts w:eastAsia="Times New Roman" w:cs="Times New Roman"/>
          <w:szCs w:val="24"/>
        </w:rPr>
        <w:lastRenderedPageBreak/>
        <w:t xml:space="preserve">ρητή κατοχύρωση του ουδετερόθρησκου δεν επιτρέπει τις γκρίζες ζώνες οι οποίες δημιουργήθηκαν στην πορεία του πολιτικού βίου και οι οποίες συμπυκνώνονται </w:t>
      </w:r>
      <w:r>
        <w:rPr>
          <w:rFonts w:eastAsia="Times New Roman" w:cs="Times New Roman"/>
          <w:szCs w:val="24"/>
        </w:rPr>
        <w:t xml:space="preserve">σ’ </w:t>
      </w:r>
      <w:r>
        <w:rPr>
          <w:rFonts w:eastAsia="Times New Roman" w:cs="Times New Roman"/>
          <w:szCs w:val="24"/>
        </w:rPr>
        <w:t>αυτό που είπε ο κ. Βορίδης,</w:t>
      </w:r>
      <w:r>
        <w:rPr>
          <w:rFonts w:eastAsia="Times New Roman" w:cs="Times New Roman"/>
          <w:szCs w:val="24"/>
        </w:rPr>
        <w:t xml:space="preserve"> το ελληνορθόδοξον έθνος. Μήπως σας θυμίζει κάτι; Μήπως σας θυμίζει κάτι και μήπως πρέπει να φτιάξουμε θέση μάχης τώρα που η ακροδεξιά ανεβαίνει και στην Ελλάδα και στην Ευρώπη; Όμως, είπε ότι το προτείνουμε μόνο εμείς ενώ θα έπρεπε η κοινωνία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A5DE1D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Μήπω</w:t>
      </w:r>
      <w:r>
        <w:rPr>
          <w:rFonts w:eastAsia="Times New Roman" w:cs="Times New Roman"/>
          <w:szCs w:val="24"/>
        </w:rPr>
        <w:t>ς λάβατε μια εισήγηση που έκανε η ΕΕΔΑ, η Εθνική Επιτροπή για τα Δικαιώματα του Ανθρώπου, εθνικός θεσμός, Ανεξάρτητη Αρχή, στις οποίες ανεξάρτητες αρχές τόσο επενδύετε; Είναι ρητή και κατηγορηματική η εισήγηση της ΕΕΔΑ και δεν είναι ΣΥΡΙΖΑ η ΕΕΔΑ -δεν ξέρω</w:t>
      </w:r>
      <w:r>
        <w:rPr>
          <w:rFonts w:eastAsia="Times New Roman" w:cs="Times New Roman"/>
          <w:szCs w:val="24"/>
        </w:rPr>
        <w:t xml:space="preserve"> πόσοι είναι και αν υπάρχουν που πρόσκεινται στον ΣΥΡΙΖΑ- και λέει αυτό, για να κόψει τις γκρίζες ζώνες.</w:t>
      </w:r>
    </w:p>
    <w:p w14:paraId="0A5DE1DB" w14:textId="77777777" w:rsidR="00415E13" w:rsidRDefault="00E650A0">
      <w:pPr>
        <w:spacing w:line="600" w:lineRule="auto"/>
        <w:ind w:firstLine="720"/>
        <w:jc w:val="both"/>
        <w:rPr>
          <w:rFonts w:eastAsia="Times New Roman"/>
          <w:szCs w:val="24"/>
        </w:rPr>
      </w:pPr>
      <w:r>
        <w:rPr>
          <w:rFonts w:eastAsia="Times New Roman"/>
          <w:szCs w:val="24"/>
        </w:rPr>
        <w:t>Εδώ είναι κι</w:t>
      </w:r>
      <w:r w:rsidRPr="00C12163">
        <w:rPr>
          <w:rFonts w:eastAsia="Times New Roman"/>
          <w:szCs w:val="24"/>
        </w:rPr>
        <w:t xml:space="preserve"> ένα πρόβλημα με το </w:t>
      </w:r>
      <w:r>
        <w:rPr>
          <w:rFonts w:eastAsia="Times New Roman"/>
          <w:szCs w:val="24"/>
        </w:rPr>
        <w:t>ΚΙΝΑΛ. Π</w:t>
      </w:r>
      <w:r w:rsidRPr="00C12163">
        <w:rPr>
          <w:rFonts w:eastAsia="Times New Roman"/>
          <w:szCs w:val="24"/>
        </w:rPr>
        <w:t xml:space="preserve">άντα </w:t>
      </w:r>
      <w:r>
        <w:rPr>
          <w:rFonts w:eastAsia="Times New Roman"/>
          <w:szCs w:val="24"/>
        </w:rPr>
        <w:t xml:space="preserve">σε </w:t>
      </w:r>
      <w:r w:rsidRPr="00C12163">
        <w:rPr>
          <w:rFonts w:eastAsia="Times New Roman"/>
          <w:szCs w:val="24"/>
        </w:rPr>
        <w:t xml:space="preserve">κάτι προοδευτικό </w:t>
      </w:r>
      <w:r>
        <w:rPr>
          <w:rFonts w:eastAsia="Times New Roman"/>
          <w:szCs w:val="24"/>
        </w:rPr>
        <w:t>«</w:t>
      </w:r>
      <w:r w:rsidRPr="00C12163">
        <w:rPr>
          <w:rFonts w:eastAsia="Times New Roman"/>
          <w:szCs w:val="24"/>
        </w:rPr>
        <w:t>κλείνουμε το μάτι</w:t>
      </w:r>
      <w:r>
        <w:rPr>
          <w:rFonts w:eastAsia="Times New Roman"/>
          <w:szCs w:val="24"/>
        </w:rPr>
        <w:t>»,</w:t>
      </w:r>
      <w:r w:rsidRPr="00C12163">
        <w:rPr>
          <w:rFonts w:eastAsia="Times New Roman"/>
          <w:szCs w:val="24"/>
        </w:rPr>
        <w:t xml:space="preserve"> αλλά εκεί που πραγματικά χρειάζεται </w:t>
      </w:r>
      <w:r>
        <w:rPr>
          <w:rFonts w:eastAsia="Times New Roman"/>
          <w:szCs w:val="24"/>
        </w:rPr>
        <w:t>η</w:t>
      </w:r>
      <w:r w:rsidRPr="00C12163">
        <w:rPr>
          <w:rFonts w:eastAsia="Times New Roman"/>
          <w:szCs w:val="24"/>
        </w:rPr>
        <w:t xml:space="preserve"> ρήξη και η τομή για να φύγουν από τη μέση όλα </w:t>
      </w:r>
      <w:r w:rsidRPr="00C12163">
        <w:rPr>
          <w:rFonts w:eastAsia="Times New Roman"/>
          <w:szCs w:val="24"/>
        </w:rPr>
        <w:lastRenderedPageBreak/>
        <w:t>αυτά που θα μπορούσ</w:t>
      </w:r>
      <w:r>
        <w:rPr>
          <w:rFonts w:eastAsia="Times New Roman"/>
          <w:szCs w:val="24"/>
        </w:rPr>
        <w:t xml:space="preserve">αν </w:t>
      </w:r>
      <w:r w:rsidRPr="00C12163">
        <w:rPr>
          <w:rFonts w:eastAsia="Times New Roman"/>
          <w:szCs w:val="24"/>
        </w:rPr>
        <w:t>να δημιουργήσου</w:t>
      </w:r>
      <w:r>
        <w:rPr>
          <w:rFonts w:eastAsia="Times New Roman"/>
          <w:szCs w:val="24"/>
        </w:rPr>
        <w:t>ν</w:t>
      </w:r>
      <w:r w:rsidRPr="00C12163">
        <w:rPr>
          <w:rFonts w:eastAsia="Times New Roman"/>
          <w:szCs w:val="24"/>
        </w:rPr>
        <w:t xml:space="preserve"> γκρίζες ζώνες</w:t>
      </w:r>
      <w:r>
        <w:rPr>
          <w:rFonts w:eastAsia="Times New Roman"/>
          <w:szCs w:val="24"/>
        </w:rPr>
        <w:t>,</w:t>
      </w:r>
      <w:r w:rsidRPr="00C12163">
        <w:rPr>
          <w:rFonts w:eastAsia="Times New Roman"/>
          <w:szCs w:val="24"/>
        </w:rPr>
        <w:t xml:space="preserve"> ε</w:t>
      </w:r>
      <w:r>
        <w:rPr>
          <w:rFonts w:eastAsia="Times New Roman"/>
          <w:szCs w:val="24"/>
        </w:rPr>
        <w:t>κεί δεν ακουμπάει τα χέρια του.</w:t>
      </w:r>
    </w:p>
    <w:p w14:paraId="0A5DE1DC" w14:textId="77777777" w:rsidR="00415E13" w:rsidRDefault="00E650A0">
      <w:pPr>
        <w:spacing w:line="600" w:lineRule="auto"/>
        <w:ind w:firstLine="720"/>
        <w:jc w:val="both"/>
        <w:rPr>
          <w:rFonts w:eastAsia="Times New Roman"/>
          <w:szCs w:val="24"/>
        </w:rPr>
      </w:pPr>
      <w:r w:rsidRPr="009C4E32">
        <w:rPr>
          <w:rFonts w:eastAsia="Times New Roman"/>
          <w:szCs w:val="24"/>
        </w:rPr>
        <w:t>Λέει για την επικρατούσα θρησκεία</w:t>
      </w:r>
      <w:r>
        <w:rPr>
          <w:rFonts w:eastAsia="Times New Roman"/>
          <w:szCs w:val="24"/>
        </w:rPr>
        <w:t>. Ά</w:t>
      </w:r>
      <w:r w:rsidRPr="00C12163">
        <w:rPr>
          <w:rFonts w:eastAsia="Times New Roman"/>
          <w:szCs w:val="24"/>
        </w:rPr>
        <w:t>λλο μεγάλο αίτημα</w:t>
      </w:r>
      <w:r>
        <w:rPr>
          <w:rFonts w:eastAsia="Times New Roman"/>
          <w:szCs w:val="24"/>
        </w:rPr>
        <w:t>. Κ</w:t>
      </w:r>
      <w:r w:rsidRPr="00C12163">
        <w:rPr>
          <w:rFonts w:eastAsia="Times New Roman"/>
          <w:szCs w:val="24"/>
        </w:rPr>
        <w:t xml:space="preserve">αι εδώ </w:t>
      </w:r>
      <w:r>
        <w:rPr>
          <w:rFonts w:eastAsia="Times New Roman"/>
          <w:szCs w:val="24"/>
        </w:rPr>
        <w:t>δ</w:t>
      </w:r>
      <w:r w:rsidRPr="00C12163">
        <w:rPr>
          <w:rFonts w:eastAsia="Times New Roman"/>
          <w:szCs w:val="24"/>
        </w:rPr>
        <w:t>ε</w:t>
      </w:r>
      <w:r>
        <w:rPr>
          <w:rFonts w:eastAsia="Times New Roman"/>
          <w:szCs w:val="24"/>
        </w:rPr>
        <w:t xml:space="preserve">ν καταλαβαίνω τη Νέα Δημοκρατία. Γιατί; Επειδή </w:t>
      </w:r>
      <w:r w:rsidRPr="00C12163">
        <w:rPr>
          <w:rFonts w:eastAsia="Times New Roman"/>
          <w:szCs w:val="24"/>
        </w:rPr>
        <w:t xml:space="preserve">όλοι </w:t>
      </w:r>
      <w:r>
        <w:rPr>
          <w:rFonts w:eastAsia="Times New Roman"/>
          <w:szCs w:val="24"/>
        </w:rPr>
        <w:t>επαιρ</w:t>
      </w:r>
      <w:r>
        <w:rPr>
          <w:rFonts w:eastAsia="Times New Roman"/>
          <w:szCs w:val="24"/>
        </w:rPr>
        <w:t xml:space="preserve">όμεθα ότι </w:t>
      </w:r>
      <w:r w:rsidRPr="00C12163">
        <w:rPr>
          <w:rFonts w:eastAsia="Times New Roman"/>
          <w:szCs w:val="24"/>
        </w:rPr>
        <w:t>ξέρουμε ιστορία</w:t>
      </w:r>
      <w:r>
        <w:rPr>
          <w:rFonts w:eastAsia="Times New Roman"/>
          <w:szCs w:val="24"/>
        </w:rPr>
        <w:t>,</w:t>
      </w:r>
      <w:r w:rsidRPr="00C12163">
        <w:rPr>
          <w:rFonts w:eastAsia="Times New Roman"/>
          <w:szCs w:val="24"/>
        </w:rPr>
        <w:t xml:space="preserve"> ξέρετε γιατί μπήκε το </w:t>
      </w:r>
      <w:r>
        <w:rPr>
          <w:rFonts w:eastAsia="Times New Roman"/>
          <w:szCs w:val="24"/>
        </w:rPr>
        <w:t>«</w:t>
      </w:r>
      <w:r w:rsidRPr="00C12163">
        <w:rPr>
          <w:rFonts w:eastAsia="Times New Roman"/>
          <w:szCs w:val="24"/>
        </w:rPr>
        <w:t>επικρατούσα θρησκεία</w:t>
      </w:r>
      <w:r>
        <w:rPr>
          <w:rFonts w:eastAsia="Times New Roman"/>
          <w:szCs w:val="24"/>
        </w:rPr>
        <w:t>»</w:t>
      </w:r>
      <w:r w:rsidRPr="00C12163">
        <w:rPr>
          <w:rFonts w:eastAsia="Times New Roman"/>
          <w:szCs w:val="24"/>
        </w:rPr>
        <w:t xml:space="preserve"> στα </w:t>
      </w:r>
      <w:r>
        <w:rPr>
          <w:rFonts w:eastAsia="Times New Roman"/>
          <w:szCs w:val="24"/>
        </w:rPr>
        <w:t>Σ</w:t>
      </w:r>
      <w:r w:rsidRPr="00C12163">
        <w:rPr>
          <w:rFonts w:eastAsia="Times New Roman"/>
          <w:szCs w:val="24"/>
        </w:rPr>
        <w:t>υντάγματ</w:t>
      </w:r>
      <w:r>
        <w:rPr>
          <w:rFonts w:eastAsia="Times New Roman"/>
          <w:szCs w:val="24"/>
        </w:rPr>
        <w:t>ά</w:t>
      </w:r>
      <w:r w:rsidRPr="00C12163">
        <w:rPr>
          <w:rFonts w:eastAsia="Times New Roman"/>
          <w:szCs w:val="24"/>
        </w:rPr>
        <w:t xml:space="preserve"> </w:t>
      </w:r>
      <w:r>
        <w:rPr>
          <w:rFonts w:eastAsia="Times New Roman"/>
          <w:szCs w:val="24"/>
        </w:rPr>
        <w:t>μας;</w:t>
      </w:r>
      <w:r w:rsidRPr="00C12163">
        <w:rPr>
          <w:rFonts w:eastAsia="Times New Roman"/>
          <w:szCs w:val="24"/>
        </w:rPr>
        <w:t xml:space="preserve"> </w:t>
      </w:r>
      <w:r>
        <w:rPr>
          <w:rFonts w:eastAsia="Times New Roman"/>
          <w:szCs w:val="24"/>
        </w:rPr>
        <w:t xml:space="preserve">Δεν λέω </w:t>
      </w:r>
      <w:r w:rsidRPr="00C12163">
        <w:rPr>
          <w:rFonts w:eastAsia="Times New Roman"/>
          <w:szCs w:val="24"/>
        </w:rPr>
        <w:t>για τον Κοραή</w:t>
      </w:r>
      <w:r>
        <w:rPr>
          <w:rFonts w:eastAsia="Times New Roman"/>
          <w:szCs w:val="24"/>
        </w:rPr>
        <w:t>,</w:t>
      </w:r>
      <w:r w:rsidRPr="00C12163">
        <w:rPr>
          <w:rFonts w:eastAsia="Times New Roman"/>
          <w:szCs w:val="24"/>
        </w:rPr>
        <w:t xml:space="preserve"> ο οποίος ανατρίχια</w:t>
      </w:r>
      <w:r>
        <w:rPr>
          <w:rFonts w:eastAsia="Times New Roman"/>
          <w:szCs w:val="24"/>
        </w:rPr>
        <w:t>ζ</w:t>
      </w:r>
      <w:r w:rsidRPr="00C12163">
        <w:rPr>
          <w:rFonts w:eastAsia="Times New Roman"/>
          <w:szCs w:val="24"/>
        </w:rPr>
        <w:t xml:space="preserve">ε με την ιδέα ότι μπαίνει </w:t>
      </w:r>
      <w:r>
        <w:rPr>
          <w:rFonts w:eastAsia="Times New Roman"/>
          <w:szCs w:val="24"/>
        </w:rPr>
        <w:t>«</w:t>
      </w:r>
      <w:r w:rsidRPr="00C12163">
        <w:rPr>
          <w:rFonts w:eastAsia="Times New Roman"/>
          <w:szCs w:val="24"/>
        </w:rPr>
        <w:t>επικρατούσα θρησκεία</w:t>
      </w:r>
      <w:r>
        <w:rPr>
          <w:rFonts w:eastAsia="Times New Roman"/>
          <w:szCs w:val="24"/>
        </w:rPr>
        <w:t>». Ξ</w:t>
      </w:r>
      <w:r w:rsidRPr="00C12163">
        <w:rPr>
          <w:rFonts w:eastAsia="Times New Roman"/>
          <w:szCs w:val="24"/>
        </w:rPr>
        <w:t>έρουμε την ιστορική πορεία</w:t>
      </w:r>
      <w:r>
        <w:rPr>
          <w:rFonts w:eastAsia="Times New Roman"/>
          <w:szCs w:val="24"/>
        </w:rPr>
        <w:t xml:space="preserve">. Ενώ </w:t>
      </w:r>
      <w:r w:rsidRPr="00C12163">
        <w:rPr>
          <w:rFonts w:eastAsia="Times New Roman"/>
          <w:szCs w:val="24"/>
        </w:rPr>
        <w:t xml:space="preserve">η συντριπτική πλειοψηφία του ελληνικού </w:t>
      </w:r>
      <w:r w:rsidRPr="00C12163">
        <w:rPr>
          <w:rFonts w:eastAsia="Times New Roman"/>
          <w:szCs w:val="24"/>
        </w:rPr>
        <w:t>λαού έχει ορθόδοξη θρησκεία</w:t>
      </w:r>
      <w:r>
        <w:rPr>
          <w:rFonts w:eastAsia="Times New Roman"/>
          <w:szCs w:val="24"/>
        </w:rPr>
        <w:t>,</w:t>
      </w:r>
      <w:r w:rsidRPr="00C12163">
        <w:rPr>
          <w:rFonts w:eastAsia="Times New Roman"/>
          <w:szCs w:val="24"/>
        </w:rPr>
        <w:t xml:space="preserve"> από την άλλη μεριά όμως εντάχθηκε στα </w:t>
      </w:r>
      <w:r>
        <w:rPr>
          <w:rFonts w:eastAsia="Times New Roman"/>
          <w:szCs w:val="24"/>
        </w:rPr>
        <w:t xml:space="preserve">Συντάγματά μας, επειδή </w:t>
      </w:r>
      <w:r w:rsidRPr="00C12163">
        <w:rPr>
          <w:rFonts w:eastAsia="Times New Roman"/>
          <w:szCs w:val="24"/>
        </w:rPr>
        <w:t xml:space="preserve">ήταν ετερόδοξοι </w:t>
      </w:r>
      <w:r>
        <w:rPr>
          <w:rFonts w:eastAsia="Times New Roman"/>
          <w:szCs w:val="24"/>
        </w:rPr>
        <w:t>οι βασιλείς. Μ</w:t>
      </w:r>
      <w:r w:rsidRPr="00C12163">
        <w:rPr>
          <w:rFonts w:eastAsia="Times New Roman"/>
          <w:szCs w:val="24"/>
        </w:rPr>
        <w:t xml:space="preserve">πήκε ήδη από το κράτος της </w:t>
      </w:r>
      <w:r>
        <w:rPr>
          <w:rFonts w:eastAsia="Times New Roman"/>
          <w:szCs w:val="24"/>
        </w:rPr>
        <w:t>Ιόνιας Πολιτεία</w:t>
      </w:r>
      <w:r w:rsidRPr="00C12163">
        <w:rPr>
          <w:rFonts w:eastAsia="Times New Roman"/>
          <w:szCs w:val="24"/>
        </w:rPr>
        <w:t>ς</w:t>
      </w:r>
      <w:r>
        <w:rPr>
          <w:rFonts w:eastAsia="Times New Roman"/>
          <w:szCs w:val="24"/>
        </w:rPr>
        <w:t>,</w:t>
      </w:r>
      <w:r w:rsidRPr="00C12163">
        <w:rPr>
          <w:rFonts w:eastAsia="Times New Roman"/>
          <w:szCs w:val="24"/>
        </w:rPr>
        <w:t xml:space="preserve"> των Ιονίων </w:t>
      </w:r>
      <w:r>
        <w:rPr>
          <w:rFonts w:eastAsia="Times New Roman"/>
          <w:szCs w:val="24"/>
        </w:rPr>
        <w:t>Ν</w:t>
      </w:r>
      <w:r w:rsidRPr="00C12163">
        <w:rPr>
          <w:rFonts w:eastAsia="Times New Roman"/>
          <w:szCs w:val="24"/>
        </w:rPr>
        <w:t>ήσων</w:t>
      </w:r>
      <w:r>
        <w:rPr>
          <w:rFonts w:eastAsia="Times New Roman"/>
          <w:szCs w:val="24"/>
        </w:rPr>
        <w:t>. Μ</w:t>
      </w:r>
      <w:r w:rsidRPr="00C12163">
        <w:rPr>
          <w:rFonts w:eastAsia="Times New Roman"/>
          <w:szCs w:val="24"/>
        </w:rPr>
        <w:t>πήκε από τότε</w:t>
      </w:r>
      <w:r>
        <w:rPr>
          <w:rFonts w:eastAsia="Times New Roman"/>
          <w:szCs w:val="24"/>
        </w:rPr>
        <w:t>, για να προφυλάξει τη θρησκεία κ</w:t>
      </w:r>
      <w:r w:rsidRPr="00C12163">
        <w:rPr>
          <w:rFonts w:eastAsia="Times New Roman"/>
          <w:szCs w:val="24"/>
        </w:rPr>
        <w:t xml:space="preserve">αι το </w:t>
      </w:r>
      <w:r>
        <w:rPr>
          <w:rFonts w:eastAsia="Times New Roman"/>
          <w:szCs w:val="24"/>
        </w:rPr>
        <w:t>έλεγαν</w:t>
      </w:r>
      <w:r w:rsidRPr="00C12163">
        <w:rPr>
          <w:rFonts w:eastAsia="Times New Roman"/>
          <w:szCs w:val="24"/>
        </w:rPr>
        <w:t xml:space="preserve"> οι άνθρωποι </w:t>
      </w:r>
      <w:r>
        <w:rPr>
          <w:rFonts w:eastAsia="Times New Roman"/>
          <w:szCs w:val="24"/>
        </w:rPr>
        <w:t>«</w:t>
      </w:r>
      <w:r>
        <w:rPr>
          <w:rFonts w:eastAsia="Times New Roman"/>
          <w:szCs w:val="24"/>
        </w:rPr>
        <w:t>Γι’</w:t>
      </w:r>
      <w:r w:rsidRPr="00C12163">
        <w:rPr>
          <w:rFonts w:eastAsia="Times New Roman"/>
          <w:szCs w:val="24"/>
        </w:rPr>
        <w:t xml:space="preserve"> αυτό το βάζ</w:t>
      </w:r>
      <w:r>
        <w:rPr>
          <w:rFonts w:eastAsia="Times New Roman"/>
          <w:szCs w:val="24"/>
        </w:rPr>
        <w:t>ου</w:t>
      </w:r>
      <w:r w:rsidRPr="00C12163">
        <w:rPr>
          <w:rFonts w:eastAsia="Times New Roman"/>
          <w:szCs w:val="24"/>
        </w:rPr>
        <w:t>με</w:t>
      </w:r>
      <w:r>
        <w:rPr>
          <w:rFonts w:eastAsia="Times New Roman"/>
          <w:szCs w:val="24"/>
        </w:rPr>
        <w:t>». Γι’ α</w:t>
      </w:r>
      <w:r w:rsidRPr="00C12163">
        <w:rPr>
          <w:rFonts w:eastAsia="Times New Roman"/>
          <w:szCs w:val="24"/>
        </w:rPr>
        <w:t xml:space="preserve">υτό </w:t>
      </w:r>
      <w:r>
        <w:rPr>
          <w:rFonts w:eastAsia="Times New Roman"/>
          <w:szCs w:val="24"/>
        </w:rPr>
        <w:t>ο Ν</w:t>
      </w:r>
      <w:r w:rsidRPr="00C12163">
        <w:rPr>
          <w:rFonts w:eastAsia="Times New Roman"/>
          <w:szCs w:val="24"/>
        </w:rPr>
        <w:t xml:space="preserve">έγρης το 1844 </w:t>
      </w:r>
      <w:r>
        <w:rPr>
          <w:rFonts w:eastAsia="Times New Roman"/>
          <w:szCs w:val="24"/>
        </w:rPr>
        <w:t>έλεγε «Π</w:t>
      </w:r>
      <w:r w:rsidRPr="00C12163">
        <w:rPr>
          <w:rFonts w:eastAsia="Times New Roman"/>
          <w:szCs w:val="24"/>
        </w:rPr>
        <w:t>ρέπει να κάνουμε μ</w:t>
      </w:r>
      <w:r>
        <w:rPr>
          <w:rFonts w:eastAsia="Times New Roman"/>
          <w:szCs w:val="24"/>
        </w:rPr>
        <w:t>ι</w:t>
      </w:r>
      <w:r w:rsidRPr="00C12163">
        <w:rPr>
          <w:rFonts w:eastAsia="Times New Roman"/>
          <w:szCs w:val="24"/>
        </w:rPr>
        <w:t xml:space="preserve">α ερμηνευτική του </w:t>
      </w:r>
      <w:r w:rsidRPr="002F33CA">
        <w:rPr>
          <w:rFonts w:eastAsia="Times New Roman"/>
          <w:szCs w:val="24"/>
        </w:rPr>
        <w:t>“</w:t>
      </w:r>
      <w:r w:rsidRPr="00C12163">
        <w:rPr>
          <w:rFonts w:eastAsia="Times New Roman"/>
          <w:szCs w:val="24"/>
        </w:rPr>
        <w:t>επικρατούσα</w:t>
      </w:r>
      <w:r w:rsidRPr="002F33CA">
        <w:rPr>
          <w:rFonts w:eastAsia="Times New Roman"/>
          <w:szCs w:val="24"/>
        </w:rPr>
        <w:t>”</w:t>
      </w:r>
      <w:r>
        <w:rPr>
          <w:rFonts w:eastAsia="Times New Roman"/>
          <w:szCs w:val="24"/>
        </w:rPr>
        <w:t>,</w:t>
      </w:r>
      <w:r w:rsidRPr="00C12163">
        <w:rPr>
          <w:rFonts w:eastAsia="Times New Roman"/>
          <w:szCs w:val="24"/>
        </w:rPr>
        <w:t xml:space="preserve"> γιατί εμείς θέλουμε να φέρουμε κόσμο απ</w:t>
      </w:r>
      <w:r>
        <w:rPr>
          <w:rFonts w:eastAsia="Times New Roman"/>
          <w:szCs w:val="24"/>
        </w:rPr>
        <w:t xml:space="preserve">’ </w:t>
      </w:r>
      <w:r w:rsidRPr="00C12163">
        <w:rPr>
          <w:rFonts w:eastAsia="Times New Roman"/>
          <w:szCs w:val="24"/>
        </w:rPr>
        <w:t>έξω</w:t>
      </w:r>
      <w:r>
        <w:rPr>
          <w:rFonts w:eastAsia="Times New Roman"/>
          <w:szCs w:val="24"/>
        </w:rPr>
        <w:t>. Π</w:t>
      </w:r>
      <w:r w:rsidRPr="00C12163">
        <w:rPr>
          <w:rFonts w:eastAsia="Times New Roman"/>
          <w:szCs w:val="24"/>
        </w:rPr>
        <w:t xml:space="preserve">ώς θα φτιάξουμε τέχνες και </w:t>
      </w:r>
      <w:r>
        <w:rPr>
          <w:rFonts w:eastAsia="Times New Roman"/>
          <w:szCs w:val="24"/>
        </w:rPr>
        <w:t>ε</w:t>
      </w:r>
      <w:r w:rsidRPr="00C12163">
        <w:rPr>
          <w:rFonts w:eastAsia="Times New Roman"/>
          <w:szCs w:val="24"/>
        </w:rPr>
        <w:t>πιστήμες</w:t>
      </w:r>
      <w:r>
        <w:rPr>
          <w:rFonts w:eastAsia="Times New Roman"/>
          <w:szCs w:val="24"/>
        </w:rPr>
        <w:t>;».</w:t>
      </w:r>
    </w:p>
    <w:p w14:paraId="0A5DE1DD" w14:textId="77777777" w:rsidR="00415E13" w:rsidRDefault="00E650A0">
      <w:pPr>
        <w:spacing w:line="600" w:lineRule="auto"/>
        <w:ind w:firstLine="720"/>
        <w:jc w:val="both"/>
        <w:rPr>
          <w:rFonts w:eastAsia="Times New Roman"/>
          <w:szCs w:val="24"/>
        </w:rPr>
      </w:pPr>
      <w:r>
        <w:rPr>
          <w:rFonts w:eastAsia="Times New Roman"/>
          <w:szCs w:val="24"/>
        </w:rPr>
        <w:t>Μι</w:t>
      </w:r>
      <w:r w:rsidRPr="00C12163">
        <w:rPr>
          <w:rFonts w:eastAsia="Times New Roman"/>
          <w:szCs w:val="24"/>
        </w:rPr>
        <w:t xml:space="preserve">α τελευταία κουβέντα για τα δημόσια </w:t>
      </w:r>
      <w:r>
        <w:rPr>
          <w:rFonts w:eastAsia="Times New Roman"/>
          <w:szCs w:val="24"/>
        </w:rPr>
        <w:t xml:space="preserve">πανεπιστήμια και το άρθρο 16. Ενώ, λοιπόν, κόπτεται η </w:t>
      </w:r>
      <w:r w:rsidRPr="00C12163">
        <w:rPr>
          <w:rFonts w:eastAsia="Times New Roman"/>
          <w:szCs w:val="24"/>
        </w:rPr>
        <w:t>Νέα Δημοκρατία για την παράδοση</w:t>
      </w:r>
      <w:r>
        <w:rPr>
          <w:rFonts w:eastAsia="Times New Roman"/>
          <w:szCs w:val="24"/>
        </w:rPr>
        <w:t>,</w:t>
      </w:r>
      <w:r w:rsidRPr="00C12163">
        <w:rPr>
          <w:rFonts w:eastAsia="Times New Roman"/>
          <w:szCs w:val="24"/>
        </w:rPr>
        <w:t xml:space="preserve"> η οποία συμπυκνώνεται στο άρθρο 3</w:t>
      </w:r>
      <w:r>
        <w:rPr>
          <w:rFonts w:eastAsia="Times New Roman"/>
          <w:szCs w:val="24"/>
        </w:rPr>
        <w:t>,</w:t>
      </w:r>
      <w:r w:rsidRPr="00C12163">
        <w:rPr>
          <w:rFonts w:eastAsia="Times New Roman"/>
          <w:szCs w:val="24"/>
        </w:rPr>
        <w:t xml:space="preserve"> δεν κόπτεται </w:t>
      </w:r>
      <w:r w:rsidRPr="00C12163">
        <w:rPr>
          <w:rFonts w:eastAsia="Times New Roman"/>
          <w:szCs w:val="24"/>
        </w:rPr>
        <w:lastRenderedPageBreak/>
        <w:t>για μ</w:t>
      </w:r>
      <w:r>
        <w:rPr>
          <w:rFonts w:eastAsia="Times New Roman"/>
          <w:szCs w:val="24"/>
        </w:rPr>
        <w:t>ι</w:t>
      </w:r>
      <w:r w:rsidRPr="00C12163">
        <w:rPr>
          <w:rFonts w:eastAsia="Times New Roman"/>
          <w:szCs w:val="24"/>
        </w:rPr>
        <w:t xml:space="preserve">α άλλη παράδοση στην οποία πάτησε η </w:t>
      </w:r>
      <w:r>
        <w:rPr>
          <w:rFonts w:eastAsia="Times New Roman"/>
          <w:szCs w:val="24"/>
        </w:rPr>
        <w:t>δ</w:t>
      </w:r>
      <w:r w:rsidRPr="00C12163">
        <w:rPr>
          <w:rFonts w:eastAsia="Times New Roman"/>
          <w:szCs w:val="24"/>
        </w:rPr>
        <w:t xml:space="preserve">ημοκρατία </w:t>
      </w:r>
      <w:r w:rsidRPr="00C12163">
        <w:rPr>
          <w:rFonts w:eastAsia="Times New Roman"/>
          <w:szCs w:val="24"/>
        </w:rPr>
        <w:t>σ</w:t>
      </w:r>
      <w:r>
        <w:rPr>
          <w:rFonts w:eastAsia="Times New Roman"/>
          <w:szCs w:val="24"/>
        </w:rPr>
        <w:t>’</w:t>
      </w:r>
      <w:r w:rsidRPr="00C12163">
        <w:rPr>
          <w:rFonts w:eastAsia="Times New Roman"/>
          <w:szCs w:val="24"/>
        </w:rPr>
        <w:t xml:space="preserve"> </w:t>
      </w:r>
      <w:r w:rsidRPr="00C12163">
        <w:rPr>
          <w:rFonts w:eastAsia="Times New Roman"/>
          <w:szCs w:val="24"/>
        </w:rPr>
        <w:t>αυτή</w:t>
      </w:r>
      <w:r>
        <w:rPr>
          <w:rFonts w:eastAsia="Times New Roman"/>
          <w:szCs w:val="24"/>
        </w:rPr>
        <w:t>ν</w:t>
      </w:r>
      <w:r w:rsidRPr="00C12163">
        <w:rPr>
          <w:rFonts w:eastAsia="Times New Roman"/>
          <w:szCs w:val="24"/>
        </w:rPr>
        <w:t xml:space="preserve"> τη χώρα</w:t>
      </w:r>
      <w:r>
        <w:rPr>
          <w:rFonts w:eastAsia="Times New Roman"/>
          <w:szCs w:val="24"/>
        </w:rPr>
        <w:t>,</w:t>
      </w:r>
      <w:r w:rsidRPr="00C12163">
        <w:rPr>
          <w:rFonts w:eastAsia="Times New Roman"/>
          <w:szCs w:val="24"/>
        </w:rPr>
        <w:t xml:space="preserve"> η οποία ήταν το μεγάλο </w:t>
      </w:r>
      <w:r>
        <w:rPr>
          <w:rFonts w:eastAsia="Times New Roman"/>
          <w:szCs w:val="24"/>
        </w:rPr>
        <w:t>διάβημα</w:t>
      </w:r>
      <w:r w:rsidRPr="00C12163">
        <w:rPr>
          <w:rFonts w:eastAsia="Times New Roman"/>
          <w:szCs w:val="24"/>
        </w:rPr>
        <w:t xml:space="preserve"> για</w:t>
      </w:r>
      <w:r>
        <w:rPr>
          <w:rFonts w:eastAsia="Times New Roman"/>
          <w:szCs w:val="24"/>
        </w:rPr>
        <w:t xml:space="preserve"> τη</w:t>
      </w:r>
      <w:r w:rsidRPr="00C12163">
        <w:rPr>
          <w:rFonts w:eastAsia="Times New Roman"/>
          <w:szCs w:val="24"/>
        </w:rPr>
        <w:t xml:space="preserve"> </w:t>
      </w:r>
      <w:r>
        <w:rPr>
          <w:rFonts w:eastAsia="Times New Roman"/>
          <w:szCs w:val="24"/>
        </w:rPr>
        <w:t>δ</w:t>
      </w:r>
      <w:r w:rsidRPr="00C12163">
        <w:rPr>
          <w:rFonts w:eastAsia="Times New Roman"/>
          <w:szCs w:val="24"/>
        </w:rPr>
        <w:t>ημοκρατία</w:t>
      </w:r>
      <w:r>
        <w:rPr>
          <w:rFonts w:eastAsia="Times New Roman"/>
          <w:szCs w:val="24"/>
        </w:rPr>
        <w:t xml:space="preserve">. </w:t>
      </w:r>
      <w:r>
        <w:rPr>
          <w:rFonts w:eastAsia="Times New Roman"/>
          <w:szCs w:val="24"/>
        </w:rPr>
        <w:t>Α</w:t>
      </w:r>
      <w:r w:rsidRPr="00C12163">
        <w:rPr>
          <w:rFonts w:eastAsia="Times New Roman"/>
          <w:szCs w:val="24"/>
        </w:rPr>
        <w:t>ναφέρεται</w:t>
      </w:r>
      <w:r>
        <w:rPr>
          <w:rFonts w:eastAsia="Times New Roman"/>
          <w:szCs w:val="24"/>
        </w:rPr>
        <w:t xml:space="preserve"> συνέχεια </w:t>
      </w:r>
      <w:r w:rsidRPr="00C12163">
        <w:rPr>
          <w:rFonts w:eastAsia="Times New Roman"/>
          <w:szCs w:val="24"/>
        </w:rPr>
        <w:t>από τη Νέα Δημοκρατία το παράδειγμα της Κύπρου</w:t>
      </w:r>
      <w:r>
        <w:rPr>
          <w:rFonts w:eastAsia="Times New Roman"/>
          <w:szCs w:val="24"/>
        </w:rPr>
        <w:t>,</w:t>
      </w:r>
      <w:r w:rsidRPr="00C12163">
        <w:rPr>
          <w:rFonts w:eastAsia="Times New Roman"/>
          <w:szCs w:val="24"/>
        </w:rPr>
        <w:t xml:space="preserve"> της Βουλγαρίας</w:t>
      </w:r>
      <w:r>
        <w:rPr>
          <w:rFonts w:eastAsia="Times New Roman"/>
          <w:szCs w:val="24"/>
        </w:rPr>
        <w:t>,</w:t>
      </w:r>
      <w:r w:rsidRPr="00C12163">
        <w:rPr>
          <w:rFonts w:eastAsia="Times New Roman"/>
          <w:szCs w:val="24"/>
        </w:rPr>
        <w:t xml:space="preserve"> της Τουρκίας και όλα αυτά</w:t>
      </w:r>
      <w:r>
        <w:rPr>
          <w:rFonts w:eastAsia="Times New Roman"/>
          <w:szCs w:val="24"/>
        </w:rPr>
        <w:t>. Η</w:t>
      </w:r>
      <w:r w:rsidRPr="00C12163">
        <w:rPr>
          <w:rFonts w:eastAsia="Times New Roman"/>
          <w:szCs w:val="24"/>
        </w:rPr>
        <w:t xml:space="preserve"> Κύπρος έκανε ιδιωτικά πανεπιστήμια</w:t>
      </w:r>
      <w:r>
        <w:rPr>
          <w:rFonts w:eastAsia="Times New Roman"/>
          <w:szCs w:val="24"/>
        </w:rPr>
        <w:t>,</w:t>
      </w:r>
      <w:r w:rsidRPr="00C12163">
        <w:rPr>
          <w:rFonts w:eastAsia="Times New Roman"/>
          <w:szCs w:val="24"/>
        </w:rPr>
        <w:t xml:space="preserve"> γιατί είχε </w:t>
      </w:r>
      <w:r>
        <w:rPr>
          <w:rFonts w:eastAsia="Times New Roman"/>
          <w:szCs w:val="24"/>
        </w:rPr>
        <w:t>ε</w:t>
      </w:r>
      <w:r w:rsidRPr="00C12163">
        <w:rPr>
          <w:rFonts w:eastAsia="Times New Roman"/>
          <w:szCs w:val="24"/>
        </w:rPr>
        <w:t>θνικό πρόβλημα και γιατί υπήρξε μεγάλη δυσκολία με το δημόσιο πανεπιστήμιο</w:t>
      </w:r>
      <w:r>
        <w:rPr>
          <w:rFonts w:eastAsia="Times New Roman"/>
          <w:szCs w:val="24"/>
        </w:rPr>
        <w:t>.</w:t>
      </w:r>
      <w:r w:rsidRPr="00C12163">
        <w:rPr>
          <w:rFonts w:eastAsia="Times New Roman"/>
          <w:szCs w:val="24"/>
        </w:rPr>
        <w:t xml:space="preserve"> Είχα την τιμή να υπ</w:t>
      </w:r>
      <w:r w:rsidRPr="00C12163">
        <w:rPr>
          <w:rFonts w:eastAsia="Times New Roman"/>
          <w:szCs w:val="24"/>
        </w:rPr>
        <w:t xml:space="preserve">ηρετήσω στο δημόσιο πανεπιστήμιο </w:t>
      </w:r>
      <w:r>
        <w:rPr>
          <w:rFonts w:eastAsia="Times New Roman"/>
          <w:szCs w:val="24"/>
        </w:rPr>
        <w:t>-και είδαμε τις αντιδράσεις. Μ</w:t>
      </w:r>
      <w:r w:rsidRPr="00C12163">
        <w:rPr>
          <w:rFonts w:eastAsia="Times New Roman"/>
          <w:szCs w:val="24"/>
        </w:rPr>
        <w:t>άλιστα</w:t>
      </w:r>
      <w:r>
        <w:rPr>
          <w:rFonts w:eastAsia="Times New Roman"/>
          <w:szCs w:val="24"/>
        </w:rPr>
        <w:t>,</w:t>
      </w:r>
      <w:r w:rsidRPr="00C12163">
        <w:rPr>
          <w:rFonts w:eastAsia="Times New Roman"/>
          <w:szCs w:val="24"/>
        </w:rPr>
        <w:t xml:space="preserve"> αναφέρθηκαν και </w:t>
      </w:r>
      <w:r>
        <w:rPr>
          <w:rFonts w:eastAsia="Times New Roman"/>
          <w:szCs w:val="24"/>
        </w:rPr>
        <w:t>στο παράδειγμα των Κατεχομένων. Σ</w:t>
      </w:r>
      <w:r w:rsidRPr="00C12163">
        <w:rPr>
          <w:rFonts w:eastAsia="Times New Roman"/>
          <w:szCs w:val="24"/>
        </w:rPr>
        <w:t>την Τουρκία</w:t>
      </w:r>
      <w:r>
        <w:rPr>
          <w:rFonts w:eastAsia="Times New Roman"/>
          <w:szCs w:val="24"/>
        </w:rPr>
        <w:t>,</w:t>
      </w:r>
      <w:r w:rsidRPr="00C12163">
        <w:rPr>
          <w:rFonts w:eastAsia="Times New Roman"/>
          <w:szCs w:val="24"/>
        </w:rPr>
        <w:t xml:space="preserve"> όπως και στη Βουλγαρία</w:t>
      </w:r>
      <w:r>
        <w:rPr>
          <w:rFonts w:eastAsia="Times New Roman"/>
          <w:szCs w:val="24"/>
        </w:rPr>
        <w:t xml:space="preserve">, </w:t>
      </w:r>
      <w:r w:rsidRPr="00C12163">
        <w:rPr>
          <w:rFonts w:eastAsia="Times New Roman"/>
          <w:szCs w:val="24"/>
        </w:rPr>
        <w:t>υπήρξε ένα πρόβλημα διαδρομής</w:t>
      </w:r>
      <w:r>
        <w:rPr>
          <w:rFonts w:eastAsia="Times New Roman"/>
          <w:szCs w:val="24"/>
        </w:rPr>
        <w:t xml:space="preserve"> δημοκρατίας. Σ</w:t>
      </w:r>
      <w:r w:rsidRPr="00C12163">
        <w:rPr>
          <w:rFonts w:eastAsia="Times New Roman"/>
          <w:szCs w:val="24"/>
        </w:rPr>
        <w:t>ε άλλες χώρες</w:t>
      </w:r>
      <w:r>
        <w:rPr>
          <w:rFonts w:eastAsia="Times New Roman"/>
          <w:szCs w:val="24"/>
        </w:rPr>
        <w:t>,</w:t>
      </w:r>
      <w:r w:rsidRPr="00C12163">
        <w:rPr>
          <w:rFonts w:eastAsia="Times New Roman"/>
          <w:szCs w:val="24"/>
        </w:rPr>
        <w:t xml:space="preserve"> όπως η Γαλλία</w:t>
      </w:r>
      <w:r>
        <w:rPr>
          <w:rFonts w:eastAsia="Times New Roman"/>
          <w:szCs w:val="24"/>
        </w:rPr>
        <w:t>,</w:t>
      </w:r>
      <w:r w:rsidRPr="00C12163">
        <w:rPr>
          <w:rFonts w:eastAsia="Times New Roman"/>
          <w:szCs w:val="24"/>
        </w:rPr>
        <w:t xml:space="preserve"> όπως η Γερμανία </w:t>
      </w:r>
      <w:r>
        <w:rPr>
          <w:rFonts w:eastAsia="Times New Roman"/>
          <w:szCs w:val="24"/>
        </w:rPr>
        <w:t>κ.λπ., έ</w:t>
      </w:r>
      <w:r w:rsidRPr="00C12163">
        <w:rPr>
          <w:rFonts w:eastAsia="Times New Roman"/>
          <w:szCs w:val="24"/>
        </w:rPr>
        <w:t>χ</w:t>
      </w:r>
      <w:r w:rsidRPr="00C12163">
        <w:rPr>
          <w:rFonts w:eastAsia="Times New Roman"/>
          <w:szCs w:val="24"/>
        </w:rPr>
        <w:t>ουμε κάποια ιδιωτικά πανεπιστήμια</w:t>
      </w:r>
      <w:r>
        <w:rPr>
          <w:rFonts w:eastAsia="Times New Roman"/>
          <w:szCs w:val="24"/>
        </w:rPr>
        <w:t xml:space="preserve">. Τα </w:t>
      </w:r>
      <w:r w:rsidRPr="00C12163">
        <w:rPr>
          <w:rFonts w:eastAsia="Times New Roman"/>
          <w:szCs w:val="24"/>
        </w:rPr>
        <w:t xml:space="preserve">ξέρει κανένας </w:t>
      </w:r>
      <w:r>
        <w:rPr>
          <w:rFonts w:eastAsia="Times New Roman"/>
          <w:szCs w:val="24"/>
        </w:rPr>
        <w:t>μας; Ο</w:t>
      </w:r>
      <w:r w:rsidRPr="00C12163">
        <w:rPr>
          <w:rFonts w:eastAsia="Times New Roman"/>
          <w:szCs w:val="24"/>
        </w:rPr>
        <w:t xml:space="preserve">ι Έλληνες που φεύγουν στο εξωτερικό πηγαίνουν σε ιδιωτικά πανεπιστήμια ή στα καλύτερα και λαμπρότερα δημόσια </w:t>
      </w:r>
      <w:r>
        <w:rPr>
          <w:rFonts w:eastAsia="Times New Roman"/>
          <w:szCs w:val="24"/>
        </w:rPr>
        <w:t>π</w:t>
      </w:r>
      <w:r w:rsidRPr="00C12163">
        <w:rPr>
          <w:rFonts w:eastAsia="Times New Roman"/>
          <w:szCs w:val="24"/>
        </w:rPr>
        <w:t>ανεπιστήμια του εξωτερικού</w:t>
      </w:r>
      <w:r>
        <w:rPr>
          <w:rFonts w:eastAsia="Times New Roman"/>
          <w:szCs w:val="24"/>
        </w:rPr>
        <w:t>; Κι</w:t>
      </w:r>
      <w:r w:rsidRPr="00C12163">
        <w:rPr>
          <w:rFonts w:eastAsia="Times New Roman"/>
          <w:szCs w:val="24"/>
        </w:rPr>
        <w:t xml:space="preserve"> αν</w:t>
      </w:r>
      <w:r>
        <w:rPr>
          <w:rFonts w:eastAsia="Times New Roman"/>
          <w:szCs w:val="24"/>
        </w:rPr>
        <w:t>,</w:t>
      </w:r>
      <w:r w:rsidRPr="00C12163">
        <w:rPr>
          <w:rFonts w:eastAsia="Times New Roman"/>
          <w:szCs w:val="24"/>
        </w:rPr>
        <w:t xml:space="preserve"> λοιπόν</w:t>
      </w:r>
      <w:r>
        <w:rPr>
          <w:rFonts w:eastAsia="Times New Roman"/>
          <w:szCs w:val="24"/>
        </w:rPr>
        <w:t>,</w:t>
      </w:r>
      <w:r w:rsidRPr="00C12163">
        <w:rPr>
          <w:rFonts w:eastAsia="Times New Roman"/>
          <w:szCs w:val="24"/>
        </w:rPr>
        <w:t xml:space="preserve"> φεύγει κόσμος</w:t>
      </w:r>
      <w:r>
        <w:rPr>
          <w:rFonts w:eastAsia="Times New Roman"/>
          <w:szCs w:val="24"/>
        </w:rPr>
        <w:t>, ν</w:t>
      </w:r>
      <w:r w:rsidRPr="00C12163">
        <w:rPr>
          <w:rFonts w:eastAsia="Times New Roman"/>
          <w:szCs w:val="24"/>
        </w:rPr>
        <w:t xml:space="preserve">έος </w:t>
      </w:r>
      <w:r>
        <w:rPr>
          <w:rFonts w:eastAsia="Times New Roman"/>
          <w:szCs w:val="24"/>
        </w:rPr>
        <w:t>κόσμος, γ</w:t>
      </w:r>
      <w:r w:rsidRPr="00C12163">
        <w:rPr>
          <w:rFonts w:eastAsia="Times New Roman"/>
          <w:szCs w:val="24"/>
        </w:rPr>
        <w:t>ιατί δεν ανοίγου</w:t>
      </w:r>
      <w:r w:rsidRPr="00C12163">
        <w:rPr>
          <w:rFonts w:eastAsia="Times New Roman"/>
          <w:szCs w:val="24"/>
        </w:rPr>
        <w:t xml:space="preserve">με περισσότερες θέσεις και </w:t>
      </w:r>
      <w:r>
        <w:rPr>
          <w:rFonts w:eastAsia="Times New Roman"/>
          <w:szCs w:val="24"/>
        </w:rPr>
        <w:t>σχολές</w:t>
      </w:r>
      <w:r w:rsidRPr="00C12163">
        <w:rPr>
          <w:rFonts w:eastAsia="Times New Roman"/>
          <w:szCs w:val="24"/>
        </w:rPr>
        <w:t xml:space="preserve"> στα δημόσια πανεπιστήμι</w:t>
      </w:r>
      <w:r>
        <w:rPr>
          <w:rFonts w:eastAsia="Times New Roman"/>
          <w:szCs w:val="24"/>
        </w:rPr>
        <w:t>ά</w:t>
      </w:r>
      <w:r w:rsidRPr="00C12163">
        <w:rPr>
          <w:rFonts w:eastAsia="Times New Roman"/>
          <w:szCs w:val="24"/>
        </w:rPr>
        <w:t xml:space="preserve"> </w:t>
      </w:r>
      <w:r>
        <w:rPr>
          <w:rFonts w:eastAsia="Times New Roman"/>
          <w:szCs w:val="24"/>
        </w:rPr>
        <w:t>μας; Γ</w:t>
      </w:r>
      <w:r w:rsidRPr="00C12163">
        <w:rPr>
          <w:rFonts w:eastAsia="Times New Roman"/>
          <w:szCs w:val="24"/>
        </w:rPr>
        <w:t xml:space="preserve">ιατί όταν είπαμε για </w:t>
      </w:r>
      <w:r>
        <w:rPr>
          <w:rFonts w:eastAsia="Times New Roman"/>
          <w:szCs w:val="24"/>
        </w:rPr>
        <w:t>Ν</w:t>
      </w:r>
      <w:r w:rsidRPr="00C12163">
        <w:rPr>
          <w:rFonts w:eastAsia="Times New Roman"/>
          <w:szCs w:val="24"/>
        </w:rPr>
        <w:t>ομική</w:t>
      </w:r>
      <w:r>
        <w:rPr>
          <w:rFonts w:eastAsia="Times New Roman"/>
          <w:szCs w:val="24"/>
        </w:rPr>
        <w:t xml:space="preserve"> Σχολή</w:t>
      </w:r>
      <w:r w:rsidRPr="00C12163">
        <w:rPr>
          <w:rFonts w:eastAsia="Times New Roman"/>
          <w:szCs w:val="24"/>
        </w:rPr>
        <w:t xml:space="preserve"> στην Πάτρα</w:t>
      </w:r>
      <w:r>
        <w:rPr>
          <w:rFonts w:eastAsia="Times New Roman"/>
          <w:szCs w:val="24"/>
        </w:rPr>
        <w:t>,</w:t>
      </w:r>
      <w:r w:rsidRPr="00C12163">
        <w:rPr>
          <w:rFonts w:eastAsia="Times New Roman"/>
          <w:szCs w:val="24"/>
        </w:rPr>
        <w:t xml:space="preserve"> ο κ</w:t>
      </w:r>
      <w:r>
        <w:rPr>
          <w:rFonts w:eastAsia="Times New Roman"/>
          <w:szCs w:val="24"/>
        </w:rPr>
        <w:t>.</w:t>
      </w:r>
      <w:r w:rsidRPr="00C12163">
        <w:rPr>
          <w:rFonts w:eastAsia="Times New Roman"/>
          <w:szCs w:val="24"/>
        </w:rPr>
        <w:t xml:space="preserve"> Μητσοτάκης είπε </w:t>
      </w:r>
      <w:r>
        <w:rPr>
          <w:rFonts w:eastAsia="Times New Roman"/>
          <w:szCs w:val="24"/>
        </w:rPr>
        <w:t xml:space="preserve">ότι </w:t>
      </w:r>
      <w:r w:rsidRPr="00C12163">
        <w:rPr>
          <w:rFonts w:eastAsia="Times New Roman"/>
          <w:szCs w:val="24"/>
        </w:rPr>
        <w:t>θα την κλείσει</w:t>
      </w:r>
      <w:r>
        <w:rPr>
          <w:rFonts w:eastAsia="Times New Roman"/>
          <w:szCs w:val="24"/>
        </w:rPr>
        <w:t>; Γ</w:t>
      </w:r>
      <w:r w:rsidRPr="00C12163">
        <w:rPr>
          <w:rFonts w:eastAsia="Times New Roman"/>
          <w:szCs w:val="24"/>
        </w:rPr>
        <w:t xml:space="preserve">ιατί </w:t>
      </w:r>
      <w:r>
        <w:rPr>
          <w:rFonts w:eastAsia="Times New Roman"/>
          <w:szCs w:val="24"/>
        </w:rPr>
        <w:t>τ</w:t>
      </w:r>
      <w:r w:rsidRPr="00C12163">
        <w:rPr>
          <w:rFonts w:eastAsia="Times New Roman"/>
          <w:szCs w:val="24"/>
        </w:rPr>
        <w:t>μήμα</w:t>
      </w:r>
      <w:r w:rsidRPr="00C12163">
        <w:rPr>
          <w:rFonts w:eastAsia="Times New Roman"/>
          <w:szCs w:val="24"/>
        </w:rPr>
        <w:t xml:space="preserve"> </w:t>
      </w:r>
      <w:r>
        <w:rPr>
          <w:rFonts w:eastAsia="Times New Roman"/>
          <w:szCs w:val="24"/>
        </w:rPr>
        <w:t>Φ</w:t>
      </w:r>
      <w:r w:rsidRPr="00C12163">
        <w:rPr>
          <w:rFonts w:eastAsia="Times New Roman"/>
          <w:szCs w:val="24"/>
        </w:rPr>
        <w:t>ιλοσοφίας</w:t>
      </w:r>
      <w:r>
        <w:rPr>
          <w:rFonts w:eastAsia="Times New Roman"/>
          <w:szCs w:val="24"/>
        </w:rPr>
        <w:t>,</w:t>
      </w:r>
      <w:r w:rsidRPr="00C12163">
        <w:rPr>
          <w:rFonts w:eastAsia="Times New Roman"/>
          <w:szCs w:val="24"/>
        </w:rPr>
        <w:t xml:space="preserve"> το οποίο θα μπορούσε να είναι παράγοντας εισροής </w:t>
      </w:r>
      <w:r>
        <w:rPr>
          <w:rFonts w:eastAsia="Times New Roman"/>
          <w:szCs w:val="24"/>
        </w:rPr>
        <w:t>ξ</w:t>
      </w:r>
      <w:r w:rsidRPr="00C12163">
        <w:rPr>
          <w:rFonts w:eastAsia="Times New Roman"/>
          <w:szCs w:val="24"/>
        </w:rPr>
        <w:t>ένου συναλλάγματος</w:t>
      </w:r>
      <w:r>
        <w:rPr>
          <w:rFonts w:eastAsia="Times New Roman"/>
          <w:szCs w:val="24"/>
        </w:rPr>
        <w:t>,</w:t>
      </w:r>
      <w:r w:rsidRPr="00C12163">
        <w:rPr>
          <w:rFonts w:eastAsia="Times New Roman"/>
          <w:szCs w:val="24"/>
        </w:rPr>
        <w:t xml:space="preserve"> στο </w:t>
      </w:r>
      <w:r w:rsidRPr="00C12163">
        <w:rPr>
          <w:rFonts w:eastAsia="Times New Roman"/>
          <w:szCs w:val="24"/>
        </w:rPr>
        <w:lastRenderedPageBreak/>
        <w:t xml:space="preserve">Πανεπιστήμιο Αθηνών ιδρύθηκε </w:t>
      </w:r>
      <w:r>
        <w:rPr>
          <w:rFonts w:eastAsia="Times New Roman"/>
          <w:szCs w:val="24"/>
        </w:rPr>
        <w:t>φ</w:t>
      </w:r>
      <w:r w:rsidRPr="00C12163">
        <w:rPr>
          <w:rFonts w:eastAsia="Times New Roman"/>
          <w:szCs w:val="24"/>
        </w:rPr>
        <w:t xml:space="preserve">έτος για πρώτη φορά </w:t>
      </w:r>
      <w:r>
        <w:rPr>
          <w:rFonts w:eastAsia="Times New Roman"/>
          <w:szCs w:val="24"/>
        </w:rPr>
        <w:t>μ</w:t>
      </w:r>
      <w:r w:rsidRPr="00C12163">
        <w:rPr>
          <w:rFonts w:eastAsia="Times New Roman"/>
          <w:szCs w:val="24"/>
        </w:rPr>
        <w:t xml:space="preserve">ε </w:t>
      </w:r>
      <w:r>
        <w:rPr>
          <w:rFonts w:eastAsia="Times New Roman"/>
          <w:szCs w:val="24"/>
        </w:rPr>
        <w:t>νομοσχέδιο δικό μας;</w:t>
      </w:r>
    </w:p>
    <w:p w14:paraId="0A5DE1DE" w14:textId="77777777" w:rsidR="00415E13" w:rsidRDefault="00E650A0">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Αναγνωστοπούλου, κλείστε παρακαλώ.</w:t>
      </w:r>
    </w:p>
    <w:p w14:paraId="0A5DE1DF" w14:textId="77777777" w:rsidR="00415E13" w:rsidRDefault="00E650A0">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 xml:space="preserve">Κλείνω αμέσως, </w:t>
      </w:r>
      <w:r w:rsidRPr="00C12163">
        <w:rPr>
          <w:rFonts w:eastAsia="Times New Roman"/>
          <w:szCs w:val="24"/>
        </w:rPr>
        <w:t xml:space="preserve">κύριε </w:t>
      </w:r>
      <w:r>
        <w:rPr>
          <w:rFonts w:eastAsia="Times New Roman"/>
          <w:szCs w:val="24"/>
        </w:rPr>
        <w:t>Π</w:t>
      </w:r>
      <w:r w:rsidRPr="00C12163">
        <w:rPr>
          <w:rFonts w:eastAsia="Times New Roman"/>
          <w:szCs w:val="24"/>
        </w:rPr>
        <w:t>ρόεδρε</w:t>
      </w:r>
      <w:r>
        <w:rPr>
          <w:rFonts w:eastAsia="Times New Roman"/>
          <w:szCs w:val="24"/>
        </w:rPr>
        <w:t>, έ</w:t>
      </w:r>
      <w:r w:rsidRPr="00C12163">
        <w:rPr>
          <w:rFonts w:eastAsia="Times New Roman"/>
          <w:szCs w:val="24"/>
        </w:rPr>
        <w:t>χετε δίκιο</w:t>
      </w:r>
      <w:r>
        <w:rPr>
          <w:rFonts w:eastAsia="Times New Roman"/>
          <w:szCs w:val="24"/>
        </w:rPr>
        <w:t>.</w:t>
      </w:r>
    </w:p>
    <w:p w14:paraId="0A5DE1E0" w14:textId="77777777" w:rsidR="00415E13" w:rsidRDefault="00E650A0">
      <w:pPr>
        <w:spacing w:line="600" w:lineRule="auto"/>
        <w:ind w:firstLine="720"/>
        <w:jc w:val="both"/>
        <w:rPr>
          <w:rFonts w:eastAsia="Times New Roman"/>
          <w:szCs w:val="24"/>
        </w:rPr>
      </w:pPr>
      <w:r>
        <w:rPr>
          <w:rFonts w:eastAsia="Times New Roman"/>
          <w:szCs w:val="24"/>
        </w:rPr>
        <w:t>Θ</w:t>
      </w:r>
      <w:r w:rsidRPr="00C12163">
        <w:rPr>
          <w:rFonts w:eastAsia="Times New Roman"/>
          <w:szCs w:val="24"/>
        </w:rPr>
        <w:t>έλω να πω κάτι</w:t>
      </w:r>
      <w:r>
        <w:rPr>
          <w:rFonts w:eastAsia="Times New Roman"/>
          <w:szCs w:val="24"/>
        </w:rPr>
        <w:t>. Τ</w:t>
      </w:r>
      <w:r w:rsidRPr="00C12163">
        <w:rPr>
          <w:rFonts w:eastAsia="Times New Roman"/>
          <w:szCs w:val="24"/>
        </w:rPr>
        <w:t>ο συνάλλαγ</w:t>
      </w:r>
      <w:r w:rsidRPr="00C12163">
        <w:rPr>
          <w:rFonts w:eastAsia="Times New Roman"/>
          <w:szCs w:val="24"/>
        </w:rPr>
        <w:t>μα είναι σε χρήμα</w:t>
      </w:r>
      <w:r>
        <w:rPr>
          <w:rFonts w:eastAsia="Times New Roman"/>
          <w:szCs w:val="24"/>
        </w:rPr>
        <w:t>,</w:t>
      </w:r>
      <w:r w:rsidRPr="00C12163">
        <w:rPr>
          <w:rFonts w:eastAsia="Times New Roman"/>
          <w:szCs w:val="24"/>
        </w:rPr>
        <w:t xml:space="preserve"> αλλά είναι και πνευματικό κεφάλαιο</w:t>
      </w:r>
      <w:r>
        <w:rPr>
          <w:rFonts w:eastAsia="Times New Roman"/>
          <w:szCs w:val="24"/>
        </w:rPr>
        <w:t>. Εγώ δεν θα ήθελα και</w:t>
      </w:r>
      <w:r w:rsidRPr="00C12163">
        <w:rPr>
          <w:rFonts w:eastAsia="Times New Roman"/>
          <w:szCs w:val="24"/>
        </w:rPr>
        <w:t xml:space="preserve"> στα δημόσια πανεπιστήμι</w:t>
      </w:r>
      <w:r>
        <w:rPr>
          <w:rFonts w:eastAsia="Times New Roman"/>
          <w:szCs w:val="24"/>
        </w:rPr>
        <w:t>ά</w:t>
      </w:r>
      <w:r w:rsidRPr="00C12163">
        <w:rPr>
          <w:rFonts w:eastAsia="Times New Roman"/>
          <w:szCs w:val="24"/>
        </w:rPr>
        <w:t xml:space="preserve"> μας να έρχονται ξένοι φοιτητές και να πληρώνουν</w:t>
      </w:r>
      <w:r>
        <w:rPr>
          <w:rFonts w:eastAsia="Times New Roman"/>
          <w:szCs w:val="24"/>
        </w:rPr>
        <w:t>,</w:t>
      </w:r>
      <w:r w:rsidRPr="00C12163">
        <w:rPr>
          <w:rFonts w:eastAsia="Times New Roman"/>
          <w:szCs w:val="24"/>
        </w:rPr>
        <w:t xml:space="preserve"> γιατί </w:t>
      </w:r>
      <w:r>
        <w:rPr>
          <w:rFonts w:eastAsia="Times New Roman"/>
          <w:szCs w:val="24"/>
        </w:rPr>
        <w:t>είχα</w:t>
      </w:r>
      <w:r w:rsidRPr="00C12163">
        <w:rPr>
          <w:rFonts w:eastAsia="Times New Roman"/>
          <w:szCs w:val="24"/>
        </w:rPr>
        <w:t xml:space="preserve"> τη μεγάλη τύχη στη ζωή μου να σπουδάσ</w:t>
      </w:r>
      <w:r>
        <w:rPr>
          <w:rFonts w:eastAsia="Times New Roman"/>
          <w:szCs w:val="24"/>
        </w:rPr>
        <w:t>ω</w:t>
      </w:r>
      <w:r w:rsidRPr="00C12163">
        <w:rPr>
          <w:rFonts w:eastAsia="Times New Roman"/>
          <w:szCs w:val="24"/>
        </w:rPr>
        <w:t xml:space="preserve"> στα μεγαλύτερα γαλλικά πανεπιστήμια δωρεάν</w:t>
      </w:r>
      <w:r w:rsidRPr="00D22B2B">
        <w:rPr>
          <w:rFonts w:eastAsia="Times New Roman"/>
          <w:szCs w:val="24"/>
        </w:rPr>
        <w:t xml:space="preserve"> </w:t>
      </w:r>
      <w:r w:rsidRPr="00C12163">
        <w:rPr>
          <w:rFonts w:eastAsia="Times New Roman"/>
          <w:szCs w:val="24"/>
        </w:rPr>
        <w:t>ως ξένη</w:t>
      </w:r>
      <w:r>
        <w:rPr>
          <w:rFonts w:eastAsia="Times New Roman"/>
          <w:szCs w:val="24"/>
        </w:rPr>
        <w:t>, γιατ</w:t>
      </w:r>
      <w:r>
        <w:rPr>
          <w:rFonts w:eastAsia="Times New Roman"/>
          <w:szCs w:val="24"/>
        </w:rPr>
        <w:t>ί ήταν</w:t>
      </w:r>
      <w:r w:rsidRPr="00C12163">
        <w:rPr>
          <w:rFonts w:eastAsia="Times New Roman"/>
          <w:szCs w:val="24"/>
        </w:rPr>
        <w:t xml:space="preserve"> δωρεάν παιδεία</w:t>
      </w:r>
      <w:r>
        <w:rPr>
          <w:rFonts w:eastAsia="Times New Roman"/>
          <w:szCs w:val="24"/>
        </w:rPr>
        <w:t>.</w:t>
      </w:r>
    </w:p>
    <w:p w14:paraId="0A5DE1E1" w14:textId="77777777" w:rsidR="00415E13" w:rsidRDefault="00E650A0">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A5DE1E2" w14:textId="77777777" w:rsidR="00415E13" w:rsidRDefault="00E650A0">
      <w:pPr>
        <w:spacing w:line="600" w:lineRule="auto"/>
        <w:ind w:firstLine="720"/>
        <w:jc w:val="both"/>
        <w:rPr>
          <w:rFonts w:eastAsia="Times New Roman"/>
          <w:szCs w:val="24"/>
        </w:rPr>
      </w:pPr>
      <w:r>
        <w:rPr>
          <w:rFonts w:eastAsia="Times New Roman"/>
          <w:szCs w:val="24"/>
        </w:rPr>
        <w:t>Ά</w:t>
      </w:r>
      <w:r w:rsidRPr="00C12163">
        <w:rPr>
          <w:rFonts w:eastAsia="Times New Roman"/>
          <w:szCs w:val="24"/>
        </w:rPr>
        <w:t>φησα συνάλλαγμα και πνευματικό κεφάλαιο και πήρα ένα τεράστιο κεφάλ</w:t>
      </w:r>
      <w:r>
        <w:rPr>
          <w:rFonts w:eastAsia="Times New Roman"/>
          <w:szCs w:val="24"/>
        </w:rPr>
        <w:t>αιο.</w:t>
      </w:r>
    </w:p>
    <w:p w14:paraId="0A5DE1E3" w14:textId="77777777" w:rsidR="00415E13" w:rsidRDefault="00E650A0">
      <w:pPr>
        <w:spacing w:line="600" w:lineRule="auto"/>
        <w:ind w:firstLine="720"/>
        <w:jc w:val="both"/>
        <w:rPr>
          <w:rFonts w:eastAsia="Times New Roman"/>
          <w:szCs w:val="24"/>
        </w:rPr>
      </w:pPr>
      <w:r>
        <w:rPr>
          <w:rFonts w:eastAsia="Times New Roman"/>
          <w:szCs w:val="24"/>
        </w:rPr>
        <w:t>Ευχαριστώ.</w:t>
      </w:r>
    </w:p>
    <w:p w14:paraId="0A5DE1E4" w14:textId="77777777" w:rsidR="00415E13" w:rsidRDefault="00E650A0">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A5DE1E5" w14:textId="77777777" w:rsidR="00415E13" w:rsidRDefault="00E650A0">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Τον</w:t>
      </w:r>
      <w:r w:rsidRPr="00C12163">
        <w:rPr>
          <w:rFonts w:eastAsia="Times New Roman"/>
          <w:szCs w:val="24"/>
        </w:rPr>
        <w:t xml:space="preserve"> λόγο έχει ο συνάδελφος α</w:t>
      </w:r>
      <w:r>
        <w:rPr>
          <w:rFonts w:eastAsia="Times New Roman"/>
          <w:szCs w:val="24"/>
        </w:rPr>
        <w:t xml:space="preserve">πό το Κομμουνιστικό </w:t>
      </w:r>
      <w:r w:rsidRPr="00C12163">
        <w:rPr>
          <w:rFonts w:eastAsia="Times New Roman"/>
          <w:szCs w:val="24"/>
        </w:rPr>
        <w:t>Κόμμα Ελλάδ</w:t>
      </w:r>
      <w:r>
        <w:rPr>
          <w:rFonts w:eastAsia="Times New Roman"/>
          <w:szCs w:val="24"/>
        </w:rPr>
        <w:t>α</w:t>
      </w:r>
      <w:r w:rsidRPr="00C12163">
        <w:rPr>
          <w:rFonts w:eastAsia="Times New Roman"/>
          <w:szCs w:val="24"/>
        </w:rPr>
        <w:t xml:space="preserve">ς </w:t>
      </w:r>
      <w:r>
        <w:rPr>
          <w:rFonts w:eastAsia="Times New Roman"/>
          <w:szCs w:val="24"/>
        </w:rPr>
        <w:t xml:space="preserve">κ. </w:t>
      </w:r>
      <w:r w:rsidRPr="00C12163">
        <w:rPr>
          <w:rFonts w:eastAsia="Times New Roman"/>
          <w:szCs w:val="24"/>
        </w:rPr>
        <w:t>Ιωάννης Δελής</w:t>
      </w:r>
      <w:r>
        <w:rPr>
          <w:rFonts w:eastAsia="Times New Roman"/>
          <w:szCs w:val="24"/>
        </w:rPr>
        <w:t>.</w:t>
      </w:r>
    </w:p>
    <w:p w14:paraId="0A5DE1E6" w14:textId="77777777" w:rsidR="00415E13" w:rsidRDefault="00E650A0">
      <w:pPr>
        <w:spacing w:line="600" w:lineRule="auto"/>
        <w:ind w:firstLine="720"/>
        <w:jc w:val="both"/>
        <w:rPr>
          <w:rFonts w:eastAsia="Times New Roman"/>
          <w:szCs w:val="24"/>
        </w:rPr>
      </w:pPr>
      <w:r>
        <w:rPr>
          <w:rFonts w:eastAsia="Times New Roman"/>
          <w:b/>
          <w:szCs w:val="24"/>
        </w:rPr>
        <w:t>ΙΩΑΝΝΗΣ ΔΕΛΗΣ:</w:t>
      </w:r>
      <w:r w:rsidRPr="00C12163">
        <w:rPr>
          <w:rFonts w:eastAsia="Times New Roman"/>
          <w:szCs w:val="24"/>
        </w:rPr>
        <w:t xml:space="preserve"> </w:t>
      </w:r>
      <w:r>
        <w:rPr>
          <w:rFonts w:eastAsia="Times New Roman"/>
          <w:szCs w:val="24"/>
        </w:rPr>
        <w:t>Μια</w:t>
      </w:r>
      <w:r w:rsidRPr="00C12163">
        <w:rPr>
          <w:rFonts w:eastAsia="Times New Roman"/>
          <w:szCs w:val="24"/>
        </w:rPr>
        <w:t xml:space="preserve"> από τις βασικές επιδιώξεις της συνταγματικής αναθεώρ</w:t>
      </w:r>
      <w:r>
        <w:rPr>
          <w:rFonts w:eastAsia="Times New Roman"/>
          <w:szCs w:val="24"/>
        </w:rPr>
        <w:t>ησης του ΣΥΡΙΖΑ ε</w:t>
      </w:r>
      <w:r w:rsidRPr="00C12163">
        <w:rPr>
          <w:rFonts w:eastAsia="Times New Roman"/>
          <w:szCs w:val="24"/>
        </w:rPr>
        <w:t>ίναι και να ρίξει νερό στο</w:t>
      </w:r>
      <w:r>
        <w:rPr>
          <w:rFonts w:eastAsia="Times New Roman"/>
          <w:szCs w:val="24"/>
        </w:rPr>
        <w:t>ν</w:t>
      </w:r>
      <w:r w:rsidRPr="00C12163">
        <w:rPr>
          <w:rFonts w:eastAsia="Times New Roman"/>
          <w:szCs w:val="24"/>
        </w:rPr>
        <w:t xml:space="preserve"> μύλο της ανούσιας δικομματικής του αντιπαράθεσης με τη Νέα Δημοκρατία</w:t>
      </w:r>
      <w:r>
        <w:rPr>
          <w:rFonts w:eastAsia="Times New Roman"/>
          <w:szCs w:val="24"/>
        </w:rPr>
        <w:t>,</w:t>
      </w:r>
      <w:r w:rsidRPr="00C12163">
        <w:rPr>
          <w:rFonts w:eastAsia="Times New Roman"/>
          <w:szCs w:val="24"/>
        </w:rPr>
        <w:t xml:space="preserve"> για να τσακώνοντα</w:t>
      </w:r>
      <w:r w:rsidRPr="00C12163">
        <w:rPr>
          <w:rFonts w:eastAsia="Times New Roman"/>
          <w:szCs w:val="24"/>
        </w:rPr>
        <w:t xml:space="preserve">ι ακόμα πιο πολύ στη βάση μιας ψεύτικης διαχωριστικής γραμμής </w:t>
      </w:r>
      <w:r>
        <w:rPr>
          <w:rFonts w:eastAsia="Times New Roman"/>
          <w:szCs w:val="24"/>
        </w:rPr>
        <w:t>«</w:t>
      </w:r>
      <w:r w:rsidRPr="00C12163">
        <w:rPr>
          <w:rFonts w:eastAsia="Times New Roman"/>
          <w:szCs w:val="24"/>
        </w:rPr>
        <w:t xml:space="preserve">νεοφιλελευθερισμός </w:t>
      </w:r>
      <w:r>
        <w:rPr>
          <w:rFonts w:eastAsia="Times New Roman"/>
          <w:szCs w:val="24"/>
        </w:rPr>
        <w:t>-</w:t>
      </w:r>
      <w:r w:rsidRPr="00C12163">
        <w:rPr>
          <w:rFonts w:eastAsia="Times New Roman"/>
          <w:szCs w:val="24"/>
        </w:rPr>
        <w:t xml:space="preserve"> </w:t>
      </w:r>
      <w:r>
        <w:rPr>
          <w:rFonts w:eastAsia="Times New Roman"/>
          <w:szCs w:val="24"/>
        </w:rPr>
        <w:t>αντι</w:t>
      </w:r>
      <w:r w:rsidRPr="00C12163">
        <w:rPr>
          <w:rFonts w:eastAsia="Times New Roman"/>
          <w:szCs w:val="24"/>
        </w:rPr>
        <w:t>νεοφιλελευθερισμός</w:t>
      </w:r>
      <w:r>
        <w:rPr>
          <w:rFonts w:eastAsia="Times New Roman"/>
          <w:szCs w:val="24"/>
        </w:rPr>
        <w:t>»,</w:t>
      </w:r>
      <w:r w:rsidRPr="00C12163">
        <w:rPr>
          <w:rFonts w:eastAsia="Times New Roman"/>
          <w:szCs w:val="24"/>
        </w:rPr>
        <w:t xml:space="preserve"> κρατισμός</w:t>
      </w:r>
      <w:r>
        <w:rPr>
          <w:rFonts w:eastAsia="Times New Roman"/>
          <w:szCs w:val="24"/>
        </w:rPr>
        <w:t>,</w:t>
      </w:r>
      <w:r w:rsidRPr="00C12163">
        <w:rPr>
          <w:rFonts w:eastAsia="Times New Roman"/>
          <w:szCs w:val="24"/>
        </w:rPr>
        <w:t xml:space="preserve"> ελεύθερη αγορά </w:t>
      </w:r>
      <w:r>
        <w:rPr>
          <w:rFonts w:eastAsia="Times New Roman"/>
          <w:szCs w:val="24"/>
        </w:rPr>
        <w:t>κ.λπ.,</w:t>
      </w:r>
      <w:r w:rsidRPr="00C12163">
        <w:rPr>
          <w:rFonts w:eastAsia="Times New Roman"/>
          <w:szCs w:val="24"/>
        </w:rPr>
        <w:t xml:space="preserve"> αφήνοντας έτσι στο απυρόβλητο το ίδιο το σύστημα το καπιταλιστικό</w:t>
      </w:r>
      <w:r>
        <w:rPr>
          <w:rFonts w:eastAsia="Times New Roman"/>
          <w:szCs w:val="24"/>
        </w:rPr>
        <w:t>,</w:t>
      </w:r>
      <w:r w:rsidRPr="00C12163">
        <w:rPr>
          <w:rFonts w:eastAsia="Times New Roman"/>
          <w:szCs w:val="24"/>
        </w:rPr>
        <w:t xml:space="preserve"> το οποίο και αθωώνουν και το υπηρετούν</w:t>
      </w:r>
      <w:r>
        <w:rPr>
          <w:rFonts w:eastAsia="Times New Roman"/>
          <w:szCs w:val="24"/>
        </w:rPr>
        <w:t>,</w:t>
      </w:r>
      <w:r w:rsidRPr="00C12163">
        <w:rPr>
          <w:rFonts w:eastAsia="Times New Roman"/>
          <w:szCs w:val="24"/>
        </w:rPr>
        <w:t xml:space="preserve"> βέβαια</w:t>
      </w:r>
      <w:r>
        <w:rPr>
          <w:rFonts w:eastAsia="Times New Roman"/>
          <w:szCs w:val="24"/>
        </w:rPr>
        <w:t>,</w:t>
      </w:r>
      <w:r w:rsidRPr="00C12163">
        <w:rPr>
          <w:rFonts w:eastAsia="Times New Roman"/>
          <w:szCs w:val="24"/>
        </w:rPr>
        <w:t xml:space="preserve"> πιστά</w:t>
      </w:r>
      <w:r>
        <w:rPr>
          <w:rFonts w:eastAsia="Times New Roman"/>
          <w:szCs w:val="24"/>
        </w:rPr>
        <w:t>. Α</w:t>
      </w:r>
      <w:r w:rsidRPr="00C12163">
        <w:rPr>
          <w:rFonts w:eastAsia="Times New Roman"/>
          <w:szCs w:val="24"/>
        </w:rPr>
        <w:t>υτός ο τσακωμός επιλέγετ</w:t>
      </w:r>
      <w:r>
        <w:rPr>
          <w:rFonts w:eastAsia="Times New Roman"/>
          <w:szCs w:val="24"/>
        </w:rPr>
        <w:t>αι</w:t>
      </w:r>
      <w:r w:rsidRPr="00C12163">
        <w:rPr>
          <w:rFonts w:eastAsia="Times New Roman"/>
          <w:szCs w:val="24"/>
        </w:rPr>
        <w:t xml:space="preserve"> να στηθεί στα άρθρα του </w:t>
      </w:r>
      <w:r>
        <w:rPr>
          <w:rFonts w:eastAsia="Times New Roman"/>
          <w:szCs w:val="24"/>
        </w:rPr>
        <w:t>Σ</w:t>
      </w:r>
      <w:r w:rsidRPr="00C12163">
        <w:rPr>
          <w:rFonts w:eastAsia="Times New Roman"/>
          <w:szCs w:val="24"/>
        </w:rPr>
        <w:t>υντάγματος για τα ατομικά και κοινωνικά δικαιώματα</w:t>
      </w:r>
      <w:r>
        <w:rPr>
          <w:rFonts w:eastAsia="Times New Roman"/>
          <w:szCs w:val="24"/>
        </w:rPr>
        <w:t>,</w:t>
      </w:r>
      <w:r w:rsidRPr="00C12163">
        <w:rPr>
          <w:rFonts w:eastAsia="Times New Roman"/>
          <w:szCs w:val="24"/>
        </w:rPr>
        <w:t xml:space="preserve"> γιατί τελικά αυτ</w:t>
      </w:r>
      <w:r>
        <w:rPr>
          <w:rFonts w:eastAsia="Times New Roman"/>
          <w:szCs w:val="24"/>
        </w:rPr>
        <w:t>ά</w:t>
      </w:r>
      <w:r w:rsidRPr="00C12163">
        <w:rPr>
          <w:rFonts w:eastAsia="Times New Roman"/>
          <w:szCs w:val="24"/>
        </w:rPr>
        <w:t xml:space="preserve"> τα άρθρα έχουν </w:t>
      </w:r>
      <w:r>
        <w:rPr>
          <w:rFonts w:eastAsia="Times New Roman"/>
          <w:szCs w:val="24"/>
        </w:rPr>
        <w:t>α</w:t>
      </w:r>
      <w:r w:rsidRPr="00C12163">
        <w:rPr>
          <w:rFonts w:eastAsia="Times New Roman"/>
          <w:szCs w:val="24"/>
        </w:rPr>
        <w:t xml:space="preserve">πλώς </w:t>
      </w:r>
      <w:r>
        <w:rPr>
          <w:rFonts w:eastAsia="Times New Roman"/>
          <w:szCs w:val="24"/>
        </w:rPr>
        <w:t>διακηρυκτική</w:t>
      </w:r>
      <w:r w:rsidRPr="00C12163">
        <w:rPr>
          <w:rFonts w:eastAsia="Times New Roman"/>
          <w:szCs w:val="24"/>
        </w:rPr>
        <w:t xml:space="preserve"> αξία και παραμένουν συνήθως ένα ευχολόγιο</w:t>
      </w:r>
      <w:r>
        <w:rPr>
          <w:rFonts w:eastAsia="Times New Roman"/>
          <w:szCs w:val="24"/>
        </w:rPr>
        <w:t>,</w:t>
      </w:r>
      <w:r w:rsidRPr="00C12163">
        <w:rPr>
          <w:rFonts w:eastAsia="Times New Roman"/>
          <w:szCs w:val="24"/>
        </w:rPr>
        <w:t xml:space="preserve"> χωρίς </w:t>
      </w:r>
      <w:r>
        <w:rPr>
          <w:rFonts w:eastAsia="Times New Roman"/>
          <w:szCs w:val="24"/>
        </w:rPr>
        <w:t>πρακτικό αντίκρισμα. Π</w:t>
      </w:r>
      <w:r w:rsidRPr="00C12163">
        <w:rPr>
          <w:rFonts w:eastAsia="Times New Roman"/>
          <w:szCs w:val="24"/>
        </w:rPr>
        <w:t>ρόκειται ακριβώς για</w:t>
      </w:r>
      <w:r w:rsidRPr="00C12163">
        <w:rPr>
          <w:rFonts w:eastAsia="Times New Roman"/>
          <w:szCs w:val="24"/>
        </w:rPr>
        <w:t xml:space="preserve"> εκείνο το τμήμα του </w:t>
      </w:r>
      <w:r>
        <w:rPr>
          <w:rFonts w:eastAsia="Times New Roman"/>
          <w:szCs w:val="24"/>
        </w:rPr>
        <w:t>Σ</w:t>
      </w:r>
      <w:r w:rsidRPr="00C12163">
        <w:rPr>
          <w:rFonts w:eastAsia="Times New Roman"/>
          <w:szCs w:val="24"/>
        </w:rPr>
        <w:t>υντάγματος που βρίσκεται στην πιο μεγάλη απόσταση από την πραγματική ζωή και εδώ αντανα</w:t>
      </w:r>
      <w:r w:rsidRPr="00C12163">
        <w:rPr>
          <w:rFonts w:eastAsia="Times New Roman"/>
          <w:szCs w:val="24"/>
        </w:rPr>
        <w:lastRenderedPageBreak/>
        <w:t xml:space="preserve">κλάται περισσότερο </w:t>
      </w:r>
      <w:r>
        <w:rPr>
          <w:rFonts w:eastAsia="Times New Roman"/>
          <w:szCs w:val="24"/>
        </w:rPr>
        <w:t>α</w:t>
      </w:r>
      <w:r w:rsidRPr="00C12163">
        <w:rPr>
          <w:rFonts w:eastAsia="Times New Roman"/>
          <w:szCs w:val="24"/>
        </w:rPr>
        <w:t xml:space="preserve">πό οπουδήποτε </w:t>
      </w:r>
      <w:r>
        <w:rPr>
          <w:rFonts w:eastAsia="Times New Roman"/>
          <w:szCs w:val="24"/>
        </w:rPr>
        <w:t xml:space="preserve">όλη η υποκρισία των θετικών για το λαό αστικών συνταγματικών </w:t>
      </w:r>
      <w:r w:rsidRPr="00C12163">
        <w:rPr>
          <w:rFonts w:eastAsia="Times New Roman"/>
          <w:szCs w:val="24"/>
        </w:rPr>
        <w:t>διακηρύξεων</w:t>
      </w:r>
      <w:r>
        <w:rPr>
          <w:rFonts w:eastAsia="Times New Roman"/>
          <w:szCs w:val="24"/>
        </w:rPr>
        <w:t>. Λ</w:t>
      </w:r>
      <w:r w:rsidRPr="00C12163">
        <w:rPr>
          <w:rFonts w:eastAsia="Times New Roman"/>
          <w:szCs w:val="24"/>
        </w:rPr>
        <w:t xml:space="preserve">ίγα </w:t>
      </w:r>
      <w:r>
        <w:rPr>
          <w:rFonts w:eastAsia="Times New Roman"/>
          <w:szCs w:val="24"/>
        </w:rPr>
        <w:t>μ</w:t>
      </w:r>
      <w:r w:rsidRPr="00C12163">
        <w:rPr>
          <w:rFonts w:eastAsia="Times New Roman"/>
          <w:szCs w:val="24"/>
        </w:rPr>
        <w:t>όνο παραδείγματα αρκούν</w:t>
      </w:r>
      <w:r>
        <w:rPr>
          <w:rFonts w:eastAsia="Times New Roman"/>
          <w:szCs w:val="24"/>
        </w:rPr>
        <w:t>.</w:t>
      </w:r>
    </w:p>
    <w:p w14:paraId="0A5DE1E7" w14:textId="77777777" w:rsidR="00415E13" w:rsidRDefault="00E650A0">
      <w:pPr>
        <w:spacing w:line="600" w:lineRule="auto"/>
        <w:ind w:firstLine="720"/>
        <w:jc w:val="both"/>
        <w:rPr>
          <w:rFonts w:eastAsia="Times New Roman"/>
          <w:szCs w:val="24"/>
        </w:rPr>
      </w:pPr>
      <w:r>
        <w:rPr>
          <w:rFonts w:eastAsia="Times New Roman"/>
          <w:szCs w:val="24"/>
        </w:rPr>
        <w:t>Α</w:t>
      </w:r>
      <w:r w:rsidRPr="00C12163">
        <w:rPr>
          <w:rFonts w:eastAsia="Times New Roman"/>
          <w:szCs w:val="24"/>
        </w:rPr>
        <w:t xml:space="preserve">ς </w:t>
      </w:r>
      <w:r>
        <w:rPr>
          <w:rFonts w:eastAsia="Times New Roman"/>
          <w:szCs w:val="24"/>
        </w:rPr>
        <w:t>δ</w:t>
      </w:r>
      <w:r w:rsidRPr="00C12163">
        <w:rPr>
          <w:rFonts w:eastAsia="Times New Roman"/>
          <w:szCs w:val="24"/>
        </w:rPr>
        <w:t>ούμε</w:t>
      </w:r>
      <w:r w:rsidRPr="00C12163">
        <w:rPr>
          <w:rFonts w:eastAsia="Times New Roman"/>
          <w:szCs w:val="24"/>
        </w:rPr>
        <w:t xml:space="preserve"> την περίφημη αρχή της ισονο</w:t>
      </w:r>
      <w:r>
        <w:rPr>
          <w:rFonts w:eastAsia="Times New Roman"/>
          <w:szCs w:val="24"/>
        </w:rPr>
        <w:t>μία</w:t>
      </w:r>
      <w:r w:rsidRPr="00C12163">
        <w:rPr>
          <w:rFonts w:eastAsia="Times New Roman"/>
          <w:szCs w:val="24"/>
        </w:rPr>
        <w:t xml:space="preserve">ς που διατυπώνεται στο </w:t>
      </w:r>
      <w:r>
        <w:rPr>
          <w:rFonts w:eastAsia="Times New Roman"/>
          <w:szCs w:val="24"/>
        </w:rPr>
        <w:t>ά</w:t>
      </w:r>
      <w:r w:rsidRPr="00C12163">
        <w:rPr>
          <w:rFonts w:eastAsia="Times New Roman"/>
          <w:szCs w:val="24"/>
        </w:rPr>
        <w:t>ρθρο 4</w:t>
      </w:r>
      <w:r>
        <w:rPr>
          <w:rFonts w:eastAsia="Times New Roman"/>
          <w:szCs w:val="24"/>
        </w:rPr>
        <w:t>,</w:t>
      </w:r>
      <w:r w:rsidRPr="00C12163">
        <w:rPr>
          <w:rFonts w:eastAsia="Times New Roman"/>
          <w:szCs w:val="24"/>
        </w:rPr>
        <w:t xml:space="preserve"> με τη γνωστή φράση </w:t>
      </w:r>
      <w:r>
        <w:rPr>
          <w:rFonts w:eastAsia="Times New Roman"/>
          <w:szCs w:val="24"/>
        </w:rPr>
        <w:t>«ο</w:t>
      </w:r>
      <w:r w:rsidRPr="00C12163">
        <w:rPr>
          <w:rFonts w:eastAsia="Times New Roman"/>
          <w:szCs w:val="24"/>
        </w:rPr>
        <w:t>ι Έλληνες είναι ίσοι απέναντι στο</w:t>
      </w:r>
      <w:r>
        <w:rPr>
          <w:rFonts w:eastAsia="Times New Roman"/>
          <w:szCs w:val="24"/>
        </w:rPr>
        <w:t>ν</w:t>
      </w:r>
      <w:r w:rsidRPr="00C12163">
        <w:rPr>
          <w:rFonts w:eastAsia="Times New Roman"/>
          <w:szCs w:val="24"/>
        </w:rPr>
        <w:t xml:space="preserve"> νόμο</w:t>
      </w:r>
      <w:r>
        <w:rPr>
          <w:rFonts w:eastAsia="Times New Roman"/>
          <w:szCs w:val="24"/>
        </w:rPr>
        <w:t>»</w:t>
      </w:r>
      <w:r w:rsidRPr="00C12163">
        <w:rPr>
          <w:rFonts w:eastAsia="Times New Roman"/>
          <w:szCs w:val="24"/>
        </w:rPr>
        <w:t xml:space="preserve"> και από την οποία πηγάζουν </w:t>
      </w:r>
      <w:r>
        <w:rPr>
          <w:rFonts w:eastAsia="Times New Roman"/>
          <w:szCs w:val="24"/>
        </w:rPr>
        <w:t>μια</w:t>
      </w:r>
      <w:r w:rsidRPr="00C12163">
        <w:rPr>
          <w:rFonts w:eastAsia="Times New Roman"/>
          <w:szCs w:val="24"/>
        </w:rPr>
        <w:t xml:space="preserve"> σειρά από ειδικότερα δικαιώματα</w:t>
      </w:r>
      <w:r>
        <w:rPr>
          <w:rFonts w:eastAsia="Times New Roman"/>
          <w:szCs w:val="24"/>
        </w:rPr>
        <w:t>. Σ</w:t>
      </w:r>
      <w:r w:rsidRPr="00C12163">
        <w:rPr>
          <w:rFonts w:eastAsia="Times New Roman"/>
          <w:szCs w:val="24"/>
        </w:rPr>
        <w:t>το Σύνταγμα διακηρύσσεται δηλαδή επίσημα ότι όλα τα μέλη της κοινω</w:t>
      </w:r>
      <w:r w:rsidRPr="00C12163">
        <w:rPr>
          <w:rFonts w:eastAsia="Times New Roman"/>
          <w:szCs w:val="24"/>
        </w:rPr>
        <w:t>νίας</w:t>
      </w:r>
      <w:r>
        <w:rPr>
          <w:rFonts w:eastAsia="Times New Roman"/>
          <w:szCs w:val="24"/>
        </w:rPr>
        <w:t>,</w:t>
      </w:r>
      <w:r w:rsidRPr="00C12163">
        <w:rPr>
          <w:rFonts w:eastAsia="Times New Roman"/>
          <w:szCs w:val="24"/>
        </w:rPr>
        <w:t xml:space="preserve"> που είναι βέβαια πολύ συγκεκριμένοι άνθρωποι</w:t>
      </w:r>
      <w:r>
        <w:rPr>
          <w:rFonts w:eastAsia="Times New Roman"/>
          <w:szCs w:val="24"/>
        </w:rPr>
        <w:t xml:space="preserve"> -</w:t>
      </w:r>
      <w:r w:rsidRPr="00C12163">
        <w:rPr>
          <w:rFonts w:eastAsia="Times New Roman"/>
          <w:szCs w:val="24"/>
        </w:rPr>
        <w:t>πλούσιοι</w:t>
      </w:r>
      <w:r>
        <w:rPr>
          <w:rFonts w:eastAsia="Times New Roman"/>
          <w:szCs w:val="24"/>
        </w:rPr>
        <w:t>,</w:t>
      </w:r>
      <w:r w:rsidRPr="00C12163">
        <w:rPr>
          <w:rFonts w:eastAsia="Times New Roman"/>
          <w:szCs w:val="24"/>
        </w:rPr>
        <w:t xml:space="preserve"> φτωχοί</w:t>
      </w:r>
      <w:r>
        <w:rPr>
          <w:rFonts w:eastAsia="Times New Roman"/>
          <w:szCs w:val="24"/>
        </w:rPr>
        <w:t>,</w:t>
      </w:r>
      <w:r w:rsidRPr="00C12163">
        <w:rPr>
          <w:rFonts w:eastAsia="Times New Roman"/>
          <w:szCs w:val="24"/>
        </w:rPr>
        <w:t xml:space="preserve"> εκμεταλλευτές</w:t>
      </w:r>
      <w:r>
        <w:rPr>
          <w:rFonts w:eastAsia="Times New Roman"/>
          <w:szCs w:val="24"/>
        </w:rPr>
        <w:t>,</w:t>
      </w:r>
      <w:r w:rsidRPr="00C12163">
        <w:rPr>
          <w:rFonts w:eastAsia="Times New Roman"/>
          <w:szCs w:val="24"/>
        </w:rPr>
        <w:t xml:space="preserve"> εκμεταλλευόμενοι</w:t>
      </w:r>
      <w:r>
        <w:rPr>
          <w:rFonts w:eastAsia="Times New Roman"/>
          <w:szCs w:val="24"/>
        </w:rPr>
        <w:t>-,</w:t>
      </w:r>
      <w:r w:rsidRPr="00C12163">
        <w:rPr>
          <w:rFonts w:eastAsia="Times New Roman"/>
          <w:szCs w:val="24"/>
        </w:rPr>
        <w:t xml:space="preserve"> όλοι αυτοί αντιμετωπίζονται συνταγματικά ως ίσ</w:t>
      </w:r>
      <w:r>
        <w:rPr>
          <w:rFonts w:eastAsia="Times New Roman"/>
          <w:szCs w:val="24"/>
        </w:rPr>
        <w:t>οι</w:t>
      </w:r>
      <w:r w:rsidRPr="00C12163">
        <w:rPr>
          <w:rFonts w:eastAsia="Times New Roman"/>
          <w:szCs w:val="24"/>
        </w:rPr>
        <w:t xml:space="preserve"> με εκείνη την </w:t>
      </w:r>
      <w:r>
        <w:rPr>
          <w:rFonts w:eastAsia="Times New Roman"/>
          <w:szCs w:val="24"/>
        </w:rPr>
        <w:t>πολύ</w:t>
      </w:r>
      <w:r w:rsidRPr="00C12163">
        <w:rPr>
          <w:rFonts w:eastAsia="Times New Roman"/>
          <w:szCs w:val="24"/>
        </w:rPr>
        <w:t xml:space="preserve"> γενική</w:t>
      </w:r>
      <w:r>
        <w:rPr>
          <w:rFonts w:eastAsia="Times New Roman"/>
          <w:szCs w:val="24"/>
        </w:rPr>
        <w:t>,</w:t>
      </w:r>
      <w:r w:rsidRPr="00C12163">
        <w:rPr>
          <w:rFonts w:eastAsia="Times New Roman"/>
          <w:szCs w:val="24"/>
        </w:rPr>
        <w:t xml:space="preserve"> όσο και αφηρημένη</w:t>
      </w:r>
      <w:r>
        <w:rPr>
          <w:rFonts w:eastAsia="Times New Roman"/>
          <w:szCs w:val="24"/>
        </w:rPr>
        <w:t>,</w:t>
      </w:r>
      <w:r w:rsidRPr="00C12163">
        <w:rPr>
          <w:rFonts w:eastAsia="Times New Roman"/>
          <w:szCs w:val="24"/>
        </w:rPr>
        <w:t xml:space="preserve"> ιδιότητα του </w:t>
      </w:r>
      <w:r>
        <w:rPr>
          <w:rFonts w:eastAsia="Times New Roman"/>
          <w:szCs w:val="24"/>
        </w:rPr>
        <w:t>«π</w:t>
      </w:r>
      <w:r w:rsidRPr="00C12163">
        <w:rPr>
          <w:rFonts w:eastAsia="Times New Roman"/>
          <w:szCs w:val="24"/>
        </w:rPr>
        <w:t>ολίτη</w:t>
      </w:r>
      <w:r>
        <w:rPr>
          <w:rFonts w:eastAsia="Times New Roman"/>
          <w:szCs w:val="24"/>
        </w:rPr>
        <w:t>». Έ</w:t>
      </w:r>
      <w:r w:rsidRPr="00C12163">
        <w:rPr>
          <w:rFonts w:eastAsia="Times New Roman"/>
          <w:szCs w:val="24"/>
        </w:rPr>
        <w:t>τσι</w:t>
      </w:r>
      <w:r>
        <w:rPr>
          <w:rFonts w:eastAsia="Times New Roman"/>
          <w:szCs w:val="24"/>
        </w:rPr>
        <w:t>,</w:t>
      </w:r>
      <w:r w:rsidRPr="00C12163">
        <w:rPr>
          <w:rFonts w:eastAsia="Times New Roman"/>
          <w:szCs w:val="24"/>
        </w:rPr>
        <w:t xml:space="preserve"> </w:t>
      </w:r>
      <w:r>
        <w:rPr>
          <w:rFonts w:eastAsia="Times New Roman"/>
          <w:szCs w:val="24"/>
        </w:rPr>
        <w:t>όμως,</w:t>
      </w:r>
      <w:r w:rsidRPr="00C12163">
        <w:rPr>
          <w:rFonts w:eastAsia="Times New Roman"/>
          <w:szCs w:val="24"/>
        </w:rPr>
        <w:t xml:space="preserve"> συγκαλύπτονται οι ταξικές διαφορές και </w:t>
      </w:r>
      <w:r>
        <w:rPr>
          <w:rFonts w:eastAsia="Times New Roman"/>
          <w:szCs w:val="24"/>
        </w:rPr>
        <w:t>φ</w:t>
      </w:r>
      <w:r w:rsidRPr="00C12163">
        <w:rPr>
          <w:rFonts w:eastAsia="Times New Roman"/>
          <w:szCs w:val="24"/>
        </w:rPr>
        <w:t>τάνουν να εξομοιώνονται πλασματικά ο εργάτης με τον κεφαλαιοκράτη</w:t>
      </w:r>
      <w:r>
        <w:rPr>
          <w:rFonts w:eastAsia="Times New Roman"/>
          <w:szCs w:val="24"/>
        </w:rPr>
        <w:t>. Τ</w:t>
      </w:r>
      <w:r w:rsidRPr="00C12163">
        <w:rPr>
          <w:rFonts w:eastAsia="Times New Roman"/>
          <w:szCs w:val="24"/>
        </w:rPr>
        <w:t>ο ερώτημα είναι αδυσώπητο</w:t>
      </w:r>
      <w:r>
        <w:rPr>
          <w:rFonts w:eastAsia="Times New Roman"/>
          <w:szCs w:val="24"/>
        </w:rPr>
        <w:t>: Π</w:t>
      </w:r>
      <w:r w:rsidRPr="00C12163">
        <w:rPr>
          <w:rFonts w:eastAsia="Times New Roman"/>
          <w:szCs w:val="24"/>
        </w:rPr>
        <w:t xml:space="preserve">όσο </w:t>
      </w:r>
      <w:r>
        <w:rPr>
          <w:rFonts w:eastAsia="Times New Roman"/>
          <w:szCs w:val="24"/>
        </w:rPr>
        <w:t>ίσος</w:t>
      </w:r>
      <w:r w:rsidRPr="00C12163">
        <w:rPr>
          <w:rFonts w:eastAsia="Times New Roman"/>
          <w:szCs w:val="24"/>
        </w:rPr>
        <w:t xml:space="preserve"> μπορεί να είναι ένας εργάτης ή ένας βιοπαλαιστής με αυτόν που έχει στην ιδιοκτησία του μεγάλες επιχειρήσεις</w:t>
      </w:r>
      <w:r>
        <w:rPr>
          <w:rFonts w:eastAsia="Times New Roman"/>
          <w:szCs w:val="24"/>
        </w:rPr>
        <w:t>,</w:t>
      </w:r>
      <w:r w:rsidRPr="00C12163">
        <w:rPr>
          <w:rFonts w:eastAsia="Times New Roman"/>
          <w:szCs w:val="24"/>
        </w:rPr>
        <w:t xml:space="preserve"> μ</w:t>
      </w:r>
      <w:r w:rsidRPr="00C12163">
        <w:rPr>
          <w:rFonts w:eastAsia="Times New Roman"/>
          <w:szCs w:val="24"/>
        </w:rPr>
        <w:t xml:space="preserve">ε τις οποίες προσλαμβάνει και </w:t>
      </w:r>
      <w:r>
        <w:rPr>
          <w:rFonts w:eastAsia="Times New Roman"/>
          <w:szCs w:val="24"/>
        </w:rPr>
        <w:t>απολύει</w:t>
      </w:r>
      <w:r w:rsidRPr="00C12163">
        <w:rPr>
          <w:rFonts w:eastAsia="Times New Roman"/>
          <w:szCs w:val="24"/>
        </w:rPr>
        <w:t xml:space="preserve"> ή με αυτόν που έχει στα χέρια του </w:t>
      </w:r>
      <w:r>
        <w:rPr>
          <w:rFonts w:eastAsia="Times New Roman"/>
          <w:szCs w:val="24"/>
        </w:rPr>
        <w:t>μ</w:t>
      </w:r>
      <w:r w:rsidRPr="00C12163">
        <w:rPr>
          <w:rFonts w:eastAsia="Times New Roman"/>
          <w:szCs w:val="24"/>
        </w:rPr>
        <w:t xml:space="preserve">έσα </w:t>
      </w:r>
      <w:r>
        <w:rPr>
          <w:rFonts w:eastAsia="Times New Roman"/>
          <w:szCs w:val="24"/>
        </w:rPr>
        <w:t>ενημέρωσης</w:t>
      </w:r>
      <w:r>
        <w:rPr>
          <w:rFonts w:eastAsia="Times New Roman"/>
          <w:szCs w:val="24"/>
        </w:rPr>
        <w:t xml:space="preserve"> και άλλους μηχανισμούς κ</w:t>
      </w:r>
      <w:r w:rsidRPr="00C12163">
        <w:rPr>
          <w:rFonts w:eastAsia="Times New Roman"/>
          <w:szCs w:val="24"/>
        </w:rPr>
        <w:t xml:space="preserve">αι άρα και επηρεάζει και </w:t>
      </w:r>
      <w:r>
        <w:rPr>
          <w:rFonts w:eastAsia="Times New Roman"/>
          <w:szCs w:val="24"/>
        </w:rPr>
        <w:t>χειραγωγεί; Πρόκειται, σ</w:t>
      </w:r>
      <w:r w:rsidRPr="00C12163">
        <w:rPr>
          <w:rFonts w:eastAsia="Times New Roman"/>
          <w:szCs w:val="24"/>
        </w:rPr>
        <w:t>υνεπώς</w:t>
      </w:r>
      <w:r>
        <w:rPr>
          <w:rFonts w:eastAsia="Times New Roman"/>
          <w:szCs w:val="24"/>
        </w:rPr>
        <w:t>,</w:t>
      </w:r>
      <w:r w:rsidRPr="00C12163">
        <w:rPr>
          <w:rFonts w:eastAsia="Times New Roman"/>
          <w:szCs w:val="24"/>
        </w:rPr>
        <w:t xml:space="preserve"> για </w:t>
      </w:r>
      <w:r>
        <w:rPr>
          <w:rFonts w:eastAsia="Times New Roman"/>
          <w:szCs w:val="24"/>
        </w:rPr>
        <w:t>μια</w:t>
      </w:r>
      <w:r w:rsidRPr="00C12163">
        <w:rPr>
          <w:rFonts w:eastAsia="Times New Roman"/>
          <w:szCs w:val="24"/>
        </w:rPr>
        <w:t xml:space="preserve"> πέρα για πέρα τυπική</w:t>
      </w:r>
      <w:r>
        <w:rPr>
          <w:rFonts w:eastAsia="Times New Roman"/>
          <w:szCs w:val="24"/>
        </w:rPr>
        <w:t>,</w:t>
      </w:r>
      <w:r w:rsidRPr="00C12163">
        <w:rPr>
          <w:rFonts w:eastAsia="Times New Roman"/>
          <w:szCs w:val="24"/>
        </w:rPr>
        <w:t xml:space="preserve"> φαινομενική </w:t>
      </w:r>
      <w:r w:rsidRPr="00C12163">
        <w:rPr>
          <w:rFonts w:eastAsia="Times New Roman"/>
          <w:szCs w:val="24"/>
        </w:rPr>
        <w:lastRenderedPageBreak/>
        <w:t>ισότητα</w:t>
      </w:r>
      <w:r>
        <w:rPr>
          <w:rFonts w:eastAsia="Times New Roman"/>
          <w:szCs w:val="24"/>
        </w:rPr>
        <w:t>,</w:t>
      </w:r>
      <w:r w:rsidRPr="00C12163">
        <w:rPr>
          <w:rFonts w:eastAsia="Times New Roman"/>
          <w:szCs w:val="24"/>
        </w:rPr>
        <w:t xml:space="preserve"> η οποία συγκαλύπτει τη βαθιά ταξική </w:t>
      </w:r>
      <w:r w:rsidRPr="00C12163">
        <w:rPr>
          <w:rFonts w:eastAsia="Times New Roman"/>
          <w:szCs w:val="24"/>
        </w:rPr>
        <w:t>ανισότητα που υπάρχει και μεγαλώνει στην κοινωνία</w:t>
      </w:r>
      <w:r>
        <w:rPr>
          <w:rFonts w:eastAsia="Times New Roman"/>
          <w:szCs w:val="24"/>
        </w:rPr>
        <w:t>.</w:t>
      </w:r>
    </w:p>
    <w:p w14:paraId="0A5DE1E8" w14:textId="77777777" w:rsidR="00415E13" w:rsidRDefault="00E650A0">
      <w:pPr>
        <w:spacing w:line="600" w:lineRule="auto"/>
        <w:ind w:firstLine="720"/>
        <w:jc w:val="both"/>
        <w:rPr>
          <w:rFonts w:eastAsia="Times New Roman"/>
          <w:szCs w:val="24"/>
        </w:rPr>
      </w:pPr>
      <w:r>
        <w:rPr>
          <w:rFonts w:eastAsia="Times New Roman"/>
          <w:szCs w:val="24"/>
        </w:rPr>
        <w:t>Ά</w:t>
      </w:r>
      <w:r w:rsidRPr="00C12163">
        <w:rPr>
          <w:rFonts w:eastAsia="Times New Roman"/>
          <w:szCs w:val="24"/>
        </w:rPr>
        <w:t>λλο παράδειγμα</w:t>
      </w:r>
      <w:r>
        <w:rPr>
          <w:rFonts w:eastAsia="Times New Roman"/>
          <w:szCs w:val="24"/>
        </w:rPr>
        <w:t>:</w:t>
      </w:r>
      <w:r w:rsidRPr="00C12163">
        <w:rPr>
          <w:rFonts w:eastAsia="Times New Roman"/>
          <w:szCs w:val="24"/>
        </w:rPr>
        <w:t xml:space="preserve"> Πόση αξία</w:t>
      </w:r>
      <w:r>
        <w:rPr>
          <w:rFonts w:eastAsia="Times New Roman"/>
          <w:szCs w:val="24"/>
        </w:rPr>
        <w:t>,</w:t>
      </w:r>
      <w:r w:rsidRPr="00C12163">
        <w:rPr>
          <w:rFonts w:eastAsia="Times New Roman"/>
          <w:szCs w:val="24"/>
        </w:rPr>
        <w:t xml:space="preserve"> αλήθεια</w:t>
      </w:r>
      <w:r>
        <w:rPr>
          <w:rFonts w:eastAsia="Times New Roman"/>
          <w:szCs w:val="24"/>
        </w:rPr>
        <w:t>,</w:t>
      </w:r>
      <w:r w:rsidRPr="00C12163">
        <w:rPr>
          <w:rFonts w:eastAsia="Times New Roman"/>
          <w:szCs w:val="24"/>
        </w:rPr>
        <w:t xml:space="preserve"> έχει η διακήρυξη στο ίδιο άρθρο του </w:t>
      </w:r>
      <w:r>
        <w:rPr>
          <w:rFonts w:eastAsia="Times New Roman"/>
          <w:szCs w:val="24"/>
        </w:rPr>
        <w:t>Σ</w:t>
      </w:r>
      <w:r w:rsidRPr="00C12163">
        <w:rPr>
          <w:rFonts w:eastAsia="Times New Roman"/>
          <w:szCs w:val="24"/>
        </w:rPr>
        <w:t>υντάγματος που αναφέρει ότι οι Έλληνες εισφέρουν</w:t>
      </w:r>
      <w:r>
        <w:rPr>
          <w:rFonts w:eastAsia="Times New Roman"/>
          <w:szCs w:val="24"/>
        </w:rPr>
        <w:t>,</w:t>
      </w:r>
      <w:r w:rsidRPr="00C12163">
        <w:rPr>
          <w:rFonts w:eastAsia="Times New Roman"/>
          <w:szCs w:val="24"/>
        </w:rPr>
        <w:t xml:space="preserve"> λέει</w:t>
      </w:r>
      <w:r>
        <w:rPr>
          <w:rFonts w:eastAsia="Times New Roman"/>
          <w:szCs w:val="24"/>
        </w:rPr>
        <w:t>,</w:t>
      </w:r>
      <w:r w:rsidRPr="00C12163">
        <w:rPr>
          <w:rFonts w:eastAsia="Times New Roman"/>
          <w:szCs w:val="24"/>
        </w:rPr>
        <w:t xml:space="preserve"> στα δημόσια </w:t>
      </w:r>
      <w:r>
        <w:rPr>
          <w:rFonts w:eastAsia="Times New Roman"/>
          <w:szCs w:val="24"/>
        </w:rPr>
        <w:t>β</w:t>
      </w:r>
      <w:r w:rsidRPr="00C12163">
        <w:rPr>
          <w:rFonts w:eastAsia="Times New Roman"/>
          <w:szCs w:val="24"/>
        </w:rPr>
        <w:t>άρη χωρίς διακρίσεις</w:t>
      </w:r>
      <w:r>
        <w:rPr>
          <w:rFonts w:eastAsia="Times New Roman"/>
          <w:szCs w:val="24"/>
        </w:rPr>
        <w:t>,</w:t>
      </w:r>
      <w:r w:rsidRPr="00C12163">
        <w:rPr>
          <w:rFonts w:eastAsia="Times New Roman"/>
          <w:szCs w:val="24"/>
        </w:rPr>
        <w:t xml:space="preserve"> ανάλογα με τις δυνάμεις </w:t>
      </w:r>
      <w:r>
        <w:rPr>
          <w:rFonts w:eastAsia="Times New Roman"/>
          <w:szCs w:val="24"/>
        </w:rPr>
        <w:t>τους; Α</w:t>
      </w:r>
      <w:r w:rsidRPr="00C12163">
        <w:rPr>
          <w:rFonts w:eastAsia="Times New Roman"/>
          <w:szCs w:val="24"/>
        </w:rPr>
        <w:t>πολύτως κ</w:t>
      </w:r>
      <w:r w:rsidRPr="00C12163">
        <w:rPr>
          <w:rFonts w:eastAsia="Times New Roman"/>
          <w:szCs w:val="24"/>
        </w:rPr>
        <w:t>α</w:t>
      </w:r>
      <w:r>
        <w:rPr>
          <w:rFonts w:eastAsia="Times New Roman"/>
          <w:szCs w:val="24"/>
        </w:rPr>
        <w:t>μμία,</w:t>
      </w:r>
      <w:r w:rsidRPr="00C12163">
        <w:rPr>
          <w:rFonts w:eastAsia="Times New Roman"/>
          <w:szCs w:val="24"/>
        </w:rPr>
        <w:t xml:space="preserve"> γιατί στην πρ</w:t>
      </w:r>
      <w:r>
        <w:rPr>
          <w:rFonts w:eastAsia="Times New Roman"/>
          <w:szCs w:val="24"/>
        </w:rPr>
        <w:t>άξη ισχύει το ακριβώς αντίθετο: Ά</w:t>
      </w:r>
      <w:r w:rsidRPr="00C12163">
        <w:rPr>
          <w:rFonts w:eastAsia="Times New Roman"/>
          <w:szCs w:val="24"/>
        </w:rPr>
        <w:t>γρια</w:t>
      </w:r>
      <w:r>
        <w:rPr>
          <w:rFonts w:eastAsia="Times New Roman"/>
          <w:szCs w:val="24"/>
        </w:rPr>
        <w:t>,</w:t>
      </w:r>
      <w:r w:rsidRPr="00C12163">
        <w:rPr>
          <w:rFonts w:eastAsia="Times New Roman"/>
          <w:szCs w:val="24"/>
        </w:rPr>
        <w:t xml:space="preserve"> ανελέητη φορο</w:t>
      </w:r>
      <w:r>
        <w:rPr>
          <w:rFonts w:eastAsia="Times New Roman"/>
          <w:szCs w:val="24"/>
        </w:rPr>
        <w:t>λεηλασία</w:t>
      </w:r>
      <w:r w:rsidRPr="00C12163">
        <w:rPr>
          <w:rFonts w:eastAsia="Times New Roman"/>
          <w:szCs w:val="24"/>
        </w:rPr>
        <w:t xml:space="preserve"> για τους εργαζόμενους και τα λαϊκά στρώματα από τη </w:t>
      </w:r>
      <w:r>
        <w:rPr>
          <w:rFonts w:eastAsia="Times New Roman"/>
          <w:szCs w:val="24"/>
        </w:rPr>
        <w:t>μια,</w:t>
      </w:r>
      <w:r w:rsidRPr="00C12163">
        <w:rPr>
          <w:rFonts w:eastAsia="Times New Roman"/>
          <w:szCs w:val="24"/>
        </w:rPr>
        <w:t xml:space="preserve"> απλόχερα φοροαπαλλαγές </w:t>
      </w:r>
      <w:r>
        <w:rPr>
          <w:rFonts w:eastAsia="Times New Roman"/>
          <w:szCs w:val="24"/>
        </w:rPr>
        <w:t>για τους μεγάλους επιχειρηματίες,</w:t>
      </w:r>
      <w:r w:rsidRPr="00C12163">
        <w:rPr>
          <w:rFonts w:eastAsia="Times New Roman"/>
          <w:szCs w:val="24"/>
        </w:rPr>
        <w:t xml:space="preserve"> από την άλλη</w:t>
      </w:r>
      <w:r>
        <w:rPr>
          <w:rFonts w:eastAsia="Times New Roman"/>
          <w:szCs w:val="24"/>
        </w:rPr>
        <w:t>.</w:t>
      </w:r>
    </w:p>
    <w:p w14:paraId="0A5DE1E9" w14:textId="77777777" w:rsidR="00415E13" w:rsidRDefault="00E650A0">
      <w:pPr>
        <w:spacing w:line="600" w:lineRule="auto"/>
        <w:ind w:firstLine="720"/>
        <w:jc w:val="both"/>
        <w:rPr>
          <w:rFonts w:eastAsia="Times New Roman"/>
          <w:szCs w:val="24"/>
        </w:rPr>
      </w:pPr>
      <w:r>
        <w:rPr>
          <w:rFonts w:eastAsia="Times New Roman"/>
          <w:szCs w:val="24"/>
        </w:rPr>
        <w:t>Και</w:t>
      </w:r>
      <w:r w:rsidRPr="00C12163">
        <w:rPr>
          <w:rFonts w:eastAsia="Times New Roman"/>
          <w:szCs w:val="24"/>
        </w:rPr>
        <w:t xml:space="preserve"> </w:t>
      </w:r>
      <w:r>
        <w:rPr>
          <w:rFonts w:eastAsia="Times New Roman"/>
          <w:szCs w:val="24"/>
        </w:rPr>
        <w:t>μια</w:t>
      </w:r>
      <w:r w:rsidRPr="00C12163">
        <w:rPr>
          <w:rFonts w:eastAsia="Times New Roman"/>
          <w:szCs w:val="24"/>
        </w:rPr>
        <w:t xml:space="preserve"> και το </w:t>
      </w:r>
      <w:r>
        <w:rPr>
          <w:rFonts w:eastAsia="Times New Roman"/>
          <w:szCs w:val="24"/>
        </w:rPr>
        <w:t>έ</w:t>
      </w:r>
      <w:r w:rsidRPr="00C12163">
        <w:rPr>
          <w:rFonts w:eastAsia="Times New Roman"/>
          <w:szCs w:val="24"/>
        </w:rPr>
        <w:t>φερε η κουβέντα</w:t>
      </w:r>
      <w:r>
        <w:rPr>
          <w:rFonts w:eastAsia="Times New Roman"/>
          <w:szCs w:val="24"/>
        </w:rPr>
        <w:t>, τι θα γί</w:t>
      </w:r>
      <w:r w:rsidRPr="00C12163">
        <w:rPr>
          <w:rFonts w:eastAsia="Times New Roman"/>
          <w:szCs w:val="24"/>
        </w:rPr>
        <w:t>νει</w:t>
      </w:r>
      <w:r>
        <w:rPr>
          <w:rFonts w:eastAsia="Times New Roman"/>
          <w:szCs w:val="24"/>
        </w:rPr>
        <w:t>,</w:t>
      </w:r>
      <w:r w:rsidRPr="00C12163">
        <w:rPr>
          <w:rFonts w:eastAsia="Times New Roman"/>
          <w:szCs w:val="24"/>
        </w:rPr>
        <w:t xml:space="preserve"> αλήθεια</w:t>
      </w:r>
      <w:r>
        <w:rPr>
          <w:rFonts w:eastAsia="Times New Roman"/>
          <w:szCs w:val="24"/>
        </w:rPr>
        <w:t>,</w:t>
      </w:r>
      <w:r w:rsidRPr="00C12163">
        <w:rPr>
          <w:rFonts w:eastAsia="Times New Roman"/>
          <w:szCs w:val="24"/>
        </w:rPr>
        <w:t xml:space="preserve"> με εκείνα τα προκλητικά προνόμια των εφοπλιστών</w:t>
      </w:r>
      <w:r>
        <w:rPr>
          <w:rFonts w:eastAsia="Times New Roman"/>
          <w:szCs w:val="24"/>
        </w:rPr>
        <w:t>,</w:t>
      </w:r>
      <w:r w:rsidRPr="00C12163">
        <w:rPr>
          <w:rFonts w:eastAsia="Times New Roman"/>
          <w:szCs w:val="24"/>
        </w:rPr>
        <w:t xml:space="preserve"> που τα </w:t>
      </w:r>
      <w:r>
        <w:rPr>
          <w:rFonts w:eastAsia="Times New Roman"/>
          <w:szCs w:val="24"/>
        </w:rPr>
        <w:t>έ</w:t>
      </w:r>
      <w:r w:rsidRPr="00C12163">
        <w:rPr>
          <w:rFonts w:eastAsia="Times New Roman"/>
          <w:szCs w:val="24"/>
        </w:rPr>
        <w:t xml:space="preserve">χετε και συνταγματικά κατοχυρωμένα στο άρθρο 107 του </w:t>
      </w:r>
      <w:r>
        <w:rPr>
          <w:rFonts w:eastAsia="Times New Roman"/>
          <w:szCs w:val="24"/>
        </w:rPr>
        <w:t>Σ</w:t>
      </w:r>
      <w:r w:rsidRPr="00C12163">
        <w:rPr>
          <w:rFonts w:eastAsia="Times New Roman"/>
          <w:szCs w:val="24"/>
        </w:rPr>
        <w:t>υντάγματος</w:t>
      </w:r>
      <w:r>
        <w:rPr>
          <w:rFonts w:eastAsia="Times New Roman"/>
          <w:szCs w:val="24"/>
        </w:rPr>
        <w:t>; Μ</w:t>
      </w:r>
      <w:r w:rsidRPr="00C12163">
        <w:rPr>
          <w:rFonts w:eastAsia="Times New Roman"/>
          <w:szCs w:val="24"/>
        </w:rPr>
        <w:t>ε την ευκαιρία και της τωρινής αναθεώρησης</w:t>
      </w:r>
      <w:r>
        <w:rPr>
          <w:rFonts w:eastAsia="Times New Roman"/>
          <w:szCs w:val="24"/>
        </w:rPr>
        <w:t>,</w:t>
      </w:r>
      <w:r w:rsidRPr="00C12163">
        <w:rPr>
          <w:rFonts w:eastAsia="Times New Roman"/>
          <w:szCs w:val="24"/>
        </w:rPr>
        <w:t xml:space="preserve"> το </w:t>
      </w:r>
      <w:r>
        <w:rPr>
          <w:rFonts w:eastAsia="Times New Roman"/>
          <w:szCs w:val="24"/>
        </w:rPr>
        <w:t>ΚΚΕ</w:t>
      </w:r>
      <w:r w:rsidRPr="00C12163">
        <w:rPr>
          <w:rFonts w:eastAsia="Times New Roman"/>
          <w:szCs w:val="24"/>
        </w:rPr>
        <w:t xml:space="preserve"> πρότεινε για </w:t>
      </w:r>
      <w:r>
        <w:rPr>
          <w:rFonts w:eastAsia="Times New Roman"/>
          <w:szCs w:val="24"/>
        </w:rPr>
        <w:t>μια</w:t>
      </w:r>
      <w:r w:rsidRPr="00C12163">
        <w:rPr>
          <w:rFonts w:eastAsia="Times New Roman"/>
          <w:szCs w:val="24"/>
        </w:rPr>
        <w:t xml:space="preserve"> ακόμα φορά την κατάργησή </w:t>
      </w:r>
      <w:r>
        <w:rPr>
          <w:rFonts w:eastAsia="Times New Roman"/>
          <w:szCs w:val="24"/>
        </w:rPr>
        <w:t>τους. Τ</w:t>
      </w:r>
      <w:r w:rsidRPr="00C12163">
        <w:rPr>
          <w:rFonts w:eastAsia="Times New Roman"/>
          <w:szCs w:val="24"/>
        </w:rPr>
        <w:t>ο απορρίψατε</w:t>
      </w:r>
      <w:r>
        <w:rPr>
          <w:rFonts w:eastAsia="Times New Roman"/>
          <w:szCs w:val="24"/>
        </w:rPr>
        <w:t>. Γ</w:t>
      </w:r>
      <w:r w:rsidRPr="00C12163">
        <w:rPr>
          <w:rFonts w:eastAsia="Times New Roman"/>
          <w:szCs w:val="24"/>
        </w:rPr>
        <w:t>ιατί το</w:t>
      </w:r>
      <w:r w:rsidRPr="00C12163">
        <w:rPr>
          <w:rFonts w:eastAsia="Times New Roman"/>
          <w:szCs w:val="24"/>
        </w:rPr>
        <w:t xml:space="preserve"> προνόμιο</w:t>
      </w:r>
      <w:r>
        <w:rPr>
          <w:rFonts w:eastAsia="Times New Roman"/>
          <w:szCs w:val="24"/>
        </w:rPr>
        <w:t>,</w:t>
      </w:r>
      <w:r w:rsidRPr="00C12163">
        <w:rPr>
          <w:rFonts w:eastAsia="Times New Roman"/>
          <w:szCs w:val="24"/>
        </w:rPr>
        <w:t xml:space="preserve"> άραγε</w:t>
      </w:r>
      <w:r>
        <w:rPr>
          <w:rFonts w:eastAsia="Times New Roman"/>
          <w:szCs w:val="24"/>
        </w:rPr>
        <w:t>,</w:t>
      </w:r>
      <w:r w:rsidRPr="00C12163">
        <w:rPr>
          <w:rFonts w:eastAsia="Times New Roman"/>
          <w:szCs w:val="24"/>
        </w:rPr>
        <w:t xml:space="preserve"> του αφορολόγητου πετρελαίου να το </w:t>
      </w:r>
      <w:r>
        <w:rPr>
          <w:rFonts w:eastAsia="Times New Roman"/>
          <w:szCs w:val="24"/>
        </w:rPr>
        <w:t>έ</w:t>
      </w:r>
      <w:r w:rsidRPr="00C12163">
        <w:rPr>
          <w:rFonts w:eastAsia="Times New Roman"/>
          <w:szCs w:val="24"/>
        </w:rPr>
        <w:t xml:space="preserve">χουν μονάχα οι εφοπλιστές και όχι και </w:t>
      </w:r>
      <w:r>
        <w:rPr>
          <w:rFonts w:eastAsia="Times New Roman"/>
          <w:szCs w:val="24"/>
        </w:rPr>
        <w:t>οι αγρότες; Πώς τα</w:t>
      </w:r>
      <w:r w:rsidRPr="00C12163">
        <w:rPr>
          <w:rFonts w:eastAsia="Times New Roman"/>
          <w:szCs w:val="24"/>
        </w:rPr>
        <w:t xml:space="preserve"> σηκώνει</w:t>
      </w:r>
      <w:r>
        <w:rPr>
          <w:rFonts w:eastAsia="Times New Roman"/>
          <w:szCs w:val="24"/>
        </w:rPr>
        <w:t>,</w:t>
      </w:r>
      <w:r w:rsidRPr="00C12163">
        <w:rPr>
          <w:rFonts w:eastAsia="Times New Roman"/>
          <w:szCs w:val="24"/>
        </w:rPr>
        <w:t xml:space="preserve"> αλήθεια</w:t>
      </w:r>
      <w:r>
        <w:rPr>
          <w:rFonts w:eastAsia="Times New Roman"/>
          <w:szCs w:val="24"/>
        </w:rPr>
        <w:t>,</w:t>
      </w:r>
      <w:r w:rsidRPr="00C12163">
        <w:rPr>
          <w:rFonts w:eastAsia="Times New Roman"/>
          <w:szCs w:val="24"/>
        </w:rPr>
        <w:t xml:space="preserve"> κάτι τέτοι</w:t>
      </w:r>
      <w:r>
        <w:rPr>
          <w:rFonts w:eastAsia="Times New Roman"/>
          <w:szCs w:val="24"/>
        </w:rPr>
        <w:t>α</w:t>
      </w:r>
      <w:r w:rsidRPr="00C12163">
        <w:rPr>
          <w:rFonts w:eastAsia="Times New Roman"/>
          <w:szCs w:val="24"/>
        </w:rPr>
        <w:t xml:space="preserve"> </w:t>
      </w:r>
      <w:r>
        <w:rPr>
          <w:rFonts w:eastAsia="Times New Roman"/>
          <w:szCs w:val="24"/>
        </w:rPr>
        <w:t xml:space="preserve">ο </w:t>
      </w:r>
      <w:r w:rsidRPr="00C12163">
        <w:rPr>
          <w:rFonts w:eastAsia="Times New Roman"/>
          <w:szCs w:val="24"/>
        </w:rPr>
        <w:t>αντ</w:t>
      </w:r>
      <w:r>
        <w:rPr>
          <w:rFonts w:eastAsia="Times New Roman"/>
          <w:szCs w:val="24"/>
        </w:rPr>
        <w:t>ι</w:t>
      </w:r>
      <w:r w:rsidRPr="00C12163">
        <w:rPr>
          <w:rFonts w:eastAsia="Times New Roman"/>
          <w:szCs w:val="24"/>
        </w:rPr>
        <w:t xml:space="preserve">νεοφιλελευθερισμός </w:t>
      </w:r>
      <w:r>
        <w:rPr>
          <w:rFonts w:eastAsia="Times New Roman"/>
          <w:szCs w:val="24"/>
        </w:rPr>
        <w:t>σας;</w:t>
      </w:r>
    </w:p>
    <w:p w14:paraId="0A5DE1EA" w14:textId="77777777" w:rsidR="00415E13" w:rsidRDefault="00E650A0">
      <w:pPr>
        <w:spacing w:line="600" w:lineRule="auto"/>
        <w:ind w:firstLine="720"/>
        <w:jc w:val="both"/>
        <w:rPr>
          <w:rFonts w:eastAsia="Times New Roman"/>
          <w:szCs w:val="24"/>
        </w:rPr>
      </w:pPr>
      <w:r>
        <w:rPr>
          <w:rFonts w:eastAsia="Times New Roman"/>
          <w:szCs w:val="24"/>
        </w:rPr>
        <w:lastRenderedPageBreak/>
        <w:t>Κ</w:t>
      </w:r>
      <w:r w:rsidRPr="00C12163">
        <w:rPr>
          <w:rFonts w:eastAsia="Times New Roman"/>
          <w:szCs w:val="24"/>
        </w:rPr>
        <w:t>αι το δικαίωμα στην εργασία</w:t>
      </w:r>
      <w:r>
        <w:rPr>
          <w:rFonts w:eastAsia="Times New Roman"/>
          <w:szCs w:val="24"/>
        </w:rPr>
        <w:t>,</w:t>
      </w:r>
      <w:r w:rsidRPr="00C12163">
        <w:rPr>
          <w:rFonts w:eastAsia="Times New Roman"/>
          <w:szCs w:val="24"/>
        </w:rPr>
        <w:t xml:space="preserve"> το οποίο </w:t>
      </w:r>
      <w:r>
        <w:rPr>
          <w:rFonts w:eastAsia="Times New Roman"/>
          <w:szCs w:val="24"/>
        </w:rPr>
        <w:t xml:space="preserve">διακηρύσσετε </w:t>
      </w:r>
      <w:r w:rsidRPr="00C12163">
        <w:rPr>
          <w:rFonts w:eastAsia="Times New Roman"/>
          <w:szCs w:val="24"/>
        </w:rPr>
        <w:t xml:space="preserve">και </w:t>
      </w:r>
      <w:r>
        <w:rPr>
          <w:rFonts w:eastAsia="Times New Roman"/>
          <w:szCs w:val="24"/>
        </w:rPr>
        <w:t>υ</w:t>
      </w:r>
      <w:r w:rsidRPr="00C12163">
        <w:rPr>
          <w:rFonts w:eastAsia="Times New Roman"/>
          <w:szCs w:val="24"/>
        </w:rPr>
        <w:t>ποτίθεται ότι προστατεύεται μ</w:t>
      </w:r>
      <w:r w:rsidRPr="00C12163">
        <w:rPr>
          <w:rFonts w:eastAsia="Times New Roman"/>
          <w:szCs w:val="24"/>
        </w:rPr>
        <w:t xml:space="preserve">ε το άρθρο 22 του </w:t>
      </w:r>
      <w:r>
        <w:rPr>
          <w:rFonts w:eastAsia="Times New Roman"/>
          <w:szCs w:val="24"/>
        </w:rPr>
        <w:t>Σ</w:t>
      </w:r>
      <w:r w:rsidRPr="00C12163">
        <w:rPr>
          <w:rFonts w:eastAsia="Times New Roman"/>
          <w:szCs w:val="24"/>
        </w:rPr>
        <w:t>υντάγματος</w:t>
      </w:r>
      <w:r>
        <w:rPr>
          <w:rFonts w:eastAsia="Times New Roman"/>
          <w:szCs w:val="24"/>
        </w:rPr>
        <w:t>,</w:t>
      </w:r>
      <w:r w:rsidRPr="00C12163">
        <w:rPr>
          <w:rFonts w:eastAsia="Times New Roman"/>
          <w:szCs w:val="24"/>
        </w:rPr>
        <w:t xml:space="preserve"> δεν είναι απλώς </w:t>
      </w:r>
      <w:r>
        <w:rPr>
          <w:rFonts w:eastAsia="Times New Roman"/>
          <w:szCs w:val="24"/>
        </w:rPr>
        <w:t>μια</w:t>
      </w:r>
      <w:r w:rsidRPr="00C12163">
        <w:rPr>
          <w:rFonts w:eastAsia="Times New Roman"/>
          <w:szCs w:val="24"/>
        </w:rPr>
        <w:t xml:space="preserve"> απύθμενη υποκρισία για τους εκατοντάδες χιλιάδες ανέργους της χώρας </w:t>
      </w:r>
      <w:r>
        <w:rPr>
          <w:rFonts w:eastAsia="Times New Roman"/>
          <w:szCs w:val="24"/>
        </w:rPr>
        <w:t>μας;</w:t>
      </w:r>
      <w:r w:rsidRPr="00C12163">
        <w:rPr>
          <w:rFonts w:eastAsia="Times New Roman"/>
          <w:szCs w:val="24"/>
        </w:rPr>
        <w:t xml:space="preserve"> </w:t>
      </w:r>
      <w:r>
        <w:rPr>
          <w:rFonts w:eastAsia="Times New Roman"/>
          <w:szCs w:val="24"/>
        </w:rPr>
        <w:t>Α</w:t>
      </w:r>
      <w:r w:rsidRPr="00C12163">
        <w:rPr>
          <w:rFonts w:eastAsia="Times New Roman"/>
          <w:szCs w:val="24"/>
        </w:rPr>
        <w:t>λήθεια</w:t>
      </w:r>
      <w:r>
        <w:rPr>
          <w:rFonts w:eastAsia="Times New Roman"/>
          <w:szCs w:val="24"/>
        </w:rPr>
        <w:t>,</w:t>
      </w:r>
      <w:r w:rsidRPr="00C12163">
        <w:rPr>
          <w:rFonts w:eastAsia="Times New Roman"/>
          <w:szCs w:val="24"/>
        </w:rPr>
        <w:t xml:space="preserve"> τι απαντάτε στους χιλιάδες συμβασιούχους του </w:t>
      </w:r>
      <w:r>
        <w:rPr>
          <w:rFonts w:eastAsia="Times New Roman"/>
          <w:szCs w:val="24"/>
        </w:rPr>
        <w:t>δ</w:t>
      </w:r>
      <w:r w:rsidRPr="00C12163">
        <w:rPr>
          <w:rFonts w:eastAsia="Times New Roman"/>
          <w:szCs w:val="24"/>
        </w:rPr>
        <w:t>ημοσίου</w:t>
      </w:r>
      <w:r>
        <w:rPr>
          <w:rFonts w:eastAsia="Times New Roman"/>
          <w:szCs w:val="24"/>
        </w:rPr>
        <w:t>,</w:t>
      </w:r>
      <w:r w:rsidRPr="00C12163">
        <w:rPr>
          <w:rFonts w:eastAsia="Times New Roman"/>
          <w:szCs w:val="24"/>
        </w:rPr>
        <w:t xml:space="preserve"> των δήμων και της εκπαίδευσης που διαδηλώνουν και σήμερα έξω από τη </w:t>
      </w:r>
      <w:r>
        <w:rPr>
          <w:rFonts w:eastAsia="Times New Roman"/>
          <w:szCs w:val="24"/>
        </w:rPr>
        <w:t>Β</w:t>
      </w:r>
      <w:r w:rsidRPr="00C12163">
        <w:rPr>
          <w:rFonts w:eastAsia="Times New Roman"/>
          <w:szCs w:val="24"/>
        </w:rPr>
        <w:t>ουλή και σε όλη τη χώρα για το δικαίωμά τους στη μόνιμη και σταθερή δουλειά</w:t>
      </w:r>
      <w:r>
        <w:rPr>
          <w:rFonts w:eastAsia="Times New Roman"/>
          <w:szCs w:val="24"/>
        </w:rPr>
        <w:t>,</w:t>
      </w:r>
      <w:r w:rsidRPr="00C12163">
        <w:rPr>
          <w:rFonts w:eastAsia="Times New Roman"/>
          <w:szCs w:val="24"/>
        </w:rPr>
        <w:t xml:space="preserve"> που </w:t>
      </w:r>
      <w:r>
        <w:rPr>
          <w:rFonts w:eastAsia="Times New Roman"/>
          <w:szCs w:val="24"/>
        </w:rPr>
        <w:t>τους το</w:t>
      </w:r>
      <w:r w:rsidRPr="00C12163">
        <w:rPr>
          <w:rFonts w:eastAsia="Times New Roman"/>
          <w:szCs w:val="24"/>
        </w:rPr>
        <w:t xml:space="preserve"> στερεί η πολιτική </w:t>
      </w:r>
      <w:r>
        <w:rPr>
          <w:rFonts w:eastAsia="Times New Roman"/>
          <w:szCs w:val="24"/>
        </w:rPr>
        <w:t>σας; Π</w:t>
      </w:r>
      <w:r w:rsidRPr="00C12163">
        <w:rPr>
          <w:rFonts w:eastAsia="Times New Roman"/>
          <w:szCs w:val="24"/>
        </w:rPr>
        <w:t>άντως</w:t>
      </w:r>
      <w:r>
        <w:rPr>
          <w:rFonts w:eastAsia="Times New Roman"/>
          <w:szCs w:val="24"/>
        </w:rPr>
        <w:t>, ό,</w:t>
      </w:r>
      <w:r w:rsidRPr="00C12163">
        <w:rPr>
          <w:rFonts w:eastAsia="Times New Roman"/>
          <w:szCs w:val="24"/>
        </w:rPr>
        <w:t xml:space="preserve">τι και να έχετε στο μυαλό </w:t>
      </w:r>
      <w:r>
        <w:rPr>
          <w:rFonts w:eastAsia="Times New Roman"/>
          <w:szCs w:val="24"/>
        </w:rPr>
        <w:t>σας, μ</w:t>
      </w:r>
      <w:r w:rsidRPr="00C12163">
        <w:rPr>
          <w:rFonts w:eastAsia="Times New Roman"/>
          <w:szCs w:val="24"/>
        </w:rPr>
        <w:t>ην τους πείτε ξανά</w:t>
      </w:r>
      <w:r>
        <w:rPr>
          <w:rFonts w:eastAsia="Times New Roman"/>
          <w:szCs w:val="24"/>
        </w:rPr>
        <w:t xml:space="preserve"> ό</w:t>
      </w:r>
      <w:r w:rsidRPr="00C12163">
        <w:rPr>
          <w:rFonts w:eastAsia="Times New Roman"/>
          <w:szCs w:val="24"/>
        </w:rPr>
        <w:t xml:space="preserve">τι σας εμποδίζει το Σύνταγμα για τη μονιμοποίησή </w:t>
      </w:r>
      <w:r>
        <w:rPr>
          <w:rFonts w:eastAsia="Times New Roman"/>
          <w:szCs w:val="24"/>
        </w:rPr>
        <w:t>τους,</w:t>
      </w:r>
      <w:r w:rsidRPr="00C12163">
        <w:rPr>
          <w:rFonts w:eastAsia="Times New Roman"/>
          <w:szCs w:val="24"/>
        </w:rPr>
        <w:t xml:space="preserve"> </w:t>
      </w:r>
      <w:r>
        <w:rPr>
          <w:rFonts w:eastAsia="Times New Roman"/>
          <w:szCs w:val="24"/>
        </w:rPr>
        <w:t>μην τους κοροϊδεύετε</w:t>
      </w:r>
      <w:r w:rsidRPr="00C12163">
        <w:rPr>
          <w:rFonts w:eastAsia="Times New Roman"/>
          <w:szCs w:val="24"/>
        </w:rPr>
        <w:t xml:space="preserve"> άλλο</w:t>
      </w:r>
      <w:r>
        <w:rPr>
          <w:rFonts w:eastAsia="Times New Roman"/>
          <w:szCs w:val="24"/>
        </w:rPr>
        <w:t>,</w:t>
      </w:r>
      <w:r>
        <w:rPr>
          <w:rFonts w:eastAsia="Times New Roman"/>
          <w:szCs w:val="24"/>
        </w:rPr>
        <w:t xml:space="preserve"> γιατί αν ήσασταν ειλικρινείς,</w:t>
      </w:r>
      <w:r w:rsidRPr="00C12163">
        <w:rPr>
          <w:rFonts w:eastAsia="Times New Roman"/>
          <w:szCs w:val="24"/>
        </w:rPr>
        <w:t xml:space="preserve"> θα βάζατε στην αναθεώρηση και το σχετικό άρθρο 103</w:t>
      </w:r>
      <w:r>
        <w:rPr>
          <w:rFonts w:eastAsia="Times New Roman"/>
          <w:szCs w:val="24"/>
        </w:rPr>
        <w:t>,</w:t>
      </w:r>
      <w:r w:rsidRPr="00C12163">
        <w:rPr>
          <w:rFonts w:eastAsia="Times New Roman"/>
          <w:szCs w:val="24"/>
        </w:rPr>
        <w:t xml:space="preserve"> που το αφήσατε </w:t>
      </w:r>
      <w:r>
        <w:rPr>
          <w:rFonts w:eastAsia="Times New Roman"/>
          <w:szCs w:val="24"/>
        </w:rPr>
        <w:t xml:space="preserve">εκτός, </w:t>
      </w:r>
      <w:r w:rsidRPr="00C12163">
        <w:rPr>
          <w:rFonts w:eastAsia="Times New Roman"/>
          <w:szCs w:val="24"/>
        </w:rPr>
        <w:t xml:space="preserve">απορρίπτοντας τη σχετική πρόταση του </w:t>
      </w:r>
      <w:r>
        <w:rPr>
          <w:rFonts w:eastAsia="Times New Roman"/>
          <w:szCs w:val="24"/>
        </w:rPr>
        <w:t>ΚΚΕ.</w:t>
      </w:r>
    </w:p>
    <w:p w14:paraId="0A5DE1EB" w14:textId="77777777" w:rsidR="00415E13" w:rsidRDefault="00E650A0">
      <w:pPr>
        <w:spacing w:line="600" w:lineRule="auto"/>
        <w:ind w:firstLine="720"/>
        <w:jc w:val="both"/>
        <w:rPr>
          <w:rFonts w:eastAsia="Times New Roman"/>
          <w:szCs w:val="24"/>
        </w:rPr>
      </w:pPr>
      <w:r>
        <w:rPr>
          <w:rFonts w:eastAsia="Times New Roman"/>
          <w:szCs w:val="24"/>
        </w:rPr>
        <w:t>Αν πάμε δε και</w:t>
      </w:r>
      <w:r w:rsidRPr="00C12163">
        <w:rPr>
          <w:rFonts w:eastAsia="Times New Roman"/>
          <w:szCs w:val="24"/>
        </w:rPr>
        <w:t xml:space="preserve"> στο δικαίωμα της απεργίας</w:t>
      </w:r>
      <w:r>
        <w:rPr>
          <w:rFonts w:eastAsia="Times New Roman"/>
          <w:szCs w:val="24"/>
        </w:rPr>
        <w:t>,</w:t>
      </w:r>
      <w:r w:rsidRPr="00C12163">
        <w:rPr>
          <w:rFonts w:eastAsia="Times New Roman"/>
          <w:szCs w:val="24"/>
        </w:rPr>
        <w:t xml:space="preserve"> </w:t>
      </w:r>
      <w:r>
        <w:rPr>
          <w:rFonts w:eastAsia="Times New Roman"/>
          <w:szCs w:val="24"/>
        </w:rPr>
        <w:t>σ</w:t>
      </w:r>
      <w:r w:rsidRPr="00C12163">
        <w:rPr>
          <w:rFonts w:eastAsia="Times New Roman"/>
          <w:szCs w:val="24"/>
        </w:rPr>
        <w:t xml:space="preserve">το οποίο αναφέρεται το άρθρο 23 του </w:t>
      </w:r>
      <w:r>
        <w:rPr>
          <w:rFonts w:eastAsia="Times New Roman"/>
          <w:szCs w:val="24"/>
        </w:rPr>
        <w:t>Σ</w:t>
      </w:r>
      <w:r w:rsidRPr="00C12163">
        <w:rPr>
          <w:rFonts w:eastAsia="Times New Roman"/>
          <w:szCs w:val="24"/>
        </w:rPr>
        <w:t>υντάγματος</w:t>
      </w:r>
      <w:r>
        <w:rPr>
          <w:rFonts w:eastAsia="Times New Roman"/>
          <w:szCs w:val="24"/>
        </w:rPr>
        <w:t>,</w:t>
      </w:r>
      <w:r w:rsidRPr="00C12163">
        <w:rPr>
          <w:rFonts w:eastAsia="Times New Roman"/>
          <w:szCs w:val="24"/>
        </w:rPr>
        <w:t xml:space="preserve"> η πραγματικότητα </w:t>
      </w:r>
      <w:r w:rsidRPr="00C12163">
        <w:rPr>
          <w:rFonts w:eastAsia="Times New Roman"/>
          <w:szCs w:val="24"/>
        </w:rPr>
        <w:t>λέει ότι αυτό το δικαίωμα δεν αναγνωρίζεται στα γκέτο της εργο</w:t>
      </w:r>
      <w:r>
        <w:rPr>
          <w:rFonts w:eastAsia="Times New Roman"/>
          <w:szCs w:val="24"/>
        </w:rPr>
        <w:t>δοσίας ενώ όπ</w:t>
      </w:r>
      <w:r w:rsidRPr="00C12163">
        <w:rPr>
          <w:rFonts w:eastAsia="Times New Roman"/>
          <w:szCs w:val="24"/>
        </w:rPr>
        <w:t>ου ξεσπά</w:t>
      </w:r>
      <w:r>
        <w:rPr>
          <w:rFonts w:eastAsia="Times New Roman"/>
          <w:szCs w:val="24"/>
        </w:rPr>
        <w:t xml:space="preserve"> μια</w:t>
      </w:r>
      <w:r w:rsidRPr="00C12163">
        <w:rPr>
          <w:rFonts w:eastAsia="Times New Roman"/>
          <w:szCs w:val="24"/>
        </w:rPr>
        <w:t xml:space="preserve"> απεργία</w:t>
      </w:r>
      <w:r>
        <w:rPr>
          <w:rFonts w:eastAsia="Times New Roman"/>
          <w:szCs w:val="24"/>
        </w:rPr>
        <w:t>, γρήγορα-γρήγορα</w:t>
      </w:r>
      <w:r w:rsidRPr="00C12163">
        <w:rPr>
          <w:rFonts w:eastAsia="Times New Roman"/>
          <w:szCs w:val="24"/>
        </w:rPr>
        <w:t xml:space="preserve"> τα δικαστήρια τ</w:t>
      </w:r>
      <w:r>
        <w:rPr>
          <w:rFonts w:eastAsia="Times New Roman"/>
          <w:szCs w:val="24"/>
        </w:rPr>
        <w:t>η</w:t>
      </w:r>
      <w:r w:rsidRPr="00C12163">
        <w:rPr>
          <w:rFonts w:eastAsia="Times New Roman"/>
          <w:szCs w:val="24"/>
        </w:rPr>
        <w:t xml:space="preserve"> βγάζουν και παράνομη και καταχρηστική</w:t>
      </w:r>
      <w:r>
        <w:rPr>
          <w:rFonts w:eastAsia="Times New Roman"/>
          <w:szCs w:val="24"/>
        </w:rPr>
        <w:t>. Εδώ και λίγο καιρό μ</w:t>
      </w:r>
      <w:r w:rsidRPr="00C12163">
        <w:rPr>
          <w:rFonts w:eastAsia="Times New Roman"/>
          <w:szCs w:val="24"/>
        </w:rPr>
        <w:t xml:space="preserve">άλιστα ο ΣΥΡΙΖΑ φρόντισε να βάλει ακόμα μεγαλύτερα </w:t>
      </w:r>
      <w:r w:rsidRPr="00C12163">
        <w:rPr>
          <w:rFonts w:eastAsia="Times New Roman"/>
          <w:szCs w:val="24"/>
        </w:rPr>
        <w:lastRenderedPageBreak/>
        <w:t>εμπόδια στο δικα</w:t>
      </w:r>
      <w:r w:rsidRPr="00C12163">
        <w:rPr>
          <w:rFonts w:eastAsia="Times New Roman"/>
          <w:szCs w:val="24"/>
        </w:rPr>
        <w:t>ίωμα της απεργίας από το πρωτοβάθμιο σωματείο</w:t>
      </w:r>
      <w:r>
        <w:rPr>
          <w:rFonts w:eastAsia="Times New Roman"/>
          <w:szCs w:val="24"/>
        </w:rPr>
        <w:t>. Πού δηλαδή να βάλει τα εμπόδια; Μα, α</w:t>
      </w:r>
      <w:r w:rsidRPr="00C12163">
        <w:rPr>
          <w:rFonts w:eastAsia="Times New Roman"/>
          <w:szCs w:val="24"/>
        </w:rPr>
        <w:t>κριβώς εκεί όπου συντελείται η εργατική εκμετάλλευση</w:t>
      </w:r>
      <w:r>
        <w:rPr>
          <w:rFonts w:eastAsia="Times New Roman"/>
          <w:szCs w:val="24"/>
        </w:rPr>
        <w:t>:</w:t>
      </w:r>
      <w:r w:rsidRPr="00C12163">
        <w:rPr>
          <w:rFonts w:eastAsia="Times New Roman"/>
          <w:szCs w:val="24"/>
        </w:rPr>
        <w:t xml:space="preserve"> στην παραγωγική μονάδα</w:t>
      </w:r>
      <w:r>
        <w:rPr>
          <w:rFonts w:eastAsia="Times New Roman"/>
          <w:szCs w:val="24"/>
        </w:rPr>
        <w:t>. Τέτοιον αντι</w:t>
      </w:r>
      <w:r w:rsidRPr="00C12163">
        <w:rPr>
          <w:rFonts w:eastAsia="Times New Roman"/>
          <w:szCs w:val="24"/>
        </w:rPr>
        <w:t xml:space="preserve">νεοφιλελευθερισμό θα τον ζήλευε και η </w:t>
      </w:r>
      <w:r>
        <w:rPr>
          <w:rFonts w:eastAsia="Times New Roman"/>
          <w:szCs w:val="24"/>
        </w:rPr>
        <w:t>Θάτσερ.</w:t>
      </w:r>
    </w:p>
    <w:p w14:paraId="0A5DE1EC" w14:textId="77777777" w:rsidR="00415E13" w:rsidRDefault="00E650A0">
      <w:pPr>
        <w:spacing w:line="600" w:lineRule="auto"/>
        <w:ind w:firstLine="720"/>
        <w:jc w:val="both"/>
        <w:rPr>
          <w:rFonts w:eastAsia="Times New Roman"/>
          <w:szCs w:val="24"/>
        </w:rPr>
      </w:pPr>
      <w:r>
        <w:rPr>
          <w:rFonts w:eastAsia="Times New Roman"/>
          <w:szCs w:val="24"/>
        </w:rPr>
        <w:t>Κ</w:t>
      </w:r>
      <w:r w:rsidRPr="00C12163">
        <w:rPr>
          <w:rFonts w:eastAsia="Times New Roman"/>
          <w:szCs w:val="24"/>
        </w:rPr>
        <w:t>λείνω με το πιο εμβληματικό παράδει</w:t>
      </w:r>
      <w:r w:rsidRPr="00C12163">
        <w:rPr>
          <w:rFonts w:eastAsia="Times New Roman"/>
          <w:szCs w:val="24"/>
        </w:rPr>
        <w:t>γμα της πολιτικής διπροσωπίας του ΣΥΡΙΖΑ</w:t>
      </w:r>
      <w:r>
        <w:rPr>
          <w:rFonts w:eastAsia="Times New Roman"/>
          <w:szCs w:val="24"/>
        </w:rPr>
        <w:t>,</w:t>
      </w:r>
      <w:r w:rsidRPr="00C12163">
        <w:rPr>
          <w:rFonts w:eastAsia="Times New Roman"/>
          <w:szCs w:val="24"/>
        </w:rPr>
        <w:t xml:space="preserve"> το γνωστό άρθρο 16</w:t>
      </w:r>
      <w:r>
        <w:rPr>
          <w:rFonts w:eastAsia="Times New Roman"/>
          <w:szCs w:val="24"/>
        </w:rPr>
        <w:t>,</w:t>
      </w:r>
      <w:r w:rsidRPr="00C12163">
        <w:rPr>
          <w:rFonts w:eastAsia="Times New Roman"/>
          <w:szCs w:val="24"/>
        </w:rPr>
        <w:t xml:space="preserve"> τη σημαία του </w:t>
      </w:r>
      <w:r>
        <w:rPr>
          <w:rFonts w:eastAsia="Times New Roman"/>
          <w:szCs w:val="24"/>
        </w:rPr>
        <w:t>αντι</w:t>
      </w:r>
      <w:r w:rsidRPr="00C12163">
        <w:rPr>
          <w:rFonts w:eastAsia="Times New Roman"/>
          <w:szCs w:val="24"/>
        </w:rPr>
        <w:t>νεοφιλελευθερισμού του</w:t>
      </w:r>
      <w:r>
        <w:rPr>
          <w:rFonts w:eastAsia="Times New Roman"/>
          <w:szCs w:val="24"/>
        </w:rPr>
        <w:t>. Πριν από λίγο, μ</w:t>
      </w:r>
      <w:r w:rsidRPr="00C12163">
        <w:rPr>
          <w:rFonts w:eastAsia="Times New Roman"/>
          <w:szCs w:val="24"/>
        </w:rPr>
        <w:t>άλιστα εδώ</w:t>
      </w:r>
      <w:r>
        <w:rPr>
          <w:rFonts w:eastAsia="Times New Roman"/>
          <w:szCs w:val="24"/>
        </w:rPr>
        <w:t xml:space="preserve">, </w:t>
      </w:r>
      <w:r w:rsidRPr="00C12163">
        <w:rPr>
          <w:rFonts w:eastAsia="Times New Roman"/>
          <w:szCs w:val="24"/>
        </w:rPr>
        <w:t xml:space="preserve">Υφυπουργός της </w:t>
      </w:r>
      <w:r>
        <w:rPr>
          <w:rFonts w:eastAsia="Times New Roman"/>
          <w:szCs w:val="24"/>
        </w:rPr>
        <w:t>Κ</w:t>
      </w:r>
      <w:r w:rsidRPr="00C12163">
        <w:rPr>
          <w:rFonts w:eastAsia="Times New Roman"/>
          <w:szCs w:val="24"/>
        </w:rPr>
        <w:t>υβέρνησης του ΣΥΡΙΖΑ και μέλος της κοινοβουλευτικής πλειοψηφίας μίλησε ανοιχτά για την ανάγκη της αναθεώρησ</w:t>
      </w:r>
      <w:r>
        <w:rPr>
          <w:rFonts w:eastAsia="Times New Roman"/>
          <w:szCs w:val="24"/>
        </w:rPr>
        <w:t>ή</w:t>
      </w:r>
      <w:r w:rsidRPr="00C12163">
        <w:rPr>
          <w:rFonts w:eastAsia="Times New Roman"/>
          <w:szCs w:val="24"/>
        </w:rPr>
        <w:t xml:space="preserve">ς του και </w:t>
      </w:r>
      <w:r>
        <w:rPr>
          <w:rFonts w:eastAsia="Times New Roman"/>
          <w:szCs w:val="24"/>
        </w:rPr>
        <w:t>οι</w:t>
      </w:r>
      <w:r w:rsidRPr="00C12163">
        <w:rPr>
          <w:rFonts w:eastAsia="Times New Roman"/>
          <w:szCs w:val="24"/>
        </w:rPr>
        <w:t xml:space="preserve"> </w:t>
      </w:r>
      <w:r>
        <w:rPr>
          <w:rFonts w:eastAsia="Times New Roman"/>
          <w:szCs w:val="24"/>
        </w:rPr>
        <w:t>Β</w:t>
      </w:r>
      <w:r w:rsidRPr="00C12163">
        <w:rPr>
          <w:rFonts w:eastAsia="Times New Roman"/>
          <w:szCs w:val="24"/>
        </w:rPr>
        <w:t>ουλευτές του ΣΥΡΙΖΑ τ</w:t>
      </w:r>
      <w:r>
        <w:rPr>
          <w:rFonts w:eastAsia="Times New Roman"/>
          <w:szCs w:val="24"/>
        </w:rPr>
        <w:t>η</w:t>
      </w:r>
      <w:r w:rsidRPr="00C12163">
        <w:rPr>
          <w:rFonts w:eastAsia="Times New Roman"/>
          <w:szCs w:val="24"/>
        </w:rPr>
        <w:t xml:space="preserve"> χειροκρότησαν</w:t>
      </w:r>
      <w:r>
        <w:rPr>
          <w:rFonts w:eastAsia="Times New Roman"/>
          <w:szCs w:val="24"/>
        </w:rPr>
        <w:t>. Να τη χαίρεστε. Να τις χαίρεστε</w:t>
      </w:r>
      <w:r w:rsidRPr="00C12163">
        <w:rPr>
          <w:rFonts w:eastAsia="Times New Roman"/>
          <w:szCs w:val="24"/>
        </w:rPr>
        <w:t xml:space="preserve"> αυτές τις προοδευτικές σας συμμαχίες</w:t>
      </w:r>
      <w:r>
        <w:rPr>
          <w:rFonts w:eastAsia="Times New Roman"/>
          <w:szCs w:val="24"/>
        </w:rPr>
        <w:t xml:space="preserve">, </w:t>
      </w:r>
      <w:r w:rsidRPr="00C12163">
        <w:rPr>
          <w:rFonts w:eastAsia="Times New Roman"/>
          <w:szCs w:val="24"/>
        </w:rPr>
        <w:t>εκτός κι αν θέλετε κάτι άλλο να μας πείτε</w:t>
      </w:r>
      <w:r>
        <w:rPr>
          <w:rFonts w:eastAsia="Times New Roman"/>
          <w:szCs w:val="24"/>
        </w:rPr>
        <w:t>, ε</w:t>
      </w:r>
      <w:r w:rsidRPr="00C12163">
        <w:rPr>
          <w:rFonts w:eastAsia="Times New Roman"/>
          <w:szCs w:val="24"/>
        </w:rPr>
        <w:t xml:space="preserve">κτός και αν είναι ένα trailer από τα </w:t>
      </w:r>
      <w:r>
        <w:rPr>
          <w:rFonts w:eastAsia="Times New Roman"/>
          <w:szCs w:val="24"/>
        </w:rPr>
        <w:t>π</w:t>
      </w:r>
      <w:r w:rsidRPr="00C12163">
        <w:rPr>
          <w:rFonts w:eastAsia="Times New Roman"/>
          <w:szCs w:val="24"/>
        </w:rPr>
        <w:t>ροσεχώς της πολιτικής</w:t>
      </w:r>
      <w:r>
        <w:rPr>
          <w:rFonts w:eastAsia="Times New Roman"/>
          <w:szCs w:val="24"/>
        </w:rPr>
        <w:t xml:space="preserve"> σας.</w:t>
      </w:r>
    </w:p>
    <w:p w14:paraId="0A5DE1E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Έ</w:t>
      </w:r>
      <w:r w:rsidRPr="00A62709">
        <w:rPr>
          <w:rFonts w:eastAsia="Times New Roman" w:cs="Times New Roman"/>
          <w:szCs w:val="24"/>
        </w:rPr>
        <w:t>ρχομαι λοιπόν</w:t>
      </w:r>
      <w:r>
        <w:rPr>
          <w:rFonts w:eastAsia="Times New Roman" w:cs="Times New Roman"/>
          <w:szCs w:val="24"/>
        </w:rPr>
        <w:t>,</w:t>
      </w:r>
      <w:r w:rsidRPr="00A62709">
        <w:rPr>
          <w:rFonts w:eastAsia="Times New Roman" w:cs="Times New Roman"/>
          <w:szCs w:val="24"/>
        </w:rPr>
        <w:t xml:space="preserve"> ξανά στο </w:t>
      </w:r>
      <w:r w:rsidRPr="00A62709">
        <w:rPr>
          <w:rFonts w:eastAsia="Times New Roman" w:cs="Times New Roman"/>
          <w:szCs w:val="24"/>
        </w:rPr>
        <w:t>άρθρο 16</w:t>
      </w:r>
      <w:r>
        <w:rPr>
          <w:rFonts w:eastAsia="Times New Roman" w:cs="Times New Roman"/>
          <w:szCs w:val="24"/>
        </w:rPr>
        <w:t>.</w:t>
      </w:r>
      <w:r w:rsidRPr="00A62709">
        <w:rPr>
          <w:rFonts w:eastAsia="Times New Roman" w:cs="Times New Roman"/>
          <w:szCs w:val="24"/>
        </w:rPr>
        <w:t xml:space="preserve"> Δεν μιλάμε για την παράγραφο 4 </w:t>
      </w:r>
      <w:r>
        <w:rPr>
          <w:rFonts w:eastAsia="Times New Roman" w:cs="Times New Roman"/>
          <w:szCs w:val="24"/>
        </w:rPr>
        <w:t xml:space="preserve">αυτού </w:t>
      </w:r>
      <w:r w:rsidRPr="00A62709">
        <w:rPr>
          <w:rFonts w:eastAsia="Times New Roman" w:cs="Times New Roman"/>
          <w:szCs w:val="24"/>
        </w:rPr>
        <w:t>του άρθρου</w:t>
      </w:r>
      <w:r>
        <w:rPr>
          <w:rFonts w:eastAsia="Times New Roman" w:cs="Times New Roman"/>
          <w:szCs w:val="24"/>
        </w:rPr>
        <w:t>,</w:t>
      </w:r>
      <w:r w:rsidRPr="00A62709">
        <w:rPr>
          <w:rFonts w:eastAsia="Times New Roman" w:cs="Times New Roman"/>
          <w:szCs w:val="24"/>
        </w:rPr>
        <w:t xml:space="preserve"> που κάνει λ</w:t>
      </w:r>
      <w:r>
        <w:rPr>
          <w:rFonts w:eastAsia="Times New Roman" w:cs="Times New Roman"/>
          <w:szCs w:val="24"/>
        </w:rPr>
        <w:t>όγο για το δικαίωμα της δωρεάν π</w:t>
      </w:r>
      <w:r w:rsidRPr="00A62709">
        <w:rPr>
          <w:rFonts w:eastAsia="Times New Roman" w:cs="Times New Roman"/>
          <w:szCs w:val="24"/>
        </w:rPr>
        <w:t>αιδείας σε όλες τις βαθμίδες</w:t>
      </w:r>
      <w:r>
        <w:rPr>
          <w:rFonts w:eastAsia="Times New Roman" w:cs="Times New Roman"/>
          <w:szCs w:val="24"/>
        </w:rPr>
        <w:t>, παράγραφο</w:t>
      </w:r>
      <w:r w:rsidRPr="00A62709">
        <w:rPr>
          <w:rFonts w:eastAsia="Times New Roman" w:cs="Times New Roman"/>
          <w:szCs w:val="24"/>
        </w:rPr>
        <w:t xml:space="preserve"> χωρίς κανένα πρακτικό αντίκρισμα για την </w:t>
      </w:r>
      <w:r>
        <w:rPr>
          <w:rFonts w:eastAsia="Times New Roman" w:cs="Times New Roman"/>
          <w:szCs w:val="24"/>
        </w:rPr>
        <w:t>ε</w:t>
      </w:r>
      <w:r w:rsidRPr="00A62709">
        <w:rPr>
          <w:rFonts w:eastAsia="Times New Roman" w:cs="Times New Roman"/>
          <w:szCs w:val="24"/>
        </w:rPr>
        <w:t>ργατική και λαϊκή οικογένεια</w:t>
      </w:r>
      <w:r>
        <w:rPr>
          <w:rFonts w:eastAsia="Times New Roman" w:cs="Times New Roman"/>
          <w:szCs w:val="24"/>
        </w:rPr>
        <w:t>,</w:t>
      </w:r>
      <w:r w:rsidRPr="00A62709">
        <w:rPr>
          <w:rFonts w:eastAsia="Times New Roman" w:cs="Times New Roman"/>
          <w:szCs w:val="24"/>
        </w:rPr>
        <w:t xml:space="preserve"> όταν είναι γνωστό ότι </w:t>
      </w:r>
      <w:r>
        <w:rPr>
          <w:rFonts w:eastAsia="Times New Roman" w:cs="Times New Roman"/>
          <w:szCs w:val="24"/>
        </w:rPr>
        <w:t>καλείται να</w:t>
      </w:r>
      <w:r w:rsidRPr="00A62709">
        <w:rPr>
          <w:rFonts w:eastAsia="Times New Roman" w:cs="Times New Roman"/>
          <w:szCs w:val="24"/>
        </w:rPr>
        <w:t xml:space="preserve"> βάλει πολύ βαθιά το χέρι στην τσέπη της για να σ</w:t>
      </w:r>
      <w:r>
        <w:rPr>
          <w:rFonts w:eastAsia="Times New Roman" w:cs="Times New Roman"/>
          <w:szCs w:val="24"/>
        </w:rPr>
        <w:t>πουδάσει τα παιδιά της. Μι</w:t>
      </w:r>
      <w:r w:rsidRPr="00A62709">
        <w:rPr>
          <w:rFonts w:eastAsia="Times New Roman" w:cs="Times New Roman"/>
          <w:szCs w:val="24"/>
        </w:rPr>
        <w:t xml:space="preserve">λάμε για την </w:t>
      </w:r>
      <w:r w:rsidRPr="00A62709">
        <w:rPr>
          <w:rFonts w:eastAsia="Times New Roman" w:cs="Times New Roman"/>
          <w:szCs w:val="24"/>
        </w:rPr>
        <w:lastRenderedPageBreak/>
        <w:t>παράγραφο 5</w:t>
      </w:r>
      <w:r>
        <w:rPr>
          <w:rFonts w:eastAsia="Times New Roman" w:cs="Times New Roman"/>
          <w:szCs w:val="24"/>
        </w:rPr>
        <w:t>,</w:t>
      </w:r>
      <w:r w:rsidRPr="00A62709">
        <w:rPr>
          <w:rFonts w:eastAsia="Times New Roman" w:cs="Times New Roman"/>
          <w:szCs w:val="24"/>
        </w:rPr>
        <w:t xml:space="preserve"> που υπάρχει και σωστά υπάρχει</w:t>
      </w:r>
      <w:r>
        <w:rPr>
          <w:rFonts w:eastAsia="Times New Roman" w:cs="Times New Roman"/>
          <w:szCs w:val="24"/>
        </w:rPr>
        <w:t>, ό</w:t>
      </w:r>
      <w:r w:rsidRPr="00A62709">
        <w:rPr>
          <w:rFonts w:eastAsia="Times New Roman" w:cs="Times New Roman"/>
          <w:szCs w:val="24"/>
        </w:rPr>
        <w:t>πως σωστά υπάρχουν</w:t>
      </w:r>
      <w:r>
        <w:rPr>
          <w:rFonts w:eastAsia="Times New Roman" w:cs="Times New Roman"/>
          <w:szCs w:val="24"/>
        </w:rPr>
        <w:t>,</w:t>
      </w:r>
      <w:r w:rsidRPr="00A62709">
        <w:rPr>
          <w:rFonts w:eastAsia="Times New Roman" w:cs="Times New Roman"/>
          <w:szCs w:val="24"/>
        </w:rPr>
        <w:t xml:space="preserve"> </w:t>
      </w:r>
      <w:r>
        <w:rPr>
          <w:rFonts w:eastAsia="Times New Roman" w:cs="Times New Roman"/>
          <w:szCs w:val="24"/>
        </w:rPr>
        <w:t>α</w:t>
      </w:r>
      <w:r w:rsidRPr="00A62709">
        <w:rPr>
          <w:rFonts w:eastAsia="Times New Roman" w:cs="Times New Roman"/>
          <w:szCs w:val="24"/>
        </w:rPr>
        <w:t>ν και δεν αρκούν</w:t>
      </w:r>
      <w:r>
        <w:rPr>
          <w:rFonts w:eastAsia="Times New Roman" w:cs="Times New Roman"/>
          <w:szCs w:val="24"/>
        </w:rPr>
        <w:t>,</w:t>
      </w:r>
      <w:r w:rsidRPr="00A62709">
        <w:rPr>
          <w:rFonts w:eastAsia="Times New Roman" w:cs="Times New Roman"/>
          <w:szCs w:val="24"/>
        </w:rPr>
        <w:t xml:space="preserve"> και όλες οι θετικές διακηρύξεις του </w:t>
      </w:r>
      <w:r>
        <w:rPr>
          <w:rFonts w:eastAsia="Times New Roman" w:cs="Times New Roman"/>
          <w:szCs w:val="24"/>
        </w:rPr>
        <w:t>Σ</w:t>
      </w:r>
      <w:r w:rsidRPr="00A62709">
        <w:rPr>
          <w:rFonts w:eastAsia="Times New Roman" w:cs="Times New Roman"/>
          <w:szCs w:val="24"/>
        </w:rPr>
        <w:t>υντάγματος</w:t>
      </w:r>
      <w:r>
        <w:rPr>
          <w:rFonts w:eastAsia="Times New Roman" w:cs="Times New Roman"/>
          <w:szCs w:val="24"/>
        </w:rPr>
        <w:t>. Σ</w:t>
      </w:r>
      <w:r w:rsidRPr="00A62709">
        <w:rPr>
          <w:rFonts w:eastAsia="Times New Roman" w:cs="Times New Roman"/>
          <w:szCs w:val="24"/>
        </w:rPr>
        <w:t xml:space="preserve">ωστά υπάρχει </w:t>
      </w:r>
      <w:r>
        <w:rPr>
          <w:rFonts w:eastAsia="Times New Roman" w:cs="Times New Roman"/>
          <w:szCs w:val="24"/>
        </w:rPr>
        <w:t>λ</w:t>
      </w:r>
      <w:r w:rsidRPr="00A62709">
        <w:rPr>
          <w:rFonts w:eastAsia="Times New Roman" w:cs="Times New Roman"/>
          <w:szCs w:val="24"/>
        </w:rPr>
        <w:t>οιπόν</w:t>
      </w:r>
      <w:r>
        <w:rPr>
          <w:rFonts w:eastAsia="Times New Roman" w:cs="Times New Roman"/>
          <w:szCs w:val="24"/>
        </w:rPr>
        <w:t>,</w:t>
      </w:r>
      <w:r w:rsidRPr="00A62709">
        <w:rPr>
          <w:rFonts w:eastAsia="Times New Roman" w:cs="Times New Roman"/>
          <w:szCs w:val="24"/>
        </w:rPr>
        <w:t xml:space="preserve"> σε αυτό το άρ</w:t>
      </w:r>
      <w:r w:rsidRPr="00A62709">
        <w:rPr>
          <w:rFonts w:eastAsia="Times New Roman" w:cs="Times New Roman"/>
          <w:szCs w:val="24"/>
        </w:rPr>
        <w:t>θρο 16</w:t>
      </w:r>
      <w:r>
        <w:rPr>
          <w:rFonts w:eastAsia="Times New Roman" w:cs="Times New Roman"/>
          <w:szCs w:val="24"/>
        </w:rPr>
        <w:t>,</w:t>
      </w:r>
      <w:r w:rsidRPr="00A62709">
        <w:rPr>
          <w:rFonts w:eastAsia="Times New Roman" w:cs="Times New Roman"/>
          <w:szCs w:val="24"/>
        </w:rPr>
        <w:t xml:space="preserve"> που μιλάει για την αποκλειστικά δημόσια ανώτατη εκπαίδευση</w:t>
      </w:r>
      <w:r>
        <w:rPr>
          <w:rFonts w:eastAsia="Times New Roman" w:cs="Times New Roman"/>
          <w:szCs w:val="24"/>
        </w:rPr>
        <w:t>. Τ</w:t>
      </w:r>
      <w:r w:rsidRPr="00A62709">
        <w:rPr>
          <w:rFonts w:eastAsia="Times New Roman" w:cs="Times New Roman"/>
          <w:szCs w:val="24"/>
        </w:rPr>
        <w:t xml:space="preserve">ο κόμμα μας </w:t>
      </w:r>
      <w:r>
        <w:rPr>
          <w:rFonts w:eastAsia="Times New Roman" w:cs="Times New Roman"/>
          <w:szCs w:val="24"/>
        </w:rPr>
        <w:t>μ</w:t>
      </w:r>
      <w:r w:rsidRPr="00A62709">
        <w:rPr>
          <w:rFonts w:eastAsia="Times New Roman" w:cs="Times New Roman"/>
          <w:szCs w:val="24"/>
        </w:rPr>
        <w:t>άλιστα</w:t>
      </w:r>
      <w:r>
        <w:rPr>
          <w:rFonts w:eastAsia="Times New Roman" w:cs="Times New Roman"/>
          <w:szCs w:val="24"/>
        </w:rPr>
        <w:t>,</w:t>
      </w:r>
      <w:r w:rsidRPr="00A62709">
        <w:rPr>
          <w:rFonts w:eastAsia="Times New Roman" w:cs="Times New Roman"/>
          <w:szCs w:val="24"/>
        </w:rPr>
        <w:t xml:space="preserve"> προτείνει αυτή η αποκλειστικότητα του δημόσιου και </w:t>
      </w:r>
      <w:r>
        <w:rPr>
          <w:rFonts w:eastAsia="Times New Roman" w:cs="Times New Roman"/>
          <w:szCs w:val="24"/>
        </w:rPr>
        <w:t xml:space="preserve">η </w:t>
      </w:r>
      <w:r w:rsidRPr="00A62709">
        <w:rPr>
          <w:rFonts w:eastAsia="Times New Roman" w:cs="Times New Roman"/>
          <w:szCs w:val="24"/>
        </w:rPr>
        <w:t>δωρεάν παροχή</w:t>
      </w:r>
      <w:r>
        <w:rPr>
          <w:rFonts w:eastAsia="Times New Roman" w:cs="Times New Roman"/>
          <w:szCs w:val="24"/>
        </w:rPr>
        <w:t>,</w:t>
      </w:r>
      <w:r w:rsidRPr="00A62709">
        <w:rPr>
          <w:rFonts w:eastAsia="Times New Roman" w:cs="Times New Roman"/>
          <w:szCs w:val="24"/>
        </w:rPr>
        <w:t xml:space="preserve"> να εξασφαλίζεται για το σύνολο της παιδείας</w:t>
      </w:r>
      <w:r>
        <w:rPr>
          <w:rFonts w:eastAsia="Times New Roman" w:cs="Times New Roman"/>
          <w:szCs w:val="24"/>
        </w:rPr>
        <w:t>,</w:t>
      </w:r>
      <w:r w:rsidRPr="00A62709">
        <w:rPr>
          <w:rFonts w:eastAsia="Times New Roman" w:cs="Times New Roman"/>
          <w:szCs w:val="24"/>
        </w:rPr>
        <w:t xml:space="preserve"> όπως και τις υγείας</w:t>
      </w:r>
      <w:r>
        <w:rPr>
          <w:rFonts w:eastAsia="Times New Roman" w:cs="Times New Roman"/>
          <w:szCs w:val="24"/>
        </w:rPr>
        <w:t xml:space="preserve">. </w:t>
      </w:r>
    </w:p>
    <w:p w14:paraId="0A5DE1E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w:t>
      </w:r>
      <w:r>
        <w:rPr>
          <w:rFonts w:eastAsia="Times New Roman" w:cs="Times New Roman"/>
          <w:szCs w:val="24"/>
        </w:rPr>
        <w:t xml:space="preserve">Έδρα καταλαμβάνει ο ΣΤ΄ Αντιπρόεδρος της Βουλής κ. </w:t>
      </w:r>
      <w:r w:rsidRPr="00E956B9">
        <w:rPr>
          <w:rFonts w:eastAsia="Times New Roman" w:cs="Times New Roman"/>
          <w:b/>
          <w:szCs w:val="24"/>
        </w:rPr>
        <w:t>ΓΕΩΡΓΙΟΣ ΛΑΜΠΡΟΥΛΗΣ</w:t>
      </w:r>
      <w:r>
        <w:rPr>
          <w:rFonts w:eastAsia="Times New Roman" w:cs="Times New Roman"/>
          <w:szCs w:val="24"/>
        </w:rPr>
        <w:t>)</w:t>
      </w:r>
    </w:p>
    <w:p w14:paraId="0A5DE1E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A62709">
        <w:rPr>
          <w:rFonts w:eastAsia="Times New Roman" w:cs="Times New Roman"/>
          <w:szCs w:val="24"/>
        </w:rPr>
        <w:t>ς αναρωτηθούμε</w:t>
      </w:r>
      <w:r>
        <w:rPr>
          <w:rFonts w:eastAsia="Times New Roman" w:cs="Times New Roman"/>
          <w:szCs w:val="24"/>
        </w:rPr>
        <w:t>,</w:t>
      </w:r>
      <w:r w:rsidRPr="00A62709">
        <w:rPr>
          <w:rFonts w:eastAsia="Times New Roman" w:cs="Times New Roman"/>
          <w:szCs w:val="24"/>
        </w:rPr>
        <w:t xml:space="preserve"> </w:t>
      </w:r>
      <w:r>
        <w:rPr>
          <w:rFonts w:eastAsia="Times New Roman" w:cs="Times New Roman"/>
          <w:szCs w:val="24"/>
        </w:rPr>
        <w:t>όμως:</w:t>
      </w:r>
      <w:r w:rsidRPr="00A62709">
        <w:rPr>
          <w:rFonts w:eastAsia="Times New Roman" w:cs="Times New Roman"/>
          <w:szCs w:val="24"/>
        </w:rPr>
        <w:t xml:space="preserve"> </w:t>
      </w:r>
      <w:r>
        <w:rPr>
          <w:rFonts w:eastAsia="Times New Roman" w:cs="Times New Roman"/>
          <w:szCs w:val="24"/>
        </w:rPr>
        <w:t>Πόσο</w:t>
      </w:r>
      <w:r w:rsidRPr="00A62709">
        <w:rPr>
          <w:rFonts w:eastAsia="Times New Roman" w:cs="Times New Roman"/>
          <w:szCs w:val="24"/>
        </w:rPr>
        <w:t xml:space="preserve"> εμπόδισε το άρθρο 16</w:t>
      </w:r>
      <w:r>
        <w:rPr>
          <w:rFonts w:eastAsia="Times New Roman" w:cs="Times New Roman"/>
          <w:szCs w:val="24"/>
        </w:rPr>
        <w:t>,</w:t>
      </w:r>
      <w:r w:rsidRPr="00A62709">
        <w:rPr>
          <w:rFonts w:eastAsia="Times New Roman" w:cs="Times New Roman"/>
          <w:szCs w:val="24"/>
        </w:rPr>
        <w:t xml:space="preserve"> που σωστά υπάρχει</w:t>
      </w:r>
      <w:r>
        <w:rPr>
          <w:rFonts w:eastAsia="Times New Roman" w:cs="Times New Roman"/>
          <w:szCs w:val="24"/>
        </w:rPr>
        <w:t>,</w:t>
      </w:r>
      <w:r w:rsidRPr="00A62709">
        <w:rPr>
          <w:rFonts w:eastAsia="Times New Roman" w:cs="Times New Roman"/>
          <w:szCs w:val="24"/>
        </w:rPr>
        <w:t xml:space="preserve"> τη διαμόρφωση και εξάπλωση μιας ολόκληρης αγοράς στην ανώτατη εκπαίδευση</w:t>
      </w:r>
      <w:r>
        <w:rPr>
          <w:rFonts w:eastAsia="Times New Roman" w:cs="Times New Roman"/>
          <w:szCs w:val="24"/>
        </w:rPr>
        <w:t>,</w:t>
      </w:r>
      <w:r w:rsidRPr="00A62709">
        <w:rPr>
          <w:rFonts w:eastAsia="Times New Roman" w:cs="Times New Roman"/>
          <w:szCs w:val="24"/>
        </w:rPr>
        <w:t xml:space="preserve"> με τα λογής</w:t>
      </w:r>
      <w:r>
        <w:rPr>
          <w:rFonts w:eastAsia="Times New Roman" w:cs="Times New Roman"/>
          <w:szCs w:val="24"/>
        </w:rPr>
        <w:t>-</w:t>
      </w:r>
      <w:r w:rsidRPr="00A62709">
        <w:rPr>
          <w:rFonts w:eastAsia="Times New Roman" w:cs="Times New Roman"/>
          <w:szCs w:val="24"/>
        </w:rPr>
        <w:t>λογής κολέγια που ξεφυτ</w:t>
      </w:r>
      <w:r>
        <w:rPr>
          <w:rFonts w:eastAsia="Times New Roman" w:cs="Times New Roman"/>
          <w:szCs w:val="24"/>
        </w:rPr>
        <w:t>ρώνουν</w:t>
      </w:r>
      <w:r>
        <w:rPr>
          <w:rFonts w:eastAsia="Times New Roman" w:cs="Times New Roman"/>
          <w:szCs w:val="24"/>
        </w:rPr>
        <w:t xml:space="preserve"> παντού και για τα οποία μ</w:t>
      </w:r>
      <w:r w:rsidRPr="00A62709">
        <w:rPr>
          <w:rFonts w:eastAsia="Times New Roman" w:cs="Times New Roman"/>
          <w:szCs w:val="24"/>
        </w:rPr>
        <w:t>άλιστα πρόσφατα</w:t>
      </w:r>
      <w:r>
        <w:rPr>
          <w:rFonts w:eastAsia="Times New Roman" w:cs="Times New Roman"/>
          <w:szCs w:val="24"/>
        </w:rPr>
        <w:t>,</w:t>
      </w:r>
      <w:r w:rsidRPr="00A62709">
        <w:rPr>
          <w:rFonts w:eastAsia="Times New Roman" w:cs="Times New Roman"/>
          <w:szCs w:val="24"/>
        </w:rPr>
        <w:t xml:space="preserve"> πριν από λίγο καιρό</w:t>
      </w:r>
      <w:r>
        <w:rPr>
          <w:rFonts w:eastAsia="Times New Roman" w:cs="Times New Roman"/>
          <w:szCs w:val="24"/>
        </w:rPr>
        <w:t>, Β</w:t>
      </w:r>
      <w:r w:rsidRPr="00A62709">
        <w:rPr>
          <w:rFonts w:eastAsia="Times New Roman" w:cs="Times New Roman"/>
          <w:szCs w:val="24"/>
        </w:rPr>
        <w:t>ουλευτές του ΣΥΡΙΖΑ πιέζουν με ερώτησή τους να αναγνωριστούν τα πτυχία που χορηγούν</w:t>
      </w:r>
      <w:r>
        <w:rPr>
          <w:rFonts w:eastAsia="Times New Roman" w:cs="Times New Roman"/>
          <w:szCs w:val="24"/>
        </w:rPr>
        <w:t>, επικαλούμενοι τις ε</w:t>
      </w:r>
      <w:r w:rsidRPr="00A62709">
        <w:rPr>
          <w:rFonts w:eastAsia="Times New Roman" w:cs="Times New Roman"/>
          <w:szCs w:val="24"/>
        </w:rPr>
        <w:t>υρωπαϊκές οδηγίες</w:t>
      </w:r>
      <w:r>
        <w:rPr>
          <w:rFonts w:eastAsia="Times New Roman" w:cs="Times New Roman"/>
          <w:szCs w:val="24"/>
        </w:rPr>
        <w:t>. Πού</w:t>
      </w:r>
      <w:r w:rsidRPr="00A62709">
        <w:rPr>
          <w:rFonts w:eastAsia="Times New Roman" w:cs="Times New Roman"/>
          <w:szCs w:val="24"/>
        </w:rPr>
        <w:t xml:space="preserve"> να μην ήταν και αντ</w:t>
      </w:r>
      <w:r>
        <w:rPr>
          <w:rFonts w:eastAsia="Times New Roman" w:cs="Times New Roman"/>
          <w:szCs w:val="24"/>
        </w:rPr>
        <w:t>ινεοφιλελεύθεροι, δ</w:t>
      </w:r>
      <w:r w:rsidRPr="00A62709">
        <w:rPr>
          <w:rFonts w:eastAsia="Times New Roman" w:cs="Times New Roman"/>
          <w:szCs w:val="24"/>
        </w:rPr>
        <w:t>ηλαδή</w:t>
      </w:r>
      <w:r>
        <w:rPr>
          <w:rFonts w:eastAsia="Times New Roman" w:cs="Times New Roman"/>
          <w:szCs w:val="24"/>
        </w:rPr>
        <w:t>! Π</w:t>
      </w:r>
      <w:r w:rsidRPr="00A62709">
        <w:rPr>
          <w:rFonts w:eastAsia="Times New Roman" w:cs="Times New Roman"/>
          <w:szCs w:val="24"/>
        </w:rPr>
        <w:t>όσο εμπόδισε τελικ</w:t>
      </w:r>
      <w:r w:rsidRPr="00A62709">
        <w:rPr>
          <w:rFonts w:eastAsia="Times New Roman" w:cs="Times New Roman"/>
          <w:szCs w:val="24"/>
        </w:rPr>
        <w:t>ά το άρθρο 16 την εκτίναξη επί ΣΥΡΙΖΑ της επιχειρηματικής λειτουργίας των πανεπιστημίων</w:t>
      </w:r>
      <w:r>
        <w:rPr>
          <w:rFonts w:eastAsia="Times New Roman" w:cs="Times New Roman"/>
          <w:szCs w:val="24"/>
        </w:rPr>
        <w:t>; Π</w:t>
      </w:r>
      <w:r w:rsidRPr="00A62709">
        <w:rPr>
          <w:rFonts w:eastAsia="Times New Roman" w:cs="Times New Roman"/>
          <w:szCs w:val="24"/>
        </w:rPr>
        <w:t xml:space="preserve">όσο εμπόδισε τα δίδακτρα που γενικεύτηκαν με το </w:t>
      </w:r>
      <w:r w:rsidRPr="00A62709">
        <w:rPr>
          <w:rFonts w:eastAsia="Times New Roman" w:cs="Times New Roman"/>
          <w:szCs w:val="24"/>
        </w:rPr>
        <w:lastRenderedPageBreak/>
        <w:t>νόμο του ΣΥΡΙΖΑ στα μεταπτυχιακά</w:t>
      </w:r>
      <w:r>
        <w:rPr>
          <w:rFonts w:eastAsia="Times New Roman" w:cs="Times New Roman"/>
          <w:szCs w:val="24"/>
        </w:rPr>
        <w:t>; Π</w:t>
      </w:r>
      <w:r w:rsidRPr="00A62709">
        <w:rPr>
          <w:rFonts w:eastAsia="Times New Roman" w:cs="Times New Roman"/>
          <w:szCs w:val="24"/>
        </w:rPr>
        <w:t>όσο εμπόδισε την εμπορευματοποίηση κάθε ανάγκης των φοιτητών</w:t>
      </w:r>
      <w:r>
        <w:rPr>
          <w:rFonts w:eastAsia="Times New Roman" w:cs="Times New Roman"/>
          <w:szCs w:val="24"/>
        </w:rPr>
        <w:t>,</w:t>
      </w:r>
      <w:r w:rsidRPr="00A62709">
        <w:rPr>
          <w:rFonts w:eastAsia="Times New Roman" w:cs="Times New Roman"/>
          <w:szCs w:val="24"/>
        </w:rPr>
        <w:t xml:space="preserve"> από τη στέγη</w:t>
      </w:r>
      <w:r>
        <w:rPr>
          <w:rFonts w:eastAsia="Times New Roman" w:cs="Times New Roman"/>
          <w:szCs w:val="24"/>
        </w:rPr>
        <w:t>,</w:t>
      </w:r>
      <w:r w:rsidRPr="00A62709">
        <w:rPr>
          <w:rFonts w:eastAsia="Times New Roman" w:cs="Times New Roman"/>
          <w:szCs w:val="24"/>
        </w:rPr>
        <w:t xml:space="preserve"> μέχρι τη μετακίνηση και τι σπουδές</w:t>
      </w:r>
      <w:r>
        <w:rPr>
          <w:rFonts w:eastAsia="Times New Roman" w:cs="Times New Roman"/>
          <w:szCs w:val="24"/>
        </w:rPr>
        <w:t>; Κ</w:t>
      </w:r>
      <w:r w:rsidRPr="00A62709">
        <w:rPr>
          <w:rFonts w:eastAsia="Times New Roman" w:cs="Times New Roman"/>
          <w:szCs w:val="24"/>
        </w:rPr>
        <w:t>αθόλου</w:t>
      </w:r>
      <w:r>
        <w:rPr>
          <w:rFonts w:eastAsia="Times New Roman" w:cs="Times New Roman"/>
          <w:szCs w:val="24"/>
        </w:rPr>
        <w:t>. Μ</w:t>
      </w:r>
      <w:r w:rsidRPr="00A62709">
        <w:rPr>
          <w:rFonts w:eastAsia="Times New Roman" w:cs="Times New Roman"/>
          <w:szCs w:val="24"/>
        </w:rPr>
        <w:t>α</w:t>
      </w:r>
      <w:r>
        <w:rPr>
          <w:rFonts w:eastAsia="Times New Roman" w:cs="Times New Roman"/>
          <w:szCs w:val="24"/>
        </w:rPr>
        <w:t>,</w:t>
      </w:r>
      <w:r w:rsidRPr="00A62709">
        <w:rPr>
          <w:rFonts w:eastAsia="Times New Roman" w:cs="Times New Roman"/>
          <w:szCs w:val="24"/>
        </w:rPr>
        <w:t xml:space="preserve"> καθόλου δεν εμπόδισε δυστυχώς</w:t>
      </w:r>
      <w:r>
        <w:rPr>
          <w:rFonts w:eastAsia="Times New Roman" w:cs="Times New Roman"/>
          <w:szCs w:val="24"/>
        </w:rPr>
        <w:t>,</w:t>
      </w:r>
      <w:r w:rsidRPr="00A62709">
        <w:rPr>
          <w:rFonts w:eastAsia="Times New Roman" w:cs="Times New Roman"/>
          <w:szCs w:val="24"/>
        </w:rPr>
        <w:t xml:space="preserve"> γιατί πολύ απλά το δίκαιο της Ευρωπαϊκής Ένωσης υπερισχύει του </w:t>
      </w:r>
      <w:r>
        <w:rPr>
          <w:rFonts w:eastAsia="Times New Roman" w:cs="Times New Roman"/>
          <w:szCs w:val="24"/>
        </w:rPr>
        <w:t>ελληνικού,</w:t>
      </w:r>
      <w:r w:rsidRPr="00A62709">
        <w:rPr>
          <w:rFonts w:eastAsia="Times New Roman" w:cs="Times New Roman"/>
          <w:szCs w:val="24"/>
        </w:rPr>
        <w:t xml:space="preserve"> ακόμα και αυτών των συνταγματικών διατάξεων</w:t>
      </w:r>
      <w:r>
        <w:rPr>
          <w:rFonts w:eastAsia="Times New Roman" w:cs="Times New Roman"/>
          <w:szCs w:val="24"/>
        </w:rPr>
        <w:t>. Κ</w:t>
      </w:r>
      <w:r w:rsidRPr="00A62709">
        <w:rPr>
          <w:rFonts w:eastAsia="Times New Roman" w:cs="Times New Roman"/>
          <w:szCs w:val="24"/>
        </w:rPr>
        <w:t>αι σε αυτό συμφωνείτε όλοι</w:t>
      </w:r>
      <w:r>
        <w:rPr>
          <w:rFonts w:eastAsia="Times New Roman" w:cs="Times New Roman"/>
          <w:szCs w:val="24"/>
        </w:rPr>
        <w:t>, ε</w:t>
      </w:r>
      <w:r w:rsidRPr="00A62709">
        <w:rPr>
          <w:rFonts w:eastAsia="Times New Roman" w:cs="Times New Roman"/>
          <w:szCs w:val="24"/>
        </w:rPr>
        <w:t xml:space="preserve">κτός από το Κομμουνιστικό </w:t>
      </w:r>
      <w:r w:rsidRPr="00A62709">
        <w:rPr>
          <w:rFonts w:eastAsia="Times New Roman" w:cs="Times New Roman"/>
          <w:szCs w:val="24"/>
        </w:rPr>
        <w:t>Κόμμα της Ελλάδας</w:t>
      </w:r>
      <w:r>
        <w:rPr>
          <w:rFonts w:eastAsia="Times New Roman" w:cs="Times New Roman"/>
          <w:szCs w:val="24"/>
        </w:rPr>
        <w:t>.</w:t>
      </w:r>
    </w:p>
    <w:p w14:paraId="0A5DE1F0" w14:textId="77777777" w:rsidR="00415E13" w:rsidRDefault="00E650A0">
      <w:pPr>
        <w:spacing w:line="600" w:lineRule="auto"/>
        <w:ind w:firstLine="720"/>
        <w:jc w:val="both"/>
        <w:rPr>
          <w:rFonts w:eastAsia="Times New Roman" w:cs="Times New Roman"/>
          <w:szCs w:val="24"/>
        </w:rPr>
      </w:pPr>
      <w:r w:rsidRPr="00A62709">
        <w:rPr>
          <w:rFonts w:eastAsia="Times New Roman" w:cs="Times New Roman"/>
          <w:szCs w:val="24"/>
        </w:rPr>
        <w:t>Άρα</w:t>
      </w:r>
      <w:r>
        <w:rPr>
          <w:rFonts w:eastAsia="Times New Roman" w:cs="Times New Roman"/>
          <w:szCs w:val="24"/>
        </w:rPr>
        <w:t>,</w:t>
      </w:r>
      <w:r w:rsidRPr="00A62709">
        <w:rPr>
          <w:rFonts w:eastAsia="Times New Roman" w:cs="Times New Roman"/>
          <w:szCs w:val="24"/>
        </w:rPr>
        <w:t xml:space="preserve"> όσο περισσότερο ο ΣΥΡΙΖΑ καταριέται το νεοφιλελευθερισμό</w:t>
      </w:r>
      <w:r>
        <w:rPr>
          <w:rFonts w:eastAsia="Times New Roman" w:cs="Times New Roman"/>
          <w:szCs w:val="24"/>
        </w:rPr>
        <w:t>,</w:t>
      </w:r>
      <w:r w:rsidRPr="00A62709">
        <w:rPr>
          <w:rFonts w:eastAsia="Times New Roman" w:cs="Times New Roman"/>
          <w:szCs w:val="24"/>
        </w:rPr>
        <w:t xml:space="preserve"> τόσο πιο πρόθυμα και αποτελεσματικά τον υλοποιεί</w:t>
      </w:r>
      <w:r>
        <w:rPr>
          <w:rFonts w:eastAsia="Times New Roman" w:cs="Times New Roman"/>
          <w:szCs w:val="24"/>
        </w:rPr>
        <w:t>,</w:t>
      </w:r>
      <w:r w:rsidRPr="00A62709">
        <w:rPr>
          <w:rFonts w:eastAsia="Times New Roman" w:cs="Times New Roman"/>
          <w:szCs w:val="24"/>
        </w:rPr>
        <w:t xml:space="preserve"> αφού και εφαρμόζει και προωθεί και διαφημίζει από πάνω το δίκιο </w:t>
      </w:r>
      <w:r>
        <w:rPr>
          <w:rFonts w:eastAsia="Times New Roman" w:cs="Times New Roman"/>
          <w:szCs w:val="24"/>
        </w:rPr>
        <w:t>της,</w:t>
      </w:r>
      <w:r w:rsidRPr="00A62709">
        <w:rPr>
          <w:rFonts w:eastAsia="Times New Roman" w:cs="Times New Roman"/>
          <w:szCs w:val="24"/>
        </w:rPr>
        <w:t xml:space="preserve"> κατά το ΣΥΡΙΖΑ</w:t>
      </w:r>
      <w:r>
        <w:rPr>
          <w:rFonts w:eastAsia="Times New Roman" w:cs="Times New Roman"/>
          <w:szCs w:val="24"/>
        </w:rPr>
        <w:t>,</w:t>
      </w:r>
      <w:r w:rsidRPr="00A62709">
        <w:rPr>
          <w:rFonts w:eastAsia="Times New Roman" w:cs="Times New Roman"/>
          <w:szCs w:val="24"/>
        </w:rPr>
        <w:t xml:space="preserve"> νεοφιλελεύθερης</w:t>
      </w:r>
      <w:r>
        <w:rPr>
          <w:rFonts w:eastAsia="Times New Roman" w:cs="Times New Roman"/>
          <w:szCs w:val="24"/>
        </w:rPr>
        <w:t xml:space="preserve"> κ</w:t>
      </w:r>
      <w:r w:rsidRPr="00A62709">
        <w:rPr>
          <w:rFonts w:eastAsia="Times New Roman" w:cs="Times New Roman"/>
          <w:szCs w:val="24"/>
        </w:rPr>
        <w:t>ατά τα άλλα</w:t>
      </w:r>
      <w:r>
        <w:rPr>
          <w:rFonts w:eastAsia="Times New Roman" w:cs="Times New Roman"/>
          <w:szCs w:val="24"/>
        </w:rPr>
        <w:t>,</w:t>
      </w:r>
      <w:r w:rsidRPr="00A62709">
        <w:rPr>
          <w:rFonts w:eastAsia="Times New Roman" w:cs="Times New Roman"/>
          <w:szCs w:val="24"/>
        </w:rPr>
        <w:t xml:space="preserve"> Ευρωπαϊκή</w:t>
      </w:r>
      <w:r w:rsidRPr="00A62709">
        <w:rPr>
          <w:rFonts w:eastAsia="Times New Roman" w:cs="Times New Roman"/>
          <w:szCs w:val="24"/>
        </w:rPr>
        <w:t>ς Ένωσης</w:t>
      </w:r>
      <w:r>
        <w:rPr>
          <w:rFonts w:eastAsia="Times New Roman" w:cs="Times New Roman"/>
          <w:szCs w:val="24"/>
        </w:rPr>
        <w:t>.</w:t>
      </w:r>
    </w:p>
    <w:p w14:paraId="0A5DE1F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ΚΚΕ,</w:t>
      </w:r>
      <w:r w:rsidRPr="00A62709">
        <w:rPr>
          <w:rFonts w:eastAsia="Times New Roman" w:cs="Times New Roman"/>
          <w:szCs w:val="24"/>
        </w:rPr>
        <w:t xml:space="preserve"> κλείνοντας</w:t>
      </w:r>
      <w:r>
        <w:rPr>
          <w:rFonts w:eastAsia="Times New Roman" w:cs="Times New Roman"/>
          <w:szCs w:val="24"/>
        </w:rPr>
        <w:t>,</w:t>
      </w:r>
      <w:r w:rsidRPr="00A62709">
        <w:rPr>
          <w:rFonts w:eastAsia="Times New Roman" w:cs="Times New Roman"/>
          <w:szCs w:val="24"/>
        </w:rPr>
        <w:t xml:space="preserve"> κατέθεσε τις προτάσεις του και όλες μα</w:t>
      </w:r>
      <w:r>
        <w:rPr>
          <w:rFonts w:eastAsia="Times New Roman" w:cs="Times New Roman"/>
          <w:szCs w:val="24"/>
        </w:rPr>
        <w:t>,</w:t>
      </w:r>
      <w:r w:rsidRPr="00A62709">
        <w:rPr>
          <w:rFonts w:eastAsia="Times New Roman" w:cs="Times New Roman"/>
          <w:szCs w:val="24"/>
        </w:rPr>
        <w:t xml:space="preserve"> όλες τις απορρίψατε</w:t>
      </w:r>
      <w:r>
        <w:rPr>
          <w:rFonts w:eastAsia="Times New Roman" w:cs="Times New Roman"/>
          <w:szCs w:val="24"/>
        </w:rPr>
        <w:t>. Ν</w:t>
      </w:r>
      <w:r w:rsidRPr="00A62709">
        <w:rPr>
          <w:rFonts w:eastAsia="Times New Roman" w:cs="Times New Roman"/>
          <w:szCs w:val="24"/>
        </w:rPr>
        <w:t xml:space="preserve">α γίνουν τώρα </w:t>
      </w:r>
      <w:r>
        <w:rPr>
          <w:rFonts w:eastAsia="Times New Roman" w:cs="Times New Roman"/>
          <w:szCs w:val="24"/>
        </w:rPr>
        <w:t>κτήμα</w:t>
      </w:r>
      <w:r w:rsidRPr="00A62709">
        <w:rPr>
          <w:rFonts w:eastAsia="Times New Roman" w:cs="Times New Roman"/>
          <w:szCs w:val="24"/>
        </w:rPr>
        <w:t xml:space="preserve"> του λαού και στόχοι της δικής του πάλης</w:t>
      </w:r>
      <w:r>
        <w:rPr>
          <w:rFonts w:eastAsia="Times New Roman" w:cs="Times New Roman"/>
          <w:szCs w:val="24"/>
        </w:rPr>
        <w:t>. Κ</w:t>
      </w:r>
      <w:r w:rsidRPr="00A62709">
        <w:rPr>
          <w:rFonts w:eastAsia="Times New Roman" w:cs="Times New Roman"/>
          <w:szCs w:val="24"/>
        </w:rPr>
        <w:t>αι να μην ξεχνά ποτέ ο λαός</w:t>
      </w:r>
      <w:r>
        <w:rPr>
          <w:rFonts w:eastAsia="Times New Roman" w:cs="Times New Roman"/>
          <w:szCs w:val="24"/>
        </w:rPr>
        <w:t>, ότι κυρίαρχος λαός είναι μονάχα ε</w:t>
      </w:r>
      <w:r w:rsidRPr="00A62709">
        <w:rPr>
          <w:rFonts w:eastAsia="Times New Roman" w:cs="Times New Roman"/>
          <w:szCs w:val="24"/>
        </w:rPr>
        <w:t>κείνος που διαφεντεύει τον πλούτο που πα</w:t>
      </w:r>
      <w:r w:rsidRPr="00A62709">
        <w:rPr>
          <w:rFonts w:eastAsia="Times New Roman" w:cs="Times New Roman"/>
          <w:szCs w:val="24"/>
        </w:rPr>
        <w:t>ράγει</w:t>
      </w:r>
      <w:r>
        <w:rPr>
          <w:rFonts w:eastAsia="Times New Roman" w:cs="Times New Roman"/>
          <w:szCs w:val="24"/>
        </w:rPr>
        <w:t>.</w:t>
      </w:r>
    </w:p>
    <w:p w14:paraId="0A5DE1F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Ευχ</w:t>
      </w:r>
      <w:r w:rsidRPr="00A62709">
        <w:rPr>
          <w:rFonts w:eastAsia="Times New Roman" w:cs="Times New Roman"/>
          <w:szCs w:val="24"/>
        </w:rPr>
        <w:t>αριστώ</w:t>
      </w:r>
      <w:r>
        <w:rPr>
          <w:rFonts w:eastAsia="Times New Roman" w:cs="Times New Roman"/>
          <w:szCs w:val="24"/>
        </w:rPr>
        <w:t>.</w:t>
      </w:r>
    </w:p>
    <w:p w14:paraId="0A5DE1F3" w14:textId="77777777" w:rsidR="00415E13" w:rsidRDefault="00E650A0">
      <w:pPr>
        <w:spacing w:line="600" w:lineRule="auto"/>
        <w:ind w:firstLine="720"/>
        <w:jc w:val="both"/>
        <w:rPr>
          <w:rFonts w:eastAsia="Times New Roman" w:cs="Times New Roman"/>
        </w:rPr>
      </w:pPr>
      <w:r w:rsidRPr="001522B3">
        <w:rPr>
          <w:rFonts w:eastAsia="Times New Roman" w:cs="Times New Roman"/>
          <w:b/>
          <w:szCs w:val="24"/>
        </w:rPr>
        <w:lastRenderedPageBreak/>
        <w:t>ΠΡΟΕΔΡΕΥΩΝ (Γεώργιος Λαμπρούλης):</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w:t>
      </w:r>
      <w:r w:rsidRPr="000742D7">
        <w:rPr>
          <w:rFonts w:eastAsia="Times New Roman" w:cs="Times New Roman"/>
        </w:rPr>
        <w:t xml:space="preserve">Σ» και ενημερώθηκαν για την ιστορία του κτηρίου και τον τρόπο οργάνωσης και λειτουργίας της Βουλής, </w:t>
      </w:r>
      <w:r>
        <w:rPr>
          <w:rFonts w:eastAsia="Times New Roman" w:cs="Times New Roman"/>
        </w:rPr>
        <w:t>σαράντα εννέα</w:t>
      </w:r>
      <w:r w:rsidRPr="000742D7">
        <w:rPr>
          <w:rFonts w:eastAsia="Times New Roman" w:cs="Times New Roman"/>
        </w:rPr>
        <w:t xml:space="preserve"> μαθητές και μαθήτριες και </w:t>
      </w:r>
      <w:r>
        <w:rPr>
          <w:rFonts w:eastAsia="Times New Roman" w:cs="Times New Roman"/>
        </w:rPr>
        <w:t>τέσσερις</w:t>
      </w:r>
      <w:r w:rsidRPr="000742D7">
        <w:rPr>
          <w:rFonts w:eastAsia="Times New Roman" w:cs="Times New Roman"/>
        </w:rPr>
        <w:t xml:space="preserve"> εκπαιδευτικοί συνοδοί τους από το</w:t>
      </w:r>
      <w:r>
        <w:rPr>
          <w:rFonts w:eastAsia="Times New Roman" w:cs="Times New Roman"/>
        </w:rPr>
        <w:t xml:space="preserve"> 2</w:t>
      </w:r>
      <w:r w:rsidRPr="00CE1FA9">
        <w:rPr>
          <w:rFonts w:eastAsia="Times New Roman" w:cs="Times New Roman"/>
          <w:vertAlign w:val="superscript"/>
        </w:rPr>
        <w:t>ο</w:t>
      </w:r>
      <w:r>
        <w:rPr>
          <w:rFonts w:eastAsia="Times New Roman" w:cs="Times New Roman"/>
        </w:rPr>
        <w:t xml:space="preserve"> Γενικό Λύκειο Κιάτου</w:t>
      </w:r>
      <w:r w:rsidRPr="000742D7">
        <w:rPr>
          <w:rFonts w:eastAsia="Times New Roman" w:cs="Times New Roman"/>
        </w:rPr>
        <w:t xml:space="preserve">. </w:t>
      </w:r>
    </w:p>
    <w:p w14:paraId="0A5DE1F4" w14:textId="77777777" w:rsidR="00415E13" w:rsidRDefault="00E650A0">
      <w:pPr>
        <w:spacing w:line="600" w:lineRule="auto"/>
        <w:ind w:left="360" w:firstLine="360"/>
        <w:jc w:val="both"/>
        <w:rPr>
          <w:rFonts w:eastAsia="Times New Roman" w:cs="Times New Roman"/>
        </w:rPr>
      </w:pPr>
      <w:r w:rsidRPr="000742D7">
        <w:rPr>
          <w:rFonts w:eastAsia="Times New Roman" w:cs="Times New Roman"/>
        </w:rPr>
        <w:t xml:space="preserve">Η Βουλή τούς καλωσορίζει. </w:t>
      </w:r>
    </w:p>
    <w:p w14:paraId="0A5DE1F5" w14:textId="77777777" w:rsidR="00415E13" w:rsidRDefault="00E650A0">
      <w:pPr>
        <w:spacing w:line="600" w:lineRule="auto"/>
        <w:ind w:firstLine="709"/>
        <w:jc w:val="center"/>
        <w:rPr>
          <w:rFonts w:eastAsia="Times New Roman" w:cs="Times New Roman"/>
        </w:rPr>
      </w:pPr>
      <w:r w:rsidRPr="000742D7">
        <w:rPr>
          <w:rFonts w:eastAsia="Times New Roman" w:cs="Times New Roman"/>
        </w:rPr>
        <w:t xml:space="preserve">(Χειροκροτήματα απ’ </w:t>
      </w:r>
      <w:r w:rsidRPr="000742D7">
        <w:rPr>
          <w:rFonts w:eastAsia="Times New Roman" w:cs="Times New Roman"/>
        </w:rPr>
        <w:t>όλες τις πτέρυγες της Βουλής)</w:t>
      </w:r>
    </w:p>
    <w:p w14:paraId="0A5DE1F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Τον λόγο έχει ο κ. Αντώνιος Συρίγος από το ΣΥΡΙΖΑ.</w:t>
      </w:r>
    </w:p>
    <w:p w14:paraId="0A5DE1F7" w14:textId="77777777" w:rsidR="00415E13" w:rsidRDefault="00E650A0">
      <w:pPr>
        <w:spacing w:line="600" w:lineRule="auto"/>
        <w:ind w:firstLine="720"/>
        <w:jc w:val="both"/>
        <w:rPr>
          <w:rFonts w:eastAsia="Times New Roman" w:cs="Times New Roman"/>
          <w:szCs w:val="24"/>
        </w:rPr>
      </w:pPr>
      <w:r w:rsidRPr="00CE1FA9">
        <w:rPr>
          <w:rFonts w:eastAsia="Times New Roman" w:cs="Times New Roman"/>
          <w:b/>
          <w:szCs w:val="24"/>
        </w:rPr>
        <w:t>ΑΝΤΩΝΙΟΣ ΣΥΡΙΓΟΣ:</w:t>
      </w:r>
      <w:r>
        <w:rPr>
          <w:rFonts w:eastAsia="Times New Roman" w:cs="Times New Roman"/>
          <w:szCs w:val="24"/>
        </w:rPr>
        <w:t xml:space="preserve"> Κ</w:t>
      </w:r>
      <w:r w:rsidRPr="00A62709">
        <w:rPr>
          <w:rFonts w:eastAsia="Times New Roman" w:cs="Times New Roman"/>
          <w:szCs w:val="24"/>
        </w:rPr>
        <w:t>ύριε πρόεδρε</w:t>
      </w:r>
      <w:r>
        <w:rPr>
          <w:rFonts w:eastAsia="Times New Roman" w:cs="Times New Roman"/>
          <w:szCs w:val="24"/>
        </w:rPr>
        <w:t>,</w:t>
      </w:r>
      <w:r w:rsidRPr="00A62709">
        <w:rPr>
          <w:rFonts w:eastAsia="Times New Roman" w:cs="Times New Roman"/>
          <w:szCs w:val="24"/>
        </w:rPr>
        <w:t xml:space="preserve"> δεν υπήρξα καλό</w:t>
      </w:r>
      <w:r>
        <w:rPr>
          <w:rFonts w:eastAsia="Times New Roman" w:cs="Times New Roman"/>
          <w:szCs w:val="24"/>
        </w:rPr>
        <w:t>ς</w:t>
      </w:r>
      <w:r w:rsidRPr="00A62709">
        <w:rPr>
          <w:rFonts w:eastAsia="Times New Roman" w:cs="Times New Roman"/>
          <w:szCs w:val="24"/>
        </w:rPr>
        <w:t xml:space="preserve"> δρομέας</w:t>
      </w:r>
      <w:r>
        <w:rPr>
          <w:rFonts w:eastAsia="Times New Roman" w:cs="Times New Roman"/>
          <w:szCs w:val="24"/>
        </w:rPr>
        <w:t>,</w:t>
      </w:r>
      <w:r w:rsidRPr="00A62709">
        <w:rPr>
          <w:rFonts w:eastAsia="Times New Roman" w:cs="Times New Roman"/>
          <w:szCs w:val="24"/>
        </w:rPr>
        <w:t xml:space="preserve"> αλλά θα προσπαθήσω να τελειώσ</w:t>
      </w:r>
      <w:r>
        <w:rPr>
          <w:rFonts w:eastAsia="Times New Roman" w:cs="Times New Roman"/>
          <w:szCs w:val="24"/>
        </w:rPr>
        <w:t>ω την ομιλία μου μέσα στο χρόνο που έχει οριστεί.</w:t>
      </w:r>
    </w:p>
    <w:p w14:paraId="0A5DE1F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A62709">
        <w:rPr>
          <w:rFonts w:eastAsia="Times New Roman" w:cs="Times New Roman"/>
          <w:szCs w:val="24"/>
        </w:rPr>
        <w:t xml:space="preserve"> συνάδελφοι</w:t>
      </w:r>
      <w:r>
        <w:rPr>
          <w:rFonts w:eastAsia="Times New Roman" w:cs="Times New Roman"/>
          <w:szCs w:val="24"/>
        </w:rPr>
        <w:t>,</w:t>
      </w:r>
      <w:r w:rsidRPr="00A62709">
        <w:rPr>
          <w:rFonts w:eastAsia="Times New Roman" w:cs="Times New Roman"/>
          <w:szCs w:val="24"/>
        </w:rPr>
        <w:t xml:space="preserve"> θα επιχ</w:t>
      </w:r>
      <w:r w:rsidRPr="00A62709">
        <w:rPr>
          <w:rFonts w:eastAsia="Times New Roman" w:cs="Times New Roman"/>
          <w:szCs w:val="24"/>
        </w:rPr>
        <w:t>ειρήσω με συντομία να σας αναπτύξω κάποια πράγματα</w:t>
      </w:r>
      <w:r>
        <w:rPr>
          <w:rFonts w:eastAsia="Times New Roman" w:cs="Times New Roman"/>
          <w:szCs w:val="24"/>
        </w:rPr>
        <w:t>,</w:t>
      </w:r>
      <w:r w:rsidRPr="00A62709">
        <w:rPr>
          <w:rFonts w:eastAsia="Times New Roman" w:cs="Times New Roman"/>
          <w:szCs w:val="24"/>
        </w:rPr>
        <w:t xml:space="preserve"> που λεπτομερειακά</w:t>
      </w:r>
      <w:r>
        <w:rPr>
          <w:rFonts w:eastAsia="Times New Roman" w:cs="Times New Roman"/>
          <w:szCs w:val="24"/>
        </w:rPr>
        <w:t xml:space="preserve"> ανέφερα στην αρμόδια επιτροπή για τη συνταγματική </w:t>
      </w:r>
      <w:r>
        <w:rPr>
          <w:rFonts w:eastAsia="Times New Roman" w:cs="Times New Roman"/>
          <w:szCs w:val="24"/>
        </w:rPr>
        <w:t xml:space="preserve">αναθεώρηση </w:t>
      </w:r>
      <w:r>
        <w:rPr>
          <w:rFonts w:eastAsia="Times New Roman" w:cs="Times New Roman"/>
          <w:szCs w:val="24"/>
        </w:rPr>
        <w:t>και ταυτόχρονα, να σας πω ότι ο στόχος τω</w:t>
      </w:r>
      <w:r w:rsidRPr="00A62709">
        <w:rPr>
          <w:rFonts w:eastAsia="Times New Roman" w:cs="Times New Roman"/>
          <w:szCs w:val="24"/>
        </w:rPr>
        <w:t xml:space="preserve">ν προτάσεων του </w:t>
      </w:r>
      <w:r w:rsidRPr="00A62709">
        <w:rPr>
          <w:rFonts w:eastAsia="Times New Roman" w:cs="Times New Roman"/>
          <w:szCs w:val="24"/>
        </w:rPr>
        <w:lastRenderedPageBreak/>
        <w:t>ΣΥΡΙΖΑ είναι η κατά το δυνατόν</w:t>
      </w:r>
      <w:r>
        <w:rPr>
          <w:rFonts w:eastAsia="Times New Roman" w:cs="Times New Roman"/>
          <w:szCs w:val="24"/>
        </w:rPr>
        <w:t xml:space="preserve"> θεραπεία και βελτίωση προβλημάτων των</w:t>
      </w:r>
      <w:r>
        <w:rPr>
          <w:rFonts w:eastAsia="Times New Roman" w:cs="Times New Roman"/>
          <w:szCs w:val="24"/>
        </w:rPr>
        <w:t xml:space="preserve"> αντιπροσωπευτικών θ</w:t>
      </w:r>
      <w:r w:rsidRPr="00A62709">
        <w:rPr>
          <w:rFonts w:eastAsia="Times New Roman" w:cs="Times New Roman"/>
          <w:szCs w:val="24"/>
        </w:rPr>
        <w:t>εσμών</w:t>
      </w:r>
      <w:r>
        <w:rPr>
          <w:rFonts w:eastAsia="Times New Roman" w:cs="Times New Roman"/>
          <w:szCs w:val="24"/>
        </w:rPr>
        <w:t>,</w:t>
      </w:r>
      <w:r w:rsidRPr="00A62709">
        <w:rPr>
          <w:rFonts w:eastAsia="Times New Roman" w:cs="Times New Roman"/>
          <w:szCs w:val="24"/>
        </w:rPr>
        <w:t xml:space="preserve"> που η κρίση </w:t>
      </w:r>
      <w:r>
        <w:rPr>
          <w:rFonts w:eastAsia="Times New Roman" w:cs="Times New Roman"/>
          <w:szCs w:val="24"/>
        </w:rPr>
        <w:t>τα ανέδειξε</w:t>
      </w:r>
      <w:r w:rsidRPr="00A62709">
        <w:rPr>
          <w:rFonts w:eastAsia="Times New Roman" w:cs="Times New Roman"/>
          <w:szCs w:val="24"/>
        </w:rPr>
        <w:t xml:space="preserve"> περισσότερο</w:t>
      </w:r>
      <w:r>
        <w:rPr>
          <w:rFonts w:eastAsia="Times New Roman" w:cs="Times New Roman"/>
          <w:szCs w:val="24"/>
        </w:rPr>
        <w:t>.</w:t>
      </w:r>
    </w:p>
    <w:p w14:paraId="0A5DE1F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Πώς </w:t>
      </w:r>
      <w:r w:rsidRPr="00A62709">
        <w:rPr>
          <w:rFonts w:eastAsia="Times New Roman" w:cs="Times New Roman"/>
          <w:szCs w:val="24"/>
        </w:rPr>
        <w:t>εκδηλώνονται αυτά τα προβλήματα</w:t>
      </w:r>
      <w:r>
        <w:rPr>
          <w:rFonts w:eastAsia="Times New Roman" w:cs="Times New Roman"/>
          <w:szCs w:val="24"/>
        </w:rPr>
        <w:t>;</w:t>
      </w:r>
      <w:r w:rsidRPr="00A62709">
        <w:rPr>
          <w:rFonts w:eastAsia="Times New Roman" w:cs="Times New Roman"/>
          <w:szCs w:val="24"/>
        </w:rPr>
        <w:t xml:space="preserve"> Πρώτον</w:t>
      </w:r>
      <w:r>
        <w:rPr>
          <w:rFonts w:eastAsia="Times New Roman" w:cs="Times New Roman"/>
          <w:szCs w:val="24"/>
        </w:rPr>
        <w:t>,</w:t>
      </w:r>
      <w:r w:rsidRPr="00A62709">
        <w:rPr>
          <w:rFonts w:eastAsia="Times New Roman" w:cs="Times New Roman"/>
          <w:szCs w:val="24"/>
        </w:rPr>
        <w:t xml:space="preserve"> με την υποβάθμιση του κοινοβουλευτικού συστήματος υπέρ της ενισχύσεως της εκτελεστικής εξουσίας</w:t>
      </w:r>
      <w:r>
        <w:rPr>
          <w:rFonts w:eastAsia="Times New Roman" w:cs="Times New Roman"/>
          <w:szCs w:val="24"/>
        </w:rPr>
        <w:t>. Δ</w:t>
      </w:r>
      <w:r w:rsidRPr="00A62709">
        <w:rPr>
          <w:rFonts w:eastAsia="Times New Roman" w:cs="Times New Roman"/>
          <w:szCs w:val="24"/>
        </w:rPr>
        <w:t>εύτερον</w:t>
      </w:r>
      <w:r>
        <w:rPr>
          <w:rFonts w:eastAsia="Times New Roman" w:cs="Times New Roman"/>
          <w:szCs w:val="24"/>
        </w:rPr>
        <w:t>,</w:t>
      </w:r>
      <w:r w:rsidRPr="00A62709">
        <w:rPr>
          <w:rFonts w:eastAsia="Times New Roman" w:cs="Times New Roman"/>
          <w:szCs w:val="24"/>
        </w:rPr>
        <w:t xml:space="preserve"> με την ενίσχυση της εκτελεστικής εξουσία</w:t>
      </w:r>
      <w:r w:rsidRPr="00A62709">
        <w:rPr>
          <w:rFonts w:eastAsia="Times New Roman" w:cs="Times New Roman"/>
          <w:szCs w:val="24"/>
        </w:rPr>
        <w:t>ς</w:t>
      </w:r>
      <w:r>
        <w:rPr>
          <w:rFonts w:eastAsia="Times New Roman" w:cs="Times New Roman"/>
          <w:szCs w:val="24"/>
        </w:rPr>
        <w:t>,</w:t>
      </w:r>
      <w:r w:rsidRPr="00A62709">
        <w:rPr>
          <w:rFonts w:eastAsia="Times New Roman" w:cs="Times New Roman"/>
          <w:szCs w:val="24"/>
        </w:rPr>
        <w:t xml:space="preserve"> η οποία λόγω της ποικιλίας και της πολυπλοκότητας των κυβερνητικών προβλημάτων δηλαδή</w:t>
      </w:r>
      <w:r>
        <w:rPr>
          <w:rFonts w:eastAsia="Times New Roman" w:cs="Times New Roman"/>
          <w:szCs w:val="24"/>
        </w:rPr>
        <w:t>,</w:t>
      </w:r>
      <w:r w:rsidRPr="00A62709">
        <w:rPr>
          <w:rFonts w:eastAsia="Times New Roman" w:cs="Times New Roman"/>
          <w:szCs w:val="24"/>
        </w:rPr>
        <w:t xml:space="preserve"> προβλημάτων διακυβέρνησης </w:t>
      </w:r>
      <w:r>
        <w:rPr>
          <w:rFonts w:eastAsia="Times New Roman" w:cs="Times New Roman"/>
          <w:szCs w:val="24"/>
        </w:rPr>
        <w:t>και</w:t>
      </w:r>
      <w:r w:rsidRPr="00A62709">
        <w:rPr>
          <w:rFonts w:eastAsia="Times New Roman" w:cs="Times New Roman"/>
          <w:szCs w:val="24"/>
        </w:rPr>
        <w:t xml:space="preserve"> την ιδιαιτερότητά τους σε πολλούς τομείς με φοβερές απαιτήσεις</w:t>
      </w:r>
      <w:r>
        <w:rPr>
          <w:rFonts w:eastAsia="Times New Roman" w:cs="Times New Roman"/>
          <w:szCs w:val="24"/>
        </w:rPr>
        <w:t>,</w:t>
      </w:r>
      <w:r w:rsidRPr="00A62709">
        <w:rPr>
          <w:rFonts w:eastAsia="Times New Roman" w:cs="Times New Roman"/>
          <w:szCs w:val="24"/>
        </w:rPr>
        <w:t xml:space="preserve"> μεταλλάσσει </w:t>
      </w:r>
      <w:r>
        <w:rPr>
          <w:rFonts w:eastAsia="Times New Roman" w:cs="Times New Roman"/>
          <w:szCs w:val="24"/>
        </w:rPr>
        <w:t>όψη,</w:t>
      </w:r>
      <w:r w:rsidRPr="00A62709">
        <w:rPr>
          <w:rFonts w:eastAsia="Times New Roman" w:cs="Times New Roman"/>
          <w:szCs w:val="24"/>
        </w:rPr>
        <w:t xml:space="preserve"> μεταβάλλεται δηλαδή σε μία κάστα ειδικών</w:t>
      </w:r>
      <w:r>
        <w:rPr>
          <w:rFonts w:eastAsia="Times New Roman" w:cs="Times New Roman"/>
          <w:szCs w:val="24"/>
        </w:rPr>
        <w:t>,</w:t>
      </w:r>
      <w:r w:rsidRPr="00A62709">
        <w:rPr>
          <w:rFonts w:eastAsia="Times New Roman" w:cs="Times New Roman"/>
          <w:szCs w:val="24"/>
        </w:rPr>
        <w:t xml:space="preserve"> δηλαδή εχόντω</w:t>
      </w:r>
      <w:r w:rsidRPr="00A62709">
        <w:rPr>
          <w:rFonts w:eastAsia="Times New Roman" w:cs="Times New Roman"/>
          <w:szCs w:val="24"/>
        </w:rPr>
        <w:t>ν γνώση σε τεχνικά ζητήματα</w:t>
      </w:r>
      <w:r>
        <w:rPr>
          <w:rFonts w:eastAsia="Times New Roman" w:cs="Times New Roman"/>
          <w:szCs w:val="24"/>
        </w:rPr>
        <w:t>, α</w:t>
      </w:r>
      <w:r w:rsidRPr="00A62709">
        <w:rPr>
          <w:rFonts w:eastAsia="Times New Roman" w:cs="Times New Roman"/>
          <w:szCs w:val="24"/>
        </w:rPr>
        <w:t xml:space="preserve">υτό που </w:t>
      </w:r>
      <w:r>
        <w:rPr>
          <w:rFonts w:eastAsia="Times New Roman" w:cs="Times New Roman"/>
          <w:szCs w:val="24"/>
        </w:rPr>
        <w:t>λέμε τ</w:t>
      </w:r>
      <w:r w:rsidRPr="00A62709">
        <w:rPr>
          <w:rFonts w:eastAsia="Times New Roman" w:cs="Times New Roman"/>
          <w:szCs w:val="24"/>
        </w:rPr>
        <w:t>εχνοκράτες</w:t>
      </w:r>
      <w:r>
        <w:rPr>
          <w:rFonts w:eastAsia="Times New Roman" w:cs="Times New Roman"/>
          <w:szCs w:val="24"/>
        </w:rPr>
        <w:t>. Τούτο</w:t>
      </w:r>
      <w:r w:rsidRPr="00A62709">
        <w:rPr>
          <w:rFonts w:eastAsia="Times New Roman" w:cs="Times New Roman"/>
          <w:szCs w:val="24"/>
        </w:rPr>
        <w:t xml:space="preserve"> </w:t>
      </w:r>
      <w:r>
        <w:rPr>
          <w:rFonts w:eastAsia="Times New Roman" w:cs="Times New Roman"/>
          <w:szCs w:val="24"/>
        </w:rPr>
        <w:t>β</w:t>
      </w:r>
      <w:r w:rsidRPr="00A62709">
        <w:rPr>
          <w:rFonts w:eastAsia="Times New Roman" w:cs="Times New Roman"/>
          <w:szCs w:val="24"/>
        </w:rPr>
        <w:t>εβαίως λειτουργεί εις βάρος του πολιτικού στοιχείου της διακυβέρνησης</w:t>
      </w:r>
      <w:r>
        <w:rPr>
          <w:rFonts w:eastAsia="Times New Roman" w:cs="Times New Roman"/>
          <w:szCs w:val="24"/>
        </w:rPr>
        <w:t>, δηλαδή</w:t>
      </w:r>
      <w:r w:rsidRPr="00A62709">
        <w:rPr>
          <w:rFonts w:eastAsia="Times New Roman" w:cs="Times New Roman"/>
          <w:szCs w:val="24"/>
        </w:rPr>
        <w:t xml:space="preserve"> της πολιτικής</w:t>
      </w:r>
      <w:r>
        <w:rPr>
          <w:rFonts w:eastAsia="Times New Roman" w:cs="Times New Roman"/>
          <w:szCs w:val="24"/>
        </w:rPr>
        <w:t>,</w:t>
      </w:r>
      <w:r w:rsidRPr="00A62709">
        <w:rPr>
          <w:rFonts w:eastAsia="Times New Roman" w:cs="Times New Roman"/>
          <w:szCs w:val="24"/>
        </w:rPr>
        <w:t xml:space="preserve"> αφού τα προβλήματα πλέον θεωρούνται τεχνικά</w:t>
      </w:r>
      <w:r>
        <w:rPr>
          <w:rFonts w:eastAsia="Times New Roman" w:cs="Times New Roman"/>
          <w:szCs w:val="24"/>
        </w:rPr>
        <w:t>, άλλως</w:t>
      </w:r>
      <w:r w:rsidRPr="00A62709">
        <w:rPr>
          <w:rFonts w:eastAsia="Times New Roman" w:cs="Times New Roman"/>
          <w:szCs w:val="24"/>
        </w:rPr>
        <w:t xml:space="preserve"> τεχνοκρατικά</w:t>
      </w:r>
      <w:r>
        <w:rPr>
          <w:rFonts w:eastAsia="Times New Roman" w:cs="Times New Roman"/>
          <w:szCs w:val="24"/>
        </w:rPr>
        <w:t>. Άρα, η</w:t>
      </w:r>
      <w:r w:rsidRPr="00A62709">
        <w:rPr>
          <w:rFonts w:eastAsia="Times New Roman" w:cs="Times New Roman"/>
          <w:szCs w:val="24"/>
        </w:rPr>
        <w:t xml:space="preserve"> διαχείρισή τους </w:t>
      </w:r>
      <w:r>
        <w:rPr>
          <w:rFonts w:eastAsia="Times New Roman" w:cs="Times New Roman"/>
          <w:szCs w:val="24"/>
        </w:rPr>
        <w:t xml:space="preserve">απαιτεί </w:t>
      </w:r>
      <w:r>
        <w:rPr>
          <w:rFonts w:eastAsia="Times New Roman" w:cs="Times New Roman"/>
          <w:szCs w:val="24"/>
        </w:rPr>
        <w:t>ειδικούς και όχι πολιτικούς και σ</w:t>
      </w:r>
      <w:r w:rsidRPr="00A62709">
        <w:rPr>
          <w:rFonts w:eastAsia="Times New Roman" w:cs="Times New Roman"/>
          <w:szCs w:val="24"/>
        </w:rPr>
        <w:t>υνεπώς</w:t>
      </w:r>
      <w:r>
        <w:rPr>
          <w:rFonts w:eastAsia="Times New Roman" w:cs="Times New Roman"/>
          <w:szCs w:val="24"/>
        </w:rPr>
        <w:t>,</w:t>
      </w:r>
      <w:r w:rsidRPr="00A62709">
        <w:rPr>
          <w:rFonts w:eastAsia="Times New Roman" w:cs="Times New Roman"/>
          <w:szCs w:val="24"/>
        </w:rPr>
        <w:t xml:space="preserve"> οι όποιες λύσεις θα είναι τεχνοκρατικές</w:t>
      </w:r>
      <w:r>
        <w:rPr>
          <w:rFonts w:eastAsia="Times New Roman" w:cs="Times New Roman"/>
          <w:szCs w:val="24"/>
        </w:rPr>
        <w:t>. Ο</w:t>
      </w:r>
      <w:r w:rsidRPr="00A62709">
        <w:rPr>
          <w:rFonts w:eastAsia="Times New Roman" w:cs="Times New Roman"/>
          <w:szCs w:val="24"/>
        </w:rPr>
        <w:t xml:space="preserve"> τεχνοκράτης έναντι του πολιτικού</w:t>
      </w:r>
      <w:r>
        <w:rPr>
          <w:rFonts w:eastAsia="Times New Roman" w:cs="Times New Roman"/>
          <w:szCs w:val="24"/>
        </w:rPr>
        <w:t>,</w:t>
      </w:r>
      <w:r w:rsidRPr="00A62709">
        <w:rPr>
          <w:rFonts w:eastAsia="Times New Roman" w:cs="Times New Roman"/>
          <w:szCs w:val="24"/>
        </w:rPr>
        <w:t xml:space="preserve"> </w:t>
      </w:r>
      <w:r>
        <w:rPr>
          <w:rFonts w:eastAsia="Times New Roman" w:cs="Times New Roman"/>
          <w:szCs w:val="24"/>
        </w:rPr>
        <w:t>αφού τα</w:t>
      </w:r>
      <w:r w:rsidRPr="00A62709">
        <w:rPr>
          <w:rFonts w:eastAsia="Times New Roman" w:cs="Times New Roman"/>
          <w:szCs w:val="24"/>
        </w:rPr>
        <w:t xml:space="preserve"> προβλήματα όπως είπαμε είναι τεχνοκρατικά</w:t>
      </w:r>
      <w:r>
        <w:rPr>
          <w:rFonts w:eastAsia="Times New Roman" w:cs="Times New Roman"/>
          <w:szCs w:val="24"/>
        </w:rPr>
        <w:t>. Ή</w:t>
      </w:r>
      <w:r w:rsidRPr="00A62709">
        <w:rPr>
          <w:rFonts w:eastAsia="Times New Roman" w:cs="Times New Roman"/>
          <w:szCs w:val="24"/>
        </w:rPr>
        <w:t xml:space="preserve">ταν </w:t>
      </w:r>
      <w:r>
        <w:rPr>
          <w:rFonts w:eastAsia="Times New Roman" w:cs="Times New Roman"/>
          <w:szCs w:val="24"/>
        </w:rPr>
        <w:t>μια</w:t>
      </w:r>
      <w:r w:rsidRPr="00A62709">
        <w:rPr>
          <w:rFonts w:eastAsia="Times New Roman" w:cs="Times New Roman"/>
          <w:szCs w:val="24"/>
        </w:rPr>
        <w:t xml:space="preserve"> ωραία μηχανή αυτή</w:t>
      </w:r>
      <w:r>
        <w:rPr>
          <w:rFonts w:eastAsia="Times New Roman" w:cs="Times New Roman"/>
          <w:szCs w:val="24"/>
        </w:rPr>
        <w:t>,</w:t>
      </w:r>
      <w:r w:rsidRPr="00A62709">
        <w:rPr>
          <w:rFonts w:eastAsia="Times New Roman" w:cs="Times New Roman"/>
          <w:szCs w:val="24"/>
        </w:rPr>
        <w:t xml:space="preserve"> </w:t>
      </w:r>
      <w:r w:rsidRPr="00A62709">
        <w:rPr>
          <w:rFonts w:eastAsia="Times New Roman" w:cs="Times New Roman"/>
          <w:szCs w:val="24"/>
        </w:rPr>
        <w:lastRenderedPageBreak/>
        <w:t xml:space="preserve">που </w:t>
      </w:r>
      <w:r w:rsidRPr="00A62709">
        <w:rPr>
          <w:rFonts w:eastAsia="Times New Roman" w:cs="Times New Roman"/>
          <w:szCs w:val="24"/>
        </w:rPr>
        <w:t>εκμηδ</w:t>
      </w:r>
      <w:r>
        <w:rPr>
          <w:rFonts w:eastAsia="Times New Roman" w:cs="Times New Roman"/>
          <w:szCs w:val="24"/>
        </w:rPr>
        <w:t>ένιζε</w:t>
      </w:r>
      <w:r w:rsidRPr="00A62709">
        <w:rPr>
          <w:rFonts w:eastAsia="Times New Roman" w:cs="Times New Roman"/>
          <w:szCs w:val="24"/>
        </w:rPr>
        <w:t xml:space="preserve"> την πολιτική </w:t>
      </w:r>
      <w:r>
        <w:rPr>
          <w:rFonts w:eastAsia="Times New Roman" w:cs="Times New Roman"/>
          <w:szCs w:val="24"/>
        </w:rPr>
        <w:t>πτυχή</w:t>
      </w:r>
      <w:r w:rsidRPr="00A62709">
        <w:rPr>
          <w:rFonts w:eastAsia="Times New Roman" w:cs="Times New Roman"/>
          <w:szCs w:val="24"/>
        </w:rPr>
        <w:t xml:space="preserve"> κάθε ζητήματος και δεν επ</w:t>
      </w:r>
      <w:r w:rsidRPr="00A62709">
        <w:rPr>
          <w:rFonts w:eastAsia="Times New Roman" w:cs="Times New Roman"/>
          <w:szCs w:val="24"/>
        </w:rPr>
        <w:t>έτρεπε διαφορετικές αντιλήψεις</w:t>
      </w:r>
      <w:r>
        <w:rPr>
          <w:rFonts w:eastAsia="Times New Roman" w:cs="Times New Roman"/>
          <w:szCs w:val="24"/>
        </w:rPr>
        <w:t>, α</w:t>
      </w:r>
      <w:r w:rsidRPr="00A62709">
        <w:rPr>
          <w:rFonts w:eastAsia="Times New Roman" w:cs="Times New Roman"/>
          <w:szCs w:val="24"/>
        </w:rPr>
        <w:t>φού η οποία διευθέτηση ήταν πάντοτε εντός συστήματος</w:t>
      </w:r>
      <w:r>
        <w:rPr>
          <w:rFonts w:eastAsia="Times New Roman" w:cs="Times New Roman"/>
          <w:szCs w:val="24"/>
        </w:rPr>
        <w:t>,</w:t>
      </w:r>
      <w:r w:rsidRPr="00A62709">
        <w:rPr>
          <w:rFonts w:eastAsia="Times New Roman" w:cs="Times New Roman"/>
          <w:szCs w:val="24"/>
        </w:rPr>
        <w:t xml:space="preserve"> εκτός πολιτικής</w:t>
      </w:r>
      <w:r>
        <w:rPr>
          <w:rFonts w:eastAsia="Times New Roman" w:cs="Times New Roman"/>
          <w:szCs w:val="24"/>
        </w:rPr>
        <w:t>,</w:t>
      </w:r>
      <w:r w:rsidRPr="00A62709">
        <w:rPr>
          <w:rFonts w:eastAsia="Times New Roman" w:cs="Times New Roman"/>
          <w:szCs w:val="24"/>
        </w:rPr>
        <w:t xml:space="preserve"> ως λογιστική</w:t>
      </w:r>
      <w:r>
        <w:rPr>
          <w:rFonts w:eastAsia="Times New Roman" w:cs="Times New Roman"/>
          <w:szCs w:val="24"/>
        </w:rPr>
        <w:t>,</w:t>
      </w:r>
      <w:r w:rsidRPr="00A62709">
        <w:rPr>
          <w:rFonts w:eastAsia="Times New Roman" w:cs="Times New Roman"/>
          <w:szCs w:val="24"/>
        </w:rPr>
        <w:t xml:space="preserve"> οικονομική </w:t>
      </w:r>
      <w:r>
        <w:rPr>
          <w:rFonts w:eastAsia="Times New Roman" w:cs="Times New Roman"/>
          <w:szCs w:val="24"/>
        </w:rPr>
        <w:t>κ.λπ</w:t>
      </w:r>
      <w:r>
        <w:rPr>
          <w:rFonts w:eastAsia="Times New Roman" w:cs="Times New Roman"/>
          <w:szCs w:val="24"/>
        </w:rPr>
        <w:t>.</w:t>
      </w:r>
      <w:r>
        <w:rPr>
          <w:rFonts w:eastAsia="Times New Roman" w:cs="Times New Roman"/>
          <w:szCs w:val="24"/>
        </w:rPr>
        <w:t>. Τρίτον, μ</w:t>
      </w:r>
      <w:r w:rsidRPr="00A62709">
        <w:rPr>
          <w:rFonts w:eastAsia="Times New Roman" w:cs="Times New Roman"/>
          <w:szCs w:val="24"/>
        </w:rPr>
        <w:t>ε τον παραγκωνισμό της κοινωνίας των πολιτών</w:t>
      </w:r>
      <w:r>
        <w:rPr>
          <w:rFonts w:eastAsia="Times New Roman" w:cs="Times New Roman"/>
          <w:szCs w:val="24"/>
        </w:rPr>
        <w:t>,</w:t>
      </w:r>
      <w:r w:rsidRPr="00A62709">
        <w:rPr>
          <w:rFonts w:eastAsia="Times New Roman" w:cs="Times New Roman"/>
          <w:szCs w:val="24"/>
        </w:rPr>
        <w:t xml:space="preserve"> αφού πλέον αυτή θα λειτουργούσε σύμφωνα με τη θεωρία της ανάθεσης</w:t>
      </w:r>
      <w:r>
        <w:rPr>
          <w:rFonts w:eastAsia="Times New Roman" w:cs="Times New Roman"/>
          <w:szCs w:val="24"/>
        </w:rPr>
        <w:t>,</w:t>
      </w:r>
      <w:r w:rsidRPr="00A62709">
        <w:rPr>
          <w:rFonts w:eastAsia="Times New Roman" w:cs="Times New Roman"/>
          <w:szCs w:val="24"/>
        </w:rPr>
        <w:t xml:space="preserve"> υπό την κηδεμονία αυτών</w:t>
      </w:r>
      <w:r>
        <w:rPr>
          <w:rFonts w:eastAsia="Times New Roman" w:cs="Times New Roman"/>
          <w:szCs w:val="24"/>
        </w:rPr>
        <w:t>,</w:t>
      </w:r>
      <w:r w:rsidRPr="00A62709">
        <w:rPr>
          <w:rFonts w:eastAsia="Times New Roman" w:cs="Times New Roman"/>
          <w:szCs w:val="24"/>
        </w:rPr>
        <w:t xml:space="preserve"> που θα μπορούσαν να την ποδηγετήσουν και οι οποίοι είχαν προηγουμένως φροντίσει να απαξιώσουν την πολιτική και τους πολιτικούς</w:t>
      </w:r>
      <w:r>
        <w:rPr>
          <w:rFonts w:eastAsia="Times New Roman" w:cs="Times New Roman"/>
          <w:szCs w:val="24"/>
        </w:rPr>
        <w:t>.</w:t>
      </w:r>
    </w:p>
    <w:p w14:paraId="0A5DE1F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Κύ</w:t>
      </w:r>
      <w:r w:rsidRPr="00A62709">
        <w:rPr>
          <w:rFonts w:eastAsia="Times New Roman" w:cs="Times New Roman"/>
          <w:szCs w:val="24"/>
        </w:rPr>
        <w:t>ριο στοιχείο της θεωρίας ανάθεσης είναι η αποχή από τα κοινά</w:t>
      </w:r>
      <w:r>
        <w:rPr>
          <w:rFonts w:eastAsia="Times New Roman" w:cs="Times New Roman"/>
          <w:szCs w:val="24"/>
        </w:rPr>
        <w:t>. Έ</w:t>
      </w:r>
      <w:r w:rsidRPr="00A62709">
        <w:rPr>
          <w:rFonts w:eastAsia="Times New Roman" w:cs="Times New Roman"/>
          <w:szCs w:val="24"/>
        </w:rPr>
        <w:t>τσι τα κοινά και η διαχείρισή τους ε</w:t>
      </w:r>
      <w:r w:rsidRPr="00A62709">
        <w:rPr>
          <w:rFonts w:eastAsia="Times New Roman" w:cs="Times New Roman"/>
          <w:szCs w:val="24"/>
        </w:rPr>
        <w:t xml:space="preserve">ίναι </w:t>
      </w:r>
      <w:r>
        <w:rPr>
          <w:rFonts w:eastAsia="Times New Roman" w:cs="Times New Roman"/>
          <w:szCs w:val="24"/>
        </w:rPr>
        <w:t>ζήτημα</w:t>
      </w:r>
      <w:r w:rsidRPr="00A62709">
        <w:rPr>
          <w:rFonts w:eastAsia="Times New Roman" w:cs="Times New Roman"/>
          <w:szCs w:val="24"/>
        </w:rPr>
        <w:t xml:space="preserve"> των ειδικών</w:t>
      </w:r>
      <w:r>
        <w:rPr>
          <w:rFonts w:eastAsia="Times New Roman" w:cs="Times New Roman"/>
          <w:szCs w:val="24"/>
        </w:rPr>
        <w:t>,</w:t>
      </w:r>
      <w:r w:rsidRPr="00A62709">
        <w:rPr>
          <w:rFonts w:eastAsia="Times New Roman" w:cs="Times New Roman"/>
          <w:szCs w:val="24"/>
        </w:rPr>
        <w:t xml:space="preserve"> με την ψευδαίσθηση ότι όποτε θέλουμε τους αλλάζουμε</w:t>
      </w:r>
      <w:r>
        <w:rPr>
          <w:rFonts w:eastAsia="Times New Roman" w:cs="Times New Roman"/>
          <w:szCs w:val="24"/>
        </w:rPr>
        <w:t xml:space="preserve"> και</w:t>
      </w:r>
      <w:r w:rsidRPr="00A62709">
        <w:rPr>
          <w:rFonts w:eastAsia="Times New Roman" w:cs="Times New Roman"/>
          <w:szCs w:val="24"/>
        </w:rPr>
        <w:t xml:space="preserve"> η αποφυγή των ευθυνών</w:t>
      </w:r>
      <w:r>
        <w:rPr>
          <w:rFonts w:eastAsia="Times New Roman" w:cs="Times New Roman"/>
          <w:szCs w:val="24"/>
        </w:rPr>
        <w:t>, α</w:t>
      </w:r>
      <w:r w:rsidRPr="00A62709">
        <w:rPr>
          <w:rFonts w:eastAsia="Times New Roman" w:cs="Times New Roman"/>
          <w:szCs w:val="24"/>
        </w:rPr>
        <w:t>φού δε φταίμε εμείς</w:t>
      </w:r>
      <w:r>
        <w:rPr>
          <w:rFonts w:eastAsia="Times New Roman" w:cs="Times New Roman"/>
          <w:szCs w:val="24"/>
        </w:rPr>
        <w:t>, αλλά οι αντιπρόσωποι μας. Αυτό</w:t>
      </w:r>
      <w:r w:rsidRPr="00A62709">
        <w:rPr>
          <w:rFonts w:eastAsia="Times New Roman" w:cs="Times New Roman"/>
          <w:szCs w:val="24"/>
        </w:rPr>
        <w:t xml:space="preserve"> το τελευταίο</w:t>
      </w:r>
      <w:r>
        <w:rPr>
          <w:rFonts w:eastAsia="Times New Roman" w:cs="Times New Roman"/>
          <w:szCs w:val="24"/>
        </w:rPr>
        <w:t xml:space="preserve">, δηλαδή </w:t>
      </w:r>
      <w:r>
        <w:rPr>
          <w:rFonts w:eastAsia="Times New Roman" w:cs="Times New Roman"/>
          <w:szCs w:val="24"/>
        </w:rPr>
        <w:t xml:space="preserve">η μη </w:t>
      </w:r>
      <w:r>
        <w:rPr>
          <w:rFonts w:eastAsia="Times New Roman" w:cs="Times New Roman"/>
          <w:szCs w:val="24"/>
        </w:rPr>
        <w:t>α</w:t>
      </w:r>
      <w:r w:rsidRPr="00A62709">
        <w:rPr>
          <w:rFonts w:eastAsia="Times New Roman" w:cs="Times New Roman"/>
          <w:szCs w:val="24"/>
        </w:rPr>
        <w:t>νάληψη ευθυνών για αποφάσεις</w:t>
      </w:r>
      <w:r>
        <w:rPr>
          <w:rFonts w:eastAsia="Times New Roman" w:cs="Times New Roman"/>
          <w:szCs w:val="24"/>
        </w:rPr>
        <w:t>,</w:t>
      </w:r>
      <w:r w:rsidRPr="00A62709">
        <w:rPr>
          <w:rFonts w:eastAsia="Times New Roman" w:cs="Times New Roman"/>
          <w:szCs w:val="24"/>
        </w:rPr>
        <w:t xml:space="preserve"> απονευρώνει μία κοινωνία</w:t>
      </w:r>
      <w:r>
        <w:rPr>
          <w:rFonts w:eastAsia="Times New Roman" w:cs="Times New Roman"/>
          <w:szCs w:val="24"/>
        </w:rPr>
        <w:t>,</w:t>
      </w:r>
      <w:r w:rsidRPr="00A62709">
        <w:rPr>
          <w:rFonts w:eastAsia="Times New Roman" w:cs="Times New Roman"/>
          <w:szCs w:val="24"/>
        </w:rPr>
        <w:t xml:space="preserve"> την </w:t>
      </w:r>
      <w:r>
        <w:rPr>
          <w:rFonts w:eastAsia="Times New Roman" w:cs="Times New Roman"/>
          <w:szCs w:val="24"/>
        </w:rPr>
        <w:t xml:space="preserve">αδρανοποιεί </w:t>
      </w:r>
      <w:r>
        <w:rPr>
          <w:rFonts w:eastAsia="Times New Roman" w:cs="Times New Roman"/>
          <w:szCs w:val="24"/>
        </w:rPr>
        <w:t>και την καθιστά έρμαιο δ</w:t>
      </w:r>
      <w:r w:rsidRPr="00A62709">
        <w:rPr>
          <w:rFonts w:eastAsia="Times New Roman" w:cs="Times New Roman"/>
          <w:szCs w:val="24"/>
        </w:rPr>
        <w:t>υνάμεων</w:t>
      </w:r>
      <w:r>
        <w:rPr>
          <w:rFonts w:eastAsia="Times New Roman" w:cs="Times New Roman"/>
          <w:szCs w:val="24"/>
        </w:rPr>
        <w:t>, που</w:t>
      </w:r>
      <w:r w:rsidRPr="00A62709">
        <w:rPr>
          <w:rFonts w:eastAsia="Times New Roman" w:cs="Times New Roman"/>
          <w:szCs w:val="24"/>
        </w:rPr>
        <w:t xml:space="preserve"> ως κυρίαρχο γνώρισμα τους έχουν ένα εξτρεμιστικό ανορθολογισμό</w:t>
      </w:r>
      <w:r>
        <w:rPr>
          <w:rFonts w:eastAsia="Times New Roman" w:cs="Times New Roman"/>
          <w:szCs w:val="24"/>
        </w:rPr>
        <w:t>,</w:t>
      </w:r>
      <w:r w:rsidRPr="00A62709">
        <w:rPr>
          <w:rFonts w:eastAsia="Times New Roman" w:cs="Times New Roman"/>
          <w:szCs w:val="24"/>
        </w:rPr>
        <w:t xml:space="preserve"> που οδηγεί στην αποδόμηση των πάντων</w:t>
      </w:r>
      <w:r>
        <w:rPr>
          <w:rFonts w:eastAsia="Times New Roman" w:cs="Times New Roman"/>
          <w:szCs w:val="24"/>
        </w:rPr>
        <w:t>.</w:t>
      </w:r>
    </w:p>
    <w:p w14:paraId="0A5DE1F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w:t>
      </w:r>
      <w:r w:rsidRPr="00A62709">
        <w:rPr>
          <w:rFonts w:eastAsia="Times New Roman" w:cs="Times New Roman"/>
          <w:szCs w:val="24"/>
        </w:rPr>
        <w:t>εν γνωρίζω αν περιέγραψα κάτι</w:t>
      </w:r>
      <w:r>
        <w:rPr>
          <w:rFonts w:eastAsia="Times New Roman" w:cs="Times New Roman"/>
          <w:szCs w:val="24"/>
        </w:rPr>
        <w:t>,</w:t>
      </w:r>
      <w:r w:rsidRPr="00A62709">
        <w:rPr>
          <w:rFonts w:eastAsia="Times New Roman" w:cs="Times New Roman"/>
          <w:szCs w:val="24"/>
        </w:rPr>
        <w:t xml:space="preserve"> που αν δεν προσέξουμε μπορεί να συμβεί αύριο</w:t>
      </w:r>
      <w:r>
        <w:rPr>
          <w:rFonts w:eastAsia="Times New Roman" w:cs="Times New Roman"/>
          <w:szCs w:val="24"/>
        </w:rPr>
        <w:t>. Ε</w:t>
      </w:r>
      <w:r w:rsidRPr="00A62709">
        <w:rPr>
          <w:rFonts w:eastAsia="Times New Roman" w:cs="Times New Roman"/>
          <w:szCs w:val="24"/>
        </w:rPr>
        <w:t>κτιμώ λοιπόν</w:t>
      </w:r>
      <w:r>
        <w:rPr>
          <w:rFonts w:eastAsia="Times New Roman" w:cs="Times New Roman"/>
          <w:szCs w:val="24"/>
        </w:rPr>
        <w:t>,</w:t>
      </w:r>
      <w:r w:rsidRPr="00A62709">
        <w:rPr>
          <w:rFonts w:eastAsia="Times New Roman" w:cs="Times New Roman"/>
          <w:szCs w:val="24"/>
        </w:rPr>
        <w:t xml:space="preserve"> ότι η συζήτηση </w:t>
      </w:r>
      <w:r w:rsidRPr="00A62709">
        <w:rPr>
          <w:rFonts w:eastAsia="Times New Roman" w:cs="Times New Roman"/>
          <w:szCs w:val="24"/>
        </w:rPr>
        <w:lastRenderedPageBreak/>
        <w:t xml:space="preserve">για </w:t>
      </w:r>
      <w:r>
        <w:rPr>
          <w:rFonts w:eastAsia="Times New Roman" w:cs="Times New Roman"/>
          <w:szCs w:val="24"/>
        </w:rPr>
        <w:t xml:space="preserve">τον </w:t>
      </w:r>
      <w:r>
        <w:rPr>
          <w:rFonts w:eastAsia="Times New Roman" w:cs="Times New Roman"/>
          <w:szCs w:val="24"/>
        </w:rPr>
        <w:t>Πρόεδρο της</w:t>
      </w:r>
      <w:r w:rsidRPr="00A62709">
        <w:rPr>
          <w:rFonts w:eastAsia="Times New Roman" w:cs="Times New Roman"/>
          <w:szCs w:val="24"/>
        </w:rPr>
        <w:t xml:space="preserve"> Δημοκρατίας</w:t>
      </w:r>
      <w:r>
        <w:rPr>
          <w:rFonts w:eastAsia="Times New Roman" w:cs="Times New Roman"/>
          <w:szCs w:val="24"/>
        </w:rPr>
        <w:t xml:space="preserve">, τη Βουλή, την Κυβέρνηση, τα δημοψηφίσματα, </w:t>
      </w:r>
      <w:r w:rsidRPr="00A62709">
        <w:rPr>
          <w:rFonts w:eastAsia="Times New Roman" w:cs="Times New Roman"/>
          <w:szCs w:val="24"/>
        </w:rPr>
        <w:t xml:space="preserve">τη λαϊκή πρωτοβουλία μπορεί να εξελιχθεί άνετα μέσα </w:t>
      </w:r>
      <w:r w:rsidRPr="00A62709">
        <w:rPr>
          <w:rFonts w:eastAsia="Times New Roman" w:cs="Times New Roman"/>
          <w:szCs w:val="24"/>
        </w:rPr>
        <w:t>σ</w:t>
      </w:r>
      <w:r>
        <w:rPr>
          <w:rFonts w:eastAsia="Times New Roman" w:cs="Times New Roman"/>
          <w:szCs w:val="24"/>
        </w:rPr>
        <w:t>’</w:t>
      </w:r>
      <w:r w:rsidRPr="00A62709">
        <w:rPr>
          <w:rFonts w:eastAsia="Times New Roman" w:cs="Times New Roman"/>
          <w:szCs w:val="24"/>
        </w:rPr>
        <w:t xml:space="preserve"> </w:t>
      </w:r>
      <w:r w:rsidRPr="00A62709">
        <w:rPr>
          <w:rFonts w:eastAsia="Times New Roman" w:cs="Times New Roman"/>
          <w:szCs w:val="24"/>
        </w:rPr>
        <w:t>αυτό το πλαίσιο</w:t>
      </w:r>
      <w:r>
        <w:rPr>
          <w:rFonts w:eastAsia="Times New Roman" w:cs="Times New Roman"/>
          <w:szCs w:val="24"/>
        </w:rPr>
        <w:t xml:space="preserve">. </w:t>
      </w:r>
    </w:p>
    <w:p w14:paraId="0A5DE1F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Αναφέρομαι συνοπτικά σε κάποιες από τις προτάσεις του ΣΥΡΙΖΑ. Έ</w:t>
      </w:r>
      <w:r w:rsidRPr="00A62709">
        <w:rPr>
          <w:rFonts w:eastAsia="Times New Roman" w:cs="Times New Roman"/>
          <w:szCs w:val="24"/>
        </w:rPr>
        <w:t xml:space="preserve">ρχομαι </w:t>
      </w:r>
      <w:r>
        <w:rPr>
          <w:rFonts w:eastAsia="Times New Roman" w:cs="Times New Roman"/>
          <w:szCs w:val="24"/>
        </w:rPr>
        <w:t>σ</w:t>
      </w:r>
      <w:r w:rsidRPr="00A62709">
        <w:rPr>
          <w:rFonts w:eastAsia="Times New Roman" w:cs="Times New Roman"/>
          <w:szCs w:val="24"/>
        </w:rPr>
        <w:t xml:space="preserve">το </w:t>
      </w:r>
      <w:r>
        <w:rPr>
          <w:rFonts w:eastAsia="Times New Roman" w:cs="Times New Roman"/>
          <w:szCs w:val="24"/>
        </w:rPr>
        <w:t xml:space="preserve">άρθρο </w:t>
      </w:r>
      <w:r w:rsidRPr="00A62709">
        <w:rPr>
          <w:rFonts w:eastAsia="Times New Roman" w:cs="Times New Roman"/>
          <w:szCs w:val="24"/>
        </w:rPr>
        <w:t>54</w:t>
      </w:r>
      <w:r>
        <w:rPr>
          <w:rFonts w:eastAsia="Times New Roman" w:cs="Times New Roman"/>
          <w:szCs w:val="24"/>
        </w:rPr>
        <w:t xml:space="preserve"> παρ.1</w:t>
      </w:r>
      <w:r w:rsidRPr="00A62709">
        <w:rPr>
          <w:rFonts w:eastAsia="Times New Roman" w:cs="Times New Roman"/>
          <w:szCs w:val="24"/>
        </w:rPr>
        <w:t xml:space="preserve"> και την </w:t>
      </w:r>
      <w:r>
        <w:rPr>
          <w:rFonts w:eastAsia="Times New Roman" w:cs="Times New Roman"/>
          <w:szCs w:val="24"/>
        </w:rPr>
        <w:t>ερμηνευτική δήλωση</w:t>
      </w:r>
      <w:r>
        <w:rPr>
          <w:rFonts w:eastAsia="Times New Roman" w:cs="Times New Roman"/>
          <w:szCs w:val="24"/>
        </w:rPr>
        <w:t xml:space="preserve"> που αφορά </w:t>
      </w:r>
      <w:r>
        <w:rPr>
          <w:rFonts w:eastAsia="Times New Roman" w:cs="Times New Roman"/>
          <w:szCs w:val="24"/>
        </w:rPr>
        <w:t>Σ</w:t>
      </w:r>
      <w:r>
        <w:rPr>
          <w:rFonts w:eastAsia="Times New Roman" w:cs="Times New Roman"/>
          <w:szCs w:val="24"/>
        </w:rPr>
        <w:t>το</w:t>
      </w:r>
      <w:r w:rsidRPr="00A62709">
        <w:rPr>
          <w:rFonts w:eastAsia="Times New Roman" w:cs="Times New Roman"/>
          <w:szCs w:val="24"/>
        </w:rPr>
        <w:t xml:space="preserve"> αναλογικό σύσ</w:t>
      </w:r>
      <w:r>
        <w:rPr>
          <w:rFonts w:eastAsia="Times New Roman" w:cs="Times New Roman"/>
          <w:szCs w:val="24"/>
        </w:rPr>
        <w:t>τημα. Στ</w:t>
      </w:r>
      <w:r w:rsidRPr="00A62709">
        <w:rPr>
          <w:rFonts w:eastAsia="Times New Roman" w:cs="Times New Roman"/>
          <w:szCs w:val="24"/>
        </w:rPr>
        <w:t>όχος</w:t>
      </w:r>
      <w:r>
        <w:rPr>
          <w:rFonts w:eastAsia="Times New Roman" w:cs="Times New Roman"/>
          <w:szCs w:val="24"/>
        </w:rPr>
        <w:t xml:space="preserve"> είναι </w:t>
      </w:r>
      <w:r w:rsidRPr="00A62709">
        <w:rPr>
          <w:rFonts w:eastAsia="Times New Roman" w:cs="Times New Roman"/>
          <w:szCs w:val="24"/>
        </w:rPr>
        <w:t xml:space="preserve"> η αντιπροσωπευτικότητα</w:t>
      </w:r>
      <w:r>
        <w:rPr>
          <w:rFonts w:eastAsia="Times New Roman" w:cs="Times New Roman"/>
          <w:szCs w:val="24"/>
        </w:rPr>
        <w:t>, που δομεί ευρύτατες συνεργασίες, καλλιεργεί</w:t>
      </w:r>
      <w:r w:rsidRPr="00A62709">
        <w:rPr>
          <w:rFonts w:eastAsia="Times New Roman" w:cs="Times New Roman"/>
          <w:szCs w:val="24"/>
        </w:rPr>
        <w:t xml:space="preserve"> κλίμα σταθερότητας που είναι απαραίτητο για κάθε χώρα και </w:t>
      </w:r>
      <w:r>
        <w:rPr>
          <w:rFonts w:eastAsia="Times New Roman" w:cs="Times New Roman"/>
          <w:szCs w:val="24"/>
        </w:rPr>
        <w:t>η</w:t>
      </w:r>
      <w:r w:rsidRPr="00A62709">
        <w:rPr>
          <w:rFonts w:eastAsia="Times New Roman" w:cs="Times New Roman"/>
          <w:szCs w:val="24"/>
        </w:rPr>
        <w:t xml:space="preserve"> </w:t>
      </w:r>
      <w:r w:rsidRPr="00A62709">
        <w:rPr>
          <w:rFonts w:eastAsia="Times New Roman" w:cs="Times New Roman"/>
          <w:szCs w:val="24"/>
        </w:rPr>
        <w:t>ισοτιμία της ψήφου</w:t>
      </w:r>
      <w:r>
        <w:rPr>
          <w:rFonts w:eastAsia="Times New Roman" w:cs="Times New Roman"/>
          <w:szCs w:val="24"/>
        </w:rPr>
        <w:t>. Η</w:t>
      </w:r>
      <w:r w:rsidRPr="00A62709">
        <w:rPr>
          <w:rFonts w:eastAsia="Times New Roman" w:cs="Times New Roman"/>
          <w:szCs w:val="24"/>
        </w:rPr>
        <w:t xml:space="preserve"> ερμηνευτική δήλωση </w:t>
      </w:r>
      <w:r>
        <w:rPr>
          <w:rFonts w:eastAsia="Times New Roman" w:cs="Times New Roman"/>
          <w:szCs w:val="24"/>
        </w:rPr>
        <w:t xml:space="preserve">είναι ένα χρήσιμο εργαλείο, </w:t>
      </w:r>
      <w:r w:rsidRPr="00A62709">
        <w:rPr>
          <w:rFonts w:eastAsia="Times New Roman" w:cs="Times New Roman"/>
          <w:szCs w:val="24"/>
        </w:rPr>
        <w:t>ώστε να εξα</w:t>
      </w:r>
      <w:r w:rsidRPr="00A62709">
        <w:rPr>
          <w:rFonts w:eastAsia="Times New Roman" w:cs="Times New Roman"/>
          <w:szCs w:val="24"/>
        </w:rPr>
        <w:t>σφαλίζονται τα όρια της αναλογικότητας</w:t>
      </w:r>
      <w:r>
        <w:rPr>
          <w:rFonts w:eastAsia="Times New Roman" w:cs="Times New Roman"/>
          <w:szCs w:val="24"/>
        </w:rPr>
        <w:t>,</w:t>
      </w:r>
      <w:r w:rsidRPr="00A62709">
        <w:rPr>
          <w:rFonts w:eastAsia="Times New Roman" w:cs="Times New Roman"/>
          <w:szCs w:val="24"/>
        </w:rPr>
        <w:t xml:space="preserve"> χωρίς να δ</w:t>
      </w:r>
      <w:r>
        <w:rPr>
          <w:rFonts w:eastAsia="Times New Roman" w:cs="Times New Roman"/>
          <w:szCs w:val="24"/>
        </w:rPr>
        <w:t>ημιουργούνται συνθήκες ακαμψίας.</w:t>
      </w:r>
    </w:p>
    <w:p w14:paraId="0A5DE1F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Άρθρο </w:t>
      </w:r>
      <w:r w:rsidRPr="00A62709">
        <w:rPr>
          <w:rFonts w:eastAsia="Times New Roman" w:cs="Times New Roman"/>
          <w:szCs w:val="24"/>
        </w:rPr>
        <w:t>54</w:t>
      </w:r>
      <w:r>
        <w:rPr>
          <w:rFonts w:eastAsia="Times New Roman" w:cs="Times New Roman"/>
          <w:szCs w:val="24"/>
        </w:rPr>
        <w:t xml:space="preserve"> </w:t>
      </w:r>
      <w:r>
        <w:rPr>
          <w:rFonts w:eastAsia="Times New Roman" w:cs="Times New Roman"/>
          <w:szCs w:val="24"/>
        </w:rPr>
        <w:t xml:space="preserve">παράγραφος </w:t>
      </w:r>
      <w:r>
        <w:rPr>
          <w:rFonts w:eastAsia="Times New Roman" w:cs="Times New Roman"/>
          <w:szCs w:val="24"/>
        </w:rPr>
        <w:t xml:space="preserve">4 </w:t>
      </w:r>
      <w:r w:rsidRPr="00A62709">
        <w:rPr>
          <w:rFonts w:eastAsia="Times New Roman" w:cs="Times New Roman"/>
          <w:szCs w:val="24"/>
        </w:rPr>
        <w:t>ψήφος των εκτός Επικρατείας Ελλήνων</w:t>
      </w:r>
      <w:r>
        <w:rPr>
          <w:rFonts w:eastAsia="Times New Roman" w:cs="Times New Roman"/>
          <w:szCs w:val="24"/>
        </w:rPr>
        <w:t>. Θ</w:t>
      </w:r>
      <w:r w:rsidRPr="00A62709">
        <w:rPr>
          <w:rFonts w:eastAsia="Times New Roman" w:cs="Times New Roman"/>
          <w:szCs w:val="24"/>
        </w:rPr>
        <w:t>εσπίσθηκε</w:t>
      </w:r>
      <w:r>
        <w:rPr>
          <w:rFonts w:eastAsia="Times New Roman" w:cs="Times New Roman"/>
          <w:szCs w:val="24"/>
        </w:rPr>
        <w:t xml:space="preserve"> και διευρύνεται μία σ</w:t>
      </w:r>
      <w:r w:rsidRPr="00A62709">
        <w:rPr>
          <w:rFonts w:eastAsia="Times New Roman" w:cs="Times New Roman"/>
          <w:szCs w:val="24"/>
        </w:rPr>
        <w:t>υνταγματική δυνατότητα</w:t>
      </w:r>
      <w:r>
        <w:rPr>
          <w:rFonts w:eastAsia="Times New Roman" w:cs="Times New Roman"/>
          <w:szCs w:val="24"/>
        </w:rPr>
        <w:t>,</w:t>
      </w:r>
      <w:r w:rsidRPr="00A62709">
        <w:rPr>
          <w:rFonts w:eastAsia="Times New Roman" w:cs="Times New Roman"/>
          <w:szCs w:val="24"/>
        </w:rPr>
        <w:t xml:space="preserve"> η οποία παρέχεται στον κοινό νομοθέτη για να διευθετήσει μ</w:t>
      </w:r>
      <w:r w:rsidRPr="00A62709">
        <w:rPr>
          <w:rFonts w:eastAsia="Times New Roman" w:cs="Times New Roman"/>
          <w:szCs w:val="24"/>
        </w:rPr>
        <w:t>ε άνεση το συγκεκριμένο ζήτημα</w:t>
      </w:r>
      <w:r>
        <w:rPr>
          <w:rFonts w:eastAsia="Times New Roman" w:cs="Times New Roman"/>
          <w:szCs w:val="24"/>
        </w:rPr>
        <w:t>.</w:t>
      </w:r>
    </w:p>
    <w:p w14:paraId="0A5DE1F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Άρθρο </w:t>
      </w:r>
      <w:r w:rsidRPr="00A62709">
        <w:rPr>
          <w:rFonts w:eastAsia="Times New Roman" w:cs="Times New Roman"/>
          <w:szCs w:val="24"/>
        </w:rPr>
        <w:t>56</w:t>
      </w:r>
      <w:r>
        <w:rPr>
          <w:rFonts w:eastAsia="Times New Roman" w:cs="Times New Roman"/>
          <w:szCs w:val="24"/>
        </w:rPr>
        <w:t xml:space="preserve"> </w:t>
      </w:r>
      <w:r>
        <w:rPr>
          <w:rFonts w:eastAsia="Times New Roman" w:cs="Times New Roman"/>
          <w:szCs w:val="24"/>
        </w:rPr>
        <w:t>παράγραφος 5</w:t>
      </w:r>
      <w:r>
        <w:rPr>
          <w:rFonts w:eastAsia="Times New Roman" w:cs="Times New Roman"/>
          <w:szCs w:val="24"/>
        </w:rPr>
        <w:t xml:space="preserve"> περιορισμός θητείας των Β</w:t>
      </w:r>
      <w:r w:rsidRPr="00A62709">
        <w:rPr>
          <w:rFonts w:eastAsia="Times New Roman" w:cs="Times New Roman"/>
          <w:szCs w:val="24"/>
        </w:rPr>
        <w:t>ουλευτών</w:t>
      </w:r>
      <w:r>
        <w:rPr>
          <w:rFonts w:eastAsia="Times New Roman" w:cs="Times New Roman"/>
          <w:szCs w:val="24"/>
        </w:rPr>
        <w:t>. Ε</w:t>
      </w:r>
      <w:r w:rsidRPr="00A62709">
        <w:rPr>
          <w:rFonts w:eastAsia="Times New Roman" w:cs="Times New Roman"/>
          <w:szCs w:val="24"/>
        </w:rPr>
        <w:t xml:space="preserve">κτιμώ ότι είναι θετικό βήμα που </w:t>
      </w:r>
      <w:r>
        <w:rPr>
          <w:rFonts w:eastAsia="Times New Roman" w:cs="Times New Roman"/>
          <w:szCs w:val="24"/>
        </w:rPr>
        <w:t>πρέπει</w:t>
      </w:r>
      <w:r w:rsidRPr="00A62709">
        <w:rPr>
          <w:rFonts w:eastAsia="Times New Roman" w:cs="Times New Roman"/>
          <w:szCs w:val="24"/>
        </w:rPr>
        <w:t xml:space="preserve"> να συνοδεύεται και από άλλα</w:t>
      </w:r>
      <w:r>
        <w:rPr>
          <w:rFonts w:eastAsia="Times New Roman" w:cs="Times New Roman"/>
          <w:szCs w:val="24"/>
        </w:rPr>
        <w:t>. Π</w:t>
      </w:r>
      <w:r w:rsidRPr="00A62709">
        <w:rPr>
          <w:rFonts w:eastAsia="Times New Roman" w:cs="Times New Roman"/>
          <w:szCs w:val="24"/>
        </w:rPr>
        <w:t xml:space="preserve">ροϋποθέτει </w:t>
      </w:r>
      <w:r>
        <w:rPr>
          <w:rFonts w:eastAsia="Times New Roman" w:cs="Times New Roman"/>
          <w:szCs w:val="24"/>
        </w:rPr>
        <w:t>πάντως</w:t>
      </w:r>
      <w:r w:rsidRPr="00A62709">
        <w:rPr>
          <w:rFonts w:eastAsia="Times New Roman" w:cs="Times New Roman"/>
          <w:szCs w:val="24"/>
        </w:rPr>
        <w:t xml:space="preserve"> αλλαγή νοοτροπίας</w:t>
      </w:r>
      <w:r>
        <w:rPr>
          <w:rFonts w:eastAsia="Times New Roman" w:cs="Times New Roman"/>
          <w:szCs w:val="24"/>
        </w:rPr>
        <w:t xml:space="preserve">, που </w:t>
      </w:r>
      <w:r>
        <w:rPr>
          <w:rFonts w:eastAsia="Times New Roman" w:cs="Times New Roman"/>
          <w:szCs w:val="24"/>
        </w:rPr>
        <w:lastRenderedPageBreak/>
        <w:t>δεν λύνεται νομοθετικά. Ω</w:t>
      </w:r>
      <w:r w:rsidRPr="00A62709">
        <w:rPr>
          <w:rFonts w:eastAsia="Times New Roman" w:cs="Times New Roman"/>
          <w:szCs w:val="24"/>
        </w:rPr>
        <w:t>στόσο</w:t>
      </w:r>
      <w:r>
        <w:rPr>
          <w:rFonts w:eastAsia="Times New Roman" w:cs="Times New Roman"/>
          <w:szCs w:val="24"/>
        </w:rPr>
        <w:t>,</w:t>
      </w:r>
      <w:r w:rsidRPr="00A62709">
        <w:rPr>
          <w:rFonts w:eastAsia="Times New Roman" w:cs="Times New Roman"/>
          <w:szCs w:val="24"/>
        </w:rPr>
        <w:t xml:space="preserve"> </w:t>
      </w:r>
      <w:r>
        <w:rPr>
          <w:rFonts w:eastAsia="Times New Roman" w:cs="Times New Roman"/>
          <w:szCs w:val="24"/>
        </w:rPr>
        <w:t xml:space="preserve">ο </w:t>
      </w:r>
      <w:r w:rsidRPr="00A62709">
        <w:rPr>
          <w:rFonts w:eastAsia="Times New Roman" w:cs="Times New Roman"/>
          <w:szCs w:val="24"/>
        </w:rPr>
        <w:t>περιορισμός</w:t>
      </w:r>
      <w:r>
        <w:rPr>
          <w:rFonts w:eastAsia="Times New Roman" w:cs="Times New Roman"/>
          <w:szCs w:val="24"/>
        </w:rPr>
        <w:t>, ο ίδιος,</w:t>
      </w:r>
      <w:r w:rsidRPr="00A62709">
        <w:rPr>
          <w:rFonts w:eastAsia="Times New Roman" w:cs="Times New Roman"/>
          <w:szCs w:val="24"/>
        </w:rPr>
        <w:t xml:space="preserve"> μπορεί να αποτρέψει την επαγγελματοποίηση </w:t>
      </w:r>
      <w:r>
        <w:rPr>
          <w:rFonts w:eastAsia="Times New Roman" w:cs="Times New Roman"/>
          <w:szCs w:val="24"/>
        </w:rPr>
        <w:t xml:space="preserve">της </w:t>
      </w:r>
      <w:r w:rsidRPr="00A62709">
        <w:rPr>
          <w:rFonts w:eastAsia="Times New Roman" w:cs="Times New Roman"/>
          <w:szCs w:val="24"/>
        </w:rPr>
        <w:t>πολιτικής</w:t>
      </w:r>
      <w:r>
        <w:rPr>
          <w:rFonts w:eastAsia="Times New Roman" w:cs="Times New Roman"/>
          <w:szCs w:val="24"/>
        </w:rPr>
        <w:t>.</w:t>
      </w:r>
    </w:p>
    <w:p w14:paraId="0A5DE1F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άρθρο 59 παρ</w:t>
      </w:r>
      <w:r>
        <w:rPr>
          <w:rFonts w:eastAsia="Times New Roman" w:cs="Times New Roman"/>
          <w:szCs w:val="24"/>
        </w:rPr>
        <w:t xml:space="preserve">άγραφος </w:t>
      </w:r>
      <w:r>
        <w:rPr>
          <w:rFonts w:eastAsia="Times New Roman" w:cs="Times New Roman"/>
          <w:szCs w:val="24"/>
        </w:rPr>
        <w:t xml:space="preserve">2 </w:t>
      </w:r>
      <w:r w:rsidRPr="00A62709">
        <w:rPr>
          <w:rFonts w:eastAsia="Times New Roman" w:cs="Times New Roman"/>
          <w:szCs w:val="24"/>
        </w:rPr>
        <w:t xml:space="preserve">αφορά </w:t>
      </w:r>
      <w:r>
        <w:rPr>
          <w:rFonts w:eastAsia="Times New Roman" w:cs="Times New Roman"/>
          <w:szCs w:val="24"/>
        </w:rPr>
        <w:t>σ</w:t>
      </w:r>
      <w:r w:rsidRPr="00A62709">
        <w:rPr>
          <w:rFonts w:eastAsia="Times New Roman" w:cs="Times New Roman"/>
          <w:szCs w:val="24"/>
        </w:rPr>
        <w:t>το</w:t>
      </w:r>
      <w:r>
        <w:rPr>
          <w:rFonts w:eastAsia="Times New Roman" w:cs="Times New Roman"/>
          <w:szCs w:val="24"/>
        </w:rPr>
        <w:t>ν</w:t>
      </w:r>
      <w:r w:rsidRPr="00A62709">
        <w:rPr>
          <w:rFonts w:eastAsia="Times New Roman" w:cs="Times New Roman"/>
          <w:szCs w:val="24"/>
        </w:rPr>
        <w:t xml:space="preserve"> πολιτικό </w:t>
      </w:r>
      <w:r>
        <w:rPr>
          <w:rFonts w:eastAsia="Times New Roman" w:cs="Times New Roman"/>
          <w:szCs w:val="24"/>
        </w:rPr>
        <w:t>όρκο</w:t>
      </w:r>
      <w:r w:rsidRPr="00A62709">
        <w:rPr>
          <w:rFonts w:eastAsia="Times New Roman" w:cs="Times New Roman"/>
          <w:szCs w:val="24"/>
        </w:rPr>
        <w:t xml:space="preserve"> </w:t>
      </w:r>
      <w:r w:rsidRPr="00A62709">
        <w:rPr>
          <w:rFonts w:eastAsia="Times New Roman" w:cs="Times New Roman"/>
          <w:szCs w:val="24"/>
        </w:rPr>
        <w:t>κ</w:t>
      </w:r>
      <w:r>
        <w:rPr>
          <w:rFonts w:eastAsia="Times New Roman" w:cs="Times New Roman"/>
          <w:szCs w:val="24"/>
        </w:rPr>
        <w:t>αι τους Βουλευτές. Έ</w:t>
      </w:r>
      <w:r w:rsidRPr="00A62709">
        <w:rPr>
          <w:rFonts w:eastAsia="Times New Roman" w:cs="Times New Roman"/>
          <w:szCs w:val="24"/>
        </w:rPr>
        <w:t>χει γίνει πολύ συζήτηση</w:t>
      </w:r>
      <w:r>
        <w:rPr>
          <w:rFonts w:eastAsia="Times New Roman" w:cs="Times New Roman"/>
          <w:szCs w:val="24"/>
        </w:rPr>
        <w:t>,</w:t>
      </w:r>
      <w:r w:rsidRPr="00A62709">
        <w:rPr>
          <w:rFonts w:eastAsia="Times New Roman" w:cs="Times New Roman"/>
          <w:szCs w:val="24"/>
        </w:rPr>
        <w:t xml:space="preserve"> δεν χρειάζεται να αναφέρω περισσότερα</w:t>
      </w:r>
      <w:r>
        <w:rPr>
          <w:rFonts w:eastAsia="Times New Roman" w:cs="Times New Roman"/>
          <w:szCs w:val="24"/>
        </w:rPr>
        <w:t>. Αν το δούμε α</w:t>
      </w:r>
      <w:r w:rsidRPr="00A62709">
        <w:rPr>
          <w:rFonts w:eastAsia="Times New Roman" w:cs="Times New Roman"/>
          <w:szCs w:val="24"/>
        </w:rPr>
        <w:t>κόμη και από εκκλησιαστική άποψη</w:t>
      </w:r>
      <w:r>
        <w:rPr>
          <w:rFonts w:eastAsia="Times New Roman" w:cs="Times New Roman"/>
          <w:szCs w:val="24"/>
        </w:rPr>
        <w:t>,</w:t>
      </w:r>
      <w:r w:rsidRPr="00A62709">
        <w:rPr>
          <w:rFonts w:eastAsia="Times New Roman" w:cs="Times New Roman"/>
          <w:szCs w:val="24"/>
        </w:rPr>
        <w:t xml:space="preserve"> δεν πρέπει να έχ</w:t>
      </w:r>
      <w:r w:rsidRPr="00A62709">
        <w:rPr>
          <w:rFonts w:eastAsia="Times New Roman" w:cs="Times New Roman"/>
          <w:szCs w:val="24"/>
        </w:rPr>
        <w:t>ει αυτή</w:t>
      </w:r>
      <w:r>
        <w:rPr>
          <w:rFonts w:eastAsia="Times New Roman" w:cs="Times New Roman"/>
          <w:szCs w:val="24"/>
        </w:rPr>
        <w:t>ν</w:t>
      </w:r>
      <w:r w:rsidRPr="00A62709">
        <w:rPr>
          <w:rFonts w:eastAsia="Times New Roman" w:cs="Times New Roman"/>
          <w:szCs w:val="24"/>
        </w:rPr>
        <w:t xml:space="preserve"> τη χρήση </w:t>
      </w:r>
      <w:r>
        <w:rPr>
          <w:rFonts w:eastAsia="Times New Roman" w:cs="Times New Roman"/>
          <w:szCs w:val="24"/>
        </w:rPr>
        <w:t>ο θρησκευτικός όρκος.</w:t>
      </w:r>
    </w:p>
    <w:p w14:paraId="0A5DE20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Τα</w:t>
      </w:r>
      <w:r w:rsidRPr="00A62709">
        <w:rPr>
          <w:rFonts w:eastAsia="Times New Roman" w:cs="Times New Roman"/>
          <w:szCs w:val="24"/>
        </w:rPr>
        <w:t xml:space="preserve"> </w:t>
      </w:r>
      <w:r>
        <w:rPr>
          <w:rFonts w:eastAsia="Times New Roman" w:cs="Times New Roman"/>
          <w:szCs w:val="24"/>
        </w:rPr>
        <w:t xml:space="preserve">άρθρα </w:t>
      </w:r>
      <w:r w:rsidRPr="00A62709">
        <w:rPr>
          <w:rFonts w:eastAsia="Times New Roman" w:cs="Times New Roman"/>
          <w:szCs w:val="24"/>
        </w:rPr>
        <w:t xml:space="preserve">62 </w:t>
      </w:r>
      <w:r>
        <w:rPr>
          <w:rFonts w:eastAsia="Times New Roman" w:cs="Times New Roman"/>
          <w:szCs w:val="24"/>
        </w:rPr>
        <w:t>και 86</w:t>
      </w:r>
      <w:r w:rsidRPr="00A62709">
        <w:rPr>
          <w:rFonts w:eastAsia="Times New Roman" w:cs="Times New Roman"/>
          <w:szCs w:val="24"/>
        </w:rPr>
        <w:t xml:space="preserve"> αφορ</w:t>
      </w:r>
      <w:r>
        <w:rPr>
          <w:rFonts w:eastAsia="Times New Roman" w:cs="Times New Roman"/>
          <w:szCs w:val="24"/>
        </w:rPr>
        <w:t>ούν</w:t>
      </w:r>
      <w:r w:rsidRPr="00A62709">
        <w:rPr>
          <w:rFonts w:eastAsia="Times New Roman" w:cs="Times New Roman"/>
          <w:szCs w:val="24"/>
        </w:rPr>
        <w:t xml:space="preserve"> ζητήματα που σχετίζονται με την ισονομία των </w:t>
      </w:r>
      <w:r>
        <w:rPr>
          <w:rFonts w:eastAsia="Times New Roman" w:cs="Times New Roman"/>
          <w:szCs w:val="24"/>
        </w:rPr>
        <w:t>Β</w:t>
      </w:r>
      <w:r w:rsidRPr="00A62709">
        <w:rPr>
          <w:rFonts w:eastAsia="Times New Roman" w:cs="Times New Roman"/>
          <w:szCs w:val="24"/>
        </w:rPr>
        <w:t>ουλευτών και γε</w:t>
      </w:r>
      <w:r>
        <w:rPr>
          <w:rFonts w:eastAsia="Times New Roman" w:cs="Times New Roman"/>
          <w:szCs w:val="24"/>
        </w:rPr>
        <w:t>νικότερα των Υ</w:t>
      </w:r>
      <w:r w:rsidRPr="00A62709">
        <w:rPr>
          <w:rFonts w:eastAsia="Times New Roman" w:cs="Times New Roman"/>
          <w:szCs w:val="24"/>
        </w:rPr>
        <w:t>πουργών και των πολιτειακών παραγόντων</w:t>
      </w:r>
      <w:r>
        <w:rPr>
          <w:rFonts w:eastAsia="Times New Roman" w:cs="Times New Roman"/>
          <w:szCs w:val="24"/>
        </w:rPr>
        <w:t>. Δε</w:t>
      </w:r>
      <w:r w:rsidRPr="00A62709">
        <w:rPr>
          <w:rFonts w:eastAsia="Times New Roman" w:cs="Times New Roman"/>
          <w:szCs w:val="24"/>
        </w:rPr>
        <w:t>ν επιθυμώ να αναφερθώ</w:t>
      </w:r>
      <w:r>
        <w:rPr>
          <w:rFonts w:eastAsia="Times New Roman" w:cs="Times New Roman"/>
          <w:szCs w:val="24"/>
        </w:rPr>
        <w:t>,</w:t>
      </w:r>
      <w:r w:rsidRPr="00A62709">
        <w:rPr>
          <w:rFonts w:eastAsia="Times New Roman" w:cs="Times New Roman"/>
          <w:szCs w:val="24"/>
        </w:rPr>
        <w:t xml:space="preserve"> παρά μόνο σε ένα θέμα</w:t>
      </w:r>
      <w:r>
        <w:rPr>
          <w:rFonts w:eastAsia="Times New Roman" w:cs="Times New Roman"/>
          <w:szCs w:val="24"/>
        </w:rPr>
        <w:t>,</w:t>
      </w:r>
      <w:r w:rsidRPr="00A62709">
        <w:rPr>
          <w:rFonts w:eastAsia="Times New Roman" w:cs="Times New Roman"/>
          <w:szCs w:val="24"/>
        </w:rPr>
        <w:t xml:space="preserve"> γιατί έχει αναλυθεί πλήρως</w:t>
      </w:r>
      <w:r>
        <w:rPr>
          <w:rFonts w:eastAsia="Times New Roman" w:cs="Times New Roman"/>
          <w:szCs w:val="24"/>
        </w:rPr>
        <w:t>. Θ</w:t>
      </w:r>
      <w:r w:rsidRPr="00A62709">
        <w:rPr>
          <w:rFonts w:eastAsia="Times New Roman" w:cs="Times New Roman"/>
          <w:szCs w:val="24"/>
        </w:rPr>
        <w:t>εωρώ ότι η πρόταση</w:t>
      </w:r>
      <w:r>
        <w:rPr>
          <w:rFonts w:eastAsia="Times New Roman" w:cs="Times New Roman"/>
          <w:szCs w:val="24"/>
        </w:rPr>
        <w:t xml:space="preserve"> που γίνεται είναι ισορροπημένη. Κ</w:t>
      </w:r>
      <w:r w:rsidRPr="00A62709">
        <w:rPr>
          <w:rFonts w:eastAsia="Times New Roman" w:cs="Times New Roman"/>
          <w:szCs w:val="24"/>
        </w:rPr>
        <w:t>αι ποια είναι τα δύο πράγματα που πρέπει να ισορροπήσει</w:t>
      </w:r>
      <w:r>
        <w:rPr>
          <w:rFonts w:eastAsia="Times New Roman" w:cs="Times New Roman"/>
          <w:szCs w:val="24"/>
        </w:rPr>
        <w:t>; Τ</w:t>
      </w:r>
      <w:r w:rsidRPr="00A62709">
        <w:rPr>
          <w:rFonts w:eastAsia="Times New Roman" w:cs="Times New Roman"/>
          <w:szCs w:val="24"/>
        </w:rPr>
        <w:t>ο ένα είναι η απαίτηση των πολιτών για την ισονομία</w:t>
      </w:r>
      <w:r>
        <w:rPr>
          <w:rFonts w:eastAsia="Times New Roman" w:cs="Times New Roman"/>
          <w:szCs w:val="24"/>
        </w:rPr>
        <w:t>,</w:t>
      </w:r>
      <w:r w:rsidRPr="00A62709">
        <w:rPr>
          <w:rFonts w:eastAsia="Times New Roman" w:cs="Times New Roman"/>
          <w:szCs w:val="24"/>
        </w:rPr>
        <w:t xml:space="preserve"> τη διαφάνεια και την αρχή της ίσης μεταχείρισης μεταξύ πολιτικών και πολιτών</w:t>
      </w:r>
      <w:r>
        <w:rPr>
          <w:rFonts w:eastAsia="Times New Roman" w:cs="Times New Roman"/>
          <w:szCs w:val="24"/>
        </w:rPr>
        <w:t>. Κ</w:t>
      </w:r>
      <w:r w:rsidRPr="00A62709">
        <w:rPr>
          <w:rFonts w:eastAsia="Times New Roman" w:cs="Times New Roman"/>
          <w:szCs w:val="24"/>
        </w:rPr>
        <w:t>αι το άλλο</w:t>
      </w:r>
      <w:r>
        <w:rPr>
          <w:rFonts w:eastAsia="Times New Roman" w:cs="Times New Roman"/>
          <w:szCs w:val="24"/>
        </w:rPr>
        <w:t>,</w:t>
      </w:r>
      <w:r w:rsidRPr="00A62709">
        <w:rPr>
          <w:rFonts w:eastAsia="Times New Roman" w:cs="Times New Roman"/>
          <w:szCs w:val="24"/>
        </w:rPr>
        <w:t xml:space="preserve"> να αποτρέψει την εύκολη στοχοποίηση</w:t>
      </w:r>
      <w:r>
        <w:rPr>
          <w:rFonts w:eastAsia="Times New Roman" w:cs="Times New Roman"/>
          <w:szCs w:val="24"/>
        </w:rPr>
        <w:t xml:space="preserve"> -είναι</w:t>
      </w:r>
      <w:r w:rsidRPr="00A62709">
        <w:rPr>
          <w:rFonts w:eastAsia="Times New Roman" w:cs="Times New Roman"/>
          <w:szCs w:val="24"/>
        </w:rPr>
        <w:t xml:space="preserve"> ένας κίνδυνος</w:t>
      </w:r>
      <w:r>
        <w:rPr>
          <w:rFonts w:eastAsia="Times New Roman" w:cs="Times New Roman"/>
          <w:szCs w:val="24"/>
        </w:rPr>
        <w:t>,</w:t>
      </w:r>
      <w:r w:rsidRPr="00A62709">
        <w:rPr>
          <w:rFonts w:eastAsia="Times New Roman" w:cs="Times New Roman"/>
          <w:szCs w:val="24"/>
        </w:rPr>
        <w:t xml:space="preserve"> ένα</w:t>
      </w:r>
      <w:r>
        <w:rPr>
          <w:rFonts w:eastAsia="Times New Roman" w:cs="Times New Roman"/>
          <w:szCs w:val="24"/>
        </w:rPr>
        <w:t>ς</w:t>
      </w:r>
      <w:r w:rsidRPr="00A62709">
        <w:rPr>
          <w:rFonts w:eastAsia="Times New Roman" w:cs="Times New Roman"/>
          <w:szCs w:val="24"/>
        </w:rPr>
        <w:t xml:space="preserve"> </w:t>
      </w:r>
      <w:r>
        <w:rPr>
          <w:rFonts w:eastAsia="Times New Roman" w:cs="Times New Roman"/>
          <w:szCs w:val="24"/>
        </w:rPr>
        <w:t>π</w:t>
      </w:r>
      <w:r w:rsidRPr="00A62709">
        <w:rPr>
          <w:rFonts w:eastAsia="Times New Roman" w:cs="Times New Roman"/>
          <w:szCs w:val="24"/>
        </w:rPr>
        <w:t>ειρασμός</w:t>
      </w:r>
      <w:r>
        <w:rPr>
          <w:rFonts w:eastAsia="Times New Roman" w:cs="Times New Roman"/>
          <w:szCs w:val="24"/>
        </w:rPr>
        <w:t>-</w:t>
      </w:r>
      <w:r w:rsidRPr="00A62709">
        <w:rPr>
          <w:rFonts w:eastAsia="Times New Roman" w:cs="Times New Roman"/>
          <w:szCs w:val="24"/>
        </w:rPr>
        <w:t xml:space="preserve"> των ανθρώπων</w:t>
      </w:r>
      <w:r>
        <w:rPr>
          <w:rFonts w:eastAsia="Times New Roman" w:cs="Times New Roman"/>
          <w:szCs w:val="24"/>
        </w:rPr>
        <w:t>,</w:t>
      </w:r>
      <w:r w:rsidRPr="00A62709">
        <w:rPr>
          <w:rFonts w:eastAsia="Times New Roman" w:cs="Times New Roman"/>
          <w:szCs w:val="24"/>
        </w:rPr>
        <w:t xml:space="preserve"> οι οποίοι διαχειρίζονται την εξουσία και οι περισσότεροι έχουν σταλεί από το λαό εκεί</w:t>
      </w:r>
      <w:r>
        <w:rPr>
          <w:rFonts w:eastAsia="Times New Roman" w:cs="Times New Roman"/>
          <w:szCs w:val="24"/>
        </w:rPr>
        <w:t>. Α</w:t>
      </w:r>
      <w:r w:rsidRPr="00A62709">
        <w:rPr>
          <w:rFonts w:eastAsia="Times New Roman" w:cs="Times New Roman"/>
          <w:szCs w:val="24"/>
        </w:rPr>
        <w:t>υτή την ισορροπία επιτελεί η ρύθμιση</w:t>
      </w:r>
      <w:r>
        <w:rPr>
          <w:rFonts w:eastAsia="Times New Roman" w:cs="Times New Roman"/>
          <w:szCs w:val="24"/>
        </w:rPr>
        <w:t>, την οποία καταθέσαμε.</w:t>
      </w:r>
    </w:p>
    <w:p w14:paraId="0A5DE20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Να πω ότι το άρθρο </w:t>
      </w:r>
      <w:r>
        <w:rPr>
          <w:rFonts w:eastAsia="Times New Roman" w:cs="Times New Roman"/>
          <w:szCs w:val="24"/>
        </w:rPr>
        <w:t>73 παρ</w:t>
      </w:r>
      <w:r>
        <w:rPr>
          <w:rFonts w:eastAsia="Times New Roman" w:cs="Times New Roman"/>
          <w:szCs w:val="24"/>
        </w:rPr>
        <w:t xml:space="preserve">άγραφος </w:t>
      </w:r>
      <w:r>
        <w:rPr>
          <w:rFonts w:eastAsia="Times New Roman" w:cs="Times New Roman"/>
          <w:szCs w:val="24"/>
        </w:rPr>
        <w:t>1 είναι ένα κομβικό άρθρο και α</w:t>
      </w:r>
      <w:r w:rsidRPr="00A62709">
        <w:rPr>
          <w:rFonts w:eastAsia="Times New Roman" w:cs="Times New Roman"/>
          <w:szCs w:val="24"/>
        </w:rPr>
        <w:t xml:space="preserve">φορά </w:t>
      </w:r>
      <w:r>
        <w:rPr>
          <w:rFonts w:eastAsia="Times New Roman" w:cs="Times New Roman"/>
          <w:szCs w:val="24"/>
        </w:rPr>
        <w:t>σ</w:t>
      </w:r>
      <w:r w:rsidRPr="00A62709">
        <w:rPr>
          <w:rFonts w:eastAsia="Times New Roman" w:cs="Times New Roman"/>
          <w:szCs w:val="24"/>
        </w:rPr>
        <w:t>τη νομοθετική πρωτοβουλία</w:t>
      </w:r>
      <w:r>
        <w:rPr>
          <w:rFonts w:eastAsia="Times New Roman" w:cs="Times New Roman"/>
          <w:szCs w:val="24"/>
        </w:rPr>
        <w:t>. Υ</w:t>
      </w:r>
      <w:r w:rsidRPr="00A62709">
        <w:rPr>
          <w:rFonts w:eastAsia="Times New Roman" w:cs="Times New Roman"/>
          <w:szCs w:val="24"/>
        </w:rPr>
        <w:t>πάρχει στο εξωτερικό</w:t>
      </w:r>
      <w:r>
        <w:rPr>
          <w:rFonts w:eastAsia="Times New Roman" w:cs="Times New Roman"/>
          <w:szCs w:val="24"/>
        </w:rPr>
        <w:t>,</w:t>
      </w:r>
      <w:r w:rsidRPr="00A62709">
        <w:rPr>
          <w:rFonts w:eastAsia="Times New Roman" w:cs="Times New Roman"/>
          <w:szCs w:val="24"/>
        </w:rPr>
        <w:t xml:space="preserve"> έχουν συμφωνήσει </w:t>
      </w:r>
      <w:r>
        <w:rPr>
          <w:rFonts w:eastAsia="Times New Roman" w:cs="Times New Roman"/>
          <w:szCs w:val="24"/>
        </w:rPr>
        <w:t>και από την Αντιπολίτευση πολλοί. Ν</w:t>
      </w:r>
      <w:r w:rsidRPr="00A62709">
        <w:rPr>
          <w:rFonts w:eastAsia="Times New Roman" w:cs="Times New Roman"/>
          <w:szCs w:val="24"/>
        </w:rPr>
        <w:t xml:space="preserve">ομίζω </w:t>
      </w:r>
      <w:r>
        <w:rPr>
          <w:rFonts w:eastAsia="Times New Roman" w:cs="Times New Roman"/>
          <w:szCs w:val="24"/>
        </w:rPr>
        <w:t xml:space="preserve">υπάρχει και από το ΚΚΕ μια τέτοια πρόταση. </w:t>
      </w:r>
    </w:p>
    <w:p w14:paraId="0A5DE20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A62709">
        <w:rPr>
          <w:rFonts w:eastAsia="Times New Roman" w:cs="Times New Roman"/>
          <w:szCs w:val="24"/>
        </w:rPr>
        <w:t>ώρα στα δύο λεπτά που μου απομένουν</w:t>
      </w:r>
      <w:r>
        <w:rPr>
          <w:rFonts w:eastAsia="Times New Roman" w:cs="Times New Roman"/>
          <w:szCs w:val="24"/>
        </w:rPr>
        <w:t>,</w:t>
      </w:r>
      <w:r w:rsidRPr="00A62709">
        <w:rPr>
          <w:rFonts w:eastAsia="Times New Roman" w:cs="Times New Roman"/>
          <w:szCs w:val="24"/>
        </w:rPr>
        <w:t xml:space="preserve"> θα επιχειρούσα </w:t>
      </w:r>
      <w:r w:rsidRPr="00A62709">
        <w:rPr>
          <w:rFonts w:eastAsia="Times New Roman" w:cs="Times New Roman"/>
          <w:szCs w:val="24"/>
        </w:rPr>
        <w:t xml:space="preserve">μία κριτική τοποθέτηση </w:t>
      </w:r>
      <w:r>
        <w:rPr>
          <w:rFonts w:eastAsia="Times New Roman" w:cs="Times New Roman"/>
          <w:szCs w:val="24"/>
        </w:rPr>
        <w:t>επί των προτάσεων της Α</w:t>
      </w:r>
      <w:r w:rsidRPr="00A62709">
        <w:rPr>
          <w:rFonts w:eastAsia="Times New Roman" w:cs="Times New Roman"/>
          <w:szCs w:val="24"/>
        </w:rPr>
        <w:t>ντιπολίτευσης και κυρίως</w:t>
      </w:r>
      <w:r>
        <w:rPr>
          <w:rFonts w:eastAsia="Times New Roman" w:cs="Times New Roman"/>
          <w:szCs w:val="24"/>
        </w:rPr>
        <w:t xml:space="preserve"> της</w:t>
      </w:r>
      <w:r w:rsidRPr="00A62709">
        <w:rPr>
          <w:rFonts w:eastAsia="Times New Roman" w:cs="Times New Roman"/>
          <w:szCs w:val="24"/>
        </w:rPr>
        <w:t xml:space="preserve"> Νέας Δημοκρατίας</w:t>
      </w:r>
      <w:r>
        <w:rPr>
          <w:rFonts w:eastAsia="Times New Roman" w:cs="Times New Roman"/>
          <w:szCs w:val="24"/>
        </w:rPr>
        <w:t>. Θα το κάνω α</w:t>
      </w:r>
      <w:r w:rsidRPr="00A62709">
        <w:rPr>
          <w:rFonts w:eastAsia="Times New Roman" w:cs="Times New Roman"/>
          <w:szCs w:val="24"/>
        </w:rPr>
        <w:t>ν το προλάβω</w:t>
      </w:r>
      <w:r>
        <w:rPr>
          <w:rFonts w:eastAsia="Times New Roman" w:cs="Times New Roman"/>
          <w:szCs w:val="24"/>
        </w:rPr>
        <w:t>,</w:t>
      </w:r>
      <w:r w:rsidRPr="00A62709">
        <w:rPr>
          <w:rFonts w:eastAsia="Times New Roman" w:cs="Times New Roman"/>
          <w:szCs w:val="24"/>
        </w:rPr>
        <w:t xml:space="preserve"> θα είναι </w:t>
      </w:r>
      <w:r>
        <w:rPr>
          <w:rFonts w:eastAsia="Times New Roman" w:cs="Times New Roman"/>
          <w:szCs w:val="24"/>
        </w:rPr>
        <w:t>επιγραμματική.</w:t>
      </w:r>
      <w:r w:rsidRPr="00A62709">
        <w:rPr>
          <w:rFonts w:eastAsia="Times New Roman" w:cs="Times New Roman"/>
          <w:szCs w:val="24"/>
        </w:rPr>
        <w:t xml:space="preserve"> Ωστόσο επιτρέψτε μου</w:t>
      </w:r>
      <w:r>
        <w:rPr>
          <w:rFonts w:eastAsia="Times New Roman" w:cs="Times New Roman"/>
          <w:szCs w:val="24"/>
        </w:rPr>
        <w:t>,</w:t>
      </w:r>
      <w:r w:rsidRPr="00A62709">
        <w:rPr>
          <w:rFonts w:eastAsia="Times New Roman" w:cs="Times New Roman"/>
          <w:szCs w:val="24"/>
        </w:rPr>
        <w:t xml:space="preserve"> μία και </w:t>
      </w:r>
      <w:r>
        <w:rPr>
          <w:rFonts w:eastAsia="Times New Roman" w:cs="Times New Roman"/>
          <w:szCs w:val="24"/>
        </w:rPr>
        <w:t>εισηγήθηκα κι εγώ μ</w:t>
      </w:r>
      <w:r w:rsidRPr="00A62709">
        <w:rPr>
          <w:rFonts w:eastAsia="Times New Roman" w:cs="Times New Roman"/>
          <w:szCs w:val="24"/>
        </w:rPr>
        <w:t>ία τροποποίηση και βελτίωση του άρθρου 101 παράγραφο</w:t>
      </w:r>
      <w:r>
        <w:rPr>
          <w:rFonts w:eastAsia="Times New Roman" w:cs="Times New Roman"/>
          <w:szCs w:val="24"/>
        </w:rPr>
        <w:t>ς</w:t>
      </w:r>
      <w:r w:rsidRPr="00A62709">
        <w:rPr>
          <w:rFonts w:eastAsia="Times New Roman" w:cs="Times New Roman"/>
          <w:szCs w:val="24"/>
        </w:rPr>
        <w:t xml:space="preserve"> 4</w:t>
      </w:r>
      <w:r>
        <w:rPr>
          <w:rFonts w:eastAsia="Times New Roman" w:cs="Times New Roman"/>
          <w:szCs w:val="24"/>
        </w:rPr>
        <w:t>,</w:t>
      </w:r>
      <w:r w:rsidRPr="00A62709">
        <w:rPr>
          <w:rFonts w:eastAsia="Times New Roman" w:cs="Times New Roman"/>
          <w:szCs w:val="24"/>
        </w:rPr>
        <w:t xml:space="preserve"> περί τη</w:t>
      </w:r>
      <w:r w:rsidRPr="00A62709">
        <w:rPr>
          <w:rFonts w:eastAsia="Times New Roman" w:cs="Times New Roman"/>
          <w:szCs w:val="24"/>
        </w:rPr>
        <w:t>ς νησιωτικότητας</w:t>
      </w:r>
      <w:r>
        <w:rPr>
          <w:rFonts w:eastAsia="Times New Roman" w:cs="Times New Roman"/>
          <w:szCs w:val="24"/>
        </w:rPr>
        <w:t>,</w:t>
      </w:r>
      <w:r w:rsidRPr="00A62709">
        <w:rPr>
          <w:rFonts w:eastAsia="Times New Roman" w:cs="Times New Roman"/>
          <w:szCs w:val="24"/>
        </w:rPr>
        <w:t xml:space="preserve"> να πω ότι φάνηκε από αυτή</w:t>
      </w:r>
      <w:r>
        <w:rPr>
          <w:rFonts w:eastAsia="Times New Roman" w:cs="Times New Roman"/>
          <w:szCs w:val="24"/>
        </w:rPr>
        <w:t>ν</w:t>
      </w:r>
      <w:r w:rsidRPr="00A62709">
        <w:rPr>
          <w:rFonts w:eastAsia="Times New Roman" w:cs="Times New Roman"/>
          <w:szCs w:val="24"/>
        </w:rPr>
        <w:t xml:space="preserve"> την κρίση ότι η λήψη μέτρων</w:t>
      </w:r>
      <w:r>
        <w:rPr>
          <w:rFonts w:eastAsia="Times New Roman" w:cs="Times New Roman"/>
          <w:szCs w:val="24"/>
        </w:rPr>
        <w:t>,</w:t>
      </w:r>
      <w:r w:rsidRPr="00A62709">
        <w:rPr>
          <w:rFonts w:eastAsia="Times New Roman" w:cs="Times New Roman"/>
          <w:szCs w:val="24"/>
        </w:rPr>
        <w:t xml:space="preserve"> διοικητικών κυρίως χωρίς διάκριση</w:t>
      </w:r>
      <w:r>
        <w:rPr>
          <w:rFonts w:eastAsia="Times New Roman" w:cs="Times New Roman"/>
          <w:szCs w:val="24"/>
        </w:rPr>
        <w:t>,</w:t>
      </w:r>
      <w:r w:rsidRPr="00A62709">
        <w:rPr>
          <w:rFonts w:eastAsia="Times New Roman" w:cs="Times New Roman"/>
          <w:szCs w:val="24"/>
        </w:rPr>
        <w:t xml:space="preserve"> χωρίς να αντιλαμβανόμαστε </w:t>
      </w:r>
      <w:r>
        <w:rPr>
          <w:rFonts w:eastAsia="Times New Roman" w:cs="Times New Roman"/>
          <w:szCs w:val="24"/>
        </w:rPr>
        <w:t>τ</w:t>
      </w:r>
      <w:r w:rsidRPr="00A62709">
        <w:rPr>
          <w:rFonts w:eastAsia="Times New Roman" w:cs="Times New Roman"/>
          <w:szCs w:val="24"/>
        </w:rPr>
        <w:t xml:space="preserve">ι είναι νησιωτική </w:t>
      </w:r>
      <w:r>
        <w:rPr>
          <w:rFonts w:eastAsia="Times New Roman" w:cs="Times New Roman"/>
          <w:szCs w:val="24"/>
        </w:rPr>
        <w:t>ή</w:t>
      </w:r>
      <w:r w:rsidRPr="00A62709">
        <w:rPr>
          <w:rFonts w:eastAsia="Times New Roman" w:cs="Times New Roman"/>
          <w:szCs w:val="24"/>
        </w:rPr>
        <w:t xml:space="preserve"> ορεινή περιοχή και ότι ο πυρήνας της διοίκησης </w:t>
      </w:r>
      <w:r>
        <w:rPr>
          <w:rFonts w:eastAsia="Times New Roman" w:cs="Times New Roman"/>
          <w:szCs w:val="24"/>
        </w:rPr>
        <w:t xml:space="preserve">και </w:t>
      </w:r>
      <w:r w:rsidRPr="00A62709">
        <w:rPr>
          <w:rFonts w:eastAsia="Times New Roman" w:cs="Times New Roman"/>
          <w:szCs w:val="24"/>
        </w:rPr>
        <w:t xml:space="preserve">ο σχεδιασμός </w:t>
      </w:r>
      <w:r>
        <w:rPr>
          <w:rFonts w:eastAsia="Times New Roman" w:cs="Times New Roman"/>
          <w:szCs w:val="24"/>
        </w:rPr>
        <w:t>της</w:t>
      </w:r>
      <w:r w:rsidRPr="00342BC0">
        <w:rPr>
          <w:rFonts w:eastAsia="Times New Roman" w:cs="Times New Roman"/>
          <w:szCs w:val="24"/>
        </w:rPr>
        <w:t xml:space="preserve"> </w:t>
      </w:r>
      <w:r w:rsidRPr="00A62709">
        <w:rPr>
          <w:rFonts w:eastAsia="Times New Roman" w:cs="Times New Roman"/>
          <w:szCs w:val="24"/>
        </w:rPr>
        <w:t>πρέπει να αλλάξει</w:t>
      </w:r>
      <w:r>
        <w:rPr>
          <w:rFonts w:eastAsia="Times New Roman" w:cs="Times New Roman"/>
          <w:szCs w:val="24"/>
        </w:rPr>
        <w:t xml:space="preserve"> -καθώς δ</w:t>
      </w:r>
      <w:r w:rsidRPr="00A62709">
        <w:rPr>
          <w:rFonts w:eastAsia="Times New Roman" w:cs="Times New Roman"/>
          <w:szCs w:val="24"/>
        </w:rPr>
        <w:t>εν είν</w:t>
      </w:r>
      <w:r w:rsidRPr="00A62709">
        <w:rPr>
          <w:rFonts w:eastAsia="Times New Roman" w:cs="Times New Roman"/>
          <w:szCs w:val="24"/>
        </w:rPr>
        <w:t>αι μόνο οι αποφάσεις για κανονιστικά μέτρα</w:t>
      </w:r>
      <w:r>
        <w:rPr>
          <w:rFonts w:eastAsia="Times New Roman" w:cs="Times New Roman"/>
          <w:szCs w:val="24"/>
        </w:rPr>
        <w:t>-,</w:t>
      </w:r>
      <w:r w:rsidRPr="00A62709">
        <w:rPr>
          <w:rFonts w:eastAsia="Times New Roman" w:cs="Times New Roman"/>
          <w:szCs w:val="24"/>
        </w:rPr>
        <w:t xml:space="preserve"> είναι αυτό που μου επέβαλε αυτή</w:t>
      </w:r>
      <w:r>
        <w:rPr>
          <w:rFonts w:eastAsia="Times New Roman" w:cs="Times New Roman"/>
          <w:szCs w:val="24"/>
        </w:rPr>
        <w:t>ν</w:t>
      </w:r>
      <w:r w:rsidRPr="00A62709">
        <w:rPr>
          <w:rFonts w:eastAsia="Times New Roman" w:cs="Times New Roman"/>
          <w:szCs w:val="24"/>
        </w:rPr>
        <w:t xml:space="preserve"> τη σκέψη</w:t>
      </w:r>
      <w:r>
        <w:rPr>
          <w:rFonts w:eastAsia="Times New Roman" w:cs="Times New Roman"/>
          <w:szCs w:val="24"/>
        </w:rPr>
        <w:t>. Εξάλλου,</w:t>
      </w:r>
      <w:r w:rsidRPr="00A62709">
        <w:rPr>
          <w:rFonts w:eastAsia="Times New Roman" w:cs="Times New Roman"/>
          <w:szCs w:val="24"/>
        </w:rPr>
        <w:t xml:space="preserve"> και</w:t>
      </w:r>
      <w:r>
        <w:rPr>
          <w:rFonts w:eastAsia="Times New Roman" w:cs="Times New Roman"/>
          <w:szCs w:val="24"/>
        </w:rPr>
        <w:t xml:space="preserve"> οι</w:t>
      </w:r>
      <w:r w:rsidRPr="00A62709">
        <w:rPr>
          <w:rFonts w:eastAsia="Times New Roman" w:cs="Times New Roman"/>
          <w:szCs w:val="24"/>
        </w:rPr>
        <w:t xml:space="preserve"> δύο αναθεωρητικές </w:t>
      </w:r>
      <w:r>
        <w:rPr>
          <w:rFonts w:eastAsia="Times New Roman" w:cs="Times New Roman"/>
          <w:szCs w:val="24"/>
        </w:rPr>
        <w:t>Βουλές</w:t>
      </w:r>
      <w:r w:rsidRPr="00A62709">
        <w:rPr>
          <w:rFonts w:eastAsia="Times New Roman" w:cs="Times New Roman"/>
          <w:szCs w:val="24"/>
        </w:rPr>
        <w:t xml:space="preserve"> έχουν ασχοληθεί </w:t>
      </w:r>
      <w:r>
        <w:rPr>
          <w:rFonts w:eastAsia="Times New Roman" w:cs="Times New Roman"/>
          <w:szCs w:val="24"/>
        </w:rPr>
        <w:t>με αυτό τ</w:t>
      </w:r>
      <w:r w:rsidRPr="00A62709">
        <w:rPr>
          <w:rFonts w:eastAsia="Times New Roman" w:cs="Times New Roman"/>
          <w:szCs w:val="24"/>
        </w:rPr>
        <w:t xml:space="preserve">ο ζήτημα και υπάρχει μία αναγκαιότητα για </w:t>
      </w:r>
      <w:r w:rsidRPr="00A62709">
        <w:rPr>
          <w:rFonts w:eastAsia="Times New Roman" w:cs="Times New Roman"/>
          <w:szCs w:val="24"/>
        </w:rPr>
        <w:lastRenderedPageBreak/>
        <w:t xml:space="preserve">την τακτοποίηση </w:t>
      </w:r>
      <w:r>
        <w:rPr>
          <w:rFonts w:eastAsia="Times New Roman" w:cs="Times New Roman"/>
          <w:szCs w:val="24"/>
        </w:rPr>
        <w:t>του. Δ</w:t>
      </w:r>
      <w:r w:rsidRPr="00A62709">
        <w:rPr>
          <w:rFonts w:eastAsia="Times New Roman" w:cs="Times New Roman"/>
          <w:szCs w:val="24"/>
        </w:rPr>
        <w:t>εν είναι το ίδιο η κατάργηση μια</w:t>
      </w:r>
      <w:r>
        <w:rPr>
          <w:rFonts w:eastAsia="Times New Roman" w:cs="Times New Roman"/>
          <w:szCs w:val="24"/>
        </w:rPr>
        <w:t>ς υπηρ</w:t>
      </w:r>
      <w:r>
        <w:rPr>
          <w:rFonts w:eastAsia="Times New Roman" w:cs="Times New Roman"/>
          <w:szCs w:val="24"/>
        </w:rPr>
        <w:t>εσίας στα νησιά και στην η</w:t>
      </w:r>
      <w:r w:rsidRPr="00A62709">
        <w:rPr>
          <w:rFonts w:eastAsia="Times New Roman" w:cs="Times New Roman"/>
          <w:szCs w:val="24"/>
        </w:rPr>
        <w:t>πειρωτική Ελλάδα</w:t>
      </w:r>
      <w:r>
        <w:rPr>
          <w:rFonts w:eastAsia="Times New Roman" w:cs="Times New Roman"/>
          <w:szCs w:val="24"/>
        </w:rPr>
        <w:t>. Δ</w:t>
      </w:r>
      <w:r w:rsidRPr="00A62709">
        <w:rPr>
          <w:rFonts w:eastAsia="Times New Roman" w:cs="Times New Roman"/>
          <w:szCs w:val="24"/>
        </w:rPr>
        <w:t>εν ζουν οι δημόσιοι υπάλληλοι το ίδιο εκεί</w:t>
      </w:r>
      <w:r>
        <w:rPr>
          <w:rFonts w:eastAsia="Times New Roman" w:cs="Times New Roman"/>
          <w:szCs w:val="24"/>
        </w:rPr>
        <w:t>.</w:t>
      </w:r>
    </w:p>
    <w:p w14:paraId="0A5DE20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Κατά </w:t>
      </w:r>
      <w:r w:rsidRPr="00A62709">
        <w:rPr>
          <w:rFonts w:eastAsia="Times New Roman" w:cs="Times New Roman"/>
          <w:szCs w:val="24"/>
        </w:rPr>
        <w:t>τα λοιπά</w:t>
      </w:r>
      <w:r>
        <w:rPr>
          <w:rFonts w:eastAsia="Times New Roman" w:cs="Times New Roman"/>
          <w:szCs w:val="24"/>
        </w:rPr>
        <w:t>,</w:t>
      </w:r>
      <w:r w:rsidRPr="00A62709">
        <w:rPr>
          <w:rFonts w:eastAsia="Times New Roman" w:cs="Times New Roman"/>
          <w:szCs w:val="24"/>
        </w:rPr>
        <w:t xml:space="preserve"> αναφέρομαι στην πρότασή </w:t>
      </w:r>
      <w:r>
        <w:rPr>
          <w:rFonts w:eastAsia="Times New Roman" w:cs="Times New Roman"/>
          <w:szCs w:val="24"/>
        </w:rPr>
        <w:t>μας, που έ</w:t>
      </w:r>
      <w:r w:rsidRPr="00A62709">
        <w:rPr>
          <w:rFonts w:eastAsia="Times New Roman" w:cs="Times New Roman"/>
          <w:szCs w:val="24"/>
        </w:rPr>
        <w:t>χει κατατεθεί για την τροποποίηση του 101 παράγρα</w:t>
      </w:r>
      <w:r>
        <w:rPr>
          <w:rFonts w:eastAsia="Times New Roman" w:cs="Times New Roman"/>
          <w:szCs w:val="24"/>
        </w:rPr>
        <w:t>φος 4</w:t>
      </w:r>
      <w:r w:rsidRPr="00A62709">
        <w:rPr>
          <w:rFonts w:eastAsia="Times New Roman" w:cs="Times New Roman"/>
          <w:szCs w:val="24"/>
        </w:rPr>
        <w:t xml:space="preserve"> </w:t>
      </w:r>
      <w:r>
        <w:rPr>
          <w:rFonts w:eastAsia="Times New Roman" w:cs="Times New Roman"/>
          <w:szCs w:val="24"/>
        </w:rPr>
        <w:t>και της προσθήκης της ερμηνευτικής</w:t>
      </w:r>
      <w:r w:rsidRPr="00A62709">
        <w:rPr>
          <w:rFonts w:eastAsia="Times New Roman" w:cs="Times New Roman"/>
          <w:szCs w:val="24"/>
        </w:rPr>
        <w:t xml:space="preserve"> δήλωση</w:t>
      </w:r>
      <w:r>
        <w:rPr>
          <w:rFonts w:eastAsia="Times New Roman" w:cs="Times New Roman"/>
          <w:szCs w:val="24"/>
        </w:rPr>
        <w:t>ς</w:t>
      </w:r>
      <w:r w:rsidRPr="00A62709">
        <w:rPr>
          <w:rFonts w:eastAsia="Times New Roman" w:cs="Times New Roman"/>
          <w:szCs w:val="24"/>
        </w:rPr>
        <w:t xml:space="preserve"> στα πρακτικά της επιτροπής και στην εισηγητική έκθεση</w:t>
      </w:r>
      <w:r>
        <w:rPr>
          <w:rFonts w:eastAsia="Times New Roman" w:cs="Times New Roman"/>
          <w:szCs w:val="24"/>
        </w:rPr>
        <w:t>.</w:t>
      </w:r>
      <w:r w:rsidRPr="00A62709">
        <w:rPr>
          <w:rFonts w:eastAsia="Times New Roman" w:cs="Times New Roman"/>
          <w:szCs w:val="24"/>
        </w:rPr>
        <w:t xml:space="preserve"> Η </w:t>
      </w:r>
      <w:r>
        <w:rPr>
          <w:rFonts w:eastAsia="Times New Roman" w:cs="Times New Roman"/>
          <w:szCs w:val="24"/>
        </w:rPr>
        <w:t>α</w:t>
      </w:r>
      <w:r w:rsidRPr="00A62709">
        <w:rPr>
          <w:rFonts w:eastAsia="Times New Roman" w:cs="Times New Roman"/>
          <w:szCs w:val="24"/>
        </w:rPr>
        <w:t xml:space="preserve">νάγκη προσαρμογής του </w:t>
      </w:r>
      <w:r w:rsidRPr="002C04A3">
        <w:rPr>
          <w:rFonts w:eastAsia="Times New Roman" w:cs="Times New Roman"/>
          <w:szCs w:val="24"/>
        </w:rPr>
        <w:t>διοικητικού</w:t>
      </w:r>
      <w:r w:rsidRPr="00A62709">
        <w:rPr>
          <w:rFonts w:eastAsia="Times New Roman" w:cs="Times New Roman"/>
          <w:szCs w:val="24"/>
        </w:rPr>
        <w:t xml:space="preserve"> μοντέλου στο ιδιαίτερο περιβάλλον των νησιωτικών και ορεινών περιοχών είναι μία τακτοποίηση </w:t>
      </w:r>
      <w:r>
        <w:rPr>
          <w:rFonts w:eastAsia="Times New Roman" w:cs="Times New Roman"/>
          <w:szCs w:val="24"/>
        </w:rPr>
        <w:t>που</w:t>
      </w:r>
      <w:r w:rsidRPr="00A62709">
        <w:rPr>
          <w:rFonts w:eastAsia="Times New Roman" w:cs="Times New Roman"/>
          <w:szCs w:val="24"/>
        </w:rPr>
        <w:t xml:space="preserve"> δεν παραβιάζει την ισότητα των πολιτών</w:t>
      </w:r>
      <w:r>
        <w:rPr>
          <w:rFonts w:eastAsia="Times New Roman" w:cs="Times New Roman"/>
          <w:szCs w:val="24"/>
        </w:rPr>
        <w:t>,</w:t>
      </w:r>
      <w:r w:rsidRPr="00A62709">
        <w:rPr>
          <w:rFonts w:eastAsia="Times New Roman" w:cs="Times New Roman"/>
          <w:szCs w:val="24"/>
        </w:rPr>
        <w:t xml:space="preserve"> </w:t>
      </w:r>
      <w:r>
        <w:rPr>
          <w:rFonts w:eastAsia="Times New Roman" w:cs="Times New Roman"/>
          <w:szCs w:val="24"/>
        </w:rPr>
        <w:t xml:space="preserve">καθόσον </w:t>
      </w:r>
      <w:r w:rsidRPr="00A62709">
        <w:rPr>
          <w:rFonts w:eastAsia="Times New Roman" w:cs="Times New Roman"/>
          <w:szCs w:val="24"/>
        </w:rPr>
        <w:t>επιβάλλεται από την</w:t>
      </w:r>
      <w:r w:rsidRPr="00A62709">
        <w:rPr>
          <w:rFonts w:eastAsia="Times New Roman" w:cs="Times New Roman"/>
          <w:szCs w:val="24"/>
        </w:rPr>
        <w:t xml:space="preserve"> ίδια </w:t>
      </w:r>
      <w:r>
        <w:rPr>
          <w:rFonts w:eastAsia="Times New Roman" w:cs="Times New Roman"/>
          <w:szCs w:val="24"/>
        </w:rPr>
        <w:t>τ</w:t>
      </w:r>
      <w:r w:rsidRPr="00A62709">
        <w:rPr>
          <w:rFonts w:eastAsia="Times New Roman" w:cs="Times New Roman"/>
          <w:szCs w:val="24"/>
        </w:rPr>
        <w:t xml:space="preserve">η </w:t>
      </w:r>
      <w:r>
        <w:rPr>
          <w:rFonts w:eastAsia="Times New Roman" w:cs="Times New Roman"/>
          <w:szCs w:val="24"/>
        </w:rPr>
        <w:t>γ</w:t>
      </w:r>
      <w:r w:rsidRPr="00A62709">
        <w:rPr>
          <w:rFonts w:eastAsia="Times New Roman" w:cs="Times New Roman"/>
          <w:szCs w:val="24"/>
        </w:rPr>
        <w:t>εωγραφία</w:t>
      </w:r>
      <w:r>
        <w:rPr>
          <w:rFonts w:eastAsia="Times New Roman" w:cs="Times New Roman"/>
          <w:szCs w:val="24"/>
        </w:rPr>
        <w:t>.</w:t>
      </w:r>
    </w:p>
    <w:p w14:paraId="0A5DE20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Απευθύνω, λοιπόν, </w:t>
      </w:r>
      <w:r w:rsidRPr="00A62709">
        <w:rPr>
          <w:rFonts w:eastAsia="Times New Roman" w:cs="Times New Roman"/>
          <w:szCs w:val="24"/>
        </w:rPr>
        <w:t xml:space="preserve">έκκληση σε όλους σας να την </w:t>
      </w:r>
      <w:r>
        <w:rPr>
          <w:rFonts w:eastAsia="Times New Roman" w:cs="Times New Roman"/>
          <w:szCs w:val="24"/>
        </w:rPr>
        <w:t>ψηφίσετε</w:t>
      </w:r>
      <w:r w:rsidRPr="00A62709">
        <w:rPr>
          <w:rFonts w:eastAsia="Times New Roman" w:cs="Times New Roman"/>
          <w:szCs w:val="24"/>
        </w:rPr>
        <w:t xml:space="preserve"> και να την υποστηρίξετε και να ανοίξει αυτό το κεφάλαιο στη συζή</w:t>
      </w:r>
      <w:r>
        <w:rPr>
          <w:rFonts w:eastAsia="Times New Roman" w:cs="Times New Roman"/>
          <w:szCs w:val="24"/>
        </w:rPr>
        <w:t>τηση την οποία κάνουμε για την σ</w:t>
      </w:r>
      <w:r w:rsidRPr="00A62709">
        <w:rPr>
          <w:rFonts w:eastAsia="Times New Roman" w:cs="Times New Roman"/>
          <w:szCs w:val="24"/>
        </w:rPr>
        <w:t>υνταγματική αναθεώρηση</w:t>
      </w:r>
      <w:r>
        <w:rPr>
          <w:rFonts w:eastAsia="Times New Roman" w:cs="Times New Roman"/>
          <w:szCs w:val="24"/>
        </w:rPr>
        <w:t>. Δ</w:t>
      </w:r>
      <w:r w:rsidRPr="00A62709">
        <w:rPr>
          <w:rFonts w:eastAsia="Times New Roman" w:cs="Times New Roman"/>
          <w:szCs w:val="24"/>
        </w:rPr>
        <w:t>εν είναι υπερβολή</w:t>
      </w:r>
      <w:r>
        <w:rPr>
          <w:rFonts w:eastAsia="Times New Roman" w:cs="Times New Roman"/>
          <w:szCs w:val="24"/>
        </w:rPr>
        <w:t xml:space="preserve"> -πιστέψτε</w:t>
      </w:r>
      <w:r w:rsidRPr="00A62709">
        <w:rPr>
          <w:rFonts w:eastAsia="Times New Roman" w:cs="Times New Roman"/>
          <w:szCs w:val="24"/>
        </w:rPr>
        <w:t xml:space="preserve"> με</w:t>
      </w:r>
      <w:r>
        <w:rPr>
          <w:rFonts w:eastAsia="Times New Roman" w:cs="Times New Roman"/>
          <w:szCs w:val="24"/>
        </w:rPr>
        <w:t>- ούτε είναι περιττό. Νομίζω ό</w:t>
      </w:r>
      <w:r>
        <w:rPr>
          <w:rFonts w:eastAsia="Times New Roman" w:cs="Times New Roman"/>
          <w:szCs w:val="24"/>
        </w:rPr>
        <w:t>τι επι</w:t>
      </w:r>
      <w:r w:rsidRPr="00A62709">
        <w:rPr>
          <w:rFonts w:eastAsia="Times New Roman" w:cs="Times New Roman"/>
          <w:szCs w:val="24"/>
        </w:rPr>
        <w:t>βάλλεται να υπάρξει μία νησιωτική πολιτική και μία πολιτική για τις ορεινές περιοχές</w:t>
      </w:r>
      <w:r>
        <w:rPr>
          <w:rFonts w:eastAsia="Times New Roman" w:cs="Times New Roman"/>
          <w:szCs w:val="24"/>
        </w:rPr>
        <w:t xml:space="preserve">, γιατί η διοίκηση απονευρώνεται, </w:t>
      </w:r>
      <w:r w:rsidRPr="00A62709">
        <w:rPr>
          <w:rFonts w:eastAsia="Times New Roman" w:cs="Times New Roman"/>
          <w:szCs w:val="24"/>
        </w:rPr>
        <w:t>δεν λειτουργεί σωστά</w:t>
      </w:r>
      <w:r>
        <w:rPr>
          <w:rFonts w:eastAsia="Times New Roman" w:cs="Times New Roman"/>
          <w:szCs w:val="24"/>
        </w:rPr>
        <w:t>,</w:t>
      </w:r>
      <w:r w:rsidRPr="00A62709">
        <w:rPr>
          <w:rFonts w:eastAsia="Times New Roman" w:cs="Times New Roman"/>
          <w:szCs w:val="24"/>
        </w:rPr>
        <w:t xml:space="preserve"> δεν </w:t>
      </w:r>
      <w:r>
        <w:rPr>
          <w:rFonts w:eastAsia="Times New Roman" w:cs="Times New Roman"/>
          <w:szCs w:val="24"/>
        </w:rPr>
        <w:t>λαμβάνονται</w:t>
      </w:r>
      <w:r w:rsidRPr="00A62709">
        <w:rPr>
          <w:rFonts w:eastAsia="Times New Roman" w:cs="Times New Roman"/>
          <w:szCs w:val="24"/>
        </w:rPr>
        <w:t xml:space="preserve"> πολλά πράγματα υπ</w:t>
      </w:r>
      <w:r>
        <w:rPr>
          <w:rFonts w:eastAsia="Times New Roman" w:cs="Times New Roman"/>
          <w:szCs w:val="24"/>
        </w:rPr>
        <w:t xml:space="preserve">’ </w:t>
      </w:r>
      <w:r w:rsidRPr="00A62709">
        <w:rPr>
          <w:rFonts w:eastAsia="Times New Roman" w:cs="Times New Roman"/>
          <w:szCs w:val="24"/>
        </w:rPr>
        <w:t>όψιν</w:t>
      </w:r>
      <w:r>
        <w:rPr>
          <w:rFonts w:eastAsia="Times New Roman" w:cs="Times New Roman"/>
          <w:szCs w:val="24"/>
        </w:rPr>
        <w:t xml:space="preserve">. </w:t>
      </w:r>
    </w:p>
    <w:p w14:paraId="0A5DE20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Δεν ξέρω αν προλαβαίνω, στο ένα λεπτό που έχω, να πω δυο λόγια –γιατ</w:t>
      </w:r>
      <w:r>
        <w:rPr>
          <w:rFonts w:eastAsia="Times New Roman" w:cs="Times New Roman"/>
          <w:szCs w:val="24"/>
        </w:rPr>
        <w:t xml:space="preserve">ί αυτό είναι το σωστό και πρέπει να ειπωθούν- για τις προτάσεις οι οποίες κατατέθηκαν από την Αντιπολίτευση. Ωστόσο, θα είμαι επιγραμματικός ως προς το πού εγώ είμαι επιφυλακτικός και δεν τις συμμερίζομαι. </w:t>
      </w:r>
    </w:p>
    <w:p w14:paraId="0A5DE20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Υπάρχουν κάποιες πολύτιμες αρχές που πρέπει να τι</w:t>
      </w:r>
      <w:r>
        <w:rPr>
          <w:rFonts w:eastAsia="Times New Roman" w:cs="Times New Roman"/>
          <w:szCs w:val="24"/>
        </w:rPr>
        <w:t>ς τηρούμε και παραβιάζονται. Το πρώτο είναι η διαφύλαξη της αυτορρύθμισης της νομοθετικής αρμοδιότητας του κράτους, της Βουλής δηλαδή, αφήνοντάς την στον Κανονισμό, χωρίς άλλο. Αυτό δεν πρέπει να παραβιάζεται. Υπάρχουν νύξεις στην πρόταση.</w:t>
      </w:r>
    </w:p>
    <w:p w14:paraId="0A5DE20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δεύτερον είνα</w:t>
      </w:r>
      <w:r>
        <w:rPr>
          <w:rFonts w:eastAsia="Times New Roman" w:cs="Times New Roman"/>
          <w:szCs w:val="24"/>
        </w:rPr>
        <w:t>ι η μη σύγκρουση νομοθετικής με δικαστική αρμοδιότητα με οποιαδήποτε μορφή. Μετά την ψήφιση του νόμου, αυτός ορθά ελέγχεται από τα δικαστήρια. Πολύ ορθά! Μετά! Πριν, έστω και με προληπτικό έλεγχο, θεωρώ ότι θα δημιουργήσει πρόβλημα.</w:t>
      </w:r>
    </w:p>
    <w:p w14:paraId="0A5DE20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ο </w:t>
      </w:r>
      <w:r>
        <w:rPr>
          <w:rFonts w:eastAsia="Times New Roman" w:cs="Times New Roman"/>
          <w:szCs w:val="24"/>
        </w:rPr>
        <w:t>προϋπολογισμό</w:t>
      </w:r>
      <w:r>
        <w:rPr>
          <w:rFonts w:eastAsia="Times New Roman" w:cs="Times New Roman"/>
          <w:szCs w:val="24"/>
        </w:rPr>
        <w:t>ς</w:t>
      </w:r>
      <w:r>
        <w:rPr>
          <w:rFonts w:eastAsia="Times New Roman" w:cs="Times New Roman"/>
          <w:szCs w:val="24"/>
        </w:rPr>
        <w:t>, αν και κατ</w:t>
      </w:r>
      <w:r>
        <w:rPr>
          <w:rFonts w:eastAsia="Times New Roman" w:cs="Times New Roman"/>
          <w:szCs w:val="24"/>
        </w:rPr>
        <w:t xml:space="preserve">’ </w:t>
      </w:r>
      <w:r>
        <w:rPr>
          <w:rFonts w:eastAsia="Times New Roman" w:cs="Times New Roman"/>
          <w:szCs w:val="24"/>
        </w:rPr>
        <w:t xml:space="preserve">εξοχήν τυπικός νόμος που δεν περιέχει κανόνες δικαίου, ωστόσο αποτελεί τον ουσιωδέστερο νόμο στον οποίο αποτυπώνεται η εκάστοτε </w:t>
      </w:r>
      <w:r>
        <w:rPr>
          <w:rFonts w:eastAsia="Times New Roman" w:cs="Times New Roman"/>
          <w:szCs w:val="24"/>
        </w:rPr>
        <w:t xml:space="preserve">κυβερνητική </w:t>
      </w:r>
      <w:r>
        <w:rPr>
          <w:rFonts w:eastAsia="Times New Roman" w:cs="Times New Roman"/>
          <w:szCs w:val="24"/>
        </w:rPr>
        <w:t>βούληση. Θεωρώ, λοιπόν, ότι επειδή είναι πολιτικό κείμενο, δεν πρέπει να δεσμεύεται από τους διάφορου</w:t>
      </w:r>
      <w:r>
        <w:rPr>
          <w:rFonts w:eastAsia="Times New Roman" w:cs="Times New Roman"/>
          <w:szCs w:val="24"/>
        </w:rPr>
        <w:t>ς κανόνες οι οποίοι μπορούν να επιβληθούν ως σκέψεις, γιατί εκτός των άλλων περιορίζεται η δυνατότητα πολιτικής από τις κυβερνήσεις και επίσης αποτελεί υιοθέτηση συγκεκριμένης πολιτικής επιλογής που αφού δεν την ενστερνίζονται όλοι, δεν μπορεί να τυποποιηθ</w:t>
      </w:r>
      <w:r>
        <w:rPr>
          <w:rFonts w:eastAsia="Times New Roman" w:cs="Times New Roman"/>
          <w:szCs w:val="24"/>
        </w:rPr>
        <w:t xml:space="preserve">εί γενόμενη διάταξη νόμου με υπερνομοθετική ισχύ, όπως είναι το Σύνταγμα. </w:t>
      </w:r>
    </w:p>
    <w:p w14:paraId="0A5DE20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Όλα αυτά ισχύουν ταυτοχρόνως με το ότι θεωρώ ότι το άνοιγμα πολλαπλών κεφαλαίων σε συνδυασμό με τέτοιου είδους αρχές όπως αυτή που προανέφερα, οδηγεί σε μία συνταγματοποίηση –ίσως ε</w:t>
      </w:r>
      <w:r>
        <w:rPr>
          <w:rFonts w:eastAsia="Times New Roman" w:cs="Times New Roman"/>
          <w:szCs w:val="24"/>
        </w:rPr>
        <w:t>ίναι αδόκιμος και ατυχής ο όρος- της πολιτικής, η οποία μπορεί να οδηγήσει σε αντίθετα αποτελέσματα. Το Σύνταγμα είναι αυτό που αφήνει τα περιθώρια στην πολιτική. Δεν την υπαγορεύει.</w:t>
      </w:r>
    </w:p>
    <w:p w14:paraId="0A5DE20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 και συγγνώμη για την παραβίαση του χρόνου.</w:t>
      </w:r>
    </w:p>
    <w:p w14:paraId="0A5DE20B" w14:textId="77777777" w:rsidR="00415E13" w:rsidRDefault="00E650A0">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A5DE20C"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Σπυρίδων</w:t>
      </w:r>
      <w:r w:rsidRPr="0059173F">
        <w:rPr>
          <w:rFonts w:eastAsia="Times New Roman" w:cs="Times New Roman"/>
          <w:szCs w:val="24"/>
        </w:rPr>
        <w:t xml:space="preserve"> - </w:t>
      </w:r>
      <w:r>
        <w:rPr>
          <w:rFonts w:eastAsia="Times New Roman" w:cs="Times New Roman"/>
          <w:szCs w:val="24"/>
        </w:rPr>
        <w:t>Άδωνις Γεωργιάδης από τη Νέα Δημοκρατία.</w:t>
      </w:r>
    </w:p>
    <w:p w14:paraId="0A5DE20D"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ΣΠΥΡΙΔΩΝ</w:t>
      </w:r>
      <w:r w:rsidRPr="0059173F">
        <w:rPr>
          <w:rFonts w:eastAsia="Times New Roman" w:cs="Times New Roman"/>
          <w:b/>
          <w:szCs w:val="24"/>
        </w:rPr>
        <w:t xml:space="preserve"> - </w:t>
      </w:r>
      <w:r>
        <w:rPr>
          <w:rFonts w:eastAsia="Times New Roman" w:cs="Times New Roman"/>
          <w:b/>
          <w:szCs w:val="24"/>
        </w:rPr>
        <w:t xml:space="preserve">ΑΔΩΝΙΣ ΓΕΩΡΓΙΑΔΗΣ: </w:t>
      </w:r>
      <w:r>
        <w:rPr>
          <w:rFonts w:eastAsia="Times New Roman" w:cs="Times New Roman"/>
          <w:szCs w:val="24"/>
        </w:rPr>
        <w:t>Ευχαριστώ πάρα πολύ, κύριε Πρόεδρε.</w:t>
      </w:r>
    </w:p>
    <w:p w14:paraId="0A5DE20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Πριν ξεκινήσω, κυρίες και κύριοι συνάδελφοι, θα αναφερθώ σε ένα θέμα περισσότερο προσωπικό, αλλά και κοινοβουλευτικό. Πριν από λίγο εξεδόθη η απόφαση του </w:t>
      </w:r>
      <w:r>
        <w:rPr>
          <w:rFonts w:eastAsia="Times New Roman" w:cs="Times New Roman"/>
          <w:szCs w:val="24"/>
        </w:rPr>
        <w:t xml:space="preserve">πρωτοδικείου </w:t>
      </w:r>
      <w:r>
        <w:rPr>
          <w:rFonts w:eastAsia="Times New Roman" w:cs="Times New Roman"/>
          <w:szCs w:val="24"/>
        </w:rPr>
        <w:t>που καταδίκασε τον κ. Παύλο Πολάκη για 18.000 ευρώ αποζημίωση στην οικογένεια του θανόντο</w:t>
      </w:r>
      <w:r>
        <w:rPr>
          <w:rFonts w:eastAsia="Times New Roman" w:cs="Times New Roman"/>
          <w:szCs w:val="24"/>
        </w:rPr>
        <w:t xml:space="preserve">ς </w:t>
      </w:r>
      <w:r>
        <w:rPr>
          <w:rFonts w:eastAsia="Times New Roman" w:cs="Times New Roman"/>
          <w:szCs w:val="24"/>
        </w:rPr>
        <w:t xml:space="preserve">αειμνήστου </w:t>
      </w:r>
      <w:r>
        <w:rPr>
          <w:rFonts w:eastAsia="Times New Roman" w:cs="Times New Roman"/>
          <w:szCs w:val="24"/>
        </w:rPr>
        <w:t>Βασίλη Μπεσκένη. Ήταν σ’ αυτή</w:t>
      </w:r>
      <w:r>
        <w:rPr>
          <w:rFonts w:eastAsia="Times New Roman" w:cs="Times New Roman"/>
          <w:szCs w:val="24"/>
        </w:rPr>
        <w:t>ν</w:t>
      </w:r>
      <w:r>
        <w:rPr>
          <w:rFonts w:eastAsia="Times New Roman" w:cs="Times New Roman"/>
          <w:szCs w:val="24"/>
        </w:rPr>
        <w:t xml:space="preserve"> τη Βουλή, σ’ αυτήν ακριβώς την Αίθουσα, όπου ο κ. Πολάκης εκτόξευσε τότε τις γνωστές του συκοφαντίες, λάσπες και ύβρεις κατά ενός ανθρώπου που, δυστυχώς, τελικά έφυγε από τη ζωή και δεν προλαβαίνει να δει σήμερα </w:t>
      </w:r>
      <w:r>
        <w:rPr>
          <w:rFonts w:eastAsia="Times New Roman" w:cs="Times New Roman"/>
          <w:szCs w:val="24"/>
        </w:rPr>
        <w:lastRenderedPageBreak/>
        <w:t>τη δικαίωσή του για τον πανελλήνιο διασυρμό του. Ευτυχώς, όμως, υπάρχει δικαιοσύνη στην Ελλάδα, η οποία μίλησε και καταδίκασε τον κ. Πολάκη ως υβριστή.</w:t>
      </w:r>
    </w:p>
    <w:p w14:paraId="0A5DE20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Δεν περιμένω από τους συναδέλφους του ΣΥΡΙΖΑ να δείξουν κανενός είδους ευαισθησία ούτε κανενός είδους αν</w:t>
      </w:r>
      <w:r>
        <w:rPr>
          <w:rFonts w:eastAsia="Times New Roman" w:cs="Times New Roman"/>
          <w:szCs w:val="24"/>
        </w:rPr>
        <w:t>θρωπισμό. Έχουν αποδείξει ότι μπροστά στην υπεράσπιση των υπουργικών θώκων και του κόμματός τους δεν ορρωδούν προ ουδενός. Αυτό, όμως, έγινε και θα έπρεπε να ντρέπεστε που άνθρωποι διασύρονται κατ’ αυτόν τον τρόπο. Σήμερα, για όλους τους υπόλοιπους που έχο</w:t>
      </w:r>
      <w:r>
        <w:rPr>
          <w:rFonts w:eastAsia="Times New Roman" w:cs="Times New Roman"/>
          <w:szCs w:val="24"/>
        </w:rPr>
        <w:t>υν προσφύγει στην ελληνική δικαιοσύνη ένας προς έναν θα δικαιώνεται, γιατί στο τέλος η αλήθεια θα λάμψει.</w:t>
      </w:r>
    </w:p>
    <w:p w14:paraId="0A5DE21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Θα αναφερθώ, κυρίες και κύριοι συνάδελφοι, στη συζήτηση περί της αναθεωρήσεως του Συντάγματος. Αναγκαστικά λόγω του περιορισμένου χρόνου δεν μπορούμε </w:t>
      </w:r>
      <w:r>
        <w:rPr>
          <w:rFonts w:eastAsia="Times New Roman" w:cs="Times New Roman"/>
          <w:szCs w:val="24"/>
        </w:rPr>
        <w:t xml:space="preserve">να μιλήσουμε για όλα τα άρθρα και για όλη τη συζήτηση που έγινε στην αρμόδια </w:t>
      </w:r>
      <w:r>
        <w:rPr>
          <w:rFonts w:eastAsia="Times New Roman" w:cs="Times New Roman"/>
          <w:szCs w:val="24"/>
        </w:rPr>
        <w:t>επιτροπή</w:t>
      </w:r>
      <w:r>
        <w:rPr>
          <w:rFonts w:eastAsia="Times New Roman" w:cs="Times New Roman"/>
          <w:szCs w:val="24"/>
        </w:rPr>
        <w:t>.</w:t>
      </w:r>
    </w:p>
    <w:p w14:paraId="0A5DE21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Επιλέγω, λοιπόν, να αναφερθώ σε ορισμένα απ’ αυτά και ιδιαίτερα στην αλλαγή που προτείνετε στο άρθρο 3 και στις προηγούμενες μεγάλες υποσχέσεις σας για διαχωρισμό Κράτου</w:t>
      </w:r>
      <w:r>
        <w:rPr>
          <w:rFonts w:eastAsia="Times New Roman" w:cs="Times New Roman"/>
          <w:szCs w:val="24"/>
        </w:rPr>
        <w:t xml:space="preserve">ς </w:t>
      </w:r>
      <w:r>
        <w:rPr>
          <w:rFonts w:eastAsia="Times New Roman" w:cs="Times New Roman"/>
          <w:szCs w:val="24"/>
        </w:rPr>
        <w:t xml:space="preserve">- </w:t>
      </w:r>
      <w:r>
        <w:rPr>
          <w:rFonts w:eastAsia="Times New Roman" w:cs="Times New Roman"/>
          <w:szCs w:val="24"/>
        </w:rPr>
        <w:t xml:space="preserve">Εκκλησίας. Προφανώς, το άρθρο αυτό δεν ικανοποιεί όσους από την Αριστερά περίμεναν να έρθει η «πρώτη φορά Αριστερά» στην εξουσία, για να πετύχει τον οριστικό διαχωρισμό Κράτους </w:t>
      </w:r>
      <w:r>
        <w:rPr>
          <w:rFonts w:eastAsia="Times New Roman" w:cs="Times New Roman"/>
          <w:szCs w:val="24"/>
        </w:rPr>
        <w:t xml:space="preserve">- </w:t>
      </w:r>
      <w:r>
        <w:rPr>
          <w:rFonts w:eastAsia="Times New Roman" w:cs="Times New Roman"/>
          <w:szCs w:val="24"/>
        </w:rPr>
        <w:t xml:space="preserve">Εκκλησίας, όπως τον διαφημίζατε. Θα ήταν, άλλωστε και εξαιρετικά οξύμωρο </w:t>
      </w:r>
      <w:r>
        <w:rPr>
          <w:rFonts w:eastAsia="Times New Roman" w:cs="Times New Roman"/>
          <w:szCs w:val="24"/>
        </w:rPr>
        <w:t>και αντιφατικό ένας Πρωθυπουργός που για τη Συμφωνία των Πρεσπών, για παράδειγμα, προτίμησε να ενημερώσει πρώτα τον Μακαριώτατο και μετά τους πολιτικούς Αρχηγούς και που όταν του ζητήθηκε από την Εκκλησία ξήλωσε τον Υπουργό της Παιδείας, αυτός ο Πρωθυπουργ</w:t>
      </w:r>
      <w:r>
        <w:rPr>
          <w:rFonts w:eastAsia="Times New Roman" w:cs="Times New Roman"/>
          <w:szCs w:val="24"/>
        </w:rPr>
        <w:t>ός να πιστεύει πράγματι στον αληθή διαχωρισμό Κράτους και Εκκλησίας.</w:t>
      </w:r>
    </w:p>
    <w:p w14:paraId="0A5DE21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Τι προσπαθείτε να κάνετε, όμως, εδώ; Προσπαθείτε, έστω και φεύγοντας, να στείλετε ένα μήνυμα για να πλήξετε τον πυρήνα των παραδόσεων του έθνους των Ελλήνων, γιατί ναι, κυρίες και κύριοι </w:t>
      </w:r>
      <w:r>
        <w:rPr>
          <w:rFonts w:eastAsia="Times New Roman" w:cs="Times New Roman"/>
          <w:szCs w:val="24"/>
        </w:rPr>
        <w:t xml:space="preserve">συνάδελφοι, εάν υπάρχει έστω και ένα επιχείρημα ότι στην Ελλάδα εξακολουθούν να υπάρχουν οποιουδήποτε είδους θρησκευτικές διακρίσεις και ότι κάποιοι άνθρωποι </w:t>
      </w:r>
      <w:r>
        <w:rPr>
          <w:rFonts w:eastAsia="Times New Roman" w:cs="Times New Roman"/>
          <w:szCs w:val="24"/>
        </w:rPr>
        <w:lastRenderedPageBreak/>
        <w:t xml:space="preserve">καταπιέζονται ως προς τα ανθρώπινα δικαιώματά τους να πιστεύουν σε όποια θρησκεία επιθυμούν, όλοι </w:t>
      </w:r>
      <w:r>
        <w:rPr>
          <w:rFonts w:eastAsia="Times New Roman" w:cs="Times New Roman"/>
          <w:szCs w:val="24"/>
        </w:rPr>
        <w:t>είμαστε μαζί να πολεμήσουμε για να μη συμβαίνει αυτό. Κι άλλως, το Σύνταγμά μας επαρκώς προστατεύει το δικαίωμα του ανθρώπου στην ανεξιθρησκεία.</w:t>
      </w:r>
    </w:p>
    <w:p w14:paraId="0A5DE21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Κατά συνέπεια, η συγκεκριμένη πρόταση τι χρεία έχει; Έχει μόνο μία χρεία, να στείλετε ένα φύλλο συκής στους ψηφ</w:t>
      </w:r>
      <w:r>
        <w:rPr>
          <w:rFonts w:eastAsia="Times New Roman" w:cs="Times New Roman"/>
          <w:szCs w:val="24"/>
        </w:rPr>
        <w:t>οφόρους σας ότι παραμένετε ακόμα στις πηγές της ριζοσπαστικής Αριστεράς και να δείξετε ότι μπορείτε έστω και αυτή</w:t>
      </w:r>
      <w:r>
        <w:rPr>
          <w:rFonts w:eastAsia="Times New Roman" w:cs="Times New Roman"/>
          <w:szCs w:val="24"/>
        </w:rPr>
        <w:t>ν</w:t>
      </w:r>
      <w:r>
        <w:rPr>
          <w:rFonts w:eastAsia="Times New Roman" w:cs="Times New Roman"/>
          <w:szCs w:val="24"/>
        </w:rPr>
        <w:t xml:space="preserve"> τη στιγμή να τα βάλετε με την Εκκλησία. </w:t>
      </w:r>
    </w:p>
    <w:p w14:paraId="0A5DE21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Βέβαια, δεν ακολουθείτε με συνέπεια μια γραμμή. Ο κ. Τσίπρας επισκέφθηκε τη Θεολογική Σχολή της Χάλκ</w:t>
      </w:r>
      <w:r>
        <w:rPr>
          <w:rFonts w:eastAsia="Times New Roman" w:cs="Times New Roman"/>
          <w:szCs w:val="24"/>
        </w:rPr>
        <w:t>ης και την Αγιά Σοφιά, έστω και χωρίς να κάνει τον σταυρό του μπαίνοντας στην Αγία Σοφία. Σε κάθε περίπτωση έστειλε ένα μήνυμα ότι δεν μπορείς, όταν εκπροσωπείς τους Έλληνες, να αδιαφορείς για την Ορθοδοξία, γιατί ναι μεν στην Ελλάδα η ανεξιθρησκία είναι κ</w:t>
      </w:r>
      <w:r>
        <w:rPr>
          <w:rFonts w:eastAsia="Times New Roman" w:cs="Times New Roman"/>
          <w:szCs w:val="24"/>
        </w:rPr>
        <w:t xml:space="preserve">ατοχυρωμένη, αλλά η επικρατούσα θρησκεία είναι η ορθόδοξη χριστιανική θρησκεία. Και αυτό δεν ντρεπόμαστε να το λέμε. Το </w:t>
      </w:r>
      <w:r>
        <w:rPr>
          <w:rFonts w:eastAsia="Times New Roman" w:cs="Times New Roman"/>
          <w:szCs w:val="24"/>
        </w:rPr>
        <w:lastRenderedPageBreak/>
        <w:t>λέμε με υπερηφάνεια, γιατί είμαστε υπερήφανοι και γιατί είμαστε Έλληνες και γιατί είμαστε χριστιανοί ορθόδοξοι.</w:t>
      </w:r>
    </w:p>
    <w:p w14:paraId="0A5DE21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Αναφορικά με το άρθρο 16</w:t>
      </w:r>
      <w:r>
        <w:rPr>
          <w:rFonts w:eastAsia="Times New Roman" w:cs="Times New Roman"/>
          <w:szCs w:val="24"/>
        </w:rPr>
        <w:t xml:space="preserve"> και τα ιδιωτικά πανεπιστήμια, άκουσα και πριν την </w:t>
      </w:r>
      <w:r>
        <w:rPr>
          <w:rFonts w:eastAsia="Times New Roman" w:cs="Times New Roman"/>
          <w:szCs w:val="24"/>
        </w:rPr>
        <w:t xml:space="preserve">κ. </w:t>
      </w:r>
      <w:r>
        <w:rPr>
          <w:rFonts w:eastAsia="Times New Roman" w:cs="Times New Roman"/>
          <w:szCs w:val="24"/>
        </w:rPr>
        <w:t xml:space="preserve">Αναγνωστοπούλου που έκανε το ίδιο ακριβώς λάθος που έκανε και στην </w:t>
      </w:r>
      <w:r>
        <w:rPr>
          <w:rFonts w:eastAsia="Times New Roman" w:cs="Times New Roman"/>
          <w:szCs w:val="24"/>
        </w:rPr>
        <w:t xml:space="preserve">επιτροπή </w:t>
      </w:r>
      <w:r>
        <w:rPr>
          <w:rFonts w:eastAsia="Times New Roman" w:cs="Times New Roman"/>
          <w:szCs w:val="24"/>
        </w:rPr>
        <w:t xml:space="preserve">ο κ. Δουζίνας. Ποιο ήταν το βασικό επιχείρημα της </w:t>
      </w:r>
      <w:r>
        <w:rPr>
          <w:rFonts w:eastAsia="Times New Roman" w:cs="Times New Roman"/>
          <w:szCs w:val="24"/>
        </w:rPr>
        <w:t xml:space="preserve">κ. </w:t>
      </w:r>
      <w:r>
        <w:rPr>
          <w:rFonts w:eastAsia="Times New Roman" w:cs="Times New Roman"/>
          <w:szCs w:val="24"/>
        </w:rPr>
        <w:t xml:space="preserve">Αναγνωστοπούλου; Είπε η </w:t>
      </w:r>
      <w:r>
        <w:rPr>
          <w:rFonts w:eastAsia="Times New Roman" w:cs="Times New Roman"/>
          <w:szCs w:val="24"/>
        </w:rPr>
        <w:t>ίδια</w:t>
      </w:r>
      <w:r>
        <w:rPr>
          <w:rFonts w:eastAsia="Times New Roman" w:cs="Times New Roman"/>
          <w:szCs w:val="24"/>
        </w:rPr>
        <w:t>: «Κοιτάξτε να δείτε, και στις χώρες αυτές πο</w:t>
      </w:r>
      <w:r>
        <w:rPr>
          <w:rFonts w:eastAsia="Times New Roman" w:cs="Times New Roman"/>
          <w:szCs w:val="24"/>
        </w:rPr>
        <w:t>υ υπάρχουν τα ιδιωτικά πανεπιστήμια, όλα τα μεγάλα πανεπιστήμια που εσείς γνωρίζετε και που πηγαίνουν τα διάφορα παιδιά των πλουσίων οικογενειών είναι δημόσια πανεπιστήμια και όχι ιδιωτικά πανεπιστήμια».</w:t>
      </w:r>
    </w:p>
    <w:p w14:paraId="0A5DE21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Μα, αυτό το επιχείρημα είναι υπέρ της δικιάς </w:t>
      </w:r>
      <w:r>
        <w:rPr>
          <w:rFonts w:eastAsia="Times New Roman" w:cs="Times New Roman"/>
          <w:szCs w:val="24"/>
        </w:rPr>
        <w:t xml:space="preserve">μας </w:t>
      </w:r>
      <w:r>
        <w:rPr>
          <w:rFonts w:eastAsia="Times New Roman" w:cs="Times New Roman"/>
          <w:szCs w:val="24"/>
        </w:rPr>
        <w:t>προ</w:t>
      </w:r>
      <w:r>
        <w:rPr>
          <w:rFonts w:eastAsia="Times New Roman" w:cs="Times New Roman"/>
          <w:szCs w:val="24"/>
        </w:rPr>
        <w:t>τάσεως και όχι της δικιάς σας. Γιατί; Τι λέτε εσείς; Εσείς λέτε ότι δεν πρέπει να αναθεωρηθεί το άρθρο 16 και δεν πρέπει να επιτραπεί η ίδρυση ιδιωτικών πανεπιστημίων, διότι εάν υπήρχαν ιδιωτικά πανεπιστήμια, η ανάπτυξη των ιδιωτικών πανεπιστημίων θα ανταγ</w:t>
      </w:r>
      <w:r>
        <w:rPr>
          <w:rFonts w:eastAsia="Times New Roman" w:cs="Times New Roman"/>
          <w:szCs w:val="24"/>
        </w:rPr>
        <w:t>ωνιζόταν τα δημόσια πανεπιστήμια και, άρα, το δημόσιο πανεπιστήμιο θα έχανε σε σφρίγος και σε δύναμη από τα ιδιωτικά πανεπιστήμια που θα το απομυζούσαν.</w:t>
      </w:r>
    </w:p>
    <w:p w14:paraId="0A5DE217" w14:textId="77777777" w:rsidR="00415E13" w:rsidRDefault="00E650A0">
      <w:pPr>
        <w:spacing w:line="600" w:lineRule="auto"/>
        <w:ind w:firstLine="720"/>
        <w:jc w:val="both"/>
        <w:rPr>
          <w:rFonts w:eastAsia="Times New Roman" w:cs="Times New Roman"/>
          <w:szCs w:val="24"/>
        </w:rPr>
      </w:pPr>
      <w:r w:rsidRPr="00B83BB4">
        <w:rPr>
          <w:rFonts w:eastAsia="Times New Roman" w:cs="Times New Roman"/>
          <w:b/>
          <w:szCs w:val="24"/>
        </w:rPr>
        <w:lastRenderedPageBreak/>
        <w:t>ΚΩΝΣΤΑΝΤΙΝΟΣ ΔΟΥΖΙΝΑΣ:</w:t>
      </w:r>
      <w:r>
        <w:rPr>
          <w:rFonts w:eastAsia="Times New Roman" w:cs="Times New Roman"/>
          <w:szCs w:val="24"/>
        </w:rPr>
        <w:t xml:space="preserve"> Εμείς δεν λέμε μόνο αυτό.</w:t>
      </w:r>
    </w:p>
    <w:p w14:paraId="0A5DE218"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Δεν λέμε αυτό.</w:t>
      </w:r>
    </w:p>
    <w:p w14:paraId="0A5DE219"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ΑΔΩΝΙΣ ΓΕΩΡΓΙΑ</w:t>
      </w:r>
      <w:r>
        <w:rPr>
          <w:rFonts w:eastAsia="Times New Roman" w:cs="Times New Roman"/>
          <w:b/>
          <w:szCs w:val="24"/>
        </w:rPr>
        <w:t xml:space="preserve">ΔΗΣ: </w:t>
      </w:r>
      <w:r>
        <w:rPr>
          <w:rFonts w:eastAsia="Times New Roman" w:cs="Times New Roman"/>
          <w:szCs w:val="24"/>
        </w:rPr>
        <w:t xml:space="preserve">Εάν ίσχυε αυτό το επιχείρημα, δεν θα μπορούσαν στις χώρες που προηγουμένως είπε η </w:t>
      </w:r>
      <w:r>
        <w:rPr>
          <w:rFonts w:eastAsia="Times New Roman" w:cs="Times New Roman"/>
          <w:szCs w:val="24"/>
        </w:rPr>
        <w:t xml:space="preserve">κ. </w:t>
      </w:r>
      <w:r>
        <w:rPr>
          <w:rFonts w:eastAsia="Times New Roman" w:cs="Times New Roman"/>
          <w:szCs w:val="24"/>
        </w:rPr>
        <w:t xml:space="preserve">Αναγνωστοπούλου να υπάρχουν τα πολύ καλά δημόσια πανεπιστήμια, αλλά να έχουν ταυτόχρονα οι πολίτες την επιλογή να πάνε σε όποιο άλλο ιδιωτικό πανεπιστήμιο της </w:t>
      </w:r>
      <w:r>
        <w:rPr>
          <w:rFonts w:eastAsia="Times New Roman" w:cs="Times New Roman"/>
          <w:szCs w:val="24"/>
        </w:rPr>
        <w:t>επιλογής τους θέλουν.</w:t>
      </w:r>
    </w:p>
    <w:p w14:paraId="0A5DE21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Άρα, το επιχείρημα που προηγουμένως ακούστηκε στην Αίθουσα λέει ότι το δικό σας επιχείρημα ότι δήθεν η ίδρυση ιδιωτικών πανεπιστημίων πρόκειται να βλάψει τα δημόσια πανεπιστήμια έχει καταρριφθεί από την πραγματικότητα. </w:t>
      </w:r>
    </w:p>
    <w:p w14:paraId="0A5DE21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ίδια κυρία </w:t>
      </w:r>
      <w:r>
        <w:rPr>
          <w:rFonts w:eastAsia="Times New Roman" w:cs="Times New Roman"/>
          <w:szCs w:val="24"/>
        </w:rPr>
        <w:t>μίλησε για το δημόσιο πανεπιστήμιο της Κύπρου. Μα, το παράδειγμα της Κύπρου δείχνει ότι έλεγε πράγματα που δεν ισχύουν, διότι το δημόσιο πανεπιστήμιο της Κύπρου, το δημόσιο Πανεπιστήμιο της Λευκωσίας, από το 2008 μέχρι σήμερα, μετά από δέκα χρόνια δηλαδή ό</w:t>
      </w:r>
      <w:r>
        <w:rPr>
          <w:rFonts w:eastAsia="Times New Roman" w:cs="Times New Roman"/>
          <w:szCs w:val="24"/>
        </w:rPr>
        <w:t xml:space="preserve">που η Κυπριακή </w:t>
      </w:r>
      <w:r>
        <w:rPr>
          <w:rFonts w:eastAsia="Times New Roman" w:cs="Times New Roman"/>
          <w:szCs w:val="24"/>
        </w:rPr>
        <w:lastRenderedPageBreak/>
        <w:t>Δημοκρατία άλλαξε το δικό της Σύνταγμα και τους δικούς της νόμους και επέτρεψε την ίδρυση ιδιωτικών πανεπιστημίων στο έδαφος της Κυπριακής Δημοκρατίας, έχει ανέβει πολλές θέσεις στη διεθνή κατάταξη και δεν έχει πέσει. Ο ανταγωνισμός από τα ι</w:t>
      </w:r>
      <w:r>
        <w:rPr>
          <w:rFonts w:eastAsia="Times New Roman" w:cs="Times New Roman"/>
          <w:szCs w:val="24"/>
        </w:rPr>
        <w:t>διωτικά πανεπιστήμια ωφέλησε το δημόσιο πανεπιστήμιο της Κύπρου και δεν το έβλαψε.</w:t>
      </w:r>
    </w:p>
    <w:p w14:paraId="0A5DE21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Κατά συνέπεια, όλη η συζήτηση που κάνουμε εδώ είναι μία μάχη οπισθοφυλακής και είναι λυπηρό που δεν θα επιτευχθεί ούτε σ’ αυτή</w:t>
      </w:r>
      <w:r>
        <w:rPr>
          <w:rFonts w:eastAsia="Times New Roman" w:cs="Times New Roman"/>
          <w:szCs w:val="24"/>
        </w:rPr>
        <w:t>ν</w:t>
      </w:r>
      <w:r>
        <w:rPr>
          <w:rFonts w:eastAsia="Times New Roman" w:cs="Times New Roman"/>
          <w:szCs w:val="24"/>
        </w:rPr>
        <w:t xml:space="preserve"> τη Βουλή η αναγκαία διακομματική συναίνεση, γ</w:t>
      </w:r>
      <w:r>
        <w:rPr>
          <w:rFonts w:eastAsia="Times New Roman" w:cs="Times New Roman"/>
          <w:szCs w:val="24"/>
        </w:rPr>
        <w:t>ια να αναθεωρηθεί επιτέλους το άρθρο 16 και να μη βλέπουμε τα παιδιά μας να φεύγουν κατά χιλιάδες για να σπουδάσουν στο εξωτερικό ενώ θα μπορούσαν να μείνουν και να σπουδάσουν εδώ. Φυσικά και η Ελλάδα θα μπορούσε να γίνει διεθνής πόλος έλξης ξένων φοιτητών</w:t>
      </w:r>
      <w:r>
        <w:rPr>
          <w:rFonts w:eastAsia="Times New Roman" w:cs="Times New Roman"/>
          <w:szCs w:val="24"/>
        </w:rPr>
        <w:t xml:space="preserve"> που θα συνέβαλαν τα μέγιστα και στην εθνική οικονομία, αλλά και στην παρεχόμενη εκπαίδευση.</w:t>
      </w:r>
    </w:p>
    <w:p w14:paraId="0A5DE21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Αναφορικά με το άρθρο 32 και την αποσύνδεση της εκλογής του Προέδρου της Δημοκρατίας από τις εκλογές, νομίζω ότι εκεί υπάρχει διακομματική συναίνεση. Θα κάνετε την</w:t>
      </w:r>
      <w:r>
        <w:rPr>
          <w:rFonts w:eastAsia="Times New Roman" w:cs="Times New Roman"/>
          <w:szCs w:val="24"/>
        </w:rPr>
        <w:t xml:space="preserve"> ερμηνεία </w:t>
      </w:r>
      <w:r>
        <w:rPr>
          <w:rFonts w:eastAsia="Times New Roman" w:cs="Times New Roman"/>
          <w:szCs w:val="24"/>
        </w:rPr>
        <w:lastRenderedPageBreak/>
        <w:t xml:space="preserve">ότι εμείς ψηφίζοντας, πρέπει να δεχθούμε και τη δική σας πρόταση περί του Προέδρου της Δημοκρατίας. Αυτά θα λυθούν στο μέλλον στα δικαστήρια. Η ουσία παραμένει. Άλλωστε, έχουν υπάρξει νομολογιακές αποφάσεις που εξηγούν τι ακριβώς μπορεί να κάνει </w:t>
      </w:r>
      <w:r>
        <w:rPr>
          <w:rFonts w:eastAsia="Times New Roman" w:cs="Times New Roman"/>
          <w:szCs w:val="24"/>
        </w:rPr>
        <w:t>η προτείνουσα Βουλή, να προτείνει μόνο τα άρθρα και τι ακριβώς κάνει η Αναθεωρητική Βουλή, η δεύτερη δηλαδή, που κάνει το κείμενο, την ακριβή διατύπωση.</w:t>
      </w:r>
    </w:p>
    <w:p w14:paraId="0A5DE21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Άρα, είναι προφανές ότι έχουμε ωριμάσει μετά από την εμπειρία και του 2009 και </w:t>
      </w:r>
      <w:r>
        <w:rPr>
          <w:rFonts w:eastAsia="Times New Roman" w:cs="Times New Roman"/>
          <w:szCs w:val="24"/>
        </w:rPr>
        <w:t xml:space="preserve">πως </w:t>
      </w:r>
      <w:r>
        <w:rPr>
          <w:rFonts w:eastAsia="Times New Roman" w:cs="Times New Roman"/>
          <w:szCs w:val="24"/>
        </w:rPr>
        <w:t>χρησιμοποίησε τότε ο</w:t>
      </w:r>
      <w:r>
        <w:rPr>
          <w:rFonts w:eastAsia="Times New Roman" w:cs="Times New Roman"/>
          <w:szCs w:val="24"/>
        </w:rPr>
        <w:t xml:space="preserve"> Γιώργος Παπανδρέου την εκλογή Προέδρου της Δημοκρατίας για να ρίξει την Κυβέρνηση του Κώστα Καραμανλή, αλλά και </w:t>
      </w:r>
      <w:r>
        <w:rPr>
          <w:rFonts w:eastAsia="Times New Roman" w:cs="Times New Roman"/>
          <w:szCs w:val="24"/>
        </w:rPr>
        <w:t xml:space="preserve">πως </w:t>
      </w:r>
      <w:r>
        <w:rPr>
          <w:rFonts w:eastAsia="Times New Roman" w:cs="Times New Roman"/>
          <w:szCs w:val="24"/>
        </w:rPr>
        <w:t>χρησιμοποίησε ο Αλέξης Τσίπρας το 2014 την εκλογή Προέδρου της Δημοκρατίας για να ρίξει την Κυβέρνηση Σαμαρά. Υπάρχει πλέον η ωριμότητα ότι</w:t>
      </w:r>
      <w:r>
        <w:rPr>
          <w:rFonts w:eastAsia="Times New Roman" w:cs="Times New Roman"/>
          <w:szCs w:val="24"/>
        </w:rPr>
        <w:t xml:space="preserve"> αυτό ήταν λάθος. Και στις δύο περιπτώσεις γέννησε προβλήματα για τη χώρα και χαίρομαι που συμφωνούμε όλοι ότι αυτό πρέπει να αλλάξει.</w:t>
      </w:r>
    </w:p>
    <w:p w14:paraId="0A5DE21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Είναι λυπηρό ότι δεν μας δίδαξε τίποτα η κρίση και δεν δεχθήκατε την πρότασή μας να συζητήσουμε τη θέσπιση συνταγματικώς </w:t>
      </w:r>
      <w:r>
        <w:rPr>
          <w:rFonts w:eastAsia="Times New Roman" w:cs="Times New Roman"/>
          <w:szCs w:val="24"/>
        </w:rPr>
        <w:t xml:space="preserve">θεσπισμένου ορίου για το δημοσιονομικό έλλειμμα. </w:t>
      </w:r>
      <w:r>
        <w:rPr>
          <w:rFonts w:eastAsia="Times New Roman" w:cs="Times New Roman"/>
          <w:szCs w:val="24"/>
        </w:rPr>
        <w:lastRenderedPageBreak/>
        <w:t>Ούτως ή άλλως, το έχετε υπογράψει με τις συμφωνίες με τους δανειστές μέχρι το 2060. Στην πραγματικότητα, τη νομική δέσμευση γι' αυτό την έχει υπογράψει η Κυβέρνηση της Αριστεράς.</w:t>
      </w:r>
    </w:p>
    <w:p w14:paraId="0A5DE22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Τι θα άλλαζε αν το βάζαμε </w:t>
      </w:r>
      <w:r w:rsidRPr="00891017">
        <w:rPr>
          <w:rFonts w:eastAsia="Times New Roman" w:cs="Times New Roman"/>
          <w:szCs w:val="24"/>
        </w:rPr>
        <w:t>στ</w:t>
      </w:r>
      <w:r w:rsidRPr="00891017">
        <w:rPr>
          <w:rFonts w:eastAsia="Times New Roman" w:cs="Times New Roman"/>
          <w:szCs w:val="24"/>
        </w:rPr>
        <w:t>ο Σύνταγμα</w:t>
      </w:r>
      <w:r>
        <w:rPr>
          <w:rFonts w:eastAsia="Times New Roman" w:cs="Times New Roman"/>
          <w:szCs w:val="24"/>
        </w:rPr>
        <w:t>, α</w:t>
      </w:r>
      <w:r w:rsidRPr="00891017">
        <w:rPr>
          <w:rFonts w:eastAsia="Times New Roman" w:cs="Times New Roman"/>
          <w:szCs w:val="24"/>
        </w:rPr>
        <w:t xml:space="preserve">φού το έχετε υπογράψει </w:t>
      </w:r>
      <w:r>
        <w:rPr>
          <w:rFonts w:eastAsia="Times New Roman" w:cs="Times New Roman"/>
          <w:szCs w:val="24"/>
        </w:rPr>
        <w:t>εσείς; Ο</w:t>
      </w:r>
      <w:r w:rsidRPr="00891017">
        <w:rPr>
          <w:rFonts w:eastAsia="Times New Roman" w:cs="Times New Roman"/>
          <w:szCs w:val="24"/>
        </w:rPr>
        <w:t xml:space="preserve"> Αλέξη</w:t>
      </w:r>
      <w:r>
        <w:rPr>
          <w:rFonts w:eastAsia="Times New Roman" w:cs="Times New Roman"/>
          <w:szCs w:val="24"/>
        </w:rPr>
        <w:t>ς</w:t>
      </w:r>
      <w:r w:rsidRPr="00891017">
        <w:rPr>
          <w:rFonts w:eastAsia="Times New Roman" w:cs="Times New Roman"/>
          <w:szCs w:val="24"/>
        </w:rPr>
        <w:t xml:space="preserve"> Τσίπρα</w:t>
      </w:r>
      <w:r>
        <w:rPr>
          <w:rFonts w:eastAsia="Times New Roman" w:cs="Times New Roman"/>
          <w:szCs w:val="24"/>
        </w:rPr>
        <w:t xml:space="preserve">ς, ο Πρωθυπουργός το έχει </w:t>
      </w:r>
      <w:r w:rsidRPr="00891017">
        <w:rPr>
          <w:rFonts w:eastAsia="Times New Roman" w:cs="Times New Roman"/>
          <w:szCs w:val="24"/>
        </w:rPr>
        <w:t>υπογράψει</w:t>
      </w:r>
      <w:r>
        <w:rPr>
          <w:rFonts w:eastAsia="Times New Roman" w:cs="Times New Roman"/>
          <w:szCs w:val="24"/>
        </w:rPr>
        <w:t>.</w:t>
      </w:r>
      <w:r w:rsidRPr="00891017">
        <w:rPr>
          <w:rFonts w:eastAsia="Times New Roman" w:cs="Times New Roman"/>
          <w:szCs w:val="24"/>
        </w:rPr>
        <w:t xml:space="preserve"> Μέχρι </w:t>
      </w:r>
      <w:r>
        <w:rPr>
          <w:rFonts w:eastAsia="Times New Roman" w:cs="Times New Roman"/>
          <w:szCs w:val="24"/>
        </w:rPr>
        <w:t xml:space="preserve">το </w:t>
      </w:r>
      <w:r w:rsidRPr="00891017">
        <w:rPr>
          <w:rFonts w:eastAsia="Times New Roman" w:cs="Times New Roman"/>
          <w:szCs w:val="24"/>
        </w:rPr>
        <w:t>2060 έχει δεχτεί τους στόχους</w:t>
      </w:r>
      <w:r>
        <w:rPr>
          <w:rFonts w:eastAsia="Times New Roman" w:cs="Times New Roman"/>
          <w:szCs w:val="24"/>
        </w:rPr>
        <w:t xml:space="preserve">! Τι θα άλλαζε αν το βάζαμε στο </w:t>
      </w:r>
      <w:r w:rsidRPr="00891017">
        <w:rPr>
          <w:rFonts w:eastAsia="Times New Roman" w:cs="Times New Roman"/>
          <w:szCs w:val="24"/>
        </w:rPr>
        <w:t>Σύνταγμα</w:t>
      </w:r>
      <w:r>
        <w:rPr>
          <w:rFonts w:eastAsia="Times New Roman" w:cs="Times New Roman"/>
          <w:szCs w:val="24"/>
        </w:rPr>
        <w:t>;</w:t>
      </w:r>
      <w:r w:rsidRPr="00891017">
        <w:rPr>
          <w:rFonts w:eastAsia="Times New Roman" w:cs="Times New Roman"/>
          <w:szCs w:val="24"/>
        </w:rPr>
        <w:t xml:space="preserve"> Απλώς θα γλιτώναμε μία</w:t>
      </w:r>
      <w:r>
        <w:rPr>
          <w:rFonts w:eastAsia="Times New Roman" w:cs="Times New Roman"/>
          <w:szCs w:val="24"/>
        </w:rPr>
        <w:t>,</w:t>
      </w:r>
      <w:r w:rsidRPr="00891017">
        <w:rPr>
          <w:rFonts w:eastAsia="Times New Roman" w:cs="Times New Roman"/>
          <w:szCs w:val="24"/>
        </w:rPr>
        <w:t xml:space="preserve"> μιάμιση μονάδα στο επιτόκιο</w:t>
      </w:r>
      <w:r>
        <w:rPr>
          <w:rFonts w:eastAsia="Times New Roman" w:cs="Times New Roman"/>
          <w:szCs w:val="24"/>
        </w:rPr>
        <w:t>,</w:t>
      </w:r>
      <w:r w:rsidRPr="00891017">
        <w:rPr>
          <w:rFonts w:eastAsia="Times New Roman" w:cs="Times New Roman"/>
          <w:szCs w:val="24"/>
        </w:rPr>
        <w:t xml:space="preserve"> γιατί </w:t>
      </w:r>
      <w:r>
        <w:rPr>
          <w:rFonts w:eastAsia="Times New Roman" w:cs="Times New Roman"/>
          <w:szCs w:val="24"/>
        </w:rPr>
        <w:t>οι αγορές θα το εκλαμβ</w:t>
      </w:r>
      <w:r>
        <w:rPr>
          <w:rFonts w:eastAsia="Times New Roman" w:cs="Times New Roman"/>
          <w:szCs w:val="24"/>
        </w:rPr>
        <w:t xml:space="preserve">άνανε ως δείγμα μεγάλης σοβαρότητας και </w:t>
      </w:r>
      <w:r w:rsidRPr="00891017">
        <w:rPr>
          <w:rFonts w:eastAsia="Times New Roman" w:cs="Times New Roman"/>
          <w:szCs w:val="24"/>
        </w:rPr>
        <w:t>σταθερότητας</w:t>
      </w:r>
      <w:r>
        <w:rPr>
          <w:rFonts w:eastAsia="Times New Roman" w:cs="Times New Roman"/>
          <w:szCs w:val="24"/>
        </w:rPr>
        <w:t xml:space="preserve">. Οποία </w:t>
      </w:r>
      <w:r w:rsidRPr="00891017">
        <w:rPr>
          <w:rFonts w:eastAsia="Times New Roman" w:cs="Times New Roman"/>
          <w:szCs w:val="24"/>
        </w:rPr>
        <w:t>υποκρισία</w:t>
      </w:r>
      <w:r>
        <w:rPr>
          <w:rFonts w:eastAsia="Times New Roman" w:cs="Times New Roman"/>
          <w:szCs w:val="24"/>
        </w:rPr>
        <w:t>!</w:t>
      </w:r>
      <w:r w:rsidRPr="00891017">
        <w:rPr>
          <w:rFonts w:eastAsia="Times New Roman" w:cs="Times New Roman"/>
          <w:szCs w:val="24"/>
        </w:rPr>
        <w:t xml:space="preserve"> Αυτό </w:t>
      </w:r>
      <w:r>
        <w:rPr>
          <w:rFonts w:eastAsia="Times New Roman" w:cs="Times New Roman"/>
          <w:szCs w:val="24"/>
        </w:rPr>
        <w:t>που υπογράφετε</w:t>
      </w:r>
      <w:r w:rsidRPr="00891017">
        <w:rPr>
          <w:rFonts w:eastAsia="Times New Roman" w:cs="Times New Roman"/>
          <w:szCs w:val="24"/>
        </w:rPr>
        <w:t xml:space="preserve"> στο </w:t>
      </w:r>
      <w:r>
        <w:rPr>
          <w:rFonts w:eastAsia="Times New Roman" w:cs="Times New Roman"/>
          <w:szCs w:val="24"/>
          <w:lang w:val="en"/>
        </w:rPr>
        <w:t>Eurogroup</w:t>
      </w:r>
      <w:r w:rsidRPr="00891017">
        <w:rPr>
          <w:rFonts w:eastAsia="Times New Roman" w:cs="Times New Roman"/>
          <w:szCs w:val="24"/>
        </w:rPr>
        <w:t xml:space="preserve"> και δεσμεύετ</w:t>
      </w:r>
      <w:r>
        <w:rPr>
          <w:rFonts w:eastAsia="Times New Roman" w:cs="Times New Roman"/>
          <w:szCs w:val="24"/>
        </w:rPr>
        <w:t>ε</w:t>
      </w:r>
      <w:r w:rsidRPr="00891017">
        <w:rPr>
          <w:rFonts w:eastAsia="Times New Roman" w:cs="Times New Roman"/>
          <w:szCs w:val="24"/>
        </w:rPr>
        <w:t xml:space="preserve"> τη χώρα μέχρι το 2060</w:t>
      </w:r>
      <w:r>
        <w:rPr>
          <w:rFonts w:eastAsia="Times New Roman" w:cs="Times New Roman"/>
          <w:szCs w:val="24"/>
        </w:rPr>
        <w:t>, δήθεν δεν μπορείτε να το βάλετε</w:t>
      </w:r>
      <w:r w:rsidRPr="00891017">
        <w:rPr>
          <w:rFonts w:eastAsia="Times New Roman" w:cs="Times New Roman"/>
          <w:szCs w:val="24"/>
        </w:rPr>
        <w:t xml:space="preserve"> στο Σύνταγμα</w:t>
      </w:r>
      <w:r>
        <w:rPr>
          <w:rFonts w:eastAsia="Times New Roman" w:cs="Times New Roman"/>
          <w:szCs w:val="24"/>
        </w:rPr>
        <w:t>, γ</w:t>
      </w:r>
      <w:r w:rsidRPr="00891017">
        <w:rPr>
          <w:rFonts w:eastAsia="Times New Roman" w:cs="Times New Roman"/>
          <w:szCs w:val="24"/>
        </w:rPr>
        <w:t xml:space="preserve">ιατί αυτό θα ήταν </w:t>
      </w:r>
      <w:r>
        <w:rPr>
          <w:rFonts w:eastAsia="Times New Roman" w:cs="Times New Roman"/>
          <w:szCs w:val="24"/>
        </w:rPr>
        <w:t>νεοφιλελεύθερο.</w:t>
      </w:r>
    </w:p>
    <w:p w14:paraId="0A5DE221"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 xml:space="preserve">Και </w:t>
      </w:r>
      <w:r>
        <w:rPr>
          <w:rFonts w:eastAsia="Times New Roman" w:cs="Times New Roman"/>
          <w:szCs w:val="24"/>
        </w:rPr>
        <w:t>κλείνω με το άρθρο 8</w:t>
      </w:r>
      <w:r w:rsidRPr="00891017">
        <w:rPr>
          <w:rFonts w:eastAsia="Times New Roman" w:cs="Times New Roman"/>
          <w:szCs w:val="24"/>
        </w:rPr>
        <w:t>6</w:t>
      </w:r>
      <w:r>
        <w:rPr>
          <w:rFonts w:eastAsia="Times New Roman" w:cs="Times New Roman"/>
          <w:szCs w:val="24"/>
        </w:rPr>
        <w:t>.</w:t>
      </w:r>
      <w:r w:rsidRPr="00891017">
        <w:rPr>
          <w:rFonts w:eastAsia="Times New Roman" w:cs="Times New Roman"/>
          <w:szCs w:val="24"/>
        </w:rPr>
        <w:t xml:space="preserve"> Εδώ</w:t>
      </w:r>
      <w:r>
        <w:rPr>
          <w:rFonts w:eastAsia="Times New Roman" w:cs="Times New Roman"/>
          <w:szCs w:val="24"/>
        </w:rPr>
        <w:t xml:space="preserve"> έχ</w:t>
      </w:r>
      <w:r>
        <w:rPr>
          <w:rFonts w:eastAsia="Times New Roman" w:cs="Times New Roman"/>
          <w:szCs w:val="24"/>
        </w:rPr>
        <w:t>ει</w:t>
      </w:r>
      <w:r w:rsidRPr="00891017">
        <w:rPr>
          <w:rFonts w:eastAsia="Times New Roman" w:cs="Times New Roman"/>
          <w:szCs w:val="24"/>
        </w:rPr>
        <w:t xml:space="preserve"> γίνει</w:t>
      </w:r>
      <w:r>
        <w:rPr>
          <w:rFonts w:eastAsia="Times New Roman" w:cs="Times New Roman"/>
          <w:szCs w:val="24"/>
        </w:rPr>
        <w:t xml:space="preserve"> η μεγαλύτερη σπέκουλα του σύμπαντος. Κατ</w:t>
      </w:r>
      <w:r>
        <w:rPr>
          <w:rFonts w:eastAsia="Times New Roman" w:cs="Times New Roman"/>
          <w:szCs w:val="24"/>
        </w:rPr>
        <w:t xml:space="preserve">’ </w:t>
      </w:r>
      <w:r>
        <w:rPr>
          <w:rFonts w:eastAsia="Times New Roman" w:cs="Times New Roman"/>
          <w:szCs w:val="24"/>
        </w:rPr>
        <w:t xml:space="preserve">αρχάς, άκουσα με προσοχή την κυρία Υπουργό, την </w:t>
      </w:r>
      <w:r>
        <w:rPr>
          <w:rFonts w:eastAsia="Times New Roman" w:cs="Times New Roman"/>
          <w:szCs w:val="24"/>
        </w:rPr>
        <w:t xml:space="preserve">κ. </w:t>
      </w:r>
      <w:r>
        <w:rPr>
          <w:rFonts w:eastAsia="Times New Roman" w:cs="Times New Roman"/>
          <w:szCs w:val="24"/>
        </w:rPr>
        <w:t xml:space="preserve">Παπακώστα, </w:t>
      </w:r>
      <w:r w:rsidRPr="00891017">
        <w:rPr>
          <w:rFonts w:eastAsia="Times New Roman" w:cs="Times New Roman"/>
          <w:szCs w:val="24"/>
        </w:rPr>
        <w:t>που είπε</w:t>
      </w:r>
      <w:r>
        <w:rPr>
          <w:rFonts w:eastAsia="Times New Roman" w:cs="Times New Roman"/>
          <w:szCs w:val="24"/>
        </w:rPr>
        <w:t xml:space="preserve"> ότι</w:t>
      </w:r>
      <w:r w:rsidRPr="00891017">
        <w:rPr>
          <w:rFonts w:eastAsia="Times New Roman" w:cs="Times New Roman"/>
          <w:szCs w:val="24"/>
        </w:rPr>
        <w:t xml:space="preserve"> πρέπει να καταργηθεί το κατάπτυστο άρθρο 86</w:t>
      </w:r>
      <w:r>
        <w:rPr>
          <w:rFonts w:eastAsia="Times New Roman" w:cs="Times New Roman"/>
          <w:szCs w:val="24"/>
        </w:rPr>
        <w:t>.</w:t>
      </w:r>
      <w:r w:rsidRPr="00891017">
        <w:rPr>
          <w:rFonts w:eastAsia="Times New Roman" w:cs="Times New Roman"/>
          <w:szCs w:val="24"/>
        </w:rPr>
        <w:t xml:space="preserve"> </w:t>
      </w:r>
      <w:r>
        <w:rPr>
          <w:rFonts w:eastAsia="Times New Roman" w:cs="Times New Roman"/>
          <w:szCs w:val="24"/>
        </w:rPr>
        <w:t xml:space="preserve">Έκανα μια απλή αναζήτηση στο </w:t>
      </w:r>
      <w:r>
        <w:rPr>
          <w:rFonts w:eastAsia="Times New Roman" w:cs="Times New Roman"/>
          <w:szCs w:val="24"/>
          <w:lang w:val="en-US"/>
        </w:rPr>
        <w:t>G</w:t>
      </w:r>
      <w:r>
        <w:rPr>
          <w:rFonts w:eastAsia="Times New Roman" w:cs="Times New Roman"/>
          <w:szCs w:val="24"/>
          <w:lang w:val="en-US"/>
        </w:rPr>
        <w:t>oogle</w:t>
      </w:r>
      <w:r w:rsidRPr="00891017">
        <w:rPr>
          <w:rFonts w:eastAsia="Times New Roman" w:cs="Times New Roman"/>
          <w:szCs w:val="24"/>
        </w:rPr>
        <w:t xml:space="preserve"> </w:t>
      </w:r>
      <w:r>
        <w:rPr>
          <w:rFonts w:eastAsia="Times New Roman" w:cs="Times New Roman"/>
          <w:szCs w:val="24"/>
        </w:rPr>
        <w:t xml:space="preserve">και διαπίστωσα ότι η </w:t>
      </w:r>
      <w:r>
        <w:rPr>
          <w:rFonts w:eastAsia="Times New Roman" w:cs="Times New Roman"/>
          <w:szCs w:val="24"/>
        </w:rPr>
        <w:t>κ.</w:t>
      </w:r>
      <w:r>
        <w:rPr>
          <w:rFonts w:eastAsia="Times New Roman" w:cs="Times New Roman"/>
          <w:szCs w:val="24"/>
        </w:rPr>
        <w:t xml:space="preserve"> Παπακώστα </w:t>
      </w:r>
      <w:r w:rsidRPr="00891017">
        <w:rPr>
          <w:rFonts w:eastAsia="Times New Roman" w:cs="Times New Roman"/>
          <w:szCs w:val="24"/>
        </w:rPr>
        <w:t xml:space="preserve">ήταν Βουλευτής </w:t>
      </w:r>
      <w:r w:rsidRPr="00891017">
        <w:rPr>
          <w:rFonts w:eastAsia="Times New Roman" w:cs="Times New Roman"/>
          <w:szCs w:val="24"/>
        </w:rPr>
        <w:t>το 2000</w:t>
      </w:r>
      <w:r>
        <w:rPr>
          <w:rFonts w:eastAsia="Times New Roman" w:cs="Times New Roman"/>
          <w:szCs w:val="24"/>
        </w:rPr>
        <w:t>, ά</w:t>
      </w:r>
      <w:r w:rsidRPr="00891017">
        <w:rPr>
          <w:rFonts w:eastAsia="Times New Roman" w:cs="Times New Roman"/>
          <w:szCs w:val="24"/>
        </w:rPr>
        <w:t xml:space="preserve">ρα παρούσα </w:t>
      </w:r>
      <w:r>
        <w:rPr>
          <w:rFonts w:eastAsia="Times New Roman" w:cs="Times New Roman"/>
          <w:szCs w:val="24"/>
        </w:rPr>
        <w:t>στη σ</w:t>
      </w:r>
      <w:r w:rsidRPr="00891017">
        <w:rPr>
          <w:rFonts w:eastAsia="Times New Roman" w:cs="Times New Roman"/>
          <w:szCs w:val="24"/>
        </w:rPr>
        <w:t xml:space="preserve">υνταγματική αναθεώρηση </w:t>
      </w:r>
      <w:r>
        <w:rPr>
          <w:rFonts w:eastAsia="Times New Roman" w:cs="Times New Roman"/>
          <w:szCs w:val="24"/>
        </w:rPr>
        <w:t>του 2001, π</w:t>
      </w:r>
      <w:r w:rsidRPr="00891017">
        <w:rPr>
          <w:rFonts w:eastAsia="Times New Roman" w:cs="Times New Roman"/>
          <w:szCs w:val="24"/>
        </w:rPr>
        <w:t>ου ψήφισε το άρθρο 86</w:t>
      </w:r>
      <w:r>
        <w:rPr>
          <w:rFonts w:eastAsia="Times New Roman" w:cs="Times New Roman"/>
          <w:szCs w:val="24"/>
        </w:rPr>
        <w:t>.</w:t>
      </w:r>
      <w:r w:rsidRPr="00891017">
        <w:rPr>
          <w:rFonts w:eastAsia="Times New Roman" w:cs="Times New Roman"/>
          <w:szCs w:val="24"/>
        </w:rPr>
        <w:t xml:space="preserve"> Μου κάνει τρομερή εντύπωση </w:t>
      </w:r>
      <w:r w:rsidRPr="00891017">
        <w:rPr>
          <w:rFonts w:eastAsia="Times New Roman" w:cs="Times New Roman"/>
          <w:szCs w:val="24"/>
        </w:rPr>
        <w:lastRenderedPageBreak/>
        <w:t>όταν ένας Βουλευτής</w:t>
      </w:r>
      <w:r>
        <w:rPr>
          <w:rFonts w:eastAsia="Times New Roman" w:cs="Times New Roman"/>
          <w:szCs w:val="24"/>
        </w:rPr>
        <w:t>,</w:t>
      </w:r>
      <w:r w:rsidRPr="00891017">
        <w:rPr>
          <w:rFonts w:eastAsia="Times New Roman" w:cs="Times New Roman"/>
          <w:szCs w:val="24"/>
        </w:rPr>
        <w:t xml:space="preserve"> </w:t>
      </w:r>
      <w:r>
        <w:rPr>
          <w:rFonts w:eastAsia="Times New Roman" w:cs="Times New Roman"/>
          <w:szCs w:val="24"/>
        </w:rPr>
        <w:t>χωρίς</w:t>
      </w:r>
      <w:r w:rsidRPr="00891017">
        <w:rPr>
          <w:rFonts w:eastAsia="Times New Roman" w:cs="Times New Roman"/>
          <w:szCs w:val="24"/>
        </w:rPr>
        <w:t xml:space="preserve"> να ε</w:t>
      </w:r>
      <w:r>
        <w:rPr>
          <w:rFonts w:eastAsia="Times New Roman" w:cs="Times New Roman"/>
          <w:szCs w:val="24"/>
        </w:rPr>
        <w:t>ξηγήσει για ποιο λόγο ο ίδιος ψήφισ</w:t>
      </w:r>
      <w:r w:rsidRPr="00891017">
        <w:rPr>
          <w:rFonts w:eastAsia="Times New Roman" w:cs="Times New Roman"/>
          <w:szCs w:val="24"/>
        </w:rPr>
        <w:t xml:space="preserve">ε μία κατάπτυστη ρύθμιση </w:t>
      </w:r>
      <w:r>
        <w:rPr>
          <w:rFonts w:eastAsia="Times New Roman" w:cs="Times New Roman"/>
          <w:szCs w:val="24"/>
        </w:rPr>
        <w:t>-κατά</w:t>
      </w:r>
      <w:r w:rsidRPr="00891017">
        <w:rPr>
          <w:rFonts w:eastAsia="Times New Roman" w:cs="Times New Roman"/>
          <w:szCs w:val="24"/>
        </w:rPr>
        <w:t xml:space="preserve"> τη δική της έκφραση</w:t>
      </w:r>
      <w:r>
        <w:rPr>
          <w:rFonts w:eastAsia="Times New Roman" w:cs="Times New Roman"/>
          <w:szCs w:val="24"/>
        </w:rPr>
        <w:t xml:space="preserve">-, έρχεται </w:t>
      </w:r>
      <w:r w:rsidRPr="00891017">
        <w:rPr>
          <w:rFonts w:eastAsia="Times New Roman" w:cs="Times New Roman"/>
          <w:szCs w:val="24"/>
        </w:rPr>
        <w:t xml:space="preserve">στη Βουλή </w:t>
      </w:r>
      <w:r>
        <w:rPr>
          <w:rFonts w:eastAsia="Times New Roman" w:cs="Times New Roman"/>
          <w:szCs w:val="24"/>
        </w:rPr>
        <w:t>και πουλά</w:t>
      </w:r>
      <w:r>
        <w:rPr>
          <w:rFonts w:eastAsia="Times New Roman" w:cs="Times New Roman"/>
          <w:szCs w:val="24"/>
        </w:rPr>
        <w:t>ει λαϊκισμό και λέει: «</w:t>
      </w:r>
      <w:r w:rsidRPr="00891017">
        <w:rPr>
          <w:rFonts w:eastAsia="Times New Roman" w:cs="Times New Roman"/>
          <w:szCs w:val="24"/>
        </w:rPr>
        <w:t xml:space="preserve">Πρέπει να καταργήσουμε την κατάπτυστη ρύθμιση που </w:t>
      </w:r>
      <w:r>
        <w:rPr>
          <w:rFonts w:eastAsia="Times New Roman" w:cs="Times New Roman"/>
          <w:szCs w:val="24"/>
        </w:rPr>
        <w:t>εγώ είχα ψηφίσει».</w:t>
      </w:r>
    </w:p>
    <w:p w14:paraId="0A5DE222"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 xml:space="preserve">Εγώ δεν </w:t>
      </w:r>
      <w:r>
        <w:rPr>
          <w:rFonts w:eastAsia="Times New Roman" w:cs="Times New Roman"/>
          <w:szCs w:val="24"/>
        </w:rPr>
        <w:t xml:space="preserve">ήμουν στη Βουλή, εγώ </w:t>
      </w:r>
      <w:r w:rsidRPr="00891017">
        <w:rPr>
          <w:rFonts w:eastAsia="Times New Roman" w:cs="Times New Roman"/>
          <w:szCs w:val="24"/>
        </w:rPr>
        <w:t>δεν το</w:t>
      </w:r>
      <w:r>
        <w:rPr>
          <w:rFonts w:eastAsia="Times New Roman" w:cs="Times New Roman"/>
          <w:szCs w:val="24"/>
        </w:rPr>
        <w:t xml:space="preserve"> έχω ψηφίσει. </w:t>
      </w:r>
      <w:r w:rsidRPr="00891017">
        <w:rPr>
          <w:rFonts w:eastAsia="Times New Roman" w:cs="Times New Roman"/>
          <w:szCs w:val="24"/>
        </w:rPr>
        <w:t xml:space="preserve">Το </w:t>
      </w:r>
      <w:r>
        <w:rPr>
          <w:rFonts w:eastAsia="Times New Roman" w:cs="Times New Roman"/>
          <w:szCs w:val="24"/>
        </w:rPr>
        <w:t xml:space="preserve">έχει ψηφίσει η </w:t>
      </w:r>
      <w:r>
        <w:rPr>
          <w:rFonts w:eastAsia="Times New Roman" w:cs="Times New Roman"/>
          <w:szCs w:val="24"/>
        </w:rPr>
        <w:t xml:space="preserve">κ. </w:t>
      </w:r>
      <w:r>
        <w:rPr>
          <w:rFonts w:eastAsia="Times New Roman" w:cs="Times New Roman"/>
          <w:szCs w:val="24"/>
        </w:rPr>
        <w:t xml:space="preserve">Παπακώστα, το έχει ψηφίσει </w:t>
      </w:r>
      <w:r w:rsidRPr="00891017">
        <w:rPr>
          <w:rFonts w:eastAsia="Times New Roman" w:cs="Times New Roman"/>
          <w:szCs w:val="24"/>
        </w:rPr>
        <w:t>ο Κουρουμπλής</w:t>
      </w:r>
      <w:r>
        <w:rPr>
          <w:rFonts w:eastAsia="Times New Roman" w:cs="Times New Roman"/>
          <w:szCs w:val="24"/>
        </w:rPr>
        <w:t>.</w:t>
      </w:r>
      <w:r w:rsidRPr="00891017">
        <w:rPr>
          <w:rFonts w:eastAsia="Times New Roman" w:cs="Times New Roman"/>
          <w:szCs w:val="24"/>
        </w:rPr>
        <w:t xml:space="preserve"> </w:t>
      </w:r>
      <w:r>
        <w:rPr>
          <w:rFonts w:eastAsia="Times New Roman" w:cs="Times New Roman"/>
          <w:szCs w:val="24"/>
        </w:rPr>
        <w:t>Τουλάχιστον</w:t>
      </w:r>
      <w:r w:rsidRPr="00891017">
        <w:rPr>
          <w:rFonts w:eastAsia="Times New Roman" w:cs="Times New Roman"/>
          <w:szCs w:val="24"/>
        </w:rPr>
        <w:t xml:space="preserve"> πείτε μία συ</w:t>
      </w:r>
      <w:r>
        <w:rPr>
          <w:rFonts w:eastAsia="Times New Roman" w:cs="Times New Roman"/>
          <w:szCs w:val="24"/>
        </w:rPr>
        <w:t>γ</w:t>
      </w:r>
      <w:r w:rsidRPr="00891017">
        <w:rPr>
          <w:rFonts w:eastAsia="Times New Roman" w:cs="Times New Roman"/>
          <w:szCs w:val="24"/>
        </w:rPr>
        <w:t>γνώμη</w:t>
      </w:r>
      <w:r>
        <w:rPr>
          <w:rFonts w:eastAsia="Times New Roman" w:cs="Times New Roman"/>
          <w:szCs w:val="24"/>
        </w:rPr>
        <w:t>. Πείτε: «</w:t>
      </w:r>
      <w:r w:rsidRPr="00891017">
        <w:rPr>
          <w:rFonts w:eastAsia="Times New Roman" w:cs="Times New Roman"/>
          <w:szCs w:val="24"/>
        </w:rPr>
        <w:t>Ρε παιδιά</w:t>
      </w:r>
      <w:r>
        <w:rPr>
          <w:rFonts w:eastAsia="Times New Roman" w:cs="Times New Roman"/>
          <w:szCs w:val="24"/>
        </w:rPr>
        <w:t>,</w:t>
      </w:r>
      <w:r w:rsidRPr="00891017">
        <w:rPr>
          <w:rFonts w:eastAsia="Times New Roman" w:cs="Times New Roman"/>
          <w:szCs w:val="24"/>
        </w:rPr>
        <w:t xml:space="preserve"> κ</w:t>
      </w:r>
      <w:r w:rsidRPr="00891017">
        <w:rPr>
          <w:rFonts w:eastAsia="Times New Roman" w:cs="Times New Roman"/>
          <w:szCs w:val="24"/>
        </w:rPr>
        <w:t>άναμε λάθος</w:t>
      </w:r>
      <w:r>
        <w:rPr>
          <w:rFonts w:eastAsia="Times New Roman" w:cs="Times New Roman"/>
          <w:szCs w:val="24"/>
        </w:rPr>
        <w:t>.</w:t>
      </w:r>
      <w:r w:rsidRPr="00891017">
        <w:rPr>
          <w:rFonts w:eastAsia="Times New Roman" w:cs="Times New Roman"/>
          <w:szCs w:val="24"/>
        </w:rPr>
        <w:t xml:space="preserve"> Αυτή η </w:t>
      </w:r>
      <w:r w:rsidRPr="00891017">
        <w:rPr>
          <w:rFonts w:eastAsia="Times New Roman" w:cs="Times New Roman"/>
          <w:szCs w:val="24"/>
        </w:rPr>
        <w:t>κατά</w:t>
      </w:r>
      <w:r>
        <w:rPr>
          <w:rFonts w:eastAsia="Times New Roman" w:cs="Times New Roman"/>
          <w:szCs w:val="24"/>
        </w:rPr>
        <w:t>πτυστη</w:t>
      </w:r>
      <w:r w:rsidRPr="00891017">
        <w:rPr>
          <w:rFonts w:eastAsia="Times New Roman" w:cs="Times New Roman"/>
          <w:szCs w:val="24"/>
        </w:rPr>
        <w:t xml:space="preserve"> </w:t>
      </w:r>
      <w:r w:rsidRPr="00891017">
        <w:rPr>
          <w:rFonts w:eastAsia="Times New Roman" w:cs="Times New Roman"/>
          <w:szCs w:val="24"/>
        </w:rPr>
        <w:t xml:space="preserve">ρύθμιση διέλαθε της προσοχής </w:t>
      </w:r>
      <w:r>
        <w:rPr>
          <w:rFonts w:eastAsia="Times New Roman" w:cs="Times New Roman"/>
          <w:szCs w:val="24"/>
        </w:rPr>
        <w:t>μας».</w:t>
      </w:r>
    </w:p>
    <w:p w14:paraId="0A5DE22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A5DE22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Πάμε, όμως,</w:t>
      </w:r>
      <w:r w:rsidRPr="00891017">
        <w:rPr>
          <w:rFonts w:eastAsia="Times New Roman" w:cs="Times New Roman"/>
          <w:szCs w:val="24"/>
        </w:rPr>
        <w:t xml:space="preserve"> και στην ουσία</w:t>
      </w:r>
      <w:r>
        <w:rPr>
          <w:rFonts w:eastAsia="Times New Roman" w:cs="Times New Roman"/>
          <w:szCs w:val="24"/>
        </w:rPr>
        <w:t>. Ποια είναι η σπέκουλα; Σπέκουλα είναι ότι η Νέα Δημοκρατία αντιδρά, για να σώσ</w:t>
      </w:r>
      <w:r>
        <w:rPr>
          <w:rFonts w:eastAsia="Times New Roman" w:cs="Times New Roman"/>
          <w:szCs w:val="24"/>
        </w:rPr>
        <w:t xml:space="preserve">ει, λέει, </w:t>
      </w:r>
      <w:r w:rsidRPr="00891017">
        <w:rPr>
          <w:rFonts w:eastAsia="Times New Roman" w:cs="Times New Roman"/>
          <w:szCs w:val="24"/>
        </w:rPr>
        <w:t xml:space="preserve">τους Υπουργούς </w:t>
      </w:r>
      <w:r>
        <w:rPr>
          <w:rFonts w:eastAsia="Times New Roman" w:cs="Times New Roman"/>
          <w:szCs w:val="24"/>
        </w:rPr>
        <w:t xml:space="preserve">της. </w:t>
      </w:r>
      <w:r w:rsidRPr="00891017">
        <w:rPr>
          <w:rFonts w:eastAsia="Times New Roman" w:cs="Times New Roman"/>
          <w:szCs w:val="24"/>
        </w:rPr>
        <w:t xml:space="preserve">Μάλλον </w:t>
      </w:r>
      <w:r>
        <w:rPr>
          <w:rFonts w:eastAsia="Times New Roman" w:cs="Times New Roman"/>
          <w:szCs w:val="24"/>
        </w:rPr>
        <w:t>κάνετε κάποιο</w:t>
      </w:r>
      <w:r w:rsidRPr="00891017">
        <w:rPr>
          <w:rFonts w:eastAsia="Times New Roman" w:cs="Times New Roman"/>
          <w:szCs w:val="24"/>
        </w:rPr>
        <w:t xml:space="preserve"> λάθος</w:t>
      </w:r>
      <w:r>
        <w:rPr>
          <w:rFonts w:eastAsia="Times New Roman" w:cs="Times New Roman"/>
          <w:szCs w:val="24"/>
        </w:rPr>
        <w:t xml:space="preserve">. Η όποια αναθεώρηση του άρθρου 86, δεν αφορά </w:t>
      </w:r>
      <w:r>
        <w:rPr>
          <w:rFonts w:eastAsia="Times New Roman" w:cs="Times New Roman"/>
          <w:szCs w:val="24"/>
        </w:rPr>
        <w:t>σ</w:t>
      </w:r>
      <w:r>
        <w:rPr>
          <w:rFonts w:eastAsia="Times New Roman" w:cs="Times New Roman"/>
          <w:szCs w:val="24"/>
        </w:rPr>
        <w:t>τους</w:t>
      </w:r>
      <w:r w:rsidRPr="00891017">
        <w:rPr>
          <w:rFonts w:eastAsia="Times New Roman" w:cs="Times New Roman"/>
          <w:szCs w:val="24"/>
        </w:rPr>
        <w:t xml:space="preserve"> δικούς μας Υπουργούς</w:t>
      </w:r>
      <w:r>
        <w:rPr>
          <w:rFonts w:eastAsia="Times New Roman" w:cs="Times New Roman"/>
          <w:szCs w:val="24"/>
        </w:rPr>
        <w:t>, ε</w:t>
      </w:r>
      <w:r w:rsidRPr="00891017">
        <w:rPr>
          <w:rFonts w:eastAsia="Times New Roman" w:cs="Times New Roman"/>
          <w:szCs w:val="24"/>
        </w:rPr>
        <w:t>μένα προσωπικά</w:t>
      </w:r>
      <w:r>
        <w:rPr>
          <w:rFonts w:eastAsia="Times New Roman" w:cs="Times New Roman"/>
          <w:szCs w:val="24"/>
        </w:rPr>
        <w:t>,</w:t>
      </w:r>
      <w:r w:rsidRPr="00891017">
        <w:rPr>
          <w:rFonts w:eastAsia="Times New Roman" w:cs="Times New Roman"/>
          <w:szCs w:val="24"/>
        </w:rPr>
        <w:t xml:space="preserve"> αν θέλετε</w:t>
      </w:r>
      <w:r>
        <w:rPr>
          <w:rFonts w:eastAsia="Times New Roman" w:cs="Times New Roman"/>
          <w:szCs w:val="24"/>
        </w:rPr>
        <w:t>.</w:t>
      </w:r>
      <w:r w:rsidRPr="00891017">
        <w:rPr>
          <w:rFonts w:eastAsia="Times New Roman" w:cs="Times New Roman"/>
          <w:szCs w:val="24"/>
        </w:rPr>
        <w:t xml:space="preserve"> Αφορά </w:t>
      </w:r>
      <w:r>
        <w:rPr>
          <w:rFonts w:eastAsia="Times New Roman" w:cs="Times New Roman"/>
          <w:szCs w:val="24"/>
        </w:rPr>
        <w:t>σ</w:t>
      </w:r>
      <w:r w:rsidRPr="00891017">
        <w:rPr>
          <w:rFonts w:eastAsia="Times New Roman" w:cs="Times New Roman"/>
          <w:szCs w:val="24"/>
        </w:rPr>
        <w:t xml:space="preserve">τους δικούς σας </w:t>
      </w:r>
      <w:r>
        <w:rPr>
          <w:rFonts w:eastAsia="Times New Roman" w:cs="Times New Roman"/>
          <w:szCs w:val="24"/>
        </w:rPr>
        <w:t>Υπουργούς, γ</w:t>
      </w:r>
      <w:r w:rsidRPr="00891017">
        <w:rPr>
          <w:rFonts w:eastAsia="Times New Roman" w:cs="Times New Roman"/>
          <w:szCs w:val="24"/>
        </w:rPr>
        <w:t xml:space="preserve">ιατί </w:t>
      </w:r>
      <w:r>
        <w:rPr>
          <w:rFonts w:eastAsia="Times New Roman" w:cs="Times New Roman"/>
          <w:szCs w:val="24"/>
        </w:rPr>
        <w:t>η αναθεώρηση</w:t>
      </w:r>
      <w:r w:rsidRPr="00891017">
        <w:rPr>
          <w:rFonts w:eastAsia="Times New Roman" w:cs="Times New Roman"/>
          <w:szCs w:val="24"/>
        </w:rPr>
        <w:t xml:space="preserve"> είναι προς το μέλλον</w:t>
      </w:r>
      <w:r>
        <w:rPr>
          <w:rFonts w:eastAsia="Times New Roman" w:cs="Times New Roman"/>
          <w:szCs w:val="24"/>
        </w:rPr>
        <w:t>,</w:t>
      </w:r>
      <w:r w:rsidRPr="00891017">
        <w:rPr>
          <w:rFonts w:eastAsia="Times New Roman" w:cs="Times New Roman"/>
          <w:szCs w:val="24"/>
        </w:rPr>
        <w:t xml:space="preserve"> δεν </w:t>
      </w:r>
      <w:r>
        <w:rPr>
          <w:rFonts w:eastAsia="Times New Roman" w:cs="Times New Roman"/>
          <w:szCs w:val="24"/>
        </w:rPr>
        <w:lastRenderedPageBreak/>
        <w:t xml:space="preserve">είναι προς </w:t>
      </w:r>
      <w:r w:rsidRPr="00891017">
        <w:rPr>
          <w:rFonts w:eastAsia="Times New Roman" w:cs="Times New Roman"/>
          <w:szCs w:val="24"/>
        </w:rPr>
        <w:t xml:space="preserve">το </w:t>
      </w:r>
      <w:r w:rsidRPr="00891017">
        <w:rPr>
          <w:rFonts w:eastAsia="Times New Roman" w:cs="Times New Roman"/>
          <w:szCs w:val="24"/>
        </w:rPr>
        <w:t>παρελθόν</w:t>
      </w:r>
      <w:r>
        <w:rPr>
          <w:rFonts w:eastAsia="Times New Roman" w:cs="Times New Roman"/>
          <w:szCs w:val="24"/>
        </w:rPr>
        <w:t>. Άρα αν κάποιος θα έπρεπε να έχει κάποια ιδιαίτερη ανησυχία για το αν θα ανα</w:t>
      </w:r>
      <w:r w:rsidRPr="00891017">
        <w:rPr>
          <w:rFonts w:eastAsia="Times New Roman" w:cs="Times New Roman"/>
          <w:szCs w:val="24"/>
        </w:rPr>
        <w:t xml:space="preserve">θεωρηθεί </w:t>
      </w:r>
      <w:r>
        <w:rPr>
          <w:rFonts w:eastAsia="Times New Roman" w:cs="Times New Roman"/>
          <w:szCs w:val="24"/>
        </w:rPr>
        <w:t>ή</w:t>
      </w:r>
      <w:r w:rsidRPr="00891017">
        <w:rPr>
          <w:rFonts w:eastAsia="Times New Roman" w:cs="Times New Roman"/>
          <w:szCs w:val="24"/>
        </w:rPr>
        <w:t xml:space="preserve"> δεν θα αναθεωρηθεί το άρθρο </w:t>
      </w:r>
      <w:r>
        <w:rPr>
          <w:rFonts w:eastAsia="Times New Roman" w:cs="Times New Roman"/>
          <w:szCs w:val="24"/>
        </w:rPr>
        <w:t>86, είστε εσείς, προφανώς όχι εμείς.</w:t>
      </w:r>
    </w:p>
    <w:p w14:paraId="0A5DE225"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Αυτό δείχνει την εντιμότητά μας.</w:t>
      </w:r>
    </w:p>
    <w:p w14:paraId="0A5DE226"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w:t>
      </w:r>
      <w:r>
        <w:rPr>
          <w:rFonts w:eastAsia="Times New Roman" w:cs="Times New Roman"/>
          <w:szCs w:val="24"/>
        </w:rPr>
        <w:t>ηρώνετε, κύριε Γεωργιάδη.</w:t>
      </w:r>
    </w:p>
    <w:p w14:paraId="0A5DE227" w14:textId="77777777" w:rsidR="00415E13" w:rsidRDefault="00E650A0">
      <w:pPr>
        <w:spacing w:line="600" w:lineRule="auto"/>
        <w:ind w:firstLine="720"/>
        <w:jc w:val="both"/>
        <w:rPr>
          <w:rFonts w:eastAsia="Times New Roman" w:cs="Times New Roman"/>
          <w:szCs w:val="24"/>
        </w:rPr>
      </w:pPr>
      <w:r w:rsidRPr="001A5347">
        <w:rPr>
          <w:rFonts w:eastAsia="Times New Roman" w:cs="Times New Roman"/>
          <w:b/>
          <w:szCs w:val="24"/>
        </w:rPr>
        <w:t>ΣΠΥΡΙΔΩΝ</w:t>
      </w:r>
      <w:r>
        <w:rPr>
          <w:rFonts w:eastAsia="Times New Roman" w:cs="Times New Roman"/>
          <w:b/>
          <w:szCs w:val="24"/>
        </w:rPr>
        <w:t xml:space="preserve"> - </w:t>
      </w:r>
      <w:r w:rsidRPr="001A5347">
        <w:rPr>
          <w:rFonts w:eastAsia="Times New Roman" w:cs="Times New Roman"/>
          <w:b/>
          <w:szCs w:val="24"/>
        </w:rPr>
        <w:t xml:space="preserve">ΑΔΩΝΙΣ ΓΕΩΡΓΙΑΔΗΣ: </w:t>
      </w:r>
      <w:r>
        <w:rPr>
          <w:rFonts w:eastAsia="Times New Roman" w:cs="Times New Roman"/>
          <w:szCs w:val="24"/>
        </w:rPr>
        <w:t>Κλείνω αμέσως.</w:t>
      </w:r>
    </w:p>
    <w:p w14:paraId="0A5DE228"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Οφείλω</w:t>
      </w:r>
      <w:r>
        <w:rPr>
          <w:rFonts w:eastAsia="Times New Roman" w:cs="Times New Roman"/>
          <w:szCs w:val="24"/>
        </w:rPr>
        <w:t>,</w:t>
      </w:r>
      <w:r w:rsidRPr="00891017">
        <w:rPr>
          <w:rFonts w:eastAsia="Times New Roman" w:cs="Times New Roman"/>
          <w:szCs w:val="24"/>
        </w:rPr>
        <w:t xml:space="preserve"> </w:t>
      </w:r>
      <w:r>
        <w:rPr>
          <w:rFonts w:eastAsia="Times New Roman" w:cs="Times New Roman"/>
          <w:szCs w:val="24"/>
        </w:rPr>
        <w:t>όμως,</w:t>
      </w:r>
      <w:r w:rsidRPr="00891017">
        <w:rPr>
          <w:rFonts w:eastAsia="Times New Roman" w:cs="Times New Roman"/>
          <w:szCs w:val="24"/>
        </w:rPr>
        <w:t xml:space="preserve"> να σας πω ότι</w:t>
      </w:r>
      <w:r>
        <w:rPr>
          <w:rFonts w:eastAsia="Times New Roman" w:cs="Times New Roman"/>
          <w:szCs w:val="24"/>
        </w:rPr>
        <w:t>,</w:t>
      </w:r>
      <w:r w:rsidRPr="00891017">
        <w:rPr>
          <w:rFonts w:eastAsia="Times New Roman" w:cs="Times New Roman"/>
          <w:szCs w:val="24"/>
        </w:rPr>
        <w:t xml:space="preserve"> </w:t>
      </w:r>
      <w:r>
        <w:rPr>
          <w:rFonts w:eastAsia="Times New Roman" w:cs="Times New Roman"/>
          <w:szCs w:val="24"/>
        </w:rPr>
        <w:t xml:space="preserve">όπως </w:t>
      </w:r>
      <w:r w:rsidRPr="00891017">
        <w:rPr>
          <w:rFonts w:eastAsia="Times New Roman" w:cs="Times New Roman"/>
          <w:szCs w:val="24"/>
        </w:rPr>
        <w:t xml:space="preserve">είπα και άλλη </w:t>
      </w:r>
      <w:r>
        <w:rPr>
          <w:rFonts w:eastAsia="Times New Roman" w:cs="Times New Roman"/>
          <w:szCs w:val="24"/>
        </w:rPr>
        <w:t xml:space="preserve">φορά, έχω κάνει </w:t>
      </w:r>
      <w:r w:rsidRPr="00891017">
        <w:rPr>
          <w:rFonts w:eastAsia="Times New Roman" w:cs="Times New Roman"/>
          <w:szCs w:val="24"/>
        </w:rPr>
        <w:t>σκοπό της ζωής μου</w:t>
      </w:r>
      <w:r>
        <w:rPr>
          <w:rFonts w:eastAsia="Times New Roman" w:cs="Times New Roman"/>
          <w:szCs w:val="24"/>
        </w:rPr>
        <w:t xml:space="preserve">, κύριε Δουζίνα, </w:t>
      </w:r>
      <w:r w:rsidRPr="00891017">
        <w:rPr>
          <w:rFonts w:eastAsia="Times New Roman" w:cs="Times New Roman"/>
          <w:szCs w:val="24"/>
        </w:rPr>
        <w:t>να αποδείξω στην επόμενη Βουλή</w:t>
      </w:r>
      <w:r>
        <w:rPr>
          <w:rFonts w:eastAsia="Times New Roman" w:cs="Times New Roman"/>
          <w:szCs w:val="24"/>
        </w:rPr>
        <w:t>,</w:t>
      </w:r>
      <w:r w:rsidRPr="00891017">
        <w:rPr>
          <w:rFonts w:eastAsia="Times New Roman" w:cs="Times New Roman"/>
          <w:szCs w:val="24"/>
        </w:rPr>
        <w:t xml:space="preserve"> που προφανώς </w:t>
      </w:r>
      <w:r>
        <w:rPr>
          <w:rFonts w:eastAsia="Times New Roman" w:cs="Times New Roman"/>
          <w:szCs w:val="24"/>
        </w:rPr>
        <w:t>δεν θα προλάβει να αναθεωρήσει το άρθρο 8</w:t>
      </w:r>
      <w:r>
        <w:rPr>
          <w:rFonts w:eastAsia="Times New Roman" w:cs="Times New Roman"/>
          <w:szCs w:val="24"/>
        </w:rPr>
        <w:t xml:space="preserve">6, </w:t>
      </w:r>
      <w:r w:rsidRPr="00891017">
        <w:rPr>
          <w:rFonts w:eastAsia="Times New Roman" w:cs="Times New Roman"/>
          <w:szCs w:val="24"/>
        </w:rPr>
        <w:t>ότι το παρόν άρθρο 86 είναι υπεραρκετό για να βάλει στη φυλακή τους Υπουργούς που είναι επίορκοι</w:t>
      </w:r>
      <w:r>
        <w:rPr>
          <w:rFonts w:eastAsia="Times New Roman" w:cs="Times New Roman"/>
          <w:szCs w:val="24"/>
        </w:rPr>
        <w:t>.</w:t>
      </w:r>
      <w:r w:rsidRPr="00891017">
        <w:rPr>
          <w:rFonts w:eastAsia="Times New Roman" w:cs="Times New Roman"/>
          <w:szCs w:val="24"/>
        </w:rPr>
        <w:t xml:space="preserve"> Και </w:t>
      </w:r>
      <w:r>
        <w:rPr>
          <w:rFonts w:eastAsia="Times New Roman" w:cs="Times New Roman"/>
          <w:szCs w:val="24"/>
        </w:rPr>
        <w:t>θα το δείτε να συμβαίνει.</w:t>
      </w:r>
    </w:p>
    <w:p w14:paraId="0A5DE229"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Ευχαριστώ πάρα πολύ</w:t>
      </w:r>
      <w:r>
        <w:rPr>
          <w:rFonts w:eastAsia="Times New Roman" w:cs="Times New Roman"/>
          <w:szCs w:val="24"/>
        </w:rPr>
        <w:t>.</w:t>
      </w:r>
    </w:p>
    <w:p w14:paraId="0A5DE22A" w14:textId="77777777" w:rsidR="00415E13" w:rsidRDefault="00E650A0">
      <w:pPr>
        <w:spacing w:line="600" w:lineRule="auto"/>
        <w:ind w:firstLine="720"/>
        <w:jc w:val="center"/>
        <w:rPr>
          <w:rFonts w:eastAsia="Times New Roman" w:cs="Times New Roman"/>
          <w:szCs w:val="24"/>
        </w:rPr>
      </w:pPr>
      <w:r w:rsidRPr="00517DAE">
        <w:rPr>
          <w:rFonts w:eastAsia="Times New Roman" w:cs="Times New Roman"/>
          <w:szCs w:val="24"/>
        </w:rPr>
        <w:t>(Χε</w:t>
      </w:r>
      <w:r>
        <w:rPr>
          <w:rFonts w:eastAsia="Times New Roman" w:cs="Times New Roman"/>
          <w:szCs w:val="24"/>
        </w:rPr>
        <w:t>ιροκροτήματα από την πτέρυγα της Νέας Δημοκρατίας</w:t>
      </w:r>
      <w:r w:rsidRPr="00517DAE">
        <w:rPr>
          <w:rFonts w:eastAsia="Times New Roman" w:cs="Times New Roman"/>
          <w:szCs w:val="24"/>
        </w:rPr>
        <w:t>)</w:t>
      </w:r>
      <w:r>
        <w:rPr>
          <w:rFonts w:eastAsia="Times New Roman" w:cs="Times New Roman"/>
          <w:szCs w:val="24"/>
        </w:rPr>
        <w:t xml:space="preserve"> </w:t>
      </w:r>
    </w:p>
    <w:p w14:paraId="0A5DE22B" w14:textId="77777777" w:rsidR="00415E13" w:rsidRDefault="00E650A0">
      <w:pPr>
        <w:spacing w:line="600" w:lineRule="auto"/>
        <w:ind w:firstLine="720"/>
        <w:jc w:val="both"/>
        <w:rPr>
          <w:rFonts w:eastAsia="Times New Roman" w:cs="Times New Roman"/>
          <w:szCs w:val="24"/>
        </w:rPr>
      </w:pPr>
      <w:r w:rsidRPr="00751F08">
        <w:rPr>
          <w:rFonts w:eastAsia="Times New Roman" w:cs="Times New Roman"/>
          <w:b/>
          <w:szCs w:val="24"/>
        </w:rPr>
        <w:lastRenderedPageBreak/>
        <w:t>ΠΡΟΕΔΡΕΥΩΝ (Γεώργιος Λαμπρούλης):</w:t>
      </w:r>
      <w:r>
        <w:rPr>
          <w:rFonts w:eastAsia="Times New Roman" w:cs="Times New Roman"/>
          <w:szCs w:val="24"/>
        </w:rPr>
        <w:t xml:space="preserve"> Τον λόγο έχει ο</w:t>
      </w:r>
      <w:r>
        <w:rPr>
          <w:rFonts w:eastAsia="Times New Roman" w:cs="Times New Roman"/>
          <w:szCs w:val="24"/>
        </w:rPr>
        <w:t xml:space="preserve"> κ.</w:t>
      </w:r>
      <w:r w:rsidRPr="00891017">
        <w:rPr>
          <w:rFonts w:eastAsia="Times New Roman" w:cs="Times New Roman"/>
          <w:szCs w:val="24"/>
        </w:rPr>
        <w:t xml:space="preserve"> Γεώργιος Τσόγκας από το ΣΥΡΙΖΑ</w:t>
      </w:r>
      <w:r>
        <w:rPr>
          <w:rFonts w:eastAsia="Times New Roman" w:cs="Times New Roman"/>
          <w:szCs w:val="24"/>
        </w:rPr>
        <w:t>.</w:t>
      </w:r>
      <w:r w:rsidRPr="00891017">
        <w:rPr>
          <w:rFonts w:eastAsia="Times New Roman" w:cs="Times New Roman"/>
          <w:szCs w:val="24"/>
        </w:rPr>
        <w:t xml:space="preserve"> Θα ακολουθήσει ο κ</w:t>
      </w:r>
      <w:r>
        <w:rPr>
          <w:rFonts w:eastAsia="Times New Roman" w:cs="Times New Roman"/>
          <w:szCs w:val="24"/>
        </w:rPr>
        <w:t>.</w:t>
      </w:r>
      <w:r w:rsidRPr="00891017">
        <w:rPr>
          <w:rFonts w:eastAsia="Times New Roman" w:cs="Times New Roman"/>
          <w:szCs w:val="24"/>
        </w:rPr>
        <w:t xml:space="preserve"> Κουρουμπλής</w:t>
      </w:r>
      <w:r>
        <w:rPr>
          <w:rFonts w:eastAsia="Times New Roman" w:cs="Times New Roman"/>
          <w:szCs w:val="24"/>
        </w:rPr>
        <w:t>,</w:t>
      </w:r>
      <w:r w:rsidRPr="00891017">
        <w:rPr>
          <w:rFonts w:eastAsia="Times New Roman" w:cs="Times New Roman"/>
          <w:szCs w:val="24"/>
        </w:rPr>
        <w:t xml:space="preserve"> ο κ</w:t>
      </w:r>
      <w:r>
        <w:rPr>
          <w:rFonts w:eastAsia="Times New Roman" w:cs="Times New Roman"/>
          <w:szCs w:val="24"/>
        </w:rPr>
        <w:t>.</w:t>
      </w:r>
      <w:r w:rsidRPr="00891017">
        <w:rPr>
          <w:rFonts w:eastAsia="Times New Roman" w:cs="Times New Roman"/>
          <w:szCs w:val="24"/>
        </w:rPr>
        <w:t xml:space="preserve"> Φορτσάκης και ο </w:t>
      </w:r>
      <w:r>
        <w:rPr>
          <w:rFonts w:eastAsia="Times New Roman" w:cs="Times New Roman"/>
          <w:szCs w:val="24"/>
        </w:rPr>
        <w:t>κ.</w:t>
      </w:r>
      <w:r w:rsidRPr="00891017">
        <w:rPr>
          <w:rFonts w:eastAsia="Times New Roman" w:cs="Times New Roman"/>
          <w:szCs w:val="24"/>
        </w:rPr>
        <w:t xml:space="preserve"> Μπαλτάς</w:t>
      </w:r>
      <w:r>
        <w:rPr>
          <w:rFonts w:eastAsia="Times New Roman" w:cs="Times New Roman"/>
          <w:szCs w:val="24"/>
        </w:rPr>
        <w:t>.</w:t>
      </w:r>
      <w:r w:rsidRPr="00891017">
        <w:rPr>
          <w:rFonts w:eastAsia="Times New Roman" w:cs="Times New Roman"/>
          <w:szCs w:val="24"/>
        </w:rPr>
        <w:t xml:space="preserve"> </w:t>
      </w:r>
    </w:p>
    <w:p w14:paraId="0A5DE22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Ορίστε, </w:t>
      </w:r>
      <w:r w:rsidRPr="00891017">
        <w:rPr>
          <w:rFonts w:eastAsia="Times New Roman" w:cs="Times New Roman"/>
          <w:szCs w:val="24"/>
        </w:rPr>
        <w:t xml:space="preserve">κύριε </w:t>
      </w:r>
      <w:r>
        <w:rPr>
          <w:rFonts w:eastAsia="Times New Roman" w:cs="Times New Roman"/>
          <w:szCs w:val="24"/>
        </w:rPr>
        <w:t>Τσόγ</w:t>
      </w:r>
      <w:r w:rsidRPr="00891017">
        <w:rPr>
          <w:rFonts w:eastAsia="Times New Roman" w:cs="Times New Roman"/>
          <w:szCs w:val="24"/>
        </w:rPr>
        <w:t>κα</w:t>
      </w:r>
      <w:r>
        <w:rPr>
          <w:rFonts w:eastAsia="Times New Roman" w:cs="Times New Roman"/>
          <w:szCs w:val="24"/>
        </w:rPr>
        <w:t>, έχετε τον λόγο.</w:t>
      </w:r>
    </w:p>
    <w:p w14:paraId="0A5DE22D"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 </w:t>
      </w:r>
      <w:r>
        <w:rPr>
          <w:rFonts w:eastAsia="Times New Roman" w:cs="Times New Roman"/>
          <w:b/>
          <w:szCs w:val="24"/>
        </w:rPr>
        <w:t xml:space="preserve">ΣΙΔΗΡΟΠΟΥΛΟΥ (Υφυπουργός Προστασίας του Πολίτη): </w:t>
      </w:r>
      <w:r>
        <w:rPr>
          <w:rFonts w:eastAsia="Times New Roman" w:cs="Times New Roman"/>
          <w:szCs w:val="24"/>
        </w:rPr>
        <w:t xml:space="preserve">Κύριε Πρόεδρε, θα μου επιτρέψετε να πάρω </w:t>
      </w:r>
      <w:r>
        <w:rPr>
          <w:rFonts w:eastAsia="Times New Roman" w:cs="Times New Roman"/>
          <w:szCs w:val="24"/>
        </w:rPr>
        <w:t>τον λόγο μετά τον κ. Τσόγκα επί προσωπικού;</w:t>
      </w:r>
    </w:p>
    <w:p w14:paraId="0A5DE22E" w14:textId="77777777" w:rsidR="00415E13" w:rsidRDefault="00E650A0">
      <w:pPr>
        <w:spacing w:line="600" w:lineRule="auto"/>
        <w:ind w:firstLine="720"/>
        <w:jc w:val="both"/>
        <w:rPr>
          <w:rFonts w:eastAsia="Times New Roman" w:cs="Times New Roman"/>
          <w:szCs w:val="24"/>
        </w:rPr>
      </w:pPr>
      <w:r w:rsidRPr="00751F0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Ελάτε, </w:t>
      </w:r>
      <w:r w:rsidRPr="00891017">
        <w:rPr>
          <w:rFonts w:eastAsia="Times New Roman" w:cs="Times New Roman"/>
          <w:szCs w:val="24"/>
        </w:rPr>
        <w:t xml:space="preserve">κύριε </w:t>
      </w:r>
      <w:r>
        <w:rPr>
          <w:rFonts w:eastAsia="Times New Roman" w:cs="Times New Roman"/>
          <w:szCs w:val="24"/>
        </w:rPr>
        <w:t>Τσόγ</w:t>
      </w:r>
      <w:r w:rsidRPr="00891017">
        <w:rPr>
          <w:rFonts w:eastAsia="Times New Roman" w:cs="Times New Roman"/>
          <w:szCs w:val="24"/>
        </w:rPr>
        <w:t>κα</w:t>
      </w:r>
      <w:r>
        <w:rPr>
          <w:rFonts w:eastAsia="Times New Roman" w:cs="Times New Roman"/>
          <w:szCs w:val="24"/>
        </w:rPr>
        <w:t>, ξεκινήστε.</w:t>
      </w:r>
    </w:p>
    <w:p w14:paraId="0A5DE22F"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 xml:space="preserve">Ευχαριστώ, κύριε Πρόεδρε. </w:t>
      </w:r>
    </w:p>
    <w:p w14:paraId="0A5DE23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891017">
        <w:rPr>
          <w:rFonts w:eastAsia="Times New Roman" w:cs="Times New Roman"/>
          <w:szCs w:val="24"/>
        </w:rPr>
        <w:t xml:space="preserve"> το Σύνταγμα είναι </w:t>
      </w:r>
      <w:r>
        <w:rPr>
          <w:rFonts w:eastAsia="Times New Roman" w:cs="Times New Roman"/>
          <w:szCs w:val="24"/>
        </w:rPr>
        <w:t>π</w:t>
      </w:r>
      <w:r w:rsidRPr="00891017">
        <w:rPr>
          <w:rFonts w:eastAsia="Times New Roman" w:cs="Times New Roman"/>
          <w:szCs w:val="24"/>
        </w:rPr>
        <w:t xml:space="preserve">ροφανώς </w:t>
      </w:r>
      <w:r>
        <w:rPr>
          <w:rFonts w:eastAsia="Times New Roman" w:cs="Times New Roman"/>
          <w:szCs w:val="24"/>
        </w:rPr>
        <w:t>ο θεμέλιος λίθος μιας εύ</w:t>
      </w:r>
      <w:r w:rsidRPr="00891017">
        <w:rPr>
          <w:rFonts w:eastAsia="Times New Roman" w:cs="Times New Roman"/>
          <w:szCs w:val="24"/>
        </w:rPr>
        <w:t xml:space="preserve">τακτης και </w:t>
      </w:r>
      <w:r>
        <w:rPr>
          <w:rFonts w:eastAsia="Times New Roman" w:cs="Times New Roman"/>
          <w:szCs w:val="24"/>
        </w:rPr>
        <w:t>ευνομούμεν</w:t>
      </w:r>
      <w:r>
        <w:rPr>
          <w:rFonts w:eastAsia="Times New Roman" w:cs="Times New Roman"/>
          <w:szCs w:val="24"/>
        </w:rPr>
        <w:t>ης</w:t>
      </w:r>
      <w:r w:rsidRPr="00891017">
        <w:rPr>
          <w:rFonts w:eastAsia="Times New Roman" w:cs="Times New Roman"/>
          <w:szCs w:val="24"/>
        </w:rPr>
        <w:t xml:space="preserve"> πολιτείας</w:t>
      </w:r>
      <w:r>
        <w:rPr>
          <w:rFonts w:eastAsia="Times New Roman" w:cs="Times New Roman"/>
          <w:szCs w:val="24"/>
        </w:rPr>
        <w:t>.</w:t>
      </w:r>
      <w:r w:rsidRPr="00891017">
        <w:rPr>
          <w:rFonts w:eastAsia="Times New Roman" w:cs="Times New Roman"/>
          <w:szCs w:val="24"/>
        </w:rPr>
        <w:t xml:space="preserve"> Είναι η νησίδα που συνέχει το κράτος δικαίου</w:t>
      </w:r>
      <w:r>
        <w:rPr>
          <w:rFonts w:eastAsia="Times New Roman" w:cs="Times New Roman"/>
          <w:szCs w:val="24"/>
        </w:rPr>
        <w:t>, δ</w:t>
      </w:r>
      <w:r w:rsidRPr="00891017">
        <w:rPr>
          <w:rFonts w:eastAsia="Times New Roman" w:cs="Times New Roman"/>
          <w:szCs w:val="24"/>
        </w:rPr>
        <w:t>ιατηρεί ακέραια τα ανθρώπινα</w:t>
      </w:r>
      <w:r>
        <w:rPr>
          <w:rFonts w:eastAsia="Times New Roman" w:cs="Times New Roman"/>
          <w:szCs w:val="24"/>
        </w:rPr>
        <w:t>,</w:t>
      </w:r>
      <w:r w:rsidRPr="00891017">
        <w:rPr>
          <w:rFonts w:eastAsia="Times New Roman" w:cs="Times New Roman"/>
          <w:szCs w:val="24"/>
        </w:rPr>
        <w:t xml:space="preserve"> ατομικά και συλλογικά δικαιώματα και εγγυάται την εναρμόνιση του με τις υφιστάμενες κοινωνικοπολιτικές συνθήκες</w:t>
      </w:r>
      <w:r>
        <w:rPr>
          <w:rFonts w:eastAsia="Times New Roman" w:cs="Times New Roman"/>
          <w:szCs w:val="24"/>
        </w:rPr>
        <w:t>,</w:t>
      </w:r>
      <w:r w:rsidRPr="00891017">
        <w:rPr>
          <w:rFonts w:eastAsia="Times New Roman" w:cs="Times New Roman"/>
          <w:szCs w:val="24"/>
        </w:rPr>
        <w:t xml:space="preserve"> χωρίς να καθίσταται υποχείριο της εκάστοτε </w:t>
      </w:r>
      <w:r>
        <w:rPr>
          <w:rFonts w:eastAsia="Times New Roman" w:cs="Times New Roman"/>
          <w:szCs w:val="24"/>
        </w:rPr>
        <w:t>συγκυριακ</w:t>
      </w:r>
      <w:r>
        <w:rPr>
          <w:rFonts w:eastAsia="Times New Roman" w:cs="Times New Roman"/>
          <w:szCs w:val="24"/>
        </w:rPr>
        <w:t>ής</w:t>
      </w:r>
      <w:r w:rsidRPr="00891017">
        <w:rPr>
          <w:rFonts w:eastAsia="Times New Roman" w:cs="Times New Roman"/>
          <w:szCs w:val="24"/>
        </w:rPr>
        <w:t xml:space="preserve"> πλειοψηφίας</w:t>
      </w:r>
      <w:r>
        <w:rPr>
          <w:rFonts w:eastAsia="Times New Roman" w:cs="Times New Roman"/>
          <w:szCs w:val="24"/>
        </w:rPr>
        <w:t>.</w:t>
      </w:r>
      <w:r w:rsidRPr="00891017">
        <w:rPr>
          <w:rFonts w:eastAsia="Times New Roman" w:cs="Times New Roman"/>
          <w:szCs w:val="24"/>
        </w:rPr>
        <w:t xml:space="preserve"> </w:t>
      </w:r>
    </w:p>
    <w:p w14:paraId="0A5DE231"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lastRenderedPageBreak/>
        <w:t xml:space="preserve">Τις </w:t>
      </w:r>
      <w:r>
        <w:rPr>
          <w:rFonts w:eastAsia="Times New Roman" w:cs="Times New Roman"/>
          <w:szCs w:val="24"/>
        </w:rPr>
        <w:t>τελευταίες δεκαετίες το</w:t>
      </w:r>
      <w:r w:rsidRPr="00891017">
        <w:rPr>
          <w:rFonts w:eastAsia="Times New Roman" w:cs="Times New Roman"/>
          <w:szCs w:val="24"/>
        </w:rPr>
        <w:t xml:space="preserve"> </w:t>
      </w:r>
      <w:r>
        <w:rPr>
          <w:rFonts w:eastAsia="Times New Roman" w:cs="Times New Roman"/>
          <w:szCs w:val="24"/>
        </w:rPr>
        <w:t>πολιτικό</w:t>
      </w:r>
      <w:r w:rsidRPr="00891017">
        <w:rPr>
          <w:rFonts w:eastAsia="Times New Roman" w:cs="Times New Roman"/>
          <w:szCs w:val="24"/>
        </w:rPr>
        <w:t xml:space="preserve"> σύστημα στην Ελλάδα διέρχεται κρί</w:t>
      </w:r>
      <w:r>
        <w:rPr>
          <w:rFonts w:eastAsia="Times New Roman" w:cs="Times New Roman"/>
          <w:szCs w:val="24"/>
        </w:rPr>
        <w:t>ση η οποία μετουσιώνονται στην παντελή έλλειψη εμπιστοσύνης σ</w:t>
      </w:r>
      <w:r w:rsidRPr="00891017">
        <w:rPr>
          <w:rFonts w:eastAsia="Times New Roman" w:cs="Times New Roman"/>
          <w:szCs w:val="24"/>
        </w:rPr>
        <w:t>τους θεσμούς και στο αντιπροσωπευτικό σύστημα</w:t>
      </w:r>
      <w:r>
        <w:rPr>
          <w:rFonts w:eastAsia="Times New Roman" w:cs="Times New Roman"/>
          <w:szCs w:val="24"/>
        </w:rPr>
        <w:t>.</w:t>
      </w:r>
      <w:r w:rsidRPr="00891017">
        <w:rPr>
          <w:rFonts w:eastAsia="Times New Roman" w:cs="Times New Roman"/>
          <w:szCs w:val="24"/>
        </w:rPr>
        <w:t xml:space="preserve"> Οι </w:t>
      </w:r>
      <w:r>
        <w:rPr>
          <w:rFonts w:eastAsia="Times New Roman" w:cs="Times New Roman"/>
          <w:szCs w:val="24"/>
        </w:rPr>
        <w:t>πολίτες</w:t>
      </w:r>
      <w:r w:rsidRPr="00891017">
        <w:rPr>
          <w:rFonts w:eastAsia="Times New Roman" w:cs="Times New Roman"/>
          <w:szCs w:val="24"/>
        </w:rPr>
        <w:t xml:space="preserve"> μας </w:t>
      </w:r>
      <w:r>
        <w:rPr>
          <w:rFonts w:eastAsia="Times New Roman" w:cs="Times New Roman"/>
          <w:szCs w:val="24"/>
        </w:rPr>
        <w:t xml:space="preserve">γυρνούν την πλάτη και απαξιώνουν </w:t>
      </w:r>
      <w:r w:rsidRPr="00891017">
        <w:rPr>
          <w:rFonts w:eastAsia="Times New Roman" w:cs="Times New Roman"/>
          <w:szCs w:val="24"/>
        </w:rPr>
        <w:t>το σύνολο του</w:t>
      </w:r>
      <w:r w:rsidRPr="00891017">
        <w:rPr>
          <w:rFonts w:eastAsia="Times New Roman" w:cs="Times New Roman"/>
          <w:szCs w:val="24"/>
        </w:rPr>
        <w:t xml:space="preserve"> κρατικού μηχανισμού και του πολιτικού συστήματος</w:t>
      </w:r>
      <w:r>
        <w:rPr>
          <w:rFonts w:eastAsia="Times New Roman" w:cs="Times New Roman"/>
          <w:szCs w:val="24"/>
        </w:rPr>
        <w:t>,</w:t>
      </w:r>
      <w:r w:rsidRPr="00891017">
        <w:rPr>
          <w:rFonts w:eastAsia="Times New Roman" w:cs="Times New Roman"/>
          <w:szCs w:val="24"/>
        </w:rPr>
        <w:t xml:space="preserve"> θέτοντας υπό διαρκή αμφισβήτηση την ποιότητα της δημοκρατίας</w:t>
      </w:r>
      <w:r>
        <w:rPr>
          <w:rFonts w:eastAsia="Times New Roman" w:cs="Times New Roman"/>
          <w:szCs w:val="24"/>
        </w:rPr>
        <w:t>.</w:t>
      </w:r>
      <w:r w:rsidRPr="00891017">
        <w:rPr>
          <w:rFonts w:eastAsia="Times New Roman" w:cs="Times New Roman"/>
          <w:szCs w:val="24"/>
        </w:rPr>
        <w:t xml:space="preserve"> </w:t>
      </w:r>
      <w:r>
        <w:rPr>
          <w:rFonts w:eastAsia="Times New Roman" w:cs="Times New Roman"/>
          <w:szCs w:val="24"/>
        </w:rPr>
        <w:t xml:space="preserve">Η αντιμετώπιση του δημοκρατικού ελλείματος </w:t>
      </w:r>
      <w:r w:rsidRPr="00891017">
        <w:rPr>
          <w:rFonts w:eastAsia="Times New Roman" w:cs="Times New Roman"/>
          <w:szCs w:val="24"/>
        </w:rPr>
        <w:t xml:space="preserve">και η βελτίωση της ποιότητας </w:t>
      </w:r>
      <w:r>
        <w:rPr>
          <w:rFonts w:eastAsia="Times New Roman" w:cs="Times New Roman"/>
          <w:szCs w:val="24"/>
        </w:rPr>
        <w:t>της δ</w:t>
      </w:r>
      <w:r w:rsidRPr="00891017">
        <w:rPr>
          <w:rFonts w:eastAsia="Times New Roman" w:cs="Times New Roman"/>
          <w:szCs w:val="24"/>
        </w:rPr>
        <w:t>ημοκρατίας αποτελεί</w:t>
      </w:r>
      <w:r>
        <w:rPr>
          <w:rFonts w:eastAsia="Times New Roman" w:cs="Times New Roman"/>
          <w:szCs w:val="24"/>
        </w:rPr>
        <w:t xml:space="preserve"> ανάγκη και συνάμα υποχρέωση στην</w:t>
      </w:r>
      <w:r w:rsidRPr="00891017">
        <w:rPr>
          <w:rFonts w:eastAsia="Times New Roman" w:cs="Times New Roman"/>
          <w:szCs w:val="24"/>
        </w:rPr>
        <w:t xml:space="preserve"> οποία </w:t>
      </w:r>
      <w:r>
        <w:rPr>
          <w:rFonts w:eastAsia="Times New Roman" w:cs="Times New Roman"/>
          <w:szCs w:val="24"/>
        </w:rPr>
        <w:t>οφείλουμε</w:t>
      </w:r>
      <w:r w:rsidRPr="00891017">
        <w:rPr>
          <w:rFonts w:eastAsia="Times New Roman" w:cs="Times New Roman"/>
          <w:szCs w:val="24"/>
        </w:rPr>
        <w:t xml:space="preserve"> να ανταποκριθούμε άμεσα και δεν πρέπει να τ</w:t>
      </w:r>
      <w:r>
        <w:rPr>
          <w:rFonts w:eastAsia="Times New Roman" w:cs="Times New Roman"/>
          <w:szCs w:val="24"/>
        </w:rPr>
        <w:t>η</w:t>
      </w:r>
      <w:r w:rsidRPr="00891017">
        <w:rPr>
          <w:rFonts w:eastAsia="Times New Roman" w:cs="Times New Roman"/>
          <w:szCs w:val="24"/>
        </w:rPr>
        <w:t xml:space="preserve"> μεταδώσουμε για το μέλλον</w:t>
      </w:r>
      <w:r>
        <w:rPr>
          <w:rFonts w:eastAsia="Times New Roman" w:cs="Times New Roman"/>
          <w:szCs w:val="24"/>
        </w:rPr>
        <w:t>.</w:t>
      </w:r>
      <w:r w:rsidRPr="00891017">
        <w:rPr>
          <w:rFonts w:eastAsia="Times New Roman" w:cs="Times New Roman"/>
          <w:szCs w:val="24"/>
        </w:rPr>
        <w:t xml:space="preserve"> </w:t>
      </w:r>
    </w:p>
    <w:p w14:paraId="0A5DE232"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Η αναθεώρηση του Συντάγματος</w:t>
      </w:r>
      <w:r>
        <w:rPr>
          <w:rFonts w:eastAsia="Times New Roman" w:cs="Times New Roman"/>
          <w:szCs w:val="24"/>
        </w:rPr>
        <w:t xml:space="preserve"> είναι</w:t>
      </w:r>
      <w:r w:rsidRPr="00891017">
        <w:rPr>
          <w:rFonts w:eastAsia="Times New Roman" w:cs="Times New Roman"/>
          <w:szCs w:val="24"/>
        </w:rPr>
        <w:t xml:space="preserve"> μία ευκαιρία ώστε να </w:t>
      </w:r>
      <w:r>
        <w:rPr>
          <w:rFonts w:eastAsia="Times New Roman" w:cs="Times New Roman"/>
          <w:szCs w:val="24"/>
        </w:rPr>
        <w:t>επέλθουν</w:t>
      </w:r>
      <w:r w:rsidRPr="00891017">
        <w:rPr>
          <w:rFonts w:eastAsia="Times New Roman" w:cs="Times New Roman"/>
          <w:szCs w:val="24"/>
        </w:rPr>
        <w:t xml:space="preserve"> σημαντικές αλλαγές στη λειτουργία των </w:t>
      </w:r>
      <w:r>
        <w:rPr>
          <w:rFonts w:eastAsia="Times New Roman" w:cs="Times New Roman"/>
          <w:szCs w:val="24"/>
        </w:rPr>
        <w:t>θ</w:t>
      </w:r>
      <w:r w:rsidRPr="00891017">
        <w:rPr>
          <w:rFonts w:eastAsia="Times New Roman" w:cs="Times New Roman"/>
          <w:szCs w:val="24"/>
        </w:rPr>
        <w:t xml:space="preserve">εσμών και να επαναπροσδιοριστούν τα στοιχεία εκείνα που προάγουν την </w:t>
      </w:r>
      <w:r w:rsidRPr="00891017">
        <w:rPr>
          <w:rFonts w:eastAsia="Times New Roman" w:cs="Times New Roman"/>
          <w:szCs w:val="24"/>
        </w:rPr>
        <w:t>επανασύσταση του πολιτικού μας συστήματος</w:t>
      </w:r>
      <w:r>
        <w:rPr>
          <w:rFonts w:eastAsia="Times New Roman" w:cs="Times New Roman"/>
          <w:szCs w:val="24"/>
        </w:rPr>
        <w:t>.</w:t>
      </w:r>
      <w:r w:rsidRPr="00891017">
        <w:rPr>
          <w:rFonts w:eastAsia="Times New Roman" w:cs="Times New Roman"/>
          <w:szCs w:val="24"/>
        </w:rPr>
        <w:t xml:space="preserve"> </w:t>
      </w:r>
    </w:p>
    <w:p w14:paraId="0A5DE23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αναθεώρηση του Συντάγματος είναι μια σημαντική ευκαιρία,</w:t>
      </w:r>
      <w:r w:rsidRPr="00891017">
        <w:rPr>
          <w:rFonts w:eastAsia="Times New Roman" w:cs="Times New Roman"/>
          <w:szCs w:val="24"/>
        </w:rPr>
        <w:t xml:space="preserve"> ώστε μαζί με την δημοσιονομική εξυγίανση και τη διοικητική αναδιάρθρωση</w:t>
      </w:r>
      <w:r>
        <w:rPr>
          <w:rFonts w:eastAsia="Times New Roman" w:cs="Times New Roman"/>
          <w:szCs w:val="24"/>
        </w:rPr>
        <w:t xml:space="preserve"> να εκσυγχρονιστούμε</w:t>
      </w:r>
      <w:r w:rsidRPr="00891017">
        <w:rPr>
          <w:rFonts w:eastAsia="Times New Roman" w:cs="Times New Roman"/>
          <w:szCs w:val="24"/>
        </w:rPr>
        <w:t xml:space="preserve"> θεσμικά και να κλείσουμε τις εκκρεμότητές</w:t>
      </w:r>
      <w:r>
        <w:rPr>
          <w:rFonts w:eastAsia="Times New Roman" w:cs="Times New Roman"/>
          <w:szCs w:val="24"/>
        </w:rPr>
        <w:t>, που</w:t>
      </w:r>
      <w:r w:rsidRPr="00891017">
        <w:rPr>
          <w:rFonts w:eastAsia="Times New Roman" w:cs="Times New Roman"/>
          <w:szCs w:val="24"/>
        </w:rPr>
        <w:t xml:space="preserve"> η διατήρησή το</w:t>
      </w:r>
      <w:r w:rsidRPr="00891017">
        <w:rPr>
          <w:rFonts w:eastAsia="Times New Roman" w:cs="Times New Roman"/>
          <w:szCs w:val="24"/>
        </w:rPr>
        <w:t xml:space="preserve">υς στο συνταγματικό κείμενο υπονομεύουν το πολιτικό μας σύστημα και αποτελούν </w:t>
      </w:r>
      <w:r w:rsidRPr="00891017">
        <w:rPr>
          <w:rFonts w:eastAsia="Times New Roman" w:cs="Times New Roman"/>
          <w:szCs w:val="24"/>
        </w:rPr>
        <w:lastRenderedPageBreak/>
        <w:t>δικαιολογητικό λόγ</w:t>
      </w:r>
      <w:r>
        <w:rPr>
          <w:rFonts w:eastAsia="Times New Roman" w:cs="Times New Roman"/>
          <w:szCs w:val="24"/>
        </w:rPr>
        <w:t>ο</w:t>
      </w:r>
      <w:r w:rsidRPr="00891017">
        <w:rPr>
          <w:rFonts w:eastAsia="Times New Roman" w:cs="Times New Roman"/>
          <w:szCs w:val="24"/>
        </w:rPr>
        <w:t xml:space="preserve"> της γενικευμ</w:t>
      </w:r>
      <w:r>
        <w:rPr>
          <w:rFonts w:eastAsia="Times New Roman" w:cs="Times New Roman"/>
          <w:szCs w:val="24"/>
        </w:rPr>
        <w:t>ένης απαξίας στο πρόσωπο των πολι</w:t>
      </w:r>
      <w:r w:rsidRPr="00891017">
        <w:rPr>
          <w:rFonts w:eastAsia="Times New Roman" w:cs="Times New Roman"/>
          <w:szCs w:val="24"/>
        </w:rPr>
        <w:t>τικών και στο</w:t>
      </w:r>
      <w:r>
        <w:rPr>
          <w:rFonts w:eastAsia="Times New Roman" w:cs="Times New Roman"/>
          <w:szCs w:val="24"/>
        </w:rPr>
        <w:t>ν</w:t>
      </w:r>
      <w:r w:rsidRPr="00891017">
        <w:rPr>
          <w:rFonts w:eastAsia="Times New Roman" w:cs="Times New Roman"/>
          <w:szCs w:val="24"/>
        </w:rPr>
        <w:t xml:space="preserve"> θεσμό σε της </w:t>
      </w:r>
      <w:r>
        <w:rPr>
          <w:rFonts w:eastAsia="Times New Roman" w:cs="Times New Roman"/>
          <w:szCs w:val="24"/>
        </w:rPr>
        <w:t xml:space="preserve">αντιπροσώπευσης. </w:t>
      </w:r>
    </w:p>
    <w:p w14:paraId="0A5DE234"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 xml:space="preserve">Μία τέτοια </w:t>
      </w:r>
      <w:r>
        <w:rPr>
          <w:rFonts w:eastAsia="Times New Roman" w:cs="Times New Roman"/>
          <w:szCs w:val="24"/>
        </w:rPr>
        <w:t>εκκρεμότητα</w:t>
      </w:r>
      <w:r w:rsidRPr="00891017">
        <w:rPr>
          <w:rFonts w:eastAsia="Times New Roman" w:cs="Times New Roman"/>
          <w:szCs w:val="24"/>
        </w:rPr>
        <w:t xml:space="preserve"> στην οποία συμφωνεί και </w:t>
      </w:r>
      <w:r>
        <w:rPr>
          <w:rFonts w:eastAsia="Times New Roman" w:cs="Times New Roman"/>
          <w:szCs w:val="24"/>
        </w:rPr>
        <w:t>η</w:t>
      </w:r>
      <w:r w:rsidRPr="00891017">
        <w:rPr>
          <w:rFonts w:eastAsia="Times New Roman" w:cs="Times New Roman"/>
          <w:szCs w:val="24"/>
        </w:rPr>
        <w:t xml:space="preserve"> αντιπολίτευση</w:t>
      </w:r>
      <w:r>
        <w:rPr>
          <w:rFonts w:eastAsia="Times New Roman" w:cs="Times New Roman"/>
          <w:szCs w:val="24"/>
        </w:rPr>
        <w:t>,</w:t>
      </w:r>
      <w:r w:rsidRPr="00891017">
        <w:rPr>
          <w:rFonts w:eastAsia="Times New Roman" w:cs="Times New Roman"/>
          <w:szCs w:val="24"/>
        </w:rPr>
        <w:t xml:space="preserve"> ότι ήρθε η ώρα να τακτοποιηθεί οριστικά και αμετάκλητα</w:t>
      </w:r>
      <w:r>
        <w:rPr>
          <w:rFonts w:eastAsia="Times New Roman" w:cs="Times New Roman"/>
          <w:szCs w:val="24"/>
        </w:rPr>
        <w:t>,</w:t>
      </w:r>
      <w:r w:rsidRPr="00891017">
        <w:rPr>
          <w:rFonts w:eastAsia="Times New Roman" w:cs="Times New Roman"/>
          <w:szCs w:val="24"/>
        </w:rPr>
        <w:t xml:space="preserve"> είναι η διάταξη περί ποινικής ευθύνης των Υπουργών και βουλευτικής ασυλίας</w:t>
      </w:r>
      <w:r>
        <w:rPr>
          <w:rFonts w:eastAsia="Times New Roman" w:cs="Times New Roman"/>
          <w:szCs w:val="24"/>
        </w:rPr>
        <w:t>.</w:t>
      </w:r>
      <w:r w:rsidRPr="00891017">
        <w:rPr>
          <w:rFonts w:eastAsia="Times New Roman" w:cs="Times New Roman"/>
          <w:szCs w:val="24"/>
        </w:rPr>
        <w:t xml:space="preserve"> </w:t>
      </w:r>
      <w:r>
        <w:rPr>
          <w:rFonts w:eastAsia="Times New Roman" w:cs="Times New Roman"/>
          <w:szCs w:val="24"/>
        </w:rPr>
        <w:t>Το σοβαρό αυτό</w:t>
      </w:r>
      <w:r w:rsidRPr="00891017">
        <w:rPr>
          <w:rFonts w:eastAsia="Times New Roman" w:cs="Times New Roman"/>
          <w:szCs w:val="24"/>
        </w:rPr>
        <w:t xml:space="preserve"> ατόπημα που καθιέρωσε τη σύντομη ειδική παραγραφή των αδικημάτων των Υπουργών προ</w:t>
      </w:r>
      <w:r>
        <w:rPr>
          <w:rFonts w:eastAsia="Times New Roman" w:cs="Times New Roman"/>
          <w:szCs w:val="24"/>
        </w:rPr>
        <w:t>ήλθε</w:t>
      </w:r>
      <w:r w:rsidRPr="00891017">
        <w:rPr>
          <w:rFonts w:eastAsia="Times New Roman" w:cs="Times New Roman"/>
          <w:szCs w:val="24"/>
        </w:rPr>
        <w:t xml:space="preserve"> από τη </w:t>
      </w:r>
      <w:r>
        <w:rPr>
          <w:rFonts w:eastAsia="Times New Roman" w:cs="Times New Roman"/>
          <w:szCs w:val="24"/>
        </w:rPr>
        <w:t>σ</w:t>
      </w:r>
      <w:r w:rsidRPr="00891017">
        <w:rPr>
          <w:rFonts w:eastAsia="Times New Roman" w:cs="Times New Roman"/>
          <w:szCs w:val="24"/>
        </w:rPr>
        <w:t>υνταγματική αν</w:t>
      </w:r>
      <w:r w:rsidRPr="00891017">
        <w:rPr>
          <w:rFonts w:eastAsia="Times New Roman" w:cs="Times New Roman"/>
          <w:szCs w:val="24"/>
        </w:rPr>
        <w:t xml:space="preserve">αθεώρηση του 2001 και επί </w:t>
      </w:r>
      <w:r>
        <w:rPr>
          <w:rFonts w:eastAsia="Times New Roman" w:cs="Times New Roman"/>
          <w:szCs w:val="24"/>
        </w:rPr>
        <w:t xml:space="preserve">δεκαοκτώ </w:t>
      </w:r>
      <w:r w:rsidRPr="00891017">
        <w:rPr>
          <w:rFonts w:eastAsia="Times New Roman" w:cs="Times New Roman"/>
          <w:szCs w:val="24"/>
        </w:rPr>
        <w:t xml:space="preserve">συναπτά έτη ισοπέδωσε </w:t>
      </w:r>
      <w:r>
        <w:rPr>
          <w:rFonts w:eastAsia="Times New Roman" w:cs="Times New Roman"/>
          <w:szCs w:val="24"/>
        </w:rPr>
        <w:t>κάθε έννοια</w:t>
      </w:r>
      <w:r w:rsidRPr="00891017">
        <w:rPr>
          <w:rFonts w:eastAsia="Times New Roman" w:cs="Times New Roman"/>
          <w:szCs w:val="24"/>
        </w:rPr>
        <w:t xml:space="preserve"> ίσης μεταχείρισης όλων ενώπιον του νόμου</w:t>
      </w:r>
      <w:r>
        <w:rPr>
          <w:rFonts w:eastAsia="Times New Roman" w:cs="Times New Roman"/>
          <w:szCs w:val="24"/>
        </w:rPr>
        <w:t xml:space="preserve">. </w:t>
      </w:r>
    </w:p>
    <w:p w14:paraId="0A5DE235"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Ιδιαίτερα σε μία εποχή έντονης οικονομικής κρίσης και υποβάθμισης του πολιτικού συστήματος</w:t>
      </w:r>
      <w:r>
        <w:rPr>
          <w:rFonts w:eastAsia="Times New Roman" w:cs="Times New Roman"/>
          <w:szCs w:val="24"/>
        </w:rPr>
        <w:t>,</w:t>
      </w:r>
      <w:r w:rsidRPr="00891017">
        <w:rPr>
          <w:rFonts w:eastAsia="Times New Roman" w:cs="Times New Roman"/>
          <w:szCs w:val="24"/>
        </w:rPr>
        <w:t xml:space="preserve"> μπορεί η αναθεώρηση του Συντάγματος </w:t>
      </w:r>
      <w:r>
        <w:rPr>
          <w:rFonts w:eastAsia="Times New Roman" w:cs="Times New Roman"/>
          <w:szCs w:val="24"/>
        </w:rPr>
        <w:t xml:space="preserve">να </w:t>
      </w:r>
      <w:r w:rsidRPr="00891017">
        <w:rPr>
          <w:rFonts w:eastAsia="Times New Roman" w:cs="Times New Roman"/>
          <w:szCs w:val="24"/>
        </w:rPr>
        <w:t>συνδυαστεί με</w:t>
      </w:r>
      <w:r w:rsidRPr="00891017">
        <w:rPr>
          <w:rFonts w:eastAsia="Times New Roman" w:cs="Times New Roman"/>
          <w:szCs w:val="24"/>
        </w:rPr>
        <w:t xml:space="preserve"> την απαρχή μιας νέας πολιτικής εποχής</w:t>
      </w:r>
      <w:r>
        <w:rPr>
          <w:rFonts w:eastAsia="Times New Roman" w:cs="Times New Roman"/>
          <w:szCs w:val="24"/>
        </w:rPr>
        <w:t>, ό</w:t>
      </w:r>
      <w:r w:rsidRPr="00891017">
        <w:rPr>
          <w:rFonts w:eastAsia="Times New Roman" w:cs="Times New Roman"/>
          <w:szCs w:val="24"/>
        </w:rPr>
        <w:t>που η εξουσία θα ασκείται με απόλυτη διαφάνεια και όχι με χρήση ειδικών προνομίων</w:t>
      </w:r>
      <w:r>
        <w:rPr>
          <w:rFonts w:eastAsia="Times New Roman" w:cs="Times New Roman"/>
          <w:szCs w:val="24"/>
        </w:rPr>
        <w:t>,</w:t>
      </w:r>
      <w:r w:rsidRPr="00891017">
        <w:rPr>
          <w:rFonts w:eastAsia="Times New Roman" w:cs="Times New Roman"/>
          <w:szCs w:val="24"/>
        </w:rPr>
        <w:t xml:space="preserve"> τα οποία </w:t>
      </w:r>
      <w:r>
        <w:rPr>
          <w:rFonts w:eastAsia="Times New Roman" w:cs="Times New Roman"/>
          <w:szCs w:val="24"/>
        </w:rPr>
        <w:t>τελούν σε βάρος του ελληνικού λαού.</w:t>
      </w:r>
      <w:r w:rsidRPr="00891017">
        <w:rPr>
          <w:rFonts w:eastAsia="Times New Roman" w:cs="Times New Roman"/>
          <w:szCs w:val="24"/>
        </w:rPr>
        <w:t xml:space="preserve"> </w:t>
      </w:r>
    </w:p>
    <w:p w14:paraId="0A5DE236"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 xml:space="preserve">Στο </w:t>
      </w:r>
      <w:r>
        <w:rPr>
          <w:rFonts w:eastAsia="Times New Roman" w:cs="Times New Roman"/>
          <w:szCs w:val="24"/>
        </w:rPr>
        <w:t>ζήτημα της βουλευτικής ασυλίας, επίσης,</w:t>
      </w:r>
      <w:r w:rsidRPr="00891017">
        <w:rPr>
          <w:rFonts w:eastAsia="Times New Roman" w:cs="Times New Roman"/>
          <w:szCs w:val="24"/>
        </w:rPr>
        <w:t xml:space="preserve"> φαίνεται ότι έχουμε </w:t>
      </w:r>
      <w:r>
        <w:rPr>
          <w:rFonts w:eastAsia="Times New Roman" w:cs="Times New Roman"/>
          <w:szCs w:val="24"/>
        </w:rPr>
        <w:t xml:space="preserve">ευρύτερη </w:t>
      </w:r>
      <w:r w:rsidRPr="00891017">
        <w:rPr>
          <w:rFonts w:eastAsia="Times New Roman" w:cs="Times New Roman"/>
          <w:szCs w:val="24"/>
        </w:rPr>
        <w:t xml:space="preserve">συμφωνία </w:t>
      </w:r>
      <w:r>
        <w:rPr>
          <w:rFonts w:eastAsia="Times New Roman" w:cs="Times New Roman"/>
          <w:szCs w:val="24"/>
        </w:rPr>
        <w:t>περί</w:t>
      </w:r>
      <w:r w:rsidRPr="00891017">
        <w:rPr>
          <w:rFonts w:eastAsia="Times New Roman" w:cs="Times New Roman"/>
          <w:szCs w:val="24"/>
        </w:rPr>
        <w:t xml:space="preserve"> τροποποίηση</w:t>
      </w:r>
      <w:r>
        <w:rPr>
          <w:rFonts w:eastAsia="Times New Roman" w:cs="Times New Roman"/>
          <w:szCs w:val="24"/>
        </w:rPr>
        <w:t>ς</w:t>
      </w:r>
      <w:r w:rsidRPr="00891017">
        <w:rPr>
          <w:rFonts w:eastAsia="Times New Roman" w:cs="Times New Roman"/>
          <w:szCs w:val="24"/>
        </w:rPr>
        <w:t xml:space="preserve"> του άρθρου 62 </w:t>
      </w:r>
      <w:r w:rsidRPr="00891017">
        <w:rPr>
          <w:rFonts w:eastAsia="Times New Roman" w:cs="Times New Roman"/>
          <w:szCs w:val="24"/>
        </w:rPr>
        <w:lastRenderedPageBreak/>
        <w:t>του Συντάγματος</w:t>
      </w:r>
      <w:r>
        <w:rPr>
          <w:rFonts w:eastAsia="Times New Roman" w:cs="Times New Roman"/>
          <w:szCs w:val="24"/>
        </w:rPr>
        <w:t>. Η ποινική ασυδοσία</w:t>
      </w:r>
      <w:r w:rsidRPr="00891017">
        <w:rPr>
          <w:rFonts w:eastAsia="Times New Roman" w:cs="Times New Roman"/>
          <w:szCs w:val="24"/>
        </w:rPr>
        <w:t xml:space="preserve"> ως απόρροια το</w:t>
      </w:r>
      <w:r>
        <w:rPr>
          <w:rFonts w:eastAsia="Times New Roman" w:cs="Times New Roman"/>
          <w:szCs w:val="24"/>
        </w:rPr>
        <w:t>υ</w:t>
      </w:r>
      <w:r w:rsidRPr="00891017">
        <w:rPr>
          <w:rFonts w:eastAsia="Times New Roman" w:cs="Times New Roman"/>
          <w:szCs w:val="24"/>
        </w:rPr>
        <w:t xml:space="preserve"> ακαταδίωκτο</w:t>
      </w:r>
      <w:r>
        <w:rPr>
          <w:rFonts w:eastAsia="Times New Roman" w:cs="Times New Roman"/>
          <w:szCs w:val="24"/>
        </w:rPr>
        <w:t xml:space="preserve">υ των </w:t>
      </w:r>
      <w:r w:rsidRPr="00891017">
        <w:rPr>
          <w:rFonts w:eastAsia="Times New Roman" w:cs="Times New Roman"/>
          <w:szCs w:val="24"/>
        </w:rPr>
        <w:t>Βουλευτών</w:t>
      </w:r>
      <w:r>
        <w:rPr>
          <w:rFonts w:eastAsia="Times New Roman" w:cs="Times New Roman"/>
          <w:szCs w:val="24"/>
        </w:rPr>
        <w:t>,</w:t>
      </w:r>
      <w:r w:rsidRPr="00891017">
        <w:rPr>
          <w:rFonts w:eastAsia="Times New Roman" w:cs="Times New Roman"/>
          <w:szCs w:val="24"/>
        </w:rPr>
        <w:t xml:space="preserve"> </w:t>
      </w:r>
      <w:r>
        <w:rPr>
          <w:rFonts w:eastAsia="Times New Roman" w:cs="Times New Roman"/>
          <w:szCs w:val="24"/>
        </w:rPr>
        <w:t xml:space="preserve">ούσα σε </w:t>
      </w:r>
      <w:r w:rsidRPr="00891017">
        <w:rPr>
          <w:rFonts w:eastAsia="Times New Roman" w:cs="Times New Roman"/>
          <w:szCs w:val="24"/>
        </w:rPr>
        <w:t>ευθεία αντίθεση με το συνταγματικώς κατοχυρωμέν</w:t>
      </w:r>
      <w:r>
        <w:rPr>
          <w:rFonts w:eastAsia="Times New Roman" w:cs="Times New Roman"/>
          <w:szCs w:val="24"/>
        </w:rPr>
        <w:t>ο</w:t>
      </w:r>
      <w:r w:rsidRPr="00891017">
        <w:rPr>
          <w:rFonts w:eastAsia="Times New Roman" w:cs="Times New Roman"/>
          <w:szCs w:val="24"/>
        </w:rPr>
        <w:t xml:space="preserve"> άρθρο 20 πα</w:t>
      </w:r>
      <w:r>
        <w:rPr>
          <w:rFonts w:eastAsia="Times New Roman" w:cs="Times New Roman"/>
          <w:szCs w:val="24"/>
        </w:rPr>
        <w:t>ρ</w:t>
      </w:r>
      <w:r>
        <w:rPr>
          <w:rFonts w:eastAsia="Times New Roman" w:cs="Times New Roman"/>
          <w:szCs w:val="24"/>
        </w:rPr>
        <w:t>άγραφος</w:t>
      </w:r>
      <w:r w:rsidRPr="00891017">
        <w:rPr>
          <w:rFonts w:eastAsia="Times New Roman" w:cs="Times New Roman"/>
          <w:szCs w:val="24"/>
        </w:rPr>
        <w:t xml:space="preserve"> </w:t>
      </w:r>
      <w:r w:rsidRPr="00891017">
        <w:rPr>
          <w:rFonts w:eastAsia="Times New Roman" w:cs="Times New Roman"/>
          <w:szCs w:val="24"/>
        </w:rPr>
        <w:t xml:space="preserve">1 του Συντάγματος </w:t>
      </w:r>
      <w:r>
        <w:rPr>
          <w:rFonts w:eastAsia="Times New Roman" w:cs="Times New Roman"/>
          <w:szCs w:val="24"/>
        </w:rPr>
        <w:t xml:space="preserve">και </w:t>
      </w:r>
      <w:r w:rsidRPr="00891017">
        <w:rPr>
          <w:rFonts w:eastAsia="Times New Roman" w:cs="Times New Roman"/>
          <w:szCs w:val="24"/>
        </w:rPr>
        <w:t>το άρθρο 6 της ΕΣΔΑ</w:t>
      </w:r>
      <w:r>
        <w:rPr>
          <w:rFonts w:eastAsia="Times New Roman" w:cs="Times New Roman"/>
          <w:szCs w:val="24"/>
        </w:rPr>
        <w:t xml:space="preserve"> για το </w:t>
      </w:r>
      <w:r w:rsidRPr="00891017">
        <w:rPr>
          <w:rFonts w:eastAsia="Times New Roman" w:cs="Times New Roman"/>
          <w:szCs w:val="24"/>
        </w:rPr>
        <w:t xml:space="preserve">ατομικό δικαίωμα παροχής δικαστικής </w:t>
      </w:r>
      <w:r>
        <w:rPr>
          <w:rFonts w:eastAsia="Times New Roman" w:cs="Times New Roman"/>
          <w:szCs w:val="24"/>
        </w:rPr>
        <w:t>π</w:t>
      </w:r>
      <w:r w:rsidRPr="00891017">
        <w:rPr>
          <w:rFonts w:eastAsia="Times New Roman" w:cs="Times New Roman"/>
          <w:szCs w:val="24"/>
        </w:rPr>
        <w:t xml:space="preserve">ροστασίας του θιγόμενου </w:t>
      </w:r>
      <w:r>
        <w:rPr>
          <w:rFonts w:eastAsia="Times New Roman" w:cs="Times New Roman"/>
          <w:szCs w:val="24"/>
        </w:rPr>
        <w:t>π</w:t>
      </w:r>
      <w:r w:rsidRPr="00891017">
        <w:rPr>
          <w:rFonts w:eastAsia="Times New Roman" w:cs="Times New Roman"/>
          <w:szCs w:val="24"/>
        </w:rPr>
        <w:t>ολίτη από οποίο</w:t>
      </w:r>
      <w:r>
        <w:rPr>
          <w:rFonts w:eastAsia="Times New Roman" w:cs="Times New Roman"/>
          <w:szCs w:val="24"/>
        </w:rPr>
        <w:t>ν</w:t>
      </w:r>
      <w:r w:rsidRPr="00891017">
        <w:rPr>
          <w:rFonts w:eastAsia="Times New Roman" w:cs="Times New Roman"/>
          <w:szCs w:val="24"/>
        </w:rPr>
        <w:t xml:space="preserve"> κατέχει βουλευτική ιδιότητα</w:t>
      </w:r>
      <w:r>
        <w:rPr>
          <w:rFonts w:eastAsia="Times New Roman" w:cs="Times New Roman"/>
          <w:szCs w:val="24"/>
        </w:rPr>
        <w:t>,</w:t>
      </w:r>
      <w:r w:rsidRPr="00891017">
        <w:rPr>
          <w:rFonts w:eastAsia="Times New Roman" w:cs="Times New Roman"/>
          <w:szCs w:val="24"/>
        </w:rPr>
        <w:t xml:space="preserve"> δικαιολογημένα </w:t>
      </w:r>
      <w:r>
        <w:rPr>
          <w:rFonts w:eastAsia="Times New Roman" w:cs="Times New Roman"/>
          <w:szCs w:val="24"/>
        </w:rPr>
        <w:t>έθεσε</w:t>
      </w:r>
      <w:r w:rsidRPr="00891017">
        <w:rPr>
          <w:rFonts w:eastAsia="Times New Roman" w:cs="Times New Roman"/>
          <w:szCs w:val="24"/>
        </w:rPr>
        <w:t xml:space="preserve"> όλους εμάς σε διαρκή αμφισβήτηση από το σύνολο του </w:t>
      </w:r>
      <w:r>
        <w:rPr>
          <w:rFonts w:eastAsia="Times New Roman" w:cs="Times New Roman"/>
          <w:szCs w:val="24"/>
        </w:rPr>
        <w:t>ελληνικού λαού.</w:t>
      </w:r>
      <w:r w:rsidRPr="00891017">
        <w:rPr>
          <w:rFonts w:eastAsia="Times New Roman" w:cs="Times New Roman"/>
          <w:szCs w:val="24"/>
        </w:rPr>
        <w:t xml:space="preserve"> </w:t>
      </w:r>
    </w:p>
    <w:p w14:paraId="0A5DE237"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Με την αναθεώρηση του</w:t>
      </w:r>
      <w:r>
        <w:rPr>
          <w:rFonts w:eastAsia="Times New Roman" w:cs="Times New Roman"/>
          <w:szCs w:val="24"/>
        </w:rPr>
        <w:t xml:space="preserve"> άρθρου</w:t>
      </w:r>
      <w:r w:rsidRPr="00891017">
        <w:rPr>
          <w:rFonts w:eastAsia="Times New Roman" w:cs="Times New Roman"/>
          <w:szCs w:val="24"/>
        </w:rPr>
        <w:t xml:space="preserve"> 86 και του </w:t>
      </w:r>
      <w:r>
        <w:rPr>
          <w:rFonts w:eastAsia="Times New Roman" w:cs="Times New Roman"/>
          <w:szCs w:val="24"/>
        </w:rPr>
        <w:t>άρθρου 62 ε</w:t>
      </w:r>
      <w:r w:rsidRPr="00891017">
        <w:rPr>
          <w:rFonts w:eastAsia="Times New Roman" w:cs="Times New Roman"/>
          <w:szCs w:val="24"/>
        </w:rPr>
        <w:t>πιτέλους</w:t>
      </w:r>
      <w:r w:rsidRPr="00891017">
        <w:rPr>
          <w:rFonts w:eastAsia="Times New Roman" w:cs="Times New Roman"/>
          <w:szCs w:val="24"/>
        </w:rPr>
        <w:t xml:space="preserve"> θα παύσει το καθεστώς της </w:t>
      </w:r>
      <w:r>
        <w:rPr>
          <w:rFonts w:eastAsia="Times New Roman" w:cs="Times New Roman"/>
          <w:szCs w:val="24"/>
        </w:rPr>
        <w:t xml:space="preserve">οιονεί ατιμωρησίας </w:t>
      </w:r>
      <w:r w:rsidRPr="00891017">
        <w:rPr>
          <w:rFonts w:eastAsia="Times New Roman" w:cs="Times New Roman"/>
          <w:szCs w:val="24"/>
        </w:rPr>
        <w:t>και θα αποκατασταθούν η αρχή της ισότητας και της ισονομίας</w:t>
      </w:r>
      <w:r>
        <w:rPr>
          <w:rFonts w:eastAsia="Times New Roman" w:cs="Times New Roman"/>
          <w:szCs w:val="24"/>
        </w:rPr>
        <w:t>,</w:t>
      </w:r>
      <w:r w:rsidRPr="00891017">
        <w:rPr>
          <w:rFonts w:eastAsia="Times New Roman" w:cs="Times New Roman"/>
          <w:szCs w:val="24"/>
        </w:rPr>
        <w:t xml:space="preserve"> που αποτελούν την πεμπτουσία της δικαιοσύνης</w:t>
      </w:r>
      <w:r>
        <w:rPr>
          <w:rFonts w:eastAsia="Times New Roman" w:cs="Times New Roman"/>
          <w:szCs w:val="24"/>
        </w:rPr>
        <w:t>,</w:t>
      </w:r>
      <w:r w:rsidRPr="00891017">
        <w:rPr>
          <w:rFonts w:eastAsia="Times New Roman" w:cs="Times New Roman"/>
          <w:szCs w:val="24"/>
        </w:rPr>
        <w:t xml:space="preserve"> του κράτους δικαίου </w:t>
      </w:r>
      <w:r>
        <w:rPr>
          <w:rFonts w:eastAsia="Times New Roman" w:cs="Times New Roman"/>
          <w:szCs w:val="24"/>
        </w:rPr>
        <w:t xml:space="preserve">και της δημοκρατίας. Το γεγονός </w:t>
      </w:r>
      <w:r w:rsidRPr="00891017">
        <w:rPr>
          <w:rFonts w:eastAsia="Times New Roman" w:cs="Times New Roman"/>
          <w:szCs w:val="24"/>
        </w:rPr>
        <w:t>ότι στην αναθεώρηση αυτών των δύο διατάξεων συνηγορ</w:t>
      </w:r>
      <w:r w:rsidRPr="00891017">
        <w:rPr>
          <w:rFonts w:eastAsia="Times New Roman" w:cs="Times New Roman"/>
          <w:szCs w:val="24"/>
        </w:rPr>
        <w:t xml:space="preserve">εί και </w:t>
      </w:r>
      <w:r>
        <w:rPr>
          <w:rFonts w:eastAsia="Times New Roman" w:cs="Times New Roman"/>
          <w:szCs w:val="24"/>
        </w:rPr>
        <w:t>η</w:t>
      </w:r>
      <w:r w:rsidRPr="00891017">
        <w:rPr>
          <w:rFonts w:eastAsia="Times New Roman" w:cs="Times New Roman"/>
          <w:szCs w:val="24"/>
        </w:rPr>
        <w:t xml:space="preserve"> Αξιωματική Αντιπολίτευση</w:t>
      </w:r>
      <w:r>
        <w:rPr>
          <w:rFonts w:eastAsia="Times New Roman" w:cs="Times New Roman"/>
          <w:szCs w:val="24"/>
        </w:rPr>
        <w:t>,</w:t>
      </w:r>
      <w:r w:rsidRPr="00891017">
        <w:rPr>
          <w:rFonts w:eastAsia="Times New Roman" w:cs="Times New Roman"/>
          <w:szCs w:val="24"/>
        </w:rPr>
        <w:t xml:space="preserve"> με κάποιες διαφοροποιήσεις</w:t>
      </w:r>
      <w:r>
        <w:rPr>
          <w:rFonts w:eastAsia="Times New Roman" w:cs="Times New Roman"/>
          <w:szCs w:val="24"/>
        </w:rPr>
        <w:t>,</w:t>
      </w:r>
      <w:r w:rsidRPr="00891017">
        <w:rPr>
          <w:rFonts w:eastAsia="Times New Roman" w:cs="Times New Roman"/>
          <w:szCs w:val="24"/>
        </w:rPr>
        <w:t xml:space="preserve"> δημιουργεί το εφαλτήριο για ένα</w:t>
      </w:r>
      <w:r>
        <w:rPr>
          <w:rFonts w:eastAsia="Times New Roman" w:cs="Times New Roman"/>
          <w:szCs w:val="24"/>
        </w:rPr>
        <w:t>ν</w:t>
      </w:r>
      <w:r w:rsidRPr="00891017">
        <w:rPr>
          <w:rFonts w:eastAsia="Times New Roman" w:cs="Times New Roman"/>
          <w:szCs w:val="24"/>
        </w:rPr>
        <w:t xml:space="preserve"> δημιουργικό διάλογο</w:t>
      </w:r>
      <w:r>
        <w:rPr>
          <w:rFonts w:eastAsia="Times New Roman" w:cs="Times New Roman"/>
          <w:szCs w:val="24"/>
        </w:rPr>
        <w:t>,</w:t>
      </w:r>
      <w:r w:rsidRPr="00891017">
        <w:rPr>
          <w:rFonts w:eastAsia="Times New Roman" w:cs="Times New Roman"/>
          <w:szCs w:val="24"/>
        </w:rPr>
        <w:t xml:space="preserve"> ο οποίος μόνο θετικό αποτύπωμα μπορεί να αφήσει στην κοινοβουλευτική ιστορία του τόπου</w:t>
      </w:r>
      <w:r>
        <w:rPr>
          <w:rFonts w:eastAsia="Times New Roman" w:cs="Times New Roman"/>
          <w:szCs w:val="24"/>
        </w:rPr>
        <w:t>.</w:t>
      </w:r>
      <w:r w:rsidRPr="00891017">
        <w:rPr>
          <w:rFonts w:eastAsia="Times New Roman" w:cs="Times New Roman"/>
          <w:szCs w:val="24"/>
        </w:rPr>
        <w:t xml:space="preserve"> </w:t>
      </w:r>
    </w:p>
    <w:p w14:paraId="0A5DE23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Επιπλέον, </w:t>
      </w:r>
      <w:r w:rsidRPr="00891017">
        <w:rPr>
          <w:rFonts w:eastAsia="Times New Roman" w:cs="Times New Roman"/>
          <w:szCs w:val="24"/>
        </w:rPr>
        <w:t>ακόμη ένας κοινός τόπος με τη Νέα Δημοκρ</w:t>
      </w:r>
      <w:r w:rsidRPr="00891017">
        <w:rPr>
          <w:rFonts w:eastAsia="Times New Roman" w:cs="Times New Roman"/>
          <w:szCs w:val="24"/>
        </w:rPr>
        <w:t xml:space="preserve">ατία είναι η αποτροπή πολιτικής αστάθειας που προκαλείται από </w:t>
      </w:r>
      <w:r w:rsidRPr="00891017">
        <w:rPr>
          <w:rFonts w:eastAsia="Times New Roman" w:cs="Times New Roman"/>
          <w:szCs w:val="24"/>
        </w:rPr>
        <w:lastRenderedPageBreak/>
        <w:t xml:space="preserve">τη διάλυση </w:t>
      </w:r>
      <w:r>
        <w:rPr>
          <w:rFonts w:eastAsia="Times New Roman" w:cs="Times New Roman"/>
          <w:szCs w:val="24"/>
        </w:rPr>
        <w:t xml:space="preserve">της </w:t>
      </w:r>
      <w:r w:rsidRPr="00891017">
        <w:rPr>
          <w:rFonts w:eastAsia="Times New Roman" w:cs="Times New Roman"/>
          <w:szCs w:val="24"/>
        </w:rPr>
        <w:t xml:space="preserve">Βουλής λόγω μη εκλογής του Προέδρου </w:t>
      </w:r>
      <w:r>
        <w:rPr>
          <w:rFonts w:eastAsia="Times New Roman" w:cs="Times New Roman"/>
          <w:szCs w:val="24"/>
        </w:rPr>
        <w:t xml:space="preserve">της </w:t>
      </w:r>
      <w:r w:rsidRPr="00891017">
        <w:rPr>
          <w:rFonts w:eastAsia="Times New Roman" w:cs="Times New Roman"/>
          <w:szCs w:val="24"/>
        </w:rPr>
        <w:t>Δημοκρατίας</w:t>
      </w:r>
      <w:r>
        <w:rPr>
          <w:rFonts w:eastAsia="Times New Roman" w:cs="Times New Roman"/>
          <w:szCs w:val="24"/>
        </w:rPr>
        <w:t>. Η</w:t>
      </w:r>
      <w:r w:rsidRPr="00891017">
        <w:rPr>
          <w:rFonts w:eastAsia="Times New Roman" w:cs="Times New Roman"/>
          <w:szCs w:val="24"/>
        </w:rPr>
        <w:t xml:space="preserve"> πολιτική αστάθεια </w:t>
      </w:r>
      <w:r>
        <w:rPr>
          <w:rFonts w:eastAsia="Times New Roman" w:cs="Times New Roman"/>
          <w:szCs w:val="24"/>
        </w:rPr>
        <w:t>έχει αρνητικά</w:t>
      </w:r>
      <w:r w:rsidRPr="00891017">
        <w:rPr>
          <w:rFonts w:eastAsia="Times New Roman" w:cs="Times New Roman"/>
          <w:szCs w:val="24"/>
        </w:rPr>
        <w:t xml:space="preserve"> πολλές φορές </w:t>
      </w:r>
      <w:r>
        <w:rPr>
          <w:rFonts w:eastAsia="Times New Roman" w:cs="Times New Roman"/>
          <w:szCs w:val="24"/>
        </w:rPr>
        <w:t xml:space="preserve">και </w:t>
      </w:r>
      <w:r w:rsidRPr="00891017">
        <w:rPr>
          <w:rFonts w:eastAsia="Times New Roman" w:cs="Times New Roman"/>
          <w:szCs w:val="24"/>
        </w:rPr>
        <w:t xml:space="preserve">ολέθρια αποτελέσματα για τον τόπο </w:t>
      </w:r>
      <w:r>
        <w:rPr>
          <w:rFonts w:eastAsia="Times New Roman" w:cs="Times New Roman"/>
          <w:szCs w:val="24"/>
        </w:rPr>
        <w:t>μας.</w:t>
      </w:r>
      <w:r w:rsidRPr="00891017">
        <w:rPr>
          <w:rFonts w:eastAsia="Times New Roman" w:cs="Times New Roman"/>
          <w:szCs w:val="24"/>
        </w:rPr>
        <w:t xml:space="preserve"> </w:t>
      </w:r>
    </w:p>
    <w:p w14:paraId="0A5DE23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συναίνεση της τροποποίησης στο άρ</w:t>
      </w:r>
      <w:r>
        <w:rPr>
          <w:rFonts w:eastAsia="Times New Roman" w:cs="Times New Roman"/>
          <w:szCs w:val="24"/>
        </w:rPr>
        <w:t>θρο 33, ο</w:t>
      </w:r>
      <w:r w:rsidRPr="00891017">
        <w:rPr>
          <w:rFonts w:eastAsia="Times New Roman" w:cs="Times New Roman"/>
          <w:szCs w:val="24"/>
        </w:rPr>
        <w:t xml:space="preserve"> συνδυασμός έμμεσης και άμεσης εκλογής του Προέδρου </w:t>
      </w:r>
      <w:r>
        <w:rPr>
          <w:rFonts w:eastAsia="Times New Roman" w:cs="Times New Roman"/>
          <w:szCs w:val="24"/>
        </w:rPr>
        <w:t xml:space="preserve">της </w:t>
      </w:r>
      <w:r w:rsidRPr="00891017">
        <w:rPr>
          <w:rFonts w:eastAsia="Times New Roman" w:cs="Times New Roman"/>
          <w:szCs w:val="24"/>
        </w:rPr>
        <w:t xml:space="preserve">Δημοκρατίας από το εκλογικό σώμα και η καθιέρωση πλειοψηφία </w:t>
      </w:r>
      <w:r>
        <w:rPr>
          <w:rFonts w:eastAsia="Times New Roman" w:cs="Times New Roman"/>
          <w:szCs w:val="24"/>
        </w:rPr>
        <w:t>εκατόν ογδόντα</w:t>
      </w:r>
      <w:r w:rsidRPr="00891017">
        <w:rPr>
          <w:rFonts w:eastAsia="Times New Roman" w:cs="Times New Roman"/>
          <w:szCs w:val="24"/>
        </w:rPr>
        <w:t xml:space="preserve"> Βουλευτών </w:t>
      </w:r>
      <w:r>
        <w:rPr>
          <w:rFonts w:eastAsia="Times New Roman" w:cs="Times New Roman"/>
          <w:szCs w:val="24"/>
        </w:rPr>
        <w:t>κατά τα ειδικώς δια</w:t>
      </w:r>
      <w:r w:rsidRPr="00891017">
        <w:rPr>
          <w:rFonts w:eastAsia="Times New Roman" w:cs="Times New Roman"/>
          <w:szCs w:val="24"/>
        </w:rPr>
        <w:t>λαμβανόμενα στην πρόταση αναθεώρησης</w:t>
      </w:r>
      <w:r>
        <w:rPr>
          <w:rFonts w:eastAsia="Times New Roman" w:cs="Times New Roman"/>
          <w:szCs w:val="24"/>
        </w:rPr>
        <w:t xml:space="preserve">, της δικής μας, δημιουργεί τα εχέγγυα </w:t>
      </w:r>
      <w:r w:rsidRPr="00891017">
        <w:rPr>
          <w:rFonts w:eastAsia="Times New Roman" w:cs="Times New Roman"/>
          <w:szCs w:val="24"/>
        </w:rPr>
        <w:t>εκείνα που θ</w:t>
      </w:r>
      <w:r w:rsidRPr="00891017">
        <w:rPr>
          <w:rFonts w:eastAsia="Times New Roman" w:cs="Times New Roman"/>
          <w:szCs w:val="24"/>
        </w:rPr>
        <w:t>α εξαλείψουν διαπαντός την πρό</w:t>
      </w:r>
      <w:r>
        <w:rPr>
          <w:rFonts w:eastAsia="Times New Roman" w:cs="Times New Roman"/>
          <w:szCs w:val="24"/>
        </w:rPr>
        <w:t xml:space="preserve">ωρη διάλυση </w:t>
      </w:r>
      <w:r w:rsidRPr="00891017">
        <w:rPr>
          <w:rFonts w:eastAsia="Times New Roman" w:cs="Times New Roman"/>
          <w:szCs w:val="24"/>
        </w:rPr>
        <w:t xml:space="preserve">της Βουλής </w:t>
      </w:r>
      <w:r>
        <w:rPr>
          <w:rFonts w:eastAsia="Times New Roman" w:cs="Times New Roman"/>
          <w:szCs w:val="24"/>
        </w:rPr>
        <w:t>κατ’ επίκληση ε</w:t>
      </w:r>
      <w:r w:rsidRPr="00891017">
        <w:rPr>
          <w:rFonts w:eastAsia="Times New Roman" w:cs="Times New Roman"/>
          <w:szCs w:val="24"/>
        </w:rPr>
        <w:t>θνικού θέματος εξαιρετικής σημασίας</w:t>
      </w:r>
      <w:r>
        <w:rPr>
          <w:rFonts w:eastAsia="Times New Roman" w:cs="Times New Roman"/>
          <w:szCs w:val="24"/>
        </w:rPr>
        <w:t>,</w:t>
      </w:r>
      <w:r w:rsidRPr="00891017">
        <w:rPr>
          <w:rFonts w:eastAsia="Times New Roman" w:cs="Times New Roman"/>
          <w:szCs w:val="24"/>
        </w:rPr>
        <w:t xml:space="preserve"> που στόχο μόνο είχε την </w:t>
      </w:r>
      <w:r>
        <w:rPr>
          <w:rFonts w:eastAsia="Times New Roman" w:cs="Times New Roman"/>
          <w:szCs w:val="24"/>
        </w:rPr>
        <w:t>πρόκληση</w:t>
      </w:r>
      <w:r w:rsidRPr="00891017">
        <w:rPr>
          <w:rFonts w:eastAsia="Times New Roman" w:cs="Times New Roman"/>
          <w:szCs w:val="24"/>
        </w:rPr>
        <w:t xml:space="preserve"> εκλογών</w:t>
      </w:r>
      <w:r>
        <w:rPr>
          <w:rFonts w:eastAsia="Times New Roman" w:cs="Times New Roman"/>
          <w:szCs w:val="24"/>
        </w:rPr>
        <w:t>,</w:t>
      </w:r>
      <w:r w:rsidRPr="00891017">
        <w:rPr>
          <w:rFonts w:eastAsia="Times New Roman" w:cs="Times New Roman"/>
          <w:szCs w:val="24"/>
        </w:rPr>
        <w:t xml:space="preserve"> π</w:t>
      </w:r>
      <w:r>
        <w:rPr>
          <w:rFonts w:eastAsia="Times New Roman" w:cs="Times New Roman"/>
          <w:szCs w:val="24"/>
        </w:rPr>
        <w:t xml:space="preserve">ροκειμένου η εκάστοτε ηττηθείσα </w:t>
      </w:r>
      <w:r w:rsidRPr="00891017">
        <w:rPr>
          <w:rFonts w:eastAsia="Times New Roman" w:cs="Times New Roman"/>
          <w:szCs w:val="24"/>
        </w:rPr>
        <w:t>αξιωματική αντιπολίτευση να επανέλθει στην εξουσία</w:t>
      </w:r>
      <w:r>
        <w:rPr>
          <w:rFonts w:eastAsia="Times New Roman" w:cs="Times New Roman"/>
          <w:szCs w:val="24"/>
        </w:rPr>
        <w:t>.</w:t>
      </w:r>
      <w:r w:rsidRPr="00891017">
        <w:rPr>
          <w:rFonts w:eastAsia="Times New Roman" w:cs="Times New Roman"/>
          <w:szCs w:val="24"/>
        </w:rPr>
        <w:t xml:space="preserve"> </w:t>
      </w:r>
    </w:p>
    <w:p w14:paraId="0A5DE23A"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Η Κυβέρνηση σεβόμ</w:t>
      </w:r>
      <w:r>
        <w:rPr>
          <w:rFonts w:eastAsia="Times New Roman" w:cs="Times New Roman"/>
          <w:szCs w:val="24"/>
        </w:rPr>
        <w:t xml:space="preserve">ενη </w:t>
      </w:r>
      <w:r>
        <w:rPr>
          <w:rFonts w:eastAsia="Times New Roman" w:cs="Times New Roman"/>
          <w:szCs w:val="24"/>
        </w:rPr>
        <w:t>πλήρως τη</w:t>
      </w:r>
      <w:r w:rsidRPr="00891017">
        <w:rPr>
          <w:rFonts w:eastAsia="Times New Roman" w:cs="Times New Roman"/>
          <w:szCs w:val="24"/>
        </w:rPr>
        <w:t xml:space="preserve"> λαϊκή βούληση </w:t>
      </w:r>
      <w:r>
        <w:rPr>
          <w:rFonts w:eastAsia="Times New Roman" w:cs="Times New Roman"/>
          <w:szCs w:val="24"/>
        </w:rPr>
        <w:t>και όντας γνήσιος εγγυητής α</w:t>
      </w:r>
      <w:r w:rsidRPr="00891017">
        <w:rPr>
          <w:rFonts w:eastAsia="Times New Roman" w:cs="Times New Roman"/>
          <w:szCs w:val="24"/>
        </w:rPr>
        <w:t xml:space="preserve">υτής </w:t>
      </w:r>
      <w:r>
        <w:rPr>
          <w:rFonts w:eastAsia="Times New Roman" w:cs="Times New Roman"/>
          <w:szCs w:val="24"/>
        </w:rPr>
        <w:t>μέσω</w:t>
      </w:r>
      <w:r w:rsidRPr="00891017">
        <w:rPr>
          <w:rFonts w:eastAsia="Times New Roman" w:cs="Times New Roman"/>
          <w:szCs w:val="24"/>
        </w:rPr>
        <w:t xml:space="preserve"> το</w:t>
      </w:r>
      <w:r>
        <w:rPr>
          <w:rFonts w:eastAsia="Times New Roman" w:cs="Times New Roman"/>
          <w:szCs w:val="24"/>
        </w:rPr>
        <w:t>υ</w:t>
      </w:r>
      <w:r w:rsidRPr="00891017">
        <w:rPr>
          <w:rFonts w:eastAsia="Times New Roman" w:cs="Times New Roman"/>
          <w:szCs w:val="24"/>
        </w:rPr>
        <w:t xml:space="preserve"> άρθρο</w:t>
      </w:r>
      <w:r>
        <w:rPr>
          <w:rFonts w:eastAsia="Times New Roman" w:cs="Times New Roman"/>
          <w:szCs w:val="24"/>
        </w:rPr>
        <w:t>υ</w:t>
      </w:r>
      <w:r w:rsidRPr="00891017">
        <w:rPr>
          <w:rFonts w:eastAsia="Times New Roman" w:cs="Times New Roman"/>
          <w:szCs w:val="24"/>
        </w:rPr>
        <w:t xml:space="preserve"> 102 παρ</w:t>
      </w:r>
      <w:r>
        <w:rPr>
          <w:rFonts w:eastAsia="Times New Roman" w:cs="Times New Roman"/>
          <w:szCs w:val="24"/>
        </w:rPr>
        <w:t xml:space="preserve">άγραφος </w:t>
      </w:r>
      <w:r w:rsidRPr="00891017">
        <w:rPr>
          <w:rFonts w:eastAsia="Times New Roman" w:cs="Times New Roman"/>
          <w:szCs w:val="24"/>
        </w:rPr>
        <w:t xml:space="preserve">2 </w:t>
      </w:r>
      <w:r>
        <w:rPr>
          <w:rFonts w:eastAsia="Times New Roman" w:cs="Times New Roman"/>
          <w:szCs w:val="24"/>
        </w:rPr>
        <w:t>εισάγει στο συνταγματικό κείμενο</w:t>
      </w:r>
      <w:r w:rsidRPr="00891017">
        <w:rPr>
          <w:rFonts w:eastAsia="Times New Roman" w:cs="Times New Roman"/>
          <w:szCs w:val="24"/>
        </w:rPr>
        <w:t xml:space="preserve"> τον θεσμό του τοπικού δημοψηφίσματος</w:t>
      </w:r>
      <w:r>
        <w:rPr>
          <w:rFonts w:eastAsia="Times New Roman" w:cs="Times New Roman"/>
          <w:szCs w:val="24"/>
        </w:rPr>
        <w:t>,</w:t>
      </w:r>
      <w:r w:rsidRPr="00891017">
        <w:rPr>
          <w:rFonts w:eastAsia="Times New Roman" w:cs="Times New Roman"/>
          <w:szCs w:val="24"/>
        </w:rPr>
        <w:t xml:space="preserve"> ενώ στο άρθρο 44 παρ</w:t>
      </w:r>
      <w:r>
        <w:rPr>
          <w:rFonts w:eastAsia="Times New Roman" w:cs="Times New Roman"/>
          <w:szCs w:val="24"/>
        </w:rPr>
        <w:t>άγραφος</w:t>
      </w:r>
      <w:r w:rsidRPr="00891017">
        <w:rPr>
          <w:rFonts w:eastAsia="Times New Roman" w:cs="Times New Roman"/>
          <w:szCs w:val="24"/>
        </w:rPr>
        <w:t xml:space="preserve"> </w:t>
      </w:r>
      <w:r w:rsidRPr="00891017">
        <w:rPr>
          <w:rFonts w:eastAsia="Times New Roman" w:cs="Times New Roman"/>
          <w:szCs w:val="24"/>
        </w:rPr>
        <w:t xml:space="preserve">2 </w:t>
      </w:r>
      <w:r>
        <w:rPr>
          <w:rFonts w:eastAsia="Times New Roman" w:cs="Times New Roman"/>
          <w:szCs w:val="24"/>
        </w:rPr>
        <w:t xml:space="preserve">προάγει </w:t>
      </w:r>
      <w:r w:rsidRPr="00891017">
        <w:rPr>
          <w:rFonts w:eastAsia="Times New Roman" w:cs="Times New Roman"/>
          <w:szCs w:val="24"/>
        </w:rPr>
        <w:t>την ενίσχυση του θεσμού του δημοψηφίσματος</w:t>
      </w:r>
      <w:r>
        <w:rPr>
          <w:rFonts w:eastAsia="Times New Roman" w:cs="Times New Roman"/>
          <w:szCs w:val="24"/>
        </w:rPr>
        <w:t>,</w:t>
      </w:r>
      <w:r w:rsidRPr="00891017">
        <w:rPr>
          <w:rFonts w:eastAsia="Times New Roman" w:cs="Times New Roman"/>
          <w:szCs w:val="24"/>
        </w:rPr>
        <w:t xml:space="preserve"> το οποίο συνι</w:t>
      </w:r>
      <w:r w:rsidRPr="00891017">
        <w:rPr>
          <w:rFonts w:eastAsia="Times New Roman" w:cs="Times New Roman"/>
          <w:szCs w:val="24"/>
        </w:rPr>
        <w:t>στά τ</w:t>
      </w:r>
      <w:r>
        <w:rPr>
          <w:rFonts w:eastAsia="Times New Roman" w:cs="Times New Roman"/>
          <w:szCs w:val="24"/>
        </w:rPr>
        <w:t>ην άμεση αντιπροσωπευτική μορφή δ</w:t>
      </w:r>
      <w:r w:rsidRPr="00891017">
        <w:rPr>
          <w:rFonts w:eastAsia="Times New Roman" w:cs="Times New Roman"/>
          <w:szCs w:val="24"/>
        </w:rPr>
        <w:t>ημοκρατίας</w:t>
      </w:r>
      <w:r>
        <w:rPr>
          <w:rFonts w:eastAsia="Times New Roman" w:cs="Times New Roman"/>
          <w:szCs w:val="24"/>
        </w:rPr>
        <w:t>.</w:t>
      </w:r>
      <w:r w:rsidRPr="00891017">
        <w:rPr>
          <w:rFonts w:eastAsia="Times New Roman" w:cs="Times New Roman"/>
          <w:szCs w:val="24"/>
        </w:rPr>
        <w:t xml:space="preserve"> </w:t>
      </w:r>
    </w:p>
    <w:p w14:paraId="0A5DE23B"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lastRenderedPageBreak/>
        <w:t xml:space="preserve">Από τη σύσταση του ελληνικού κράτους έχουν διεξαχθεί </w:t>
      </w:r>
      <w:r>
        <w:rPr>
          <w:rFonts w:eastAsia="Times New Roman" w:cs="Times New Roman"/>
          <w:szCs w:val="24"/>
        </w:rPr>
        <w:t>μόνο δέκα</w:t>
      </w:r>
      <w:r w:rsidRPr="00891017">
        <w:rPr>
          <w:rFonts w:eastAsia="Times New Roman" w:cs="Times New Roman"/>
          <w:szCs w:val="24"/>
        </w:rPr>
        <w:t xml:space="preserve"> ψηφίσματα</w:t>
      </w:r>
      <w:r>
        <w:rPr>
          <w:rFonts w:eastAsia="Times New Roman" w:cs="Times New Roman"/>
          <w:szCs w:val="24"/>
        </w:rPr>
        <w:t>.</w:t>
      </w:r>
      <w:r w:rsidRPr="00891017">
        <w:rPr>
          <w:rFonts w:eastAsia="Times New Roman" w:cs="Times New Roman"/>
          <w:szCs w:val="24"/>
        </w:rPr>
        <w:t xml:space="preserve"> Ο αριθμός τους και μόνο </w:t>
      </w:r>
      <w:r>
        <w:rPr>
          <w:rFonts w:eastAsia="Times New Roman" w:cs="Times New Roman"/>
          <w:szCs w:val="24"/>
        </w:rPr>
        <w:t xml:space="preserve">μαρτυρά την απόσταση μεταξύ λαού και κυβέρνησης και κυρίως </w:t>
      </w:r>
      <w:r w:rsidRPr="00891017">
        <w:rPr>
          <w:rFonts w:eastAsia="Times New Roman" w:cs="Times New Roman"/>
          <w:szCs w:val="24"/>
        </w:rPr>
        <w:t>την έλλειψη</w:t>
      </w:r>
      <w:r>
        <w:rPr>
          <w:rFonts w:eastAsia="Times New Roman" w:cs="Times New Roman"/>
          <w:szCs w:val="24"/>
        </w:rPr>
        <w:t>,</w:t>
      </w:r>
      <w:r w:rsidRPr="00891017">
        <w:rPr>
          <w:rFonts w:eastAsia="Times New Roman" w:cs="Times New Roman"/>
          <w:szCs w:val="24"/>
        </w:rPr>
        <w:t xml:space="preserve"> αν όχι τ</w:t>
      </w:r>
      <w:r>
        <w:rPr>
          <w:rFonts w:eastAsia="Times New Roman" w:cs="Times New Roman"/>
          <w:szCs w:val="24"/>
        </w:rPr>
        <w:t>ον</w:t>
      </w:r>
      <w:r w:rsidRPr="00891017">
        <w:rPr>
          <w:rFonts w:eastAsia="Times New Roman" w:cs="Times New Roman"/>
          <w:szCs w:val="24"/>
        </w:rPr>
        <w:t xml:space="preserve"> φόβο</w:t>
      </w:r>
      <w:r>
        <w:rPr>
          <w:rFonts w:eastAsia="Times New Roman" w:cs="Times New Roman"/>
          <w:szCs w:val="24"/>
        </w:rPr>
        <w:t>,</w:t>
      </w:r>
      <w:r w:rsidRPr="00891017">
        <w:rPr>
          <w:rFonts w:eastAsia="Times New Roman" w:cs="Times New Roman"/>
          <w:szCs w:val="24"/>
        </w:rPr>
        <w:t xml:space="preserve"> εμπιστοσύνη</w:t>
      </w:r>
      <w:r>
        <w:rPr>
          <w:rFonts w:eastAsia="Times New Roman" w:cs="Times New Roman"/>
          <w:szCs w:val="24"/>
        </w:rPr>
        <w:t>ς</w:t>
      </w:r>
      <w:r w:rsidRPr="00891017">
        <w:rPr>
          <w:rFonts w:eastAsia="Times New Roman" w:cs="Times New Roman"/>
          <w:szCs w:val="24"/>
        </w:rPr>
        <w:t xml:space="preserve"> στη λ</w:t>
      </w:r>
      <w:r w:rsidRPr="00891017">
        <w:rPr>
          <w:rFonts w:eastAsia="Times New Roman" w:cs="Times New Roman"/>
          <w:szCs w:val="24"/>
        </w:rPr>
        <w:t>αϊκή βούληση</w:t>
      </w:r>
      <w:r>
        <w:rPr>
          <w:rFonts w:eastAsia="Times New Roman" w:cs="Times New Roman"/>
          <w:szCs w:val="24"/>
        </w:rPr>
        <w:t>. Η</w:t>
      </w:r>
      <w:r w:rsidRPr="00891017">
        <w:rPr>
          <w:rFonts w:eastAsia="Times New Roman" w:cs="Times New Roman"/>
          <w:szCs w:val="24"/>
        </w:rPr>
        <w:t xml:space="preserve"> υιοθέτηση μορφών άμεσης δημοκρατίας </w:t>
      </w:r>
      <w:r>
        <w:rPr>
          <w:rFonts w:eastAsia="Times New Roman" w:cs="Times New Roman"/>
          <w:szCs w:val="24"/>
        </w:rPr>
        <w:t>καθιδρύει την άμεση</w:t>
      </w:r>
      <w:r w:rsidRPr="00891017">
        <w:rPr>
          <w:rFonts w:eastAsia="Times New Roman" w:cs="Times New Roman"/>
          <w:szCs w:val="24"/>
        </w:rPr>
        <w:t xml:space="preserve"> συμμετοχή του λαού τη διακυβέρνηση της χώρας και την πιο καθαρή </w:t>
      </w:r>
      <w:r>
        <w:rPr>
          <w:rFonts w:eastAsia="Times New Roman" w:cs="Times New Roman"/>
          <w:szCs w:val="24"/>
        </w:rPr>
        <w:t xml:space="preserve">έκφρασή </w:t>
      </w:r>
      <w:r w:rsidRPr="00891017">
        <w:rPr>
          <w:rFonts w:eastAsia="Times New Roman" w:cs="Times New Roman"/>
          <w:szCs w:val="24"/>
        </w:rPr>
        <w:t xml:space="preserve">του σε θέματα </w:t>
      </w:r>
      <w:r>
        <w:rPr>
          <w:rFonts w:eastAsia="Times New Roman" w:cs="Times New Roman"/>
          <w:szCs w:val="24"/>
        </w:rPr>
        <w:t>ε</w:t>
      </w:r>
      <w:r w:rsidRPr="00891017">
        <w:rPr>
          <w:rFonts w:eastAsia="Times New Roman" w:cs="Times New Roman"/>
          <w:szCs w:val="24"/>
        </w:rPr>
        <w:t>θνικού και κοινωνικού χαρακτήρα</w:t>
      </w:r>
      <w:r>
        <w:rPr>
          <w:rFonts w:eastAsia="Times New Roman" w:cs="Times New Roman"/>
          <w:szCs w:val="24"/>
        </w:rPr>
        <w:t>.</w:t>
      </w:r>
      <w:r w:rsidRPr="00891017">
        <w:rPr>
          <w:rFonts w:eastAsia="Times New Roman" w:cs="Times New Roman"/>
          <w:szCs w:val="24"/>
        </w:rPr>
        <w:t xml:space="preserve"> </w:t>
      </w:r>
    </w:p>
    <w:p w14:paraId="0A5DE23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w:t>
      </w:r>
      <w:r w:rsidRPr="00891017">
        <w:rPr>
          <w:rFonts w:eastAsia="Times New Roman" w:cs="Times New Roman"/>
          <w:szCs w:val="24"/>
        </w:rPr>
        <w:t>κυβέρνηση απέδειξε</w:t>
      </w:r>
      <w:r>
        <w:rPr>
          <w:rFonts w:eastAsia="Times New Roman" w:cs="Times New Roman"/>
          <w:szCs w:val="24"/>
        </w:rPr>
        <w:t>,</w:t>
      </w:r>
      <w:r w:rsidRPr="00891017">
        <w:rPr>
          <w:rFonts w:eastAsia="Times New Roman" w:cs="Times New Roman"/>
          <w:szCs w:val="24"/>
        </w:rPr>
        <w:t xml:space="preserve"> </w:t>
      </w:r>
      <w:r>
        <w:rPr>
          <w:rFonts w:eastAsia="Times New Roman" w:cs="Times New Roman"/>
          <w:szCs w:val="24"/>
        </w:rPr>
        <w:t>όμως,</w:t>
      </w:r>
      <w:r w:rsidRPr="00891017">
        <w:rPr>
          <w:rFonts w:eastAsia="Times New Roman" w:cs="Times New Roman"/>
          <w:szCs w:val="24"/>
        </w:rPr>
        <w:t xml:space="preserve"> στο πρόσφατο παρελθόν ότι ο λαός πρ</w:t>
      </w:r>
      <w:r w:rsidRPr="00891017">
        <w:rPr>
          <w:rFonts w:eastAsia="Times New Roman" w:cs="Times New Roman"/>
          <w:szCs w:val="24"/>
        </w:rPr>
        <w:t xml:space="preserve">έπει να είναι συμμέτοχος σε θέματα που αφορούν </w:t>
      </w:r>
      <w:r>
        <w:rPr>
          <w:rFonts w:eastAsia="Times New Roman" w:cs="Times New Roman"/>
          <w:szCs w:val="24"/>
        </w:rPr>
        <w:t>εθνικά</w:t>
      </w:r>
      <w:r w:rsidRPr="00891017">
        <w:rPr>
          <w:rFonts w:eastAsia="Times New Roman" w:cs="Times New Roman"/>
          <w:szCs w:val="24"/>
        </w:rPr>
        <w:t xml:space="preserve"> ζητήματα ύψιστης σημασίας και όχι απλός </w:t>
      </w:r>
      <w:r>
        <w:rPr>
          <w:rFonts w:eastAsia="Times New Roman" w:cs="Times New Roman"/>
          <w:szCs w:val="24"/>
        </w:rPr>
        <w:t>π</w:t>
      </w:r>
      <w:r w:rsidRPr="00891017">
        <w:rPr>
          <w:rFonts w:eastAsia="Times New Roman" w:cs="Times New Roman"/>
          <w:szCs w:val="24"/>
        </w:rPr>
        <w:t>αρατηρητής</w:t>
      </w:r>
      <w:r>
        <w:rPr>
          <w:rFonts w:eastAsia="Times New Roman" w:cs="Times New Roman"/>
          <w:szCs w:val="24"/>
        </w:rPr>
        <w:t>,</w:t>
      </w:r>
      <w:r w:rsidRPr="00891017">
        <w:rPr>
          <w:rFonts w:eastAsia="Times New Roman" w:cs="Times New Roman"/>
          <w:szCs w:val="24"/>
        </w:rPr>
        <w:t xml:space="preserve"> να επιλεγεί και να εκφράζεται όταν οι περιστάσεις το απαιτο</w:t>
      </w:r>
      <w:r>
        <w:rPr>
          <w:rFonts w:eastAsia="Times New Roman" w:cs="Times New Roman"/>
          <w:szCs w:val="24"/>
        </w:rPr>
        <w:t>ύν και μόνος τρόπος έκφρασης, πλη</w:t>
      </w:r>
      <w:r w:rsidRPr="00891017">
        <w:rPr>
          <w:rFonts w:eastAsia="Times New Roman" w:cs="Times New Roman"/>
          <w:szCs w:val="24"/>
        </w:rPr>
        <w:t>ν από τις εκλογές</w:t>
      </w:r>
      <w:r>
        <w:rPr>
          <w:rFonts w:eastAsia="Times New Roman" w:cs="Times New Roman"/>
          <w:szCs w:val="24"/>
        </w:rPr>
        <w:t>,</w:t>
      </w:r>
      <w:r w:rsidRPr="00891017">
        <w:rPr>
          <w:rFonts w:eastAsia="Times New Roman" w:cs="Times New Roman"/>
          <w:szCs w:val="24"/>
        </w:rPr>
        <w:t xml:space="preserve"> δεν είναι άλλος από αυτό</w:t>
      </w:r>
      <w:r>
        <w:rPr>
          <w:rFonts w:eastAsia="Times New Roman" w:cs="Times New Roman"/>
          <w:szCs w:val="24"/>
        </w:rPr>
        <w:t>ν</w:t>
      </w:r>
      <w:r w:rsidRPr="00891017">
        <w:rPr>
          <w:rFonts w:eastAsia="Times New Roman" w:cs="Times New Roman"/>
          <w:szCs w:val="24"/>
        </w:rPr>
        <w:t xml:space="preserve"> του δημοψηφί</w:t>
      </w:r>
      <w:r w:rsidRPr="00891017">
        <w:rPr>
          <w:rFonts w:eastAsia="Times New Roman" w:cs="Times New Roman"/>
          <w:szCs w:val="24"/>
        </w:rPr>
        <w:t>σματος</w:t>
      </w:r>
      <w:r>
        <w:rPr>
          <w:rFonts w:eastAsia="Times New Roman" w:cs="Times New Roman"/>
          <w:szCs w:val="24"/>
        </w:rPr>
        <w:t>.</w:t>
      </w:r>
      <w:r w:rsidRPr="00891017">
        <w:rPr>
          <w:rFonts w:eastAsia="Times New Roman" w:cs="Times New Roman"/>
          <w:szCs w:val="24"/>
        </w:rPr>
        <w:t xml:space="preserve"> Για το</w:t>
      </w:r>
      <w:r>
        <w:rPr>
          <w:rFonts w:eastAsia="Times New Roman" w:cs="Times New Roman"/>
          <w:szCs w:val="24"/>
        </w:rPr>
        <w:t>ν</w:t>
      </w:r>
      <w:r w:rsidRPr="00891017">
        <w:rPr>
          <w:rFonts w:eastAsia="Times New Roman" w:cs="Times New Roman"/>
          <w:szCs w:val="24"/>
        </w:rPr>
        <w:t xml:space="preserve"> λόγο αυτ</w:t>
      </w:r>
      <w:r>
        <w:rPr>
          <w:rFonts w:eastAsia="Times New Roman" w:cs="Times New Roman"/>
          <w:szCs w:val="24"/>
        </w:rPr>
        <w:t>ό προτείνουμε</w:t>
      </w:r>
      <w:r w:rsidRPr="00891017">
        <w:rPr>
          <w:rFonts w:eastAsia="Times New Roman" w:cs="Times New Roman"/>
          <w:szCs w:val="24"/>
        </w:rPr>
        <w:t xml:space="preserve"> την ενίσχυση του θεσμού μέσω </w:t>
      </w:r>
      <w:r>
        <w:rPr>
          <w:rFonts w:eastAsia="Times New Roman" w:cs="Times New Roman"/>
          <w:szCs w:val="24"/>
        </w:rPr>
        <w:t>της αναθεώρησης των άρθρων</w:t>
      </w:r>
      <w:r w:rsidRPr="00891017">
        <w:rPr>
          <w:rFonts w:eastAsia="Times New Roman" w:cs="Times New Roman"/>
          <w:szCs w:val="24"/>
        </w:rPr>
        <w:t xml:space="preserve"> 42 και 102</w:t>
      </w:r>
      <w:r>
        <w:rPr>
          <w:rFonts w:eastAsia="Times New Roman" w:cs="Times New Roman"/>
          <w:szCs w:val="24"/>
        </w:rPr>
        <w:t>.</w:t>
      </w:r>
      <w:r w:rsidRPr="00891017">
        <w:rPr>
          <w:rFonts w:eastAsia="Times New Roman" w:cs="Times New Roman"/>
          <w:szCs w:val="24"/>
        </w:rPr>
        <w:t xml:space="preserve"> </w:t>
      </w:r>
    </w:p>
    <w:p w14:paraId="0A5DE23D"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 xml:space="preserve">Το εκλογικό σώμα θέλει και </w:t>
      </w:r>
      <w:r>
        <w:rPr>
          <w:rFonts w:eastAsia="Times New Roman" w:cs="Times New Roman"/>
          <w:szCs w:val="24"/>
        </w:rPr>
        <w:t>ε</w:t>
      </w:r>
      <w:r w:rsidRPr="00891017">
        <w:rPr>
          <w:rFonts w:eastAsia="Times New Roman" w:cs="Times New Roman"/>
          <w:szCs w:val="24"/>
        </w:rPr>
        <w:t xml:space="preserve">πιβάλλεται να παραμείνει ενεργό και η Κυβέρνηση </w:t>
      </w:r>
      <w:r>
        <w:rPr>
          <w:rFonts w:eastAsia="Times New Roman" w:cs="Times New Roman"/>
          <w:szCs w:val="24"/>
        </w:rPr>
        <w:t xml:space="preserve">δεν φοβάται να απευθυνθεί στον λαό </w:t>
      </w:r>
      <w:r w:rsidRPr="00891017">
        <w:rPr>
          <w:rFonts w:eastAsia="Times New Roman" w:cs="Times New Roman"/>
          <w:szCs w:val="24"/>
        </w:rPr>
        <w:t xml:space="preserve">και να ζητήσει τη γνώμη του για θέματα που </w:t>
      </w:r>
      <w:r>
        <w:rPr>
          <w:rFonts w:eastAsia="Times New Roman" w:cs="Times New Roman"/>
          <w:szCs w:val="24"/>
        </w:rPr>
        <w:t xml:space="preserve">τον </w:t>
      </w:r>
      <w:r w:rsidRPr="00891017">
        <w:rPr>
          <w:rFonts w:eastAsia="Times New Roman" w:cs="Times New Roman"/>
          <w:szCs w:val="24"/>
        </w:rPr>
        <w:t>αφορούν</w:t>
      </w:r>
      <w:r>
        <w:rPr>
          <w:rFonts w:eastAsia="Times New Roman" w:cs="Times New Roman"/>
          <w:szCs w:val="24"/>
        </w:rPr>
        <w:t>.</w:t>
      </w:r>
      <w:r w:rsidRPr="00891017">
        <w:rPr>
          <w:rFonts w:eastAsia="Times New Roman" w:cs="Times New Roman"/>
          <w:szCs w:val="24"/>
        </w:rPr>
        <w:t xml:space="preserve"> Δεν φοβάται τ</w:t>
      </w:r>
      <w:r>
        <w:rPr>
          <w:rFonts w:eastAsia="Times New Roman" w:cs="Times New Roman"/>
          <w:szCs w:val="24"/>
        </w:rPr>
        <w:t>ι</w:t>
      </w:r>
      <w:r w:rsidRPr="00891017">
        <w:rPr>
          <w:rFonts w:eastAsia="Times New Roman" w:cs="Times New Roman"/>
          <w:szCs w:val="24"/>
        </w:rPr>
        <w:t xml:space="preserve"> αποτύπωμα θα έχει αυτή η γνώμη και μάλιστα με την </w:t>
      </w:r>
      <w:r>
        <w:rPr>
          <w:rFonts w:eastAsia="Times New Roman" w:cs="Times New Roman"/>
          <w:szCs w:val="24"/>
        </w:rPr>
        <w:lastRenderedPageBreak/>
        <w:t>πρόταση</w:t>
      </w:r>
      <w:r w:rsidRPr="00891017">
        <w:rPr>
          <w:rFonts w:eastAsia="Times New Roman" w:cs="Times New Roman"/>
          <w:szCs w:val="24"/>
        </w:rPr>
        <w:t xml:space="preserve"> δημοψηφίσματος απευθείας από το</w:t>
      </w:r>
      <w:r>
        <w:rPr>
          <w:rFonts w:eastAsia="Times New Roman" w:cs="Times New Roman"/>
          <w:szCs w:val="24"/>
        </w:rPr>
        <w:t>ν</w:t>
      </w:r>
      <w:r w:rsidRPr="00891017">
        <w:rPr>
          <w:rFonts w:eastAsia="Times New Roman" w:cs="Times New Roman"/>
          <w:szCs w:val="24"/>
        </w:rPr>
        <w:t xml:space="preserve"> λαό μέσω </w:t>
      </w:r>
      <w:r>
        <w:rPr>
          <w:rFonts w:eastAsia="Times New Roman" w:cs="Times New Roman"/>
          <w:szCs w:val="24"/>
        </w:rPr>
        <w:t>αίτησης πεντακοσίων χιλιάδων</w:t>
      </w:r>
      <w:r w:rsidRPr="00891017">
        <w:rPr>
          <w:rFonts w:eastAsia="Times New Roman" w:cs="Times New Roman"/>
          <w:szCs w:val="24"/>
        </w:rPr>
        <w:t xml:space="preserve"> πολιτών </w:t>
      </w:r>
      <w:r>
        <w:rPr>
          <w:rFonts w:eastAsia="Times New Roman" w:cs="Times New Roman"/>
          <w:szCs w:val="24"/>
        </w:rPr>
        <w:t xml:space="preserve">για κρίσιμα εθνικά ζητήματα </w:t>
      </w:r>
      <w:r w:rsidRPr="00891017">
        <w:rPr>
          <w:rFonts w:eastAsia="Times New Roman" w:cs="Times New Roman"/>
          <w:szCs w:val="24"/>
        </w:rPr>
        <w:t xml:space="preserve">ή μέσω </w:t>
      </w:r>
      <w:r>
        <w:rPr>
          <w:rFonts w:eastAsia="Times New Roman" w:cs="Times New Roman"/>
          <w:szCs w:val="24"/>
        </w:rPr>
        <w:t xml:space="preserve">αίτησης </w:t>
      </w:r>
      <w:r w:rsidRPr="00891017">
        <w:rPr>
          <w:rFonts w:eastAsia="Times New Roman" w:cs="Times New Roman"/>
          <w:szCs w:val="24"/>
        </w:rPr>
        <w:t xml:space="preserve">ενός </w:t>
      </w:r>
      <w:r w:rsidRPr="00891017">
        <w:rPr>
          <w:rFonts w:eastAsia="Times New Roman" w:cs="Times New Roman"/>
          <w:szCs w:val="24"/>
        </w:rPr>
        <w:t>εκατομ</w:t>
      </w:r>
      <w:r>
        <w:rPr>
          <w:rFonts w:eastAsia="Times New Roman" w:cs="Times New Roman"/>
          <w:szCs w:val="24"/>
        </w:rPr>
        <w:t xml:space="preserve">μυρίου πολιτών επί νομοσχεδίων που ψηφίζουν κρίσιμα κοινωνικά </w:t>
      </w:r>
      <w:r w:rsidRPr="00891017">
        <w:rPr>
          <w:rFonts w:eastAsia="Times New Roman" w:cs="Times New Roman"/>
          <w:szCs w:val="24"/>
        </w:rPr>
        <w:t>θέματα</w:t>
      </w:r>
      <w:r>
        <w:rPr>
          <w:rFonts w:eastAsia="Times New Roman" w:cs="Times New Roman"/>
          <w:szCs w:val="24"/>
        </w:rPr>
        <w:t>.</w:t>
      </w:r>
      <w:r w:rsidRPr="00891017">
        <w:rPr>
          <w:rFonts w:eastAsia="Times New Roman" w:cs="Times New Roman"/>
          <w:szCs w:val="24"/>
        </w:rPr>
        <w:t xml:space="preserve"> Ο λαός </w:t>
      </w:r>
      <w:r>
        <w:rPr>
          <w:rFonts w:eastAsia="Times New Roman" w:cs="Times New Roman"/>
          <w:szCs w:val="24"/>
        </w:rPr>
        <w:t xml:space="preserve">αποκτά φωνή, </w:t>
      </w:r>
      <w:r w:rsidRPr="00891017">
        <w:rPr>
          <w:rFonts w:eastAsia="Times New Roman" w:cs="Times New Roman"/>
          <w:szCs w:val="24"/>
        </w:rPr>
        <w:t>αποκτά δύναμη και έλεγχο επί της κυβερνητικής πολιτικής</w:t>
      </w:r>
      <w:r>
        <w:rPr>
          <w:rFonts w:eastAsia="Times New Roman" w:cs="Times New Roman"/>
          <w:szCs w:val="24"/>
        </w:rPr>
        <w:t>.</w:t>
      </w:r>
      <w:r w:rsidRPr="00891017">
        <w:rPr>
          <w:rFonts w:eastAsia="Times New Roman" w:cs="Times New Roman"/>
          <w:szCs w:val="24"/>
        </w:rPr>
        <w:t xml:space="preserve"> </w:t>
      </w:r>
    </w:p>
    <w:p w14:paraId="0A5DE23E"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 xml:space="preserve">Όσον αφορά </w:t>
      </w:r>
      <w:r>
        <w:rPr>
          <w:rFonts w:eastAsia="Times New Roman" w:cs="Times New Roman"/>
          <w:szCs w:val="24"/>
        </w:rPr>
        <w:t xml:space="preserve">δε </w:t>
      </w:r>
      <w:r>
        <w:rPr>
          <w:rFonts w:eastAsia="Times New Roman" w:cs="Times New Roman"/>
          <w:szCs w:val="24"/>
        </w:rPr>
        <w:t>σ</w:t>
      </w:r>
      <w:r w:rsidRPr="00891017">
        <w:rPr>
          <w:rFonts w:eastAsia="Times New Roman" w:cs="Times New Roman"/>
          <w:szCs w:val="24"/>
        </w:rPr>
        <w:t xml:space="preserve">την πρόταση </w:t>
      </w:r>
      <w:r>
        <w:rPr>
          <w:rFonts w:eastAsia="Times New Roman" w:cs="Times New Roman"/>
          <w:szCs w:val="24"/>
        </w:rPr>
        <w:t xml:space="preserve">της </w:t>
      </w:r>
      <w:r w:rsidRPr="00891017">
        <w:rPr>
          <w:rFonts w:eastAsia="Times New Roman" w:cs="Times New Roman"/>
          <w:szCs w:val="24"/>
        </w:rPr>
        <w:t>Ν</w:t>
      </w:r>
      <w:r>
        <w:rPr>
          <w:rFonts w:eastAsia="Times New Roman" w:cs="Times New Roman"/>
          <w:szCs w:val="24"/>
        </w:rPr>
        <w:t xml:space="preserve">έας Δημοκρατίας για το άρθρο 44, περί εύληπτου και κατανοητού τρόπου </w:t>
      </w:r>
      <w:r w:rsidRPr="00891017">
        <w:rPr>
          <w:rFonts w:eastAsia="Times New Roman" w:cs="Times New Roman"/>
          <w:szCs w:val="24"/>
        </w:rPr>
        <w:t>δ</w:t>
      </w:r>
      <w:r w:rsidRPr="00891017">
        <w:rPr>
          <w:rFonts w:eastAsia="Times New Roman" w:cs="Times New Roman"/>
          <w:szCs w:val="24"/>
        </w:rPr>
        <w:t xml:space="preserve">ιατύπωσης του </w:t>
      </w:r>
      <w:r>
        <w:rPr>
          <w:rFonts w:eastAsia="Times New Roman" w:cs="Times New Roman"/>
          <w:szCs w:val="24"/>
        </w:rPr>
        <w:t>ερωτήματος προς</w:t>
      </w:r>
      <w:r w:rsidRPr="00891017">
        <w:rPr>
          <w:rFonts w:eastAsia="Times New Roman" w:cs="Times New Roman"/>
          <w:szCs w:val="24"/>
        </w:rPr>
        <w:t xml:space="preserve"> δημοψήφισμα</w:t>
      </w:r>
      <w:r>
        <w:rPr>
          <w:rFonts w:eastAsia="Times New Roman" w:cs="Times New Roman"/>
          <w:szCs w:val="24"/>
        </w:rPr>
        <w:t>,</w:t>
      </w:r>
      <w:r w:rsidRPr="00891017">
        <w:rPr>
          <w:rFonts w:eastAsia="Times New Roman" w:cs="Times New Roman"/>
          <w:szCs w:val="24"/>
        </w:rPr>
        <w:t xml:space="preserve"> αυτό είναι</w:t>
      </w:r>
      <w:r>
        <w:rPr>
          <w:rFonts w:eastAsia="Times New Roman" w:cs="Times New Roman"/>
          <w:szCs w:val="24"/>
        </w:rPr>
        <w:t xml:space="preserve"> ορθό ως</w:t>
      </w:r>
      <w:r w:rsidRPr="00891017">
        <w:rPr>
          <w:rFonts w:eastAsia="Times New Roman" w:cs="Times New Roman"/>
          <w:szCs w:val="24"/>
        </w:rPr>
        <w:t xml:space="preserve"> πρόταση</w:t>
      </w:r>
      <w:r>
        <w:rPr>
          <w:rFonts w:eastAsia="Times New Roman" w:cs="Times New Roman"/>
          <w:szCs w:val="24"/>
        </w:rPr>
        <w:t xml:space="preserve">, αλλά ιδιαίτερα </w:t>
      </w:r>
      <w:r w:rsidRPr="00891017">
        <w:rPr>
          <w:rFonts w:eastAsia="Times New Roman" w:cs="Times New Roman"/>
          <w:szCs w:val="24"/>
        </w:rPr>
        <w:t>ασαφής όταν μιλάμε για αναθεώρηση του Συντάγματος</w:t>
      </w:r>
      <w:r>
        <w:rPr>
          <w:rFonts w:eastAsia="Times New Roman" w:cs="Times New Roman"/>
          <w:szCs w:val="24"/>
        </w:rPr>
        <w:t>,</w:t>
      </w:r>
      <w:r w:rsidRPr="00891017">
        <w:rPr>
          <w:rFonts w:eastAsia="Times New Roman" w:cs="Times New Roman"/>
          <w:szCs w:val="24"/>
        </w:rPr>
        <w:t xml:space="preserve"> καταδεικνύοντας πόσο επιφανειακά αντιμετωπίζει τον κορυφαίο θεσμό του δημοψηφίσματος </w:t>
      </w:r>
      <w:r>
        <w:rPr>
          <w:rFonts w:eastAsia="Times New Roman" w:cs="Times New Roman"/>
          <w:szCs w:val="24"/>
        </w:rPr>
        <w:t>και κατά συνέπεια τους πολίτες της</w:t>
      </w:r>
      <w:r>
        <w:rPr>
          <w:rFonts w:eastAsia="Times New Roman" w:cs="Times New Roman"/>
          <w:szCs w:val="24"/>
        </w:rPr>
        <w:t xml:space="preserve"> χώρας.</w:t>
      </w:r>
    </w:p>
    <w:p w14:paraId="0A5DE23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Κλείνοντας, θέλω </w:t>
      </w:r>
      <w:r w:rsidRPr="00891017">
        <w:rPr>
          <w:rFonts w:eastAsia="Times New Roman" w:cs="Times New Roman"/>
          <w:szCs w:val="24"/>
        </w:rPr>
        <w:t>να το</w:t>
      </w:r>
      <w:r>
        <w:rPr>
          <w:rFonts w:eastAsia="Times New Roman" w:cs="Times New Roman"/>
          <w:szCs w:val="24"/>
        </w:rPr>
        <w:t xml:space="preserve">νίσω ότι η παρούσα πρόταση μας αναθεώρησης του Συντάγματος </w:t>
      </w:r>
      <w:r w:rsidRPr="00891017">
        <w:rPr>
          <w:rFonts w:eastAsia="Times New Roman" w:cs="Times New Roman"/>
          <w:szCs w:val="24"/>
        </w:rPr>
        <w:t>αποτελεί μία γνήσια μεταρρυθμιστική πρόταση</w:t>
      </w:r>
      <w:r>
        <w:rPr>
          <w:rFonts w:eastAsia="Times New Roman" w:cs="Times New Roman"/>
          <w:szCs w:val="24"/>
        </w:rPr>
        <w:t xml:space="preserve">, αποβλέπουσα στην ενίσχυση του κράτους </w:t>
      </w:r>
      <w:r w:rsidRPr="00891017">
        <w:rPr>
          <w:rFonts w:eastAsia="Times New Roman" w:cs="Times New Roman"/>
          <w:szCs w:val="24"/>
        </w:rPr>
        <w:t>δικαίου</w:t>
      </w:r>
      <w:r>
        <w:rPr>
          <w:rFonts w:eastAsia="Times New Roman" w:cs="Times New Roman"/>
          <w:szCs w:val="24"/>
        </w:rPr>
        <w:t>,</w:t>
      </w:r>
      <w:r w:rsidRPr="00891017">
        <w:rPr>
          <w:rFonts w:eastAsia="Times New Roman" w:cs="Times New Roman"/>
          <w:szCs w:val="24"/>
        </w:rPr>
        <w:t xml:space="preserve"> σ</w:t>
      </w:r>
      <w:r>
        <w:rPr>
          <w:rFonts w:eastAsia="Times New Roman" w:cs="Times New Roman"/>
          <w:szCs w:val="24"/>
        </w:rPr>
        <w:t>την προώθηση της</w:t>
      </w:r>
      <w:r w:rsidRPr="00891017">
        <w:rPr>
          <w:rFonts w:eastAsia="Times New Roman" w:cs="Times New Roman"/>
          <w:szCs w:val="24"/>
        </w:rPr>
        <w:t xml:space="preserve"> </w:t>
      </w:r>
      <w:r>
        <w:rPr>
          <w:rFonts w:eastAsia="Times New Roman" w:cs="Times New Roman"/>
          <w:szCs w:val="24"/>
        </w:rPr>
        <w:t>λαϊκής</w:t>
      </w:r>
      <w:r w:rsidRPr="00891017">
        <w:rPr>
          <w:rFonts w:eastAsia="Times New Roman" w:cs="Times New Roman"/>
          <w:szCs w:val="24"/>
        </w:rPr>
        <w:t xml:space="preserve"> συμμετοχή</w:t>
      </w:r>
      <w:r>
        <w:rPr>
          <w:rFonts w:eastAsia="Times New Roman" w:cs="Times New Roman"/>
          <w:szCs w:val="24"/>
        </w:rPr>
        <w:t>ς</w:t>
      </w:r>
      <w:r w:rsidRPr="00891017">
        <w:rPr>
          <w:rFonts w:eastAsia="Times New Roman" w:cs="Times New Roman"/>
          <w:szCs w:val="24"/>
        </w:rPr>
        <w:t xml:space="preserve"> στην πολιτική ζωή της χώρας</w:t>
      </w:r>
      <w:r>
        <w:rPr>
          <w:rFonts w:eastAsia="Times New Roman" w:cs="Times New Roman"/>
          <w:szCs w:val="24"/>
        </w:rPr>
        <w:t>, στην θωράκ</w:t>
      </w:r>
      <w:r>
        <w:rPr>
          <w:rFonts w:eastAsia="Times New Roman" w:cs="Times New Roman"/>
          <w:szCs w:val="24"/>
        </w:rPr>
        <w:t xml:space="preserve">ιση </w:t>
      </w:r>
      <w:r w:rsidRPr="00891017">
        <w:rPr>
          <w:rFonts w:eastAsia="Times New Roman" w:cs="Times New Roman"/>
          <w:szCs w:val="24"/>
        </w:rPr>
        <w:t xml:space="preserve">των </w:t>
      </w:r>
      <w:r>
        <w:rPr>
          <w:rFonts w:eastAsia="Times New Roman" w:cs="Times New Roman"/>
          <w:szCs w:val="24"/>
        </w:rPr>
        <w:t>θ</w:t>
      </w:r>
      <w:r w:rsidRPr="00891017">
        <w:rPr>
          <w:rFonts w:eastAsia="Times New Roman" w:cs="Times New Roman"/>
          <w:szCs w:val="24"/>
        </w:rPr>
        <w:t xml:space="preserve">εσμών αντιπροσώπευσης και </w:t>
      </w:r>
      <w:r>
        <w:rPr>
          <w:rFonts w:eastAsia="Times New Roman" w:cs="Times New Roman"/>
          <w:szCs w:val="24"/>
        </w:rPr>
        <w:t>εν γένει του πολιτικού</w:t>
      </w:r>
      <w:r w:rsidRPr="00891017">
        <w:rPr>
          <w:rFonts w:eastAsia="Times New Roman" w:cs="Times New Roman"/>
          <w:szCs w:val="24"/>
        </w:rPr>
        <w:t xml:space="preserve"> συστήματος και στην προστασία των </w:t>
      </w:r>
      <w:r w:rsidRPr="00891017">
        <w:rPr>
          <w:rFonts w:eastAsia="Times New Roman" w:cs="Times New Roman"/>
          <w:szCs w:val="24"/>
        </w:rPr>
        <w:lastRenderedPageBreak/>
        <w:t>κοινωνικών και συλλογικών δικαιωμάτων</w:t>
      </w:r>
      <w:r>
        <w:rPr>
          <w:rFonts w:eastAsia="Times New Roman" w:cs="Times New Roman"/>
          <w:szCs w:val="24"/>
        </w:rPr>
        <w:t>,</w:t>
      </w:r>
      <w:r w:rsidRPr="00891017">
        <w:rPr>
          <w:rFonts w:eastAsia="Times New Roman" w:cs="Times New Roman"/>
          <w:szCs w:val="24"/>
        </w:rPr>
        <w:t xml:space="preserve"> μέσω της εξασφάλισ</w:t>
      </w:r>
      <w:r>
        <w:rPr>
          <w:rFonts w:eastAsia="Times New Roman" w:cs="Times New Roman"/>
          <w:szCs w:val="24"/>
        </w:rPr>
        <w:t>ης</w:t>
      </w:r>
      <w:r w:rsidRPr="00891017">
        <w:rPr>
          <w:rFonts w:eastAsia="Times New Roman" w:cs="Times New Roman"/>
          <w:szCs w:val="24"/>
        </w:rPr>
        <w:t xml:space="preserve"> ενός αξιοπρεπούς επιπέδου διαβίωσης</w:t>
      </w:r>
      <w:r>
        <w:rPr>
          <w:rFonts w:eastAsia="Times New Roman" w:cs="Times New Roman"/>
          <w:szCs w:val="24"/>
        </w:rPr>
        <w:t>,</w:t>
      </w:r>
      <w:r w:rsidRPr="00891017">
        <w:rPr>
          <w:rFonts w:eastAsia="Times New Roman" w:cs="Times New Roman"/>
          <w:szCs w:val="24"/>
        </w:rPr>
        <w:t xml:space="preserve"> της προστασίας </w:t>
      </w:r>
      <w:r>
        <w:rPr>
          <w:rFonts w:eastAsia="Times New Roman" w:cs="Times New Roman"/>
          <w:szCs w:val="24"/>
        </w:rPr>
        <w:t xml:space="preserve">της </w:t>
      </w:r>
      <w:r w:rsidRPr="00891017">
        <w:rPr>
          <w:rFonts w:eastAsia="Times New Roman" w:cs="Times New Roman"/>
          <w:szCs w:val="24"/>
        </w:rPr>
        <w:t>εργασίας</w:t>
      </w:r>
      <w:r>
        <w:rPr>
          <w:rFonts w:eastAsia="Times New Roman" w:cs="Times New Roman"/>
          <w:szCs w:val="24"/>
        </w:rPr>
        <w:t xml:space="preserve">, της </w:t>
      </w:r>
      <w:r w:rsidRPr="00891017">
        <w:rPr>
          <w:rFonts w:eastAsia="Times New Roman" w:cs="Times New Roman"/>
          <w:szCs w:val="24"/>
        </w:rPr>
        <w:t>αναγνώριση</w:t>
      </w:r>
      <w:r>
        <w:rPr>
          <w:rFonts w:eastAsia="Times New Roman" w:cs="Times New Roman"/>
          <w:szCs w:val="24"/>
        </w:rPr>
        <w:t>ς της υγείας</w:t>
      </w:r>
      <w:r w:rsidRPr="00891017">
        <w:rPr>
          <w:rFonts w:eastAsia="Times New Roman" w:cs="Times New Roman"/>
          <w:szCs w:val="24"/>
        </w:rPr>
        <w:t xml:space="preserve"> </w:t>
      </w:r>
      <w:r>
        <w:rPr>
          <w:rFonts w:eastAsia="Times New Roman" w:cs="Times New Roman"/>
          <w:szCs w:val="24"/>
        </w:rPr>
        <w:t xml:space="preserve">ως κοινωνικού </w:t>
      </w:r>
      <w:r w:rsidRPr="00891017">
        <w:rPr>
          <w:rFonts w:eastAsia="Times New Roman" w:cs="Times New Roman"/>
          <w:szCs w:val="24"/>
        </w:rPr>
        <w:t>δικαιώματος</w:t>
      </w:r>
      <w:r>
        <w:rPr>
          <w:rFonts w:eastAsia="Times New Roman" w:cs="Times New Roman"/>
          <w:szCs w:val="24"/>
        </w:rPr>
        <w:t>,</w:t>
      </w:r>
      <w:r w:rsidRPr="00891017">
        <w:rPr>
          <w:rFonts w:eastAsia="Times New Roman" w:cs="Times New Roman"/>
          <w:szCs w:val="24"/>
        </w:rPr>
        <w:t xml:space="preserve"> της ενίσχυσης των συλλογικών διαπραγματεύσεων</w:t>
      </w:r>
      <w:r>
        <w:rPr>
          <w:rFonts w:eastAsia="Times New Roman" w:cs="Times New Roman"/>
          <w:szCs w:val="24"/>
        </w:rPr>
        <w:t>,</w:t>
      </w:r>
      <w:r w:rsidRPr="00891017">
        <w:rPr>
          <w:rFonts w:eastAsia="Times New Roman" w:cs="Times New Roman"/>
          <w:szCs w:val="24"/>
        </w:rPr>
        <w:t xml:space="preserve"> τον καθορισμό </w:t>
      </w:r>
      <w:r>
        <w:rPr>
          <w:rFonts w:eastAsia="Times New Roman" w:cs="Times New Roman"/>
          <w:szCs w:val="24"/>
        </w:rPr>
        <w:t>τ</w:t>
      </w:r>
      <w:r w:rsidRPr="00891017">
        <w:rPr>
          <w:rFonts w:eastAsia="Times New Roman" w:cs="Times New Roman"/>
          <w:szCs w:val="24"/>
        </w:rPr>
        <w:t>ου ελάχιστου μισθού</w:t>
      </w:r>
      <w:r>
        <w:rPr>
          <w:rFonts w:eastAsia="Times New Roman" w:cs="Times New Roman"/>
          <w:szCs w:val="24"/>
        </w:rPr>
        <w:t>,</w:t>
      </w:r>
      <w:r w:rsidRPr="00891017">
        <w:rPr>
          <w:rFonts w:eastAsia="Times New Roman" w:cs="Times New Roman"/>
          <w:szCs w:val="24"/>
        </w:rPr>
        <w:t xml:space="preserve"> της απλής αναλογικής και της </w:t>
      </w:r>
      <w:r>
        <w:rPr>
          <w:rFonts w:eastAsia="Times New Roman" w:cs="Times New Roman"/>
          <w:szCs w:val="24"/>
        </w:rPr>
        <w:t xml:space="preserve">ενίσχυσης της </w:t>
      </w:r>
      <w:r w:rsidRPr="00891017">
        <w:rPr>
          <w:rFonts w:eastAsia="Times New Roman" w:cs="Times New Roman"/>
          <w:szCs w:val="24"/>
        </w:rPr>
        <w:t>λαϊκής κυριαρχίας</w:t>
      </w:r>
      <w:r>
        <w:rPr>
          <w:rFonts w:eastAsia="Times New Roman" w:cs="Times New Roman"/>
          <w:szCs w:val="24"/>
        </w:rPr>
        <w:t>.</w:t>
      </w:r>
      <w:r w:rsidRPr="00891017">
        <w:rPr>
          <w:rFonts w:eastAsia="Times New Roman" w:cs="Times New Roman"/>
          <w:szCs w:val="24"/>
        </w:rPr>
        <w:t xml:space="preserve"> </w:t>
      </w:r>
    </w:p>
    <w:p w14:paraId="0A5DE240" w14:textId="77777777" w:rsidR="00415E13" w:rsidRDefault="00E650A0">
      <w:pPr>
        <w:spacing w:line="600" w:lineRule="auto"/>
        <w:ind w:firstLine="720"/>
        <w:jc w:val="both"/>
        <w:rPr>
          <w:rFonts w:eastAsia="Times New Roman" w:cs="Times New Roman"/>
          <w:szCs w:val="24"/>
        </w:rPr>
      </w:pPr>
      <w:r w:rsidRPr="00891017">
        <w:rPr>
          <w:rFonts w:eastAsia="Times New Roman" w:cs="Times New Roman"/>
          <w:szCs w:val="24"/>
        </w:rPr>
        <w:t xml:space="preserve">Η δημιουργία </w:t>
      </w:r>
      <w:r>
        <w:rPr>
          <w:rFonts w:eastAsia="Times New Roman" w:cs="Times New Roman"/>
          <w:szCs w:val="24"/>
        </w:rPr>
        <w:t>συναινέσεων</w:t>
      </w:r>
      <w:r w:rsidRPr="00891017">
        <w:rPr>
          <w:rFonts w:eastAsia="Times New Roman" w:cs="Times New Roman"/>
          <w:szCs w:val="24"/>
        </w:rPr>
        <w:t xml:space="preserve"> στη σύγχρονη δημοκρατία αποτελεί το πιο δύσκολο επίτευγμα </w:t>
      </w:r>
      <w:r w:rsidRPr="00891017">
        <w:rPr>
          <w:rFonts w:eastAsia="Times New Roman" w:cs="Times New Roman"/>
          <w:szCs w:val="24"/>
        </w:rPr>
        <w:t xml:space="preserve">και </w:t>
      </w:r>
      <w:r>
        <w:rPr>
          <w:rFonts w:eastAsia="Times New Roman" w:cs="Times New Roman"/>
          <w:szCs w:val="24"/>
        </w:rPr>
        <w:t xml:space="preserve">συνάμα πρόκληση </w:t>
      </w:r>
      <w:r w:rsidRPr="00891017">
        <w:rPr>
          <w:rFonts w:eastAsia="Times New Roman" w:cs="Times New Roman"/>
          <w:szCs w:val="24"/>
        </w:rPr>
        <w:t>για όλους εμάς να μετατρέψουμε τις όποιες διαφωνίες μας σε γόνιμο και εποικοδομητικό διάλογο</w:t>
      </w:r>
      <w:r>
        <w:rPr>
          <w:rFonts w:eastAsia="Times New Roman" w:cs="Times New Roman"/>
          <w:szCs w:val="24"/>
        </w:rPr>
        <w:t>,</w:t>
      </w:r>
      <w:r w:rsidRPr="00891017">
        <w:rPr>
          <w:rFonts w:eastAsia="Times New Roman" w:cs="Times New Roman"/>
          <w:szCs w:val="24"/>
        </w:rPr>
        <w:t xml:space="preserve"> με σ</w:t>
      </w:r>
      <w:r>
        <w:rPr>
          <w:rFonts w:eastAsia="Times New Roman" w:cs="Times New Roman"/>
          <w:szCs w:val="24"/>
        </w:rPr>
        <w:t>τόχο τη βελτίωση της ποιότητας της δ</w:t>
      </w:r>
      <w:r w:rsidRPr="00891017">
        <w:rPr>
          <w:rFonts w:eastAsia="Times New Roman" w:cs="Times New Roman"/>
          <w:szCs w:val="24"/>
        </w:rPr>
        <w:t xml:space="preserve">ημοκρατίας και την εύρυθμη λειτουργία του </w:t>
      </w:r>
      <w:r>
        <w:rPr>
          <w:rFonts w:eastAsia="Times New Roman" w:cs="Times New Roman"/>
          <w:szCs w:val="24"/>
        </w:rPr>
        <w:t>γ</w:t>
      </w:r>
      <w:r w:rsidRPr="00891017">
        <w:rPr>
          <w:rFonts w:eastAsia="Times New Roman" w:cs="Times New Roman"/>
          <w:szCs w:val="24"/>
        </w:rPr>
        <w:t>νήσιου δημοκρατικού πολιτεύματος</w:t>
      </w:r>
      <w:r>
        <w:rPr>
          <w:rFonts w:eastAsia="Times New Roman" w:cs="Times New Roman"/>
          <w:szCs w:val="24"/>
        </w:rPr>
        <w:t>.</w:t>
      </w:r>
    </w:p>
    <w:p w14:paraId="0A5DE24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πρόταση του ΣΥΡΙΖΑ άνοι</w:t>
      </w:r>
      <w:r>
        <w:rPr>
          <w:rFonts w:eastAsia="Times New Roman" w:cs="Times New Roman"/>
          <w:szCs w:val="24"/>
        </w:rPr>
        <w:t>ξε θέμα θεσμικά και δομικά.</w:t>
      </w:r>
      <w:r w:rsidRPr="00891017">
        <w:rPr>
          <w:rFonts w:eastAsia="Times New Roman" w:cs="Times New Roman"/>
          <w:szCs w:val="24"/>
        </w:rPr>
        <w:t xml:space="preserve"> Η κρυστάλλινη </w:t>
      </w:r>
      <w:r>
        <w:rPr>
          <w:rFonts w:eastAsia="Times New Roman" w:cs="Times New Roman"/>
          <w:szCs w:val="24"/>
        </w:rPr>
        <w:t>δ</w:t>
      </w:r>
      <w:r w:rsidRPr="00891017">
        <w:rPr>
          <w:rFonts w:eastAsia="Times New Roman" w:cs="Times New Roman"/>
          <w:szCs w:val="24"/>
        </w:rPr>
        <w:t xml:space="preserve">ιαύγεια </w:t>
      </w:r>
      <w:r>
        <w:rPr>
          <w:rFonts w:eastAsia="Times New Roman" w:cs="Times New Roman"/>
          <w:szCs w:val="24"/>
        </w:rPr>
        <w:t>των αναθεωρητέων</w:t>
      </w:r>
      <w:r w:rsidRPr="00891017">
        <w:rPr>
          <w:rFonts w:eastAsia="Times New Roman" w:cs="Times New Roman"/>
          <w:szCs w:val="24"/>
        </w:rPr>
        <w:t xml:space="preserve"> διατάξεων που προτείνουμε</w:t>
      </w:r>
      <w:r>
        <w:rPr>
          <w:rFonts w:eastAsia="Times New Roman" w:cs="Times New Roman"/>
          <w:szCs w:val="24"/>
        </w:rPr>
        <w:t>,</w:t>
      </w:r>
      <w:r w:rsidRPr="00891017">
        <w:rPr>
          <w:rFonts w:eastAsia="Times New Roman" w:cs="Times New Roman"/>
          <w:szCs w:val="24"/>
        </w:rPr>
        <w:t xml:space="preserve"> απέναντι </w:t>
      </w:r>
      <w:r>
        <w:rPr>
          <w:rFonts w:eastAsia="Times New Roman" w:cs="Times New Roman"/>
          <w:szCs w:val="24"/>
        </w:rPr>
        <w:t>στις σκόπιμα α</w:t>
      </w:r>
      <w:r w:rsidRPr="00891017">
        <w:rPr>
          <w:rFonts w:eastAsia="Times New Roman" w:cs="Times New Roman"/>
          <w:szCs w:val="24"/>
        </w:rPr>
        <w:t>σαφείς προτάσεις της αντιπολίτευσης</w:t>
      </w:r>
      <w:r>
        <w:rPr>
          <w:rFonts w:eastAsia="Times New Roman" w:cs="Times New Roman"/>
          <w:szCs w:val="24"/>
        </w:rPr>
        <w:t>,</w:t>
      </w:r>
      <w:r w:rsidRPr="00891017">
        <w:rPr>
          <w:rFonts w:eastAsia="Times New Roman" w:cs="Times New Roman"/>
          <w:szCs w:val="24"/>
        </w:rPr>
        <w:t xml:space="preserve"> καθιστούν ιστορική </w:t>
      </w:r>
      <w:r>
        <w:rPr>
          <w:rFonts w:eastAsia="Times New Roman" w:cs="Times New Roman"/>
          <w:szCs w:val="24"/>
        </w:rPr>
        <w:t xml:space="preserve">την </w:t>
      </w:r>
      <w:r w:rsidRPr="00891017">
        <w:rPr>
          <w:rFonts w:eastAsia="Times New Roman" w:cs="Times New Roman"/>
          <w:szCs w:val="24"/>
        </w:rPr>
        <w:t xml:space="preserve">αναγκαιότητα της ψήφισης </w:t>
      </w:r>
      <w:r>
        <w:rPr>
          <w:rFonts w:eastAsia="Times New Roman" w:cs="Times New Roman"/>
          <w:szCs w:val="24"/>
        </w:rPr>
        <w:t>τους,</w:t>
      </w:r>
      <w:r w:rsidRPr="00891017">
        <w:rPr>
          <w:rFonts w:eastAsia="Times New Roman" w:cs="Times New Roman"/>
          <w:szCs w:val="24"/>
        </w:rPr>
        <w:t xml:space="preserve"> ώστε η Ελλάδα να μπορέσει να αλλάξει την εποχή </w:t>
      </w:r>
      <w:r>
        <w:rPr>
          <w:rFonts w:eastAsia="Times New Roman" w:cs="Times New Roman"/>
          <w:szCs w:val="24"/>
        </w:rPr>
        <w:t xml:space="preserve">της και να βαδίσει </w:t>
      </w:r>
      <w:r w:rsidRPr="00891017">
        <w:rPr>
          <w:rFonts w:eastAsia="Times New Roman" w:cs="Times New Roman"/>
          <w:szCs w:val="24"/>
        </w:rPr>
        <w:t>στο</w:t>
      </w:r>
      <w:r>
        <w:rPr>
          <w:rFonts w:eastAsia="Times New Roman" w:cs="Times New Roman"/>
          <w:szCs w:val="24"/>
        </w:rPr>
        <w:t xml:space="preserve">ν δρόμο της προόδου, της αλληλεγγύης </w:t>
      </w:r>
      <w:r w:rsidRPr="00891017">
        <w:rPr>
          <w:rFonts w:eastAsia="Times New Roman" w:cs="Times New Roman"/>
          <w:szCs w:val="24"/>
        </w:rPr>
        <w:t>και της ανάπτυξη</w:t>
      </w:r>
      <w:r>
        <w:rPr>
          <w:rFonts w:eastAsia="Times New Roman" w:cs="Times New Roman"/>
          <w:szCs w:val="24"/>
        </w:rPr>
        <w:t>ς.</w:t>
      </w:r>
    </w:p>
    <w:p w14:paraId="0A5DE242"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γεγονός ότι το αρχικά αμήχανο κλίμα της υποβόσκουσας </w:t>
      </w:r>
      <w:r w:rsidRPr="00317E1C">
        <w:rPr>
          <w:rFonts w:eastAsia="Times New Roman"/>
          <w:color w:val="222222"/>
          <w:szCs w:val="24"/>
          <w:shd w:val="clear" w:color="auto" w:fill="FFFFFF"/>
        </w:rPr>
        <w:t>διάθεσης</w:t>
      </w:r>
      <w:r>
        <w:rPr>
          <w:rFonts w:eastAsia="Times New Roman"/>
          <w:color w:val="222222"/>
          <w:szCs w:val="24"/>
          <w:shd w:val="clear" w:color="auto" w:fill="FFFFFF"/>
        </w:rPr>
        <w:t xml:space="preserve"> στην Επιτροπή Αναθεώρησης διαδέχτηκε μία ατμόσφαιρα στα όρια της συναίνεσης, χωρίς συναίνεση πλην των άρθρων 6</w:t>
      </w:r>
      <w:r>
        <w:rPr>
          <w:rFonts w:eastAsia="Times New Roman"/>
          <w:color w:val="222222"/>
          <w:szCs w:val="24"/>
          <w:shd w:val="clear" w:color="auto" w:fill="FFFFFF"/>
        </w:rPr>
        <w:t>2, 86 και 94.</w:t>
      </w:r>
    </w:p>
    <w:p w14:paraId="0A5DE243"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μετά από οκτώ χρόνια κρίσης, έχοντας την ελληνική κοινωνία σε εμβρυακή μεταμνημονιακή εποχή προβάλλει ως αναγκαία παρά ποτέ μία ουσιαστική συνταγματική αναδιάταξη με σαφείς στοχευμένες και καινοτόμες διατάξεις, που να προσδιορίζεται η</w:t>
      </w:r>
      <w:r>
        <w:rPr>
          <w:rFonts w:eastAsia="Times New Roman"/>
          <w:color w:val="222222"/>
          <w:szCs w:val="24"/>
          <w:shd w:val="clear" w:color="auto" w:fill="FFFFFF"/>
        </w:rPr>
        <w:t xml:space="preserve"> πολιτική σκέψη για βαθιά προοδευτική θεσμική μετάλλαξη, εκδημοκρατισμό και αντιστοίχισης με κοινωνικά προτάγματα.</w:t>
      </w:r>
    </w:p>
    <w:p w14:paraId="0A5DE244"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Βούλησή μας είναι να αποκτήσει η χώρα ένα σύγχρονο προοδευτικό Σύνταγμα, η προβολή του οποίου στο μέλλον να μπορεί να απαντά με σαφήνεια και </w:t>
      </w:r>
      <w:r>
        <w:rPr>
          <w:rFonts w:eastAsia="Times New Roman"/>
          <w:color w:val="222222"/>
          <w:szCs w:val="24"/>
          <w:shd w:val="clear" w:color="auto" w:fill="FFFFFF"/>
        </w:rPr>
        <w:t>δημοκρατικότητα στα κοινωνικά και πολιτικά αιτήματα της χώρας μας.</w:t>
      </w:r>
    </w:p>
    <w:p w14:paraId="0A5DE245"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καλώ να ψηφίσετε την πρόταση του ΣΥΡΙΖΑ.</w:t>
      </w:r>
    </w:p>
    <w:p w14:paraId="0A5DE246"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0A5DE247" w14:textId="77777777" w:rsidR="00415E13" w:rsidRDefault="00E650A0">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A5DE248" w14:textId="77777777" w:rsidR="00415E13" w:rsidRDefault="00E650A0">
      <w:pPr>
        <w:spacing w:line="600" w:lineRule="auto"/>
        <w:ind w:firstLine="720"/>
        <w:jc w:val="both"/>
        <w:rPr>
          <w:rFonts w:eastAsia="Times New Roman"/>
          <w:color w:val="222222"/>
          <w:szCs w:val="24"/>
          <w:shd w:val="clear" w:color="auto" w:fill="FFFFFF"/>
        </w:rPr>
      </w:pPr>
      <w:r w:rsidRPr="0021721A">
        <w:rPr>
          <w:rFonts w:eastAsia="Times New Roman"/>
          <w:b/>
          <w:color w:val="222222"/>
          <w:szCs w:val="24"/>
          <w:shd w:val="clear" w:color="auto" w:fill="FFFFFF"/>
        </w:rPr>
        <w:lastRenderedPageBreak/>
        <w:t>ΠΡΟΕΔΡΕΥΩΝ (Γεώργιος Λαμπρούλης):</w:t>
      </w:r>
      <w:r>
        <w:rPr>
          <w:rFonts w:eastAsia="Times New Roman"/>
          <w:color w:val="222222"/>
          <w:szCs w:val="24"/>
          <w:shd w:val="clear" w:color="auto" w:fill="FFFFFF"/>
        </w:rPr>
        <w:t xml:space="preserve"> Πριν δώσω τον λόγο στον επόμενο ομιλητή, έχει ζητήσει να παρέμβει επί προσωπικού η κ. Παπακώστα για όσο λέχθηκαν για την ίδια από τον κ. Γεωργιάδη.</w:t>
      </w:r>
    </w:p>
    <w:p w14:paraId="0A5DE249"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Θερμή παράκληση, κυρία Παπακώστα, εντός ενός λεπτού.</w:t>
      </w:r>
    </w:p>
    <w:p w14:paraId="0A5DE24A"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ΑΙΚΑΤΕΡΙΝΗ ΠΑΠΑΚΩΣΤΑ</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ΣΙΔΗΡΟΠΟΥΛΟΥ</w:t>
      </w:r>
      <w:r>
        <w:rPr>
          <w:rFonts w:eastAsia="Times New Roman"/>
          <w:b/>
          <w:color w:val="222222"/>
          <w:szCs w:val="24"/>
          <w:shd w:val="clear" w:color="auto" w:fill="FFFFFF"/>
        </w:rPr>
        <w:t xml:space="preserve"> </w:t>
      </w:r>
      <w:r w:rsidRPr="008A09C8">
        <w:rPr>
          <w:rFonts w:eastAsia="Times New Roman"/>
          <w:b/>
          <w:color w:val="222222"/>
          <w:szCs w:val="24"/>
          <w:shd w:val="clear" w:color="auto" w:fill="FFFFFF"/>
        </w:rPr>
        <w:t>(Υφυπουργός Προστα</w:t>
      </w:r>
      <w:r w:rsidRPr="008A09C8">
        <w:rPr>
          <w:rFonts w:eastAsia="Times New Roman"/>
          <w:b/>
          <w:color w:val="222222"/>
          <w:szCs w:val="24"/>
          <w:shd w:val="clear" w:color="auto" w:fill="FFFFFF"/>
        </w:rPr>
        <w:t xml:space="preserve">σίας </w:t>
      </w:r>
      <w:r>
        <w:rPr>
          <w:rFonts w:eastAsia="Times New Roman"/>
          <w:b/>
          <w:color w:val="222222"/>
          <w:szCs w:val="24"/>
          <w:shd w:val="clear" w:color="auto" w:fill="FFFFFF"/>
        </w:rPr>
        <w:t xml:space="preserve">του </w:t>
      </w:r>
      <w:r w:rsidRPr="008A09C8">
        <w:rPr>
          <w:rFonts w:eastAsia="Times New Roman"/>
          <w:b/>
          <w:color w:val="222222"/>
          <w:szCs w:val="24"/>
          <w:shd w:val="clear" w:color="auto" w:fill="FFFFFF"/>
        </w:rPr>
        <w:t>Πολίτη):</w:t>
      </w:r>
      <w:r>
        <w:rPr>
          <w:rFonts w:eastAsia="Times New Roman"/>
          <w:color w:val="222222"/>
          <w:szCs w:val="24"/>
          <w:shd w:val="clear" w:color="auto" w:fill="FFFFFF"/>
        </w:rPr>
        <w:t xml:space="preserve"> Μάλιστα, κύριε Πρόεδρε, ασφαλώς. Σέβομαι απολύτως το Κοινοβούλιο και πάντοτε το συνηθίζω να σέβομαι το Κοινοβούλιο.</w:t>
      </w:r>
    </w:p>
    <w:p w14:paraId="0A5DE24B"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τοις πράγμασι, θέλω να πω το εξής. Ο προλαλήσας του συναδέλφου που αγόρευσε θα πρέπει να γνωρίζει ότι τότε που υπερψηφί</w:t>
      </w:r>
      <w:r>
        <w:rPr>
          <w:rFonts w:eastAsia="Times New Roman"/>
          <w:color w:val="222222"/>
          <w:szCs w:val="24"/>
          <w:shd w:val="clear" w:color="auto" w:fill="FFFFFF"/>
        </w:rPr>
        <w:t>στηκε η συγκεκριμένη διάταξη, η οποία από την προτείνουσα Βουλή σήμερα τείνει προς αναθεώρηση, εγώ ήμουν Βουλευτής, ενώ εκείνος όχι. Άρα θα πρέπει να σεβαστεί την κοινοβουλευτική εμπειρία κάποιας η οποία όταν μιλά, αυτά τα οποία λέει τεκμαίρονται, εν αντιθ</w:t>
      </w:r>
      <w:r>
        <w:rPr>
          <w:rFonts w:eastAsia="Times New Roman"/>
          <w:color w:val="222222"/>
          <w:szCs w:val="24"/>
          <w:shd w:val="clear" w:color="auto" w:fill="FFFFFF"/>
        </w:rPr>
        <w:t>έσει με τα λεγόμενά του, τα οποία συνήθως όχι.</w:t>
      </w:r>
    </w:p>
    <w:p w14:paraId="0A5DE24C"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Εξηγούμαι: Το συγκεκριμένο άρθρο εκείνη την περίοδο, κύριε Πρόεδρε, είχε μία φιλοσοφία να προστατευθεί το πολιτικό προσωπικό κατά την άσκηση, και ιδιαίτερα οι Υπουργοί, των καθηκόντων τους κατά τρόπο ανάλογο μ</w:t>
      </w:r>
      <w:r>
        <w:rPr>
          <w:rFonts w:eastAsia="Times New Roman"/>
          <w:color w:val="222222"/>
          <w:szCs w:val="24"/>
          <w:shd w:val="clear" w:color="auto" w:fill="FFFFFF"/>
        </w:rPr>
        <w:t>ε αυτόν που προστατεύεται ο Βουλευτής κατά την άσκηση και την εκφορά της γνώμης του για θέματα που άπτονται της κοινοβουλευτικής του δράσης και της κοινοβουλευτικής του ρητορικής.</w:t>
      </w:r>
    </w:p>
    <w:p w14:paraId="0A5DE24D"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συνέχεια, όμως, όταν η Βουλή των Ελλήνων και ιδιαίτερα η ομιλούσα διαπισ</w:t>
      </w:r>
      <w:r>
        <w:rPr>
          <w:rFonts w:eastAsia="Times New Roman"/>
          <w:color w:val="222222"/>
          <w:szCs w:val="24"/>
          <w:shd w:val="clear" w:color="auto" w:fill="FFFFFF"/>
        </w:rPr>
        <w:t>τώνει ότι εργαλειοποιήθηκε το συγκεκριμένο άρθρο, προκειμένου με φαύλες και αδιαφανείς συμπεριφορές να καλύπτονται πίσω από αυτό -αυτό δεν γνωρίζει ο προλαλήσας του συναδέλφου που αγόρευσε προηγουμένως- πρώτον, είναι υποχρέωση της Βουλής να το αλλάξει και,</w:t>
      </w:r>
      <w:r>
        <w:rPr>
          <w:rFonts w:eastAsia="Times New Roman"/>
          <w:color w:val="222222"/>
          <w:szCs w:val="24"/>
          <w:shd w:val="clear" w:color="auto" w:fill="FFFFFF"/>
        </w:rPr>
        <w:t xml:space="preserve"> δεύτερον, από την πράξη και στην πράξη κρίνονται οι νόμοι και οι διατάξεις τις οποίες ψηφίζει η Βουλή, το αν πληρούν τη φιλοσοφία του νομοθέτη ή πόρρω απέχουν από αυτήν.</w:t>
      </w:r>
    </w:p>
    <w:p w14:paraId="0A5DE24E"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προς γνώση όλων όσοι ξέρουν να δημαγωγούν πάρα πολύ καλά, πλην, όμως, δεν ξέρουν ούτε την κοινοβουλευτική ηθική, ούτε την </w:t>
      </w:r>
      <w:r>
        <w:rPr>
          <w:rFonts w:eastAsia="Times New Roman"/>
          <w:color w:val="222222"/>
          <w:szCs w:val="24"/>
          <w:shd w:val="clear" w:color="auto" w:fill="FFFFFF"/>
        </w:rPr>
        <w:t>Κ</w:t>
      </w:r>
      <w:r>
        <w:rPr>
          <w:rFonts w:eastAsia="Times New Roman"/>
          <w:color w:val="222222"/>
          <w:szCs w:val="24"/>
          <w:shd w:val="clear" w:color="auto" w:fill="FFFFFF"/>
        </w:rPr>
        <w:t xml:space="preserve">οινοβουλευτική Δημοκρατία, ούτε το </w:t>
      </w:r>
      <w:r>
        <w:rPr>
          <w:rFonts w:eastAsia="Times New Roman"/>
          <w:color w:val="222222"/>
          <w:szCs w:val="24"/>
          <w:shd w:val="clear" w:color="auto" w:fill="FFFFFF"/>
        </w:rPr>
        <w:lastRenderedPageBreak/>
        <w:t>πώς λειτουργεί το κοινοβουλευτικό μας σύστημα. Λυπάμαι πολύ για αυτό. Είναι δικό τους πρόβλημ</w:t>
      </w:r>
      <w:r>
        <w:rPr>
          <w:rFonts w:eastAsia="Times New Roman"/>
          <w:color w:val="222222"/>
          <w:szCs w:val="24"/>
          <w:shd w:val="clear" w:color="auto" w:fill="FFFFFF"/>
        </w:rPr>
        <w:t>α και όχι δικό μου.</w:t>
      </w:r>
    </w:p>
    <w:p w14:paraId="0A5DE24F"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0A5DE250" w14:textId="77777777" w:rsidR="00415E13" w:rsidRDefault="00E650A0">
      <w:pPr>
        <w:spacing w:line="600" w:lineRule="auto"/>
        <w:ind w:firstLine="720"/>
        <w:jc w:val="both"/>
        <w:rPr>
          <w:rFonts w:eastAsia="Times New Roman"/>
          <w:color w:val="222222"/>
          <w:szCs w:val="24"/>
          <w:shd w:val="clear" w:color="auto" w:fill="FFFFFF"/>
        </w:rPr>
      </w:pPr>
      <w:r w:rsidRPr="008A09C8">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8A09C8">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8A09C8">
        <w:rPr>
          <w:rFonts w:eastAsia="Times New Roman"/>
          <w:b/>
          <w:color w:val="222222"/>
          <w:szCs w:val="24"/>
          <w:shd w:val="clear" w:color="auto" w:fill="FFFFFF"/>
        </w:rPr>
        <w:t>ΑΔΩΝΙΣ ΓΕΩΡΓΙΑΔΗΣ:</w:t>
      </w:r>
      <w:r>
        <w:rPr>
          <w:rFonts w:eastAsia="Times New Roman"/>
          <w:color w:val="222222"/>
          <w:szCs w:val="24"/>
          <w:shd w:val="clear" w:color="auto" w:fill="FFFFFF"/>
        </w:rPr>
        <w:t xml:space="preserve"> Κύριε Πρόεδρε, θα ήθελα τον λόγο.</w:t>
      </w:r>
    </w:p>
    <w:p w14:paraId="0A5DE251"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Λαμπρούλης): </w:t>
      </w:r>
      <w:r>
        <w:rPr>
          <w:rFonts w:eastAsia="Times New Roman"/>
          <w:color w:val="222222"/>
          <w:szCs w:val="24"/>
          <w:shd w:val="clear" w:color="auto" w:fill="FFFFFF"/>
        </w:rPr>
        <w:t>Με συγχωρείτε, κύριε Γεωργιάδη, αλλά δεν έχετε τον λόγο. Δεν υπάρχει ζήτημα επί προσωπικού. Έδωσε κάποιες διευκρινίσεις σύμφωνα</w:t>
      </w:r>
      <w:r>
        <w:rPr>
          <w:rFonts w:eastAsia="Times New Roman"/>
          <w:color w:val="222222"/>
          <w:szCs w:val="24"/>
          <w:shd w:val="clear" w:color="auto" w:fill="FFFFFF"/>
        </w:rPr>
        <w:t xml:space="preserve"> με τη δική της κοινοβουλευτική θητεία η κ</w:t>
      </w:r>
      <w:r>
        <w:rPr>
          <w:rFonts w:eastAsia="Times New Roman"/>
          <w:color w:val="222222"/>
          <w:szCs w:val="24"/>
          <w:shd w:val="clear" w:color="auto" w:fill="FFFFFF"/>
        </w:rPr>
        <w:t>.</w:t>
      </w:r>
      <w:r>
        <w:rPr>
          <w:rFonts w:eastAsia="Times New Roman"/>
          <w:color w:val="222222"/>
          <w:szCs w:val="24"/>
          <w:shd w:val="clear" w:color="auto" w:fill="FFFFFF"/>
        </w:rPr>
        <w:t xml:space="preserve"> Παπακώστα. Ειπώθηκαν αυτά που ειπώθηκαν, σας παρακαλώ πολύ.</w:t>
      </w:r>
    </w:p>
    <w:p w14:paraId="0A5DE252" w14:textId="77777777" w:rsidR="00415E13" w:rsidRDefault="00E650A0">
      <w:pPr>
        <w:spacing w:line="600" w:lineRule="auto"/>
        <w:ind w:firstLine="720"/>
        <w:jc w:val="both"/>
        <w:rPr>
          <w:rFonts w:eastAsia="Times New Roman"/>
          <w:color w:val="222222"/>
          <w:szCs w:val="24"/>
          <w:shd w:val="clear" w:color="auto" w:fill="FFFFFF"/>
        </w:rPr>
      </w:pPr>
      <w:r w:rsidRPr="008A09C8">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8A09C8">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8A09C8">
        <w:rPr>
          <w:rFonts w:eastAsia="Times New Roman"/>
          <w:b/>
          <w:color w:val="222222"/>
          <w:szCs w:val="24"/>
          <w:shd w:val="clear" w:color="auto" w:fill="FFFFFF"/>
        </w:rPr>
        <w:t>ΑΔΩΝΙΣ ΓΕΩΡΓΙΑΔΗΣ:</w:t>
      </w:r>
      <w:r>
        <w:rPr>
          <w:rFonts w:eastAsia="Times New Roman"/>
          <w:b/>
          <w:color w:val="222222"/>
          <w:szCs w:val="24"/>
          <w:shd w:val="clear" w:color="auto" w:fill="FFFFFF"/>
        </w:rPr>
        <w:t xml:space="preserve"> </w:t>
      </w:r>
      <w:r w:rsidRPr="008A09C8">
        <w:rPr>
          <w:rFonts w:eastAsia="Times New Roman"/>
          <w:color w:val="222222"/>
          <w:szCs w:val="24"/>
          <w:shd w:val="clear" w:color="auto" w:fill="FFFFFF"/>
        </w:rPr>
        <w:t xml:space="preserve">Κύριε Πρόεδρε, </w:t>
      </w:r>
      <w:r>
        <w:rPr>
          <w:rFonts w:eastAsia="Times New Roman"/>
          <w:color w:val="222222"/>
          <w:szCs w:val="24"/>
          <w:shd w:val="clear" w:color="auto" w:fill="FFFFFF"/>
        </w:rPr>
        <w:t>δώστε μου τον λόγο</w:t>
      </w:r>
      <w:r w:rsidRPr="008A09C8">
        <w:rPr>
          <w:rFonts w:eastAsia="Times New Roman"/>
          <w:color w:val="222222"/>
          <w:szCs w:val="24"/>
          <w:shd w:val="clear" w:color="auto" w:fill="FFFFFF"/>
        </w:rPr>
        <w:t xml:space="preserve"> για ένα λεπτό μόνο.</w:t>
      </w:r>
    </w:p>
    <w:p w14:paraId="0A5DE253"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Λαμπρούλης): </w:t>
      </w:r>
      <w:r>
        <w:rPr>
          <w:rFonts w:eastAsia="Times New Roman"/>
          <w:color w:val="222222"/>
          <w:szCs w:val="24"/>
          <w:shd w:val="clear" w:color="auto" w:fill="FFFFFF"/>
        </w:rPr>
        <w:t>Όχι, έχουμε μία σοβαρή συζήτηση, ό</w:t>
      </w:r>
      <w:r>
        <w:rPr>
          <w:rFonts w:eastAsia="Times New Roman"/>
          <w:color w:val="222222"/>
          <w:szCs w:val="24"/>
          <w:shd w:val="clear" w:color="auto" w:fill="FFFFFF"/>
        </w:rPr>
        <w:t xml:space="preserve">πως όλοι συμφωνούμε ότι είναι σοβαρή η συζήτηση για την </w:t>
      </w:r>
      <w:r>
        <w:rPr>
          <w:rFonts w:eastAsia="Times New Roman"/>
          <w:color w:val="222222"/>
          <w:szCs w:val="24"/>
          <w:shd w:val="clear" w:color="auto" w:fill="FFFFFF"/>
        </w:rPr>
        <w:t>Α</w:t>
      </w:r>
      <w:r>
        <w:rPr>
          <w:rFonts w:eastAsia="Times New Roman"/>
          <w:color w:val="222222"/>
          <w:szCs w:val="24"/>
          <w:shd w:val="clear" w:color="auto" w:fill="FFFFFF"/>
        </w:rPr>
        <w:t>ναθεώρηση του Συντάγματος. Δεν θα δώσω τον λόγο για να ξεκινήσουμε μία διαδικασία –επιτρέψτε μου τον όρο- πινγκ-πονγκ.</w:t>
      </w:r>
    </w:p>
    <w:p w14:paraId="0A5DE254"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ΣΠΥΡΙΔΩΝ</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 xml:space="preserve">ΑΔΩΝΙΣ ΓΕΩΡΓΙΑΔΗΣ: </w:t>
      </w:r>
      <w:r>
        <w:rPr>
          <w:rFonts w:eastAsia="Times New Roman"/>
          <w:color w:val="222222"/>
          <w:szCs w:val="24"/>
          <w:shd w:val="clear" w:color="auto" w:fill="FFFFFF"/>
        </w:rPr>
        <w:t xml:space="preserve">Κύριε Πρόεδρε, είναι βάσει Κανονισμού. Να εξηγήσω </w:t>
      </w:r>
      <w:r>
        <w:rPr>
          <w:rFonts w:eastAsia="Times New Roman"/>
          <w:color w:val="222222"/>
          <w:szCs w:val="24"/>
          <w:shd w:val="clear" w:color="auto" w:fill="FFFFFF"/>
        </w:rPr>
        <w:t>κάτι σε εσάς. Εκ του Κανονισμού.</w:t>
      </w:r>
    </w:p>
    <w:p w14:paraId="0A5DE255"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Λαμπρούλης): </w:t>
      </w:r>
      <w:r>
        <w:rPr>
          <w:rFonts w:eastAsia="Times New Roman"/>
          <w:color w:val="222222"/>
          <w:szCs w:val="24"/>
          <w:shd w:val="clear" w:color="auto" w:fill="FFFFFF"/>
        </w:rPr>
        <w:t>Όχι, δεν έχετε τον λόγο. Σας παρακαλώ, δεν θέλω να εξηγήσετε κάτι. Απαντήθηκαν αυτά που η ίδια η κ. Παπακώστα θεώρησε σωστό να απαντήσει. Δεν σας έθιξε επί προσωπικού. Άρα δεν χρειάζεται.</w:t>
      </w:r>
    </w:p>
    <w:p w14:paraId="0A5DE256"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w:t>
      </w:r>
      <w:r>
        <w:rPr>
          <w:rFonts w:eastAsia="Times New Roman"/>
          <w:b/>
          <w:color w:val="222222"/>
          <w:szCs w:val="24"/>
          <w:shd w:val="clear" w:color="auto" w:fill="FFFFFF"/>
        </w:rPr>
        <w:t>ΠΥΡΙΔΩΝ</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 xml:space="preserve">ΑΔΩΝΙΣ ΓΕΩΡΓΙΑΔΗΣ: </w:t>
      </w:r>
      <w:r>
        <w:rPr>
          <w:rFonts w:eastAsia="Times New Roman"/>
          <w:color w:val="222222"/>
          <w:szCs w:val="24"/>
          <w:shd w:val="clear" w:color="auto" w:fill="FFFFFF"/>
        </w:rPr>
        <w:t>Θέλω εγώ, όμως, να σας εξηγήσω γιατί είναι επί προσωπικού. Εκ του Κανονισμού.</w:t>
      </w:r>
    </w:p>
    <w:p w14:paraId="0A5DE257"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Λαμπρούλης): </w:t>
      </w:r>
      <w:r>
        <w:rPr>
          <w:rFonts w:eastAsia="Times New Roman"/>
          <w:color w:val="222222"/>
          <w:szCs w:val="24"/>
          <w:shd w:val="clear" w:color="auto" w:fill="FFFFFF"/>
        </w:rPr>
        <w:t>Δεν θέλω να μου πείτε. Δεν προβλέπεται από κανέναν Κανονισμό. Επί προσωπικού δεν υφίσταται ζήτημα. Το λέει το Προεδ</w:t>
      </w:r>
      <w:r>
        <w:rPr>
          <w:rFonts w:eastAsia="Times New Roman"/>
          <w:color w:val="222222"/>
          <w:szCs w:val="24"/>
          <w:shd w:val="clear" w:color="auto" w:fill="FFFFFF"/>
        </w:rPr>
        <w:t>ρείο.</w:t>
      </w:r>
    </w:p>
    <w:p w14:paraId="0A5DE258"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επόμενος ομιλητής, ο κ. Κουρουμπλής από τον ΣΥΡΙΖΑ.</w:t>
      </w:r>
    </w:p>
    <w:p w14:paraId="0A5DE259" w14:textId="77777777" w:rsidR="00415E13" w:rsidRDefault="00E650A0">
      <w:pPr>
        <w:spacing w:line="600" w:lineRule="auto"/>
        <w:ind w:firstLine="720"/>
        <w:jc w:val="both"/>
        <w:rPr>
          <w:rFonts w:eastAsia="Times New Roman"/>
          <w:color w:val="222222"/>
          <w:szCs w:val="24"/>
          <w:shd w:val="clear" w:color="auto" w:fill="FFFFFF"/>
        </w:rPr>
      </w:pPr>
      <w:r w:rsidRPr="00431EC5">
        <w:rPr>
          <w:rFonts w:eastAsia="Times New Roman"/>
          <w:b/>
          <w:color w:val="222222"/>
          <w:szCs w:val="24"/>
          <w:shd w:val="clear" w:color="auto" w:fill="FFFFFF"/>
        </w:rPr>
        <w:t>ΠΑΝΑΓΙΩΤΗΣ ΚΟΥΡΟΥΜΠΛΗΣ:</w:t>
      </w:r>
      <w:r>
        <w:rPr>
          <w:rFonts w:eastAsia="Times New Roman"/>
          <w:color w:val="222222"/>
          <w:szCs w:val="24"/>
          <w:shd w:val="clear" w:color="auto" w:fill="FFFFFF"/>
        </w:rPr>
        <w:t xml:space="preserve"> Κύριε Γεωργιάδη, σας άκουσα. Τώρα πρέπει να με ακούσετε κι εσείς.</w:t>
      </w:r>
    </w:p>
    <w:p w14:paraId="0A5DE25A"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Πρόεδρε, το παρελθόν πολλές φορές μας εκπλήσσει με την επικαιρότητά του. Θα ήθελα να </w:t>
      </w:r>
      <w:r>
        <w:rPr>
          <w:rFonts w:eastAsia="Times New Roman"/>
          <w:color w:val="222222"/>
          <w:szCs w:val="24"/>
          <w:shd w:val="clear" w:color="auto" w:fill="FFFFFF"/>
        </w:rPr>
        <w:t>πω στους συναδέλφους της Νέας Δημοκρατίας, οι οποίοι αναφέρονται με ιδιαίτερο πάθος στο άρθρο 3 εκδηλώνοντας τη μεγάλη αγάπη τους για την Ορθοδοξία και την ελληνική Εκκλησία, ότι ο Κοραής μόνον εθνομηδενιστής δεν ήταν. Ας τον διαβάσουν λίγο για να μάθουν τ</w:t>
      </w:r>
      <w:r>
        <w:rPr>
          <w:rFonts w:eastAsia="Times New Roman"/>
          <w:color w:val="222222"/>
          <w:szCs w:val="24"/>
          <w:shd w:val="clear" w:color="auto" w:fill="FFFFFF"/>
        </w:rPr>
        <w:t>ις απόψεις του, γιατί φαίνεται διαβάζουν επιλεκτικά κάποια πράγματα.</w:t>
      </w:r>
    </w:p>
    <w:p w14:paraId="0A5DE25B"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πράγματι συζητούμε τον πιο θεμελιώδη χάρτη της χώρας, που είναι το Σύνταγμα. Πρέπει να αναγνωρίσουμε ότι το πολιτικό προσωπικό, παρά το γενικότερο κλίμα που υπάρχει τους τε</w:t>
      </w:r>
      <w:r>
        <w:rPr>
          <w:rFonts w:eastAsia="Times New Roman"/>
          <w:color w:val="222222"/>
          <w:szCs w:val="24"/>
          <w:shd w:val="clear" w:color="auto" w:fill="FFFFFF"/>
        </w:rPr>
        <w:t>λευταίους μήνες, έχει αρθεί στο ύψος των περιστάσεων και συζητάει με έναν εξαιρετικά σοβαρό τρόπο αυτήν την πολύ σημαντική διαδικασία αυτών των ημερών.</w:t>
      </w:r>
    </w:p>
    <w:p w14:paraId="0A5DE25C"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το άρθρο 3 θα ήθελα να πω τα εξής. Αν παρακολουθήσει κανείς την εκκλησιαστική ιστορία, ακόμα </w:t>
      </w:r>
      <w:r>
        <w:rPr>
          <w:rFonts w:eastAsia="Times New Roman"/>
          <w:color w:val="222222"/>
          <w:szCs w:val="24"/>
          <w:shd w:val="clear" w:color="auto" w:fill="FFFFFF"/>
        </w:rPr>
        <w:t xml:space="preserve">και από τα βυζαντινά χρόνια, θα διαπιστώσει ότι οι τριβές πάντοτε υπήρχαν στις σχέσεις Πολιτείας και Εκκλησίας. Υπήρξαν και δύσκολες </w:t>
      </w:r>
      <w:r>
        <w:rPr>
          <w:rFonts w:eastAsia="Times New Roman"/>
          <w:color w:val="222222"/>
          <w:szCs w:val="24"/>
          <w:shd w:val="clear" w:color="auto" w:fill="FFFFFF"/>
        </w:rPr>
        <w:lastRenderedPageBreak/>
        <w:t>στιγμές. Αν προσπαθήσει να έχει μία απόσταση από τα τεκταινόμενα τα τελευταία διακόσια χρόνια και είναι ένας από τους ανθρώ</w:t>
      </w:r>
      <w:r>
        <w:rPr>
          <w:rFonts w:eastAsia="Times New Roman"/>
          <w:color w:val="222222"/>
          <w:szCs w:val="24"/>
          <w:shd w:val="clear" w:color="auto" w:fill="FFFFFF"/>
        </w:rPr>
        <w:t>πους που ειλικρινά αναγνωρίζει τον σημαντικό ρόλο που έπαιξε η Ορθοδοξία στη ζωή αυτού του λαού, είναι εύκολο να συναγάγει το ειλικρινές συμπέρασμα και όχι το τυχοδιωκτικό, της σκοπιμότητας, ότι η Ορθοδοξία έχασε από αυτόν τον εναγκαλισμό, γιατί δεν έχει α</w:t>
      </w:r>
      <w:r>
        <w:rPr>
          <w:rFonts w:eastAsia="Times New Roman"/>
          <w:color w:val="222222"/>
          <w:szCs w:val="24"/>
          <w:shd w:val="clear" w:color="auto" w:fill="FFFFFF"/>
        </w:rPr>
        <w:t>νάγκη να φοβάται η Ορθοδοξία, μέσα από μία πορεία δύο χιλιάδων χρόνων, αν θα έχει την υποστήριξη του Κράτους. Η Ορθοδοξία θα έχει πολύ μεγαλύτερη αυτοπεποίθηση και πολύ μεγαλύτερη καταξίωση στη συνείδηση των πολιτών, εάν έχει τη δική της αυτονομία.</w:t>
      </w:r>
    </w:p>
    <w:p w14:paraId="0A5DE25D"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χ</w:t>
      </w:r>
      <w:r>
        <w:rPr>
          <w:rFonts w:eastAsia="Times New Roman"/>
          <w:color w:val="222222"/>
          <w:szCs w:val="24"/>
          <w:shd w:val="clear" w:color="auto" w:fill="FFFFFF"/>
        </w:rPr>
        <w:t>ρησιμοποιήθηκε, κύριε Πρόεδρε, η Ορθοδοξία, δυστυχώς, από το πολιτικό σύστημα. Τον εθνάρχη Ελευθέριο Βενιζέλο κάποιοι έβαλαν την Ορθοδοξία να τον αναθεματίσει. Και σήμερα μπορεί να υποστηρίξει κανείς ότι αυτή ήταν μία πράξη που ωφέλησε το έθνος;</w:t>
      </w:r>
    </w:p>
    <w:p w14:paraId="0A5DE25E"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τέτοια</w:t>
      </w:r>
      <w:r>
        <w:rPr>
          <w:rFonts w:eastAsia="Times New Roman"/>
          <w:color w:val="222222"/>
          <w:szCs w:val="24"/>
          <w:shd w:val="clear" w:color="auto" w:fill="FFFFFF"/>
        </w:rPr>
        <w:t xml:space="preserve">, λοιπόν, λάθη πρέπει να απαλλάξουμε, από τον εναγκαλισμό της Ορθοδοξίας με το ελληνικό κράτος. Δεν ήθελα να θυμίσω, αλλά θα θυμίσω, τι έγινε με τις ταυτότητες. Και </w:t>
      </w:r>
      <w:r>
        <w:rPr>
          <w:rFonts w:eastAsia="Times New Roman"/>
          <w:color w:val="222222"/>
          <w:szCs w:val="24"/>
          <w:shd w:val="clear" w:color="auto" w:fill="FFFFFF"/>
        </w:rPr>
        <w:lastRenderedPageBreak/>
        <w:t>ερωτώ όλους τους ιεράρχες που ξέρουν ποια είναι η σχέση μου μαζί τους: Τήρησε η Νέα Δημοκρα</w:t>
      </w:r>
      <w:r>
        <w:rPr>
          <w:rFonts w:eastAsia="Times New Roman"/>
          <w:color w:val="222222"/>
          <w:szCs w:val="24"/>
          <w:shd w:val="clear" w:color="auto" w:fill="FFFFFF"/>
        </w:rPr>
        <w:t>τία αυτό που υποσχέθηκε τότε ή το ξέχασε μόλις ανέλαβε τη διακυβέρνηση της χώρας, με εκείνον τον φοβερό σάλο, όπου όλοι μαζί, από τον τότε αρχηγό της Νέας Δημοκρατίας, δήλωναν ότι μόλις θα έρθει η Νέα Δημοκρατία θα αποκαταστήσει αυτό το λάθος που έγινε;</w:t>
      </w:r>
    </w:p>
    <w:p w14:paraId="0A5DE25F"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w:t>
      </w:r>
      <w:r>
        <w:rPr>
          <w:rFonts w:eastAsia="Times New Roman"/>
          <w:color w:val="222222"/>
          <w:szCs w:val="24"/>
          <w:shd w:val="clear" w:color="auto" w:fill="FFFFFF"/>
        </w:rPr>
        <w:t>ριε Πρόεδρε, πρέπει να απαλλαγούμε όλοι από εμμονές και στερεότυπα, γιατί αυτά οδηγούν σε στρεβλώσεις, γιατί με αυτήν τη λογική αποκλείσαμε όλα αυτά τα χρόνια το να υπάρχει ένα νεκροταφείο για μουσουλμάνους στην Αττική.</w:t>
      </w:r>
    </w:p>
    <w:p w14:paraId="0A5DE260"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τι κάναμε εμείς οι πατριώτες, οι</w:t>
      </w:r>
      <w:r>
        <w:rPr>
          <w:rFonts w:eastAsia="Times New Roman"/>
          <w:color w:val="222222"/>
          <w:szCs w:val="24"/>
          <w:shd w:val="clear" w:color="auto" w:fill="FFFFFF"/>
        </w:rPr>
        <w:t xml:space="preserve"> πολύ πατριώτες, που αγαπάμε την Ελλάδα τόσο πολύ που από την αγάπη μας κα</w:t>
      </w:r>
      <w:r>
        <w:rPr>
          <w:rFonts w:eastAsia="Times New Roman"/>
          <w:color w:val="222222"/>
          <w:szCs w:val="24"/>
          <w:shd w:val="clear" w:color="auto" w:fill="FFFFFF"/>
        </w:rPr>
        <w:t>μ</w:t>
      </w:r>
      <w:r>
        <w:rPr>
          <w:rFonts w:eastAsia="Times New Roman"/>
          <w:color w:val="222222"/>
          <w:szCs w:val="24"/>
          <w:shd w:val="clear" w:color="auto" w:fill="FFFFFF"/>
        </w:rPr>
        <w:t>μιά φορά, από τα λάθη που κάνουμε κινδυνεύουμε να την πνίξουμε. Στέλνουμε τους μουσουλμάνους που πεθαίνουν να τους θάβουν στη Θράκη. Και δεν στέλνουμε μόνο τους μουσουλμάνους της Θρ</w:t>
      </w:r>
      <w:r>
        <w:rPr>
          <w:rFonts w:eastAsia="Times New Roman"/>
          <w:color w:val="222222"/>
          <w:szCs w:val="24"/>
          <w:shd w:val="clear" w:color="auto" w:fill="FFFFFF"/>
        </w:rPr>
        <w:t>άκης, αλλά στέλνουμε μουσουλμάνους από οποιαδήποτε χώρα που μπορεί να τύχει να πεθάνουν εδώ στην Αθήνα. Τι είναι η Θράκη δηλαδή; Πού παραπέμπει αυτό; Το έχουμε σκεφτεί καθόλου εμείς οι πολύ πατριώτες;</w:t>
      </w:r>
    </w:p>
    <w:p w14:paraId="0A5DE261"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Νομίζω, λοιπόν, ότι δεν έχει να φοβηθεί η Ορθοδοξία από</w:t>
      </w:r>
      <w:r>
        <w:rPr>
          <w:rFonts w:eastAsia="Times New Roman"/>
          <w:color w:val="222222"/>
          <w:szCs w:val="24"/>
          <w:shd w:val="clear" w:color="auto" w:fill="FFFFFF"/>
        </w:rPr>
        <w:t xml:space="preserve"> αυτόν τον διαχωρισμό. Είναι υποκριτικό αυτό που κάνουν σήμερα τα πολιτικά κόμματα, γιατί ξέρουμε πολύ καλά ότι σε άλλες προσπάθειες συνταγματικής </w:t>
      </w:r>
      <w:r>
        <w:rPr>
          <w:rFonts w:eastAsia="Times New Roman"/>
          <w:color w:val="222222"/>
          <w:szCs w:val="24"/>
          <w:shd w:val="clear" w:color="auto" w:fill="FFFFFF"/>
        </w:rPr>
        <w:t>Α</w:t>
      </w:r>
      <w:r>
        <w:rPr>
          <w:rFonts w:eastAsia="Times New Roman"/>
          <w:color w:val="222222"/>
          <w:szCs w:val="24"/>
          <w:shd w:val="clear" w:color="auto" w:fill="FFFFFF"/>
        </w:rPr>
        <w:t>ναθεώρησης είχαν άλλη θέση.</w:t>
      </w:r>
    </w:p>
    <w:p w14:paraId="0A5DE262" w14:textId="77777777" w:rsidR="00415E13" w:rsidRDefault="00E650A0">
      <w:pPr>
        <w:spacing w:line="600" w:lineRule="auto"/>
        <w:ind w:firstLine="720"/>
        <w:jc w:val="both"/>
        <w:rPr>
          <w:rFonts w:eastAsia="Times New Roman"/>
          <w:szCs w:val="24"/>
        </w:rPr>
      </w:pPr>
      <w:r>
        <w:rPr>
          <w:rFonts w:eastAsia="Times New Roman"/>
          <w:szCs w:val="24"/>
        </w:rPr>
        <w:t>Και αυτά δεν είναι ζητήματα για να παίζουμε. Γιατί εγώ πιστεύω ότι όλοι αγαπούμε</w:t>
      </w:r>
      <w:r>
        <w:rPr>
          <w:rFonts w:eastAsia="Times New Roman"/>
          <w:szCs w:val="24"/>
        </w:rPr>
        <w:t xml:space="preserve"> την </w:t>
      </w:r>
      <w:r w:rsidRPr="001E1E63">
        <w:rPr>
          <w:rFonts w:eastAsia="Times New Roman"/>
          <w:szCs w:val="24"/>
        </w:rPr>
        <w:t>Ο</w:t>
      </w:r>
      <w:r>
        <w:rPr>
          <w:rFonts w:eastAsia="Times New Roman"/>
          <w:szCs w:val="24"/>
        </w:rPr>
        <w:t>ρθοδοξία. Γιατί όλοι αναγνωρίζουμε στη συντριπτική πλειοψηφία, με όποια προσέγγιση και αν έχουμε, τον πολύ σημαντικό της ρόλο και σε εθνικές στιγμές δύσκολες και σε κοινωνικά δύσκολες στιγμές.</w:t>
      </w:r>
    </w:p>
    <w:p w14:paraId="0A5DE263" w14:textId="77777777" w:rsidR="00415E13" w:rsidRDefault="00E650A0">
      <w:pPr>
        <w:spacing w:line="600" w:lineRule="auto"/>
        <w:ind w:firstLine="720"/>
        <w:jc w:val="both"/>
        <w:rPr>
          <w:rFonts w:eastAsia="Times New Roman"/>
          <w:szCs w:val="24"/>
        </w:rPr>
      </w:pPr>
      <w:r>
        <w:rPr>
          <w:rFonts w:eastAsia="Times New Roman"/>
          <w:szCs w:val="24"/>
        </w:rPr>
        <w:t>Πάω στο ά</w:t>
      </w:r>
      <w:r w:rsidRPr="00E70BC2">
        <w:rPr>
          <w:rFonts w:eastAsia="Times New Roman"/>
          <w:szCs w:val="24"/>
        </w:rPr>
        <w:t>ρθρο 16</w:t>
      </w:r>
      <w:r>
        <w:rPr>
          <w:rFonts w:eastAsia="Times New Roman"/>
          <w:szCs w:val="24"/>
        </w:rPr>
        <w:t>. Κ</w:t>
      </w:r>
      <w:r w:rsidRPr="00E70BC2">
        <w:rPr>
          <w:rFonts w:eastAsia="Times New Roman"/>
          <w:szCs w:val="24"/>
        </w:rPr>
        <w:t>ύριε Πρόεδρε</w:t>
      </w:r>
      <w:r>
        <w:rPr>
          <w:rFonts w:eastAsia="Times New Roman"/>
          <w:szCs w:val="24"/>
        </w:rPr>
        <w:t>,</w:t>
      </w:r>
      <w:r w:rsidRPr="00E70BC2">
        <w:rPr>
          <w:rFonts w:eastAsia="Times New Roman"/>
          <w:szCs w:val="24"/>
        </w:rPr>
        <w:t xml:space="preserve"> πρέπει να ξεκιν</w:t>
      </w:r>
      <w:r>
        <w:rPr>
          <w:rFonts w:eastAsia="Times New Roman"/>
          <w:szCs w:val="24"/>
        </w:rPr>
        <w:t>ήσουμε απ</w:t>
      </w:r>
      <w:r>
        <w:rPr>
          <w:rFonts w:eastAsia="Times New Roman"/>
          <w:szCs w:val="24"/>
        </w:rPr>
        <w:t>ό την παραδοχή ό</w:t>
      </w:r>
      <w:r w:rsidRPr="00E70BC2">
        <w:rPr>
          <w:rFonts w:eastAsia="Times New Roman"/>
          <w:szCs w:val="24"/>
        </w:rPr>
        <w:t>τι η ελληνική οικογένεια</w:t>
      </w:r>
      <w:r>
        <w:rPr>
          <w:rFonts w:eastAsia="Times New Roman"/>
          <w:szCs w:val="24"/>
        </w:rPr>
        <w:t xml:space="preserve"> έχει ένα</w:t>
      </w:r>
      <w:r w:rsidRPr="00E70BC2">
        <w:rPr>
          <w:rFonts w:eastAsia="Times New Roman"/>
          <w:szCs w:val="24"/>
        </w:rPr>
        <w:t xml:space="preserve"> εξαιρετικό πάθος </w:t>
      </w:r>
      <w:r>
        <w:rPr>
          <w:rFonts w:eastAsia="Times New Roman"/>
          <w:szCs w:val="24"/>
        </w:rPr>
        <w:t xml:space="preserve">για </w:t>
      </w:r>
      <w:r w:rsidRPr="00E70BC2">
        <w:rPr>
          <w:rFonts w:eastAsia="Times New Roman"/>
          <w:szCs w:val="24"/>
        </w:rPr>
        <w:t>να στηρίξει τα παιδιά της</w:t>
      </w:r>
      <w:r w:rsidRPr="00C53B4C">
        <w:rPr>
          <w:rFonts w:eastAsia="Times New Roman"/>
          <w:szCs w:val="24"/>
        </w:rPr>
        <w:t>,</w:t>
      </w:r>
      <w:r w:rsidRPr="00E70BC2">
        <w:rPr>
          <w:rFonts w:eastAsia="Times New Roman"/>
          <w:szCs w:val="24"/>
        </w:rPr>
        <w:t xml:space="preserve"> </w:t>
      </w:r>
      <w:r>
        <w:rPr>
          <w:rFonts w:eastAsia="Times New Roman"/>
          <w:szCs w:val="24"/>
        </w:rPr>
        <w:t xml:space="preserve">είναι διατεθειμένη </w:t>
      </w:r>
      <w:r w:rsidRPr="00E70BC2">
        <w:rPr>
          <w:rFonts w:eastAsia="Times New Roman"/>
          <w:szCs w:val="24"/>
        </w:rPr>
        <w:t xml:space="preserve">να στερηθεί τα πάντα για να </w:t>
      </w:r>
      <w:r>
        <w:rPr>
          <w:rFonts w:eastAsia="Times New Roman"/>
          <w:szCs w:val="24"/>
        </w:rPr>
        <w:t xml:space="preserve">μορφώσει </w:t>
      </w:r>
      <w:r w:rsidRPr="00E70BC2">
        <w:rPr>
          <w:rFonts w:eastAsia="Times New Roman"/>
          <w:szCs w:val="24"/>
        </w:rPr>
        <w:t xml:space="preserve">τα παιδιά </w:t>
      </w:r>
      <w:r>
        <w:rPr>
          <w:rFonts w:eastAsia="Times New Roman"/>
          <w:szCs w:val="24"/>
        </w:rPr>
        <w:t>της.</w:t>
      </w:r>
    </w:p>
    <w:p w14:paraId="0A5DE264" w14:textId="77777777" w:rsidR="00415E13" w:rsidRDefault="00E650A0">
      <w:pPr>
        <w:spacing w:line="600" w:lineRule="auto"/>
        <w:ind w:firstLine="720"/>
        <w:jc w:val="both"/>
        <w:rPr>
          <w:rFonts w:eastAsia="Times New Roman"/>
          <w:szCs w:val="24"/>
        </w:rPr>
      </w:pPr>
      <w:r>
        <w:rPr>
          <w:rFonts w:eastAsia="Times New Roman"/>
          <w:szCs w:val="24"/>
        </w:rPr>
        <w:t>Ε</w:t>
      </w:r>
      <w:r w:rsidRPr="00E70BC2">
        <w:rPr>
          <w:rFonts w:eastAsia="Times New Roman"/>
          <w:szCs w:val="24"/>
        </w:rPr>
        <w:t xml:space="preserve">γώ νιώθω </w:t>
      </w:r>
      <w:r>
        <w:rPr>
          <w:rFonts w:eastAsia="Times New Roman"/>
          <w:szCs w:val="24"/>
        </w:rPr>
        <w:t>την ανάγκη κ</w:t>
      </w:r>
      <w:r w:rsidRPr="00E70BC2">
        <w:rPr>
          <w:rFonts w:eastAsia="Times New Roman"/>
          <w:szCs w:val="24"/>
        </w:rPr>
        <w:t>ατ</w:t>
      </w:r>
      <w:r>
        <w:rPr>
          <w:rFonts w:eastAsia="Times New Roman"/>
          <w:szCs w:val="24"/>
        </w:rPr>
        <w:t xml:space="preserve">’ </w:t>
      </w:r>
      <w:r w:rsidRPr="00E70BC2">
        <w:rPr>
          <w:rFonts w:eastAsia="Times New Roman"/>
          <w:szCs w:val="24"/>
        </w:rPr>
        <w:t xml:space="preserve">αρχάς να κάνω μία μνεία </w:t>
      </w:r>
      <w:r>
        <w:rPr>
          <w:rFonts w:eastAsia="Times New Roman"/>
          <w:szCs w:val="24"/>
        </w:rPr>
        <w:t xml:space="preserve">σε ανθρώπους, </w:t>
      </w:r>
      <w:r w:rsidRPr="00E70BC2">
        <w:rPr>
          <w:rFonts w:eastAsia="Times New Roman"/>
          <w:szCs w:val="24"/>
        </w:rPr>
        <w:t>όπως ο Γεώργιος Παπανδρ</w:t>
      </w:r>
      <w:r w:rsidRPr="00E70BC2">
        <w:rPr>
          <w:rFonts w:eastAsia="Times New Roman"/>
          <w:szCs w:val="24"/>
        </w:rPr>
        <w:t>έου</w:t>
      </w:r>
      <w:r>
        <w:rPr>
          <w:rFonts w:eastAsia="Times New Roman"/>
          <w:szCs w:val="24"/>
        </w:rPr>
        <w:t>,</w:t>
      </w:r>
      <w:r w:rsidRPr="00E70BC2">
        <w:rPr>
          <w:rFonts w:eastAsia="Times New Roman"/>
          <w:szCs w:val="24"/>
        </w:rPr>
        <w:t xml:space="preserve"> ο Ευάγγελος Παπανούτσος</w:t>
      </w:r>
      <w:r>
        <w:rPr>
          <w:rFonts w:eastAsia="Times New Roman"/>
          <w:szCs w:val="24"/>
        </w:rPr>
        <w:t xml:space="preserve"> και ο Λουκής Ακρίτας όταν</w:t>
      </w:r>
      <w:r w:rsidRPr="00E70BC2">
        <w:rPr>
          <w:rFonts w:eastAsia="Times New Roman"/>
          <w:szCs w:val="24"/>
        </w:rPr>
        <w:t xml:space="preserve"> το 19</w:t>
      </w:r>
      <w:r>
        <w:rPr>
          <w:rFonts w:eastAsia="Times New Roman"/>
          <w:szCs w:val="24"/>
        </w:rPr>
        <w:t>64 καθιέρωσαν τη δωρεάν παιδεία. Έτσι λειτούργησε</w:t>
      </w:r>
      <w:r w:rsidRPr="00E70BC2">
        <w:rPr>
          <w:rFonts w:eastAsia="Times New Roman"/>
          <w:szCs w:val="24"/>
        </w:rPr>
        <w:t xml:space="preserve"> το </w:t>
      </w:r>
      <w:r>
        <w:rPr>
          <w:rFonts w:eastAsia="Times New Roman"/>
          <w:szCs w:val="24"/>
        </w:rPr>
        <w:t>«</w:t>
      </w:r>
      <w:r w:rsidRPr="00E70BC2">
        <w:rPr>
          <w:rFonts w:eastAsia="Times New Roman"/>
          <w:szCs w:val="24"/>
        </w:rPr>
        <w:t>κοινωνικό ασανσέρ</w:t>
      </w:r>
      <w:r>
        <w:rPr>
          <w:rFonts w:eastAsia="Times New Roman"/>
          <w:szCs w:val="24"/>
        </w:rPr>
        <w:t>»</w:t>
      </w:r>
      <w:r w:rsidRPr="00E70BC2">
        <w:rPr>
          <w:rFonts w:eastAsia="Times New Roman"/>
          <w:szCs w:val="24"/>
        </w:rPr>
        <w:t xml:space="preserve"> και </w:t>
      </w:r>
      <w:r w:rsidRPr="00E70BC2">
        <w:rPr>
          <w:rFonts w:eastAsia="Times New Roman"/>
          <w:szCs w:val="24"/>
        </w:rPr>
        <w:lastRenderedPageBreak/>
        <w:t>δόθηκε η δυνατότητα στο</w:t>
      </w:r>
      <w:r>
        <w:rPr>
          <w:rFonts w:eastAsia="Times New Roman"/>
          <w:szCs w:val="24"/>
        </w:rPr>
        <w:t>ν</w:t>
      </w:r>
      <w:r w:rsidRPr="00E70BC2">
        <w:rPr>
          <w:rFonts w:eastAsia="Times New Roman"/>
          <w:szCs w:val="24"/>
        </w:rPr>
        <w:t xml:space="preserve"> φτωχό να γίνει και γιατρός και </w:t>
      </w:r>
      <w:r>
        <w:rPr>
          <w:rFonts w:eastAsia="Times New Roman"/>
          <w:szCs w:val="24"/>
        </w:rPr>
        <w:t>δ</w:t>
      </w:r>
      <w:r w:rsidRPr="00E70BC2">
        <w:rPr>
          <w:rFonts w:eastAsia="Times New Roman"/>
          <w:szCs w:val="24"/>
        </w:rPr>
        <w:t>ικηγόρος</w:t>
      </w:r>
      <w:r>
        <w:rPr>
          <w:rFonts w:eastAsia="Times New Roman"/>
          <w:szCs w:val="24"/>
        </w:rPr>
        <w:t>, γ</w:t>
      </w:r>
      <w:r w:rsidRPr="00E70BC2">
        <w:rPr>
          <w:rFonts w:eastAsia="Times New Roman"/>
          <w:szCs w:val="24"/>
        </w:rPr>
        <w:t>ια</w:t>
      </w:r>
      <w:r>
        <w:rPr>
          <w:rFonts w:eastAsia="Times New Roman"/>
          <w:szCs w:val="24"/>
        </w:rPr>
        <w:t xml:space="preserve">τί μέχρι τότε ο εργάτης γινόταν εργάτης, </w:t>
      </w:r>
      <w:r w:rsidRPr="00E70BC2">
        <w:rPr>
          <w:rFonts w:eastAsia="Times New Roman"/>
          <w:szCs w:val="24"/>
        </w:rPr>
        <w:t xml:space="preserve">το παιδί του εργάτη </w:t>
      </w:r>
      <w:r>
        <w:rPr>
          <w:rFonts w:eastAsia="Times New Roman"/>
          <w:szCs w:val="24"/>
        </w:rPr>
        <w:t xml:space="preserve">γινόταν </w:t>
      </w:r>
      <w:r w:rsidRPr="00E70BC2">
        <w:rPr>
          <w:rFonts w:eastAsia="Times New Roman"/>
          <w:szCs w:val="24"/>
        </w:rPr>
        <w:t>εργάτη</w:t>
      </w:r>
      <w:r>
        <w:rPr>
          <w:rFonts w:eastAsia="Times New Roman"/>
          <w:szCs w:val="24"/>
        </w:rPr>
        <w:t>ς,</w:t>
      </w:r>
      <w:r w:rsidRPr="00E70BC2">
        <w:rPr>
          <w:rFonts w:eastAsia="Times New Roman"/>
          <w:szCs w:val="24"/>
        </w:rPr>
        <w:t xml:space="preserve"> το παιδί του αγρότη </w:t>
      </w:r>
      <w:r>
        <w:rPr>
          <w:rFonts w:eastAsia="Times New Roman"/>
          <w:szCs w:val="24"/>
        </w:rPr>
        <w:t xml:space="preserve">γινόταν </w:t>
      </w:r>
      <w:r w:rsidRPr="00E70BC2">
        <w:rPr>
          <w:rFonts w:eastAsia="Times New Roman"/>
          <w:szCs w:val="24"/>
        </w:rPr>
        <w:t>αγρότη</w:t>
      </w:r>
      <w:r>
        <w:rPr>
          <w:rFonts w:eastAsia="Times New Roman"/>
          <w:szCs w:val="24"/>
        </w:rPr>
        <w:t xml:space="preserve">ς. Όλοι </w:t>
      </w:r>
      <w:r w:rsidRPr="00E70BC2">
        <w:rPr>
          <w:rFonts w:eastAsia="Times New Roman"/>
          <w:szCs w:val="24"/>
        </w:rPr>
        <w:t xml:space="preserve">ξέρουμε τι γινόταν </w:t>
      </w:r>
      <w:r>
        <w:rPr>
          <w:rFonts w:eastAsia="Times New Roman"/>
          <w:szCs w:val="24"/>
        </w:rPr>
        <w:t>μ</w:t>
      </w:r>
      <w:r w:rsidRPr="00E70BC2">
        <w:rPr>
          <w:rFonts w:eastAsia="Times New Roman"/>
          <w:szCs w:val="24"/>
        </w:rPr>
        <w:t>έχρι τότε και τι έγινε από κει και πέρα</w:t>
      </w:r>
      <w:r>
        <w:rPr>
          <w:rFonts w:eastAsia="Times New Roman"/>
          <w:szCs w:val="24"/>
        </w:rPr>
        <w:t>.</w:t>
      </w:r>
    </w:p>
    <w:p w14:paraId="0A5DE265" w14:textId="77777777" w:rsidR="00415E13" w:rsidRDefault="00E650A0">
      <w:pPr>
        <w:spacing w:line="600" w:lineRule="auto"/>
        <w:ind w:firstLine="720"/>
        <w:jc w:val="both"/>
        <w:rPr>
          <w:rFonts w:eastAsia="Times New Roman"/>
          <w:szCs w:val="24"/>
        </w:rPr>
      </w:pPr>
      <w:r>
        <w:rPr>
          <w:rFonts w:eastAsia="Times New Roman"/>
          <w:szCs w:val="24"/>
        </w:rPr>
        <w:t>Έ</w:t>
      </w:r>
      <w:r w:rsidRPr="00E70BC2">
        <w:rPr>
          <w:rFonts w:eastAsia="Times New Roman"/>
          <w:szCs w:val="24"/>
        </w:rPr>
        <w:t xml:space="preserve">χουμε μία συζήτηση </w:t>
      </w:r>
      <w:r>
        <w:rPr>
          <w:rFonts w:eastAsia="Times New Roman"/>
          <w:szCs w:val="24"/>
        </w:rPr>
        <w:t xml:space="preserve">για τα </w:t>
      </w:r>
      <w:r w:rsidRPr="00E70BC2">
        <w:rPr>
          <w:rFonts w:eastAsia="Times New Roman"/>
          <w:szCs w:val="24"/>
        </w:rPr>
        <w:t>ελληνικά πανεπιστήμια</w:t>
      </w:r>
      <w:r>
        <w:rPr>
          <w:rFonts w:eastAsia="Times New Roman"/>
          <w:szCs w:val="24"/>
        </w:rPr>
        <w:t xml:space="preserve"> και είναι λάθος</w:t>
      </w:r>
      <w:r w:rsidRPr="00E70BC2">
        <w:rPr>
          <w:rFonts w:eastAsia="Times New Roman"/>
          <w:szCs w:val="24"/>
        </w:rPr>
        <w:t xml:space="preserve"> ο τρόπος με τον οποίον </w:t>
      </w:r>
      <w:r>
        <w:rPr>
          <w:rFonts w:eastAsia="Times New Roman"/>
          <w:szCs w:val="24"/>
        </w:rPr>
        <w:t xml:space="preserve">προσεγγίζουμε αυτό το θέμα. </w:t>
      </w:r>
      <w:r>
        <w:rPr>
          <w:rFonts w:eastAsia="Times New Roman"/>
          <w:szCs w:val="24"/>
        </w:rPr>
        <w:t>Β</w:t>
      </w:r>
      <w:r w:rsidRPr="00E70BC2">
        <w:rPr>
          <w:rFonts w:eastAsia="Times New Roman"/>
          <w:szCs w:val="24"/>
        </w:rPr>
        <w:t>εβαίως</w:t>
      </w:r>
      <w:r>
        <w:rPr>
          <w:rFonts w:eastAsia="Times New Roman"/>
          <w:szCs w:val="24"/>
        </w:rPr>
        <w:t>,</w:t>
      </w:r>
      <w:r w:rsidRPr="00E70BC2">
        <w:rPr>
          <w:rFonts w:eastAsia="Times New Roman"/>
          <w:szCs w:val="24"/>
        </w:rPr>
        <w:t xml:space="preserve"> υπάρχουν αδυναμίες</w:t>
      </w:r>
      <w:r>
        <w:rPr>
          <w:rFonts w:eastAsia="Times New Roman"/>
          <w:szCs w:val="24"/>
        </w:rPr>
        <w:t>.</w:t>
      </w:r>
      <w:r w:rsidRPr="00E70BC2">
        <w:rPr>
          <w:rFonts w:eastAsia="Times New Roman"/>
          <w:szCs w:val="24"/>
        </w:rPr>
        <w:t xml:space="preserve"> </w:t>
      </w:r>
      <w:r>
        <w:rPr>
          <w:rFonts w:eastAsia="Times New Roman"/>
          <w:szCs w:val="24"/>
        </w:rPr>
        <w:t xml:space="preserve">Βεβαίως, πρέπει να πούμε ότι </w:t>
      </w:r>
      <w:r w:rsidRPr="00E70BC2">
        <w:rPr>
          <w:rFonts w:eastAsia="Times New Roman"/>
          <w:szCs w:val="24"/>
        </w:rPr>
        <w:t xml:space="preserve">υπάρχουν ζητήματα όπως </w:t>
      </w:r>
      <w:r>
        <w:rPr>
          <w:rFonts w:eastAsia="Times New Roman"/>
          <w:szCs w:val="24"/>
        </w:rPr>
        <w:t xml:space="preserve">η </w:t>
      </w:r>
      <w:r w:rsidRPr="00E70BC2">
        <w:rPr>
          <w:rFonts w:eastAsia="Times New Roman"/>
          <w:szCs w:val="24"/>
        </w:rPr>
        <w:t>οικογενειοκρατία στα ελληνικά πανεπιστήμια</w:t>
      </w:r>
      <w:r>
        <w:rPr>
          <w:rFonts w:eastAsia="Times New Roman"/>
          <w:szCs w:val="24"/>
        </w:rPr>
        <w:t>.</w:t>
      </w:r>
      <w:r w:rsidRPr="00E70BC2">
        <w:rPr>
          <w:rFonts w:eastAsia="Times New Roman"/>
          <w:szCs w:val="24"/>
        </w:rPr>
        <w:t xml:space="preserve"> </w:t>
      </w:r>
      <w:r>
        <w:rPr>
          <w:rFonts w:eastAsia="Times New Roman"/>
          <w:szCs w:val="24"/>
        </w:rPr>
        <w:t>Εγώ πιστεύω ότι έ</w:t>
      </w:r>
      <w:r w:rsidRPr="00E70BC2">
        <w:rPr>
          <w:rFonts w:eastAsia="Times New Roman"/>
          <w:szCs w:val="24"/>
        </w:rPr>
        <w:t xml:space="preserve">γιναν πολλές προσπάθειες στο παρελθόν </w:t>
      </w:r>
      <w:r>
        <w:rPr>
          <w:rFonts w:eastAsia="Times New Roman"/>
          <w:szCs w:val="24"/>
        </w:rPr>
        <w:t>μ</w:t>
      </w:r>
      <w:r w:rsidRPr="00E70BC2">
        <w:rPr>
          <w:rFonts w:eastAsia="Times New Roman"/>
          <w:szCs w:val="24"/>
        </w:rPr>
        <w:t>ε θετική διάθεση</w:t>
      </w:r>
      <w:r>
        <w:rPr>
          <w:rFonts w:eastAsia="Times New Roman"/>
          <w:szCs w:val="24"/>
        </w:rPr>
        <w:t>,</w:t>
      </w:r>
      <w:r w:rsidRPr="00E70BC2">
        <w:rPr>
          <w:rFonts w:eastAsia="Times New Roman"/>
          <w:szCs w:val="24"/>
        </w:rPr>
        <w:t xml:space="preserve"> </w:t>
      </w:r>
      <w:r>
        <w:rPr>
          <w:rFonts w:eastAsia="Times New Roman"/>
          <w:szCs w:val="24"/>
        </w:rPr>
        <w:t>όμως,</w:t>
      </w:r>
      <w:r w:rsidRPr="00E70BC2">
        <w:rPr>
          <w:rFonts w:eastAsia="Times New Roman"/>
          <w:szCs w:val="24"/>
        </w:rPr>
        <w:t xml:space="preserve"> δεν έφτασαν εκεί που πρέπει να φτάσει το ελληνικό</w:t>
      </w:r>
      <w:r w:rsidRPr="00E70BC2">
        <w:rPr>
          <w:rFonts w:eastAsia="Times New Roman"/>
          <w:szCs w:val="24"/>
        </w:rPr>
        <w:t xml:space="preserve"> πανεπιστήμιο</w:t>
      </w:r>
      <w:r>
        <w:rPr>
          <w:rFonts w:eastAsia="Times New Roman"/>
          <w:szCs w:val="24"/>
        </w:rPr>
        <w:t>.</w:t>
      </w:r>
    </w:p>
    <w:p w14:paraId="0A5DE266" w14:textId="77777777" w:rsidR="00415E13" w:rsidRDefault="00E650A0">
      <w:pPr>
        <w:spacing w:line="600" w:lineRule="auto"/>
        <w:ind w:firstLine="720"/>
        <w:jc w:val="both"/>
        <w:rPr>
          <w:rFonts w:eastAsia="Times New Roman"/>
          <w:szCs w:val="24"/>
        </w:rPr>
      </w:pPr>
      <w:r>
        <w:rPr>
          <w:rFonts w:eastAsia="Times New Roman"/>
          <w:szCs w:val="24"/>
        </w:rPr>
        <w:t>Από την άλλη μεριά, όμως,</w:t>
      </w:r>
      <w:r w:rsidRPr="00E70BC2">
        <w:rPr>
          <w:rFonts w:eastAsia="Times New Roman"/>
          <w:szCs w:val="24"/>
        </w:rPr>
        <w:t xml:space="preserve"> υπάρχει ένα </w:t>
      </w:r>
      <w:r>
        <w:rPr>
          <w:rFonts w:eastAsia="Times New Roman"/>
          <w:szCs w:val="24"/>
        </w:rPr>
        <w:t xml:space="preserve">ζήτημα. Μήπως </w:t>
      </w:r>
      <w:r w:rsidRPr="00E70BC2">
        <w:rPr>
          <w:rFonts w:eastAsia="Times New Roman"/>
          <w:szCs w:val="24"/>
        </w:rPr>
        <w:t xml:space="preserve">πρέπει να δούμε προνοητικά </w:t>
      </w:r>
      <w:r>
        <w:rPr>
          <w:rFonts w:eastAsia="Times New Roman"/>
          <w:szCs w:val="24"/>
        </w:rPr>
        <w:t xml:space="preserve">και </w:t>
      </w:r>
      <w:r w:rsidRPr="00E70BC2">
        <w:rPr>
          <w:rFonts w:eastAsia="Times New Roman"/>
          <w:szCs w:val="24"/>
        </w:rPr>
        <w:t>να αποκλείσουμε το ενδεχόμενο κάποια στιγμή τα ΙΕΚ</w:t>
      </w:r>
      <w:r>
        <w:rPr>
          <w:rFonts w:eastAsia="Times New Roman"/>
          <w:szCs w:val="24"/>
        </w:rPr>
        <w:t xml:space="preserve"> της Πλατείας Κάνιγγ</w:t>
      </w:r>
      <w:r w:rsidRPr="00E70BC2">
        <w:rPr>
          <w:rFonts w:eastAsia="Times New Roman"/>
          <w:szCs w:val="24"/>
        </w:rPr>
        <w:t xml:space="preserve">ος </w:t>
      </w:r>
      <w:r>
        <w:rPr>
          <w:rFonts w:eastAsia="Times New Roman"/>
          <w:szCs w:val="24"/>
        </w:rPr>
        <w:t>ν</w:t>
      </w:r>
      <w:r w:rsidRPr="00E70BC2">
        <w:rPr>
          <w:rFonts w:eastAsia="Times New Roman"/>
          <w:szCs w:val="24"/>
        </w:rPr>
        <w:t>α γίνουν πανεπιστήμια</w:t>
      </w:r>
      <w:r>
        <w:rPr>
          <w:rFonts w:eastAsia="Times New Roman"/>
          <w:szCs w:val="24"/>
        </w:rPr>
        <w:t>,</w:t>
      </w:r>
      <w:r w:rsidRPr="00E70BC2">
        <w:rPr>
          <w:rFonts w:eastAsia="Times New Roman"/>
          <w:szCs w:val="24"/>
        </w:rPr>
        <w:t xml:space="preserve"> όπως έχουν γίνει σε άλλες χώρες</w:t>
      </w:r>
      <w:r>
        <w:rPr>
          <w:rFonts w:eastAsia="Times New Roman"/>
          <w:szCs w:val="24"/>
        </w:rPr>
        <w:t xml:space="preserve"> με γνωστά αποτελέσματα και να</w:t>
      </w:r>
      <w:r>
        <w:rPr>
          <w:rFonts w:eastAsia="Times New Roman"/>
          <w:szCs w:val="24"/>
        </w:rPr>
        <w:t xml:space="preserve"> πάμε σε ένα άλλο </w:t>
      </w:r>
      <w:r w:rsidRPr="00E70BC2">
        <w:rPr>
          <w:rFonts w:eastAsia="Times New Roman"/>
          <w:szCs w:val="24"/>
        </w:rPr>
        <w:t>μοντέλ</w:t>
      </w:r>
      <w:r>
        <w:rPr>
          <w:rFonts w:eastAsia="Times New Roman"/>
          <w:szCs w:val="24"/>
        </w:rPr>
        <w:t>ο; Να το συζητήσουμε, ας κάνουμε ένα διάλογο...</w:t>
      </w:r>
    </w:p>
    <w:p w14:paraId="0A5DE267" w14:textId="77777777" w:rsidR="00415E13" w:rsidRDefault="00E650A0">
      <w:pPr>
        <w:spacing w:line="600" w:lineRule="auto"/>
        <w:ind w:firstLine="720"/>
        <w:jc w:val="both"/>
        <w:rPr>
          <w:rFonts w:eastAsia="Times New Roman"/>
          <w:szCs w:val="24"/>
        </w:rPr>
      </w:pPr>
      <w:r>
        <w:rPr>
          <w:rFonts w:eastAsia="Times New Roman"/>
          <w:b/>
          <w:bCs/>
          <w:szCs w:val="24"/>
        </w:rPr>
        <w:lastRenderedPageBreak/>
        <w:t>ΠΡΟΕΔΡΕΥΩΝ (Γεώργιος Λαμπρούλης):</w:t>
      </w:r>
      <w:r>
        <w:rPr>
          <w:rFonts w:eastAsia="Times New Roman"/>
          <w:szCs w:val="24"/>
        </w:rPr>
        <w:t xml:space="preserve"> Κύριε Κουρουμπλή, σας παρακαλώ πολύ να ολοκληρώσετε. Ήδη έχετε υπερβεί το χρόνο σας κατά ένα λεπτό.</w:t>
      </w:r>
    </w:p>
    <w:p w14:paraId="0A5DE268" w14:textId="77777777" w:rsidR="00415E13" w:rsidRDefault="00E650A0">
      <w:pPr>
        <w:spacing w:line="600" w:lineRule="auto"/>
        <w:ind w:firstLine="720"/>
        <w:jc w:val="both"/>
        <w:rPr>
          <w:rFonts w:eastAsia="Times New Roman"/>
          <w:szCs w:val="24"/>
        </w:rPr>
      </w:pPr>
      <w:r w:rsidRPr="00EE7CD4">
        <w:rPr>
          <w:rFonts w:eastAsia="Times New Roman"/>
          <w:b/>
          <w:szCs w:val="24"/>
        </w:rPr>
        <w:t>ΠΑΝΑΓΙΩΤΗΣ ΚΟΥΡΟΥΜΠΛΗΣ:</w:t>
      </w:r>
      <w:r w:rsidRPr="00EE7CD4">
        <w:rPr>
          <w:rFonts w:eastAsia="Times New Roman"/>
          <w:szCs w:val="24"/>
        </w:rPr>
        <w:t xml:space="preserve"> </w:t>
      </w:r>
      <w:r>
        <w:rPr>
          <w:rFonts w:eastAsia="Times New Roman"/>
          <w:szCs w:val="24"/>
        </w:rPr>
        <w:t>Μάλιστα, κύριε Πρόεδρε. Θα</w:t>
      </w:r>
      <w:r>
        <w:rPr>
          <w:rFonts w:eastAsia="Times New Roman"/>
          <w:szCs w:val="24"/>
        </w:rPr>
        <w:t xml:space="preserve"> ήθελα ένα λεπτό ακόμη, σας παρακαλώ.</w:t>
      </w:r>
    </w:p>
    <w:p w14:paraId="0A5DE269" w14:textId="77777777" w:rsidR="00415E13" w:rsidRDefault="00E650A0">
      <w:pPr>
        <w:spacing w:line="600" w:lineRule="auto"/>
        <w:ind w:firstLine="720"/>
        <w:jc w:val="both"/>
        <w:rPr>
          <w:rFonts w:eastAsia="Times New Roman"/>
          <w:szCs w:val="24"/>
        </w:rPr>
      </w:pPr>
      <w:r>
        <w:rPr>
          <w:rFonts w:eastAsia="Times New Roman"/>
          <w:szCs w:val="24"/>
        </w:rPr>
        <w:t>Να πάμε σε μ</w:t>
      </w:r>
      <w:r>
        <w:rPr>
          <w:rFonts w:eastAsia="Times New Roman"/>
          <w:szCs w:val="24"/>
        </w:rPr>
        <w:t>ί</w:t>
      </w:r>
      <w:r>
        <w:rPr>
          <w:rFonts w:eastAsia="Times New Roman"/>
          <w:szCs w:val="24"/>
        </w:rPr>
        <w:t xml:space="preserve">α διαδικασία συζήτησης. Εγώ λέω να συζητήσουμε το μη κερδοσκοπικό πανεπιστήμιο με ηρεμία και να </w:t>
      </w:r>
      <w:r w:rsidRPr="00E70BC2">
        <w:rPr>
          <w:rFonts w:eastAsia="Times New Roman"/>
          <w:szCs w:val="24"/>
        </w:rPr>
        <w:t>δούμε τι θα μπορούσε να προσφέρει ενδεχομένως</w:t>
      </w:r>
      <w:r>
        <w:rPr>
          <w:rFonts w:eastAsia="Times New Roman"/>
          <w:szCs w:val="24"/>
        </w:rPr>
        <w:t>.</w:t>
      </w:r>
    </w:p>
    <w:p w14:paraId="0A5DE26A" w14:textId="77777777" w:rsidR="00415E13" w:rsidRDefault="00E650A0">
      <w:pPr>
        <w:spacing w:line="600" w:lineRule="auto"/>
        <w:ind w:firstLine="720"/>
        <w:jc w:val="both"/>
        <w:rPr>
          <w:rFonts w:eastAsia="Times New Roman"/>
          <w:szCs w:val="24"/>
        </w:rPr>
      </w:pPr>
      <w:r>
        <w:rPr>
          <w:rFonts w:eastAsia="Times New Roman"/>
          <w:szCs w:val="24"/>
        </w:rPr>
        <w:t>Και ολοκληρώνω,</w:t>
      </w:r>
      <w:r w:rsidRPr="00E70BC2">
        <w:rPr>
          <w:rFonts w:eastAsia="Times New Roman"/>
          <w:szCs w:val="24"/>
        </w:rPr>
        <w:t xml:space="preserve"> κύριε Πρόεδρε</w:t>
      </w:r>
      <w:r>
        <w:rPr>
          <w:rFonts w:eastAsia="Times New Roman"/>
          <w:szCs w:val="24"/>
        </w:rPr>
        <w:t>,</w:t>
      </w:r>
      <w:r w:rsidRPr="00E70BC2">
        <w:rPr>
          <w:rFonts w:eastAsia="Times New Roman"/>
          <w:szCs w:val="24"/>
        </w:rPr>
        <w:t xml:space="preserve"> με κάτι που έχει σχέση και με την Ελλάδα και την Ευρώπη</w:t>
      </w:r>
      <w:r>
        <w:rPr>
          <w:rFonts w:eastAsia="Times New Roman"/>
          <w:szCs w:val="24"/>
        </w:rPr>
        <w:t>.</w:t>
      </w:r>
      <w:r w:rsidRPr="00E70BC2">
        <w:rPr>
          <w:rFonts w:eastAsia="Times New Roman"/>
          <w:szCs w:val="24"/>
        </w:rPr>
        <w:t xml:space="preserve"> </w:t>
      </w:r>
      <w:r>
        <w:rPr>
          <w:rFonts w:eastAsia="Times New Roman"/>
          <w:szCs w:val="24"/>
        </w:rPr>
        <w:t>Α</w:t>
      </w:r>
      <w:r w:rsidRPr="00E70BC2">
        <w:rPr>
          <w:rFonts w:eastAsia="Times New Roman"/>
          <w:szCs w:val="24"/>
        </w:rPr>
        <w:t>υτή</w:t>
      </w:r>
      <w:r>
        <w:rPr>
          <w:rFonts w:eastAsia="Times New Roman"/>
          <w:szCs w:val="24"/>
        </w:rPr>
        <w:t>ν</w:t>
      </w:r>
      <w:r w:rsidRPr="00E70BC2">
        <w:rPr>
          <w:rFonts w:eastAsia="Times New Roman"/>
          <w:szCs w:val="24"/>
        </w:rPr>
        <w:t xml:space="preserve"> τη στιγμή το μεγάλο </w:t>
      </w:r>
      <w:r>
        <w:rPr>
          <w:rFonts w:eastAsia="Times New Roman"/>
          <w:szCs w:val="24"/>
        </w:rPr>
        <w:t>ό</w:t>
      </w:r>
      <w:r w:rsidRPr="00E70BC2">
        <w:rPr>
          <w:rFonts w:eastAsia="Times New Roman"/>
          <w:szCs w:val="24"/>
        </w:rPr>
        <w:t>ραμα μιας Ευρώπης των λαών</w:t>
      </w:r>
      <w:r>
        <w:rPr>
          <w:rFonts w:eastAsia="Times New Roman"/>
          <w:szCs w:val="24"/>
        </w:rPr>
        <w:t>,</w:t>
      </w:r>
      <w:r w:rsidRPr="00E70BC2">
        <w:rPr>
          <w:rFonts w:eastAsia="Times New Roman"/>
          <w:szCs w:val="24"/>
        </w:rPr>
        <w:t xml:space="preserve"> της κοινωνικής </w:t>
      </w:r>
      <w:r>
        <w:rPr>
          <w:rFonts w:eastAsia="Times New Roman"/>
          <w:szCs w:val="24"/>
        </w:rPr>
        <w:t>δ</w:t>
      </w:r>
      <w:r w:rsidRPr="00E70BC2">
        <w:rPr>
          <w:rFonts w:eastAsia="Times New Roman"/>
          <w:szCs w:val="24"/>
        </w:rPr>
        <w:t xml:space="preserve">ημοκρατίας </w:t>
      </w:r>
      <w:r>
        <w:rPr>
          <w:rFonts w:eastAsia="Times New Roman"/>
          <w:szCs w:val="24"/>
        </w:rPr>
        <w:t xml:space="preserve">απειλείται </w:t>
      </w:r>
      <w:r w:rsidRPr="00E70BC2">
        <w:rPr>
          <w:rFonts w:eastAsia="Times New Roman"/>
          <w:szCs w:val="24"/>
        </w:rPr>
        <w:t>από ένα διευρυνόμενο και επικίνδυνο ευρωσκεπτικισμό</w:t>
      </w:r>
      <w:r>
        <w:rPr>
          <w:rFonts w:eastAsia="Times New Roman"/>
          <w:szCs w:val="24"/>
        </w:rPr>
        <w:t>,</w:t>
      </w:r>
      <w:r w:rsidRPr="00E70BC2">
        <w:rPr>
          <w:rFonts w:eastAsia="Times New Roman"/>
          <w:szCs w:val="24"/>
        </w:rPr>
        <w:t xml:space="preserve"> γιατί ακριβώς</w:t>
      </w:r>
      <w:r>
        <w:rPr>
          <w:rFonts w:eastAsia="Times New Roman"/>
          <w:szCs w:val="24"/>
        </w:rPr>
        <w:t xml:space="preserve"> οι δυνάμεις που</w:t>
      </w:r>
      <w:r w:rsidRPr="00E70BC2">
        <w:rPr>
          <w:rFonts w:eastAsia="Times New Roman"/>
          <w:szCs w:val="24"/>
        </w:rPr>
        <w:t xml:space="preserve"> κυβέρνησαν την Ευρώπη </w:t>
      </w:r>
      <w:r w:rsidRPr="00E70BC2">
        <w:rPr>
          <w:rFonts w:eastAsia="Times New Roman"/>
          <w:szCs w:val="24"/>
        </w:rPr>
        <w:t>τα τελευταία χρόνια</w:t>
      </w:r>
      <w:r>
        <w:rPr>
          <w:rFonts w:eastAsia="Times New Roman"/>
          <w:szCs w:val="24"/>
        </w:rPr>
        <w:t>,</w:t>
      </w:r>
      <w:r w:rsidRPr="00E70BC2">
        <w:rPr>
          <w:rFonts w:eastAsia="Times New Roman"/>
          <w:szCs w:val="24"/>
        </w:rPr>
        <w:t xml:space="preserve"> </w:t>
      </w:r>
      <w:r>
        <w:rPr>
          <w:rFonts w:eastAsia="Times New Roman"/>
          <w:szCs w:val="24"/>
        </w:rPr>
        <w:t xml:space="preserve">άφησαν το </w:t>
      </w:r>
      <w:r w:rsidRPr="00E70BC2">
        <w:rPr>
          <w:rFonts w:eastAsia="Times New Roman"/>
          <w:szCs w:val="24"/>
        </w:rPr>
        <w:t>κοινωνικό κράτος στην τύχη</w:t>
      </w:r>
      <w:r>
        <w:rPr>
          <w:rFonts w:eastAsia="Times New Roman"/>
          <w:szCs w:val="24"/>
        </w:rPr>
        <w:t xml:space="preserve"> του.</w:t>
      </w:r>
    </w:p>
    <w:p w14:paraId="0A5DE26B" w14:textId="77777777" w:rsidR="00415E13" w:rsidRDefault="00E650A0">
      <w:pPr>
        <w:spacing w:line="600" w:lineRule="auto"/>
        <w:ind w:firstLine="720"/>
        <w:jc w:val="both"/>
        <w:rPr>
          <w:rFonts w:eastAsia="Times New Roman"/>
          <w:szCs w:val="24"/>
        </w:rPr>
      </w:pPr>
      <w:r>
        <w:rPr>
          <w:rFonts w:eastAsia="Times New Roman"/>
          <w:szCs w:val="24"/>
        </w:rPr>
        <w:t>Και ερχόμαστε</w:t>
      </w:r>
      <w:r w:rsidRPr="00E70BC2">
        <w:rPr>
          <w:rFonts w:eastAsia="Times New Roman"/>
          <w:szCs w:val="24"/>
        </w:rPr>
        <w:t xml:space="preserve"> εδώ και καταθέτουμε μία σειρά διατάξεων στο άρθρο 21 και </w:t>
      </w:r>
      <w:r>
        <w:rPr>
          <w:rFonts w:eastAsia="Times New Roman"/>
          <w:szCs w:val="24"/>
        </w:rPr>
        <w:t xml:space="preserve">στο άρθρο </w:t>
      </w:r>
      <w:r w:rsidRPr="00E70BC2">
        <w:rPr>
          <w:rFonts w:eastAsia="Times New Roman"/>
          <w:szCs w:val="24"/>
        </w:rPr>
        <w:t>22 για τα κοινωνικά αγαθά</w:t>
      </w:r>
      <w:r>
        <w:rPr>
          <w:rFonts w:eastAsia="Times New Roman"/>
          <w:szCs w:val="24"/>
        </w:rPr>
        <w:t>...</w:t>
      </w:r>
    </w:p>
    <w:p w14:paraId="0A5DE26C" w14:textId="77777777" w:rsidR="00415E13" w:rsidRDefault="00E650A0">
      <w:pPr>
        <w:spacing w:line="600" w:lineRule="auto"/>
        <w:ind w:firstLine="720"/>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Κύριε Κ</w:t>
      </w:r>
      <w:r w:rsidRPr="00E70BC2">
        <w:rPr>
          <w:rFonts w:eastAsia="Times New Roman"/>
          <w:szCs w:val="24"/>
        </w:rPr>
        <w:t>ουρουμπλή</w:t>
      </w:r>
      <w:r>
        <w:rPr>
          <w:rFonts w:eastAsia="Times New Roman"/>
          <w:szCs w:val="24"/>
        </w:rPr>
        <w:t>,</w:t>
      </w:r>
      <w:r w:rsidRPr="00E70BC2">
        <w:rPr>
          <w:rFonts w:eastAsia="Times New Roman"/>
          <w:szCs w:val="24"/>
        </w:rPr>
        <w:t xml:space="preserve"> σας παρακαλώ</w:t>
      </w:r>
      <w:r>
        <w:rPr>
          <w:rFonts w:eastAsia="Times New Roman"/>
          <w:szCs w:val="24"/>
        </w:rPr>
        <w:t>, ολοκληρώστε.</w:t>
      </w:r>
    </w:p>
    <w:p w14:paraId="0A5DE26D" w14:textId="77777777" w:rsidR="00415E13" w:rsidRDefault="00E650A0">
      <w:pPr>
        <w:spacing w:line="600" w:lineRule="auto"/>
        <w:ind w:firstLine="720"/>
        <w:jc w:val="both"/>
        <w:rPr>
          <w:rFonts w:eastAsia="Times New Roman"/>
          <w:szCs w:val="24"/>
        </w:rPr>
      </w:pPr>
      <w:r>
        <w:rPr>
          <w:rFonts w:eastAsia="Times New Roman"/>
          <w:b/>
          <w:szCs w:val="24"/>
        </w:rPr>
        <w:lastRenderedPageBreak/>
        <w:t>ΠΑΝΑ</w:t>
      </w:r>
      <w:r>
        <w:rPr>
          <w:rFonts w:eastAsia="Times New Roman"/>
          <w:b/>
          <w:szCs w:val="24"/>
        </w:rPr>
        <w:t>ΓΙΩΤΗΣ ΚΟΥΡΟΥΜΠΛΗΣ:</w:t>
      </w:r>
      <w:r>
        <w:rPr>
          <w:rFonts w:eastAsia="Times New Roman"/>
          <w:szCs w:val="24"/>
        </w:rPr>
        <w:t xml:space="preserve"> Κλείνω, κύριε Πρόεδρε.</w:t>
      </w:r>
    </w:p>
    <w:p w14:paraId="0A5DE26E" w14:textId="77777777" w:rsidR="00415E13" w:rsidRDefault="00E650A0">
      <w:pPr>
        <w:spacing w:line="600" w:lineRule="auto"/>
        <w:ind w:firstLine="720"/>
        <w:jc w:val="both"/>
        <w:rPr>
          <w:rFonts w:eastAsia="Times New Roman"/>
          <w:szCs w:val="24"/>
        </w:rPr>
      </w:pPr>
      <w:r>
        <w:rPr>
          <w:rFonts w:eastAsia="Times New Roman"/>
          <w:szCs w:val="24"/>
        </w:rPr>
        <w:t xml:space="preserve">... για τα κοινά αγαθά, </w:t>
      </w:r>
      <w:r w:rsidRPr="00E70BC2">
        <w:rPr>
          <w:rFonts w:eastAsia="Times New Roman"/>
          <w:szCs w:val="24"/>
        </w:rPr>
        <w:t>για μία σειρά διατάξεων που αφορούν την υγεία</w:t>
      </w:r>
      <w:r>
        <w:rPr>
          <w:rFonts w:eastAsia="Times New Roman"/>
          <w:szCs w:val="24"/>
        </w:rPr>
        <w:t>,</w:t>
      </w:r>
      <w:r w:rsidRPr="00E70BC2">
        <w:rPr>
          <w:rFonts w:eastAsia="Times New Roman"/>
          <w:szCs w:val="24"/>
        </w:rPr>
        <w:t xml:space="preserve"> την ασφάλιση</w:t>
      </w:r>
      <w:r>
        <w:rPr>
          <w:rFonts w:eastAsia="Times New Roman"/>
          <w:szCs w:val="24"/>
        </w:rPr>
        <w:t>.</w:t>
      </w:r>
      <w:r w:rsidRPr="00E70BC2">
        <w:rPr>
          <w:rFonts w:eastAsia="Times New Roman"/>
          <w:szCs w:val="24"/>
        </w:rPr>
        <w:t xml:space="preserve"> Και ειλικρινά </w:t>
      </w:r>
      <w:r>
        <w:rPr>
          <w:rFonts w:eastAsia="Times New Roman"/>
          <w:szCs w:val="24"/>
        </w:rPr>
        <w:t>δ</w:t>
      </w:r>
      <w:r w:rsidRPr="00E70BC2">
        <w:rPr>
          <w:rFonts w:eastAsia="Times New Roman"/>
          <w:szCs w:val="24"/>
        </w:rPr>
        <w:t>εν ξέρω γιατί τα κόμματα τα συντηρητικά δεν ψηφίζουν</w:t>
      </w:r>
      <w:r>
        <w:rPr>
          <w:rFonts w:eastAsia="Times New Roman"/>
          <w:szCs w:val="24"/>
        </w:rPr>
        <w:t>,</w:t>
      </w:r>
      <w:r w:rsidRPr="00E70BC2">
        <w:rPr>
          <w:rFonts w:eastAsia="Times New Roman"/>
          <w:szCs w:val="24"/>
        </w:rPr>
        <w:t xml:space="preserve"> αλλά δεν μπορώ να διανοηθώ τι θα πρόσθετε περισσότερο σε μί</w:t>
      </w:r>
      <w:r w:rsidRPr="00E70BC2">
        <w:rPr>
          <w:rFonts w:eastAsia="Times New Roman"/>
          <w:szCs w:val="24"/>
        </w:rPr>
        <w:t xml:space="preserve">α </w:t>
      </w:r>
      <w:r>
        <w:rPr>
          <w:rFonts w:eastAsia="Times New Roman"/>
          <w:szCs w:val="24"/>
        </w:rPr>
        <w:t>σ</w:t>
      </w:r>
      <w:r w:rsidRPr="00E70BC2">
        <w:rPr>
          <w:rFonts w:eastAsia="Times New Roman"/>
          <w:szCs w:val="24"/>
        </w:rPr>
        <w:t xml:space="preserve">υνταγματική </w:t>
      </w:r>
      <w:r>
        <w:rPr>
          <w:rFonts w:eastAsia="Times New Roman"/>
          <w:szCs w:val="24"/>
        </w:rPr>
        <w:t>Α</w:t>
      </w:r>
      <w:r w:rsidRPr="00E70BC2">
        <w:rPr>
          <w:rFonts w:eastAsia="Times New Roman"/>
          <w:szCs w:val="24"/>
        </w:rPr>
        <w:t xml:space="preserve">ναθεώρηση το </w:t>
      </w:r>
      <w:r>
        <w:rPr>
          <w:rFonts w:eastAsia="Times New Roman"/>
          <w:szCs w:val="24"/>
        </w:rPr>
        <w:t>ΚΚΕ</w:t>
      </w:r>
      <w:r w:rsidRPr="00E70BC2">
        <w:rPr>
          <w:rFonts w:eastAsia="Times New Roman"/>
          <w:szCs w:val="24"/>
        </w:rPr>
        <w:t xml:space="preserve"> </w:t>
      </w:r>
      <w:r>
        <w:rPr>
          <w:rFonts w:eastAsia="Times New Roman"/>
          <w:szCs w:val="24"/>
        </w:rPr>
        <w:t xml:space="preserve">και </w:t>
      </w:r>
      <w:r w:rsidRPr="00E70BC2">
        <w:rPr>
          <w:rFonts w:eastAsia="Times New Roman"/>
          <w:szCs w:val="24"/>
        </w:rPr>
        <w:t>δεν ψηφίζει ιδιαίτερα αυτά τα δύο άρθρα</w:t>
      </w:r>
      <w:r>
        <w:rPr>
          <w:rFonts w:eastAsia="Times New Roman"/>
          <w:szCs w:val="24"/>
        </w:rPr>
        <w:t>,</w:t>
      </w:r>
      <w:r w:rsidRPr="00E70BC2">
        <w:rPr>
          <w:rFonts w:eastAsia="Times New Roman"/>
          <w:szCs w:val="24"/>
        </w:rPr>
        <w:t xml:space="preserve"> </w:t>
      </w:r>
      <w:r>
        <w:rPr>
          <w:rFonts w:eastAsia="Times New Roman"/>
          <w:szCs w:val="24"/>
        </w:rPr>
        <w:t xml:space="preserve">που επιχειρούν </w:t>
      </w:r>
      <w:r w:rsidRPr="00E70BC2">
        <w:rPr>
          <w:rFonts w:eastAsia="Times New Roman"/>
          <w:szCs w:val="24"/>
        </w:rPr>
        <w:t>να ενισχύσουν το κοινωνικό κράτος συμβάλλοντας στη μείωση των οικονομικών και κοινωνικών ανισοτήτων</w:t>
      </w:r>
      <w:r>
        <w:rPr>
          <w:rFonts w:eastAsia="Times New Roman"/>
          <w:szCs w:val="24"/>
        </w:rPr>
        <w:t>.</w:t>
      </w:r>
    </w:p>
    <w:p w14:paraId="0A5DE26F" w14:textId="77777777" w:rsidR="00415E13" w:rsidRDefault="00E650A0">
      <w:pPr>
        <w:spacing w:line="600" w:lineRule="auto"/>
        <w:ind w:firstLine="720"/>
        <w:jc w:val="both"/>
        <w:rPr>
          <w:rFonts w:eastAsia="Times New Roman"/>
          <w:szCs w:val="24"/>
        </w:rPr>
      </w:pPr>
      <w:r>
        <w:rPr>
          <w:rFonts w:eastAsia="Times New Roman"/>
          <w:szCs w:val="24"/>
        </w:rPr>
        <w:t>Είναι η μόνη αντιβίωση σε αυτό που συμβαίνει στις κοινωνίες σή</w:t>
      </w:r>
      <w:r>
        <w:rPr>
          <w:rFonts w:eastAsia="Times New Roman"/>
          <w:szCs w:val="24"/>
        </w:rPr>
        <w:t>μερα, που απειλούνται ακριβώς από τα φαινόμενα του κοινωνικού εκφοβισμού.</w:t>
      </w:r>
    </w:p>
    <w:p w14:paraId="0A5DE270" w14:textId="77777777" w:rsidR="00415E13" w:rsidRDefault="00E650A0">
      <w:pPr>
        <w:spacing w:line="600" w:lineRule="auto"/>
        <w:ind w:firstLine="720"/>
        <w:jc w:val="both"/>
        <w:rPr>
          <w:rFonts w:eastAsia="Times New Roman"/>
          <w:szCs w:val="24"/>
        </w:rPr>
      </w:pPr>
      <w:r>
        <w:rPr>
          <w:rFonts w:eastAsia="Times New Roman"/>
          <w:szCs w:val="24"/>
        </w:rPr>
        <w:t>Ευχαριστώ.</w:t>
      </w:r>
    </w:p>
    <w:p w14:paraId="0A5DE271" w14:textId="77777777" w:rsidR="00415E13" w:rsidRDefault="00E650A0">
      <w:pPr>
        <w:spacing w:line="600" w:lineRule="auto"/>
        <w:ind w:firstLine="720"/>
        <w:jc w:val="center"/>
        <w:rPr>
          <w:rFonts w:eastAsia="Times New Roman"/>
          <w:szCs w:val="24"/>
        </w:rPr>
      </w:pPr>
      <w:r>
        <w:rPr>
          <w:rFonts w:eastAsia="Times New Roman" w:cs="Times New Roman"/>
          <w:szCs w:val="24"/>
        </w:rPr>
        <w:t>(Χειροκροτήματα από την πτέρυγα</w:t>
      </w:r>
      <w:r w:rsidRPr="001C4875">
        <w:rPr>
          <w:rFonts w:eastAsia="Times New Roman" w:cs="Times New Roman"/>
          <w:szCs w:val="24"/>
        </w:rPr>
        <w:t xml:space="preserve"> </w:t>
      </w:r>
      <w:r>
        <w:rPr>
          <w:rFonts w:eastAsia="Times New Roman" w:cs="Times New Roman"/>
          <w:szCs w:val="24"/>
        </w:rPr>
        <w:t>του ΣΥΡΙΖΑ)</w:t>
      </w:r>
    </w:p>
    <w:p w14:paraId="0A5DE272" w14:textId="77777777" w:rsidR="00415E13" w:rsidRDefault="00E650A0">
      <w:pPr>
        <w:spacing w:line="600" w:lineRule="auto"/>
        <w:ind w:firstLine="720"/>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Τον λόγο έχει ο κ. Φορτσάκης από τη Νέα Δημοκρατία. Θ</w:t>
      </w:r>
      <w:r w:rsidRPr="00E70BC2">
        <w:rPr>
          <w:rFonts w:eastAsia="Times New Roman"/>
          <w:szCs w:val="24"/>
        </w:rPr>
        <w:t>α ακολουθήσει</w:t>
      </w:r>
      <w:r>
        <w:rPr>
          <w:rFonts w:eastAsia="Times New Roman"/>
          <w:szCs w:val="24"/>
        </w:rPr>
        <w:t>,</w:t>
      </w:r>
      <w:r w:rsidRPr="00E70BC2">
        <w:rPr>
          <w:rFonts w:eastAsia="Times New Roman"/>
          <w:szCs w:val="24"/>
        </w:rPr>
        <w:t xml:space="preserve"> </w:t>
      </w:r>
      <w:r>
        <w:rPr>
          <w:rFonts w:eastAsia="Times New Roman"/>
          <w:szCs w:val="24"/>
        </w:rPr>
        <w:t>ό</w:t>
      </w:r>
      <w:r w:rsidRPr="00E70BC2">
        <w:rPr>
          <w:rFonts w:eastAsia="Times New Roman"/>
          <w:szCs w:val="24"/>
        </w:rPr>
        <w:t xml:space="preserve">πως είπα προηγουμένως </w:t>
      </w:r>
      <w:r>
        <w:rPr>
          <w:rFonts w:eastAsia="Times New Roman"/>
          <w:szCs w:val="24"/>
        </w:rPr>
        <w:t>,</w:t>
      </w:r>
      <w:r w:rsidRPr="00E70BC2">
        <w:rPr>
          <w:rFonts w:eastAsia="Times New Roman"/>
          <w:szCs w:val="24"/>
        </w:rPr>
        <w:t xml:space="preserve">ο </w:t>
      </w:r>
      <w:r>
        <w:rPr>
          <w:rFonts w:eastAsia="Times New Roman"/>
          <w:szCs w:val="24"/>
        </w:rPr>
        <w:t>κ.</w:t>
      </w:r>
      <w:r w:rsidRPr="00E70BC2">
        <w:rPr>
          <w:rFonts w:eastAsia="Times New Roman"/>
          <w:szCs w:val="24"/>
        </w:rPr>
        <w:t xml:space="preserve"> Μπαλτάς μετά ο </w:t>
      </w:r>
      <w:r>
        <w:rPr>
          <w:rFonts w:eastAsia="Times New Roman"/>
          <w:szCs w:val="24"/>
        </w:rPr>
        <w:t>κ.</w:t>
      </w:r>
      <w:r w:rsidRPr="00E70BC2">
        <w:rPr>
          <w:rFonts w:eastAsia="Times New Roman"/>
          <w:szCs w:val="24"/>
        </w:rPr>
        <w:t xml:space="preserve"> Καρράς και </w:t>
      </w:r>
      <w:r>
        <w:rPr>
          <w:rFonts w:eastAsia="Times New Roman"/>
          <w:szCs w:val="24"/>
        </w:rPr>
        <w:t xml:space="preserve">η </w:t>
      </w:r>
      <w:r w:rsidRPr="00E70BC2">
        <w:rPr>
          <w:rFonts w:eastAsia="Times New Roman"/>
          <w:szCs w:val="24"/>
        </w:rPr>
        <w:t>κ</w:t>
      </w:r>
      <w:r>
        <w:rPr>
          <w:rFonts w:eastAsia="Times New Roman"/>
          <w:szCs w:val="24"/>
        </w:rPr>
        <w:t>.</w:t>
      </w:r>
      <w:r w:rsidRPr="00E70BC2">
        <w:rPr>
          <w:rFonts w:eastAsia="Times New Roman"/>
          <w:szCs w:val="24"/>
        </w:rPr>
        <w:t xml:space="preserve"> Κοζομπόλη</w:t>
      </w:r>
      <w:r>
        <w:rPr>
          <w:rFonts w:eastAsia="Times New Roman"/>
          <w:szCs w:val="24"/>
        </w:rPr>
        <w:t>.</w:t>
      </w:r>
    </w:p>
    <w:p w14:paraId="0A5DE273" w14:textId="77777777" w:rsidR="00415E13" w:rsidRDefault="00E650A0">
      <w:pPr>
        <w:spacing w:line="600" w:lineRule="auto"/>
        <w:ind w:firstLine="720"/>
        <w:jc w:val="both"/>
        <w:rPr>
          <w:rFonts w:eastAsia="Times New Roman"/>
          <w:szCs w:val="24"/>
        </w:rPr>
      </w:pPr>
      <w:r>
        <w:rPr>
          <w:rFonts w:eastAsia="Times New Roman"/>
          <w:szCs w:val="24"/>
        </w:rPr>
        <w:lastRenderedPageBreak/>
        <w:t>Ορίστε, κύριε συνάδελφε.</w:t>
      </w:r>
    </w:p>
    <w:p w14:paraId="0A5DE274" w14:textId="77777777" w:rsidR="00415E13" w:rsidRDefault="00E650A0">
      <w:pPr>
        <w:spacing w:line="600" w:lineRule="auto"/>
        <w:ind w:firstLine="720"/>
        <w:jc w:val="both"/>
        <w:rPr>
          <w:rFonts w:eastAsia="Times New Roman"/>
          <w:szCs w:val="24"/>
        </w:rPr>
      </w:pPr>
      <w:r>
        <w:rPr>
          <w:rFonts w:eastAsia="Times New Roman"/>
          <w:b/>
          <w:szCs w:val="24"/>
        </w:rPr>
        <w:t>ΘΕΟΔΩΡΟΣ ΦΟΡΤΣΑΚΗΣ</w:t>
      </w:r>
      <w:r w:rsidRPr="001C4875">
        <w:rPr>
          <w:rFonts w:eastAsia="Times New Roman"/>
          <w:b/>
          <w:szCs w:val="24"/>
        </w:rPr>
        <w:t>:</w:t>
      </w:r>
      <w:r>
        <w:rPr>
          <w:rFonts w:eastAsia="Times New Roman"/>
          <w:b/>
          <w:szCs w:val="24"/>
        </w:rPr>
        <w:t xml:space="preserve"> </w:t>
      </w:r>
      <w:r w:rsidRPr="001C4875">
        <w:rPr>
          <w:rFonts w:eastAsia="Times New Roman"/>
          <w:szCs w:val="24"/>
        </w:rPr>
        <w:t>Ε</w:t>
      </w:r>
      <w:r w:rsidRPr="00E70BC2">
        <w:rPr>
          <w:rFonts w:eastAsia="Times New Roman"/>
          <w:szCs w:val="24"/>
        </w:rPr>
        <w:t>υχαριστώ πολύ</w:t>
      </w:r>
      <w:r>
        <w:rPr>
          <w:rFonts w:eastAsia="Times New Roman"/>
          <w:szCs w:val="24"/>
        </w:rPr>
        <w:t>,</w:t>
      </w:r>
      <w:r w:rsidRPr="00E70BC2">
        <w:rPr>
          <w:rFonts w:eastAsia="Times New Roman"/>
          <w:szCs w:val="24"/>
        </w:rPr>
        <w:t xml:space="preserve"> κύριε Πρόεδρε</w:t>
      </w:r>
      <w:r>
        <w:rPr>
          <w:rFonts w:eastAsia="Times New Roman"/>
          <w:szCs w:val="24"/>
        </w:rPr>
        <w:t>.</w:t>
      </w:r>
    </w:p>
    <w:p w14:paraId="0A5DE275" w14:textId="77777777" w:rsidR="00415E13" w:rsidRDefault="00E650A0">
      <w:pPr>
        <w:spacing w:line="600" w:lineRule="auto"/>
        <w:ind w:firstLine="720"/>
        <w:jc w:val="both"/>
        <w:rPr>
          <w:rFonts w:eastAsia="Times New Roman"/>
          <w:szCs w:val="24"/>
        </w:rPr>
      </w:pPr>
      <w:r>
        <w:rPr>
          <w:rFonts w:eastAsia="Times New Roman"/>
          <w:szCs w:val="24"/>
        </w:rPr>
        <w:t>Π</w:t>
      </w:r>
      <w:r w:rsidRPr="00E70BC2">
        <w:rPr>
          <w:rFonts w:eastAsia="Times New Roman"/>
          <w:szCs w:val="24"/>
        </w:rPr>
        <w:t>ρέπει να ομολογήσω</w:t>
      </w:r>
      <w:r>
        <w:rPr>
          <w:rFonts w:eastAsia="Times New Roman"/>
          <w:szCs w:val="24"/>
        </w:rPr>
        <w:t>,</w:t>
      </w:r>
      <w:r w:rsidRPr="00E70BC2">
        <w:rPr>
          <w:rFonts w:eastAsia="Times New Roman"/>
          <w:szCs w:val="24"/>
        </w:rPr>
        <w:t xml:space="preserve"> κυρίες και κύριοι συνάδελφοι</w:t>
      </w:r>
      <w:r>
        <w:rPr>
          <w:rFonts w:eastAsia="Times New Roman"/>
          <w:szCs w:val="24"/>
        </w:rPr>
        <w:t>,</w:t>
      </w:r>
      <w:r w:rsidRPr="00E70BC2">
        <w:rPr>
          <w:rFonts w:eastAsia="Times New Roman"/>
          <w:szCs w:val="24"/>
        </w:rPr>
        <w:t xml:space="preserve"> ότι αυτή η διαδικασία την οποία εδώ </w:t>
      </w:r>
      <w:r>
        <w:rPr>
          <w:rFonts w:eastAsia="Times New Roman"/>
          <w:szCs w:val="24"/>
        </w:rPr>
        <w:t xml:space="preserve">και τόσο καιρό έχουμε ξεκινήσει, </w:t>
      </w:r>
      <w:r w:rsidRPr="00E70BC2">
        <w:rPr>
          <w:rFonts w:eastAsia="Times New Roman"/>
          <w:szCs w:val="24"/>
        </w:rPr>
        <w:t>είναι απογ</w:t>
      </w:r>
      <w:r w:rsidRPr="00E70BC2">
        <w:rPr>
          <w:rFonts w:eastAsia="Times New Roman"/>
          <w:szCs w:val="24"/>
        </w:rPr>
        <w:t xml:space="preserve">οητευτική </w:t>
      </w:r>
      <w:r>
        <w:rPr>
          <w:rFonts w:eastAsia="Times New Roman"/>
          <w:szCs w:val="24"/>
        </w:rPr>
        <w:t xml:space="preserve">και ως προς το αντικείμενο της, αλλά </w:t>
      </w:r>
      <w:r w:rsidRPr="00E70BC2">
        <w:rPr>
          <w:rFonts w:eastAsia="Times New Roman"/>
          <w:szCs w:val="24"/>
        </w:rPr>
        <w:t>και ως προς τη διαδικασία που ακολουθείται</w:t>
      </w:r>
      <w:r>
        <w:rPr>
          <w:rFonts w:eastAsia="Times New Roman"/>
          <w:szCs w:val="24"/>
        </w:rPr>
        <w:t>.</w:t>
      </w:r>
    </w:p>
    <w:p w14:paraId="0A5DE276" w14:textId="77777777" w:rsidR="00415E13" w:rsidRDefault="00E650A0">
      <w:pPr>
        <w:spacing w:line="600" w:lineRule="auto"/>
        <w:ind w:firstLine="720"/>
        <w:jc w:val="both"/>
        <w:rPr>
          <w:rFonts w:eastAsia="Times New Roman"/>
          <w:szCs w:val="24"/>
        </w:rPr>
      </w:pPr>
      <w:r>
        <w:rPr>
          <w:rFonts w:eastAsia="Times New Roman"/>
          <w:szCs w:val="24"/>
        </w:rPr>
        <w:t>Η</w:t>
      </w:r>
      <w:r w:rsidRPr="00E70BC2">
        <w:rPr>
          <w:rFonts w:eastAsia="Times New Roman"/>
          <w:szCs w:val="24"/>
        </w:rPr>
        <w:t xml:space="preserve"> κρίση την οποία βιώνουμε </w:t>
      </w:r>
      <w:r>
        <w:rPr>
          <w:rFonts w:eastAsia="Times New Roman"/>
          <w:szCs w:val="24"/>
        </w:rPr>
        <w:t>δ</w:t>
      </w:r>
      <w:r w:rsidRPr="00E70BC2">
        <w:rPr>
          <w:rFonts w:eastAsia="Times New Roman"/>
          <w:szCs w:val="24"/>
        </w:rPr>
        <w:t>εν είναι μόνο κρίση οικονομική</w:t>
      </w:r>
      <w:r>
        <w:rPr>
          <w:rFonts w:eastAsia="Times New Roman"/>
          <w:szCs w:val="24"/>
        </w:rPr>
        <w:t>, δε</w:t>
      </w:r>
      <w:r w:rsidRPr="00E70BC2">
        <w:rPr>
          <w:rFonts w:eastAsia="Times New Roman"/>
          <w:szCs w:val="24"/>
        </w:rPr>
        <w:t>ν είναι μόνο κρίση δημοσιονομική</w:t>
      </w:r>
      <w:r>
        <w:rPr>
          <w:rFonts w:eastAsia="Times New Roman"/>
          <w:szCs w:val="24"/>
        </w:rPr>
        <w:t>,</w:t>
      </w:r>
      <w:r w:rsidRPr="00E70BC2">
        <w:rPr>
          <w:rFonts w:eastAsia="Times New Roman"/>
          <w:szCs w:val="24"/>
        </w:rPr>
        <w:t xml:space="preserve"> δεν είναι μόνο κρίση αξιών</w:t>
      </w:r>
      <w:r>
        <w:rPr>
          <w:rFonts w:eastAsia="Times New Roman"/>
          <w:szCs w:val="24"/>
        </w:rPr>
        <w:t>,</w:t>
      </w:r>
      <w:r w:rsidRPr="00E70BC2">
        <w:rPr>
          <w:rFonts w:eastAsia="Times New Roman"/>
          <w:szCs w:val="24"/>
        </w:rPr>
        <w:t xml:space="preserve"> είναι και κρίση πολιτικού συστήματος</w:t>
      </w:r>
      <w:r>
        <w:rPr>
          <w:rFonts w:eastAsia="Times New Roman"/>
          <w:szCs w:val="24"/>
        </w:rPr>
        <w:t>.</w:t>
      </w:r>
      <w:r w:rsidRPr="00E70BC2">
        <w:rPr>
          <w:rFonts w:eastAsia="Times New Roman"/>
          <w:szCs w:val="24"/>
        </w:rPr>
        <w:t xml:space="preserve"> Και</w:t>
      </w:r>
      <w:r w:rsidRPr="00E70BC2">
        <w:rPr>
          <w:rFonts w:eastAsia="Times New Roman"/>
          <w:szCs w:val="24"/>
        </w:rPr>
        <w:t xml:space="preserve"> περίμενα ότι θα θέσουμε θέματα</w:t>
      </w:r>
      <w:r>
        <w:rPr>
          <w:rFonts w:eastAsia="Times New Roman"/>
          <w:szCs w:val="24"/>
        </w:rPr>
        <w:t>,</w:t>
      </w:r>
      <w:r w:rsidRPr="00E70BC2">
        <w:rPr>
          <w:rFonts w:eastAsia="Times New Roman"/>
          <w:szCs w:val="24"/>
        </w:rPr>
        <w:t xml:space="preserve"> τα οποία θα μας επιτρέψουν το πολιτικό σύστημα να το ανασυγκροτήσουμε</w:t>
      </w:r>
      <w:r>
        <w:rPr>
          <w:rFonts w:eastAsia="Times New Roman"/>
          <w:szCs w:val="24"/>
        </w:rPr>
        <w:t>,</w:t>
      </w:r>
      <w:r w:rsidRPr="00E70BC2">
        <w:rPr>
          <w:rFonts w:eastAsia="Times New Roman"/>
          <w:szCs w:val="24"/>
        </w:rPr>
        <w:t xml:space="preserve"> γιατί το πολιτικό σύστημα είναι η βάση του τρόπου με τον οποίο διοικείται η χώρα </w:t>
      </w:r>
      <w:r>
        <w:rPr>
          <w:rFonts w:eastAsia="Times New Roman"/>
          <w:szCs w:val="24"/>
        </w:rPr>
        <w:t>μας και</w:t>
      </w:r>
      <w:r w:rsidRPr="00E70BC2">
        <w:rPr>
          <w:rFonts w:eastAsia="Times New Roman"/>
          <w:szCs w:val="24"/>
        </w:rPr>
        <w:t xml:space="preserve"> είναι πολύ σημαντικό το πολιτικό σύστημα να μπορεί να ανταποκρί</w:t>
      </w:r>
      <w:r w:rsidRPr="00E70BC2">
        <w:rPr>
          <w:rFonts w:eastAsia="Times New Roman"/>
          <w:szCs w:val="24"/>
        </w:rPr>
        <w:t>νεται στις απαιτήσεις των πολιτών</w:t>
      </w:r>
      <w:r>
        <w:rPr>
          <w:rFonts w:eastAsia="Times New Roman"/>
          <w:szCs w:val="24"/>
        </w:rPr>
        <w:t>.</w:t>
      </w:r>
    </w:p>
    <w:p w14:paraId="0A5DE277" w14:textId="77777777" w:rsidR="00415E13" w:rsidRDefault="00E650A0">
      <w:pPr>
        <w:spacing w:line="600" w:lineRule="auto"/>
        <w:ind w:firstLine="720"/>
        <w:jc w:val="both"/>
        <w:rPr>
          <w:rFonts w:eastAsia="Times New Roman"/>
          <w:szCs w:val="24"/>
        </w:rPr>
      </w:pPr>
      <w:r w:rsidRPr="00E70BC2">
        <w:rPr>
          <w:rFonts w:eastAsia="Times New Roman"/>
          <w:szCs w:val="24"/>
        </w:rPr>
        <w:t>Ξέρουμε όλοι ότι οι πολίτες εδώ και πολύ καιρό με μεγάλη αδιαφορία παρακολουθούν την πολιτική ζωή</w:t>
      </w:r>
      <w:r>
        <w:rPr>
          <w:rFonts w:eastAsia="Times New Roman"/>
          <w:szCs w:val="24"/>
        </w:rPr>
        <w:t>.</w:t>
      </w:r>
      <w:r w:rsidRPr="00E70BC2">
        <w:rPr>
          <w:rFonts w:eastAsia="Times New Roman"/>
          <w:szCs w:val="24"/>
        </w:rPr>
        <w:t xml:space="preserve"> Το 50% του εκλογικού σώματος δεν ψηφίζει και ξέρουμε ότι </w:t>
      </w:r>
      <w:r>
        <w:rPr>
          <w:rFonts w:eastAsia="Times New Roman"/>
          <w:szCs w:val="24"/>
        </w:rPr>
        <w:t xml:space="preserve">σταδιακώς </w:t>
      </w:r>
      <w:r w:rsidRPr="00E70BC2">
        <w:rPr>
          <w:rFonts w:eastAsia="Times New Roman"/>
          <w:szCs w:val="24"/>
        </w:rPr>
        <w:t xml:space="preserve">αυτή η </w:t>
      </w:r>
      <w:r w:rsidRPr="00E70BC2">
        <w:rPr>
          <w:rFonts w:eastAsia="Times New Roman"/>
          <w:szCs w:val="24"/>
        </w:rPr>
        <w:lastRenderedPageBreak/>
        <w:t xml:space="preserve">αδιαφορία μετατρέπεται σε αποστροφή και μάλιστα </w:t>
      </w:r>
      <w:r w:rsidRPr="00E70BC2">
        <w:rPr>
          <w:rFonts w:eastAsia="Times New Roman"/>
          <w:szCs w:val="24"/>
        </w:rPr>
        <w:t xml:space="preserve">σε </w:t>
      </w:r>
      <w:r>
        <w:rPr>
          <w:rFonts w:eastAsia="Times New Roman"/>
          <w:szCs w:val="24"/>
        </w:rPr>
        <w:t>απέχθεια</w:t>
      </w:r>
      <w:r w:rsidRPr="00E70BC2">
        <w:rPr>
          <w:rFonts w:eastAsia="Times New Roman"/>
          <w:szCs w:val="24"/>
        </w:rPr>
        <w:t xml:space="preserve"> </w:t>
      </w:r>
      <w:r>
        <w:rPr>
          <w:rFonts w:eastAsia="Times New Roman"/>
          <w:szCs w:val="24"/>
        </w:rPr>
        <w:t xml:space="preserve">προς το </w:t>
      </w:r>
      <w:r w:rsidRPr="00E70BC2">
        <w:rPr>
          <w:rFonts w:eastAsia="Times New Roman"/>
          <w:szCs w:val="24"/>
        </w:rPr>
        <w:t xml:space="preserve">πολιτικό σύστημα και εάν δεν προσέξουμε </w:t>
      </w:r>
      <w:r>
        <w:rPr>
          <w:rFonts w:eastAsia="Times New Roman"/>
          <w:szCs w:val="24"/>
        </w:rPr>
        <w:t>κινδυνεύουμε τους</w:t>
      </w:r>
      <w:r w:rsidRPr="00E70BC2">
        <w:rPr>
          <w:rFonts w:eastAsia="Times New Roman"/>
          <w:szCs w:val="24"/>
        </w:rPr>
        <w:t xml:space="preserve"> πολίτες μας να τους αφήσουμε να ο</w:t>
      </w:r>
      <w:r>
        <w:rPr>
          <w:rFonts w:eastAsia="Times New Roman"/>
          <w:szCs w:val="24"/>
        </w:rPr>
        <w:t>δηγηθούν σε καταστάσεις ακραίες.</w:t>
      </w:r>
    </w:p>
    <w:p w14:paraId="0A5DE278" w14:textId="77777777" w:rsidR="00415E13" w:rsidRDefault="00E650A0">
      <w:pPr>
        <w:spacing w:line="600" w:lineRule="auto"/>
        <w:ind w:firstLine="720"/>
        <w:jc w:val="both"/>
        <w:rPr>
          <w:rFonts w:eastAsia="Times New Roman"/>
          <w:szCs w:val="24"/>
        </w:rPr>
      </w:pPr>
      <w:r>
        <w:rPr>
          <w:rFonts w:eastAsia="Times New Roman"/>
          <w:szCs w:val="24"/>
        </w:rPr>
        <w:t>Γι’</w:t>
      </w:r>
      <w:r w:rsidRPr="00E70BC2">
        <w:rPr>
          <w:rFonts w:eastAsia="Times New Roman"/>
          <w:szCs w:val="24"/>
        </w:rPr>
        <w:t xml:space="preserve"> αυτό εγώ θα είχα προτιμήσει να έχουμε θέσει μεγαλύτερα ζη</w:t>
      </w:r>
      <w:r>
        <w:rPr>
          <w:rFonts w:eastAsia="Times New Roman"/>
          <w:szCs w:val="24"/>
        </w:rPr>
        <w:t>τήματα και να έχουμε ανοίξει τη</w:t>
      </w:r>
      <w:r w:rsidRPr="00E70BC2">
        <w:rPr>
          <w:rFonts w:eastAsia="Times New Roman"/>
          <w:szCs w:val="24"/>
        </w:rPr>
        <w:t xml:space="preserve"> συζήτηση αποσκοπώντας να κάνουμε πραγματικές </w:t>
      </w:r>
      <w:r>
        <w:rPr>
          <w:rFonts w:eastAsia="Times New Roman"/>
          <w:szCs w:val="24"/>
        </w:rPr>
        <w:t>τομές. Θα είχα</w:t>
      </w:r>
      <w:r w:rsidRPr="00E70BC2">
        <w:rPr>
          <w:rFonts w:eastAsia="Times New Roman"/>
          <w:szCs w:val="24"/>
        </w:rPr>
        <w:t xml:space="preserve"> </w:t>
      </w:r>
      <w:r>
        <w:rPr>
          <w:rFonts w:eastAsia="Times New Roman"/>
          <w:szCs w:val="24"/>
        </w:rPr>
        <w:t>θελήσει</w:t>
      </w:r>
      <w:r w:rsidRPr="00E70BC2">
        <w:rPr>
          <w:rFonts w:eastAsia="Times New Roman"/>
          <w:szCs w:val="24"/>
        </w:rPr>
        <w:t xml:space="preserve"> </w:t>
      </w:r>
      <w:r>
        <w:rPr>
          <w:rFonts w:eastAsia="Times New Roman"/>
          <w:szCs w:val="24"/>
        </w:rPr>
        <w:t>-ε</w:t>
      </w:r>
      <w:r w:rsidRPr="00E70BC2">
        <w:rPr>
          <w:rFonts w:eastAsia="Times New Roman"/>
          <w:szCs w:val="24"/>
        </w:rPr>
        <w:t>γώ προσωπικά</w:t>
      </w:r>
      <w:r>
        <w:rPr>
          <w:rFonts w:eastAsia="Times New Roman"/>
          <w:szCs w:val="24"/>
        </w:rPr>
        <w:t>,</w:t>
      </w:r>
      <w:r w:rsidRPr="00E70BC2">
        <w:rPr>
          <w:rFonts w:eastAsia="Times New Roman"/>
          <w:szCs w:val="24"/>
        </w:rPr>
        <w:t xml:space="preserve"> μιλά</w:t>
      </w:r>
      <w:r>
        <w:rPr>
          <w:rFonts w:eastAsia="Times New Roman"/>
          <w:szCs w:val="24"/>
        </w:rPr>
        <w:t>ω</w:t>
      </w:r>
      <w:r w:rsidRPr="00E70BC2">
        <w:rPr>
          <w:rFonts w:eastAsia="Times New Roman"/>
          <w:szCs w:val="24"/>
        </w:rPr>
        <w:t xml:space="preserve"> </w:t>
      </w:r>
      <w:r>
        <w:rPr>
          <w:rFonts w:eastAsia="Times New Roman"/>
          <w:szCs w:val="24"/>
        </w:rPr>
        <w:t>εξ ονόματός</w:t>
      </w:r>
      <w:r w:rsidRPr="00E70BC2">
        <w:rPr>
          <w:rFonts w:eastAsia="Times New Roman"/>
          <w:szCs w:val="24"/>
        </w:rPr>
        <w:t xml:space="preserve"> μου</w:t>
      </w:r>
      <w:r>
        <w:rPr>
          <w:rFonts w:eastAsia="Times New Roman"/>
          <w:szCs w:val="24"/>
        </w:rPr>
        <w:t>,</w:t>
      </w:r>
      <w:r w:rsidRPr="00E70BC2">
        <w:rPr>
          <w:rFonts w:eastAsia="Times New Roman"/>
          <w:szCs w:val="24"/>
        </w:rPr>
        <w:t xml:space="preserve"> για</w:t>
      </w:r>
      <w:r>
        <w:rPr>
          <w:rFonts w:eastAsia="Times New Roman"/>
          <w:szCs w:val="24"/>
        </w:rPr>
        <w:t xml:space="preserve">τί όπως </w:t>
      </w:r>
      <w:r w:rsidRPr="00E70BC2">
        <w:rPr>
          <w:rFonts w:eastAsia="Times New Roman"/>
          <w:szCs w:val="24"/>
        </w:rPr>
        <w:t>ξέρουμε οι Βουλευτές στη διαδικασία αυτή εκπροσωπούν ο καθένας τον εαυτό του</w:t>
      </w:r>
      <w:r>
        <w:rPr>
          <w:rFonts w:eastAsia="Times New Roman"/>
          <w:szCs w:val="24"/>
        </w:rPr>
        <w:t xml:space="preserve"> και</w:t>
      </w:r>
      <w:r w:rsidRPr="00E70BC2">
        <w:rPr>
          <w:rFonts w:eastAsia="Times New Roman"/>
          <w:szCs w:val="24"/>
        </w:rPr>
        <w:t xml:space="preserve"> είναι ελεύθεροι να εκφράσουν τη δική τους την άποψη</w:t>
      </w:r>
      <w:r>
        <w:rPr>
          <w:rFonts w:eastAsia="Times New Roman"/>
          <w:szCs w:val="24"/>
        </w:rPr>
        <w:t xml:space="preserve">- </w:t>
      </w:r>
      <w:r w:rsidRPr="00E70BC2">
        <w:rPr>
          <w:rFonts w:eastAsia="Times New Roman"/>
          <w:szCs w:val="24"/>
        </w:rPr>
        <w:t xml:space="preserve">να </w:t>
      </w:r>
      <w:r w:rsidRPr="00E70BC2">
        <w:rPr>
          <w:rFonts w:eastAsia="Times New Roman"/>
          <w:szCs w:val="24"/>
        </w:rPr>
        <w:t>συζητήσουμε για τον Πρόεδρο της Δημοκρατίας</w:t>
      </w:r>
      <w:r>
        <w:rPr>
          <w:rFonts w:eastAsia="Times New Roman"/>
          <w:szCs w:val="24"/>
        </w:rPr>
        <w:t>,</w:t>
      </w:r>
      <w:r w:rsidRPr="00E70BC2">
        <w:rPr>
          <w:rFonts w:eastAsia="Times New Roman"/>
          <w:szCs w:val="24"/>
        </w:rPr>
        <w:t xml:space="preserve"> για την αύξηση </w:t>
      </w:r>
      <w:r>
        <w:rPr>
          <w:rFonts w:eastAsia="Times New Roman"/>
          <w:szCs w:val="24"/>
        </w:rPr>
        <w:t>των αρμοδιοτήτων</w:t>
      </w:r>
      <w:r w:rsidRPr="00E70BC2">
        <w:rPr>
          <w:rFonts w:eastAsia="Times New Roman"/>
          <w:szCs w:val="24"/>
        </w:rPr>
        <w:t xml:space="preserve"> του</w:t>
      </w:r>
      <w:r>
        <w:rPr>
          <w:rFonts w:eastAsia="Times New Roman"/>
          <w:szCs w:val="24"/>
        </w:rPr>
        <w:t xml:space="preserve">, για την </w:t>
      </w:r>
      <w:r w:rsidRPr="00E70BC2">
        <w:rPr>
          <w:rFonts w:eastAsia="Times New Roman"/>
          <w:szCs w:val="24"/>
        </w:rPr>
        <w:t>ενδεχομένως άμεση εκλογή του από το</w:t>
      </w:r>
      <w:r>
        <w:rPr>
          <w:rFonts w:eastAsia="Times New Roman"/>
          <w:szCs w:val="24"/>
        </w:rPr>
        <w:t>ν</w:t>
      </w:r>
      <w:r w:rsidRPr="00E70BC2">
        <w:rPr>
          <w:rFonts w:eastAsia="Times New Roman"/>
          <w:szCs w:val="24"/>
        </w:rPr>
        <w:t xml:space="preserve"> λαό</w:t>
      </w:r>
      <w:r>
        <w:rPr>
          <w:rFonts w:eastAsia="Times New Roman"/>
          <w:szCs w:val="24"/>
        </w:rPr>
        <w:t xml:space="preserve">. </w:t>
      </w:r>
    </w:p>
    <w:p w14:paraId="0A5DE279" w14:textId="77777777" w:rsidR="00415E13" w:rsidRDefault="00E650A0">
      <w:pPr>
        <w:spacing w:line="600" w:lineRule="auto"/>
        <w:ind w:firstLine="720"/>
        <w:jc w:val="both"/>
        <w:rPr>
          <w:rFonts w:eastAsia="Times New Roman"/>
          <w:szCs w:val="24"/>
        </w:rPr>
      </w:pPr>
      <w:r>
        <w:rPr>
          <w:rFonts w:eastAsia="Times New Roman"/>
          <w:szCs w:val="24"/>
        </w:rPr>
        <w:t xml:space="preserve">Θα είχα </w:t>
      </w:r>
      <w:r w:rsidRPr="00E70BC2">
        <w:rPr>
          <w:rFonts w:eastAsia="Times New Roman"/>
          <w:szCs w:val="24"/>
        </w:rPr>
        <w:t>θελήσει να συζητήσουμε για τη μείωση του αριθμού των Βουλευτών</w:t>
      </w:r>
      <w:r>
        <w:rPr>
          <w:rFonts w:eastAsia="Times New Roman"/>
          <w:szCs w:val="24"/>
        </w:rPr>
        <w:t>,</w:t>
      </w:r>
      <w:r w:rsidRPr="00E70BC2">
        <w:rPr>
          <w:rFonts w:eastAsia="Times New Roman"/>
          <w:szCs w:val="24"/>
        </w:rPr>
        <w:t xml:space="preserve"> ο οποίος είναι υπερβολικά μεγάλος για τη χώρα </w:t>
      </w:r>
      <w:r>
        <w:rPr>
          <w:rFonts w:eastAsia="Times New Roman"/>
          <w:szCs w:val="24"/>
        </w:rPr>
        <w:t>μας,</w:t>
      </w:r>
      <w:r w:rsidRPr="00E70BC2">
        <w:rPr>
          <w:rFonts w:eastAsia="Times New Roman"/>
          <w:szCs w:val="24"/>
        </w:rPr>
        <w:t xml:space="preserve"> </w:t>
      </w:r>
      <w:r w:rsidRPr="00E70BC2">
        <w:rPr>
          <w:rFonts w:eastAsia="Times New Roman"/>
          <w:szCs w:val="24"/>
        </w:rPr>
        <w:t>για τον περιορισμό της βουλευτικής</w:t>
      </w:r>
      <w:r w:rsidRPr="00907881">
        <w:rPr>
          <w:rFonts w:eastAsia="Times New Roman"/>
          <w:szCs w:val="24"/>
        </w:rPr>
        <w:t xml:space="preserve"> </w:t>
      </w:r>
      <w:r>
        <w:rPr>
          <w:rFonts w:eastAsia="Times New Roman"/>
          <w:szCs w:val="24"/>
        </w:rPr>
        <w:t>θητείας.</w:t>
      </w:r>
      <w:r w:rsidRPr="00E70BC2">
        <w:rPr>
          <w:rFonts w:eastAsia="Times New Roman"/>
          <w:szCs w:val="24"/>
        </w:rPr>
        <w:t xml:space="preserve"> Είναι αλήθεια ότι έχει </w:t>
      </w:r>
      <w:r>
        <w:rPr>
          <w:rFonts w:eastAsia="Times New Roman"/>
          <w:szCs w:val="24"/>
        </w:rPr>
        <w:t>γίνει μία πρόταση από τον ΣΥΡΙΖΑ, α</w:t>
      </w:r>
      <w:r w:rsidRPr="00E70BC2">
        <w:rPr>
          <w:rFonts w:eastAsia="Times New Roman"/>
          <w:szCs w:val="24"/>
        </w:rPr>
        <w:t xml:space="preserve">λλά αυτή η πρόταση κατά τη γνώμη μου θα έπρεπε να έχει ενταχθεί σε ένα συνεκτικό </w:t>
      </w:r>
      <w:r>
        <w:rPr>
          <w:rFonts w:eastAsia="Times New Roman"/>
          <w:szCs w:val="24"/>
        </w:rPr>
        <w:t>π</w:t>
      </w:r>
      <w:r w:rsidRPr="00E70BC2">
        <w:rPr>
          <w:rFonts w:eastAsia="Times New Roman"/>
          <w:szCs w:val="24"/>
        </w:rPr>
        <w:t>λαίσιο</w:t>
      </w:r>
      <w:r>
        <w:rPr>
          <w:rFonts w:eastAsia="Times New Roman"/>
          <w:szCs w:val="24"/>
        </w:rPr>
        <w:t>,</w:t>
      </w:r>
      <w:r w:rsidRPr="00E70BC2">
        <w:rPr>
          <w:rFonts w:eastAsia="Times New Roman"/>
          <w:szCs w:val="24"/>
        </w:rPr>
        <w:t xml:space="preserve"> το οποίο να της επιτρέψει να λειτουργήσει </w:t>
      </w:r>
      <w:r>
        <w:rPr>
          <w:rFonts w:eastAsia="Times New Roman"/>
          <w:szCs w:val="24"/>
        </w:rPr>
        <w:lastRenderedPageBreak/>
        <w:t>ορθά. Θ</w:t>
      </w:r>
      <w:r w:rsidRPr="00E70BC2">
        <w:rPr>
          <w:rFonts w:eastAsia="Times New Roman"/>
          <w:szCs w:val="24"/>
        </w:rPr>
        <w:t xml:space="preserve">α έπρεπε να </w:t>
      </w:r>
      <w:r>
        <w:rPr>
          <w:rFonts w:eastAsia="Times New Roman"/>
          <w:szCs w:val="24"/>
        </w:rPr>
        <w:t>συζ</w:t>
      </w:r>
      <w:r>
        <w:rPr>
          <w:rFonts w:eastAsia="Times New Roman"/>
          <w:szCs w:val="24"/>
        </w:rPr>
        <w:t>ητήσουμε</w:t>
      </w:r>
      <w:r w:rsidRPr="00E70BC2">
        <w:rPr>
          <w:rFonts w:eastAsia="Times New Roman"/>
          <w:szCs w:val="24"/>
        </w:rPr>
        <w:t xml:space="preserve"> για την απαγόρευση σώρευσης βουλευτικής </w:t>
      </w:r>
      <w:r>
        <w:rPr>
          <w:rFonts w:eastAsia="Times New Roman"/>
          <w:szCs w:val="24"/>
        </w:rPr>
        <w:t xml:space="preserve">και </w:t>
      </w:r>
      <w:r w:rsidRPr="00E70BC2">
        <w:rPr>
          <w:rFonts w:eastAsia="Times New Roman"/>
          <w:szCs w:val="24"/>
        </w:rPr>
        <w:t>υπουργικής ιδιότητας</w:t>
      </w:r>
      <w:r>
        <w:rPr>
          <w:rFonts w:eastAsia="Times New Roman"/>
          <w:szCs w:val="24"/>
        </w:rPr>
        <w:t>.</w:t>
      </w:r>
      <w:r w:rsidRPr="00E70BC2">
        <w:rPr>
          <w:rFonts w:eastAsia="Times New Roman"/>
          <w:szCs w:val="24"/>
        </w:rPr>
        <w:t xml:space="preserve"> </w:t>
      </w:r>
    </w:p>
    <w:p w14:paraId="0A5DE27A" w14:textId="77777777" w:rsidR="00415E13" w:rsidRDefault="00E650A0">
      <w:pPr>
        <w:spacing w:line="600" w:lineRule="auto"/>
        <w:ind w:firstLine="720"/>
        <w:jc w:val="both"/>
        <w:rPr>
          <w:rFonts w:eastAsia="Times New Roman"/>
          <w:szCs w:val="24"/>
        </w:rPr>
      </w:pPr>
      <w:r w:rsidRPr="00E70BC2">
        <w:rPr>
          <w:rFonts w:eastAsia="Times New Roman"/>
          <w:szCs w:val="24"/>
        </w:rPr>
        <w:t xml:space="preserve">Θα </w:t>
      </w:r>
      <w:r>
        <w:rPr>
          <w:rFonts w:eastAsia="Times New Roman"/>
          <w:szCs w:val="24"/>
        </w:rPr>
        <w:t>έ</w:t>
      </w:r>
      <w:r w:rsidRPr="00E70BC2">
        <w:rPr>
          <w:rFonts w:eastAsia="Times New Roman"/>
          <w:szCs w:val="24"/>
        </w:rPr>
        <w:t>πρεπε να έχουμε συζητήσει για την ενίσχυση των περιφερειών</w:t>
      </w:r>
      <w:r>
        <w:rPr>
          <w:rFonts w:eastAsia="Times New Roman"/>
          <w:szCs w:val="24"/>
        </w:rPr>
        <w:t>,</w:t>
      </w:r>
      <w:r w:rsidRPr="00E70BC2">
        <w:rPr>
          <w:rFonts w:eastAsia="Times New Roman"/>
          <w:szCs w:val="24"/>
        </w:rPr>
        <w:t xml:space="preserve"> ώστε να ενισχυθεί η δημοκρατική εκπροσώπηση των πολιτών στο επίπεδο τους με μείωση του αριθμού τους και τη δυνατότητ</w:t>
      </w:r>
      <w:r w:rsidRPr="00E70BC2">
        <w:rPr>
          <w:rFonts w:eastAsia="Times New Roman"/>
          <w:szCs w:val="24"/>
        </w:rPr>
        <w:t>ά τους να εκτελούν μεγάλα ευρωπαϊκά έργα</w:t>
      </w:r>
      <w:r>
        <w:rPr>
          <w:rFonts w:eastAsia="Times New Roman"/>
          <w:szCs w:val="24"/>
        </w:rPr>
        <w:t>.</w:t>
      </w:r>
      <w:r w:rsidRPr="00E70BC2">
        <w:rPr>
          <w:rFonts w:eastAsia="Times New Roman"/>
          <w:szCs w:val="24"/>
        </w:rPr>
        <w:t xml:space="preserve"> </w:t>
      </w:r>
    </w:p>
    <w:p w14:paraId="0A5DE27B" w14:textId="77777777" w:rsidR="00415E13" w:rsidRDefault="00E650A0">
      <w:pPr>
        <w:spacing w:line="600" w:lineRule="auto"/>
        <w:ind w:firstLine="720"/>
        <w:jc w:val="both"/>
        <w:rPr>
          <w:rFonts w:eastAsia="Times New Roman"/>
          <w:szCs w:val="24"/>
        </w:rPr>
      </w:pPr>
      <w:r>
        <w:rPr>
          <w:rFonts w:eastAsia="Times New Roman"/>
          <w:szCs w:val="24"/>
        </w:rPr>
        <w:t>Θα έπρεπε ν</w:t>
      </w:r>
      <w:r w:rsidRPr="00E70BC2">
        <w:rPr>
          <w:rFonts w:eastAsia="Times New Roman"/>
          <w:szCs w:val="24"/>
        </w:rPr>
        <w:t xml:space="preserve">α συζητήσουμε για ένα εκλογικό σύστημα το οποίο θα συνδυάζει την αναλογικότητα που </w:t>
      </w:r>
      <w:r>
        <w:rPr>
          <w:rFonts w:eastAsia="Times New Roman"/>
          <w:szCs w:val="24"/>
        </w:rPr>
        <w:t>β</w:t>
      </w:r>
      <w:r w:rsidRPr="00E70BC2">
        <w:rPr>
          <w:rFonts w:eastAsia="Times New Roman"/>
          <w:szCs w:val="24"/>
        </w:rPr>
        <w:t xml:space="preserve">εβαίως </w:t>
      </w:r>
      <w:r>
        <w:rPr>
          <w:rFonts w:eastAsia="Times New Roman"/>
          <w:szCs w:val="24"/>
        </w:rPr>
        <w:t>είναι</w:t>
      </w:r>
      <w:r w:rsidRPr="00E70BC2">
        <w:rPr>
          <w:rFonts w:eastAsia="Times New Roman"/>
          <w:szCs w:val="24"/>
        </w:rPr>
        <w:t xml:space="preserve"> αναγκαία</w:t>
      </w:r>
      <w:r>
        <w:rPr>
          <w:rFonts w:eastAsia="Times New Roman"/>
          <w:szCs w:val="24"/>
        </w:rPr>
        <w:t>,</w:t>
      </w:r>
      <w:r w:rsidRPr="00E70BC2">
        <w:rPr>
          <w:rFonts w:eastAsia="Times New Roman"/>
          <w:szCs w:val="24"/>
        </w:rPr>
        <w:t xml:space="preserve"> αλλά και την ενίσχυση του αποτελέσματος για</w:t>
      </w:r>
      <w:r>
        <w:rPr>
          <w:rFonts w:eastAsia="Times New Roman"/>
          <w:szCs w:val="24"/>
        </w:rPr>
        <w:t xml:space="preserve"> να μπορεί η χώρα να διοικείται, </w:t>
      </w:r>
      <w:r w:rsidRPr="00E70BC2">
        <w:rPr>
          <w:rFonts w:eastAsia="Times New Roman"/>
          <w:szCs w:val="24"/>
        </w:rPr>
        <w:t>ένα πρότυπο περίπου</w:t>
      </w:r>
      <w:r w:rsidRPr="00E70BC2">
        <w:rPr>
          <w:rFonts w:eastAsia="Times New Roman"/>
          <w:szCs w:val="24"/>
        </w:rPr>
        <w:t xml:space="preserve"> όπως το γερμανικό</w:t>
      </w:r>
      <w:r>
        <w:rPr>
          <w:rFonts w:eastAsia="Times New Roman"/>
          <w:szCs w:val="24"/>
        </w:rPr>
        <w:t>.</w:t>
      </w:r>
    </w:p>
    <w:p w14:paraId="0A5DE27C" w14:textId="77777777" w:rsidR="00415E13" w:rsidRDefault="00E650A0">
      <w:pPr>
        <w:spacing w:line="600" w:lineRule="auto"/>
        <w:ind w:firstLine="720"/>
        <w:jc w:val="both"/>
        <w:rPr>
          <w:rFonts w:eastAsia="Times New Roman"/>
          <w:szCs w:val="24"/>
        </w:rPr>
      </w:pPr>
      <w:r>
        <w:rPr>
          <w:rFonts w:eastAsia="Times New Roman"/>
          <w:szCs w:val="24"/>
        </w:rPr>
        <w:t>Θ</w:t>
      </w:r>
      <w:r w:rsidRPr="00E70BC2">
        <w:rPr>
          <w:rFonts w:eastAsia="Times New Roman"/>
          <w:szCs w:val="24"/>
        </w:rPr>
        <w:t xml:space="preserve">α έπρεπε να έχουμε συζητήσει τα θέματα του δημοψηφίσματος κατά τρόπο </w:t>
      </w:r>
      <w:r>
        <w:rPr>
          <w:rFonts w:eastAsia="Times New Roman"/>
          <w:szCs w:val="24"/>
        </w:rPr>
        <w:t>ό</w:t>
      </w:r>
      <w:r w:rsidRPr="00E70BC2">
        <w:rPr>
          <w:rFonts w:eastAsia="Times New Roman"/>
          <w:szCs w:val="24"/>
        </w:rPr>
        <w:t>χι επικοινωνιακό</w:t>
      </w:r>
      <w:r>
        <w:rPr>
          <w:rFonts w:eastAsia="Times New Roman"/>
          <w:szCs w:val="24"/>
        </w:rPr>
        <w:t>,</w:t>
      </w:r>
      <w:r w:rsidRPr="00E70BC2">
        <w:rPr>
          <w:rFonts w:eastAsia="Times New Roman"/>
          <w:szCs w:val="24"/>
        </w:rPr>
        <w:t xml:space="preserve"> όπως το κάνει η πρόταση του ΣΥΡΙΖΑ</w:t>
      </w:r>
      <w:r>
        <w:rPr>
          <w:rFonts w:eastAsia="Times New Roman"/>
          <w:szCs w:val="24"/>
        </w:rPr>
        <w:t>,</w:t>
      </w:r>
      <w:r w:rsidRPr="00E70BC2">
        <w:rPr>
          <w:rFonts w:eastAsia="Times New Roman"/>
          <w:szCs w:val="24"/>
        </w:rPr>
        <w:t xml:space="preserve"> αλλά κατά τρόπο </w:t>
      </w:r>
      <w:r>
        <w:rPr>
          <w:rFonts w:eastAsia="Times New Roman"/>
          <w:szCs w:val="24"/>
        </w:rPr>
        <w:t>ό</w:t>
      </w:r>
      <w:r w:rsidRPr="00E70BC2">
        <w:rPr>
          <w:rFonts w:eastAsia="Times New Roman"/>
          <w:szCs w:val="24"/>
        </w:rPr>
        <w:t xml:space="preserve">που να μπορεί πραγματικά το εκλογικό σώμα να εκφραστεί όταν υπάρχει ένας πολύ μεγάλος αριθμός </w:t>
      </w:r>
      <w:r w:rsidRPr="00E70BC2">
        <w:rPr>
          <w:rFonts w:eastAsia="Times New Roman"/>
          <w:szCs w:val="24"/>
        </w:rPr>
        <w:t>πολιτών που επιθυμεί να τοποθετηθεί σε ένα ζήτημα</w:t>
      </w:r>
      <w:r>
        <w:rPr>
          <w:rFonts w:eastAsia="Times New Roman"/>
          <w:szCs w:val="24"/>
        </w:rPr>
        <w:t>.</w:t>
      </w:r>
    </w:p>
    <w:p w14:paraId="0A5DE27D" w14:textId="77777777" w:rsidR="00415E13" w:rsidRDefault="00E650A0">
      <w:pPr>
        <w:spacing w:line="600" w:lineRule="auto"/>
        <w:ind w:firstLine="720"/>
        <w:jc w:val="both"/>
        <w:rPr>
          <w:rFonts w:eastAsia="Times New Roman"/>
          <w:szCs w:val="24"/>
        </w:rPr>
      </w:pPr>
      <w:r>
        <w:rPr>
          <w:rFonts w:eastAsia="Times New Roman"/>
          <w:szCs w:val="24"/>
        </w:rPr>
        <w:t>Κ</w:t>
      </w:r>
      <w:r w:rsidRPr="00E70BC2">
        <w:rPr>
          <w:rFonts w:eastAsia="Times New Roman"/>
          <w:szCs w:val="24"/>
        </w:rPr>
        <w:t xml:space="preserve">αι </w:t>
      </w:r>
      <w:r>
        <w:rPr>
          <w:rFonts w:eastAsia="Times New Roman"/>
          <w:szCs w:val="24"/>
        </w:rPr>
        <w:t>β</w:t>
      </w:r>
      <w:r w:rsidRPr="00E70BC2">
        <w:rPr>
          <w:rFonts w:eastAsia="Times New Roman"/>
          <w:szCs w:val="24"/>
        </w:rPr>
        <w:t xml:space="preserve">εβαίως </w:t>
      </w:r>
      <w:r>
        <w:rPr>
          <w:rFonts w:eastAsia="Times New Roman"/>
          <w:szCs w:val="24"/>
        </w:rPr>
        <w:t>θα έπρεπε να έχουμε τοποθετηθεί και</w:t>
      </w:r>
      <w:r w:rsidRPr="00E70BC2">
        <w:rPr>
          <w:rFonts w:eastAsia="Times New Roman"/>
          <w:szCs w:val="24"/>
        </w:rPr>
        <w:t xml:space="preserve"> στο ζήτημα της δικαιοσύνης </w:t>
      </w:r>
      <w:r>
        <w:rPr>
          <w:rFonts w:eastAsia="Times New Roman"/>
          <w:szCs w:val="24"/>
        </w:rPr>
        <w:t>κατά</w:t>
      </w:r>
      <w:r w:rsidRPr="00E70BC2">
        <w:rPr>
          <w:rFonts w:eastAsia="Times New Roman"/>
          <w:szCs w:val="24"/>
        </w:rPr>
        <w:t xml:space="preserve"> τρόπο </w:t>
      </w:r>
      <w:r>
        <w:rPr>
          <w:rFonts w:eastAsia="Times New Roman"/>
          <w:szCs w:val="24"/>
        </w:rPr>
        <w:t>ο οποίος</w:t>
      </w:r>
      <w:r w:rsidRPr="00E70BC2">
        <w:rPr>
          <w:rFonts w:eastAsia="Times New Roman"/>
          <w:szCs w:val="24"/>
        </w:rPr>
        <w:t xml:space="preserve"> να απεγκλωβίσει </w:t>
      </w:r>
      <w:r w:rsidRPr="00E70BC2">
        <w:rPr>
          <w:rFonts w:eastAsia="Times New Roman"/>
          <w:szCs w:val="24"/>
        </w:rPr>
        <w:lastRenderedPageBreak/>
        <w:t>τη δικαιοσύνη από το αδιέξοδ</w:t>
      </w:r>
      <w:r>
        <w:rPr>
          <w:rFonts w:eastAsia="Times New Roman"/>
          <w:szCs w:val="24"/>
        </w:rPr>
        <w:t xml:space="preserve">ο στο οποίο αυτή έχει περιέλθει, διότι </w:t>
      </w:r>
      <w:r w:rsidRPr="00E70BC2">
        <w:rPr>
          <w:rFonts w:eastAsia="Times New Roman"/>
          <w:szCs w:val="24"/>
        </w:rPr>
        <w:t>όλοι ξέρουμε ότι ουσιαστικά</w:t>
      </w:r>
      <w:r w:rsidRPr="00E70BC2">
        <w:rPr>
          <w:rFonts w:eastAsia="Times New Roman"/>
          <w:szCs w:val="24"/>
        </w:rPr>
        <w:t xml:space="preserve"> η δικαιοσύνη πλέον έχει φτάσει σε σημείο </w:t>
      </w:r>
      <w:r>
        <w:rPr>
          <w:rFonts w:eastAsia="Times New Roman"/>
          <w:szCs w:val="24"/>
        </w:rPr>
        <w:t>αρνησιδικίας. Τ</w:t>
      </w:r>
      <w:r w:rsidRPr="00E70BC2">
        <w:rPr>
          <w:rFonts w:eastAsia="Times New Roman"/>
          <w:szCs w:val="24"/>
        </w:rPr>
        <w:t>έτοια είναι η αργοπορία που συναντούμε στην εκδίκαση των υποθέσεων</w:t>
      </w:r>
      <w:r>
        <w:rPr>
          <w:rFonts w:eastAsia="Times New Roman"/>
          <w:szCs w:val="24"/>
        </w:rPr>
        <w:t>.</w:t>
      </w:r>
    </w:p>
    <w:p w14:paraId="0A5DE27E" w14:textId="77777777" w:rsidR="00415E13" w:rsidRDefault="00E650A0">
      <w:pPr>
        <w:spacing w:line="600" w:lineRule="auto"/>
        <w:ind w:firstLine="720"/>
        <w:jc w:val="both"/>
        <w:rPr>
          <w:rFonts w:eastAsia="Times New Roman"/>
          <w:szCs w:val="24"/>
        </w:rPr>
      </w:pPr>
      <w:r>
        <w:rPr>
          <w:rFonts w:eastAsia="Times New Roman"/>
          <w:szCs w:val="24"/>
        </w:rPr>
        <w:t>Κ</w:t>
      </w:r>
      <w:r w:rsidRPr="00E70BC2">
        <w:rPr>
          <w:rFonts w:eastAsia="Times New Roman"/>
          <w:szCs w:val="24"/>
        </w:rPr>
        <w:t>αι επειδή έχει γίνει πολύ μεγάλη συζήτηση και για την παιδεία</w:t>
      </w:r>
      <w:r>
        <w:rPr>
          <w:rFonts w:eastAsia="Times New Roman"/>
          <w:szCs w:val="24"/>
        </w:rPr>
        <w:t>,</w:t>
      </w:r>
      <w:r w:rsidRPr="00E70BC2">
        <w:rPr>
          <w:rFonts w:eastAsia="Times New Roman"/>
          <w:szCs w:val="24"/>
        </w:rPr>
        <w:t xml:space="preserve"> να σας πω ότι για να φύγουμε από </w:t>
      </w:r>
      <w:r>
        <w:rPr>
          <w:rFonts w:eastAsia="Times New Roman"/>
          <w:szCs w:val="24"/>
        </w:rPr>
        <w:t>τ</w:t>
      </w:r>
      <w:r w:rsidRPr="00E70BC2">
        <w:rPr>
          <w:rFonts w:eastAsia="Times New Roman"/>
          <w:szCs w:val="24"/>
        </w:rPr>
        <w:t xml:space="preserve">ο περίφημο </w:t>
      </w:r>
      <w:r w:rsidRPr="0059689E">
        <w:rPr>
          <w:rFonts w:eastAsia="Times New Roman" w:cs="Times New Roman"/>
          <w:bCs/>
          <w:szCs w:val="24"/>
        </w:rPr>
        <w:t>μανιχαϊστικό</w:t>
      </w:r>
      <w:r w:rsidRPr="00E70BC2">
        <w:rPr>
          <w:rFonts w:eastAsia="Times New Roman"/>
          <w:szCs w:val="24"/>
        </w:rPr>
        <w:t xml:space="preserve"> δίλημμα </w:t>
      </w:r>
      <w:r>
        <w:rPr>
          <w:rFonts w:eastAsia="Times New Roman"/>
          <w:szCs w:val="24"/>
        </w:rPr>
        <w:t>«</w:t>
      </w:r>
      <w:r w:rsidRPr="00E70BC2">
        <w:rPr>
          <w:rFonts w:eastAsia="Times New Roman"/>
          <w:szCs w:val="24"/>
        </w:rPr>
        <w:t>ιδιωτική ή δημόσια παιδεία</w:t>
      </w:r>
      <w:r>
        <w:rPr>
          <w:rFonts w:eastAsia="Times New Roman"/>
          <w:szCs w:val="24"/>
        </w:rPr>
        <w:t>»</w:t>
      </w:r>
      <w:r>
        <w:rPr>
          <w:rFonts w:eastAsia="Times New Roman"/>
          <w:szCs w:val="24"/>
        </w:rPr>
        <w:t>,</w:t>
      </w:r>
      <w:r w:rsidRPr="00E70BC2">
        <w:rPr>
          <w:rFonts w:eastAsia="Times New Roman"/>
          <w:szCs w:val="24"/>
        </w:rPr>
        <w:t xml:space="preserve"> θα μπορούσαμε να έχουμε υιοθετήσει και να έχουμε θεσπίσει ένα καινούργιο νομικό πρόσωπο</w:t>
      </w:r>
      <w:r>
        <w:rPr>
          <w:rFonts w:eastAsia="Times New Roman"/>
          <w:szCs w:val="24"/>
        </w:rPr>
        <w:t>,</w:t>
      </w:r>
      <w:r w:rsidRPr="00E70BC2">
        <w:rPr>
          <w:rFonts w:eastAsia="Times New Roman"/>
          <w:szCs w:val="24"/>
        </w:rPr>
        <w:t xml:space="preserve"> το </w:t>
      </w:r>
      <w:r>
        <w:rPr>
          <w:rFonts w:eastAsia="Times New Roman"/>
          <w:szCs w:val="24"/>
        </w:rPr>
        <w:t>π</w:t>
      </w:r>
      <w:r w:rsidRPr="00E70BC2">
        <w:rPr>
          <w:rFonts w:eastAsia="Times New Roman"/>
          <w:szCs w:val="24"/>
        </w:rPr>
        <w:t xml:space="preserve">ανεπιστημιακό νομικό πρόσωπο και να </w:t>
      </w:r>
      <w:r>
        <w:rPr>
          <w:rFonts w:eastAsia="Times New Roman"/>
          <w:szCs w:val="24"/>
        </w:rPr>
        <w:t>έ</w:t>
      </w:r>
      <w:r w:rsidRPr="00E70BC2">
        <w:rPr>
          <w:rFonts w:eastAsia="Times New Roman"/>
          <w:szCs w:val="24"/>
        </w:rPr>
        <w:t>χει ο νομοθέτης πάρει την πρωτοβουλία να ορίσει τι είναι πανεπιστήμιο</w:t>
      </w:r>
      <w:r>
        <w:rPr>
          <w:rFonts w:eastAsia="Times New Roman"/>
          <w:szCs w:val="24"/>
        </w:rPr>
        <w:t>, οπότε όποιο</w:t>
      </w:r>
      <w:r w:rsidRPr="00E70BC2">
        <w:rPr>
          <w:rFonts w:eastAsia="Times New Roman"/>
          <w:szCs w:val="24"/>
        </w:rPr>
        <w:t>ς πληροί τις πρ</w:t>
      </w:r>
      <w:r w:rsidRPr="00E70BC2">
        <w:rPr>
          <w:rFonts w:eastAsia="Times New Roman"/>
          <w:szCs w:val="24"/>
        </w:rPr>
        <w:t>οϋποθέσεις που ορίζει ο νομοθέτης</w:t>
      </w:r>
      <w:r>
        <w:rPr>
          <w:rFonts w:eastAsia="Times New Roman"/>
          <w:szCs w:val="24"/>
        </w:rPr>
        <w:t>,</w:t>
      </w:r>
      <w:r w:rsidRPr="00E70BC2">
        <w:rPr>
          <w:rFonts w:eastAsia="Times New Roman"/>
          <w:szCs w:val="24"/>
        </w:rPr>
        <w:t xml:space="preserve"> είτε είναι δημόσιο είτε είναι φορέας μη κρατικός</w:t>
      </w:r>
      <w:r>
        <w:rPr>
          <w:rFonts w:eastAsia="Times New Roman"/>
          <w:szCs w:val="24"/>
        </w:rPr>
        <w:t>,</w:t>
      </w:r>
      <w:r w:rsidRPr="00E70BC2">
        <w:rPr>
          <w:rFonts w:eastAsia="Times New Roman"/>
          <w:szCs w:val="24"/>
        </w:rPr>
        <w:t xml:space="preserve"> να μπορεί να ιδρύει πανεπιστήμιο που να λειτουργεί και να υπόκειται στην εποπτεία κρατικής αρχής</w:t>
      </w:r>
      <w:r>
        <w:rPr>
          <w:rFonts w:eastAsia="Times New Roman"/>
          <w:szCs w:val="24"/>
        </w:rPr>
        <w:t>.</w:t>
      </w:r>
      <w:r w:rsidRPr="00E70BC2">
        <w:rPr>
          <w:rFonts w:eastAsia="Times New Roman"/>
          <w:szCs w:val="24"/>
        </w:rPr>
        <w:t xml:space="preserve"> </w:t>
      </w:r>
    </w:p>
    <w:p w14:paraId="0A5DE27F" w14:textId="77777777" w:rsidR="00415E13" w:rsidRDefault="00E650A0">
      <w:pPr>
        <w:spacing w:line="600" w:lineRule="auto"/>
        <w:ind w:firstLine="720"/>
        <w:jc w:val="both"/>
        <w:rPr>
          <w:rFonts w:eastAsia="Times New Roman"/>
          <w:szCs w:val="24"/>
        </w:rPr>
      </w:pPr>
      <w:r w:rsidRPr="00E70BC2">
        <w:rPr>
          <w:rFonts w:eastAsia="Times New Roman"/>
          <w:szCs w:val="24"/>
        </w:rPr>
        <w:t>Έτσι δεν θα είχαμε ούτε</w:t>
      </w:r>
      <w:r>
        <w:rPr>
          <w:rFonts w:eastAsia="Times New Roman"/>
          <w:szCs w:val="24"/>
        </w:rPr>
        <w:t>,</w:t>
      </w:r>
      <w:r w:rsidRPr="00E70BC2">
        <w:rPr>
          <w:rFonts w:eastAsia="Times New Roman"/>
          <w:szCs w:val="24"/>
        </w:rPr>
        <w:t xml:space="preserve"> όπως το είπε σωστά ο κ</w:t>
      </w:r>
      <w:r>
        <w:rPr>
          <w:rFonts w:eastAsia="Times New Roman"/>
          <w:szCs w:val="24"/>
        </w:rPr>
        <w:t>.</w:t>
      </w:r>
      <w:r w:rsidRPr="00E70BC2">
        <w:rPr>
          <w:rFonts w:eastAsia="Times New Roman"/>
          <w:szCs w:val="24"/>
        </w:rPr>
        <w:t xml:space="preserve"> Κουρουμπλής προηγουμένω</w:t>
      </w:r>
      <w:r w:rsidRPr="00E70BC2">
        <w:rPr>
          <w:rFonts w:eastAsia="Times New Roman"/>
          <w:szCs w:val="24"/>
        </w:rPr>
        <w:t>ς</w:t>
      </w:r>
      <w:r>
        <w:rPr>
          <w:rFonts w:eastAsia="Times New Roman"/>
          <w:szCs w:val="24"/>
        </w:rPr>
        <w:t>,</w:t>
      </w:r>
      <w:r w:rsidRPr="00E70BC2">
        <w:rPr>
          <w:rFonts w:eastAsia="Times New Roman"/>
          <w:szCs w:val="24"/>
        </w:rPr>
        <w:t xml:space="preserve"> πανεπιστήμια σε τριάρια</w:t>
      </w:r>
      <w:r>
        <w:rPr>
          <w:rFonts w:eastAsia="Times New Roman"/>
          <w:szCs w:val="24"/>
        </w:rPr>
        <w:t>,</w:t>
      </w:r>
      <w:r w:rsidRPr="00E70BC2">
        <w:rPr>
          <w:rFonts w:eastAsia="Times New Roman"/>
          <w:szCs w:val="24"/>
        </w:rPr>
        <w:t xml:space="preserve"> ούτε όμως θα είχαμε και πανεπιστήμια δημόσια που τα </w:t>
      </w:r>
      <w:r>
        <w:rPr>
          <w:rFonts w:eastAsia="Times New Roman"/>
          <w:szCs w:val="24"/>
        </w:rPr>
        <w:t>έ</w:t>
      </w:r>
      <w:r w:rsidRPr="00E70BC2">
        <w:rPr>
          <w:rFonts w:eastAsia="Times New Roman"/>
          <w:szCs w:val="24"/>
        </w:rPr>
        <w:t xml:space="preserve">χουμε </w:t>
      </w:r>
      <w:r>
        <w:rPr>
          <w:rFonts w:eastAsia="Times New Roman"/>
          <w:szCs w:val="24"/>
        </w:rPr>
        <w:t>ιδρύσει</w:t>
      </w:r>
      <w:r w:rsidRPr="00E70BC2">
        <w:rPr>
          <w:rFonts w:eastAsia="Times New Roman"/>
          <w:szCs w:val="24"/>
        </w:rPr>
        <w:t xml:space="preserve"> σε περιοχές όπου δεν έχου</w:t>
      </w:r>
      <w:r>
        <w:rPr>
          <w:rFonts w:eastAsia="Times New Roman"/>
          <w:szCs w:val="24"/>
        </w:rPr>
        <w:t>με</w:t>
      </w:r>
      <w:r w:rsidRPr="00E70BC2">
        <w:rPr>
          <w:rFonts w:eastAsia="Times New Roman"/>
          <w:szCs w:val="24"/>
        </w:rPr>
        <w:t xml:space="preserve"> ούτε φοιτητές</w:t>
      </w:r>
      <w:r>
        <w:rPr>
          <w:rFonts w:eastAsia="Times New Roman"/>
          <w:szCs w:val="24"/>
        </w:rPr>
        <w:t>,</w:t>
      </w:r>
      <w:r w:rsidRPr="00E70BC2">
        <w:rPr>
          <w:rFonts w:eastAsia="Times New Roman"/>
          <w:szCs w:val="24"/>
        </w:rPr>
        <w:t xml:space="preserve"> ούτε καθηγητές</w:t>
      </w:r>
      <w:r>
        <w:rPr>
          <w:rFonts w:eastAsia="Times New Roman"/>
          <w:szCs w:val="24"/>
        </w:rPr>
        <w:t xml:space="preserve">. Θα </w:t>
      </w:r>
      <w:r>
        <w:rPr>
          <w:rFonts w:eastAsia="Times New Roman"/>
          <w:szCs w:val="24"/>
        </w:rPr>
        <w:lastRenderedPageBreak/>
        <w:t>ήταν,</w:t>
      </w:r>
      <w:r w:rsidRPr="00E70BC2">
        <w:rPr>
          <w:rFonts w:eastAsia="Times New Roman"/>
          <w:szCs w:val="24"/>
        </w:rPr>
        <w:t xml:space="preserve"> λοιπόν</w:t>
      </w:r>
      <w:r>
        <w:rPr>
          <w:rFonts w:eastAsia="Times New Roman"/>
          <w:szCs w:val="24"/>
        </w:rPr>
        <w:t>,</w:t>
      </w:r>
      <w:r w:rsidRPr="00E70BC2">
        <w:rPr>
          <w:rFonts w:eastAsia="Times New Roman"/>
          <w:szCs w:val="24"/>
        </w:rPr>
        <w:t xml:space="preserve"> μία κατάσταση πάρα πολύ πιο ενδιαφέρουσα </w:t>
      </w:r>
      <w:r>
        <w:rPr>
          <w:rFonts w:eastAsia="Times New Roman"/>
          <w:szCs w:val="24"/>
        </w:rPr>
        <w:t>α</w:t>
      </w:r>
      <w:r w:rsidRPr="00E70BC2">
        <w:rPr>
          <w:rFonts w:eastAsia="Times New Roman"/>
          <w:szCs w:val="24"/>
        </w:rPr>
        <w:t>ν είχαμε ανοίξει τα κεφάλαια αυτά</w:t>
      </w:r>
      <w:r>
        <w:rPr>
          <w:rFonts w:eastAsia="Times New Roman"/>
          <w:szCs w:val="24"/>
        </w:rPr>
        <w:t>.</w:t>
      </w:r>
    </w:p>
    <w:p w14:paraId="0A5DE280" w14:textId="77777777" w:rsidR="00415E13" w:rsidRDefault="00E650A0">
      <w:pPr>
        <w:spacing w:line="600" w:lineRule="auto"/>
        <w:ind w:firstLine="720"/>
        <w:jc w:val="both"/>
        <w:rPr>
          <w:rFonts w:eastAsia="Times New Roman"/>
          <w:szCs w:val="24"/>
        </w:rPr>
      </w:pPr>
      <w:r>
        <w:rPr>
          <w:rFonts w:eastAsia="Times New Roman"/>
          <w:szCs w:val="24"/>
        </w:rPr>
        <w:t>Εξίσου α</w:t>
      </w:r>
      <w:r>
        <w:rPr>
          <w:rFonts w:eastAsia="Times New Roman"/>
          <w:szCs w:val="24"/>
        </w:rPr>
        <w:t xml:space="preserve">πογοητευτική, όμως, ήταν και </w:t>
      </w:r>
      <w:r w:rsidRPr="00E70BC2">
        <w:rPr>
          <w:rFonts w:eastAsia="Times New Roman"/>
          <w:szCs w:val="24"/>
        </w:rPr>
        <w:t>η διαδικασία που ακολουθήθηκε στην Επιτροπή Αναθεώρησης του Συντάγματος</w:t>
      </w:r>
      <w:r>
        <w:rPr>
          <w:rFonts w:eastAsia="Times New Roman"/>
          <w:szCs w:val="24"/>
        </w:rPr>
        <w:t>, παρ</w:t>
      </w:r>
      <w:r>
        <w:rPr>
          <w:rFonts w:eastAsia="Times New Roman"/>
          <w:szCs w:val="24"/>
        </w:rPr>
        <w:t xml:space="preserve">’ </w:t>
      </w:r>
      <w:r>
        <w:rPr>
          <w:rFonts w:eastAsia="Times New Roman"/>
          <w:szCs w:val="24"/>
        </w:rPr>
        <w:t xml:space="preserve">ότι </w:t>
      </w:r>
      <w:r w:rsidRPr="00E70BC2">
        <w:rPr>
          <w:rFonts w:eastAsia="Times New Roman"/>
          <w:szCs w:val="24"/>
        </w:rPr>
        <w:t xml:space="preserve">πρέπει να το πω </w:t>
      </w:r>
      <w:r>
        <w:rPr>
          <w:rFonts w:eastAsia="Times New Roman"/>
          <w:szCs w:val="24"/>
        </w:rPr>
        <w:t xml:space="preserve">ότι </w:t>
      </w:r>
      <w:r w:rsidRPr="00E70BC2">
        <w:rPr>
          <w:rFonts w:eastAsia="Times New Roman"/>
          <w:szCs w:val="24"/>
        </w:rPr>
        <w:t>το επίπεδο ανταλλαγής απόψεων υπήρξε πολιτισμέν</w:t>
      </w:r>
      <w:r>
        <w:rPr>
          <w:rFonts w:eastAsia="Times New Roman"/>
          <w:szCs w:val="24"/>
        </w:rPr>
        <w:t>ο. Σ</w:t>
      </w:r>
      <w:r w:rsidRPr="00E70BC2">
        <w:rPr>
          <w:rFonts w:eastAsia="Times New Roman"/>
          <w:szCs w:val="24"/>
        </w:rPr>
        <w:t xml:space="preserve">ε </w:t>
      </w:r>
      <w:r>
        <w:rPr>
          <w:rFonts w:eastAsia="Times New Roman"/>
          <w:szCs w:val="24"/>
        </w:rPr>
        <w:t>δεκαοκτώ</w:t>
      </w:r>
      <w:r w:rsidRPr="00E70BC2">
        <w:rPr>
          <w:rFonts w:eastAsia="Times New Roman"/>
          <w:szCs w:val="24"/>
        </w:rPr>
        <w:t xml:space="preserve"> συνεδριάσεις σε διάστημα δυόμισι μηνών αναλ</w:t>
      </w:r>
      <w:r>
        <w:rPr>
          <w:rFonts w:eastAsia="Times New Roman"/>
          <w:szCs w:val="24"/>
        </w:rPr>
        <w:t xml:space="preserve">ώθηκε κυρίως η </w:t>
      </w:r>
      <w:r>
        <w:rPr>
          <w:rFonts w:eastAsia="Times New Roman"/>
          <w:szCs w:val="24"/>
        </w:rPr>
        <w:t>κοινοβουλευτική Π</w:t>
      </w:r>
      <w:r w:rsidRPr="00E70BC2">
        <w:rPr>
          <w:rFonts w:eastAsia="Times New Roman"/>
          <w:szCs w:val="24"/>
        </w:rPr>
        <w:t>λειοψηφία σε προτάσεις γενικόλογες</w:t>
      </w:r>
      <w:r>
        <w:rPr>
          <w:rFonts w:eastAsia="Times New Roman"/>
          <w:szCs w:val="24"/>
        </w:rPr>
        <w:t xml:space="preserve">, οι οποίες </w:t>
      </w:r>
      <w:r w:rsidRPr="00E70BC2">
        <w:rPr>
          <w:rFonts w:eastAsia="Times New Roman"/>
          <w:szCs w:val="24"/>
        </w:rPr>
        <w:t>στην πραγματικότητα ήταν ανούσιες</w:t>
      </w:r>
      <w:r>
        <w:rPr>
          <w:rFonts w:eastAsia="Times New Roman"/>
          <w:szCs w:val="24"/>
        </w:rPr>
        <w:t>.</w:t>
      </w:r>
    </w:p>
    <w:p w14:paraId="0A5DE281" w14:textId="77777777" w:rsidR="00415E13" w:rsidRDefault="00E650A0">
      <w:pPr>
        <w:spacing w:line="600" w:lineRule="auto"/>
        <w:ind w:firstLine="720"/>
        <w:jc w:val="both"/>
        <w:rPr>
          <w:rFonts w:eastAsia="Times New Roman"/>
          <w:szCs w:val="24"/>
        </w:rPr>
      </w:pPr>
      <w:r w:rsidRPr="00E70BC2">
        <w:rPr>
          <w:rFonts w:eastAsia="Times New Roman"/>
          <w:szCs w:val="24"/>
        </w:rPr>
        <w:t>Άκουσα τη συζήτηση για τη θρησκευτική ουδετερότητα</w:t>
      </w:r>
      <w:r>
        <w:rPr>
          <w:rFonts w:eastAsia="Times New Roman"/>
          <w:szCs w:val="24"/>
        </w:rPr>
        <w:t>.</w:t>
      </w:r>
      <w:r w:rsidRPr="00E70BC2">
        <w:rPr>
          <w:rFonts w:eastAsia="Times New Roman"/>
          <w:szCs w:val="24"/>
        </w:rPr>
        <w:t xml:space="preserve"> Δεν βλέπω </w:t>
      </w:r>
      <w:r>
        <w:rPr>
          <w:rFonts w:eastAsia="Times New Roman"/>
          <w:szCs w:val="24"/>
        </w:rPr>
        <w:t xml:space="preserve">ποιος μπορεί να αμφισβητήσει </w:t>
      </w:r>
      <w:r w:rsidRPr="00E70BC2">
        <w:rPr>
          <w:rFonts w:eastAsia="Times New Roman"/>
          <w:szCs w:val="24"/>
        </w:rPr>
        <w:t>την ανάγκη θρησκευτικής ουδετερότητας</w:t>
      </w:r>
      <w:r>
        <w:rPr>
          <w:rFonts w:eastAsia="Times New Roman"/>
          <w:szCs w:val="24"/>
        </w:rPr>
        <w:t xml:space="preserve"> του κράτους,</w:t>
      </w:r>
      <w:r w:rsidRPr="00E70BC2">
        <w:rPr>
          <w:rFonts w:eastAsia="Times New Roman"/>
          <w:szCs w:val="24"/>
        </w:rPr>
        <w:t xml:space="preserve"> </w:t>
      </w:r>
      <w:r>
        <w:rPr>
          <w:rFonts w:eastAsia="Times New Roman"/>
          <w:szCs w:val="24"/>
        </w:rPr>
        <w:t>α</w:t>
      </w:r>
      <w:r w:rsidRPr="00E70BC2">
        <w:rPr>
          <w:rFonts w:eastAsia="Times New Roman"/>
          <w:szCs w:val="24"/>
        </w:rPr>
        <w:t>λλά δεν βλέπω κ</w:t>
      </w:r>
      <w:r w:rsidRPr="00E70BC2">
        <w:rPr>
          <w:rFonts w:eastAsia="Times New Roman"/>
          <w:szCs w:val="24"/>
        </w:rPr>
        <w:t>αι τι θα προσθέσει η καταγραφή στο Σύνταγμα αυτής της θρησκευτικής ουδετερότητας</w:t>
      </w:r>
      <w:r>
        <w:rPr>
          <w:rFonts w:eastAsia="Times New Roman"/>
          <w:szCs w:val="24"/>
        </w:rPr>
        <w:t>,</w:t>
      </w:r>
      <w:r w:rsidRPr="00E70BC2">
        <w:rPr>
          <w:rFonts w:eastAsia="Times New Roman"/>
          <w:szCs w:val="24"/>
        </w:rPr>
        <w:t xml:space="preserve"> η οποία στην πραγματικότητα </w:t>
      </w:r>
      <w:r>
        <w:rPr>
          <w:rFonts w:eastAsia="Times New Roman"/>
          <w:szCs w:val="24"/>
        </w:rPr>
        <w:t>ή</w:t>
      </w:r>
      <w:r w:rsidRPr="00E70BC2">
        <w:rPr>
          <w:rFonts w:eastAsia="Times New Roman"/>
          <w:szCs w:val="24"/>
        </w:rPr>
        <w:t>δη υπάρχει και ήδη εφαρμόζεται</w:t>
      </w:r>
      <w:r>
        <w:rPr>
          <w:rFonts w:eastAsia="Times New Roman"/>
          <w:szCs w:val="24"/>
        </w:rPr>
        <w:t>.</w:t>
      </w:r>
    </w:p>
    <w:p w14:paraId="0A5DE282" w14:textId="77777777" w:rsidR="00415E13" w:rsidRDefault="00E650A0">
      <w:pPr>
        <w:spacing w:line="600" w:lineRule="auto"/>
        <w:ind w:firstLine="720"/>
        <w:jc w:val="both"/>
        <w:rPr>
          <w:rFonts w:eastAsia="Times New Roman"/>
          <w:szCs w:val="24"/>
        </w:rPr>
      </w:pPr>
      <w:r>
        <w:rPr>
          <w:rFonts w:eastAsia="Times New Roman"/>
          <w:szCs w:val="24"/>
        </w:rPr>
        <w:t>Ά</w:t>
      </w:r>
      <w:r w:rsidRPr="00E70BC2">
        <w:rPr>
          <w:rFonts w:eastAsia="Times New Roman"/>
          <w:szCs w:val="24"/>
        </w:rPr>
        <w:t>κουσα την πρόταση για την απαγόρευση διακρίσεων λόγω φύλου</w:t>
      </w:r>
      <w:r>
        <w:rPr>
          <w:rFonts w:eastAsia="Times New Roman"/>
          <w:szCs w:val="24"/>
        </w:rPr>
        <w:t>.</w:t>
      </w:r>
      <w:r w:rsidRPr="00E70BC2">
        <w:rPr>
          <w:rFonts w:eastAsia="Times New Roman"/>
          <w:szCs w:val="24"/>
        </w:rPr>
        <w:t xml:space="preserve"> Και μάλιστα άκουσα τον αγαπητό Υπουργό και συ</w:t>
      </w:r>
      <w:r w:rsidRPr="00E70BC2">
        <w:rPr>
          <w:rFonts w:eastAsia="Times New Roman"/>
          <w:szCs w:val="24"/>
        </w:rPr>
        <w:lastRenderedPageBreak/>
        <w:t>νάδελφο</w:t>
      </w:r>
      <w:r>
        <w:rPr>
          <w:rFonts w:eastAsia="Times New Roman"/>
          <w:szCs w:val="24"/>
        </w:rPr>
        <w:t>,</w:t>
      </w:r>
      <w:r w:rsidRPr="00E70BC2">
        <w:rPr>
          <w:rFonts w:eastAsia="Times New Roman"/>
          <w:szCs w:val="24"/>
        </w:rPr>
        <w:t xml:space="preserve"> τον </w:t>
      </w:r>
      <w:r>
        <w:rPr>
          <w:rFonts w:eastAsia="Times New Roman"/>
          <w:szCs w:val="24"/>
        </w:rPr>
        <w:t>κ.</w:t>
      </w:r>
      <w:r w:rsidRPr="00E70BC2">
        <w:rPr>
          <w:rFonts w:eastAsia="Times New Roman"/>
          <w:szCs w:val="24"/>
        </w:rPr>
        <w:t xml:space="preserve"> Κατρούγκαλο</w:t>
      </w:r>
      <w:r>
        <w:rPr>
          <w:rFonts w:eastAsia="Times New Roman"/>
          <w:szCs w:val="24"/>
        </w:rPr>
        <w:t>, ν</w:t>
      </w:r>
      <w:r w:rsidRPr="00E70BC2">
        <w:rPr>
          <w:rFonts w:eastAsia="Times New Roman"/>
          <w:szCs w:val="24"/>
        </w:rPr>
        <w:t xml:space="preserve">α λέει ότι </w:t>
      </w:r>
      <w:r>
        <w:rPr>
          <w:rFonts w:eastAsia="Times New Roman"/>
          <w:szCs w:val="24"/>
        </w:rPr>
        <w:t xml:space="preserve">η </w:t>
      </w:r>
      <w:r w:rsidRPr="00E70BC2">
        <w:rPr>
          <w:rFonts w:eastAsia="Times New Roman"/>
          <w:szCs w:val="24"/>
        </w:rPr>
        <w:t xml:space="preserve">Νέα Δημοκρατία </w:t>
      </w:r>
      <w:r>
        <w:rPr>
          <w:rFonts w:eastAsia="Times New Roman"/>
          <w:szCs w:val="24"/>
        </w:rPr>
        <w:t>β</w:t>
      </w:r>
      <w:r w:rsidRPr="00E70BC2">
        <w:rPr>
          <w:rFonts w:eastAsia="Times New Roman"/>
          <w:szCs w:val="24"/>
        </w:rPr>
        <w:t>ρίσκεται πίσω από τα πράγματα</w:t>
      </w:r>
      <w:r>
        <w:rPr>
          <w:rFonts w:eastAsia="Times New Roman"/>
          <w:szCs w:val="24"/>
        </w:rPr>
        <w:t>,</w:t>
      </w:r>
      <w:r w:rsidRPr="00E70BC2">
        <w:rPr>
          <w:rFonts w:eastAsia="Times New Roman"/>
          <w:szCs w:val="24"/>
        </w:rPr>
        <w:t xml:space="preserve"> γιατί δεν θέλει να αναγνωρίσει την απαγόρευση διακρίσεων λόγω φύλου</w:t>
      </w:r>
      <w:r>
        <w:rPr>
          <w:rFonts w:eastAsia="Times New Roman"/>
          <w:szCs w:val="24"/>
        </w:rPr>
        <w:t>,</w:t>
      </w:r>
      <w:r w:rsidRPr="00E70BC2">
        <w:rPr>
          <w:rFonts w:eastAsia="Times New Roman"/>
          <w:szCs w:val="24"/>
        </w:rPr>
        <w:t xml:space="preserve"> ταυτότητας φύλου και σεξουαλικού προσανατολισμού</w:t>
      </w:r>
      <w:r>
        <w:rPr>
          <w:rFonts w:eastAsia="Times New Roman"/>
          <w:szCs w:val="24"/>
        </w:rPr>
        <w:t>.</w:t>
      </w:r>
      <w:r w:rsidRPr="00E70BC2">
        <w:rPr>
          <w:rFonts w:eastAsia="Times New Roman"/>
          <w:szCs w:val="24"/>
        </w:rPr>
        <w:t xml:space="preserve"> Ωστόσο αυτή η αρχή αυτονόητα </w:t>
      </w:r>
      <w:r>
        <w:rPr>
          <w:rFonts w:eastAsia="Times New Roman"/>
          <w:szCs w:val="24"/>
        </w:rPr>
        <w:t>ι</w:t>
      </w:r>
      <w:r w:rsidRPr="00E70BC2">
        <w:rPr>
          <w:rFonts w:eastAsia="Times New Roman"/>
          <w:szCs w:val="24"/>
        </w:rPr>
        <w:t>σχύει</w:t>
      </w:r>
      <w:r>
        <w:rPr>
          <w:rFonts w:eastAsia="Times New Roman"/>
          <w:szCs w:val="24"/>
        </w:rPr>
        <w:t>.</w:t>
      </w:r>
      <w:r w:rsidRPr="00E70BC2">
        <w:rPr>
          <w:rFonts w:eastAsia="Times New Roman"/>
          <w:szCs w:val="24"/>
        </w:rPr>
        <w:t xml:space="preserve"> Λέει το Σύνταγμα </w:t>
      </w:r>
      <w:r>
        <w:rPr>
          <w:rFonts w:eastAsia="Times New Roman"/>
          <w:szCs w:val="24"/>
        </w:rPr>
        <w:t xml:space="preserve">ότι </w:t>
      </w:r>
      <w:r w:rsidRPr="00E70BC2">
        <w:rPr>
          <w:rFonts w:eastAsia="Times New Roman"/>
          <w:szCs w:val="24"/>
        </w:rPr>
        <w:t xml:space="preserve">απαγορεύεται </w:t>
      </w:r>
      <w:r>
        <w:rPr>
          <w:rFonts w:eastAsia="Times New Roman"/>
          <w:szCs w:val="24"/>
        </w:rPr>
        <w:t xml:space="preserve">οποιαδήποτε </w:t>
      </w:r>
      <w:r w:rsidRPr="00E70BC2">
        <w:rPr>
          <w:rFonts w:eastAsia="Times New Roman"/>
          <w:szCs w:val="24"/>
        </w:rPr>
        <w:t>διάκριση</w:t>
      </w:r>
      <w:r>
        <w:rPr>
          <w:rFonts w:eastAsia="Times New Roman"/>
          <w:szCs w:val="24"/>
        </w:rPr>
        <w:t>.</w:t>
      </w:r>
      <w:r w:rsidRPr="00E70BC2">
        <w:rPr>
          <w:rFonts w:eastAsia="Times New Roman"/>
          <w:szCs w:val="24"/>
        </w:rPr>
        <w:t xml:space="preserve"> Εννοείται ότι απαγορεύονται και αυτές οι διακρίσεις και η απαγόρευση αυτή ισχύει και σε </w:t>
      </w:r>
      <w:r>
        <w:rPr>
          <w:rFonts w:eastAsia="Times New Roman"/>
          <w:szCs w:val="24"/>
        </w:rPr>
        <w:t>ε</w:t>
      </w:r>
      <w:r w:rsidRPr="00E70BC2">
        <w:rPr>
          <w:rFonts w:eastAsia="Times New Roman"/>
          <w:szCs w:val="24"/>
        </w:rPr>
        <w:t xml:space="preserve">θνικό και σε </w:t>
      </w:r>
      <w:r>
        <w:rPr>
          <w:rFonts w:eastAsia="Times New Roman"/>
          <w:szCs w:val="24"/>
        </w:rPr>
        <w:t>ε</w:t>
      </w:r>
      <w:r w:rsidRPr="00E70BC2">
        <w:rPr>
          <w:rFonts w:eastAsia="Times New Roman"/>
          <w:szCs w:val="24"/>
        </w:rPr>
        <w:t>υρωπαϊκό επίπεδο και δεν αμφισβητείται από κανέναν</w:t>
      </w:r>
      <w:r>
        <w:rPr>
          <w:rFonts w:eastAsia="Times New Roman"/>
          <w:szCs w:val="24"/>
        </w:rPr>
        <w:t>.</w:t>
      </w:r>
    </w:p>
    <w:p w14:paraId="0A5DE283" w14:textId="77777777" w:rsidR="00415E13" w:rsidRDefault="00E650A0">
      <w:pPr>
        <w:spacing w:line="600" w:lineRule="auto"/>
        <w:ind w:firstLine="720"/>
        <w:jc w:val="both"/>
        <w:rPr>
          <w:rFonts w:eastAsia="Times New Roman"/>
          <w:szCs w:val="24"/>
        </w:rPr>
      </w:pPr>
      <w:r w:rsidRPr="00E70BC2">
        <w:rPr>
          <w:rFonts w:eastAsia="Times New Roman"/>
          <w:szCs w:val="24"/>
        </w:rPr>
        <w:t xml:space="preserve">Δεν είναι ανάγκη το Σύνταγμά </w:t>
      </w:r>
      <w:r>
        <w:rPr>
          <w:rFonts w:eastAsia="Times New Roman"/>
          <w:szCs w:val="24"/>
        </w:rPr>
        <w:t>μας,</w:t>
      </w:r>
      <w:r w:rsidRPr="00E70BC2">
        <w:rPr>
          <w:rFonts w:eastAsia="Times New Roman"/>
          <w:szCs w:val="24"/>
        </w:rPr>
        <w:t xml:space="preserve"> που είναι ήδη φλύαρο και θυμ</w:t>
      </w:r>
      <w:r w:rsidRPr="00E70BC2">
        <w:rPr>
          <w:rFonts w:eastAsia="Times New Roman"/>
          <w:szCs w:val="24"/>
        </w:rPr>
        <w:t>ίζει σε μεγάλο βαθμό προεδρικό διάταγμα</w:t>
      </w:r>
      <w:r>
        <w:rPr>
          <w:rFonts w:eastAsia="Times New Roman"/>
          <w:szCs w:val="24"/>
        </w:rPr>
        <w:t>,</w:t>
      </w:r>
      <w:r w:rsidRPr="00E70BC2">
        <w:rPr>
          <w:rFonts w:eastAsia="Times New Roman"/>
          <w:szCs w:val="24"/>
        </w:rPr>
        <w:t xml:space="preserve"> να το </w:t>
      </w:r>
      <w:r>
        <w:rPr>
          <w:rFonts w:eastAsia="Times New Roman"/>
          <w:szCs w:val="24"/>
        </w:rPr>
        <w:t>ευτελίσουμε</w:t>
      </w:r>
      <w:r w:rsidRPr="00E70BC2">
        <w:rPr>
          <w:rFonts w:eastAsia="Times New Roman"/>
          <w:szCs w:val="24"/>
        </w:rPr>
        <w:t xml:space="preserve"> ακόμα περισσότερο προσθέτοντας οτιδήποτε νομίζουμε ότι μπορεί να έ</w:t>
      </w:r>
      <w:r>
        <w:rPr>
          <w:rFonts w:eastAsia="Times New Roman"/>
          <w:szCs w:val="24"/>
        </w:rPr>
        <w:t>χει κάποιο επικοινωνιακό όφελος.</w:t>
      </w:r>
    </w:p>
    <w:p w14:paraId="0A5DE284" w14:textId="77777777" w:rsidR="00415E13" w:rsidRDefault="00E650A0">
      <w:pPr>
        <w:spacing w:line="600" w:lineRule="auto"/>
        <w:ind w:firstLine="720"/>
        <w:jc w:val="both"/>
        <w:rPr>
          <w:rFonts w:eastAsia="Times New Roman"/>
          <w:szCs w:val="24"/>
        </w:rPr>
      </w:pPr>
      <w:r>
        <w:rPr>
          <w:rFonts w:eastAsia="Times New Roman"/>
          <w:szCs w:val="24"/>
        </w:rPr>
        <w:t>Τ</w:t>
      </w:r>
      <w:r w:rsidRPr="00D03564">
        <w:rPr>
          <w:rFonts w:eastAsia="Times New Roman"/>
          <w:szCs w:val="24"/>
        </w:rPr>
        <w:t>α ίδια ισ</w:t>
      </w:r>
      <w:r>
        <w:rPr>
          <w:rFonts w:eastAsia="Times New Roman"/>
          <w:szCs w:val="24"/>
        </w:rPr>
        <w:t>χύουν για τις προτάσεις για τη</w:t>
      </w:r>
      <w:r w:rsidRPr="005D39C1">
        <w:rPr>
          <w:rFonts w:eastAsia="Times New Roman"/>
          <w:szCs w:val="24"/>
        </w:rPr>
        <w:t xml:space="preserve"> </w:t>
      </w:r>
      <w:r w:rsidRPr="00D03564">
        <w:rPr>
          <w:rFonts w:eastAsia="Times New Roman"/>
          <w:szCs w:val="24"/>
        </w:rPr>
        <w:t>δήθεν διεύ</w:t>
      </w:r>
      <w:r>
        <w:rPr>
          <w:rFonts w:eastAsia="Times New Roman"/>
          <w:szCs w:val="24"/>
        </w:rPr>
        <w:t>ρ</w:t>
      </w:r>
      <w:r w:rsidRPr="00D03564">
        <w:rPr>
          <w:rFonts w:eastAsia="Times New Roman"/>
          <w:szCs w:val="24"/>
        </w:rPr>
        <w:t xml:space="preserve">υνση </w:t>
      </w:r>
      <w:r>
        <w:rPr>
          <w:rFonts w:eastAsia="Times New Roman"/>
          <w:szCs w:val="24"/>
        </w:rPr>
        <w:t>των</w:t>
      </w:r>
      <w:r w:rsidRPr="00D03564">
        <w:rPr>
          <w:rFonts w:eastAsia="Times New Roman"/>
          <w:szCs w:val="24"/>
        </w:rPr>
        <w:t xml:space="preserve"> κοινωνικών δικαιωμάτων</w:t>
      </w:r>
      <w:r>
        <w:rPr>
          <w:rFonts w:eastAsia="Times New Roman"/>
          <w:szCs w:val="24"/>
        </w:rPr>
        <w:t>,</w:t>
      </w:r>
      <w:r w:rsidRPr="00D03564">
        <w:rPr>
          <w:rFonts w:eastAsia="Times New Roman"/>
          <w:szCs w:val="24"/>
        </w:rPr>
        <w:t xml:space="preserve"> οι οποίες είναι ασαφ</w:t>
      </w:r>
      <w:r>
        <w:rPr>
          <w:rFonts w:eastAsia="Times New Roman"/>
          <w:szCs w:val="24"/>
        </w:rPr>
        <w:t>εί</w:t>
      </w:r>
      <w:r w:rsidRPr="00D03564">
        <w:rPr>
          <w:rFonts w:eastAsia="Times New Roman"/>
          <w:szCs w:val="24"/>
        </w:rPr>
        <w:t>ς και χωρίς πρακτικό αντίκρισμα</w:t>
      </w:r>
      <w:r>
        <w:rPr>
          <w:rFonts w:eastAsia="Times New Roman"/>
          <w:szCs w:val="24"/>
        </w:rPr>
        <w:t>.</w:t>
      </w:r>
      <w:r w:rsidRPr="00D03564">
        <w:rPr>
          <w:rFonts w:eastAsia="Times New Roman"/>
          <w:szCs w:val="24"/>
        </w:rPr>
        <w:t xml:space="preserve"> </w:t>
      </w:r>
      <w:r>
        <w:rPr>
          <w:rFonts w:eastAsia="Times New Roman"/>
          <w:szCs w:val="24"/>
        </w:rPr>
        <w:t>Ίδιου τύπου είναι και</w:t>
      </w:r>
      <w:r w:rsidRPr="00D03564">
        <w:rPr>
          <w:rFonts w:eastAsia="Times New Roman"/>
          <w:szCs w:val="24"/>
        </w:rPr>
        <w:t xml:space="preserve"> η αρχή της επιείκειας</w:t>
      </w:r>
      <w:r>
        <w:rPr>
          <w:rFonts w:eastAsia="Times New Roman"/>
          <w:szCs w:val="24"/>
        </w:rPr>
        <w:t>,</w:t>
      </w:r>
      <w:r w:rsidRPr="00D03564">
        <w:rPr>
          <w:rFonts w:eastAsia="Times New Roman"/>
          <w:szCs w:val="24"/>
        </w:rPr>
        <w:t xml:space="preserve"> την οποίαν προτείνει ο ΣΥΡΙΖΑ να εισαγάγουμε στο </w:t>
      </w:r>
      <w:r>
        <w:rPr>
          <w:rFonts w:eastAsia="Times New Roman"/>
          <w:szCs w:val="24"/>
        </w:rPr>
        <w:t>Σ</w:t>
      </w:r>
      <w:r w:rsidRPr="00D03564">
        <w:rPr>
          <w:rFonts w:eastAsia="Times New Roman"/>
          <w:szCs w:val="24"/>
        </w:rPr>
        <w:t xml:space="preserve">ύνταγμά μας στο </w:t>
      </w:r>
      <w:r>
        <w:rPr>
          <w:rFonts w:eastAsia="Times New Roman"/>
          <w:szCs w:val="24"/>
        </w:rPr>
        <w:t xml:space="preserve">πεδίο των </w:t>
      </w:r>
      <w:r w:rsidRPr="00D03564">
        <w:rPr>
          <w:rFonts w:eastAsia="Times New Roman"/>
          <w:szCs w:val="24"/>
        </w:rPr>
        <w:t>θεμελιωδών δικαιωμάτων</w:t>
      </w:r>
      <w:r>
        <w:rPr>
          <w:rFonts w:eastAsia="Times New Roman"/>
          <w:szCs w:val="24"/>
        </w:rPr>
        <w:t>.</w:t>
      </w:r>
      <w:r w:rsidRPr="00D03564">
        <w:rPr>
          <w:rFonts w:eastAsia="Times New Roman"/>
          <w:szCs w:val="24"/>
        </w:rPr>
        <w:t xml:space="preserve"> </w:t>
      </w:r>
      <w:r>
        <w:rPr>
          <w:rFonts w:eastAsia="Times New Roman"/>
          <w:szCs w:val="24"/>
        </w:rPr>
        <w:t>Ε</w:t>
      </w:r>
      <w:r w:rsidRPr="00D03564">
        <w:rPr>
          <w:rFonts w:eastAsia="Times New Roman"/>
          <w:szCs w:val="24"/>
        </w:rPr>
        <w:t xml:space="preserve">άν υιοθετηθεί στο Σύνταγμα </w:t>
      </w:r>
      <w:r>
        <w:rPr>
          <w:rFonts w:eastAsia="Times New Roman"/>
          <w:szCs w:val="24"/>
        </w:rPr>
        <w:t xml:space="preserve">–γιατί στην πραγματικότητα η νομολογία τη δέχεται </w:t>
      </w:r>
      <w:r w:rsidRPr="00D03564">
        <w:rPr>
          <w:rFonts w:eastAsia="Times New Roman"/>
          <w:szCs w:val="24"/>
        </w:rPr>
        <w:t>και την εφαρμ</w:t>
      </w:r>
      <w:r>
        <w:rPr>
          <w:rFonts w:eastAsia="Times New Roman"/>
          <w:szCs w:val="24"/>
        </w:rPr>
        <w:t xml:space="preserve">όζει, άρα </w:t>
      </w:r>
      <w:r w:rsidRPr="00D03564">
        <w:rPr>
          <w:rFonts w:eastAsia="Times New Roman"/>
          <w:szCs w:val="24"/>
        </w:rPr>
        <w:t>δεν υπάρχει κα</w:t>
      </w:r>
      <w:r>
        <w:rPr>
          <w:rFonts w:eastAsia="Times New Roman"/>
          <w:szCs w:val="24"/>
        </w:rPr>
        <w:t>μ</w:t>
      </w:r>
      <w:r w:rsidRPr="00D03564">
        <w:rPr>
          <w:rFonts w:eastAsia="Times New Roman"/>
          <w:szCs w:val="24"/>
        </w:rPr>
        <w:t xml:space="preserve">μία ανάγκη να αναγνωριστεί </w:t>
      </w:r>
      <w:r w:rsidRPr="00D03564">
        <w:rPr>
          <w:rFonts w:eastAsia="Times New Roman"/>
          <w:szCs w:val="24"/>
        </w:rPr>
        <w:lastRenderedPageBreak/>
        <w:t>συνταγματικά</w:t>
      </w:r>
      <w:r>
        <w:rPr>
          <w:rFonts w:eastAsia="Times New Roman"/>
          <w:szCs w:val="24"/>
        </w:rPr>
        <w:t>-</w:t>
      </w:r>
      <w:r w:rsidRPr="00D03564">
        <w:rPr>
          <w:rFonts w:eastAsia="Times New Roman"/>
          <w:szCs w:val="24"/>
        </w:rPr>
        <w:t xml:space="preserve"> θα προκαλέσουμε σοβαρές </w:t>
      </w:r>
      <w:r>
        <w:rPr>
          <w:rFonts w:eastAsia="Times New Roman"/>
          <w:szCs w:val="24"/>
        </w:rPr>
        <w:t>ερμηνευτικές</w:t>
      </w:r>
      <w:r w:rsidRPr="00D03564">
        <w:rPr>
          <w:rFonts w:eastAsia="Times New Roman"/>
          <w:szCs w:val="24"/>
        </w:rPr>
        <w:t xml:space="preserve"> δυσχέρειες που κινδυνεύουν να οδηγήσουν ακόμα και σε σχετικοποίηση της συνταγματικής </w:t>
      </w:r>
      <w:r>
        <w:rPr>
          <w:rFonts w:eastAsia="Times New Roman"/>
          <w:szCs w:val="24"/>
        </w:rPr>
        <w:t>π</w:t>
      </w:r>
      <w:r w:rsidRPr="00D03564">
        <w:rPr>
          <w:rFonts w:eastAsia="Times New Roman"/>
          <w:szCs w:val="24"/>
        </w:rPr>
        <w:t>ροστ</w:t>
      </w:r>
      <w:r w:rsidRPr="00D03564">
        <w:rPr>
          <w:rFonts w:eastAsia="Times New Roman"/>
          <w:szCs w:val="24"/>
        </w:rPr>
        <w:t>ασίας και παραβίαση της αρχής της νομιμότητας</w:t>
      </w:r>
      <w:r>
        <w:rPr>
          <w:rFonts w:eastAsia="Times New Roman"/>
          <w:szCs w:val="24"/>
        </w:rPr>
        <w:t>,</w:t>
      </w:r>
      <w:r w:rsidRPr="00D03564">
        <w:rPr>
          <w:rFonts w:eastAsia="Times New Roman"/>
          <w:szCs w:val="24"/>
        </w:rPr>
        <w:t xml:space="preserve"> με κριτήρι</w:t>
      </w:r>
      <w:r>
        <w:rPr>
          <w:rFonts w:eastAsia="Times New Roman"/>
          <w:szCs w:val="24"/>
        </w:rPr>
        <w:t>ο</w:t>
      </w:r>
      <w:r w:rsidRPr="00D03564">
        <w:rPr>
          <w:rFonts w:eastAsia="Times New Roman"/>
          <w:szCs w:val="24"/>
        </w:rPr>
        <w:t xml:space="preserve"> την οικονομική κατάσταση των πολιτών</w:t>
      </w:r>
      <w:r>
        <w:rPr>
          <w:rFonts w:eastAsia="Times New Roman"/>
          <w:szCs w:val="24"/>
        </w:rPr>
        <w:t>.</w:t>
      </w:r>
    </w:p>
    <w:p w14:paraId="0A5DE285" w14:textId="77777777" w:rsidR="00415E13" w:rsidRDefault="00E650A0">
      <w:pPr>
        <w:spacing w:line="600" w:lineRule="auto"/>
        <w:ind w:firstLine="720"/>
        <w:jc w:val="both"/>
        <w:rPr>
          <w:rFonts w:eastAsia="Times New Roman"/>
          <w:szCs w:val="24"/>
        </w:rPr>
      </w:pPr>
      <w:r>
        <w:rPr>
          <w:rFonts w:eastAsia="Times New Roman"/>
          <w:szCs w:val="24"/>
        </w:rPr>
        <w:t>Η</w:t>
      </w:r>
      <w:r w:rsidRPr="00D03564">
        <w:rPr>
          <w:rFonts w:eastAsia="Times New Roman"/>
          <w:szCs w:val="24"/>
        </w:rPr>
        <w:t xml:space="preserve"> Νέα Δημοκρατία έχει καταθέσει ένα συνεκτικό </w:t>
      </w:r>
      <w:r>
        <w:rPr>
          <w:rFonts w:eastAsia="Times New Roman"/>
          <w:szCs w:val="24"/>
        </w:rPr>
        <w:t>π</w:t>
      </w:r>
      <w:r w:rsidRPr="00D03564">
        <w:rPr>
          <w:rFonts w:eastAsia="Times New Roman"/>
          <w:szCs w:val="24"/>
        </w:rPr>
        <w:t>λαίσιο προτάσεων</w:t>
      </w:r>
      <w:r>
        <w:rPr>
          <w:rFonts w:eastAsia="Times New Roman"/>
          <w:szCs w:val="24"/>
        </w:rPr>
        <w:t xml:space="preserve">, τις οποίες δεν </w:t>
      </w:r>
      <w:r w:rsidRPr="00D03564">
        <w:rPr>
          <w:rFonts w:eastAsia="Times New Roman"/>
          <w:szCs w:val="24"/>
        </w:rPr>
        <w:t>μου επιτρέπει ο χρόνος να θυμίσω</w:t>
      </w:r>
      <w:r>
        <w:rPr>
          <w:rFonts w:eastAsia="Times New Roman"/>
          <w:szCs w:val="24"/>
        </w:rPr>
        <w:t>, -τι</w:t>
      </w:r>
      <w:r w:rsidRPr="00D03564">
        <w:rPr>
          <w:rFonts w:eastAsia="Times New Roman"/>
          <w:szCs w:val="24"/>
        </w:rPr>
        <w:t>ς είπαν όμως οι συνάδελφοι από τη Νέα Δημο</w:t>
      </w:r>
      <w:r w:rsidRPr="00D03564">
        <w:rPr>
          <w:rFonts w:eastAsia="Times New Roman"/>
          <w:szCs w:val="24"/>
        </w:rPr>
        <w:t xml:space="preserve">κρατία και δεν </w:t>
      </w:r>
      <w:r>
        <w:rPr>
          <w:rFonts w:eastAsia="Times New Roman"/>
          <w:szCs w:val="24"/>
        </w:rPr>
        <w:t xml:space="preserve">είναι ανάγκη να τις ξαναπώ- </w:t>
      </w:r>
      <w:r w:rsidRPr="00D03564">
        <w:rPr>
          <w:rFonts w:eastAsia="Times New Roman"/>
          <w:szCs w:val="24"/>
        </w:rPr>
        <w:t xml:space="preserve">οι οποίες </w:t>
      </w:r>
      <w:r>
        <w:rPr>
          <w:rFonts w:eastAsia="Times New Roman"/>
          <w:szCs w:val="24"/>
        </w:rPr>
        <w:t>ε</w:t>
      </w:r>
      <w:r w:rsidRPr="00D03564">
        <w:rPr>
          <w:rFonts w:eastAsia="Times New Roman"/>
          <w:szCs w:val="24"/>
        </w:rPr>
        <w:t>άν είχαν υιοθετηθεί</w:t>
      </w:r>
      <w:r>
        <w:rPr>
          <w:rFonts w:eastAsia="Times New Roman"/>
          <w:szCs w:val="24"/>
        </w:rPr>
        <w:t>,</w:t>
      </w:r>
      <w:r w:rsidRPr="00D03564">
        <w:rPr>
          <w:rFonts w:eastAsia="Times New Roman"/>
          <w:szCs w:val="24"/>
        </w:rPr>
        <w:t xml:space="preserve"> θα επέτρεπαν τουλάχιστον να πάμε προς μία μορφή εκσυγχρονισμού του καταστατικού χάρτη της χώρας</w:t>
      </w:r>
      <w:r>
        <w:rPr>
          <w:rFonts w:eastAsia="Times New Roman"/>
          <w:szCs w:val="24"/>
        </w:rPr>
        <w:t>,</w:t>
      </w:r>
      <w:r w:rsidRPr="00D03564">
        <w:rPr>
          <w:rFonts w:eastAsia="Times New Roman"/>
          <w:szCs w:val="24"/>
        </w:rPr>
        <w:t xml:space="preserve"> ιδίως </w:t>
      </w:r>
      <w:r>
        <w:rPr>
          <w:rFonts w:eastAsia="Times New Roman"/>
          <w:szCs w:val="24"/>
        </w:rPr>
        <w:t>απ</w:t>
      </w:r>
      <w:r w:rsidRPr="00D03564">
        <w:rPr>
          <w:rFonts w:eastAsia="Times New Roman"/>
          <w:szCs w:val="24"/>
        </w:rPr>
        <w:t>εγκλωβίζοντας δυνάμεις που θα μπορούσαν να είναι παραγωγικές και να βοηθήσου</w:t>
      </w:r>
      <w:r w:rsidRPr="00D03564">
        <w:rPr>
          <w:rFonts w:eastAsia="Times New Roman"/>
          <w:szCs w:val="24"/>
        </w:rPr>
        <w:t xml:space="preserve">ν και στην πραγματοποίηση </w:t>
      </w:r>
      <w:r>
        <w:rPr>
          <w:rFonts w:eastAsia="Times New Roman"/>
          <w:szCs w:val="24"/>
        </w:rPr>
        <w:t>ε</w:t>
      </w:r>
      <w:r w:rsidRPr="00D03564">
        <w:rPr>
          <w:rFonts w:eastAsia="Times New Roman"/>
          <w:szCs w:val="24"/>
        </w:rPr>
        <w:t xml:space="preserve">πενδύσεων στη </w:t>
      </w:r>
      <w:r>
        <w:rPr>
          <w:rFonts w:eastAsia="Times New Roman"/>
          <w:szCs w:val="24"/>
        </w:rPr>
        <w:t>χ</w:t>
      </w:r>
      <w:r w:rsidRPr="00D03564">
        <w:rPr>
          <w:rFonts w:eastAsia="Times New Roman"/>
          <w:szCs w:val="24"/>
        </w:rPr>
        <w:t>ώρα</w:t>
      </w:r>
      <w:r>
        <w:rPr>
          <w:rFonts w:eastAsia="Times New Roman"/>
          <w:szCs w:val="24"/>
        </w:rPr>
        <w:t xml:space="preserve">. </w:t>
      </w:r>
      <w:r w:rsidRPr="00D03564">
        <w:rPr>
          <w:rFonts w:eastAsia="Times New Roman"/>
          <w:szCs w:val="24"/>
        </w:rPr>
        <w:t>Δυστυχώς</w:t>
      </w:r>
      <w:r>
        <w:rPr>
          <w:rFonts w:eastAsia="Times New Roman"/>
          <w:szCs w:val="24"/>
        </w:rPr>
        <w:t>,</w:t>
      </w:r>
      <w:r w:rsidRPr="00D03564">
        <w:rPr>
          <w:rFonts w:eastAsia="Times New Roman"/>
          <w:szCs w:val="24"/>
        </w:rPr>
        <w:t xml:space="preserve"> αυτό δεν συνέβη</w:t>
      </w:r>
      <w:r>
        <w:rPr>
          <w:rFonts w:eastAsia="Times New Roman"/>
          <w:szCs w:val="24"/>
        </w:rPr>
        <w:t>.</w:t>
      </w:r>
      <w:r w:rsidRPr="00D03564">
        <w:rPr>
          <w:rFonts w:eastAsia="Times New Roman"/>
          <w:szCs w:val="24"/>
        </w:rPr>
        <w:t xml:space="preserve"> </w:t>
      </w:r>
    </w:p>
    <w:p w14:paraId="0A5DE286" w14:textId="77777777" w:rsidR="00415E13" w:rsidRDefault="00E650A0">
      <w:pPr>
        <w:spacing w:line="600" w:lineRule="auto"/>
        <w:ind w:firstLine="720"/>
        <w:jc w:val="both"/>
        <w:rPr>
          <w:rFonts w:eastAsia="Times New Roman"/>
          <w:szCs w:val="24"/>
        </w:rPr>
      </w:pPr>
      <w:r>
        <w:rPr>
          <w:rFonts w:eastAsia="Times New Roman"/>
          <w:szCs w:val="24"/>
        </w:rPr>
        <w:t>Θ</w:t>
      </w:r>
      <w:r w:rsidRPr="00D03564">
        <w:rPr>
          <w:rFonts w:eastAsia="Times New Roman"/>
          <w:szCs w:val="24"/>
        </w:rPr>
        <w:t>α ήθελα κλείνοντας</w:t>
      </w:r>
      <w:r>
        <w:rPr>
          <w:rFonts w:eastAsia="Times New Roman"/>
          <w:szCs w:val="24"/>
        </w:rPr>
        <w:t>,</w:t>
      </w:r>
      <w:r w:rsidRPr="00D03564">
        <w:rPr>
          <w:rFonts w:eastAsia="Times New Roman"/>
          <w:szCs w:val="24"/>
        </w:rPr>
        <w:t xml:space="preserve"> </w:t>
      </w:r>
      <w:r>
        <w:rPr>
          <w:rFonts w:eastAsia="Times New Roman"/>
          <w:szCs w:val="24"/>
        </w:rPr>
        <w:t>κύριε Πρόεδρε, στα λεπτά που</w:t>
      </w:r>
      <w:r w:rsidRPr="00D03564">
        <w:rPr>
          <w:rFonts w:eastAsia="Times New Roman"/>
          <w:szCs w:val="24"/>
        </w:rPr>
        <w:t xml:space="preserve"> </w:t>
      </w:r>
      <w:r>
        <w:rPr>
          <w:rFonts w:eastAsia="Times New Roman"/>
          <w:szCs w:val="24"/>
        </w:rPr>
        <w:t xml:space="preserve">μου </w:t>
      </w:r>
      <w:r w:rsidRPr="00D03564">
        <w:rPr>
          <w:rFonts w:eastAsia="Times New Roman"/>
          <w:szCs w:val="24"/>
        </w:rPr>
        <w:t>μέν</w:t>
      </w:r>
      <w:r>
        <w:rPr>
          <w:rFonts w:eastAsia="Times New Roman"/>
          <w:szCs w:val="24"/>
        </w:rPr>
        <w:t>ουν,</w:t>
      </w:r>
      <w:r w:rsidRPr="00D03564">
        <w:rPr>
          <w:rFonts w:eastAsia="Times New Roman"/>
          <w:szCs w:val="24"/>
        </w:rPr>
        <w:t xml:space="preserve"> γιατί ο χρόνος είναι αδυσώπητος</w:t>
      </w:r>
      <w:r>
        <w:rPr>
          <w:rFonts w:eastAsia="Times New Roman"/>
          <w:szCs w:val="24"/>
        </w:rPr>
        <w:t>,</w:t>
      </w:r>
      <w:r w:rsidRPr="00D03564">
        <w:rPr>
          <w:rFonts w:eastAsia="Times New Roman"/>
          <w:szCs w:val="24"/>
        </w:rPr>
        <w:t xml:space="preserve"> </w:t>
      </w:r>
      <w:r>
        <w:rPr>
          <w:rFonts w:eastAsia="Times New Roman"/>
          <w:szCs w:val="24"/>
        </w:rPr>
        <w:t>να πω</w:t>
      </w:r>
      <w:r w:rsidRPr="00D03564">
        <w:rPr>
          <w:rFonts w:eastAsia="Times New Roman"/>
          <w:szCs w:val="24"/>
        </w:rPr>
        <w:t xml:space="preserve"> </w:t>
      </w:r>
      <w:r>
        <w:rPr>
          <w:rFonts w:eastAsia="Times New Roman"/>
          <w:szCs w:val="24"/>
        </w:rPr>
        <w:t>ό</w:t>
      </w:r>
      <w:r w:rsidRPr="00D03564">
        <w:rPr>
          <w:rFonts w:eastAsia="Times New Roman"/>
          <w:szCs w:val="24"/>
        </w:rPr>
        <w:t xml:space="preserve">τι μου κάνει εντύπωση </w:t>
      </w:r>
      <w:r>
        <w:rPr>
          <w:rFonts w:eastAsia="Times New Roman"/>
          <w:szCs w:val="24"/>
        </w:rPr>
        <w:t>που</w:t>
      </w:r>
      <w:r w:rsidRPr="00D03564">
        <w:rPr>
          <w:rFonts w:eastAsia="Times New Roman"/>
          <w:szCs w:val="24"/>
        </w:rPr>
        <w:t xml:space="preserve"> κα</w:t>
      </w:r>
      <w:r>
        <w:rPr>
          <w:rFonts w:eastAsia="Times New Roman"/>
          <w:szCs w:val="24"/>
        </w:rPr>
        <w:t>μ</w:t>
      </w:r>
      <w:r w:rsidRPr="00D03564">
        <w:rPr>
          <w:rFonts w:eastAsia="Times New Roman"/>
          <w:szCs w:val="24"/>
        </w:rPr>
        <w:t>μία πρόταση δεν έγινε για τη δικαιοσύνη από το</w:t>
      </w:r>
      <w:r>
        <w:rPr>
          <w:rFonts w:eastAsia="Times New Roman"/>
          <w:szCs w:val="24"/>
        </w:rPr>
        <w:t>ν</w:t>
      </w:r>
      <w:r w:rsidRPr="00D03564">
        <w:rPr>
          <w:rFonts w:eastAsia="Times New Roman"/>
          <w:szCs w:val="24"/>
        </w:rPr>
        <w:t xml:space="preserve"> ΣΥ</w:t>
      </w:r>
      <w:r w:rsidRPr="00D03564">
        <w:rPr>
          <w:rFonts w:eastAsia="Times New Roman"/>
          <w:szCs w:val="24"/>
        </w:rPr>
        <w:t>ΡΙΖΑ</w:t>
      </w:r>
      <w:r>
        <w:rPr>
          <w:rFonts w:eastAsia="Times New Roman"/>
          <w:szCs w:val="24"/>
        </w:rPr>
        <w:t>,</w:t>
      </w:r>
      <w:r w:rsidRPr="00D03564">
        <w:rPr>
          <w:rFonts w:eastAsia="Times New Roman"/>
          <w:szCs w:val="24"/>
        </w:rPr>
        <w:t xml:space="preserve"> ενώ </w:t>
      </w:r>
      <w:r>
        <w:rPr>
          <w:rFonts w:eastAsia="Times New Roman"/>
          <w:szCs w:val="24"/>
        </w:rPr>
        <w:t>ε</w:t>
      </w:r>
      <w:r w:rsidRPr="00D03564">
        <w:rPr>
          <w:rFonts w:eastAsia="Times New Roman"/>
          <w:szCs w:val="24"/>
        </w:rPr>
        <w:t>μείς μιλήσαμε για ένα σωρό προτάσεις στη δικαιοσύνη</w:t>
      </w:r>
      <w:r>
        <w:rPr>
          <w:rFonts w:eastAsia="Times New Roman"/>
          <w:szCs w:val="24"/>
        </w:rPr>
        <w:t>,</w:t>
      </w:r>
      <w:r w:rsidRPr="00D03564">
        <w:rPr>
          <w:rFonts w:eastAsia="Times New Roman"/>
          <w:szCs w:val="24"/>
        </w:rPr>
        <w:t xml:space="preserve"> </w:t>
      </w:r>
      <w:r>
        <w:rPr>
          <w:rFonts w:eastAsia="Times New Roman"/>
          <w:szCs w:val="24"/>
        </w:rPr>
        <w:t>ό</w:t>
      </w:r>
      <w:r w:rsidRPr="00D03564">
        <w:rPr>
          <w:rFonts w:eastAsia="Times New Roman"/>
          <w:szCs w:val="24"/>
        </w:rPr>
        <w:t>πως για την κατάργηση του μισθοδικείου</w:t>
      </w:r>
      <w:r>
        <w:rPr>
          <w:rFonts w:eastAsia="Times New Roman"/>
          <w:szCs w:val="24"/>
        </w:rPr>
        <w:t>,</w:t>
      </w:r>
      <w:r w:rsidRPr="00D03564">
        <w:rPr>
          <w:rFonts w:eastAsia="Times New Roman"/>
          <w:szCs w:val="24"/>
        </w:rPr>
        <w:t xml:space="preserve"> για την </w:t>
      </w:r>
      <w:r w:rsidRPr="00D03564">
        <w:rPr>
          <w:rFonts w:eastAsia="Times New Roman"/>
          <w:szCs w:val="24"/>
        </w:rPr>
        <w:lastRenderedPageBreak/>
        <w:t>αύξηση της ηλικίας συνταξιοδότησης</w:t>
      </w:r>
      <w:r>
        <w:rPr>
          <w:rFonts w:eastAsia="Times New Roman"/>
          <w:szCs w:val="24"/>
        </w:rPr>
        <w:t>,</w:t>
      </w:r>
      <w:r w:rsidRPr="00D03564">
        <w:rPr>
          <w:rFonts w:eastAsia="Times New Roman"/>
          <w:szCs w:val="24"/>
        </w:rPr>
        <w:t xml:space="preserve"> για την απαγόρευση απασχόλησης των δικαστικών</w:t>
      </w:r>
      <w:r>
        <w:rPr>
          <w:rFonts w:eastAsia="Times New Roman"/>
          <w:szCs w:val="24"/>
        </w:rPr>
        <w:t>,</w:t>
      </w:r>
      <w:r w:rsidRPr="00D03564">
        <w:rPr>
          <w:rFonts w:eastAsia="Times New Roman"/>
          <w:szCs w:val="24"/>
        </w:rPr>
        <w:t xml:space="preserve"> για τρία χρόνια </w:t>
      </w:r>
      <w:r>
        <w:rPr>
          <w:rFonts w:eastAsia="Times New Roman"/>
          <w:szCs w:val="24"/>
        </w:rPr>
        <w:t>από όταν</w:t>
      </w:r>
      <w:r w:rsidRPr="00D03564">
        <w:rPr>
          <w:rFonts w:eastAsia="Times New Roman"/>
          <w:szCs w:val="24"/>
        </w:rPr>
        <w:t xml:space="preserve"> φεύγουν από τα καθήκοντά </w:t>
      </w:r>
      <w:r>
        <w:rPr>
          <w:rFonts w:eastAsia="Times New Roman"/>
          <w:szCs w:val="24"/>
        </w:rPr>
        <w:t>τους,</w:t>
      </w:r>
      <w:r w:rsidRPr="00D03564">
        <w:rPr>
          <w:rFonts w:eastAsia="Times New Roman"/>
          <w:szCs w:val="24"/>
        </w:rPr>
        <w:t xml:space="preserve"> σε θέσεις καθαρά πολιτικές</w:t>
      </w:r>
      <w:r>
        <w:rPr>
          <w:rFonts w:eastAsia="Times New Roman"/>
          <w:szCs w:val="24"/>
        </w:rPr>
        <w:t>,</w:t>
      </w:r>
      <w:r w:rsidRPr="00D03564">
        <w:rPr>
          <w:rFonts w:eastAsia="Times New Roman"/>
          <w:szCs w:val="24"/>
        </w:rPr>
        <w:t xml:space="preserve"> για την επιλογή της ηγεσίας του δικαστικού από τη Βουλή</w:t>
      </w:r>
      <w:r>
        <w:rPr>
          <w:rFonts w:eastAsia="Times New Roman"/>
          <w:szCs w:val="24"/>
        </w:rPr>
        <w:t>,</w:t>
      </w:r>
      <w:r w:rsidRPr="00D03564">
        <w:rPr>
          <w:rFonts w:eastAsia="Times New Roman"/>
          <w:szCs w:val="24"/>
        </w:rPr>
        <w:t xml:space="preserve"> για την πειθαρχική εξουσία που πηγαίνει στο ΑΕΔ</w:t>
      </w:r>
      <w:r>
        <w:rPr>
          <w:rFonts w:eastAsia="Times New Roman"/>
          <w:szCs w:val="24"/>
        </w:rPr>
        <w:t>,</w:t>
      </w:r>
      <w:r w:rsidRPr="00D03564">
        <w:rPr>
          <w:rFonts w:eastAsia="Times New Roman"/>
          <w:szCs w:val="24"/>
        </w:rPr>
        <w:t xml:space="preserve"> για την υιοθέτηση τεχνολογιών οι οποίες θα επιτρέψουν τον εκσυγχρονισμό του δικαστικού συστήματος</w:t>
      </w:r>
      <w:r>
        <w:rPr>
          <w:rFonts w:eastAsia="Times New Roman"/>
          <w:szCs w:val="24"/>
        </w:rPr>
        <w:t>,</w:t>
      </w:r>
      <w:r w:rsidRPr="00D03564">
        <w:rPr>
          <w:rFonts w:eastAsia="Times New Roman"/>
          <w:szCs w:val="24"/>
        </w:rPr>
        <w:t xml:space="preserve"> για την κατάργηση των </w:t>
      </w:r>
      <w:r w:rsidRPr="00D03564">
        <w:rPr>
          <w:rFonts w:eastAsia="Times New Roman"/>
          <w:szCs w:val="24"/>
        </w:rPr>
        <w:t>οικονομικών προνομίων του δημοσίου</w:t>
      </w:r>
      <w:r>
        <w:rPr>
          <w:rFonts w:eastAsia="Times New Roman"/>
          <w:szCs w:val="24"/>
        </w:rPr>
        <w:t>,</w:t>
      </w:r>
      <w:r w:rsidRPr="00D03564">
        <w:rPr>
          <w:rFonts w:eastAsia="Times New Roman"/>
          <w:szCs w:val="24"/>
        </w:rPr>
        <w:t xml:space="preserve"> για τον εκσυγχρονισμό του Ελεγκτικού Συνεδρίου</w:t>
      </w:r>
      <w:r>
        <w:rPr>
          <w:rFonts w:eastAsia="Times New Roman"/>
          <w:szCs w:val="24"/>
        </w:rPr>
        <w:t>,</w:t>
      </w:r>
      <w:r w:rsidRPr="00D03564">
        <w:rPr>
          <w:rFonts w:eastAsia="Times New Roman"/>
          <w:szCs w:val="24"/>
        </w:rPr>
        <w:t xml:space="preserve"> για την ανασυγκρότηση </w:t>
      </w:r>
      <w:r>
        <w:rPr>
          <w:rFonts w:eastAsia="Times New Roman"/>
          <w:szCs w:val="24"/>
        </w:rPr>
        <w:t>του Ανωτάτου</w:t>
      </w:r>
      <w:r w:rsidRPr="00D03564">
        <w:rPr>
          <w:rFonts w:eastAsia="Times New Roman"/>
          <w:szCs w:val="24"/>
        </w:rPr>
        <w:t xml:space="preserve"> Ειδικού Δικαστηρίου κατά τρόπο ώστε να μπορέσει</w:t>
      </w:r>
      <w:r>
        <w:rPr>
          <w:rFonts w:eastAsia="Times New Roman"/>
          <w:szCs w:val="24"/>
        </w:rPr>
        <w:t xml:space="preserve"> </w:t>
      </w:r>
      <w:r w:rsidRPr="00D03564">
        <w:rPr>
          <w:rFonts w:eastAsia="Times New Roman"/>
          <w:szCs w:val="24"/>
        </w:rPr>
        <w:t xml:space="preserve"> </w:t>
      </w:r>
      <w:r>
        <w:rPr>
          <w:rFonts w:eastAsia="Times New Roman"/>
          <w:szCs w:val="24"/>
        </w:rPr>
        <w:t>-</w:t>
      </w:r>
      <w:r w:rsidRPr="00D03564">
        <w:rPr>
          <w:rFonts w:eastAsia="Times New Roman"/>
          <w:szCs w:val="24"/>
        </w:rPr>
        <w:t>συγχωνεύοντας στην υπόσταση του και τα άλλα δικαστήρια</w:t>
      </w:r>
      <w:r>
        <w:rPr>
          <w:rFonts w:eastAsia="Times New Roman"/>
          <w:szCs w:val="24"/>
        </w:rPr>
        <w:t>,</w:t>
      </w:r>
      <w:r w:rsidRPr="00D03564">
        <w:rPr>
          <w:rFonts w:eastAsia="Times New Roman"/>
          <w:szCs w:val="24"/>
        </w:rPr>
        <w:t xml:space="preserve"> </w:t>
      </w:r>
      <w:r>
        <w:rPr>
          <w:rFonts w:eastAsia="Times New Roman"/>
          <w:szCs w:val="24"/>
        </w:rPr>
        <w:t>διότι είχαμε</w:t>
      </w:r>
      <w:r w:rsidRPr="00D03564">
        <w:rPr>
          <w:rFonts w:eastAsia="Times New Roman"/>
          <w:szCs w:val="24"/>
        </w:rPr>
        <w:t xml:space="preserve"> μεγάλο αριθμό ειδι</w:t>
      </w:r>
      <w:r w:rsidRPr="00D03564">
        <w:rPr>
          <w:rFonts w:eastAsia="Times New Roman"/>
          <w:szCs w:val="24"/>
        </w:rPr>
        <w:t>κών δικαστηρίων</w:t>
      </w:r>
      <w:r>
        <w:rPr>
          <w:rFonts w:eastAsia="Times New Roman"/>
          <w:szCs w:val="24"/>
        </w:rPr>
        <w:t>-</w:t>
      </w:r>
      <w:r w:rsidRPr="00D03564">
        <w:rPr>
          <w:rFonts w:eastAsia="Times New Roman"/>
          <w:szCs w:val="24"/>
        </w:rPr>
        <w:t xml:space="preserve"> να λειτουργήσει ως ένα είδος μικρού συνταγματικού δικαστηρίου</w:t>
      </w:r>
      <w:r>
        <w:rPr>
          <w:rFonts w:eastAsia="Times New Roman"/>
          <w:szCs w:val="24"/>
        </w:rPr>
        <w:t>.</w:t>
      </w:r>
      <w:r w:rsidRPr="00D03564">
        <w:rPr>
          <w:rFonts w:eastAsia="Times New Roman"/>
          <w:szCs w:val="24"/>
        </w:rPr>
        <w:t xml:space="preserve"> </w:t>
      </w:r>
      <w:r>
        <w:rPr>
          <w:rFonts w:eastAsia="Times New Roman"/>
          <w:szCs w:val="24"/>
        </w:rPr>
        <w:t>Ε</w:t>
      </w:r>
      <w:r w:rsidRPr="00D03564">
        <w:rPr>
          <w:rFonts w:eastAsia="Times New Roman"/>
          <w:szCs w:val="24"/>
        </w:rPr>
        <w:t>ίναι κρίμα που αυτές οι προτάσεις δεν γίνονται δεκτές</w:t>
      </w:r>
      <w:r>
        <w:rPr>
          <w:rFonts w:eastAsia="Times New Roman"/>
          <w:szCs w:val="24"/>
        </w:rPr>
        <w:t>.</w:t>
      </w:r>
      <w:r w:rsidRPr="00D03564">
        <w:rPr>
          <w:rFonts w:eastAsia="Times New Roman"/>
          <w:szCs w:val="24"/>
        </w:rPr>
        <w:t xml:space="preserve"> </w:t>
      </w:r>
    </w:p>
    <w:p w14:paraId="0A5DE287" w14:textId="77777777" w:rsidR="00415E13" w:rsidRDefault="00E650A0">
      <w:pPr>
        <w:spacing w:line="600" w:lineRule="auto"/>
        <w:ind w:firstLine="720"/>
        <w:jc w:val="both"/>
        <w:rPr>
          <w:rFonts w:eastAsia="Times New Roman"/>
          <w:szCs w:val="24"/>
        </w:rPr>
      </w:pPr>
      <w:r>
        <w:rPr>
          <w:rFonts w:eastAsia="Times New Roman"/>
          <w:szCs w:val="24"/>
        </w:rPr>
        <w:t>Κ</w:t>
      </w:r>
      <w:r w:rsidRPr="00D03564">
        <w:rPr>
          <w:rFonts w:eastAsia="Times New Roman"/>
          <w:szCs w:val="24"/>
        </w:rPr>
        <w:t>λείνω</w:t>
      </w:r>
      <w:r>
        <w:rPr>
          <w:rFonts w:eastAsia="Times New Roman"/>
          <w:szCs w:val="24"/>
        </w:rPr>
        <w:t>,</w:t>
      </w:r>
      <w:r w:rsidRPr="00D03564">
        <w:rPr>
          <w:rFonts w:eastAsia="Times New Roman"/>
          <w:szCs w:val="24"/>
        </w:rPr>
        <w:t xml:space="preserve"> κύριε </w:t>
      </w:r>
      <w:r>
        <w:rPr>
          <w:rFonts w:eastAsia="Times New Roman"/>
          <w:szCs w:val="24"/>
        </w:rPr>
        <w:t>Π</w:t>
      </w:r>
      <w:r w:rsidRPr="00D03564">
        <w:rPr>
          <w:rFonts w:eastAsia="Times New Roman"/>
          <w:szCs w:val="24"/>
        </w:rPr>
        <w:t>ρόεδρε</w:t>
      </w:r>
      <w:r>
        <w:rPr>
          <w:rFonts w:eastAsia="Times New Roman"/>
          <w:szCs w:val="24"/>
        </w:rPr>
        <w:t>,</w:t>
      </w:r>
      <w:r w:rsidRPr="00D03564">
        <w:rPr>
          <w:rFonts w:eastAsia="Times New Roman"/>
          <w:szCs w:val="24"/>
        </w:rPr>
        <w:t xml:space="preserve"> λέγοντας ότι είναι εντελώς </w:t>
      </w:r>
      <w:r>
        <w:rPr>
          <w:rFonts w:eastAsia="Times New Roman"/>
          <w:szCs w:val="24"/>
        </w:rPr>
        <w:t>α</w:t>
      </w:r>
      <w:r w:rsidRPr="00D03564">
        <w:rPr>
          <w:rFonts w:eastAsia="Times New Roman"/>
          <w:szCs w:val="24"/>
        </w:rPr>
        <w:t>παράδεκτο να συνε</w:t>
      </w:r>
      <w:r>
        <w:rPr>
          <w:rFonts w:eastAsia="Times New Roman"/>
          <w:szCs w:val="24"/>
        </w:rPr>
        <w:t>χίζεται η συζήτηση και να έχουν</w:t>
      </w:r>
      <w:r w:rsidRPr="00D03564">
        <w:rPr>
          <w:rFonts w:eastAsia="Times New Roman"/>
          <w:szCs w:val="24"/>
        </w:rPr>
        <w:t xml:space="preserve"> γίνει χωριστές ψηφο</w:t>
      </w:r>
      <w:r w:rsidRPr="00D03564">
        <w:rPr>
          <w:rFonts w:eastAsia="Times New Roman"/>
          <w:szCs w:val="24"/>
        </w:rPr>
        <w:t xml:space="preserve">φορίας </w:t>
      </w:r>
      <w:r>
        <w:rPr>
          <w:rFonts w:eastAsia="Times New Roman"/>
          <w:szCs w:val="24"/>
        </w:rPr>
        <w:t>μ</w:t>
      </w:r>
      <w:r w:rsidRPr="00D03564">
        <w:rPr>
          <w:rFonts w:eastAsia="Times New Roman"/>
          <w:szCs w:val="24"/>
        </w:rPr>
        <w:t>άλιστα στην Επιτροπή Αναθεώρησης</w:t>
      </w:r>
      <w:r>
        <w:rPr>
          <w:rFonts w:eastAsia="Times New Roman"/>
          <w:szCs w:val="24"/>
        </w:rPr>
        <w:t>,</w:t>
      </w:r>
      <w:r w:rsidRPr="00D03564">
        <w:rPr>
          <w:rFonts w:eastAsia="Times New Roman"/>
          <w:szCs w:val="24"/>
        </w:rPr>
        <w:t xml:space="preserve"> με την ιδέα ότι η παρούσα Βουλή δεσμεύει την επομένη επί της ουσίας των αναθεωρ</w:t>
      </w:r>
      <w:r>
        <w:rPr>
          <w:rFonts w:eastAsia="Times New Roman"/>
          <w:szCs w:val="24"/>
        </w:rPr>
        <w:t>ητέων</w:t>
      </w:r>
      <w:r w:rsidRPr="00D03564">
        <w:rPr>
          <w:rFonts w:eastAsia="Times New Roman"/>
          <w:szCs w:val="24"/>
        </w:rPr>
        <w:t xml:space="preserve"> διατάξεων</w:t>
      </w:r>
      <w:r>
        <w:rPr>
          <w:rFonts w:eastAsia="Times New Roman"/>
          <w:szCs w:val="24"/>
        </w:rPr>
        <w:t>.</w:t>
      </w:r>
      <w:r w:rsidRPr="00D03564">
        <w:rPr>
          <w:rFonts w:eastAsia="Times New Roman"/>
          <w:szCs w:val="24"/>
        </w:rPr>
        <w:t xml:space="preserve"> </w:t>
      </w:r>
    </w:p>
    <w:p w14:paraId="0A5DE288" w14:textId="77777777" w:rsidR="00415E13" w:rsidRDefault="00E650A0">
      <w:pPr>
        <w:spacing w:line="600" w:lineRule="auto"/>
        <w:ind w:firstLine="720"/>
        <w:jc w:val="both"/>
        <w:rPr>
          <w:rFonts w:eastAsia="Times New Roman"/>
          <w:szCs w:val="24"/>
        </w:rPr>
      </w:pPr>
      <w:r>
        <w:rPr>
          <w:rFonts w:eastAsia="Times New Roman"/>
          <w:szCs w:val="24"/>
        </w:rPr>
        <w:lastRenderedPageBreak/>
        <w:t>Δ</w:t>
      </w:r>
      <w:r w:rsidRPr="00D03564">
        <w:rPr>
          <w:rFonts w:eastAsia="Times New Roman"/>
          <w:szCs w:val="24"/>
        </w:rPr>
        <w:t xml:space="preserve">εν θα μιλήσω ξανά για </w:t>
      </w:r>
      <w:r>
        <w:rPr>
          <w:rFonts w:eastAsia="Times New Roman"/>
          <w:szCs w:val="24"/>
        </w:rPr>
        <w:t xml:space="preserve">τον Τσάτσο, </w:t>
      </w:r>
      <w:r w:rsidRPr="00D03564">
        <w:rPr>
          <w:rFonts w:eastAsia="Times New Roman"/>
          <w:szCs w:val="24"/>
        </w:rPr>
        <w:t>για τον Μάνεση και τους μεγάλους νομικούς που τα έχουν εξηγήσει</w:t>
      </w:r>
      <w:r>
        <w:rPr>
          <w:rFonts w:eastAsia="Times New Roman"/>
          <w:szCs w:val="24"/>
        </w:rPr>
        <w:t>.</w:t>
      </w:r>
      <w:r w:rsidRPr="00D03564">
        <w:rPr>
          <w:rFonts w:eastAsia="Times New Roman"/>
          <w:szCs w:val="24"/>
        </w:rPr>
        <w:t xml:space="preserve"> </w:t>
      </w:r>
      <w:r>
        <w:rPr>
          <w:rFonts w:eastAsia="Times New Roman"/>
          <w:szCs w:val="24"/>
        </w:rPr>
        <w:t>Θ</w:t>
      </w:r>
      <w:r w:rsidRPr="00D03564">
        <w:rPr>
          <w:rFonts w:eastAsia="Times New Roman"/>
          <w:szCs w:val="24"/>
        </w:rPr>
        <w:t xml:space="preserve">α πω ότι </w:t>
      </w:r>
      <w:r>
        <w:rPr>
          <w:rFonts w:eastAsia="Times New Roman"/>
          <w:szCs w:val="24"/>
        </w:rPr>
        <w:t>η κοινή</w:t>
      </w:r>
      <w:r>
        <w:rPr>
          <w:rFonts w:eastAsia="Times New Roman"/>
          <w:szCs w:val="24"/>
        </w:rPr>
        <w:t xml:space="preserve"> λογική μά</w:t>
      </w:r>
      <w:r w:rsidRPr="00D03564">
        <w:rPr>
          <w:rFonts w:eastAsia="Times New Roman"/>
          <w:szCs w:val="24"/>
        </w:rPr>
        <w:t>ς οδηγεί να καταλάβουμε όταν μεσολαβούν οι εκλογές</w:t>
      </w:r>
      <w:r>
        <w:rPr>
          <w:rFonts w:eastAsia="Times New Roman"/>
          <w:szCs w:val="24"/>
        </w:rPr>
        <w:t xml:space="preserve"> ότι </w:t>
      </w:r>
      <w:r w:rsidRPr="00D03564">
        <w:rPr>
          <w:rFonts w:eastAsia="Times New Roman"/>
          <w:szCs w:val="24"/>
        </w:rPr>
        <w:t xml:space="preserve">το εκλογικό σώμα θα αποτυπώσει τη βούληση του στη </w:t>
      </w:r>
      <w:r>
        <w:rPr>
          <w:rFonts w:eastAsia="Times New Roman"/>
          <w:szCs w:val="24"/>
        </w:rPr>
        <w:t>ν</w:t>
      </w:r>
      <w:r w:rsidRPr="00D03564">
        <w:rPr>
          <w:rFonts w:eastAsia="Times New Roman"/>
          <w:szCs w:val="24"/>
        </w:rPr>
        <w:t xml:space="preserve">έα </w:t>
      </w:r>
      <w:r>
        <w:rPr>
          <w:rFonts w:eastAsia="Times New Roman"/>
          <w:szCs w:val="24"/>
        </w:rPr>
        <w:t>Βουλή κ</w:t>
      </w:r>
      <w:r w:rsidRPr="00D03564">
        <w:rPr>
          <w:rFonts w:eastAsia="Times New Roman"/>
          <w:szCs w:val="24"/>
        </w:rPr>
        <w:t>ι εκείνη θα αποφασίσει για την ουσία των ρυθμίσεων</w:t>
      </w:r>
      <w:r>
        <w:rPr>
          <w:rFonts w:eastAsia="Times New Roman"/>
          <w:szCs w:val="24"/>
        </w:rPr>
        <w:t>.</w:t>
      </w:r>
      <w:r w:rsidRPr="00D03564">
        <w:rPr>
          <w:rFonts w:eastAsia="Times New Roman"/>
          <w:szCs w:val="24"/>
        </w:rPr>
        <w:t xml:space="preserve"> </w:t>
      </w:r>
    </w:p>
    <w:p w14:paraId="0A5DE289" w14:textId="77777777" w:rsidR="00415E13" w:rsidRDefault="00E650A0">
      <w:pPr>
        <w:spacing w:line="600" w:lineRule="auto"/>
        <w:ind w:firstLine="720"/>
        <w:jc w:val="both"/>
        <w:rPr>
          <w:rFonts w:eastAsia="Times New Roman"/>
          <w:szCs w:val="24"/>
        </w:rPr>
      </w:pPr>
      <w:r w:rsidRPr="00D03564">
        <w:rPr>
          <w:rFonts w:eastAsia="Times New Roman"/>
          <w:szCs w:val="24"/>
        </w:rPr>
        <w:t>Σας ευχαριστώ</w:t>
      </w:r>
      <w:r>
        <w:rPr>
          <w:rFonts w:eastAsia="Times New Roman"/>
          <w:szCs w:val="24"/>
        </w:rPr>
        <w:t xml:space="preserve"> πολύ, κύριε Πρόεδρε.</w:t>
      </w:r>
    </w:p>
    <w:p w14:paraId="0A5DE28A" w14:textId="77777777" w:rsidR="00415E13" w:rsidRDefault="00E650A0">
      <w:pPr>
        <w:spacing w:line="600" w:lineRule="auto"/>
        <w:ind w:firstLine="720"/>
        <w:jc w:val="center"/>
        <w:rPr>
          <w:rFonts w:eastAsia="Times New Roman"/>
          <w:szCs w:val="24"/>
        </w:rPr>
      </w:pPr>
      <w:r>
        <w:rPr>
          <w:rFonts w:eastAsia="Times New Roman"/>
          <w:szCs w:val="24"/>
        </w:rPr>
        <w:t>(Χειροκροτήματα από την πτέρυγα της Νέας Δ</w:t>
      </w:r>
      <w:r>
        <w:rPr>
          <w:rFonts w:eastAsia="Times New Roman"/>
          <w:szCs w:val="24"/>
        </w:rPr>
        <w:t>ημοκρατίας)</w:t>
      </w:r>
    </w:p>
    <w:p w14:paraId="0A5DE28B" w14:textId="77777777" w:rsidR="00415E13" w:rsidRDefault="00E650A0">
      <w:pPr>
        <w:spacing w:line="600" w:lineRule="auto"/>
        <w:ind w:firstLine="720"/>
        <w:jc w:val="both"/>
        <w:rPr>
          <w:rFonts w:eastAsia="Times New Roman"/>
          <w:szCs w:val="24"/>
        </w:rPr>
      </w:pPr>
      <w:r w:rsidRPr="008D5B23">
        <w:rPr>
          <w:rFonts w:eastAsia="Times New Roman"/>
          <w:b/>
          <w:szCs w:val="24"/>
        </w:rPr>
        <w:t>ΠΡΟΕΔΡΕΥΩΝ (Γεώργιος Λαμπρούλης):</w:t>
      </w:r>
      <w:r>
        <w:rPr>
          <w:rFonts w:eastAsia="Times New Roman"/>
          <w:szCs w:val="24"/>
        </w:rPr>
        <w:t xml:space="preserve"> </w:t>
      </w:r>
      <w:r w:rsidRPr="008D5B23">
        <w:rPr>
          <w:rFonts w:eastAsia="Times New Roman"/>
          <w:szCs w:val="24"/>
        </w:rPr>
        <w:t xml:space="preserve">Τον λόγο έχει ο κ. Αριστείδης Μπαλτάς από το ΣΥΡΙΖΑ. </w:t>
      </w:r>
    </w:p>
    <w:p w14:paraId="0A5DE28C" w14:textId="77777777" w:rsidR="00415E13" w:rsidRDefault="00E650A0">
      <w:pPr>
        <w:spacing w:line="600" w:lineRule="auto"/>
        <w:ind w:firstLine="720"/>
        <w:jc w:val="both"/>
        <w:rPr>
          <w:rFonts w:eastAsia="Times New Roman"/>
          <w:szCs w:val="24"/>
        </w:rPr>
      </w:pPr>
      <w:r w:rsidRPr="00972B21">
        <w:rPr>
          <w:rFonts w:eastAsia="Times New Roman"/>
          <w:b/>
          <w:szCs w:val="24"/>
        </w:rPr>
        <w:t>ΑΡΙΣΤΕΙΔΗΣ</w:t>
      </w:r>
      <w:r>
        <w:rPr>
          <w:rFonts w:eastAsia="Times New Roman"/>
          <w:b/>
          <w:szCs w:val="24"/>
        </w:rPr>
        <w:t xml:space="preserve"> </w:t>
      </w:r>
      <w:r w:rsidRPr="00972B21">
        <w:rPr>
          <w:rFonts w:eastAsia="Times New Roman"/>
          <w:b/>
          <w:szCs w:val="24"/>
        </w:rPr>
        <w:t>ΜΠΑΛΤΑΣ:</w:t>
      </w:r>
      <w:r w:rsidRPr="00D03564">
        <w:rPr>
          <w:rFonts w:eastAsia="Times New Roman"/>
          <w:szCs w:val="24"/>
        </w:rPr>
        <w:t xml:space="preserve"> </w:t>
      </w:r>
      <w:r>
        <w:rPr>
          <w:rFonts w:eastAsia="Times New Roman"/>
          <w:szCs w:val="24"/>
        </w:rPr>
        <w:t>Ε</w:t>
      </w:r>
      <w:r w:rsidRPr="00D03564">
        <w:rPr>
          <w:rFonts w:eastAsia="Times New Roman"/>
          <w:szCs w:val="24"/>
        </w:rPr>
        <w:t>υχαριστώ</w:t>
      </w:r>
      <w:r>
        <w:rPr>
          <w:rFonts w:eastAsia="Times New Roman"/>
          <w:szCs w:val="24"/>
        </w:rPr>
        <w:t>,</w:t>
      </w:r>
      <w:r w:rsidRPr="00D03564">
        <w:rPr>
          <w:rFonts w:eastAsia="Times New Roman"/>
          <w:szCs w:val="24"/>
        </w:rPr>
        <w:t xml:space="preserve"> κύριε </w:t>
      </w:r>
      <w:r>
        <w:rPr>
          <w:rFonts w:eastAsia="Times New Roman"/>
          <w:szCs w:val="24"/>
        </w:rPr>
        <w:t>Π</w:t>
      </w:r>
      <w:r w:rsidRPr="00D03564">
        <w:rPr>
          <w:rFonts w:eastAsia="Times New Roman"/>
          <w:szCs w:val="24"/>
        </w:rPr>
        <w:t>ρόεδρε</w:t>
      </w:r>
      <w:r>
        <w:rPr>
          <w:rFonts w:eastAsia="Times New Roman"/>
          <w:szCs w:val="24"/>
        </w:rPr>
        <w:t>.</w:t>
      </w:r>
    </w:p>
    <w:p w14:paraId="0A5DE28D" w14:textId="77777777" w:rsidR="00415E13" w:rsidRDefault="00E650A0">
      <w:pPr>
        <w:spacing w:line="600" w:lineRule="auto"/>
        <w:ind w:firstLine="720"/>
        <w:jc w:val="both"/>
        <w:rPr>
          <w:rFonts w:eastAsia="Times New Roman"/>
          <w:szCs w:val="24"/>
        </w:rPr>
      </w:pPr>
      <w:r>
        <w:rPr>
          <w:rFonts w:eastAsia="Times New Roman"/>
          <w:szCs w:val="24"/>
        </w:rPr>
        <w:t>Κ</w:t>
      </w:r>
      <w:r w:rsidRPr="00D03564">
        <w:rPr>
          <w:rFonts w:eastAsia="Times New Roman"/>
          <w:szCs w:val="24"/>
        </w:rPr>
        <w:t>υρίες και κύριοι συνάδελφοι</w:t>
      </w:r>
      <w:r>
        <w:rPr>
          <w:rFonts w:eastAsia="Times New Roman"/>
          <w:szCs w:val="24"/>
        </w:rPr>
        <w:t>,</w:t>
      </w:r>
      <w:r w:rsidRPr="00D03564">
        <w:rPr>
          <w:rFonts w:eastAsia="Times New Roman"/>
          <w:szCs w:val="24"/>
        </w:rPr>
        <w:t xml:space="preserve"> σήμερα συζητάμε την </w:t>
      </w:r>
      <w:r>
        <w:rPr>
          <w:rFonts w:eastAsia="Times New Roman"/>
          <w:szCs w:val="24"/>
        </w:rPr>
        <w:t>Α</w:t>
      </w:r>
      <w:r w:rsidRPr="00D03564">
        <w:rPr>
          <w:rFonts w:eastAsia="Times New Roman"/>
          <w:szCs w:val="24"/>
        </w:rPr>
        <w:t xml:space="preserve">ναθεώρηση του </w:t>
      </w:r>
      <w:r>
        <w:rPr>
          <w:rFonts w:eastAsia="Times New Roman"/>
          <w:szCs w:val="24"/>
        </w:rPr>
        <w:t>Σ</w:t>
      </w:r>
      <w:r w:rsidRPr="00D03564">
        <w:rPr>
          <w:rFonts w:eastAsia="Times New Roman"/>
          <w:szCs w:val="24"/>
        </w:rPr>
        <w:t xml:space="preserve">υντάγματος μετά από μία μακρά διαβούλευση </w:t>
      </w:r>
      <w:r>
        <w:rPr>
          <w:rFonts w:eastAsia="Times New Roman"/>
          <w:szCs w:val="24"/>
        </w:rPr>
        <w:t xml:space="preserve">που </w:t>
      </w:r>
      <w:r w:rsidRPr="00D03564">
        <w:rPr>
          <w:rFonts w:eastAsia="Times New Roman"/>
          <w:szCs w:val="24"/>
        </w:rPr>
        <w:t>προηγήθηκε</w:t>
      </w:r>
      <w:r>
        <w:rPr>
          <w:rFonts w:eastAsia="Times New Roman"/>
          <w:szCs w:val="24"/>
        </w:rPr>
        <w:t>,</w:t>
      </w:r>
      <w:r w:rsidRPr="00D03564">
        <w:rPr>
          <w:rFonts w:eastAsia="Times New Roman"/>
          <w:szCs w:val="24"/>
        </w:rPr>
        <w:t xml:space="preserve"> με την ευθύνη του καθηγητή του κ</w:t>
      </w:r>
      <w:r>
        <w:rPr>
          <w:rFonts w:eastAsia="Times New Roman"/>
          <w:szCs w:val="24"/>
        </w:rPr>
        <w:t>.</w:t>
      </w:r>
      <w:r w:rsidRPr="00D03564">
        <w:rPr>
          <w:rFonts w:eastAsia="Times New Roman"/>
          <w:szCs w:val="24"/>
        </w:rPr>
        <w:t xml:space="preserve"> </w:t>
      </w:r>
      <w:r>
        <w:rPr>
          <w:rFonts w:eastAsia="Times New Roman"/>
          <w:szCs w:val="24"/>
        </w:rPr>
        <w:t>Σ</w:t>
      </w:r>
      <w:r w:rsidRPr="00D03564">
        <w:rPr>
          <w:rFonts w:eastAsia="Times New Roman"/>
          <w:szCs w:val="24"/>
        </w:rPr>
        <w:t>πουρδαλάκη</w:t>
      </w:r>
      <w:r>
        <w:rPr>
          <w:rFonts w:eastAsia="Times New Roman"/>
          <w:szCs w:val="24"/>
        </w:rPr>
        <w:t>,</w:t>
      </w:r>
      <w:r w:rsidRPr="00D03564">
        <w:rPr>
          <w:rFonts w:eastAsia="Times New Roman"/>
          <w:szCs w:val="24"/>
        </w:rPr>
        <w:t xml:space="preserve"> η οποία δυστυχώς δεν έγινε ευρύτερα γνωστή στο πλαίσιο των </w:t>
      </w:r>
      <w:r>
        <w:rPr>
          <w:rFonts w:eastAsia="Times New Roman"/>
          <w:szCs w:val="24"/>
        </w:rPr>
        <w:t>μ</w:t>
      </w:r>
      <w:r w:rsidRPr="00D03564">
        <w:rPr>
          <w:rFonts w:eastAsia="Times New Roman"/>
          <w:szCs w:val="24"/>
        </w:rPr>
        <w:t xml:space="preserve">έσων </w:t>
      </w:r>
      <w:r>
        <w:rPr>
          <w:rFonts w:eastAsia="Times New Roman"/>
          <w:szCs w:val="24"/>
        </w:rPr>
        <w:t>ε</w:t>
      </w:r>
      <w:r w:rsidRPr="00D03564">
        <w:rPr>
          <w:rFonts w:eastAsia="Times New Roman"/>
          <w:szCs w:val="24"/>
        </w:rPr>
        <w:t>νημέρωσης που έχουμε και της δημόσιας συζήτησης και του δημόσιου χώρου</w:t>
      </w:r>
      <w:r>
        <w:rPr>
          <w:rFonts w:eastAsia="Times New Roman"/>
          <w:szCs w:val="24"/>
        </w:rPr>
        <w:t xml:space="preserve"> που έχουμε. </w:t>
      </w:r>
      <w:r w:rsidRPr="00D03564">
        <w:rPr>
          <w:rFonts w:eastAsia="Times New Roman"/>
          <w:szCs w:val="24"/>
        </w:rPr>
        <w:t xml:space="preserve"> </w:t>
      </w:r>
    </w:p>
    <w:p w14:paraId="0A5DE28E" w14:textId="77777777" w:rsidR="00415E13" w:rsidRDefault="00E650A0">
      <w:pPr>
        <w:spacing w:line="600" w:lineRule="auto"/>
        <w:ind w:firstLine="720"/>
        <w:jc w:val="both"/>
        <w:rPr>
          <w:rFonts w:eastAsia="Times New Roman"/>
          <w:szCs w:val="24"/>
        </w:rPr>
      </w:pPr>
      <w:r>
        <w:rPr>
          <w:rFonts w:eastAsia="Times New Roman"/>
          <w:szCs w:val="24"/>
        </w:rPr>
        <w:lastRenderedPageBreak/>
        <w:t>Θ</w:t>
      </w:r>
      <w:r w:rsidRPr="00D03564">
        <w:rPr>
          <w:rFonts w:eastAsia="Times New Roman"/>
          <w:szCs w:val="24"/>
        </w:rPr>
        <w:t>έλω να πω</w:t>
      </w:r>
      <w:r>
        <w:rPr>
          <w:rFonts w:eastAsia="Times New Roman"/>
          <w:szCs w:val="24"/>
        </w:rPr>
        <w:t>,</w:t>
      </w:r>
      <w:r w:rsidRPr="00D03564">
        <w:rPr>
          <w:rFonts w:eastAsia="Times New Roman"/>
          <w:szCs w:val="24"/>
        </w:rPr>
        <w:t xml:space="preserve"> ξεκινώντας</w:t>
      </w:r>
      <w:r>
        <w:rPr>
          <w:rFonts w:eastAsia="Times New Roman"/>
          <w:szCs w:val="24"/>
        </w:rPr>
        <w:t>,</w:t>
      </w:r>
      <w:r w:rsidRPr="00D03564">
        <w:rPr>
          <w:rFonts w:eastAsia="Times New Roman"/>
          <w:szCs w:val="24"/>
        </w:rPr>
        <w:t xml:space="preserve"> ότι σήμερα συντάσσ</w:t>
      </w:r>
      <w:r w:rsidRPr="00D03564">
        <w:rPr>
          <w:rFonts w:eastAsia="Times New Roman"/>
          <w:szCs w:val="24"/>
        </w:rPr>
        <w:t xml:space="preserve">ουμε </w:t>
      </w:r>
      <w:r>
        <w:rPr>
          <w:rFonts w:eastAsia="Times New Roman"/>
          <w:szCs w:val="24"/>
        </w:rPr>
        <w:t>-</w:t>
      </w:r>
      <w:r w:rsidRPr="00D03564">
        <w:rPr>
          <w:rFonts w:eastAsia="Times New Roman"/>
          <w:szCs w:val="24"/>
        </w:rPr>
        <w:t xml:space="preserve">έχει σημασία </w:t>
      </w:r>
      <w:r>
        <w:rPr>
          <w:rFonts w:eastAsia="Times New Roman"/>
          <w:szCs w:val="24"/>
        </w:rPr>
        <w:t>το ρήμα, αντί του</w:t>
      </w:r>
      <w:r w:rsidRPr="00D03564">
        <w:rPr>
          <w:rFonts w:eastAsia="Times New Roman"/>
          <w:szCs w:val="24"/>
        </w:rPr>
        <w:t xml:space="preserve"> ουσιαστικ</w:t>
      </w:r>
      <w:r>
        <w:rPr>
          <w:rFonts w:eastAsia="Times New Roman"/>
          <w:szCs w:val="24"/>
        </w:rPr>
        <w:t>ού,-</w:t>
      </w:r>
      <w:r w:rsidRPr="00D03564">
        <w:rPr>
          <w:rFonts w:eastAsia="Times New Roman"/>
          <w:szCs w:val="24"/>
        </w:rPr>
        <w:t xml:space="preserve"> τους όρους λειτουργίας της πολιτείας </w:t>
      </w:r>
      <w:r>
        <w:rPr>
          <w:rFonts w:eastAsia="Times New Roman"/>
          <w:szCs w:val="24"/>
        </w:rPr>
        <w:t>μας,</w:t>
      </w:r>
      <w:r w:rsidRPr="00D03564">
        <w:rPr>
          <w:rFonts w:eastAsia="Times New Roman"/>
          <w:szCs w:val="24"/>
        </w:rPr>
        <w:t xml:space="preserve"> τους όρους λειτουργίας του πολιτεύματος αυτής της χώρας</w:t>
      </w:r>
      <w:r>
        <w:rPr>
          <w:rFonts w:eastAsia="Times New Roman"/>
          <w:szCs w:val="24"/>
        </w:rPr>
        <w:t>.</w:t>
      </w:r>
      <w:r w:rsidRPr="00D03564">
        <w:rPr>
          <w:rFonts w:eastAsia="Times New Roman"/>
          <w:szCs w:val="24"/>
        </w:rPr>
        <w:t xml:space="preserve"> </w:t>
      </w:r>
      <w:r>
        <w:rPr>
          <w:rFonts w:eastAsia="Times New Roman"/>
          <w:szCs w:val="24"/>
        </w:rPr>
        <w:t>Σ</w:t>
      </w:r>
      <w:r w:rsidRPr="00D03564">
        <w:rPr>
          <w:rFonts w:eastAsia="Times New Roman"/>
          <w:szCs w:val="24"/>
        </w:rPr>
        <w:t xml:space="preserve">ήμερα </w:t>
      </w:r>
      <w:r>
        <w:rPr>
          <w:rFonts w:eastAsia="Times New Roman"/>
          <w:szCs w:val="24"/>
        </w:rPr>
        <w:t xml:space="preserve">συντάσσουμε αυτό </w:t>
      </w:r>
      <w:r w:rsidRPr="00D03564">
        <w:rPr>
          <w:rFonts w:eastAsia="Times New Roman"/>
          <w:szCs w:val="24"/>
        </w:rPr>
        <w:t xml:space="preserve">μετά από </w:t>
      </w:r>
      <w:r>
        <w:rPr>
          <w:rFonts w:eastAsia="Times New Roman"/>
          <w:szCs w:val="24"/>
        </w:rPr>
        <w:t>πλατιά</w:t>
      </w:r>
      <w:r w:rsidRPr="00D03564">
        <w:rPr>
          <w:rFonts w:eastAsia="Times New Roman"/>
          <w:szCs w:val="24"/>
        </w:rPr>
        <w:t xml:space="preserve"> διαβούλευση και ίσως έχει σημασία </w:t>
      </w:r>
      <w:r>
        <w:rPr>
          <w:rFonts w:eastAsia="Times New Roman"/>
          <w:szCs w:val="24"/>
        </w:rPr>
        <w:t>ν</w:t>
      </w:r>
      <w:r w:rsidRPr="00D03564">
        <w:rPr>
          <w:rFonts w:eastAsia="Times New Roman"/>
          <w:szCs w:val="24"/>
        </w:rPr>
        <w:t>α δούμε ποιο ακριβώς είναι αυτό</w:t>
      </w:r>
      <w:r w:rsidRPr="00D03564">
        <w:rPr>
          <w:rFonts w:eastAsia="Times New Roman"/>
          <w:szCs w:val="24"/>
        </w:rPr>
        <w:t xml:space="preserve"> το σήμερα</w:t>
      </w:r>
      <w:r>
        <w:rPr>
          <w:rFonts w:eastAsia="Times New Roman"/>
          <w:szCs w:val="24"/>
        </w:rPr>
        <w:t>,</w:t>
      </w:r>
      <w:r w:rsidRPr="00D03564">
        <w:rPr>
          <w:rFonts w:eastAsia="Times New Roman"/>
          <w:szCs w:val="24"/>
        </w:rPr>
        <w:t xml:space="preserve"> δηλαδή σε ποια πολιτική συγκυρία συντάσσουμε αυτό το </w:t>
      </w:r>
      <w:r>
        <w:rPr>
          <w:rFonts w:eastAsia="Times New Roman"/>
          <w:szCs w:val="24"/>
        </w:rPr>
        <w:t>π</w:t>
      </w:r>
      <w:r w:rsidRPr="00D03564">
        <w:rPr>
          <w:rFonts w:eastAsia="Times New Roman"/>
          <w:szCs w:val="24"/>
        </w:rPr>
        <w:t>λαίσιο</w:t>
      </w:r>
      <w:r>
        <w:rPr>
          <w:rFonts w:eastAsia="Times New Roman"/>
          <w:szCs w:val="24"/>
        </w:rPr>
        <w:t>.</w:t>
      </w:r>
    </w:p>
    <w:p w14:paraId="0A5DE28F" w14:textId="77777777" w:rsidR="00415E13" w:rsidRDefault="00E650A0">
      <w:pPr>
        <w:spacing w:line="600" w:lineRule="auto"/>
        <w:ind w:firstLine="720"/>
        <w:jc w:val="both"/>
        <w:rPr>
          <w:rFonts w:eastAsia="Times New Roman"/>
          <w:szCs w:val="24"/>
        </w:rPr>
      </w:pPr>
      <w:r>
        <w:rPr>
          <w:rFonts w:eastAsia="Times New Roman"/>
          <w:szCs w:val="24"/>
        </w:rPr>
        <w:t>Η προηγούμενη συζήτηση</w:t>
      </w:r>
      <w:r w:rsidRPr="00D03564">
        <w:rPr>
          <w:rFonts w:eastAsia="Times New Roman"/>
          <w:szCs w:val="24"/>
        </w:rPr>
        <w:t xml:space="preserve"> στη Βουλή</w:t>
      </w:r>
      <w:r>
        <w:rPr>
          <w:rFonts w:eastAsia="Times New Roman"/>
          <w:szCs w:val="24"/>
        </w:rPr>
        <w:t>, μεγάλης σημασίας κ</w:t>
      </w:r>
      <w:r w:rsidRPr="00D03564">
        <w:rPr>
          <w:rFonts w:eastAsia="Times New Roman"/>
          <w:szCs w:val="24"/>
        </w:rPr>
        <w:t>ι αυτή</w:t>
      </w:r>
      <w:r>
        <w:rPr>
          <w:rFonts w:eastAsia="Times New Roman"/>
          <w:szCs w:val="24"/>
        </w:rPr>
        <w:t>,</w:t>
      </w:r>
      <w:r w:rsidRPr="00D03564">
        <w:rPr>
          <w:rFonts w:eastAsia="Times New Roman"/>
          <w:szCs w:val="24"/>
        </w:rPr>
        <w:t xml:space="preserve"> ήταν </w:t>
      </w:r>
      <w:r>
        <w:rPr>
          <w:rFonts w:eastAsia="Times New Roman"/>
          <w:szCs w:val="24"/>
        </w:rPr>
        <w:t xml:space="preserve">η </w:t>
      </w:r>
      <w:r w:rsidRPr="00D03564">
        <w:rPr>
          <w:rFonts w:eastAsia="Times New Roman"/>
          <w:szCs w:val="24"/>
        </w:rPr>
        <w:t xml:space="preserve">συζήτηση για τη </w:t>
      </w:r>
      <w:r>
        <w:rPr>
          <w:rFonts w:eastAsia="Times New Roman"/>
          <w:szCs w:val="24"/>
        </w:rPr>
        <w:t>Σ</w:t>
      </w:r>
      <w:r w:rsidRPr="00D03564">
        <w:rPr>
          <w:rFonts w:eastAsia="Times New Roman"/>
          <w:szCs w:val="24"/>
        </w:rPr>
        <w:t>υμφωνία των Πρεσπών</w:t>
      </w:r>
      <w:r>
        <w:rPr>
          <w:rFonts w:eastAsia="Times New Roman"/>
          <w:szCs w:val="24"/>
        </w:rPr>
        <w:t>.</w:t>
      </w:r>
      <w:r w:rsidRPr="00D03564">
        <w:rPr>
          <w:rFonts w:eastAsia="Times New Roman"/>
          <w:szCs w:val="24"/>
        </w:rPr>
        <w:t xml:space="preserve"> </w:t>
      </w:r>
      <w:r>
        <w:rPr>
          <w:rFonts w:eastAsia="Times New Roman"/>
          <w:szCs w:val="24"/>
        </w:rPr>
        <w:t>Ε</w:t>
      </w:r>
      <w:r w:rsidRPr="00D03564">
        <w:rPr>
          <w:rFonts w:eastAsia="Times New Roman"/>
          <w:szCs w:val="24"/>
        </w:rPr>
        <w:t xml:space="preserve">κεί υπήρξαν μεγάλες </w:t>
      </w:r>
      <w:r>
        <w:rPr>
          <w:rFonts w:eastAsia="Times New Roman"/>
          <w:szCs w:val="24"/>
        </w:rPr>
        <w:t>α</w:t>
      </w:r>
      <w:r w:rsidRPr="00D03564">
        <w:rPr>
          <w:rFonts w:eastAsia="Times New Roman"/>
          <w:szCs w:val="24"/>
        </w:rPr>
        <w:t>ντιθέσεις</w:t>
      </w:r>
      <w:r>
        <w:rPr>
          <w:rFonts w:eastAsia="Times New Roman"/>
          <w:szCs w:val="24"/>
        </w:rPr>
        <w:t>,</w:t>
      </w:r>
      <w:r w:rsidRPr="00D03564">
        <w:rPr>
          <w:rFonts w:eastAsia="Times New Roman"/>
          <w:szCs w:val="24"/>
        </w:rPr>
        <w:t xml:space="preserve"> μεγάλα προβλήματα </w:t>
      </w:r>
      <w:r>
        <w:rPr>
          <w:rFonts w:eastAsia="Times New Roman"/>
          <w:szCs w:val="24"/>
        </w:rPr>
        <w:t>-</w:t>
      </w:r>
      <w:r w:rsidRPr="00D03564">
        <w:rPr>
          <w:rFonts w:eastAsia="Times New Roman"/>
          <w:szCs w:val="24"/>
        </w:rPr>
        <w:t xml:space="preserve">δεν θέλω να </w:t>
      </w:r>
      <w:r>
        <w:rPr>
          <w:rFonts w:eastAsia="Times New Roman"/>
          <w:szCs w:val="24"/>
        </w:rPr>
        <w:t>υπεισέλθω-</w:t>
      </w:r>
      <w:r w:rsidRPr="00D03564">
        <w:rPr>
          <w:rFonts w:eastAsia="Times New Roman"/>
          <w:szCs w:val="24"/>
        </w:rPr>
        <w:t xml:space="preserve"> </w:t>
      </w:r>
      <w:r>
        <w:rPr>
          <w:rFonts w:eastAsia="Times New Roman"/>
          <w:szCs w:val="24"/>
        </w:rPr>
        <w:t>α</w:t>
      </w:r>
      <w:r w:rsidRPr="00D03564">
        <w:rPr>
          <w:rFonts w:eastAsia="Times New Roman"/>
          <w:szCs w:val="24"/>
        </w:rPr>
        <w:t>λλά θέλω να συνδέσω</w:t>
      </w:r>
      <w:r>
        <w:rPr>
          <w:rFonts w:eastAsia="Times New Roman"/>
          <w:szCs w:val="24"/>
        </w:rPr>
        <w:t>,</w:t>
      </w:r>
      <w:r w:rsidRPr="00D03564">
        <w:rPr>
          <w:rFonts w:eastAsia="Times New Roman"/>
          <w:szCs w:val="24"/>
        </w:rPr>
        <w:t xml:space="preserve"> με ένα επιχείρημα που πηγαίνει </w:t>
      </w:r>
      <w:r>
        <w:rPr>
          <w:rFonts w:eastAsia="Times New Roman"/>
          <w:szCs w:val="24"/>
        </w:rPr>
        <w:t>π</w:t>
      </w:r>
      <w:r w:rsidRPr="00D03564">
        <w:rPr>
          <w:rFonts w:eastAsia="Times New Roman"/>
          <w:szCs w:val="24"/>
        </w:rPr>
        <w:t>ίσω στο χρόνο</w:t>
      </w:r>
      <w:r>
        <w:rPr>
          <w:rFonts w:eastAsia="Times New Roman"/>
          <w:szCs w:val="24"/>
        </w:rPr>
        <w:t>,</w:t>
      </w:r>
      <w:r w:rsidRPr="00D03564">
        <w:rPr>
          <w:rFonts w:eastAsia="Times New Roman"/>
          <w:szCs w:val="24"/>
        </w:rPr>
        <w:t xml:space="preserve"> τη σημασία της </w:t>
      </w:r>
      <w:r>
        <w:rPr>
          <w:rFonts w:eastAsia="Times New Roman"/>
          <w:szCs w:val="24"/>
        </w:rPr>
        <w:t>Σ</w:t>
      </w:r>
      <w:r w:rsidRPr="00D03564">
        <w:rPr>
          <w:rFonts w:eastAsia="Times New Roman"/>
          <w:szCs w:val="24"/>
        </w:rPr>
        <w:t xml:space="preserve">υμφωνίας των Πρεσπών με τη σημασία της σημερινής συζήτησης </w:t>
      </w:r>
      <w:r>
        <w:rPr>
          <w:rFonts w:eastAsia="Times New Roman"/>
          <w:szCs w:val="24"/>
        </w:rPr>
        <w:t>για την Αναθεώρηση του Συντάγματος.</w:t>
      </w:r>
      <w:r w:rsidRPr="00D03564">
        <w:rPr>
          <w:rFonts w:eastAsia="Times New Roman"/>
          <w:szCs w:val="24"/>
        </w:rPr>
        <w:t xml:space="preserve"> </w:t>
      </w:r>
    </w:p>
    <w:p w14:paraId="0A5DE290" w14:textId="77777777" w:rsidR="00415E13" w:rsidRDefault="00E650A0">
      <w:pPr>
        <w:spacing w:line="600" w:lineRule="auto"/>
        <w:ind w:firstLine="720"/>
        <w:jc w:val="both"/>
        <w:rPr>
          <w:rFonts w:eastAsia="Times New Roman"/>
          <w:szCs w:val="24"/>
        </w:rPr>
      </w:pPr>
      <w:r>
        <w:rPr>
          <w:rFonts w:eastAsia="Times New Roman"/>
          <w:szCs w:val="24"/>
        </w:rPr>
        <w:t>Α</w:t>
      </w:r>
      <w:r w:rsidRPr="00D03564">
        <w:rPr>
          <w:rFonts w:eastAsia="Times New Roman"/>
          <w:szCs w:val="24"/>
        </w:rPr>
        <w:t>ρχίζω από παλιά</w:t>
      </w:r>
      <w:r>
        <w:rPr>
          <w:rFonts w:eastAsia="Times New Roman"/>
          <w:szCs w:val="24"/>
        </w:rPr>
        <w:t>.</w:t>
      </w:r>
      <w:r w:rsidRPr="00D03564">
        <w:rPr>
          <w:rFonts w:eastAsia="Times New Roman"/>
          <w:szCs w:val="24"/>
        </w:rPr>
        <w:t xml:space="preserve"> </w:t>
      </w:r>
      <w:r>
        <w:rPr>
          <w:rFonts w:eastAsia="Times New Roman"/>
          <w:szCs w:val="24"/>
        </w:rPr>
        <w:t>Τ</w:t>
      </w:r>
      <w:r w:rsidRPr="00D03564">
        <w:rPr>
          <w:rFonts w:eastAsia="Times New Roman"/>
          <w:szCs w:val="24"/>
        </w:rPr>
        <w:t>ο</w:t>
      </w:r>
      <w:r>
        <w:rPr>
          <w:rFonts w:eastAsia="Times New Roman"/>
          <w:szCs w:val="24"/>
        </w:rPr>
        <w:t>ν</w:t>
      </w:r>
      <w:r w:rsidRPr="00D03564">
        <w:rPr>
          <w:rFonts w:eastAsia="Times New Roman"/>
          <w:szCs w:val="24"/>
        </w:rPr>
        <w:t xml:space="preserve"> 17</w:t>
      </w:r>
      <w:r w:rsidRPr="003508DE">
        <w:rPr>
          <w:rFonts w:eastAsia="Times New Roman"/>
          <w:szCs w:val="24"/>
          <w:vertAlign w:val="superscript"/>
        </w:rPr>
        <w:t>ο</w:t>
      </w:r>
      <w:r w:rsidRPr="00D03564">
        <w:rPr>
          <w:rFonts w:eastAsia="Times New Roman"/>
          <w:szCs w:val="24"/>
        </w:rPr>
        <w:t xml:space="preserve"> </w:t>
      </w:r>
      <w:r>
        <w:rPr>
          <w:rFonts w:eastAsia="Times New Roman"/>
          <w:szCs w:val="24"/>
        </w:rPr>
        <w:t>και</w:t>
      </w:r>
      <w:r w:rsidRPr="00D03564">
        <w:rPr>
          <w:rFonts w:eastAsia="Times New Roman"/>
          <w:szCs w:val="24"/>
        </w:rPr>
        <w:t xml:space="preserve"> το</w:t>
      </w:r>
      <w:r>
        <w:rPr>
          <w:rFonts w:eastAsia="Times New Roman"/>
          <w:szCs w:val="24"/>
        </w:rPr>
        <w:t>ν</w:t>
      </w:r>
      <w:r w:rsidRPr="00D03564">
        <w:rPr>
          <w:rFonts w:eastAsia="Times New Roman"/>
          <w:szCs w:val="24"/>
        </w:rPr>
        <w:t xml:space="preserve"> 18</w:t>
      </w:r>
      <w:r w:rsidRPr="003508DE">
        <w:rPr>
          <w:rFonts w:eastAsia="Times New Roman"/>
          <w:szCs w:val="24"/>
          <w:vertAlign w:val="superscript"/>
        </w:rPr>
        <w:t>ο</w:t>
      </w:r>
      <w:r w:rsidRPr="00D03564">
        <w:rPr>
          <w:rFonts w:eastAsia="Times New Roman"/>
          <w:szCs w:val="24"/>
        </w:rPr>
        <w:t xml:space="preserve"> αιώνα </w:t>
      </w:r>
      <w:r>
        <w:rPr>
          <w:rFonts w:eastAsia="Times New Roman"/>
          <w:szCs w:val="24"/>
        </w:rPr>
        <w:t>υ</w:t>
      </w:r>
      <w:r w:rsidRPr="00D03564">
        <w:rPr>
          <w:rFonts w:eastAsia="Times New Roman"/>
          <w:szCs w:val="24"/>
        </w:rPr>
        <w:t>πήρξε ο Διαφωτισμός με τις πολλ</w:t>
      </w:r>
      <w:r w:rsidRPr="00D03564">
        <w:rPr>
          <w:rFonts w:eastAsia="Times New Roman"/>
          <w:szCs w:val="24"/>
        </w:rPr>
        <w:t>ές πτέρυγες του</w:t>
      </w:r>
      <w:r>
        <w:rPr>
          <w:rFonts w:eastAsia="Times New Roman"/>
          <w:szCs w:val="24"/>
        </w:rPr>
        <w:t>,</w:t>
      </w:r>
      <w:r w:rsidRPr="00D03564">
        <w:rPr>
          <w:rFonts w:eastAsia="Times New Roman"/>
          <w:szCs w:val="24"/>
        </w:rPr>
        <w:t xml:space="preserve"> που άλλαξε επί της ουσίας την εικόνα της Ευρώπης</w:t>
      </w:r>
      <w:r>
        <w:rPr>
          <w:rFonts w:eastAsia="Times New Roman"/>
          <w:szCs w:val="24"/>
        </w:rPr>
        <w:t>.</w:t>
      </w:r>
      <w:r w:rsidRPr="00D03564">
        <w:rPr>
          <w:rFonts w:eastAsia="Times New Roman"/>
          <w:szCs w:val="24"/>
        </w:rPr>
        <w:t xml:space="preserve"> </w:t>
      </w:r>
      <w:r>
        <w:rPr>
          <w:rFonts w:eastAsia="Times New Roman"/>
          <w:szCs w:val="24"/>
        </w:rPr>
        <w:t>Τ</w:t>
      </w:r>
      <w:r w:rsidRPr="00D03564">
        <w:rPr>
          <w:rFonts w:eastAsia="Times New Roman"/>
          <w:szCs w:val="24"/>
        </w:rPr>
        <w:t>ο κίνημα των ιδεών αυτό οδήγησε στις μεγάλες αστικές επαναστάσεις</w:t>
      </w:r>
      <w:r>
        <w:rPr>
          <w:rFonts w:eastAsia="Times New Roman"/>
          <w:szCs w:val="24"/>
        </w:rPr>
        <w:t xml:space="preserve">, </w:t>
      </w:r>
      <w:r w:rsidRPr="00D03564">
        <w:rPr>
          <w:rFonts w:eastAsia="Times New Roman"/>
          <w:szCs w:val="24"/>
        </w:rPr>
        <w:t xml:space="preserve">την </w:t>
      </w:r>
      <w:r>
        <w:rPr>
          <w:rFonts w:eastAsia="Times New Roman"/>
          <w:szCs w:val="24"/>
        </w:rPr>
        <w:t xml:space="preserve">αγγλική, </w:t>
      </w:r>
      <w:r w:rsidRPr="00D03564">
        <w:rPr>
          <w:rFonts w:eastAsia="Times New Roman"/>
          <w:szCs w:val="24"/>
        </w:rPr>
        <w:t>την αμε</w:t>
      </w:r>
      <w:r w:rsidRPr="00D03564">
        <w:rPr>
          <w:rFonts w:eastAsia="Times New Roman"/>
          <w:szCs w:val="24"/>
        </w:rPr>
        <w:lastRenderedPageBreak/>
        <w:t xml:space="preserve">ρικανική και τη </w:t>
      </w:r>
      <w:r>
        <w:rPr>
          <w:rFonts w:eastAsia="Times New Roman"/>
          <w:szCs w:val="24"/>
        </w:rPr>
        <w:t>γ</w:t>
      </w:r>
      <w:r w:rsidRPr="00D03564">
        <w:rPr>
          <w:rFonts w:eastAsia="Times New Roman"/>
          <w:szCs w:val="24"/>
        </w:rPr>
        <w:t>αλλική</w:t>
      </w:r>
      <w:r>
        <w:rPr>
          <w:rFonts w:eastAsia="Times New Roman"/>
          <w:szCs w:val="24"/>
        </w:rPr>
        <w:t>,</w:t>
      </w:r>
      <w:r w:rsidRPr="00D03564">
        <w:rPr>
          <w:rFonts w:eastAsia="Times New Roman"/>
          <w:szCs w:val="24"/>
        </w:rPr>
        <w:t xml:space="preserve"> και άλλαξε και πολιτικά με αυτή</w:t>
      </w:r>
      <w:r>
        <w:rPr>
          <w:rFonts w:eastAsia="Times New Roman"/>
          <w:szCs w:val="24"/>
        </w:rPr>
        <w:t>ν</w:t>
      </w:r>
      <w:r w:rsidRPr="00D03564">
        <w:rPr>
          <w:rFonts w:eastAsia="Times New Roman"/>
          <w:szCs w:val="24"/>
        </w:rPr>
        <w:t xml:space="preserve"> την έννοια το όλο </w:t>
      </w:r>
      <w:r>
        <w:rPr>
          <w:rFonts w:eastAsia="Times New Roman"/>
          <w:szCs w:val="24"/>
        </w:rPr>
        <w:t>π</w:t>
      </w:r>
      <w:r w:rsidRPr="00D03564">
        <w:rPr>
          <w:rFonts w:eastAsia="Times New Roman"/>
          <w:szCs w:val="24"/>
        </w:rPr>
        <w:t xml:space="preserve">λαίσιο των προηγούμενων </w:t>
      </w:r>
      <w:r>
        <w:rPr>
          <w:rFonts w:eastAsia="Times New Roman"/>
          <w:szCs w:val="24"/>
        </w:rPr>
        <w:t xml:space="preserve">βασιλοκεντρικών καθεστώτων. </w:t>
      </w:r>
    </w:p>
    <w:p w14:paraId="0A5DE291" w14:textId="77777777" w:rsidR="00415E13" w:rsidRDefault="00E650A0">
      <w:pPr>
        <w:spacing w:line="600" w:lineRule="auto"/>
        <w:ind w:firstLine="720"/>
        <w:jc w:val="both"/>
        <w:rPr>
          <w:rFonts w:eastAsia="Times New Roman"/>
          <w:szCs w:val="24"/>
        </w:rPr>
      </w:pPr>
      <w:r>
        <w:rPr>
          <w:rFonts w:eastAsia="Times New Roman"/>
          <w:szCs w:val="24"/>
        </w:rPr>
        <w:t>Μ</w:t>
      </w:r>
      <w:r w:rsidRPr="00D03564">
        <w:rPr>
          <w:rFonts w:eastAsia="Times New Roman"/>
          <w:szCs w:val="24"/>
        </w:rPr>
        <w:t xml:space="preserve">ετά επήλθε </w:t>
      </w:r>
      <w:r>
        <w:rPr>
          <w:rFonts w:eastAsia="Times New Roman"/>
          <w:szCs w:val="24"/>
        </w:rPr>
        <w:t>η Ιερά Συμμαχία, όπως ξέρουμε</w:t>
      </w:r>
      <w:r>
        <w:rPr>
          <w:rFonts w:eastAsia="Times New Roman"/>
          <w:szCs w:val="24"/>
        </w:rPr>
        <w:t>.</w:t>
      </w:r>
      <w:r>
        <w:rPr>
          <w:rFonts w:eastAsia="Times New Roman"/>
          <w:szCs w:val="24"/>
        </w:rPr>
        <w:t xml:space="preserve"> </w:t>
      </w:r>
      <w:r>
        <w:rPr>
          <w:rFonts w:eastAsia="Times New Roman"/>
          <w:szCs w:val="24"/>
        </w:rPr>
        <w:t>Τα όσα προσπάθησε έσπασαν</w:t>
      </w:r>
      <w:r>
        <w:rPr>
          <w:rFonts w:eastAsia="Times New Roman"/>
          <w:szCs w:val="24"/>
        </w:rPr>
        <w:t xml:space="preserve"> επί της ουσίας, για </w:t>
      </w:r>
      <w:r w:rsidRPr="00D03564">
        <w:rPr>
          <w:rFonts w:eastAsia="Times New Roman"/>
          <w:szCs w:val="24"/>
        </w:rPr>
        <w:t>πρώτη φορά τότε στην κλίμακα της Ευρώπης</w:t>
      </w:r>
      <w:r>
        <w:rPr>
          <w:rFonts w:eastAsia="Times New Roman"/>
          <w:szCs w:val="24"/>
        </w:rPr>
        <w:t>,</w:t>
      </w:r>
      <w:r w:rsidRPr="00D03564">
        <w:rPr>
          <w:rFonts w:eastAsia="Times New Roman"/>
          <w:szCs w:val="24"/>
        </w:rPr>
        <w:t xml:space="preserve"> με τη δική μας Επανάσταση του 1821 που ξαναζωντάνεψε τις παλιότερες </w:t>
      </w:r>
      <w:r>
        <w:rPr>
          <w:rFonts w:eastAsia="Times New Roman"/>
          <w:szCs w:val="24"/>
        </w:rPr>
        <w:t xml:space="preserve">ελπίδες, </w:t>
      </w:r>
      <w:r w:rsidRPr="00D03564">
        <w:rPr>
          <w:rFonts w:eastAsia="Times New Roman"/>
          <w:szCs w:val="24"/>
        </w:rPr>
        <w:t>έφτιαξε το φιλελλην</w:t>
      </w:r>
      <w:r w:rsidRPr="00D03564">
        <w:rPr>
          <w:rFonts w:eastAsia="Times New Roman"/>
          <w:szCs w:val="24"/>
        </w:rPr>
        <w:t xml:space="preserve">ικό κίνημα και έφερε την Ελλάδα και τον αγώνα της τότε στο επίκεντρο της πολιτικής συζήτησης </w:t>
      </w:r>
      <w:r>
        <w:rPr>
          <w:rFonts w:eastAsia="Times New Roman"/>
          <w:szCs w:val="24"/>
        </w:rPr>
        <w:t xml:space="preserve">της </w:t>
      </w:r>
      <w:r w:rsidRPr="00D03564">
        <w:rPr>
          <w:rFonts w:eastAsia="Times New Roman"/>
          <w:szCs w:val="24"/>
        </w:rPr>
        <w:t>εποχής</w:t>
      </w:r>
      <w:r>
        <w:rPr>
          <w:rFonts w:eastAsia="Times New Roman"/>
          <w:szCs w:val="24"/>
        </w:rPr>
        <w:t>.</w:t>
      </w:r>
    </w:p>
    <w:p w14:paraId="0A5DE292" w14:textId="77777777" w:rsidR="00415E13" w:rsidRDefault="00E650A0">
      <w:pPr>
        <w:spacing w:line="600" w:lineRule="auto"/>
        <w:ind w:firstLine="720"/>
        <w:jc w:val="both"/>
        <w:rPr>
          <w:rFonts w:eastAsia="Times New Roman"/>
          <w:szCs w:val="24"/>
        </w:rPr>
      </w:pPr>
      <w:r w:rsidRPr="00D03564">
        <w:rPr>
          <w:rFonts w:eastAsia="Times New Roman"/>
          <w:szCs w:val="24"/>
        </w:rPr>
        <w:t>Ωστόσο</w:t>
      </w:r>
      <w:r>
        <w:rPr>
          <w:rFonts w:eastAsia="Times New Roman"/>
          <w:szCs w:val="24"/>
        </w:rPr>
        <w:t>,</w:t>
      </w:r>
      <w:r w:rsidRPr="00D03564">
        <w:rPr>
          <w:rFonts w:eastAsia="Times New Roman"/>
          <w:szCs w:val="24"/>
        </w:rPr>
        <w:t xml:space="preserve"> </w:t>
      </w:r>
      <w:r>
        <w:rPr>
          <w:rFonts w:eastAsia="Times New Roman"/>
          <w:szCs w:val="24"/>
        </w:rPr>
        <w:t xml:space="preserve">η εξέλιξη του απελευθερωμένου, με τον τρόπο που έγινε, </w:t>
      </w:r>
      <w:r w:rsidRPr="00D03564">
        <w:rPr>
          <w:rFonts w:eastAsia="Times New Roman"/>
          <w:szCs w:val="24"/>
        </w:rPr>
        <w:t xml:space="preserve">νεοελληνικού </w:t>
      </w:r>
      <w:r>
        <w:rPr>
          <w:rFonts w:eastAsia="Times New Roman"/>
          <w:szCs w:val="24"/>
        </w:rPr>
        <w:t xml:space="preserve">κράτους </w:t>
      </w:r>
      <w:r w:rsidRPr="00D03564">
        <w:rPr>
          <w:rFonts w:eastAsia="Times New Roman"/>
          <w:szCs w:val="24"/>
        </w:rPr>
        <w:t>δεν ακολούθησε τις ελπίδες που είχαν γεν</w:t>
      </w:r>
      <w:r>
        <w:rPr>
          <w:rFonts w:eastAsia="Times New Roman"/>
          <w:szCs w:val="24"/>
        </w:rPr>
        <w:t xml:space="preserve">νήσει οι αγώνες των </w:t>
      </w:r>
      <w:r>
        <w:rPr>
          <w:rFonts w:eastAsia="Times New Roman"/>
          <w:szCs w:val="24"/>
        </w:rPr>
        <w:t>ανθρώπων το</w:t>
      </w:r>
      <w:r w:rsidRPr="00D03564">
        <w:rPr>
          <w:rFonts w:eastAsia="Times New Roman"/>
          <w:szCs w:val="24"/>
        </w:rPr>
        <w:t xml:space="preserve"> 1821</w:t>
      </w:r>
      <w:r>
        <w:rPr>
          <w:rFonts w:eastAsia="Times New Roman"/>
          <w:szCs w:val="24"/>
        </w:rPr>
        <w:t>.</w:t>
      </w:r>
      <w:r w:rsidRPr="00D03564">
        <w:rPr>
          <w:rFonts w:eastAsia="Times New Roman"/>
          <w:szCs w:val="24"/>
        </w:rPr>
        <w:t xml:space="preserve"> </w:t>
      </w:r>
      <w:r>
        <w:rPr>
          <w:rFonts w:eastAsia="Times New Roman"/>
          <w:szCs w:val="24"/>
        </w:rPr>
        <w:t>Ήρθε μ</w:t>
      </w:r>
      <w:r>
        <w:rPr>
          <w:rFonts w:eastAsia="Times New Roman"/>
          <w:szCs w:val="24"/>
        </w:rPr>
        <w:t>ί</w:t>
      </w:r>
      <w:r>
        <w:rPr>
          <w:rFonts w:eastAsia="Times New Roman"/>
          <w:szCs w:val="24"/>
        </w:rPr>
        <w:t xml:space="preserve">α ξένη </w:t>
      </w:r>
      <w:r w:rsidRPr="00D03564">
        <w:rPr>
          <w:rFonts w:eastAsia="Times New Roman"/>
          <w:szCs w:val="24"/>
        </w:rPr>
        <w:t>μοναρχία εδώ διότι θεωρήθηκε ότι</w:t>
      </w:r>
      <w:r>
        <w:rPr>
          <w:rFonts w:eastAsia="Times New Roman"/>
          <w:szCs w:val="24"/>
        </w:rPr>
        <w:t xml:space="preserve"> οι</w:t>
      </w:r>
      <w:r w:rsidRPr="00D03564">
        <w:rPr>
          <w:rFonts w:eastAsia="Times New Roman"/>
          <w:szCs w:val="24"/>
        </w:rPr>
        <w:t xml:space="preserve"> Έλληνες δεν </w:t>
      </w:r>
      <w:r>
        <w:rPr>
          <w:rFonts w:eastAsia="Times New Roman"/>
          <w:szCs w:val="24"/>
        </w:rPr>
        <w:t xml:space="preserve">είναι ικανοί να αυτοπροσδιοριστούν, </w:t>
      </w:r>
      <w:r w:rsidRPr="00D03564">
        <w:rPr>
          <w:rFonts w:eastAsia="Times New Roman"/>
          <w:szCs w:val="24"/>
        </w:rPr>
        <w:t>να φτιάξουν τους δικούς τους θεσμούς και να εκλέξουν τους δικούς τους ανώτατους άρχοντες</w:t>
      </w:r>
      <w:r>
        <w:rPr>
          <w:rFonts w:eastAsia="Times New Roman"/>
          <w:szCs w:val="24"/>
        </w:rPr>
        <w:t>.</w:t>
      </w:r>
      <w:r w:rsidRPr="00D03564">
        <w:rPr>
          <w:rFonts w:eastAsia="Times New Roman"/>
          <w:szCs w:val="24"/>
        </w:rPr>
        <w:t xml:space="preserve"> </w:t>
      </w:r>
      <w:r>
        <w:rPr>
          <w:rFonts w:eastAsia="Times New Roman"/>
          <w:szCs w:val="24"/>
        </w:rPr>
        <w:t>Και η</w:t>
      </w:r>
      <w:r w:rsidRPr="00D03564">
        <w:rPr>
          <w:rFonts w:eastAsia="Times New Roman"/>
          <w:szCs w:val="24"/>
        </w:rPr>
        <w:t xml:space="preserve"> χώρα ακολούθησε </w:t>
      </w:r>
      <w:r>
        <w:rPr>
          <w:rFonts w:eastAsia="Times New Roman"/>
          <w:szCs w:val="24"/>
        </w:rPr>
        <w:t>έκτοτε</w:t>
      </w:r>
      <w:r w:rsidRPr="00D03564">
        <w:rPr>
          <w:rFonts w:eastAsia="Times New Roman"/>
          <w:szCs w:val="24"/>
        </w:rPr>
        <w:t xml:space="preserve"> </w:t>
      </w:r>
      <w:r>
        <w:rPr>
          <w:rFonts w:eastAsia="Times New Roman"/>
          <w:szCs w:val="24"/>
        </w:rPr>
        <w:t>μ</w:t>
      </w:r>
      <w:r w:rsidRPr="00D03564">
        <w:rPr>
          <w:rFonts w:eastAsia="Times New Roman"/>
          <w:szCs w:val="24"/>
        </w:rPr>
        <w:t>ία μακρά πορεία</w:t>
      </w:r>
      <w:r>
        <w:rPr>
          <w:rFonts w:eastAsia="Times New Roman"/>
          <w:szCs w:val="24"/>
        </w:rPr>
        <w:t>,</w:t>
      </w:r>
      <w:r w:rsidRPr="00D03564">
        <w:rPr>
          <w:rFonts w:eastAsia="Times New Roman"/>
          <w:szCs w:val="24"/>
        </w:rPr>
        <w:t xml:space="preserve"> κάπ</w:t>
      </w:r>
      <w:r w:rsidRPr="00D03564">
        <w:rPr>
          <w:rFonts w:eastAsia="Times New Roman"/>
          <w:szCs w:val="24"/>
        </w:rPr>
        <w:t xml:space="preserve">οιες στιγμές με τις μεγάλες τομές </w:t>
      </w:r>
      <w:r>
        <w:rPr>
          <w:rFonts w:eastAsia="Times New Roman"/>
          <w:szCs w:val="24"/>
        </w:rPr>
        <w:t>της,</w:t>
      </w:r>
      <w:r w:rsidRPr="00D03564">
        <w:rPr>
          <w:rFonts w:eastAsia="Times New Roman"/>
          <w:szCs w:val="24"/>
        </w:rPr>
        <w:t xml:space="preserve"> αλλά και με </w:t>
      </w:r>
      <w:r>
        <w:rPr>
          <w:rFonts w:eastAsia="Times New Roman"/>
          <w:szCs w:val="24"/>
        </w:rPr>
        <w:t xml:space="preserve">πολλές επώδυνες </w:t>
      </w:r>
      <w:r>
        <w:rPr>
          <w:rFonts w:eastAsia="Times New Roman"/>
          <w:szCs w:val="24"/>
        </w:rPr>
        <w:t>περιόδους</w:t>
      </w:r>
      <w:r>
        <w:rPr>
          <w:rFonts w:eastAsia="Times New Roman"/>
          <w:szCs w:val="24"/>
        </w:rPr>
        <w:t xml:space="preserve">, όπως </w:t>
      </w:r>
      <w:r w:rsidRPr="00D03564">
        <w:rPr>
          <w:rFonts w:eastAsia="Times New Roman"/>
          <w:szCs w:val="24"/>
        </w:rPr>
        <w:t>πολέμου</w:t>
      </w:r>
      <w:r>
        <w:rPr>
          <w:rFonts w:eastAsia="Times New Roman"/>
          <w:szCs w:val="24"/>
        </w:rPr>
        <w:t>ς,</w:t>
      </w:r>
      <w:r w:rsidRPr="00D03564">
        <w:rPr>
          <w:rFonts w:eastAsia="Times New Roman"/>
          <w:szCs w:val="24"/>
        </w:rPr>
        <w:t xml:space="preserve"> δικτατορίες</w:t>
      </w:r>
      <w:r>
        <w:rPr>
          <w:rFonts w:eastAsia="Times New Roman"/>
          <w:szCs w:val="24"/>
        </w:rPr>
        <w:t>,</w:t>
      </w:r>
      <w:r w:rsidRPr="00D03564">
        <w:rPr>
          <w:rFonts w:eastAsia="Times New Roman"/>
          <w:szCs w:val="24"/>
        </w:rPr>
        <w:t xml:space="preserve"> ανατροπές δημοκρατικών κατακτήσεων</w:t>
      </w:r>
      <w:r>
        <w:rPr>
          <w:rFonts w:eastAsia="Times New Roman"/>
          <w:szCs w:val="24"/>
        </w:rPr>
        <w:t xml:space="preserve"> κ</w:t>
      </w:r>
      <w:r>
        <w:rPr>
          <w:rFonts w:eastAsia="Times New Roman"/>
          <w:szCs w:val="24"/>
        </w:rPr>
        <w:t>.</w:t>
      </w:r>
      <w:r>
        <w:rPr>
          <w:rFonts w:eastAsia="Times New Roman"/>
          <w:szCs w:val="24"/>
        </w:rPr>
        <w:t>λπ.</w:t>
      </w:r>
      <w:r>
        <w:rPr>
          <w:rFonts w:eastAsia="Times New Roman"/>
          <w:szCs w:val="24"/>
        </w:rPr>
        <w:t>.</w:t>
      </w:r>
    </w:p>
    <w:p w14:paraId="0A5DE293" w14:textId="77777777" w:rsidR="00415E13" w:rsidRDefault="00E650A0">
      <w:pPr>
        <w:spacing w:line="600" w:lineRule="auto"/>
        <w:ind w:firstLine="720"/>
        <w:jc w:val="both"/>
        <w:rPr>
          <w:rFonts w:eastAsia="Times New Roman"/>
          <w:szCs w:val="24"/>
        </w:rPr>
      </w:pPr>
      <w:r>
        <w:rPr>
          <w:rFonts w:eastAsia="Times New Roman"/>
          <w:szCs w:val="24"/>
        </w:rPr>
        <w:lastRenderedPageBreak/>
        <w:t>Το</w:t>
      </w:r>
      <w:r w:rsidRPr="00D03564">
        <w:rPr>
          <w:rFonts w:eastAsia="Times New Roman"/>
          <w:szCs w:val="24"/>
        </w:rPr>
        <w:t xml:space="preserve"> κλίμα αυτών των δύο αιώνων έφτιαξε θα έλεγα</w:t>
      </w:r>
      <w:r>
        <w:rPr>
          <w:rFonts w:eastAsia="Times New Roman"/>
          <w:szCs w:val="24"/>
        </w:rPr>
        <w:t>,</w:t>
      </w:r>
      <w:r w:rsidRPr="00D03564">
        <w:rPr>
          <w:rFonts w:eastAsia="Times New Roman"/>
          <w:szCs w:val="24"/>
        </w:rPr>
        <w:t xml:space="preserve"> ένα αίσθημα δυσανεξίας</w:t>
      </w:r>
      <w:r>
        <w:rPr>
          <w:rFonts w:eastAsia="Times New Roman"/>
          <w:szCs w:val="24"/>
        </w:rPr>
        <w:t>.</w:t>
      </w:r>
      <w:r w:rsidRPr="00D03564">
        <w:rPr>
          <w:rFonts w:eastAsia="Times New Roman"/>
          <w:szCs w:val="24"/>
        </w:rPr>
        <w:t xml:space="preserve"> </w:t>
      </w:r>
      <w:r>
        <w:rPr>
          <w:rFonts w:eastAsia="Times New Roman"/>
          <w:szCs w:val="24"/>
        </w:rPr>
        <w:t>Υ</w:t>
      </w:r>
      <w:r w:rsidRPr="00D03564">
        <w:rPr>
          <w:rFonts w:eastAsia="Times New Roman"/>
          <w:szCs w:val="24"/>
        </w:rPr>
        <w:t>πήρχαν ελπίδες που διαψεύδονταν</w:t>
      </w:r>
      <w:r>
        <w:rPr>
          <w:rFonts w:eastAsia="Times New Roman"/>
          <w:szCs w:val="24"/>
        </w:rPr>
        <w:t>,</w:t>
      </w:r>
      <w:r w:rsidRPr="00D03564">
        <w:rPr>
          <w:rFonts w:eastAsia="Times New Roman"/>
          <w:szCs w:val="24"/>
        </w:rPr>
        <w:t xml:space="preserve"> υπ</w:t>
      </w:r>
      <w:r w:rsidRPr="00D03564">
        <w:rPr>
          <w:rFonts w:eastAsia="Times New Roman"/>
          <w:szCs w:val="24"/>
        </w:rPr>
        <w:t xml:space="preserve">ήρχε μία αίσθηση ότι οι αγώνες μας </w:t>
      </w:r>
      <w:r>
        <w:rPr>
          <w:rFonts w:eastAsia="Times New Roman"/>
          <w:szCs w:val="24"/>
        </w:rPr>
        <w:t>ν</w:t>
      </w:r>
      <w:r w:rsidRPr="00D03564">
        <w:rPr>
          <w:rFonts w:eastAsia="Times New Roman"/>
          <w:szCs w:val="24"/>
        </w:rPr>
        <w:t>αι μεν κάποια στιγμή οδηγούν κάπου</w:t>
      </w:r>
      <w:r>
        <w:rPr>
          <w:rFonts w:eastAsia="Times New Roman"/>
          <w:szCs w:val="24"/>
        </w:rPr>
        <w:t>,</w:t>
      </w:r>
      <w:r w:rsidRPr="00D03564">
        <w:rPr>
          <w:rFonts w:eastAsia="Times New Roman"/>
          <w:szCs w:val="24"/>
        </w:rPr>
        <w:t xml:space="preserve"> αλλά ταυτοχρόνως έρχονται κάποιοι άλλοι και διαψεύδουν αυτές τις ελπίδες</w:t>
      </w:r>
      <w:r>
        <w:rPr>
          <w:rFonts w:eastAsia="Times New Roman"/>
          <w:szCs w:val="24"/>
        </w:rPr>
        <w:t>.</w:t>
      </w:r>
      <w:r w:rsidRPr="00D03564">
        <w:rPr>
          <w:rFonts w:eastAsia="Times New Roman"/>
          <w:szCs w:val="24"/>
        </w:rPr>
        <w:t xml:space="preserve"> </w:t>
      </w:r>
      <w:r>
        <w:rPr>
          <w:rFonts w:eastAsia="Times New Roman"/>
          <w:szCs w:val="24"/>
        </w:rPr>
        <w:t>Η</w:t>
      </w:r>
      <w:r w:rsidRPr="00D03564">
        <w:rPr>
          <w:rFonts w:eastAsia="Times New Roman"/>
          <w:szCs w:val="24"/>
        </w:rPr>
        <w:t xml:space="preserve"> διαδικασία </w:t>
      </w:r>
      <w:r>
        <w:rPr>
          <w:rFonts w:eastAsia="Times New Roman"/>
          <w:szCs w:val="24"/>
        </w:rPr>
        <w:t>ε</w:t>
      </w:r>
      <w:r w:rsidRPr="00D03564">
        <w:rPr>
          <w:rFonts w:eastAsia="Times New Roman"/>
          <w:szCs w:val="24"/>
        </w:rPr>
        <w:t xml:space="preserve">θνικής </w:t>
      </w:r>
      <w:r>
        <w:rPr>
          <w:rFonts w:eastAsia="Times New Roman"/>
          <w:szCs w:val="24"/>
        </w:rPr>
        <w:t>ενοποίησης ε</w:t>
      </w:r>
      <w:r w:rsidRPr="00D03564">
        <w:rPr>
          <w:rFonts w:eastAsia="Times New Roman"/>
          <w:szCs w:val="24"/>
        </w:rPr>
        <w:t>πίσης άργησε</w:t>
      </w:r>
      <w:r>
        <w:rPr>
          <w:rFonts w:eastAsia="Times New Roman"/>
          <w:szCs w:val="24"/>
        </w:rPr>
        <w:t>.</w:t>
      </w:r>
      <w:r w:rsidRPr="00D03564">
        <w:rPr>
          <w:rFonts w:eastAsia="Times New Roman"/>
          <w:szCs w:val="24"/>
        </w:rPr>
        <w:t xml:space="preserve"> </w:t>
      </w:r>
      <w:r>
        <w:rPr>
          <w:rFonts w:eastAsia="Times New Roman"/>
          <w:szCs w:val="24"/>
        </w:rPr>
        <w:t>Δ</w:t>
      </w:r>
      <w:r w:rsidRPr="00D03564">
        <w:rPr>
          <w:rFonts w:eastAsia="Times New Roman"/>
          <w:szCs w:val="24"/>
        </w:rPr>
        <w:t>ηλαδή</w:t>
      </w:r>
      <w:r>
        <w:rPr>
          <w:rFonts w:eastAsia="Times New Roman"/>
          <w:szCs w:val="24"/>
        </w:rPr>
        <w:t>,</w:t>
      </w:r>
      <w:r w:rsidRPr="00D03564">
        <w:rPr>
          <w:rFonts w:eastAsia="Times New Roman"/>
          <w:szCs w:val="24"/>
        </w:rPr>
        <w:t xml:space="preserve"> χρειάστηκε </w:t>
      </w:r>
      <w:r>
        <w:rPr>
          <w:rFonts w:eastAsia="Times New Roman"/>
          <w:szCs w:val="24"/>
        </w:rPr>
        <w:t>π</w:t>
      </w:r>
      <w:r w:rsidRPr="00D03564">
        <w:rPr>
          <w:rFonts w:eastAsia="Times New Roman"/>
          <w:szCs w:val="24"/>
        </w:rPr>
        <w:t>ερίπου δύο αιώνες για να ολοκληρωθεί</w:t>
      </w:r>
      <w:r>
        <w:rPr>
          <w:rFonts w:eastAsia="Times New Roman"/>
          <w:szCs w:val="24"/>
        </w:rPr>
        <w:t>,</w:t>
      </w:r>
      <w:r w:rsidRPr="00D03564">
        <w:rPr>
          <w:rFonts w:eastAsia="Times New Roman"/>
          <w:szCs w:val="24"/>
        </w:rPr>
        <w:t xml:space="preserve"> όπως </w:t>
      </w:r>
      <w:r w:rsidRPr="00D03564">
        <w:rPr>
          <w:rFonts w:eastAsia="Times New Roman"/>
          <w:szCs w:val="24"/>
        </w:rPr>
        <w:t>ολοκληρώθηκε</w:t>
      </w:r>
      <w:r>
        <w:rPr>
          <w:rFonts w:eastAsia="Times New Roman"/>
          <w:szCs w:val="24"/>
        </w:rPr>
        <w:t>.</w:t>
      </w:r>
      <w:r w:rsidRPr="00D03564">
        <w:rPr>
          <w:rFonts w:eastAsia="Times New Roman"/>
          <w:szCs w:val="24"/>
        </w:rPr>
        <w:t xml:space="preserve"> </w:t>
      </w:r>
      <w:r>
        <w:rPr>
          <w:rFonts w:eastAsia="Times New Roman"/>
          <w:szCs w:val="24"/>
        </w:rPr>
        <w:t>Ά</w:t>
      </w:r>
      <w:r w:rsidRPr="00D03564">
        <w:rPr>
          <w:rFonts w:eastAsia="Times New Roman"/>
          <w:szCs w:val="24"/>
        </w:rPr>
        <w:t xml:space="preserve">ρα στο πλαίσιο αυτό άρχισαν να αναπτύσσονται ευρέως </w:t>
      </w:r>
      <w:r>
        <w:rPr>
          <w:rFonts w:eastAsia="Times New Roman"/>
          <w:szCs w:val="24"/>
        </w:rPr>
        <w:t>μορφές</w:t>
      </w:r>
      <w:r w:rsidRPr="00D03564">
        <w:rPr>
          <w:rFonts w:eastAsia="Times New Roman"/>
          <w:szCs w:val="24"/>
        </w:rPr>
        <w:t xml:space="preserve"> τέτοιου τύπου δυσανεξίας</w:t>
      </w:r>
      <w:r>
        <w:rPr>
          <w:rFonts w:eastAsia="Times New Roman"/>
          <w:szCs w:val="24"/>
        </w:rPr>
        <w:t>.</w:t>
      </w:r>
      <w:r w:rsidRPr="00D03564">
        <w:rPr>
          <w:rFonts w:eastAsia="Times New Roman"/>
          <w:szCs w:val="24"/>
        </w:rPr>
        <w:t xml:space="preserve"> </w:t>
      </w:r>
    </w:p>
    <w:p w14:paraId="0A5DE294" w14:textId="77777777" w:rsidR="00415E13" w:rsidRDefault="00E650A0">
      <w:pPr>
        <w:spacing w:line="600" w:lineRule="auto"/>
        <w:ind w:firstLine="720"/>
        <w:jc w:val="both"/>
        <w:rPr>
          <w:rFonts w:eastAsia="Times New Roman"/>
          <w:szCs w:val="24"/>
        </w:rPr>
      </w:pPr>
      <w:r>
        <w:rPr>
          <w:rFonts w:eastAsia="Times New Roman"/>
          <w:szCs w:val="24"/>
        </w:rPr>
        <w:t>Π</w:t>
      </w:r>
      <w:r w:rsidRPr="00D03564">
        <w:rPr>
          <w:rFonts w:eastAsia="Times New Roman"/>
          <w:szCs w:val="24"/>
        </w:rPr>
        <w:t>άνω σε αυτά τα αισθήματα δυσανεξίας άρχισαν να εμφανίζονται ιδεολογήματα</w:t>
      </w:r>
      <w:r>
        <w:rPr>
          <w:rFonts w:eastAsia="Times New Roman"/>
          <w:szCs w:val="24"/>
        </w:rPr>
        <w:t>,</w:t>
      </w:r>
      <w:r w:rsidRPr="00D03564">
        <w:rPr>
          <w:rFonts w:eastAsia="Times New Roman"/>
          <w:szCs w:val="24"/>
        </w:rPr>
        <w:t xml:space="preserve"> και πολιτικές δυνάμεις που στήριζαν αυτά τα ιδεολογήματα</w:t>
      </w:r>
      <w:r>
        <w:rPr>
          <w:rFonts w:eastAsia="Times New Roman"/>
          <w:szCs w:val="24"/>
        </w:rPr>
        <w:t>,</w:t>
      </w:r>
      <w:r w:rsidRPr="00D03564">
        <w:rPr>
          <w:rFonts w:eastAsia="Times New Roman"/>
          <w:szCs w:val="24"/>
        </w:rPr>
        <w:t xml:space="preserve"> που είχαν σχέση με πατ</w:t>
      </w:r>
      <w:r w:rsidRPr="00D03564">
        <w:rPr>
          <w:rFonts w:eastAsia="Times New Roman"/>
          <w:szCs w:val="24"/>
        </w:rPr>
        <w:t>ριδοκαπηλία</w:t>
      </w:r>
      <w:r>
        <w:rPr>
          <w:rFonts w:eastAsia="Times New Roman"/>
          <w:szCs w:val="24"/>
        </w:rPr>
        <w:t>,</w:t>
      </w:r>
      <w:r w:rsidRPr="00D03564">
        <w:rPr>
          <w:rFonts w:eastAsia="Times New Roman"/>
          <w:szCs w:val="24"/>
        </w:rPr>
        <w:t xml:space="preserve"> με το ανάδελφο έθνος</w:t>
      </w:r>
      <w:r>
        <w:rPr>
          <w:rFonts w:eastAsia="Times New Roman"/>
          <w:szCs w:val="24"/>
        </w:rPr>
        <w:t>,</w:t>
      </w:r>
      <w:r w:rsidRPr="00D03564">
        <w:rPr>
          <w:rFonts w:eastAsia="Times New Roman"/>
          <w:szCs w:val="24"/>
        </w:rPr>
        <w:t xml:space="preserve"> με συνωμοσιολόγους που κυριαρχούν επί της εθνικής ζωής</w:t>
      </w:r>
      <w:r>
        <w:rPr>
          <w:rFonts w:eastAsia="Times New Roman"/>
          <w:szCs w:val="24"/>
        </w:rPr>
        <w:t>,</w:t>
      </w:r>
      <w:r w:rsidRPr="00D03564">
        <w:rPr>
          <w:rFonts w:eastAsia="Times New Roman"/>
          <w:szCs w:val="24"/>
        </w:rPr>
        <w:t xml:space="preserve"> με μία ιδέα η οποία έμεινε διάχυτη ότι εμείς </w:t>
      </w:r>
      <w:r>
        <w:rPr>
          <w:rFonts w:eastAsia="Times New Roman"/>
          <w:szCs w:val="24"/>
        </w:rPr>
        <w:t>ε</w:t>
      </w:r>
      <w:r w:rsidRPr="00D03564">
        <w:rPr>
          <w:rFonts w:eastAsia="Times New Roman"/>
          <w:szCs w:val="24"/>
        </w:rPr>
        <w:t xml:space="preserve">πειδή έχουμε τη μακραίωνη ιστορία </w:t>
      </w:r>
      <w:r>
        <w:rPr>
          <w:rFonts w:eastAsia="Times New Roman"/>
          <w:szCs w:val="24"/>
        </w:rPr>
        <w:t>-</w:t>
      </w:r>
      <w:r w:rsidRPr="00D03564">
        <w:rPr>
          <w:rFonts w:eastAsia="Times New Roman"/>
          <w:szCs w:val="24"/>
        </w:rPr>
        <w:t>που όντως έχουμε ως Έλληνες</w:t>
      </w:r>
      <w:r>
        <w:rPr>
          <w:rFonts w:eastAsia="Times New Roman"/>
          <w:szCs w:val="24"/>
        </w:rPr>
        <w:t>-</w:t>
      </w:r>
      <w:r w:rsidRPr="00D03564">
        <w:rPr>
          <w:rFonts w:eastAsia="Times New Roman"/>
          <w:szCs w:val="24"/>
        </w:rPr>
        <w:t xml:space="preserve"> κάποιοι μας ζηλεύουν και δεν θέλουν να </w:t>
      </w:r>
      <w:r>
        <w:rPr>
          <w:rFonts w:eastAsia="Times New Roman"/>
          <w:szCs w:val="24"/>
        </w:rPr>
        <w:t xml:space="preserve">την </w:t>
      </w:r>
      <w:r w:rsidRPr="00D03564">
        <w:rPr>
          <w:rFonts w:eastAsia="Times New Roman"/>
          <w:szCs w:val="24"/>
        </w:rPr>
        <w:t xml:space="preserve">ξαναζήσουμε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r>
        <w:rPr>
          <w:rFonts w:eastAsia="Times New Roman"/>
          <w:szCs w:val="24"/>
        </w:rPr>
        <w:t>Ά</w:t>
      </w:r>
      <w:r w:rsidRPr="00D03564">
        <w:rPr>
          <w:rFonts w:eastAsia="Times New Roman"/>
          <w:szCs w:val="24"/>
        </w:rPr>
        <w:t>ρα</w:t>
      </w:r>
      <w:r>
        <w:rPr>
          <w:rFonts w:eastAsia="Times New Roman"/>
          <w:szCs w:val="24"/>
        </w:rPr>
        <w:t>,</w:t>
      </w:r>
      <w:r w:rsidRPr="00D03564">
        <w:rPr>
          <w:rFonts w:eastAsia="Times New Roman"/>
          <w:szCs w:val="24"/>
        </w:rPr>
        <w:t xml:space="preserve"> </w:t>
      </w:r>
      <w:r>
        <w:rPr>
          <w:rFonts w:eastAsia="Times New Roman"/>
          <w:szCs w:val="24"/>
        </w:rPr>
        <w:t>μία εικόνα</w:t>
      </w:r>
      <w:r w:rsidRPr="00D03564">
        <w:rPr>
          <w:rFonts w:eastAsia="Times New Roman"/>
          <w:szCs w:val="24"/>
        </w:rPr>
        <w:t xml:space="preserve"> αρκετά πλατιά δ</w:t>
      </w:r>
      <w:r>
        <w:rPr>
          <w:rFonts w:eastAsia="Times New Roman"/>
          <w:szCs w:val="24"/>
        </w:rPr>
        <w:t>ια</w:t>
      </w:r>
      <w:r w:rsidRPr="00D03564">
        <w:rPr>
          <w:rFonts w:eastAsia="Times New Roman"/>
          <w:szCs w:val="24"/>
        </w:rPr>
        <w:t>δ</w:t>
      </w:r>
      <w:r>
        <w:rPr>
          <w:rFonts w:eastAsia="Times New Roman"/>
          <w:szCs w:val="24"/>
        </w:rPr>
        <w:t>εδ</w:t>
      </w:r>
      <w:r w:rsidRPr="00D03564">
        <w:rPr>
          <w:rFonts w:eastAsia="Times New Roman"/>
          <w:szCs w:val="24"/>
        </w:rPr>
        <w:t>ομέν</w:t>
      </w:r>
      <w:r>
        <w:rPr>
          <w:rFonts w:eastAsia="Times New Roman"/>
          <w:szCs w:val="24"/>
        </w:rPr>
        <w:t>η</w:t>
      </w:r>
      <w:r>
        <w:rPr>
          <w:rFonts w:eastAsia="Times New Roman"/>
          <w:szCs w:val="24"/>
        </w:rPr>
        <w:t>, σκαντζόχοιρου.</w:t>
      </w:r>
      <w:r w:rsidRPr="00D03564">
        <w:rPr>
          <w:rFonts w:eastAsia="Times New Roman"/>
          <w:szCs w:val="24"/>
        </w:rPr>
        <w:t xml:space="preserve"> Δηλαδή</w:t>
      </w:r>
      <w:r>
        <w:rPr>
          <w:rFonts w:eastAsia="Times New Roman"/>
          <w:szCs w:val="24"/>
        </w:rPr>
        <w:t>,</w:t>
      </w:r>
      <w:r w:rsidRPr="00D03564">
        <w:rPr>
          <w:rFonts w:eastAsia="Times New Roman"/>
          <w:szCs w:val="24"/>
        </w:rPr>
        <w:t xml:space="preserve"> εμείς είμαστε αυτοί που είμαστε</w:t>
      </w:r>
      <w:r>
        <w:rPr>
          <w:rFonts w:eastAsia="Times New Roman"/>
          <w:szCs w:val="24"/>
        </w:rPr>
        <w:t>,</w:t>
      </w:r>
      <w:r w:rsidRPr="00D03564">
        <w:rPr>
          <w:rFonts w:eastAsia="Times New Roman"/>
          <w:szCs w:val="24"/>
        </w:rPr>
        <w:t xml:space="preserve"> </w:t>
      </w:r>
      <w:r>
        <w:rPr>
          <w:rFonts w:eastAsia="Times New Roman"/>
          <w:szCs w:val="24"/>
        </w:rPr>
        <w:t>έ</w:t>
      </w:r>
      <w:r w:rsidRPr="00D03564">
        <w:rPr>
          <w:rFonts w:eastAsia="Times New Roman"/>
          <w:szCs w:val="24"/>
        </w:rPr>
        <w:t>χουμε την ιστορία που έχουμε</w:t>
      </w:r>
      <w:r>
        <w:rPr>
          <w:rFonts w:eastAsia="Times New Roman"/>
          <w:szCs w:val="24"/>
        </w:rPr>
        <w:t>,</w:t>
      </w:r>
      <w:r w:rsidRPr="00D03564">
        <w:rPr>
          <w:rFonts w:eastAsia="Times New Roman"/>
          <w:szCs w:val="24"/>
        </w:rPr>
        <w:t xml:space="preserve"> </w:t>
      </w:r>
      <w:r>
        <w:rPr>
          <w:rFonts w:eastAsia="Times New Roman"/>
          <w:szCs w:val="24"/>
        </w:rPr>
        <w:t>άλ</w:t>
      </w:r>
      <w:r w:rsidRPr="00D03564">
        <w:rPr>
          <w:rFonts w:eastAsia="Times New Roman"/>
          <w:szCs w:val="24"/>
        </w:rPr>
        <w:t>λοι μας φθονούν και άλλοι μας ζηλεύουν</w:t>
      </w:r>
      <w:r>
        <w:rPr>
          <w:rFonts w:eastAsia="Times New Roman"/>
          <w:szCs w:val="24"/>
        </w:rPr>
        <w:t>.</w:t>
      </w:r>
      <w:r w:rsidRPr="00D03564">
        <w:rPr>
          <w:rFonts w:eastAsia="Times New Roman"/>
          <w:szCs w:val="24"/>
        </w:rPr>
        <w:t xml:space="preserve"> </w:t>
      </w:r>
      <w:r>
        <w:rPr>
          <w:rFonts w:eastAsia="Times New Roman"/>
          <w:szCs w:val="24"/>
        </w:rPr>
        <w:lastRenderedPageBreak/>
        <w:t>Π</w:t>
      </w:r>
      <w:r w:rsidRPr="00D03564">
        <w:rPr>
          <w:rFonts w:eastAsia="Times New Roman"/>
          <w:szCs w:val="24"/>
        </w:rPr>
        <w:t xml:space="preserve">ρος </w:t>
      </w:r>
      <w:r>
        <w:rPr>
          <w:rFonts w:eastAsia="Times New Roman"/>
          <w:szCs w:val="24"/>
        </w:rPr>
        <w:t>θ</w:t>
      </w:r>
      <w:r w:rsidRPr="00D03564">
        <w:rPr>
          <w:rFonts w:eastAsia="Times New Roman"/>
          <w:szCs w:val="24"/>
        </w:rPr>
        <w:t>εού</w:t>
      </w:r>
      <w:r>
        <w:rPr>
          <w:rFonts w:eastAsia="Times New Roman"/>
          <w:szCs w:val="24"/>
        </w:rPr>
        <w:t>, μην</w:t>
      </w:r>
      <w:r w:rsidRPr="00D03564">
        <w:rPr>
          <w:rFonts w:eastAsia="Times New Roman"/>
          <w:szCs w:val="24"/>
        </w:rPr>
        <w:t xml:space="preserve"> ανοιχτούμε σε νέους </w:t>
      </w:r>
      <w:r>
        <w:rPr>
          <w:rFonts w:eastAsia="Times New Roman"/>
          <w:szCs w:val="24"/>
        </w:rPr>
        <w:t>ο</w:t>
      </w:r>
      <w:r w:rsidRPr="00D03564">
        <w:rPr>
          <w:rFonts w:eastAsia="Times New Roman"/>
          <w:szCs w:val="24"/>
        </w:rPr>
        <w:t>ρίζοντες</w:t>
      </w:r>
      <w:r>
        <w:rPr>
          <w:rFonts w:eastAsia="Times New Roman"/>
          <w:szCs w:val="24"/>
        </w:rPr>
        <w:t>,</w:t>
      </w:r>
      <w:r w:rsidRPr="00D03564">
        <w:rPr>
          <w:rFonts w:eastAsia="Times New Roman"/>
          <w:szCs w:val="24"/>
        </w:rPr>
        <w:t xml:space="preserve"> μην κάνουμε πραγματικές τομές π</w:t>
      </w:r>
      <w:r w:rsidRPr="00D03564">
        <w:rPr>
          <w:rFonts w:eastAsia="Times New Roman"/>
          <w:szCs w:val="24"/>
        </w:rPr>
        <w:t>ου θα φέρουν την Ελλάδα σε διάλογο</w:t>
      </w:r>
      <w:r>
        <w:rPr>
          <w:rFonts w:eastAsia="Times New Roman"/>
          <w:szCs w:val="24"/>
        </w:rPr>
        <w:t>,</w:t>
      </w:r>
      <w:r w:rsidRPr="00D03564">
        <w:rPr>
          <w:rFonts w:eastAsia="Times New Roman"/>
          <w:szCs w:val="24"/>
        </w:rPr>
        <w:t xml:space="preserve"> με τις δικές </w:t>
      </w:r>
      <w:r>
        <w:rPr>
          <w:rFonts w:eastAsia="Times New Roman"/>
          <w:szCs w:val="24"/>
        </w:rPr>
        <w:t>της βέβαια</w:t>
      </w:r>
      <w:r w:rsidRPr="00D03564">
        <w:rPr>
          <w:rFonts w:eastAsia="Times New Roman"/>
          <w:szCs w:val="24"/>
        </w:rPr>
        <w:t xml:space="preserve"> ιδιαιτερότητες</w:t>
      </w:r>
      <w:r>
        <w:rPr>
          <w:rFonts w:eastAsia="Times New Roman"/>
          <w:szCs w:val="24"/>
        </w:rPr>
        <w:t>,</w:t>
      </w:r>
      <w:r w:rsidRPr="00D03564">
        <w:rPr>
          <w:rFonts w:eastAsia="Times New Roman"/>
          <w:szCs w:val="24"/>
        </w:rPr>
        <w:t xml:space="preserve"> με τις υπόλοιπες χώρες του κόσμου</w:t>
      </w:r>
      <w:r>
        <w:rPr>
          <w:rFonts w:eastAsia="Times New Roman"/>
          <w:szCs w:val="24"/>
        </w:rPr>
        <w:t>.</w:t>
      </w:r>
    </w:p>
    <w:p w14:paraId="0A5DE295" w14:textId="77777777" w:rsidR="00415E13" w:rsidRDefault="00E650A0">
      <w:pPr>
        <w:spacing w:line="600" w:lineRule="auto"/>
        <w:ind w:firstLine="720"/>
        <w:jc w:val="both"/>
        <w:rPr>
          <w:rFonts w:eastAsia="Times New Roman"/>
          <w:szCs w:val="24"/>
        </w:rPr>
      </w:pPr>
      <w:r>
        <w:rPr>
          <w:rFonts w:eastAsia="Times New Roman"/>
          <w:szCs w:val="24"/>
        </w:rPr>
        <w:t>Σ</w:t>
      </w:r>
      <w:r w:rsidRPr="00D03564">
        <w:rPr>
          <w:rFonts w:eastAsia="Times New Roman"/>
          <w:szCs w:val="24"/>
        </w:rPr>
        <w:t xml:space="preserve">ε αυτό νομίζω απαντά η </w:t>
      </w:r>
      <w:r>
        <w:rPr>
          <w:rFonts w:eastAsia="Times New Roman"/>
          <w:szCs w:val="24"/>
        </w:rPr>
        <w:t>Σ</w:t>
      </w:r>
      <w:r w:rsidRPr="00D03564">
        <w:rPr>
          <w:rFonts w:eastAsia="Times New Roman"/>
          <w:szCs w:val="24"/>
        </w:rPr>
        <w:t>υμφωνία των Πρεσπών</w:t>
      </w:r>
      <w:r>
        <w:rPr>
          <w:rFonts w:eastAsia="Times New Roman"/>
          <w:szCs w:val="24"/>
        </w:rPr>
        <w:t>.</w:t>
      </w:r>
      <w:r w:rsidRPr="00D03564">
        <w:rPr>
          <w:rFonts w:eastAsia="Times New Roman"/>
          <w:szCs w:val="24"/>
        </w:rPr>
        <w:t xml:space="preserve"> </w:t>
      </w:r>
      <w:r>
        <w:rPr>
          <w:rFonts w:eastAsia="Times New Roman"/>
          <w:szCs w:val="24"/>
        </w:rPr>
        <w:t>Η</w:t>
      </w:r>
      <w:r w:rsidRPr="00D03564">
        <w:rPr>
          <w:rFonts w:eastAsia="Times New Roman"/>
          <w:szCs w:val="24"/>
        </w:rPr>
        <w:t xml:space="preserve"> </w:t>
      </w:r>
      <w:r>
        <w:rPr>
          <w:rFonts w:eastAsia="Times New Roman"/>
          <w:szCs w:val="24"/>
        </w:rPr>
        <w:t>Σ</w:t>
      </w:r>
      <w:r w:rsidRPr="00D03564">
        <w:rPr>
          <w:rFonts w:eastAsia="Times New Roman"/>
          <w:szCs w:val="24"/>
        </w:rPr>
        <w:t>υμφωνία των Πρεσπών</w:t>
      </w:r>
      <w:r>
        <w:rPr>
          <w:rFonts w:eastAsia="Times New Roman"/>
          <w:szCs w:val="24"/>
        </w:rPr>
        <w:t>,</w:t>
      </w:r>
      <w:r w:rsidRPr="00D03564">
        <w:rPr>
          <w:rFonts w:eastAsia="Times New Roman"/>
          <w:szCs w:val="24"/>
        </w:rPr>
        <w:t xml:space="preserve"> αν θέλετε να τη δείτε υπό μία τέτοια ιστορική διάσταση</w:t>
      </w:r>
      <w:r>
        <w:rPr>
          <w:rFonts w:eastAsia="Times New Roman"/>
          <w:szCs w:val="24"/>
        </w:rPr>
        <w:t>,</w:t>
      </w:r>
      <w:r w:rsidRPr="00D03564">
        <w:rPr>
          <w:rFonts w:eastAsia="Times New Roman"/>
          <w:szCs w:val="24"/>
        </w:rPr>
        <w:t xml:space="preserve"> αυτό που στην ουσία</w:t>
      </w:r>
      <w:r w:rsidRPr="00D03564">
        <w:rPr>
          <w:rFonts w:eastAsia="Times New Roman"/>
          <w:szCs w:val="24"/>
        </w:rPr>
        <w:t xml:space="preserve"> </w:t>
      </w:r>
      <w:r>
        <w:rPr>
          <w:rFonts w:eastAsia="Times New Roman"/>
          <w:szCs w:val="24"/>
        </w:rPr>
        <w:t>λέει είναι: Δ</w:t>
      </w:r>
      <w:r w:rsidRPr="00D03564">
        <w:rPr>
          <w:rFonts w:eastAsia="Times New Roman"/>
          <w:szCs w:val="24"/>
        </w:rPr>
        <w:t xml:space="preserve">εν έχουμε προβλήματα με τους γείτονές </w:t>
      </w:r>
      <w:r>
        <w:rPr>
          <w:rFonts w:eastAsia="Times New Roman"/>
          <w:szCs w:val="24"/>
        </w:rPr>
        <w:t>μας,</w:t>
      </w:r>
      <w:r w:rsidRPr="00D03564">
        <w:rPr>
          <w:rFonts w:eastAsia="Times New Roman"/>
          <w:szCs w:val="24"/>
        </w:rPr>
        <w:t xml:space="preserve"> δεν έχουμε προβλήματα με την ταυτότητά μας γιατί έχουμε εμπιστοσύνη στην ταυτότητά </w:t>
      </w:r>
      <w:r>
        <w:rPr>
          <w:rFonts w:eastAsia="Times New Roman"/>
          <w:szCs w:val="24"/>
        </w:rPr>
        <w:t>μας,</w:t>
      </w:r>
      <w:r w:rsidRPr="00D03564">
        <w:rPr>
          <w:rFonts w:eastAsia="Times New Roman"/>
          <w:szCs w:val="24"/>
        </w:rPr>
        <w:t xml:space="preserve"> έχουμε ως έθνος</w:t>
      </w:r>
      <w:r>
        <w:rPr>
          <w:rFonts w:eastAsia="Times New Roman"/>
          <w:szCs w:val="24"/>
        </w:rPr>
        <w:t>,</w:t>
      </w:r>
      <w:r w:rsidRPr="00D03564">
        <w:rPr>
          <w:rFonts w:eastAsia="Times New Roman"/>
          <w:szCs w:val="24"/>
        </w:rPr>
        <w:t xml:space="preserve"> αν θέλετε</w:t>
      </w:r>
      <w:r>
        <w:rPr>
          <w:rFonts w:eastAsia="Times New Roman"/>
          <w:szCs w:val="24"/>
        </w:rPr>
        <w:t>,</w:t>
      </w:r>
      <w:r w:rsidRPr="00D03564">
        <w:rPr>
          <w:rFonts w:eastAsia="Times New Roman"/>
          <w:szCs w:val="24"/>
        </w:rPr>
        <w:t xml:space="preserve"> αυτοπεποίθηση σε σχέση με </w:t>
      </w:r>
      <w:r>
        <w:rPr>
          <w:rFonts w:eastAsia="Times New Roman"/>
          <w:szCs w:val="24"/>
        </w:rPr>
        <w:t xml:space="preserve">την </w:t>
      </w:r>
      <w:r w:rsidRPr="00D03564">
        <w:rPr>
          <w:rFonts w:eastAsia="Times New Roman"/>
          <w:szCs w:val="24"/>
        </w:rPr>
        <w:t xml:space="preserve">ταυτότητα μας και είμαστε ανοιχτοί </w:t>
      </w:r>
      <w:r>
        <w:rPr>
          <w:rFonts w:eastAsia="Times New Roman"/>
          <w:szCs w:val="24"/>
        </w:rPr>
        <w:t>σ</w:t>
      </w:r>
      <w:r w:rsidRPr="00D03564">
        <w:rPr>
          <w:rFonts w:eastAsia="Times New Roman"/>
          <w:szCs w:val="24"/>
        </w:rPr>
        <w:t xml:space="preserve">το διάλογο και </w:t>
      </w:r>
      <w:r w:rsidRPr="00D03564">
        <w:rPr>
          <w:rFonts w:eastAsia="Times New Roman"/>
          <w:szCs w:val="24"/>
        </w:rPr>
        <w:t>στη συζήτηση με κάθε γείτονα λαό</w:t>
      </w:r>
      <w:r>
        <w:rPr>
          <w:rFonts w:eastAsia="Times New Roman"/>
          <w:szCs w:val="24"/>
        </w:rPr>
        <w:t>,</w:t>
      </w:r>
      <w:r w:rsidRPr="00D03564">
        <w:rPr>
          <w:rFonts w:eastAsia="Times New Roman"/>
          <w:szCs w:val="24"/>
        </w:rPr>
        <w:t xml:space="preserve"> </w:t>
      </w:r>
      <w:r>
        <w:rPr>
          <w:rFonts w:eastAsia="Times New Roman"/>
          <w:szCs w:val="24"/>
        </w:rPr>
        <w:t>α</w:t>
      </w:r>
      <w:r w:rsidRPr="00D03564">
        <w:rPr>
          <w:rFonts w:eastAsia="Times New Roman"/>
          <w:szCs w:val="24"/>
        </w:rPr>
        <w:t>κόμη και με εκείνους που σε κάποιες στιγμές της προηγούμενης ιστορίας μας βρεθήκαμε αντιμέτωποι</w:t>
      </w:r>
      <w:r>
        <w:rPr>
          <w:rFonts w:eastAsia="Times New Roman"/>
          <w:szCs w:val="24"/>
        </w:rPr>
        <w:t xml:space="preserve">. </w:t>
      </w:r>
      <w:r w:rsidRPr="00D03564">
        <w:rPr>
          <w:rFonts w:eastAsia="Times New Roman"/>
          <w:szCs w:val="24"/>
        </w:rPr>
        <w:t xml:space="preserve"> </w:t>
      </w:r>
    </w:p>
    <w:p w14:paraId="0A5DE296" w14:textId="77777777" w:rsidR="00415E13" w:rsidRDefault="00E650A0">
      <w:pPr>
        <w:spacing w:line="600" w:lineRule="auto"/>
        <w:ind w:firstLine="720"/>
        <w:jc w:val="both"/>
        <w:rPr>
          <w:rFonts w:eastAsia="Times New Roman"/>
          <w:szCs w:val="24"/>
        </w:rPr>
      </w:pPr>
      <w:r>
        <w:rPr>
          <w:rFonts w:eastAsia="Times New Roman"/>
          <w:szCs w:val="24"/>
        </w:rPr>
        <w:t>Με άλλα λόγια, η</w:t>
      </w:r>
      <w:r w:rsidRPr="00D03564">
        <w:rPr>
          <w:rFonts w:eastAsia="Times New Roman"/>
          <w:szCs w:val="24"/>
        </w:rPr>
        <w:t xml:space="preserve"> </w:t>
      </w:r>
      <w:r>
        <w:rPr>
          <w:rFonts w:eastAsia="Times New Roman"/>
          <w:szCs w:val="24"/>
        </w:rPr>
        <w:t>Σ</w:t>
      </w:r>
      <w:r w:rsidRPr="00D03564">
        <w:rPr>
          <w:rFonts w:eastAsia="Times New Roman"/>
          <w:szCs w:val="24"/>
        </w:rPr>
        <w:t>υμφων</w:t>
      </w:r>
      <w:r>
        <w:rPr>
          <w:rFonts w:eastAsia="Times New Roman"/>
          <w:szCs w:val="24"/>
        </w:rPr>
        <w:t xml:space="preserve">ία των Πρεσπών αλλάζει το κλίμα. Γιατί κάποιες </w:t>
      </w:r>
      <w:r w:rsidRPr="00D03564">
        <w:rPr>
          <w:rFonts w:eastAsia="Times New Roman"/>
          <w:szCs w:val="24"/>
        </w:rPr>
        <w:t xml:space="preserve">φορές για να αλλάξουν τέτοια </w:t>
      </w:r>
      <w:r>
        <w:rPr>
          <w:rFonts w:eastAsia="Times New Roman"/>
          <w:szCs w:val="24"/>
        </w:rPr>
        <w:t>κλίματα</w:t>
      </w:r>
      <w:r w:rsidRPr="00D03564">
        <w:rPr>
          <w:rFonts w:eastAsia="Times New Roman"/>
          <w:szCs w:val="24"/>
        </w:rPr>
        <w:t xml:space="preserve"> που έχουν μακρά</w:t>
      </w:r>
      <w:r w:rsidRPr="00D03564">
        <w:rPr>
          <w:rFonts w:eastAsia="Times New Roman"/>
          <w:szCs w:val="24"/>
        </w:rPr>
        <w:t xml:space="preserve"> ιστορία χρειάζονται πραγματικές πολιτικές </w:t>
      </w:r>
      <w:r>
        <w:rPr>
          <w:rFonts w:eastAsia="Times New Roman"/>
          <w:szCs w:val="24"/>
        </w:rPr>
        <w:t>τ</w:t>
      </w:r>
      <w:r w:rsidRPr="00D03564">
        <w:rPr>
          <w:rFonts w:eastAsia="Times New Roman"/>
          <w:szCs w:val="24"/>
        </w:rPr>
        <w:t>ομές</w:t>
      </w:r>
      <w:r>
        <w:rPr>
          <w:rFonts w:eastAsia="Times New Roman"/>
          <w:szCs w:val="24"/>
        </w:rPr>
        <w:t>.</w:t>
      </w:r>
      <w:r w:rsidRPr="00D03564">
        <w:rPr>
          <w:rFonts w:eastAsia="Times New Roman"/>
          <w:szCs w:val="24"/>
        </w:rPr>
        <w:t xml:space="preserve"> </w:t>
      </w:r>
      <w:r>
        <w:rPr>
          <w:rFonts w:eastAsia="Times New Roman"/>
          <w:szCs w:val="24"/>
        </w:rPr>
        <w:t>Η</w:t>
      </w:r>
      <w:r w:rsidRPr="00D03564">
        <w:rPr>
          <w:rFonts w:eastAsia="Times New Roman"/>
          <w:szCs w:val="24"/>
        </w:rPr>
        <w:t xml:space="preserve"> </w:t>
      </w:r>
      <w:r>
        <w:rPr>
          <w:rFonts w:eastAsia="Times New Roman"/>
          <w:szCs w:val="24"/>
        </w:rPr>
        <w:t>Σ</w:t>
      </w:r>
      <w:r w:rsidRPr="00D03564">
        <w:rPr>
          <w:rFonts w:eastAsia="Times New Roman"/>
          <w:szCs w:val="24"/>
        </w:rPr>
        <w:t>υμφωνία των Πρεσπών</w:t>
      </w:r>
      <w:r>
        <w:rPr>
          <w:rFonts w:eastAsia="Times New Roman"/>
          <w:szCs w:val="24"/>
        </w:rPr>
        <w:t>, λοιπόν, είναι</w:t>
      </w:r>
      <w:r w:rsidRPr="00D03564">
        <w:rPr>
          <w:rFonts w:eastAsia="Times New Roman"/>
          <w:szCs w:val="24"/>
        </w:rPr>
        <w:t xml:space="preserve"> πραγματική πολιτική τομή που θέλει να αλλάξει αυτό το κλίμα</w:t>
      </w:r>
      <w:r>
        <w:rPr>
          <w:rFonts w:eastAsia="Times New Roman"/>
          <w:szCs w:val="24"/>
        </w:rPr>
        <w:t>.</w:t>
      </w:r>
      <w:r w:rsidRPr="00D03564">
        <w:rPr>
          <w:rFonts w:eastAsia="Times New Roman"/>
          <w:szCs w:val="24"/>
        </w:rPr>
        <w:t xml:space="preserve"> </w:t>
      </w:r>
    </w:p>
    <w:p w14:paraId="0A5DE297" w14:textId="77777777" w:rsidR="00415E13" w:rsidRDefault="00E650A0">
      <w:pPr>
        <w:spacing w:line="600" w:lineRule="auto"/>
        <w:ind w:firstLine="720"/>
        <w:jc w:val="both"/>
        <w:rPr>
          <w:rFonts w:eastAsia="Times New Roman"/>
          <w:szCs w:val="24"/>
        </w:rPr>
      </w:pPr>
      <w:r>
        <w:rPr>
          <w:rFonts w:eastAsia="Times New Roman"/>
          <w:szCs w:val="24"/>
        </w:rPr>
        <w:lastRenderedPageBreak/>
        <w:t>Κι</w:t>
      </w:r>
      <w:r w:rsidRPr="00D03564">
        <w:rPr>
          <w:rFonts w:eastAsia="Times New Roman"/>
          <w:szCs w:val="24"/>
        </w:rPr>
        <w:t xml:space="preserve"> ε</w:t>
      </w:r>
      <w:r>
        <w:rPr>
          <w:rFonts w:eastAsia="Times New Roman"/>
          <w:szCs w:val="24"/>
        </w:rPr>
        <w:t>δ</w:t>
      </w:r>
      <w:r w:rsidRPr="00D03564">
        <w:rPr>
          <w:rFonts w:eastAsia="Times New Roman"/>
          <w:szCs w:val="24"/>
        </w:rPr>
        <w:t>ώ ακριβώς συνδέονται τα δύο θέματα</w:t>
      </w:r>
      <w:r>
        <w:rPr>
          <w:rFonts w:eastAsia="Times New Roman"/>
          <w:szCs w:val="24"/>
        </w:rPr>
        <w:t>,</w:t>
      </w:r>
      <w:r w:rsidRPr="00D03564">
        <w:rPr>
          <w:rFonts w:eastAsia="Times New Roman"/>
          <w:szCs w:val="24"/>
        </w:rPr>
        <w:t xml:space="preserve"> η </w:t>
      </w:r>
      <w:r>
        <w:rPr>
          <w:rFonts w:eastAsia="Times New Roman"/>
          <w:szCs w:val="24"/>
        </w:rPr>
        <w:t>Σ</w:t>
      </w:r>
      <w:r w:rsidRPr="00D03564">
        <w:rPr>
          <w:rFonts w:eastAsia="Times New Roman"/>
          <w:szCs w:val="24"/>
        </w:rPr>
        <w:t xml:space="preserve">υμφωνία των Πρεσπών </w:t>
      </w:r>
      <w:r>
        <w:rPr>
          <w:rFonts w:eastAsia="Times New Roman"/>
          <w:szCs w:val="24"/>
        </w:rPr>
        <w:t xml:space="preserve">και η </w:t>
      </w:r>
      <w:r>
        <w:rPr>
          <w:rFonts w:eastAsia="Times New Roman"/>
          <w:szCs w:val="24"/>
        </w:rPr>
        <w:t>σ</w:t>
      </w:r>
      <w:r w:rsidRPr="00D03564">
        <w:rPr>
          <w:rFonts w:eastAsia="Times New Roman"/>
          <w:szCs w:val="24"/>
        </w:rPr>
        <w:t xml:space="preserve">υνταγματική </w:t>
      </w:r>
      <w:r>
        <w:rPr>
          <w:rFonts w:eastAsia="Times New Roman"/>
          <w:szCs w:val="24"/>
        </w:rPr>
        <w:t>Α</w:t>
      </w:r>
      <w:r w:rsidRPr="00D03564">
        <w:rPr>
          <w:rFonts w:eastAsia="Times New Roman"/>
          <w:szCs w:val="24"/>
        </w:rPr>
        <w:t>ναθεώρηση</w:t>
      </w:r>
      <w:r>
        <w:rPr>
          <w:rFonts w:eastAsia="Times New Roman"/>
          <w:szCs w:val="24"/>
        </w:rPr>
        <w:t>.</w:t>
      </w:r>
      <w:r w:rsidRPr="00D03564">
        <w:rPr>
          <w:rFonts w:eastAsia="Times New Roman"/>
          <w:szCs w:val="24"/>
        </w:rPr>
        <w:t xml:space="preserve"> </w:t>
      </w:r>
      <w:r>
        <w:rPr>
          <w:rFonts w:eastAsia="Times New Roman"/>
          <w:szCs w:val="24"/>
        </w:rPr>
        <w:t>Πώς συνδέον</w:t>
      </w:r>
      <w:r>
        <w:rPr>
          <w:rFonts w:eastAsia="Times New Roman"/>
          <w:szCs w:val="24"/>
        </w:rPr>
        <w:t xml:space="preserve">ται; </w:t>
      </w:r>
      <w:r w:rsidRPr="00D03564">
        <w:rPr>
          <w:rFonts w:eastAsia="Times New Roman"/>
          <w:szCs w:val="24"/>
        </w:rPr>
        <w:t xml:space="preserve">Συνταγματική </w:t>
      </w:r>
      <w:r>
        <w:rPr>
          <w:rFonts w:eastAsia="Times New Roman"/>
          <w:szCs w:val="24"/>
        </w:rPr>
        <w:t>Α</w:t>
      </w:r>
      <w:r w:rsidRPr="00D03564">
        <w:rPr>
          <w:rFonts w:eastAsia="Times New Roman"/>
          <w:szCs w:val="24"/>
        </w:rPr>
        <w:t>ναθεώρηση κάνουμε σήμερα</w:t>
      </w:r>
      <w:r>
        <w:rPr>
          <w:rFonts w:eastAsia="Times New Roman"/>
          <w:szCs w:val="24"/>
        </w:rPr>
        <w:t xml:space="preserve">, επαναλαμβάνω, και </w:t>
      </w:r>
      <w:r w:rsidRPr="00D03564">
        <w:rPr>
          <w:rFonts w:eastAsia="Times New Roman"/>
          <w:szCs w:val="24"/>
        </w:rPr>
        <w:t>μόλις δύο χρόνια μετά</w:t>
      </w:r>
      <w:r>
        <w:rPr>
          <w:rFonts w:eastAsia="Times New Roman"/>
          <w:szCs w:val="24"/>
        </w:rPr>
        <w:t>,</w:t>
      </w:r>
      <w:r w:rsidRPr="00D03564">
        <w:rPr>
          <w:rFonts w:eastAsia="Times New Roman"/>
          <w:szCs w:val="24"/>
        </w:rPr>
        <w:t xml:space="preserve"> το 2021</w:t>
      </w:r>
      <w:r>
        <w:rPr>
          <w:rFonts w:eastAsia="Times New Roman"/>
          <w:szCs w:val="24"/>
        </w:rPr>
        <w:t>,</w:t>
      </w:r>
      <w:r w:rsidRPr="00D03564">
        <w:rPr>
          <w:rFonts w:eastAsia="Times New Roman"/>
          <w:szCs w:val="24"/>
        </w:rPr>
        <w:t xml:space="preserve"> γιορτάζουμε </w:t>
      </w:r>
      <w:r>
        <w:rPr>
          <w:rFonts w:eastAsia="Times New Roman"/>
          <w:szCs w:val="24"/>
        </w:rPr>
        <w:t>τ</w:t>
      </w:r>
      <w:r w:rsidRPr="00D03564">
        <w:rPr>
          <w:rFonts w:eastAsia="Times New Roman"/>
          <w:szCs w:val="24"/>
        </w:rPr>
        <w:t xml:space="preserve">α </w:t>
      </w:r>
      <w:r>
        <w:rPr>
          <w:rFonts w:eastAsia="Times New Roman"/>
          <w:szCs w:val="24"/>
        </w:rPr>
        <w:t xml:space="preserve">διακόσια </w:t>
      </w:r>
      <w:r w:rsidRPr="00D03564">
        <w:rPr>
          <w:rFonts w:eastAsia="Times New Roman"/>
          <w:szCs w:val="24"/>
        </w:rPr>
        <w:t xml:space="preserve">χρόνια ακριβώς από την Επανάσταση του </w:t>
      </w:r>
      <w:r>
        <w:rPr>
          <w:rFonts w:eastAsia="Times New Roman"/>
          <w:szCs w:val="24"/>
        </w:rPr>
        <w:t>18</w:t>
      </w:r>
      <w:r w:rsidRPr="00D03564">
        <w:rPr>
          <w:rFonts w:eastAsia="Times New Roman"/>
          <w:szCs w:val="24"/>
        </w:rPr>
        <w:t>21</w:t>
      </w:r>
      <w:r>
        <w:rPr>
          <w:rFonts w:eastAsia="Times New Roman"/>
          <w:szCs w:val="24"/>
        </w:rPr>
        <w:t>.</w:t>
      </w:r>
      <w:r w:rsidRPr="00D03564">
        <w:rPr>
          <w:rFonts w:eastAsia="Times New Roman"/>
          <w:szCs w:val="24"/>
        </w:rPr>
        <w:t xml:space="preserve"> </w:t>
      </w:r>
      <w:r>
        <w:rPr>
          <w:rFonts w:eastAsia="Times New Roman"/>
          <w:szCs w:val="24"/>
        </w:rPr>
        <w:t>Η</w:t>
      </w:r>
      <w:r w:rsidRPr="00D03564">
        <w:rPr>
          <w:rFonts w:eastAsia="Times New Roman"/>
          <w:szCs w:val="24"/>
        </w:rPr>
        <w:t xml:space="preserve"> </w:t>
      </w:r>
      <w:r>
        <w:rPr>
          <w:rFonts w:eastAsia="Times New Roman"/>
          <w:szCs w:val="24"/>
        </w:rPr>
        <w:t>α</w:t>
      </w:r>
      <w:r w:rsidRPr="00D03564">
        <w:rPr>
          <w:rFonts w:eastAsia="Times New Roman"/>
          <w:szCs w:val="24"/>
        </w:rPr>
        <w:t xml:space="preserve">ναθεωρητική Βουλή θα αποφασίσει τελικά την </w:t>
      </w:r>
      <w:r>
        <w:rPr>
          <w:rFonts w:eastAsia="Times New Roman"/>
          <w:szCs w:val="24"/>
        </w:rPr>
        <w:t>Α</w:t>
      </w:r>
      <w:r w:rsidRPr="00D03564">
        <w:rPr>
          <w:rFonts w:eastAsia="Times New Roman"/>
          <w:szCs w:val="24"/>
        </w:rPr>
        <w:t xml:space="preserve">ναθεώρηση του </w:t>
      </w:r>
      <w:r>
        <w:rPr>
          <w:rFonts w:eastAsia="Times New Roman"/>
          <w:szCs w:val="24"/>
        </w:rPr>
        <w:t>Σ</w:t>
      </w:r>
      <w:r w:rsidRPr="00D03564">
        <w:rPr>
          <w:rFonts w:eastAsia="Times New Roman"/>
          <w:szCs w:val="24"/>
        </w:rPr>
        <w:t>υντάγματος την ίδια χρονιά</w:t>
      </w:r>
      <w:r>
        <w:rPr>
          <w:rFonts w:eastAsia="Times New Roman"/>
          <w:szCs w:val="24"/>
        </w:rPr>
        <w:t>,</w:t>
      </w:r>
      <w:r w:rsidRPr="00D03564">
        <w:rPr>
          <w:rFonts w:eastAsia="Times New Roman"/>
          <w:szCs w:val="24"/>
        </w:rPr>
        <w:t xml:space="preserve"> </w:t>
      </w:r>
      <w:r>
        <w:rPr>
          <w:rFonts w:eastAsia="Times New Roman"/>
          <w:szCs w:val="24"/>
        </w:rPr>
        <w:t>κατ</w:t>
      </w:r>
      <w:r>
        <w:rPr>
          <w:rFonts w:eastAsia="Times New Roman"/>
          <w:szCs w:val="24"/>
        </w:rPr>
        <w:t>’ ουσίαν, που</w:t>
      </w:r>
      <w:r w:rsidRPr="00D03564">
        <w:rPr>
          <w:rFonts w:eastAsia="Times New Roman"/>
          <w:szCs w:val="24"/>
        </w:rPr>
        <w:t xml:space="preserve"> θα γιορτάζουμε </w:t>
      </w:r>
      <w:r>
        <w:rPr>
          <w:rFonts w:eastAsia="Times New Roman"/>
          <w:szCs w:val="24"/>
        </w:rPr>
        <w:t>αυτά τα διακόσια</w:t>
      </w:r>
      <w:r w:rsidRPr="00D03564">
        <w:rPr>
          <w:rFonts w:eastAsia="Times New Roman"/>
          <w:szCs w:val="24"/>
        </w:rPr>
        <w:t xml:space="preserve"> χρόνια</w:t>
      </w:r>
      <w:r>
        <w:rPr>
          <w:rFonts w:eastAsia="Times New Roman"/>
          <w:szCs w:val="24"/>
        </w:rPr>
        <w:t>.</w:t>
      </w:r>
    </w:p>
    <w:p w14:paraId="0A5DE298" w14:textId="77777777" w:rsidR="00415E13" w:rsidRDefault="00E650A0">
      <w:pPr>
        <w:spacing w:line="600" w:lineRule="auto"/>
        <w:ind w:firstLine="720"/>
        <w:jc w:val="both"/>
        <w:rPr>
          <w:rFonts w:eastAsia="Times New Roman"/>
          <w:szCs w:val="24"/>
        </w:rPr>
      </w:pPr>
      <w:r>
        <w:rPr>
          <w:rFonts w:eastAsia="Times New Roman"/>
          <w:szCs w:val="24"/>
        </w:rPr>
        <w:t>Άρα, πρέπει</w:t>
      </w:r>
      <w:r w:rsidRPr="00D03564">
        <w:rPr>
          <w:rFonts w:eastAsia="Times New Roman"/>
          <w:szCs w:val="24"/>
        </w:rPr>
        <w:t xml:space="preserve"> στην </w:t>
      </w:r>
      <w:r>
        <w:rPr>
          <w:rFonts w:eastAsia="Times New Roman"/>
          <w:szCs w:val="24"/>
        </w:rPr>
        <w:t>α</w:t>
      </w:r>
      <w:r w:rsidRPr="00D03564">
        <w:rPr>
          <w:rFonts w:eastAsia="Times New Roman"/>
          <w:szCs w:val="24"/>
        </w:rPr>
        <w:t xml:space="preserve">ναθεωρητική Βουλή και με τις διατάξεις του </w:t>
      </w:r>
      <w:r>
        <w:rPr>
          <w:rFonts w:eastAsia="Times New Roman"/>
          <w:szCs w:val="24"/>
        </w:rPr>
        <w:t>Σ</w:t>
      </w:r>
      <w:r w:rsidRPr="00D03564">
        <w:rPr>
          <w:rFonts w:eastAsia="Times New Roman"/>
          <w:szCs w:val="24"/>
        </w:rPr>
        <w:t>υντάγματος να μετρήσουμε το πώς η Ελλάδα αποκτά την αυτοπεποίθησή της και γίνεται</w:t>
      </w:r>
      <w:r>
        <w:rPr>
          <w:rFonts w:eastAsia="Times New Roman"/>
          <w:szCs w:val="24"/>
        </w:rPr>
        <w:t>,</w:t>
      </w:r>
      <w:r w:rsidRPr="00D03564">
        <w:rPr>
          <w:rFonts w:eastAsia="Times New Roman"/>
          <w:szCs w:val="24"/>
        </w:rPr>
        <w:t xml:space="preserve"> σε κάποια θέματα που υστερεί</w:t>
      </w:r>
      <w:r>
        <w:rPr>
          <w:rFonts w:eastAsia="Times New Roman"/>
          <w:szCs w:val="24"/>
        </w:rPr>
        <w:t>,</w:t>
      </w:r>
      <w:r w:rsidRPr="00D03564">
        <w:rPr>
          <w:rFonts w:eastAsia="Times New Roman"/>
          <w:szCs w:val="24"/>
        </w:rPr>
        <w:t xml:space="preserve"> δηλαδή θέματα δημοκρατικών δικαιωμάτων τουλάχιστον</w:t>
      </w:r>
      <w:r>
        <w:rPr>
          <w:rFonts w:eastAsia="Times New Roman"/>
          <w:szCs w:val="24"/>
        </w:rPr>
        <w:t xml:space="preserve">, ίδια με τις άλλες χώρες </w:t>
      </w:r>
      <w:r w:rsidRPr="00D03564">
        <w:rPr>
          <w:rFonts w:eastAsia="Times New Roman"/>
          <w:szCs w:val="24"/>
        </w:rPr>
        <w:t>της Ευρώπης</w:t>
      </w:r>
      <w:r>
        <w:rPr>
          <w:rFonts w:eastAsia="Times New Roman"/>
          <w:szCs w:val="24"/>
        </w:rPr>
        <w:t>.</w:t>
      </w:r>
      <w:r w:rsidRPr="00D03564">
        <w:rPr>
          <w:rFonts w:eastAsia="Times New Roman"/>
          <w:szCs w:val="24"/>
        </w:rPr>
        <w:t xml:space="preserve"> </w:t>
      </w:r>
      <w:r>
        <w:rPr>
          <w:rFonts w:eastAsia="Times New Roman"/>
          <w:szCs w:val="24"/>
        </w:rPr>
        <w:t>Ί</w:t>
      </w:r>
      <w:r w:rsidRPr="00D03564">
        <w:rPr>
          <w:rFonts w:eastAsia="Times New Roman"/>
          <w:szCs w:val="24"/>
        </w:rPr>
        <w:t>σως και καλύτερη</w:t>
      </w:r>
      <w:r>
        <w:rPr>
          <w:rFonts w:eastAsia="Times New Roman"/>
          <w:szCs w:val="24"/>
        </w:rPr>
        <w:t>.</w:t>
      </w:r>
    </w:p>
    <w:p w14:paraId="0A5DE29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άρα –τελειώνοντας,</w:t>
      </w:r>
      <w:r w:rsidRPr="00BA57BD">
        <w:rPr>
          <w:rFonts w:eastAsia="Times New Roman" w:cs="Times New Roman"/>
          <w:szCs w:val="24"/>
        </w:rPr>
        <w:t xml:space="preserve"> γιατί ο χρόνος δεν το επιτρέπει</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 xml:space="preserve">θα πω </w:t>
      </w:r>
      <w:r w:rsidRPr="00BA57BD">
        <w:rPr>
          <w:rFonts w:eastAsia="Times New Roman" w:cs="Times New Roman"/>
          <w:szCs w:val="24"/>
        </w:rPr>
        <w:t>δύο λέξεις για δύο από τα άρθρα αυτά</w:t>
      </w:r>
      <w:r>
        <w:rPr>
          <w:rFonts w:eastAsia="Times New Roman" w:cs="Times New Roman"/>
          <w:szCs w:val="24"/>
        </w:rPr>
        <w:t>,</w:t>
      </w:r>
      <w:r w:rsidRPr="00BA57BD">
        <w:rPr>
          <w:rFonts w:eastAsia="Times New Roman" w:cs="Times New Roman"/>
          <w:szCs w:val="24"/>
        </w:rPr>
        <w:t xml:space="preserve"> ενώ θα μπορούσα να </w:t>
      </w:r>
      <w:r>
        <w:rPr>
          <w:rFonts w:eastAsia="Times New Roman" w:cs="Times New Roman"/>
          <w:szCs w:val="24"/>
        </w:rPr>
        <w:t>αναφερθώ σε</w:t>
      </w:r>
      <w:r w:rsidRPr="00BA57BD">
        <w:rPr>
          <w:rFonts w:eastAsia="Times New Roman" w:cs="Times New Roman"/>
          <w:szCs w:val="24"/>
        </w:rPr>
        <w:t xml:space="preserve"> περισσότερα</w:t>
      </w:r>
      <w:r>
        <w:rPr>
          <w:rFonts w:eastAsia="Times New Roman" w:cs="Times New Roman"/>
          <w:szCs w:val="24"/>
        </w:rPr>
        <w:t>. Τ</w:t>
      </w:r>
      <w:r w:rsidRPr="00BA57BD">
        <w:rPr>
          <w:rFonts w:eastAsia="Times New Roman" w:cs="Times New Roman"/>
          <w:szCs w:val="24"/>
        </w:rPr>
        <w:t xml:space="preserve">ο </w:t>
      </w:r>
      <w:r w:rsidRPr="00BA57BD">
        <w:rPr>
          <w:rFonts w:eastAsia="Times New Roman" w:cs="Times New Roman"/>
          <w:szCs w:val="24"/>
        </w:rPr>
        <w:t>άρθρο 3</w:t>
      </w:r>
      <w:r>
        <w:rPr>
          <w:rFonts w:eastAsia="Times New Roman" w:cs="Times New Roman"/>
          <w:szCs w:val="24"/>
        </w:rPr>
        <w:t xml:space="preserve"> μιλά</w:t>
      </w:r>
      <w:r w:rsidRPr="00BA57BD">
        <w:rPr>
          <w:rFonts w:eastAsia="Times New Roman" w:cs="Times New Roman"/>
          <w:szCs w:val="24"/>
        </w:rPr>
        <w:t xml:space="preserve"> π</w:t>
      </w:r>
      <w:r>
        <w:rPr>
          <w:rFonts w:eastAsia="Times New Roman" w:cs="Times New Roman"/>
          <w:szCs w:val="24"/>
        </w:rPr>
        <w:t xml:space="preserve">ερί της </w:t>
      </w:r>
      <w:r w:rsidRPr="00BA57BD">
        <w:rPr>
          <w:rFonts w:eastAsia="Times New Roman" w:cs="Times New Roman"/>
          <w:szCs w:val="24"/>
        </w:rPr>
        <w:t xml:space="preserve">ουδετερότητας </w:t>
      </w:r>
      <w:r>
        <w:rPr>
          <w:rFonts w:eastAsia="Times New Roman" w:cs="Times New Roman"/>
          <w:szCs w:val="24"/>
        </w:rPr>
        <w:t>του κράτους σε</w:t>
      </w:r>
      <w:r w:rsidRPr="00BA57BD">
        <w:rPr>
          <w:rFonts w:eastAsia="Times New Roman" w:cs="Times New Roman"/>
          <w:szCs w:val="24"/>
        </w:rPr>
        <w:t xml:space="preserve"> σχέση </w:t>
      </w:r>
      <w:r>
        <w:rPr>
          <w:rFonts w:eastAsia="Times New Roman" w:cs="Times New Roman"/>
          <w:szCs w:val="24"/>
        </w:rPr>
        <w:t>με τη θρησκεία, χωρίς να παραγνωρίζεται προφανώς</w:t>
      </w:r>
      <w:r w:rsidRPr="00BA57BD">
        <w:rPr>
          <w:rFonts w:eastAsia="Times New Roman" w:cs="Times New Roman"/>
          <w:szCs w:val="24"/>
        </w:rPr>
        <w:t xml:space="preserve"> η συμβολή της Ορθοδοξίας στην προηγούμενη ιστορία</w:t>
      </w:r>
      <w:r>
        <w:rPr>
          <w:rFonts w:eastAsia="Times New Roman" w:cs="Times New Roman"/>
          <w:szCs w:val="24"/>
        </w:rPr>
        <w:t>. Αλλά ουδετερότητα του κράτους σημαίνει ό</w:t>
      </w:r>
      <w:r w:rsidRPr="00BA57BD">
        <w:rPr>
          <w:rFonts w:eastAsia="Times New Roman" w:cs="Times New Roman"/>
          <w:szCs w:val="24"/>
        </w:rPr>
        <w:t xml:space="preserve">χι </w:t>
      </w:r>
      <w:r w:rsidRPr="00BA57BD">
        <w:rPr>
          <w:rFonts w:eastAsia="Times New Roman" w:cs="Times New Roman"/>
          <w:szCs w:val="24"/>
        </w:rPr>
        <w:lastRenderedPageBreak/>
        <w:t xml:space="preserve">απλώς παθητικά </w:t>
      </w:r>
      <w:r>
        <w:rPr>
          <w:rFonts w:eastAsia="Times New Roman" w:cs="Times New Roman"/>
          <w:szCs w:val="24"/>
        </w:rPr>
        <w:t>ανεξιθρησκεία,</w:t>
      </w:r>
      <w:r w:rsidRPr="00BA57BD">
        <w:rPr>
          <w:rFonts w:eastAsia="Times New Roman" w:cs="Times New Roman"/>
          <w:szCs w:val="24"/>
        </w:rPr>
        <w:t xml:space="preserve"> αλλά σημαίνει ενεργή ουδετ</w:t>
      </w:r>
      <w:r w:rsidRPr="00BA57BD">
        <w:rPr>
          <w:rFonts w:eastAsia="Times New Roman" w:cs="Times New Roman"/>
          <w:szCs w:val="24"/>
        </w:rPr>
        <w:t>ερότητα</w:t>
      </w:r>
      <w:r>
        <w:rPr>
          <w:rFonts w:eastAsia="Times New Roman" w:cs="Times New Roman"/>
          <w:szCs w:val="24"/>
        </w:rPr>
        <w:t>,</w:t>
      </w:r>
      <w:r w:rsidRPr="00BA57BD">
        <w:rPr>
          <w:rFonts w:eastAsia="Times New Roman" w:cs="Times New Roman"/>
          <w:szCs w:val="24"/>
        </w:rPr>
        <w:t xml:space="preserve"> δηλαδή προστασία όλων των </w:t>
      </w:r>
      <w:r>
        <w:rPr>
          <w:rFonts w:eastAsia="Times New Roman" w:cs="Times New Roman"/>
          <w:szCs w:val="24"/>
        </w:rPr>
        <w:t>άλλων δογμάτων, όλων των άλλων θρησκειών, της αθεΐας κ.ο.κ.</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Α</w:t>
      </w:r>
      <w:r w:rsidRPr="00BA57BD">
        <w:rPr>
          <w:rFonts w:eastAsia="Times New Roman" w:cs="Times New Roman"/>
          <w:szCs w:val="24"/>
        </w:rPr>
        <w:t xml:space="preserve">πολύτως </w:t>
      </w:r>
      <w:r>
        <w:rPr>
          <w:rFonts w:eastAsia="Times New Roman" w:cs="Times New Roman"/>
          <w:szCs w:val="24"/>
        </w:rPr>
        <w:t xml:space="preserve">συναρτώμενο </w:t>
      </w:r>
      <w:r w:rsidRPr="00BA57BD">
        <w:rPr>
          <w:rFonts w:eastAsia="Times New Roman" w:cs="Times New Roman"/>
          <w:szCs w:val="24"/>
        </w:rPr>
        <w:t>με αυτό</w:t>
      </w:r>
      <w:r>
        <w:rPr>
          <w:rFonts w:eastAsia="Times New Roman" w:cs="Times New Roman"/>
          <w:szCs w:val="24"/>
        </w:rPr>
        <w:t xml:space="preserve"> το ζήτημα</w:t>
      </w:r>
      <w:r w:rsidRPr="00BA57BD">
        <w:rPr>
          <w:rFonts w:eastAsia="Times New Roman" w:cs="Times New Roman"/>
          <w:szCs w:val="24"/>
        </w:rPr>
        <w:t xml:space="preserve"> </w:t>
      </w:r>
      <w:r>
        <w:rPr>
          <w:rFonts w:eastAsia="Times New Roman" w:cs="Times New Roman"/>
          <w:szCs w:val="24"/>
        </w:rPr>
        <w:t>είναι ο</w:t>
      </w:r>
      <w:r w:rsidRPr="00BA57BD">
        <w:rPr>
          <w:rFonts w:eastAsia="Times New Roman" w:cs="Times New Roman"/>
          <w:szCs w:val="24"/>
        </w:rPr>
        <w:t xml:space="preserve"> πολιτικός </w:t>
      </w:r>
      <w:r>
        <w:rPr>
          <w:rFonts w:eastAsia="Times New Roman" w:cs="Times New Roman"/>
          <w:szCs w:val="24"/>
        </w:rPr>
        <w:t>όρκος.</w:t>
      </w:r>
      <w:r w:rsidRPr="00BA57BD">
        <w:rPr>
          <w:rFonts w:eastAsia="Times New Roman" w:cs="Times New Roman"/>
          <w:szCs w:val="24"/>
        </w:rPr>
        <w:t xml:space="preserve"> Γιατί </w:t>
      </w:r>
      <w:r>
        <w:rPr>
          <w:rFonts w:eastAsia="Times New Roman" w:cs="Times New Roman"/>
          <w:szCs w:val="24"/>
        </w:rPr>
        <w:t>μπορεί συμπολίτης μας να γίνει Πρωθυπουργός, Υπουργός ή ό,</w:t>
      </w:r>
      <w:r w:rsidRPr="00BA57BD">
        <w:rPr>
          <w:rFonts w:eastAsia="Times New Roman" w:cs="Times New Roman"/>
          <w:szCs w:val="24"/>
        </w:rPr>
        <w:t>τι άλλο θέλετε</w:t>
      </w:r>
      <w:r>
        <w:rPr>
          <w:rFonts w:eastAsia="Times New Roman" w:cs="Times New Roman"/>
          <w:szCs w:val="24"/>
        </w:rPr>
        <w:t>, χωρίς να είναι ο</w:t>
      </w:r>
      <w:r>
        <w:rPr>
          <w:rFonts w:eastAsia="Times New Roman" w:cs="Times New Roman"/>
          <w:szCs w:val="24"/>
        </w:rPr>
        <w:t>ρθόδοξος. Αυτό σημαίνει ενεργ</w:t>
      </w:r>
      <w:r>
        <w:rPr>
          <w:rFonts w:eastAsia="Times New Roman" w:cs="Times New Roman"/>
          <w:szCs w:val="24"/>
        </w:rPr>
        <w:t>ό</w:t>
      </w:r>
      <w:r w:rsidRPr="00BA57BD">
        <w:rPr>
          <w:rFonts w:eastAsia="Times New Roman" w:cs="Times New Roman"/>
          <w:szCs w:val="24"/>
        </w:rPr>
        <w:t>ς</w:t>
      </w:r>
      <w:r>
        <w:rPr>
          <w:rFonts w:eastAsia="Times New Roman" w:cs="Times New Roman"/>
          <w:szCs w:val="24"/>
        </w:rPr>
        <w:t xml:space="preserve"> θρησκευτική ουδετερότητα.</w:t>
      </w:r>
    </w:p>
    <w:p w14:paraId="0A5DE29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w:t>
      </w:r>
      <w:r w:rsidRPr="00BA57BD">
        <w:rPr>
          <w:rFonts w:eastAsia="Times New Roman" w:cs="Times New Roman"/>
          <w:szCs w:val="24"/>
        </w:rPr>
        <w:t xml:space="preserve">εν έχω </w:t>
      </w:r>
      <w:r>
        <w:rPr>
          <w:rFonts w:eastAsia="Times New Roman" w:cs="Times New Roman"/>
          <w:szCs w:val="24"/>
        </w:rPr>
        <w:t xml:space="preserve">άλλο </w:t>
      </w:r>
      <w:r w:rsidRPr="00BA57BD">
        <w:rPr>
          <w:rFonts w:eastAsia="Times New Roman" w:cs="Times New Roman"/>
          <w:szCs w:val="24"/>
        </w:rPr>
        <w:t>χρόνο</w:t>
      </w:r>
      <w:r>
        <w:rPr>
          <w:rFonts w:eastAsia="Times New Roman" w:cs="Times New Roman"/>
          <w:szCs w:val="24"/>
        </w:rPr>
        <w:t xml:space="preserve">. </w:t>
      </w:r>
    </w:p>
    <w:p w14:paraId="0A5DE29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w:t>
      </w:r>
      <w:r w:rsidRPr="00BA57BD">
        <w:rPr>
          <w:rFonts w:eastAsia="Times New Roman" w:cs="Times New Roman"/>
          <w:szCs w:val="24"/>
        </w:rPr>
        <w:t>υχαριστώ πολύ</w:t>
      </w:r>
      <w:r>
        <w:rPr>
          <w:rFonts w:eastAsia="Times New Roman" w:cs="Times New Roman"/>
          <w:szCs w:val="24"/>
        </w:rPr>
        <w:t>.</w:t>
      </w:r>
    </w:p>
    <w:p w14:paraId="0A5DE29C" w14:textId="77777777" w:rsidR="00415E13" w:rsidRDefault="00E650A0">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A5DE29D" w14:textId="77777777" w:rsidR="00415E13" w:rsidRDefault="00E650A0">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Ευχαριστούμε.</w:t>
      </w:r>
    </w:p>
    <w:p w14:paraId="0A5DE29E" w14:textId="77777777" w:rsidR="00415E13" w:rsidRDefault="00E650A0">
      <w:pPr>
        <w:spacing w:line="600" w:lineRule="auto"/>
        <w:ind w:firstLine="720"/>
        <w:jc w:val="both"/>
        <w:rPr>
          <w:rFonts w:eastAsia="Times New Roman" w:cs="Times New Roman"/>
          <w:szCs w:val="24"/>
        </w:rPr>
      </w:pPr>
      <w:r>
        <w:rPr>
          <w:rFonts w:eastAsia="Times New Roman"/>
          <w:bCs/>
          <w:szCs w:val="24"/>
        </w:rPr>
        <w:t>Τον λόγο έχει ο κ.</w:t>
      </w:r>
      <w:r w:rsidRPr="00BA57BD">
        <w:rPr>
          <w:rFonts w:eastAsia="Times New Roman" w:cs="Times New Roman"/>
          <w:szCs w:val="24"/>
        </w:rPr>
        <w:t xml:space="preserve"> Γεώργιος</w:t>
      </w:r>
      <w:r>
        <w:rPr>
          <w:rFonts w:eastAsia="Times New Roman" w:cs="Times New Roman"/>
          <w:szCs w:val="24"/>
        </w:rPr>
        <w:t xml:space="preserve"> </w:t>
      </w:r>
      <w:r w:rsidRPr="00BA57BD">
        <w:rPr>
          <w:rFonts w:eastAsia="Times New Roman" w:cs="Times New Roman"/>
          <w:szCs w:val="24"/>
        </w:rPr>
        <w:t>-</w:t>
      </w:r>
      <w:r>
        <w:rPr>
          <w:rFonts w:eastAsia="Times New Roman" w:cs="Times New Roman"/>
          <w:szCs w:val="24"/>
        </w:rPr>
        <w:t xml:space="preserve"> </w:t>
      </w:r>
      <w:r w:rsidRPr="00BA57BD">
        <w:rPr>
          <w:rFonts w:eastAsia="Times New Roman" w:cs="Times New Roman"/>
          <w:szCs w:val="24"/>
        </w:rPr>
        <w:t xml:space="preserve">Δημήτριος </w:t>
      </w:r>
      <w:r>
        <w:rPr>
          <w:rFonts w:eastAsia="Times New Roman" w:cs="Times New Roman"/>
          <w:szCs w:val="24"/>
        </w:rPr>
        <w:t xml:space="preserve">Καρράς από τη Δημοκρατική </w:t>
      </w:r>
      <w:r>
        <w:rPr>
          <w:rFonts w:eastAsia="Times New Roman" w:cs="Times New Roman"/>
          <w:szCs w:val="24"/>
        </w:rPr>
        <w:t>Συμπαράταξη.</w:t>
      </w:r>
    </w:p>
    <w:p w14:paraId="0A5DE29F" w14:textId="77777777" w:rsidR="00415E13" w:rsidRDefault="00E650A0">
      <w:pPr>
        <w:spacing w:line="600" w:lineRule="auto"/>
        <w:ind w:firstLine="720"/>
        <w:jc w:val="both"/>
        <w:rPr>
          <w:rFonts w:eastAsia="Times New Roman" w:cs="Times New Roman"/>
          <w:szCs w:val="24"/>
        </w:rPr>
      </w:pPr>
      <w:r w:rsidRPr="000125F6">
        <w:rPr>
          <w:rFonts w:eastAsia="Times New Roman" w:cs="Times New Roman"/>
          <w:b/>
          <w:szCs w:val="24"/>
        </w:rPr>
        <w:t>ΓΕΩΡΓΙΟΣ</w:t>
      </w:r>
      <w:r>
        <w:rPr>
          <w:rFonts w:eastAsia="Times New Roman" w:cs="Times New Roman"/>
          <w:b/>
          <w:szCs w:val="24"/>
        </w:rPr>
        <w:t xml:space="preserve"> </w:t>
      </w:r>
      <w:r w:rsidRPr="000125F6">
        <w:rPr>
          <w:rFonts w:eastAsia="Times New Roman" w:cs="Times New Roman"/>
          <w:b/>
          <w:szCs w:val="24"/>
        </w:rPr>
        <w:t>-</w:t>
      </w:r>
      <w:r>
        <w:rPr>
          <w:rFonts w:eastAsia="Times New Roman" w:cs="Times New Roman"/>
          <w:b/>
          <w:szCs w:val="24"/>
        </w:rPr>
        <w:t xml:space="preserve"> </w:t>
      </w:r>
      <w:r w:rsidRPr="000125F6">
        <w:rPr>
          <w:rFonts w:eastAsia="Times New Roman" w:cs="Times New Roman"/>
          <w:b/>
          <w:szCs w:val="24"/>
        </w:rPr>
        <w:t>ΔΗΜΗΤΡΙΟΣ ΚΑΡΡΑΣ:</w:t>
      </w:r>
      <w:r>
        <w:rPr>
          <w:rFonts w:eastAsia="Times New Roman" w:cs="Times New Roman"/>
          <w:szCs w:val="24"/>
        </w:rPr>
        <w:t xml:space="preserve"> Κύριε Π</w:t>
      </w:r>
      <w:r w:rsidRPr="00BA57BD">
        <w:rPr>
          <w:rFonts w:eastAsia="Times New Roman" w:cs="Times New Roman"/>
          <w:szCs w:val="24"/>
        </w:rPr>
        <w:t>ρόεδρε</w:t>
      </w:r>
      <w:r>
        <w:rPr>
          <w:rFonts w:eastAsia="Times New Roman" w:cs="Times New Roman"/>
          <w:szCs w:val="24"/>
        </w:rPr>
        <w:t>,</w:t>
      </w:r>
      <w:r w:rsidRPr="00BA57BD">
        <w:rPr>
          <w:rFonts w:eastAsia="Times New Roman" w:cs="Times New Roman"/>
          <w:szCs w:val="24"/>
        </w:rPr>
        <w:t xml:space="preserve"> στη δική μου σκέψη η συζήτηση για </w:t>
      </w:r>
      <w:r>
        <w:rPr>
          <w:rFonts w:eastAsia="Times New Roman" w:cs="Times New Roman"/>
          <w:szCs w:val="24"/>
        </w:rPr>
        <w:t>σ</w:t>
      </w:r>
      <w:r w:rsidRPr="00BA57BD">
        <w:rPr>
          <w:rFonts w:eastAsia="Times New Roman" w:cs="Times New Roman"/>
          <w:szCs w:val="24"/>
        </w:rPr>
        <w:t xml:space="preserve">υνταγματική </w:t>
      </w:r>
      <w:r>
        <w:rPr>
          <w:rFonts w:eastAsia="Times New Roman" w:cs="Times New Roman"/>
          <w:szCs w:val="24"/>
        </w:rPr>
        <w:t>Α</w:t>
      </w:r>
      <w:r w:rsidRPr="00BA57BD">
        <w:rPr>
          <w:rFonts w:eastAsia="Times New Roman" w:cs="Times New Roman"/>
          <w:szCs w:val="24"/>
        </w:rPr>
        <w:t xml:space="preserve">ναθεώρηση </w:t>
      </w:r>
      <w:r>
        <w:rPr>
          <w:rFonts w:eastAsia="Times New Roman" w:cs="Times New Roman"/>
          <w:szCs w:val="24"/>
        </w:rPr>
        <w:t xml:space="preserve">ανέδειξε </w:t>
      </w:r>
      <w:r w:rsidRPr="00BA57BD">
        <w:rPr>
          <w:rFonts w:eastAsia="Times New Roman" w:cs="Times New Roman"/>
          <w:szCs w:val="24"/>
        </w:rPr>
        <w:t xml:space="preserve">ένα άλλο </w:t>
      </w:r>
      <w:r>
        <w:rPr>
          <w:rFonts w:eastAsia="Times New Roman" w:cs="Times New Roman"/>
          <w:szCs w:val="24"/>
        </w:rPr>
        <w:t xml:space="preserve">ζήτημα. Ανέδειξε το </w:t>
      </w:r>
      <w:r>
        <w:rPr>
          <w:rFonts w:eastAsia="Times New Roman" w:cs="Times New Roman"/>
          <w:szCs w:val="24"/>
        </w:rPr>
        <w:t>έλλειμμα της αντοχής</w:t>
      </w:r>
      <w:r>
        <w:rPr>
          <w:rFonts w:eastAsia="Times New Roman" w:cs="Times New Roman"/>
          <w:szCs w:val="24"/>
        </w:rPr>
        <w:t xml:space="preserve"> του Σ</w:t>
      </w:r>
      <w:r w:rsidRPr="00BA57BD">
        <w:rPr>
          <w:rFonts w:eastAsia="Times New Roman" w:cs="Times New Roman"/>
          <w:szCs w:val="24"/>
        </w:rPr>
        <w:t>υ</w:t>
      </w:r>
      <w:r w:rsidRPr="00BA57BD">
        <w:rPr>
          <w:rFonts w:eastAsia="Times New Roman" w:cs="Times New Roman"/>
          <w:szCs w:val="24"/>
        </w:rPr>
        <w:lastRenderedPageBreak/>
        <w:t>ντάγματος κατά την περίοδο της κρίσης</w:t>
      </w:r>
      <w:r>
        <w:rPr>
          <w:rFonts w:eastAsia="Times New Roman" w:cs="Times New Roman"/>
          <w:szCs w:val="24"/>
        </w:rPr>
        <w:t>. Κ</w:t>
      </w:r>
      <w:r w:rsidRPr="00BA57BD">
        <w:rPr>
          <w:rFonts w:eastAsia="Times New Roman" w:cs="Times New Roman"/>
          <w:szCs w:val="24"/>
        </w:rPr>
        <w:t xml:space="preserve">αι αυτό </w:t>
      </w:r>
      <w:r>
        <w:rPr>
          <w:rFonts w:eastAsia="Times New Roman" w:cs="Times New Roman"/>
          <w:szCs w:val="24"/>
        </w:rPr>
        <w:t>ήταν</w:t>
      </w:r>
      <w:r w:rsidRPr="00BA57BD">
        <w:rPr>
          <w:rFonts w:eastAsia="Times New Roman" w:cs="Times New Roman"/>
          <w:szCs w:val="24"/>
        </w:rPr>
        <w:t xml:space="preserve"> και θεωρητικό</w:t>
      </w:r>
      <w:r>
        <w:rPr>
          <w:rFonts w:eastAsia="Times New Roman" w:cs="Times New Roman"/>
          <w:szCs w:val="24"/>
        </w:rPr>
        <w:t xml:space="preserve">, αλλά </w:t>
      </w:r>
      <w:r w:rsidRPr="00BA57BD">
        <w:rPr>
          <w:rFonts w:eastAsia="Times New Roman" w:cs="Times New Roman"/>
          <w:szCs w:val="24"/>
        </w:rPr>
        <w:t>και</w:t>
      </w:r>
      <w:r w:rsidRPr="00BA57BD">
        <w:rPr>
          <w:rFonts w:eastAsia="Times New Roman" w:cs="Times New Roman"/>
          <w:szCs w:val="24"/>
        </w:rPr>
        <w:t xml:space="preserve"> πρακτικό ζήτημα</w:t>
      </w:r>
      <w:r>
        <w:rPr>
          <w:rFonts w:eastAsia="Times New Roman" w:cs="Times New Roman"/>
          <w:szCs w:val="24"/>
        </w:rPr>
        <w:t>.</w:t>
      </w:r>
      <w:r w:rsidRPr="00BA57BD">
        <w:rPr>
          <w:rFonts w:eastAsia="Times New Roman" w:cs="Times New Roman"/>
          <w:szCs w:val="24"/>
        </w:rPr>
        <w:t xml:space="preserve"> Γιατί το λέω</w:t>
      </w:r>
      <w:r>
        <w:rPr>
          <w:rFonts w:eastAsia="Times New Roman" w:cs="Times New Roman"/>
          <w:szCs w:val="24"/>
        </w:rPr>
        <w:t>;</w:t>
      </w:r>
      <w:r w:rsidRPr="00BA57BD">
        <w:rPr>
          <w:rFonts w:eastAsia="Times New Roman" w:cs="Times New Roman"/>
          <w:szCs w:val="24"/>
        </w:rPr>
        <w:t xml:space="preserve"> Διότι εφόσον διανύσαμε και διανύουμε μία βαθιά οικονομική και κοινωνική κρίση</w:t>
      </w:r>
      <w:r>
        <w:rPr>
          <w:rFonts w:eastAsia="Times New Roman" w:cs="Times New Roman"/>
          <w:szCs w:val="24"/>
        </w:rPr>
        <w:t>,</w:t>
      </w:r>
      <w:r w:rsidRPr="00BA57BD">
        <w:rPr>
          <w:rFonts w:eastAsia="Times New Roman" w:cs="Times New Roman"/>
          <w:szCs w:val="24"/>
        </w:rPr>
        <w:t xml:space="preserve"> το Σύνταγμα ως ο υπέρτατος νόμος της πολιτείας θα πρέπει να ανταποκρίνεται στις απαιτήσεις των καιρών</w:t>
      </w:r>
      <w:r>
        <w:rPr>
          <w:rFonts w:eastAsia="Times New Roman" w:cs="Times New Roman"/>
          <w:szCs w:val="24"/>
        </w:rPr>
        <w:t>, έστω κ</w:t>
      </w:r>
      <w:r w:rsidRPr="00BA57BD">
        <w:rPr>
          <w:rFonts w:eastAsia="Times New Roman" w:cs="Times New Roman"/>
          <w:szCs w:val="24"/>
        </w:rPr>
        <w:t>ι αν είναι ταραγμέν</w:t>
      </w:r>
      <w:r>
        <w:rPr>
          <w:rFonts w:eastAsia="Times New Roman" w:cs="Times New Roman"/>
          <w:szCs w:val="24"/>
        </w:rPr>
        <w:t xml:space="preserve">οι. </w:t>
      </w:r>
    </w:p>
    <w:p w14:paraId="0A5DE2A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ισχύον</w:t>
      </w:r>
      <w:r w:rsidRPr="00BA57BD">
        <w:rPr>
          <w:rFonts w:eastAsia="Times New Roman" w:cs="Times New Roman"/>
          <w:szCs w:val="24"/>
        </w:rPr>
        <w:t xml:space="preserve"> </w:t>
      </w:r>
      <w:r>
        <w:rPr>
          <w:rFonts w:eastAsia="Times New Roman" w:cs="Times New Roman"/>
          <w:szCs w:val="24"/>
        </w:rPr>
        <w:t>Σύ</w:t>
      </w:r>
      <w:r>
        <w:rPr>
          <w:rFonts w:eastAsia="Times New Roman" w:cs="Times New Roman"/>
          <w:szCs w:val="24"/>
        </w:rPr>
        <w:t>νταγμα</w:t>
      </w:r>
      <w:r w:rsidRPr="00BA57BD">
        <w:rPr>
          <w:rFonts w:eastAsia="Times New Roman" w:cs="Times New Roman"/>
          <w:szCs w:val="24"/>
        </w:rPr>
        <w:t xml:space="preserve"> </w:t>
      </w:r>
      <w:r>
        <w:rPr>
          <w:rFonts w:eastAsia="Times New Roman" w:cs="Times New Roman"/>
          <w:szCs w:val="24"/>
        </w:rPr>
        <w:t>-</w:t>
      </w:r>
      <w:r w:rsidRPr="00BA57BD">
        <w:rPr>
          <w:rFonts w:eastAsia="Times New Roman" w:cs="Times New Roman"/>
          <w:szCs w:val="24"/>
        </w:rPr>
        <w:t>και μιλώ</w:t>
      </w:r>
      <w:r>
        <w:rPr>
          <w:rFonts w:eastAsia="Times New Roman" w:cs="Times New Roman"/>
          <w:szCs w:val="24"/>
        </w:rPr>
        <w:t xml:space="preserve"> </w:t>
      </w:r>
      <w:r>
        <w:rPr>
          <w:rFonts w:eastAsia="Times New Roman" w:cs="Times New Roman"/>
          <w:szCs w:val="24"/>
        </w:rPr>
        <w:t>για</w:t>
      </w:r>
      <w:r w:rsidRPr="00BA57BD">
        <w:rPr>
          <w:rFonts w:eastAsia="Times New Roman" w:cs="Times New Roman"/>
          <w:szCs w:val="24"/>
        </w:rPr>
        <w:t xml:space="preserve"> τον βασικό κορμό του 1975</w:t>
      </w:r>
      <w:r>
        <w:rPr>
          <w:rFonts w:eastAsia="Times New Roman" w:cs="Times New Roman"/>
          <w:szCs w:val="24"/>
        </w:rPr>
        <w:t>-</w:t>
      </w:r>
      <w:r w:rsidRPr="00BA57BD">
        <w:rPr>
          <w:rFonts w:eastAsia="Times New Roman" w:cs="Times New Roman"/>
          <w:szCs w:val="24"/>
        </w:rPr>
        <w:t xml:space="preserve"> ήταν πράγματι ένα καλό Σύνταγμα για την εποχή εκείνη</w:t>
      </w:r>
      <w:r>
        <w:rPr>
          <w:rFonts w:eastAsia="Times New Roman" w:cs="Times New Roman"/>
          <w:szCs w:val="24"/>
        </w:rPr>
        <w:t>.</w:t>
      </w:r>
      <w:r w:rsidRPr="00BA57BD">
        <w:rPr>
          <w:rFonts w:eastAsia="Times New Roman" w:cs="Times New Roman"/>
          <w:szCs w:val="24"/>
        </w:rPr>
        <w:t xml:space="preserve"> Δυστυχώς</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όμως,</w:t>
      </w:r>
      <w:r w:rsidRPr="00BA57BD">
        <w:rPr>
          <w:rFonts w:eastAsia="Times New Roman" w:cs="Times New Roman"/>
          <w:szCs w:val="24"/>
        </w:rPr>
        <w:t xml:space="preserve"> </w:t>
      </w:r>
      <w:r>
        <w:rPr>
          <w:rFonts w:eastAsia="Times New Roman" w:cs="Times New Roman"/>
          <w:szCs w:val="24"/>
        </w:rPr>
        <w:t>στ</w:t>
      </w:r>
      <w:r w:rsidRPr="00BA57BD">
        <w:rPr>
          <w:rFonts w:eastAsia="Times New Roman" w:cs="Times New Roman"/>
          <w:szCs w:val="24"/>
        </w:rPr>
        <w:t>η διαδρομή με φειδωλές τροποποιήσεις</w:t>
      </w:r>
      <w:r>
        <w:rPr>
          <w:rFonts w:eastAsia="Times New Roman" w:cs="Times New Roman"/>
          <w:szCs w:val="24"/>
        </w:rPr>
        <w:t>, αναθεωρήσει</w:t>
      </w:r>
      <w:r w:rsidRPr="00BA57BD">
        <w:rPr>
          <w:rFonts w:eastAsia="Times New Roman" w:cs="Times New Roman"/>
          <w:szCs w:val="24"/>
        </w:rPr>
        <w:t>ς</w:t>
      </w:r>
      <w:r>
        <w:rPr>
          <w:rFonts w:eastAsia="Times New Roman" w:cs="Times New Roman"/>
          <w:szCs w:val="24"/>
        </w:rPr>
        <w:t>,</w:t>
      </w:r>
      <w:r w:rsidRPr="00BA57BD">
        <w:rPr>
          <w:rFonts w:eastAsia="Times New Roman" w:cs="Times New Roman"/>
          <w:szCs w:val="24"/>
        </w:rPr>
        <w:t xml:space="preserve"> δεν κατάφερε να αντιληφθεί τα μηνύματα των καιρών</w:t>
      </w:r>
      <w:r>
        <w:rPr>
          <w:rFonts w:eastAsia="Times New Roman" w:cs="Times New Roman"/>
          <w:szCs w:val="24"/>
        </w:rPr>
        <w:t>. Κ</w:t>
      </w:r>
      <w:r w:rsidRPr="00BA57BD">
        <w:rPr>
          <w:rFonts w:eastAsia="Times New Roman" w:cs="Times New Roman"/>
          <w:szCs w:val="24"/>
        </w:rPr>
        <w:t>αι φτάσαμε στην οικονομική κα</w:t>
      </w:r>
      <w:r>
        <w:rPr>
          <w:rFonts w:eastAsia="Times New Roman" w:cs="Times New Roman"/>
          <w:szCs w:val="24"/>
        </w:rPr>
        <w:t xml:space="preserve">ι </w:t>
      </w:r>
      <w:r>
        <w:rPr>
          <w:rFonts w:eastAsia="Times New Roman" w:cs="Times New Roman"/>
          <w:szCs w:val="24"/>
        </w:rPr>
        <w:t>κοινωνική κρίση του 2009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BA57BD">
        <w:rPr>
          <w:rFonts w:eastAsia="Times New Roman" w:cs="Times New Roman"/>
          <w:szCs w:val="24"/>
        </w:rPr>
        <w:t>201</w:t>
      </w:r>
      <w:r>
        <w:rPr>
          <w:rFonts w:eastAsia="Times New Roman" w:cs="Times New Roman"/>
          <w:szCs w:val="24"/>
        </w:rPr>
        <w:t>9</w:t>
      </w:r>
      <w:r>
        <w:rPr>
          <w:rFonts w:eastAsia="Times New Roman" w:cs="Times New Roman"/>
          <w:szCs w:val="24"/>
        </w:rPr>
        <w:t>, όπου -έ</w:t>
      </w:r>
      <w:r w:rsidRPr="00BA57BD">
        <w:rPr>
          <w:rFonts w:eastAsia="Times New Roman" w:cs="Times New Roman"/>
          <w:szCs w:val="24"/>
        </w:rPr>
        <w:t xml:space="preserve">στω και αν αναφέρεται </w:t>
      </w:r>
      <w:r>
        <w:rPr>
          <w:rFonts w:eastAsia="Times New Roman" w:cs="Times New Roman"/>
          <w:szCs w:val="24"/>
        </w:rPr>
        <w:t>έξοδος από τα</w:t>
      </w:r>
      <w:r w:rsidRPr="00BA57BD">
        <w:rPr>
          <w:rFonts w:eastAsia="Times New Roman" w:cs="Times New Roman"/>
          <w:szCs w:val="24"/>
        </w:rPr>
        <w:t xml:space="preserve"> μνημ</w:t>
      </w:r>
      <w:r>
        <w:rPr>
          <w:rFonts w:eastAsia="Times New Roman" w:cs="Times New Roman"/>
          <w:szCs w:val="24"/>
        </w:rPr>
        <w:t>ό</w:t>
      </w:r>
      <w:r w:rsidRPr="00BA57BD">
        <w:rPr>
          <w:rFonts w:eastAsia="Times New Roman" w:cs="Times New Roman"/>
          <w:szCs w:val="24"/>
        </w:rPr>
        <w:t>ν</w:t>
      </w:r>
      <w:r>
        <w:rPr>
          <w:rFonts w:eastAsia="Times New Roman" w:cs="Times New Roman"/>
          <w:szCs w:val="24"/>
        </w:rPr>
        <w:t>ια</w:t>
      </w:r>
      <w:r>
        <w:rPr>
          <w:rFonts w:eastAsia="Times New Roman" w:cs="Times New Roman"/>
          <w:szCs w:val="24"/>
        </w:rPr>
        <w:t>-</w:t>
      </w:r>
      <w:r w:rsidRPr="00BA57BD">
        <w:rPr>
          <w:rFonts w:eastAsia="Times New Roman" w:cs="Times New Roman"/>
          <w:szCs w:val="24"/>
        </w:rPr>
        <w:t xml:space="preserve"> οι συνέπειες των όρων</w:t>
      </w:r>
      <w:r>
        <w:rPr>
          <w:rFonts w:eastAsia="Times New Roman" w:cs="Times New Roman"/>
          <w:szCs w:val="24"/>
        </w:rPr>
        <w:t>,</w:t>
      </w:r>
      <w:r w:rsidRPr="00BA57BD">
        <w:rPr>
          <w:rFonts w:eastAsia="Times New Roman" w:cs="Times New Roman"/>
          <w:szCs w:val="24"/>
        </w:rPr>
        <w:t xml:space="preserve"> οι συνέπειες των δεσμεύσεων παραμένουν και ακόμα φαίνεται ότι δεν μπορεί να τ</w:t>
      </w:r>
      <w:r>
        <w:rPr>
          <w:rFonts w:eastAsia="Times New Roman" w:cs="Times New Roman"/>
          <w:szCs w:val="24"/>
        </w:rPr>
        <w:t>ις</w:t>
      </w:r>
      <w:r w:rsidRPr="00BA57BD">
        <w:rPr>
          <w:rFonts w:eastAsia="Times New Roman" w:cs="Times New Roman"/>
          <w:szCs w:val="24"/>
        </w:rPr>
        <w:t xml:space="preserve"> αντιμετωπίσει</w:t>
      </w:r>
      <w:r>
        <w:rPr>
          <w:rFonts w:eastAsia="Times New Roman" w:cs="Times New Roman"/>
          <w:szCs w:val="24"/>
        </w:rPr>
        <w:t xml:space="preserve"> η χώρα</w:t>
      </w:r>
      <w:r>
        <w:rPr>
          <w:rFonts w:eastAsia="Times New Roman" w:cs="Times New Roman"/>
          <w:szCs w:val="24"/>
        </w:rPr>
        <w:t>.</w:t>
      </w:r>
    </w:p>
    <w:p w14:paraId="0A5DE2A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Συζητάμε σ</w:t>
      </w:r>
      <w:r w:rsidRPr="00BA57BD">
        <w:rPr>
          <w:rFonts w:eastAsia="Times New Roman" w:cs="Times New Roman"/>
          <w:szCs w:val="24"/>
        </w:rPr>
        <w:t>ήμερα</w:t>
      </w:r>
      <w:r>
        <w:rPr>
          <w:rFonts w:eastAsia="Times New Roman" w:cs="Times New Roman"/>
          <w:szCs w:val="24"/>
        </w:rPr>
        <w:t>,</w:t>
      </w:r>
      <w:r w:rsidRPr="00BA57BD">
        <w:rPr>
          <w:rFonts w:eastAsia="Times New Roman" w:cs="Times New Roman"/>
          <w:szCs w:val="24"/>
        </w:rPr>
        <w:t xml:space="preserve"> λοιπόν</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για</w:t>
      </w:r>
      <w:r w:rsidRPr="00BA57BD">
        <w:rPr>
          <w:rFonts w:eastAsia="Times New Roman" w:cs="Times New Roman"/>
          <w:szCs w:val="24"/>
        </w:rPr>
        <w:t xml:space="preserve"> πρόταση συνταγμα</w:t>
      </w:r>
      <w:r w:rsidRPr="00BA57BD">
        <w:rPr>
          <w:rFonts w:eastAsia="Times New Roman" w:cs="Times New Roman"/>
          <w:szCs w:val="24"/>
        </w:rPr>
        <w:t xml:space="preserve">τικής </w:t>
      </w:r>
      <w:r>
        <w:rPr>
          <w:rFonts w:eastAsia="Times New Roman" w:cs="Times New Roman"/>
          <w:szCs w:val="24"/>
        </w:rPr>
        <w:t>Α</w:t>
      </w:r>
      <w:r w:rsidRPr="00BA57BD">
        <w:rPr>
          <w:rFonts w:eastAsia="Times New Roman" w:cs="Times New Roman"/>
          <w:szCs w:val="24"/>
        </w:rPr>
        <w:t>ναθεώρησης η οποία έχει σημαντικά ζητήματα</w:t>
      </w:r>
      <w:r>
        <w:rPr>
          <w:rFonts w:eastAsia="Times New Roman" w:cs="Times New Roman"/>
          <w:szCs w:val="24"/>
        </w:rPr>
        <w:t xml:space="preserve">, όπως </w:t>
      </w:r>
      <w:r w:rsidRPr="00BA57BD">
        <w:rPr>
          <w:rFonts w:eastAsia="Times New Roman" w:cs="Times New Roman"/>
          <w:szCs w:val="24"/>
        </w:rPr>
        <w:t>την ευθύνη των Υπουργών</w:t>
      </w:r>
      <w:r>
        <w:rPr>
          <w:rFonts w:eastAsia="Times New Roman" w:cs="Times New Roman"/>
          <w:szCs w:val="24"/>
        </w:rPr>
        <w:t>,</w:t>
      </w:r>
      <w:r w:rsidRPr="00BA57BD">
        <w:rPr>
          <w:rFonts w:eastAsia="Times New Roman" w:cs="Times New Roman"/>
          <w:szCs w:val="24"/>
        </w:rPr>
        <w:t xml:space="preserve"> την ασυλία των </w:t>
      </w:r>
      <w:r>
        <w:rPr>
          <w:rFonts w:eastAsia="Times New Roman" w:cs="Times New Roman"/>
          <w:szCs w:val="24"/>
        </w:rPr>
        <w:t xml:space="preserve">Βουλευτών, </w:t>
      </w:r>
      <w:r w:rsidRPr="00BA57BD">
        <w:rPr>
          <w:rFonts w:eastAsia="Times New Roman" w:cs="Times New Roman"/>
          <w:szCs w:val="24"/>
        </w:rPr>
        <w:t>το ζήτημα της εκλο</w:t>
      </w:r>
      <w:r w:rsidRPr="00BA57BD">
        <w:rPr>
          <w:rFonts w:eastAsia="Times New Roman" w:cs="Times New Roman"/>
          <w:szCs w:val="24"/>
        </w:rPr>
        <w:lastRenderedPageBreak/>
        <w:t>γής Προέδρου</w:t>
      </w:r>
      <w:r>
        <w:rPr>
          <w:rFonts w:eastAsia="Times New Roman" w:cs="Times New Roman"/>
          <w:szCs w:val="24"/>
        </w:rPr>
        <w:t xml:space="preserve"> Δημοκρατίας ή τη</w:t>
      </w:r>
      <w:r w:rsidRPr="00BA57BD">
        <w:rPr>
          <w:rFonts w:eastAsia="Times New Roman" w:cs="Times New Roman"/>
          <w:szCs w:val="24"/>
        </w:rPr>
        <w:t xml:space="preserve"> διάλυση της Βουλής</w:t>
      </w:r>
      <w:r>
        <w:rPr>
          <w:rFonts w:eastAsia="Times New Roman" w:cs="Times New Roman"/>
          <w:szCs w:val="24"/>
        </w:rPr>
        <w:t>. Όμως, ξέρετε,</w:t>
      </w:r>
      <w:r w:rsidRPr="00BA57BD">
        <w:rPr>
          <w:rFonts w:eastAsia="Times New Roman" w:cs="Times New Roman"/>
          <w:szCs w:val="24"/>
        </w:rPr>
        <w:t xml:space="preserve"> </w:t>
      </w:r>
      <w:r>
        <w:rPr>
          <w:rFonts w:eastAsia="Times New Roman" w:cs="Times New Roman"/>
          <w:szCs w:val="24"/>
        </w:rPr>
        <w:t>έχει ένα έλλειμμα</w:t>
      </w:r>
      <w:r>
        <w:rPr>
          <w:rFonts w:eastAsia="Times New Roman" w:cs="Times New Roman"/>
          <w:szCs w:val="24"/>
        </w:rPr>
        <w:t xml:space="preserve"> η πρόταση</w:t>
      </w:r>
      <w:r>
        <w:rPr>
          <w:rFonts w:eastAsia="Times New Roman" w:cs="Times New Roman"/>
          <w:szCs w:val="24"/>
        </w:rPr>
        <w:t>. Έ</w:t>
      </w:r>
      <w:r w:rsidRPr="00BA57BD">
        <w:rPr>
          <w:rFonts w:eastAsia="Times New Roman" w:cs="Times New Roman"/>
          <w:szCs w:val="24"/>
        </w:rPr>
        <w:t>χει ένα έλλειμμα στα κοινωνικά και τα</w:t>
      </w:r>
      <w:r w:rsidRPr="00BA57BD">
        <w:rPr>
          <w:rFonts w:eastAsia="Times New Roman" w:cs="Times New Roman"/>
          <w:szCs w:val="24"/>
        </w:rPr>
        <w:t xml:space="preserve"> ατομικά δικαιώματα</w:t>
      </w:r>
      <w:r>
        <w:rPr>
          <w:rFonts w:eastAsia="Times New Roman" w:cs="Times New Roman"/>
          <w:szCs w:val="24"/>
        </w:rPr>
        <w:t>.</w:t>
      </w:r>
      <w:r w:rsidRPr="00BA57BD">
        <w:rPr>
          <w:rFonts w:eastAsia="Times New Roman" w:cs="Times New Roman"/>
          <w:szCs w:val="24"/>
        </w:rPr>
        <w:t xml:space="preserve"> Δεν φαίνεται να δόθηκε η δέουσα </w:t>
      </w:r>
      <w:r>
        <w:rPr>
          <w:rFonts w:eastAsia="Times New Roman" w:cs="Times New Roman"/>
          <w:szCs w:val="24"/>
        </w:rPr>
        <w:t>προσοχή</w:t>
      </w:r>
      <w:r w:rsidRPr="00BA57BD">
        <w:rPr>
          <w:rFonts w:eastAsia="Times New Roman" w:cs="Times New Roman"/>
          <w:szCs w:val="24"/>
        </w:rPr>
        <w:t xml:space="preserve"> στις διατάξεις εκείνες οι οποίες </w:t>
      </w:r>
      <w:r>
        <w:rPr>
          <w:rFonts w:eastAsia="Times New Roman" w:cs="Times New Roman"/>
          <w:szCs w:val="24"/>
        </w:rPr>
        <w:t>μπορούν</w:t>
      </w:r>
      <w:r>
        <w:rPr>
          <w:rFonts w:eastAsia="Times New Roman" w:cs="Times New Roman"/>
          <w:szCs w:val="24"/>
        </w:rPr>
        <w:t xml:space="preserve"> πραγματικά να θωρακίσουν την ε</w:t>
      </w:r>
      <w:r w:rsidRPr="00BA57BD">
        <w:rPr>
          <w:rFonts w:eastAsia="Times New Roman" w:cs="Times New Roman"/>
          <w:szCs w:val="24"/>
        </w:rPr>
        <w:t>λληνική κοινωνία</w:t>
      </w:r>
      <w:r>
        <w:rPr>
          <w:rFonts w:eastAsia="Times New Roman" w:cs="Times New Roman"/>
          <w:szCs w:val="24"/>
        </w:rPr>
        <w:t>,</w:t>
      </w:r>
      <w:r w:rsidRPr="00BA57BD">
        <w:rPr>
          <w:rFonts w:eastAsia="Times New Roman" w:cs="Times New Roman"/>
          <w:szCs w:val="24"/>
        </w:rPr>
        <w:t xml:space="preserve"> την πολιτική ζωή του τόπου </w:t>
      </w:r>
      <w:r>
        <w:rPr>
          <w:rFonts w:eastAsia="Times New Roman" w:cs="Times New Roman"/>
          <w:szCs w:val="24"/>
        </w:rPr>
        <w:t>από</w:t>
      </w:r>
      <w:r w:rsidRPr="00BA57BD">
        <w:rPr>
          <w:rFonts w:eastAsia="Times New Roman" w:cs="Times New Roman"/>
          <w:szCs w:val="24"/>
        </w:rPr>
        <w:t xml:space="preserve"> το ενδεχόμενο</w:t>
      </w:r>
      <w:r>
        <w:rPr>
          <w:rFonts w:eastAsia="Times New Roman" w:cs="Times New Roman"/>
          <w:szCs w:val="24"/>
        </w:rPr>
        <w:t xml:space="preserve"> και τις συνέπειες</w:t>
      </w:r>
      <w:r w:rsidRPr="00BA57BD">
        <w:rPr>
          <w:rFonts w:eastAsia="Times New Roman" w:cs="Times New Roman"/>
          <w:szCs w:val="24"/>
        </w:rPr>
        <w:t xml:space="preserve"> μιας άλλης μεγάλης κρίσης</w:t>
      </w:r>
      <w:r>
        <w:rPr>
          <w:rFonts w:eastAsia="Times New Roman" w:cs="Times New Roman"/>
          <w:szCs w:val="24"/>
        </w:rPr>
        <w:t>,</w:t>
      </w:r>
      <w:r w:rsidRPr="00BA57BD">
        <w:rPr>
          <w:rFonts w:eastAsia="Times New Roman" w:cs="Times New Roman"/>
          <w:szCs w:val="24"/>
        </w:rPr>
        <w:t xml:space="preserve"> η οποία δεν μπορ</w:t>
      </w:r>
      <w:r w:rsidRPr="00BA57BD">
        <w:rPr>
          <w:rFonts w:eastAsia="Times New Roman" w:cs="Times New Roman"/>
          <w:szCs w:val="24"/>
        </w:rPr>
        <w:t xml:space="preserve">εί ποτέ να αποκλειστεί στις </w:t>
      </w:r>
      <w:r>
        <w:rPr>
          <w:rFonts w:eastAsia="Times New Roman" w:cs="Times New Roman"/>
          <w:szCs w:val="24"/>
        </w:rPr>
        <w:t>σ</w:t>
      </w:r>
      <w:r w:rsidRPr="00BA57BD">
        <w:rPr>
          <w:rFonts w:eastAsia="Times New Roman" w:cs="Times New Roman"/>
          <w:szCs w:val="24"/>
        </w:rPr>
        <w:t>ύγχρονες συνθήκες και ιδιαίτερα στην Ελλάδα</w:t>
      </w:r>
      <w:r>
        <w:rPr>
          <w:rFonts w:eastAsia="Times New Roman" w:cs="Times New Roman"/>
          <w:szCs w:val="24"/>
        </w:rPr>
        <w:t>,</w:t>
      </w:r>
      <w:r w:rsidRPr="00BA57BD">
        <w:rPr>
          <w:rFonts w:eastAsia="Times New Roman" w:cs="Times New Roman"/>
          <w:szCs w:val="24"/>
        </w:rPr>
        <w:t xml:space="preserve"> η οποία </w:t>
      </w:r>
      <w:r>
        <w:rPr>
          <w:rFonts w:eastAsia="Times New Roman" w:cs="Times New Roman"/>
          <w:szCs w:val="24"/>
        </w:rPr>
        <w:t>ζει</w:t>
      </w:r>
      <w:r w:rsidRPr="00BA57BD">
        <w:rPr>
          <w:rFonts w:eastAsia="Times New Roman" w:cs="Times New Roman"/>
          <w:szCs w:val="24"/>
        </w:rPr>
        <w:t xml:space="preserve"> μεταξύ φθοράς και αφθαρσίας</w:t>
      </w:r>
      <w:r>
        <w:rPr>
          <w:rFonts w:eastAsia="Times New Roman" w:cs="Times New Roman"/>
          <w:szCs w:val="24"/>
        </w:rPr>
        <w:t>,</w:t>
      </w:r>
      <w:r w:rsidRPr="00BA57BD">
        <w:rPr>
          <w:rFonts w:eastAsia="Times New Roman" w:cs="Times New Roman"/>
          <w:szCs w:val="24"/>
        </w:rPr>
        <w:t xml:space="preserve"> όχι μόνο </w:t>
      </w:r>
      <w:r>
        <w:rPr>
          <w:rFonts w:eastAsia="Times New Roman" w:cs="Times New Roman"/>
          <w:szCs w:val="24"/>
        </w:rPr>
        <w:t>σήμερα -δ</w:t>
      </w:r>
      <w:r w:rsidRPr="00BA57BD">
        <w:rPr>
          <w:rFonts w:eastAsia="Times New Roman" w:cs="Times New Roman"/>
          <w:szCs w:val="24"/>
        </w:rPr>
        <w:t>εν θα καταλογίσ</w:t>
      </w:r>
      <w:r>
        <w:rPr>
          <w:rFonts w:eastAsia="Times New Roman" w:cs="Times New Roman"/>
          <w:szCs w:val="24"/>
        </w:rPr>
        <w:t>ω</w:t>
      </w:r>
      <w:r w:rsidRPr="00BA57BD">
        <w:rPr>
          <w:rFonts w:eastAsia="Times New Roman" w:cs="Times New Roman"/>
          <w:szCs w:val="24"/>
        </w:rPr>
        <w:t xml:space="preserve"> το σήμερα</w:t>
      </w:r>
      <w:r>
        <w:rPr>
          <w:rFonts w:eastAsia="Times New Roman" w:cs="Times New Roman"/>
          <w:szCs w:val="24"/>
        </w:rPr>
        <w:t>-, αλλά</w:t>
      </w:r>
      <w:r w:rsidRPr="00BA57BD">
        <w:rPr>
          <w:rFonts w:eastAsia="Times New Roman" w:cs="Times New Roman"/>
          <w:szCs w:val="24"/>
        </w:rPr>
        <w:t xml:space="preserve"> πολλές φορές στη διάρκεια της ιστορίας</w:t>
      </w:r>
      <w:r>
        <w:rPr>
          <w:rFonts w:eastAsia="Times New Roman" w:cs="Times New Roman"/>
          <w:szCs w:val="24"/>
        </w:rPr>
        <w:t xml:space="preserve"> της.</w:t>
      </w:r>
    </w:p>
    <w:p w14:paraId="0A5DE2A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Νομίζουμε, λοιπόν, ότι έπρεπε να δοθεί </w:t>
      </w:r>
      <w:r>
        <w:rPr>
          <w:rFonts w:eastAsia="Times New Roman" w:cs="Times New Roman"/>
          <w:szCs w:val="24"/>
        </w:rPr>
        <w:t>ιδιαίτερη βαρύτητα</w:t>
      </w:r>
      <w:r w:rsidRPr="00BA57BD">
        <w:rPr>
          <w:rFonts w:eastAsia="Times New Roman" w:cs="Times New Roman"/>
          <w:szCs w:val="24"/>
        </w:rPr>
        <w:t xml:space="preserve"> </w:t>
      </w:r>
      <w:r>
        <w:rPr>
          <w:rFonts w:eastAsia="Times New Roman" w:cs="Times New Roman"/>
          <w:szCs w:val="24"/>
        </w:rPr>
        <w:t>-</w:t>
      </w:r>
      <w:r w:rsidRPr="00BA57BD">
        <w:rPr>
          <w:rFonts w:eastAsia="Times New Roman" w:cs="Times New Roman"/>
          <w:szCs w:val="24"/>
        </w:rPr>
        <w:t xml:space="preserve">και αυτή τη βαρύτητα </w:t>
      </w:r>
      <w:r>
        <w:rPr>
          <w:rFonts w:eastAsia="Times New Roman" w:cs="Times New Roman"/>
          <w:szCs w:val="24"/>
        </w:rPr>
        <w:t xml:space="preserve">τη δίνει </w:t>
      </w:r>
      <w:r w:rsidRPr="00BA57BD">
        <w:rPr>
          <w:rFonts w:eastAsia="Times New Roman" w:cs="Times New Roman"/>
          <w:szCs w:val="24"/>
        </w:rPr>
        <w:t>και η πρόταση του Κινήματος Αλλαγής</w:t>
      </w:r>
      <w:r>
        <w:rPr>
          <w:rFonts w:eastAsia="Times New Roman" w:cs="Times New Roman"/>
          <w:szCs w:val="24"/>
        </w:rPr>
        <w:t xml:space="preserve">- </w:t>
      </w:r>
      <w:r w:rsidRPr="00BA57BD">
        <w:rPr>
          <w:rFonts w:eastAsia="Times New Roman" w:cs="Times New Roman"/>
          <w:szCs w:val="24"/>
        </w:rPr>
        <w:t>στα κοινωνικά και ατομικά δικαιώματα</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Και</w:t>
      </w:r>
      <w:r w:rsidRPr="00BA57BD">
        <w:rPr>
          <w:rFonts w:eastAsia="Times New Roman" w:cs="Times New Roman"/>
          <w:szCs w:val="24"/>
        </w:rPr>
        <w:t xml:space="preserve"> </w:t>
      </w:r>
      <w:r>
        <w:rPr>
          <w:rFonts w:eastAsia="Times New Roman" w:cs="Times New Roman"/>
          <w:szCs w:val="24"/>
        </w:rPr>
        <w:t xml:space="preserve">έπρεπε </w:t>
      </w:r>
      <w:r w:rsidRPr="00BA57BD">
        <w:rPr>
          <w:rFonts w:eastAsia="Times New Roman" w:cs="Times New Roman"/>
          <w:szCs w:val="24"/>
        </w:rPr>
        <w:t xml:space="preserve">να δώσουμε </w:t>
      </w:r>
      <w:r>
        <w:rPr>
          <w:rFonts w:eastAsia="Times New Roman" w:cs="Times New Roman"/>
          <w:szCs w:val="24"/>
        </w:rPr>
        <w:t>ιδιαίτερη</w:t>
      </w:r>
      <w:r w:rsidRPr="00BA57BD">
        <w:rPr>
          <w:rFonts w:eastAsia="Times New Roman" w:cs="Times New Roman"/>
          <w:szCs w:val="24"/>
        </w:rPr>
        <w:t xml:space="preserve"> βαρύτητα </w:t>
      </w:r>
      <w:r>
        <w:rPr>
          <w:rFonts w:eastAsia="Times New Roman" w:cs="Times New Roman"/>
          <w:szCs w:val="24"/>
        </w:rPr>
        <w:t xml:space="preserve">στην </w:t>
      </w:r>
      <w:r w:rsidRPr="00BA57BD">
        <w:rPr>
          <w:rFonts w:eastAsia="Times New Roman" w:cs="Times New Roman"/>
          <w:szCs w:val="24"/>
        </w:rPr>
        <w:t>εκπαίδευση</w:t>
      </w:r>
      <w:r>
        <w:rPr>
          <w:rFonts w:eastAsia="Times New Roman" w:cs="Times New Roman"/>
          <w:szCs w:val="24"/>
        </w:rPr>
        <w:t xml:space="preserve"> και την υγεία. Βεβαίως, </w:t>
      </w:r>
      <w:r w:rsidRPr="00BA57BD">
        <w:rPr>
          <w:rFonts w:eastAsia="Times New Roman" w:cs="Times New Roman"/>
          <w:szCs w:val="24"/>
        </w:rPr>
        <w:t>γίνεται μ</w:t>
      </w:r>
      <w:r>
        <w:rPr>
          <w:rFonts w:eastAsia="Times New Roman" w:cs="Times New Roman"/>
          <w:szCs w:val="24"/>
        </w:rPr>
        <w:t>ί</w:t>
      </w:r>
      <w:r w:rsidRPr="00BA57BD">
        <w:rPr>
          <w:rFonts w:eastAsia="Times New Roman" w:cs="Times New Roman"/>
          <w:szCs w:val="24"/>
        </w:rPr>
        <w:t xml:space="preserve">α </w:t>
      </w:r>
      <w:r>
        <w:rPr>
          <w:rFonts w:eastAsia="Times New Roman" w:cs="Times New Roman"/>
          <w:szCs w:val="24"/>
        </w:rPr>
        <w:t xml:space="preserve">μεγάλη συζήτηση για το άρθρο 16, για </w:t>
      </w:r>
      <w:r w:rsidRPr="00BA57BD">
        <w:rPr>
          <w:rFonts w:eastAsia="Times New Roman" w:cs="Times New Roman"/>
          <w:szCs w:val="24"/>
        </w:rPr>
        <w:t>α</w:t>
      </w:r>
      <w:r w:rsidRPr="00BA57BD">
        <w:rPr>
          <w:rFonts w:eastAsia="Times New Roman" w:cs="Times New Roman"/>
          <w:szCs w:val="24"/>
        </w:rPr>
        <w:t>ν θα πρέπει να έχουμε ιδιωτική ανώτατη εκπαίδευση ή όχι</w:t>
      </w:r>
      <w:r>
        <w:rPr>
          <w:rFonts w:eastAsia="Times New Roman" w:cs="Times New Roman"/>
          <w:szCs w:val="24"/>
        </w:rPr>
        <w:t>. Θα δούμε πώ</w:t>
      </w:r>
      <w:r w:rsidRPr="00BA57BD">
        <w:rPr>
          <w:rFonts w:eastAsia="Times New Roman" w:cs="Times New Roman"/>
          <w:szCs w:val="24"/>
        </w:rPr>
        <w:t xml:space="preserve">ς θα προχωρήσει η </w:t>
      </w:r>
      <w:r>
        <w:rPr>
          <w:rFonts w:eastAsia="Times New Roman" w:cs="Times New Roman"/>
          <w:szCs w:val="24"/>
        </w:rPr>
        <w:t>σ</w:t>
      </w:r>
      <w:r w:rsidRPr="00BA57BD">
        <w:rPr>
          <w:rFonts w:eastAsia="Times New Roman" w:cs="Times New Roman"/>
          <w:szCs w:val="24"/>
        </w:rPr>
        <w:t xml:space="preserve">υνταγματική </w:t>
      </w:r>
      <w:r>
        <w:rPr>
          <w:rFonts w:eastAsia="Times New Roman" w:cs="Times New Roman"/>
          <w:szCs w:val="24"/>
        </w:rPr>
        <w:t>Α</w:t>
      </w:r>
      <w:r w:rsidRPr="00BA57BD">
        <w:rPr>
          <w:rFonts w:eastAsia="Times New Roman" w:cs="Times New Roman"/>
          <w:szCs w:val="24"/>
        </w:rPr>
        <w:t>ναθεώρηση</w:t>
      </w:r>
      <w:r>
        <w:rPr>
          <w:rFonts w:eastAsia="Times New Roman" w:cs="Times New Roman"/>
          <w:szCs w:val="24"/>
        </w:rPr>
        <w:t>. Β</w:t>
      </w:r>
      <w:r w:rsidRPr="00BA57BD">
        <w:rPr>
          <w:rFonts w:eastAsia="Times New Roman" w:cs="Times New Roman"/>
          <w:szCs w:val="24"/>
        </w:rPr>
        <w:t>εβαίως</w:t>
      </w:r>
      <w:r>
        <w:rPr>
          <w:rFonts w:eastAsia="Times New Roman" w:cs="Times New Roman"/>
          <w:szCs w:val="24"/>
        </w:rPr>
        <w:t>,</w:t>
      </w:r>
      <w:r w:rsidRPr="00BA57BD">
        <w:rPr>
          <w:rFonts w:eastAsia="Times New Roman" w:cs="Times New Roman"/>
          <w:szCs w:val="24"/>
        </w:rPr>
        <w:t xml:space="preserve"> κατά την προσωπική μου απόλυτα άποψη</w:t>
      </w:r>
      <w:r>
        <w:rPr>
          <w:rFonts w:eastAsia="Times New Roman" w:cs="Times New Roman"/>
          <w:szCs w:val="24"/>
        </w:rPr>
        <w:t>,</w:t>
      </w:r>
      <w:r w:rsidRPr="00BA57BD">
        <w:rPr>
          <w:rFonts w:eastAsia="Times New Roman" w:cs="Times New Roman"/>
          <w:szCs w:val="24"/>
        </w:rPr>
        <w:t xml:space="preserve"> δεν αναμένω να εξελιχθεί</w:t>
      </w:r>
      <w:r>
        <w:rPr>
          <w:rFonts w:eastAsia="Times New Roman" w:cs="Times New Roman"/>
          <w:szCs w:val="24"/>
        </w:rPr>
        <w:t>.</w:t>
      </w:r>
      <w:r w:rsidRPr="00BA57BD">
        <w:rPr>
          <w:rFonts w:eastAsia="Times New Roman" w:cs="Times New Roman"/>
          <w:szCs w:val="24"/>
        </w:rPr>
        <w:t xml:space="preserve"> </w:t>
      </w:r>
    </w:p>
    <w:p w14:paraId="0A5DE2A3" w14:textId="77777777" w:rsidR="00415E13" w:rsidRDefault="00E650A0">
      <w:pPr>
        <w:spacing w:line="600" w:lineRule="auto"/>
        <w:ind w:firstLine="720"/>
        <w:jc w:val="both"/>
        <w:rPr>
          <w:rFonts w:eastAsia="Times New Roman" w:cs="Times New Roman"/>
          <w:szCs w:val="24"/>
        </w:rPr>
      </w:pPr>
      <w:r w:rsidRPr="00BA57BD">
        <w:rPr>
          <w:rFonts w:eastAsia="Times New Roman" w:cs="Times New Roman"/>
          <w:szCs w:val="24"/>
        </w:rPr>
        <w:lastRenderedPageBreak/>
        <w:t>Δεν αναμέν</w:t>
      </w:r>
      <w:r>
        <w:rPr>
          <w:rFonts w:eastAsia="Times New Roman" w:cs="Times New Roman"/>
          <w:szCs w:val="24"/>
        </w:rPr>
        <w:t>ω</w:t>
      </w:r>
      <w:r w:rsidRPr="00BA57BD">
        <w:rPr>
          <w:rFonts w:eastAsia="Times New Roman" w:cs="Times New Roman"/>
          <w:szCs w:val="24"/>
        </w:rPr>
        <w:t xml:space="preserve"> </w:t>
      </w:r>
      <w:r>
        <w:rPr>
          <w:rFonts w:eastAsia="Times New Roman" w:cs="Times New Roman"/>
          <w:szCs w:val="24"/>
        </w:rPr>
        <w:t xml:space="preserve">να </w:t>
      </w:r>
      <w:r w:rsidRPr="00BA57BD">
        <w:rPr>
          <w:rFonts w:eastAsia="Times New Roman" w:cs="Times New Roman"/>
          <w:szCs w:val="24"/>
        </w:rPr>
        <w:t>εξελιχθεί για το</w:t>
      </w:r>
      <w:r>
        <w:rPr>
          <w:rFonts w:eastAsia="Times New Roman" w:cs="Times New Roman"/>
          <w:szCs w:val="24"/>
        </w:rPr>
        <w:t>ν</w:t>
      </w:r>
      <w:r w:rsidRPr="00BA57BD">
        <w:rPr>
          <w:rFonts w:eastAsia="Times New Roman" w:cs="Times New Roman"/>
          <w:szCs w:val="24"/>
        </w:rPr>
        <w:t xml:space="preserve"> λόγο ότι είναι έτος εκλογών</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Θ</w:t>
      </w:r>
      <w:r w:rsidRPr="00BA57BD">
        <w:rPr>
          <w:rFonts w:eastAsia="Times New Roman" w:cs="Times New Roman"/>
          <w:szCs w:val="24"/>
        </w:rPr>
        <w:t>α επικρα</w:t>
      </w:r>
      <w:r w:rsidRPr="00BA57BD">
        <w:rPr>
          <w:rFonts w:eastAsia="Times New Roman" w:cs="Times New Roman"/>
          <w:szCs w:val="24"/>
        </w:rPr>
        <w:t xml:space="preserve">τήσουν </w:t>
      </w:r>
      <w:r>
        <w:rPr>
          <w:rFonts w:eastAsia="Times New Roman" w:cs="Times New Roman"/>
          <w:szCs w:val="24"/>
        </w:rPr>
        <w:t>άλλες</w:t>
      </w:r>
      <w:r w:rsidRPr="00BA57BD">
        <w:rPr>
          <w:rFonts w:eastAsia="Times New Roman" w:cs="Times New Roman"/>
          <w:szCs w:val="24"/>
        </w:rPr>
        <w:t xml:space="preserve"> σκέψεις</w:t>
      </w:r>
      <w:r>
        <w:rPr>
          <w:rFonts w:eastAsia="Times New Roman" w:cs="Times New Roman"/>
          <w:szCs w:val="24"/>
        </w:rPr>
        <w:t>.</w:t>
      </w:r>
      <w:r w:rsidRPr="00BA57BD">
        <w:rPr>
          <w:rFonts w:eastAsia="Times New Roman" w:cs="Times New Roman"/>
          <w:szCs w:val="24"/>
        </w:rPr>
        <w:t xml:space="preserve"> Η </w:t>
      </w:r>
      <w:r>
        <w:rPr>
          <w:rFonts w:eastAsia="Times New Roman" w:cs="Times New Roman"/>
          <w:szCs w:val="24"/>
        </w:rPr>
        <w:t xml:space="preserve">ίδια η </w:t>
      </w:r>
      <w:r w:rsidRPr="00BA57BD">
        <w:rPr>
          <w:rFonts w:eastAsia="Times New Roman" w:cs="Times New Roman"/>
          <w:szCs w:val="24"/>
        </w:rPr>
        <w:t xml:space="preserve">Κυβέρνηση </w:t>
      </w:r>
      <w:r>
        <w:rPr>
          <w:rFonts w:eastAsia="Times New Roman" w:cs="Times New Roman"/>
          <w:szCs w:val="24"/>
        </w:rPr>
        <w:t>δεν μας έπεισε ότι η πρόθεσή</w:t>
      </w:r>
      <w:r w:rsidRPr="00BA57BD">
        <w:rPr>
          <w:rFonts w:eastAsia="Times New Roman" w:cs="Times New Roman"/>
          <w:szCs w:val="24"/>
        </w:rPr>
        <w:t xml:space="preserve"> της ήταν να φέρει μ</w:t>
      </w:r>
      <w:r>
        <w:rPr>
          <w:rFonts w:eastAsia="Times New Roman" w:cs="Times New Roman"/>
          <w:szCs w:val="24"/>
        </w:rPr>
        <w:t>ί</w:t>
      </w:r>
      <w:r w:rsidRPr="00BA57BD">
        <w:rPr>
          <w:rFonts w:eastAsia="Times New Roman" w:cs="Times New Roman"/>
          <w:szCs w:val="24"/>
        </w:rPr>
        <w:t>α βαθιά τομή ή έστω μ</w:t>
      </w:r>
      <w:r>
        <w:rPr>
          <w:rFonts w:eastAsia="Times New Roman" w:cs="Times New Roman"/>
          <w:szCs w:val="24"/>
        </w:rPr>
        <w:t>ί</w:t>
      </w:r>
      <w:r w:rsidRPr="00BA57BD">
        <w:rPr>
          <w:rFonts w:eastAsia="Times New Roman" w:cs="Times New Roman"/>
          <w:szCs w:val="24"/>
        </w:rPr>
        <w:t>α τομή</w:t>
      </w:r>
      <w:r>
        <w:rPr>
          <w:rFonts w:eastAsia="Times New Roman" w:cs="Times New Roman"/>
          <w:szCs w:val="24"/>
        </w:rPr>
        <w:t>. Μ</w:t>
      </w:r>
      <w:r w:rsidRPr="00BA57BD">
        <w:rPr>
          <w:rFonts w:eastAsia="Times New Roman" w:cs="Times New Roman"/>
          <w:szCs w:val="24"/>
        </w:rPr>
        <w:t xml:space="preserve">ας έπεισε μόνο ότι </w:t>
      </w:r>
      <w:r>
        <w:rPr>
          <w:rFonts w:eastAsia="Times New Roman" w:cs="Times New Roman"/>
          <w:szCs w:val="24"/>
        </w:rPr>
        <w:t xml:space="preserve">άνοιγε και έκλεινε </w:t>
      </w:r>
      <w:r w:rsidRPr="00BA57BD">
        <w:rPr>
          <w:rFonts w:eastAsia="Times New Roman" w:cs="Times New Roman"/>
          <w:szCs w:val="24"/>
        </w:rPr>
        <w:t xml:space="preserve">το θέμα της συνταγματικής </w:t>
      </w:r>
      <w:r>
        <w:rPr>
          <w:rFonts w:eastAsia="Times New Roman" w:cs="Times New Roman"/>
          <w:szCs w:val="24"/>
        </w:rPr>
        <w:t>Α</w:t>
      </w:r>
      <w:r w:rsidRPr="00BA57BD">
        <w:rPr>
          <w:rFonts w:eastAsia="Times New Roman" w:cs="Times New Roman"/>
          <w:szCs w:val="24"/>
        </w:rPr>
        <w:t>ναθεώρησης ανάλογα με την πολιτική συγκυρία της στιγμής</w:t>
      </w:r>
      <w:r>
        <w:rPr>
          <w:rFonts w:eastAsia="Times New Roman" w:cs="Times New Roman"/>
          <w:szCs w:val="24"/>
        </w:rPr>
        <w:t xml:space="preserve">, κάτι που </w:t>
      </w:r>
      <w:r w:rsidRPr="00BA57BD">
        <w:rPr>
          <w:rFonts w:eastAsia="Times New Roman" w:cs="Times New Roman"/>
          <w:szCs w:val="24"/>
        </w:rPr>
        <w:t>ζούμ</w:t>
      </w:r>
      <w:r w:rsidRPr="00BA57BD">
        <w:rPr>
          <w:rFonts w:eastAsia="Times New Roman" w:cs="Times New Roman"/>
          <w:szCs w:val="24"/>
        </w:rPr>
        <w:t>ε και σήμερα σ</w:t>
      </w:r>
      <w:r>
        <w:rPr>
          <w:rFonts w:eastAsia="Times New Roman" w:cs="Times New Roman"/>
          <w:szCs w:val="24"/>
        </w:rPr>
        <w:t>την Α</w:t>
      </w:r>
      <w:r w:rsidRPr="00BA57BD">
        <w:rPr>
          <w:rFonts w:eastAsia="Times New Roman" w:cs="Times New Roman"/>
          <w:szCs w:val="24"/>
        </w:rPr>
        <w:t>ίθουσα</w:t>
      </w:r>
      <w:r>
        <w:rPr>
          <w:rFonts w:eastAsia="Times New Roman" w:cs="Times New Roman"/>
          <w:szCs w:val="24"/>
        </w:rPr>
        <w:t>. Όταν πλέον ήρθαν</w:t>
      </w:r>
      <w:r w:rsidRPr="00BA57BD">
        <w:rPr>
          <w:rFonts w:eastAsia="Times New Roman" w:cs="Times New Roman"/>
          <w:szCs w:val="24"/>
        </w:rPr>
        <w:t xml:space="preserve"> προς συζήτηση οι προτάσεις των κομμάτων</w:t>
      </w:r>
      <w:r>
        <w:rPr>
          <w:rFonts w:eastAsia="Times New Roman" w:cs="Times New Roman"/>
          <w:szCs w:val="24"/>
        </w:rPr>
        <w:t>,</w:t>
      </w:r>
      <w:r w:rsidRPr="00BA57BD">
        <w:rPr>
          <w:rFonts w:eastAsia="Times New Roman" w:cs="Times New Roman"/>
          <w:szCs w:val="24"/>
        </w:rPr>
        <w:t xml:space="preserve"> επιχειρήθηκε να γίνει πολύ σύντομα</w:t>
      </w:r>
      <w:r>
        <w:rPr>
          <w:rFonts w:eastAsia="Times New Roman" w:cs="Times New Roman"/>
          <w:szCs w:val="24"/>
        </w:rPr>
        <w:t>,</w:t>
      </w:r>
      <w:r w:rsidRPr="00BA57BD">
        <w:rPr>
          <w:rFonts w:eastAsia="Times New Roman" w:cs="Times New Roman"/>
          <w:szCs w:val="24"/>
        </w:rPr>
        <w:t xml:space="preserve"> να γίνει με μία περιστολή του δικαιώματος των Βουλευτών να μιλήσουν και να αναπτύξουν τις θέσεις</w:t>
      </w:r>
      <w:r>
        <w:rPr>
          <w:rFonts w:eastAsia="Times New Roman" w:cs="Times New Roman"/>
          <w:szCs w:val="24"/>
        </w:rPr>
        <w:t xml:space="preserve"> τους. Εν</w:t>
      </w:r>
      <w:r w:rsidRPr="00BA57BD">
        <w:rPr>
          <w:rFonts w:eastAsia="Times New Roman" w:cs="Times New Roman"/>
          <w:szCs w:val="24"/>
        </w:rPr>
        <w:t xml:space="preserve"> πάση περιπτώσει</w:t>
      </w:r>
      <w:r>
        <w:rPr>
          <w:rFonts w:eastAsia="Times New Roman" w:cs="Times New Roman"/>
          <w:szCs w:val="24"/>
        </w:rPr>
        <w:t xml:space="preserve">, όμως, έγινε </w:t>
      </w:r>
      <w:r>
        <w:rPr>
          <w:rFonts w:eastAsia="Times New Roman" w:cs="Times New Roman"/>
          <w:szCs w:val="24"/>
        </w:rPr>
        <w:t>μ</w:t>
      </w:r>
      <w:r>
        <w:rPr>
          <w:rFonts w:eastAsia="Times New Roman" w:cs="Times New Roman"/>
          <w:szCs w:val="24"/>
        </w:rPr>
        <w:t>ί</w:t>
      </w:r>
      <w:r w:rsidRPr="00BA57BD">
        <w:rPr>
          <w:rFonts w:eastAsia="Times New Roman" w:cs="Times New Roman"/>
          <w:szCs w:val="24"/>
        </w:rPr>
        <w:t>α μικρή τακτική υποχώρηση απ</w:t>
      </w:r>
      <w:r>
        <w:rPr>
          <w:rFonts w:eastAsia="Times New Roman" w:cs="Times New Roman"/>
          <w:szCs w:val="24"/>
        </w:rPr>
        <w:t>ό το Π</w:t>
      </w:r>
      <w:r w:rsidRPr="00BA57BD">
        <w:rPr>
          <w:rFonts w:eastAsia="Times New Roman" w:cs="Times New Roman"/>
          <w:szCs w:val="24"/>
        </w:rPr>
        <w:t>ροεδρείο</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Εγώ όμως δ</w:t>
      </w:r>
      <w:r w:rsidRPr="00BA57BD">
        <w:rPr>
          <w:rFonts w:eastAsia="Times New Roman" w:cs="Times New Roman"/>
          <w:szCs w:val="24"/>
        </w:rPr>
        <w:t xml:space="preserve">εν </w:t>
      </w:r>
      <w:r>
        <w:rPr>
          <w:rFonts w:eastAsia="Times New Roman" w:cs="Times New Roman"/>
          <w:szCs w:val="24"/>
        </w:rPr>
        <w:t>θεωρώ</w:t>
      </w:r>
      <w:r w:rsidRPr="00BA57BD">
        <w:rPr>
          <w:rFonts w:eastAsia="Times New Roman" w:cs="Times New Roman"/>
          <w:szCs w:val="24"/>
        </w:rPr>
        <w:t xml:space="preserve"> ότι στις </w:t>
      </w:r>
      <w:r>
        <w:rPr>
          <w:rFonts w:eastAsia="Times New Roman" w:cs="Times New Roman"/>
          <w:szCs w:val="24"/>
        </w:rPr>
        <w:t>δυόμισι συνεδριάσεις</w:t>
      </w:r>
      <w:r w:rsidRPr="00BA57BD">
        <w:rPr>
          <w:rFonts w:eastAsia="Times New Roman" w:cs="Times New Roman"/>
          <w:szCs w:val="24"/>
        </w:rPr>
        <w:t xml:space="preserve"> </w:t>
      </w:r>
      <w:r>
        <w:rPr>
          <w:rFonts w:eastAsia="Times New Roman" w:cs="Times New Roman"/>
          <w:szCs w:val="24"/>
        </w:rPr>
        <w:t>-έ</w:t>
      </w:r>
      <w:r w:rsidRPr="00BA57BD">
        <w:rPr>
          <w:rFonts w:eastAsia="Times New Roman" w:cs="Times New Roman"/>
          <w:szCs w:val="24"/>
        </w:rPr>
        <w:t xml:space="preserve">στω και αν είπαν ότι </w:t>
      </w:r>
      <w:r>
        <w:rPr>
          <w:rFonts w:eastAsia="Times New Roman" w:cs="Times New Roman"/>
          <w:szCs w:val="24"/>
        </w:rPr>
        <w:t>είναι</w:t>
      </w:r>
      <w:r>
        <w:rPr>
          <w:rFonts w:eastAsia="Times New Roman" w:cs="Times New Roman"/>
          <w:szCs w:val="24"/>
        </w:rPr>
        <w:t xml:space="preserve"> μεγάλης </w:t>
      </w:r>
      <w:r w:rsidRPr="00BA57BD">
        <w:rPr>
          <w:rFonts w:eastAsia="Times New Roman" w:cs="Times New Roman"/>
          <w:szCs w:val="24"/>
        </w:rPr>
        <w:t>διάρκειας η καθεμία</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αποβαίνει</w:t>
      </w:r>
      <w:r w:rsidRPr="00BA57BD">
        <w:rPr>
          <w:rFonts w:eastAsia="Times New Roman" w:cs="Times New Roman"/>
          <w:szCs w:val="24"/>
        </w:rPr>
        <w:t xml:space="preserve"> </w:t>
      </w:r>
      <w:r>
        <w:rPr>
          <w:rFonts w:eastAsia="Times New Roman" w:cs="Times New Roman"/>
          <w:szCs w:val="24"/>
        </w:rPr>
        <w:t>ανθρωπίνω</w:t>
      </w:r>
      <w:r w:rsidRPr="00BA57BD">
        <w:rPr>
          <w:rFonts w:eastAsia="Times New Roman" w:cs="Times New Roman"/>
          <w:szCs w:val="24"/>
        </w:rPr>
        <w:t>ς</w:t>
      </w:r>
      <w:r>
        <w:rPr>
          <w:rFonts w:eastAsia="Times New Roman" w:cs="Times New Roman"/>
          <w:szCs w:val="24"/>
        </w:rPr>
        <w:t xml:space="preserve"> εφικτή</w:t>
      </w:r>
      <w:r w:rsidRPr="00BA57BD">
        <w:rPr>
          <w:rFonts w:eastAsia="Times New Roman" w:cs="Times New Roman"/>
          <w:szCs w:val="24"/>
        </w:rPr>
        <w:t xml:space="preserve"> ούτε α</w:t>
      </w:r>
      <w:r>
        <w:rPr>
          <w:rFonts w:eastAsia="Times New Roman" w:cs="Times New Roman"/>
          <w:szCs w:val="24"/>
        </w:rPr>
        <w:t>πό τις υπηρεσίες ούτε από τους Β</w:t>
      </w:r>
      <w:r w:rsidRPr="00BA57BD">
        <w:rPr>
          <w:rFonts w:eastAsia="Times New Roman" w:cs="Times New Roman"/>
          <w:szCs w:val="24"/>
        </w:rPr>
        <w:t>ουλευτές</w:t>
      </w:r>
      <w:r>
        <w:rPr>
          <w:rFonts w:eastAsia="Times New Roman" w:cs="Times New Roman"/>
          <w:szCs w:val="24"/>
        </w:rPr>
        <w:t>.</w:t>
      </w:r>
      <w:r w:rsidRPr="00BA57BD">
        <w:rPr>
          <w:rFonts w:eastAsia="Times New Roman" w:cs="Times New Roman"/>
          <w:szCs w:val="24"/>
        </w:rPr>
        <w:t xml:space="preserve"> Εν πάση περιπτώσει</w:t>
      </w:r>
      <w:r>
        <w:rPr>
          <w:rFonts w:eastAsia="Times New Roman" w:cs="Times New Roman"/>
          <w:szCs w:val="24"/>
        </w:rPr>
        <w:t>,</w:t>
      </w:r>
      <w:r w:rsidRPr="00BA57BD">
        <w:rPr>
          <w:rFonts w:eastAsia="Times New Roman" w:cs="Times New Roman"/>
          <w:szCs w:val="24"/>
        </w:rPr>
        <w:t xml:space="preserve"> θα προχωρήσουμε</w:t>
      </w:r>
      <w:r>
        <w:rPr>
          <w:rFonts w:eastAsia="Times New Roman" w:cs="Times New Roman"/>
          <w:szCs w:val="24"/>
        </w:rPr>
        <w:t>.</w:t>
      </w:r>
    </w:p>
    <w:p w14:paraId="0A5DE2A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w:t>
      </w:r>
      <w:r w:rsidRPr="00BA57BD">
        <w:rPr>
          <w:rFonts w:eastAsia="Times New Roman" w:cs="Times New Roman"/>
          <w:szCs w:val="24"/>
        </w:rPr>
        <w:t>έλω</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όμως,</w:t>
      </w:r>
      <w:r w:rsidRPr="00BA57BD">
        <w:rPr>
          <w:rFonts w:eastAsia="Times New Roman" w:cs="Times New Roman"/>
          <w:szCs w:val="24"/>
        </w:rPr>
        <w:t xml:space="preserve"> να πω και κάτι άλλο σε αυτό το σημείο</w:t>
      </w:r>
      <w:r>
        <w:rPr>
          <w:rFonts w:eastAsia="Times New Roman" w:cs="Times New Roman"/>
          <w:szCs w:val="24"/>
        </w:rPr>
        <w:t xml:space="preserve">, γιατί ανέφερα </w:t>
      </w:r>
      <w:r w:rsidRPr="00BA57BD">
        <w:rPr>
          <w:rFonts w:eastAsia="Times New Roman" w:cs="Times New Roman"/>
          <w:szCs w:val="24"/>
        </w:rPr>
        <w:t>προηγουμένως ότι η αντοχή του Συντάγματος</w:t>
      </w:r>
      <w:r>
        <w:rPr>
          <w:rFonts w:eastAsia="Times New Roman" w:cs="Times New Roman"/>
          <w:szCs w:val="24"/>
        </w:rPr>
        <w:t>,</w:t>
      </w:r>
      <w:r w:rsidRPr="00BA57BD">
        <w:rPr>
          <w:rFonts w:eastAsia="Times New Roman" w:cs="Times New Roman"/>
          <w:szCs w:val="24"/>
        </w:rPr>
        <w:t xml:space="preserve"> η ανθεκτικότητα του Συντάγματος στην περίοδο της κρίσης δεν απεδεί</w:t>
      </w:r>
      <w:r w:rsidRPr="00BA57BD">
        <w:rPr>
          <w:rFonts w:eastAsia="Times New Roman" w:cs="Times New Roman"/>
          <w:szCs w:val="24"/>
        </w:rPr>
        <w:lastRenderedPageBreak/>
        <w:t>χθη</w:t>
      </w:r>
      <w:r>
        <w:rPr>
          <w:rFonts w:eastAsia="Times New Roman" w:cs="Times New Roman"/>
          <w:szCs w:val="24"/>
        </w:rPr>
        <w:t>. Κ</w:t>
      </w:r>
      <w:r w:rsidRPr="00BA57BD">
        <w:rPr>
          <w:rFonts w:eastAsia="Times New Roman" w:cs="Times New Roman"/>
          <w:szCs w:val="24"/>
        </w:rPr>
        <w:t xml:space="preserve">αι αυτή τη στιγμή χάνουμε την ευκαιρία </w:t>
      </w:r>
      <w:r>
        <w:rPr>
          <w:rFonts w:eastAsia="Times New Roman" w:cs="Times New Roman"/>
          <w:szCs w:val="24"/>
        </w:rPr>
        <w:t>με μ</w:t>
      </w:r>
      <w:r>
        <w:rPr>
          <w:rFonts w:eastAsia="Times New Roman" w:cs="Times New Roman"/>
          <w:szCs w:val="24"/>
        </w:rPr>
        <w:t>ί</w:t>
      </w:r>
      <w:r>
        <w:rPr>
          <w:rFonts w:eastAsia="Times New Roman" w:cs="Times New Roman"/>
          <w:szCs w:val="24"/>
        </w:rPr>
        <w:t>α σ</w:t>
      </w:r>
      <w:r w:rsidRPr="00BA57BD">
        <w:rPr>
          <w:rFonts w:eastAsia="Times New Roman" w:cs="Times New Roman"/>
          <w:szCs w:val="24"/>
        </w:rPr>
        <w:t>υνταγματική</w:t>
      </w:r>
      <w:r w:rsidRPr="00BA57BD">
        <w:rPr>
          <w:rFonts w:eastAsia="Times New Roman" w:cs="Times New Roman"/>
          <w:szCs w:val="24"/>
        </w:rPr>
        <w:t xml:space="preserve"> </w:t>
      </w:r>
      <w:r>
        <w:rPr>
          <w:rFonts w:eastAsia="Times New Roman" w:cs="Times New Roman"/>
          <w:szCs w:val="24"/>
        </w:rPr>
        <w:t>Α</w:t>
      </w:r>
      <w:r w:rsidRPr="00BA57BD">
        <w:rPr>
          <w:rFonts w:eastAsia="Times New Roman" w:cs="Times New Roman"/>
          <w:szCs w:val="24"/>
        </w:rPr>
        <w:t>ναθεώρηση να δώσουμε αυτή την αντοχή για το μέλλον</w:t>
      </w:r>
      <w:r>
        <w:rPr>
          <w:rFonts w:eastAsia="Times New Roman" w:cs="Times New Roman"/>
          <w:szCs w:val="24"/>
        </w:rPr>
        <w:t>,</w:t>
      </w:r>
      <w:r w:rsidRPr="00BA57BD">
        <w:rPr>
          <w:rFonts w:eastAsia="Times New Roman" w:cs="Times New Roman"/>
          <w:szCs w:val="24"/>
        </w:rPr>
        <w:t xml:space="preserve"> για πιθανές</w:t>
      </w:r>
      <w:r>
        <w:rPr>
          <w:rFonts w:eastAsia="Times New Roman" w:cs="Times New Roman"/>
          <w:szCs w:val="24"/>
        </w:rPr>
        <w:t xml:space="preserve"> κρίσεις</w:t>
      </w:r>
      <w:r w:rsidRPr="00BA57BD">
        <w:rPr>
          <w:rFonts w:eastAsia="Times New Roman" w:cs="Times New Roman"/>
          <w:szCs w:val="24"/>
        </w:rPr>
        <w:t xml:space="preserve"> του μέλλοντος</w:t>
      </w:r>
      <w:r>
        <w:rPr>
          <w:rFonts w:eastAsia="Times New Roman" w:cs="Times New Roman"/>
          <w:szCs w:val="24"/>
        </w:rPr>
        <w:t>.</w:t>
      </w:r>
    </w:p>
    <w:p w14:paraId="0A5DE2A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Πήρα, λοιπόν, την πρωτοβουλία και με τους συναδέλφους</w:t>
      </w:r>
      <w:r w:rsidRPr="00BA57BD">
        <w:rPr>
          <w:rFonts w:eastAsia="Times New Roman" w:cs="Times New Roman"/>
          <w:szCs w:val="24"/>
        </w:rPr>
        <w:t xml:space="preserve"> του Κινήματος Αλλαγής</w:t>
      </w:r>
      <w:r>
        <w:rPr>
          <w:rFonts w:eastAsia="Times New Roman" w:cs="Times New Roman"/>
          <w:szCs w:val="24"/>
        </w:rPr>
        <w:t>,</w:t>
      </w:r>
      <w:r w:rsidRPr="00BA57BD">
        <w:rPr>
          <w:rFonts w:eastAsia="Times New Roman" w:cs="Times New Roman"/>
          <w:szCs w:val="24"/>
        </w:rPr>
        <w:t xml:space="preserve"> της Δημοκρατικής Συμπαράταξης</w:t>
      </w:r>
      <w:r>
        <w:rPr>
          <w:rFonts w:eastAsia="Times New Roman" w:cs="Times New Roman"/>
          <w:szCs w:val="24"/>
        </w:rPr>
        <w:t>,</w:t>
      </w:r>
      <w:r w:rsidRPr="00BA57BD">
        <w:rPr>
          <w:rFonts w:eastAsia="Times New Roman" w:cs="Times New Roman"/>
          <w:szCs w:val="24"/>
        </w:rPr>
        <w:t xml:space="preserve"> αναζητήσαμε το πρόβλημα των ημερών</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Ξ</w:t>
      </w:r>
      <w:r w:rsidRPr="00BA57BD">
        <w:rPr>
          <w:rFonts w:eastAsia="Times New Roman" w:cs="Times New Roman"/>
          <w:szCs w:val="24"/>
        </w:rPr>
        <w:t xml:space="preserve">έρετε ποιο είναι </w:t>
      </w:r>
      <w:r>
        <w:rPr>
          <w:rFonts w:eastAsia="Times New Roman" w:cs="Times New Roman"/>
          <w:szCs w:val="24"/>
        </w:rPr>
        <w:t>το ε</w:t>
      </w:r>
      <w:r w:rsidRPr="00BA57BD">
        <w:rPr>
          <w:rFonts w:eastAsia="Times New Roman" w:cs="Times New Roman"/>
          <w:szCs w:val="24"/>
        </w:rPr>
        <w:t>π</w:t>
      </w:r>
      <w:r w:rsidRPr="00BA57BD">
        <w:rPr>
          <w:rFonts w:eastAsia="Times New Roman" w:cs="Times New Roman"/>
          <w:szCs w:val="24"/>
        </w:rPr>
        <w:t>ίκαιρο πρόβλημα των ημερών</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Η προστασία της πρώτης κατοικίας. Ε</w:t>
      </w:r>
      <w:r w:rsidRPr="00BA57BD">
        <w:rPr>
          <w:rFonts w:eastAsia="Times New Roman" w:cs="Times New Roman"/>
          <w:szCs w:val="24"/>
        </w:rPr>
        <w:t>ίτε το θέλουμε είτε όχι</w:t>
      </w:r>
      <w:r>
        <w:rPr>
          <w:rFonts w:eastAsia="Times New Roman" w:cs="Times New Roman"/>
          <w:szCs w:val="24"/>
        </w:rPr>
        <w:t>,</w:t>
      </w:r>
      <w:r w:rsidRPr="00BA57BD">
        <w:rPr>
          <w:rFonts w:eastAsia="Times New Roman" w:cs="Times New Roman"/>
          <w:szCs w:val="24"/>
        </w:rPr>
        <w:t xml:space="preserve"> παίζονται παιχνίδια κυβέρνησης</w:t>
      </w:r>
      <w:r>
        <w:rPr>
          <w:rFonts w:eastAsia="Times New Roman" w:cs="Times New Roman"/>
          <w:szCs w:val="24"/>
        </w:rPr>
        <w:t>- τραπεζών-</w:t>
      </w:r>
      <w:r w:rsidRPr="00BA57BD">
        <w:rPr>
          <w:rFonts w:eastAsia="Times New Roman" w:cs="Times New Roman"/>
          <w:szCs w:val="24"/>
        </w:rPr>
        <w:t>δανειστών</w:t>
      </w:r>
      <w:r>
        <w:rPr>
          <w:rFonts w:eastAsia="Times New Roman" w:cs="Times New Roman"/>
          <w:szCs w:val="24"/>
        </w:rPr>
        <w:t>. Έ</w:t>
      </w:r>
      <w:r w:rsidRPr="00BA57BD">
        <w:rPr>
          <w:rFonts w:eastAsia="Times New Roman" w:cs="Times New Roman"/>
          <w:szCs w:val="24"/>
        </w:rPr>
        <w:t>τσι ο περίφημος νόμος για την προστασία της πρώτης κατοικίας</w:t>
      </w:r>
      <w:r>
        <w:rPr>
          <w:rFonts w:eastAsia="Times New Roman" w:cs="Times New Roman"/>
          <w:szCs w:val="24"/>
        </w:rPr>
        <w:t>,</w:t>
      </w:r>
      <w:r w:rsidRPr="00BA57BD">
        <w:rPr>
          <w:rFonts w:eastAsia="Times New Roman" w:cs="Times New Roman"/>
          <w:szCs w:val="24"/>
        </w:rPr>
        <w:t xml:space="preserve"> για την αστική αφερεγγυότητα </w:t>
      </w:r>
      <w:r>
        <w:rPr>
          <w:rFonts w:eastAsia="Times New Roman" w:cs="Times New Roman"/>
          <w:szCs w:val="24"/>
        </w:rPr>
        <w:t xml:space="preserve">λήγει. </w:t>
      </w:r>
    </w:p>
    <w:p w14:paraId="0A5DE2A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w:t>
      </w:r>
      <w:r w:rsidRPr="00BA57BD">
        <w:rPr>
          <w:rFonts w:eastAsia="Times New Roman" w:cs="Times New Roman"/>
          <w:szCs w:val="24"/>
        </w:rPr>
        <w:t xml:space="preserve">ιαβάζουμε σήμερα </w:t>
      </w:r>
      <w:r>
        <w:rPr>
          <w:rFonts w:eastAsia="Times New Roman" w:cs="Times New Roman"/>
          <w:szCs w:val="24"/>
        </w:rPr>
        <w:t xml:space="preserve">στην επικαιρότητα, στις εφημερίδες ότι </w:t>
      </w:r>
      <w:r w:rsidRPr="00BA57BD">
        <w:rPr>
          <w:rFonts w:eastAsia="Times New Roman" w:cs="Times New Roman"/>
          <w:szCs w:val="24"/>
        </w:rPr>
        <w:t>αλλά λέν</w:t>
      </w:r>
      <w:r>
        <w:rPr>
          <w:rFonts w:eastAsia="Times New Roman" w:cs="Times New Roman"/>
          <w:szCs w:val="24"/>
        </w:rPr>
        <w:t>ε</w:t>
      </w:r>
      <w:r w:rsidRPr="00BA57BD">
        <w:rPr>
          <w:rFonts w:eastAsia="Times New Roman" w:cs="Times New Roman"/>
          <w:szCs w:val="24"/>
        </w:rPr>
        <w:t xml:space="preserve"> οι τράπεζες</w:t>
      </w:r>
      <w:r>
        <w:rPr>
          <w:rFonts w:eastAsia="Times New Roman" w:cs="Times New Roman"/>
          <w:szCs w:val="24"/>
        </w:rPr>
        <w:t>,</w:t>
      </w:r>
      <w:r w:rsidRPr="00BA57BD">
        <w:rPr>
          <w:rFonts w:eastAsia="Times New Roman" w:cs="Times New Roman"/>
          <w:szCs w:val="24"/>
        </w:rPr>
        <w:t xml:space="preserve"> αλλά λέει η Κυβέρνηση</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 xml:space="preserve">Ο </w:t>
      </w:r>
      <w:r w:rsidRPr="00BA57BD">
        <w:rPr>
          <w:rFonts w:eastAsia="Times New Roman" w:cs="Times New Roman"/>
          <w:szCs w:val="24"/>
        </w:rPr>
        <w:t>Αντιπρόεδρος της Κυβέρνησης λέει ότι θα ανακεφαλαιοποιηθούν οι τράπεζες</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Αυτό</w:t>
      </w:r>
      <w:r w:rsidRPr="00BA57BD">
        <w:rPr>
          <w:rFonts w:eastAsia="Times New Roman" w:cs="Times New Roman"/>
          <w:szCs w:val="24"/>
        </w:rPr>
        <w:t xml:space="preserve"> σημαίνει ότι απειλεί τους καταθέτες</w:t>
      </w:r>
      <w:r>
        <w:rPr>
          <w:rFonts w:eastAsia="Times New Roman" w:cs="Times New Roman"/>
          <w:szCs w:val="24"/>
        </w:rPr>
        <w:t>, απειλεί</w:t>
      </w:r>
      <w:r w:rsidRPr="00BA57BD">
        <w:rPr>
          <w:rFonts w:eastAsia="Times New Roman" w:cs="Times New Roman"/>
          <w:szCs w:val="24"/>
        </w:rPr>
        <w:t xml:space="preserve"> τους μετόχους</w:t>
      </w:r>
      <w:r>
        <w:rPr>
          <w:rFonts w:eastAsia="Times New Roman" w:cs="Times New Roman"/>
          <w:szCs w:val="24"/>
        </w:rPr>
        <w:t>,</w:t>
      </w:r>
      <w:r w:rsidRPr="00BA57BD">
        <w:rPr>
          <w:rFonts w:eastAsia="Times New Roman" w:cs="Times New Roman"/>
          <w:szCs w:val="24"/>
        </w:rPr>
        <w:t xml:space="preserve"> αλλά</w:t>
      </w:r>
      <w:r>
        <w:rPr>
          <w:rFonts w:eastAsia="Times New Roman" w:cs="Times New Roman"/>
          <w:szCs w:val="24"/>
        </w:rPr>
        <w:t xml:space="preserve"> πραγματικ</w:t>
      </w:r>
      <w:r>
        <w:rPr>
          <w:rFonts w:eastAsia="Times New Roman" w:cs="Times New Roman"/>
          <w:szCs w:val="24"/>
        </w:rPr>
        <w:t>ά</w:t>
      </w:r>
      <w:r w:rsidRPr="00BA57BD">
        <w:rPr>
          <w:rFonts w:eastAsia="Times New Roman" w:cs="Times New Roman"/>
          <w:szCs w:val="24"/>
        </w:rPr>
        <w:t xml:space="preserve"> δεν απειλεί </w:t>
      </w:r>
      <w:r>
        <w:rPr>
          <w:rFonts w:eastAsia="Times New Roman" w:cs="Times New Roman"/>
          <w:szCs w:val="24"/>
        </w:rPr>
        <w:t>αυτούς. Απειλεί</w:t>
      </w:r>
      <w:r w:rsidRPr="00BA57BD">
        <w:rPr>
          <w:rFonts w:eastAsia="Times New Roman" w:cs="Times New Roman"/>
          <w:szCs w:val="24"/>
        </w:rPr>
        <w:t xml:space="preserve"> τους δανειολήπτες</w:t>
      </w:r>
      <w:r>
        <w:rPr>
          <w:rFonts w:eastAsia="Times New Roman" w:cs="Times New Roman"/>
          <w:szCs w:val="24"/>
        </w:rPr>
        <w:t>,</w:t>
      </w:r>
      <w:r w:rsidRPr="00BA57BD">
        <w:rPr>
          <w:rFonts w:eastAsia="Times New Roman" w:cs="Times New Roman"/>
          <w:szCs w:val="24"/>
        </w:rPr>
        <w:t xml:space="preserve"> εκείνους που έχουν τα κόκκινα δάνεια και δεν έχουν τη δυνατότητα να ανταποκριθούν</w:t>
      </w:r>
      <w:r>
        <w:rPr>
          <w:rFonts w:eastAsia="Times New Roman" w:cs="Times New Roman"/>
          <w:szCs w:val="24"/>
        </w:rPr>
        <w:t>. Αυτούς απειλεί</w:t>
      </w:r>
      <w:r w:rsidRPr="00BA57BD">
        <w:rPr>
          <w:rFonts w:eastAsia="Times New Roman" w:cs="Times New Roman"/>
          <w:szCs w:val="24"/>
        </w:rPr>
        <w:t xml:space="preserve"> εντέχνως και εμμέσως για το</w:t>
      </w:r>
      <w:r>
        <w:rPr>
          <w:rFonts w:eastAsia="Times New Roman" w:cs="Times New Roman"/>
          <w:szCs w:val="24"/>
        </w:rPr>
        <w:t>ν</w:t>
      </w:r>
      <w:r w:rsidRPr="00BA57BD">
        <w:rPr>
          <w:rFonts w:eastAsia="Times New Roman" w:cs="Times New Roman"/>
          <w:szCs w:val="24"/>
        </w:rPr>
        <w:t xml:space="preserve"> λόγο ότι θέλουν να φέρουν</w:t>
      </w:r>
      <w:r>
        <w:rPr>
          <w:rFonts w:eastAsia="Times New Roman" w:cs="Times New Roman"/>
          <w:szCs w:val="24"/>
        </w:rPr>
        <w:t>,</w:t>
      </w:r>
      <w:r w:rsidRPr="00BA57BD">
        <w:rPr>
          <w:rFonts w:eastAsia="Times New Roman" w:cs="Times New Roman"/>
          <w:szCs w:val="24"/>
        </w:rPr>
        <w:t xml:space="preserve"> όπως φαίνεται </w:t>
      </w:r>
      <w:r>
        <w:rPr>
          <w:rFonts w:eastAsia="Times New Roman" w:cs="Times New Roman"/>
          <w:szCs w:val="24"/>
        </w:rPr>
        <w:t xml:space="preserve">και </w:t>
      </w:r>
      <w:r>
        <w:rPr>
          <w:rFonts w:eastAsia="Times New Roman" w:cs="Times New Roman"/>
          <w:szCs w:val="24"/>
        </w:rPr>
        <w:lastRenderedPageBreak/>
        <w:t>απ’</w:t>
      </w:r>
      <w:r w:rsidRPr="00BA57BD">
        <w:rPr>
          <w:rFonts w:eastAsia="Times New Roman" w:cs="Times New Roman"/>
          <w:szCs w:val="24"/>
        </w:rPr>
        <w:t xml:space="preserve"> όσα διαρρέονται</w:t>
      </w:r>
      <w:r>
        <w:rPr>
          <w:rFonts w:eastAsia="Times New Roman" w:cs="Times New Roman"/>
          <w:szCs w:val="24"/>
        </w:rPr>
        <w:t>,</w:t>
      </w:r>
      <w:r w:rsidRPr="00BA57BD">
        <w:rPr>
          <w:rFonts w:eastAsia="Times New Roman" w:cs="Times New Roman"/>
          <w:szCs w:val="24"/>
        </w:rPr>
        <w:t xml:space="preserve"> ένα</w:t>
      </w:r>
      <w:r>
        <w:rPr>
          <w:rFonts w:eastAsia="Times New Roman" w:cs="Times New Roman"/>
          <w:szCs w:val="24"/>
        </w:rPr>
        <w:t>ν</w:t>
      </w:r>
      <w:r w:rsidRPr="00BA57BD">
        <w:rPr>
          <w:rFonts w:eastAsia="Times New Roman" w:cs="Times New Roman"/>
          <w:szCs w:val="24"/>
        </w:rPr>
        <w:t xml:space="preserve"> νόμο</w:t>
      </w:r>
      <w:r>
        <w:rPr>
          <w:rFonts w:eastAsia="Times New Roman" w:cs="Times New Roman"/>
          <w:szCs w:val="24"/>
        </w:rPr>
        <w:t xml:space="preserve"> -</w:t>
      </w:r>
      <w:r w:rsidRPr="00BA57BD">
        <w:rPr>
          <w:rFonts w:eastAsia="Times New Roman" w:cs="Times New Roman"/>
          <w:szCs w:val="24"/>
        </w:rPr>
        <w:t>δεν</w:t>
      </w:r>
      <w:r w:rsidRPr="00BA57BD">
        <w:rPr>
          <w:rFonts w:eastAsia="Times New Roman" w:cs="Times New Roman"/>
          <w:szCs w:val="24"/>
        </w:rPr>
        <w:t xml:space="preserve"> τον έχω δει</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 xml:space="preserve">ο οποίος δεν θα προστατεύει </w:t>
      </w:r>
      <w:r w:rsidRPr="00BA57BD">
        <w:rPr>
          <w:rFonts w:eastAsia="Times New Roman" w:cs="Times New Roman"/>
          <w:szCs w:val="24"/>
        </w:rPr>
        <w:t>την πρώτη κατοικία</w:t>
      </w:r>
      <w:r>
        <w:rPr>
          <w:rFonts w:eastAsia="Times New Roman" w:cs="Times New Roman"/>
          <w:szCs w:val="24"/>
        </w:rPr>
        <w:t>,</w:t>
      </w:r>
      <w:r w:rsidRPr="00BA57BD">
        <w:rPr>
          <w:rFonts w:eastAsia="Times New Roman" w:cs="Times New Roman"/>
          <w:szCs w:val="24"/>
        </w:rPr>
        <w:t xml:space="preserve"> τουλάχιστον στο μέγεθος και στο επίπεδο και στη διάρκεια που την προστ</w:t>
      </w:r>
      <w:r>
        <w:rPr>
          <w:rFonts w:eastAsia="Times New Roman" w:cs="Times New Roman"/>
          <w:szCs w:val="24"/>
        </w:rPr>
        <w:t>άτευσαν</w:t>
      </w:r>
      <w:r w:rsidRPr="00BA57BD">
        <w:rPr>
          <w:rFonts w:eastAsia="Times New Roman" w:cs="Times New Roman"/>
          <w:szCs w:val="24"/>
        </w:rPr>
        <w:t xml:space="preserve"> μέχρι σήμερα</w:t>
      </w:r>
      <w:r>
        <w:rPr>
          <w:rFonts w:eastAsia="Times New Roman" w:cs="Times New Roman"/>
          <w:szCs w:val="24"/>
        </w:rPr>
        <w:t>.</w:t>
      </w:r>
    </w:p>
    <w:p w14:paraId="0A5DE2A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w:t>
      </w:r>
      <w:r w:rsidRPr="00BA57BD">
        <w:rPr>
          <w:rFonts w:eastAsia="Times New Roman" w:cs="Times New Roman"/>
          <w:szCs w:val="24"/>
        </w:rPr>
        <w:t xml:space="preserve">ε την </w:t>
      </w:r>
      <w:r>
        <w:rPr>
          <w:rFonts w:eastAsia="Times New Roman" w:cs="Times New Roman"/>
          <w:szCs w:val="24"/>
        </w:rPr>
        <w:t>καθυστέρηση</w:t>
      </w:r>
      <w:r w:rsidRPr="00BA57BD">
        <w:rPr>
          <w:rFonts w:eastAsia="Times New Roman" w:cs="Times New Roman"/>
          <w:szCs w:val="24"/>
        </w:rPr>
        <w:t xml:space="preserve"> η οποία </w:t>
      </w:r>
      <w:r>
        <w:rPr>
          <w:rFonts w:eastAsia="Times New Roman" w:cs="Times New Roman"/>
          <w:szCs w:val="24"/>
        </w:rPr>
        <w:t>υπήρξε στη</w:t>
      </w:r>
      <w:r>
        <w:rPr>
          <w:rFonts w:eastAsia="Times New Roman" w:cs="Times New Roman"/>
          <w:szCs w:val="24"/>
        </w:rPr>
        <w:t>ν απονομή</w:t>
      </w:r>
      <w:r>
        <w:rPr>
          <w:rFonts w:eastAsia="Times New Roman" w:cs="Times New Roman"/>
          <w:szCs w:val="24"/>
        </w:rPr>
        <w:t xml:space="preserve"> δικαιοσύνη</w:t>
      </w:r>
      <w:r>
        <w:rPr>
          <w:rFonts w:eastAsia="Times New Roman" w:cs="Times New Roman"/>
          <w:szCs w:val="24"/>
        </w:rPr>
        <w:t>ς</w:t>
      </w:r>
      <w:r>
        <w:rPr>
          <w:rFonts w:eastAsia="Times New Roman" w:cs="Times New Roman"/>
          <w:szCs w:val="24"/>
        </w:rPr>
        <w:t>, τέσσερα χρόνια τα ειρηνοδικεία βάλτωσαν. Ε</w:t>
      </w:r>
      <w:r w:rsidRPr="00BA57BD">
        <w:rPr>
          <w:rFonts w:eastAsia="Times New Roman" w:cs="Times New Roman"/>
          <w:szCs w:val="24"/>
        </w:rPr>
        <w:t>ίπαν ότι προχωρούν σε διορισμούς γραμματέων και ειρηνοδικών</w:t>
      </w:r>
      <w:r>
        <w:rPr>
          <w:rFonts w:eastAsia="Times New Roman" w:cs="Times New Roman"/>
          <w:szCs w:val="24"/>
        </w:rPr>
        <w:t xml:space="preserve">. Ειρηνοδίκες </w:t>
      </w:r>
      <w:r w:rsidRPr="00BA57BD">
        <w:rPr>
          <w:rFonts w:eastAsia="Times New Roman" w:cs="Times New Roman"/>
          <w:szCs w:val="24"/>
        </w:rPr>
        <w:t xml:space="preserve">έρχονται εδώ στη Βουλή και μας λένε </w:t>
      </w:r>
      <w:r>
        <w:rPr>
          <w:rFonts w:eastAsia="Times New Roman" w:cs="Times New Roman"/>
          <w:szCs w:val="24"/>
        </w:rPr>
        <w:t xml:space="preserve">ότι είναι από τον διαγωνισμό </w:t>
      </w:r>
      <w:r w:rsidRPr="00BA57BD">
        <w:rPr>
          <w:rFonts w:eastAsia="Times New Roman" w:cs="Times New Roman"/>
          <w:szCs w:val="24"/>
        </w:rPr>
        <w:t xml:space="preserve">του </w:t>
      </w:r>
      <w:r>
        <w:rPr>
          <w:rFonts w:eastAsia="Times New Roman"/>
          <w:szCs w:val="24"/>
        </w:rPr>
        <w:t>ʼ</w:t>
      </w:r>
      <w:r w:rsidRPr="00BA57BD">
        <w:rPr>
          <w:rFonts w:eastAsia="Times New Roman" w:cs="Times New Roman"/>
          <w:szCs w:val="24"/>
        </w:rPr>
        <w:t xml:space="preserve">14 </w:t>
      </w:r>
      <w:r>
        <w:rPr>
          <w:rFonts w:eastAsia="Times New Roman" w:cs="Times New Roman"/>
          <w:szCs w:val="24"/>
        </w:rPr>
        <w:t xml:space="preserve">και </w:t>
      </w:r>
      <w:r w:rsidRPr="00BA57BD">
        <w:rPr>
          <w:rFonts w:eastAsia="Times New Roman" w:cs="Times New Roman"/>
          <w:szCs w:val="24"/>
        </w:rPr>
        <w:t xml:space="preserve">δεν </w:t>
      </w:r>
      <w:r>
        <w:rPr>
          <w:rFonts w:eastAsia="Times New Roman" w:cs="Times New Roman"/>
          <w:szCs w:val="24"/>
        </w:rPr>
        <w:t>τους</w:t>
      </w:r>
      <w:r w:rsidRPr="00BA57BD">
        <w:rPr>
          <w:rFonts w:eastAsia="Times New Roman" w:cs="Times New Roman"/>
          <w:szCs w:val="24"/>
        </w:rPr>
        <w:t xml:space="preserve"> έχουν διορίσει ακόμα</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Αυτό</w:t>
      </w:r>
      <w:r w:rsidRPr="00BA57BD">
        <w:rPr>
          <w:rFonts w:eastAsia="Times New Roman" w:cs="Times New Roman"/>
          <w:szCs w:val="24"/>
        </w:rPr>
        <w:t xml:space="preserve"> μας λένε</w:t>
      </w:r>
      <w:r>
        <w:rPr>
          <w:rFonts w:eastAsia="Times New Roman" w:cs="Times New Roman"/>
          <w:szCs w:val="24"/>
        </w:rPr>
        <w:t>.</w:t>
      </w:r>
    </w:p>
    <w:p w14:paraId="0A5DE2A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BA57BD">
        <w:rPr>
          <w:rFonts w:eastAsia="Times New Roman" w:cs="Times New Roman"/>
          <w:szCs w:val="24"/>
        </w:rPr>
        <w:t>ι γίνεται</w:t>
      </w:r>
      <w:r>
        <w:rPr>
          <w:rFonts w:eastAsia="Times New Roman" w:cs="Times New Roman"/>
          <w:szCs w:val="24"/>
        </w:rPr>
        <w:t>,</w:t>
      </w:r>
      <w:r w:rsidRPr="00BA57BD">
        <w:rPr>
          <w:rFonts w:eastAsia="Times New Roman" w:cs="Times New Roman"/>
          <w:szCs w:val="24"/>
        </w:rPr>
        <w:t xml:space="preserve"> λοιπόν</w:t>
      </w:r>
      <w:r>
        <w:rPr>
          <w:rFonts w:eastAsia="Times New Roman" w:cs="Times New Roman"/>
          <w:szCs w:val="24"/>
        </w:rPr>
        <w:t>,</w:t>
      </w:r>
      <w:r w:rsidRPr="00BA57BD">
        <w:rPr>
          <w:rFonts w:eastAsia="Times New Roman" w:cs="Times New Roman"/>
          <w:szCs w:val="24"/>
        </w:rPr>
        <w:t xml:space="preserve"> στην περίπτωση αυτή</w:t>
      </w:r>
      <w:r>
        <w:rPr>
          <w:rFonts w:eastAsia="Times New Roman" w:cs="Times New Roman"/>
          <w:szCs w:val="24"/>
        </w:rPr>
        <w:t>; Π</w:t>
      </w:r>
      <w:r w:rsidRPr="00BA57BD">
        <w:rPr>
          <w:rFonts w:eastAsia="Times New Roman" w:cs="Times New Roman"/>
          <w:szCs w:val="24"/>
        </w:rPr>
        <w:t xml:space="preserve">ρέπει να βρούμε </w:t>
      </w:r>
      <w:r w:rsidRPr="00BA57BD">
        <w:rPr>
          <w:rFonts w:eastAsia="Times New Roman" w:cs="Times New Roman"/>
          <w:szCs w:val="24"/>
        </w:rPr>
        <w:t>πλέον ένα</w:t>
      </w:r>
      <w:r>
        <w:rPr>
          <w:rFonts w:eastAsia="Times New Roman" w:cs="Times New Roman"/>
          <w:szCs w:val="24"/>
        </w:rPr>
        <w:t>ν</w:t>
      </w:r>
      <w:r w:rsidRPr="00BA57BD">
        <w:rPr>
          <w:rFonts w:eastAsia="Times New Roman" w:cs="Times New Roman"/>
          <w:szCs w:val="24"/>
        </w:rPr>
        <w:t xml:space="preserve"> τρόπο μέσω του Συντάγματος να προστατεύσουμε την πρώτη κατοικία για το</w:t>
      </w:r>
      <w:r>
        <w:rPr>
          <w:rFonts w:eastAsia="Times New Roman" w:cs="Times New Roman"/>
          <w:szCs w:val="24"/>
        </w:rPr>
        <w:t>ν</w:t>
      </w:r>
      <w:r w:rsidRPr="00BA57BD">
        <w:rPr>
          <w:rFonts w:eastAsia="Times New Roman" w:cs="Times New Roman"/>
          <w:szCs w:val="24"/>
        </w:rPr>
        <w:t xml:space="preserve"> λόγο ότι θα αφεθεί στην τύχη </w:t>
      </w:r>
      <w:r>
        <w:rPr>
          <w:rFonts w:eastAsia="Times New Roman" w:cs="Times New Roman"/>
          <w:szCs w:val="24"/>
        </w:rPr>
        <w:t>της.</w:t>
      </w:r>
      <w:r w:rsidRPr="00BA57BD">
        <w:rPr>
          <w:rFonts w:eastAsia="Times New Roman" w:cs="Times New Roman"/>
          <w:szCs w:val="24"/>
        </w:rPr>
        <w:t xml:space="preserve"> </w:t>
      </w:r>
      <w:r>
        <w:rPr>
          <w:rFonts w:eastAsia="Times New Roman" w:cs="Times New Roman"/>
          <w:szCs w:val="24"/>
        </w:rPr>
        <w:t>Ο</w:t>
      </w:r>
      <w:r w:rsidRPr="00BA57BD">
        <w:rPr>
          <w:rFonts w:eastAsia="Times New Roman" w:cs="Times New Roman"/>
          <w:szCs w:val="24"/>
        </w:rPr>
        <w:t xml:space="preserve"> κ</w:t>
      </w:r>
      <w:r>
        <w:rPr>
          <w:rFonts w:eastAsia="Times New Roman" w:cs="Times New Roman"/>
          <w:szCs w:val="24"/>
        </w:rPr>
        <w:t xml:space="preserve">. </w:t>
      </w:r>
      <w:r w:rsidRPr="00BA57BD">
        <w:rPr>
          <w:rFonts w:eastAsia="Times New Roman" w:cs="Times New Roman"/>
          <w:szCs w:val="24"/>
        </w:rPr>
        <w:t xml:space="preserve">Δραγασάκης όχι μόνο </w:t>
      </w:r>
      <w:r>
        <w:rPr>
          <w:rFonts w:eastAsia="Times New Roman" w:cs="Times New Roman"/>
          <w:szCs w:val="24"/>
        </w:rPr>
        <w:t xml:space="preserve">απειλεί </w:t>
      </w:r>
      <w:r w:rsidRPr="00BA57BD">
        <w:rPr>
          <w:rFonts w:eastAsia="Times New Roman" w:cs="Times New Roman"/>
          <w:szCs w:val="24"/>
        </w:rPr>
        <w:t>τους δανειολήπτες</w:t>
      </w:r>
      <w:r>
        <w:rPr>
          <w:rFonts w:eastAsia="Times New Roman" w:cs="Times New Roman"/>
          <w:szCs w:val="24"/>
        </w:rPr>
        <w:t>,</w:t>
      </w:r>
      <w:r w:rsidRPr="00BA57BD">
        <w:rPr>
          <w:rFonts w:eastAsia="Times New Roman" w:cs="Times New Roman"/>
          <w:szCs w:val="24"/>
        </w:rPr>
        <w:t xml:space="preserve"> πιέζοντας υποτίθεται τις τράπεζες</w:t>
      </w:r>
      <w:r>
        <w:rPr>
          <w:rFonts w:eastAsia="Times New Roman" w:cs="Times New Roman"/>
          <w:szCs w:val="24"/>
        </w:rPr>
        <w:t>,</w:t>
      </w:r>
      <w:r w:rsidRPr="00BA57BD">
        <w:rPr>
          <w:rFonts w:eastAsia="Times New Roman" w:cs="Times New Roman"/>
          <w:szCs w:val="24"/>
        </w:rPr>
        <w:t xml:space="preserve"> αλλά τους </w:t>
      </w:r>
      <w:r>
        <w:rPr>
          <w:rFonts w:eastAsia="Times New Roman" w:cs="Times New Roman"/>
          <w:szCs w:val="24"/>
        </w:rPr>
        <w:t>φόρτωσε</w:t>
      </w:r>
      <w:r w:rsidRPr="00BA57BD">
        <w:rPr>
          <w:rFonts w:eastAsia="Times New Roman" w:cs="Times New Roman"/>
          <w:szCs w:val="24"/>
        </w:rPr>
        <w:t xml:space="preserve"> </w:t>
      </w:r>
      <w:r>
        <w:rPr>
          <w:rFonts w:eastAsia="Times New Roman" w:cs="Times New Roman"/>
          <w:szCs w:val="24"/>
        </w:rPr>
        <w:t xml:space="preserve">και </w:t>
      </w:r>
      <w:r w:rsidRPr="00BA57BD">
        <w:rPr>
          <w:rFonts w:eastAsia="Times New Roman" w:cs="Times New Roman"/>
          <w:szCs w:val="24"/>
        </w:rPr>
        <w:t xml:space="preserve">ένα χρέος το οποίο ακόμα δεν </w:t>
      </w:r>
      <w:r>
        <w:rPr>
          <w:rFonts w:eastAsia="Times New Roman" w:cs="Times New Roman"/>
          <w:szCs w:val="24"/>
        </w:rPr>
        <w:t>έ</w:t>
      </w:r>
      <w:r>
        <w:rPr>
          <w:rFonts w:eastAsia="Times New Roman" w:cs="Times New Roman"/>
          <w:szCs w:val="24"/>
        </w:rPr>
        <w:t>χει</w:t>
      </w:r>
      <w:r w:rsidRPr="00BA57BD">
        <w:rPr>
          <w:rFonts w:eastAsia="Times New Roman" w:cs="Times New Roman"/>
          <w:szCs w:val="24"/>
        </w:rPr>
        <w:t xml:space="preserve"> αποκαλυφθεί</w:t>
      </w:r>
      <w:r>
        <w:rPr>
          <w:rFonts w:eastAsia="Times New Roman" w:cs="Times New Roman"/>
          <w:szCs w:val="24"/>
        </w:rPr>
        <w:t>. Έ</w:t>
      </w:r>
      <w:r w:rsidRPr="00BA57BD">
        <w:rPr>
          <w:rFonts w:eastAsia="Times New Roman" w:cs="Times New Roman"/>
          <w:szCs w:val="24"/>
        </w:rPr>
        <w:t>βγαλε διάταξη και την ψήφισ</w:t>
      </w:r>
      <w:r>
        <w:rPr>
          <w:rFonts w:eastAsia="Times New Roman" w:cs="Times New Roman"/>
          <w:szCs w:val="24"/>
        </w:rPr>
        <w:t>ε η</w:t>
      </w:r>
      <w:r w:rsidRPr="00BA57BD">
        <w:rPr>
          <w:rFonts w:eastAsia="Times New Roman" w:cs="Times New Roman"/>
          <w:szCs w:val="24"/>
        </w:rPr>
        <w:t xml:space="preserve"> Πλειοψηφία το προηγούμενο καλοκαίρι</w:t>
      </w:r>
      <w:r>
        <w:rPr>
          <w:rFonts w:eastAsia="Times New Roman" w:cs="Times New Roman"/>
          <w:szCs w:val="24"/>
        </w:rPr>
        <w:t>,</w:t>
      </w:r>
      <w:r w:rsidRPr="00BA57BD">
        <w:rPr>
          <w:rFonts w:eastAsia="Times New Roman" w:cs="Times New Roman"/>
          <w:szCs w:val="24"/>
        </w:rPr>
        <w:t xml:space="preserve"> τον Ιούνιο του </w:t>
      </w:r>
      <w:r>
        <w:rPr>
          <w:rFonts w:eastAsia="Times New Roman" w:cs="Times New Roman"/>
          <w:szCs w:val="24"/>
        </w:rPr>
        <w:t>20</w:t>
      </w:r>
      <w:r w:rsidRPr="00BA57BD">
        <w:rPr>
          <w:rFonts w:eastAsia="Times New Roman" w:cs="Times New Roman"/>
          <w:szCs w:val="24"/>
        </w:rPr>
        <w:t>18</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Τι έλεγε αυτή η διάταξη; Α</w:t>
      </w:r>
      <w:r w:rsidRPr="00BA57BD">
        <w:rPr>
          <w:rFonts w:eastAsia="Times New Roman" w:cs="Times New Roman"/>
          <w:szCs w:val="24"/>
        </w:rPr>
        <w:t>ν απορρίπτεται η αίτηση προστασίας</w:t>
      </w:r>
      <w:r>
        <w:rPr>
          <w:rFonts w:eastAsia="Times New Roman" w:cs="Times New Roman"/>
          <w:szCs w:val="24"/>
        </w:rPr>
        <w:t>,</w:t>
      </w:r>
      <w:r w:rsidRPr="00BA57BD">
        <w:rPr>
          <w:rFonts w:eastAsia="Times New Roman" w:cs="Times New Roman"/>
          <w:szCs w:val="24"/>
        </w:rPr>
        <w:t xml:space="preserve"> ανεξάρτητα </w:t>
      </w:r>
      <w:r>
        <w:rPr>
          <w:rFonts w:eastAsia="Times New Roman" w:cs="Times New Roman"/>
          <w:szCs w:val="24"/>
        </w:rPr>
        <w:t>εάν είναι από δόλο ή άδολα</w:t>
      </w:r>
      <w:r w:rsidRPr="00BA57BD">
        <w:rPr>
          <w:rFonts w:eastAsia="Times New Roman" w:cs="Times New Roman"/>
          <w:szCs w:val="24"/>
        </w:rPr>
        <w:t xml:space="preserve"> από τον </w:t>
      </w:r>
      <w:r w:rsidRPr="00BA57BD">
        <w:rPr>
          <w:rFonts w:eastAsia="Times New Roman" w:cs="Times New Roman"/>
          <w:szCs w:val="24"/>
        </w:rPr>
        <w:lastRenderedPageBreak/>
        <w:t>δανειολήπτη</w:t>
      </w:r>
      <w:r>
        <w:rPr>
          <w:rFonts w:eastAsia="Times New Roman" w:cs="Times New Roman"/>
          <w:szCs w:val="24"/>
        </w:rPr>
        <w:t>,</w:t>
      </w:r>
      <w:r w:rsidRPr="00BA57BD">
        <w:rPr>
          <w:rFonts w:eastAsia="Times New Roman" w:cs="Times New Roman"/>
          <w:szCs w:val="24"/>
        </w:rPr>
        <w:t xml:space="preserve"> θα χρεώνεται αναδρομικά τόκο</w:t>
      </w:r>
      <w:r w:rsidRPr="00BA57BD">
        <w:rPr>
          <w:rFonts w:eastAsia="Times New Roman" w:cs="Times New Roman"/>
          <w:szCs w:val="24"/>
        </w:rPr>
        <w:t xml:space="preserve">υς υπερημερίας </w:t>
      </w:r>
      <w:r>
        <w:rPr>
          <w:rFonts w:eastAsia="Times New Roman" w:cs="Times New Roman"/>
          <w:szCs w:val="24"/>
        </w:rPr>
        <w:t>για</w:t>
      </w:r>
      <w:r w:rsidRPr="00BA57BD">
        <w:rPr>
          <w:rFonts w:eastAsia="Times New Roman" w:cs="Times New Roman"/>
          <w:szCs w:val="24"/>
        </w:rPr>
        <w:t xml:space="preserve"> όλη τη διάρκεια της καθυστέρησ</w:t>
      </w:r>
      <w:r>
        <w:rPr>
          <w:rFonts w:eastAsia="Times New Roman" w:cs="Times New Roman"/>
          <w:szCs w:val="24"/>
        </w:rPr>
        <w:t>ης. Αύξησε το δάνειο τ</w:t>
      </w:r>
      <w:r w:rsidRPr="00BA57BD">
        <w:rPr>
          <w:rFonts w:eastAsia="Times New Roman" w:cs="Times New Roman"/>
          <w:szCs w:val="24"/>
        </w:rPr>
        <w:t>ουλάχιστον κατά 50% σε</w:t>
      </w:r>
      <w:r>
        <w:rPr>
          <w:rFonts w:eastAsia="Times New Roman" w:cs="Times New Roman"/>
          <w:szCs w:val="24"/>
        </w:rPr>
        <w:t xml:space="preserve"> σχέση με εκείνο που θα πλήρωνε εάν</w:t>
      </w:r>
      <w:r w:rsidRPr="00BA57BD">
        <w:rPr>
          <w:rFonts w:eastAsia="Times New Roman" w:cs="Times New Roman"/>
          <w:szCs w:val="24"/>
        </w:rPr>
        <w:t xml:space="preserve"> δεν είχε προσφύγει στο δικαστήριο</w:t>
      </w:r>
      <w:r>
        <w:rPr>
          <w:rFonts w:eastAsia="Times New Roman" w:cs="Times New Roman"/>
          <w:szCs w:val="24"/>
        </w:rPr>
        <w:t>. Δ</w:t>
      </w:r>
      <w:r w:rsidRPr="00BA57BD">
        <w:rPr>
          <w:rFonts w:eastAsia="Times New Roman" w:cs="Times New Roman"/>
          <w:szCs w:val="24"/>
        </w:rPr>
        <w:t>ηλαδή τιμω</w:t>
      </w:r>
      <w:r>
        <w:rPr>
          <w:rFonts w:eastAsia="Times New Roman" w:cs="Times New Roman"/>
          <w:szCs w:val="24"/>
        </w:rPr>
        <w:t xml:space="preserve">ρούν τον δανειολήπτη </w:t>
      </w:r>
      <w:r w:rsidRPr="00BA57BD">
        <w:rPr>
          <w:rFonts w:eastAsia="Times New Roman" w:cs="Times New Roman"/>
          <w:szCs w:val="24"/>
        </w:rPr>
        <w:t>πλέον</w:t>
      </w:r>
      <w:r>
        <w:rPr>
          <w:rFonts w:eastAsia="Times New Roman" w:cs="Times New Roman"/>
          <w:szCs w:val="24"/>
        </w:rPr>
        <w:t xml:space="preserve"> κ</w:t>
      </w:r>
      <w:r w:rsidRPr="00BA57BD">
        <w:rPr>
          <w:rFonts w:eastAsia="Times New Roman" w:cs="Times New Roman"/>
          <w:szCs w:val="24"/>
        </w:rPr>
        <w:t>αι γιατί πήγε στο δικαστήριο</w:t>
      </w:r>
      <w:r>
        <w:rPr>
          <w:rFonts w:eastAsia="Times New Roman" w:cs="Times New Roman"/>
          <w:szCs w:val="24"/>
        </w:rPr>
        <w:t>! Καταλαβαίνετε, λ</w:t>
      </w:r>
      <w:r w:rsidRPr="00BA57BD">
        <w:rPr>
          <w:rFonts w:eastAsia="Times New Roman" w:cs="Times New Roman"/>
          <w:szCs w:val="24"/>
        </w:rPr>
        <w:t>οιπόν</w:t>
      </w:r>
      <w:r>
        <w:rPr>
          <w:rFonts w:eastAsia="Times New Roman" w:cs="Times New Roman"/>
          <w:szCs w:val="24"/>
        </w:rPr>
        <w:t>,</w:t>
      </w:r>
      <w:r w:rsidRPr="00BA57BD">
        <w:rPr>
          <w:rFonts w:eastAsia="Times New Roman" w:cs="Times New Roman"/>
          <w:szCs w:val="24"/>
        </w:rPr>
        <w:t xml:space="preserve"> </w:t>
      </w:r>
      <w:r w:rsidRPr="00BA57BD">
        <w:rPr>
          <w:rFonts w:eastAsia="Times New Roman" w:cs="Times New Roman"/>
          <w:szCs w:val="24"/>
        </w:rPr>
        <w:t>πώς λειτουργεί αυτή η πολιτεία</w:t>
      </w:r>
      <w:r>
        <w:rPr>
          <w:rFonts w:eastAsia="Times New Roman" w:cs="Times New Roman"/>
          <w:szCs w:val="24"/>
        </w:rPr>
        <w:t xml:space="preserve">. Θα </w:t>
      </w:r>
      <w:r w:rsidRPr="00BA57BD">
        <w:rPr>
          <w:rFonts w:eastAsia="Times New Roman" w:cs="Times New Roman"/>
          <w:szCs w:val="24"/>
        </w:rPr>
        <w:t xml:space="preserve">πληρώσει 50% ακριβότερο </w:t>
      </w:r>
      <w:r>
        <w:rPr>
          <w:rFonts w:eastAsia="Times New Roman" w:cs="Times New Roman"/>
          <w:szCs w:val="24"/>
        </w:rPr>
        <w:t xml:space="preserve">τόκο, </w:t>
      </w:r>
      <w:r w:rsidRPr="00BA57BD">
        <w:rPr>
          <w:rFonts w:eastAsia="Times New Roman" w:cs="Times New Roman"/>
          <w:szCs w:val="24"/>
        </w:rPr>
        <w:t>γιατί πήγε και ζήτησε την προστασία του δικαστηρίου</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Δεν</w:t>
      </w:r>
      <w:r w:rsidRPr="00BA57BD">
        <w:rPr>
          <w:rFonts w:eastAsia="Times New Roman" w:cs="Times New Roman"/>
          <w:szCs w:val="24"/>
        </w:rPr>
        <w:t xml:space="preserve"> είναι δικά μου λόγια αυτά</w:t>
      </w:r>
      <w:r>
        <w:rPr>
          <w:rFonts w:eastAsia="Times New Roman" w:cs="Times New Roman"/>
          <w:szCs w:val="24"/>
        </w:rPr>
        <w:t>. Ε</w:t>
      </w:r>
      <w:r w:rsidRPr="00BA57BD">
        <w:rPr>
          <w:rFonts w:eastAsia="Times New Roman" w:cs="Times New Roman"/>
          <w:szCs w:val="24"/>
        </w:rPr>
        <w:t>ίναι καταγεγραμμένα</w:t>
      </w:r>
      <w:r>
        <w:rPr>
          <w:rFonts w:eastAsia="Times New Roman" w:cs="Times New Roman"/>
          <w:szCs w:val="24"/>
        </w:rPr>
        <w:t>,</w:t>
      </w:r>
      <w:r w:rsidRPr="00BA57BD">
        <w:rPr>
          <w:rFonts w:eastAsia="Times New Roman" w:cs="Times New Roman"/>
          <w:szCs w:val="24"/>
        </w:rPr>
        <w:t xml:space="preserve"> είναι νομοθετικές παρεμβάσεις </w:t>
      </w:r>
      <w:r>
        <w:rPr>
          <w:rFonts w:eastAsia="Times New Roman" w:cs="Times New Roman"/>
          <w:szCs w:val="24"/>
        </w:rPr>
        <w:t xml:space="preserve">της </w:t>
      </w:r>
      <w:r w:rsidRPr="00BA57BD">
        <w:rPr>
          <w:rFonts w:eastAsia="Times New Roman" w:cs="Times New Roman"/>
          <w:szCs w:val="24"/>
        </w:rPr>
        <w:t>Κυβέρνηση</w:t>
      </w:r>
      <w:r>
        <w:rPr>
          <w:rFonts w:eastAsia="Times New Roman" w:cs="Times New Roman"/>
          <w:szCs w:val="24"/>
        </w:rPr>
        <w:t>ς.</w:t>
      </w:r>
    </w:p>
    <w:p w14:paraId="0A5DE2A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Συντομεύω, κύριε Πρόεδρε. Τι</w:t>
      </w:r>
      <w:r w:rsidRPr="00BA57BD">
        <w:rPr>
          <w:rFonts w:eastAsia="Times New Roman" w:cs="Times New Roman"/>
          <w:szCs w:val="24"/>
        </w:rPr>
        <w:t xml:space="preserve"> προτείναμε</w:t>
      </w:r>
      <w:r>
        <w:rPr>
          <w:rFonts w:eastAsia="Times New Roman" w:cs="Times New Roman"/>
          <w:szCs w:val="24"/>
        </w:rPr>
        <w:t>, λοιπόν; Τ</w:t>
      </w:r>
      <w:r w:rsidRPr="00BA57BD">
        <w:rPr>
          <w:rFonts w:eastAsia="Times New Roman" w:cs="Times New Roman"/>
          <w:szCs w:val="24"/>
        </w:rPr>
        <w:t>ο άρθρο 21</w:t>
      </w:r>
      <w:r>
        <w:rPr>
          <w:rFonts w:eastAsia="Times New Roman" w:cs="Times New Roman"/>
          <w:szCs w:val="24"/>
        </w:rPr>
        <w:t xml:space="preserve"> του Συντάγματος</w:t>
      </w:r>
      <w:r w:rsidRPr="00BA57BD">
        <w:rPr>
          <w:rFonts w:eastAsia="Times New Roman" w:cs="Times New Roman"/>
          <w:szCs w:val="24"/>
        </w:rPr>
        <w:t xml:space="preserve"> δίνει ένα ψήγμα προστασίας της πρώτης κατοικίας</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Λ</w:t>
      </w:r>
      <w:r w:rsidRPr="00BA57BD">
        <w:rPr>
          <w:rFonts w:eastAsia="Times New Roman" w:cs="Times New Roman"/>
          <w:szCs w:val="24"/>
        </w:rPr>
        <w:t xml:space="preserve">έει ότι το </w:t>
      </w:r>
      <w:r>
        <w:rPr>
          <w:rFonts w:eastAsia="Times New Roman" w:cs="Times New Roman"/>
          <w:szCs w:val="24"/>
        </w:rPr>
        <w:t>κ</w:t>
      </w:r>
      <w:r w:rsidRPr="00BA57BD">
        <w:rPr>
          <w:rFonts w:eastAsia="Times New Roman" w:cs="Times New Roman"/>
          <w:szCs w:val="24"/>
        </w:rPr>
        <w:t xml:space="preserve">ράτος πρέπει να μεριμνά για την εξασφάλιση στοιχειωδών συνθηκών κατοικίας εκείνων που στερούνται </w:t>
      </w:r>
      <w:r>
        <w:rPr>
          <w:rFonts w:eastAsia="Times New Roman" w:cs="Times New Roman"/>
          <w:szCs w:val="24"/>
        </w:rPr>
        <w:t xml:space="preserve">ή </w:t>
      </w:r>
      <w:r w:rsidRPr="00BA57BD">
        <w:rPr>
          <w:rFonts w:eastAsia="Times New Roman" w:cs="Times New Roman"/>
          <w:szCs w:val="24"/>
        </w:rPr>
        <w:t>στεγάζονται ανεπαρκώς</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Τι</w:t>
      </w:r>
      <w:r w:rsidRPr="00BA57BD">
        <w:rPr>
          <w:rFonts w:eastAsia="Times New Roman" w:cs="Times New Roman"/>
          <w:szCs w:val="24"/>
        </w:rPr>
        <w:t xml:space="preserve"> ζητούμε</w:t>
      </w:r>
      <w:r>
        <w:rPr>
          <w:rFonts w:eastAsia="Times New Roman" w:cs="Times New Roman"/>
          <w:szCs w:val="24"/>
        </w:rPr>
        <w:t>;</w:t>
      </w:r>
      <w:r w:rsidRPr="00BA57BD">
        <w:rPr>
          <w:rFonts w:eastAsia="Times New Roman" w:cs="Times New Roman"/>
          <w:szCs w:val="24"/>
        </w:rPr>
        <w:t xml:space="preserve"> Έναν</w:t>
      </w:r>
      <w:r>
        <w:rPr>
          <w:rFonts w:eastAsia="Times New Roman" w:cs="Times New Roman"/>
          <w:szCs w:val="24"/>
        </w:rPr>
        <w:t xml:space="preserve"> -θέλω να γίνει δ</w:t>
      </w:r>
      <w:r w:rsidRPr="00BA57BD">
        <w:rPr>
          <w:rFonts w:eastAsia="Times New Roman" w:cs="Times New Roman"/>
          <w:szCs w:val="24"/>
        </w:rPr>
        <w:t>εκτό</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 xml:space="preserve">πάγιο </w:t>
      </w:r>
      <w:r w:rsidRPr="00BA57BD">
        <w:rPr>
          <w:rFonts w:eastAsia="Times New Roman" w:cs="Times New Roman"/>
          <w:szCs w:val="24"/>
        </w:rPr>
        <w:t xml:space="preserve">θεσμικό νόμο που θα συμπληρώνει το άρθρο 21 και θα καθιστά υποχρεωτική την άσκηση από την πολιτεία </w:t>
      </w:r>
      <w:r>
        <w:rPr>
          <w:rFonts w:eastAsia="Times New Roman" w:cs="Times New Roman"/>
          <w:szCs w:val="24"/>
        </w:rPr>
        <w:t>της υποχρέωσης, της αρμοδιότητα</w:t>
      </w:r>
      <w:r w:rsidRPr="00BA57BD">
        <w:rPr>
          <w:rFonts w:eastAsia="Times New Roman" w:cs="Times New Roman"/>
          <w:szCs w:val="24"/>
        </w:rPr>
        <w:t>ς</w:t>
      </w:r>
      <w:r>
        <w:rPr>
          <w:rFonts w:eastAsia="Times New Roman" w:cs="Times New Roman"/>
          <w:szCs w:val="24"/>
        </w:rPr>
        <w:t>,</w:t>
      </w:r>
      <w:r w:rsidRPr="00BA57BD">
        <w:rPr>
          <w:rFonts w:eastAsia="Times New Roman" w:cs="Times New Roman"/>
          <w:szCs w:val="24"/>
        </w:rPr>
        <w:t xml:space="preserve"> να εξασφαλίζει την κατοικία ακόμα και του κόκκινου δανειολήπτη</w:t>
      </w:r>
      <w:r>
        <w:rPr>
          <w:rFonts w:eastAsia="Times New Roman" w:cs="Times New Roman"/>
          <w:szCs w:val="24"/>
        </w:rPr>
        <w:t>,</w:t>
      </w:r>
      <w:r w:rsidRPr="00BA57BD">
        <w:rPr>
          <w:rFonts w:eastAsia="Times New Roman" w:cs="Times New Roman"/>
          <w:szCs w:val="24"/>
        </w:rPr>
        <w:t xml:space="preserve"> ακόμα και του άνεργου</w:t>
      </w:r>
      <w:r>
        <w:rPr>
          <w:rFonts w:eastAsia="Times New Roman" w:cs="Times New Roman"/>
          <w:szCs w:val="24"/>
        </w:rPr>
        <w:t>.</w:t>
      </w:r>
    </w:p>
    <w:p w14:paraId="0A5DE2AA" w14:textId="77777777" w:rsidR="00415E13" w:rsidRDefault="00E650A0">
      <w:pPr>
        <w:spacing w:line="600" w:lineRule="auto"/>
        <w:ind w:firstLine="720"/>
        <w:jc w:val="both"/>
        <w:rPr>
          <w:rFonts w:eastAsia="Times New Roman"/>
          <w:bCs/>
          <w:szCs w:val="24"/>
        </w:rPr>
      </w:pPr>
      <w:r>
        <w:rPr>
          <w:rFonts w:eastAsia="Times New Roman"/>
          <w:bCs/>
          <w:szCs w:val="24"/>
        </w:rPr>
        <w:lastRenderedPageBreak/>
        <w:t xml:space="preserve">(Στο σημείο αυτό </w:t>
      </w:r>
      <w:r>
        <w:rPr>
          <w:rFonts w:eastAsia="Times New Roman"/>
          <w:bCs/>
          <w:szCs w:val="24"/>
        </w:rPr>
        <w:t>κ</w:t>
      </w:r>
      <w:r>
        <w:rPr>
          <w:rFonts w:eastAsia="Times New Roman"/>
          <w:bCs/>
          <w:szCs w:val="24"/>
        </w:rPr>
        <w:t>τυπάει</w:t>
      </w:r>
      <w:r>
        <w:rPr>
          <w:rFonts w:eastAsia="Times New Roman"/>
          <w:bCs/>
          <w:szCs w:val="24"/>
        </w:rPr>
        <w:t xml:space="preserve"> το κουδούνι λήξεως του χρόνου ομιλίας του κυρίου Βουλευτή)</w:t>
      </w:r>
    </w:p>
    <w:p w14:paraId="0A5DE2A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w:t>
      </w:r>
      <w:r w:rsidRPr="00BA57BD">
        <w:rPr>
          <w:rFonts w:eastAsia="Times New Roman" w:cs="Times New Roman"/>
          <w:szCs w:val="24"/>
        </w:rPr>
        <w:t>α δώσω και ένα άλλο παράδειγμα και τελειώνω σε 20 δευτερόλεπτα</w:t>
      </w:r>
      <w:r>
        <w:rPr>
          <w:rFonts w:eastAsia="Times New Roman" w:cs="Times New Roman"/>
          <w:szCs w:val="24"/>
        </w:rPr>
        <w:t>,</w:t>
      </w:r>
      <w:r w:rsidRPr="00BA57BD">
        <w:rPr>
          <w:rFonts w:eastAsia="Times New Roman" w:cs="Times New Roman"/>
          <w:szCs w:val="24"/>
        </w:rPr>
        <w:t xml:space="preserve"> κύριε Πρόεδρε</w:t>
      </w:r>
      <w:r>
        <w:rPr>
          <w:rFonts w:eastAsia="Times New Roman" w:cs="Times New Roman"/>
          <w:szCs w:val="24"/>
        </w:rPr>
        <w:t>. Ό</w:t>
      </w:r>
      <w:r w:rsidRPr="00BA57BD">
        <w:rPr>
          <w:rFonts w:eastAsia="Times New Roman" w:cs="Times New Roman"/>
          <w:szCs w:val="24"/>
        </w:rPr>
        <w:t>ταν καταργήθηκε ο Οργανισμός Εργατικής Κατοικίας</w:t>
      </w:r>
      <w:r>
        <w:rPr>
          <w:rFonts w:eastAsia="Times New Roman" w:cs="Times New Roman"/>
          <w:szCs w:val="24"/>
        </w:rPr>
        <w:t>, ο π</w:t>
      </w:r>
      <w:r w:rsidRPr="00BA57BD">
        <w:rPr>
          <w:rFonts w:eastAsia="Times New Roman" w:cs="Times New Roman"/>
          <w:szCs w:val="24"/>
        </w:rPr>
        <w:t>όρος του 1% που είναι επί των αμοιβών του ιδιωτικού δικαίου ερ</w:t>
      </w:r>
      <w:r w:rsidRPr="00BA57BD">
        <w:rPr>
          <w:rFonts w:eastAsia="Times New Roman" w:cs="Times New Roman"/>
          <w:szCs w:val="24"/>
        </w:rPr>
        <w:t>γαζομένων δεν καταργήθηκε</w:t>
      </w:r>
      <w:r>
        <w:rPr>
          <w:rFonts w:eastAsia="Times New Roman" w:cs="Times New Roman"/>
          <w:szCs w:val="24"/>
        </w:rPr>
        <w:t>.</w:t>
      </w:r>
      <w:r w:rsidRPr="00BA57BD">
        <w:rPr>
          <w:rFonts w:eastAsia="Times New Roman" w:cs="Times New Roman"/>
          <w:szCs w:val="24"/>
        </w:rPr>
        <w:t xml:space="preserve"> Πηγαίνει στον ΟΑΕΔ</w:t>
      </w:r>
      <w:r>
        <w:rPr>
          <w:rFonts w:eastAsia="Times New Roman" w:cs="Times New Roman"/>
          <w:szCs w:val="24"/>
        </w:rPr>
        <w:t xml:space="preserve">. Επί </w:t>
      </w:r>
      <w:r w:rsidRPr="00BA57BD">
        <w:rPr>
          <w:rFonts w:eastAsia="Times New Roman" w:cs="Times New Roman"/>
          <w:szCs w:val="24"/>
        </w:rPr>
        <w:t>τέσσερα χρόνια ο ΟΑΕΔ ως υπεύθυνος για τους οικισμούς της εργατικής κατοικίας τους έχει εγκαταλείψει</w:t>
      </w:r>
      <w:r>
        <w:rPr>
          <w:rFonts w:eastAsia="Times New Roman" w:cs="Times New Roman"/>
          <w:szCs w:val="24"/>
        </w:rPr>
        <w:t>. Δεν έχει τελειώσει κανέναν.</w:t>
      </w:r>
      <w:r w:rsidRPr="00BA57BD">
        <w:rPr>
          <w:rFonts w:eastAsia="Times New Roman" w:cs="Times New Roman"/>
          <w:szCs w:val="24"/>
        </w:rPr>
        <w:t xml:space="preserve"> Έχουν κληρωθεί τα διαμερίσματα στους δικαιούχους</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Δ</w:t>
      </w:r>
      <w:r w:rsidRPr="00BA57BD">
        <w:rPr>
          <w:rFonts w:eastAsia="Times New Roman" w:cs="Times New Roman"/>
          <w:szCs w:val="24"/>
        </w:rPr>
        <w:t xml:space="preserve">εν μπορούν να τα πάρουν </w:t>
      </w:r>
      <w:r>
        <w:rPr>
          <w:rFonts w:eastAsia="Times New Roman" w:cs="Times New Roman"/>
          <w:szCs w:val="24"/>
        </w:rPr>
        <w:t xml:space="preserve">και </w:t>
      </w:r>
      <w:r w:rsidRPr="00BA57BD">
        <w:rPr>
          <w:rFonts w:eastAsia="Times New Roman" w:cs="Times New Roman"/>
          <w:szCs w:val="24"/>
        </w:rPr>
        <w:t>απαξιώνονται</w:t>
      </w:r>
      <w:r>
        <w:rPr>
          <w:rFonts w:eastAsia="Times New Roman" w:cs="Times New Roman"/>
          <w:szCs w:val="24"/>
        </w:rPr>
        <w:t>.</w:t>
      </w:r>
      <w:r w:rsidRPr="00BA57BD">
        <w:rPr>
          <w:rFonts w:eastAsia="Times New Roman" w:cs="Times New Roman"/>
          <w:szCs w:val="24"/>
        </w:rPr>
        <w:t xml:space="preserve"> </w:t>
      </w:r>
      <w:r>
        <w:rPr>
          <w:rFonts w:eastAsia="Times New Roman" w:cs="Times New Roman"/>
          <w:szCs w:val="24"/>
        </w:rPr>
        <w:t xml:space="preserve">Και έχει σωρεύσει </w:t>
      </w:r>
      <w:r w:rsidRPr="00BA57BD">
        <w:rPr>
          <w:rFonts w:eastAsia="Times New Roman" w:cs="Times New Roman"/>
          <w:szCs w:val="24"/>
        </w:rPr>
        <w:t xml:space="preserve">και </w:t>
      </w:r>
      <w:r>
        <w:rPr>
          <w:rFonts w:eastAsia="Times New Roman" w:cs="Times New Roman"/>
          <w:szCs w:val="24"/>
        </w:rPr>
        <w:t>1</w:t>
      </w:r>
      <w:r w:rsidRPr="00BA57BD">
        <w:rPr>
          <w:rFonts w:eastAsia="Times New Roman" w:cs="Times New Roman"/>
          <w:szCs w:val="24"/>
        </w:rPr>
        <w:t xml:space="preserve"> δισεκατομμύριο </w:t>
      </w:r>
      <w:r>
        <w:rPr>
          <w:rFonts w:eastAsia="Times New Roman" w:cs="Times New Roman"/>
          <w:szCs w:val="24"/>
        </w:rPr>
        <w:t xml:space="preserve">ο </w:t>
      </w:r>
      <w:r w:rsidRPr="00BA57BD">
        <w:rPr>
          <w:rFonts w:eastAsia="Times New Roman" w:cs="Times New Roman"/>
          <w:szCs w:val="24"/>
        </w:rPr>
        <w:t>ΟΑΕΔ</w:t>
      </w:r>
      <w:r>
        <w:rPr>
          <w:rFonts w:eastAsia="Times New Roman" w:cs="Times New Roman"/>
          <w:szCs w:val="24"/>
        </w:rPr>
        <w:t>,</w:t>
      </w:r>
      <w:r w:rsidRPr="00BA57BD">
        <w:rPr>
          <w:rFonts w:eastAsia="Times New Roman" w:cs="Times New Roman"/>
          <w:szCs w:val="24"/>
        </w:rPr>
        <w:t xml:space="preserve"> το οποίο έχει οδηγήσει στην Τράπεζα της Ελλάδος για την εξασφάλιση </w:t>
      </w:r>
      <w:r>
        <w:rPr>
          <w:rFonts w:eastAsia="Times New Roman" w:cs="Times New Roman"/>
          <w:szCs w:val="24"/>
        </w:rPr>
        <w:t>«</w:t>
      </w:r>
      <w:r w:rsidRPr="00BA57BD">
        <w:rPr>
          <w:rFonts w:eastAsia="Times New Roman" w:cs="Times New Roman"/>
          <w:szCs w:val="24"/>
        </w:rPr>
        <w:t>μαξιλαριού</w:t>
      </w:r>
      <w:r>
        <w:rPr>
          <w:rFonts w:eastAsia="Times New Roman" w:cs="Times New Roman"/>
          <w:szCs w:val="24"/>
        </w:rPr>
        <w:t>». Α</w:t>
      </w:r>
      <w:r w:rsidRPr="00BA57BD">
        <w:rPr>
          <w:rFonts w:eastAsia="Times New Roman" w:cs="Times New Roman"/>
          <w:szCs w:val="24"/>
        </w:rPr>
        <w:t>υτές</w:t>
      </w:r>
      <w:r>
        <w:rPr>
          <w:rFonts w:eastAsia="Times New Roman" w:cs="Times New Roman"/>
          <w:szCs w:val="24"/>
        </w:rPr>
        <w:t>, λ</w:t>
      </w:r>
      <w:r w:rsidRPr="00BA57BD">
        <w:rPr>
          <w:rFonts w:eastAsia="Times New Roman" w:cs="Times New Roman"/>
          <w:szCs w:val="24"/>
        </w:rPr>
        <w:t>οιπόν</w:t>
      </w:r>
      <w:r>
        <w:rPr>
          <w:rFonts w:eastAsia="Times New Roman" w:cs="Times New Roman"/>
          <w:szCs w:val="24"/>
        </w:rPr>
        <w:t>,</w:t>
      </w:r>
      <w:r w:rsidRPr="00BA57BD">
        <w:rPr>
          <w:rFonts w:eastAsia="Times New Roman" w:cs="Times New Roman"/>
          <w:szCs w:val="24"/>
        </w:rPr>
        <w:t xml:space="preserve"> θα είναι </w:t>
      </w:r>
      <w:r>
        <w:rPr>
          <w:rFonts w:eastAsia="Times New Roman" w:cs="Times New Roman"/>
          <w:szCs w:val="24"/>
        </w:rPr>
        <w:t>οι πολιτικές που εξασφαλίζει η Κ</w:t>
      </w:r>
      <w:r w:rsidRPr="00BA57BD">
        <w:rPr>
          <w:rFonts w:eastAsia="Times New Roman" w:cs="Times New Roman"/>
          <w:szCs w:val="24"/>
        </w:rPr>
        <w:t>υβέρνηση</w:t>
      </w:r>
      <w:r>
        <w:rPr>
          <w:rFonts w:eastAsia="Times New Roman" w:cs="Times New Roman"/>
          <w:szCs w:val="24"/>
        </w:rPr>
        <w:t>;</w:t>
      </w:r>
    </w:p>
    <w:p w14:paraId="0A5DE2AC" w14:textId="77777777" w:rsidR="00415E13" w:rsidRDefault="00E650A0">
      <w:pPr>
        <w:spacing w:line="600" w:lineRule="auto"/>
        <w:ind w:firstLine="720"/>
        <w:jc w:val="both"/>
        <w:rPr>
          <w:rFonts w:eastAsia="Times New Roman" w:cs="Times New Roman"/>
          <w:szCs w:val="24"/>
        </w:rPr>
      </w:pPr>
      <w:r w:rsidRPr="00BA57BD">
        <w:rPr>
          <w:rFonts w:eastAsia="Times New Roman" w:cs="Times New Roman"/>
          <w:szCs w:val="24"/>
        </w:rPr>
        <w:t xml:space="preserve">Νομίζω ότι πρέπει στη </w:t>
      </w:r>
      <w:r>
        <w:rPr>
          <w:rFonts w:eastAsia="Times New Roman" w:cs="Times New Roman"/>
          <w:szCs w:val="24"/>
        </w:rPr>
        <w:t>σ</w:t>
      </w:r>
      <w:r w:rsidRPr="00BA57BD">
        <w:rPr>
          <w:rFonts w:eastAsia="Times New Roman" w:cs="Times New Roman"/>
          <w:szCs w:val="24"/>
        </w:rPr>
        <w:t xml:space="preserve">υνταγματική </w:t>
      </w:r>
      <w:r>
        <w:rPr>
          <w:rFonts w:eastAsia="Times New Roman" w:cs="Times New Roman"/>
          <w:szCs w:val="24"/>
        </w:rPr>
        <w:t>Α</w:t>
      </w:r>
      <w:r w:rsidRPr="00BA57BD">
        <w:rPr>
          <w:rFonts w:eastAsia="Times New Roman" w:cs="Times New Roman"/>
          <w:szCs w:val="24"/>
        </w:rPr>
        <w:t>ναθεώρησ</w:t>
      </w:r>
      <w:r w:rsidRPr="00BA57BD">
        <w:rPr>
          <w:rFonts w:eastAsia="Times New Roman" w:cs="Times New Roman"/>
          <w:szCs w:val="24"/>
        </w:rPr>
        <w:t>η να καλύψουμε</w:t>
      </w:r>
      <w:r>
        <w:rPr>
          <w:rFonts w:eastAsia="Times New Roman" w:cs="Times New Roman"/>
          <w:szCs w:val="24"/>
        </w:rPr>
        <w:t xml:space="preserve"> έστω</w:t>
      </w:r>
      <w:r w:rsidRPr="00BA57BD">
        <w:rPr>
          <w:rFonts w:eastAsia="Times New Roman" w:cs="Times New Roman"/>
          <w:szCs w:val="24"/>
        </w:rPr>
        <w:t xml:space="preserve"> αυτά που μπορεί να μη φαίνονται υψιπετή πολιτικά</w:t>
      </w:r>
      <w:r>
        <w:rPr>
          <w:rFonts w:eastAsia="Times New Roman" w:cs="Times New Roman"/>
          <w:szCs w:val="24"/>
        </w:rPr>
        <w:t>,</w:t>
      </w:r>
      <w:r w:rsidRPr="00BA57BD">
        <w:rPr>
          <w:rFonts w:eastAsia="Times New Roman" w:cs="Times New Roman"/>
          <w:szCs w:val="24"/>
        </w:rPr>
        <w:t xml:space="preserve"> αλλά είναι πρακτικά ζητήματα τα οποία θα ανακουφίσουν και θα λύσουν προβλήματα και θα δώσουν και εφαλτήριο οικονομικής</w:t>
      </w:r>
      <w:r>
        <w:rPr>
          <w:rFonts w:eastAsia="Times New Roman" w:cs="Times New Roman"/>
          <w:szCs w:val="24"/>
        </w:rPr>
        <w:t xml:space="preserve"> ανάπτυξης. Διαφορετικά</w:t>
      </w:r>
      <w:r w:rsidRPr="00BA57BD">
        <w:rPr>
          <w:rFonts w:eastAsia="Times New Roman" w:cs="Times New Roman"/>
          <w:szCs w:val="24"/>
        </w:rPr>
        <w:t xml:space="preserve"> </w:t>
      </w:r>
      <w:r>
        <w:rPr>
          <w:rFonts w:eastAsia="Times New Roman" w:cs="Times New Roman"/>
          <w:szCs w:val="24"/>
        </w:rPr>
        <w:t>ματαιοπονούμε</w:t>
      </w:r>
      <w:r>
        <w:rPr>
          <w:rFonts w:eastAsia="Times New Roman" w:cs="Times New Roman"/>
          <w:szCs w:val="24"/>
        </w:rPr>
        <w:t>!</w:t>
      </w:r>
    </w:p>
    <w:p w14:paraId="0A5DE2AD"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w:t>
      </w:r>
    </w:p>
    <w:p w14:paraId="0A5DE2AE" w14:textId="77777777" w:rsidR="00415E13" w:rsidRDefault="00E650A0">
      <w:pPr>
        <w:spacing w:line="600" w:lineRule="auto"/>
        <w:ind w:firstLine="720"/>
        <w:jc w:val="both"/>
        <w:rPr>
          <w:rFonts w:eastAsia="Times New Roman" w:cs="Times New Roman"/>
          <w:szCs w:val="24"/>
        </w:rPr>
      </w:pPr>
      <w:r>
        <w:rPr>
          <w:rFonts w:eastAsia="Times New Roman"/>
          <w:b/>
          <w:bCs/>
          <w:szCs w:val="24"/>
        </w:rPr>
        <w:t xml:space="preserve">ΠΡΟΕΔΡΕΥΩΝ (Γεώργιος Λαμπρούλης): </w:t>
      </w:r>
      <w:r>
        <w:rPr>
          <w:rFonts w:eastAsia="Times New Roman"/>
          <w:bCs/>
          <w:szCs w:val="24"/>
        </w:rPr>
        <w:t xml:space="preserve">Τον λόγο έχει η κ. Παναγιώτα Κοζομπόλη </w:t>
      </w:r>
      <w:r w:rsidRPr="00BA57BD">
        <w:rPr>
          <w:rFonts w:eastAsia="Times New Roman" w:cs="Times New Roman"/>
          <w:szCs w:val="24"/>
        </w:rPr>
        <w:t>από το</w:t>
      </w:r>
      <w:r>
        <w:rPr>
          <w:rFonts w:eastAsia="Times New Roman" w:cs="Times New Roman"/>
          <w:szCs w:val="24"/>
        </w:rPr>
        <w:t>ν</w:t>
      </w:r>
      <w:r w:rsidRPr="00BA57BD">
        <w:rPr>
          <w:rFonts w:eastAsia="Times New Roman" w:cs="Times New Roman"/>
          <w:szCs w:val="24"/>
        </w:rPr>
        <w:t xml:space="preserve"> ΣΥΡΙΖΑ</w:t>
      </w:r>
      <w:r>
        <w:rPr>
          <w:rFonts w:eastAsia="Times New Roman" w:cs="Times New Roman"/>
          <w:szCs w:val="24"/>
        </w:rPr>
        <w:t>.</w:t>
      </w:r>
      <w:r w:rsidRPr="00BA57BD">
        <w:rPr>
          <w:rFonts w:eastAsia="Times New Roman" w:cs="Times New Roman"/>
          <w:szCs w:val="24"/>
        </w:rPr>
        <w:t xml:space="preserve"> </w:t>
      </w:r>
    </w:p>
    <w:p w14:paraId="0A5DE2AF" w14:textId="77777777" w:rsidR="00415E13" w:rsidRDefault="00E650A0">
      <w:pPr>
        <w:spacing w:line="600" w:lineRule="auto"/>
        <w:ind w:firstLine="720"/>
        <w:jc w:val="both"/>
        <w:rPr>
          <w:rFonts w:eastAsia="Times New Roman" w:cs="Times New Roman"/>
          <w:szCs w:val="24"/>
        </w:rPr>
      </w:pPr>
      <w:r w:rsidRPr="00BE0FE2">
        <w:rPr>
          <w:rFonts w:eastAsia="Times New Roman" w:cs="Times New Roman"/>
          <w:b/>
          <w:szCs w:val="24"/>
        </w:rPr>
        <w:t>ΠΑΝΑΓΙΩΤΑ ΚΟΖΟΜΠΟΛΗ</w:t>
      </w:r>
      <w:r>
        <w:rPr>
          <w:rFonts w:eastAsia="Times New Roman" w:cs="Times New Roman"/>
          <w:b/>
          <w:szCs w:val="24"/>
        </w:rPr>
        <w:t xml:space="preserve"> </w:t>
      </w:r>
      <w:r w:rsidRPr="00BE0FE2">
        <w:rPr>
          <w:rFonts w:eastAsia="Times New Roman" w:cs="Times New Roman"/>
          <w:b/>
          <w:szCs w:val="24"/>
        </w:rPr>
        <w:t>-</w:t>
      </w:r>
      <w:r>
        <w:rPr>
          <w:rFonts w:eastAsia="Times New Roman" w:cs="Times New Roman"/>
          <w:b/>
          <w:szCs w:val="24"/>
        </w:rPr>
        <w:t xml:space="preserve"> </w:t>
      </w:r>
      <w:r w:rsidRPr="00BE0FE2">
        <w:rPr>
          <w:rFonts w:eastAsia="Times New Roman" w:cs="Times New Roman"/>
          <w:b/>
          <w:szCs w:val="24"/>
        </w:rPr>
        <w:t>ΑΜΑΝΑΤΙΔΗ:</w:t>
      </w:r>
      <w:r>
        <w:rPr>
          <w:rFonts w:eastAsia="Times New Roman" w:cs="Times New Roman"/>
          <w:szCs w:val="24"/>
        </w:rPr>
        <w:t xml:space="preserve"> Ευχαριστώ, κύριε Π</w:t>
      </w:r>
      <w:r w:rsidRPr="00BA57BD">
        <w:rPr>
          <w:rFonts w:eastAsia="Times New Roman" w:cs="Times New Roman"/>
          <w:szCs w:val="24"/>
        </w:rPr>
        <w:t>ρόεδρε</w:t>
      </w:r>
      <w:r>
        <w:rPr>
          <w:rFonts w:eastAsia="Times New Roman" w:cs="Times New Roman"/>
          <w:szCs w:val="24"/>
        </w:rPr>
        <w:t>.</w:t>
      </w:r>
    </w:p>
    <w:p w14:paraId="0A5DE2B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Κυρίες</w:t>
      </w:r>
      <w:r w:rsidRPr="00BA57BD">
        <w:rPr>
          <w:rFonts w:eastAsia="Times New Roman" w:cs="Times New Roman"/>
          <w:szCs w:val="24"/>
        </w:rPr>
        <w:t xml:space="preserve"> και κύριοι συνάδελφοι</w:t>
      </w:r>
      <w:r>
        <w:rPr>
          <w:rFonts w:eastAsia="Times New Roman" w:cs="Times New Roman"/>
          <w:szCs w:val="24"/>
        </w:rPr>
        <w:t>, η</w:t>
      </w:r>
      <w:r w:rsidRPr="00BA57BD">
        <w:rPr>
          <w:rFonts w:eastAsia="Times New Roman" w:cs="Times New Roman"/>
          <w:szCs w:val="24"/>
        </w:rPr>
        <w:t xml:space="preserve"> οικονομική </w:t>
      </w:r>
      <w:r w:rsidRPr="00BA57BD">
        <w:rPr>
          <w:rFonts w:eastAsia="Times New Roman" w:cs="Times New Roman"/>
          <w:szCs w:val="24"/>
        </w:rPr>
        <w:t>κρίση και τα μέτρα που λήφθηκαν για την αντιμετώπιση της πλήγωσαν βαθύτατα τη δημοκρατία και τα κοινωνικά δικαιώματα</w:t>
      </w:r>
      <w:r>
        <w:rPr>
          <w:rFonts w:eastAsia="Times New Roman" w:cs="Times New Roman"/>
          <w:szCs w:val="24"/>
        </w:rPr>
        <w:t>. Τ</w:t>
      </w:r>
      <w:r w:rsidRPr="00BA57BD">
        <w:rPr>
          <w:rFonts w:eastAsia="Times New Roman" w:cs="Times New Roman"/>
          <w:szCs w:val="24"/>
        </w:rPr>
        <w:t>αυτόχρονα η συνταγματικά κατοχυρωμένη ευνοϊκή ποινική μεταχείριση των πολιτικών προσώπων παραβιάζει την αρχή της ισονομίας και κλονίζ</w:t>
      </w:r>
      <w:r>
        <w:rPr>
          <w:rFonts w:eastAsia="Times New Roman" w:cs="Times New Roman"/>
          <w:szCs w:val="24"/>
        </w:rPr>
        <w:t>ει τ</w:t>
      </w:r>
      <w:r>
        <w:rPr>
          <w:rFonts w:eastAsia="Times New Roman" w:cs="Times New Roman"/>
          <w:szCs w:val="24"/>
        </w:rPr>
        <w:t>ην εμπιστοσύνη των πολιτών σ</w:t>
      </w:r>
      <w:r w:rsidRPr="00BA57BD">
        <w:rPr>
          <w:rFonts w:eastAsia="Times New Roman" w:cs="Times New Roman"/>
          <w:szCs w:val="24"/>
        </w:rPr>
        <w:t>τους θεσμούς αντιπροσώπευσης και στο πολιτικό σύστημα</w:t>
      </w:r>
      <w:r>
        <w:rPr>
          <w:rFonts w:eastAsia="Times New Roman" w:cs="Times New Roman"/>
          <w:szCs w:val="24"/>
        </w:rPr>
        <w:t>.</w:t>
      </w:r>
    </w:p>
    <w:p w14:paraId="0A5DE2B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αναγκαιότητα της επούλωσης των πληγών αυτών και αποκατάστασης της αξιοπιστίας του πολιτικού συστήματος επιβάλει την ενίσχυση και θωράκιση της δημοκρατίας, τη διεύρυνση της</w:t>
      </w:r>
      <w:r>
        <w:rPr>
          <w:rFonts w:eastAsia="Times New Roman" w:cs="Times New Roman"/>
          <w:szCs w:val="24"/>
        </w:rPr>
        <w:t xml:space="preserve"> λαϊκής συμμετοχής στις δημοκρατικές λειτουργίες και την </w:t>
      </w:r>
      <w:r>
        <w:rPr>
          <w:rFonts w:eastAsia="Times New Roman" w:cs="Times New Roman"/>
          <w:szCs w:val="24"/>
        </w:rPr>
        <w:lastRenderedPageBreak/>
        <w:t xml:space="preserve">προστασία των ατομικών και κοινωνικών δικαιωμάτων. Επιβάλει να γίνουν όλα αυτά από τις επιθέσεις του νεοφιλελευθερισμού. </w:t>
      </w:r>
    </w:p>
    <w:p w14:paraId="0A5DE2B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Για την επίτευξη αυτών των στόχων απαιτείται η προώθηση αναγκαίων προοδευτικώ</w:t>
      </w:r>
      <w:r>
        <w:rPr>
          <w:rFonts w:eastAsia="Times New Roman" w:cs="Times New Roman"/>
          <w:szCs w:val="24"/>
        </w:rPr>
        <w:t>ν τομών που η πρόταση του ΣΥΡΙΖΑ κατατάσσει σε τέσσερις άξονες οι οποίοι έχουν αναλυθεί επαρκώς από τον γενικό και τους ειδικούς εισηγητές μας.</w:t>
      </w:r>
    </w:p>
    <w:p w14:paraId="0A5DE2B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 ΣΥΡΙΖΑ με την πρότασή του δεν προτείνει αναθεώρηση των διατάξεων που αφορούν τη δικαστική εξουσία, άρθρο 88 κα</w:t>
      </w:r>
      <w:r>
        <w:rPr>
          <w:rFonts w:eastAsia="Times New Roman" w:cs="Times New Roman"/>
          <w:szCs w:val="24"/>
        </w:rPr>
        <w:t xml:space="preserve">ι επόμενα του Συντάγματος. </w:t>
      </w:r>
    </w:p>
    <w:p w14:paraId="0A5DE2B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Νέα Δημοκρατία επικαλουμένη τη θωράκιση της ανεξαρτησίας της δικαιοσύνης προτείνει απαγόρευση της συμμετοχής των δικαστικών λειτουργών στην κυβέρνηση ή σε πολιτικές θέσεις επί τρία χρόνια μετά την αποχώρησή τους από το σώμα, τ</w:t>
      </w:r>
      <w:r>
        <w:rPr>
          <w:rFonts w:eastAsia="Times New Roman" w:cs="Times New Roman"/>
          <w:szCs w:val="24"/>
        </w:rPr>
        <w:t>ην επιλογή της ανώτατης ηγεσίας της δικαιοσύνης από κοινοβουλευτική επιτροπή μεταξύ αρχαιοτέρων δικαστών, την αναμόρφωση της πειθαρχικής εξουσίας στους δικαστικούς λειτουργούς. Επ’ αυτών θα τοποθετηθώ εν συντομία.</w:t>
      </w:r>
    </w:p>
    <w:p w14:paraId="0A5DE2B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Τα δικαστικά ασυμβίβαστα που προβλέπει το </w:t>
      </w:r>
      <w:r>
        <w:rPr>
          <w:rFonts w:eastAsia="Times New Roman" w:cs="Times New Roman"/>
          <w:szCs w:val="24"/>
        </w:rPr>
        <w:t>άρθρο 89 του Συντάγματος αποβλέπουν στην προάσπιση της αντικειμενικής αμεροληψίας των δικαστών μη επιτρέποντας την ανάπτυξη σχέσεων που ενδέχεται να δημιουργήσουν συγκρούσεις συμφερόντων. Με τη λογική αυτή, στο παραπάνω άρθρο προβλέπονται τα έργα που θεσπί</w:t>
      </w:r>
      <w:r>
        <w:rPr>
          <w:rFonts w:eastAsia="Times New Roman" w:cs="Times New Roman"/>
          <w:szCs w:val="24"/>
        </w:rPr>
        <w:t xml:space="preserve">ζονται ως ασυμβίβαστα με την ιδιότητα του δικαστικού λειτουργού, προκειμένου να εξασφαλιστεί από κάθε άποψη η ανεπηρέαστη άσκηση των καθηκόντων του. </w:t>
      </w:r>
    </w:p>
    <w:p w14:paraId="0A5DE2B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Είναι προφανές ότι σε περίπτωση συνταξιοδότησης απουσιάζει ο κρίσιμος όρος για την προστασία του οποίου τέ</w:t>
      </w:r>
      <w:r>
        <w:rPr>
          <w:rFonts w:eastAsia="Times New Roman" w:cs="Times New Roman"/>
          <w:szCs w:val="24"/>
        </w:rPr>
        <w:t>θηκε το ασυμβίβαστο, αυτό της ανεπηρέαστης άσκησης των καθηκόντων. Επομένως, η πρόταση της Νέας Δημοκρατίας για μια παράταση επί τριετία μετά τη συνταξιοδότηση του δικαστικού είναι αδικαιολόγητη και θεωρούμε ότι δεν πρέπει να υιοθετηθεί.</w:t>
      </w:r>
    </w:p>
    <w:p w14:paraId="0A5DE2B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εξουσία, τώρα, τ</w:t>
      </w:r>
      <w:r>
        <w:rPr>
          <w:rFonts w:eastAsia="Times New Roman" w:cs="Times New Roman"/>
          <w:szCs w:val="24"/>
        </w:rPr>
        <w:t>ου Υπουργού Δικαιοσύνης για την άσκηση πειθαρχικής αγωγής κατά δικαστικών λειτουργών αιτιολογείται από την ανάγκη εξισορρόπησης των κρατικών λειτουργιών. Η πρόταση της Νέας Δημοκρατίας που υπονοεί την κατάργηση της πειθαρχικής αρμοδιότητας του Υπουργού Δικ</w:t>
      </w:r>
      <w:r>
        <w:rPr>
          <w:rFonts w:eastAsia="Times New Roman" w:cs="Times New Roman"/>
          <w:szCs w:val="24"/>
        </w:rPr>
        <w:t xml:space="preserve">αιοσύνης </w:t>
      </w:r>
      <w:r>
        <w:rPr>
          <w:rFonts w:eastAsia="Times New Roman" w:cs="Times New Roman"/>
          <w:szCs w:val="24"/>
        </w:rPr>
        <w:lastRenderedPageBreak/>
        <w:t>και την καθιέρωση του απόλυτου πειθαρχικού αυτοελέγχου του δικαστικού σώματος στην πραγματικότητα κατατείνει στην κατάργηση της εξισορρόπησης των θεσμών και στη δημιουργία μιας ουσιαστικά ανέλεγκτης εξουσίας.</w:t>
      </w:r>
    </w:p>
    <w:p w14:paraId="0A5DE2B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Εδώ να σημειωθεί ότι η αρμοδιότητα της άσκησης της πειθαρχικής δίωξης αποτελεί μόνο την αφετηρία του πειθαρχικού ελέγχου. Η ουσία της εκάστοτε υπόθεσης κρίνεται από το αρμόδιο πειθαρχικό συμβούλιο το οποίο συγκροτείται κατά πλειοψηφία από ανώτατους δικαστι</w:t>
      </w:r>
      <w:r>
        <w:rPr>
          <w:rFonts w:eastAsia="Times New Roman" w:cs="Times New Roman"/>
          <w:szCs w:val="24"/>
        </w:rPr>
        <w:t xml:space="preserve">κούς λειτουργούς ή τακτικούς δικαστές, ενώ οι κατώτεροι δικαστικοί λειτουργοί κρίνονται ιεραρχικά. </w:t>
      </w:r>
    </w:p>
    <w:p w14:paraId="0A5DE2B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Κατά συνέπεια, με τη συγκεκριμένη ρύθμιση δεν θεωρούμε ότι θίγεται η δικαστική ανεξαρτησία.</w:t>
      </w:r>
    </w:p>
    <w:p w14:paraId="0A5DE2B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Τώρα όσον αφορά τον διαφορετικό τρόπο επιλογής της ανώτατης ηγεσ</w:t>
      </w:r>
      <w:r>
        <w:rPr>
          <w:rFonts w:eastAsia="Times New Roman" w:cs="Times New Roman"/>
          <w:szCs w:val="24"/>
        </w:rPr>
        <w:t>ίας της δικαιοσύνης, έχουν υποβληθεί πολλές προτάσεις από όλα ανεξαιρέτως τα κόμματα και από τις δικαστικές ενώσεις χωρίς να υπάρχει συμφωνία μεταξύ των προτάσεων αυτών. Πράγματι ο ισχύων τρόπος επιλογής της ανώτατης ηγε</w:t>
      </w:r>
      <w:r>
        <w:rPr>
          <w:rFonts w:eastAsia="Times New Roman" w:cs="Times New Roman"/>
          <w:szCs w:val="24"/>
        </w:rPr>
        <w:lastRenderedPageBreak/>
        <w:t>σίας της δικαιοσύνης δεν έχει παράξε</w:t>
      </w:r>
      <w:r>
        <w:rPr>
          <w:rFonts w:eastAsia="Times New Roman" w:cs="Times New Roman"/>
          <w:szCs w:val="24"/>
        </w:rPr>
        <w:t>ι τα βέλτιστα αποτελέσματα. Πλην, όμως, δεν έχει υπάρξει και μ</w:t>
      </w:r>
      <w:r>
        <w:rPr>
          <w:rFonts w:eastAsia="Times New Roman" w:cs="Times New Roman"/>
          <w:szCs w:val="24"/>
        </w:rPr>
        <w:t>ί</w:t>
      </w:r>
      <w:r>
        <w:rPr>
          <w:rFonts w:eastAsia="Times New Roman" w:cs="Times New Roman"/>
          <w:szCs w:val="24"/>
        </w:rPr>
        <w:t>α ολοκληρωμένη πρόταση που θα μπορούσε να λειτουργήσει καλύτερα.</w:t>
      </w:r>
    </w:p>
    <w:p w14:paraId="0A5DE2B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Θεωρούμε ότι και με τον συγκεκριμένο τρόπο επιλογής της ανώτατης ηγεσίας της δικαιοσύνης θα μπορούσε να διασφαλιστεί η αρχή της </w:t>
      </w:r>
      <w:r>
        <w:rPr>
          <w:rFonts w:eastAsia="Times New Roman" w:cs="Times New Roman"/>
          <w:szCs w:val="24"/>
        </w:rPr>
        <w:t>διάκρισης των εξουσιών και η προσωπική και λειτουργική ανεξαρτησία των δικαστικών λειτουργών. Πότε; Εάν διασφαλιστεί, εάν γίνει δηλαδή σεβαστή και τηρηθεί η αρχή της νομιμότητας. Εάν η δικαιοσύνη τηρεί την αρχή της νομιμότητας και δεν την εκχωρεί προς χάρη</w:t>
      </w:r>
      <w:r>
        <w:rPr>
          <w:rFonts w:eastAsia="Times New Roman" w:cs="Times New Roman"/>
          <w:szCs w:val="24"/>
        </w:rPr>
        <w:t xml:space="preserve"> της σκοπιμότητας, τα όποια τρωτά σημεία του ισχύοντος τρόπου επιλογής της ηγεσίας της δικαιοσύνης εξισορροπούνται.</w:t>
      </w:r>
    </w:p>
    <w:p w14:paraId="0A5DE2B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πρόσφατη υπόθεση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ανέδειξε προβλήματα σχετικά με την αντιμετώπιση της αρχής της νομιμότητας από τους πολιτικούς και εξηγούμαι. Η ελληνική νομοθεσία το 2011 εισήγαγε τον θεσμό του </w:t>
      </w:r>
      <w:r>
        <w:rPr>
          <w:rFonts w:eastAsia="Times New Roman" w:cs="Times New Roman"/>
          <w:szCs w:val="24"/>
        </w:rPr>
        <w:t>ε</w:t>
      </w:r>
      <w:r>
        <w:rPr>
          <w:rFonts w:eastAsia="Times New Roman" w:cs="Times New Roman"/>
          <w:szCs w:val="24"/>
        </w:rPr>
        <w:t xml:space="preserve">ισαγγελέα και </w:t>
      </w:r>
      <w:r>
        <w:rPr>
          <w:rFonts w:eastAsia="Times New Roman" w:cs="Times New Roman"/>
          <w:szCs w:val="24"/>
        </w:rPr>
        <w:t>α</w:t>
      </w:r>
      <w:r>
        <w:rPr>
          <w:rFonts w:eastAsia="Times New Roman" w:cs="Times New Roman"/>
          <w:szCs w:val="24"/>
        </w:rPr>
        <w:t xml:space="preserve">νακριτή της </w:t>
      </w:r>
      <w:r>
        <w:rPr>
          <w:rFonts w:eastAsia="Times New Roman" w:cs="Times New Roman"/>
          <w:szCs w:val="24"/>
        </w:rPr>
        <w:t>δ</w:t>
      </w:r>
      <w:r>
        <w:rPr>
          <w:rFonts w:eastAsia="Times New Roman" w:cs="Times New Roman"/>
          <w:szCs w:val="24"/>
        </w:rPr>
        <w:t xml:space="preserve">ιαφθοράς με σκοπό μέσω παροχής ειδικής τεχνογνωσίας και τεχνικής </w:t>
      </w:r>
      <w:r>
        <w:rPr>
          <w:rFonts w:eastAsia="Times New Roman" w:cs="Times New Roman"/>
          <w:szCs w:val="24"/>
        </w:rPr>
        <w:t xml:space="preserve">βοήθειας να διερευνηθούν μεγάλες υποθέσεις διαφθοράς, </w:t>
      </w:r>
      <w:r>
        <w:rPr>
          <w:rFonts w:eastAsia="Times New Roman" w:cs="Times New Roman"/>
          <w:szCs w:val="24"/>
        </w:rPr>
        <w:lastRenderedPageBreak/>
        <w:t xml:space="preserve">ενώ το 2014 εισήχθη ο θεσμός των προστατευόμενων μαρτύρων δημοσίου συμφέροντος. </w:t>
      </w:r>
    </w:p>
    <w:p w14:paraId="0A5DE2B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οι δύο θεσμοί που προανέφερα στην προκείμενη περίπτωση λοιδορήθηκαν και συκοφαντήθηκαν και μάλιστα από τους πολιτικού</w:t>
      </w:r>
      <w:r>
        <w:rPr>
          <w:rFonts w:eastAsia="Times New Roman" w:cs="Times New Roman"/>
          <w:szCs w:val="24"/>
        </w:rPr>
        <w:t>ς που τους θέσπισαν. Δικαστικοί λειτουργοί όσο και μάρτυρες συκοφαντήθηκαν, μηνύθηκαν και απειλήθηκαν. Τελειώνω το σχόλιό μου σε αυτό το θέμα με το ότι όσο η νομιμότητα υποχωρεί υπέρ της σκοπιμότητας, κανένας τρόπος επιλογής της ανώτατης ηγεσίας της δικαιο</w:t>
      </w:r>
      <w:r>
        <w:rPr>
          <w:rFonts w:eastAsia="Times New Roman" w:cs="Times New Roman"/>
          <w:szCs w:val="24"/>
        </w:rPr>
        <w:t>σύνης δεν προασπίζει την προσωπική και λειτουργική ανεξαρτησία των δικαστικών λειτουργών.</w:t>
      </w:r>
    </w:p>
    <w:p w14:paraId="0A5DE2B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Θα αντιπαρέλθω τη διαφωνία μας με την πρόταση για το άρθρο 94, την κατάργηση των δικονομικών προνομίων του δημοσίου, όπως και την πρόταση για την ενίσχυση των ελεγκτι</w:t>
      </w:r>
      <w:r>
        <w:rPr>
          <w:rFonts w:eastAsia="Times New Roman" w:cs="Times New Roman"/>
          <w:szCs w:val="24"/>
        </w:rPr>
        <w:t>κών αρμοδιοτήτων του Ελεγκτικού Συνεδρίου, γιατί δεν πρέπει να γίνει κάποια τροποποίηση των αρμοδιοτήτων του συγκεκριμένου δικαστηρίου σε βάρος των δικαιοδοτικών του αρμοδιοτήτων, γιατί θα αλλοιώσει τη φυσιογνωμία του.</w:t>
      </w:r>
    </w:p>
    <w:p w14:paraId="0A5DE2B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πάω επί τροχάδην στην πρότασή </w:t>
      </w:r>
      <w:r>
        <w:rPr>
          <w:rFonts w:eastAsia="Times New Roman" w:cs="Times New Roman"/>
          <w:szCs w:val="24"/>
        </w:rPr>
        <w:t>μας για τις ανεξάρτητες αρχές. Αυτή η πρόταση περιλαμβάνει τρεις παρεμβάσεις. Πρώτον, να περιοριστεί η δυνατότητα του κοινού νομοθέτη να ιδρύει ανεξάρτητες αρχές. Βάζουμε αυξημένη πλειοψηφία. Και παράλληλα αναβαθμίζονται και ποιοτικά, διότι θα αυξηθεί η δη</w:t>
      </w:r>
      <w:r>
        <w:rPr>
          <w:rFonts w:eastAsia="Times New Roman" w:cs="Times New Roman"/>
          <w:szCs w:val="24"/>
        </w:rPr>
        <w:t>μοκρατική νομιμοποίησή τους, απαιτούνται εκατόν ογδόντα Βουλευτές για την ίδρυσή τους έναντι των εκατόν πενήντα ενός που ισχύει σήμερα.</w:t>
      </w:r>
    </w:p>
    <w:p w14:paraId="0A5DE2C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0A5DE2C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Κύριε Πρόεδρε, ολοκληρώνω σε μισό λ</w:t>
      </w:r>
      <w:r>
        <w:rPr>
          <w:rFonts w:eastAsia="Times New Roman" w:cs="Times New Roman"/>
          <w:szCs w:val="24"/>
        </w:rPr>
        <w:t xml:space="preserve">επτό. </w:t>
      </w:r>
    </w:p>
    <w:p w14:paraId="0A5DE2C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Με την πρότασή μας αυτή οι ανεξάρτητες αρχές μπορούν να ιδρύονται μόνο με νόμο που ψηφίζεται με αυξημένη πλειοψηφία των τριών πέμπτων του όλου αριθμού των Βουλευτών. </w:t>
      </w:r>
    </w:p>
    <w:p w14:paraId="0A5DE2C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δεύτερη παρέμβαση έχει να κάνει με τη διευκόλυνση στη συγκρότησή τους. Όχι τέσσε</w:t>
      </w:r>
      <w:r>
        <w:rPr>
          <w:rFonts w:eastAsia="Times New Roman" w:cs="Times New Roman"/>
          <w:szCs w:val="24"/>
        </w:rPr>
        <w:t>ρα πέμπτα, αλλά τρία πέμπτα. Σε αυτό το σημείο συμφωνεί και η Νέα Δημοκρατία.</w:t>
      </w:r>
    </w:p>
    <w:p w14:paraId="0A5DE2C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Και τρίτον, η τρίτη πρότασή μας είναι ο καλύτερος κοινοβουλευτικός έλεγχος των ανεξαρτήτων αρχών. Ξέρουμε ότι είναι εκχώρηση αρμοδιοτήτων. Αυτές τις αρμοδιότητες θα μπορούσε να τ</w:t>
      </w:r>
      <w:r>
        <w:rPr>
          <w:rFonts w:eastAsia="Times New Roman" w:cs="Times New Roman"/>
          <w:szCs w:val="24"/>
        </w:rPr>
        <w:t>ις ασκήσει και το κράτος, αν ήταν κράτος δικαίου. Έχει εκχωρήσει, λοιπόν, αυτές τις ουδέτερες ζώνες, όπως έχουν χαρακτηριστεί. Πρέπει να ελέγχονται περισσότερο. Ο σημερινός έλεγχος είναι ανεπαρκής.</w:t>
      </w:r>
    </w:p>
    <w:p w14:paraId="0A5DE2C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Ευχαριστώ πολύ.</w:t>
      </w:r>
    </w:p>
    <w:p w14:paraId="0A5DE2C6"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r>
        <w:rPr>
          <w:rFonts w:eastAsia="Times New Roman" w:cs="Times New Roman"/>
          <w:szCs w:val="24"/>
        </w:rPr>
        <w:t>)</w:t>
      </w:r>
    </w:p>
    <w:p w14:paraId="0A5DE2C7" w14:textId="77777777" w:rsidR="00415E13" w:rsidRDefault="00E650A0">
      <w:pPr>
        <w:spacing w:line="600" w:lineRule="auto"/>
        <w:ind w:firstLine="720"/>
        <w:jc w:val="both"/>
        <w:rPr>
          <w:rFonts w:eastAsia="Times New Roman" w:cs="Times New Roman"/>
          <w:szCs w:val="24"/>
        </w:rPr>
      </w:pPr>
      <w:r w:rsidRPr="00033D8E">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0A5DE2C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Τον λόγο έχει ο κ. Γεώργιος Παπαηλιού από τον ΣΥΡΙΖΑ.</w:t>
      </w:r>
    </w:p>
    <w:p w14:paraId="0A5DE2C9" w14:textId="77777777" w:rsidR="00415E13" w:rsidRDefault="00E650A0">
      <w:pPr>
        <w:spacing w:line="600" w:lineRule="auto"/>
        <w:ind w:firstLine="720"/>
        <w:jc w:val="both"/>
        <w:rPr>
          <w:rFonts w:eastAsia="Times New Roman" w:cs="Times New Roman"/>
          <w:szCs w:val="24"/>
        </w:rPr>
      </w:pPr>
      <w:r w:rsidRPr="00033D8E">
        <w:rPr>
          <w:rFonts w:eastAsia="Times New Roman" w:cs="Times New Roman"/>
          <w:b/>
          <w:szCs w:val="24"/>
        </w:rPr>
        <w:t>ΓΕΩΡΓΙΟΣ ΠΑΠΑΗΛΙΟΥ:</w:t>
      </w:r>
      <w:r>
        <w:rPr>
          <w:rFonts w:eastAsia="Times New Roman" w:cs="Times New Roman"/>
          <w:szCs w:val="24"/>
        </w:rPr>
        <w:t xml:space="preserve"> Ευχαριστώ, κύριε Πρόεδρε.</w:t>
      </w:r>
    </w:p>
    <w:p w14:paraId="0A5DE2C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Α</w:t>
      </w:r>
      <w:r>
        <w:rPr>
          <w:rFonts w:eastAsia="Times New Roman" w:cs="Times New Roman"/>
          <w:szCs w:val="24"/>
        </w:rPr>
        <w:t xml:space="preserve">ναθεώρηση του Συντάγματος πρέπει να ανταποκρίνεται σε δύο παραμέτρους. Η </w:t>
      </w:r>
      <w:r>
        <w:rPr>
          <w:rFonts w:eastAsia="Times New Roman" w:cs="Times New Roman"/>
          <w:szCs w:val="24"/>
        </w:rPr>
        <w:t xml:space="preserve">πρώτη παράμετρος συνδέεται με την κατεύθυνση που αυτή έχει, προοδευτική ή συντηρητική, </w:t>
      </w:r>
      <w:r>
        <w:rPr>
          <w:rFonts w:eastAsia="Times New Roman" w:cs="Times New Roman"/>
          <w:szCs w:val="24"/>
        </w:rPr>
        <w:t>αφού</w:t>
      </w:r>
      <w:r>
        <w:rPr>
          <w:rFonts w:eastAsia="Times New Roman" w:cs="Times New Roman"/>
          <w:szCs w:val="24"/>
        </w:rPr>
        <w:t xml:space="preserve"> η </w:t>
      </w:r>
      <w:r>
        <w:rPr>
          <w:rFonts w:eastAsia="Times New Roman" w:cs="Times New Roman"/>
          <w:szCs w:val="24"/>
        </w:rPr>
        <w:t>Α</w:t>
      </w:r>
      <w:r>
        <w:rPr>
          <w:rFonts w:eastAsia="Times New Roman" w:cs="Times New Roman"/>
          <w:szCs w:val="24"/>
        </w:rPr>
        <w:t xml:space="preserve">ναθεώρηση δεν είναι ιδεολογικά </w:t>
      </w:r>
      <w:r>
        <w:rPr>
          <w:rFonts w:eastAsia="Times New Roman" w:cs="Times New Roman"/>
          <w:szCs w:val="24"/>
        </w:rPr>
        <w:lastRenderedPageBreak/>
        <w:t>και πολιτικά ουδέτερη, όπως εξάλλου και όλα τα πολιτικά προβλήματα αφού εξ ορισμού εμπεριέχουν διακυβεύματα.</w:t>
      </w:r>
    </w:p>
    <w:p w14:paraId="0A5DE2C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δεύτερη παράμετρος </w:t>
      </w:r>
      <w:r>
        <w:rPr>
          <w:rFonts w:eastAsia="Times New Roman" w:cs="Times New Roman"/>
          <w:szCs w:val="24"/>
        </w:rPr>
        <w:t>συνδέεται με τις απαιτήσεις της συγκυρίας, διότι η αναθεώρηση δεν γίνεται και δεν προωθείται ποτέ εν κενώ. Η συγκυρία συνίσταται στο ότι η χώρα εξήλθε των μνημονίων και της αυστηρής εποπτείας μετά από πολλά χρόνια κρίσης και μνημονιακών πολιτικών. Συνακόλο</w:t>
      </w:r>
      <w:r>
        <w:rPr>
          <w:rFonts w:eastAsia="Times New Roman" w:cs="Times New Roman"/>
          <w:szCs w:val="24"/>
        </w:rPr>
        <w:t>υθα, έχοντας αποκτήσει σημαντικά περιθώρια αυτονομίας, μπορεί η ίδια να χαράσσει πολιτικές που και αυτές έχουν ιδεολογικό-πολιτικό πρόσημο.</w:t>
      </w:r>
    </w:p>
    <w:p w14:paraId="0A5DE2C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Βάσει αυτών των παραμέτρων η αναθεώρηση του Συντάγματος υπηρετεί την ανάγκη αλλαγών εν</w:t>
      </w:r>
      <w:r>
        <w:rPr>
          <w:rFonts w:eastAsia="Times New Roman" w:cs="Times New Roman"/>
          <w:szCs w:val="24"/>
        </w:rPr>
        <w:t xml:space="preserve"> </w:t>
      </w:r>
      <w:r>
        <w:rPr>
          <w:rFonts w:eastAsia="Times New Roman" w:cs="Times New Roman"/>
          <w:szCs w:val="24"/>
        </w:rPr>
        <w:t>όψει κρίσιμων αποφάσεων που π</w:t>
      </w:r>
      <w:r>
        <w:rPr>
          <w:rFonts w:eastAsia="Times New Roman" w:cs="Times New Roman"/>
          <w:szCs w:val="24"/>
        </w:rPr>
        <w:t>ρόκειται να ληφθούν τόσο στη χώρα μας όσο και στην Ευρώπη και οι οποίες θα καθορίσουν το μέλλον τους.</w:t>
      </w:r>
    </w:p>
    <w:p w14:paraId="0A5DE2C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Θα εστιάσω, λόγω χρόνου, την τοποθέτησή μου σε τρία θέματα που προσδιορίζουν, κατά την άποψή μου, τον προοδευτικό χαρακτήρα της πρότασης του ΣΥΡΙΖΑ. Αφορο</w:t>
      </w:r>
      <w:r>
        <w:rPr>
          <w:rFonts w:eastAsia="Times New Roman" w:cs="Times New Roman"/>
          <w:szCs w:val="24"/>
        </w:rPr>
        <w:t>ύν στην ενί</w:t>
      </w:r>
      <w:r>
        <w:rPr>
          <w:rFonts w:eastAsia="Times New Roman" w:cs="Times New Roman"/>
          <w:szCs w:val="24"/>
        </w:rPr>
        <w:lastRenderedPageBreak/>
        <w:t xml:space="preserve">σχυση της δημοκρατίας μέσω της διεύρυνσης της λαϊκής συμμετοχής, την </w:t>
      </w:r>
      <w:r>
        <w:rPr>
          <w:rFonts w:eastAsia="Times New Roman" w:cs="Times New Roman"/>
          <w:szCs w:val="24"/>
        </w:rPr>
        <w:t>ανασυγκρότηση</w:t>
      </w:r>
      <w:r>
        <w:rPr>
          <w:rFonts w:eastAsia="Times New Roman" w:cs="Times New Roman"/>
          <w:szCs w:val="24"/>
        </w:rPr>
        <w:t xml:space="preserve"> του κοινωνικού κράτους μέσω του εμπλουτισμού των κοινωνικών δικαιωμάτων και την </w:t>
      </w:r>
      <w:r>
        <w:rPr>
          <w:rFonts w:eastAsia="Times New Roman" w:cs="Times New Roman"/>
          <w:szCs w:val="24"/>
        </w:rPr>
        <w:t>διασφάλιση</w:t>
      </w:r>
      <w:r>
        <w:rPr>
          <w:rFonts w:eastAsia="Times New Roman" w:cs="Times New Roman"/>
          <w:szCs w:val="24"/>
        </w:rPr>
        <w:t xml:space="preserve"> της περιφερειακής συνοχής μέσω της άσκησης συγκεκριμένων πολιτικών για </w:t>
      </w:r>
      <w:r>
        <w:rPr>
          <w:rFonts w:eastAsia="Times New Roman" w:cs="Times New Roman"/>
          <w:szCs w:val="24"/>
        </w:rPr>
        <w:t>τις μειονεκτικές περιοχές της χώρας, τις ορεινές και νησιωτικές.</w:t>
      </w:r>
    </w:p>
    <w:p w14:paraId="0A5DE2C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Σήμερα η δημοκρατία, η οποία λειτουργεί υπό καθεστώς παγκοσμιοποίησης</w:t>
      </w:r>
      <w:r>
        <w:rPr>
          <w:rFonts w:eastAsia="Times New Roman" w:cs="Times New Roman"/>
          <w:szCs w:val="24"/>
        </w:rPr>
        <w:t>,</w:t>
      </w:r>
      <w:r>
        <w:rPr>
          <w:rFonts w:eastAsia="Times New Roman" w:cs="Times New Roman"/>
          <w:szCs w:val="24"/>
        </w:rPr>
        <w:t xml:space="preserve"> σε περιβάλλον ραγδαίων τεχνολογικών αλλαγών και συγκέντρωσης του πλούτου στα χέρια ολίγων, εμφανίζει σημάδια κόπωσης. </w:t>
      </w:r>
    </w:p>
    <w:p w14:paraId="0A5DE2C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φαιρούνται διαρκώς αντικείμενα από το πεδίο της δημοκρατικής πολιτικής αντιπαράθεσης. Ταυτόχρονα, διάφορες οντότητες, όπως ενδεικτικά</w:t>
      </w:r>
      <w:r>
        <w:rPr>
          <w:rFonts w:eastAsia="Times New Roman" w:cs="Times New Roman"/>
          <w:szCs w:val="24"/>
        </w:rPr>
        <w:t xml:space="preserve"> κάποιες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συχνά επιβάλλουν πολιτικές που παρουσιάζονται μάλιστα ως μονόδρομος ή ως αναγκαιότητα. Επιπλέον</w:t>
      </w:r>
      <w:r>
        <w:rPr>
          <w:rFonts w:eastAsia="Times New Roman" w:cs="Times New Roman"/>
          <w:szCs w:val="24"/>
        </w:rPr>
        <w:t>, αρχές που περιλαμβάνονται στο Σύνταγμα, στην πράξη εμφανίζονται κενές περιεχομένου</w:t>
      </w:r>
      <w:r>
        <w:rPr>
          <w:rFonts w:eastAsia="Times New Roman" w:cs="Times New Roman"/>
          <w:szCs w:val="24"/>
        </w:rPr>
        <w:t>,</w:t>
      </w:r>
      <w:r>
        <w:rPr>
          <w:rFonts w:eastAsia="Times New Roman" w:cs="Times New Roman"/>
          <w:szCs w:val="24"/>
        </w:rPr>
        <w:t xml:space="preserve"> στερού</w:t>
      </w:r>
      <w:r>
        <w:rPr>
          <w:rFonts w:eastAsia="Times New Roman" w:cs="Times New Roman"/>
          <w:szCs w:val="24"/>
        </w:rPr>
        <w:t>μενες</w:t>
      </w:r>
      <w:r>
        <w:rPr>
          <w:rFonts w:eastAsia="Times New Roman" w:cs="Times New Roman"/>
          <w:szCs w:val="24"/>
        </w:rPr>
        <w:t xml:space="preserve"> ουσίας. </w:t>
      </w:r>
    </w:p>
    <w:p w14:paraId="0A5DE2D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Η αρχή της λαϊκής κυριαρχίας περιορίζεται στην εκλογή αντιπροσώπων είτε </w:t>
      </w:r>
      <w:r>
        <w:rPr>
          <w:rFonts w:eastAsia="Times New Roman" w:cs="Times New Roman"/>
          <w:szCs w:val="24"/>
        </w:rPr>
        <w:t xml:space="preserve">για </w:t>
      </w:r>
      <w:r>
        <w:rPr>
          <w:rFonts w:eastAsia="Times New Roman" w:cs="Times New Roman"/>
          <w:szCs w:val="24"/>
        </w:rPr>
        <w:t xml:space="preserve">το Κοινοβούλιο είτε σε επίπεδο περιφερειακό και δημοτικό. Και αυτό, διότι το ευρύτερο περιβάλλον δεν ευνοεί την ουσιαστική συμμετοχή του λαϊκού παράγοντα. Η νομοθετική πρωτοβουλία ανήκει στη Βουλή και κυρίως, ή μάλλον αποκλειστικά στην Κυβέρνηση, λόγω των </w:t>
      </w:r>
      <w:r>
        <w:rPr>
          <w:rFonts w:eastAsia="Times New Roman" w:cs="Times New Roman"/>
          <w:szCs w:val="24"/>
        </w:rPr>
        <w:t xml:space="preserve">συντεταγμένων Βουλευτών στην πλειοψηφούσα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w:t>
      </w:r>
    </w:p>
    <w:p w14:paraId="0A5DE2D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Προτείνεται, λοιπόν, η νομοθετική πρωτοβουλία να αποδοθεί και στους πολίτες</w:t>
      </w:r>
      <w:r>
        <w:rPr>
          <w:rFonts w:eastAsia="Times New Roman" w:cs="Times New Roman"/>
          <w:szCs w:val="24"/>
        </w:rPr>
        <w:t>,</w:t>
      </w:r>
      <w:r>
        <w:rPr>
          <w:rFonts w:eastAsia="Times New Roman" w:cs="Times New Roman"/>
          <w:szCs w:val="24"/>
        </w:rPr>
        <w:t xml:space="preserve"> με τρόπο ώστε να αναγνωρισθεί η δυνατότητα σε εκατό χιλιάδες πολίτες που έχουν το εκλογικό δικαίωμα να υποβάλουν </w:t>
      </w:r>
      <w:r>
        <w:rPr>
          <w:rFonts w:eastAsia="Times New Roman" w:cs="Times New Roman"/>
          <w:szCs w:val="24"/>
        </w:rPr>
        <w:t>προτάσεις νόμου</w:t>
      </w:r>
      <w:r>
        <w:rPr>
          <w:rFonts w:eastAsia="Times New Roman" w:cs="Times New Roman"/>
          <w:szCs w:val="24"/>
        </w:rPr>
        <w:t>,</w:t>
      </w:r>
      <w:r>
        <w:rPr>
          <w:rFonts w:eastAsia="Times New Roman" w:cs="Times New Roman"/>
          <w:szCs w:val="24"/>
        </w:rPr>
        <w:t xml:space="preserve"> οι οποίες θα εισάγονται υποχρεωτικά στη Βουλή για συζήτηση, επεξεργασία και ψήφιση. </w:t>
      </w:r>
    </w:p>
    <w:p w14:paraId="0A5DE2D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αμβλύνονται τα δομικά ελλείμματα της αντιπροσώπευσης, η συμμετοχή των πολιτών δεν περιορίζεται μόνο στα δικαιώματα του εκλέγειν και </w:t>
      </w:r>
      <w:r>
        <w:rPr>
          <w:rFonts w:eastAsia="Times New Roman" w:cs="Times New Roman"/>
          <w:szCs w:val="24"/>
        </w:rPr>
        <w:t>εκλέγεσθαι, αλλά επεκτείνεται και στην αναγνώριση συμμετοχικών δικαιωμάτων</w:t>
      </w:r>
      <w:r>
        <w:rPr>
          <w:rFonts w:eastAsia="Times New Roman" w:cs="Times New Roman"/>
          <w:szCs w:val="24"/>
        </w:rPr>
        <w:t>. Με αυτόν τον τρόπο</w:t>
      </w:r>
      <w:r>
        <w:rPr>
          <w:rFonts w:eastAsia="Times New Roman" w:cs="Times New Roman"/>
          <w:szCs w:val="24"/>
        </w:rPr>
        <w:t xml:space="preserve"> ενισχύονται η πολιτικοποίηση και η συμμετοχή των πολιτών στα κοινά. </w:t>
      </w:r>
    </w:p>
    <w:p w14:paraId="0A5DE2D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Η συγκεκριμένη πρόταση δεν είναι εναλλακτική της αντιπροσωπευτικής </w:t>
      </w:r>
      <w:r>
        <w:rPr>
          <w:rFonts w:eastAsia="Times New Roman" w:cs="Times New Roman"/>
          <w:szCs w:val="24"/>
        </w:rPr>
        <w:t>δ</w:t>
      </w:r>
      <w:r>
        <w:rPr>
          <w:rFonts w:eastAsia="Times New Roman" w:cs="Times New Roman"/>
          <w:szCs w:val="24"/>
        </w:rPr>
        <w:t>ημοκρατίας, αλλά συμπληρ</w:t>
      </w:r>
      <w:r>
        <w:rPr>
          <w:rFonts w:eastAsia="Times New Roman" w:cs="Times New Roman"/>
          <w:szCs w:val="24"/>
        </w:rPr>
        <w:t xml:space="preserve">ωματική, αφού ενισχύεται η νομιμοποίηση της εξουσίας με την ενεργό παρέμβαση του λαϊκού παράγοντα. </w:t>
      </w:r>
    </w:p>
    <w:p w14:paraId="0A5DE2D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Επιπρόσθετα προς την ίδια κατεύθυνση, αυτή</w:t>
      </w:r>
      <w:r>
        <w:rPr>
          <w:rFonts w:eastAsia="Times New Roman" w:cs="Times New Roman"/>
          <w:szCs w:val="24"/>
        </w:rPr>
        <w:t>ν</w:t>
      </w:r>
      <w:r>
        <w:rPr>
          <w:rFonts w:eastAsia="Times New Roman" w:cs="Times New Roman"/>
          <w:szCs w:val="24"/>
        </w:rPr>
        <w:t xml:space="preserve"> της ενίσχυσης της λαϊκής συμμετοχής</w:t>
      </w:r>
      <w:r>
        <w:rPr>
          <w:rFonts w:eastAsia="Times New Roman" w:cs="Times New Roman"/>
          <w:szCs w:val="24"/>
        </w:rPr>
        <w:t>,</w:t>
      </w:r>
      <w:r>
        <w:rPr>
          <w:rFonts w:eastAsia="Times New Roman" w:cs="Times New Roman"/>
          <w:szCs w:val="24"/>
        </w:rPr>
        <w:t xml:space="preserve"> κινούνται τόσο η καθιέρωση της απλής αναλογικής ως πάγιου εκλογικού συστήμα</w:t>
      </w:r>
      <w:r>
        <w:rPr>
          <w:rFonts w:eastAsia="Times New Roman" w:cs="Times New Roman"/>
          <w:szCs w:val="24"/>
        </w:rPr>
        <w:t>τος όσο και η πρόταση για διενέργεια δημοψηφίσματος με λαϊκή πρωτοβουλία και η πρόταση για υποχρέωση κύρωσης με δημοψήφισμα διεθνούς συνθήκης που προβλ</w:t>
      </w:r>
      <w:r>
        <w:rPr>
          <w:rFonts w:eastAsia="Times New Roman" w:cs="Times New Roman"/>
          <w:szCs w:val="24"/>
        </w:rPr>
        <w:t>έπει περιορισμούς ως προς την άσκηση της εθνικής κυριαρχίας</w:t>
      </w:r>
      <w:r>
        <w:rPr>
          <w:rFonts w:eastAsia="Times New Roman" w:cs="Times New Roman"/>
          <w:szCs w:val="24"/>
        </w:rPr>
        <w:t xml:space="preserve">. Έτσι, ενδυναμώνεται θεσμικά η ίδια η </w:t>
      </w:r>
      <w:r>
        <w:rPr>
          <w:rFonts w:eastAsia="Times New Roman" w:cs="Times New Roman"/>
          <w:szCs w:val="24"/>
        </w:rPr>
        <w:t>δ</w:t>
      </w:r>
      <w:r>
        <w:rPr>
          <w:rFonts w:eastAsia="Times New Roman" w:cs="Times New Roman"/>
          <w:szCs w:val="24"/>
        </w:rPr>
        <w:t>ημοκρα</w:t>
      </w:r>
      <w:r>
        <w:rPr>
          <w:rFonts w:eastAsia="Times New Roman" w:cs="Times New Roman"/>
          <w:szCs w:val="24"/>
        </w:rPr>
        <w:t>τία και το αντιπροσωπευτικό σύστημα και αποκτά ουσιαστικό περιεχόμενο η αρχή της λαϊκής κυριαρχίας.</w:t>
      </w:r>
    </w:p>
    <w:p w14:paraId="0A5DE2D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αντίστιξη προς τις ατομικές ελευθερίες, τα κοινωνικά δικαιώματα συγκροτούν ή συνιστούν σημαντικό στοιχείο του κοινωνικού κρ</w:t>
      </w:r>
      <w:r>
        <w:rPr>
          <w:rFonts w:eastAsia="Times New Roman" w:cs="Times New Roman"/>
          <w:szCs w:val="24"/>
        </w:rPr>
        <w:t xml:space="preserve">άτους. Η καθιέρωση των κοινωνικών δικαιωμάτων συνδέεται με το γεγονός ότι η κοινωνική πλειοψηφία δεν έχει πρόσβαση σε βασικά αγαθά, καθώς </w:t>
      </w:r>
      <w:r>
        <w:rPr>
          <w:rFonts w:eastAsia="Times New Roman" w:cs="Times New Roman"/>
          <w:szCs w:val="24"/>
        </w:rPr>
        <w:lastRenderedPageBreak/>
        <w:t>οι οικονομικά ισχυροί διαχειρίζονται και καρπούνται τον παραγόμενο πλούτο. Έτσι, τα κοινωνικά δικαιώματα αποτελούν την</w:t>
      </w:r>
      <w:r>
        <w:rPr>
          <w:rFonts w:eastAsia="Times New Roman" w:cs="Times New Roman"/>
          <w:szCs w:val="24"/>
        </w:rPr>
        <w:t xml:space="preserve"> έκφραση του θεμελιώδους δικαιώματος στη ζωή του απλού, του μέσου ανθρώπου και αποσκοπούν στην εξασφάλιση κατά το δυνατόν ισότιμης συμμετοχής της κοινωνικής πλειοψηφίας στην οικονομική και κοινωνική ζωή. </w:t>
      </w:r>
    </w:p>
    <w:p w14:paraId="0A5DE2D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Με την πρόβλεψη και αναγνώριση των κοινωνικών δικαι</w:t>
      </w:r>
      <w:r>
        <w:rPr>
          <w:rFonts w:eastAsia="Times New Roman" w:cs="Times New Roman"/>
          <w:szCs w:val="24"/>
        </w:rPr>
        <w:t xml:space="preserve">ωμάτων κατοχυρώνονται δικαιώματα, αλλά και αντικειμενικές </w:t>
      </w:r>
      <w:r w:rsidRPr="009C4E92">
        <w:rPr>
          <w:rFonts w:eastAsia="Times New Roman" w:cs="Times New Roman"/>
          <w:szCs w:val="24"/>
        </w:rPr>
        <w:t>δικαιϊκές</w:t>
      </w:r>
      <w:r>
        <w:rPr>
          <w:rFonts w:eastAsia="Times New Roman" w:cs="Times New Roman"/>
          <w:szCs w:val="24"/>
        </w:rPr>
        <w:t xml:space="preserve"> αρχές, γι’ αυτό και απευθύνονται όχι μόνο στα άτομα και σε συλλογικές οντότητες, αλλά και στο κράτος που υποχρεούται να ενεργεί προς συγκεκριμένες κατευθύνσεις και να ασκεί πολιτικές με συ</w:t>
      </w:r>
      <w:r>
        <w:rPr>
          <w:rFonts w:eastAsia="Times New Roman" w:cs="Times New Roman"/>
          <w:szCs w:val="24"/>
        </w:rPr>
        <w:t xml:space="preserve">γκεκριμένο περιεχόμενο. </w:t>
      </w:r>
    </w:p>
    <w:p w14:paraId="0A5DE2D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Ενδεικτικά και εν προκειμένω, ενεργοποιούνται οι χώροι της εργασίας, της κοινωνικής ασφάλισης, της εκπαίδευσης, της υγείας, αλλά κι άλλων κοινωνικών αγαθών στα οποία το κράτος νομιμοποιείται να έχει αποκλειστικό ή εν πάση περιπτώσε</w:t>
      </w:r>
      <w:r>
        <w:rPr>
          <w:rFonts w:eastAsia="Times New Roman" w:cs="Times New Roman"/>
          <w:szCs w:val="24"/>
        </w:rPr>
        <w:t xml:space="preserve">ι, τον πρώτο ή κυρίαρχο ρόλο με σκοπό την προστασία του δημοσίου συμφέροντος. Καθίσταται επιτακτική η ανάγκη να προσδοθεί στα </w:t>
      </w:r>
      <w:r>
        <w:rPr>
          <w:rFonts w:eastAsia="Times New Roman" w:cs="Times New Roman"/>
          <w:szCs w:val="24"/>
        </w:rPr>
        <w:lastRenderedPageBreak/>
        <w:t xml:space="preserve">κοινωνικά δικαιώματα νομική δεσμευτικότητα πέραν της πολιτικής διακήρυξης. </w:t>
      </w:r>
    </w:p>
    <w:p w14:paraId="0A5DE2D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Στον πυρήνα της πρότασης του ΣΥΡΙΖΑ για την ενίσχυση τ</w:t>
      </w:r>
      <w:r>
        <w:rPr>
          <w:rFonts w:eastAsia="Times New Roman" w:cs="Times New Roman"/>
          <w:szCs w:val="24"/>
        </w:rPr>
        <w:t xml:space="preserve">ης προστασίας των κοινωνικών δικαιωμάτων βρίσκονται σημαντικές παρεμβάσεις οι οποίες ενισχύουν τη δεσμευτικότητά τους. </w:t>
      </w:r>
    </w:p>
    <w:p w14:paraId="0A5DE2D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Προτείνεται η συνταγματική κατοχύρωση της κρατικής εγγύησης ενός αξιοπρεπούς επιπέδου διαβίωσης για όλους μέσω καθολικών κοινωνικών υπηρ</w:t>
      </w:r>
      <w:r>
        <w:rPr>
          <w:rFonts w:eastAsia="Times New Roman" w:cs="Times New Roman"/>
          <w:szCs w:val="24"/>
        </w:rPr>
        <w:t>εσιών και εισοδηματικών ενισχύσεων. Αυτή η προτεινόμενη πρόβλεψη στην οποία θεμελιώνεται ένα γενικό δικαίωμα στην κοινωνική πρόνοια συμπληρώνεται με αναφορά στην ειδική προστασία που πρέπει να παρέχεται στην οικογένεια, τον γάμο, τη μητρότητα, τα παιδιά, τ</w:t>
      </w:r>
      <w:r>
        <w:rPr>
          <w:rFonts w:eastAsia="Times New Roman" w:cs="Times New Roman"/>
          <w:szCs w:val="24"/>
        </w:rPr>
        <w:t xml:space="preserve">ους νέους, τους ηλικιωμένους, τα άτομα με αναπηρία και τους άπορους. </w:t>
      </w:r>
    </w:p>
    <w:p w14:paraId="0A5DE2D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Επιπλέον, προτείνεται η θεσμική αναβάθμιση του δικαιώματος στην υγεία, η οποία αναγνωρίζεται ρητά ως κοινωνικό δικαίωμα και όχι απλά ως κρατική υποχρέωση μέριμνας</w:t>
      </w:r>
      <w:r>
        <w:rPr>
          <w:rFonts w:eastAsia="Times New Roman" w:cs="Times New Roman"/>
          <w:szCs w:val="24"/>
        </w:rPr>
        <w:t>,</w:t>
      </w:r>
      <w:r>
        <w:rPr>
          <w:rFonts w:eastAsia="Times New Roman" w:cs="Times New Roman"/>
          <w:szCs w:val="24"/>
        </w:rPr>
        <w:t xml:space="preserve"> από το οποίο απορρέει </w:t>
      </w:r>
      <w:r>
        <w:rPr>
          <w:rFonts w:eastAsia="Times New Roman" w:cs="Times New Roman"/>
          <w:szCs w:val="24"/>
        </w:rPr>
        <w:t xml:space="preserve">η υποχρέωση του κράτους να παρέχει καθολική πρόσβαση σε αποτελεσματικές παροχές υγείας. </w:t>
      </w:r>
    </w:p>
    <w:p w14:paraId="0A5DE2D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Μέσω δε της προσθήκης νέας διάταξης προτείνεται να κατοχυρωθεί ο δημόσιος έλεγχος βασικών κοινωνικών αγαθών, όπως το νερό, η ηλεκτρική ενέργεια και τα δίκτυα διανομής </w:t>
      </w:r>
      <w:r>
        <w:rPr>
          <w:rFonts w:eastAsia="Times New Roman" w:cs="Times New Roman"/>
          <w:szCs w:val="24"/>
        </w:rPr>
        <w:t xml:space="preserve">τους.  </w:t>
      </w:r>
    </w:p>
    <w:p w14:paraId="0A5DE2D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A5DE2D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Τέλος, προτείνεται η ουσιαστική ενίσχυση των άρθρων που αφορούν την εργασία, η οποία κατά την περίοδο των μνημονιακών πολιτικών υπέστη τη μεγαλύτερη επίθεση, με απο</w:t>
      </w:r>
      <w:r>
        <w:rPr>
          <w:rFonts w:eastAsia="Times New Roman" w:cs="Times New Roman"/>
          <w:szCs w:val="24"/>
        </w:rPr>
        <w:t xml:space="preserve">τέλεσμα την πλήρη απορρύθμισή της. </w:t>
      </w:r>
    </w:p>
    <w:p w14:paraId="0A5DE2D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Ειδικότερα, προτείνονται ρυθμίσεις για τους γενικούς όρους εργασίας και επιπλέον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κατοχύρωση της συλλογικής αυτονομίας των ελεύθερων συλλογικών διαπραγματεύσεων και των συλλογικών συμβάσεων εργασίας, της προσφυγής και</w:t>
      </w:r>
      <w:r>
        <w:rPr>
          <w:rFonts w:eastAsia="Times New Roman" w:cs="Times New Roman"/>
          <w:szCs w:val="24"/>
        </w:rPr>
        <w:t xml:space="preserve"> μονομερώς στη διαιτητική διαδικασία, της πρόβλεψης της αρχής της ευνοϊκότερης μεταχείρισης</w:t>
      </w:r>
      <w:r>
        <w:rPr>
          <w:rFonts w:eastAsia="Times New Roman" w:cs="Times New Roman"/>
          <w:szCs w:val="24"/>
        </w:rPr>
        <w:t xml:space="preserve"> για τους εργαζόμενους</w:t>
      </w:r>
      <w:r>
        <w:rPr>
          <w:rFonts w:eastAsia="Times New Roman" w:cs="Times New Roman"/>
          <w:szCs w:val="24"/>
        </w:rPr>
        <w:t xml:space="preserve"> κ.λπ.</w:t>
      </w:r>
      <w:r>
        <w:rPr>
          <w:rFonts w:eastAsia="Times New Roman" w:cs="Times New Roman"/>
          <w:szCs w:val="24"/>
        </w:rPr>
        <w:t>.</w:t>
      </w:r>
    </w:p>
    <w:p w14:paraId="0A5DE2D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έρχομαι και σε κάτι τελευταίο. Είναι γνωστό ότι στη χώρα μας, κυρίες και κύριοι συνάδελφοι, εκτός των κοινωνικών ανισοτήτων, υφίστα</w:t>
      </w:r>
      <w:r>
        <w:rPr>
          <w:rFonts w:eastAsia="Times New Roman" w:cs="Times New Roman"/>
          <w:szCs w:val="24"/>
        </w:rPr>
        <w:t xml:space="preserve">νται και μεγάλες περιφερειακές ανισότητες </w:t>
      </w:r>
      <w:r>
        <w:rPr>
          <w:rFonts w:eastAsia="Times New Roman" w:cs="Times New Roman"/>
          <w:szCs w:val="24"/>
        </w:rPr>
        <w:lastRenderedPageBreak/>
        <w:t>που αποτυπώνονται κυρίως στις ορεινές και νησιωτικές περιοχές. Αυτές οι μειονεκτικές περιοχές λόγω της απόστασης και της δυσχερούς πρόσβασής τους από και προς το κέντρο, της δημογραφικής γήρανσης και της εν γένει ε</w:t>
      </w:r>
      <w:r>
        <w:rPr>
          <w:rFonts w:eastAsia="Times New Roman" w:cs="Times New Roman"/>
          <w:szCs w:val="24"/>
        </w:rPr>
        <w:t xml:space="preserve">ρημοποίησής τους δεν γίνονται πάντα και εύκολα αποδέκτες των γενικών κυβερνητικών πολιτικών και χρειάζονται ιδιαίτερη μεταχείριση για να παραμείνουν ζωντανές. </w:t>
      </w:r>
    </w:p>
    <w:p w14:paraId="0A5DE2E0" w14:textId="77777777" w:rsidR="00415E13" w:rsidRDefault="00E650A0">
      <w:pPr>
        <w:spacing w:line="600" w:lineRule="auto"/>
        <w:ind w:firstLine="720"/>
        <w:jc w:val="both"/>
        <w:rPr>
          <w:rFonts w:eastAsia="Times New Roman"/>
          <w:bCs/>
        </w:rPr>
      </w:pPr>
      <w:r>
        <w:rPr>
          <w:rFonts w:eastAsia="Times New Roman" w:cs="Times New Roman"/>
          <w:szCs w:val="24"/>
        </w:rPr>
        <w:t xml:space="preserve">Μέσω δε της μείωσης ή της εξάλειψης των περιφερειακών ανισοτήτων μπορεί να επιτευχθεί </w:t>
      </w:r>
      <w:r w:rsidRPr="00A2097A">
        <w:rPr>
          <w:rFonts w:eastAsia="Times New Roman" w:cs="Times New Roman"/>
          <w:szCs w:val="24"/>
        </w:rPr>
        <w:t>εν τέλει η</w:t>
      </w:r>
      <w:r>
        <w:rPr>
          <w:rFonts w:eastAsia="Times New Roman" w:cs="Times New Roman"/>
          <w:szCs w:val="24"/>
        </w:rPr>
        <w:t xml:space="preserve"> ολόκληρη οικονομική και κοινωνική ανάπτυξή τους. Σ’ αυτό το πλαίσιο και η πρόταση για θετικές πολιτικές περιφερειακής ανάπτυξης ειδικού χαρακτήρα. Κ</w:t>
      </w:r>
      <w:r>
        <w:rPr>
          <w:rFonts w:eastAsia="Times New Roman"/>
          <w:bCs/>
        </w:rPr>
        <w:t xml:space="preserve">αι για την εύρυθμη και απρόσκοπτη λειτουργία της </w:t>
      </w:r>
      <w:r>
        <w:rPr>
          <w:rFonts w:eastAsia="Times New Roman"/>
          <w:bCs/>
        </w:rPr>
        <w:t>δ</w:t>
      </w:r>
      <w:r>
        <w:rPr>
          <w:rFonts w:eastAsia="Times New Roman"/>
          <w:bCs/>
        </w:rPr>
        <w:t xml:space="preserve">ημόσιας </w:t>
      </w:r>
      <w:r>
        <w:rPr>
          <w:rFonts w:eastAsia="Times New Roman"/>
          <w:bCs/>
        </w:rPr>
        <w:t>δ</w:t>
      </w:r>
      <w:r>
        <w:rPr>
          <w:rFonts w:eastAsia="Times New Roman"/>
          <w:bCs/>
        </w:rPr>
        <w:t>ιοίκησης στις ορεινές και νησιωτικές περιοχές</w:t>
      </w:r>
      <w:r>
        <w:rPr>
          <w:rFonts w:eastAsia="Times New Roman"/>
          <w:bCs/>
        </w:rPr>
        <w:t>,</w:t>
      </w:r>
      <w:r>
        <w:rPr>
          <w:rFonts w:eastAsia="Times New Roman"/>
          <w:bCs/>
        </w:rPr>
        <w:t xml:space="preserve"> </w:t>
      </w:r>
      <w:r>
        <w:rPr>
          <w:rFonts w:eastAsia="Times New Roman"/>
          <w:bCs/>
        </w:rPr>
        <w:t>οι οποίες επιβάλλουν</w:t>
      </w:r>
      <w:r>
        <w:rPr>
          <w:rFonts w:eastAsia="Times New Roman"/>
          <w:bCs/>
        </w:rPr>
        <w:t xml:space="preserve"> η προσαρμογή τους στα ιδιαίτερα χαρακτηριστικά και </w:t>
      </w:r>
      <w:r>
        <w:rPr>
          <w:rFonts w:eastAsia="Times New Roman"/>
          <w:bCs/>
        </w:rPr>
        <w:t>τ</w:t>
      </w:r>
      <w:r>
        <w:rPr>
          <w:rFonts w:eastAsia="Times New Roman"/>
          <w:bCs/>
        </w:rPr>
        <w:t>ι</w:t>
      </w:r>
      <w:r>
        <w:rPr>
          <w:rFonts w:eastAsia="Times New Roman"/>
          <w:bCs/>
        </w:rPr>
        <w:t>ς</w:t>
      </w:r>
      <w:r>
        <w:rPr>
          <w:rFonts w:eastAsia="Times New Roman"/>
          <w:bCs/>
        </w:rPr>
        <w:t xml:space="preserve"> συνθήκες αυτών των περιοχών. </w:t>
      </w:r>
    </w:p>
    <w:p w14:paraId="0A5DE2E1" w14:textId="77777777" w:rsidR="00415E13" w:rsidRDefault="00E650A0">
      <w:pPr>
        <w:spacing w:line="600" w:lineRule="auto"/>
        <w:ind w:firstLine="720"/>
        <w:jc w:val="both"/>
        <w:rPr>
          <w:rFonts w:eastAsia="Times New Roman"/>
          <w:bCs/>
        </w:rPr>
      </w:pPr>
      <w:r w:rsidRPr="00EB27D6">
        <w:rPr>
          <w:rFonts w:eastAsia="Times New Roman"/>
          <w:b/>
          <w:bCs/>
        </w:rPr>
        <w:t>ΠΡΟΕΔΡΕΥΩΝ (Γεώργιος Λαμπρούλης):</w:t>
      </w:r>
      <w:r>
        <w:rPr>
          <w:rFonts w:eastAsia="Times New Roman"/>
          <w:b/>
          <w:bCs/>
        </w:rPr>
        <w:t xml:space="preserve"> </w:t>
      </w:r>
      <w:r>
        <w:rPr>
          <w:rFonts w:eastAsia="Times New Roman"/>
          <w:bCs/>
        </w:rPr>
        <w:t xml:space="preserve">Κύριε Παπαηλιού, ολοκληρώστε. </w:t>
      </w:r>
    </w:p>
    <w:p w14:paraId="0A5DE2E2" w14:textId="77777777" w:rsidR="00415E13" w:rsidRDefault="00E650A0">
      <w:pPr>
        <w:spacing w:line="600" w:lineRule="auto"/>
        <w:ind w:firstLine="720"/>
        <w:jc w:val="both"/>
        <w:rPr>
          <w:rFonts w:eastAsia="Times New Roman"/>
          <w:bCs/>
        </w:rPr>
      </w:pPr>
      <w:r>
        <w:rPr>
          <w:rFonts w:eastAsia="Times New Roman"/>
          <w:b/>
          <w:bCs/>
        </w:rPr>
        <w:t>ΓΕΩΡΓΙΟΣ ΠΑΠΑΗΛΙΟΥ:</w:t>
      </w:r>
      <w:r>
        <w:rPr>
          <w:rFonts w:eastAsia="Times New Roman"/>
          <w:bCs/>
        </w:rPr>
        <w:t xml:space="preserve"> Ολοκληρώνω, κύριε Πρόεδρε. </w:t>
      </w:r>
    </w:p>
    <w:p w14:paraId="0A5DE2E3" w14:textId="77777777" w:rsidR="00415E13" w:rsidRDefault="00E650A0">
      <w:pPr>
        <w:spacing w:line="600" w:lineRule="auto"/>
        <w:ind w:firstLine="720"/>
        <w:jc w:val="both"/>
        <w:rPr>
          <w:rFonts w:eastAsia="Times New Roman"/>
          <w:bCs/>
        </w:rPr>
      </w:pPr>
      <w:r>
        <w:rPr>
          <w:rFonts w:eastAsia="Times New Roman"/>
          <w:bCs/>
        </w:rPr>
        <w:lastRenderedPageBreak/>
        <w:t>Τελειώνοντας, θέλω να επισημάνω ότι η</w:t>
      </w:r>
      <w:r>
        <w:rPr>
          <w:rFonts w:eastAsia="Times New Roman"/>
          <w:bCs/>
        </w:rPr>
        <w:t xml:space="preserve"> επικράτηση των νεοφιλελεύθερων ιδεών και του νεοφιλελευθερισμού έχει οδηγήσει στην αντίληψη ότι υφίσταται μια μοναδική οικονομική πρόταση και λύση σε όλα τα επίπεδα, η οποία επενδύεται με τεχνοκρατικό μανδύα που εμφανίζεται ουδέτερος. </w:t>
      </w:r>
    </w:p>
    <w:p w14:paraId="0A5DE2E4" w14:textId="77777777" w:rsidR="00415E13" w:rsidRDefault="00E650A0">
      <w:pPr>
        <w:spacing w:line="600" w:lineRule="auto"/>
        <w:ind w:firstLine="720"/>
        <w:jc w:val="both"/>
        <w:rPr>
          <w:rFonts w:eastAsia="Times New Roman"/>
          <w:bCs/>
        </w:rPr>
      </w:pPr>
      <w:r>
        <w:rPr>
          <w:rFonts w:eastAsia="Times New Roman"/>
          <w:bCs/>
        </w:rPr>
        <w:t>Αυτή η πολιτική έχε</w:t>
      </w:r>
      <w:r>
        <w:rPr>
          <w:rFonts w:eastAsia="Times New Roman"/>
          <w:bCs/>
        </w:rPr>
        <w:t xml:space="preserve">ι οδηγήσει στην επικράτηση των αγορών επί της πολιτικής και της κοινωνίας. Απευθύνεται δε και στηρίζει τα συμφέροντα της οικονομικής </w:t>
      </w:r>
      <w:r w:rsidRPr="00E431BB">
        <w:rPr>
          <w:rFonts w:eastAsia="Times New Roman"/>
          <w:bCs/>
        </w:rPr>
        <w:t>ε</w:t>
      </w:r>
      <w:r>
        <w:rPr>
          <w:rFonts w:eastAsia="Times New Roman"/>
          <w:bCs/>
        </w:rPr>
        <w:t>λίτ</w:t>
      </w:r>
      <w:r w:rsidRPr="00E431BB">
        <w:rPr>
          <w:rFonts w:eastAsia="Times New Roman"/>
          <w:bCs/>
        </w:rPr>
        <w:t xml:space="preserve">. </w:t>
      </w:r>
      <w:r>
        <w:rPr>
          <w:rFonts w:eastAsia="Times New Roman"/>
          <w:bCs/>
        </w:rPr>
        <w:t>Αντίθετα, η πολιτική προοδευτικής κατεύθυνσης στηρίζει τα συμφέροντα της μεγάλης κοινωνικής πλειοψηφίας, τα οποία επε</w:t>
      </w:r>
      <w:r>
        <w:rPr>
          <w:rFonts w:eastAsia="Times New Roman"/>
          <w:bCs/>
        </w:rPr>
        <w:t xml:space="preserve">νδύουν στα δημόσια αγαθά και στο κοινωνικό κράτος. </w:t>
      </w:r>
    </w:p>
    <w:p w14:paraId="0A5DE2E5" w14:textId="77777777" w:rsidR="00415E13" w:rsidRDefault="00E650A0">
      <w:pPr>
        <w:spacing w:line="600" w:lineRule="auto"/>
        <w:ind w:firstLine="720"/>
        <w:jc w:val="both"/>
        <w:rPr>
          <w:rFonts w:eastAsia="Times New Roman"/>
          <w:bCs/>
        </w:rPr>
      </w:pPr>
      <w:r w:rsidRPr="00E431BB">
        <w:rPr>
          <w:rFonts w:eastAsia="Times New Roman"/>
          <w:b/>
          <w:bCs/>
        </w:rPr>
        <w:t>ΠΡΟΕΔΡΕΥΩΝ (Γεώργιος Λαμπρούλης):</w:t>
      </w:r>
      <w:r>
        <w:rPr>
          <w:rFonts w:eastAsia="Times New Roman"/>
          <w:bCs/>
        </w:rPr>
        <w:t xml:space="preserve"> Σας παρακαλώ, κύριε συνάδελφε, ολοκληρώστε. </w:t>
      </w:r>
    </w:p>
    <w:p w14:paraId="0A5DE2E6" w14:textId="77777777" w:rsidR="00415E13" w:rsidRDefault="00E650A0">
      <w:pPr>
        <w:spacing w:line="600" w:lineRule="auto"/>
        <w:ind w:firstLine="720"/>
        <w:jc w:val="both"/>
        <w:rPr>
          <w:rFonts w:eastAsia="Times New Roman"/>
          <w:bCs/>
        </w:rPr>
      </w:pPr>
      <w:r>
        <w:rPr>
          <w:rFonts w:eastAsia="Times New Roman"/>
          <w:b/>
          <w:bCs/>
        </w:rPr>
        <w:t>ΓΕΩΡΓΙΟΣ ΠΑΠΑΗΛΙΟΥ:</w:t>
      </w:r>
      <w:r>
        <w:rPr>
          <w:rFonts w:eastAsia="Times New Roman"/>
          <w:bCs/>
        </w:rPr>
        <w:t xml:space="preserve"> Ολοκληρώνω, κύριε Πρόεδρε.</w:t>
      </w:r>
    </w:p>
    <w:p w14:paraId="0A5DE2E7" w14:textId="77777777" w:rsidR="00415E13" w:rsidRDefault="00E650A0">
      <w:pPr>
        <w:spacing w:line="600" w:lineRule="auto"/>
        <w:ind w:firstLine="720"/>
        <w:jc w:val="both"/>
        <w:rPr>
          <w:rFonts w:eastAsia="Times New Roman"/>
          <w:bCs/>
        </w:rPr>
      </w:pPr>
      <w:r>
        <w:rPr>
          <w:rFonts w:eastAsia="Times New Roman"/>
          <w:bCs/>
        </w:rPr>
        <w:t>Σε αυτό το πλαίσιο η Αναθεώρηση του Συντάγματος παρέχει την ευκαιρία να θεσμοθ</w:t>
      </w:r>
      <w:r>
        <w:rPr>
          <w:rFonts w:eastAsia="Times New Roman"/>
          <w:bCs/>
        </w:rPr>
        <w:t xml:space="preserve">ετηθούν δυνατότητες εμπλουτισμού της </w:t>
      </w:r>
      <w:r>
        <w:rPr>
          <w:rFonts w:eastAsia="Times New Roman"/>
          <w:bCs/>
        </w:rPr>
        <w:t>δ</w:t>
      </w:r>
      <w:r>
        <w:rPr>
          <w:rFonts w:eastAsia="Times New Roman"/>
          <w:bCs/>
        </w:rPr>
        <w:t>ημοκρατίας και της λαϊκής συμμετοχής, ανα</w:t>
      </w:r>
      <w:r>
        <w:rPr>
          <w:rFonts w:eastAsia="Times New Roman"/>
          <w:bCs/>
        </w:rPr>
        <w:t>συγκρότησης</w:t>
      </w:r>
      <w:r>
        <w:rPr>
          <w:rFonts w:eastAsia="Times New Roman"/>
          <w:bCs/>
        </w:rPr>
        <w:t xml:space="preserve"> </w:t>
      </w:r>
      <w:r>
        <w:rPr>
          <w:rFonts w:eastAsia="Times New Roman"/>
          <w:bCs/>
        </w:rPr>
        <w:lastRenderedPageBreak/>
        <w:t xml:space="preserve">του κοινωνικού κράτους, διασφάλισης της περιφερειακής συνοχής. </w:t>
      </w:r>
    </w:p>
    <w:p w14:paraId="0A5DE2E8" w14:textId="77777777" w:rsidR="00415E13" w:rsidRDefault="00E650A0">
      <w:pPr>
        <w:spacing w:line="600" w:lineRule="auto"/>
        <w:ind w:firstLine="720"/>
        <w:jc w:val="both"/>
        <w:rPr>
          <w:rFonts w:eastAsia="Times New Roman"/>
          <w:bCs/>
        </w:rPr>
      </w:pPr>
      <w:r>
        <w:rPr>
          <w:rFonts w:eastAsia="Times New Roman"/>
          <w:bCs/>
        </w:rPr>
        <w:t xml:space="preserve">Αυτή η προοδευτική κατεύθυνση διατρέχει την πρόταση του ΣΥΡΙΖΑ για συνταγματική </w:t>
      </w:r>
      <w:r>
        <w:rPr>
          <w:rFonts w:eastAsia="Times New Roman"/>
          <w:bCs/>
        </w:rPr>
        <w:t>Α</w:t>
      </w:r>
      <w:r>
        <w:rPr>
          <w:rFonts w:eastAsia="Times New Roman"/>
          <w:bCs/>
        </w:rPr>
        <w:t>ναθεώρηση σε αντίθεσ</w:t>
      </w:r>
      <w:r>
        <w:rPr>
          <w:rFonts w:eastAsia="Times New Roman"/>
          <w:bCs/>
        </w:rPr>
        <w:t>η με την πρόταση των νεοφιλελεύθερων προταγμάτων της Αξιωματικής Αντιπολίτευσης, τη συνταγματοποίηση του νεοφιλελευθερισμού και τη</w:t>
      </w:r>
      <w:r>
        <w:rPr>
          <w:rFonts w:eastAsia="Times New Roman"/>
          <w:bCs/>
        </w:rPr>
        <w:t>ν</w:t>
      </w:r>
      <w:r>
        <w:rPr>
          <w:rFonts w:eastAsia="Times New Roman"/>
          <w:bCs/>
        </w:rPr>
        <w:t xml:space="preserve"> εκ μέρους της απόρριψη των προτάσεων που αναβαθμίζουν θεσμικά</w:t>
      </w:r>
      <w:r>
        <w:rPr>
          <w:rFonts w:eastAsia="Times New Roman"/>
          <w:bCs/>
        </w:rPr>
        <w:t xml:space="preserve"> τη δημοκρατία,</w:t>
      </w:r>
      <w:r>
        <w:rPr>
          <w:rFonts w:eastAsia="Times New Roman"/>
          <w:bCs/>
        </w:rPr>
        <w:t xml:space="preserve"> το κοινωνικό κράτος και </w:t>
      </w:r>
      <w:r>
        <w:rPr>
          <w:rFonts w:eastAsia="Times New Roman"/>
          <w:bCs/>
        </w:rPr>
        <w:t>κατοχυρώνουν</w:t>
      </w:r>
      <w:r>
        <w:rPr>
          <w:rFonts w:eastAsia="Times New Roman"/>
          <w:bCs/>
        </w:rPr>
        <w:t xml:space="preserve"> την περιφε</w:t>
      </w:r>
      <w:r>
        <w:rPr>
          <w:rFonts w:eastAsia="Times New Roman"/>
          <w:bCs/>
        </w:rPr>
        <w:t xml:space="preserve">ρειακή συνοχή. </w:t>
      </w:r>
    </w:p>
    <w:p w14:paraId="0A5DE2E9" w14:textId="77777777" w:rsidR="00415E13" w:rsidRDefault="00E650A0">
      <w:pPr>
        <w:spacing w:line="600" w:lineRule="auto"/>
        <w:ind w:firstLine="720"/>
        <w:jc w:val="both"/>
        <w:rPr>
          <w:rFonts w:eastAsia="Times New Roman"/>
          <w:bCs/>
        </w:rPr>
      </w:pPr>
      <w:r>
        <w:rPr>
          <w:rFonts w:eastAsia="Times New Roman"/>
          <w:bCs/>
        </w:rPr>
        <w:t xml:space="preserve">Ευχαριστώ. </w:t>
      </w:r>
    </w:p>
    <w:p w14:paraId="0A5DE2EA" w14:textId="77777777" w:rsidR="00415E13" w:rsidRDefault="00E650A0">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A5DE2EB" w14:textId="77777777" w:rsidR="00415E13" w:rsidRDefault="00E650A0">
      <w:pPr>
        <w:spacing w:line="600" w:lineRule="auto"/>
        <w:ind w:firstLine="720"/>
        <w:jc w:val="both"/>
        <w:rPr>
          <w:rFonts w:eastAsia="Times New Roman"/>
          <w:bCs/>
        </w:rPr>
      </w:pPr>
      <w:r w:rsidRPr="00E431BB">
        <w:rPr>
          <w:rFonts w:eastAsia="Times New Roman"/>
          <w:b/>
          <w:bCs/>
        </w:rPr>
        <w:t>ΠΡΟΕΔΡΕΥΩΝ (Γεώργιος Λαμπρούλης):</w:t>
      </w:r>
      <w:r>
        <w:rPr>
          <w:rFonts w:eastAsia="Times New Roman"/>
          <w:bCs/>
        </w:rPr>
        <w:t xml:space="preserve"> Ευχαριστώ. </w:t>
      </w:r>
    </w:p>
    <w:p w14:paraId="0A5DE2EC" w14:textId="77777777" w:rsidR="00415E13" w:rsidRDefault="00E650A0">
      <w:pPr>
        <w:spacing w:line="600" w:lineRule="auto"/>
        <w:ind w:firstLine="720"/>
        <w:jc w:val="both"/>
        <w:rPr>
          <w:rFonts w:eastAsia="Times New Roman"/>
          <w:bCs/>
        </w:rPr>
      </w:pPr>
      <w:r>
        <w:rPr>
          <w:rFonts w:eastAsia="Times New Roman"/>
          <w:bCs/>
        </w:rPr>
        <w:t xml:space="preserve">Τον λόγο έχει ο κ. Ευάγγελος Βενιζέλος. </w:t>
      </w:r>
    </w:p>
    <w:p w14:paraId="0A5DE2ED" w14:textId="77777777" w:rsidR="00415E13" w:rsidRDefault="00E650A0">
      <w:pPr>
        <w:spacing w:line="600" w:lineRule="auto"/>
        <w:ind w:firstLine="720"/>
        <w:jc w:val="both"/>
        <w:rPr>
          <w:rFonts w:eastAsia="Times New Roman"/>
          <w:bCs/>
        </w:rPr>
      </w:pPr>
      <w:r w:rsidRPr="00E431BB">
        <w:rPr>
          <w:rFonts w:eastAsia="Times New Roman"/>
          <w:b/>
          <w:bCs/>
        </w:rPr>
        <w:t>ΕΥΑΓΓΕ</w:t>
      </w:r>
      <w:r>
        <w:rPr>
          <w:rFonts w:eastAsia="Times New Roman"/>
          <w:b/>
          <w:bCs/>
        </w:rPr>
        <w:t>ΛΟΣ ΒΕΝΙΖΕΛΟΣ</w:t>
      </w:r>
      <w:r w:rsidRPr="00E431BB">
        <w:rPr>
          <w:rFonts w:eastAsia="Times New Roman"/>
          <w:b/>
          <w:bCs/>
        </w:rPr>
        <w:t>:</w:t>
      </w:r>
      <w:r>
        <w:rPr>
          <w:rFonts w:eastAsia="Times New Roman"/>
          <w:bCs/>
        </w:rPr>
        <w:t xml:space="preserve"> Κυρίες και κύριοι Βουλευτές, όπως είχα την ευκαιρία να τονίσω και στην έναρξη της διαδικασίας αυτής, στη συζήτηση που διεξήχθη στην Ολομέλεια όταν αποφασίστηκε η συγκρότηση της Επιτροπής Αναθεώρησης του </w:t>
      </w:r>
      <w:r>
        <w:rPr>
          <w:rFonts w:eastAsia="Times New Roman"/>
          <w:bCs/>
        </w:rPr>
        <w:lastRenderedPageBreak/>
        <w:t>Συντάγματος, η παρούσα διαδικασία είναι μία σπάνια κ</w:t>
      </w:r>
      <w:r>
        <w:rPr>
          <w:rFonts w:eastAsia="Times New Roman"/>
          <w:bCs/>
        </w:rPr>
        <w:t>αι κορυφαία διαδικασία που ανήκει στην αποκλειστική αρμοδιότητα της Βουλής, ατομικά της καθεμιάς και του καθένα Βουλευτή που μετέχει στη διαδικασία αυτή, έχοντας, όπως πρέπει, συνείδηση της ιστορίας και του ιδιαίτερου βάρους της ψήφου του, γιατί η Αναθεώρη</w:t>
      </w:r>
      <w:r>
        <w:rPr>
          <w:rFonts w:eastAsia="Times New Roman"/>
          <w:bCs/>
        </w:rPr>
        <w:t>ση του Συντάγματος δεν είναι τροποποίηση ενός κοινού νόμου, είναι η μεταβολή του κανονιστικού χάρτη της χώρας που ρυθμίζει την κρίσιμη σχέση ανάμεσα στη συγκυρία και την ιστορία. Γιατί, όπως πολύ συχνά</w:t>
      </w:r>
      <w:r w:rsidRPr="008A5B84">
        <w:rPr>
          <w:rFonts w:eastAsia="Times New Roman"/>
          <w:bCs/>
        </w:rPr>
        <w:t xml:space="preserve"> </w:t>
      </w:r>
      <w:r>
        <w:rPr>
          <w:rFonts w:eastAsia="Times New Roman"/>
          <w:bCs/>
        </w:rPr>
        <w:t xml:space="preserve">λέμε, η </w:t>
      </w:r>
      <w:r>
        <w:rPr>
          <w:rFonts w:eastAsia="Times New Roman"/>
          <w:bCs/>
        </w:rPr>
        <w:t>δ</w:t>
      </w:r>
      <w:r>
        <w:rPr>
          <w:rFonts w:eastAsia="Times New Roman"/>
          <w:bCs/>
        </w:rPr>
        <w:t xml:space="preserve">ημοκρατία είναι περιοδική, είναι συγκυριακή, </w:t>
      </w:r>
      <w:r>
        <w:rPr>
          <w:rFonts w:eastAsia="Times New Roman"/>
          <w:bCs/>
        </w:rPr>
        <w:t xml:space="preserve">βασίζεται στη συνεχή έκφραση της λαϊκής βούλησης, αλλά υπάρχουν περιορισμοί στην έκφραση της βούλησης αυτής. Στις επιλογές της πλειοψηφίας οι περιορισμοί αυτοί αφορούν τα δικαιώματα της μειοψηφίας, των μειονοτήτων, των ατόμων, των κοινωνικών ομάδων. </w:t>
      </w:r>
    </w:p>
    <w:p w14:paraId="0A5DE2EE" w14:textId="77777777" w:rsidR="00415E13" w:rsidRDefault="00E650A0">
      <w:pPr>
        <w:spacing w:line="600" w:lineRule="auto"/>
        <w:ind w:firstLine="720"/>
        <w:jc w:val="both"/>
        <w:rPr>
          <w:rFonts w:eastAsia="Times New Roman"/>
          <w:szCs w:val="24"/>
        </w:rPr>
      </w:pPr>
      <w:r>
        <w:rPr>
          <w:rFonts w:eastAsia="Times New Roman"/>
          <w:bCs/>
        </w:rPr>
        <w:t>Υπάρχ</w:t>
      </w:r>
      <w:r>
        <w:rPr>
          <w:rFonts w:eastAsia="Times New Roman"/>
          <w:bCs/>
        </w:rPr>
        <w:t>ει, λοιπόν, ένα νομικό κείμενο που είναι κατάκτηση της νεωτερικότητας, το Σύνταγμα, το αυστηρό και γραπτό Σύνταγμα, προϊόν των δύο μεγάλων επαναστάσεων του 18</w:t>
      </w:r>
      <w:r w:rsidRPr="00A1528E">
        <w:rPr>
          <w:rFonts w:eastAsia="Times New Roman"/>
          <w:bCs/>
          <w:vertAlign w:val="superscript"/>
        </w:rPr>
        <w:t>ου</w:t>
      </w:r>
      <w:r>
        <w:rPr>
          <w:rFonts w:eastAsia="Times New Roman"/>
          <w:bCs/>
        </w:rPr>
        <w:t xml:space="preserve"> αιώνα, της Γαλλικής και της Αμερικανικής Επανάστασης, που </w:t>
      </w:r>
      <w:r>
        <w:rPr>
          <w:rFonts w:eastAsia="Times New Roman"/>
          <w:bCs/>
        </w:rPr>
        <w:lastRenderedPageBreak/>
        <w:t xml:space="preserve">προσφέρει αυτή την ευεργετική εγγύηση στη λειτουργία ενός δημοκρατικού συστήματος διακυβέρνησης και ρυθμίζει τη σχέση της </w:t>
      </w:r>
      <w:r>
        <w:rPr>
          <w:rFonts w:eastAsia="Times New Roman"/>
          <w:bCs/>
        </w:rPr>
        <w:t>δ</w:t>
      </w:r>
      <w:r>
        <w:rPr>
          <w:rFonts w:eastAsia="Times New Roman"/>
          <w:bCs/>
        </w:rPr>
        <w:t xml:space="preserve">ημοκρατίας και του κράτους δικαίου με την ιστορία, με τον μακρύ χρόνο. </w:t>
      </w:r>
      <w:r>
        <w:rPr>
          <w:rFonts w:eastAsia="Times New Roman"/>
          <w:szCs w:val="24"/>
        </w:rPr>
        <w:t>Αυτ</w:t>
      </w:r>
      <w:r>
        <w:rPr>
          <w:rFonts w:eastAsia="Times New Roman"/>
          <w:szCs w:val="24"/>
        </w:rPr>
        <w:t>ό όλο βασίζεται στον αυστηρό χαρακτήρα του Συντάγματος, ο οποίος τώρα, με</w:t>
      </w:r>
      <w:r w:rsidRPr="006646C3">
        <w:rPr>
          <w:rFonts w:eastAsia="Times New Roman"/>
          <w:szCs w:val="24"/>
        </w:rPr>
        <w:t xml:space="preserve"> την κίνηση της διαδικασίας </w:t>
      </w:r>
      <w:r>
        <w:rPr>
          <w:rFonts w:eastAsia="Times New Roman"/>
          <w:szCs w:val="24"/>
        </w:rPr>
        <w:t>Α</w:t>
      </w:r>
      <w:r w:rsidRPr="006646C3">
        <w:rPr>
          <w:rFonts w:eastAsia="Times New Roman"/>
          <w:szCs w:val="24"/>
        </w:rPr>
        <w:t>ναθεώρησης</w:t>
      </w:r>
      <w:r>
        <w:rPr>
          <w:rFonts w:eastAsia="Times New Roman"/>
          <w:szCs w:val="24"/>
        </w:rPr>
        <w:t>,</w:t>
      </w:r>
      <w:r w:rsidRPr="006646C3">
        <w:rPr>
          <w:rFonts w:eastAsia="Times New Roman"/>
          <w:szCs w:val="24"/>
        </w:rPr>
        <w:t xml:space="preserve"> τίθεται υπό αίρεση</w:t>
      </w:r>
      <w:r>
        <w:rPr>
          <w:rFonts w:eastAsia="Times New Roman"/>
          <w:szCs w:val="24"/>
        </w:rPr>
        <w:t xml:space="preserve">. Γι’ </w:t>
      </w:r>
      <w:r w:rsidRPr="006646C3">
        <w:rPr>
          <w:rFonts w:eastAsia="Times New Roman"/>
          <w:szCs w:val="24"/>
        </w:rPr>
        <w:t xml:space="preserve">αυτό χρειάζεται η </w:t>
      </w:r>
      <w:r>
        <w:rPr>
          <w:rFonts w:eastAsia="Times New Roman"/>
          <w:szCs w:val="24"/>
        </w:rPr>
        <w:t>μεγίστη</w:t>
      </w:r>
      <w:r w:rsidRPr="006646C3">
        <w:rPr>
          <w:rFonts w:eastAsia="Times New Roman"/>
          <w:szCs w:val="24"/>
        </w:rPr>
        <w:t xml:space="preserve"> προσοχή</w:t>
      </w:r>
      <w:r>
        <w:rPr>
          <w:rFonts w:eastAsia="Times New Roman"/>
          <w:szCs w:val="24"/>
        </w:rPr>
        <w:t>,</w:t>
      </w:r>
      <w:r w:rsidRPr="006646C3">
        <w:rPr>
          <w:rFonts w:eastAsia="Times New Roman"/>
          <w:szCs w:val="24"/>
        </w:rPr>
        <w:t xml:space="preserve"> προκειμένου να μη συμβούν ατυχήματα σε αυτήν τη μεταβατική περίοδο της </w:t>
      </w:r>
      <w:r>
        <w:rPr>
          <w:rFonts w:eastAsia="Times New Roman"/>
          <w:szCs w:val="24"/>
        </w:rPr>
        <w:t>Α</w:t>
      </w:r>
      <w:r w:rsidRPr="006646C3">
        <w:rPr>
          <w:rFonts w:eastAsia="Times New Roman"/>
          <w:szCs w:val="24"/>
        </w:rPr>
        <w:t>ναθεώρησης</w:t>
      </w:r>
      <w:r>
        <w:rPr>
          <w:rFonts w:eastAsia="Times New Roman"/>
          <w:szCs w:val="24"/>
        </w:rPr>
        <w:t>,</w:t>
      </w:r>
      <w:r w:rsidRPr="006646C3">
        <w:rPr>
          <w:rFonts w:eastAsia="Times New Roman"/>
          <w:szCs w:val="24"/>
        </w:rPr>
        <w:t xml:space="preserve"> που είναι </w:t>
      </w:r>
      <w:r>
        <w:rPr>
          <w:rFonts w:eastAsia="Times New Roman"/>
          <w:szCs w:val="24"/>
        </w:rPr>
        <w:t>μ</w:t>
      </w:r>
      <w:r>
        <w:rPr>
          <w:rFonts w:eastAsia="Times New Roman"/>
          <w:szCs w:val="24"/>
        </w:rPr>
        <w:t>ί</w:t>
      </w:r>
      <w:r>
        <w:rPr>
          <w:rFonts w:eastAsia="Times New Roman"/>
          <w:szCs w:val="24"/>
        </w:rPr>
        <w:t>α</w:t>
      </w:r>
      <w:r w:rsidRPr="006646C3">
        <w:rPr>
          <w:rFonts w:eastAsia="Times New Roman"/>
          <w:szCs w:val="24"/>
        </w:rPr>
        <w:t xml:space="preserve"> περίοδος </w:t>
      </w:r>
      <w:r>
        <w:rPr>
          <w:rFonts w:eastAsia="Times New Roman"/>
          <w:szCs w:val="24"/>
        </w:rPr>
        <w:t>«</w:t>
      </w:r>
      <w:r w:rsidRPr="006646C3">
        <w:rPr>
          <w:rFonts w:eastAsia="Times New Roman"/>
          <w:szCs w:val="24"/>
        </w:rPr>
        <w:t>η</w:t>
      </w:r>
      <w:r>
        <w:rPr>
          <w:rFonts w:eastAsia="Times New Roman"/>
          <w:szCs w:val="24"/>
        </w:rPr>
        <w:t>ρ</w:t>
      </w:r>
      <w:r w:rsidRPr="006646C3">
        <w:rPr>
          <w:rFonts w:eastAsia="Times New Roman"/>
          <w:szCs w:val="24"/>
        </w:rPr>
        <w:t>τημένου</w:t>
      </w:r>
      <w:r>
        <w:rPr>
          <w:rFonts w:eastAsia="Times New Roman"/>
          <w:szCs w:val="24"/>
        </w:rPr>
        <w:t>»</w:t>
      </w:r>
      <w:r w:rsidRPr="006646C3">
        <w:rPr>
          <w:rFonts w:eastAsia="Times New Roman"/>
          <w:szCs w:val="24"/>
        </w:rPr>
        <w:t xml:space="preserve"> του αυστηρού χαρακτήρα του Συντάγματος</w:t>
      </w:r>
      <w:r>
        <w:rPr>
          <w:rFonts w:eastAsia="Times New Roman"/>
          <w:szCs w:val="24"/>
        </w:rPr>
        <w:t>. Γι’ αυτό και κάθε σύνταγμα</w:t>
      </w:r>
      <w:r w:rsidRPr="006646C3">
        <w:rPr>
          <w:rFonts w:eastAsia="Times New Roman"/>
          <w:szCs w:val="24"/>
        </w:rPr>
        <w:t xml:space="preserve"> ευρωπαϊκό</w:t>
      </w:r>
      <w:r>
        <w:rPr>
          <w:rFonts w:eastAsia="Times New Roman"/>
          <w:szCs w:val="24"/>
        </w:rPr>
        <w:t>,</w:t>
      </w:r>
      <w:r w:rsidRPr="006646C3">
        <w:rPr>
          <w:rFonts w:eastAsia="Times New Roman"/>
          <w:szCs w:val="24"/>
        </w:rPr>
        <w:t xml:space="preserve"> ηπειρωτικό όπως το δικό </w:t>
      </w:r>
      <w:r>
        <w:rPr>
          <w:rFonts w:eastAsia="Times New Roman"/>
          <w:szCs w:val="24"/>
        </w:rPr>
        <w:t>μας,</w:t>
      </w:r>
      <w:r w:rsidRPr="006646C3">
        <w:rPr>
          <w:rFonts w:eastAsia="Times New Roman"/>
          <w:szCs w:val="24"/>
        </w:rPr>
        <w:t xml:space="preserve"> προβλέπει πολύ αυστηρές προϋποθέσεις αναθεωρητικής συναίνεσης</w:t>
      </w:r>
      <w:r>
        <w:rPr>
          <w:rFonts w:eastAsia="Times New Roman"/>
          <w:szCs w:val="24"/>
        </w:rPr>
        <w:t>,</w:t>
      </w:r>
      <w:r w:rsidRPr="006646C3">
        <w:rPr>
          <w:rFonts w:eastAsia="Times New Roman"/>
          <w:szCs w:val="24"/>
        </w:rPr>
        <w:t xml:space="preserve"> προκειμένου να αποτραπεί ο ακραίος κίνδυνος για τη</w:t>
      </w:r>
      <w:r w:rsidRPr="006646C3">
        <w:rPr>
          <w:rFonts w:eastAsia="Times New Roman"/>
          <w:szCs w:val="24"/>
        </w:rPr>
        <w:t xml:space="preserve"> δημοκρατία και το κράτος δικαίου</w:t>
      </w:r>
      <w:r>
        <w:rPr>
          <w:rFonts w:eastAsia="Times New Roman"/>
          <w:szCs w:val="24"/>
        </w:rPr>
        <w:t>,</w:t>
      </w:r>
      <w:r w:rsidRPr="006646C3">
        <w:rPr>
          <w:rFonts w:eastAsia="Times New Roman"/>
          <w:szCs w:val="24"/>
        </w:rPr>
        <w:t xml:space="preserve"> που είναι ο κίνδυνος του συνταγματικού λαϊκισμού</w:t>
      </w:r>
      <w:r>
        <w:rPr>
          <w:rFonts w:eastAsia="Times New Roman"/>
          <w:szCs w:val="24"/>
        </w:rPr>
        <w:t>,</w:t>
      </w:r>
      <w:r w:rsidRPr="006646C3">
        <w:rPr>
          <w:rFonts w:eastAsia="Times New Roman"/>
          <w:szCs w:val="24"/>
        </w:rPr>
        <w:t xml:space="preserve"> της προχειρότητας</w:t>
      </w:r>
      <w:r>
        <w:rPr>
          <w:rFonts w:eastAsia="Times New Roman"/>
          <w:szCs w:val="24"/>
        </w:rPr>
        <w:t>, της μυωπικής</w:t>
      </w:r>
      <w:r w:rsidRPr="006646C3">
        <w:rPr>
          <w:rFonts w:eastAsia="Times New Roman"/>
          <w:szCs w:val="24"/>
        </w:rPr>
        <w:t xml:space="preserve"> αντίληψ</w:t>
      </w:r>
      <w:r>
        <w:rPr>
          <w:rFonts w:eastAsia="Times New Roman"/>
          <w:szCs w:val="24"/>
        </w:rPr>
        <w:t>η</w:t>
      </w:r>
      <w:r w:rsidRPr="006646C3">
        <w:rPr>
          <w:rFonts w:eastAsia="Times New Roman"/>
          <w:szCs w:val="24"/>
        </w:rPr>
        <w:t xml:space="preserve">ς για το </w:t>
      </w:r>
      <w:r>
        <w:rPr>
          <w:rFonts w:eastAsia="Times New Roman"/>
          <w:szCs w:val="24"/>
        </w:rPr>
        <w:t>Σ</w:t>
      </w:r>
      <w:r w:rsidRPr="006646C3">
        <w:rPr>
          <w:rFonts w:eastAsia="Times New Roman"/>
          <w:szCs w:val="24"/>
        </w:rPr>
        <w:t xml:space="preserve">ύνταγμα και την </w:t>
      </w:r>
      <w:r>
        <w:rPr>
          <w:rFonts w:eastAsia="Times New Roman"/>
          <w:szCs w:val="24"/>
        </w:rPr>
        <w:t>Α</w:t>
      </w:r>
      <w:r w:rsidRPr="006646C3">
        <w:rPr>
          <w:rFonts w:eastAsia="Times New Roman"/>
          <w:szCs w:val="24"/>
        </w:rPr>
        <w:t>ναθεώρησή του</w:t>
      </w:r>
      <w:r>
        <w:rPr>
          <w:rFonts w:eastAsia="Times New Roman"/>
          <w:szCs w:val="24"/>
        </w:rPr>
        <w:t xml:space="preserve">. </w:t>
      </w:r>
    </w:p>
    <w:p w14:paraId="0A5DE2EF" w14:textId="77777777" w:rsidR="00415E13" w:rsidRDefault="00E650A0">
      <w:pPr>
        <w:spacing w:line="600" w:lineRule="auto"/>
        <w:ind w:firstLine="720"/>
        <w:jc w:val="both"/>
        <w:rPr>
          <w:rFonts w:eastAsia="Times New Roman"/>
          <w:szCs w:val="24"/>
        </w:rPr>
      </w:pPr>
      <w:r>
        <w:rPr>
          <w:rFonts w:eastAsia="Times New Roman"/>
          <w:szCs w:val="24"/>
        </w:rPr>
        <w:t xml:space="preserve">Αυτές </w:t>
      </w:r>
      <w:r w:rsidRPr="006646C3">
        <w:rPr>
          <w:rFonts w:eastAsia="Times New Roman"/>
          <w:szCs w:val="24"/>
        </w:rPr>
        <w:t>οι προϋποθέσεις της αναθεωρητικής συναίνεσης είναι</w:t>
      </w:r>
      <w:r>
        <w:rPr>
          <w:rFonts w:eastAsia="Times New Roman"/>
          <w:szCs w:val="24"/>
        </w:rPr>
        <w:t>,</w:t>
      </w:r>
      <w:r w:rsidRPr="006646C3">
        <w:rPr>
          <w:rFonts w:eastAsia="Times New Roman"/>
          <w:szCs w:val="24"/>
        </w:rPr>
        <w:t xml:space="preserve"> </w:t>
      </w:r>
      <w:r>
        <w:rPr>
          <w:rFonts w:eastAsia="Times New Roman"/>
          <w:szCs w:val="24"/>
        </w:rPr>
        <w:t>β</w:t>
      </w:r>
      <w:r w:rsidRPr="006646C3">
        <w:rPr>
          <w:rFonts w:eastAsia="Times New Roman"/>
          <w:szCs w:val="24"/>
        </w:rPr>
        <w:t>εβαίως</w:t>
      </w:r>
      <w:r>
        <w:rPr>
          <w:rFonts w:eastAsia="Times New Roman"/>
          <w:szCs w:val="24"/>
        </w:rPr>
        <w:t>,</w:t>
      </w:r>
      <w:r w:rsidRPr="006646C3">
        <w:rPr>
          <w:rFonts w:eastAsia="Times New Roman"/>
          <w:szCs w:val="24"/>
        </w:rPr>
        <w:t xml:space="preserve"> πρωτίστως κοινωνικές </w:t>
      </w:r>
      <w:r w:rsidRPr="006646C3">
        <w:rPr>
          <w:rFonts w:eastAsia="Times New Roman"/>
          <w:szCs w:val="24"/>
        </w:rPr>
        <w:t>και πολιτικές</w:t>
      </w:r>
      <w:r>
        <w:rPr>
          <w:rFonts w:eastAsia="Times New Roman"/>
          <w:szCs w:val="24"/>
        </w:rPr>
        <w:t>, α</w:t>
      </w:r>
      <w:r w:rsidRPr="006646C3">
        <w:rPr>
          <w:rFonts w:eastAsia="Times New Roman"/>
          <w:szCs w:val="24"/>
        </w:rPr>
        <w:t>φορούν το κλίμα</w:t>
      </w:r>
      <w:r>
        <w:rPr>
          <w:rFonts w:eastAsia="Times New Roman"/>
          <w:szCs w:val="24"/>
        </w:rPr>
        <w:t>,</w:t>
      </w:r>
      <w:r w:rsidRPr="006646C3">
        <w:rPr>
          <w:rFonts w:eastAsia="Times New Roman"/>
          <w:szCs w:val="24"/>
        </w:rPr>
        <w:t xml:space="preserve"> την ατμόσφαιρα</w:t>
      </w:r>
      <w:r>
        <w:rPr>
          <w:rFonts w:eastAsia="Times New Roman"/>
          <w:szCs w:val="24"/>
        </w:rPr>
        <w:t>,</w:t>
      </w:r>
      <w:r w:rsidRPr="006646C3">
        <w:rPr>
          <w:rFonts w:eastAsia="Times New Roman"/>
          <w:szCs w:val="24"/>
        </w:rPr>
        <w:t xml:space="preserve"> τον πολιτικό πολιτισμό</w:t>
      </w:r>
      <w:r>
        <w:rPr>
          <w:rFonts w:eastAsia="Times New Roman"/>
          <w:szCs w:val="24"/>
        </w:rPr>
        <w:t>. Και δυστυχώς,</w:t>
      </w:r>
      <w:r w:rsidRPr="006646C3">
        <w:rPr>
          <w:rFonts w:eastAsia="Times New Roman"/>
          <w:szCs w:val="24"/>
        </w:rPr>
        <w:t xml:space="preserve"> διανύουμε </w:t>
      </w:r>
      <w:r>
        <w:rPr>
          <w:rFonts w:eastAsia="Times New Roman"/>
          <w:szCs w:val="24"/>
        </w:rPr>
        <w:t>μ</w:t>
      </w:r>
      <w:r>
        <w:rPr>
          <w:rFonts w:eastAsia="Times New Roman"/>
          <w:szCs w:val="24"/>
        </w:rPr>
        <w:t>ί</w:t>
      </w:r>
      <w:r>
        <w:rPr>
          <w:rFonts w:eastAsia="Times New Roman"/>
          <w:szCs w:val="24"/>
        </w:rPr>
        <w:t>α</w:t>
      </w:r>
      <w:r w:rsidRPr="006646C3">
        <w:rPr>
          <w:rFonts w:eastAsia="Times New Roman"/>
          <w:szCs w:val="24"/>
        </w:rPr>
        <w:t xml:space="preserve"> περίοδο δραματική και μίζερη από την άποψη </w:t>
      </w:r>
      <w:r w:rsidRPr="006646C3">
        <w:rPr>
          <w:rFonts w:eastAsia="Times New Roman"/>
          <w:szCs w:val="24"/>
        </w:rPr>
        <w:lastRenderedPageBreak/>
        <w:t>αυτή</w:t>
      </w:r>
      <w:r>
        <w:rPr>
          <w:rFonts w:eastAsia="Times New Roman"/>
          <w:szCs w:val="24"/>
        </w:rPr>
        <w:t>,</w:t>
      </w:r>
      <w:r w:rsidRPr="006646C3">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sidRPr="006646C3">
        <w:rPr>
          <w:rFonts w:eastAsia="Times New Roman"/>
          <w:szCs w:val="24"/>
        </w:rPr>
        <w:t xml:space="preserve"> περίοδο παρακμιακή</w:t>
      </w:r>
      <w:r>
        <w:rPr>
          <w:rFonts w:eastAsia="Times New Roman"/>
          <w:szCs w:val="24"/>
        </w:rPr>
        <w:t>. Β</w:t>
      </w:r>
      <w:r w:rsidRPr="006646C3">
        <w:rPr>
          <w:rFonts w:eastAsia="Times New Roman"/>
          <w:szCs w:val="24"/>
        </w:rPr>
        <w:t xml:space="preserve">λέπουμε τα προβλήματα που υπάρχουν </w:t>
      </w:r>
      <w:r>
        <w:rPr>
          <w:rFonts w:eastAsia="Times New Roman"/>
          <w:szCs w:val="24"/>
        </w:rPr>
        <w:t xml:space="preserve">στη </w:t>
      </w:r>
      <w:r w:rsidRPr="006646C3">
        <w:rPr>
          <w:rFonts w:eastAsia="Times New Roman"/>
          <w:szCs w:val="24"/>
        </w:rPr>
        <w:t>λειτουργία της Βουλής</w:t>
      </w:r>
      <w:r>
        <w:rPr>
          <w:rFonts w:eastAsia="Times New Roman"/>
          <w:szCs w:val="24"/>
        </w:rPr>
        <w:t>,</w:t>
      </w:r>
      <w:r w:rsidRPr="006646C3">
        <w:rPr>
          <w:rFonts w:eastAsia="Times New Roman"/>
          <w:szCs w:val="24"/>
        </w:rPr>
        <w:t xml:space="preserve"> στη λειτουργία του θεσμού των πολιτικών κομμάτων</w:t>
      </w:r>
      <w:r>
        <w:rPr>
          <w:rFonts w:eastAsia="Times New Roman"/>
          <w:szCs w:val="24"/>
        </w:rPr>
        <w:t xml:space="preserve">, τα προβλήματα που υπάρχουν στον ρόλο </w:t>
      </w:r>
      <w:r w:rsidRPr="006646C3">
        <w:rPr>
          <w:rFonts w:eastAsia="Times New Roman"/>
          <w:szCs w:val="24"/>
        </w:rPr>
        <w:t xml:space="preserve">των </w:t>
      </w:r>
      <w:r>
        <w:rPr>
          <w:rFonts w:eastAsia="Times New Roman"/>
          <w:szCs w:val="24"/>
        </w:rPr>
        <w:t>Β</w:t>
      </w:r>
      <w:r w:rsidRPr="006646C3">
        <w:rPr>
          <w:rFonts w:eastAsia="Times New Roman"/>
          <w:szCs w:val="24"/>
        </w:rPr>
        <w:t>ουλευτών</w:t>
      </w:r>
      <w:r>
        <w:rPr>
          <w:rFonts w:eastAsia="Times New Roman"/>
          <w:szCs w:val="24"/>
        </w:rPr>
        <w:t>,</w:t>
      </w:r>
      <w:r w:rsidRPr="006646C3">
        <w:rPr>
          <w:rFonts w:eastAsia="Times New Roman"/>
          <w:szCs w:val="24"/>
        </w:rPr>
        <w:t xml:space="preserve"> βλέπουμε την αναξιοπιστία όσων συμβαίνουν στο επίπεδο της πολιτικής σκηνής</w:t>
      </w:r>
      <w:r>
        <w:rPr>
          <w:rFonts w:eastAsia="Times New Roman"/>
          <w:szCs w:val="24"/>
        </w:rPr>
        <w:t>,</w:t>
      </w:r>
      <w:r w:rsidRPr="006646C3">
        <w:rPr>
          <w:rFonts w:eastAsia="Times New Roman"/>
          <w:szCs w:val="24"/>
        </w:rPr>
        <w:t xml:space="preserve"> αλλά επιπλέον </w:t>
      </w:r>
      <w:r>
        <w:rPr>
          <w:rFonts w:eastAsia="Times New Roman"/>
          <w:szCs w:val="24"/>
        </w:rPr>
        <w:t>βλέπουμε κάποιοι να επιχαίρουν γι’</w:t>
      </w:r>
      <w:r w:rsidRPr="006646C3">
        <w:rPr>
          <w:rFonts w:eastAsia="Times New Roman"/>
          <w:szCs w:val="24"/>
        </w:rPr>
        <w:t xml:space="preserve"> αυτό</w:t>
      </w:r>
      <w:r>
        <w:rPr>
          <w:rFonts w:eastAsia="Times New Roman"/>
          <w:szCs w:val="24"/>
        </w:rPr>
        <w:t>,</w:t>
      </w:r>
      <w:r w:rsidRPr="006646C3">
        <w:rPr>
          <w:rFonts w:eastAsia="Times New Roman"/>
          <w:szCs w:val="24"/>
        </w:rPr>
        <w:t xml:space="preserve"> κάποιοι να</w:t>
      </w:r>
      <w:r>
        <w:rPr>
          <w:rFonts w:eastAsia="Times New Roman"/>
          <w:szCs w:val="24"/>
        </w:rPr>
        <w:t xml:space="preserve"> χρησιμοποιο</w:t>
      </w:r>
      <w:r>
        <w:rPr>
          <w:rFonts w:eastAsia="Times New Roman"/>
          <w:szCs w:val="24"/>
        </w:rPr>
        <w:t xml:space="preserve">ύν τις διαδικασίες </w:t>
      </w:r>
      <w:r w:rsidRPr="006646C3">
        <w:rPr>
          <w:rFonts w:eastAsia="Times New Roman"/>
          <w:szCs w:val="24"/>
        </w:rPr>
        <w:t>τις κοινοβουλευτικές ως μοχλό για να επιλύσουν μικροκομματικά προβλήματα</w:t>
      </w:r>
      <w:r>
        <w:rPr>
          <w:rFonts w:eastAsia="Times New Roman"/>
          <w:szCs w:val="24"/>
        </w:rPr>
        <w:t>. Και αναφέρομαι, β</w:t>
      </w:r>
      <w:r w:rsidRPr="006646C3">
        <w:rPr>
          <w:rFonts w:eastAsia="Times New Roman"/>
          <w:szCs w:val="24"/>
        </w:rPr>
        <w:t>εβαίως</w:t>
      </w:r>
      <w:r>
        <w:rPr>
          <w:rFonts w:eastAsia="Times New Roman"/>
          <w:szCs w:val="24"/>
        </w:rPr>
        <w:t>,</w:t>
      </w:r>
      <w:r w:rsidRPr="006646C3">
        <w:rPr>
          <w:rFonts w:eastAsia="Times New Roman"/>
          <w:szCs w:val="24"/>
        </w:rPr>
        <w:t xml:space="preserve"> στην κυβερνητική πλειοψηφία</w:t>
      </w:r>
      <w:r>
        <w:rPr>
          <w:rFonts w:eastAsia="Times New Roman"/>
          <w:szCs w:val="24"/>
        </w:rPr>
        <w:t>.</w:t>
      </w:r>
    </w:p>
    <w:p w14:paraId="0A5DE2F0" w14:textId="77777777" w:rsidR="00415E13" w:rsidRDefault="00E650A0">
      <w:pPr>
        <w:spacing w:line="600" w:lineRule="auto"/>
        <w:ind w:firstLine="720"/>
        <w:jc w:val="both"/>
        <w:rPr>
          <w:rFonts w:eastAsia="Times New Roman"/>
          <w:szCs w:val="24"/>
        </w:rPr>
      </w:pPr>
      <w:r>
        <w:rPr>
          <w:rFonts w:eastAsia="Times New Roman"/>
          <w:szCs w:val="24"/>
        </w:rPr>
        <w:t>Γι’</w:t>
      </w:r>
      <w:r w:rsidRPr="006646C3">
        <w:rPr>
          <w:rFonts w:eastAsia="Times New Roman"/>
          <w:szCs w:val="24"/>
        </w:rPr>
        <w:t xml:space="preserve"> αυτό</w:t>
      </w:r>
      <w:r>
        <w:rPr>
          <w:rFonts w:eastAsia="Times New Roman"/>
          <w:szCs w:val="24"/>
        </w:rPr>
        <w:t>,</w:t>
      </w:r>
      <w:r w:rsidRPr="006646C3">
        <w:rPr>
          <w:rFonts w:eastAsia="Times New Roman"/>
          <w:szCs w:val="24"/>
        </w:rPr>
        <w:t xml:space="preserve"> πέρα από τις προϋποθέσεις τις κοινωνικές και τις πολιτικές</w:t>
      </w:r>
      <w:r>
        <w:rPr>
          <w:rFonts w:eastAsia="Times New Roman"/>
          <w:szCs w:val="24"/>
        </w:rPr>
        <w:t>,</w:t>
      </w:r>
      <w:r w:rsidRPr="006646C3">
        <w:rPr>
          <w:rFonts w:eastAsia="Times New Roman"/>
          <w:szCs w:val="24"/>
        </w:rPr>
        <w:t xml:space="preserve"> οι οποίες </w:t>
      </w:r>
      <w:r>
        <w:rPr>
          <w:rFonts w:eastAsia="Times New Roman"/>
          <w:szCs w:val="24"/>
        </w:rPr>
        <w:t>δ</w:t>
      </w:r>
      <w:r w:rsidRPr="006646C3">
        <w:rPr>
          <w:rFonts w:eastAsia="Times New Roman"/>
          <w:szCs w:val="24"/>
        </w:rPr>
        <w:t>υστυχώς δεν υπάρχουν</w:t>
      </w:r>
      <w:r>
        <w:rPr>
          <w:rFonts w:eastAsia="Times New Roman"/>
          <w:szCs w:val="24"/>
        </w:rPr>
        <w:t xml:space="preserve">, έχουν </w:t>
      </w:r>
      <w:r>
        <w:rPr>
          <w:rFonts w:eastAsia="Times New Roman"/>
          <w:szCs w:val="24"/>
        </w:rPr>
        <w:t>σημασία οι</w:t>
      </w:r>
      <w:r w:rsidRPr="006646C3">
        <w:rPr>
          <w:rFonts w:eastAsia="Times New Roman"/>
          <w:szCs w:val="24"/>
        </w:rPr>
        <w:t xml:space="preserve"> προϋποθέσεις οι νομικές</w:t>
      </w:r>
      <w:r>
        <w:rPr>
          <w:rFonts w:eastAsia="Times New Roman"/>
          <w:szCs w:val="24"/>
        </w:rPr>
        <w:t>, οι θεσμικές. Τ</w:t>
      </w:r>
      <w:r w:rsidRPr="006646C3">
        <w:rPr>
          <w:rFonts w:eastAsia="Times New Roman"/>
          <w:szCs w:val="24"/>
        </w:rPr>
        <w:t xml:space="preserve">ο </w:t>
      </w:r>
      <w:r>
        <w:rPr>
          <w:rFonts w:eastAsia="Times New Roman"/>
          <w:szCs w:val="24"/>
        </w:rPr>
        <w:t>Σ</w:t>
      </w:r>
      <w:r w:rsidRPr="006646C3">
        <w:rPr>
          <w:rFonts w:eastAsia="Times New Roman"/>
          <w:szCs w:val="24"/>
        </w:rPr>
        <w:t>ύνταγμα αξιώνει αυξημένη</w:t>
      </w:r>
      <w:r>
        <w:rPr>
          <w:rFonts w:eastAsia="Times New Roman"/>
          <w:szCs w:val="24"/>
        </w:rPr>
        <w:t xml:space="preserve"> πλειοψηφία για την </w:t>
      </w:r>
      <w:r>
        <w:rPr>
          <w:rFonts w:eastAsia="Times New Roman"/>
          <w:szCs w:val="24"/>
        </w:rPr>
        <w:t>Α</w:t>
      </w:r>
      <w:r>
        <w:rPr>
          <w:rFonts w:eastAsia="Times New Roman"/>
          <w:szCs w:val="24"/>
        </w:rPr>
        <w:t>ναθεώρηση του Σ</w:t>
      </w:r>
      <w:r w:rsidRPr="006646C3">
        <w:rPr>
          <w:rFonts w:eastAsia="Times New Roman"/>
          <w:szCs w:val="24"/>
        </w:rPr>
        <w:t>υντάγματος</w:t>
      </w:r>
      <w:r>
        <w:rPr>
          <w:rFonts w:eastAsia="Times New Roman"/>
          <w:szCs w:val="24"/>
        </w:rPr>
        <w:t>,</w:t>
      </w:r>
      <w:r w:rsidRPr="006646C3">
        <w:rPr>
          <w:rFonts w:eastAsia="Times New Roman"/>
          <w:szCs w:val="24"/>
        </w:rPr>
        <w:t xml:space="preserve"> δηλαδή αναγκαστική συναίνεση μεταξύ των κομμάτων</w:t>
      </w:r>
      <w:r>
        <w:rPr>
          <w:rFonts w:eastAsia="Times New Roman"/>
          <w:szCs w:val="24"/>
        </w:rPr>
        <w:t>,</w:t>
      </w:r>
      <w:r w:rsidRPr="006646C3">
        <w:rPr>
          <w:rFonts w:eastAsia="Times New Roman"/>
          <w:szCs w:val="24"/>
        </w:rPr>
        <w:t xml:space="preserve"> μεταξύ της </w:t>
      </w:r>
      <w:r>
        <w:rPr>
          <w:rFonts w:eastAsia="Times New Roman"/>
          <w:szCs w:val="24"/>
        </w:rPr>
        <w:t>Κ</w:t>
      </w:r>
      <w:r w:rsidRPr="006646C3">
        <w:rPr>
          <w:rFonts w:eastAsia="Times New Roman"/>
          <w:szCs w:val="24"/>
        </w:rPr>
        <w:t xml:space="preserve">υβέρνησης και της </w:t>
      </w:r>
      <w:r>
        <w:rPr>
          <w:rFonts w:eastAsia="Times New Roman"/>
          <w:szCs w:val="24"/>
        </w:rPr>
        <w:t>Α</w:t>
      </w:r>
      <w:r w:rsidRPr="006646C3">
        <w:rPr>
          <w:rFonts w:eastAsia="Times New Roman"/>
          <w:szCs w:val="24"/>
        </w:rPr>
        <w:t>ντιπολίτευσης</w:t>
      </w:r>
      <w:r>
        <w:rPr>
          <w:rFonts w:eastAsia="Times New Roman"/>
          <w:szCs w:val="24"/>
        </w:rPr>
        <w:t>,</w:t>
      </w:r>
      <w:r w:rsidRPr="006646C3">
        <w:rPr>
          <w:rFonts w:eastAsia="Times New Roman"/>
          <w:szCs w:val="24"/>
        </w:rPr>
        <w:t xml:space="preserve"> προϋποθέτει την παρεμβολή του εκλογ</w:t>
      </w:r>
      <w:r w:rsidRPr="006646C3">
        <w:rPr>
          <w:rFonts w:eastAsia="Times New Roman"/>
          <w:szCs w:val="24"/>
        </w:rPr>
        <w:t>ικού σώματος</w:t>
      </w:r>
      <w:r>
        <w:rPr>
          <w:rFonts w:eastAsia="Times New Roman"/>
          <w:szCs w:val="24"/>
        </w:rPr>
        <w:t>, τη</w:t>
      </w:r>
      <w:r w:rsidRPr="006646C3">
        <w:rPr>
          <w:rFonts w:eastAsia="Times New Roman"/>
          <w:szCs w:val="24"/>
        </w:rPr>
        <w:t xml:space="preserve"> δοκιμασία του παρόντος συσχετισμού κοινοβουλευτικών </w:t>
      </w:r>
      <w:r>
        <w:rPr>
          <w:rFonts w:eastAsia="Times New Roman"/>
          <w:szCs w:val="24"/>
        </w:rPr>
        <w:t>δ</w:t>
      </w:r>
      <w:r w:rsidRPr="006646C3">
        <w:rPr>
          <w:rFonts w:eastAsia="Times New Roman"/>
          <w:szCs w:val="24"/>
        </w:rPr>
        <w:t>υνάμεων ενώπιον του εκλογικού σώματος</w:t>
      </w:r>
      <w:r>
        <w:rPr>
          <w:rFonts w:eastAsia="Times New Roman"/>
          <w:szCs w:val="24"/>
        </w:rPr>
        <w:t>. Κ</w:t>
      </w:r>
      <w:r w:rsidRPr="006646C3">
        <w:rPr>
          <w:rFonts w:eastAsia="Times New Roman"/>
          <w:szCs w:val="24"/>
        </w:rPr>
        <w:t>αι προβλέπει</w:t>
      </w:r>
      <w:r>
        <w:rPr>
          <w:rFonts w:eastAsia="Times New Roman"/>
          <w:szCs w:val="24"/>
        </w:rPr>
        <w:t>,</w:t>
      </w:r>
      <w:r w:rsidRPr="006646C3">
        <w:rPr>
          <w:rFonts w:eastAsia="Times New Roman"/>
          <w:szCs w:val="24"/>
        </w:rPr>
        <w:t xml:space="preserve"> </w:t>
      </w:r>
      <w:r>
        <w:rPr>
          <w:rFonts w:eastAsia="Times New Roman"/>
          <w:szCs w:val="24"/>
        </w:rPr>
        <w:t>επίσης,</w:t>
      </w:r>
      <w:r w:rsidRPr="006646C3">
        <w:rPr>
          <w:rFonts w:eastAsia="Times New Roman"/>
          <w:szCs w:val="24"/>
        </w:rPr>
        <w:t xml:space="preserve"> ότι συμμετέχουν δύο </w:t>
      </w:r>
      <w:r>
        <w:rPr>
          <w:rFonts w:eastAsia="Times New Roman"/>
          <w:szCs w:val="24"/>
        </w:rPr>
        <w:t>Β</w:t>
      </w:r>
      <w:r w:rsidRPr="006646C3">
        <w:rPr>
          <w:rFonts w:eastAsia="Times New Roman"/>
          <w:szCs w:val="24"/>
        </w:rPr>
        <w:t>ουλές στη διαδικασία αυτή</w:t>
      </w:r>
      <w:r>
        <w:rPr>
          <w:rFonts w:eastAsia="Times New Roman"/>
          <w:szCs w:val="24"/>
        </w:rPr>
        <w:t>,</w:t>
      </w:r>
      <w:r w:rsidRPr="006646C3">
        <w:rPr>
          <w:rFonts w:eastAsia="Times New Roman"/>
          <w:szCs w:val="24"/>
        </w:rPr>
        <w:t xml:space="preserve"> ενώ πρέπει να υπάρχει και </w:t>
      </w:r>
      <w:r>
        <w:rPr>
          <w:rFonts w:eastAsia="Times New Roman"/>
          <w:szCs w:val="24"/>
        </w:rPr>
        <w:t>μια</w:t>
      </w:r>
      <w:r w:rsidRPr="006646C3">
        <w:rPr>
          <w:rFonts w:eastAsia="Times New Roman"/>
          <w:szCs w:val="24"/>
        </w:rPr>
        <w:t xml:space="preserve"> προθεσ</w:t>
      </w:r>
      <w:r>
        <w:rPr>
          <w:rFonts w:eastAsia="Times New Roman"/>
          <w:szCs w:val="24"/>
        </w:rPr>
        <w:t>μία</w:t>
      </w:r>
      <w:r w:rsidRPr="006646C3">
        <w:rPr>
          <w:rFonts w:eastAsia="Times New Roman"/>
          <w:szCs w:val="24"/>
        </w:rPr>
        <w:t xml:space="preserve"> </w:t>
      </w:r>
      <w:r>
        <w:rPr>
          <w:rFonts w:eastAsia="Times New Roman"/>
          <w:szCs w:val="24"/>
        </w:rPr>
        <w:lastRenderedPageBreak/>
        <w:t>ώριμου</w:t>
      </w:r>
      <w:r w:rsidRPr="006646C3">
        <w:rPr>
          <w:rFonts w:eastAsia="Times New Roman"/>
          <w:szCs w:val="24"/>
        </w:rPr>
        <w:t xml:space="preserve"> χρόνου πέντε ετών</w:t>
      </w:r>
      <w:r>
        <w:rPr>
          <w:rFonts w:eastAsia="Times New Roman"/>
          <w:szCs w:val="24"/>
        </w:rPr>
        <w:t>,</w:t>
      </w:r>
      <w:r w:rsidRPr="006646C3">
        <w:rPr>
          <w:rFonts w:eastAsia="Times New Roman"/>
          <w:szCs w:val="24"/>
        </w:rPr>
        <w:t xml:space="preserve"> προκειμένο</w:t>
      </w:r>
      <w:r w:rsidRPr="006646C3">
        <w:rPr>
          <w:rFonts w:eastAsia="Times New Roman"/>
          <w:szCs w:val="24"/>
        </w:rPr>
        <w:t>υ να μη γίνεται αλόγιστη χρήση της διαδικασίας αναθεώρησης του Συντάγματος</w:t>
      </w:r>
      <w:r>
        <w:rPr>
          <w:rFonts w:eastAsia="Times New Roman"/>
          <w:szCs w:val="24"/>
        </w:rPr>
        <w:t>. Α</w:t>
      </w:r>
      <w:r w:rsidRPr="006646C3">
        <w:rPr>
          <w:rFonts w:eastAsia="Times New Roman"/>
          <w:szCs w:val="24"/>
        </w:rPr>
        <w:t xml:space="preserve">υτό μας </w:t>
      </w:r>
      <w:r>
        <w:rPr>
          <w:rFonts w:eastAsia="Times New Roman"/>
          <w:szCs w:val="24"/>
        </w:rPr>
        <w:t>α</w:t>
      </w:r>
      <w:r w:rsidRPr="006646C3">
        <w:rPr>
          <w:rFonts w:eastAsia="Times New Roman"/>
          <w:szCs w:val="24"/>
        </w:rPr>
        <w:t>ποτρέπει από τον κίνδυνο της εύκολης συνταγματικής ρητορείας ή του εύκολου συνταγματικού βολονταρισμ</w:t>
      </w:r>
      <w:r>
        <w:rPr>
          <w:rFonts w:eastAsia="Times New Roman"/>
          <w:szCs w:val="24"/>
        </w:rPr>
        <w:t xml:space="preserve">ού, να δημιουργούμε στον </w:t>
      </w:r>
      <w:r w:rsidRPr="006646C3">
        <w:rPr>
          <w:rFonts w:eastAsia="Times New Roman"/>
          <w:szCs w:val="24"/>
        </w:rPr>
        <w:t>λαό</w:t>
      </w:r>
      <w:r>
        <w:rPr>
          <w:rFonts w:eastAsia="Times New Roman"/>
          <w:szCs w:val="24"/>
        </w:rPr>
        <w:t>,</w:t>
      </w:r>
      <w:r w:rsidRPr="006646C3">
        <w:rPr>
          <w:rFonts w:eastAsia="Times New Roman"/>
          <w:szCs w:val="24"/>
        </w:rPr>
        <w:t xml:space="preserve"> στην κοινωνία την ψευδαίσθηση ότι όλα μπ</w:t>
      </w:r>
      <w:r w:rsidRPr="006646C3">
        <w:rPr>
          <w:rFonts w:eastAsia="Times New Roman"/>
          <w:szCs w:val="24"/>
        </w:rPr>
        <w:t xml:space="preserve">ορεί </w:t>
      </w:r>
      <w:r>
        <w:rPr>
          <w:rFonts w:eastAsia="Times New Roman"/>
          <w:szCs w:val="24"/>
        </w:rPr>
        <w:t xml:space="preserve">να λυθούν μέσω της </w:t>
      </w:r>
      <w:r>
        <w:rPr>
          <w:rFonts w:eastAsia="Times New Roman"/>
          <w:szCs w:val="24"/>
        </w:rPr>
        <w:t>Α</w:t>
      </w:r>
      <w:r>
        <w:rPr>
          <w:rFonts w:eastAsia="Times New Roman"/>
          <w:szCs w:val="24"/>
        </w:rPr>
        <w:t>ναθεώρησης του Σ</w:t>
      </w:r>
      <w:r w:rsidRPr="006646C3">
        <w:rPr>
          <w:rFonts w:eastAsia="Times New Roman"/>
          <w:szCs w:val="24"/>
        </w:rPr>
        <w:t>υντάγματος</w:t>
      </w:r>
      <w:r>
        <w:rPr>
          <w:rFonts w:eastAsia="Times New Roman"/>
          <w:szCs w:val="24"/>
        </w:rPr>
        <w:t>,</w:t>
      </w:r>
      <w:r w:rsidRPr="006646C3">
        <w:rPr>
          <w:rFonts w:eastAsia="Times New Roman"/>
          <w:szCs w:val="24"/>
        </w:rPr>
        <w:t xml:space="preserve"> ότι όλα τα κενά</w:t>
      </w:r>
      <w:r>
        <w:rPr>
          <w:rFonts w:eastAsia="Times New Roman"/>
          <w:szCs w:val="24"/>
        </w:rPr>
        <w:t>,</w:t>
      </w:r>
      <w:r w:rsidRPr="006646C3">
        <w:rPr>
          <w:rFonts w:eastAsia="Times New Roman"/>
          <w:szCs w:val="24"/>
        </w:rPr>
        <w:t xml:space="preserve"> οι ελλείψεις</w:t>
      </w:r>
      <w:r>
        <w:rPr>
          <w:rFonts w:eastAsia="Times New Roman"/>
          <w:szCs w:val="24"/>
        </w:rPr>
        <w:t>,</w:t>
      </w:r>
      <w:r w:rsidRPr="006646C3">
        <w:rPr>
          <w:rFonts w:eastAsia="Times New Roman"/>
          <w:szCs w:val="24"/>
        </w:rPr>
        <w:t xml:space="preserve"> οι παθογένειες του πολιτικού συστήματος</w:t>
      </w:r>
      <w:r>
        <w:rPr>
          <w:rFonts w:eastAsia="Times New Roman"/>
          <w:szCs w:val="24"/>
        </w:rPr>
        <w:t>,</w:t>
      </w:r>
      <w:r w:rsidRPr="006646C3">
        <w:rPr>
          <w:rFonts w:eastAsia="Times New Roman"/>
          <w:szCs w:val="24"/>
        </w:rPr>
        <w:t xml:space="preserve"> οι αδυναμίες της κοινωνίας</w:t>
      </w:r>
      <w:r>
        <w:rPr>
          <w:rFonts w:eastAsia="Times New Roman"/>
          <w:szCs w:val="24"/>
        </w:rPr>
        <w:t xml:space="preserve">, οι </w:t>
      </w:r>
      <w:r w:rsidRPr="006646C3">
        <w:rPr>
          <w:rFonts w:eastAsia="Times New Roman"/>
          <w:szCs w:val="24"/>
        </w:rPr>
        <w:t>αδυνα</w:t>
      </w:r>
      <w:r>
        <w:rPr>
          <w:rFonts w:eastAsia="Times New Roman"/>
          <w:szCs w:val="24"/>
        </w:rPr>
        <w:t>μίες</w:t>
      </w:r>
      <w:r w:rsidRPr="006646C3">
        <w:rPr>
          <w:rFonts w:eastAsia="Times New Roman"/>
          <w:szCs w:val="24"/>
        </w:rPr>
        <w:t xml:space="preserve"> της δικαιοσύνης</w:t>
      </w:r>
      <w:r>
        <w:rPr>
          <w:rFonts w:eastAsia="Times New Roman"/>
          <w:szCs w:val="24"/>
        </w:rPr>
        <w:t>,</w:t>
      </w:r>
      <w:r w:rsidRPr="006646C3">
        <w:rPr>
          <w:rFonts w:eastAsia="Times New Roman"/>
          <w:szCs w:val="24"/>
        </w:rPr>
        <w:t xml:space="preserve"> οι αδυναμίες της δημόσιας διοίκησης</w:t>
      </w:r>
      <w:r>
        <w:rPr>
          <w:rFonts w:eastAsia="Times New Roman"/>
          <w:szCs w:val="24"/>
        </w:rPr>
        <w:t>,</w:t>
      </w:r>
      <w:r w:rsidRPr="006646C3">
        <w:rPr>
          <w:rFonts w:eastAsia="Times New Roman"/>
          <w:szCs w:val="24"/>
        </w:rPr>
        <w:t xml:space="preserve"> οι αδυναμ</w:t>
      </w:r>
      <w:r>
        <w:rPr>
          <w:rFonts w:eastAsia="Times New Roman"/>
          <w:szCs w:val="24"/>
        </w:rPr>
        <w:t xml:space="preserve">ίες του επιχειρηματικού </w:t>
      </w:r>
      <w:r>
        <w:rPr>
          <w:rFonts w:eastAsia="Times New Roman"/>
          <w:szCs w:val="24"/>
        </w:rPr>
        <w:t>κόσμου, α</w:t>
      </w:r>
      <w:r w:rsidRPr="006646C3">
        <w:rPr>
          <w:rFonts w:eastAsia="Times New Roman"/>
          <w:szCs w:val="24"/>
        </w:rPr>
        <w:t xml:space="preserve">κόμη και οι αδυναμίες της ίδιας της κοινωνίας </w:t>
      </w:r>
      <w:r>
        <w:rPr>
          <w:rFonts w:eastAsia="Times New Roman"/>
          <w:szCs w:val="24"/>
        </w:rPr>
        <w:t>θ</w:t>
      </w:r>
      <w:r w:rsidRPr="006646C3">
        <w:rPr>
          <w:rFonts w:eastAsia="Times New Roman"/>
          <w:szCs w:val="24"/>
        </w:rPr>
        <w:t>α λ</w:t>
      </w:r>
      <w:r>
        <w:rPr>
          <w:rFonts w:eastAsia="Times New Roman"/>
          <w:szCs w:val="24"/>
        </w:rPr>
        <w:t>υθούν ως διά</w:t>
      </w:r>
      <w:r w:rsidRPr="006646C3">
        <w:rPr>
          <w:rFonts w:eastAsia="Times New Roman"/>
          <w:szCs w:val="24"/>
        </w:rPr>
        <w:t xml:space="preserve"> μαγείας με νομικό τρόπο μέσα από την </w:t>
      </w:r>
      <w:r>
        <w:rPr>
          <w:rFonts w:eastAsia="Times New Roman"/>
          <w:szCs w:val="24"/>
        </w:rPr>
        <w:t>Α</w:t>
      </w:r>
      <w:r w:rsidRPr="006646C3">
        <w:rPr>
          <w:rFonts w:eastAsia="Times New Roman"/>
          <w:szCs w:val="24"/>
        </w:rPr>
        <w:t xml:space="preserve">ναθεώρηση του </w:t>
      </w:r>
      <w:r>
        <w:rPr>
          <w:rFonts w:eastAsia="Times New Roman"/>
          <w:szCs w:val="24"/>
        </w:rPr>
        <w:t>Σ</w:t>
      </w:r>
      <w:r w:rsidRPr="006646C3">
        <w:rPr>
          <w:rFonts w:eastAsia="Times New Roman"/>
          <w:szCs w:val="24"/>
        </w:rPr>
        <w:t>υντάγματος</w:t>
      </w:r>
      <w:r>
        <w:rPr>
          <w:rFonts w:eastAsia="Times New Roman"/>
          <w:szCs w:val="24"/>
        </w:rPr>
        <w:t>.</w:t>
      </w:r>
    </w:p>
    <w:p w14:paraId="0A5DE2F1" w14:textId="77777777" w:rsidR="00415E13" w:rsidRDefault="00E650A0">
      <w:pPr>
        <w:spacing w:line="600" w:lineRule="auto"/>
        <w:ind w:firstLine="720"/>
        <w:jc w:val="both"/>
        <w:rPr>
          <w:rFonts w:eastAsia="Times New Roman"/>
          <w:szCs w:val="24"/>
        </w:rPr>
      </w:pPr>
      <w:r>
        <w:rPr>
          <w:rFonts w:eastAsia="Times New Roman"/>
          <w:szCs w:val="24"/>
        </w:rPr>
        <w:t>Αντί να</w:t>
      </w:r>
      <w:r w:rsidRPr="006646C3">
        <w:rPr>
          <w:rFonts w:eastAsia="Times New Roman"/>
          <w:szCs w:val="24"/>
        </w:rPr>
        <w:t xml:space="preserve"> εκπέμπετ</w:t>
      </w:r>
      <w:r>
        <w:rPr>
          <w:rFonts w:eastAsia="Times New Roman"/>
          <w:szCs w:val="24"/>
        </w:rPr>
        <w:t>ε</w:t>
      </w:r>
      <w:r w:rsidRPr="006646C3">
        <w:rPr>
          <w:rFonts w:eastAsia="Times New Roman"/>
          <w:szCs w:val="24"/>
        </w:rPr>
        <w:t xml:space="preserve"> αυτό το ψευδ</w:t>
      </w:r>
      <w:r>
        <w:rPr>
          <w:rFonts w:eastAsia="Times New Roman"/>
          <w:szCs w:val="24"/>
        </w:rPr>
        <w:t>επίγραφο και επικίνδυνο μήνυμα, θ</w:t>
      </w:r>
      <w:r w:rsidRPr="006646C3">
        <w:rPr>
          <w:rFonts w:eastAsia="Times New Roman"/>
          <w:szCs w:val="24"/>
        </w:rPr>
        <w:t xml:space="preserve">α έπρεπε τώρα που γίνεται η συζήτηση για την </w:t>
      </w:r>
      <w:r>
        <w:rPr>
          <w:rFonts w:eastAsia="Times New Roman"/>
          <w:szCs w:val="24"/>
        </w:rPr>
        <w:t>Α</w:t>
      </w:r>
      <w:r w:rsidRPr="006646C3">
        <w:rPr>
          <w:rFonts w:eastAsia="Times New Roman"/>
          <w:szCs w:val="24"/>
        </w:rPr>
        <w:t>ναθεώρηση</w:t>
      </w:r>
      <w:r>
        <w:rPr>
          <w:rFonts w:eastAsia="Times New Roman"/>
          <w:szCs w:val="24"/>
        </w:rPr>
        <w:t xml:space="preserve"> </w:t>
      </w:r>
      <w:r>
        <w:rPr>
          <w:rFonts w:eastAsia="Times New Roman"/>
          <w:szCs w:val="24"/>
        </w:rPr>
        <w:t>του Σ</w:t>
      </w:r>
      <w:r w:rsidRPr="006646C3">
        <w:rPr>
          <w:rFonts w:eastAsia="Times New Roman"/>
          <w:szCs w:val="24"/>
        </w:rPr>
        <w:t>υντάγματος</w:t>
      </w:r>
      <w:r>
        <w:rPr>
          <w:rFonts w:eastAsia="Times New Roman"/>
          <w:szCs w:val="24"/>
        </w:rPr>
        <w:t>,</w:t>
      </w:r>
      <w:r w:rsidRPr="006646C3">
        <w:rPr>
          <w:rFonts w:eastAsia="Times New Roman"/>
          <w:szCs w:val="24"/>
        </w:rPr>
        <w:t xml:space="preserve"> μετά από την εμπειρία των τελευταίων </w:t>
      </w:r>
      <w:r>
        <w:rPr>
          <w:rFonts w:eastAsia="Times New Roman"/>
          <w:szCs w:val="24"/>
        </w:rPr>
        <w:t>δέκα</w:t>
      </w:r>
      <w:r w:rsidRPr="006646C3">
        <w:rPr>
          <w:rFonts w:eastAsia="Times New Roman"/>
          <w:szCs w:val="24"/>
        </w:rPr>
        <w:t xml:space="preserve"> ετών της δημοσιονομικής και αναπτυξιακής κρίσης</w:t>
      </w:r>
      <w:r>
        <w:rPr>
          <w:rFonts w:eastAsia="Times New Roman"/>
          <w:szCs w:val="24"/>
        </w:rPr>
        <w:t>,</w:t>
      </w:r>
      <w:r w:rsidRPr="006646C3">
        <w:rPr>
          <w:rFonts w:eastAsia="Times New Roman"/>
          <w:szCs w:val="24"/>
        </w:rPr>
        <w:t xml:space="preserve"> να συζητάμε για το κορυφαίο ζήτημα</w:t>
      </w:r>
      <w:r>
        <w:rPr>
          <w:rFonts w:eastAsia="Times New Roman"/>
          <w:szCs w:val="24"/>
        </w:rPr>
        <w:t>,</w:t>
      </w:r>
      <w:r w:rsidRPr="006646C3">
        <w:rPr>
          <w:rFonts w:eastAsia="Times New Roman"/>
          <w:szCs w:val="24"/>
        </w:rPr>
        <w:t xml:space="preserve"> που είναι η αντοχή που επέδειξε το Σύνταγμα </w:t>
      </w:r>
      <w:r>
        <w:rPr>
          <w:rFonts w:eastAsia="Times New Roman"/>
          <w:szCs w:val="24"/>
        </w:rPr>
        <w:t xml:space="preserve">σε μεγάλες πιέσεις </w:t>
      </w:r>
      <w:r w:rsidRPr="006646C3">
        <w:rPr>
          <w:rFonts w:eastAsia="Times New Roman"/>
          <w:szCs w:val="24"/>
        </w:rPr>
        <w:t>οικονομικές</w:t>
      </w:r>
      <w:r>
        <w:rPr>
          <w:rFonts w:eastAsia="Times New Roman"/>
          <w:szCs w:val="24"/>
        </w:rPr>
        <w:t>,</w:t>
      </w:r>
      <w:r w:rsidRPr="006646C3">
        <w:rPr>
          <w:rFonts w:eastAsia="Times New Roman"/>
          <w:szCs w:val="24"/>
        </w:rPr>
        <w:t xml:space="preserve"> κοινωνικές και πολιτικές</w:t>
      </w:r>
      <w:r>
        <w:rPr>
          <w:rFonts w:eastAsia="Times New Roman"/>
          <w:szCs w:val="24"/>
        </w:rPr>
        <w:t>,</w:t>
      </w:r>
      <w:r w:rsidRPr="006646C3">
        <w:rPr>
          <w:rFonts w:eastAsia="Times New Roman"/>
          <w:szCs w:val="24"/>
        </w:rPr>
        <w:t xml:space="preserve"> αλλά και</w:t>
      </w:r>
      <w:r>
        <w:rPr>
          <w:rFonts w:eastAsia="Times New Roman"/>
          <w:szCs w:val="24"/>
        </w:rPr>
        <w:t xml:space="preserve"> η</w:t>
      </w:r>
      <w:r>
        <w:rPr>
          <w:rFonts w:eastAsia="Times New Roman"/>
          <w:szCs w:val="24"/>
        </w:rPr>
        <w:t xml:space="preserve"> έλλειψη π</w:t>
      </w:r>
      <w:r w:rsidRPr="006646C3">
        <w:rPr>
          <w:rFonts w:eastAsia="Times New Roman"/>
          <w:szCs w:val="24"/>
        </w:rPr>
        <w:t>ου εμφάνισ</w:t>
      </w:r>
      <w:r>
        <w:rPr>
          <w:rFonts w:eastAsia="Times New Roman"/>
          <w:szCs w:val="24"/>
        </w:rPr>
        <w:t>ε</w:t>
      </w:r>
      <w:r w:rsidRPr="006646C3">
        <w:rPr>
          <w:rFonts w:eastAsia="Times New Roman"/>
          <w:szCs w:val="24"/>
        </w:rPr>
        <w:t xml:space="preserve"> σε διατάξεις σχετικές </w:t>
      </w:r>
      <w:r w:rsidRPr="006646C3">
        <w:rPr>
          <w:rFonts w:eastAsia="Times New Roman"/>
          <w:szCs w:val="24"/>
        </w:rPr>
        <w:lastRenderedPageBreak/>
        <w:t>με τη λεγόμενη δημοσιονομική επίγνωση</w:t>
      </w:r>
      <w:r>
        <w:rPr>
          <w:rFonts w:eastAsia="Times New Roman"/>
          <w:szCs w:val="24"/>
        </w:rPr>
        <w:t>,</w:t>
      </w:r>
      <w:r w:rsidRPr="006646C3">
        <w:rPr>
          <w:rFonts w:eastAsia="Times New Roman"/>
          <w:szCs w:val="24"/>
        </w:rPr>
        <w:t xml:space="preserve"> δηλαδή μηχανισμοί προειδοποίησ</w:t>
      </w:r>
      <w:r>
        <w:rPr>
          <w:rFonts w:eastAsia="Times New Roman"/>
          <w:szCs w:val="24"/>
        </w:rPr>
        <w:t>η</w:t>
      </w:r>
      <w:r w:rsidRPr="006646C3">
        <w:rPr>
          <w:rFonts w:eastAsia="Times New Roman"/>
          <w:szCs w:val="24"/>
        </w:rPr>
        <w:t>ς των κυβερνώντων</w:t>
      </w:r>
      <w:r>
        <w:rPr>
          <w:rFonts w:eastAsia="Times New Roman"/>
          <w:szCs w:val="24"/>
        </w:rPr>
        <w:t>,</w:t>
      </w:r>
      <w:r w:rsidRPr="006646C3">
        <w:rPr>
          <w:rFonts w:eastAsia="Times New Roman"/>
          <w:szCs w:val="24"/>
        </w:rPr>
        <w:t xml:space="preserve"> της </w:t>
      </w:r>
      <w:r>
        <w:rPr>
          <w:rFonts w:eastAsia="Times New Roman"/>
          <w:szCs w:val="24"/>
        </w:rPr>
        <w:t>Β</w:t>
      </w:r>
      <w:r w:rsidRPr="006646C3">
        <w:rPr>
          <w:rFonts w:eastAsia="Times New Roman"/>
          <w:szCs w:val="24"/>
        </w:rPr>
        <w:t xml:space="preserve">ουλής και της κοινής γνώμης για την πορεία των δημοσιονομικών πραγμάτων και για τον κίνδυνο του εκτροχιασμού που τον </w:t>
      </w:r>
      <w:r>
        <w:rPr>
          <w:rFonts w:eastAsia="Times New Roman"/>
          <w:szCs w:val="24"/>
        </w:rPr>
        <w:t>π</w:t>
      </w:r>
      <w:r>
        <w:rPr>
          <w:rFonts w:eastAsia="Times New Roman"/>
          <w:szCs w:val="24"/>
        </w:rPr>
        <w:t>ληρώνει</w:t>
      </w:r>
      <w:r w:rsidRPr="006646C3">
        <w:rPr>
          <w:rFonts w:eastAsia="Times New Roman"/>
          <w:szCs w:val="24"/>
        </w:rPr>
        <w:t xml:space="preserve"> </w:t>
      </w:r>
      <w:r>
        <w:rPr>
          <w:rFonts w:eastAsia="Times New Roman"/>
          <w:szCs w:val="24"/>
        </w:rPr>
        <w:t>τ</w:t>
      </w:r>
      <w:r w:rsidRPr="006646C3">
        <w:rPr>
          <w:rFonts w:eastAsia="Times New Roman"/>
          <w:szCs w:val="24"/>
        </w:rPr>
        <w:t>ελικά ο λαός</w:t>
      </w:r>
      <w:r>
        <w:rPr>
          <w:rFonts w:eastAsia="Times New Roman"/>
          <w:szCs w:val="24"/>
        </w:rPr>
        <w:t>,</w:t>
      </w:r>
      <w:r w:rsidRPr="006646C3">
        <w:rPr>
          <w:rFonts w:eastAsia="Times New Roman"/>
          <w:szCs w:val="24"/>
        </w:rPr>
        <w:t xml:space="preserve"> το</w:t>
      </w:r>
      <w:r>
        <w:rPr>
          <w:rFonts w:eastAsia="Times New Roman"/>
          <w:szCs w:val="24"/>
        </w:rPr>
        <w:t>ν</w:t>
      </w:r>
      <w:r w:rsidRPr="006646C3">
        <w:rPr>
          <w:rFonts w:eastAsia="Times New Roman"/>
          <w:szCs w:val="24"/>
        </w:rPr>
        <w:t xml:space="preserve"> πληρών</w:t>
      </w:r>
      <w:r>
        <w:rPr>
          <w:rFonts w:eastAsia="Times New Roman"/>
          <w:szCs w:val="24"/>
        </w:rPr>
        <w:t>ουν</w:t>
      </w:r>
      <w:r w:rsidRPr="006646C3">
        <w:rPr>
          <w:rFonts w:eastAsia="Times New Roman"/>
          <w:szCs w:val="24"/>
        </w:rPr>
        <w:t xml:space="preserve"> τελικά </w:t>
      </w:r>
      <w:r>
        <w:rPr>
          <w:rFonts w:eastAsia="Times New Roman"/>
          <w:szCs w:val="24"/>
        </w:rPr>
        <w:t>οι</w:t>
      </w:r>
      <w:r w:rsidRPr="006646C3">
        <w:rPr>
          <w:rFonts w:eastAsia="Times New Roman"/>
          <w:szCs w:val="24"/>
        </w:rPr>
        <w:t xml:space="preserve"> ασθενέστερ</w:t>
      </w:r>
      <w:r>
        <w:rPr>
          <w:rFonts w:eastAsia="Times New Roman"/>
          <w:szCs w:val="24"/>
        </w:rPr>
        <w:t>οι,</w:t>
      </w:r>
      <w:r w:rsidRPr="006646C3">
        <w:rPr>
          <w:rFonts w:eastAsia="Times New Roman"/>
          <w:szCs w:val="24"/>
        </w:rPr>
        <w:t xml:space="preserve"> το</w:t>
      </w:r>
      <w:r>
        <w:rPr>
          <w:rFonts w:eastAsia="Times New Roman"/>
          <w:szCs w:val="24"/>
        </w:rPr>
        <w:t>ν</w:t>
      </w:r>
      <w:r w:rsidRPr="006646C3">
        <w:rPr>
          <w:rFonts w:eastAsia="Times New Roman"/>
          <w:szCs w:val="24"/>
        </w:rPr>
        <w:t xml:space="preserve"> πληρών</w:t>
      </w:r>
      <w:r>
        <w:rPr>
          <w:rFonts w:eastAsia="Times New Roman"/>
          <w:szCs w:val="24"/>
        </w:rPr>
        <w:t>ει</w:t>
      </w:r>
      <w:r w:rsidRPr="006646C3">
        <w:rPr>
          <w:rFonts w:eastAsia="Times New Roman"/>
          <w:szCs w:val="24"/>
        </w:rPr>
        <w:t xml:space="preserve"> τελικά η οικονο</w:t>
      </w:r>
      <w:r>
        <w:rPr>
          <w:rFonts w:eastAsia="Times New Roman"/>
          <w:szCs w:val="24"/>
        </w:rPr>
        <w:t>μία</w:t>
      </w:r>
      <w:r w:rsidRPr="006646C3">
        <w:rPr>
          <w:rFonts w:eastAsia="Times New Roman"/>
          <w:szCs w:val="24"/>
        </w:rPr>
        <w:t xml:space="preserve"> της χώρας</w:t>
      </w:r>
      <w:r>
        <w:rPr>
          <w:rFonts w:eastAsia="Times New Roman"/>
          <w:szCs w:val="24"/>
        </w:rPr>
        <w:t>,</w:t>
      </w:r>
      <w:r w:rsidRPr="006646C3">
        <w:rPr>
          <w:rFonts w:eastAsia="Times New Roman"/>
          <w:szCs w:val="24"/>
        </w:rPr>
        <w:t xml:space="preserve"> το</w:t>
      </w:r>
      <w:r>
        <w:rPr>
          <w:rFonts w:eastAsia="Times New Roman"/>
          <w:szCs w:val="24"/>
        </w:rPr>
        <w:t>ν</w:t>
      </w:r>
      <w:r w:rsidRPr="006646C3">
        <w:rPr>
          <w:rFonts w:eastAsia="Times New Roman"/>
          <w:szCs w:val="24"/>
        </w:rPr>
        <w:t xml:space="preserve"> πληρώνει τελικά το έθνος</w:t>
      </w:r>
      <w:r>
        <w:rPr>
          <w:rFonts w:eastAsia="Times New Roman"/>
          <w:szCs w:val="24"/>
        </w:rPr>
        <w:t xml:space="preserve">, γιατί χάνει βαθμούς κυριαρχίας </w:t>
      </w:r>
      <w:r w:rsidRPr="006646C3">
        <w:rPr>
          <w:rFonts w:eastAsia="Times New Roman"/>
          <w:szCs w:val="24"/>
        </w:rPr>
        <w:t xml:space="preserve">και ισότητας μέσα στην Ευρωπαϊκή Ένωση και μέσα στην </w:t>
      </w:r>
      <w:r>
        <w:rPr>
          <w:rFonts w:eastAsia="Times New Roman"/>
          <w:szCs w:val="24"/>
        </w:rPr>
        <w:t>Ε</w:t>
      </w:r>
      <w:r w:rsidRPr="006646C3">
        <w:rPr>
          <w:rFonts w:eastAsia="Times New Roman"/>
          <w:szCs w:val="24"/>
        </w:rPr>
        <w:t>υρωζώνη</w:t>
      </w:r>
      <w:r>
        <w:rPr>
          <w:rFonts w:eastAsia="Times New Roman"/>
          <w:szCs w:val="24"/>
        </w:rPr>
        <w:t>.</w:t>
      </w:r>
    </w:p>
    <w:p w14:paraId="0A5DE2F2" w14:textId="77777777" w:rsidR="00415E13" w:rsidRDefault="00E650A0">
      <w:pPr>
        <w:spacing w:line="600" w:lineRule="auto"/>
        <w:ind w:firstLine="720"/>
        <w:jc w:val="both"/>
        <w:rPr>
          <w:rFonts w:eastAsia="Times New Roman"/>
          <w:szCs w:val="24"/>
        </w:rPr>
      </w:pPr>
      <w:r>
        <w:rPr>
          <w:rFonts w:eastAsia="Times New Roman"/>
          <w:szCs w:val="24"/>
        </w:rPr>
        <w:t>Α</w:t>
      </w:r>
      <w:r w:rsidRPr="006646C3">
        <w:rPr>
          <w:rFonts w:eastAsia="Times New Roman"/>
          <w:szCs w:val="24"/>
        </w:rPr>
        <w:t xml:space="preserve">υτοί οι κανόνες </w:t>
      </w:r>
      <w:r w:rsidRPr="006646C3">
        <w:rPr>
          <w:rFonts w:eastAsia="Times New Roman"/>
          <w:szCs w:val="24"/>
        </w:rPr>
        <w:t>δημοσιονομικής επίγνωσης δεν αφορούν μόνο την κυβέρνηση και το</w:t>
      </w:r>
      <w:r>
        <w:rPr>
          <w:rFonts w:eastAsia="Times New Roman"/>
          <w:szCs w:val="24"/>
        </w:rPr>
        <w:t>ν</w:t>
      </w:r>
      <w:r w:rsidRPr="006646C3">
        <w:rPr>
          <w:rFonts w:eastAsia="Times New Roman"/>
          <w:szCs w:val="24"/>
        </w:rPr>
        <w:t xml:space="preserve"> νομοθέτη</w:t>
      </w:r>
      <w:r>
        <w:rPr>
          <w:rFonts w:eastAsia="Times New Roman"/>
          <w:szCs w:val="24"/>
        </w:rPr>
        <w:t>,</w:t>
      </w:r>
      <w:r w:rsidRPr="006646C3">
        <w:rPr>
          <w:rFonts w:eastAsia="Times New Roman"/>
          <w:szCs w:val="24"/>
        </w:rPr>
        <w:t xml:space="preserve"> τα πολιτικά όργανα</w:t>
      </w:r>
      <w:r>
        <w:rPr>
          <w:rFonts w:eastAsia="Times New Roman"/>
          <w:szCs w:val="24"/>
        </w:rPr>
        <w:t>,</w:t>
      </w:r>
      <w:r w:rsidRPr="006646C3">
        <w:rPr>
          <w:rFonts w:eastAsia="Times New Roman"/>
          <w:szCs w:val="24"/>
        </w:rPr>
        <w:t xml:space="preserve"> αφορούν και τον δικαστή</w:t>
      </w:r>
      <w:r>
        <w:rPr>
          <w:rFonts w:eastAsia="Times New Roman"/>
          <w:szCs w:val="24"/>
        </w:rPr>
        <w:t>,</w:t>
      </w:r>
      <w:r w:rsidRPr="006646C3">
        <w:rPr>
          <w:rFonts w:eastAsia="Times New Roman"/>
          <w:szCs w:val="24"/>
        </w:rPr>
        <w:t xml:space="preserve"> ο οποίος ασκώντας τον δικαστικό έλεγχο της συνταγματικότητας των νόμων πρέπει να έχει επίσης επίγνωση </w:t>
      </w:r>
      <w:r>
        <w:rPr>
          <w:rFonts w:eastAsia="Times New Roman"/>
          <w:szCs w:val="24"/>
        </w:rPr>
        <w:t>του δημοσιονομικού πλαισίου, των δυ</w:t>
      </w:r>
      <w:r>
        <w:rPr>
          <w:rFonts w:eastAsia="Times New Roman"/>
          <w:szCs w:val="24"/>
        </w:rPr>
        <w:t xml:space="preserve">νατοτήτων, των κινδύνων και να μην νομίζει ότι μπορεί με έναν αφηρημένο τρόπο, με αμιγώς νομικές </w:t>
      </w:r>
      <w:r w:rsidRPr="006646C3">
        <w:rPr>
          <w:rFonts w:eastAsia="Times New Roman"/>
          <w:szCs w:val="24"/>
        </w:rPr>
        <w:t>σκέψεις να επιλύει ζητήματα τα οποία αφορούν την οικονο</w:t>
      </w:r>
      <w:r>
        <w:rPr>
          <w:rFonts w:eastAsia="Times New Roman"/>
          <w:szCs w:val="24"/>
        </w:rPr>
        <w:t>μία</w:t>
      </w:r>
      <w:r w:rsidRPr="006646C3">
        <w:rPr>
          <w:rFonts w:eastAsia="Times New Roman"/>
          <w:szCs w:val="24"/>
        </w:rPr>
        <w:t xml:space="preserve"> και </w:t>
      </w:r>
      <w:r>
        <w:rPr>
          <w:rFonts w:eastAsia="Times New Roman"/>
          <w:szCs w:val="24"/>
        </w:rPr>
        <w:t>μάλιστα, τ</w:t>
      </w:r>
      <w:r w:rsidRPr="006646C3">
        <w:rPr>
          <w:rFonts w:eastAsia="Times New Roman"/>
          <w:szCs w:val="24"/>
        </w:rPr>
        <w:t>ην οικονο</w:t>
      </w:r>
      <w:r>
        <w:rPr>
          <w:rFonts w:eastAsia="Times New Roman"/>
          <w:szCs w:val="24"/>
        </w:rPr>
        <w:t>μία</w:t>
      </w:r>
      <w:r w:rsidRPr="006646C3">
        <w:rPr>
          <w:rFonts w:eastAsia="Times New Roman"/>
          <w:szCs w:val="24"/>
        </w:rPr>
        <w:t xml:space="preserve"> σε ένα </w:t>
      </w:r>
      <w:r>
        <w:rPr>
          <w:rFonts w:eastAsia="Times New Roman"/>
          <w:szCs w:val="24"/>
        </w:rPr>
        <w:t>ε</w:t>
      </w:r>
      <w:r w:rsidRPr="006646C3">
        <w:rPr>
          <w:rFonts w:eastAsia="Times New Roman"/>
          <w:szCs w:val="24"/>
        </w:rPr>
        <w:t>υρωπαϊκό ή παγκόσμιο επίπεδο</w:t>
      </w:r>
      <w:r>
        <w:rPr>
          <w:rFonts w:eastAsia="Times New Roman"/>
          <w:szCs w:val="24"/>
        </w:rPr>
        <w:t>,</w:t>
      </w:r>
      <w:r w:rsidRPr="006646C3">
        <w:rPr>
          <w:rFonts w:eastAsia="Times New Roman"/>
          <w:szCs w:val="24"/>
        </w:rPr>
        <w:t xml:space="preserve"> δηλαδή ακόμη και τη στάση των ίδιων</w:t>
      </w:r>
      <w:r w:rsidRPr="006646C3">
        <w:rPr>
          <w:rFonts w:eastAsia="Times New Roman"/>
          <w:szCs w:val="24"/>
        </w:rPr>
        <w:t xml:space="preserve"> των αγορών</w:t>
      </w:r>
      <w:r>
        <w:rPr>
          <w:rFonts w:eastAsia="Times New Roman"/>
          <w:szCs w:val="24"/>
        </w:rPr>
        <w:t>.</w:t>
      </w:r>
    </w:p>
    <w:p w14:paraId="0A5DE2F3" w14:textId="77777777" w:rsidR="00415E13" w:rsidRDefault="00E650A0">
      <w:pPr>
        <w:spacing w:line="600" w:lineRule="auto"/>
        <w:ind w:firstLine="720"/>
        <w:jc w:val="both"/>
        <w:rPr>
          <w:rFonts w:eastAsia="Times New Roman"/>
          <w:szCs w:val="24"/>
        </w:rPr>
      </w:pPr>
      <w:r>
        <w:rPr>
          <w:rFonts w:eastAsia="Times New Roman"/>
          <w:szCs w:val="24"/>
        </w:rPr>
        <w:lastRenderedPageBreak/>
        <w:t>Η</w:t>
      </w:r>
      <w:r w:rsidRPr="006646C3">
        <w:rPr>
          <w:rFonts w:eastAsia="Times New Roman"/>
          <w:szCs w:val="24"/>
        </w:rPr>
        <w:t xml:space="preserve"> </w:t>
      </w:r>
      <w:r>
        <w:rPr>
          <w:rFonts w:eastAsia="Times New Roman"/>
          <w:szCs w:val="24"/>
        </w:rPr>
        <w:t>Α</w:t>
      </w:r>
      <w:r w:rsidRPr="006646C3">
        <w:rPr>
          <w:rFonts w:eastAsia="Times New Roman"/>
          <w:szCs w:val="24"/>
        </w:rPr>
        <w:t>ναθεώρηση</w:t>
      </w:r>
      <w:r>
        <w:rPr>
          <w:rFonts w:eastAsia="Times New Roman"/>
          <w:szCs w:val="24"/>
        </w:rPr>
        <w:t>,</w:t>
      </w:r>
      <w:r w:rsidRPr="006646C3">
        <w:rPr>
          <w:rFonts w:eastAsia="Times New Roman"/>
          <w:szCs w:val="24"/>
        </w:rPr>
        <w:t xml:space="preserve"> </w:t>
      </w:r>
      <w:r>
        <w:rPr>
          <w:rFonts w:eastAsia="Times New Roman"/>
          <w:szCs w:val="24"/>
        </w:rPr>
        <w:t>επίσης,</w:t>
      </w:r>
      <w:r w:rsidRPr="006646C3">
        <w:rPr>
          <w:rFonts w:eastAsia="Times New Roman"/>
          <w:szCs w:val="24"/>
        </w:rPr>
        <w:t xml:space="preserve"> αυτή </w:t>
      </w:r>
      <w:r>
        <w:rPr>
          <w:rFonts w:eastAsia="Times New Roman"/>
          <w:szCs w:val="24"/>
        </w:rPr>
        <w:t>δ</w:t>
      </w:r>
      <w:r w:rsidRPr="006646C3">
        <w:rPr>
          <w:rFonts w:eastAsia="Times New Roman"/>
          <w:szCs w:val="24"/>
        </w:rPr>
        <w:t xml:space="preserve">εν μπορεί να γίνεται ερήμην της </w:t>
      </w:r>
      <w:r>
        <w:rPr>
          <w:rFonts w:eastAsia="Times New Roman"/>
          <w:szCs w:val="24"/>
        </w:rPr>
        <w:t>μ</w:t>
      </w:r>
      <w:r w:rsidRPr="006646C3">
        <w:rPr>
          <w:rFonts w:eastAsia="Times New Roman"/>
          <w:szCs w:val="24"/>
        </w:rPr>
        <w:t>εγάλης συναινετικής αναθεώρησης του 2001</w:t>
      </w:r>
      <w:r>
        <w:rPr>
          <w:rFonts w:eastAsia="Times New Roman"/>
          <w:szCs w:val="24"/>
        </w:rPr>
        <w:t>, η</w:t>
      </w:r>
      <w:r w:rsidRPr="006646C3">
        <w:rPr>
          <w:rFonts w:eastAsia="Times New Roman"/>
          <w:szCs w:val="24"/>
        </w:rPr>
        <w:t xml:space="preserve"> οποία έχει προσφέρει στον τόπο τεράστια κοιτάσματα κανονιστικά</w:t>
      </w:r>
      <w:r>
        <w:rPr>
          <w:rFonts w:eastAsia="Times New Roman"/>
          <w:szCs w:val="24"/>
        </w:rPr>
        <w:t>,</w:t>
      </w:r>
      <w:r w:rsidRPr="006646C3">
        <w:rPr>
          <w:rFonts w:eastAsia="Times New Roman"/>
          <w:szCs w:val="24"/>
        </w:rPr>
        <w:t xml:space="preserve"> τα οποία είναι σε μεγάλο βαθμό ακόμη αναξιοποίητα</w:t>
      </w:r>
      <w:r>
        <w:rPr>
          <w:rFonts w:eastAsia="Times New Roman"/>
          <w:szCs w:val="24"/>
        </w:rPr>
        <w:t>. Για παράδειγμα, στο</w:t>
      </w:r>
      <w:r w:rsidRPr="006646C3">
        <w:rPr>
          <w:rFonts w:eastAsia="Times New Roman"/>
          <w:szCs w:val="24"/>
        </w:rPr>
        <w:t xml:space="preserve"> κεφ</w:t>
      </w:r>
      <w:r w:rsidRPr="006646C3">
        <w:rPr>
          <w:rFonts w:eastAsia="Times New Roman"/>
          <w:szCs w:val="24"/>
        </w:rPr>
        <w:t>άλαιο των κοινωνικών</w:t>
      </w:r>
      <w:r>
        <w:rPr>
          <w:rFonts w:eastAsia="Times New Roman"/>
          <w:szCs w:val="24"/>
        </w:rPr>
        <w:t>,</w:t>
      </w:r>
      <w:r w:rsidRPr="006646C3">
        <w:rPr>
          <w:rFonts w:eastAsia="Times New Roman"/>
          <w:szCs w:val="24"/>
        </w:rPr>
        <w:t xml:space="preserve"> ατομικών και πολιτικών δικαιωμάτων</w:t>
      </w:r>
      <w:r>
        <w:rPr>
          <w:rFonts w:eastAsia="Times New Roman"/>
          <w:szCs w:val="24"/>
        </w:rPr>
        <w:t>,</w:t>
      </w:r>
      <w:r w:rsidRPr="006646C3">
        <w:rPr>
          <w:rFonts w:eastAsia="Times New Roman"/>
          <w:szCs w:val="24"/>
        </w:rPr>
        <w:t xml:space="preserve"> στο κεφάλαιο των ομαδικών δικαιωμάτων και των δικαιωμάτων ομαδικής δράσης</w:t>
      </w:r>
      <w:r>
        <w:rPr>
          <w:rFonts w:eastAsia="Times New Roman"/>
          <w:szCs w:val="24"/>
        </w:rPr>
        <w:t>,</w:t>
      </w:r>
      <w:r w:rsidRPr="006646C3">
        <w:rPr>
          <w:rFonts w:eastAsia="Times New Roman"/>
          <w:szCs w:val="24"/>
        </w:rPr>
        <w:t xml:space="preserve"> στο κεφάλαιο των σύγχρονων απειλών από την κοινωνία της πληροφορίας</w:t>
      </w:r>
      <w:r>
        <w:rPr>
          <w:rFonts w:eastAsia="Times New Roman"/>
          <w:szCs w:val="24"/>
        </w:rPr>
        <w:t>,</w:t>
      </w:r>
      <w:r w:rsidRPr="006646C3">
        <w:rPr>
          <w:rFonts w:eastAsia="Times New Roman"/>
          <w:szCs w:val="24"/>
        </w:rPr>
        <w:t xml:space="preserve"> στο κεφάλ</w:t>
      </w:r>
      <w:r>
        <w:rPr>
          <w:rFonts w:eastAsia="Times New Roman"/>
          <w:szCs w:val="24"/>
        </w:rPr>
        <w:t>αιο</w:t>
      </w:r>
      <w:r w:rsidRPr="006646C3">
        <w:rPr>
          <w:rFonts w:eastAsia="Times New Roman"/>
          <w:szCs w:val="24"/>
        </w:rPr>
        <w:t xml:space="preserve"> </w:t>
      </w:r>
      <w:r>
        <w:rPr>
          <w:rFonts w:eastAsia="Times New Roman"/>
          <w:szCs w:val="24"/>
        </w:rPr>
        <w:t xml:space="preserve">των </w:t>
      </w:r>
      <w:r w:rsidRPr="006646C3">
        <w:rPr>
          <w:rFonts w:eastAsia="Times New Roman"/>
          <w:szCs w:val="24"/>
        </w:rPr>
        <w:t>προβλημάτων βιοηθικής και τεχν</w:t>
      </w:r>
      <w:r>
        <w:rPr>
          <w:rFonts w:eastAsia="Times New Roman"/>
          <w:szCs w:val="24"/>
        </w:rPr>
        <w:t>οηθ</w:t>
      </w:r>
      <w:r w:rsidRPr="006646C3">
        <w:rPr>
          <w:rFonts w:eastAsia="Times New Roman"/>
          <w:szCs w:val="24"/>
        </w:rPr>
        <w:t>ικής</w:t>
      </w:r>
      <w:r>
        <w:rPr>
          <w:rFonts w:eastAsia="Times New Roman"/>
          <w:szCs w:val="24"/>
        </w:rPr>
        <w:t>,</w:t>
      </w:r>
      <w:r w:rsidRPr="006646C3">
        <w:rPr>
          <w:rFonts w:eastAsia="Times New Roman"/>
          <w:szCs w:val="24"/>
        </w:rPr>
        <w:t xml:space="preserve"> στο κεφάλαιο της ψηφιακής εποχής και των ψηφιακών δικαιωμάτων και απειλών</w:t>
      </w:r>
      <w:r>
        <w:rPr>
          <w:rFonts w:eastAsia="Times New Roman"/>
          <w:szCs w:val="24"/>
        </w:rPr>
        <w:t>,</w:t>
      </w:r>
      <w:r w:rsidRPr="006646C3">
        <w:rPr>
          <w:rFonts w:eastAsia="Times New Roman"/>
          <w:szCs w:val="24"/>
        </w:rPr>
        <w:t xml:space="preserve"> το ελληνικό Σύνταγμα είναι το πληρέστερο διεθνώς</w:t>
      </w:r>
      <w:r>
        <w:rPr>
          <w:rFonts w:eastAsia="Times New Roman"/>
          <w:szCs w:val="24"/>
        </w:rPr>
        <w:t>,</w:t>
      </w:r>
      <w:r w:rsidRPr="006646C3">
        <w:rPr>
          <w:rFonts w:eastAsia="Times New Roman"/>
          <w:szCs w:val="24"/>
        </w:rPr>
        <w:t xml:space="preserve"> χάρ</w:t>
      </w:r>
      <w:r>
        <w:rPr>
          <w:rFonts w:eastAsia="Times New Roman"/>
          <w:szCs w:val="24"/>
        </w:rPr>
        <w:t>η</w:t>
      </w:r>
      <w:r w:rsidRPr="006646C3">
        <w:rPr>
          <w:rFonts w:eastAsia="Times New Roman"/>
          <w:szCs w:val="24"/>
        </w:rPr>
        <w:t xml:space="preserve"> στην αναθεώρηση του 2001</w:t>
      </w:r>
      <w:r>
        <w:rPr>
          <w:rFonts w:eastAsia="Times New Roman"/>
          <w:szCs w:val="24"/>
        </w:rPr>
        <w:t>. Σ</w:t>
      </w:r>
      <w:r w:rsidRPr="006646C3">
        <w:rPr>
          <w:rFonts w:eastAsia="Times New Roman"/>
          <w:szCs w:val="24"/>
        </w:rPr>
        <w:t>την πραγματικότητα</w:t>
      </w:r>
      <w:r>
        <w:rPr>
          <w:rFonts w:eastAsia="Times New Roman"/>
          <w:szCs w:val="24"/>
        </w:rPr>
        <w:t>,</w:t>
      </w:r>
      <w:r w:rsidRPr="006646C3">
        <w:rPr>
          <w:rFonts w:eastAsia="Times New Roman"/>
          <w:szCs w:val="24"/>
        </w:rPr>
        <w:t xml:space="preserve"> στα ζητήματα αυτά </w:t>
      </w:r>
      <w:r>
        <w:rPr>
          <w:rFonts w:eastAsia="Times New Roman"/>
          <w:szCs w:val="24"/>
        </w:rPr>
        <w:t>δ</w:t>
      </w:r>
      <w:r w:rsidRPr="006646C3">
        <w:rPr>
          <w:rFonts w:eastAsia="Times New Roman"/>
          <w:szCs w:val="24"/>
        </w:rPr>
        <w:t>εν χρειάζεται τίποτα παραπάνω</w:t>
      </w:r>
      <w:r>
        <w:rPr>
          <w:rFonts w:eastAsia="Times New Roman"/>
          <w:szCs w:val="24"/>
        </w:rPr>
        <w:t>. Χ</w:t>
      </w:r>
      <w:r w:rsidRPr="006646C3">
        <w:rPr>
          <w:rFonts w:eastAsia="Times New Roman"/>
          <w:szCs w:val="24"/>
        </w:rPr>
        <w:t>ρειάζεται απλώς να υπάρχου</w:t>
      </w:r>
      <w:r w:rsidRPr="006646C3">
        <w:rPr>
          <w:rFonts w:eastAsia="Times New Roman"/>
          <w:szCs w:val="24"/>
        </w:rPr>
        <w:t>ν οι οικονομικές και δημοσιονομικές συνθήκες εφαρμογής</w:t>
      </w:r>
      <w:r>
        <w:rPr>
          <w:rFonts w:eastAsia="Times New Roman"/>
          <w:szCs w:val="24"/>
        </w:rPr>
        <w:t>,</w:t>
      </w:r>
      <w:r w:rsidRPr="006646C3">
        <w:rPr>
          <w:rFonts w:eastAsia="Times New Roman"/>
          <w:szCs w:val="24"/>
        </w:rPr>
        <w:t xml:space="preserve"> χρειάζεται ο νομοθέτης να αξιοποιεί το </w:t>
      </w:r>
      <w:r>
        <w:rPr>
          <w:rFonts w:eastAsia="Times New Roman"/>
          <w:szCs w:val="24"/>
        </w:rPr>
        <w:t>Σ</w:t>
      </w:r>
      <w:r w:rsidRPr="006646C3">
        <w:rPr>
          <w:rFonts w:eastAsia="Times New Roman"/>
          <w:szCs w:val="24"/>
        </w:rPr>
        <w:t>ύνταγμα και ο δικαστής να έρχεται</w:t>
      </w:r>
      <w:r>
        <w:rPr>
          <w:rFonts w:eastAsia="Times New Roman"/>
          <w:szCs w:val="24"/>
        </w:rPr>
        <w:t>,</w:t>
      </w:r>
      <w:r w:rsidRPr="006646C3">
        <w:rPr>
          <w:rFonts w:eastAsia="Times New Roman"/>
          <w:szCs w:val="24"/>
        </w:rPr>
        <w:t xml:space="preserve"> </w:t>
      </w:r>
      <w:r>
        <w:rPr>
          <w:rFonts w:eastAsia="Times New Roman"/>
          <w:szCs w:val="24"/>
        </w:rPr>
        <w:t>επίσης,</w:t>
      </w:r>
      <w:r w:rsidRPr="006646C3">
        <w:rPr>
          <w:rFonts w:eastAsia="Times New Roman"/>
          <w:szCs w:val="24"/>
        </w:rPr>
        <w:t xml:space="preserve"> να διορθώνει και να συμπληρών</w:t>
      </w:r>
      <w:r>
        <w:rPr>
          <w:rFonts w:eastAsia="Times New Roman"/>
          <w:szCs w:val="24"/>
        </w:rPr>
        <w:t>ει</w:t>
      </w:r>
      <w:r w:rsidRPr="006646C3">
        <w:rPr>
          <w:rFonts w:eastAsia="Times New Roman"/>
          <w:szCs w:val="24"/>
        </w:rPr>
        <w:t xml:space="preserve"> το</w:t>
      </w:r>
      <w:r>
        <w:rPr>
          <w:rFonts w:eastAsia="Times New Roman"/>
          <w:szCs w:val="24"/>
        </w:rPr>
        <w:t>ν</w:t>
      </w:r>
      <w:r w:rsidRPr="006646C3">
        <w:rPr>
          <w:rFonts w:eastAsia="Times New Roman"/>
          <w:szCs w:val="24"/>
        </w:rPr>
        <w:t xml:space="preserve"> νομοθέτη προς την κατεύθυνση της προστασίας των δικαιωμάτων</w:t>
      </w:r>
      <w:r>
        <w:rPr>
          <w:rFonts w:eastAsia="Times New Roman"/>
          <w:szCs w:val="24"/>
        </w:rPr>
        <w:t>.</w:t>
      </w:r>
    </w:p>
    <w:p w14:paraId="0A5DE2F4" w14:textId="77777777" w:rsidR="00415E13" w:rsidRDefault="00E650A0">
      <w:pPr>
        <w:spacing w:line="600" w:lineRule="auto"/>
        <w:ind w:firstLine="720"/>
        <w:jc w:val="both"/>
        <w:rPr>
          <w:rFonts w:eastAsia="Times New Roman"/>
          <w:szCs w:val="24"/>
        </w:rPr>
      </w:pPr>
      <w:r>
        <w:rPr>
          <w:rFonts w:eastAsia="Times New Roman"/>
          <w:szCs w:val="24"/>
        </w:rPr>
        <w:t xml:space="preserve">Άλλωστε, δεν μιλάμε </w:t>
      </w:r>
      <w:r>
        <w:rPr>
          <w:rFonts w:eastAsia="Times New Roman"/>
          <w:szCs w:val="24"/>
        </w:rPr>
        <w:t xml:space="preserve">για </w:t>
      </w:r>
      <w:r w:rsidRPr="006646C3">
        <w:rPr>
          <w:rFonts w:eastAsia="Times New Roman"/>
          <w:szCs w:val="24"/>
        </w:rPr>
        <w:t xml:space="preserve">την </w:t>
      </w:r>
      <w:r>
        <w:rPr>
          <w:rFonts w:eastAsia="Times New Roman"/>
          <w:szCs w:val="24"/>
        </w:rPr>
        <w:t>α</w:t>
      </w:r>
      <w:r w:rsidRPr="006646C3">
        <w:rPr>
          <w:rFonts w:eastAsia="Times New Roman"/>
          <w:szCs w:val="24"/>
        </w:rPr>
        <w:t xml:space="preserve">ναθεώρηση ενός κλασικού </w:t>
      </w:r>
      <w:r>
        <w:rPr>
          <w:rFonts w:eastAsia="Times New Roman"/>
          <w:szCs w:val="24"/>
        </w:rPr>
        <w:t>κυρίαρχου</w:t>
      </w:r>
      <w:r w:rsidRPr="006646C3">
        <w:rPr>
          <w:rFonts w:eastAsia="Times New Roman"/>
          <w:szCs w:val="24"/>
        </w:rPr>
        <w:t xml:space="preserve"> συντάγματος του</w:t>
      </w:r>
      <w:r>
        <w:rPr>
          <w:rFonts w:eastAsia="Times New Roman"/>
          <w:szCs w:val="24"/>
        </w:rPr>
        <w:t xml:space="preserve"> 19</w:t>
      </w:r>
      <w:r w:rsidRPr="00036DB8">
        <w:rPr>
          <w:rFonts w:eastAsia="Times New Roman"/>
          <w:szCs w:val="24"/>
          <w:vertAlign w:val="superscript"/>
        </w:rPr>
        <w:t>ου</w:t>
      </w:r>
      <w:r>
        <w:rPr>
          <w:rFonts w:eastAsia="Times New Roman"/>
          <w:szCs w:val="24"/>
        </w:rPr>
        <w:t xml:space="preserve"> </w:t>
      </w:r>
      <w:r w:rsidRPr="006646C3">
        <w:rPr>
          <w:rFonts w:eastAsia="Times New Roman"/>
          <w:szCs w:val="24"/>
        </w:rPr>
        <w:t>ή των αρχών του 20</w:t>
      </w:r>
      <w:r w:rsidRPr="00036DB8">
        <w:rPr>
          <w:rFonts w:eastAsia="Times New Roman"/>
          <w:szCs w:val="24"/>
          <w:vertAlign w:val="superscript"/>
        </w:rPr>
        <w:t>ου</w:t>
      </w:r>
      <w:r>
        <w:rPr>
          <w:rFonts w:eastAsia="Times New Roman"/>
          <w:szCs w:val="24"/>
        </w:rPr>
        <w:t xml:space="preserve"> </w:t>
      </w:r>
      <w:r w:rsidRPr="006646C3">
        <w:rPr>
          <w:rFonts w:eastAsia="Times New Roman"/>
          <w:szCs w:val="24"/>
        </w:rPr>
        <w:t>αιώνα</w:t>
      </w:r>
      <w:r>
        <w:rPr>
          <w:rFonts w:eastAsia="Times New Roman"/>
          <w:szCs w:val="24"/>
        </w:rPr>
        <w:t xml:space="preserve">. </w:t>
      </w:r>
      <w:r>
        <w:rPr>
          <w:rFonts w:eastAsia="Times New Roman"/>
          <w:szCs w:val="24"/>
        </w:rPr>
        <w:lastRenderedPageBreak/>
        <w:t>Σ</w:t>
      </w:r>
      <w:r w:rsidRPr="006646C3">
        <w:rPr>
          <w:rFonts w:eastAsia="Times New Roman"/>
          <w:szCs w:val="24"/>
        </w:rPr>
        <w:t xml:space="preserve">υζητάμε για την </w:t>
      </w:r>
      <w:r>
        <w:rPr>
          <w:rFonts w:eastAsia="Times New Roman"/>
          <w:szCs w:val="24"/>
        </w:rPr>
        <w:t>Α</w:t>
      </w:r>
      <w:r w:rsidRPr="006646C3">
        <w:rPr>
          <w:rFonts w:eastAsia="Times New Roman"/>
          <w:szCs w:val="24"/>
        </w:rPr>
        <w:t xml:space="preserve">ναθεώρηση </w:t>
      </w:r>
      <w:r>
        <w:rPr>
          <w:rFonts w:eastAsia="Times New Roman"/>
          <w:szCs w:val="24"/>
        </w:rPr>
        <w:t xml:space="preserve">ενός </w:t>
      </w:r>
      <w:r w:rsidRPr="006646C3">
        <w:rPr>
          <w:rFonts w:eastAsia="Times New Roman"/>
          <w:szCs w:val="24"/>
        </w:rPr>
        <w:t>συντάγματος κράτους-μέλους που υπόκειται σε τεράστιους διεθνείς και ευρωπαϊκούς περιορισμούς</w:t>
      </w:r>
      <w:r>
        <w:rPr>
          <w:rFonts w:eastAsia="Times New Roman"/>
          <w:szCs w:val="24"/>
        </w:rPr>
        <w:t>. Γ</w:t>
      </w:r>
      <w:r w:rsidRPr="006646C3">
        <w:rPr>
          <w:rFonts w:eastAsia="Times New Roman"/>
          <w:szCs w:val="24"/>
        </w:rPr>
        <w:t xml:space="preserve">ιατί δίπλα στο Σύνταγμα </w:t>
      </w:r>
      <w:r>
        <w:rPr>
          <w:rFonts w:eastAsia="Times New Roman"/>
          <w:szCs w:val="24"/>
        </w:rPr>
        <w:t>βρίσκεται το</w:t>
      </w:r>
      <w:r>
        <w:rPr>
          <w:rFonts w:eastAsia="Times New Roman"/>
          <w:szCs w:val="24"/>
        </w:rPr>
        <w:t xml:space="preserve"> ευρωπαϊκό ενωσιακό Δίκαιο,</w:t>
      </w:r>
      <w:r w:rsidRPr="006646C3">
        <w:rPr>
          <w:rFonts w:eastAsia="Times New Roman"/>
          <w:szCs w:val="24"/>
        </w:rPr>
        <w:t xml:space="preserve"> το </w:t>
      </w:r>
      <w:r>
        <w:rPr>
          <w:rFonts w:eastAsia="Times New Roman"/>
          <w:szCs w:val="24"/>
        </w:rPr>
        <w:t>Δ</w:t>
      </w:r>
      <w:r w:rsidRPr="006646C3">
        <w:rPr>
          <w:rFonts w:eastAsia="Times New Roman"/>
          <w:szCs w:val="24"/>
        </w:rPr>
        <w:t xml:space="preserve">ιεθνές </w:t>
      </w:r>
      <w:r>
        <w:rPr>
          <w:rFonts w:eastAsia="Times New Roman"/>
          <w:szCs w:val="24"/>
        </w:rPr>
        <w:t>Δίκαιο Π</w:t>
      </w:r>
      <w:r w:rsidRPr="006646C3">
        <w:rPr>
          <w:rFonts w:eastAsia="Times New Roman"/>
          <w:szCs w:val="24"/>
        </w:rPr>
        <w:t xml:space="preserve">ροστασίας των </w:t>
      </w:r>
      <w:r>
        <w:rPr>
          <w:rFonts w:eastAsia="Times New Roman"/>
          <w:szCs w:val="24"/>
        </w:rPr>
        <w:t>Δ</w:t>
      </w:r>
      <w:r w:rsidRPr="006646C3">
        <w:rPr>
          <w:rFonts w:eastAsia="Times New Roman"/>
          <w:szCs w:val="24"/>
        </w:rPr>
        <w:t xml:space="preserve">ικαιωμάτων του </w:t>
      </w:r>
      <w:r>
        <w:rPr>
          <w:rFonts w:eastAsia="Times New Roman"/>
          <w:szCs w:val="24"/>
        </w:rPr>
        <w:t>Α</w:t>
      </w:r>
      <w:r w:rsidRPr="006646C3">
        <w:rPr>
          <w:rFonts w:eastAsia="Times New Roman"/>
          <w:szCs w:val="24"/>
        </w:rPr>
        <w:t>νθρώπου</w:t>
      </w:r>
      <w:r>
        <w:rPr>
          <w:rFonts w:eastAsia="Times New Roman"/>
          <w:szCs w:val="24"/>
        </w:rPr>
        <w:t>, κυρίως</w:t>
      </w:r>
      <w:r w:rsidRPr="006646C3">
        <w:rPr>
          <w:rFonts w:eastAsia="Times New Roman"/>
          <w:szCs w:val="24"/>
        </w:rPr>
        <w:t xml:space="preserve"> η </w:t>
      </w:r>
      <w:r>
        <w:rPr>
          <w:rFonts w:eastAsia="Times New Roman"/>
          <w:szCs w:val="24"/>
        </w:rPr>
        <w:t>Ε</w:t>
      </w:r>
      <w:r w:rsidRPr="006646C3">
        <w:rPr>
          <w:rFonts w:eastAsia="Times New Roman"/>
          <w:szCs w:val="24"/>
        </w:rPr>
        <w:t xml:space="preserve">υρωπαϊκή </w:t>
      </w:r>
      <w:r>
        <w:rPr>
          <w:rFonts w:eastAsia="Times New Roman"/>
          <w:szCs w:val="24"/>
        </w:rPr>
        <w:t>Σ</w:t>
      </w:r>
      <w:r w:rsidRPr="006646C3">
        <w:rPr>
          <w:rFonts w:eastAsia="Times New Roman"/>
          <w:szCs w:val="24"/>
        </w:rPr>
        <w:t xml:space="preserve">ύμβαση </w:t>
      </w:r>
      <w:r>
        <w:rPr>
          <w:rFonts w:eastAsia="Times New Roman"/>
          <w:szCs w:val="24"/>
        </w:rPr>
        <w:t>Δ</w:t>
      </w:r>
      <w:r w:rsidRPr="006646C3">
        <w:rPr>
          <w:rFonts w:eastAsia="Times New Roman"/>
          <w:szCs w:val="24"/>
        </w:rPr>
        <w:t xml:space="preserve">ικαιωμάτων του </w:t>
      </w:r>
      <w:r>
        <w:rPr>
          <w:rFonts w:eastAsia="Times New Roman"/>
          <w:szCs w:val="24"/>
        </w:rPr>
        <w:t>Α</w:t>
      </w:r>
      <w:r w:rsidRPr="006646C3">
        <w:rPr>
          <w:rFonts w:eastAsia="Times New Roman"/>
          <w:szCs w:val="24"/>
        </w:rPr>
        <w:t>νθρώπου</w:t>
      </w:r>
      <w:r>
        <w:rPr>
          <w:rFonts w:eastAsia="Times New Roman"/>
          <w:szCs w:val="24"/>
        </w:rPr>
        <w:t>,</w:t>
      </w:r>
      <w:r w:rsidRPr="006646C3">
        <w:rPr>
          <w:rFonts w:eastAsia="Times New Roman"/>
          <w:szCs w:val="24"/>
        </w:rPr>
        <w:t xml:space="preserve"> δίπλα στη νομο</w:t>
      </w:r>
      <w:r>
        <w:rPr>
          <w:rFonts w:eastAsia="Times New Roman"/>
          <w:szCs w:val="24"/>
        </w:rPr>
        <w:t>λογία των ελληνικών δικαστηρίων βρίσκεται η</w:t>
      </w:r>
      <w:r w:rsidRPr="006646C3">
        <w:rPr>
          <w:rFonts w:eastAsia="Times New Roman"/>
          <w:szCs w:val="24"/>
        </w:rPr>
        <w:t xml:space="preserve"> νομολογία του </w:t>
      </w:r>
      <w:r>
        <w:rPr>
          <w:rFonts w:eastAsia="Times New Roman"/>
          <w:szCs w:val="24"/>
        </w:rPr>
        <w:t>δ</w:t>
      </w:r>
      <w:r w:rsidRPr="006646C3">
        <w:rPr>
          <w:rFonts w:eastAsia="Times New Roman"/>
          <w:szCs w:val="24"/>
        </w:rPr>
        <w:t xml:space="preserve">ικαστηρίου της </w:t>
      </w:r>
      <w:r>
        <w:rPr>
          <w:rFonts w:eastAsia="Times New Roman"/>
          <w:szCs w:val="24"/>
        </w:rPr>
        <w:t>Ε</w:t>
      </w:r>
      <w:r w:rsidRPr="006646C3">
        <w:rPr>
          <w:rFonts w:eastAsia="Times New Roman"/>
          <w:szCs w:val="24"/>
        </w:rPr>
        <w:t xml:space="preserve">υρωπαϊκής </w:t>
      </w:r>
      <w:r>
        <w:rPr>
          <w:rFonts w:eastAsia="Times New Roman"/>
          <w:szCs w:val="24"/>
        </w:rPr>
        <w:t>Έ</w:t>
      </w:r>
      <w:r w:rsidRPr="006646C3">
        <w:rPr>
          <w:rFonts w:eastAsia="Times New Roman"/>
          <w:szCs w:val="24"/>
        </w:rPr>
        <w:t xml:space="preserve">νωσης και του </w:t>
      </w:r>
      <w:r>
        <w:rPr>
          <w:rFonts w:eastAsia="Times New Roman"/>
          <w:szCs w:val="24"/>
        </w:rPr>
        <w:t>Ευ</w:t>
      </w:r>
      <w:r>
        <w:rPr>
          <w:rFonts w:eastAsia="Times New Roman"/>
          <w:szCs w:val="24"/>
        </w:rPr>
        <w:t>ρωπαϊκού Δικαστηρίου Δικαιωμάτων του Ανθρώπου,</w:t>
      </w:r>
      <w:r w:rsidRPr="006646C3">
        <w:rPr>
          <w:rFonts w:eastAsia="Times New Roman"/>
          <w:szCs w:val="24"/>
        </w:rPr>
        <w:t xml:space="preserve"> το ίδιο το </w:t>
      </w:r>
      <w:r>
        <w:rPr>
          <w:rFonts w:eastAsia="Times New Roman"/>
          <w:szCs w:val="24"/>
        </w:rPr>
        <w:t>Σ</w:t>
      </w:r>
      <w:r w:rsidRPr="006646C3">
        <w:rPr>
          <w:rFonts w:eastAsia="Times New Roman"/>
          <w:szCs w:val="24"/>
        </w:rPr>
        <w:t>ύνταγμα</w:t>
      </w:r>
      <w:r>
        <w:rPr>
          <w:rFonts w:eastAsia="Times New Roman"/>
          <w:szCs w:val="24"/>
        </w:rPr>
        <w:t>,</w:t>
      </w:r>
      <w:r w:rsidRPr="006646C3">
        <w:rPr>
          <w:rFonts w:eastAsia="Times New Roman"/>
          <w:szCs w:val="24"/>
        </w:rPr>
        <w:t xml:space="preserve"> το εθνικό</w:t>
      </w:r>
      <w:r>
        <w:rPr>
          <w:rFonts w:eastAsia="Times New Roman"/>
          <w:szCs w:val="24"/>
        </w:rPr>
        <w:t>,</w:t>
      </w:r>
      <w:r w:rsidRPr="006646C3">
        <w:rPr>
          <w:rFonts w:eastAsia="Times New Roman"/>
          <w:szCs w:val="24"/>
        </w:rPr>
        <w:t xml:space="preserve"> υπόκειται σε διεθνή δικαστικό έλεγχο </w:t>
      </w:r>
      <w:r>
        <w:rPr>
          <w:rFonts w:eastAsia="Times New Roman"/>
          <w:szCs w:val="24"/>
        </w:rPr>
        <w:t xml:space="preserve">από το </w:t>
      </w:r>
      <w:r>
        <w:rPr>
          <w:rFonts w:eastAsia="Times New Roman"/>
          <w:szCs w:val="24"/>
        </w:rPr>
        <w:t>δ</w:t>
      </w:r>
      <w:r w:rsidRPr="006646C3">
        <w:rPr>
          <w:rFonts w:eastAsia="Times New Roman"/>
          <w:szCs w:val="24"/>
        </w:rPr>
        <w:t xml:space="preserve">ικαστήριο της </w:t>
      </w:r>
      <w:r>
        <w:rPr>
          <w:rFonts w:eastAsia="Times New Roman"/>
          <w:szCs w:val="24"/>
        </w:rPr>
        <w:t>Ε</w:t>
      </w:r>
      <w:r w:rsidRPr="006646C3">
        <w:rPr>
          <w:rFonts w:eastAsia="Times New Roman"/>
          <w:szCs w:val="24"/>
        </w:rPr>
        <w:t xml:space="preserve">υρωπαϊκής </w:t>
      </w:r>
      <w:r>
        <w:rPr>
          <w:rFonts w:eastAsia="Times New Roman"/>
          <w:szCs w:val="24"/>
        </w:rPr>
        <w:t>Έ</w:t>
      </w:r>
      <w:r w:rsidRPr="006646C3">
        <w:rPr>
          <w:rFonts w:eastAsia="Times New Roman"/>
          <w:szCs w:val="24"/>
        </w:rPr>
        <w:t xml:space="preserve">νωσης και το Ευρωπαϊκό Δικαστήριο </w:t>
      </w:r>
      <w:r>
        <w:rPr>
          <w:rFonts w:eastAsia="Times New Roman"/>
          <w:szCs w:val="24"/>
        </w:rPr>
        <w:t>Α</w:t>
      </w:r>
      <w:r w:rsidRPr="006646C3">
        <w:rPr>
          <w:rFonts w:eastAsia="Times New Roman"/>
          <w:szCs w:val="24"/>
        </w:rPr>
        <w:t xml:space="preserve">νθρωπίνων </w:t>
      </w:r>
      <w:r>
        <w:rPr>
          <w:rFonts w:eastAsia="Times New Roman"/>
          <w:szCs w:val="24"/>
        </w:rPr>
        <w:t>Δ</w:t>
      </w:r>
      <w:r w:rsidRPr="006646C3">
        <w:rPr>
          <w:rFonts w:eastAsia="Times New Roman"/>
          <w:szCs w:val="24"/>
        </w:rPr>
        <w:t>ικαιωμάτων</w:t>
      </w:r>
      <w:r>
        <w:rPr>
          <w:rFonts w:eastAsia="Times New Roman"/>
          <w:szCs w:val="24"/>
        </w:rPr>
        <w:t>. Άρα,</w:t>
      </w:r>
      <w:r w:rsidRPr="006646C3">
        <w:rPr>
          <w:rFonts w:eastAsia="Times New Roman"/>
          <w:szCs w:val="24"/>
        </w:rPr>
        <w:t xml:space="preserve"> μερικές φορές ματαιοπονεί ο εθνικός </w:t>
      </w:r>
      <w:r>
        <w:rPr>
          <w:rFonts w:eastAsia="Times New Roman"/>
          <w:szCs w:val="24"/>
        </w:rPr>
        <w:t>αναθεωρ</w:t>
      </w:r>
      <w:r>
        <w:rPr>
          <w:rFonts w:eastAsia="Times New Roman"/>
          <w:szCs w:val="24"/>
        </w:rPr>
        <w:t>ητικός</w:t>
      </w:r>
      <w:r w:rsidRPr="006646C3">
        <w:rPr>
          <w:rFonts w:eastAsia="Times New Roman"/>
          <w:szCs w:val="24"/>
        </w:rPr>
        <w:t xml:space="preserve"> νομοθέτης</w:t>
      </w:r>
      <w:r>
        <w:rPr>
          <w:rFonts w:eastAsia="Times New Roman"/>
          <w:szCs w:val="24"/>
        </w:rPr>
        <w:t>, διότι</w:t>
      </w:r>
      <w:r w:rsidRPr="006646C3">
        <w:rPr>
          <w:rFonts w:eastAsia="Times New Roman"/>
          <w:szCs w:val="24"/>
        </w:rPr>
        <w:t xml:space="preserve"> υπάρχουν διεθνή επίπεδα προστασίας των δικαιωμάτων</w:t>
      </w:r>
      <w:r>
        <w:rPr>
          <w:rFonts w:eastAsia="Times New Roman"/>
          <w:szCs w:val="24"/>
        </w:rPr>
        <w:t>,</w:t>
      </w:r>
      <w:r w:rsidRPr="006646C3">
        <w:rPr>
          <w:rFonts w:eastAsia="Times New Roman"/>
          <w:szCs w:val="24"/>
        </w:rPr>
        <w:t xml:space="preserve"> διεθνή επίπεδα </w:t>
      </w:r>
      <w:r>
        <w:rPr>
          <w:rFonts w:eastAsia="Times New Roman"/>
          <w:szCs w:val="24"/>
        </w:rPr>
        <w:t>π</w:t>
      </w:r>
      <w:r w:rsidRPr="006646C3">
        <w:rPr>
          <w:rFonts w:eastAsia="Times New Roman"/>
          <w:szCs w:val="24"/>
        </w:rPr>
        <w:t>ροστασίας του περιβάλλοντος</w:t>
      </w:r>
      <w:r>
        <w:rPr>
          <w:rFonts w:eastAsia="Times New Roman"/>
          <w:szCs w:val="24"/>
        </w:rPr>
        <w:t>,</w:t>
      </w:r>
      <w:r w:rsidRPr="006646C3">
        <w:rPr>
          <w:rFonts w:eastAsia="Times New Roman"/>
          <w:szCs w:val="24"/>
        </w:rPr>
        <w:t xml:space="preserve"> διεθνή επίπεδα προστασίας της οικονομικής διακυβέρνησης</w:t>
      </w:r>
      <w:r>
        <w:rPr>
          <w:rFonts w:eastAsia="Times New Roman"/>
          <w:szCs w:val="24"/>
        </w:rPr>
        <w:t>,</w:t>
      </w:r>
      <w:r w:rsidRPr="006646C3">
        <w:rPr>
          <w:rFonts w:eastAsia="Times New Roman"/>
          <w:szCs w:val="24"/>
        </w:rPr>
        <w:t xml:space="preserve"> τα οποία δεν μπορεί να τα παραβ</w:t>
      </w:r>
      <w:r>
        <w:rPr>
          <w:rFonts w:eastAsia="Times New Roman"/>
          <w:szCs w:val="24"/>
        </w:rPr>
        <w:t xml:space="preserve">ιάσει </w:t>
      </w:r>
      <w:r w:rsidRPr="006646C3">
        <w:rPr>
          <w:rFonts w:eastAsia="Times New Roman"/>
          <w:szCs w:val="24"/>
        </w:rPr>
        <w:t xml:space="preserve">ο εθνικός </w:t>
      </w:r>
      <w:r>
        <w:rPr>
          <w:rFonts w:eastAsia="Times New Roman"/>
          <w:szCs w:val="24"/>
        </w:rPr>
        <w:t>ανα</w:t>
      </w:r>
      <w:r w:rsidRPr="006646C3">
        <w:rPr>
          <w:rFonts w:eastAsia="Times New Roman"/>
          <w:szCs w:val="24"/>
        </w:rPr>
        <w:t>θεωρητικ</w:t>
      </w:r>
      <w:r>
        <w:rPr>
          <w:rFonts w:eastAsia="Times New Roman"/>
          <w:szCs w:val="24"/>
        </w:rPr>
        <w:t>ό</w:t>
      </w:r>
      <w:r w:rsidRPr="006646C3">
        <w:rPr>
          <w:rFonts w:eastAsia="Times New Roman"/>
          <w:szCs w:val="24"/>
        </w:rPr>
        <w:t>ς νομοθέτης</w:t>
      </w:r>
      <w:r>
        <w:rPr>
          <w:rFonts w:eastAsia="Times New Roman"/>
          <w:szCs w:val="24"/>
        </w:rPr>
        <w:t>.</w:t>
      </w:r>
    </w:p>
    <w:p w14:paraId="0A5DE2F5" w14:textId="77777777" w:rsidR="00415E13" w:rsidRDefault="00E650A0">
      <w:pPr>
        <w:spacing w:line="600" w:lineRule="auto"/>
        <w:ind w:firstLine="720"/>
        <w:jc w:val="both"/>
        <w:rPr>
          <w:rFonts w:eastAsia="Times New Roman"/>
          <w:szCs w:val="24"/>
        </w:rPr>
      </w:pPr>
      <w:r>
        <w:rPr>
          <w:rFonts w:eastAsia="Times New Roman"/>
          <w:szCs w:val="24"/>
        </w:rPr>
        <w:t>Α</w:t>
      </w:r>
      <w:r w:rsidRPr="006646C3">
        <w:rPr>
          <w:rFonts w:eastAsia="Times New Roman"/>
          <w:szCs w:val="24"/>
        </w:rPr>
        <w:t>ντιθέτως</w:t>
      </w:r>
      <w:r>
        <w:rPr>
          <w:rFonts w:eastAsia="Times New Roman"/>
          <w:szCs w:val="24"/>
        </w:rPr>
        <w:t>,</w:t>
      </w:r>
      <w:r w:rsidRPr="006646C3">
        <w:rPr>
          <w:rFonts w:eastAsia="Times New Roman"/>
          <w:szCs w:val="24"/>
        </w:rPr>
        <w:t xml:space="preserve"> το εθνικό Σύνταγμα πρέπει να ερμηνεύεται σύμφωνα με το </w:t>
      </w:r>
      <w:r>
        <w:rPr>
          <w:rFonts w:eastAsia="Times New Roman"/>
          <w:szCs w:val="24"/>
        </w:rPr>
        <w:t>Ε</w:t>
      </w:r>
      <w:r w:rsidRPr="006646C3">
        <w:rPr>
          <w:rFonts w:eastAsia="Times New Roman"/>
          <w:szCs w:val="24"/>
        </w:rPr>
        <w:t xml:space="preserve">υρωπαϊκό </w:t>
      </w:r>
      <w:r>
        <w:rPr>
          <w:rFonts w:eastAsia="Times New Roman"/>
          <w:szCs w:val="24"/>
        </w:rPr>
        <w:t>Ε</w:t>
      </w:r>
      <w:r w:rsidRPr="006646C3">
        <w:rPr>
          <w:rFonts w:eastAsia="Times New Roman"/>
          <w:szCs w:val="24"/>
        </w:rPr>
        <w:t xml:space="preserve">νωσιακό </w:t>
      </w:r>
      <w:r>
        <w:rPr>
          <w:rFonts w:eastAsia="Times New Roman"/>
          <w:szCs w:val="24"/>
        </w:rPr>
        <w:t>Δ</w:t>
      </w:r>
      <w:r w:rsidRPr="006646C3">
        <w:rPr>
          <w:rFonts w:eastAsia="Times New Roman"/>
          <w:szCs w:val="24"/>
        </w:rPr>
        <w:t xml:space="preserve">ίκαιο και σύμφωνα με την Ευρωπαϊκή </w:t>
      </w:r>
      <w:r>
        <w:rPr>
          <w:rFonts w:eastAsia="Times New Roman"/>
          <w:szCs w:val="24"/>
        </w:rPr>
        <w:t>Σ</w:t>
      </w:r>
      <w:r w:rsidRPr="006646C3">
        <w:rPr>
          <w:rFonts w:eastAsia="Times New Roman"/>
          <w:szCs w:val="24"/>
        </w:rPr>
        <w:t xml:space="preserve">ύμβαση </w:t>
      </w:r>
      <w:r>
        <w:rPr>
          <w:rFonts w:eastAsia="Times New Roman"/>
          <w:szCs w:val="24"/>
        </w:rPr>
        <w:t>Δ</w:t>
      </w:r>
      <w:r w:rsidRPr="006646C3">
        <w:rPr>
          <w:rFonts w:eastAsia="Times New Roman"/>
          <w:szCs w:val="24"/>
        </w:rPr>
        <w:t xml:space="preserve">ικαιωμάτων του </w:t>
      </w:r>
      <w:r>
        <w:rPr>
          <w:rFonts w:eastAsia="Times New Roman"/>
          <w:szCs w:val="24"/>
        </w:rPr>
        <w:t>Α</w:t>
      </w:r>
      <w:r w:rsidRPr="006646C3">
        <w:rPr>
          <w:rFonts w:eastAsia="Times New Roman"/>
          <w:szCs w:val="24"/>
        </w:rPr>
        <w:t>νθρώπου</w:t>
      </w:r>
      <w:r>
        <w:rPr>
          <w:rFonts w:eastAsia="Times New Roman"/>
          <w:szCs w:val="24"/>
        </w:rPr>
        <w:t>. Γ</w:t>
      </w:r>
      <w:r w:rsidRPr="006646C3">
        <w:rPr>
          <w:rFonts w:eastAsia="Times New Roman"/>
          <w:szCs w:val="24"/>
        </w:rPr>
        <w:t xml:space="preserve">ια αυτό </w:t>
      </w:r>
      <w:r w:rsidRPr="006646C3">
        <w:rPr>
          <w:rFonts w:eastAsia="Times New Roman"/>
          <w:szCs w:val="24"/>
        </w:rPr>
        <w:lastRenderedPageBreak/>
        <w:t>και έχουμε ριζική μεταβολή στην ερμηνεία του άρθρου 14 παράγραφος 9</w:t>
      </w:r>
      <w:r>
        <w:rPr>
          <w:rFonts w:eastAsia="Times New Roman"/>
          <w:szCs w:val="24"/>
        </w:rPr>
        <w:t>,</w:t>
      </w:r>
      <w:r w:rsidRPr="006646C3">
        <w:rPr>
          <w:rFonts w:eastAsia="Times New Roman"/>
          <w:szCs w:val="24"/>
        </w:rPr>
        <w:t xml:space="preserve"> για το</w:t>
      </w:r>
      <w:r>
        <w:rPr>
          <w:rFonts w:eastAsia="Times New Roman"/>
          <w:szCs w:val="24"/>
        </w:rPr>
        <w:t>ν</w:t>
      </w:r>
      <w:r w:rsidRPr="006646C3">
        <w:rPr>
          <w:rFonts w:eastAsia="Times New Roman"/>
          <w:szCs w:val="24"/>
        </w:rPr>
        <w:t xml:space="preserve"> λεγόμενο </w:t>
      </w:r>
      <w:r>
        <w:rPr>
          <w:rFonts w:eastAsia="Times New Roman"/>
          <w:szCs w:val="24"/>
        </w:rPr>
        <w:t>«</w:t>
      </w:r>
      <w:r w:rsidRPr="006646C3">
        <w:rPr>
          <w:rFonts w:eastAsia="Times New Roman"/>
          <w:szCs w:val="24"/>
        </w:rPr>
        <w:t>βασικό</w:t>
      </w:r>
      <w:r w:rsidRPr="006646C3">
        <w:rPr>
          <w:rFonts w:eastAsia="Times New Roman"/>
          <w:szCs w:val="24"/>
        </w:rPr>
        <w:t xml:space="preserve"> μέτοχο</w:t>
      </w:r>
      <w:r>
        <w:rPr>
          <w:rFonts w:eastAsia="Times New Roman"/>
          <w:szCs w:val="24"/>
        </w:rPr>
        <w:t>»</w:t>
      </w:r>
      <w:r w:rsidRPr="006646C3">
        <w:rPr>
          <w:rFonts w:eastAsia="Times New Roman"/>
          <w:szCs w:val="24"/>
        </w:rPr>
        <w:t xml:space="preserve"> στα </w:t>
      </w:r>
      <w:r>
        <w:rPr>
          <w:rFonts w:eastAsia="Times New Roman"/>
          <w:szCs w:val="24"/>
        </w:rPr>
        <w:t>μ</w:t>
      </w:r>
      <w:r w:rsidRPr="006646C3">
        <w:rPr>
          <w:rFonts w:eastAsia="Times New Roman"/>
          <w:szCs w:val="24"/>
        </w:rPr>
        <w:t xml:space="preserve">έσα </w:t>
      </w:r>
      <w:r>
        <w:rPr>
          <w:rFonts w:eastAsia="Times New Roman"/>
          <w:szCs w:val="24"/>
        </w:rPr>
        <w:t>ε</w:t>
      </w:r>
      <w:r w:rsidRPr="006646C3">
        <w:rPr>
          <w:rFonts w:eastAsia="Times New Roman"/>
          <w:szCs w:val="24"/>
        </w:rPr>
        <w:t xml:space="preserve">νημέρωσης και για αυτό έχουμε και ριζική μεταβολή του κανονιστικού περιεχομένου του άρθρου 16 παράγραφος 8 του </w:t>
      </w:r>
      <w:r>
        <w:rPr>
          <w:rFonts w:eastAsia="Times New Roman"/>
          <w:szCs w:val="24"/>
        </w:rPr>
        <w:t>Σ</w:t>
      </w:r>
      <w:r w:rsidRPr="006646C3">
        <w:rPr>
          <w:rFonts w:eastAsia="Times New Roman"/>
          <w:szCs w:val="24"/>
        </w:rPr>
        <w:t>υντάγματος για την απαγόρευση ίδρυσης ανωτάτων σχολών από ιδιώτες</w:t>
      </w:r>
      <w:r>
        <w:rPr>
          <w:rFonts w:eastAsia="Times New Roman"/>
          <w:szCs w:val="24"/>
        </w:rPr>
        <w:t>,</w:t>
      </w:r>
      <w:r w:rsidRPr="006646C3">
        <w:rPr>
          <w:rFonts w:eastAsia="Times New Roman"/>
          <w:szCs w:val="24"/>
        </w:rPr>
        <w:t xml:space="preserve"> γιατί το </w:t>
      </w:r>
      <w:r>
        <w:rPr>
          <w:rFonts w:eastAsia="Times New Roman"/>
          <w:szCs w:val="24"/>
        </w:rPr>
        <w:t>Ε</w:t>
      </w:r>
      <w:r w:rsidRPr="006646C3">
        <w:rPr>
          <w:rFonts w:eastAsia="Times New Roman"/>
          <w:szCs w:val="24"/>
        </w:rPr>
        <w:t xml:space="preserve">υρωπαϊκό </w:t>
      </w:r>
      <w:r>
        <w:rPr>
          <w:rFonts w:eastAsia="Times New Roman"/>
          <w:szCs w:val="24"/>
        </w:rPr>
        <w:t>Δ</w:t>
      </w:r>
      <w:r w:rsidRPr="006646C3">
        <w:rPr>
          <w:rFonts w:eastAsia="Times New Roman"/>
          <w:szCs w:val="24"/>
        </w:rPr>
        <w:t xml:space="preserve">ίκαιο επιβάλλει σε κάθε χώρα-μέλος να </w:t>
      </w:r>
      <w:r w:rsidRPr="006646C3">
        <w:rPr>
          <w:rFonts w:eastAsia="Times New Roman"/>
          <w:szCs w:val="24"/>
        </w:rPr>
        <w:t xml:space="preserve">λειτουργούν και τα άλλα </w:t>
      </w:r>
      <w:r>
        <w:rPr>
          <w:rFonts w:eastAsia="Times New Roman"/>
          <w:szCs w:val="24"/>
        </w:rPr>
        <w:t>είκοσι επτά</w:t>
      </w:r>
      <w:r w:rsidRPr="006646C3">
        <w:rPr>
          <w:rFonts w:eastAsia="Times New Roman"/>
          <w:szCs w:val="24"/>
        </w:rPr>
        <w:t xml:space="preserve"> συστήματα εκπαίδευσης των άλλων </w:t>
      </w:r>
      <w:r>
        <w:rPr>
          <w:rFonts w:eastAsia="Times New Roman"/>
          <w:szCs w:val="24"/>
        </w:rPr>
        <w:t>είκοσι επτά</w:t>
      </w:r>
      <w:r w:rsidRPr="006646C3">
        <w:rPr>
          <w:rFonts w:eastAsia="Times New Roman"/>
          <w:szCs w:val="24"/>
        </w:rPr>
        <w:t xml:space="preserve"> κρατών-μελών</w:t>
      </w:r>
      <w:r>
        <w:rPr>
          <w:rFonts w:eastAsia="Times New Roman"/>
          <w:szCs w:val="24"/>
        </w:rPr>
        <w:t>. Άρα κ</w:t>
      </w:r>
      <w:r w:rsidRPr="006646C3">
        <w:rPr>
          <w:rFonts w:eastAsia="Times New Roman"/>
          <w:szCs w:val="24"/>
        </w:rPr>
        <w:t xml:space="preserve">αι η συζήτηση για το άρθρο 16 είναι </w:t>
      </w:r>
      <w:r>
        <w:rPr>
          <w:rFonts w:eastAsia="Times New Roman"/>
          <w:szCs w:val="24"/>
        </w:rPr>
        <w:t>μ</w:t>
      </w:r>
      <w:r>
        <w:rPr>
          <w:rFonts w:eastAsia="Times New Roman"/>
          <w:szCs w:val="24"/>
        </w:rPr>
        <w:t>ί</w:t>
      </w:r>
      <w:r>
        <w:rPr>
          <w:rFonts w:eastAsia="Times New Roman"/>
          <w:szCs w:val="24"/>
        </w:rPr>
        <w:t>α</w:t>
      </w:r>
      <w:r w:rsidRPr="006646C3">
        <w:rPr>
          <w:rFonts w:eastAsia="Times New Roman"/>
          <w:szCs w:val="24"/>
        </w:rPr>
        <w:t xml:space="preserve"> συζήτηση παλαιάς κοπής</w:t>
      </w:r>
      <w:r>
        <w:rPr>
          <w:rFonts w:eastAsia="Times New Roman"/>
          <w:szCs w:val="24"/>
        </w:rPr>
        <w:t>,</w:t>
      </w:r>
      <w:r w:rsidRPr="006646C3">
        <w:rPr>
          <w:rFonts w:eastAsia="Times New Roman"/>
          <w:szCs w:val="24"/>
        </w:rPr>
        <w:t xml:space="preserve"> μέσα στο πλαίσιο του </w:t>
      </w:r>
      <w:r>
        <w:rPr>
          <w:rFonts w:eastAsia="Times New Roman"/>
          <w:szCs w:val="24"/>
        </w:rPr>
        <w:t>Ε</w:t>
      </w:r>
      <w:r w:rsidRPr="006646C3">
        <w:rPr>
          <w:rFonts w:eastAsia="Times New Roman"/>
          <w:szCs w:val="24"/>
        </w:rPr>
        <w:t xml:space="preserve">υρωπαϊκού </w:t>
      </w:r>
      <w:r>
        <w:rPr>
          <w:rFonts w:eastAsia="Times New Roman"/>
          <w:szCs w:val="24"/>
        </w:rPr>
        <w:t>Ε</w:t>
      </w:r>
      <w:r w:rsidRPr="006646C3">
        <w:rPr>
          <w:rFonts w:eastAsia="Times New Roman"/>
          <w:szCs w:val="24"/>
        </w:rPr>
        <w:t xml:space="preserve">νωσιακού </w:t>
      </w:r>
      <w:r>
        <w:rPr>
          <w:rFonts w:eastAsia="Times New Roman"/>
          <w:szCs w:val="24"/>
        </w:rPr>
        <w:t>Δ</w:t>
      </w:r>
      <w:r w:rsidRPr="006646C3">
        <w:rPr>
          <w:rFonts w:eastAsia="Times New Roman"/>
          <w:szCs w:val="24"/>
        </w:rPr>
        <w:t xml:space="preserve">ικαίου και της νομολογίας του </w:t>
      </w:r>
      <w:r>
        <w:rPr>
          <w:rFonts w:eastAsia="Times New Roman"/>
          <w:szCs w:val="24"/>
        </w:rPr>
        <w:t>δ</w:t>
      </w:r>
      <w:r>
        <w:rPr>
          <w:rFonts w:eastAsia="Times New Roman"/>
          <w:szCs w:val="24"/>
        </w:rPr>
        <w:t>ικαστηρίου της Ευρω</w:t>
      </w:r>
      <w:r>
        <w:rPr>
          <w:rFonts w:eastAsia="Times New Roman"/>
          <w:szCs w:val="24"/>
        </w:rPr>
        <w:t>παϊκής Έ</w:t>
      </w:r>
      <w:r w:rsidRPr="006646C3">
        <w:rPr>
          <w:rFonts w:eastAsia="Times New Roman"/>
          <w:szCs w:val="24"/>
        </w:rPr>
        <w:t>νωσης για τα θέματα</w:t>
      </w:r>
      <w:r>
        <w:rPr>
          <w:rFonts w:eastAsia="Times New Roman"/>
          <w:szCs w:val="24"/>
        </w:rPr>
        <w:t xml:space="preserve"> αυτά.</w:t>
      </w:r>
    </w:p>
    <w:p w14:paraId="0A5DE2F6" w14:textId="77777777" w:rsidR="00415E13" w:rsidRDefault="00E650A0">
      <w:pPr>
        <w:spacing w:line="600" w:lineRule="auto"/>
        <w:ind w:firstLine="720"/>
        <w:jc w:val="both"/>
        <w:rPr>
          <w:rFonts w:eastAsia="Times New Roman"/>
          <w:szCs w:val="24"/>
        </w:rPr>
      </w:pPr>
      <w:r>
        <w:rPr>
          <w:rFonts w:eastAsia="Times New Roman"/>
          <w:szCs w:val="24"/>
        </w:rPr>
        <w:t>Ό</w:t>
      </w:r>
      <w:r w:rsidRPr="006646C3">
        <w:rPr>
          <w:rFonts w:eastAsia="Times New Roman"/>
          <w:szCs w:val="24"/>
        </w:rPr>
        <w:t>πως αντιλαμβάνεστε</w:t>
      </w:r>
      <w:r>
        <w:rPr>
          <w:rFonts w:eastAsia="Times New Roman"/>
          <w:szCs w:val="24"/>
        </w:rPr>
        <w:t>,</w:t>
      </w:r>
      <w:r w:rsidRPr="006646C3">
        <w:rPr>
          <w:rFonts w:eastAsia="Times New Roman"/>
          <w:szCs w:val="24"/>
        </w:rPr>
        <w:t xml:space="preserve"> υπό τις παρούσες συνθήκες δεν έχει κανένα απολύτως νόημα </w:t>
      </w:r>
      <w:r>
        <w:rPr>
          <w:rFonts w:eastAsia="Times New Roman"/>
          <w:szCs w:val="24"/>
        </w:rPr>
        <w:t>μια</w:t>
      </w:r>
      <w:r w:rsidRPr="006646C3">
        <w:rPr>
          <w:rFonts w:eastAsia="Times New Roman"/>
          <w:szCs w:val="24"/>
        </w:rPr>
        <w:t xml:space="preserve"> πρόχειρη συζήτηση για την αναθεώρηση του ίδιου του άρθρου 110</w:t>
      </w:r>
      <w:r>
        <w:rPr>
          <w:rFonts w:eastAsia="Times New Roman"/>
          <w:szCs w:val="24"/>
        </w:rPr>
        <w:t>,</w:t>
      </w:r>
      <w:r w:rsidRPr="006646C3">
        <w:rPr>
          <w:rFonts w:eastAsia="Times New Roman"/>
          <w:szCs w:val="24"/>
        </w:rPr>
        <w:t xml:space="preserve"> το οποίο έχει τρία δια</w:t>
      </w:r>
      <w:r>
        <w:rPr>
          <w:rFonts w:eastAsia="Times New Roman"/>
          <w:szCs w:val="24"/>
        </w:rPr>
        <w:t xml:space="preserve">ρθρωτικά </w:t>
      </w:r>
      <w:r w:rsidRPr="006646C3">
        <w:rPr>
          <w:rFonts w:eastAsia="Times New Roman"/>
          <w:szCs w:val="24"/>
        </w:rPr>
        <w:t>στοιχεία</w:t>
      </w:r>
      <w:r>
        <w:rPr>
          <w:rFonts w:eastAsia="Times New Roman"/>
          <w:szCs w:val="24"/>
        </w:rPr>
        <w:t>:</w:t>
      </w:r>
      <w:r w:rsidRPr="006646C3">
        <w:rPr>
          <w:rFonts w:eastAsia="Times New Roman"/>
          <w:szCs w:val="24"/>
        </w:rPr>
        <w:t xml:space="preserve"> την αυξημένη πλειοψηφία</w:t>
      </w:r>
      <w:r>
        <w:rPr>
          <w:rFonts w:eastAsia="Times New Roman"/>
          <w:szCs w:val="24"/>
        </w:rPr>
        <w:t>,</w:t>
      </w:r>
      <w:r w:rsidRPr="006646C3">
        <w:rPr>
          <w:rFonts w:eastAsia="Times New Roman"/>
          <w:szCs w:val="24"/>
        </w:rPr>
        <w:t xml:space="preserve"> την παρεμβο</w:t>
      </w:r>
      <w:r w:rsidRPr="006646C3">
        <w:rPr>
          <w:rFonts w:eastAsia="Times New Roman"/>
          <w:szCs w:val="24"/>
        </w:rPr>
        <w:t>λή του εκλογικού σώματος και την προθεσ</w:t>
      </w:r>
      <w:r>
        <w:rPr>
          <w:rFonts w:eastAsia="Times New Roman"/>
          <w:szCs w:val="24"/>
        </w:rPr>
        <w:t>μία</w:t>
      </w:r>
      <w:r w:rsidRPr="006646C3">
        <w:rPr>
          <w:rFonts w:eastAsia="Times New Roman"/>
          <w:szCs w:val="24"/>
        </w:rPr>
        <w:t xml:space="preserve"> </w:t>
      </w:r>
      <w:r>
        <w:rPr>
          <w:rFonts w:eastAsia="Times New Roman"/>
          <w:szCs w:val="24"/>
        </w:rPr>
        <w:t>ωρί</w:t>
      </w:r>
      <w:r w:rsidRPr="006646C3">
        <w:rPr>
          <w:rFonts w:eastAsia="Times New Roman"/>
          <w:szCs w:val="24"/>
        </w:rPr>
        <w:t>μου χρόνου</w:t>
      </w:r>
      <w:r>
        <w:rPr>
          <w:rFonts w:eastAsia="Times New Roman"/>
          <w:szCs w:val="24"/>
        </w:rPr>
        <w:t>,</w:t>
      </w:r>
      <w:r w:rsidRPr="006646C3">
        <w:rPr>
          <w:rFonts w:eastAsia="Times New Roman"/>
          <w:szCs w:val="24"/>
        </w:rPr>
        <w:t xml:space="preserve"> που κανείς δεν μπορεί να θίξει</w:t>
      </w:r>
      <w:r>
        <w:rPr>
          <w:rFonts w:eastAsia="Times New Roman"/>
          <w:szCs w:val="24"/>
        </w:rPr>
        <w:t>, γ</w:t>
      </w:r>
      <w:r w:rsidRPr="006646C3">
        <w:rPr>
          <w:rFonts w:eastAsia="Times New Roman"/>
          <w:szCs w:val="24"/>
        </w:rPr>
        <w:t xml:space="preserve">ιατί αν </w:t>
      </w:r>
      <w:r>
        <w:rPr>
          <w:rFonts w:eastAsia="Times New Roman"/>
          <w:szCs w:val="24"/>
        </w:rPr>
        <w:t>θιγούν</w:t>
      </w:r>
      <w:r w:rsidRPr="006646C3">
        <w:rPr>
          <w:rFonts w:eastAsia="Times New Roman"/>
          <w:szCs w:val="24"/>
        </w:rPr>
        <w:t xml:space="preserve"> τα στοιχεία αυτά</w:t>
      </w:r>
      <w:r>
        <w:rPr>
          <w:rFonts w:eastAsia="Times New Roman"/>
          <w:szCs w:val="24"/>
        </w:rPr>
        <w:t>, θίγεται</w:t>
      </w:r>
      <w:r w:rsidRPr="006646C3">
        <w:rPr>
          <w:rFonts w:eastAsia="Times New Roman"/>
          <w:szCs w:val="24"/>
        </w:rPr>
        <w:t xml:space="preserve"> ο αυστηρός χαρακτήρας του </w:t>
      </w:r>
      <w:r>
        <w:rPr>
          <w:rFonts w:eastAsia="Times New Roman"/>
          <w:szCs w:val="24"/>
        </w:rPr>
        <w:t>Συντάγματος.</w:t>
      </w:r>
    </w:p>
    <w:p w14:paraId="0A5DE2F7" w14:textId="77777777" w:rsidR="00415E13" w:rsidRDefault="00E650A0">
      <w:pPr>
        <w:spacing w:line="600" w:lineRule="auto"/>
        <w:ind w:firstLine="720"/>
        <w:jc w:val="both"/>
        <w:rPr>
          <w:rFonts w:eastAsia="Times New Roman"/>
          <w:szCs w:val="24"/>
        </w:rPr>
      </w:pPr>
      <w:r>
        <w:rPr>
          <w:rFonts w:eastAsia="Times New Roman"/>
          <w:szCs w:val="24"/>
        </w:rPr>
        <w:lastRenderedPageBreak/>
        <w:t>Υπάρχουν, β</w:t>
      </w:r>
      <w:r w:rsidRPr="006646C3">
        <w:rPr>
          <w:rFonts w:eastAsia="Times New Roman"/>
          <w:szCs w:val="24"/>
        </w:rPr>
        <w:t>εβαίως</w:t>
      </w:r>
      <w:r>
        <w:rPr>
          <w:rFonts w:eastAsia="Times New Roman"/>
          <w:szCs w:val="24"/>
        </w:rPr>
        <w:t>,</w:t>
      </w:r>
      <w:r w:rsidRPr="006646C3">
        <w:rPr>
          <w:rFonts w:eastAsia="Times New Roman"/>
          <w:szCs w:val="24"/>
        </w:rPr>
        <w:t xml:space="preserve"> θέματα που ανήκουν στο</w:t>
      </w:r>
      <w:r>
        <w:rPr>
          <w:rFonts w:eastAsia="Times New Roman"/>
          <w:szCs w:val="24"/>
        </w:rPr>
        <w:t>ν</w:t>
      </w:r>
      <w:r w:rsidRPr="006646C3">
        <w:rPr>
          <w:rFonts w:eastAsia="Times New Roman"/>
          <w:szCs w:val="24"/>
        </w:rPr>
        <w:t xml:space="preserve"> λεγόμενο αταβισμό της </w:t>
      </w:r>
      <w:r>
        <w:rPr>
          <w:rFonts w:eastAsia="Times New Roman"/>
          <w:szCs w:val="24"/>
        </w:rPr>
        <w:t>Α</w:t>
      </w:r>
      <w:r w:rsidRPr="006646C3">
        <w:rPr>
          <w:rFonts w:eastAsia="Times New Roman"/>
          <w:szCs w:val="24"/>
        </w:rPr>
        <w:t xml:space="preserve">ριστεράς στην </w:t>
      </w:r>
      <w:r>
        <w:rPr>
          <w:rFonts w:eastAsia="Times New Roman"/>
          <w:szCs w:val="24"/>
        </w:rPr>
        <w:t>Ελλάδα,</w:t>
      </w:r>
      <w:r w:rsidRPr="006646C3">
        <w:rPr>
          <w:rFonts w:eastAsia="Times New Roman"/>
          <w:szCs w:val="24"/>
        </w:rPr>
        <w:t xml:space="preserve"> όπως είναι οι σχέσεις </w:t>
      </w:r>
      <w:r>
        <w:rPr>
          <w:rFonts w:eastAsia="Times New Roman"/>
          <w:szCs w:val="24"/>
        </w:rPr>
        <w:t>Κ</w:t>
      </w:r>
      <w:r w:rsidRPr="006646C3">
        <w:rPr>
          <w:rFonts w:eastAsia="Times New Roman"/>
          <w:szCs w:val="24"/>
        </w:rPr>
        <w:t xml:space="preserve">ράτους και </w:t>
      </w:r>
      <w:r>
        <w:rPr>
          <w:rFonts w:eastAsia="Times New Roman"/>
          <w:szCs w:val="24"/>
        </w:rPr>
        <w:t>Ε</w:t>
      </w:r>
      <w:r w:rsidRPr="006646C3">
        <w:rPr>
          <w:rFonts w:eastAsia="Times New Roman"/>
          <w:szCs w:val="24"/>
        </w:rPr>
        <w:t>κκλησίας</w:t>
      </w:r>
      <w:r>
        <w:rPr>
          <w:rFonts w:eastAsia="Times New Roman"/>
          <w:szCs w:val="24"/>
        </w:rPr>
        <w:t>. Α</w:t>
      </w:r>
      <w:r w:rsidRPr="006646C3">
        <w:rPr>
          <w:rFonts w:eastAsia="Times New Roman"/>
          <w:szCs w:val="24"/>
        </w:rPr>
        <w:t xml:space="preserve">πό τη συζήτηση που κάναμε στην </w:t>
      </w:r>
      <w:r>
        <w:rPr>
          <w:rFonts w:eastAsia="Times New Roman"/>
          <w:szCs w:val="24"/>
        </w:rPr>
        <w:t>Ε</w:t>
      </w:r>
      <w:r w:rsidRPr="006646C3">
        <w:rPr>
          <w:rFonts w:eastAsia="Times New Roman"/>
          <w:szCs w:val="24"/>
        </w:rPr>
        <w:t xml:space="preserve">πιτροπή </w:t>
      </w:r>
      <w:r>
        <w:rPr>
          <w:rFonts w:eastAsia="Times New Roman"/>
          <w:szCs w:val="24"/>
        </w:rPr>
        <w:t>Α</w:t>
      </w:r>
      <w:r w:rsidRPr="006646C3">
        <w:rPr>
          <w:rFonts w:eastAsia="Times New Roman"/>
          <w:szCs w:val="24"/>
        </w:rPr>
        <w:t xml:space="preserve">ναθεώρησης του </w:t>
      </w:r>
      <w:r>
        <w:rPr>
          <w:rFonts w:eastAsia="Times New Roman"/>
          <w:szCs w:val="24"/>
        </w:rPr>
        <w:t>Σ</w:t>
      </w:r>
      <w:r w:rsidRPr="006646C3">
        <w:rPr>
          <w:rFonts w:eastAsia="Times New Roman"/>
          <w:szCs w:val="24"/>
        </w:rPr>
        <w:t xml:space="preserve">υντάγματος φάνηκε ότι </w:t>
      </w:r>
      <w:r>
        <w:rPr>
          <w:rFonts w:eastAsia="Times New Roman"/>
          <w:szCs w:val="24"/>
        </w:rPr>
        <w:t>α</w:t>
      </w:r>
      <w:r w:rsidRPr="006646C3">
        <w:rPr>
          <w:rFonts w:eastAsia="Times New Roman"/>
          <w:szCs w:val="24"/>
        </w:rPr>
        <w:t xml:space="preserve">ρκεί </w:t>
      </w:r>
      <w:r>
        <w:rPr>
          <w:rFonts w:eastAsia="Times New Roman"/>
          <w:szCs w:val="24"/>
        </w:rPr>
        <w:t>μ</w:t>
      </w:r>
      <w:r>
        <w:rPr>
          <w:rFonts w:eastAsia="Times New Roman"/>
          <w:szCs w:val="24"/>
        </w:rPr>
        <w:t>ί</w:t>
      </w:r>
      <w:r>
        <w:rPr>
          <w:rFonts w:eastAsia="Times New Roman"/>
          <w:szCs w:val="24"/>
        </w:rPr>
        <w:t>α</w:t>
      </w:r>
      <w:r w:rsidRPr="006646C3">
        <w:rPr>
          <w:rFonts w:eastAsia="Times New Roman"/>
          <w:szCs w:val="24"/>
        </w:rPr>
        <w:t xml:space="preserve"> σημειακή παρέμβαση στο άρθρο 3 για τις σχέσεις </w:t>
      </w:r>
      <w:r>
        <w:rPr>
          <w:rFonts w:eastAsia="Times New Roman"/>
          <w:szCs w:val="24"/>
        </w:rPr>
        <w:t>Κ</w:t>
      </w:r>
      <w:r w:rsidRPr="006646C3">
        <w:rPr>
          <w:rFonts w:eastAsia="Times New Roman"/>
          <w:szCs w:val="24"/>
        </w:rPr>
        <w:t xml:space="preserve">ράτους και </w:t>
      </w:r>
      <w:r>
        <w:rPr>
          <w:rFonts w:eastAsia="Times New Roman"/>
          <w:szCs w:val="24"/>
        </w:rPr>
        <w:t>Ε</w:t>
      </w:r>
      <w:r w:rsidRPr="006646C3">
        <w:rPr>
          <w:rFonts w:eastAsia="Times New Roman"/>
          <w:szCs w:val="24"/>
        </w:rPr>
        <w:t>κκλησίας</w:t>
      </w:r>
      <w:r>
        <w:rPr>
          <w:rFonts w:eastAsia="Times New Roman"/>
          <w:szCs w:val="24"/>
        </w:rPr>
        <w:t>,</w:t>
      </w:r>
      <w:r w:rsidRPr="006646C3">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sidRPr="006646C3">
        <w:rPr>
          <w:rFonts w:eastAsia="Times New Roman"/>
          <w:szCs w:val="24"/>
        </w:rPr>
        <w:t xml:space="preserve"> ερμηνευτική δήλωση</w:t>
      </w:r>
      <w:r>
        <w:rPr>
          <w:rFonts w:eastAsia="Times New Roman"/>
          <w:szCs w:val="24"/>
        </w:rPr>
        <w:t>,</w:t>
      </w:r>
      <w:r w:rsidRPr="006646C3">
        <w:rPr>
          <w:rFonts w:eastAsia="Times New Roman"/>
          <w:szCs w:val="24"/>
        </w:rPr>
        <w:t xml:space="preserve"> που την έχω προτείν</w:t>
      </w:r>
      <w:r w:rsidRPr="006646C3">
        <w:rPr>
          <w:rFonts w:eastAsia="Times New Roman"/>
          <w:szCs w:val="24"/>
        </w:rPr>
        <w:t xml:space="preserve">ει </w:t>
      </w:r>
      <w:r>
        <w:rPr>
          <w:rFonts w:eastAsia="Times New Roman"/>
          <w:szCs w:val="24"/>
        </w:rPr>
        <w:t>α</w:t>
      </w:r>
      <w:r w:rsidRPr="006646C3">
        <w:rPr>
          <w:rFonts w:eastAsia="Times New Roman"/>
          <w:szCs w:val="24"/>
        </w:rPr>
        <w:t>πό το 2006</w:t>
      </w:r>
      <w:r>
        <w:rPr>
          <w:rFonts w:eastAsia="Times New Roman"/>
          <w:szCs w:val="24"/>
        </w:rPr>
        <w:t>,</w:t>
      </w:r>
      <w:r w:rsidRPr="006646C3">
        <w:rPr>
          <w:rFonts w:eastAsia="Times New Roman"/>
          <w:szCs w:val="24"/>
        </w:rPr>
        <w:t xml:space="preserve"> με την οποία θα αποσαφηνίζεται ότι η επικρατούσα θρησκεία δεν είναι η επίσημη κρατική θρησκεία</w:t>
      </w:r>
      <w:r>
        <w:rPr>
          <w:rFonts w:eastAsia="Times New Roman"/>
          <w:szCs w:val="24"/>
        </w:rPr>
        <w:t>,</w:t>
      </w:r>
      <w:r w:rsidRPr="006646C3">
        <w:rPr>
          <w:rFonts w:eastAsia="Times New Roman"/>
          <w:szCs w:val="24"/>
        </w:rPr>
        <w:t xml:space="preserve"> αλλά περιγρα</w:t>
      </w:r>
      <w:r>
        <w:rPr>
          <w:rFonts w:eastAsia="Times New Roman"/>
          <w:szCs w:val="24"/>
        </w:rPr>
        <w:t xml:space="preserve">φικά η θρησκεία της πλειοψηφίας της κοινωνίας και ότι το </w:t>
      </w:r>
      <w:r w:rsidRPr="006646C3">
        <w:rPr>
          <w:rFonts w:eastAsia="Times New Roman"/>
          <w:szCs w:val="24"/>
        </w:rPr>
        <w:t>άρθρο 3 σε κα</w:t>
      </w:r>
      <w:r>
        <w:rPr>
          <w:rFonts w:eastAsia="Times New Roman"/>
          <w:szCs w:val="24"/>
        </w:rPr>
        <w:t>μμία</w:t>
      </w:r>
      <w:r w:rsidRPr="006646C3">
        <w:rPr>
          <w:rFonts w:eastAsia="Times New Roman"/>
          <w:szCs w:val="24"/>
        </w:rPr>
        <w:t xml:space="preserve"> περίπτωση δεν δικαιολογεί εξαιρέσεις</w:t>
      </w:r>
      <w:r>
        <w:rPr>
          <w:rFonts w:eastAsia="Times New Roman"/>
          <w:szCs w:val="24"/>
        </w:rPr>
        <w:t xml:space="preserve"> ή</w:t>
      </w:r>
      <w:r w:rsidRPr="006646C3">
        <w:rPr>
          <w:rFonts w:eastAsia="Times New Roman"/>
          <w:szCs w:val="24"/>
        </w:rPr>
        <w:t xml:space="preserve"> αποκλίσεις από το </w:t>
      </w:r>
      <w:r w:rsidRPr="006646C3">
        <w:rPr>
          <w:rFonts w:eastAsia="Times New Roman"/>
          <w:szCs w:val="24"/>
        </w:rPr>
        <w:t>άρθρο 13</w:t>
      </w:r>
      <w:r>
        <w:rPr>
          <w:rFonts w:eastAsia="Times New Roman"/>
          <w:szCs w:val="24"/>
        </w:rPr>
        <w:t>,</w:t>
      </w:r>
      <w:r w:rsidRPr="006646C3">
        <w:rPr>
          <w:rFonts w:eastAsia="Times New Roman"/>
          <w:szCs w:val="24"/>
        </w:rPr>
        <w:t xml:space="preserve"> από τη θρησκευτική </w:t>
      </w:r>
      <w:r>
        <w:rPr>
          <w:rFonts w:eastAsia="Times New Roman"/>
          <w:szCs w:val="24"/>
        </w:rPr>
        <w:t>ε</w:t>
      </w:r>
      <w:r w:rsidRPr="006646C3">
        <w:rPr>
          <w:rFonts w:eastAsia="Times New Roman"/>
          <w:szCs w:val="24"/>
        </w:rPr>
        <w:t>λευθερία και τη θρησκευτική ισότητα</w:t>
      </w:r>
      <w:r>
        <w:rPr>
          <w:rFonts w:eastAsia="Times New Roman"/>
          <w:szCs w:val="24"/>
        </w:rPr>
        <w:t>.</w:t>
      </w:r>
    </w:p>
    <w:p w14:paraId="0A5DE2F8"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Κ</w:t>
      </w:r>
      <w:r w:rsidRPr="0076620F">
        <w:rPr>
          <w:rFonts w:eastAsia="Times New Roman" w:cs="Times New Roman"/>
          <w:szCs w:val="24"/>
        </w:rPr>
        <w:t>ατά τα λοιπά</w:t>
      </w:r>
      <w:r>
        <w:rPr>
          <w:rFonts w:eastAsia="Times New Roman" w:cs="Times New Roman"/>
          <w:szCs w:val="24"/>
        </w:rPr>
        <w:t>,</w:t>
      </w:r>
      <w:r w:rsidRPr="0076620F">
        <w:rPr>
          <w:rFonts w:eastAsia="Times New Roman" w:cs="Times New Roman"/>
          <w:szCs w:val="24"/>
        </w:rPr>
        <w:t xml:space="preserve"> το άρθρο 3 προστατεύει το Οικουμενικό Πατριαρχείο ως διεθνή νομική προσωπικότητα και τη</w:t>
      </w:r>
      <w:r>
        <w:rPr>
          <w:rFonts w:eastAsia="Times New Roman" w:cs="Times New Roman"/>
          <w:szCs w:val="24"/>
        </w:rPr>
        <w:t xml:space="preserve"> σχέση της ε</w:t>
      </w:r>
      <w:r w:rsidRPr="0076620F">
        <w:rPr>
          <w:rFonts w:eastAsia="Times New Roman" w:cs="Times New Roman"/>
          <w:szCs w:val="24"/>
        </w:rPr>
        <w:t>λληνικής πολιτείας με το Οικουμενικό Πατριαρχείο</w:t>
      </w:r>
      <w:r>
        <w:rPr>
          <w:rFonts w:eastAsia="Times New Roman" w:cs="Times New Roman"/>
          <w:szCs w:val="24"/>
        </w:rPr>
        <w:t>. Π</w:t>
      </w:r>
      <w:r w:rsidRPr="0076620F">
        <w:rPr>
          <w:rFonts w:eastAsia="Times New Roman" w:cs="Times New Roman"/>
          <w:szCs w:val="24"/>
        </w:rPr>
        <w:t xml:space="preserve">ροστατεύει τα ιδιαίτερα </w:t>
      </w:r>
      <w:r w:rsidRPr="0076620F">
        <w:rPr>
          <w:rFonts w:eastAsia="Times New Roman" w:cs="Times New Roman"/>
          <w:szCs w:val="24"/>
        </w:rPr>
        <w:t>νομικά καθεστώτα των νέων χώρων</w:t>
      </w:r>
      <w:r>
        <w:rPr>
          <w:rFonts w:eastAsia="Times New Roman" w:cs="Times New Roman"/>
          <w:szCs w:val="24"/>
        </w:rPr>
        <w:t>,</w:t>
      </w:r>
      <w:r w:rsidRPr="0076620F">
        <w:rPr>
          <w:rFonts w:eastAsia="Times New Roman" w:cs="Times New Roman"/>
          <w:szCs w:val="24"/>
        </w:rPr>
        <w:t xml:space="preserve"> της Κρήτης</w:t>
      </w:r>
      <w:r>
        <w:rPr>
          <w:rFonts w:eastAsia="Times New Roman" w:cs="Times New Roman"/>
          <w:szCs w:val="24"/>
        </w:rPr>
        <w:t>,</w:t>
      </w:r>
      <w:r w:rsidRPr="0076620F">
        <w:rPr>
          <w:rFonts w:eastAsia="Times New Roman" w:cs="Times New Roman"/>
          <w:szCs w:val="24"/>
        </w:rPr>
        <w:t xml:space="preserve"> της Δωδεκανήσου</w:t>
      </w:r>
      <w:r>
        <w:rPr>
          <w:rFonts w:eastAsia="Times New Roman" w:cs="Times New Roman"/>
          <w:szCs w:val="24"/>
        </w:rPr>
        <w:t>. Κ</w:t>
      </w:r>
      <w:r w:rsidRPr="0076620F">
        <w:rPr>
          <w:rFonts w:eastAsia="Times New Roman" w:cs="Times New Roman"/>
          <w:szCs w:val="24"/>
        </w:rPr>
        <w:t>αι το άρθρο 105 το ειδικό καθεστώς του Αγίου Όρους</w:t>
      </w:r>
      <w:r>
        <w:rPr>
          <w:rFonts w:eastAsia="Times New Roman" w:cs="Times New Roman"/>
          <w:szCs w:val="24"/>
        </w:rPr>
        <w:t>.</w:t>
      </w:r>
    </w:p>
    <w:p w14:paraId="0A5DE2F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Η Κ</w:t>
      </w:r>
      <w:r w:rsidRPr="0076620F">
        <w:rPr>
          <w:rFonts w:eastAsia="Times New Roman" w:cs="Times New Roman"/>
          <w:szCs w:val="24"/>
        </w:rPr>
        <w:t>υβέρνηση εξακολουθεί να παίζει με το θέμα αυτό</w:t>
      </w:r>
      <w:r>
        <w:rPr>
          <w:rFonts w:eastAsia="Times New Roman" w:cs="Times New Roman"/>
          <w:szCs w:val="24"/>
        </w:rPr>
        <w:t>,</w:t>
      </w:r>
      <w:r w:rsidRPr="0076620F">
        <w:rPr>
          <w:rFonts w:eastAsia="Times New Roman" w:cs="Times New Roman"/>
          <w:szCs w:val="24"/>
        </w:rPr>
        <w:t xml:space="preserve"> όπως φάνηκε και από τις σημερινές προτάσεις για την ανανέωσ</w:t>
      </w:r>
      <w:r>
        <w:rPr>
          <w:rFonts w:eastAsia="Times New Roman" w:cs="Times New Roman"/>
          <w:szCs w:val="24"/>
        </w:rPr>
        <w:t xml:space="preserve">η της περιβόητης συμφωνίας του </w:t>
      </w:r>
      <w:r>
        <w:rPr>
          <w:rFonts w:eastAsia="Times New Roman" w:cs="Times New Roman"/>
          <w:szCs w:val="24"/>
        </w:rPr>
        <w:t>Π</w:t>
      </w:r>
      <w:r w:rsidRPr="0076620F">
        <w:rPr>
          <w:rFonts w:eastAsia="Times New Roman" w:cs="Times New Roman"/>
          <w:szCs w:val="24"/>
        </w:rPr>
        <w:t>ρωθυπουργού με τον Αρχιεπίσκοπο</w:t>
      </w:r>
      <w:r>
        <w:rPr>
          <w:rFonts w:eastAsia="Times New Roman" w:cs="Times New Roman"/>
          <w:szCs w:val="24"/>
        </w:rPr>
        <w:t>. Α</w:t>
      </w:r>
      <w:r w:rsidRPr="0076620F">
        <w:rPr>
          <w:rFonts w:eastAsia="Times New Roman" w:cs="Times New Roman"/>
          <w:szCs w:val="24"/>
        </w:rPr>
        <w:t xml:space="preserve">υτή η συμφωνία του </w:t>
      </w:r>
      <w:r>
        <w:rPr>
          <w:rFonts w:eastAsia="Times New Roman" w:cs="Times New Roman"/>
          <w:szCs w:val="24"/>
        </w:rPr>
        <w:t>κ.</w:t>
      </w:r>
      <w:r w:rsidRPr="0076620F">
        <w:rPr>
          <w:rFonts w:eastAsia="Times New Roman" w:cs="Times New Roman"/>
          <w:szCs w:val="24"/>
        </w:rPr>
        <w:t xml:space="preserve"> Τσίπρα και του </w:t>
      </w:r>
      <w:r>
        <w:rPr>
          <w:rFonts w:eastAsia="Times New Roman" w:cs="Times New Roman"/>
          <w:szCs w:val="24"/>
        </w:rPr>
        <w:t>κ.</w:t>
      </w:r>
      <w:r w:rsidRPr="0076620F">
        <w:rPr>
          <w:rFonts w:eastAsia="Times New Roman" w:cs="Times New Roman"/>
          <w:szCs w:val="24"/>
        </w:rPr>
        <w:t xml:space="preserve"> Ιερώνυμου </w:t>
      </w:r>
      <w:r>
        <w:rPr>
          <w:rFonts w:eastAsia="Times New Roman" w:cs="Times New Roman"/>
          <w:szCs w:val="24"/>
        </w:rPr>
        <w:t>φάνηκε</w:t>
      </w:r>
      <w:r w:rsidRPr="0076620F">
        <w:rPr>
          <w:rFonts w:eastAsia="Times New Roman" w:cs="Times New Roman"/>
          <w:szCs w:val="24"/>
        </w:rPr>
        <w:t xml:space="preserve"> τώρα ότι είναι μία συμφωνία που έχει ένα</w:t>
      </w:r>
      <w:r>
        <w:rPr>
          <w:rFonts w:eastAsia="Times New Roman" w:cs="Times New Roman"/>
          <w:szCs w:val="24"/>
        </w:rPr>
        <w:t>ν</w:t>
      </w:r>
      <w:r w:rsidRPr="0076620F">
        <w:rPr>
          <w:rFonts w:eastAsia="Times New Roman" w:cs="Times New Roman"/>
          <w:szCs w:val="24"/>
        </w:rPr>
        <w:t xml:space="preserve"> και μόνο σκοπό</w:t>
      </w:r>
      <w:r>
        <w:rPr>
          <w:rFonts w:eastAsia="Times New Roman" w:cs="Times New Roman"/>
          <w:szCs w:val="24"/>
        </w:rPr>
        <w:t>: Ν</w:t>
      </w:r>
      <w:r w:rsidRPr="0076620F">
        <w:rPr>
          <w:rFonts w:eastAsia="Times New Roman" w:cs="Times New Roman"/>
          <w:szCs w:val="24"/>
        </w:rPr>
        <w:t xml:space="preserve">α δημιουργήσει την ψευδή εντύπωση ότι </w:t>
      </w:r>
      <w:r>
        <w:rPr>
          <w:rFonts w:eastAsia="Times New Roman" w:cs="Times New Roman"/>
          <w:szCs w:val="24"/>
        </w:rPr>
        <w:t xml:space="preserve">κενώνονται δέκα χιλιάδες θέσεις για προσλήψεις στο </w:t>
      </w:r>
      <w:r>
        <w:rPr>
          <w:rFonts w:eastAsia="Times New Roman" w:cs="Times New Roman"/>
          <w:szCs w:val="24"/>
        </w:rPr>
        <w:t>δ</w:t>
      </w:r>
      <w:r w:rsidRPr="0076620F">
        <w:rPr>
          <w:rFonts w:eastAsia="Times New Roman" w:cs="Times New Roman"/>
          <w:szCs w:val="24"/>
        </w:rPr>
        <w:t>ημόσιο</w:t>
      </w:r>
      <w:r>
        <w:rPr>
          <w:rFonts w:eastAsia="Times New Roman" w:cs="Times New Roman"/>
          <w:szCs w:val="24"/>
        </w:rPr>
        <w:t>,</w:t>
      </w:r>
      <w:r w:rsidRPr="0076620F">
        <w:rPr>
          <w:rFonts w:eastAsia="Times New Roman" w:cs="Times New Roman"/>
          <w:szCs w:val="24"/>
        </w:rPr>
        <w:t xml:space="preserve"> κάτι που αμφιβάλλω αν μπορεί να γίνει </w:t>
      </w:r>
      <w:r>
        <w:rPr>
          <w:rFonts w:eastAsia="Times New Roman" w:cs="Times New Roman"/>
          <w:szCs w:val="24"/>
        </w:rPr>
        <w:t>δ</w:t>
      </w:r>
      <w:r w:rsidRPr="0076620F">
        <w:rPr>
          <w:rFonts w:eastAsia="Times New Roman" w:cs="Times New Roman"/>
          <w:szCs w:val="24"/>
        </w:rPr>
        <w:t>εκτό</w:t>
      </w:r>
      <w:r>
        <w:rPr>
          <w:rFonts w:eastAsia="Times New Roman" w:cs="Times New Roman"/>
          <w:szCs w:val="24"/>
        </w:rPr>
        <w:t>,</w:t>
      </w:r>
      <w:r w:rsidRPr="0076620F">
        <w:rPr>
          <w:rFonts w:eastAsia="Times New Roman" w:cs="Times New Roman"/>
          <w:szCs w:val="24"/>
        </w:rPr>
        <w:t xml:space="preserve"> αλλά πάντως η αβεβαιότητα για τον εφημεριακ</w:t>
      </w:r>
      <w:r>
        <w:rPr>
          <w:rFonts w:eastAsia="Times New Roman" w:cs="Times New Roman"/>
          <w:szCs w:val="24"/>
        </w:rPr>
        <w:t>ό</w:t>
      </w:r>
      <w:r w:rsidRPr="0076620F">
        <w:rPr>
          <w:rFonts w:eastAsia="Times New Roman" w:cs="Times New Roman"/>
          <w:szCs w:val="24"/>
        </w:rPr>
        <w:t xml:space="preserve"> κλήρο διατηρείται όταν η μισθοδοσία του είναι προϊόν επιχορήγησης της πολιτείας σε ειδικό </w:t>
      </w:r>
      <w:r>
        <w:rPr>
          <w:rFonts w:eastAsia="Times New Roman" w:cs="Times New Roman"/>
          <w:szCs w:val="24"/>
        </w:rPr>
        <w:t>εκκλησιαστικό</w:t>
      </w:r>
      <w:r w:rsidRPr="0076620F">
        <w:rPr>
          <w:rFonts w:eastAsia="Times New Roman" w:cs="Times New Roman"/>
          <w:szCs w:val="24"/>
        </w:rPr>
        <w:t xml:space="preserve"> ταμείο και δεν είναι μία προσωπική σχέση του εφημέριου με το </w:t>
      </w:r>
      <w:r>
        <w:rPr>
          <w:rFonts w:eastAsia="Times New Roman" w:cs="Times New Roman"/>
          <w:szCs w:val="24"/>
        </w:rPr>
        <w:t>κράτος,</w:t>
      </w:r>
      <w:r w:rsidRPr="0076620F">
        <w:rPr>
          <w:rFonts w:eastAsia="Times New Roman" w:cs="Times New Roman"/>
          <w:szCs w:val="24"/>
        </w:rPr>
        <w:t xml:space="preserve"> έναντι το</w:t>
      </w:r>
      <w:r>
        <w:rPr>
          <w:rFonts w:eastAsia="Times New Roman" w:cs="Times New Roman"/>
          <w:szCs w:val="24"/>
        </w:rPr>
        <w:t>υ</w:t>
      </w:r>
      <w:r w:rsidRPr="0076620F">
        <w:rPr>
          <w:rFonts w:eastAsia="Times New Roman" w:cs="Times New Roman"/>
          <w:szCs w:val="24"/>
        </w:rPr>
        <w:t xml:space="preserve"> οποίο</w:t>
      </w:r>
      <w:r>
        <w:rPr>
          <w:rFonts w:eastAsia="Times New Roman" w:cs="Times New Roman"/>
          <w:szCs w:val="24"/>
        </w:rPr>
        <w:t>υ</w:t>
      </w:r>
      <w:r w:rsidRPr="0076620F">
        <w:rPr>
          <w:rFonts w:eastAsia="Times New Roman" w:cs="Times New Roman"/>
          <w:szCs w:val="24"/>
        </w:rPr>
        <w:t xml:space="preserve"> έχει αξίωση μισθοδοσίας </w:t>
      </w:r>
      <w:r>
        <w:rPr>
          <w:rFonts w:eastAsia="Times New Roman" w:cs="Times New Roman"/>
          <w:szCs w:val="24"/>
        </w:rPr>
        <w:t xml:space="preserve">ως θρησκευτικός λειτουργός. </w:t>
      </w:r>
    </w:p>
    <w:p w14:paraId="0A5DE2F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Β</w:t>
      </w:r>
      <w:r w:rsidRPr="0076620F">
        <w:rPr>
          <w:rFonts w:eastAsia="Times New Roman" w:cs="Times New Roman"/>
          <w:szCs w:val="24"/>
        </w:rPr>
        <w:t>εβαίως</w:t>
      </w:r>
      <w:r>
        <w:rPr>
          <w:rFonts w:eastAsia="Times New Roman" w:cs="Times New Roman"/>
          <w:szCs w:val="24"/>
        </w:rPr>
        <w:t>,</w:t>
      </w:r>
      <w:r w:rsidRPr="0076620F">
        <w:rPr>
          <w:rFonts w:eastAsia="Times New Roman" w:cs="Times New Roman"/>
          <w:szCs w:val="24"/>
        </w:rPr>
        <w:t xml:space="preserve"> </w:t>
      </w:r>
      <w:r>
        <w:rPr>
          <w:rFonts w:eastAsia="Times New Roman" w:cs="Times New Roman"/>
          <w:szCs w:val="24"/>
        </w:rPr>
        <w:t>τώρα φάνηκε</w:t>
      </w:r>
      <w:r w:rsidRPr="0076620F">
        <w:rPr>
          <w:rFonts w:eastAsia="Times New Roman" w:cs="Times New Roman"/>
          <w:szCs w:val="24"/>
        </w:rPr>
        <w:t xml:space="preserve"> ότι το κορυφαίο ζήτημα </w:t>
      </w:r>
      <w:r>
        <w:rPr>
          <w:rFonts w:eastAsia="Times New Roman" w:cs="Times New Roman"/>
          <w:szCs w:val="24"/>
        </w:rPr>
        <w:t>γίνεται ξαφνικά κάποιο άλλο. Ούτε τα</w:t>
      </w:r>
      <w:r w:rsidRPr="0076620F">
        <w:rPr>
          <w:rFonts w:eastAsia="Times New Roman" w:cs="Times New Roman"/>
          <w:szCs w:val="24"/>
        </w:rPr>
        <w:t xml:space="preserve"> πανεπιστήμι</w:t>
      </w:r>
      <w:r>
        <w:rPr>
          <w:rFonts w:eastAsia="Times New Roman" w:cs="Times New Roman"/>
          <w:szCs w:val="24"/>
        </w:rPr>
        <w:t>α ούτε οι σχέσεις Κράτους και Ε</w:t>
      </w:r>
      <w:r w:rsidRPr="0076620F">
        <w:rPr>
          <w:rFonts w:eastAsia="Times New Roman" w:cs="Times New Roman"/>
          <w:szCs w:val="24"/>
        </w:rPr>
        <w:t>κκλησίας</w:t>
      </w:r>
      <w:r>
        <w:rPr>
          <w:rFonts w:eastAsia="Times New Roman" w:cs="Times New Roman"/>
          <w:szCs w:val="24"/>
        </w:rPr>
        <w:t>,</w:t>
      </w:r>
      <w:r w:rsidRPr="0076620F">
        <w:rPr>
          <w:rFonts w:eastAsia="Times New Roman" w:cs="Times New Roman"/>
          <w:szCs w:val="24"/>
        </w:rPr>
        <w:t xml:space="preserve"> αλλά η εκλογή του </w:t>
      </w:r>
      <w:r>
        <w:rPr>
          <w:rFonts w:eastAsia="Times New Roman" w:cs="Times New Roman"/>
          <w:szCs w:val="24"/>
        </w:rPr>
        <w:t>Προέδρου τ</w:t>
      </w:r>
      <w:r w:rsidRPr="0076620F">
        <w:rPr>
          <w:rFonts w:eastAsia="Times New Roman" w:cs="Times New Roman"/>
          <w:szCs w:val="24"/>
        </w:rPr>
        <w:t>ης Δημοκρατίας</w:t>
      </w:r>
      <w:r>
        <w:rPr>
          <w:rFonts w:eastAsia="Times New Roman" w:cs="Times New Roman"/>
          <w:szCs w:val="24"/>
        </w:rPr>
        <w:t xml:space="preserve">. </w:t>
      </w:r>
      <w:r>
        <w:rPr>
          <w:rFonts w:eastAsia="Times New Roman" w:cs="Times New Roman"/>
          <w:szCs w:val="24"/>
        </w:rPr>
        <w:t>Γ</w:t>
      </w:r>
      <w:r w:rsidRPr="0076620F">
        <w:rPr>
          <w:rFonts w:eastAsia="Times New Roman" w:cs="Times New Roman"/>
          <w:szCs w:val="24"/>
        </w:rPr>
        <w:t xml:space="preserve">ιατί η </w:t>
      </w:r>
      <w:r>
        <w:rPr>
          <w:rFonts w:eastAsia="Times New Roman" w:cs="Times New Roman"/>
          <w:szCs w:val="24"/>
        </w:rPr>
        <w:t>π</w:t>
      </w:r>
      <w:r w:rsidRPr="0076620F">
        <w:rPr>
          <w:rFonts w:eastAsia="Times New Roman" w:cs="Times New Roman"/>
          <w:szCs w:val="24"/>
        </w:rPr>
        <w:t xml:space="preserve">ρωτοβουλία της Αξιωματικής Αντιπολίτευσης να πει </w:t>
      </w:r>
      <w:r>
        <w:rPr>
          <w:rFonts w:eastAsia="Times New Roman" w:cs="Times New Roman"/>
          <w:szCs w:val="24"/>
        </w:rPr>
        <w:t>«</w:t>
      </w:r>
      <w:r w:rsidRPr="0076620F">
        <w:rPr>
          <w:rFonts w:eastAsia="Times New Roman" w:cs="Times New Roman"/>
          <w:szCs w:val="24"/>
        </w:rPr>
        <w:t>ψηφίζω την πρόταση του ΣΥΡΙΖΑ</w:t>
      </w:r>
      <w:r>
        <w:rPr>
          <w:rFonts w:eastAsia="Times New Roman" w:cs="Times New Roman"/>
          <w:szCs w:val="24"/>
        </w:rPr>
        <w:t xml:space="preserve"> γ</w:t>
      </w:r>
      <w:r w:rsidRPr="0076620F">
        <w:rPr>
          <w:rFonts w:eastAsia="Times New Roman" w:cs="Times New Roman"/>
          <w:szCs w:val="24"/>
        </w:rPr>
        <w:t xml:space="preserve">ια την αποσύνδεση της διαδικασίας εκλογής του </w:t>
      </w:r>
      <w:r>
        <w:rPr>
          <w:rFonts w:eastAsia="Times New Roman" w:cs="Times New Roman"/>
          <w:szCs w:val="24"/>
        </w:rPr>
        <w:t>Προέδρου τ</w:t>
      </w:r>
      <w:r w:rsidRPr="0076620F">
        <w:rPr>
          <w:rFonts w:eastAsia="Times New Roman" w:cs="Times New Roman"/>
          <w:szCs w:val="24"/>
        </w:rPr>
        <w:t xml:space="preserve">ης Δημοκρατίας από </w:t>
      </w:r>
      <w:r w:rsidRPr="0076620F">
        <w:rPr>
          <w:rFonts w:eastAsia="Times New Roman" w:cs="Times New Roman"/>
          <w:szCs w:val="24"/>
        </w:rPr>
        <w:lastRenderedPageBreak/>
        <w:t>την απειλή διάλυσης της Βουλής</w:t>
      </w:r>
      <w:r>
        <w:rPr>
          <w:rFonts w:eastAsia="Times New Roman" w:cs="Times New Roman"/>
          <w:szCs w:val="24"/>
        </w:rPr>
        <w:t>»</w:t>
      </w:r>
      <w:r w:rsidRPr="0076620F">
        <w:rPr>
          <w:rFonts w:eastAsia="Times New Roman" w:cs="Times New Roman"/>
          <w:szCs w:val="24"/>
        </w:rPr>
        <w:t xml:space="preserve"> είχε ως αποτέλεσμα να </w:t>
      </w:r>
      <w:r>
        <w:rPr>
          <w:rFonts w:eastAsia="Times New Roman" w:cs="Times New Roman"/>
          <w:szCs w:val="24"/>
        </w:rPr>
        <w:t>αναδειχθεί</w:t>
      </w:r>
      <w:r w:rsidRPr="0076620F">
        <w:rPr>
          <w:rFonts w:eastAsia="Times New Roman" w:cs="Times New Roman"/>
          <w:szCs w:val="24"/>
        </w:rPr>
        <w:t xml:space="preserve"> το πρόβλημα που θα δούμε α</w:t>
      </w:r>
      <w:r w:rsidRPr="0076620F">
        <w:rPr>
          <w:rFonts w:eastAsia="Times New Roman" w:cs="Times New Roman"/>
          <w:szCs w:val="24"/>
        </w:rPr>
        <w:t>ύριο το πρωί</w:t>
      </w:r>
      <w:r>
        <w:rPr>
          <w:rFonts w:eastAsia="Times New Roman" w:cs="Times New Roman"/>
          <w:szCs w:val="24"/>
        </w:rPr>
        <w:t>,</w:t>
      </w:r>
      <w:r w:rsidRPr="0076620F">
        <w:rPr>
          <w:rFonts w:eastAsia="Times New Roman" w:cs="Times New Roman"/>
          <w:szCs w:val="24"/>
        </w:rPr>
        <w:t xml:space="preserve"> σε παρεμπίπτουσα συζήτηση</w:t>
      </w:r>
      <w:r>
        <w:rPr>
          <w:rFonts w:eastAsia="Times New Roman" w:cs="Times New Roman"/>
          <w:szCs w:val="24"/>
        </w:rPr>
        <w:t>,</w:t>
      </w:r>
      <w:r w:rsidRPr="0076620F">
        <w:rPr>
          <w:rFonts w:eastAsia="Times New Roman" w:cs="Times New Roman"/>
          <w:szCs w:val="24"/>
        </w:rPr>
        <w:t xml:space="preserve"> όπως είπε σήμερα ο </w:t>
      </w:r>
      <w:r>
        <w:rPr>
          <w:rFonts w:eastAsia="Times New Roman" w:cs="Times New Roman"/>
          <w:szCs w:val="24"/>
        </w:rPr>
        <w:t>Πρόεδρος τ</w:t>
      </w:r>
      <w:r w:rsidRPr="0076620F">
        <w:rPr>
          <w:rFonts w:eastAsia="Times New Roman" w:cs="Times New Roman"/>
          <w:szCs w:val="24"/>
        </w:rPr>
        <w:t>ης Βουλής</w:t>
      </w:r>
      <w:r>
        <w:rPr>
          <w:rFonts w:eastAsia="Times New Roman" w:cs="Times New Roman"/>
          <w:szCs w:val="24"/>
        </w:rPr>
        <w:t>,</w:t>
      </w:r>
      <w:r w:rsidRPr="0076620F">
        <w:rPr>
          <w:rFonts w:eastAsia="Times New Roman" w:cs="Times New Roman"/>
          <w:szCs w:val="24"/>
        </w:rPr>
        <w:t xml:space="preserve"> αν δεσμεύεται η δεύτερη Βουλή από τις κατευθύνσεις της πρώτης</w:t>
      </w:r>
      <w:r>
        <w:rPr>
          <w:rFonts w:eastAsia="Times New Roman" w:cs="Times New Roman"/>
          <w:szCs w:val="24"/>
        </w:rPr>
        <w:t>. Θ</w:t>
      </w:r>
      <w:r w:rsidRPr="0076620F">
        <w:rPr>
          <w:rFonts w:eastAsia="Times New Roman" w:cs="Times New Roman"/>
          <w:szCs w:val="24"/>
        </w:rPr>
        <w:t>α εξηγήσουμε αύριο ότι αυτή η θεωρία της δέσμευσης οδηγεί σε νομικό και πραγματολογικό παραλογισμό</w:t>
      </w:r>
      <w:r>
        <w:rPr>
          <w:rFonts w:eastAsia="Times New Roman" w:cs="Times New Roman"/>
          <w:szCs w:val="24"/>
        </w:rPr>
        <w:t>. Α</w:t>
      </w:r>
      <w:r w:rsidRPr="0076620F">
        <w:rPr>
          <w:rFonts w:eastAsia="Times New Roman" w:cs="Times New Roman"/>
          <w:szCs w:val="24"/>
        </w:rPr>
        <w:t>λλά τώρα η</w:t>
      </w:r>
      <w:r w:rsidRPr="0076620F">
        <w:rPr>
          <w:rFonts w:eastAsia="Times New Roman" w:cs="Times New Roman"/>
          <w:szCs w:val="24"/>
        </w:rPr>
        <w:t xml:space="preserve"> απόφαση της Αξιωματικής Αντιπολίτευσης </w:t>
      </w:r>
      <w:r>
        <w:rPr>
          <w:rFonts w:eastAsia="Times New Roman" w:cs="Times New Roman"/>
          <w:szCs w:val="24"/>
        </w:rPr>
        <w:t xml:space="preserve">θέτει επί τάπητος το ζήτημα αυτό </w:t>
      </w:r>
      <w:r w:rsidRPr="0076620F">
        <w:rPr>
          <w:rFonts w:eastAsia="Times New Roman" w:cs="Times New Roman"/>
          <w:szCs w:val="24"/>
        </w:rPr>
        <w:t xml:space="preserve">και περιμένω να δω τις αντιδράσεις της </w:t>
      </w:r>
      <w:r>
        <w:rPr>
          <w:rFonts w:eastAsia="Times New Roman" w:cs="Times New Roman"/>
          <w:szCs w:val="24"/>
        </w:rPr>
        <w:t xml:space="preserve">κοινοβουλευτικής </w:t>
      </w:r>
      <w:r>
        <w:rPr>
          <w:rFonts w:eastAsia="Times New Roman" w:cs="Times New Roman"/>
          <w:szCs w:val="24"/>
        </w:rPr>
        <w:t>Π</w:t>
      </w:r>
      <w:r>
        <w:rPr>
          <w:rFonts w:eastAsia="Times New Roman" w:cs="Times New Roman"/>
          <w:szCs w:val="24"/>
        </w:rPr>
        <w:t>λειοψηφίας.</w:t>
      </w:r>
    </w:p>
    <w:p w14:paraId="0A5DE2FB" w14:textId="77777777" w:rsidR="00415E13" w:rsidRDefault="00E650A0">
      <w:pPr>
        <w:spacing w:line="600" w:lineRule="auto"/>
        <w:ind w:firstLine="720"/>
        <w:jc w:val="both"/>
        <w:rPr>
          <w:rFonts w:eastAsia="Times New Roman" w:cs="Times New Roman"/>
          <w:szCs w:val="24"/>
        </w:rPr>
      </w:pPr>
      <w:r w:rsidRPr="0076620F">
        <w:rPr>
          <w:rFonts w:eastAsia="Times New Roman" w:cs="Times New Roman"/>
          <w:b/>
          <w:szCs w:val="24"/>
        </w:rPr>
        <w:t>ΠΡΟΕΔΡΕΥΩΝ (Γεώργιος Λαμπρούλης):</w:t>
      </w:r>
      <w:r>
        <w:rPr>
          <w:rFonts w:eastAsia="Times New Roman" w:cs="Times New Roman"/>
          <w:szCs w:val="24"/>
        </w:rPr>
        <w:t xml:space="preserve"> Κύριε Βενιζέλο, ολοκληρώστε παρακαλώ.</w:t>
      </w:r>
    </w:p>
    <w:p w14:paraId="0A5DE2FC" w14:textId="77777777" w:rsidR="00415E13" w:rsidRDefault="00E650A0">
      <w:pPr>
        <w:spacing w:line="600" w:lineRule="auto"/>
        <w:ind w:firstLine="720"/>
        <w:jc w:val="both"/>
        <w:rPr>
          <w:rFonts w:eastAsia="Times New Roman" w:cs="Times New Roman"/>
          <w:szCs w:val="24"/>
        </w:rPr>
      </w:pPr>
      <w:r w:rsidRPr="001C700F">
        <w:rPr>
          <w:rFonts w:eastAsia="Times New Roman" w:cs="Times New Roman"/>
          <w:b/>
          <w:szCs w:val="24"/>
        </w:rPr>
        <w:t>ΕΥΑΓΓΕΛΟΣ ΒΕΝΙΖΕΛΟΣ:</w:t>
      </w:r>
      <w:r>
        <w:rPr>
          <w:rFonts w:eastAsia="Times New Roman" w:cs="Times New Roman"/>
          <w:szCs w:val="24"/>
        </w:rPr>
        <w:t xml:space="preserve"> Η δική μας θέ</w:t>
      </w:r>
      <w:r w:rsidRPr="0076620F">
        <w:rPr>
          <w:rFonts w:eastAsia="Times New Roman" w:cs="Times New Roman"/>
          <w:szCs w:val="24"/>
        </w:rPr>
        <w:t>ση είναι</w:t>
      </w:r>
      <w:r w:rsidRPr="0076620F">
        <w:rPr>
          <w:rFonts w:eastAsia="Times New Roman" w:cs="Times New Roman"/>
          <w:szCs w:val="24"/>
        </w:rPr>
        <w:t xml:space="preserve"> πάρα πολύ καθαρή</w:t>
      </w:r>
      <w:r>
        <w:rPr>
          <w:rFonts w:eastAsia="Times New Roman" w:cs="Times New Roman"/>
          <w:szCs w:val="24"/>
        </w:rPr>
        <w:t>. Κ</w:t>
      </w:r>
      <w:r w:rsidRPr="0076620F">
        <w:rPr>
          <w:rFonts w:eastAsia="Times New Roman" w:cs="Times New Roman"/>
          <w:szCs w:val="24"/>
        </w:rPr>
        <w:t>α</w:t>
      </w:r>
      <w:r>
        <w:rPr>
          <w:rFonts w:eastAsia="Times New Roman" w:cs="Times New Roman"/>
          <w:szCs w:val="24"/>
        </w:rPr>
        <w:t>μ</w:t>
      </w:r>
      <w:r w:rsidRPr="0076620F">
        <w:rPr>
          <w:rFonts w:eastAsia="Times New Roman" w:cs="Times New Roman"/>
          <w:szCs w:val="24"/>
        </w:rPr>
        <w:t xml:space="preserve">μία διάταξη δεν πρέπει να συγκεντρώσει παραπάνω από </w:t>
      </w:r>
      <w:r>
        <w:rPr>
          <w:rFonts w:eastAsia="Times New Roman" w:cs="Times New Roman"/>
          <w:szCs w:val="24"/>
        </w:rPr>
        <w:t>εκατόν πενήντα μία</w:t>
      </w:r>
      <w:r w:rsidRPr="0076620F">
        <w:rPr>
          <w:rFonts w:eastAsia="Times New Roman" w:cs="Times New Roman"/>
          <w:szCs w:val="24"/>
        </w:rPr>
        <w:t xml:space="preserve"> ψήφους</w:t>
      </w:r>
      <w:r>
        <w:rPr>
          <w:rFonts w:eastAsia="Times New Roman" w:cs="Times New Roman"/>
          <w:szCs w:val="24"/>
        </w:rPr>
        <w:t>,</w:t>
      </w:r>
      <w:r w:rsidRPr="0076620F">
        <w:rPr>
          <w:rFonts w:eastAsia="Times New Roman" w:cs="Times New Roman"/>
          <w:szCs w:val="24"/>
        </w:rPr>
        <w:t xml:space="preserve"> δηλαδή πρακτικά παραπάνω από </w:t>
      </w:r>
      <w:r>
        <w:rPr>
          <w:rFonts w:eastAsia="Times New Roman" w:cs="Times New Roman"/>
          <w:szCs w:val="24"/>
        </w:rPr>
        <w:t>εκατόν εβδομήντα εννέα ψήφους σ</w:t>
      </w:r>
      <w:r w:rsidRPr="0076620F">
        <w:rPr>
          <w:rFonts w:eastAsia="Times New Roman" w:cs="Times New Roman"/>
          <w:szCs w:val="24"/>
        </w:rPr>
        <w:t>την παρούσα Βουλή</w:t>
      </w:r>
      <w:r>
        <w:rPr>
          <w:rFonts w:eastAsia="Times New Roman" w:cs="Times New Roman"/>
          <w:szCs w:val="24"/>
        </w:rPr>
        <w:t>. Ό</w:t>
      </w:r>
      <w:r w:rsidRPr="0076620F">
        <w:rPr>
          <w:rFonts w:eastAsia="Times New Roman" w:cs="Times New Roman"/>
          <w:szCs w:val="24"/>
        </w:rPr>
        <w:t xml:space="preserve">λες οι διατάξεις πρέπει να τύχουν επεξεργασίας και </w:t>
      </w:r>
      <w:r>
        <w:rPr>
          <w:rFonts w:eastAsia="Times New Roman" w:cs="Times New Roman"/>
          <w:szCs w:val="24"/>
        </w:rPr>
        <w:t>απόφασης</w:t>
      </w:r>
      <w:r w:rsidRPr="0076620F">
        <w:rPr>
          <w:rFonts w:eastAsia="Times New Roman" w:cs="Times New Roman"/>
          <w:szCs w:val="24"/>
        </w:rPr>
        <w:t xml:space="preserve"> από την επόμενη</w:t>
      </w:r>
      <w:r w:rsidRPr="0076620F">
        <w:rPr>
          <w:rFonts w:eastAsia="Times New Roman" w:cs="Times New Roman"/>
          <w:szCs w:val="24"/>
        </w:rPr>
        <w:t xml:space="preserve"> Βουλή</w:t>
      </w:r>
      <w:r>
        <w:rPr>
          <w:rFonts w:eastAsia="Times New Roman" w:cs="Times New Roman"/>
          <w:szCs w:val="24"/>
        </w:rPr>
        <w:t>,</w:t>
      </w:r>
      <w:r w:rsidRPr="0076620F">
        <w:rPr>
          <w:rFonts w:eastAsia="Times New Roman" w:cs="Times New Roman"/>
          <w:szCs w:val="24"/>
        </w:rPr>
        <w:t xml:space="preserve"> μετά τις εκλογές</w:t>
      </w:r>
      <w:r>
        <w:rPr>
          <w:rFonts w:eastAsia="Times New Roman" w:cs="Times New Roman"/>
          <w:szCs w:val="24"/>
        </w:rPr>
        <w:t>,</w:t>
      </w:r>
      <w:r w:rsidRPr="0076620F">
        <w:rPr>
          <w:rFonts w:eastAsia="Times New Roman" w:cs="Times New Roman"/>
          <w:szCs w:val="24"/>
        </w:rPr>
        <w:t xml:space="preserve"> μετά τη</w:t>
      </w:r>
      <w:r>
        <w:rPr>
          <w:rFonts w:eastAsia="Times New Roman" w:cs="Times New Roman"/>
          <w:szCs w:val="24"/>
        </w:rPr>
        <w:t xml:space="preserve">ν απόφαση του εκλογικού σώματος, </w:t>
      </w:r>
      <w:r w:rsidRPr="0076620F">
        <w:rPr>
          <w:rFonts w:eastAsia="Times New Roman" w:cs="Times New Roman"/>
          <w:szCs w:val="24"/>
        </w:rPr>
        <w:t xml:space="preserve">με αυξημένη πλειοψηφία </w:t>
      </w:r>
      <w:r>
        <w:rPr>
          <w:rFonts w:eastAsia="Times New Roman" w:cs="Times New Roman"/>
          <w:szCs w:val="24"/>
        </w:rPr>
        <w:t>εκατόν ογδόντα Β</w:t>
      </w:r>
      <w:r w:rsidRPr="0076620F">
        <w:rPr>
          <w:rFonts w:eastAsia="Times New Roman" w:cs="Times New Roman"/>
          <w:szCs w:val="24"/>
        </w:rPr>
        <w:t>ουλευτών</w:t>
      </w:r>
      <w:r>
        <w:rPr>
          <w:rFonts w:eastAsia="Times New Roman" w:cs="Times New Roman"/>
          <w:szCs w:val="24"/>
        </w:rPr>
        <w:t>,</w:t>
      </w:r>
      <w:r w:rsidRPr="0076620F">
        <w:rPr>
          <w:rFonts w:eastAsia="Times New Roman" w:cs="Times New Roman"/>
          <w:szCs w:val="24"/>
        </w:rPr>
        <w:t xml:space="preserve"> προκειμένου να διατηρηθεί ο αυστηρός </w:t>
      </w:r>
      <w:r w:rsidRPr="0076620F">
        <w:rPr>
          <w:rFonts w:eastAsia="Times New Roman" w:cs="Times New Roman"/>
          <w:szCs w:val="24"/>
        </w:rPr>
        <w:lastRenderedPageBreak/>
        <w:t xml:space="preserve">χαρακτήρας του </w:t>
      </w:r>
      <w:r>
        <w:rPr>
          <w:rFonts w:eastAsia="Times New Roman" w:cs="Times New Roman"/>
          <w:szCs w:val="24"/>
        </w:rPr>
        <w:t>Σ</w:t>
      </w:r>
      <w:r w:rsidRPr="0076620F">
        <w:rPr>
          <w:rFonts w:eastAsia="Times New Roman" w:cs="Times New Roman"/>
          <w:szCs w:val="24"/>
        </w:rPr>
        <w:t>υντάγματος</w:t>
      </w:r>
      <w:r>
        <w:rPr>
          <w:rFonts w:eastAsia="Times New Roman" w:cs="Times New Roman"/>
          <w:szCs w:val="24"/>
        </w:rPr>
        <w:t>.</w:t>
      </w:r>
      <w:r w:rsidRPr="0076620F">
        <w:rPr>
          <w:rFonts w:eastAsia="Times New Roman" w:cs="Times New Roman"/>
          <w:szCs w:val="24"/>
        </w:rPr>
        <w:t xml:space="preserve"> Άλλωστε </w:t>
      </w:r>
      <w:r>
        <w:rPr>
          <w:rFonts w:eastAsia="Times New Roman" w:cs="Times New Roman"/>
          <w:szCs w:val="24"/>
        </w:rPr>
        <w:t xml:space="preserve">εκατόν ογδόντα </w:t>
      </w:r>
      <w:r w:rsidRPr="0076620F">
        <w:rPr>
          <w:rFonts w:eastAsia="Times New Roman" w:cs="Times New Roman"/>
          <w:szCs w:val="24"/>
        </w:rPr>
        <w:t xml:space="preserve">ψήφοι χρειάζονται και για την εκλογή ενός Προέδρου </w:t>
      </w:r>
      <w:r>
        <w:rPr>
          <w:rFonts w:eastAsia="Times New Roman" w:cs="Times New Roman"/>
          <w:szCs w:val="24"/>
        </w:rPr>
        <w:t>τ</w:t>
      </w:r>
      <w:r w:rsidRPr="0076620F">
        <w:rPr>
          <w:rFonts w:eastAsia="Times New Roman" w:cs="Times New Roman"/>
          <w:szCs w:val="24"/>
        </w:rPr>
        <w:t>η</w:t>
      </w:r>
      <w:r w:rsidRPr="0076620F">
        <w:rPr>
          <w:rFonts w:eastAsia="Times New Roman" w:cs="Times New Roman"/>
          <w:szCs w:val="24"/>
        </w:rPr>
        <w:t>ς Δημοκρατίας συναινετικού</w:t>
      </w:r>
      <w:r>
        <w:rPr>
          <w:rFonts w:eastAsia="Times New Roman" w:cs="Times New Roman"/>
          <w:szCs w:val="24"/>
        </w:rPr>
        <w:t>,</w:t>
      </w:r>
      <w:r w:rsidRPr="0076620F">
        <w:rPr>
          <w:rFonts w:eastAsia="Times New Roman" w:cs="Times New Roman"/>
          <w:szCs w:val="24"/>
        </w:rPr>
        <w:t xml:space="preserve"> από μία νέα Βουλή</w:t>
      </w:r>
      <w:r>
        <w:rPr>
          <w:rFonts w:eastAsia="Times New Roman" w:cs="Times New Roman"/>
          <w:szCs w:val="24"/>
        </w:rPr>
        <w:t>,</w:t>
      </w:r>
      <w:r w:rsidRPr="0076620F">
        <w:rPr>
          <w:rFonts w:eastAsia="Times New Roman" w:cs="Times New Roman"/>
          <w:szCs w:val="24"/>
        </w:rPr>
        <w:t xml:space="preserve"> από μία νέα πλειοψηφία</w:t>
      </w:r>
      <w:r>
        <w:rPr>
          <w:rFonts w:eastAsia="Times New Roman" w:cs="Times New Roman"/>
          <w:szCs w:val="24"/>
        </w:rPr>
        <w:t>,</w:t>
      </w:r>
      <w:r w:rsidRPr="0076620F">
        <w:rPr>
          <w:rFonts w:eastAsia="Times New Roman" w:cs="Times New Roman"/>
          <w:szCs w:val="24"/>
        </w:rPr>
        <w:t xml:space="preserve"> μέσα σε ένα άλλο </w:t>
      </w:r>
      <w:r>
        <w:rPr>
          <w:rFonts w:eastAsia="Times New Roman" w:cs="Times New Roman"/>
          <w:szCs w:val="24"/>
        </w:rPr>
        <w:t>κλίμα λειτουργίας της δ</w:t>
      </w:r>
      <w:r w:rsidRPr="0076620F">
        <w:rPr>
          <w:rFonts w:eastAsia="Times New Roman" w:cs="Times New Roman"/>
          <w:szCs w:val="24"/>
        </w:rPr>
        <w:t>ημοκρατίας και του κοινοβουλευτικού πολιτεύματος</w:t>
      </w:r>
      <w:r>
        <w:rPr>
          <w:rFonts w:eastAsia="Times New Roman" w:cs="Times New Roman"/>
          <w:szCs w:val="24"/>
        </w:rPr>
        <w:t>.</w:t>
      </w:r>
    </w:p>
    <w:p w14:paraId="0A5DE2F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w:t>
      </w:r>
      <w:r w:rsidRPr="0076620F">
        <w:rPr>
          <w:rFonts w:eastAsia="Times New Roman" w:cs="Times New Roman"/>
          <w:szCs w:val="24"/>
        </w:rPr>
        <w:t xml:space="preserve">πρόταση αναθεώρησης της κοινοβουλευτικής </w:t>
      </w:r>
      <w:r>
        <w:rPr>
          <w:rFonts w:eastAsia="Times New Roman" w:cs="Times New Roman"/>
          <w:szCs w:val="24"/>
        </w:rPr>
        <w:t>Π</w:t>
      </w:r>
      <w:r w:rsidRPr="0076620F">
        <w:rPr>
          <w:rFonts w:eastAsia="Times New Roman" w:cs="Times New Roman"/>
          <w:szCs w:val="24"/>
        </w:rPr>
        <w:t>λειοψηφίας δεν αποδέχθηκε τελικά και δεν συμπεριέλα</w:t>
      </w:r>
      <w:r w:rsidRPr="0076620F">
        <w:rPr>
          <w:rFonts w:eastAsia="Times New Roman" w:cs="Times New Roman"/>
          <w:szCs w:val="24"/>
        </w:rPr>
        <w:t>βε στις διατάξεις που είναι υπό αναθεώρηση κα</w:t>
      </w:r>
      <w:r>
        <w:rPr>
          <w:rFonts w:eastAsia="Times New Roman" w:cs="Times New Roman"/>
          <w:szCs w:val="24"/>
        </w:rPr>
        <w:t>μ</w:t>
      </w:r>
      <w:r w:rsidRPr="0076620F">
        <w:rPr>
          <w:rFonts w:eastAsia="Times New Roman" w:cs="Times New Roman"/>
          <w:szCs w:val="24"/>
        </w:rPr>
        <w:t xml:space="preserve">μία από τις προτάσεις που αφορούν κρίσιμα θέματα στο </w:t>
      </w:r>
      <w:r>
        <w:rPr>
          <w:rFonts w:eastAsia="Times New Roman" w:cs="Times New Roman"/>
          <w:szCs w:val="24"/>
        </w:rPr>
        <w:t>π</w:t>
      </w:r>
      <w:r w:rsidRPr="0076620F">
        <w:rPr>
          <w:rFonts w:eastAsia="Times New Roman" w:cs="Times New Roman"/>
          <w:szCs w:val="24"/>
        </w:rPr>
        <w:t>εδίο στο οποίο έχει την πραγματική πρωτοβουλία το</w:t>
      </w:r>
      <w:r>
        <w:rPr>
          <w:rFonts w:eastAsia="Times New Roman" w:cs="Times New Roman"/>
          <w:szCs w:val="24"/>
        </w:rPr>
        <w:t xml:space="preserve"> Σ</w:t>
      </w:r>
      <w:r w:rsidRPr="0076620F">
        <w:rPr>
          <w:rFonts w:eastAsia="Times New Roman" w:cs="Times New Roman"/>
          <w:szCs w:val="24"/>
        </w:rPr>
        <w:t>ύνταγμα και δεν</w:t>
      </w:r>
      <w:r>
        <w:rPr>
          <w:rFonts w:eastAsia="Times New Roman" w:cs="Times New Roman"/>
          <w:szCs w:val="24"/>
        </w:rPr>
        <w:t xml:space="preserve"> μπορεί να την έχει ο</w:t>
      </w:r>
      <w:r w:rsidRPr="0076620F">
        <w:rPr>
          <w:rFonts w:eastAsia="Times New Roman" w:cs="Times New Roman"/>
          <w:szCs w:val="24"/>
        </w:rPr>
        <w:t xml:space="preserve"> </w:t>
      </w:r>
      <w:r>
        <w:rPr>
          <w:rFonts w:eastAsia="Times New Roman" w:cs="Times New Roman"/>
          <w:szCs w:val="24"/>
        </w:rPr>
        <w:t>κοινός</w:t>
      </w:r>
      <w:r w:rsidRPr="0076620F">
        <w:rPr>
          <w:rFonts w:eastAsia="Times New Roman" w:cs="Times New Roman"/>
          <w:szCs w:val="24"/>
        </w:rPr>
        <w:t xml:space="preserve"> νόμος</w:t>
      </w:r>
      <w:r>
        <w:rPr>
          <w:rFonts w:eastAsia="Times New Roman" w:cs="Times New Roman"/>
          <w:szCs w:val="24"/>
        </w:rPr>
        <w:t>,</w:t>
      </w:r>
      <w:r w:rsidRPr="0076620F">
        <w:rPr>
          <w:rFonts w:eastAsia="Times New Roman" w:cs="Times New Roman"/>
          <w:szCs w:val="24"/>
        </w:rPr>
        <w:t xml:space="preserve"> που είναι το πεδίο της </w:t>
      </w:r>
      <w:r>
        <w:rPr>
          <w:rFonts w:eastAsia="Times New Roman" w:cs="Times New Roman"/>
          <w:szCs w:val="24"/>
        </w:rPr>
        <w:t>Δ</w:t>
      </w:r>
      <w:r w:rsidRPr="0076620F">
        <w:rPr>
          <w:rFonts w:eastAsia="Times New Roman" w:cs="Times New Roman"/>
          <w:szCs w:val="24"/>
        </w:rPr>
        <w:t>ικαιοσύνης</w:t>
      </w:r>
      <w:r>
        <w:rPr>
          <w:rFonts w:eastAsia="Times New Roman" w:cs="Times New Roman"/>
          <w:szCs w:val="24"/>
        </w:rPr>
        <w:t>.</w:t>
      </w:r>
    </w:p>
    <w:p w14:paraId="0A5DE2FE" w14:textId="77777777" w:rsidR="00415E13" w:rsidRDefault="00E650A0">
      <w:pPr>
        <w:spacing w:line="600" w:lineRule="auto"/>
        <w:ind w:firstLine="720"/>
        <w:jc w:val="both"/>
        <w:rPr>
          <w:rFonts w:eastAsia="Times New Roman" w:cs="Times New Roman"/>
          <w:szCs w:val="24"/>
        </w:rPr>
      </w:pPr>
      <w:r w:rsidRPr="0076620F">
        <w:rPr>
          <w:rFonts w:eastAsia="Times New Roman" w:cs="Times New Roman"/>
          <w:b/>
          <w:szCs w:val="24"/>
        </w:rPr>
        <w:t>ΠΡΟΕΔΡΕΥΩΝ (Γεώργι</w:t>
      </w:r>
      <w:r w:rsidRPr="0076620F">
        <w:rPr>
          <w:rFonts w:eastAsia="Times New Roman" w:cs="Times New Roman"/>
          <w:b/>
          <w:szCs w:val="24"/>
        </w:rPr>
        <w:t>ος Λαμπρούλης):</w:t>
      </w:r>
      <w:r>
        <w:rPr>
          <w:rFonts w:eastAsia="Times New Roman" w:cs="Times New Roman"/>
          <w:b/>
          <w:szCs w:val="24"/>
        </w:rPr>
        <w:t xml:space="preserve"> </w:t>
      </w:r>
      <w:r>
        <w:rPr>
          <w:rFonts w:eastAsia="Times New Roman" w:cs="Times New Roman"/>
          <w:szCs w:val="24"/>
        </w:rPr>
        <w:t>Κύριε Βενιζέλο, έχετε ξεπεράσει και τα δεκαπέντε λεπτά.</w:t>
      </w:r>
    </w:p>
    <w:p w14:paraId="0A5DE2FF" w14:textId="77777777" w:rsidR="00415E13" w:rsidRDefault="00E650A0">
      <w:pPr>
        <w:spacing w:line="600" w:lineRule="auto"/>
        <w:ind w:firstLine="720"/>
        <w:jc w:val="both"/>
        <w:rPr>
          <w:rFonts w:eastAsia="Times New Roman" w:cs="Times New Roman"/>
          <w:szCs w:val="24"/>
        </w:rPr>
      </w:pPr>
      <w:r w:rsidRPr="001C700F">
        <w:rPr>
          <w:rFonts w:eastAsia="Times New Roman" w:cs="Times New Roman"/>
          <w:b/>
          <w:szCs w:val="24"/>
        </w:rPr>
        <w:t>ΕΥΑΓΓΕΛΟΣ ΒΕΝΙΖΕΛΟΣ:</w:t>
      </w:r>
      <w:r>
        <w:rPr>
          <w:rFonts w:eastAsia="Times New Roman" w:cs="Times New Roman"/>
          <w:szCs w:val="24"/>
        </w:rPr>
        <w:t xml:space="preserve"> Τελειώνω, κύριε Πρόεδρε.</w:t>
      </w:r>
    </w:p>
    <w:p w14:paraId="0A5DE30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w:t>
      </w:r>
      <w:r w:rsidRPr="0076620F">
        <w:rPr>
          <w:rFonts w:eastAsia="Times New Roman" w:cs="Times New Roman"/>
          <w:szCs w:val="24"/>
        </w:rPr>
        <w:t>εν υπάρχουν προτάσεις να πά</w:t>
      </w:r>
      <w:r>
        <w:rPr>
          <w:rFonts w:eastAsia="Times New Roman" w:cs="Times New Roman"/>
          <w:szCs w:val="24"/>
        </w:rPr>
        <w:t>ν</w:t>
      </w:r>
      <w:r w:rsidRPr="0076620F">
        <w:rPr>
          <w:rFonts w:eastAsia="Times New Roman" w:cs="Times New Roman"/>
          <w:szCs w:val="24"/>
        </w:rPr>
        <w:t>ε στην επόμενη Βουλή προς συζήτηση</w:t>
      </w:r>
      <w:r>
        <w:rPr>
          <w:rFonts w:eastAsia="Times New Roman" w:cs="Times New Roman"/>
          <w:szCs w:val="24"/>
        </w:rPr>
        <w:t>,</w:t>
      </w:r>
      <w:r w:rsidRPr="0076620F">
        <w:rPr>
          <w:rFonts w:eastAsia="Times New Roman" w:cs="Times New Roman"/>
          <w:szCs w:val="24"/>
        </w:rPr>
        <w:t xml:space="preserve"> σε σχέση με τον έλεγχο της συνταγματικότητας και σε σχέση με την επιλογή της ηγεσίας της </w:t>
      </w:r>
      <w:r>
        <w:rPr>
          <w:rFonts w:eastAsia="Times New Roman" w:cs="Times New Roman"/>
          <w:szCs w:val="24"/>
        </w:rPr>
        <w:t>δ</w:t>
      </w:r>
      <w:r w:rsidRPr="0076620F">
        <w:rPr>
          <w:rFonts w:eastAsia="Times New Roman" w:cs="Times New Roman"/>
          <w:szCs w:val="24"/>
        </w:rPr>
        <w:t>ικαιοσύνης</w:t>
      </w:r>
      <w:r>
        <w:rPr>
          <w:rFonts w:eastAsia="Times New Roman" w:cs="Times New Roman"/>
          <w:szCs w:val="24"/>
        </w:rPr>
        <w:t>.</w:t>
      </w:r>
      <w:r w:rsidRPr="0076620F">
        <w:rPr>
          <w:rFonts w:eastAsia="Times New Roman" w:cs="Times New Roman"/>
          <w:szCs w:val="24"/>
        </w:rPr>
        <w:t xml:space="preserve"> Αυτό είναι ένα πολύ μεγάλο κενό</w:t>
      </w:r>
      <w:r>
        <w:rPr>
          <w:rFonts w:eastAsia="Times New Roman" w:cs="Times New Roman"/>
          <w:szCs w:val="24"/>
        </w:rPr>
        <w:t>,</w:t>
      </w:r>
      <w:r w:rsidRPr="0076620F">
        <w:rPr>
          <w:rFonts w:eastAsia="Times New Roman" w:cs="Times New Roman"/>
          <w:szCs w:val="24"/>
        </w:rPr>
        <w:t xml:space="preserve"> το οποίο θα έχουμε την ευκαιρία να </w:t>
      </w:r>
      <w:r w:rsidRPr="0076620F">
        <w:rPr>
          <w:rFonts w:eastAsia="Times New Roman" w:cs="Times New Roman"/>
          <w:szCs w:val="24"/>
        </w:rPr>
        <w:lastRenderedPageBreak/>
        <w:t xml:space="preserve">το συζητήσουμε από διάφορα </w:t>
      </w:r>
      <w:r>
        <w:rPr>
          <w:rFonts w:eastAsia="Times New Roman" w:cs="Times New Roman"/>
          <w:szCs w:val="24"/>
        </w:rPr>
        <w:t>βήματα,</w:t>
      </w:r>
      <w:r w:rsidRPr="0076620F">
        <w:rPr>
          <w:rFonts w:eastAsia="Times New Roman" w:cs="Times New Roman"/>
          <w:szCs w:val="24"/>
        </w:rPr>
        <w:t xml:space="preserve"> αλλά πάντως είναι μία αναπηρία της διαδικασίας </w:t>
      </w:r>
      <w:r>
        <w:rPr>
          <w:rFonts w:eastAsia="Times New Roman" w:cs="Times New Roman"/>
          <w:szCs w:val="24"/>
        </w:rPr>
        <w:t>αυτ</w:t>
      </w:r>
      <w:r>
        <w:rPr>
          <w:rFonts w:eastAsia="Times New Roman" w:cs="Times New Roman"/>
          <w:szCs w:val="24"/>
        </w:rPr>
        <w:t>ής. Ό</w:t>
      </w:r>
      <w:r w:rsidRPr="0076620F">
        <w:rPr>
          <w:rFonts w:eastAsia="Times New Roman" w:cs="Times New Roman"/>
          <w:szCs w:val="24"/>
        </w:rPr>
        <w:t xml:space="preserve">λα τα </w:t>
      </w:r>
      <w:r>
        <w:rPr>
          <w:rFonts w:eastAsia="Times New Roman" w:cs="Times New Roman"/>
          <w:szCs w:val="24"/>
        </w:rPr>
        <w:t xml:space="preserve">άλλα </w:t>
      </w:r>
      <w:r w:rsidRPr="0076620F">
        <w:rPr>
          <w:rFonts w:eastAsia="Times New Roman" w:cs="Times New Roman"/>
          <w:szCs w:val="24"/>
        </w:rPr>
        <w:t>είχαμε την ευκαιρία λίγο ή πολύ να τα συζητήσουμε στην Επιτροπή Αναθεώρησης</w:t>
      </w:r>
      <w:r>
        <w:rPr>
          <w:rFonts w:eastAsia="Times New Roman" w:cs="Times New Roman"/>
          <w:szCs w:val="24"/>
        </w:rPr>
        <w:t>. Τ</w:t>
      </w:r>
      <w:r w:rsidRPr="0076620F">
        <w:rPr>
          <w:rFonts w:eastAsia="Times New Roman" w:cs="Times New Roman"/>
          <w:szCs w:val="24"/>
        </w:rPr>
        <w:t>α ζητήματα που αφορούν το εκλογικό σύστημα</w:t>
      </w:r>
      <w:r>
        <w:rPr>
          <w:rFonts w:eastAsia="Times New Roman" w:cs="Times New Roman"/>
          <w:szCs w:val="24"/>
        </w:rPr>
        <w:t>,</w:t>
      </w:r>
      <w:r w:rsidRPr="0076620F">
        <w:rPr>
          <w:rFonts w:eastAsia="Times New Roman" w:cs="Times New Roman"/>
          <w:szCs w:val="24"/>
        </w:rPr>
        <w:t xml:space="preserve"> την ψήφο των αποδήμων</w:t>
      </w:r>
      <w:r>
        <w:rPr>
          <w:rFonts w:eastAsia="Times New Roman" w:cs="Times New Roman"/>
          <w:szCs w:val="24"/>
        </w:rPr>
        <w:t>,</w:t>
      </w:r>
      <w:r w:rsidRPr="0076620F">
        <w:rPr>
          <w:rFonts w:eastAsia="Times New Roman" w:cs="Times New Roman"/>
          <w:szCs w:val="24"/>
        </w:rPr>
        <w:t xml:space="preserve"> τα δημοψηφίσματα</w:t>
      </w:r>
      <w:r>
        <w:rPr>
          <w:rFonts w:eastAsia="Times New Roman" w:cs="Times New Roman"/>
          <w:szCs w:val="24"/>
        </w:rPr>
        <w:t>,</w:t>
      </w:r>
      <w:r w:rsidRPr="0076620F">
        <w:rPr>
          <w:rFonts w:eastAsia="Times New Roman" w:cs="Times New Roman"/>
          <w:szCs w:val="24"/>
        </w:rPr>
        <w:t xml:space="preserve"> τη διάλυση της </w:t>
      </w:r>
      <w:r>
        <w:rPr>
          <w:rFonts w:eastAsia="Times New Roman" w:cs="Times New Roman"/>
          <w:szCs w:val="24"/>
        </w:rPr>
        <w:t xml:space="preserve">Βουλής, τη </w:t>
      </w:r>
      <w:r w:rsidRPr="0076620F">
        <w:rPr>
          <w:rFonts w:eastAsia="Times New Roman" w:cs="Times New Roman"/>
          <w:szCs w:val="24"/>
        </w:rPr>
        <w:t>λειτουργία της Βουλής</w:t>
      </w:r>
      <w:r>
        <w:rPr>
          <w:rFonts w:eastAsia="Times New Roman" w:cs="Times New Roman"/>
          <w:szCs w:val="24"/>
        </w:rPr>
        <w:t>, την ευθύνη του Υ</w:t>
      </w:r>
      <w:r w:rsidRPr="0076620F">
        <w:rPr>
          <w:rFonts w:eastAsia="Times New Roman" w:cs="Times New Roman"/>
          <w:szCs w:val="24"/>
        </w:rPr>
        <w:t>πουργών</w:t>
      </w:r>
      <w:r>
        <w:rPr>
          <w:rFonts w:eastAsia="Times New Roman" w:cs="Times New Roman"/>
          <w:szCs w:val="24"/>
        </w:rPr>
        <w:t>,</w:t>
      </w:r>
      <w:r w:rsidRPr="0076620F">
        <w:rPr>
          <w:rFonts w:eastAsia="Times New Roman" w:cs="Times New Roman"/>
          <w:szCs w:val="24"/>
        </w:rPr>
        <w:t xml:space="preserve"> </w:t>
      </w:r>
      <w:r>
        <w:rPr>
          <w:rFonts w:eastAsia="Times New Roman" w:cs="Times New Roman"/>
          <w:szCs w:val="24"/>
        </w:rPr>
        <w:t xml:space="preserve">τη </w:t>
      </w:r>
      <w:r w:rsidRPr="0076620F">
        <w:rPr>
          <w:rFonts w:eastAsia="Times New Roman" w:cs="Times New Roman"/>
          <w:szCs w:val="24"/>
        </w:rPr>
        <w:t>βουλευτική ασυλία</w:t>
      </w:r>
      <w:r>
        <w:rPr>
          <w:rFonts w:eastAsia="Times New Roman" w:cs="Times New Roman"/>
          <w:szCs w:val="24"/>
        </w:rPr>
        <w:t>,</w:t>
      </w:r>
      <w:r w:rsidRPr="0076620F">
        <w:rPr>
          <w:rFonts w:eastAsia="Times New Roman" w:cs="Times New Roman"/>
          <w:szCs w:val="24"/>
        </w:rPr>
        <w:t xml:space="preserve"> τη δικαιοσύνη</w:t>
      </w:r>
      <w:r>
        <w:rPr>
          <w:rFonts w:eastAsia="Times New Roman" w:cs="Times New Roman"/>
          <w:szCs w:val="24"/>
        </w:rPr>
        <w:t>,</w:t>
      </w:r>
      <w:r w:rsidRPr="0076620F">
        <w:rPr>
          <w:rFonts w:eastAsia="Times New Roman" w:cs="Times New Roman"/>
          <w:szCs w:val="24"/>
        </w:rPr>
        <w:t xml:space="preserve"> την αυτοδιοίκηση</w:t>
      </w:r>
      <w:r>
        <w:rPr>
          <w:rFonts w:eastAsia="Times New Roman" w:cs="Times New Roman"/>
          <w:szCs w:val="24"/>
        </w:rPr>
        <w:t>, τις</w:t>
      </w:r>
      <w:r w:rsidRPr="0076620F">
        <w:rPr>
          <w:rFonts w:eastAsia="Times New Roman" w:cs="Times New Roman"/>
          <w:szCs w:val="24"/>
        </w:rPr>
        <w:t xml:space="preserve"> ανεξάρτητες αρχές</w:t>
      </w:r>
      <w:r>
        <w:rPr>
          <w:rFonts w:eastAsia="Times New Roman" w:cs="Times New Roman"/>
          <w:szCs w:val="24"/>
        </w:rPr>
        <w:t>. Τίποτα όμως απ’</w:t>
      </w:r>
      <w:r w:rsidRPr="0076620F">
        <w:rPr>
          <w:rFonts w:eastAsia="Times New Roman" w:cs="Times New Roman"/>
          <w:szCs w:val="24"/>
        </w:rPr>
        <w:t xml:space="preserve"> όλα αυτά δεν είναι </w:t>
      </w:r>
      <w:r>
        <w:rPr>
          <w:rFonts w:eastAsia="Times New Roman" w:cs="Times New Roman"/>
          <w:szCs w:val="24"/>
        </w:rPr>
        <w:t xml:space="preserve">άλυτο χωρίς </w:t>
      </w:r>
      <w:r>
        <w:rPr>
          <w:rFonts w:eastAsia="Times New Roman" w:cs="Times New Roman"/>
          <w:szCs w:val="24"/>
        </w:rPr>
        <w:t>Α</w:t>
      </w:r>
      <w:r>
        <w:rPr>
          <w:rFonts w:eastAsia="Times New Roman" w:cs="Times New Roman"/>
          <w:szCs w:val="24"/>
        </w:rPr>
        <w:t xml:space="preserve">ναθεώρηση του Συντάγματος. </w:t>
      </w:r>
    </w:p>
    <w:p w14:paraId="0A5DE30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w:t>
      </w:r>
      <w:r w:rsidRPr="0076620F">
        <w:rPr>
          <w:rFonts w:eastAsia="Times New Roman" w:cs="Times New Roman"/>
          <w:szCs w:val="24"/>
        </w:rPr>
        <w:t xml:space="preserve"> πρόβλημα της χώρας δεν είναι συνταγματικό</w:t>
      </w:r>
      <w:r>
        <w:rPr>
          <w:rFonts w:eastAsia="Times New Roman" w:cs="Times New Roman"/>
          <w:szCs w:val="24"/>
        </w:rPr>
        <w:t>. Το</w:t>
      </w:r>
      <w:r w:rsidRPr="0076620F">
        <w:rPr>
          <w:rFonts w:eastAsia="Times New Roman" w:cs="Times New Roman"/>
          <w:szCs w:val="24"/>
        </w:rPr>
        <w:t xml:space="preserve"> πρόβλημα της χώρας </w:t>
      </w:r>
      <w:r>
        <w:rPr>
          <w:rFonts w:eastAsia="Times New Roman" w:cs="Times New Roman"/>
          <w:szCs w:val="24"/>
        </w:rPr>
        <w:t xml:space="preserve">φάνηκε από τα τελευταία </w:t>
      </w:r>
      <w:r w:rsidRPr="0076620F">
        <w:rPr>
          <w:rFonts w:eastAsia="Times New Roman" w:cs="Times New Roman"/>
          <w:szCs w:val="24"/>
        </w:rPr>
        <w:t>χρόνια ότι εί</w:t>
      </w:r>
      <w:r w:rsidRPr="0076620F">
        <w:rPr>
          <w:rFonts w:eastAsia="Times New Roman" w:cs="Times New Roman"/>
          <w:szCs w:val="24"/>
        </w:rPr>
        <w:t>ναι βαθιά πολιτικό</w:t>
      </w:r>
      <w:r>
        <w:rPr>
          <w:rFonts w:eastAsia="Times New Roman" w:cs="Times New Roman"/>
          <w:szCs w:val="24"/>
        </w:rPr>
        <w:t>,</w:t>
      </w:r>
      <w:r w:rsidRPr="0076620F">
        <w:rPr>
          <w:rFonts w:eastAsia="Times New Roman" w:cs="Times New Roman"/>
          <w:szCs w:val="24"/>
        </w:rPr>
        <w:t xml:space="preserve"> είναι αναπτυξιακό</w:t>
      </w:r>
      <w:r>
        <w:rPr>
          <w:rFonts w:eastAsia="Times New Roman" w:cs="Times New Roman"/>
          <w:szCs w:val="24"/>
        </w:rPr>
        <w:t>. Α</w:t>
      </w:r>
      <w:r w:rsidRPr="0076620F">
        <w:rPr>
          <w:rFonts w:eastAsia="Times New Roman" w:cs="Times New Roman"/>
          <w:szCs w:val="24"/>
        </w:rPr>
        <w:t>ν υπάρξουν οι προϋποθέσεις της πολιτικής αλλαγής</w:t>
      </w:r>
      <w:r>
        <w:rPr>
          <w:rFonts w:eastAsia="Times New Roman" w:cs="Times New Roman"/>
          <w:szCs w:val="24"/>
        </w:rPr>
        <w:t>,</w:t>
      </w:r>
      <w:r w:rsidRPr="0076620F">
        <w:rPr>
          <w:rFonts w:eastAsia="Times New Roman" w:cs="Times New Roman"/>
          <w:szCs w:val="24"/>
        </w:rPr>
        <w:t xml:space="preserve"> τότε και</w:t>
      </w:r>
      <w:r>
        <w:rPr>
          <w:rFonts w:eastAsia="Times New Roman" w:cs="Times New Roman"/>
          <w:szCs w:val="24"/>
        </w:rPr>
        <w:t xml:space="preserve"> η ερμηνεία και η εφαρμογή του Σ</w:t>
      </w:r>
      <w:r w:rsidRPr="0076620F">
        <w:rPr>
          <w:rFonts w:eastAsia="Times New Roman" w:cs="Times New Roman"/>
          <w:szCs w:val="24"/>
        </w:rPr>
        <w:t>υντάγματος θα γίνει με άλλον τρόπο</w:t>
      </w:r>
      <w:r>
        <w:rPr>
          <w:rFonts w:eastAsia="Times New Roman" w:cs="Times New Roman"/>
          <w:szCs w:val="24"/>
        </w:rPr>
        <w:t>,</w:t>
      </w:r>
      <w:r w:rsidRPr="0076620F">
        <w:rPr>
          <w:rFonts w:eastAsia="Times New Roman" w:cs="Times New Roman"/>
          <w:szCs w:val="24"/>
        </w:rPr>
        <w:t xml:space="preserve"> με έναν τρόπο προοδευτικό</w:t>
      </w:r>
      <w:r>
        <w:rPr>
          <w:rFonts w:eastAsia="Times New Roman" w:cs="Times New Roman"/>
          <w:szCs w:val="24"/>
        </w:rPr>
        <w:t>,</w:t>
      </w:r>
      <w:r w:rsidRPr="0076620F">
        <w:rPr>
          <w:rFonts w:eastAsia="Times New Roman" w:cs="Times New Roman"/>
          <w:szCs w:val="24"/>
        </w:rPr>
        <w:t xml:space="preserve"> αποτελεσματικό</w:t>
      </w:r>
      <w:r>
        <w:rPr>
          <w:rFonts w:eastAsia="Times New Roman" w:cs="Times New Roman"/>
          <w:szCs w:val="24"/>
        </w:rPr>
        <w:t>,</w:t>
      </w:r>
      <w:r w:rsidRPr="0076620F">
        <w:rPr>
          <w:rFonts w:eastAsia="Times New Roman" w:cs="Times New Roman"/>
          <w:szCs w:val="24"/>
        </w:rPr>
        <w:t xml:space="preserve"> κινητήριο για τη χώρα</w:t>
      </w:r>
      <w:r>
        <w:rPr>
          <w:rFonts w:eastAsia="Times New Roman" w:cs="Times New Roman"/>
          <w:szCs w:val="24"/>
        </w:rPr>
        <w:t>. Μ</w:t>
      </w:r>
      <w:r w:rsidRPr="0076620F">
        <w:rPr>
          <w:rFonts w:eastAsia="Times New Roman" w:cs="Times New Roman"/>
          <w:szCs w:val="24"/>
        </w:rPr>
        <w:t xml:space="preserve">πορεί να </w:t>
      </w:r>
      <w:r>
        <w:rPr>
          <w:rFonts w:eastAsia="Times New Roman" w:cs="Times New Roman"/>
          <w:szCs w:val="24"/>
        </w:rPr>
        <w:t>δώσει πραγματι</w:t>
      </w:r>
      <w:r>
        <w:rPr>
          <w:rFonts w:eastAsia="Times New Roman" w:cs="Times New Roman"/>
          <w:szCs w:val="24"/>
        </w:rPr>
        <w:t>κά προοπτική στη χ</w:t>
      </w:r>
      <w:r w:rsidRPr="0076620F">
        <w:rPr>
          <w:rFonts w:eastAsia="Times New Roman" w:cs="Times New Roman"/>
          <w:szCs w:val="24"/>
        </w:rPr>
        <w:t>ώρα</w:t>
      </w:r>
      <w:r>
        <w:rPr>
          <w:rFonts w:eastAsia="Times New Roman" w:cs="Times New Roman"/>
          <w:szCs w:val="24"/>
        </w:rPr>
        <w:t>,</w:t>
      </w:r>
      <w:r w:rsidRPr="0076620F">
        <w:rPr>
          <w:rFonts w:eastAsia="Times New Roman" w:cs="Times New Roman"/>
          <w:szCs w:val="24"/>
        </w:rPr>
        <w:t xml:space="preserve"> μέσα όμως από την εφαρμογή ενός εθνικού σχεδίου </w:t>
      </w:r>
      <w:r>
        <w:rPr>
          <w:rFonts w:eastAsia="Times New Roman" w:cs="Times New Roman"/>
          <w:szCs w:val="24"/>
        </w:rPr>
        <w:t xml:space="preserve">ανασυγκρότησης προοδευτικού, συναινετικού, </w:t>
      </w:r>
      <w:r w:rsidRPr="0076620F">
        <w:rPr>
          <w:rFonts w:eastAsia="Times New Roman" w:cs="Times New Roman"/>
          <w:szCs w:val="24"/>
        </w:rPr>
        <w:t>πρακτικού</w:t>
      </w:r>
      <w:r>
        <w:rPr>
          <w:rFonts w:eastAsia="Times New Roman" w:cs="Times New Roman"/>
          <w:szCs w:val="24"/>
        </w:rPr>
        <w:t>,</w:t>
      </w:r>
      <w:r w:rsidRPr="0076620F">
        <w:rPr>
          <w:rFonts w:eastAsia="Times New Roman" w:cs="Times New Roman"/>
          <w:szCs w:val="24"/>
        </w:rPr>
        <w:t xml:space="preserve"> εφαρμόσιμο</w:t>
      </w:r>
      <w:r>
        <w:rPr>
          <w:rFonts w:eastAsia="Times New Roman" w:cs="Times New Roman"/>
          <w:szCs w:val="24"/>
        </w:rPr>
        <w:t xml:space="preserve">υ. Η </w:t>
      </w:r>
      <w:r>
        <w:rPr>
          <w:rFonts w:eastAsia="Times New Roman" w:cs="Times New Roman"/>
          <w:szCs w:val="24"/>
        </w:rPr>
        <w:t>Α</w:t>
      </w:r>
      <w:r>
        <w:rPr>
          <w:rFonts w:eastAsia="Times New Roman" w:cs="Times New Roman"/>
          <w:szCs w:val="24"/>
        </w:rPr>
        <w:t>ναθεώρηση του Σ</w:t>
      </w:r>
      <w:r w:rsidRPr="0076620F">
        <w:rPr>
          <w:rFonts w:eastAsia="Times New Roman" w:cs="Times New Roman"/>
          <w:szCs w:val="24"/>
        </w:rPr>
        <w:t xml:space="preserve">υντάγματος δεν </w:t>
      </w:r>
      <w:r w:rsidRPr="0076620F">
        <w:rPr>
          <w:rFonts w:eastAsia="Times New Roman" w:cs="Times New Roman"/>
          <w:szCs w:val="24"/>
        </w:rPr>
        <w:lastRenderedPageBreak/>
        <w:t xml:space="preserve">υποκαθιστά την ανάγκη να έχει </w:t>
      </w:r>
      <w:r>
        <w:rPr>
          <w:rFonts w:eastAsia="Times New Roman" w:cs="Times New Roman"/>
          <w:szCs w:val="24"/>
        </w:rPr>
        <w:t>η χώρα ένα ολοκληρωμένο ε</w:t>
      </w:r>
      <w:r w:rsidRPr="0076620F">
        <w:rPr>
          <w:rFonts w:eastAsia="Times New Roman" w:cs="Times New Roman"/>
          <w:szCs w:val="24"/>
        </w:rPr>
        <w:t xml:space="preserve">θνικό σχέδιο </w:t>
      </w:r>
      <w:r>
        <w:rPr>
          <w:rFonts w:eastAsia="Times New Roman" w:cs="Times New Roman"/>
          <w:szCs w:val="24"/>
        </w:rPr>
        <w:t>α</w:t>
      </w:r>
      <w:r w:rsidRPr="0076620F">
        <w:rPr>
          <w:rFonts w:eastAsia="Times New Roman" w:cs="Times New Roman"/>
          <w:szCs w:val="24"/>
        </w:rPr>
        <w:t xml:space="preserve">νασυγκρότησης και </w:t>
      </w:r>
      <w:r>
        <w:rPr>
          <w:rFonts w:eastAsia="Times New Roman" w:cs="Times New Roman"/>
          <w:szCs w:val="24"/>
        </w:rPr>
        <w:t>ανάταξης.</w:t>
      </w:r>
    </w:p>
    <w:p w14:paraId="0A5DE30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76620F">
        <w:rPr>
          <w:rFonts w:eastAsia="Times New Roman" w:cs="Times New Roman"/>
          <w:szCs w:val="24"/>
        </w:rPr>
        <w:t>υτό προτείνουμε εμείς</w:t>
      </w:r>
      <w:r>
        <w:rPr>
          <w:rFonts w:eastAsia="Times New Roman" w:cs="Times New Roman"/>
          <w:szCs w:val="24"/>
        </w:rPr>
        <w:t>,</w:t>
      </w:r>
      <w:r w:rsidRPr="0076620F">
        <w:rPr>
          <w:rFonts w:eastAsia="Times New Roman" w:cs="Times New Roman"/>
          <w:szCs w:val="24"/>
        </w:rPr>
        <w:t xml:space="preserve"> αυτό θέλει ο τόπος</w:t>
      </w:r>
      <w:r>
        <w:rPr>
          <w:rFonts w:eastAsia="Times New Roman" w:cs="Times New Roman"/>
          <w:szCs w:val="24"/>
        </w:rPr>
        <w:t>,</w:t>
      </w:r>
      <w:r w:rsidRPr="0076620F">
        <w:rPr>
          <w:rFonts w:eastAsia="Times New Roman" w:cs="Times New Roman"/>
          <w:szCs w:val="24"/>
        </w:rPr>
        <w:t xml:space="preserve"> αυτή</w:t>
      </w:r>
      <w:r>
        <w:rPr>
          <w:rFonts w:eastAsia="Times New Roman" w:cs="Times New Roman"/>
          <w:szCs w:val="24"/>
        </w:rPr>
        <w:t xml:space="preserve"> είναι η </w:t>
      </w:r>
      <w:r w:rsidRPr="0076620F">
        <w:rPr>
          <w:rFonts w:eastAsia="Times New Roman" w:cs="Times New Roman"/>
          <w:szCs w:val="24"/>
        </w:rPr>
        <w:t xml:space="preserve">προτεραιότητα της πατρίδας </w:t>
      </w:r>
      <w:r>
        <w:rPr>
          <w:rFonts w:eastAsia="Times New Roman" w:cs="Times New Roman"/>
          <w:szCs w:val="24"/>
        </w:rPr>
        <w:t>μας.</w:t>
      </w:r>
    </w:p>
    <w:p w14:paraId="0A5DE303"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A5DE304" w14:textId="77777777" w:rsidR="00415E13" w:rsidRDefault="00E650A0">
      <w:pPr>
        <w:spacing w:line="600" w:lineRule="auto"/>
        <w:ind w:firstLine="720"/>
        <w:jc w:val="both"/>
        <w:rPr>
          <w:rFonts w:eastAsia="Times New Roman" w:cs="Times New Roman"/>
          <w:szCs w:val="24"/>
        </w:rPr>
      </w:pPr>
      <w:r w:rsidRPr="001C700F">
        <w:rPr>
          <w:rFonts w:eastAsia="Times New Roman" w:cs="Times New Roman"/>
          <w:b/>
          <w:szCs w:val="24"/>
        </w:rPr>
        <w:t>ΠΡΟΕΔΡΕΥΩΝ (Γεώργιος Λαμπρούλης):</w:t>
      </w:r>
      <w:r>
        <w:rPr>
          <w:rFonts w:eastAsia="Times New Roman" w:cs="Times New Roman"/>
          <w:szCs w:val="24"/>
        </w:rPr>
        <w:t xml:space="preserve"> Να δώσουμε τον λόγο στην </w:t>
      </w:r>
      <w:r w:rsidRPr="0076620F">
        <w:rPr>
          <w:rFonts w:eastAsia="Times New Roman" w:cs="Times New Roman"/>
          <w:szCs w:val="24"/>
        </w:rPr>
        <w:t>Αλ</w:t>
      </w:r>
      <w:r>
        <w:rPr>
          <w:rFonts w:eastAsia="Times New Roman" w:cs="Times New Roman"/>
          <w:szCs w:val="24"/>
        </w:rPr>
        <w:t>έκα Π</w:t>
      </w:r>
      <w:r w:rsidRPr="0076620F">
        <w:rPr>
          <w:rFonts w:eastAsia="Times New Roman" w:cs="Times New Roman"/>
          <w:szCs w:val="24"/>
        </w:rPr>
        <w:t>απαρήγα</w:t>
      </w:r>
      <w:r>
        <w:rPr>
          <w:rFonts w:eastAsia="Times New Roman" w:cs="Times New Roman"/>
          <w:szCs w:val="24"/>
        </w:rPr>
        <w:t xml:space="preserve"> κα</w:t>
      </w:r>
      <w:r>
        <w:rPr>
          <w:rFonts w:eastAsia="Times New Roman" w:cs="Times New Roman"/>
          <w:szCs w:val="24"/>
        </w:rPr>
        <w:t xml:space="preserve">ι μετά θα συνεχίσουμε </w:t>
      </w:r>
      <w:r w:rsidRPr="0076620F">
        <w:rPr>
          <w:rFonts w:eastAsia="Times New Roman" w:cs="Times New Roman"/>
          <w:szCs w:val="24"/>
        </w:rPr>
        <w:t>εκ του καταλόγου</w:t>
      </w:r>
      <w:r>
        <w:rPr>
          <w:rFonts w:eastAsia="Times New Roman" w:cs="Times New Roman"/>
          <w:szCs w:val="24"/>
        </w:rPr>
        <w:t>.</w:t>
      </w:r>
    </w:p>
    <w:p w14:paraId="0A5DE305" w14:textId="77777777" w:rsidR="00415E13" w:rsidRDefault="00E650A0">
      <w:pPr>
        <w:spacing w:line="600" w:lineRule="auto"/>
        <w:ind w:firstLine="720"/>
        <w:jc w:val="both"/>
        <w:rPr>
          <w:rFonts w:eastAsia="Times New Roman" w:cs="Times New Roman"/>
          <w:szCs w:val="24"/>
        </w:rPr>
      </w:pPr>
      <w:r w:rsidRPr="001C700F">
        <w:rPr>
          <w:rFonts w:eastAsia="Times New Roman" w:cs="Times New Roman"/>
          <w:b/>
          <w:szCs w:val="24"/>
        </w:rPr>
        <w:t>ΑΝΔΡΕΑΣ ΛΟΒΕΡΔΟΣ:</w:t>
      </w:r>
      <w:r>
        <w:rPr>
          <w:rFonts w:eastAsia="Times New Roman" w:cs="Times New Roman"/>
          <w:szCs w:val="24"/>
        </w:rPr>
        <w:t xml:space="preserve"> Κύριε Πρόεδρε, μ</w:t>
      </w:r>
      <w:r>
        <w:rPr>
          <w:rFonts w:eastAsia="Times New Roman" w:cs="Times New Roman"/>
          <w:szCs w:val="24"/>
        </w:rPr>
        <w:t>ί</w:t>
      </w:r>
      <w:r>
        <w:rPr>
          <w:rFonts w:eastAsia="Times New Roman" w:cs="Times New Roman"/>
          <w:szCs w:val="24"/>
        </w:rPr>
        <w:t>α ερώτηση μπορώ να κάνω;</w:t>
      </w:r>
    </w:p>
    <w:p w14:paraId="0A5DE306" w14:textId="77777777" w:rsidR="00415E13" w:rsidRDefault="00E650A0">
      <w:pPr>
        <w:spacing w:line="600" w:lineRule="auto"/>
        <w:ind w:firstLine="720"/>
        <w:jc w:val="both"/>
        <w:rPr>
          <w:rFonts w:eastAsia="Times New Roman" w:cs="Times New Roman"/>
          <w:szCs w:val="24"/>
        </w:rPr>
      </w:pPr>
      <w:r w:rsidRPr="001C700F">
        <w:rPr>
          <w:rFonts w:eastAsia="Times New Roman" w:cs="Times New Roman"/>
          <w:b/>
          <w:szCs w:val="24"/>
        </w:rPr>
        <w:t>ΠΡΟΕΔΡΕΥΩΝ (Γεώργιος Λαμπρούλης):</w:t>
      </w:r>
      <w:r>
        <w:rPr>
          <w:rFonts w:eastAsia="Times New Roman" w:cs="Times New Roman"/>
          <w:szCs w:val="24"/>
        </w:rPr>
        <w:t xml:space="preserve"> Ορίστε. Τι ερώτηση;</w:t>
      </w:r>
    </w:p>
    <w:p w14:paraId="0A5DE307" w14:textId="77777777" w:rsidR="00415E13" w:rsidRDefault="00E650A0">
      <w:pPr>
        <w:spacing w:line="600" w:lineRule="auto"/>
        <w:ind w:firstLine="720"/>
        <w:jc w:val="both"/>
        <w:rPr>
          <w:rFonts w:eastAsia="Times New Roman" w:cs="Times New Roman"/>
          <w:szCs w:val="24"/>
        </w:rPr>
      </w:pPr>
      <w:r w:rsidRPr="001C700F">
        <w:rPr>
          <w:rFonts w:eastAsia="Times New Roman" w:cs="Times New Roman"/>
          <w:b/>
          <w:szCs w:val="24"/>
        </w:rPr>
        <w:t>ΑΝΔΡΕΑΣ ΛΟΒΕΡΔΟΣ:</w:t>
      </w:r>
      <w:r>
        <w:rPr>
          <w:rFonts w:eastAsia="Times New Roman" w:cs="Times New Roman"/>
          <w:szCs w:val="24"/>
        </w:rPr>
        <w:t xml:space="preserve"> Επειδή τελειώσαμε τα διαδικαστικά θέματα, θα μας ανακοινώσετε πότε θα γίνει η παρεμπίπτουσα συζήτηση;</w:t>
      </w:r>
    </w:p>
    <w:p w14:paraId="0A5DE308" w14:textId="77777777" w:rsidR="00415E13" w:rsidRDefault="00E650A0">
      <w:pPr>
        <w:spacing w:line="600" w:lineRule="auto"/>
        <w:ind w:firstLine="720"/>
        <w:jc w:val="both"/>
        <w:rPr>
          <w:rFonts w:eastAsia="Times New Roman" w:cs="Times New Roman"/>
          <w:szCs w:val="24"/>
        </w:rPr>
      </w:pPr>
      <w:r w:rsidRPr="001C700F">
        <w:rPr>
          <w:rFonts w:eastAsia="Times New Roman" w:cs="Times New Roman"/>
          <w:b/>
          <w:szCs w:val="24"/>
        </w:rPr>
        <w:lastRenderedPageBreak/>
        <w:t>ΠΡΟΕΔΡΕΥΩΝ (Γεώργιος Λαμπρούλης):</w:t>
      </w:r>
      <w:r>
        <w:rPr>
          <w:rFonts w:eastAsia="Times New Roman" w:cs="Times New Roman"/>
          <w:szCs w:val="24"/>
        </w:rPr>
        <w:t xml:space="preserve"> Δ</w:t>
      </w:r>
      <w:r w:rsidRPr="0076620F">
        <w:rPr>
          <w:rFonts w:eastAsia="Times New Roman" w:cs="Times New Roman"/>
          <w:szCs w:val="24"/>
        </w:rPr>
        <w:t>εν γνωρίζω</w:t>
      </w:r>
      <w:r>
        <w:rPr>
          <w:rFonts w:eastAsia="Times New Roman" w:cs="Times New Roman"/>
          <w:szCs w:val="24"/>
        </w:rPr>
        <w:t>. Θα σας ανακοινωθεί.</w:t>
      </w:r>
    </w:p>
    <w:p w14:paraId="0A5DE309" w14:textId="77777777" w:rsidR="00415E13" w:rsidRDefault="00E650A0">
      <w:pPr>
        <w:spacing w:line="600" w:lineRule="auto"/>
        <w:ind w:firstLine="720"/>
        <w:jc w:val="both"/>
        <w:rPr>
          <w:rFonts w:eastAsia="Times New Roman" w:cs="Times New Roman"/>
          <w:szCs w:val="24"/>
        </w:rPr>
      </w:pPr>
      <w:r w:rsidRPr="00442B93">
        <w:rPr>
          <w:rFonts w:eastAsia="Times New Roman" w:cs="Times New Roman"/>
          <w:b/>
          <w:szCs w:val="24"/>
        </w:rPr>
        <w:t>ΑΛΕ</w:t>
      </w:r>
      <w:r>
        <w:rPr>
          <w:rFonts w:eastAsia="Times New Roman" w:cs="Times New Roman"/>
          <w:b/>
          <w:szCs w:val="24"/>
        </w:rPr>
        <w:t>ΞΑΝΔΡΑ Π</w:t>
      </w:r>
      <w:r w:rsidRPr="00442B93">
        <w:rPr>
          <w:rFonts w:eastAsia="Times New Roman" w:cs="Times New Roman"/>
          <w:b/>
          <w:szCs w:val="24"/>
        </w:rPr>
        <w:t>ΑΠΑΡΗΓΑ:</w:t>
      </w:r>
      <w:r>
        <w:rPr>
          <w:rFonts w:eastAsia="Times New Roman" w:cs="Times New Roman"/>
          <w:szCs w:val="24"/>
        </w:rPr>
        <w:t xml:space="preserve"> Ανεξάρτητα</w:t>
      </w:r>
      <w:r w:rsidRPr="0076620F">
        <w:rPr>
          <w:rFonts w:eastAsia="Times New Roman" w:cs="Times New Roman"/>
          <w:szCs w:val="24"/>
        </w:rPr>
        <w:t xml:space="preserve"> </w:t>
      </w:r>
      <w:r>
        <w:rPr>
          <w:rFonts w:eastAsia="Times New Roman" w:cs="Times New Roman"/>
          <w:szCs w:val="24"/>
        </w:rPr>
        <w:t>από</w:t>
      </w:r>
      <w:r w:rsidRPr="0076620F">
        <w:rPr>
          <w:rFonts w:eastAsia="Times New Roman" w:cs="Times New Roman"/>
          <w:szCs w:val="24"/>
        </w:rPr>
        <w:t xml:space="preserve"> τις διαφημιστικές καμπάνιες πο</w:t>
      </w:r>
      <w:r>
        <w:rPr>
          <w:rFonts w:eastAsia="Times New Roman" w:cs="Times New Roman"/>
          <w:szCs w:val="24"/>
        </w:rPr>
        <w:t>υ έκαναν τα κόμματα γ</w:t>
      </w:r>
      <w:r>
        <w:rPr>
          <w:rFonts w:eastAsia="Times New Roman" w:cs="Times New Roman"/>
          <w:szCs w:val="24"/>
        </w:rPr>
        <w:t>ύρω από τη</w:t>
      </w:r>
      <w:r w:rsidRPr="0076620F">
        <w:rPr>
          <w:rFonts w:eastAsia="Times New Roman" w:cs="Times New Roman"/>
          <w:szCs w:val="24"/>
        </w:rPr>
        <w:t xml:space="preserve"> σημασία της συνταγματικής </w:t>
      </w:r>
      <w:r>
        <w:rPr>
          <w:rFonts w:eastAsia="Times New Roman" w:cs="Times New Roman"/>
          <w:szCs w:val="24"/>
        </w:rPr>
        <w:t>Α</w:t>
      </w:r>
      <w:r w:rsidRPr="0076620F">
        <w:rPr>
          <w:rFonts w:eastAsia="Times New Roman" w:cs="Times New Roman"/>
          <w:szCs w:val="24"/>
        </w:rPr>
        <w:t>ναθεώρησης</w:t>
      </w:r>
      <w:r>
        <w:rPr>
          <w:rFonts w:eastAsia="Times New Roman" w:cs="Times New Roman"/>
          <w:szCs w:val="24"/>
        </w:rPr>
        <w:t>,</w:t>
      </w:r>
      <w:r w:rsidRPr="0076620F">
        <w:rPr>
          <w:rFonts w:eastAsia="Times New Roman" w:cs="Times New Roman"/>
          <w:szCs w:val="24"/>
        </w:rPr>
        <w:t xml:space="preserve"> </w:t>
      </w:r>
      <w:r>
        <w:rPr>
          <w:rFonts w:eastAsia="Times New Roman" w:cs="Times New Roman"/>
          <w:szCs w:val="24"/>
        </w:rPr>
        <w:t xml:space="preserve">διακρίνεται </w:t>
      </w:r>
      <w:r w:rsidRPr="0076620F">
        <w:rPr>
          <w:rFonts w:eastAsia="Times New Roman" w:cs="Times New Roman"/>
          <w:szCs w:val="24"/>
        </w:rPr>
        <w:t>πάρα πολύ καλά ένας από τους κεντρικούς στόχους</w:t>
      </w:r>
      <w:r>
        <w:rPr>
          <w:rFonts w:eastAsia="Times New Roman" w:cs="Times New Roman"/>
          <w:szCs w:val="24"/>
        </w:rPr>
        <w:t>, ί</w:t>
      </w:r>
      <w:r w:rsidRPr="0076620F">
        <w:rPr>
          <w:rFonts w:eastAsia="Times New Roman" w:cs="Times New Roman"/>
          <w:szCs w:val="24"/>
        </w:rPr>
        <w:t xml:space="preserve">σως και </w:t>
      </w:r>
      <w:r>
        <w:rPr>
          <w:rFonts w:eastAsia="Times New Roman" w:cs="Times New Roman"/>
          <w:szCs w:val="24"/>
        </w:rPr>
        <w:t xml:space="preserve">ο </w:t>
      </w:r>
      <w:r w:rsidRPr="0076620F">
        <w:rPr>
          <w:rFonts w:eastAsia="Times New Roman" w:cs="Times New Roman"/>
          <w:szCs w:val="24"/>
        </w:rPr>
        <w:t>κεντρικότερος</w:t>
      </w:r>
      <w:r>
        <w:rPr>
          <w:rFonts w:eastAsia="Times New Roman" w:cs="Times New Roman"/>
          <w:szCs w:val="24"/>
        </w:rPr>
        <w:t>, ότι πρέπει μέσα από τη σ</w:t>
      </w:r>
      <w:r w:rsidRPr="0076620F">
        <w:rPr>
          <w:rFonts w:eastAsia="Times New Roman" w:cs="Times New Roman"/>
          <w:szCs w:val="24"/>
        </w:rPr>
        <w:t xml:space="preserve">υνταγματική </w:t>
      </w:r>
      <w:r>
        <w:rPr>
          <w:rFonts w:eastAsia="Times New Roman" w:cs="Times New Roman"/>
          <w:szCs w:val="24"/>
        </w:rPr>
        <w:t>Α</w:t>
      </w:r>
      <w:r w:rsidRPr="0076620F">
        <w:rPr>
          <w:rFonts w:eastAsia="Times New Roman" w:cs="Times New Roman"/>
          <w:szCs w:val="24"/>
        </w:rPr>
        <w:t>ναθεώρηση να εξασφαλιστεί η σταθερότητα του πολιτικού συστήματος</w:t>
      </w:r>
      <w:r>
        <w:rPr>
          <w:rFonts w:eastAsia="Times New Roman" w:cs="Times New Roman"/>
          <w:szCs w:val="24"/>
        </w:rPr>
        <w:t>,</w:t>
      </w:r>
      <w:r w:rsidRPr="0076620F">
        <w:rPr>
          <w:rFonts w:eastAsia="Times New Roman" w:cs="Times New Roman"/>
          <w:szCs w:val="24"/>
        </w:rPr>
        <w:t xml:space="preserve"> μέσω σταθερών κυ</w:t>
      </w:r>
      <w:r w:rsidRPr="0076620F">
        <w:rPr>
          <w:rFonts w:eastAsia="Times New Roman" w:cs="Times New Roman"/>
          <w:szCs w:val="24"/>
        </w:rPr>
        <w:t>βερνήσεων που δεν διακόπτουν το</w:t>
      </w:r>
      <w:r>
        <w:rPr>
          <w:rFonts w:eastAsia="Times New Roman" w:cs="Times New Roman"/>
          <w:szCs w:val="24"/>
        </w:rPr>
        <w:t>ν</w:t>
      </w:r>
      <w:r w:rsidRPr="0076620F">
        <w:rPr>
          <w:rFonts w:eastAsia="Times New Roman" w:cs="Times New Roman"/>
          <w:szCs w:val="24"/>
        </w:rPr>
        <w:t xml:space="preserve"> βίο τους είτε για τον Πρόεδρο της Δημοκρατίας</w:t>
      </w:r>
      <w:r>
        <w:rPr>
          <w:rFonts w:eastAsia="Times New Roman" w:cs="Times New Roman"/>
          <w:szCs w:val="24"/>
        </w:rPr>
        <w:t>,</w:t>
      </w:r>
      <w:r w:rsidRPr="0076620F">
        <w:rPr>
          <w:rFonts w:eastAsia="Times New Roman" w:cs="Times New Roman"/>
          <w:szCs w:val="24"/>
        </w:rPr>
        <w:t xml:space="preserve"> είτε για κάποιο άλλο ζήτημα</w:t>
      </w:r>
      <w:r>
        <w:rPr>
          <w:rFonts w:eastAsia="Times New Roman" w:cs="Times New Roman"/>
          <w:szCs w:val="24"/>
        </w:rPr>
        <w:t>,</w:t>
      </w:r>
      <w:r w:rsidRPr="0076620F">
        <w:rPr>
          <w:rFonts w:eastAsia="Times New Roman" w:cs="Times New Roman"/>
          <w:szCs w:val="24"/>
        </w:rPr>
        <w:t xml:space="preserve"> είτε γιατί χάθηκε προσωρινά η κοινοβουλευτική </w:t>
      </w:r>
      <w:r>
        <w:rPr>
          <w:rFonts w:eastAsia="Times New Roman" w:cs="Times New Roman"/>
          <w:szCs w:val="24"/>
        </w:rPr>
        <w:t>Π</w:t>
      </w:r>
      <w:r w:rsidRPr="0076620F">
        <w:rPr>
          <w:rFonts w:eastAsia="Times New Roman" w:cs="Times New Roman"/>
          <w:szCs w:val="24"/>
        </w:rPr>
        <w:t xml:space="preserve">λειοψηφία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w:t>
      </w:r>
    </w:p>
    <w:p w14:paraId="0A5DE30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76620F">
        <w:rPr>
          <w:rFonts w:eastAsia="Times New Roman" w:cs="Times New Roman"/>
          <w:szCs w:val="24"/>
        </w:rPr>
        <w:t>ο ερώτημα είναι το εξής</w:t>
      </w:r>
      <w:r>
        <w:rPr>
          <w:rFonts w:eastAsia="Times New Roman" w:cs="Times New Roman"/>
          <w:szCs w:val="24"/>
        </w:rPr>
        <w:t>:</w:t>
      </w:r>
      <w:r w:rsidRPr="0076620F">
        <w:rPr>
          <w:rFonts w:eastAsia="Times New Roman" w:cs="Times New Roman"/>
          <w:szCs w:val="24"/>
        </w:rPr>
        <w:t xml:space="preserve"> αυτή η σταθερότητα του πολιτικού συστήματος</w:t>
      </w:r>
      <w:r>
        <w:rPr>
          <w:rFonts w:eastAsia="Times New Roman" w:cs="Times New Roman"/>
          <w:szCs w:val="24"/>
        </w:rPr>
        <w:t xml:space="preserve"> και αυτό το κήρυγμα</w:t>
      </w:r>
      <w:r w:rsidRPr="0076620F">
        <w:rPr>
          <w:rFonts w:eastAsia="Times New Roman" w:cs="Times New Roman"/>
          <w:szCs w:val="24"/>
        </w:rPr>
        <w:t xml:space="preserve"> περί της σημασίας της σταθερότη</w:t>
      </w:r>
      <w:r>
        <w:rPr>
          <w:rFonts w:eastAsia="Times New Roman" w:cs="Times New Roman"/>
          <w:szCs w:val="24"/>
        </w:rPr>
        <w:t>τας του πολιτικού συστήματος πού</w:t>
      </w:r>
      <w:r w:rsidRPr="0076620F">
        <w:rPr>
          <w:rFonts w:eastAsia="Times New Roman" w:cs="Times New Roman"/>
          <w:szCs w:val="24"/>
        </w:rPr>
        <w:t xml:space="preserve"> απευθύνεται</w:t>
      </w:r>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w:t>
      </w:r>
      <w:r w:rsidRPr="0076620F">
        <w:rPr>
          <w:rFonts w:eastAsia="Times New Roman" w:cs="Times New Roman"/>
          <w:szCs w:val="24"/>
        </w:rPr>
        <w:t xml:space="preserve">κατά τη γνώμη μας </w:t>
      </w:r>
      <w:r>
        <w:rPr>
          <w:rFonts w:eastAsia="Times New Roman" w:cs="Times New Roman"/>
          <w:szCs w:val="24"/>
        </w:rPr>
        <w:t>απευθύνεται στον λαό. Λένε δηλαδή στον λαό ότι «</w:t>
      </w:r>
      <w:r w:rsidRPr="0076620F">
        <w:rPr>
          <w:rFonts w:eastAsia="Times New Roman" w:cs="Times New Roman"/>
          <w:szCs w:val="24"/>
        </w:rPr>
        <w:t>Κοίταξε να δεις</w:t>
      </w:r>
      <w:r>
        <w:rPr>
          <w:rFonts w:eastAsia="Times New Roman" w:cs="Times New Roman"/>
          <w:szCs w:val="24"/>
        </w:rPr>
        <w:t>, ε</w:t>
      </w:r>
      <w:r w:rsidRPr="0076620F">
        <w:rPr>
          <w:rFonts w:eastAsia="Times New Roman" w:cs="Times New Roman"/>
          <w:szCs w:val="24"/>
        </w:rPr>
        <w:t>μείς θα κάνουμε ό</w:t>
      </w:r>
      <w:r>
        <w:rPr>
          <w:rFonts w:eastAsia="Times New Roman" w:cs="Times New Roman"/>
          <w:szCs w:val="24"/>
        </w:rPr>
        <w:t>,</w:t>
      </w:r>
      <w:r w:rsidRPr="0076620F">
        <w:rPr>
          <w:rFonts w:eastAsia="Times New Roman" w:cs="Times New Roman"/>
          <w:szCs w:val="24"/>
        </w:rPr>
        <w:t>τι μπορούμε για να έχουμε σταθερές κυβερνήσε</w:t>
      </w:r>
      <w:r w:rsidRPr="0076620F">
        <w:rPr>
          <w:rFonts w:eastAsia="Times New Roman" w:cs="Times New Roman"/>
          <w:szCs w:val="24"/>
        </w:rPr>
        <w:t>ις</w:t>
      </w:r>
      <w:r>
        <w:rPr>
          <w:rFonts w:eastAsia="Times New Roman" w:cs="Times New Roman"/>
          <w:szCs w:val="24"/>
        </w:rPr>
        <w:t>,</w:t>
      </w:r>
      <w:r w:rsidRPr="0076620F">
        <w:rPr>
          <w:rFonts w:eastAsia="Times New Roman" w:cs="Times New Roman"/>
          <w:szCs w:val="24"/>
        </w:rPr>
        <w:t xml:space="preserve"> σταθερό πολιτικό σύστημα</w:t>
      </w:r>
      <w:r>
        <w:rPr>
          <w:rFonts w:eastAsia="Times New Roman" w:cs="Times New Roman"/>
          <w:szCs w:val="24"/>
        </w:rPr>
        <w:t xml:space="preserve">…», </w:t>
      </w:r>
      <w:r w:rsidRPr="0076620F">
        <w:rPr>
          <w:rFonts w:eastAsia="Times New Roman" w:cs="Times New Roman"/>
          <w:szCs w:val="24"/>
        </w:rPr>
        <w:t>εμείς το λέμε αστικό πολιτικό σύστημα</w:t>
      </w:r>
      <w:r>
        <w:rPr>
          <w:rFonts w:eastAsia="Times New Roman" w:cs="Times New Roman"/>
          <w:szCs w:val="24"/>
        </w:rPr>
        <w:t>,</w:t>
      </w:r>
      <w:r w:rsidRPr="0076620F">
        <w:rPr>
          <w:rFonts w:eastAsia="Times New Roman" w:cs="Times New Roman"/>
          <w:szCs w:val="24"/>
        </w:rPr>
        <w:t xml:space="preserve"> βάρβαρο</w:t>
      </w:r>
      <w:r>
        <w:rPr>
          <w:rFonts w:eastAsia="Times New Roman" w:cs="Times New Roman"/>
          <w:szCs w:val="24"/>
        </w:rPr>
        <w:t>,</w:t>
      </w:r>
      <w:r w:rsidRPr="0076620F">
        <w:rPr>
          <w:rFonts w:eastAsia="Times New Roman" w:cs="Times New Roman"/>
          <w:szCs w:val="24"/>
        </w:rPr>
        <w:t xml:space="preserve"> ταξικό</w:t>
      </w:r>
      <w:r>
        <w:rPr>
          <w:rFonts w:eastAsia="Times New Roman" w:cs="Times New Roman"/>
          <w:szCs w:val="24"/>
        </w:rPr>
        <w:t>,</w:t>
      </w:r>
      <w:r w:rsidRPr="0076620F">
        <w:rPr>
          <w:rFonts w:eastAsia="Times New Roman" w:cs="Times New Roman"/>
          <w:szCs w:val="24"/>
        </w:rPr>
        <w:t xml:space="preserve"> εκμεταλλευτικό</w:t>
      </w:r>
      <w:r>
        <w:rPr>
          <w:rFonts w:eastAsia="Times New Roman" w:cs="Times New Roman"/>
          <w:szCs w:val="24"/>
        </w:rPr>
        <w:t>,</w:t>
      </w:r>
      <w:r w:rsidRPr="0076620F">
        <w:rPr>
          <w:rFonts w:eastAsia="Times New Roman" w:cs="Times New Roman"/>
          <w:szCs w:val="24"/>
        </w:rPr>
        <w:t xml:space="preserve"> </w:t>
      </w:r>
      <w:r>
        <w:rPr>
          <w:rFonts w:eastAsia="Times New Roman" w:cs="Times New Roman"/>
          <w:szCs w:val="24"/>
        </w:rPr>
        <w:t>«…</w:t>
      </w:r>
      <w:r w:rsidRPr="0076620F">
        <w:rPr>
          <w:rFonts w:eastAsia="Times New Roman" w:cs="Times New Roman"/>
          <w:szCs w:val="24"/>
        </w:rPr>
        <w:t xml:space="preserve">αλλά πρέπει και εσύ να πάρεις τα μέτρα </w:t>
      </w:r>
      <w:r w:rsidRPr="0076620F">
        <w:rPr>
          <w:rFonts w:eastAsia="Times New Roman" w:cs="Times New Roman"/>
          <w:szCs w:val="24"/>
        </w:rPr>
        <w:lastRenderedPageBreak/>
        <w:t>σου</w:t>
      </w:r>
      <w:r>
        <w:rPr>
          <w:rFonts w:eastAsia="Times New Roman" w:cs="Times New Roman"/>
          <w:szCs w:val="24"/>
        </w:rPr>
        <w:t xml:space="preserve">. Πρέπει να </w:t>
      </w:r>
      <w:r w:rsidRPr="0076620F">
        <w:rPr>
          <w:rFonts w:eastAsia="Times New Roman" w:cs="Times New Roman"/>
          <w:szCs w:val="24"/>
        </w:rPr>
        <w:t>φοβάσαι την κυβερνητική</w:t>
      </w:r>
      <w:r>
        <w:rPr>
          <w:rFonts w:eastAsia="Times New Roman" w:cs="Times New Roman"/>
          <w:szCs w:val="24"/>
        </w:rPr>
        <w:t>,</w:t>
      </w:r>
      <w:r w:rsidRPr="0076620F">
        <w:rPr>
          <w:rFonts w:eastAsia="Times New Roman" w:cs="Times New Roman"/>
          <w:szCs w:val="24"/>
        </w:rPr>
        <w:t xml:space="preserve"> την πολιτική αστάθεια</w:t>
      </w:r>
      <w:r>
        <w:rPr>
          <w:rFonts w:eastAsia="Times New Roman" w:cs="Times New Roman"/>
          <w:szCs w:val="24"/>
        </w:rPr>
        <w:t>». Ε</w:t>
      </w:r>
      <w:r w:rsidRPr="0076620F">
        <w:rPr>
          <w:rFonts w:eastAsia="Times New Roman" w:cs="Times New Roman"/>
          <w:szCs w:val="24"/>
        </w:rPr>
        <w:t>μείς</w:t>
      </w:r>
      <w:r>
        <w:rPr>
          <w:rFonts w:eastAsia="Times New Roman" w:cs="Times New Roman"/>
          <w:szCs w:val="24"/>
        </w:rPr>
        <w:t>,</w:t>
      </w:r>
      <w:r w:rsidRPr="0076620F">
        <w:rPr>
          <w:rFonts w:eastAsia="Times New Roman" w:cs="Times New Roman"/>
          <w:szCs w:val="24"/>
        </w:rPr>
        <w:t xml:space="preserve"> </w:t>
      </w:r>
      <w:r>
        <w:rPr>
          <w:rFonts w:eastAsia="Times New Roman" w:cs="Times New Roman"/>
          <w:szCs w:val="24"/>
        </w:rPr>
        <w:t xml:space="preserve">αντίθετα, </w:t>
      </w:r>
      <w:r w:rsidRPr="0076620F">
        <w:rPr>
          <w:rFonts w:eastAsia="Times New Roman" w:cs="Times New Roman"/>
          <w:szCs w:val="24"/>
        </w:rPr>
        <w:t>λέμε στο</w:t>
      </w:r>
      <w:r>
        <w:rPr>
          <w:rFonts w:eastAsia="Times New Roman" w:cs="Times New Roman"/>
          <w:szCs w:val="24"/>
        </w:rPr>
        <w:t>ν</w:t>
      </w:r>
      <w:r w:rsidRPr="0076620F">
        <w:rPr>
          <w:rFonts w:eastAsia="Times New Roman" w:cs="Times New Roman"/>
          <w:szCs w:val="24"/>
        </w:rPr>
        <w:t xml:space="preserve"> λαό </w:t>
      </w:r>
      <w:r>
        <w:rPr>
          <w:rFonts w:eastAsia="Times New Roman" w:cs="Times New Roman"/>
          <w:szCs w:val="24"/>
        </w:rPr>
        <w:t>«</w:t>
      </w:r>
      <w:r w:rsidRPr="0076620F">
        <w:rPr>
          <w:rFonts w:eastAsia="Times New Roman" w:cs="Times New Roman"/>
          <w:szCs w:val="24"/>
        </w:rPr>
        <w:t>να μην τη φοβάσ</w:t>
      </w:r>
      <w:r w:rsidRPr="0076620F">
        <w:rPr>
          <w:rFonts w:eastAsia="Times New Roman" w:cs="Times New Roman"/>
          <w:szCs w:val="24"/>
        </w:rPr>
        <w:t>αι</w:t>
      </w:r>
      <w:r>
        <w:rPr>
          <w:rFonts w:eastAsia="Times New Roman" w:cs="Times New Roman"/>
          <w:szCs w:val="24"/>
        </w:rPr>
        <w:t>». Με όρους βεβαίως</w:t>
      </w:r>
      <w:r w:rsidRPr="0076620F">
        <w:rPr>
          <w:rFonts w:eastAsia="Times New Roman" w:cs="Times New Roman"/>
          <w:szCs w:val="24"/>
        </w:rPr>
        <w:t xml:space="preserve"> κινήματος</w:t>
      </w:r>
      <w:r>
        <w:rPr>
          <w:rFonts w:eastAsia="Times New Roman" w:cs="Times New Roman"/>
          <w:szCs w:val="24"/>
        </w:rPr>
        <w:t xml:space="preserve"> και</w:t>
      </w:r>
      <w:r w:rsidRPr="0076620F">
        <w:rPr>
          <w:rFonts w:eastAsia="Times New Roman" w:cs="Times New Roman"/>
          <w:szCs w:val="24"/>
        </w:rPr>
        <w:t xml:space="preserve"> όχι με τους όρους που λέει η </w:t>
      </w:r>
      <w:r>
        <w:rPr>
          <w:rFonts w:eastAsia="Times New Roman" w:cs="Times New Roman"/>
          <w:szCs w:val="24"/>
        </w:rPr>
        <w:t>Κ</w:t>
      </w:r>
      <w:r w:rsidRPr="0076620F">
        <w:rPr>
          <w:rFonts w:eastAsia="Times New Roman" w:cs="Times New Roman"/>
          <w:szCs w:val="24"/>
        </w:rPr>
        <w:t>υβέρνηση του ΣΥΡΙΖΑ</w:t>
      </w:r>
      <w:r>
        <w:rPr>
          <w:rFonts w:eastAsia="Times New Roman" w:cs="Times New Roman"/>
          <w:szCs w:val="24"/>
        </w:rPr>
        <w:t>,</w:t>
      </w:r>
      <w:r w:rsidRPr="0076620F">
        <w:rPr>
          <w:rFonts w:eastAsia="Times New Roman" w:cs="Times New Roman"/>
          <w:szCs w:val="24"/>
        </w:rPr>
        <w:t xml:space="preserve"> με αντιπροσώπευση</w:t>
      </w:r>
      <w:r>
        <w:rPr>
          <w:rFonts w:eastAsia="Times New Roman" w:cs="Times New Roman"/>
          <w:szCs w:val="24"/>
        </w:rPr>
        <w:t>,</w:t>
      </w:r>
      <w:r w:rsidRPr="0076620F">
        <w:rPr>
          <w:rFonts w:eastAsia="Times New Roman" w:cs="Times New Roman"/>
          <w:szCs w:val="24"/>
        </w:rPr>
        <w:t xml:space="preserve"> μέσω της κάλπης ή μέσω των δημοψηφισμάτων</w:t>
      </w:r>
      <w:r>
        <w:rPr>
          <w:rFonts w:eastAsia="Times New Roman" w:cs="Times New Roman"/>
          <w:szCs w:val="24"/>
        </w:rPr>
        <w:t>,</w:t>
      </w:r>
      <w:r w:rsidRPr="0076620F">
        <w:rPr>
          <w:rFonts w:eastAsia="Times New Roman" w:cs="Times New Roman"/>
          <w:szCs w:val="24"/>
        </w:rPr>
        <w:t xml:space="preserve"> χωρίς να υποτιμάμε και τη σημασία της εκλογικής καμπάνιας ως μία</w:t>
      </w:r>
      <w:r>
        <w:rPr>
          <w:rFonts w:eastAsia="Times New Roman" w:cs="Times New Roman"/>
          <w:szCs w:val="24"/>
        </w:rPr>
        <w:t>ς</w:t>
      </w:r>
      <w:r w:rsidRPr="0076620F">
        <w:rPr>
          <w:rFonts w:eastAsia="Times New Roman" w:cs="Times New Roman"/>
          <w:szCs w:val="24"/>
        </w:rPr>
        <w:t xml:space="preserve"> μεγάλης πολιτικής </w:t>
      </w:r>
      <w:r>
        <w:rPr>
          <w:rFonts w:eastAsia="Times New Roman" w:cs="Times New Roman"/>
          <w:szCs w:val="24"/>
        </w:rPr>
        <w:t>εκστρατείας.</w:t>
      </w:r>
      <w:r w:rsidRPr="0076620F">
        <w:rPr>
          <w:rFonts w:eastAsia="Times New Roman" w:cs="Times New Roman"/>
          <w:szCs w:val="24"/>
        </w:rPr>
        <w:t xml:space="preserve"> </w:t>
      </w:r>
    </w:p>
    <w:p w14:paraId="0A5DE30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Αντίθετα,</w:t>
      </w:r>
      <w:r>
        <w:rPr>
          <w:rFonts w:eastAsia="Times New Roman" w:cs="Times New Roman"/>
          <w:szCs w:val="24"/>
        </w:rPr>
        <w:t xml:space="preserve"> ο</w:t>
      </w:r>
      <w:r w:rsidRPr="0076620F">
        <w:rPr>
          <w:rFonts w:eastAsia="Times New Roman" w:cs="Times New Roman"/>
          <w:szCs w:val="24"/>
        </w:rPr>
        <w:t xml:space="preserve"> λαός πρέπει με την πάλη του</w:t>
      </w:r>
      <w:r>
        <w:rPr>
          <w:rFonts w:eastAsia="Times New Roman" w:cs="Times New Roman"/>
          <w:szCs w:val="24"/>
        </w:rPr>
        <w:t>,</w:t>
      </w:r>
      <w:r w:rsidRPr="0076620F">
        <w:rPr>
          <w:rFonts w:eastAsia="Times New Roman" w:cs="Times New Roman"/>
          <w:szCs w:val="24"/>
        </w:rPr>
        <w:t xml:space="preserve"> με την αντεπίθεσή του</w:t>
      </w:r>
      <w:r>
        <w:rPr>
          <w:rFonts w:eastAsia="Times New Roman" w:cs="Times New Roman"/>
          <w:szCs w:val="24"/>
        </w:rPr>
        <w:t>,</w:t>
      </w:r>
      <w:r w:rsidRPr="0076620F">
        <w:rPr>
          <w:rFonts w:eastAsia="Times New Roman" w:cs="Times New Roman"/>
          <w:szCs w:val="24"/>
        </w:rPr>
        <w:t xml:space="preserve"> με την όξυνση</w:t>
      </w:r>
      <w:r>
        <w:rPr>
          <w:rFonts w:eastAsia="Times New Roman" w:cs="Times New Roman"/>
          <w:szCs w:val="24"/>
        </w:rPr>
        <w:t>,</w:t>
      </w:r>
      <w:r w:rsidRPr="0076620F">
        <w:rPr>
          <w:rFonts w:eastAsia="Times New Roman" w:cs="Times New Roman"/>
          <w:szCs w:val="24"/>
        </w:rPr>
        <w:t xml:space="preserve"> όπως λέμε εμείς</w:t>
      </w:r>
      <w:r>
        <w:rPr>
          <w:rFonts w:eastAsia="Times New Roman" w:cs="Times New Roman"/>
          <w:szCs w:val="24"/>
        </w:rPr>
        <w:t>,</w:t>
      </w:r>
      <w:r w:rsidRPr="0076620F">
        <w:rPr>
          <w:rFonts w:eastAsia="Times New Roman" w:cs="Times New Roman"/>
          <w:szCs w:val="24"/>
        </w:rPr>
        <w:t xml:space="preserve"> της ταξικής πάλης</w:t>
      </w:r>
      <w:r>
        <w:rPr>
          <w:rFonts w:eastAsia="Times New Roman" w:cs="Times New Roman"/>
          <w:szCs w:val="24"/>
        </w:rPr>
        <w:t>,</w:t>
      </w:r>
      <w:r w:rsidRPr="0076620F">
        <w:rPr>
          <w:rFonts w:eastAsia="Times New Roman" w:cs="Times New Roman"/>
          <w:szCs w:val="24"/>
        </w:rPr>
        <w:t xml:space="preserve"> να καταφέρνει χτυπήματα </w:t>
      </w:r>
      <w:r>
        <w:rPr>
          <w:rFonts w:eastAsia="Times New Roman" w:cs="Times New Roman"/>
          <w:szCs w:val="24"/>
        </w:rPr>
        <w:t xml:space="preserve">όχι μόνο </w:t>
      </w:r>
      <w:r w:rsidRPr="0076620F">
        <w:rPr>
          <w:rFonts w:eastAsia="Times New Roman" w:cs="Times New Roman"/>
          <w:szCs w:val="24"/>
        </w:rPr>
        <w:t>στη διακυβέρνηση</w:t>
      </w:r>
      <w:r>
        <w:rPr>
          <w:rFonts w:eastAsia="Times New Roman" w:cs="Times New Roman"/>
          <w:szCs w:val="24"/>
        </w:rPr>
        <w:t>,</w:t>
      </w:r>
      <w:r w:rsidRPr="0076620F">
        <w:rPr>
          <w:rFonts w:eastAsia="Times New Roman" w:cs="Times New Roman"/>
          <w:szCs w:val="24"/>
        </w:rPr>
        <w:t xml:space="preserve"> αλλά γενικότερα στο πολιτικό σύστημα</w:t>
      </w:r>
      <w:r>
        <w:rPr>
          <w:rFonts w:eastAsia="Times New Roman" w:cs="Times New Roman"/>
          <w:szCs w:val="24"/>
        </w:rPr>
        <w:t>,</w:t>
      </w:r>
      <w:r w:rsidRPr="0076620F">
        <w:rPr>
          <w:rFonts w:eastAsia="Times New Roman" w:cs="Times New Roman"/>
          <w:szCs w:val="24"/>
        </w:rPr>
        <w:t xml:space="preserve"> να το μετατρέπει σε ασταθές</w:t>
      </w:r>
      <w:r>
        <w:rPr>
          <w:rFonts w:eastAsia="Times New Roman" w:cs="Times New Roman"/>
          <w:szCs w:val="24"/>
        </w:rPr>
        <w:t xml:space="preserve">, γιατί μόνο τότε μπορεί κάτω από τον τρόμο </w:t>
      </w:r>
      <w:r w:rsidRPr="0076620F">
        <w:rPr>
          <w:rFonts w:eastAsia="Times New Roman" w:cs="Times New Roman"/>
          <w:szCs w:val="24"/>
        </w:rPr>
        <w:t xml:space="preserve">που θα προκαλέσει </w:t>
      </w:r>
      <w:r>
        <w:rPr>
          <w:rFonts w:eastAsia="Times New Roman" w:cs="Times New Roman"/>
          <w:szCs w:val="24"/>
        </w:rPr>
        <w:t>-</w:t>
      </w:r>
      <w:r w:rsidRPr="0076620F">
        <w:rPr>
          <w:rFonts w:eastAsia="Times New Roman" w:cs="Times New Roman"/>
          <w:szCs w:val="24"/>
        </w:rPr>
        <w:t>γιατί φιλότιμο δεν πρόκειται να προκαλέσει</w:t>
      </w:r>
      <w:r>
        <w:rPr>
          <w:rFonts w:eastAsia="Times New Roman" w:cs="Times New Roman"/>
          <w:szCs w:val="24"/>
        </w:rPr>
        <w:t>-</w:t>
      </w:r>
      <w:r w:rsidRPr="0076620F">
        <w:rPr>
          <w:rFonts w:eastAsia="Times New Roman" w:cs="Times New Roman"/>
          <w:szCs w:val="24"/>
        </w:rPr>
        <w:t xml:space="preserve"> να </w:t>
      </w:r>
      <w:r>
        <w:rPr>
          <w:rFonts w:eastAsia="Times New Roman" w:cs="Times New Roman"/>
          <w:szCs w:val="24"/>
        </w:rPr>
        <w:t>έχει</w:t>
      </w:r>
      <w:r w:rsidRPr="0076620F">
        <w:rPr>
          <w:rFonts w:eastAsia="Times New Roman" w:cs="Times New Roman"/>
          <w:szCs w:val="24"/>
        </w:rPr>
        <w:t xml:space="preserve"> παραχωρήσεις</w:t>
      </w:r>
      <w:r>
        <w:rPr>
          <w:rFonts w:eastAsia="Times New Roman" w:cs="Times New Roman"/>
          <w:szCs w:val="24"/>
        </w:rPr>
        <w:t>,</w:t>
      </w:r>
      <w:r w:rsidRPr="0076620F">
        <w:rPr>
          <w:rFonts w:eastAsia="Times New Roman" w:cs="Times New Roman"/>
          <w:szCs w:val="24"/>
        </w:rPr>
        <w:t xml:space="preserve"> να επιβάλει ίσως κάποιες κατακτήσεις και βεβαίως</w:t>
      </w:r>
      <w:r>
        <w:rPr>
          <w:rFonts w:eastAsia="Times New Roman" w:cs="Times New Roman"/>
          <w:szCs w:val="24"/>
        </w:rPr>
        <w:t>, τραβώντας στον δρόμο</w:t>
      </w:r>
      <w:r w:rsidRPr="0076620F">
        <w:rPr>
          <w:rFonts w:eastAsia="Times New Roman" w:cs="Times New Roman"/>
          <w:szCs w:val="24"/>
        </w:rPr>
        <w:t xml:space="preserve"> όσο γίνεται πιο μπροστά προς τη ριζική ανατροπή του</w:t>
      </w:r>
      <w:r>
        <w:rPr>
          <w:rFonts w:eastAsia="Times New Roman" w:cs="Times New Roman"/>
          <w:szCs w:val="24"/>
        </w:rPr>
        <w:t>.</w:t>
      </w:r>
    </w:p>
    <w:p w14:paraId="0A5DE30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Έ</w:t>
      </w:r>
      <w:r w:rsidRPr="0076620F">
        <w:rPr>
          <w:rFonts w:eastAsia="Times New Roman" w:cs="Times New Roman"/>
          <w:szCs w:val="24"/>
        </w:rPr>
        <w:t>χε</w:t>
      </w:r>
      <w:r w:rsidRPr="0076620F">
        <w:rPr>
          <w:rFonts w:eastAsia="Times New Roman" w:cs="Times New Roman"/>
          <w:szCs w:val="24"/>
        </w:rPr>
        <w:t>ι</w:t>
      </w:r>
      <w:r>
        <w:rPr>
          <w:rFonts w:eastAsia="Times New Roman" w:cs="Times New Roman"/>
          <w:szCs w:val="24"/>
        </w:rPr>
        <w:t>,</w:t>
      </w:r>
      <w:r w:rsidRPr="0076620F">
        <w:rPr>
          <w:rFonts w:eastAsia="Times New Roman" w:cs="Times New Roman"/>
          <w:szCs w:val="24"/>
        </w:rPr>
        <w:t xml:space="preserve"> λοιπόν</w:t>
      </w:r>
      <w:r>
        <w:rPr>
          <w:rFonts w:eastAsia="Times New Roman" w:cs="Times New Roman"/>
          <w:szCs w:val="24"/>
        </w:rPr>
        <w:t>,</w:t>
      </w:r>
      <w:r w:rsidRPr="0076620F">
        <w:rPr>
          <w:rFonts w:eastAsia="Times New Roman" w:cs="Times New Roman"/>
          <w:szCs w:val="24"/>
        </w:rPr>
        <w:t xml:space="preserve"> </w:t>
      </w:r>
      <w:r>
        <w:rPr>
          <w:rFonts w:eastAsia="Times New Roman" w:cs="Times New Roman"/>
          <w:szCs w:val="24"/>
        </w:rPr>
        <w:t xml:space="preserve">η τοποθέτησή σας αυτή </w:t>
      </w:r>
      <w:r w:rsidRPr="0076620F">
        <w:rPr>
          <w:rFonts w:eastAsia="Times New Roman" w:cs="Times New Roman"/>
          <w:szCs w:val="24"/>
        </w:rPr>
        <w:t>και το στοιχείο της πρόληψης</w:t>
      </w:r>
      <w:r>
        <w:rPr>
          <w:rFonts w:eastAsia="Times New Roman" w:cs="Times New Roman"/>
          <w:szCs w:val="24"/>
        </w:rPr>
        <w:t>.</w:t>
      </w:r>
      <w:r w:rsidRPr="0076620F">
        <w:rPr>
          <w:rFonts w:eastAsia="Times New Roman" w:cs="Times New Roman"/>
          <w:szCs w:val="24"/>
        </w:rPr>
        <w:t xml:space="preserve"> Βεβαίως</w:t>
      </w:r>
      <w:r>
        <w:rPr>
          <w:rFonts w:eastAsia="Times New Roman" w:cs="Times New Roman"/>
          <w:szCs w:val="24"/>
        </w:rPr>
        <w:t>,</w:t>
      </w:r>
      <w:r w:rsidRPr="0076620F">
        <w:rPr>
          <w:rFonts w:eastAsia="Times New Roman" w:cs="Times New Roman"/>
          <w:szCs w:val="24"/>
        </w:rPr>
        <w:t xml:space="preserve"> σήμερα το εργατικό λαϊκό κίνημα δεν είναι </w:t>
      </w:r>
      <w:r w:rsidRPr="0076620F">
        <w:rPr>
          <w:rFonts w:eastAsia="Times New Roman" w:cs="Times New Roman"/>
          <w:szCs w:val="24"/>
        </w:rPr>
        <w:lastRenderedPageBreak/>
        <w:t>στο ύψος των απαιτήσεων για διάφορους λόγους</w:t>
      </w:r>
      <w:r>
        <w:rPr>
          <w:rFonts w:eastAsia="Times New Roman" w:cs="Times New Roman"/>
          <w:szCs w:val="24"/>
        </w:rPr>
        <w:t>.</w:t>
      </w:r>
      <w:r w:rsidRPr="0076620F">
        <w:rPr>
          <w:rFonts w:eastAsia="Times New Roman" w:cs="Times New Roman"/>
          <w:szCs w:val="24"/>
        </w:rPr>
        <w:t xml:space="preserve"> Ωστόσο</w:t>
      </w:r>
      <w:r>
        <w:rPr>
          <w:rFonts w:eastAsia="Times New Roman" w:cs="Times New Roman"/>
          <w:szCs w:val="24"/>
        </w:rPr>
        <w:t>,</w:t>
      </w:r>
      <w:r w:rsidRPr="0076620F">
        <w:rPr>
          <w:rFonts w:eastAsia="Times New Roman" w:cs="Times New Roman"/>
          <w:szCs w:val="24"/>
        </w:rPr>
        <w:t xml:space="preserve"> ξέρετε πολύ καλά και από την </w:t>
      </w:r>
      <w:r>
        <w:rPr>
          <w:rFonts w:eastAsia="Times New Roman" w:cs="Times New Roman"/>
          <w:szCs w:val="24"/>
        </w:rPr>
        <w:t>πείρα</w:t>
      </w:r>
      <w:r w:rsidRPr="0076620F">
        <w:rPr>
          <w:rFonts w:eastAsia="Times New Roman" w:cs="Times New Roman"/>
          <w:szCs w:val="24"/>
        </w:rPr>
        <w:t xml:space="preserve"> </w:t>
      </w:r>
      <w:r>
        <w:rPr>
          <w:rFonts w:eastAsia="Times New Roman" w:cs="Times New Roman"/>
          <w:szCs w:val="24"/>
        </w:rPr>
        <w:t>σας -γ</w:t>
      </w:r>
      <w:r w:rsidRPr="0076620F">
        <w:rPr>
          <w:rFonts w:eastAsia="Times New Roman" w:cs="Times New Roman"/>
          <w:szCs w:val="24"/>
        </w:rPr>
        <w:t>ιατί πώς να το κάνουμε</w:t>
      </w:r>
      <w:r>
        <w:rPr>
          <w:rFonts w:eastAsia="Times New Roman" w:cs="Times New Roman"/>
          <w:szCs w:val="24"/>
        </w:rPr>
        <w:t>,</w:t>
      </w:r>
      <w:r w:rsidRPr="0076620F">
        <w:rPr>
          <w:rFonts w:eastAsia="Times New Roman" w:cs="Times New Roman"/>
          <w:szCs w:val="24"/>
        </w:rPr>
        <w:t xml:space="preserve"> </w:t>
      </w:r>
      <w:r>
        <w:rPr>
          <w:rFonts w:eastAsia="Times New Roman" w:cs="Times New Roman"/>
          <w:szCs w:val="24"/>
        </w:rPr>
        <w:t>η αστική</w:t>
      </w:r>
      <w:r w:rsidRPr="0076620F">
        <w:rPr>
          <w:rFonts w:eastAsia="Times New Roman" w:cs="Times New Roman"/>
          <w:szCs w:val="24"/>
        </w:rPr>
        <w:t xml:space="preserve"> τάξη της Ελλάδ</w:t>
      </w:r>
      <w:r w:rsidRPr="0076620F">
        <w:rPr>
          <w:rFonts w:eastAsia="Times New Roman" w:cs="Times New Roman"/>
          <w:szCs w:val="24"/>
        </w:rPr>
        <w:t>ας έχει μακρόχρονη πείρα</w:t>
      </w:r>
      <w:r>
        <w:rPr>
          <w:rFonts w:eastAsia="Times New Roman" w:cs="Times New Roman"/>
          <w:szCs w:val="24"/>
        </w:rPr>
        <w:t>,</w:t>
      </w:r>
      <w:r w:rsidRPr="0076620F">
        <w:rPr>
          <w:rFonts w:eastAsia="Times New Roman" w:cs="Times New Roman"/>
          <w:szCs w:val="24"/>
        </w:rPr>
        <w:t xml:space="preserve"> όπως </w:t>
      </w:r>
      <w:r>
        <w:rPr>
          <w:rFonts w:eastAsia="Times New Roman" w:cs="Times New Roman"/>
          <w:szCs w:val="24"/>
        </w:rPr>
        <w:t>έχει αξιοποιηθεί και η ακόμα πιο</w:t>
      </w:r>
      <w:r w:rsidRPr="0076620F">
        <w:rPr>
          <w:rFonts w:eastAsia="Times New Roman" w:cs="Times New Roman"/>
          <w:szCs w:val="24"/>
        </w:rPr>
        <w:t xml:space="preserve"> μακρόχρονη ευρωπαϊκή π</w:t>
      </w:r>
      <w:r>
        <w:rPr>
          <w:rFonts w:eastAsia="Times New Roman" w:cs="Times New Roman"/>
          <w:szCs w:val="24"/>
        </w:rPr>
        <w:t>εί</w:t>
      </w:r>
      <w:r w:rsidRPr="0076620F">
        <w:rPr>
          <w:rFonts w:eastAsia="Times New Roman" w:cs="Times New Roman"/>
          <w:szCs w:val="24"/>
        </w:rPr>
        <w:t>ρα</w:t>
      </w:r>
      <w:r>
        <w:rPr>
          <w:rFonts w:eastAsia="Times New Roman" w:cs="Times New Roman"/>
          <w:szCs w:val="24"/>
        </w:rPr>
        <w:t>- ότι</w:t>
      </w:r>
      <w:r w:rsidRPr="0076620F">
        <w:rPr>
          <w:rFonts w:eastAsia="Times New Roman" w:cs="Times New Roman"/>
          <w:szCs w:val="24"/>
        </w:rPr>
        <w:t xml:space="preserve"> πολλές φορές εκεί που υπήρχε το τέλμα</w:t>
      </w:r>
      <w:r>
        <w:rPr>
          <w:rFonts w:eastAsia="Times New Roman" w:cs="Times New Roman"/>
          <w:szCs w:val="24"/>
        </w:rPr>
        <w:t>,</w:t>
      </w:r>
      <w:r w:rsidRPr="0076620F">
        <w:rPr>
          <w:rFonts w:eastAsia="Times New Roman" w:cs="Times New Roman"/>
          <w:szCs w:val="24"/>
        </w:rPr>
        <w:t xml:space="preserve"> εκεί που υπήρχε η αδράνεια</w:t>
      </w:r>
      <w:r>
        <w:rPr>
          <w:rFonts w:eastAsia="Times New Roman" w:cs="Times New Roman"/>
          <w:szCs w:val="24"/>
        </w:rPr>
        <w:t>, ο</w:t>
      </w:r>
      <w:r w:rsidRPr="0076620F">
        <w:rPr>
          <w:rFonts w:eastAsia="Times New Roman" w:cs="Times New Roman"/>
          <w:szCs w:val="24"/>
        </w:rPr>
        <w:t xml:space="preserve"> φόβος και η απογοήτευση</w:t>
      </w:r>
      <w:r>
        <w:rPr>
          <w:rFonts w:eastAsia="Times New Roman" w:cs="Times New Roman"/>
          <w:szCs w:val="24"/>
        </w:rPr>
        <w:t>,</w:t>
      </w:r>
      <w:r w:rsidRPr="0076620F">
        <w:rPr>
          <w:rFonts w:eastAsia="Times New Roman" w:cs="Times New Roman"/>
          <w:szCs w:val="24"/>
        </w:rPr>
        <w:t xml:space="preserve"> δημιουργούντα</w:t>
      </w:r>
      <w:r>
        <w:rPr>
          <w:rFonts w:eastAsia="Times New Roman" w:cs="Times New Roman"/>
          <w:szCs w:val="24"/>
        </w:rPr>
        <w:t>ν</w:t>
      </w:r>
      <w:r w:rsidRPr="0076620F">
        <w:rPr>
          <w:rFonts w:eastAsia="Times New Roman" w:cs="Times New Roman"/>
          <w:szCs w:val="24"/>
        </w:rPr>
        <w:t xml:space="preserve"> προϋποθέσεις να φουντώσει το κίνημα</w:t>
      </w:r>
      <w:r>
        <w:rPr>
          <w:rFonts w:eastAsia="Times New Roman" w:cs="Times New Roman"/>
          <w:szCs w:val="24"/>
        </w:rPr>
        <w:t>,</w:t>
      </w:r>
      <w:r w:rsidRPr="0076620F">
        <w:rPr>
          <w:rFonts w:eastAsia="Times New Roman" w:cs="Times New Roman"/>
          <w:szCs w:val="24"/>
        </w:rPr>
        <w:t xml:space="preserve"> η αντεπίθεση</w:t>
      </w:r>
      <w:r>
        <w:rPr>
          <w:rFonts w:eastAsia="Times New Roman" w:cs="Times New Roman"/>
          <w:szCs w:val="24"/>
        </w:rPr>
        <w:t xml:space="preserve">, </w:t>
      </w:r>
      <w:r>
        <w:rPr>
          <w:rFonts w:eastAsia="Times New Roman" w:cs="Times New Roman"/>
          <w:szCs w:val="24"/>
        </w:rPr>
        <w:t>η</w:t>
      </w:r>
      <w:r w:rsidRPr="0076620F">
        <w:rPr>
          <w:rFonts w:eastAsia="Times New Roman" w:cs="Times New Roman"/>
          <w:szCs w:val="24"/>
        </w:rPr>
        <w:t xml:space="preserve"> λαϊκή εξέγερση</w:t>
      </w:r>
      <w:r>
        <w:rPr>
          <w:rFonts w:eastAsia="Times New Roman" w:cs="Times New Roman"/>
          <w:szCs w:val="24"/>
        </w:rPr>
        <w:t>.</w:t>
      </w:r>
      <w:r w:rsidRPr="0076620F">
        <w:rPr>
          <w:rFonts w:eastAsia="Times New Roman" w:cs="Times New Roman"/>
          <w:szCs w:val="24"/>
        </w:rPr>
        <w:t xml:space="preserve"> Τι νομίζετε</w:t>
      </w:r>
      <w:r>
        <w:rPr>
          <w:rFonts w:eastAsia="Times New Roman" w:cs="Times New Roman"/>
          <w:szCs w:val="24"/>
        </w:rPr>
        <w:t>; Σ</w:t>
      </w:r>
      <w:r w:rsidRPr="0076620F">
        <w:rPr>
          <w:rFonts w:eastAsia="Times New Roman" w:cs="Times New Roman"/>
          <w:szCs w:val="24"/>
        </w:rPr>
        <w:t xml:space="preserve">την </w:t>
      </w:r>
      <w:r>
        <w:rPr>
          <w:rFonts w:eastAsia="Times New Roman" w:cs="Times New Roman"/>
          <w:szCs w:val="24"/>
        </w:rPr>
        <w:t>κ</w:t>
      </w:r>
      <w:r w:rsidRPr="0076620F">
        <w:rPr>
          <w:rFonts w:eastAsia="Times New Roman" w:cs="Times New Roman"/>
          <w:szCs w:val="24"/>
        </w:rPr>
        <w:t xml:space="preserve">ατοχή </w:t>
      </w:r>
      <w:r>
        <w:rPr>
          <w:rFonts w:eastAsia="Times New Roman" w:cs="Times New Roman"/>
          <w:szCs w:val="24"/>
        </w:rPr>
        <w:t>που όλοι</w:t>
      </w:r>
      <w:r w:rsidRPr="0076620F">
        <w:rPr>
          <w:rFonts w:eastAsia="Times New Roman" w:cs="Times New Roman"/>
          <w:szCs w:val="24"/>
        </w:rPr>
        <w:t xml:space="preserve"> μιλάμε για το κίνημα της Εθνικής </w:t>
      </w:r>
      <w:r>
        <w:rPr>
          <w:rFonts w:eastAsia="Times New Roman" w:cs="Times New Roman"/>
          <w:szCs w:val="24"/>
        </w:rPr>
        <w:t>Αντίστασης, όσοι</w:t>
      </w:r>
      <w:r w:rsidRPr="0076620F">
        <w:rPr>
          <w:rFonts w:eastAsia="Times New Roman" w:cs="Times New Roman"/>
          <w:szCs w:val="24"/>
        </w:rPr>
        <w:t xml:space="preserve"> </w:t>
      </w:r>
      <w:r>
        <w:rPr>
          <w:rFonts w:eastAsia="Times New Roman" w:cs="Times New Roman"/>
          <w:szCs w:val="24"/>
        </w:rPr>
        <w:t>μιλάμε, λέμε ότι το ’40 δεν ή</w:t>
      </w:r>
      <w:r w:rsidRPr="0076620F">
        <w:rPr>
          <w:rFonts w:eastAsia="Times New Roman" w:cs="Times New Roman"/>
          <w:szCs w:val="24"/>
        </w:rPr>
        <w:t xml:space="preserve">ταν το ίδιο με το </w:t>
      </w:r>
      <w:r>
        <w:rPr>
          <w:rFonts w:eastAsia="Times New Roman" w:cs="Times New Roman"/>
          <w:szCs w:val="24"/>
        </w:rPr>
        <w:t xml:space="preserve">’41, το ’42 δεν ήταν το ίδιο με το ’41, το </w:t>
      </w:r>
      <w:r>
        <w:rPr>
          <w:rFonts w:eastAsia="Times New Roman"/>
          <w:szCs w:val="24"/>
        </w:rPr>
        <w:t>ʼ</w:t>
      </w:r>
      <w:r>
        <w:rPr>
          <w:rFonts w:eastAsia="Times New Roman" w:cs="Times New Roman"/>
          <w:szCs w:val="24"/>
        </w:rPr>
        <w:t>43 δεν ήταν ίδιο με το ’</w:t>
      </w:r>
      <w:r w:rsidRPr="0076620F">
        <w:rPr>
          <w:rFonts w:eastAsia="Times New Roman" w:cs="Times New Roman"/>
          <w:szCs w:val="24"/>
        </w:rPr>
        <w:t>42</w:t>
      </w:r>
      <w:r>
        <w:rPr>
          <w:rFonts w:eastAsia="Times New Roman" w:cs="Times New Roman"/>
          <w:szCs w:val="24"/>
        </w:rPr>
        <w:t>.</w:t>
      </w:r>
      <w:r w:rsidRPr="0076620F">
        <w:rPr>
          <w:rFonts w:eastAsia="Times New Roman" w:cs="Times New Roman"/>
          <w:szCs w:val="24"/>
        </w:rPr>
        <w:t xml:space="preserve"> </w:t>
      </w:r>
      <w:r>
        <w:rPr>
          <w:rFonts w:eastAsia="Times New Roman" w:cs="Times New Roman"/>
          <w:szCs w:val="24"/>
        </w:rPr>
        <w:t xml:space="preserve">Ή αν θέλετε πάρτε </w:t>
      </w:r>
      <w:r w:rsidRPr="0076620F">
        <w:rPr>
          <w:rFonts w:eastAsia="Times New Roman" w:cs="Times New Roman"/>
          <w:szCs w:val="24"/>
        </w:rPr>
        <w:t xml:space="preserve">την περίοδο της </w:t>
      </w:r>
      <w:r w:rsidRPr="0076620F">
        <w:rPr>
          <w:rFonts w:eastAsia="Times New Roman" w:cs="Times New Roman"/>
          <w:szCs w:val="24"/>
        </w:rPr>
        <w:t>δικτατορίας</w:t>
      </w:r>
      <w:r>
        <w:rPr>
          <w:rFonts w:eastAsia="Times New Roman" w:cs="Times New Roman"/>
          <w:szCs w:val="24"/>
        </w:rPr>
        <w:t xml:space="preserve">. Ποιος περίμενε </w:t>
      </w:r>
      <w:r w:rsidRPr="0076620F">
        <w:rPr>
          <w:rFonts w:eastAsia="Times New Roman" w:cs="Times New Roman"/>
          <w:szCs w:val="24"/>
        </w:rPr>
        <w:t xml:space="preserve">το </w:t>
      </w:r>
      <w:r>
        <w:rPr>
          <w:rFonts w:eastAsia="Times New Roman" w:cs="Times New Roman"/>
          <w:szCs w:val="24"/>
        </w:rPr>
        <w:t>’</w:t>
      </w:r>
      <w:r w:rsidRPr="0076620F">
        <w:rPr>
          <w:rFonts w:eastAsia="Times New Roman" w:cs="Times New Roman"/>
          <w:szCs w:val="24"/>
        </w:rPr>
        <w:t>67</w:t>
      </w:r>
      <w:r>
        <w:rPr>
          <w:rFonts w:eastAsia="Times New Roman" w:cs="Times New Roman"/>
          <w:szCs w:val="24"/>
        </w:rPr>
        <w:t>, το</w:t>
      </w:r>
      <w:r w:rsidRPr="0076620F">
        <w:rPr>
          <w:rFonts w:eastAsia="Times New Roman" w:cs="Times New Roman"/>
          <w:szCs w:val="24"/>
        </w:rPr>
        <w:t xml:space="preserve"> </w:t>
      </w:r>
      <w:r>
        <w:rPr>
          <w:rFonts w:eastAsia="Times New Roman" w:cs="Times New Roman"/>
          <w:szCs w:val="24"/>
        </w:rPr>
        <w:t>’68, το</w:t>
      </w:r>
      <w:r w:rsidRPr="0076620F">
        <w:rPr>
          <w:rFonts w:eastAsia="Times New Roman" w:cs="Times New Roman"/>
          <w:szCs w:val="24"/>
        </w:rPr>
        <w:t xml:space="preserve"> </w:t>
      </w:r>
      <w:r>
        <w:rPr>
          <w:rFonts w:eastAsia="Times New Roman" w:cs="Times New Roman"/>
          <w:szCs w:val="24"/>
        </w:rPr>
        <w:t>’</w:t>
      </w:r>
      <w:r w:rsidRPr="0076620F">
        <w:rPr>
          <w:rFonts w:eastAsia="Times New Roman" w:cs="Times New Roman"/>
          <w:szCs w:val="24"/>
        </w:rPr>
        <w:t>69</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α εξέγερση όπως έ</w:t>
      </w:r>
      <w:r w:rsidRPr="0076620F">
        <w:rPr>
          <w:rFonts w:eastAsia="Times New Roman" w:cs="Times New Roman"/>
          <w:szCs w:val="24"/>
        </w:rPr>
        <w:t xml:space="preserve">γινε στο Πολυτεχνείο </w:t>
      </w:r>
      <w:r>
        <w:rPr>
          <w:rFonts w:eastAsia="Times New Roman" w:cs="Times New Roman"/>
          <w:szCs w:val="24"/>
        </w:rPr>
        <w:t xml:space="preserve">ή </w:t>
      </w:r>
      <w:r w:rsidRPr="0076620F">
        <w:rPr>
          <w:rFonts w:eastAsia="Times New Roman" w:cs="Times New Roman"/>
          <w:szCs w:val="24"/>
        </w:rPr>
        <w:t>και άλλες τοπικές εξεγέρσεις</w:t>
      </w:r>
      <w:r>
        <w:rPr>
          <w:rFonts w:eastAsia="Times New Roman" w:cs="Times New Roman"/>
          <w:szCs w:val="24"/>
        </w:rPr>
        <w:t xml:space="preserve">; </w:t>
      </w:r>
    </w:p>
    <w:p w14:paraId="0A5DE30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Όλη αυτή λοιπόν η φ</w:t>
      </w:r>
      <w:r w:rsidRPr="0076620F">
        <w:rPr>
          <w:rFonts w:eastAsia="Times New Roman" w:cs="Times New Roman"/>
          <w:szCs w:val="24"/>
        </w:rPr>
        <w:t>ιλολογία που γίνεται από όλα τα κόμματα για πολιτική σταθερότητα έχει και το στοιχείο της πρόληψης και του φόβου</w:t>
      </w:r>
      <w:r>
        <w:rPr>
          <w:rFonts w:eastAsia="Times New Roman" w:cs="Times New Roman"/>
          <w:szCs w:val="24"/>
        </w:rPr>
        <w:t>.</w:t>
      </w:r>
      <w:r>
        <w:rPr>
          <w:rFonts w:eastAsia="Times New Roman" w:cs="Times New Roman"/>
          <w:szCs w:val="24"/>
        </w:rPr>
        <w:t xml:space="preserve"> Θ</w:t>
      </w:r>
      <w:r w:rsidRPr="0076620F">
        <w:rPr>
          <w:rFonts w:eastAsia="Times New Roman" w:cs="Times New Roman"/>
          <w:szCs w:val="24"/>
        </w:rPr>
        <w:t>α σας αδικούσ</w:t>
      </w:r>
      <w:r>
        <w:rPr>
          <w:rFonts w:eastAsia="Times New Roman" w:cs="Times New Roman"/>
          <w:szCs w:val="24"/>
        </w:rPr>
        <w:t>α</w:t>
      </w:r>
      <w:r w:rsidRPr="0076620F">
        <w:rPr>
          <w:rFonts w:eastAsia="Times New Roman" w:cs="Times New Roman"/>
          <w:szCs w:val="24"/>
        </w:rPr>
        <w:t xml:space="preserve"> </w:t>
      </w:r>
      <w:r>
        <w:rPr>
          <w:rFonts w:eastAsia="Times New Roman" w:cs="Times New Roman"/>
          <w:szCs w:val="24"/>
        </w:rPr>
        <w:t>όμως,</w:t>
      </w:r>
      <w:r w:rsidRPr="0076620F">
        <w:rPr>
          <w:rFonts w:eastAsia="Times New Roman" w:cs="Times New Roman"/>
          <w:szCs w:val="24"/>
        </w:rPr>
        <w:t xml:space="preserve"> </w:t>
      </w:r>
      <w:r>
        <w:rPr>
          <w:rFonts w:eastAsia="Times New Roman" w:cs="Times New Roman"/>
          <w:szCs w:val="24"/>
        </w:rPr>
        <w:t xml:space="preserve">αν στεκόμουν μόνο σε αυτό το ζήτημα. Αντανακλά και κάτι άλλο που </w:t>
      </w:r>
      <w:r w:rsidRPr="0076620F">
        <w:rPr>
          <w:rFonts w:eastAsia="Times New Roman" w:cs="Times New Roman"/>
          <w:szCs w:val="24"/>
        </w:rPr>
        <w:t>πρέπει να το πάρει πάρα πολύ σοβαρά υπ</w:t>
      </w:r>
      <w:r>
        <w:rPr>
          <w:rFonts w:eastAsia="Times New Roman" w:cs="Times New Roman"/>
          <w:szCs w:val="24"/>
        </w:rPr>
        <w:t xml:space="preserve">’ </w:t>
      </w:r>
      <w:r w:rsidRPr="0076620F">
        <w:rPr>
          <w:rFonts w:eastAsia="Times New Roman" w:cs="Times New Roman"/>
          <w:szCs w:val="24"/>
        </w:rPr>
        <w:t>όψ</w:t>
      </w:r>
      <w:r>
        <w:rPr>
          <w:rFonts w:eastAsia="Times New Roman" w:cs="Times New Roman"/>
          <w:szCs w:val="24"/>
        </w:rPr>
        <w:t>ιν</w:t>
      </w:r>
      <w:r w:rsidRPr="0076620F">
        <w:rPr>
          <w:rFonts w:eastAsia="Times New Roman" w:cs="Times New Roman"/>
          <w:szCs w:val="24"/>
        </w:rPr>
        <w:t xml:space="preserve"> </w:t>
      </w:r>
      <w:r>
        <w:rPr>
          <w:rFonts w:eastAsia="Times New Roman" w:cs="Times New Roman"/>
          <w:szCs w:val="24"/>
        </w:rPr>
        <w:t xml:space="preserve">ο λαός, </w:t>
      </w:r>
      <w:r w:rsidRPr="0076620F">
        <w:rPr>
          <w:rFonts w:eastAsia="Times New Roman" w:cs="Times New Roman"/>
          <w:szCs w:val="24"/>
        </w:rPr>
        <w:t xml:space="preserve">για να καταλάβει ότι πρέπει </w:t>
      </w:r>
      <w:r w:rsidRPr="0076620F">
        <w:rPr>
          <w:rFonts w:eastAsia="Times New Roman" w:cs="Times New Roman"/>
          <w:szCs w:val="24"/>
        </w:rPr>
        <w:lastRenderedPageBreak/>
        <w:t>να αξιοποιεί τις δυσκολίες του συστήματος και όχι να συντρέχει να του μπαλώνει τ</w:t>
      </w:r>
      <w:r>
        <w:rPr>
          <w:rFonts w:eastAsia="Times New Roman" w:cs="Times New Roman"/>
          <w:szCs w:val="24"/>
        </w:rPr>
        <w:t>α προβλ</w:t>
      </w:r>
      <w:r>
        <w:rPr>
          <w:rFonts w:eastAsia="Times New Roman" w:cs="Times New Roman"/>
          <w:szCs w:val="24"/>
        </w:rPr>
        <w:t>ήματα και τις πληγές του.</w:t>
      </w:r>
    </w:p>
    <w:p w14:paraId="0A5DE30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Εδώ τώρα, το ίδιο το σύστημα –αυτά πια τα λένε επίσημα τα όργανα της </w:t>
      </w:r>
      <w:r w:rsidRPr="00780DE8">
        <w:rPr>
          <w:rFonts w:eastAsia="Times New Roman" w:cs="Times New Roman"/>
          <w:szCs w:val="24"/>
        </w:rPr>
        <w:t>Ευρωπαϊκής Ένωσης</w:t>
      </w:r>
      <w:r>
        <w:rPr>
          <w:rFonts w:eastAsia="Times New Roman" w:cs="Times New Roman"/>
          <w:szCs w:val="24"/>
        </w:rPr>
        <w:t>, όχι τα πολιτικά όργανα, τα οικονομικά του επιτελεία, τα παγκόσμια οικονομικά επιτελεία,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να μην τα επαναλάβω, υπάρχει ολόκληρος κατάλογο</w:t>
      </w:r>
      <w:r>
        <w:rPr>
          <w:rFonts w:eastAsia="Times New Roman" w:cs="Times New Roman"/>
          <w:szCs w:val="24"/>
        </w:rPr>
        <w:t xml:space="preserve">ς- συνειδητοποιεί αδιέξοδες αντιφάσεις που έχει το καπιταλιστικό σύστημα στην Ευρώπη και παγκόσμια και μάλιστα χωρίς ακόμα το λαϊκό κίνημα στην Ευρώπη και παγκόσμια να είναι σε θέση να τις αξιοποιήσει και να αντεπιτεθεί. Υπάρχουν τεράστιες αντιφάσεις. </w:t>
      </w:r>
    </w:p>
    <w:p w14:paraId="0A5DE30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Βεβ</w:t>
      </w:r>
      <w:r>
        <w:rPr>
          <w:rFonts w:eastAsia="Times New Roman" w:cs="Times New Roman"/>
          <w:szCs w:val="24"/>
        </w:rPr>
        <w:t>αίως, το πολιτικό σύστημα στη χώρα μας είναι πολύ κατοχυρωμένο και μόνο ο λαός μπορεί να το ανατρέψει. Παραδείγματος χάρ</w:t>
      </w:r>
      <w:r>
        <w:rPr>
          <w:rFonts w:eastAsia="Times New Roman" w:cs="Times New Roman"/>
          <w:szCs w:val="24"/>
        </w:rPr>
        <w:t>ιν</w:t>
      </w:r>
      <w:r>
        <w:rPr>
          <w:rFonts w:eastAsia="Times New Roman" w:cs="Times New Roman"/>
          <w:szCs w:val="24"/>
        </w:rPr>
        <w:t xml:space="preserve">, στη συνταγματική </w:t>
      </w:r>
      <w:r>
        <w:rPr>
          <w:rFonts w:eastAsia="Times New Roman" w:cs="Times New Roman"/>
          <w:szCs w:val="24"/>
        </w:rPr>
        <w:t>Α</w:t>
      </w:r>
      <w:r>
        <w:rPr>
          <w:rFonts w:eastAsia="Times New Roman" w:cs="Times New Roman"/>
          <w:szCs w:val="24"/>
        </w:rPr>
        <w:t>ναθεώρηση υπάρχουν άρθρα που παραμένουν ακούνητα, δεν αλλάζουν με τίποτα. Δεν θυμάμαι τώρα όλα τα συντάγματα. Μπορ</w:t>
      </w:r>
      <w:r>
        <w:rPr>
          <w:rFonts w:eastAsia="Times New Roman" w:cs="Times New Roman"/>
          <w:szCs w:val="24"/>
        </w:rPr>
        <w:t xml:space="preserve">εί να είχαν άλλη θέση, αλλά υπάρχουν άρθρα που στην ουσία τους είναι ακούνητα, αμετακίνητα. Για να μη σας πω ότι το Σύνταγμα του 1975 που ισχύει σήμερα, μαζί με τις αναθεωρήσεις, στον πυρήνα του είναι </w:t>
      </w:r>
      <w:r>
        <w:rPr>
          <w:rFonts w:eastAsia="Times New Roman" w:cs="Times New Roman"/>
          <w:szCs w:val="24"/>
        </w:rPr>
        <w:lastRenderedPageBreak/>
        <w:t>ίδιο με το Σύνταγμα του 1864, του 1911, του 1952, του 1</w:t>
      </w:r>
      <w:r>
        <w:rPr>
          <w:rFonts w:eastAsia="Times New Roman" w:cs="Times New Roman"/>
          <w:szCs w:val="24"/>
        </w:rPr>
        <w:t xml:space="preserve">975. Βεβαίως, έφυγε ο θρόνος, ναι, γιατί πια είχε ξεπεραστεί, γιατί έμπαινε εμπόδιο στο αστικό πολιτικό σύστημα. </w:t>
      </w:r>
    </w:p>
    <w:p w14:paraId="0A5DE31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Επί της ουσίας, όμως, παραμένει. Είναι, όμως, ακόμα περισσότερο θωρακισμένο. Πάρτε για παράδειγμα τα εξής άρθρα: το άρθρο 48 για την κατάσταση</w:t>
      </w:r>
      <w:r>
        <w:rPr>
          <w:rFonts w:eastAsia="Times New Roman" w:cs="Times New Roman"/>
          <w:szCs w:val="24"/>
        </w:rPr>
        <w:t xml:space="preserve"> πολιορκίας, τα άρθρα 27 και 28. Η κατάσταση πολιορκίας υπάρχει ως άρθρο με άλλες διατυπώσεις από το 1833 και αφορούσε εσωτερικό κίνδυνο και όχι ξενικό, εξωτερικό. Η κατάσταση πολιορκίας λέει ότι όταν υπάρχει κίνδυνος, ακόμα και εξωτερικός κίνδυνος, καταργ</w:t>
      </w:r>
      <w:r>
        <w:rPr>
          <w:rFonts w:eastAsia="Times New Roman" w:cs="Times New Roman"/>
          <w:szCs w:val="24"/>
        </w:rPr>
        <w:t xml:space="preserve">είται η δράση των πολιτικών κομμάτων για έναν μήνα –μετά επανέρχονται ξανά και ξανά-, των συνδικαλιστικών οργανώσεων, των μαζικών οργανώσεων. Καταργείται η μαζική πολιτική δράση. </w:t>
      </w:r>
    </w:p>
    <w:p w14:paraId="0A5DE31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Αλήθεια; Σε συνθήκες, δηλαδή, που κινδυνεύει η εδαφική ακεραιότητα της χώρας</w:t>
      </w:r>
      <w:r>
        <w:rPr>
          <w:rFonts w:eastAsia="Times New Roman" w:cs="Times New Roman"/>
          <w:szCs w:val="24"/>
        </w:rPr>
        <w:t>, καταργείται η δράση του λαού. Δεν θέλατε να προσθέσετε ένα άρθρο σε αυτό το άρθρο 48 που να λέει ότι έχει δικαίωμα η κυβέρνηση να επιτάξει λιμάνια, αεροδρόμια, να πάρει μέτρα εκεί που υπάρχουν ξένες στρατιωτικές βάσεις και δεν ξέρουμε πώς θα λειτουργήσου</w:t>
      </w:r>
      <w:r>
        <w:rPr>
          <w:rFonts w:eastAsia="Times New Roman" w:cs="Times New Roman"/>
          <w:szCs w:val="24"/>
        </w:rPr>
        <w:t xml:space="preserve">ν οι ιδιοκτήτες τους απέναντι </w:t>
      </w:r>
      <w:r>
        <w:rPr>
          <w:rFonts w:eastAsia="Times New Roman" w:cs="Times New Roman"/>
          <w:szCs w:val="24"/>
        </w:rPr>
        <w:lastRenderedPageBreak/>
        <w:t xml:space="preserve">σε αυτόν –δεν θα τον ονομάσω- που κάνει τη στρατιωτική επέμβαση στην Ελλάδα και να πει «Θα τα επιτάξω». Υπάρχουν τεράστιες αποθήκες τροφίμων κι άλλων μέσων. Τα επιτάσσουν για να μην πεινάσει ο ελληνικός λαός. </w:t>
      </w:r>
    </w:p>
    <w:p w14:paraId="0A5DE31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Τέτοιο δεν υπάρχ</w:t>
      </w:r>
      <w:r>
        <w:rPr>
          <w:rFonts w:eastAsia="Times New Roman" w:cs="Times New Roman"/>
          <w:szCs w:val="24"/>
        </w:rPr>
        <w:t xml:space="preserve">ει στην </w:t>
      </w:r>
      <w:r>
        <w:rPr>
          <w:rFonts w:eastAsia="Times New Roman" w:cs="Times New Roman"/>
          <w:szCs w:val="24"/>
        </w:rPr>
        <w:t>Α</w:t>
      </w:r>
      <w:r>
        <w:rPr>
          <w:rFonts w:eastAsia="Times New Roman" w:cs="Times New Roman"/>
          <w:szCs w:val="24"/>
        </w:rPr>
        <w:t>ναθεώρηση του Συντάγματος. Υπάρχει μόνο η απαγόρευση της πολιτικής δράσης του λαού. Άρα, το άρθρο 120 -το παλαιό 114 για το οποίο γίνονταν και πολλές διαδηλώσεις- ότι στον πατριωτισμό των Ελλήνων επαφίεται η τήρηση του Συντάγματος ένα πράγμα εννοε</w:t>
      </w:r>
      <w:r>
        <w:rPr>
          <w:rFonts w:eastAsia="Times New Roman" w:cs="Times New Roman"/>
          <w:szCs w:val="24"/>
        </w:rPr>
        <w:t>ί, ότι δηλαδή όταν κινδυνεύουν τα συμφέροντα των καπιταλιστών, τότε ο λαός πρέπει να προστρέξει να τα σώσει. Κι αν δεν το κάνει αυτό, θα απαγορεύεται η οποιαδήποτε δράση.</w:t>
      </w:r>
    </w:p>
    <w:p w14:paraId="0A5DE31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Πάρτε τα άρθρα 27 και 28. Εγώ θα σας το πω ωμά. Αυτά τα άρθρα, </w:t>
      </w:r>
      <w:r>
        <w:rPr>
          <w:rFonts w:eastAsia="Times New Roman" w:cs="Times New Roman"/>
          <w:szCs w:val="24"/>
        </w:rPr>
        <w:t>όπως και όλο το Σύνταγμα, είναι φτιαγμένα με κάποιες ουδέτερες εκφράσεις. Η ουδετερότητα, άλλωστε, είναι ό,τι θέλεις. Πίσω από το ουδέτερο υπάρχουν τα πάντα. Μπαίνει η προτεραιότητα του διεθνούς δικαίου, οι αρμοδιότητες διεθνών διακρατικών ενώσεων να παρεμ</w:t>
      </w:r>
      <w:r>
        <w:rPr>
          <w:rFonts w:eastAsia="Times New Roman" w:cs="Times New Roman"/>
          <w:szCs w:val="24"/>
        </w:rPr>
        <w:t xml:space="preserve">βαίνουν άμεσα </w:t>
      </w:r>
      <w:r>
        <w:rPr>
          <w:rFonts w:eastAsia="Times New Roman" w:cs="Times New Roman"/>
          <w:szCs w:val="24"/>
        </w:rPr>
        <w:lastRenderedPageBreak/>
        <w:t>στο εσωτερικό της χώρας και να καθορίζουν πράγματα, αν στο εσωτερικό της χώρας δεν υπάρχει εναρμόνιση,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A5DE31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Ξέρετε τι σημαίνει αυτό; Σημαίνει δικαίωμα μέχρι και στρατιωτικής επέμβασης στην Ελλάδα, αν απειλούνται τα συμφέροντα της κυρίαρχης</w:t>
      </w:r>
      <w:r>
        <w:rPr>
          <w:rFonts w:eastAsia="Times New Roman" w:cs="Times New Roman"/>
          <w:szCs w:val="24"/>
        </w:rPr>
        <w:t xml:space="preserve"> τάξης. Και μη μου πείτε ότι δεν το ξέρετε αυτό! Μα, έχει υπογραφεί. Η νέα δομή του ΝΑΤΟ που υπογράφηκε, αν δεν κάνω λάθος, επί Κυβέρνησης Σημίτη –και που βεβαίως κανένας δεν είπε «όχι» σε αυτά και ούτε εσείς την αμφισβητείτε- άλλαξε το εξής πράγμα, ότι το</w:t>
      </w:r>
      <w:r>
        <w:rPr>
          <w:rFonts w:eastAsia="Times New Roman" w:cs="Times New Roman"/>
          <w:szCs w:val="24"/>
        </w:rPr>
        <w:t xml:space="preserve"> ΝΑΤΟ έχει δικαίωμα να στέλνει στρατεύματα στο εσωτερικό κράτους-μέλους, αν απειλούνται τα ΝΑΤΟϊκά συμφέροντα ή αν κινδυνεύει η λογική των ΝΑΤΟϊκών συμφερόντων σε εθνικό επίπεδο, δηλαδή κατά του λαού.</w:t>
      </w:r>
    </w:p>
    <w:p w14:paraId="0A5DE31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ίδιο ισχύει και για τον Ευρωστρατό. Εδώ ο ΟΗΕ έχει α</w:t>
      </w:r>
      <w:r>
        <w:rPr>
          <w:rFonts w:eastAsia="Times New Roman" w:cs="Times New Roman"/>
          <w:szCs w:val="24"/>
        </w:rPr>
        <w:t xml:space="preserve">ποφασίσει ότι εκχωρεί τη δυνατότητα στο ΝΑΤΟ να επεμβαίνει όπου θέλει, ενώ προηγούμενα όταν υπήρχε ο Ψυχρός Πόλεμος, δηλαδή η αντιπαράθεση καπιταλισμού-σοσιαλισμού, υπήρχε και ένα άρθρο που έλεγε ότι μόνο με τη σύμφωνη γνώμη του ΝΑΤΟ </w:t>
      </w:r>
      <w:r>
        <w:rPr>
          <w:rFonts w:eastAsia="Times New Roman" w:cs="Times New Roman"/>
          <w:szCs w:val="24"/>
        </w:rPr>
        <w:lastRenderedPageBreak/>
        <w:t>μπορεί να γίνει κάποια</w:t>
      </w:r>
      <w:r>
        <w:rPr>
          <w:rFonts w:eastAsia="Times New Roman" w:cs="Times New Roman"/>
          <w:szCs w:val="24"/>
        </w:rPr>
        <w:t xml:space="preserve"> επέμβαση. Τα ζούμε τώρα στη Βενεζουέλα, η οποία δεν είναι μέλος κάποιας συμμαχίας που να δεσμεύεται με δεσμεύσεις.</w:t>
      </w:r>
    </w:p>
    <w:p w14:paraId="0A5DE31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Επομένως, τι διαφορετικό κάνει η Κυβέρνηση ΣΥΡΙΖΑ απ’ ό,τι έκαναν οι προηγούμενες κυβερνήσεις; Αντίθετα, αυτό που κάνατε είναι να θωρακίσετε</w:t>
      </w:r>
      <w:r>
        <w:rPr>
          <w:rFonts w:eastAsia="Times New Roman" w:cs="Times New Roman"/>
          <w:szCs w:val="24"/>
        </w:rPr>
        <w:t xml:space="preserve"> το αστικό πολιτικό σύστημα, προσθέτοντας και τον αριστερό –με εισαγωγικά ή χωρίς εισαγωγικά- προοδευτικό –με εισαγωγικά ή χωρίς εισαγωγικά- φόβο ότι αν συγκρουστούμε, αν βρεθούμε έξω από το ΝΑΤΟ ή την </w:t>
      </w:r>
      <w:r>
        <w:rPr>
          <w:rFonts w:eastAsia="Times New Roman"/>
          <w:color w:val="222222"/>
          <w:szCs w:val="24"/>
          <w:shd w:val="clear" w:color="auto" w:fill="FFFFFF"/>
        </w:rPr>
        <w:t>Ευρωπαϊκή</w:t>
      </w:r>
      <w:r w:rsidRPr="0063102A">
        <w:rPr>
          <w:rFonts w:eastAsia="Times New Roman"/>
          <w:color w:val="222222"/>
          <w:szCs w:val="24"/>
          <w:shd w:val="clear" w:color="auto" w:fill="FFFFFF"/>
        </w:rPr>
        <w:t xml:space="preserve"> Ένωση</w:t>
      </w:r>
      <w:r>
        <w:rPr>
          <w:rFonts w:eastAsia="Times New Roman"/>
          <w:color w:val="222222"/>
          <w:szCs w:val="24"/>
          <w:shd w:val="clear" w:color="auto" w:fill="FFFFFF"/>
        </w:rPr>
        <w:t>, πάει</w:t>
      </w:r>
      <w:r>
        <w:rPr>
          <w:rFonts w:eastAsia="Times New Roman" w:cs="Times New Roman"/>
          <w:szCs w:val="24"/>
        </w:rPr>
        <w:t xml:space="preserve"> και χαθήκαμε. Αυτό, βεβαίως, λένε οι κυβερνήσεις όλων των κρατών-μελών, ακόμα και των πιο ισχυρών. Αυτές οι οποίες μπορεί να κάνουν το </w:t>
      </w:r>
      <w:r>
        <w:rPr>
          <w:rFonts w:eastAsia="Times New Roman" w:cs="Times New Roman"/>
          <w:szCs w:val="24"/>
          <w:lang w:val="en-US"/>
        </w:rPr>
        <w:t>Brexit</w:t>
      </w:r>
      <w:r>
        <w:rPr>
          <w:rFonts w:eastAsia="Times New Roman" w:cs="Times New Roman"/>
          <w:szCs w:val="24"/>
        </w:rPr>
        <w:t xml:space="preserve"> ή να φύγουν, αυτές πηγαίνουν σε άλλες ιμπεριαλιστικές συμμαχίες. Επομένως, το Σύνταγμα θα γίνει πιο αυταρχικό, πι</w:t>
      </w:r>
      <w:r>
        <w:rPr>
          <w:rFonts w:eastAsia="Times New Roman" w:cs="Times New Roman"/>
          <w:szCs w:val="24"/>
        </w:rPr>
        <w:t>ο αντιδραστικό.</w:t>
      </w:r>
    </w:p>
    <w:p w14:paraId="0A5DE31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Θα αναφερθώ και σε ένα άλλο ζήτημα. Δεν είναι τυχαίο ότι λέτε πως με τις αλλαγές στο Σύνταγμα πετυχαίνετε την εκπροσώπηση του λαού. Εμείς μιλάμε για λαϊκή κυριαρχία, λαϊκή εξουσία. Άλλο εκπροσώπηση και άλλο εξουσία. Κα</w:t>
      </w:r>
      <w:r>
        <w:rPr>
          <w:rFonts w:eastAsia="Times New Roman" w:cs="Times New Roman"/>
          <w:szCs w:val="24"/>
        </w:rPr>
        <w:t>μ</w:t>
      </w:r>
      <w:r>
        <w:rPr>
          <w:rFonts w:eastAsia="Times New Roman" w:cs="Times New Roman"/>
          <w:szCs w:val="24"/>
        </w:rPr>
        <w:t xml:space="preserve">μία σχέση. </w:t>
      </w:r>
      <w:r>
        <w:rPr>
          <w:rFonts w:eastAsia="Times New Roman" w:cs="Times New Roman"/>
          <w:szCs w:val="24"/>
        </w:rPr>
        <w:lastRenderedPageBreak/>
        <w:t>Η εκπροσώπ</w:t>
      </w:r>
      <w:r>
        <w:rPr>
          <w:rFonts w:eastAsia="Times New Roman" w:cs="Times New Roman"/>
          <w:szCs w:val="24"/>
        </w:rPr>
        <w:t>ηση γίνεται, δηλαδή, με την κάλπη. Όσο περισσότερες κάλπες, τόσο περισσότερο εκπροσωπείται ο ελληνικός λαός. Μα, όλα αυτά τα χρόνια, που πραγματικά αυτό κάνει ο ελληνικός λαός, δηλαδή ορίζει τους εκπροσώπους, τι είδε; Και δεν μιλάω μόνο για την περίοδο των</w:t>
      </w:r>
      <w:r>
        <w:rPr>
          <w:rFonts w:eastAsia="Times New Roman" w:cs="Times New Roman"/>
          <w:szCs w:val="24"/>
        </w:rPr>
        <w:t xml:space="preserve"> μνημονίων. Μιλάω και για πιο πριν. Υπήρξαν δημοψηφίσματα σαν αυτό που έκανε ο Ζάεφ με το ερώτημα «Θέλετε να μπείτε στην Ευρωπαϊκή Ένωση και το ΝΑΤΟ με αυτήν την ονομασία ή όχι;». Υπάρχει και η μεγάλη φράση του Ζάεφ που λέει «ΝΑΤΟ και Ευρωπαϊκή Ένωση σημαί</w:t>
      </w:r>
      <w:r>
        <w:rPr>
          <w:rFonts w:eastAsia="Times New Roman" w:cs="Times New Roman"/>
          <w:szCs w:val="24"/>
        </w:rPr>
        <w:t>νουν λεφτά». Ναι, θα το συμφωνήσουμε.</w:t>
      </w:r>
    </w:p>
    <w:p w14:paraId="0A5DE31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 κ. Βενιζέλος από τη δική του πλευρά ανέπτυξε αυτό, την κυριαρχία του Διεθνούς Δικαίου. Όμως, ποιο είναι το Διεθνές Δίκαιο; Από εκεί αρχίζουν οι διαφορές μας, κύριε Βενιζέλο. Εγώ να σας πω και για προηγούμενα, ακόμα κ</w:t>
      </w:r>
      <w:r>
        <w:rPr>
          <w:rFonts w:eastAsia="Times New Roman" w:cs="Times New Roman"/>
          <w:szCs w:val="24"/>
        </w:rPr>
        <w:t>αι στη δεκαετία του 1970 και του 1980, πάντως στη Συνθήκη του Ελσίνκι απαγορευόταν η αλλαγή συνόρων. Είναι το Διεθνές Δίκαιο που επιτρέπει προσαρτήσεις, κομματιασμένες χώρες, πόλεμο, τα πάντα. Σε ποιο Διεθνές Δίκαιο μπορεί να στηριχθεί η Ελλάδα;</w:t>
      </w:r>
    </w:p>
    <w:p w14:paraId="0A5DE31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Επομένως ε</w:t>
      </w:r>
      <w:r>
        <w:rPr>
          <w:rFonts w:eastAsia="Times New Roman" w:cs="Times New Roman"/>
          <w:szCs w:val="24"/>
        </w:rPr>
        <w:t>μείς καλούμε τον ελληνικό λαό όχι απλώς να αμφισβητήσει αυτό το πολιτικό σύστημα, όχι μόνο να μη φοβάται τη φθορά του, αλλά με την πάλη του να επιδιώξει την ανατροπή του.</w:t>
      </w:r>
    </w:p>
    <w:p w14:paraId="0A5DE31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Θα πω και ένα τελευταίο. Ο εθνικισμός, ο σωβινισμός, ο ρατσισμός, κ</w:t>
      </w:r>
      <w:r>
        <w:rPr>
          <w:rFonts w:eastAsia="Times New Roman" w:cs="Times New Roman"/>
          <w:szCs w:val="24"/>
        </w:rPr>
        <w:t>.</w:t>
      </w:r>
      <w:r>
        <w:rPr>
          <w:rFonts w:eastAsia="Times New Roman" w:cs="Times New Roman"/>
          <w:szCs w:val="24"/>
        </w:rPr>
        <w:t>λπ. είναι γεννήμα</w:t>
      </w:r>
      <w:r>
        <w:rPr>
          <w:rFonts w:eastAsia="Times New Roman" w:cs="Times New Roman"/>
          <w:szCs w:val="24"/>
        </w:rPr>
        <w:t>τα αυτού του συστήματος. Είναι, αν θέλετε, μορφές έκφρασης των αδυσώπητων ανταγωνισμών που υπάρχουν ανάμεσα σε τμήματα της αστικής τάξης ή ανάμεσα στις άρχουσες τάξεις. Δηλαδή, ο εθνικισμός στην Ευρώπη ή ο προστατευτισμός του Τραμπ είναι έξω από το σύστημα</w:t>
      </w:r>
      <w:r>
        <w:rPr>
          <w:rFonts w:eastAsia="Times New Roman" w:cs="Times New Roman"/>
          <w:szCs w:val="24"/>
        </w:rPr>
        <w:t xml:space="preserve">; Σοβαρά; Οι εθνικιστές, ας πούμε, της Βόρειας Μακεδονίας –έτσι πρέπει να τη λέμε, αυτό είναι το όνομά της- είναι εναντίον του καπιταλιστικού συστήματος, εναντίον του ΝΑΤΟ και της Ευρωπαϊκής Ένωσης; Το ίδιο ισχύει και για τους εθνικιστές της Ελλάδας. Αυτά </w:t>
      </w:r>
      <w:r>
        <w:rPr>
          <w:rFonts w:eastAsia="Times New Roman" w:cs="Times New Roman"/>
          <w:szCs w:val="24"/>
        </w:rPr>
        <w:t>είναι γεννήματα του ίδιου του συστήματος και κάποια στιγμή, όταν αυτά δεν είναι και πάρα πολύ ισχυρά, είναι πάρα πολύ βολικά –για το σύστημα, για τη Δεξιά- αντιφασιστικά μέτωπα, δηλαδή για αναπαραγωγή πλαστών διαχωριστικών γραμμών.</w:t>
      </w:r>
    </w:p>
    <w:p w14:paraId="0A5DE31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Τέλος, ούτε την τόλμη να</w:t>
      </w:r>
      <w:r>
        <w:rPr>
          <w:rFonts w:eastAsia="Times New Roman" w:cs="Times New Roman"/>
          <w:szCs w:val="24"/>
        </w:rPr>
        <w:t xml:space="preserve"> χωρίσετε την Εκκλησία από το Κράτος δεν είχατε. Ούτε αυτήν την τόλμη δεν είχατε. Η Νέα Δημοκρατία απευθύνεται σε ένα πιο παραδοσιακό ακροατήριο. Σκέφτεται και τα ακροδεξιά τμήματα που μπορεί να της κόψουν τις ψήφους, γιατί δεν πιστεύω ότι οι νεότεροι άνθρ</w:t>
      </w:r>
      <w:r>
        <w:rPr>
          <w:rFonts w:eastAsia="Times New Roman" w:cs="Times New Roman"/>
          <w:szCs w:val="24"/>
        </w:rPr>
        <w:t>ωποι μέσα στη Νέα Δημοκρατία είναι υπέρ του μη διαχωρισμού του Κράτους και της Εκκλησίας. Αυτό δεν είναι κανένα επαναστατικό σύνθημα.</w:t>
      </w:r>
    </w:p>
    <w:p w14:paraId="0A5DE31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Εσείς ούτε αυτό δεν κάνετε. Μιλάτε για διαμόρφωση σχέσεων Κράτους και Εκκλησίας. Χρειάζεται πλήρης διαχωρισμός. Να είναι υ</w:t>
      </w:r>
      <w:r>
        <w:rPr>
          <w:rFonts w:eastAsia="Times New Roman" w:cs="Times New Roman"/>
          <w:szCs w:val="24"/>
        </w:rPr>
        <w:t>ποχρεωτικός ο πολιτικός γάμος. Άλλο πράγμα είναι αν θέλει ο άλλος να κάνει θρησκευτικό. Όμως, ως νομική υπόσταση να είναι μόνο αυτό. Ούτε αυτό δεν μπορείτε να κάνετε.</w:t>
      </w:r>
    </w:p>
    <w:p w14:paraId="0A5DE31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 άρθρο 16, αν ήσασταν συνεπείς με τη θέση σας, θα έπρεπε να καταργήσετε όλα τα ιδιωτικ</w:t>
      </w:r>
      <w:r>
        <w:rPr>
          <w:rFonts w:eastAsia="Times New Roman" w:cs="Times New Roman"/>
          <w:szCs w:val="24"/>
        </w:rPr>
        <w:t xml:space="preserve">ά εκπαιδευτήρια, από νηπιαγωγεία και βρεφονηπιακούς σταθμούς, μέχρι όλα αυτά που υπάρχουν. </w:t>
      </w:r>
    </w:p>
    <w:p w14:paraId="0A5DE31E" w14:textId="77777777" w:rsidR="00415E13" w:rsidRDefault="00E650A0">
      <w:pPr>
        <w:spacing w:line="600" w:lineRule="auto"/>
        <w:ind w:firstLine="720"/>
        <w:jc w:val="both"/>
        <w:rPr>
          <w:rFonts w:eastAsia="Times New Roman" w:cs="Times New Roman"/>
          <w:szCs w:val="24"/>
        </w:rPr>
      </w:pPr>
      <w:r w:rsidRPr="00C61D53">
        <w:rPr>
          <w:rFonts w:eastAsia="Times New Roman" w:cs="Times New Roman"/>
          <w:szCs w:val="24"/>
        </w:rPr>
        <w:lastRenderedPageBreak/>
        <w:t xml:space="preserve">Τα δε </w:t>
      </w:r>
      <w:r>
        <w:rPr>
          <w:rFonts w:eastAsia="Times New Roman" w:cs="Times New Roman"/>
          <w:szCs w:val="24"/>
          <w:lang w:val="en-US"/>
        </w:rPr>
        <w:t>AEI</w:t>
      </w:r>
      <w:r w:rsidRPr="00766BAA">
        <w:rPr>
          <w:rFonts w:eastAsia="Times New Roman" w:cs="Times New Roman"/>
          <w:szCs w:val="24"/>
        </w:rPr>
        <w:t>,</w:t>
      </w:r>
      <w:r w:rsidRPr="00C61D53">
        <w:rPr>
          <w:rFonts w:eastAsia="Times New Roman" w:cs="Times New Roman"/>
          <w:szCs w:val="24"/>
        </w:rPr>
        <w:t xml:space="preserve"> μαγαζάκια των ιδιωτών</w:t>
      </w:r>
      <w:r w:rsidRPr="004F5CA1">
        <w:rPr>
          <w:rFonts w:eastAsia="Times New Roman" w:cs="Times New Roman"/>
          <w:szCs w:val="24"/>
        </w:rPr>
        <w:t xml:space="preserve"> </w:t>
      </w:r>
      <w:r>
        <w:rPr>
          <w:rFonts w:eastAsia="Times New Roman" w:cs="Times New Roman"/>
          <w:szCs w:val="24"/>
        </w:rPr>
        <w:t>τα έχετε κάνει, των</w:t>
      </w:r>
      <w:r w:rsidRPr="00C61D53">
        <w:rPr>
          <w:rFonts w:eastAsia="Times New Roman" w:cs="Times New Roman"/>
          <w:szCs w:val="24"/>
        </w:rPr>
        <w:t xml:space="preserve"> ιδιωτικών επιχειρήσεων</w:t>
      </w:r>
      <w:r>
        <w:rPr>
          <w:rFonts w:eastAsia="Times New Roman" w:cs="Times New Roman"/>
          <w:szCs w:val="24"/>
        </w:rPr>
        <w:t>. Μαγαζάκια</w:t>
      </w:r>
      <w:r w:rsidRPr="00C61D53">
        <w:rPr>
          <w:rFonts w:eastAsia="Times New Roman" w:cs="Times New Roman"/>
          <w:szCs w:val="24"/>
        </w:rPr>
        <w:t xml:space="preserve"> κυριολεκτικά</w:t>
      </w:r>
      <w:r>
        <w:rPr>
          <w:rFonts w:eastAsia="Times New Roman" w:cs="Times New Roman"/>
          <w:szCs w:val="24"/>
        </w:rPr>
        <w:t>!</w:t>
      </w:r>
      <w:r w:rsidRPr="00C61D53">
        <w:rPr>
          <w:rFonts w:eastAsia="Times New Roman" w:cs="Times New Roman"/>
          <w:szCs w:val="24"/>
        </w:rPr>
        <w:t xml:space="preserve"> Το </w:t>
      </w:r>
      <w:r>
        <w:rPr>
          <w:rFonts w:eastAsia="Times New Roman" w:cs="Times New Roman"/>
          <w:szCs w:val="24"/>
        </w:rPr>
        <w:t xml:space="preserve">ότι είναι κρατικά, εμάς δεν μας λέει </w:t>
      </w:r>
      <w:r w:rsidRPr="00C61D53">
        <w:rPr>
          <w:rFonts w:eastAsia="Times New Roman" w:cs="Times New Roman"/>
          <w:szCs w:val="24"/>
        </w:rPr>
        <w:t>τίποτα</w:t>
      </w:r>
      <w:r>
        <w:rPr>
          <w:rFonts w:eastAsia="Times New Roman" w:cs="Times New Roman"/>
          <w:szCs w:val="24"/>
        </w:rPr>
        <w:t>.</w:t>
      </w:r>
      <w:r w:rsidRPr="00C61D53">
        <w:rPr>
          <w:rFonts w:eastAsia="Times New Roman" w:cs="Times New Roman"/>
          <w:szCs w:val="24"/>
        </w:rPr>
        <w:t xml:space="preserve"> </w:t>
      </w:r>
    </w:p>
    <w:p w14:paraId="0A5DE31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Επομένως τ</w:t>
      </w:r>
      <w:r w:rsidRPr="00C61D53">
        <w:rPr>
          <w:rFonts w:eastAsia="Times New Roman" w:cs="Times New Roman"/>
          <w:szCs w:val="24"/>
        </w:rPr>
        <w:t>ο μό</w:t>
      </w:r>
      <w:r w:rsidRPr="00C61D53">
        <w:rPr>
          <w:rFonts w:eastAsia="Times New Roman" w:cs="Times New Roman"/>
          <w:szCs w:val="24"/>
        </w:rPr>
        <w:t>νο που σας ενδιαφέρει είναι ακριβώς να θωρακίσετε το αστικό πολιτικό σύστημα από την ανάκαμψη και αντεπίθεση του λαϊκού κινήματος</w:t>
      </w:r>
      <w:r>
        <w:rPr>
          <w:rFonts w:eastAsia="Times New Roman" w:cs="Times New Roman"/>
          <w:szCs w:val="24"/>
        </w:rPr>
        <w:t>.</w:t>
      </w:r>
      <w:r w:rsidRPr="00C61D53">
        <w:rPr>
          <w:rFonts w:eastAsia="Times New Roman" w:cs="Times New Roman"/>
          <w:szCs w:val="24"/>
        </w:rPr>
        <w:t xml:space="preserve"> Κοιτάξτε να δείτε</w:t>
      </w:r>
      <w:r>
        <w:rPr>
          <w:rFonts w:eastAsia="Times New Roman" w:cs="Times New Roman"/>
          <w:szCs w:val="24"/>
        </w:rPr>
        <w:t>,</w:t>
      </w:r>
      <w:r w:rsidRPr="00C61D53">
        <w:rPr>
          <w:rFonts w:eastAsia="Times New Roman" w:cs="Times New Roman"/>
          <w:szCs w:val="24"/>
        </w:rPr>
        <w:t xml:space="preserve"> δεν θα το καταφέρετε</w:t>
      </w:r>
      <w:r>
        <w:rPr>
          <w:rFonts w:eastAsia="Times New Roman" w:cs="Times New Roman"/>
          <w:szCs w:val="24"/>
        </w:rPr>
        <w:t>.</w:t>
      </w:r>
      <w:r w:rsidRPr="00C61D53">
        <w:rPr>
          <w:rFonts w:eastAsia="Times New Roman" w:cs="Times New Roman"/>
          <w:szCs w:val="24"/>
        </w:rPr>
        <w:t xml:space="preserve"> Μπορεί το κίνημα να έχει κάνει πολλά χρόνια </w:t>
      </w:r>
      <w:r>
        <w:rPr>
          <w:rFonts w:eastAsia="Times New Roman" w:cs="Times New Roman"/>
          <w:szCs w:val="24"/>
        </w:rPr>
        <w:t>κοιλιά,</w:t>
      </w:r>
      <w:r w:rsidRPr="00C61D53">
        <w:rPr>
          <w:rFonts w:eastAsia="Times New Roman" w:cs="Times New Roman"/>
          <w:szCs w:val="24"/>
        </w:rPr>
        <w:t xml:space="preserve"> αλλά τα πράγματα δεν μένουν ακίν</w:t>
      </w:r>
      <w:r w:rsidRPr="00C61D53">
        <w:rPr>
          <w:rFonts w:eastAsia="Times New Roman" w:cs="Times New Roman"/>
          <w:szCs w:val="24"/>
        </w:rPr>
        <w:t>ητα</w:t>
      </w:r>
      <w:r>
        <w:rPr>
          <w:rFonts w:eastAsia="Times New Roman" w:cs="Times New Roman"/>
          <w:szCs w:val="24"/>
        </w:rPr>
        <w:t>.</w:t>
      </w:r>
      <w:r w:rsidRPr="00C61D53">
        <w:rPr>
          <w:rFonts w:eastAsia="Times New Roman" w:cs="Times New Roman"/>
          <w:szCs w:val="24"/>
        </w:rPr>
        <w:t xml:space="preserve"> Και μάλιστα </w:t>
      </w:r>
      <w:r>
        <w:rPr>
          <w:rFonts w:eastAsia="Times New Roman" w:cs="Times New Roman"/>
          <w:szCs w:val="24"/>
        </w:rPr>
        <w:t>σε αυτές τις περιπτώσεις</w:t>
      </w:r>
      <w:r w:rsidRPr="00C61D53">
        <w:rPr>
          <w:rFonts w:eastAsia="Times New Roman" w:cs="Times New Roman"/>
          <w:szCs w:val="24"/>
        </w:rPr>
        <w:t xml:space="preserve"> θα είναι πολύ πιο ορμητικό και πολύ πιο επικίνδυνο για </w:t>
      </w:r>
      <w:r>
        <w:rPr>
          <w:rFonts w:eastAsia="Times New Roman" w:cs="Times New Roman"/>
          <w:szCs w:val="24"/>
        </w:rPr>
        <w:t>σας.</w:t>
      </w:r>
    </w:p>
    <w:p w14:paraId="0A5DE320" w14:textId="77777777" w:rsidR="00415E13" w:rsidRDefault="00E650A0">
      <w:pPr>
        <w:spacing w:line="600" w:lineRule="auto"/>
        <w:ind w:firstLine="720"/>
        <w:jc w:val="both"/>
        <w:rPr>
          <w:rFonts w:eastAsia="Times New Roman"/>
          <w:szCs w:val="24"/>
        </w:rPr>
      </w:pPr>
      <w:r w:rsidRPr="006F5367">
        <w:rPr>
          <w:rFonts w:eastAsia="Times New Roman"/>
          <w:b/>
          <w:szCs w:val="24"/>
        </w:rPr>
        <w:t xml:space="preserve">ΠΡΟΕΔΡΕΥΩΝ (Γεώργιος Λαμπρούλης): </w:t>
      </w:r>
      <w:r w:rsidRPr="006F5367">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w:t>
      </w:r>
      <w:r w:rsidRPr="006F5367">
        <w:rPr>
          <w:rFonts w:eastAsia="Times New Roman"/>
          <w:szCs w:val="24"/>
        </w:rPr>
        <w:t xml:space="preserve">θεωρεία, αφού προηγουμένως ξεναγήθηκαν στην έκθεση της </w:t>
      </w:r>
      <w:r>
        <w:rPr>
          <w:rFonts w:eastAsia="Times New Roman"/>
          <w:szCs w:val="24"/>
        </w:rPr>
        <w:t>α</w:t>
      </w:r>
      <w:r w:rsidRPr="006F5367">
        <w:rPr>
          <w:rFonts w:eastAsia="Times New Roman"/>
          <w:szCs w:val="24"/>
        </w:rPr>
        <w:t>ίθουσας «</w:t>
      </w:r>
      <w:r w:rsidRPr="006F5367">
        <w:rPr>
          <w:rFonts w:eastAsia="Times New Roman"/>
          <w:szCs w:val="24"/>
        </w:rPr>
        <w:t>ΕΛΕΥΘΕΡΙΟΣ ΒΕΝΙΖΕΛΟΣ</w:t>
      </w:r>
      <w:r w:rsidRPr="006F5367">
        <w:rPr>
          <w:rFonts w:eastAsia="Times New Roman"/>
          <w:szCs w:val="24"/>
        </w:rPr>
        <w:t>» και ενημερώθηκαν για την ιστορία του κτ</w:t>
      </w:r>
      <w:r>
        <w:rPr>
          <w:rFonts w:eastAsia="Times New Roman"/>
          <w:szCs w:val="24"/>
        </w:rPr>
        <w:t>η</w:t>
      </w:r>
      <w:r w:rsidRPr="006F5367">
        <w:rPr>
          <w:rFonts w:eastAsia="Times New Roman"/>
          <w:szCs w:val="24"/>
        </w:rPr>
        <w:t xml:space="preserve">ρίου και τον τρόπο οργάνωσης και λειτουργίας της Βουλής, σαράντα δύο μαθήτριες μαθητές και δύο συνοδοί εκπαιδευτικοί από το </w:t>
      </w:r>
      <w:r>
        <w:rPr>
          <w:rFonts w:eastAsia="Times New Roman"/>
          <w:szCs w:val="24"/>
        </w:rPr>
        <w:t>1</w:t>
      </w:r>
      <w:r w:rsidRPr="007B3ABD">
        <w:rPr>
          <w:rFonts w:eastAsia="Times New Roman"/>
          <w:szCs w:val="24"/>
          <w:vertAlign w:val="superscript"/>
        </w:rPr>
        <w:t>ο</w:t>
      </w:r>
      <w:r w:rsidRPr="006F5367">
        <w:rPr>
          <w:rFonts w:eastAsia="Times New Roman"/>
          <w:szCs w:val="24"/>
        </w:rPr>
        <w:t xml:space="preserve"> Γυ</w:t>
      </w:r>
      <w:r w:rsidRPr="006F5367">
        <w:rPr>
          <w:rFonts w:eastAsia="Times New Roman"/>
          <w:szCs w:val="24"/>
        </w:rPr>
        <w:t>μνάσιο Τρίπολης</w:t>
      </w:r>
      <w:r>
        <w:rPr>
          <w:rFonts w:eastAsia="Times New Roman"/>
          <w:szCs w:val="24"/>
        </w:rPr>
        <w:t>.</w:t>
      </w:r>
    </w:p>
    <w:p w14:paraId="0A5DE32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Η Βουλή </w:t>
      </w:r>
      <w:r>
        <w:rPr>
          <w:rFonts w:eastAsia="Times New Roman" w:cs="Times New Roman"/>
          <w:szCs w:val="24"/>
        </w:rPr>
        <w:t>σάς</w:t>
      </w:r>
      <w:r>
        <w:rPr>
          <w:rFonts w:eastAsia="Times New Roman" w:cs="Times New Roman"/>
          <w:szCs w:val="24"/>
        </w:rPr>
        <w:t xml:space="preserve"> καλωσορίζει.</w:t>
      </w:r>
    </w:p>
    <w:p w14:paraId="0A5DE322"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w:t>
      </w:r>
      <w:r>
        <w:rPr>
          <w:rFonts w:eastAsia="Times New Roman" w:cs="Times New Roman"/>
          <w:szCs w:val="24"/>
        </w:rPr>
        <w:t>ς της Βουλής</w:t>
      </w:r>
      <w:r>
        <w:rPr>
          <w:rFonts w:eastAsia="Times New Roman" w:cs="Times New Roman"/>
          <w:szCs w:val="24"/>
        </w:rPr>
        <w:t>)</w:t>
      </w:r>
    </w:p>
    <w:p w14:paraId="0A5DE323" w14:textId="77777777" w:rsidR="00415E13" w:rsidRDefault="00E650A0">
      <w:pPr>
        <w:spacing w:line="600" w:lineRule="auto"/>
        <w:ind w:firstLine="720"/>
        <w:jc w:val="both"/>
        <w:rPr>
          <w:rFonts w:eastAsia="Times New Roman"/>
          <w:szCs w:val="24"/>
        </w:rPr>
      </w:pPr>
      <w:r>
        <w:rPr>
          <w:rFonts w:eastAsia="Times New Roman"/>
          <w:szCs w:val="24"/>
        </w:rPr>
        <w:t>Κύριε Μαυρωτά, θα ήθελα την υπομονή σας για ένα, δύο λεπτά. Γιατί</w:t>
      </w:r>
      <w:r w:rsidRPr="00A4235E">
        <w:rPr>
          <w:rFonts w:eastAsia="Times New Roman"/>
          <w:szCs w:val="24"/>
        </w:rPr>
        <w:t>,</w:t>
      </w:r>
      <w:r>
        <w:rPr>
          <w:rFonts w:eastAsia="Times New Roman"/>
          <w:szCs w:val="24"/>
        </w:rPr>
        <w:t xml:space="preserve"> πριν σας δώσω τον λόγο</w:t>
      </w:r>
      <w:r w:rsidRPr="00A4235E">
        <w:rPr>
          <w:rFonts w:eastAsia="Times New Roman"/>
          <w:szCs w:val="24"/>
        </w:rPr>
        <w:t>,</w:t>
      </w:r>
      <w:r>
        <w:rPr>
          <w:rFonts w:eastAsia="Times New Roman"/>
          <w:szCs w:val="24"/>
        </w:rPr>
        <w:t xml:space="preserve"> κ</w:t>
      </w:r>
      <w:r w:rsidRPr="006F5367">
        <w:rPr>
          <w:rFonts w:eastAsia="Times New Roman"/>
          <w:szCs w:val="24"/>
        </w:rPr>
        <w:t>άτι ήθελε να ανακοινώσει ο κ</w:t>
      </w:r>
      <w:r>
        <w:rPr>
          <w:rFonts w:eastAsia="Times New Roman"/>
          <w:szCs w:val="24"/>
        </w:rPr>
        <w:t>.</w:t>
      </w:r>
      <w:r w:rsidRPr="006F5367">
        <w:rPr>
          <w:rFonts w:eastAsia="Times New Roman"/>
          <w:szCs w:val="24"/>
        </w:rPr>
        <w:t xml:space="preserve"> Κατρούγκαλος στα πλαίσια της συνεννόησης που έχει με τους υπόλοιπους τους </w:t>
      </w:r>
      <w:r>
        <w:rPr>
          <w:rFonts w:eastAsia="Times New Roman"/>
          <w:szCs w:val="24"/>
        </w:rPr>
        <w:t>ε</w:t>
      </w:r>
      <w:r w:rsidRPr="006F5367">
        <w:rPr>
          <w:rFonts w:eastAsia="Times New Roman"/>
          <w:szCs w:val="24"/>
        </w:rPr>
        <w:t>ισηγητές των κομμάτων</w:t>
      </w:r>
      <w:r>
        <w:rPr>
          <w:rFonts w:eastAsia="Times New Roman"/>
          <w:szCs w:val="24"/>
        </w:rPr>
        <w:t>.</w:t>
      </w:r>
    </w:p>
    <w:p w14:paraId="0A5DE324" w14:textId="77777777" w:rsidR="00415E13" w:rsidRDefault="00E650A0">
      <w:pPr>
        <w:spacing w:line="600" w:lineRule="auto"/>
        <w:ind w:firstLine="720"/>
        <w:jc w:val="both"/>
        <w:rPr>
          <w:rFonts w:eastAsia="Times New Roman"/>
          <w:szCs w:val="24"/>
        </w:rPr>
      </w:pPr>
      <w:r w:rsidRPr="006F5367">
        <w:rPr>
          <w:rFonts w:eastAsia="Times New Roman"/>
          <w:b/>
          <w:szCs w:val="24"/>
        </w:rPr>
        <w:t xml:space="preserve">ΓΕΩΡΓΙΟΣ ΚΑΤΡΟΥΓΚΑΛΟΣ (Αναπληρωτής Υπουργός Εξωτερικών): </w:t>
      </w:r>
      <w:r>
        <w:rPr>
          <w:rFonts w:eastAsia="Times New Roman"/>
          <w:szCs w:val="24"/>
        </w:rPr>
        <w:t xml:space="preserve">Αγαπητοί συνάδελφοι, </w:t>
      </w:r>
      <w:r w:rsidRPr="006F5367">
        <w:rPr>
          <w:rFonts w:eastAsia="Times New Roman"/>
          <w:szCs w:val="24"/>
        </w:rPr>
        <w:t xml:space="preserve">μας ανατέθηκε με πρόταση του Προέδρου στους </w:t>
      </w:r>
      <w:r>
        <w:rPr>
          <w:rFonts w:eastAsia="Times New Roman"/>
          <w:szCs w:val="24"/>
        </w:rPr>
        <w:t>γ</w:t>
      </w:r>
      <w:r w:rsidRPr="006F5367">
        <w:rPr>
          <w:rFonts w:eastAsia="Times New Roman"/>
          <w:szCs w:val="24"/>
        </w:rPr>
        <w:t xml:space="preserve">ενικούς </w:t>
      </w:r>
      <w:r>
        <w:rPr>
          <w:rFonts w:eastAsia="Times New Roman"/>
          <w:szCs w:val="24"/>
        </w:rPr>
        <w:t>ε</w:t>
      </w:r>
      <w:r w:rsidRPr="006F5367">
        <w:rPr>
          <w:rFonts w:eastAsia="Times New Roman"/>
          <w:szCs w:val="24"/>
        </w:rPr>
        <w:t>ισηγητές να διατυπώσου</w:t>
      </w:r>
      <w:r>
        <w:rPr>
          <w:rFonts w:eastAsia="Times New Roman"/>
          <w:szCs w:val="24"/>
        </w:rPr>
        <w:t>με</w:t>
      </w:r>
      <w:r w:rsidRPr="006F5367">
        <w:rPr>
          <w:rFonts w:eastAsia="Times New Roman"/>
          <w:szCs w:val="24"/>
        </w:rPr>
        <w:t xml:space="preserve"> </w:t>
      </w:r>
      <w:r w:rsidRPr="006F5367">
        <w:rPr>
          <w:rFonts w:eastAsia="Times New Roman"/>
          <w:szCs w:val="24"/>
        </w:rPr>
        <w:t>την πρότασή μας για το πώς θα οργανωθεί διαδικαστικά η ψηφοφορία αύριο</w:t>
      </w:r>
      <w:r>
        <w:rPr>
          <w:rFonts w:eastAsia="Times New Roman"/>
          <w:szCs w:val="24"/>
        </w:rPr>
        <w:t>.</w:t>
      </w:r>
      <w:r w:rsidRPr="006F5367">
        <w:rPr>
          <w:rFonts w:eastAsia="Times New Roman"/>
          <w:szCs w:val="24"/>
        </w:rPr>
        <w:t xml:space="preserve"> Συναντηθήκαμε οι </w:t>
      </w:r>
      <w:r>
        <w:rPr>
          <w:rFonts w:eastAsia="Times New Roman"/>
          <w:szCs w:val="24"/>
        </w:rPr>
        <w:t>γ</w:t>
      </w:r>
      <w:r w:rsidRPr="006F5367">
        <w:rPr>
          <w:rFonts w:eastAsia="Times New Roman"/>
          <w:szCs w:val="24"/>
        </w:rPr>
        <w:t xml:space="preserve">ενικοί </w:t>
      </w:r>
      <w:r>
        <w:rPr>
          <w:rFonts w:eastAsia="Times New Roman"/>
          <w:szCs w:val="24"/>
        </w:rPr>
        <w:t>ε</w:t>
      </w:r>
      <w:r w:rsidRPr="006F5367">
        <w:rPr>
          <w:rFonts w:eastAsia="Times New Roman"/>
          <w:szCs w:val="24"/>
        </w:rPr>
        <w:t>ισηγητές και ομόφωνα καταλ</w:t>
      </w:r>
      <w:r>
        <w:rPr>
          <w:rFonts w:eastAsia="Times New Roman"/>
          <w:szCs w:val="24"/>
        </w:rPr>
        <w:t>ήξαμε σε τρία σημεία και σε ένα τέταρτο δ</w:t>
      </w:r>
      <w:r w:rsidRPr="006F5367">
        <w:rPr>
          <w:rFonts w:eastAsia="Times New Roman"/>
          <w:szCs w:val="24"/>
        </w:rPr>
        <w:t xml:space="preserve">ιαπιστώσαμε </w:t>
      </w:r>
      <w:r>
        <w:rPr>
          <w:rFonts w:eastAsia="Times New Roman"/>
          <w:szCs w:val="24"/>
        </w:rPr>
        <w:t>α</w:t>
      </w:r>
      <w:r w:rsidRPr="006F5367">
        <w:rPr>
          <w:rFonts w:eastAsia="Times New Roman"/>
          <w:szCs w:val="24"/>
        </w:rPr>
        <w:t>συμφωνία</w:t>
      </w:r>
      <w:r>
        <w:rPr>
          <w:rFonts w:eastAsia="Times New Roman"/>
          <w:szCs w:val="24"/>
        </w:rPr>
        <w:t>.</w:t>
      </w:r>
      <w:r w:rsidRPr="006F5367">
        <w:rPr>
          <w:rFonts w:eastAsia="Times New Roman"/>
          <w:szCs w:val="24"/>
        </w:rPr>
        <w:t xml:space="preserve"> Σας τα διαβάζω</w:t>
      </w:r>
      <w:r>
        <w:rPr>
          <w:rFonts w:eastAsia="Times New Roman"/>
          <w:szCs w:val="24"/>
        </w:rPr>
        <w:t>,</w:t>
      </w:r>
      <w:r w:rsidRPr="006F5367">
        <w:rPr>
          <w:rFonts w:eastAsia="Times New Roman"/>
          <w:szCs w:val="24"/>
        </w:rPr>
        <w:t xml:space="preserve"> όπως καταλήξαμε</w:t>
      </w:r>
      <w:r>
        <w:rPr>
          <w:rFonts w:eastAsia="Times New Roman"/>
          <w:szCs w:val="24"/>
        </w:rPr>
        <w:t>.</w:t>
      </w:r>
      <w:r w:rsidRPr="006F5367">
        <w:rPr>
          <w:rFonts w:eastAsia="Times New Roman"/>
          <w:szCs w:val="24"/>
        </w:rPr>
        <w:t xml:space="preserve"> </w:t>
      </w:r>
    </w:p>
    <w:p w14:paraId="0A5DE325" w14:textId="77777777" w:rsidR="00415E13" w:rsidRDefault="00E650A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Στο τέταρτο </w:t>
      </w:r>
      <w:r>
        <w:rPr>
          <w:rFonts w:eastAsia="Times New Roman"/>
          <w:szCs w:val="24"/>
        </w:rPr>
        <w:t>διαπιστώθηκε διαφωνία.</w:t>
      </w:r>
    </w:p>
    <w:p w14:paraId="0A5DE326" w14:textId="77777777" w:rsidR="00415E13" w:rsidRDefault="00E650A0">
      <w:pPr>
        <w:spacing w:line="600" w:lineRule="auto"/>
        <w:ind w:firstLine="720"/>
        <w:jc w:val="both"/>
        <w:rPr>
          <w:rFonts w:eastAsia="Times New Roman"/>
          <w:szCs w:val="24"/>
        </w:rPr>
      </w:pPr>
      <w:r>
        <w:rPr>
          <w:rFonts w:eastAsia="Times New Roman"/>
          <w:b/>
          <w:szCs w:val="24"/>
        </w:rPr>
        <w:t xml:space="preserve">ΓΕΩΡΓΙΟΣ ΚΑΤΡΟΥΓΚΑΛΟΣ (Αναπληρωτής Υπουργός Εξωτερικών): </w:t>
      </w:r>
      <w:r w:rsidRPr="006F5367">
        <w:rPr>
          <w:rFonts w:eastAsia="Times New Roman"/>
          <w:szCs w:val="24"/>
        </w:rPr>
        <w:t>Αυτό είπα</w:t>
      </w:r>
      <w:r>
        <w:rPr>
          <w:rFonts w:eastAsia="Times New Roman"/>
          <w:szCs w:val="24"/>
        </w:rPr>
        <w:t xml:space="preserve">, ότι </w:t>
      </w:r>
      <w:r w:rsidRPr="006F5367">
        <w:rPr>
          <w:rFonts w:eastAsia="Times New Roman"/>
          <w:szCs w:val="24"/>
        </w:rPr>
        <w:t>στ</w:t>
      </w:r>
      <w:r>
        <w:rPr>
          <w:rFonts w:eastAsia="Times New Roman"/>
          <w:szCs w:val="24"/>
        </w:rPr>
        <w:t>ο τέταρτο διαπιστώθηκε διαφωνία.</w:t>
      </w:r>
    </w:p>
    <w:p w14:paraId="0A5DE327" w14:textId="77777777" w:rsidR="00415E13" w:rsidRDefault="00E650A0">
      <w:pPr>
        <w:spacing w:line="600" w:lineRule="auto"/>
        <w:ind w:firstLine="720"/>
        <w:jc w:val="both"/>
        <w:rPr>
          <w:rFonts w:eastAsia="Times New Roman"/>
          <w:szCs w:val="24"/>
        </w:rPr>
      </w:pPr>
      <w:r w:rsidRPr="006F5367">
        <w:rPr>
          <w:rFonts w:eastAsia="Times New Roman"/>
          <w:szCs w:val="24"/>
        </w:rPr>
        <w:lastRenderedPageBreak/>
        <w:t>Τα διαβάζω ακριβώς όπως είναι</w:t>
      </w:r>
      <w:r>
        <w:rPr>
          <w:rFonts w:eastAsia="Times New Roman"/>
          <w:szCs w:val="24"/>
        </w:rPr>
        <w:t xml:space="preserve">: </w:t>
      </w:r>
      <w:r w:rsidRPr="006F5367">
        <w:rPr>
          <w:rFonts w:eastAsia="Times New Roman"/>
          <w:szCs w:val="24"/>
        </w:rPr>
        <w:t xml:space="preserve">Οι </w:t>
      </w:r>
      <w:r>
        <w:rPr>
          <w:rFonts w:eastAsia="Times New Roman"/>
          <w:szCs w:val="24"/>
        </w:rPr>
        <w:t>γ</w:t>
      </w:r>
      <w:r w:rsidRPr="006F5367">
        <w:rPr>
          <w:rFonts w:eastAsia="Times New Roman"/>
          <w:szCs w:val="24"/>
        </w:rPr>
        <w:t xml:space="preserve">ενικοί </w:t>
      </w:r>
      <w:r>
        <w:rPr>
          <w:rFonts w:eastAsia="Times New Roman"/>
          <w:szCs w:val="24"/>
        </w:rPr>
        <w:t>ε</w:t>
      </w:r>
      <w:r>
        <w:rPr>
          <w:rFonts w:eastAsia="Times New Roman"/>
          <w:szCs w:val="24"/>
        </w:rPr>
        <w:t>ισηγητές συμφωνούν και προτείνου</w:t>
      </w:r>
      <w:r w:rsidRPr="006F5367">
        <w:rPr>
          <w:rFonts w:eastAsia="Times New Roman"/>
          <w:szCs w:val="24"/>
        </w:rPr>
        <w:t xml:space="preserve">ν </w:t>
      </w:r>
      <w:r>
        <w:rPr>
          <w:rFonts w:eastAsia="Times New Roman"/>
          <w:szCs w:val="24"/>
        </w:rPr>
        <w:t>η ψηφοφορία</w:t>
      </w:r>
      <w:r w:rsidRPr="006F5367">
        <w:rPr>
          <w:rFonts w:eastAsia="Times New Roman"/>
          <w:szCs w:val="24"/>
        </w:rPr>
        <w:t xml:space="preserve"> να γίνει με αυτοτελή ψηφοδέλτια</w:t>
      </w:r>
      <w:r>
        <w:rPr>
          <w:rFonts w:eastAsia="Times New Roman"/>
          <w:szCs w:val="24"/>
        </w:rPr>
        <w:t xml:space="preserve"> ανά </w:t>
      </w:r>
      <w:r w:rsidRPr="006F5367">
        <w:rPr>
          <w:rFonts w:eastAsia="Times New Roman"/>
          <w:szCs w:val="24"/>
        </w:rPr>
        <w:t>π</w:t>
      </w:r>
      <w:r w:rsidRPr="006F5367">
        <w:rPr>
          <w:rFonts w:eastAsia="Times New Roman"/>
          <w:szCs w:val="24"/>
        </w:rPr>
        <w:t>ροτ</w:t>
      </w:r>
      <w:r>
        <w:rPr>
          <w:rFonts w:eastAsia="Times New Roman"/>
          <w:szCs w:val="24"/>
        </w:rPr>
        <w:t>είνου</w:t>
      </w:r>
      <w:r w:rsidRPr="006F5367">
        <w:rPr>
          <w:rFonts w:eastAsia="Times New Roman"/>
          <w:szCs w:val="24"/>
        </w:rPr>
        <w:t>σα κοινοβουλευτική ομάδα</w:t>
      </w:r>
      <w:r>
        <w:rPr>
          <w:rFonts w:eastAsia="Times New Roman"/>
          <w:szCs w:val="24"/>
        </w:rPr>
        <w:t xml:space="preserve"> ή</w:t>
      </w:r>
      <w:r w:rsidRPr="006F5367">
        <w:rPr>
          <w:rFonts w:eastAsia="Times New Roman"/>
          <w:szCs w:val="24"/>
        </w:rPr>
        <w:t xml:space="preserve"> ομάδα Βουλευτών η οποία έχει συγκεντρώσει </w:t>
      </w:r>
      <w:r>
        <w:rPr>
          <w:rFonts w:eastAsia="Times New Roman"/>
          <w:szCs w:val="24"/>
        </w:rPr>
        <w:t>πενήντα</w:t>
      </w:r>
      <w:r w:rsidRPr="006F5367">
        <w:rPr>
          <w:rFonts w:eastAsia="Times New Roman"/>
          <w:szCs w:val="24"/>
        </w:rPr>
        <w:t xml:space="preserve"> υπογραφές</w:t>
      </w:r>
      <w:r>
        <w:rPr>
          <w:rFonts w:eastAsia="Times New Roman"/>
          <w:szCs w:val="24"/>
        </w:rPr>
        <w:t>. Σ’ αυτό το</w:t>
      </w:r>
      <w:r w:rsidRPr="006F5367">
        <w:rPr>
          <w:rFonts w:eastAsia="Times New Roman"/>
          <w:szCs w:val="24"/>
        </w:rPr>
        <w:t xml:space="preserve"> </w:t>
      </w:r>
      <w:r>
        <w:rPr>
          <w:rFonts w:eastAsia="Times New Roman"/>
          <w:szCs w:val="24"/>
        </w:rPr>
        <w:t>ψηφοδέλτιο</w:t>
      </w:r>
      <w:r w:rsidRPr="006F5367">
        <w:rPr>
          <w:rFonts w:eastAsia="Times New Roman"/>
          <w:szCs w:val="24"/>
        </w:rPr>
        <w:t xml:space="preserve"> κάθε Βουλευτής το</w:t>
      </w:r>
      <w:r>
        <w:rPr>
          <w:rFonts w:eastAsia="Times New Roman"/>
          <w:szCs w:val="24"/>
        </w:rPr>
        <w:t xml:space="preserve">ποθετείται ανά </w:t>
      </w:r>
      <w:r w:rsidRPr="006F5367">
        <w:rPr>
          <w:rFonts w:eastAsia="Times New Roman"/>
          <w:szCs w:val="24"/>
        </w:rPr>
        <w:t>διάταξη</w:t>
      </w:r>
      <w:r>
        <w:rPr>
          <w:rFonts w:eastAsia="Times New Roman"/>
          <w:szCs w:val="24"/>
        </w:rPr>
        <w:t xml:space="preserve"> με «</w:t>
      </w:r>
      <w:r>
        <w:rPr>
          <w:rFonts w:eastAsia="Times New Roman"/>
          <w:szCs w:val="24"/>
        </w:rPr>
        <w:t>ν</w:t>
      </w:r>
      <w:r>
        <w:rPr>
          <w:rFonts w:eastAsia="Times New Roman"/>
          <w:szCs w:val="24"/>
        </w:rPr>
        <w:t>αι», «</w:t>
      </w:r>
      <w:r>
        <w:rPr>
          <w:rFonts w:eastAsia="Times New Roman"/>
          <w:szCs w:val="24"/>
        </w:rPr>
        <w:t>ό</w:t>
      </w:r>
      <w:r w:rsidRPr="006F5367">
        <w:rPr>
          <w:rFonts w:eastAsia="Times New Roman"/>
          <w:szCs w:val="24"/>
        </w:rPr>
        <w:t>χι</w:t>
      </w:r>
      <w:r>
        <w:rPr>
          <w:rFonts w:eastAsia="Times New Roman"/>
          <w:szCs w:val="24"/>
        </w:rPr>
        <w:t>», «</w:t>
      </w:r>
      <w:r>
        <w:rPr>
          <w:rFonts w:eastAsia="Times New Roman"/>
          <w:szCs w:val="24"/>
        </w:rPr>
        <w:t>π</w:t>
      </w:r>
      <w:r>
        <w:rPr>
          <w:rFonts w:eastAsia="Times New Roman"/>
          <w:szCs w:val="24"/>
        </w:rPr>
        <w:t xml:space="preserve">αρών». </w:t>
      </w:r>
    </w:p>
    <w:p w14:paraId="0A5DE328" w14:textId="77777777" w:rsidR="00415E13" w:rsidRDefault="00E650A0">
      <w:pPr>
        <w:spacing w:line="600" w:lineRule="auto"/>
        <w:ind w:firstLine="720"/>
        <w:jc w:val="both"/>
        <w:rPr>
          <w:rFonts w:eastAsia="Times New Roman"/>
          <w:szCs w:val="24"/>
        </w:rPr>
      </w:pPr>
      <w:r>
        <w:rPr>
          <w:rFonts w:eastAsia="Times New Roman"/>
          <w:szCs w:val="24"/>
        </w:rPr>
        <w:t xml:space="preserve">Δεύτερον, μέχρι </w:t>
      </w:r>
      <w:r>
        <w:rPr>
          <w:rFonts w:eastAsia="Times New Roman"/>
          <w:szCs w:val="24"/>
        </w:rPr>
        <w:t>της 12:00΄</w:t>
      </w:r>
      <w:r>
        <w:rPr>
          <w:rFonts w:eastAsia="Times New Roman"/>
          <w:szCs w:val="24"/>
        </w:rPr>
        <w:t xml:space="preserve"> </w:t>
      </w:r>
      <w:r>
        <w:rPr>
          <w:rFonts w:eastAsia="Times New Roman"/>
          <w:szCs w:val="24"/>
        </w:rPr>
        <w:t>της</w:t>
      </w:r>
      <w:r>
        <w:rPr>
          <w:rFonts w:eastAsia="Times New Roman"/>
          <w:szCs w:val="24"/>
        </w:rPr>
        <w:t xml:space="preserve"> </w:t>
      </w:r>
      <w:r w:rsidRPr="006F5367">
        <w:rPr>
          <w:rFonts w:eastAsia="Times New Roman"/>
          <w:szCs w:val="24"/>
        </w:rPr>
        <w:t>αυριανής</w:t>
      </w:r>
      <w:r>
        <w:rPr>
          <w:rFonts w:eastAsia="Times New Roman"/>
          <w:szCs w:val="24"/>
        </w:rPr>
        <w:t>,</w:t>
      </w:r>
      <w:r w:rsidRPr="006F5367">
        <w:rPr>
          <w:rFonts w:eastAsia="Times New Roman"/>
          <w:szCs w:val="24"/>
        </w:rPr>
        <w:t xml:space="preserve"> </w:t>
      </w:r>
      <w:r>
        <w:rPr>
          <w:rFonts w:eastAsia="Times New Roman"/>
          <w:szCs w:val="24"/>
        </w:rPr>
        <w:t>τη</w:t>
      </w:r>
      <w:r w:rsidRPr="006F5367">
        <w:rPr>
          <w:rFonts w:eastAsia="Times New Roman"/>
          <w:szCs w:val="24"/>
        </w:rPr>
        <w:t>ς 13</w:t>
      </w:r>
      <w:r w:rsidRPr="0081043A">
        <w:rPr>
          <w:rFonts w:eastAsia="Times New Roman"/>
          <w:szCs w:val="24"/>
          <w:vertAlign w:val="superscript"/>
        </w:rPr>
        <w:t>ης</w:t>
      </w:r>
      <w:r w:rsidRPr="006F5367">
        <w:rPr>
          <w:rFonts w:eastAsia="Times New Roman"/>
          <w:szCs w:val="24"/>
        </w:rPr>
        <w:t xml:space="preserve"> Φεβρουαρίου</w:t>
      </w:r>
      <w:r>
        <w:rPr>
          <w:rFonts w:eastAsia="Times New Roman"/>
          <w:szCs w:val="24"/>
        </w:rPr>
        <w:t>,</w:t>
      </w:r>
      <w:r w:rsidRPr="006F5367">
        <w:rPr>
          <w:rFonts w:eastAsia="Times New Roman"/>
          <w:szCs w:val="24"/>
        </w:rPr>
        <w:t xml:space="preserve"> κάθε </w:t>
      </w:r>
      <w:r>
        <w:rPr>
          <w:rFonts w:eastAsia="Times New Roman"/>
          <w:szCs w:val="24"/>
        </w:rPr>
        <w:t>Κ</w:t>
      </w:r>
      <w:r w:rsidRPr="006F5367">
        <w:rPr>
          <w:rFonts w:eastAsia="Times New Roman"/>
          <w:szCs w:val="24"/>
        </w:rPr>
        <w:t>οι</w:t>
      </w:r>
      <w:r w:rsidRPr="006F5367">
        <w:rPr>
          <w:rFonts w:eastAsia="Times New Roman"/>
          <w:szCs w:val="24"/>
        </w:rPr>
        <w:t xml:space="preserve">νοβουλευτική </w:t>
      </w:r>
      <w:r>
        <w:rPr>
          <w:rFonts w:eastAsia="Times New Roman"/>
          <w:szCs w:val="24"/>
        </w:rPr>
        <w:t>Ο</w:t>
      </w:r>
      <w:r w:rsidRPr="006F5367">
        <w:rPr>
          <w:rFonts w:eastAsia="Times New Roman"/>
          <w:szCs w:val="24"/>
        </w:rPr>
        <w:t xml:space="preserve">μάδα </w:t>
      </w:r>
      <w:r>
        <w:rPr>
          <w:rFonts w:eastAsia="Times New Roman"/>
          <w:szCs w:val="24"/>
        </w:rPr>
        <w:t>ή</w:t>
      </w:r>
      <w:r w:rsidRPr="006F5367">
        <w:rPr>
          <w:rFonts w:eastAsia="Times New Roman"/>
          <w:szCs w:val="24"/>
        </w:rPr>
        <w:t xml:space="preserve"> ομάδα </w:t>
      </w:r>
      <w:r>
        <w:rPr>
          <w:rFonts w:eastAsia="Times New Roman"/>
          <w:szCs w:val="24"/>
        </w:rPr>
        <w:t>προτεινόντων</w:t>
      </w:r>
      <w:r w:rsidRPr="006F5367">
        <w:rPr>
          <w:rFonts w:eastAsia="Times New Roman"/>
          <w:szCs w:val="24"/>
        </w:rPr>
        <w:t xml:space="preserve"> Βουλευτών θα καταθέσει το ψηφοδέλτιο με τις προτάσεις της στο Προεδρείο </w:t>
      </w:r>
      <w:r>
        <w:rPr>
          <w:rFonts w:eastAsia="Times New Roman"/>
          <w:szCs w:val="24"/>
        </w:rPr>
        <w:t xml:space="preserve">της Βουλής. </w:t>
      </w:r>
    </w:p>
    <w:p w14:paraId="0A5DE329" w14:textId="77777777" w:rsidR="00415E13" w:rsidRDefault="00E650A0">
      <w:pPr>
        <w:spacing w:line="600" w:lineRule="auto"/>
        <w:ind w:firstLine="720"/>
        <w:jc w:val="both"/>
        <w:rPr>
          <w:rFonts w:eastAsia="Times New Roman"/>
          <w:szCs w:val="24"/>
        </w:rPr>
      </w:pPr>
      <w:r>
        <w:rPr>
          <w:rFonts w:eastAsia="Times New Roman"/>
          <w:szCs w:val="24"/>
        </w:rPr>
        <w:t>Τρίτον,</w:t>
      </w:r>
      <w:r w:rsidRPr="006F5367">
        <w:rPr>
          <w:rFonts w:eastAsia="Times New Roman"/>
          <w:szCs w:val="24"/>
        </w:rPr>
        <w:t xml:space="preserve"> κάθε Βουλευτής μπορεί να ψηφίζει αυτοτελώς επί του συ</w:t>
      </w:r>
      <w:r>
        <w:rPr>
          <w:rFonts w:eastAsia="Times New Roman"/>
          <w:szCs w:val="24"/>
        </w:rPr>
        <w:t>νόλου των άρθρων κάθε ψηφοδελτίου.</w:t>
      </w:r>
    </w:p>
    <w:p w14:paraId="0A5DE32A" w14:textId="77777777" w:rsidR="00415E13" w:rsidRDefault="00E650A0">
      <w:pPr>
        <w:spacing w:line="600" w:lineRule="auto"/>
        <w:ind w:firstLine="720"/>
        <w:jc w:val="both"/>
        <w:rPr>
          <w:rFonts w:eastAsia="Times New Roman"/>
          <w:szCs w:val="24"/>
        </w:rPr>
      </w:pPr>
      <w:r>
        <w:rPr>
          <w:rFonts w:eastAsia="Times New Roman"/>
          <w:szCs w:val="24"/>
        </w:rPr>
        <w:t xml:space="preserve">Τέταρτον, </w:t>
      </w:r>
      <w:r w:rsidRPr="006F5367">
        <w:rPr>
          <w:rFonts w:eastAsia="Times New Roman"/>
          <w:szCs w:val="24"/>
        </w:rPr>
        <w:t>διατυπώθηκαν αποκλίνουσες</w:t>
      </w:r>
      <w:r w:rsidRPr="006F5367">
        <w:rPr>
          <w:rFonts w:eastAsia="Times New Roman"/>
          <w:szCs w:val="24"/>
        </w:rPr>
        <w:t xml:space="preserve"> απόψεις ως προς το α</w:t>
      </w:r>
      <w:r>
        <w:rPr>
          <w:rFonts w:eastAsia="Times New Roman"/>
          <w:szCs w:val="24"/>
        </w:rPr>
        <w:t>ν πρέπει να υπάρχει κατεύθυνση σ</w:t>
      </w:r>
      <w:r w:rsidRPr="006F5367">
        <w:rPr>
          <w:rFonts w:eastAsia="Times New Roman"/>
          <w:szCs w:val="24"/>
        </w:rPr>
        <w:t xml:space="preserve">την πρόταση και </w:t>
      </w:r>
      <w:r>
        <w:rPr>
          <w:rFonts w:eastAsia="Times New Roman"/>
          <w:szCs w:val="24"/>
        </w:rPr>
        <w:t>αν η</w:t>
      </w:r>
      <w:r w:rsidRPr="006F5367">
        <w:rPr>
          <w:rFonts w:eastAsia="Times New Roman"/>
          <w:szCs w:val="24"/>
        </w:rPr>
        <w:t xml:space="preserve"> κατεύθυνση είναι δεσμευτική</w:t>
      </w:r>
      <w:r>
        <w:rPr>
          <w:rFonts w:eastAsia="Times New Roman"/>
          <w:szCs w:val="24"/>
        </w:rPr>
        <w:t>.</w:t>
      </w:r>
      <w:r w:rsidRPr="006F5367">
        <w:rPr>
          <w:rFonts w:eastAsia="Times New Roman"/>
          <w:szCs w:val="24"/>
        </w:rPr>
        <w:t xml:space="preserve"> </w:t>
      </w:r>
    </w:p>
    <w:p w14:paraId="0A5DE32B" w14:textId="77777777" w:rsidR="00415E13" w:rsidRDefault="00E650A0">
      <w:pPr>
        <w:spacing w:line="600" w:lineRule="auto"/>
        <w:ind w:firstLine="720"/>
        <w:jc w:val="both"/>
        <w:rPr>
          <w:rFonts w:eastAsia="Times New Roman"/>
          <w:szCs w:val="24"/>
        </w:rPr>
      </w:pPr>
      <w:r>
        <w:rPr>
          <w:rFonts w:eastAsia="Times New Roman"/>
          <w:szCs w:val="24"/>
        </w:rPr>
        <w:t>Θέλω να</w:t>
      </w:r>
      <w:r w:rsidRPr="006F5367">
        <w:rPr>
          <w:rFonts w:eastAsia="Times New Roman"/>
          <w:szCs w:val="24"/>
        </w:rPr>
        <w:t xml:space="preserve"> </w:t>
      </w:r>
      <w:r>
        <w:rPr>
          <w:rFonts w:eastAsia="Times New Roman"/>
          <w:szCs w:val="24"/>
        </w:rPr>
        <w:t>πω α</w:t>
      </w:r>
      <w:r w:rsidRPr="006F5367">
        <w:rPr>
          <w:rFonts w:eastAsia="Times New Roman"/>
          <w:szCs w:val="24"/>
        </w:rPr>
        <w:t xml:space="preserve">πλώς ότι θεωρώ ιδιαίτερα θετικό </w:t>
      </w:r>
      <w:r>
        <w:rPr>
          <w:rFonts w:eastAsia="Times New Roman"/>
          <w:szCs w:val="24"/>
        </w:rPr>
        <w:t>ό</w:t>
      </w:r>
      <w:r w:rsidRPr="006F5367">
        <w:rPr>
          <w:rFonts w:eastAsia="Times New Roman"/>
          <w:szCs w:val="24"/>
        </w:rPr>
        <w:t>τι μπορέσαμε να έχουμε μία ομόφωνη πρόταση διαδικαστική</w:t>
      </w:r>
      <w:r>
        <w:rPr>
          <w:rFonts w:eastAsia="Times New Roman"/>
          <w:szCs w:val="24"/>
        </w:rPr>
        <w:t xml:space="preserve">. Δείχνει </w:t>
      </w:r>
      <w:r>
        <w:rPr>
          <w:rFonts w:eastAsia="Times New Roman"/>
          <w:szCs w:val="24"/>
        </w:rPr>
        <w:lastRenderedPageBreak/>
        <w:t xml:space="preserve">ένα γενικό συναινετικό </w:t>
      </w:r>
      <w:r w:rsidRPr="006F5367">
        <w:rPr>
          <w:rFonts w:eastAsia="Times New Roman"/>
          <w:szCs w:val="24"/>
        </w:rPr>
        <w:t xml:space="preserve">κλίμα που φαίνεται </w:t>
      </w:r>
      <w:r w:rsidRPr="006F5367">
        <w:rPr>
          <w:rFonts w:eastAsia="Times New Roman"/>
          <w:szCs w:val="24"/>
        </w:rPr>
        <w:t>να επικρατεί στη συζήτηση</w:t>
      </w:r>
      <w:r>
        <w:rPr>
          <w:rFonts w:eastAsia="Times New Roman"/>
          <w:szCs w:val="24"/>
        </w:rPr>
        <w:t>.</w:t>
      </w:r>
    </w:p>
    <w:p w14:paraId="0A5DE32C" w14:textId="77777777" w:rsidR="00415E13" w:rsidRDefault="00E650A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μπορώ να έχω τον λόγο;</w:t>
      </w:r>
    </w:p>
    <w:p w14:paraId="0A5DE32D"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Να σας ενημερώσω συγχρόνως, ότι η σημερινή συνεδρίαση θα ολοκληρωθεί γύρω στις 1.00</w:t>
      </w:r>
      <w:r>
        <w:rPr>
          <w:rFonts w:eastAsia="Times New Roman" w:cs="Times New Roman"/>
          <w:szCs w:val="24"/>
        </w:rPr>
        <w:t>΄</w:t>
      </w:r>
      <w:r>
        <w:rPr>
          <w:rFonts w:eastAsia="Times New Roman" w:cs="Times New Roman"/>
          <w:szCs w:val="24"/>
        </w:rPr>
        <w:t>, ούτως ώστε να μιλήσουν και όσο το δυνατόν περισσότερο</w:t>
      </w:r>
      <w:r>
        <w:rPr>
          <w:rFonts w:eastAsia="Times New Roman" w:cs="Times New Roman"/>
          <w:szCs w:val="24"/>
        </w:rPr>
        <w:t xml:space="preserve">ι ομιλητές, να εξαντληθεί και ο κατάλογος. </w:t>
      </w:r>
    </w:p>
    <w:p w14:paraId="0A5DE32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Κύριε Λοβέρδο, θα πρότεινα επειδή διατυπώθηκε εισηγητικά και από τον κ. Κατρούγκαλο ότι υπήρχε μια ομοφωνία σε τρία σημεία, δεν ξέρω αν το τέταρτο για το οποίο προφανώς θέλετε να αναφερθείτε...</w:t>
      </w:r>
    </w:p>
    <w:p w14:paraId="0A5DE32F" w14:textId="77777777" w:rsidR="00415E13" w:rsidRDefault="00E650A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Δεν θα αναφερθώ σε αυτό.</w:t>
      </w:r>
    </w:p>
    <w:p w14:paraId="0A5DE330" w14:textId="77777777" w:rsidR="00415E13" w:rsidRDefault="00E650A0">
      <w:pPr>
        <w:spacing w:line="600" w:lineRule="auto"/>
        <w:ind w:firstLine="720"/>
        <w:jc w:val="both"/>
        <w:rPr>
          <w:rFonts w:eastAsia="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Αν πάλι επιθυμούν όλοι, αναγκαστικά το Προεδρείο θα πρέπει να δώσει τον λόγο σε όλους τους </w:t>
      </w:r>
      <w:r>
        <w:rPr>
          <w:rFonts w:eastAsia="Times New Roman" w:cs="Times New Roman"/>
          <w:szCs w:val="24"/>
        </w:rPr>
        <w:t>ε</w:t>
      </w:r>
      <w:r>
        <w:rPr>
          <w:rFonts w:eastAsia="Times New Roman" w:cs="Times New Roman"/>
          <w:szCs w:val="24"/>
        </w:rPr>
        <w:t xml:space="preserve">ισηγητές. Αλλά για οικονομία χρόνου, για να μην </w:t>
      </w:r>
      <w:r w:rsidRPr="006F5367">
        <w:rPr>
          <w:rFonts w:eastAsia="Times New Roman"/>
          <w:szCs w:val="24"/>
        </w:rPr>
        <w:t xml:space="preserve">παίρνουμε χρόνο και από </w:t>
      </w:r>
      <w:r>
        <w:rPr>
          <w:rFonts w:eastAsia="Times New Roman"/>
          <w:szCs w:val="24"/>
        </w:rPr>
        <w:t xml:space="preserve">τους ομιλητές, γι’ </w:t>
      </w:r>
      <w:r w:rsidRPr="006F5367">
        <w:rPr>
          <w:rFonts w:eastAsia="Times New Roman"/>
          <w:szCs w:val="24"/>
        </w:rPr>
        <w:t xml:space="preserve">αυτό </w:t>
      </w:r>
      <w:r>
        <w:rPr>
          <w:rFonts w:eastAsia="Times New Roman"/>
          <w:szCs w:val="24"/>
        </w:rPr>
        <w:t xml:space="preserve">κάνω </w:t>
      </w:r>
      <w:r>
        <w:rPr>
          <w:rFonts w:eastAsia="Times New Roman"/>
          <w:szCs w:val="24"/>
        </w:rPr>
        <w:lastRenderedPageBreak/>
        <w:t>παρά</w:t>
      </w:r>
      <w:r>
        <w:rPr>
          <w:rFonts w:eastAsia="Times New Roman"/>
          <w:szCs w:val="24"/>
        </w:rPr>
        <w:t xml:space="preserve">κληση, </w:t>
      </w:r>
      <w:r w:rsidRPr="006F5367">
        <w:rPr>
          <w:rFonts w:eastAsia="Times New Roman"/>
          <w:szCs w:val="24"/>
        </w:rPr>
        <w:t xml:space="preserve">αν δεν χρειάζεται τόσο πολύ να παρέμβουν οι </w:t>
      </w:r>
      <w:r>
        <w:rPr>
          <w:rFonts w:eastAsia="Times New Roman"/>
          <w:szCs w:val="24"/>
        </w:rPr>
        <w:t>ε</w:t>
      </w:r>
      <w:r>
        <w:rPr>
          <w:rFonts w:eastAsia="Times New Roman"/>
          <w:szCs w:val="24"/>
        </w:rPr>
        <w:t>ισηγητές…</w:t>
      </w:r>
    </w:p>
    <w:p w14:paraId="0A5DE331" w14:textId="77777777" w:rsidR="00415E13" w:rsidRDefault="00E650A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Χρειάζεται.</w:t>
      </w:r>
    </w:p>
    <w:p w14:paraId="0A5DE332"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Ένα λεπτό σας φτάνει;</w:t>
      </w:r>
    </w:p>
    <w:p w14:paraId="0A5DE333" w14:textId="77777777" w:rsidR="00415E13" w:rsidRDefault="00E650A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Ναι, βέβαια.</w:t>
      </w:r>
    </w:p>
    <w:p w14:paraId="0A5DE334" w14:textId="77777777" w:rsidR="00415E13" w:rsidRDefault="00E650A0">
      <w:pPr>
        <w:spacing w:line="600" w:lineRule="auto"/>
        <w:ind w:firstLine="720"/>
        <w:jc w:val="both"/>
        <w:rPr>
          <w:rFonts w:eastAsia="Times New Roman"/>
          <w:szCs w:val="24"/>
        </w:rPr>
      </w:pPr>
      <w:r>
        <w:rPr>
          <w:rFonts w:eastAsia="Times New Roman"/>
          <w:szCs w:val="24"/>
        </w:rPr>
        <w:t xml:space="preserve">Πράγματι, υπάρχουν </w:t>
      </w:r>
      <w:r w:rsidRPr="006F5367">
        <w:rPr>
          <w:rFonts w:eastAsia="Times New Roman"/>
          <w:szCs w:val="24"/>
        </w:rPr>
        <w:t>τρία θέματα στα οποία συ</w:t>
      </w:r>
      <w:r>
        <w:rPr>
          <w:rFonts w:eastAsia="Times New Roman"/>
          <w:szCs w:val="24"/>
        </w:rPr>
        <w:t>μφωνήσαμε και ένα που διαφωνήσαμε.</w:t>
      </w:r>
      <w:r w:rsidRPr="006F5367">
        <w:rPr>
          <w:rFonts w:eastAsia="Times New Roman"/>
          <w:szCs w:val="24"/>
        </w:rPr>
        <w:t xml:space="preserve"> Δεν θέλω να πω τίποτα </w:t>
      </w:r>
      <w:r>
        <w:rPr>
          <w:rFonts w:eastAsia="Times New Roman"/>
          <w:szCs w:val="24"/>
        </w:rPr>
        <w:t>επ’ αυτού.</w:t>
      </w:r>
      <w:r w:rsidRPr="006F5367">
        <w:rPr>
          <w:rFonts w:eastAsia="Times New Roman"/>
          <w:szCs w:val="24"/>
        </w:rPr>
        <w:t xml:space="preserve"> Απλώς</w:t>
      </w:r>
      <w:r>
        <w:rPr>
          <w:rFonts w:eastAsia="Times New Roman"/>
          <w:szCs w:val="24"/>
        </w:rPr>
        <w:t>,</w:t>
      </w:r>
      <w:r w:rsidRPr="006F5367">
        <w:rPr>
          <w:rFonts w:eastAsia="Times New Roman"/>
          <w:szCs w:val="24"/>
        </w:rPr>
        <w:t xml:space="preserve"> επειδή</w:t>
      </w:r>
      <w:r>
        <w:rPr>
          <w:rFonts w:eastAsia="Times New Roman"/>
          <w:szCs w:val="24"/>
        </w:rPr>
        <w:t>,</w:t>
      </w:r>
      <w:r w:rsidRPr="006F5367">
        <w:rPr>
          <w:rFonts w:eastAsia="Times New Roman"/>
          <w:szCs w:val="24"/>
        </w:rPr>
        <w:t xml:space="preserve"> </w:t>
      </w:r>
      <w:r>
        <w:rPr>
          <w:rFonts w:eastAsia="Times New Roman"/>
          <w:szCs w:val="24"/>
        </w:rPr>
        <w:t>αν ακούσα</w:t>
      </w:r>
      <w:r w:rsidRPr="006F5367">
        <w:rPr>
          <w:rFonts w:eastAsia="Times New Roman"/>
          <w:szCs w:val="24"/>
        </w:rPr>
        <w:t>τε προσεκτικά</w:t>
      </w:r>
      <w:r>
        <w:rPr>
          <w:rFonts w:eastAsia="Times New Roman"/>
          <w:szCs w:val="24"/>
        </w:rPr>
        <w:t>,</w:t>
      </w:r>
      <w:r w:rsidRPr="006F5367">
        <w:rPr>
          <w:rFonts w:eastAsia="Times New Roman"/>
          <w:szCs w:val="24"/>
        </w:rPr>
        <w:t xml:space="preserve"> μέχρι </w:t>
      </w:r>
      <w:r>
        <w:rPr>
          <w:rFonts w:eastAsia="Times New Roman"/>
          <w:szCs w:val="24"/>
        </w:rPr>
        <w:t xml:space="preserve">τις 12:00΄ </w:t>
      </w:r>
      <w:r w:rsidRPr="006F5367">
        <w:rPr>
          <w:rFonts w:eastAsia="Times New Roman"/>
          <w:szCs w:val="24"/>
        </w:rPr>
        <w:t xml:space="preserve">αύριο πρέπει οι </w:t>
      </w:r>
      <w:r>
        <w:rPr>
          <w:rFonts w:eastAsia="Times New Roman"/>
          <w:szCs w:val="24"/>
        </w:rPr>
        <w:t>Κ</w:t>
      </w:r>
      <w:r>
        <w:rPr>
          <w:rFonts w:eastAsia="Times New Roman"/>
          <w:szCs w:val="24"/>
        </w:rPr>
        <w:t>οινοβουλευτικές</w:t>
      </w:r>
      <w:r w:rsidRPr="006F5367">
        <w:rPr>
          <w:rFonts w:eastAsia="Times New Roman"/>
          <w:szCs w:val="24"/>
        </w:rPr>
        <w:t xml:space="preserve"> </w:t>
      </w:r>
      <w:r>
        <w:rPr>
          <w:rFonts w:eastAsia="Times New Roman"/>
          <w:szCs w:val="24"/>
        </w:rPr>
        <w:t>Ο</w:t>
      </w:r>
      <w:r w:rsidRPr="006F5367">
        <w:rPr>
          <w:rFonts w:eastAsia="Times New Roman"/>
          <w:szCs w:val="24"/>
        </w:rPr>
        <w:t xml:space="preserve">μάδες και η ομάδα Βουλευτών </w:t>
      </w:r>
      <w:r>
        <w:rPr>
          <w:rFonts w:eastAsia="Times New Roman"/>
          <w:szCs w:val="24"/>
        </w:rPr>
        <w:t>που έχει πενήντα</w:t>
      </w:r>
      <w:r w:rsidRPr="006F5367">
        <w:rPr>
          <w:rFonts w:eastAsia="Times New Roman"/>
          <w:szCs w:val="24"/>
        </w:rPr>
        <w:t xml:space="preserve"> υπογραφές </w:t>
      </w:r>
      <w:r>
        <w:rPr>
          <w:rFonts w:eastAsia="Times New Roman"/>
          <w:szCs w:val="24"/>
        </w:rPr>
        <w:t xml:space="preserve">να </w:t>
      </w:r>
      <w:r w:rsidRPr="006F5367">
        <w:rPr>
          <w:rFonts w:eastAsia="Times New Roman"/>
          <w:szCs w:val="24"/>
        </w:rPr>
        <w:t>κα</w:t>
      </w:r>
      <w:r>
        <w:rPr>
          <w:rFonts w:eastAsia="Times New Roman"/>
          <w:szCs w:val="24"/>
        </w:rPr>
        <w:t>ταθέσουν</w:t>
      </w:r>
      <w:r w:rsidRPr="006F5367">
        <w:rPr>
          <w:rFonts w:eastAsia="Times New Roman"/>
          <w:szCs w:val="24"/>
        </w:rPr>
        <w:t xml:space="preserve"> προτάσεις</w:t>
      </w:r>
      <w:r>
        <w:rPr>
          <w:rFonts w:eastAsia="Times New Roman"/>
          <w:szCs w:val="24"/>
        </w:rPr>
        <w:t>,</w:t>
      </w:r>
      <w:r w:rsidRPr="006F5367">
        <w:rPr>
          <w:rFonts w:eastAsia="Times New Roman"/>
          <w:szCs w:val="24"/>
        </w:rPr>
        <w:t xml:space="preserve"> </w:t>
      </w:r>
      <w:r>
        <w:rPr>
          <w:rFonts w:eastAsia="Times New Roman"/>
          <w:szCs w:val="24"/>
        </w:rPr>
        <w:t>να εισηγηθείτε στον κ. Βούτση</w:t>
      </w:r>
      <w:r w:rsidRPr="006F5367">
        <w:rPr>
          <w:rFonts w:eastAsia="Times New Roman"/>
          <w:szCs w:val="24"/>
        </w:rPr>
        <w:t xml:space="preserve"> και </w:t>
      </w:r>
      <w:r>
        <w:rPr>
          <w:rFonts w:eastAsia="Times New Roman"/>
          <w:szCs w:val="24"/>
        </w:rPr>
        <w:t xml:space="preserve">να μας το ανακοινώσετε </w:t>
      </w:r>
      <w:r w:rsidRPr="006F5367">
        <w:rPr>
          <w:rFonts w:eastAsia="Times New Roman"/>
          <w:szCs w:val="24"/>
        </w:rPr>
        <w:t>σήμερα ότι η παρεμπίπτουσα συζήτηση περί κατευθύνσεων θα γίνει στις 12</w:t>
      </w:r>
      <w:r>
        <w:rPr>
          <w:rFonts w:eastAsia="Times New Roman"/>
          <w:szCs w:val="24"/>
        </w:rPr>
        <w:t>.00</w:t>
      </w:r>
      <w:r>
        <w:rPr>
          <w:rFonts w:eastAsia="Times New Roman"/>
          <w:szCs w:val="24"/>
        </w:rPr>
        <w:t>΄</w:t>
      </w:r>
      <w:r>
        <w:rPr>
          <w:rFonts w:eastAsia="Times New Roman"/>
          <w:szCs w:val="24"/>
        </w:rPr>
        <w:t>,</w:t>
      </w:r>
      <w:r w:rsidRPr="006F5367">
        <w:rPr>
          <w:rFonts w:eastAsia="Times New Roman"/>
          <w:szCs w:val="24"/>
        </w:rPr>
        <w:t xml:space="preserve"> δηλαδή μόλις έχουν κατατεθεί τα προσχέδια προτάσεων των κομμάτων και της ομάδας Βουλευτών</w:t>
      </w:r>
      <w:r>
        <w:rPr>
          <w:rFonts w:eastAsia="Times New Roman"/>
          <w:szCs w:val="24"/>
        </w:rPr>
        <w:t>.</w:t>
      </w:r>
    </w:p>
    <w:p w14:paraId="0A5DE335" w14:textId="77777777" w:rsidR="00415E13" w:rsidRDefault="00E650A0">
      <w:pPr>
        <w:spacing w:line="600" w:lineRule="auto"/>
        <w:ind w:firstLine="720"/>
        <w:jc w:val="both"/>
        <w:rPr>
          <w:rFonts w:eastAsia="Times New Roman"/>
          <w:szCs w:val="24"/>
        </w:rPr>
      </w:pPr>
      <w:r>
        <w:rPr>
          <w:rFonts w:eastAsia="Times New Roman" w:cs="Times New Roman"/>
          <w:b/>
          <w:szCs w:val="24"/>
        </w:rPr>
        <w:t xml:space="preserve">ΠΡΟΕΔΡΕΥΩΝ (Γεώργιος Λαμπρούλης): </w:t>
      </w:r>
      <w:r w:rsidRPr="006F5367">
        <w:rPr>
          <w:rFonts w:eastAsia="Times New Roman"/>
          <w:szCs w:val="24"/>
        </w:rPr>
        <w:t>Από το πρωί υπάρχει</w:t>
      </w:r>
      <w:r>
        <w:rPr>
          <w:rFonts w:eastAsia="Times New Roman"/>
          <w:szCs w:val="24"/>
        </w:rPr>
        <w:t xml:space="preserve"> αυτή η εκκρε</w:t>
      </w:r>
      <w:r>
        <w:rPr>
          <w:rFonts w:eastAsia="Times New Roman"/>
          <w:szCs w:val="24"/>
        </w:rPr>
        <w:t>μότητα που βάζετε τ</w:t>
      </w:r>
      <w:r w:rsidRPr="006F5367">
        <w:rPr>
          <w:rFonts w:eastAsia="Times New Roman"/>
          <w:szCs w:val="24"/>
        </w:rPr>
        <w:t>ώρα</w:t>
      </w:r>
      <w:r>
        <w:rPr>
          <w:rFonts w:eastAsia="Times New Roman"/>
          <w:szCs w:val="24"/>
        </w:rPr>
        <w:t>.</w:t>
      </w:r>
    </w:p>
    <w:p w14:paraId="0A5DE336" w14:textId="77777777" w:rsidR="00415E13" w:rsidRDefault="00E650A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Μάλιστα.</w:t>
      </w:r>
    </w:p>
    <w:p w14:paraId="0A5DE337" w14:textId="77777777" w:rsidR="00415E13" w:rsidRDefault="00E650A0">
      <w:pPr>
        <w:spacing w:line="600" w:lineRule="auto"/>
        <w:ind w:firstLine="720"/>
        <w:jc w:val="both"/>
        <w:rPr>
          <w:rFonts w:eastAsia="Times New Roman"/>
          <w:szCs w:val="24"/>
        </w:rPr>
      </w:pPr>
      <w:r>
        <w:rPr>
          <w:rFonts w:eastAsia="Times New Roman" w:cs="Times New Roman"/>
          <w:b/>
          <w:szCs w:val="24"/>
        </w:rPr>
        <w:lastRenderedPageBreak/>
        <w:t xml:space="preserve">ΠΡΟΕΔΡΕΥΩΝ (Γεώργιος Λαμπρούλης): </w:t>
      </w:r>
      <w:r w:rsidRPr="006F5367">
        <w:rPr>
          <w:rFonts w:eastAsia="Times New Roman"/>
          <w:szCs w:val="24"/>
        </w:rPr>
        <w:t xml:space="preserve">Αυτό </w:t>
      </w:r>
      <w:r>
        <w:rPr>
          <w:rFonts w:eastAsia="Times New Roman"/>
          <w:szCs w:val="24"/>
        </w:rPr>
        <w:t>προφανώς για αύριο έχει νομίζω…</w:t>
      </w:r>
    </w:p>
    <w:p w14:paraId="0A5DE338" w14:textId="77777777" w:rsidR="00415E13" w:rsidRDefault="00E650A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Επειδή</w:t>
      </w:r>
      <w:r>
        <w:rPr>
          <w:rFonts w:eastAsia="Times New Roman"/>
          <w:szCs w:val="24"/>
        </w:rPr>
        <w:t>,</w:t>
      </w:r>
      <w:r>
        <w:rPr>
          <w:rFonts w:eastAsia="Times New Roman"/>
          <w:szCs w:val="24"/>
        </w:rPr>
        <w:t xml:space="preserve"> </w:t>
      </w:r>
      <w:r w:rsidRPr="006F5367">
        <w:rPr>
          <w:rFonts w:eastAsia="Times New Roman"/>
          <w:szCs w:val="24"/>
        </w:rPr>
        <w:t>είπαμε γ</w:t>
      </w:r>
      <w:r>
        <w:rPr>
          <w:rFonts w:eastAsia="Times New Roman"/>
          <w:szCs w:val="24"/>
        </w:rPr>
        <w:t xml:space="preserve">ια αύριο και μπορεί να κατανοήθηκε </w:t>
      </w:r>
      <w:r w:rsidRPr="006F5367">
        <w:rPr>
          <w:rFonts w:eastAsia="Times New Roman"/>
          <w:szCs w:val="24"/>
        </w:rPr>
        <w:t>ως αύριο το πρωί</w:t>
      </w:r>
      <w:r>
        <w:rPr>
          <w:rFonts w:eastAsia="Times New Roman"/>
          <w:szCs w:val="24"/>
        </w:rPr>
        <w:t xml:space="preserve">, είναι προτιμότερο </w:t>
      </w:r>
      <w:r w:rsidRPr="006F5367">
        <w:rPr>
          <w:rFonts w:eastAsia="Times New Roman"/>
          <w:szCs w:val="24"/>
        </w:rPr>
        <w:t xml:space="preserve">μέχρι </w:t>
      </w:r>
      <w:r>
        <w:rPr>
          <w:rFonts w:eastAsia="Times New Roman"/>
          <w:szCs w:val="24"/>
        </w:rPr>
        <w:t>τις 12.00</w:t>
      </w:r>
      <w:r>
        <w:rPr>
          <w:rFonts w:eastAsia="Times New Roman"/>
          <w:szCs w:val="24"/>
        </w:rPr>
        <w:t>΄</w:t>
      </w:r>
      <w:r>
        <w:rPr>
          <w:rFonts w:eastAsia="Times New Roman"/>
          <w:szCs w:val="24"/>
        </w:rPr>
        <w:t>…</w:t>
      </w:r>
    </w:p>
    <w:p w14:paraId="0A5DE339"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(Γεώργιος Λαμπρούλης): </w:t>
      </w:r>
      <w:r>
        <w:rPr>
          <w:rFonts w:eastAsia="Times New Roman" w:cs="Times New Roman"/>
          <w:szCs w:val="24"/>
        </w:rPr>
        <w:t>Μέχρι τη 1.00</w:t>
      </w:r>
      <w:r>
        <w:rPr>
          <w:rFonts w:eastAsia="Times New Roman" w:cs="Times New Roman"/>
          <w:szCs w:val="24"/>
        </w:rPr>
        <w:t>΄</w:t>
      </w:r>
      <w:r>
        <w:rPr>
          <w:rFonts w:eastAsia="Times New Roman" w:cs="Times New Roman"/>
          <w:szCs w:val="24"/>
        </w:rPr>
        <w:t xml:space="preserve"> θα πάμε απόψε.</w:t>
      </w:r>
    </w:p>
    <w:p w14:paraId="0A5DE33A" w14:textId="77777777" w:rsidR="00415E13" w:rsidRDefault="00E650A0">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w:t>
      </w:r>
      <w:r w:rsidRPr="006F5367">
        <w:rPr>
          <w:rFonts w:eastAsia="Times New Roman"/>
          <w:szCs w:val="24"/>
        </w:rPr>
        <w:t xml:space="preserve"> άλλο λέω</w:t>
      </w:r>
      <w:r>
        <w:rPr>
          <w:rFonts w:eastAsia="Times New Roman"/>
          <w:szCs w:val="24"/>
        </w:rPr>
        <w:t>. Αφού μέχρι</w:t>
      </w:r>
      <w:r w:rsidRPr="006F5367">
        <w:rPr>
          <w:rFonts w:eastAsia="Times New Roman"/>
          <w:szCs w:val="24"/>
        </w:rPr>
        <w:t xml:space="preserve"> τις 12:00</w:t>
      </w:r>
      <w:r>
        <w:rPr>
          <w:rFonts w:eastAsia="Times New Roman"/>
          <w:szCs w:val="24"/>
        </w:rPr>
        <w:t>΄</w:t>
      </w:r>
      <w:r w:rsidRPr="006F5367">
        <w:rPr>
          <w:rFonts w:eastAsia="Times New Roman"/>
          <w:szCs w:val="24"/>
        </w:rPr>
        <w:t xml:space="preserve"> αύριο το μεσημέρι οι </w:t>
      </w:r>
      <w:r>
        <w:rPr>
          <w:rFonts w:eastAsia="Times New Roman"/>
          <w:szCs w:val="24"/>
        </w:rPr>
        <w:t>κ</w:t>
      </w:r>
      <w:r w:rsidRPr="006F5367">
        <w:rPr>
          <w:rFonts w:eastAsia="Times New Roman"/>
          <w:szCs w:val="24"/>
        </w:rPr>
        <w:t xml:space="preserve">οινοβουλευτικές </w:t>
      </w:r>
      <w:r>
        <w:rPr>
          <w:rFonts w:eastAsia="Times New Roman"/>
          <w:szCs w:val="24"/>
        </w:rPr>
        <w:t>ο</w:t>
      </w:r>
      <w:r w:rsidRPr="006F5367">
        <w:rPr>
          <w:rFonts w:eastAsia="Times New Roman"/>
          <w:szCs w:val="24"/>
        </w:rPr>
        <w:t xml:space="preserve">μάδες και οι ομάδες </w:t>
      </w:r>
      <w:r>
        <w:rPr>
          <w:rFonts w:eastAsia="Times New Roman"/>
          <w:szCs w:val="24"/>
        </w:rPr>
        <w:t>Βουλευτών θα πρέπει να καταθέσουν, να</w:t>
      </w:r>
      <w:r w:rsidRPr="006F5367">
        <w:rPr>
          <w:rFonts w:eastAsia="Times New Roman"/>
          <w:szCs w:val="24"/>
        </w:rPr>
        <w:t xml:space="preserve"> γίνει αμέσως μετά</w:t>
      </w:r>
      <w:r>
        <w:rPr>
          <w:rFonts w:eastAsia="Times New Roman"/>
          <w:szCs w:val="24"/>
        </w:rPr>
        <w:t>.</w:t>
      </w:r>
    </w:p>
    <w:p w14:paraId="0A5DE33B" w14:textId="77777777" w:rsidR="00415E13" w:rsidRDefault="00E650A0">
      <w:pPr>
        <w:spacing w:line="600" w:lineRule="auto"/>
        <w:ind w:firstLine="720"/>
        <w:jc w:val="both"/>
        <w:rPr>
          <w:rFonts w:eastAsia="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r w:rsidRPr="006F5367">
        <w:rPr>
          <w:rFonts w:eastAsia="Times New Roman"/>
          <w:szCs w:val="24"/>
        </w:rPr>
        <w:t xml:space="preserve"> </w:t>
      </w:r>
      <w:r>
        <w:rPr>
          <w:rFonts w:eastAsia="Times New Roman"/>
          <w:szCs w:val="24"/>
        </w:rPr>
        <w:t>κύριε Λοβέρδο.</w:t>
      </w:r>
      <w:r w:rsidRPr="006F5367">
        <w:rPr>
          <w:rFonts w:eastAsia="Times New Roman"/>
          <w:szCs w:val="24"/>
        </w:rPr>
        <w:t xml:space="preserve"> Θα </w:t>
      </w:r>
      <w:r>
        <w:rPr>
          <w:rFonts w:eastAsia="Times New Roman"/>
          <w:szCs w:val="24"/>
        </w:rPr>
        <w:t xml:space="preserve">το δει το Προεδρείο και θα σας ανακοινωθεί έγκαιρα. </w:t>
      </w:r>
    </w:p>
    <w:p w14:paraId="0A5DE33C" w14:textId="77777777" w:rsidR="00415E13" w:rsidRDefault="00E650A0">
      <w:pPr>
        <w:spacing w:line="600" w:lineRule="auto"/>
        <w:ind w:firstLine="720"/>
        <w:jc w:val="both"/>
        <w:rPr>
          <w:rFonts w:eastAsia="Times New Roman"/>
          <w:szCs w:val="24"/>
        </w:rPr>
      </w:pPr>
      <w:r>
        <w:rPr>
          <w:rFonts w:eastAsia="Times New Roman"/>
          <w:szCs w:val="24"/>
        </w:rPr>
        <w:t xml:space="preserve">Ευχαριστώ. </w:t>
      </w:r>
    </w:p>
    <w:p w14:paraId="0A5DE33D" w14:textId="77777777" w:rsidR="00415E13" w:rsidRDefault="00E650A0">
      <w:pPr>
        <w:spacing w:line="600" w:lineRule="auto"/>
        <w:ind w:firstLine="720"/>
        <w:jc w:val="both"/>
        <w:rPr>
          <w:rFonts w:eastAsia="Times New Roman"/>
          <w:szCs w:val="24"/>
        </w:rPr>
      </w:pPr>
      <w:r w:rsidRPr="006F5367">
        <w:rPr>
          <w:rFonts w:eastAsia="Times New Roman"/>
          <w:szCs w:val="24"/>
        </w:rPr>
        <w:t>Το</w:t>
      </w:r>
      <w:r>
        <w:rPr>
          <w:rFonts w:eastAsia="Times New Roman"/>
          <w:szCs w:val="24"/>
        </w:rPr>
        <w:t>ν</w:t>
      </w:r>
      <w:r w:rsidRPr="006F5367">
        <w:rPr>
          <w:rFonts w:eastAsia="Times New Roman"/>
          <w:szCs w:val="24"/>
        </w:rPr>
        <w:t xml:space="preserve"> λόγο </w:t>
      </w:r>
      <w:r>
        <w:rPr>
          <w:rFonts w:eastAsia="Times New Roman"/>
          <w:szCs w:val="24"/>
        </w:rPr>
        <w:t xml:space="preserve">έχει ο κ. </w:t>
      </w:r>
      <w:r w:rsidRPr="006F5367">
        <w:rPr>
          <w:rFonts w:eastAsia="Times New Roman"/>
          <w:szCs w:val="24"/>
        </w:rPr>
        <w:t>Μαυρωτάς</w:t>
      </w:r>
      <w:r>
        <w:rPr>
          <w:rFonts w:eastAsia="Times New Roman"/>
          <w:szCs w:val="24"/>
        </w:rPr>
        <w:t>, Ανεξάρτητος Βουλευτής.</w:t>
      </w:r>
    </w:p>
    <w:p w14:paraId="0A5DE33E" w14:textId="77777777" w:rsidR="00415E13" w:rsidRDefault="00E650A0">
      <w:pPr>
        <w:spacing w:line="600" w:lineRule="auto"/>
        <w:ind w:firstLine="720"/>
        <w:jc w:val="both"/>
        <w:rPr>
          <w:rFonts w:eastAsia="Times New Roman"/>
          <w:szCs w:val="24"/>
        </w:rPr>
      </w:pPr>
      <w:r>
        <w:rPr>
          <w:rFonts w:eastAsia="Times New Roman"/>
          <w:b/>
          <w:szCs w:val="24"/>
        </w:rPr>
        <w:t>ΓΕΩΡΓΙΟΣ ΜΑΥΡΩΤΑΣ:</w:t>
      </w:r>
      <w:r w:rsidRPr="006F5367">
        <w:rPr>
          <w:rFonts w:eastAsia="Times New Roman"/>
          <w:szCs w:val="24"/>
        </w:rPr>
        <w:t xml:space="preserve"> Ευχαριστώ</w:t>
      </w:r>
      <w:r>
        <w:rPr>
          <w:rFonts w:eastAsia="Times New Roman"/>
          <w:szCs w:val="24"/>
        </w:rPr>
        <w:t>,</w:t>
      </w:r>
      <w:r w:rsidRPr="006F5367">
        <w:rPr>
          <w:rFonts w:eastAsia="Times New Roman"/>
          <w:szCs w:val="24"/>
        </w:rPr>
        <w:t xml:space="preserve"> κύριε Πρόεδρε</w:t>
      </w:r>
      <w:r>
        <w:rPr>
          <w:rFonts w:eastAsia="Times New Roman"/>
          <w:szCs w:val="24"/>
        </w:rPr>
        <w:t>.</w:t>
      </w:r>
      <w:r w:rsidRPr="006F5367">
        <w:rPr>
          <w:rFonts w:eastAsia="Times New Roman"/>
          <w:szCs w:val="24"/>
        </w:rPr>
        <w:t xml:space="preserve"> </w:t>
      </w:r>
    </w:p>
    <w:p w14:paraId="0A5DE33F" w14:textId="77777777" w:rsidR="00415E13" w:rsidRDefault="00E650A0">
      <w:pPr>
        <w:spacing w:line="600" w:lineRule="auto"/>
        <w:ind w:firstLine="720"/>
        <w:jc w:val="both"/>
        <w:rPr>
          <w:rFonts w:eastAsia="Times New Roman"/>
          <w:szCs w:val="24"/>
        </w:rPr>
      </w:pPr>
      <w:r w:rsidRPr="006F5367">
        <w:rPr>
          <w:rFonts w:eastAsia="Times New Roman"/>
          <w:szCs w:val="24"/>
        </w:rPr>
        <w:lastRenderedPageBreak/>
        <w:t xml:space="preserve">Στα </w:t>
      </w:r>
      <w:r>
        <w:rPr>
          <w:rFonts w:eastAsia="Times New Roman"/>
          <w:szCs w:val="24"/>
        </w:rPr>
        <w:t>ε</w:t>
      </w:r>
      <w:r w:rsidRPr="006F5367">
        <w:rPr>
          <w:rFonts w:eastAsia="Times New Roman"/>
          <w:szCs w:val="24"/>
        </w:rPr>
        <w:t xml:space="preserve">πτά λεπτά της ομιλίας μου θα μείνω </w:t>
      </w:r>
      <w:r>
        <w:rPr>
          <w:rFonts w:eastAsia="Times New Roman"/>
          <w:szCs w:val="24"/>
        </w:rPr>
        <w:t xml:space="preserve">στα πιο σημαντικά. </w:t>
      </w:r>
      <w:r w:rsidRPr="006F5367">
        <w:rPr>
          <w:rFonts w:eastAsia="Times New Roman"/>
          <w:szCs w:val="24"/>
        </w:rPr>
        <w:t>Η διαδικασία της συνταγματικής αναθεώρησης γίνεται σε ένα φορτισμένο πολιτικά κλίμα</w:t>
      </w:r>
      <w:r>
        <w:rPr>
          <w:rFonts w:eastAsia="Times New Roman"/>
          <w:szCs w:val="24"/>
        </w:rPr>
        <w:t>.</w:t>
      </w:r>
      <w:r w:rsidRPr="006F5367">
        <w:rPr>
          <w:rFonts w:eastAsia="Times New Roman"/>
          <w:szCs w:val="24"/>
        </w:rPr>
        <w:t xml:space="preserve"> Το πολιτικό σύστημα</w:t>
      </w:r>
      <w:r>
        <w:rPr>
          <w:rFonts w:eastAsia="Times New Roman"/>
          <w:szCs w:val="24"/>
        </w:rPr>
        <w:t>,</w:t>
      </w:r>
      <w:r w:rsidRPr="006F5367">
        <w:rPr>
          <w:rFonts w:eastAsia="Times New Roman"/>
          <w:szCs w:val="24"/>
        </w:rPr>
        <w:t xml:space="preserve"> με αφορμή και τις τελευταίες εξελίξεις </w:t>
      </w:r>
      <w:r>
        <w:rPr>
          <w:rFonts w:eastAsia="Times New Roman"/>
          <w:szCs w:val="24"/>
        </w:rPr>
        <w:t>στ</w:t>
      </w:r>
      <w:r w:rsidRPr="006F5367">
        <w:rPr>
          <w:rFonts w:eastAsia="Times New Roman"/>
          <w:szCs w:val="24"/>
        </w:rPr>
        <w:t>η Βουλή</w:t>
      </w:r>
      <w:r>
        <w:rPr>
          <w:rFonts w:eastAsia="Times New Roman"/>
          <w:szCs w:val="24"/>
        </w:rPr>
        <w:t>,</w:t>
      </w:r>
      <w:r w:rsidRPr="006F5367">
        <w:rPr>
          <w:rFonts w:eastAsia="Times New Roman"/>
          <w:szCs w:val="24"/>
        </w:rPr>
        <w:t xml:space="preserve"> έχει χάσει μεγάλο κομμάτι</w:t>
      </w:r>
      <w:r>
        <w:rPr>
          <w:rFonts w:eastAsia="Times New Roman"/>
          <w:szCs w:val="24"/>
        </w:rPr>
        <w:t xml:space="preserve"> της αξιοπιστίας του </w:t>
      </w:r>
      <w:r>
        <w:rPr>
          <w:rFonts w:eastAsia="Times New Roman"/>
          <w:szCs w:val="24"/>
        </w:rPr>
        <w:t>κ</w:t>
      </w:r>
      <w:r w:rsidRPr="006F5367">
        <w:rPr>
          <w:rFonts w:eastAsia="Times New Roman"/>
          <w:szCs w:val="24"/>
        </w:rPr>
        <w:t>αι ε</w:t>
      </w:r>
      <w:r>
        <w:rPr>
          <w:rFonts w:eastAsia="Times New Roman"/>
          <w:szCs w:val="24"/>
        </w:rPr>
        <w:t>ίναι μία μεγάλη ευκαιρία με τη σ</w:t>
      </w:r>
      <w:r w:rsidRPr="006F5367">
        <w:rPr>
          <w:rFonts w:eastAsia="Times New Roman"/>
          <w:szCs w:val="24"/>
        </w:rPr>
        <w:t>υνταγματική αναθεώρηση να ανατρέψουμε κάπως αυτή την απαξίωση</w:t>
      </w:r>
      <w:r>
        <w:rPr>
          <w:rFonts w:eastAsia="Times New Roman"/>
          <w:szCs w:val="24"/>
        </w:rPr>
        <w:t>. Είναι ευκαιρία ν</w:t>
      </w:r>
      <w:r w:rsidRPr="006F5367">
        <w:rPr>
          <w:rFonts w:eastAsia="Times New Roman"/>
          <w:szCs w:val="24"/>
        </w:rPr>
        <w:t>α δείξουμε ότι μπορούμε να συναινέσουμε σε</w:t>
      </w:r>
      <w:r>
        <w:rPr>
          <w:rFonts w:eastAsia="Times New Roman"/>
          <w:szCs w:val="24"/>
        </w:rPr>
        <w:t xml:space="preserve"> πέντε πράγματα, να βελτιώσουμε π</w:t>
      </w:r>
      <w:r w:rsidRPr="006F5367">
        <w:rPr>
          <w:rFonts w:eastAsia="Times New Roman"/>
          <w:szCs w:val="24"/>
        </w:rPr>
        <w:t>ρος όφελος της κοινωνίας και της χώρας και να προχωρήσουμε παρακά</w:t>
      </w:r>
      <w:r w:rsidRPr="006F5367">
        <w:rPr>
          <w:rFonts w:eastAsia="Times New Roman"/>
          <w:szCs w:val="24"/>
        </w:rPr>
        <w:t>τω</w:t>
      </w:r>
      <w:r>
        <w:rPr>
          <w:rFonts w:eastAsia="Times New Roman"/>
          <w:szCs w:val="24"/>
        </w:rPr>
        <w:t>.</w:t>
      </w:r>
      <w:r w:rsidRPr="006F5367">
        <w:rPr>
          <w:rFonts w:eastAsia="Times New Roman"/>
          <w:szCs w:val="24"/>
        </w:rPr>
        <w:t xml:space="preserve"> </w:t>
      </w:r>
    </w:p>
    <w:p w14:paraId="0A5DE340" w14:textId="77777777" w:rsidR="00415E13" w:rsidRDefault="00E650A0">
      <w:pPr>
        <w:spacing w:line="600" w:lineRule="auto"/>
        <w:ind w:firstLine="720"/>
        <w:jc w:val="both"/>
        <w:rPr>
          <w:rFonts w:eastAsia="Times New Roman"/>
          <w:szCs w:val="24"/>
        </w:rPr>
      </w:pPr>
      <w:r w:rsidRPr="006F5367">
        <w:rPr>
          <w:rFonts w:eastAsia="Times New Roman"/>
          <w:szCs w:val="24"/>
        </w:rPr>
        <w:t>Υπάρχει</w:t>
      </w:r>
      <w:r>
        <w:rPr>
          <w:rFonts w:eastAsia="Times New Roman"/>
          <w:szCs w:val="24"/>
        </w:rPr>
        <w:t>,</w:t>
      </w:r>
      <w:r w:rsidRPr="006F5367">
        <w:rPr>
          <w:rFonts w:eastAsia="Times New Roman"/>
          <w:szCs w:val="24"/>
        </w:rPr>
        <w:t xml:space="preserve"> </w:t>
      </w:r>
      <w:r>
        <w:rPr>
          <w:rFonts w:eastAsia="Times New Roman"/>
          <w:szCs w:val="24"/>
        </w:rPr>
        <w:t>όμως,</w:t>
      </w:r>
      <w:r w:rsidRPr="006F5367">
        <w:rPr>
          <w:rFonts w:eastAsia="Times New Roman"/>
          <w:szCs w:val="24"/>
        </w:rPr>
        <w:t xml:space="preserve"> ένας κίνδυνος που μπορεί να τα ανατρέψει όλα</w:t>
      </w:r>
      <w:r>
        <w:rPr>
          <w:rFonts w:eastAsia="Times New Roman"/>
          <w:szCs w:val="24"/>
        </w:rPr>
        <w:t>.</w:t>
      </w:r>
      <w:r w:rsidRPr="006F5367">
        <w:rPr>
          <w:rFonts w:eastAsia="Times New Roman"/>
          <w:szCs w:val="24"/>
        </w:rPr>
        <w:t xml:space="preserve"> Ποιος</w:t>
      </w:r>
      <w:r>
        <w:rPr>
          <w:rFonts w:eastAsia="Times New Roman"/>
          <w:szCs w:val="24"/>
        </w:rPr>
        <w:t>;</w:t>
      </w:r>
      <w:r w:rsidRPr="006F5367">
        <w:rPr>
          <w:rFonts w:eastAsia="Times New Roman"/>
          <w:szCs w:val="24"/>
        </w:rPr>
        <w:t xml:space="preserve"> Να ψηφιστούν κάποιες αναθεωρητές διατάξεις</w:t>
      </w:r>
      <w:r>
        <w:rPr>
          <w:rFonts w:eastAsia="Times New Roman"/>
          <w:szCs w:val="24"/>
        </w:rPr>
        <w:t>,</w:t>
      </w:r>
      <w:r w:rsidRPr="006F5367">
        <w:rPr>
          <w:rFonts w:eastAsia="Times New Roman"/>
          <w:szCs w:val="24"/>
        </w:rPr>
        <w:t xml:space="preserve"> να περάσουν στην επόμενη Βουλή </w:t>
      </w:r>
      <w:r>
        <w:rPr>
          <w:rFonts w:eastAsia="Times New Roman"/>
          <w:szCs w:val="24"/>
        </w:rPr>
        <w:t>κ</w:t>
      </w:r>
      <w:r w:rsidRPr="006F5367">
        <w:rPr>
          <w:rFonts w:eastAsia="Times New Roman"/>
          <w:szCs w:val="24"/>
        </w:rPr>
        <w:t xml:space="preserve">ι επειδή ακριβώς δεν </w:t>
      </w:r>
      <w:r>
        <w:rPr>
          <w:rFonts w:eastAsia="Times New Roman"/>
          <w:szCs w:val="24"/>
        </w:rPr>
        <w:t>έ</w:t>
      </w:r>
      <w:r w:rsidRPr="006F5367">
        <w:rPr>
          <w:rFonts w:eastAsia="Times New Roman"/>
          <w:szCs w:val="24"/>
        </w:rPr>
        <w:t>χουν περάσει κάποι</w:t>
      </w:r>
      <w:r>
        <w:rPr>
          <w:rFonts w:eastAsia="Times New Roman"/>
          <w:szCs w:val="24"/>
        </w:rPr>
        <w:t>ε</w:t>
      </w:r>
      <w:r w:rsidRPr="006F5367">
        <w:rPr>
          <w:rFonts w:eastAsia="Times New Roman"/>
          <w:szCs w:val="24"/>
        </w:rPr>
        <w:t>ς άλλ</w:t>
      </w:r>
      <w:r>
        <w:rPr>
          <w:rFonts w:eastAsia="Times New Roman"/>
          <w:szCs w:val="24"/>
        </w:rPr>
        <w:t>ε</w:t>
      </w:r>
      <w:r w:rsidRPr="006F5367">
        <w:rPr>
          <w:rFonts w:eastAsia="Times New Roman"/>
          <w:szCs w:val="24"/>
        </w:rPr>
        <w:t xml:space="preserve">ς που πρότεινε η τωρινή Αξιωματική Αντιπολίτευση </w:t>
      </w:r>
      <w:r>
        <w:rPr>
          <w:rFonts w:eastAsia="Times New Roman"/>
          <w:szCs w:val="24"/>
        </w:rPr>
        <w:t>-</w:t>
      </w:r>
      <w:r w:rsidRPr="006F5367">
        <w:rPr>
          <w:rFonts w:eastAsia="Times New Roman"/>
          <w:szCs w:val="24"/>
        </w:rPr>
        <w:t>λέγε με</w:t>
      </w:r>
      <w:r>
        <w:rPr>
          <w:rFonts w:eastAsia="Times New Roman"/>
          <w:szCs w:val="24"/>
        </w:rPr>
        <w:t>,</w:t>
      </w:r>
      <w:r w:rsidRPr="006F5367">
        <w:rPr>
          <w:rFonts w:eastAsia="Times New Roman"/>
          <w:szCs w:val="24"/>
        </w:rPr>
        <w:t xml:space="preserve"> ά</w:t>
      </w:r>
      <w:r w:rsidRPr="006F5367">
        <w:rPr>
          <w:rFonts w:eastAsia="Times New Roman"/>
          <w:szCs w:val="24"/>
        </w:rPr>
        <w:t>ρθρο 16</w:t>
      </w:r>
      <w:r>
        <w:rPr>
          <w:rFonts w:eastAsia="Times New Roman"/>
          <w:szCs w:val="24"/>
        </w:rPr>
        <w:t>-</w:t>
      </w:r>
      <w:r w:rsidRPr="006F5367">
        <w:rPr>
          <w:rFonts w:eastAsia="Times New Roman"/>
          <w:szCs w:val="24"/>
        </w:rPr>
        <w:t xml:space="preserve"> να </w:t>
      </w:r>
      <w:r>
        <w:rPr>
          <w:rFonts w:eastAsia="Times New Roman"/>
          <w:szCs w:val="24"/>
        </w:rPr>
        <w:t>«</w:t>
      </w:r>
      <w:r w:rsidRPr="006F5367">
        <w:rPr>
          <w:rFonts w:eastAsia="Times New Roman"/>
          <w:szCs w:val="24"/>
        </w:rPr>
        <w:t>κάψει</w:t>
      </w:r>
      <w:r>
        <w:rPr>
          <w:rFonts w:eastAsia="Times New Roman"/>
          <w:szCs w:val="24"/>
        </w:rPr>
        <w:t>»</w:t>
      </w:r>
      <w:r w:rsidRPr="006F5367">
        <w:rPr>
          <w:rFonts w:eastAsia="Times New Roman"/>
          <w:szCs w:val="24"/>
        </w:rPr>
        <w:t xml:space="preserve"> την </w:t>
      </w:r>
      <w:r>
        <w:rPr>
          <w:rFonts w:eastAsia="Times New Roman"/>
          <w:szCs w:val="24"/>
        </w:rPr>
        <w:t>Α</w:t>
      </w:r>
      <w:r w:rsidRPr="006F5367">
        <w:rPr>
          <w:rFonts w:eastAsia="Times New Roman"/>
          <w:szCs w:val="24"/>
        </w:rPr>
        <w:t xml:space="preserve">ναθεώρηση ως επόμενη </w:t>
      </w:r>
      <w:r>
        <w:rPr>
          <w:rFonts w:eastAsia="Times New Roman"/>
          <w:szCs w:val="24"/>
        </w:rPr>
        <w:t>κ</w:t>
      </w:r>
      <w:r w:rsidRPr="006F5367">
        <w:rPr>
          <w:rFonts w:eastAsia="Times New Roman"/>
          <w:szCs w:val="24"/>
        </w:rPr>
        <w:t>υβέρνηση</w:t>
      </w:r>
      <w:r>
        <w:rPr>
          <w:rFonts w:eastAsia="Times New Roman"/>
          <w:szCs w:val="24"/>
        </w:rPr>
        <w:t>.</w:t>
      </w:r>
      <w:r w:rsidRPr="006F5367">
        <w:rPr>
          <w:rFonts w:eastAsia="Times New Roman"/>
          <w:szCs w:val="24"/>
        </w:rPr>
        <w:t xml:space="preserve"> Και τι σημαίνει να </w:t>
      </w:r>
      <w:r>
        <w:rPr>
          <w:rFonts w:eastAsia="Times New Roman"/>
          <w:szCs w:val="24"/>
        </w:rPr>
        <w:t>«</w:t>
      </w:r>
      <w:r w:rsidRPr="006F5367">
        <w:rPr>
          <w:rFonts w:eastAsia="Times New Roman"/>
          <w:szCs w:val="24"/>
        </w:rPr>
        <w:t>κάψει</w:t>
      </w:r>
      <w:r>
        <w:rPr>
          <w:rFonts w:eastAsia="Times New Roman"/>
          <w:szCs w:val="24"/>
        </w:rPr>
        <w:t>»;</w:t>
      </w:r>
      <w:r w:rsidRPr="006F5367">
        <w:rPr>
          <w:rFonts w:eastAsia="Times New Roman"/>
          <w:szCs w:val="24"/>
        </w:rPr>
        <w:t xml:space="preserve"> Να τη</w:t>
      </w:r>
      <w:r>
        <w:rPr>
          <w:rFonts w:eastAsia="Times New Roman"/>
          <w:szCs w:val="24"/>
        </w:rPr>
        <w:t xml:space="preserve"> ματαιώσει,</w:t>
      </w:r>
      <w:r w:rsidRPr="006F5367">
        <w:rPr>
          <w:rFonts w:eastAsia="Times New Roman"/>
          <w:szCs w:val="24"/>
        </w:rPr>
        <w:t xml:space="preserve"> ώστε να μην αρχίσει να μετράει ο χρόνος της πενταετίας που επιβάλλει το άρθρο 110</w:t>
      </w:r>
      <w:r>
        <w:rPr>
          <w:rFonts w:eastAsia="Times New Roman"/>
          <w:szCs w:val="24"/>
        </w:rPr>
        <w:t>.</w:t>
      </w:r>
    </w:p>
    <w:p w14:paraId="0A5DE341" w14:textId="77777777" w:rsidR="00415E13" w:rsidRDefault="00E650A0">
      <w:pPr>
        <w:spacing w:line="600" w:lineRule="auto"/>
        <w:ind w:firstLine="720"/>
        <w:jc w:val="both"/>
        <w:rPr>
          <w:rFonts w:eastAsia="Times New Roman"/>
          <w:szCs w:val="24"/>
        </w:rPr>
      </w:pPr>
      <w:r>
        <w:rPr>
          <w:rFonts w:eastAsia="Times New Roman"/>
          <w:szCs w:val="24"/>
        </w:rPr>
        <w:t>Αν, λοιπόν, ο Σ</w:t>
      </w:r>
      <w:r w:rsidRPr="006F5367">
        <w:rPr>
          <w:rFonts w:eastAsia="Times New Roman"/>
          <w:szCs w:val="24"/>
        </w:rPr>
        <w:t>ΥΡΙΖΑ πιστεύει πραγματικά ότι πρέπει να αλλάξουν κάποιες</w:t>
      </w:r>
      <w:r w:rsidRPr="006F5367">
        <w:rPr>
          <w:rFonts w:eastAsia="Times New Roman"/>
          <w:szCs w:val="24"/>
        </w:rPr>
        <w:t xml:space="preserve"> διατάξεις</w:t>
      </w:r>
      <w:r>
        <w:rPr>
          <w:rFonts w:eastAsia="Times New Roman"/>
          <w:szCs w:val="24"/>
        </w:rPr>
        <w:t>,</w:t>
      </w:r>
      <w:r w:rsidRPr="006F5367">
        <w:rPr>
          <w:rFonts w:eastAsia="Times New Roman"/>
          <w:szCs w:val="24"/>
        </w:rPr>
        <w:t xml:space="preserve"> όπως για παράδειγμα το άρθρο 86</w:t>
      </w:r>
      <w:r>
        <w:rPr>
          <w:rFonts w:eastAsia="Times New Roman"/>
          <w:szCs w:val="24"/>
        </w:rPr>
        <w:t xml:space="preserve">, </w:t>
      </w:r>
      <w:r>
        <w:rPr>
          <w:rFonts w:eastAsia="Times New Roman"/>
          <w:szCs w:val="24"/>
        </w:rPr>
        <w:lastRenderedPageBreak/>
        <w:t>ο ν</w:t>
      </w:r>
      <w:r w:rsidRPr="006F5367">
        <w:rPr>
          <w:rFonts w:eastAsia="Times New Roman"/>
          <w:szCs w:val="24"/>
        </w:rPr>
        <w:t>όμος περί ευθύνης υπουργών</w:t>
      </w:r>
      <w:r>
        <w:rPr>
          <w:rFonts w:eastAsia="Times New Roman"/>
          <w:szCs w:val="24"/>
        </w:rPr>
        <w:t>,</w:t>
      </w:r>
      <w:r w:rsidRPr="006F5367">
        <w:rPr>
          <w:rFonts w:eastAsia="Times New Roman"/>
          <w:szCs w:val="24"/>
        </w:rPr>
        <w:t xml:space="preserve"> πρέπει να ψηφίσει στις αναθεωρητές διατάξεις και το άρθρο 110 που προτείνει η Νέα Δημοκρατία</w:t>
      </w:r>
      <w:r>
        <w:rPr>
          <w:rFonts w:eastAsia="Times New Roman"/>
          <w:szCs w:val="24"/>
        </w:rPr>
        <w:t>.</w:t>
      </w:r>
      <w:r w:rsidRPr="006F5367">
        <w:rPr>
          <w:rFonts w:eastAsia="Times New Roman"/>
          <w:szCs w:val="24"/>
        </w:rPr>
        <w:t xml:space="preserve"> Το άρθρο 110 </w:t>
      </w:r>
      <w:r>
        <w:rPr>
          <w:rFonts w:eastAsia="Times New Roman"/>
          <w:szCs w:val="24"/>
        </w:rPr>
        <w:t>–</w:t>
      </w:r>
      <w:r w:rsidRPr="006F5367">
        <w:rPr>
          <w:rFonts w:eastAsia="Times New Roman"/>
          <w:szCs w:val="24"/>
        </w:rPr>
        <w:t>θυμίζω</w:t>
      </w:r>
      <w:r>
        <w:rPr>
          <w:rFonts w:eastAsia="Times New Roman"/>
          <w:szCs w:val="24"/>
        </w:rPr>
        <w:t>-</w:t>
      </w:r>
      <w:r w:rsidRPr="006F5367">
        <w:rPr>
          <w:rFonts w:eastAsia="Times New Roman"/>
          <w:szCs w:val="24"/>
        </w:rPr>
        <w:t xml:space="preserve"> αναφέρεται στο πώς γίνεται η </w:t>
      </w:r>
      <w:r>
        <w:rPr>
          <w:rFonts w:eastAsia="Times New Roman"/>
          <w:szCs w:val="24"/>
        </w:rPr>
        <w:t>Α</w:t>
      </w:r>
      <w:r w:rsidRPr="006F5367">
        <w:rPr>
          <w:rFonts w:eastAsia="Times New Roman"/>
          <w:szCs w:val="24"/>
        </w:rPr>
        <w:t>ναθεώρηση</w:t>
      </w:r>
      <w:r>
        <w:rPr>
          <w:rFonts w:eastAsia="Times New Roman"/>
          <w:szCs w:val="24"/>
        </w:rPr>
        <w:t>. Αν γίνει, λ</w:t>
      </w:r>
      <w:r w:rsidRPr="006F5367">
        <w:rPr>
          <w:rFonts w:eastAsia="Times New Roman"/>
          <w:szCs w:val="24"/>
        </w:rPr>
        <w:t>οιπόν</w:t>
      </w:r>
      <w:r>
        <w:rPr>
          <w:rFonts w:eastAsia="Times New Roman"/>
          <w:szCs w:val="24"/>
        </w:rPr>
        <w:t>,</w:t>
      </w:r>
      <w:r w:rsidRPr="006F5367">
        <w:rPr>
          <w:rFonts w:eastAsia="Times New Roman"/>
          <w:szCs w:val="24"/>
        </w:rPr>
        <w:t xml:space="preserve"> πιο ε</w:t>
      </w:r>
      <w:r w:rsidRPr="006F5367">
        <w:rPr>
          <w:rFonts w:eastAsia="Times New Roman"/>
          <w:szCs w:val="24"/>
        </w:rPr>
        <w:t>υέλικτο</w:t>
      </w:r>
      <w:r>
        <w:rPr>
          <w:rFonts w:eastAsia="Times New Roman"/>
          <w:szCs w:val="24"/>
        </w:rPr>
        <w:t>,</w:t>
      </w:r>
      <w:r w:rsidRPr="006F5367">
        <w:rPr>
          <w:rFonts w:eastAsia="Times New Roman"/>
          <w:szCs w:val="24"/>
        </w:rPr>
        <w:t xml:space="preserve"> μπορεί να σώσει την </w:t>
      </w:r>
      <w:r>
        <w:rPr>
          <w:rFonts w:eastAsia="Times New Roman"/>
          <w:szCs w:val="24"/>
        </w:rPr>
        <w:t>Α</w:t>
      </w:r>
      <w:r w:rsidRPr="006F5367">
        <w:rPr>
          <w:rFonts w:eastAsia="Times New Roman"/>
          <w:szCs w:val="24"/>
        </w:rPr>
        <w:t>ναθεώρηση</w:t>
      </w:r>
      <w:r>
        <w:rPr>
          <w:rFonts w:eastAsia="Times New Roman"/>
          <w:szCs w:val="24"/>
        </w:rPr>
        <w:t>.</w:t>
      </w:r>
      <w:r w:rsidRPr="006F5367">
        <w:rPr>
          <w:rFonts w:eastAsia="Times New Roman"/>
          <w:szCs w:val="24"/>
        </w:rPr>
        <w:t xml:space="preserve"> </w:t>
      </w:r>
    </w:p>
    <w:p w14:paraId="0A5DE342" w14:textId="77777777" w:rsidR="00415E13" w:rsidRDefault="00E650A0">
      <w:pPr>
        <w:spacing w:line="600" w:lineRule="auto"/>
        <w:ind w:firstLine="720"/>
        <w:jc w:val="both"/>
        <w:rPr>
          <w:rFonts w:eastAsia="Times New Roman"/>
          <w:szCs w:val="24"/>
        </w:rPr>
      </w:pPr>
      <w:r w:rsidRPr="006F5367">
        <w:rPr>
          <w:rFonts w:eastAsia="Times New Roman"/>
          <w:szCs w:val="24"/>
        </w:rPr>
        <w:t>Αν για παράδειγμα</w:t>
      </w:r>
      <w:r>
        <w:rPr>
          <w:rFonts w:eastAsia="Times New Roman"/>
          <w:szCs w:val="24"/>
        </w:rPr>
        <w:t>,</w:t>
      </w:r>
      <w:r w:rsidRPr="006F5367">
        <w:rPr>
          <w:rFonts w:eastAsia="Times New Roman"/>
          <w:szCs w:val="24"/>
        </w:rPr>
        <w:t xml:space="preserve"> όπως προτείνουμε και εμείς και η Νέα Δημοκρατία</w:t>
      </w:r>
      <w:r>
        <w:rPr>
          <w:rFonts w:eastAsia="Times New Roman"/>
          <w:szCs w:val="24"/>
        </w:rPr>
        <w:t>,</w:t>
      </w:r>
      <w:r w:rsidRPr="006F5367">
        <w:rPr>
          <w:rFonts w:eastAsia="Times New Roman"/>
          <w:szCs w:val="24"/>
        </w:rPr>
        <w:t xml:space="preserve"> η πενταετία παγώματος αναφέρεται μόνο για τις αναθεωρ</w:t>
      </w:r>
      <w:r>
        <w:rPr>
          <w:rFonts w:eastAsia="Times New Roman"/>
          <w:szCs w:val="24"/>
        </w:rPr>
        <w:t>ηθείσες</w:t>
      </w:r>
      <w:r w:rsidRPr="006F5367">
        <w:rPr>
          <w:rFonts w:eastAsia="Times New Roman"/>
          <w:szCs w:val="24"/>
        </w:rPr>
        <w:t xml:space="preserve"> διατάξεις και όχι για το σύνολο του Συντάγματος</w:t>
      </w:r>
      <w:r>
        <w:rPr>
          <w:rFonts w:eastAsia="Times New Roman"/>
          <w:szCs w:val="24"/>
        </w:rPr>
        <w:t>,</w:t>
      </w:r>
      <w:r w:rsidRPr="006F5367">
        <w:rPr>
          <w:rFonts w:eastAsia="Times New Roman"/>
          <w:szCs w:val="24"/>
        </w:rPr>
        <w:t xml:space="preserve"> όπως τώρα</w:t>
      </w:r>
      <w:r>
        <w:rPr>
          <w:rFonts w:eastAsia="Times New Roman"/>
          <w:szCs w:val="24"/>
        </w:rPr>
        <w:t>,</w:t>
      </w:r>
      <w:r w:rsidRPr="006F5367">
        <w:rPr>
          <w:rFonts w:eastAsia="Times New Roman"/>
          <w:szCs w:val="24"/>
        </w:rPr>
        <w:t xml:space="preserve"> διευκολύνει τη μεμονωμένη</w:t>
      </w:r>
      <w:r w:rsidRPr="006F5367">
        <w:rPr>
          <w:rFonts w:eastAsia="Times New Roman"/>
          <w:szCs w:val="24"/>
        </w:rPr>
        <w:t xml:space="preserve"> αλλαγή διατάξεων</w:t>
      </w:r>
      <w:r>
        <w:rPr>
          <w:rFonts w:eastAsia="Times New Roman"/>
          <w:szCs w:val="24"/>
        </w:rPr>
        <w:t>.</w:t>
      </w:r>
      <w:r w:rsidRPr="006F5367">
        <w:rPr>
          <w:rFonts w:eastAsia="Times New Roman"/>
          <w:szCs w:val="24"/>
        </w:rPr>
        <w:t xml:space="preserve"> Έτσι δεν θα έχει και άλλοθι </w:t>
      </w:r>
      <w:r>
        <w:rPr>
          <w:rFonts w:eastAsia="Times New Roman"/>
          <w:szCs w:val="24"/>
        </w:rPr>
        <w:t>η Νέα Δημοκρατία για να μπλοκάρει</w:t>
      </w:r>
      <w:r w:rsidRPr="006F5367">
        <w:rPr>
          <w:rFonts w:eastAsia="Times New Roman"/>
          <w:szCs w:val="24"/>
        </w:rPr>
        <w:t xml:space="preserve"> </w:t>
      </w:r>
      <w:r>
        <w:rPr>
          <w:rFonts w:eastAsia="Times New Roman"/>
          <w:szCs w:val="24"/>
        </w:rPr>
        <w:t>σ</w:t>
      </w:r>
      <w:r w:rsidRPr="006F5367">
        <w:rPr>
          <w:rFonts w:eastAsia="Times New Roman"/>
          <w:szCs w:val="24"/>
        </w:rPr>
        <w:t xml:space="preserve">την επόμενη Βουλή την </w:t>
      </w:r>
      <w:r>
        <w:rPr>
          <w:rFonts w:eastAsia="Times New Roman"/>
          <w:szCs w:val="24"/>
        </w:rPr>
        <w:t>Α</w:t>
      </w:r>
      <w:r w:rsidRPr="006F5367">
        <w:rPr>
          <w:rFonts w:eastAsia="Times New Roman"/>
          <w:szCs w:val="24"/>
        </w:rPr>
        <w:t>ναθεώρηση</w:t>
      </w:r>
      <w:r>
        <w:rPr>
          <w:rFonts w:eastAsia="Times New Roman"/>
          <w:szCs w:val="24"/>
        </w:rPr>
        <w:t>,</w:t>
      </w:r>
      <w:r w:rsidRPr="006F5367">
        <w:rPr>
          <w:rFonts w:eastAsia="Times New Roman"/>
          <w:szCs w:val="24"/>
        </w:rPr>
        <w:t xml:space="preserve"> επειδή δεν θα περιέχει το άρθρο 16</w:t>
      </w:r>
      <w:r>
        <w:rPr>
          <w:rFonts w:eastAsia="Times New Roman"/>
          <w:szCs w:val="24"/>
        </w:rPr>
        <w:t>.</w:t>
      </w:r>
      <w:r w:rsidRPr="006F5367">
        <w:rPr>
          <w:rFonts w:eastAsia="Times New Roman"/>
          <w:szCs w:val="24"/>
        </w:rPr>
        <w:t xml:space="preserve"> Θα μπορεί στη δική της αναθεώρηση να το βάλει μαζί με </w:t>
      </w:r>
      <w:r>
        <w:rPr>
          <w:rFonts w:eastAsia="Times New Roman"/>
          <w:szCs w:val="24"/>
        </w:rPr>
        <w:t>όποιο</w:t>
      </w:r>
      <w:r w:rsidRPr="006F5367">
        <w:rPr>
          <w:rFonts w:eastAsia="Times New Roman"/>
          <w:szCs w:val="24"/>
        </w:rPr>
        <w:t xml:space="preserve"> άλλο δεν έχει προταθεί </w:t>
      </w:r>
      <w:r>
        <w:rPr>
          <w:rFonts w:eastAsia="Times New Roman"/>
          <w:szCs w:val="24"/>
        </w:rPr>
        <w:t>σ</w:t>
      </w:r>
      <w:r w:rsidRPr="006F5367">
        <w:rPr>
          <w:rFonts w:eastAsia="Times New Roman"/>
          <w:szCs w:val="24"/>
        </w:rPr>
        <w:t xml:space="preserve">την παρούσα </w:t>
      </w:r>
      <w:r>
        <w:rPr>
          <w:rFonts w:eastAsia="Times New Roman"/>
          <w:szCs w:val="24"/>
        </w:rPr>
        <w:t>Α</w:t>
      </w:r>
      <w:r w:rsidRPr="006F5367">
        <w:rPr>
          <w:rFonts w:eastAsia="Times New Roman"/>
          <w:szCs w:val="24"/>
        </w:rPr>
        <w:t>ναθεώρη</w:t>
      </w:r>
      <w:r w:rsidRPr="006F5367">
        <w:rPr>
          <w:rFonts w:eastAsia="Times New Roman"/>
          <w:szCs w:val="24"/>
        </w:rPr>
        <w:t>ση</w:t>
      </w:r>
      <w:r>
        <w:rPr>
          <w:rFonts w:eastAsia="Times New Roman"/>
          <w:szCs w:val="24"/>
        </w:rPr>
        <w:t>.</w:t>
      </w:r>
      <w:r w:rsidRPr="006F5367">
        <w:rPr>
          <w:rFonts w:eastAsia="Times New Roman"/>
          <w:szCs w:val="24"/>
        </w:rPr>
        <w:t xml:space="preserve"> </w:t>
      </w:r>
    </w:p>
    <w:p w14:paraId="0A5DE343" w14:textId="77777777" w:rsidR="00415E13" w:rsidRDefault="00E650A0">
      <w:pPr>
        <w:spacing w:line="600" w:lineRule="auto"/>
        <w:ind w:firstLine="720"/>
        <w:jc w:val="both"/>
        <w:rPr>
          <w:rFonts w:eastAsia="Times New Roman"/>
          <w:szCs w:val="24"/>
        </w:rPr>
      </w:pPr>
      <w:r w:rsidRPr="006F5367">
        <w:rPr>
          <w:rFonts w:eastAsia="Times New Roman"/>
          <w:szCs w:val="24"/>
        </w:rPr>
        <w:t xml:space="preserve">Το </w:t>
      </w:r>
      <w:r>
        <w:rPr>
          <w:rFonts w:eastAsia="Times New Roman"/>
          <w:szCs w:val="24"/>
        </w:rPr>
        <w:t>άρθρο 110, λ</w:t>
      </w:r>
      <w:r w:rsidRPr="006F5367">
        <w:rPr>
          <w:rFonts w:eastAsia="Times New Roman"/>
          <w:szCs w:val="24"/>
        </w:rPr>
        <w:t>οιπόν</w:t>
      </w:r>
      <w:r>
        <w:rPr>
          <w:rFonts w:eastAsia="Times New Roman"/>
          <w:szCs w:val="24"/>
        </w:rPr>
        <w:t>,</w:t>
      </w:r>
      <w:r w:rsidRPr="006F5367">
        <w:rPr>
          <w:rFonts w:eastAsia="Times New Roman"/>
          <w:szCs w:val="24"/>
        </w:rPr>
        <w:t xml:space="preserve"> είναι το κλειδί της </w:t>
      </w:r>
      <w:r>
        <w:rPr>
          <w:rFonts w:eastAsia="Times New Roman"/>
          <w:szCs w:val="24"/>
        </w:rPr>
        <w:t>Α</w:t>
      </w:r>
      <w:r w:rsidRPr="006F5367">
        <w:rPr>
          <w:rFonts w:eastAsia="Times New Roman"/>
          <w:szCs w:val="24"/>
        </w:rPr>
        <w:t>ναθεώρησης</w:t>
      </w:r>
      <w:r>
        <w:rPr>
          <w:rFonts w:eastAsia="Times New Roman"/>
          <w:szCs w:val="24"/>
        </w:rPr>
        <w:t>.</w:t>
      </w:r>
      <w:r w:rsidRPr="006F5367">
        <w:rPr>
          <w:rFonts w:eastAsia="Times New Roman"/>
          <w:szCs w:val="24"/>
        </w:rPr>
        <w:t xml:space="preserve"> Και αν θέλετε</w:t>
      </w:r>
      <w:r>
        <w:rPr>
          <w:rFonts w:eastAsia="Times New Roman"/>
          <w:szCs w:val="24"/>
        </w:rPr>
        <w:t xml:space="preserve">, συνάδελφοί του ΣΥΡΙΖΑ, </w:t>
      </w:r>
      <w:r w:rsidRPr="006F5367">
        <w:rPr>
          <w:rFonts w:eastAsia="Times New Roman"/>
          <w:szCs w:val="24"/>
        </w:rPr>
        <w:t xml:space="preserve">να προχωρήσει και δεν θέλετε απλώς να </w:t>
      </w:r>
      <w:r>
        <w:rPr>
          <w:rFonts w:eastAsia="Times New Roman"/>
          <w:szCs w:val="24"/>
        </w:rPr>
        <w:t xml:space="preserve">φρενάρετε </w:t>
      </w:r>
      <w:r w:rsidRPr="006F5367">
        <w:rPr>
          <w:rFonts w:eastAsia="Times New Roman"/>
          <w:szCs w:val="24"/>
        </w:rPr>
        <w:t xml:space="preserve">για άλλα </w:t>
      </w:r>
      <w:r>
        <w:rPr>
          <w:rFonts w:eastAsia="Times New Roman"/>
          <w:szCs w:val="24"/>
        </w:rPr>
        <w:t>δέκα</w:t>
      </w:r>
      <w:r w:rsidRPr="006F5367">
        <w:rPr>
          <w:rFonts w:eastAsia="Times New Roman"/>
          <w:szCs w:val="24"/>
        </w:rPr>
        <w:t xml:space="preserve"> χρόνια αλλαγές που πρέπει να γίνουν</w:t>
      </w:r>
      <w:r>
        <w:rPr>
          <w:rFonts w:eastAsia="Times New Roman"/>
          <w:szCs w:val="24"/>
        </w:rPr>
        <w:t>,</w:t>
      </w:r>
      <w:r w:rsidRPr="006F5367">
        <w:rPr>
          <w:rFonts w:eastAsia="Times New Roman"/>
          <w:szCs w:val="24"/>
        </w:rPr>
        <w:t xml:space="preserve"> πρέπει να το αλλάξουμε</w:t>
      </w:r>
      <w:r>
        <w:rPr>
          <w:rFonts w:eastAsia="Times New Roman"/>
          <w:szCs w:val="24"/>
        </w:rPr>
        <w:t>.</w:t>
      </w:r>
    </w:p>
    <w:p w14:paraId="0A5DE344" w14:textId="77777777" w:rsidR="00415E13" w:rsidRDefault="00E650A0">
      <w:pPr>
        <w:spacing w:line="600" w:lineRule="auto"/>
        <w:ind w:firstLine="720"/>
        <w:jc w:val="both"/>
        <w:rPr>
          <w:rFonts w:eastAsia="Times New Roman"/>
          <w:szCs w:val="24"/>
        </w:rPr>
      </w:pPr>
      <w:r>
        <w:rPr>
          <w:rFonts w:eastAsia="Times New Roman"/>
          <w:szCs w:val="24"/>
        </w:rPr>
        <w:lastRenderedPageBreak/>
        <w:t>Άλλο άρθρο</w:t>
      </w:r>
      <w:r w:rsidRPr="006F5367">
        <w:rPr>
          <w:rFonts w:eastAsia="Times New Roman"/>
          <w:szCs w:val="24"/>
        </w:rPr>
        <w:t xml:space="preserve"> για το οποίο έγινε πολύς λόγος είναι το άρθρο 32</w:t>
      </w:r>
      <w:r>
        <w:rPr>
          <w:rFonts w:eastAsia="Times New Roman"/>
          <w:szCs w:val="24"/>
        </w:rPr>
        <w:t>,</w:t>
      </w:r>
      <w:r w:rsidRPr="006F5367">
        <w:rPr>
          <w:rFonts w:eastAsia="Times New Roman"/>
          <w:szCs w:val="24"/>
        </w:rPr>
        <w:t xml:space="preserve"> που οδηγεί στην απεμπλοκή της προεδρικής εκλογής από τη διάλυση της Βουλής</w:t>
      </w:r>
      <w:r>
        <w:rPr>
          <w:rFonts w:eastAsia="Times New Roman"/>
          <w:szCs w:val="24"/>
        </w:rPr>
        <w:t>.</w:t>
      </w:r>
      <w:r w:rsidRPr="006F5367">
        <w:rPr>
          <w:rFonts w:eastAsia="Times New Roman"/>
          <w:szCs w:val="24"/>
        </w:rPr>
        <w:t xml:space="preserve"> Αυτή η απεμπλοκή είναι σωστή</w:t>
      </w:r>
      <w:r>
        <w:rPr>
          <w:rFonts w:eastAsia="Times New Roman"/>
          <w:szCs w:val="24"/>
        </w:rPr>
        <w:t>.</w:t>
      </w:r>
      <w:r w:rsidRPr="006F5367">
        <w:rPr>
          <w:rFonts w:eastAsia="Times New Roman"/>
          <w:szCs w:val="24"/>
        </w:rPr>
        <w:t xml:space="preserve"> Θα δώσει ένα σήμα πολιτικής σταθερότητας που τόσο έχει ανάγκη και η οικονομία</w:t>
      </w:r>
      <w:r>
        <w:rPr>
          <w:rFonts w:eastAsia="Times New Roman"/>
          <w:szCs w:val="24"/>
        </w:rPr>
        <w:t>.</w:t>
      </w:r>
      <w:r w:rsidRPr="006F5367">
        <w:rPr>
          <w:rFonts w:eastAsia="Times New Roman"/>
          <w:szCs w:val="24"/>
        </w:rPr>
        <w:t xml:space="preserve"> Την </w:t>
      </w:r>
      <w:r>
        <w:rPr>
          <w:rFonts w:eastAsia="Times New Roman"/>
          <w:szCs w:val="24"/>
        </w:rPr>
        <w:t xml:space="preserve">κατεύθυνση αυτή </w:t>
      </w:r>
      <w:r>
        <w:rPr>
          <w:rFonts w:eastAsia="Times New Roman"/>
          <w:szCs w:val="24"/>
        </w:rPr>
        <w:t>την επιθυμούν, α</w:t>
      </w:r>
      <w:r w:rsidRPr="006F5367">
        <w:rPr>
          <w:rFonts w:eastAsia="Times New Roman"/>
          <w:szCs w:val="24"/>
        </w:rPr>
        <w:t>ν κατάλαβα καλά</w:t>
      </w:r>
      <w:r>
        <w:rPr>
          <w:rFonts w:eastAsia="Times New Roman"/>
          <w:szCs w:val="24"/>
        </w:rPr>
        <w:t>,</w:t>
      </w:r>
      <w:r w:rsidRPr="006F5367">
        <w:rPr>
          <w:rFonts w:eastAsia="Times New Roman"/>
          <w:szCs w:val="24"/>
        </w:rPr>
        <w:t xml:space="preserve"> όλα τα κόμματα του δημοκρατικού τόξου</w:t>
      </w:r>
      <w:r>
        <w:rPr>
          <w:rFonts w:eastAsia="Times New Roman"/>
          <w:szCs w:val="24"/>
        </w:rPr>
        <w:t>.</w:t>
      </w:r>
      <w:r w:rsidRPr="006F5367">
        <w:rPr>
          <w:rFonts w:eastAsia="Times New Roman"/>
          <w:szCs w:val="24"/>
        </w:rPr>
        <w:t xml:space="preserve"> Μόνο ο τρόπος αλλάζει</w:t>
      </w:r>
      <w:r>
        <w:rPr>
          <w:rFonts w:eastAsia="Times New Roman"/>
          <w:szCs w:val="24"/>
        </w:rPr>
        <w:t>,</w:t>
      </w:r>
      <w:r w:rsidRPr="006F5367">
        <w:rPr>
          <w:rFonts w:eastAsia="Times New Roman"/>
          <w:szCs w:val="24"/>
        </w:rPr>
        <w:t xml:space="preserve"> το πώς θα γίνεται</w:t>
      </w:r>
      <w:r>
        <w:rPr>
          <w:rFonts w:eastAsia="Times New Roman"/>
          <w:szCs w:val="24"/>
        </w:rPr>
        <w:t>,</w:t>
      </w:r>
      <w:r w:rsidRPr="006F5367">
        <w:rPr>
          <w:rFonts w:eastAsia="Times New Roman"/>
          <w:szCs w:val="24"/>
        </w:rPr>
        <w:t xml:space="preserve"> δηλαδή</w:t>
      </w:r>
      <w:r>
        <w:rPr>
          <w:rFonts w:eastAsia="Times New Roman"/>
          <w:szCs w:val="24"/>
        </w:rPr>
        <w:t>,</w:t>
      </w:r>
      <w:r w:rsidRPr="006F5367">
        <w:rPr>
          <w:rFonts w:eastAsia="Times New Roman"/>
          <w:szCs w:val="24"/>
        </w:rPr>
        <w:t xml:space="preserve"> στην τελική ψηφοφορία η εκλογή του Προέδρου</w:t>
      </w:r>
      <w:r>
        <w:rPr>
          <w:rFonts w:eastAsia="Times New Roman"/>
          <w:szCs w:val="24"/>
        </w:rPr>
        <w:t>,</w:t>
      </w:r>
      <w:r w:rsidRPr="006F5367">
        <w:rPr>
          <w:rFonts w:eastAsia="Times New Roman"/>
          <w:szCs w:val="24"/>
        </w:rPr>
        <w:t xml:space="preserve"> αν θα γίνεται</w:t>
      </w:r>
      <w:r>
        <w:rPr>
          <w:rFonts w:eastAsia="Times New Roman"/>
          <w:szCs w:val="24"/>
        </w:rPr>
        <w:t>,</w:t>
      </w:r>
      <w:r w:rsidRPr="006F5367">
        <w:rPr>
          <w:rFonts w:eastAsia="Times New Roman"/>
          <w:szCs w:val="24"/>
        </w:rPr>
        <w:t xml:space="preserve"> δηλαδή</w:t>
      </w:r>
      <w:r>
        <w:rPr>
          <w:rFonts w:eastAsia="Times New Roman"/>
          <w:szCs w:val="24"/>
        </w:rPr>
        <w:t>,</w:t>
      </w:r>
      <w:r w:rsidRPr="006F5367">
        <w:rPr>
          <w:rFonts w:eastAsia="Times New Roman"/>
          <w:szCs w:val="24"/>
        </w:rPr>
        <w:t xml:space="preserve"> με αυξημένη πλειοψηφία</w:t>
      </w:r>
      <w:r>
        <w:rPr>
          <w:rFonts w:eastAsia="Times New Roman"/>
          <w:szCs w:val="24"/>
        </w:rPr>
        <w:t>,</w:t>
      </w:r>
      <w:r w:rsidRPr="006F5367">
        <w:rPr>
          <w:rFonts w:eastAsia="Times New Roman"/>
          <w:szCs w:val="24"/>
        </w:rPr>
        <w:t xml:space="preserve"> με ένα διευρυμένο εκλεκτορικό σώμα ή από τ</w:t>
      </w:r>
      <w:r w:rsidRPr="006F5367">
        <w:rPr>
          <w:rFonts w:eastAsia="Times New Roman"/>
          <w:szCs w:val="24"/>
        </w:rPr>
        <w:t>ο</w:t>
      </w:r>
      <w:r>
        <w:rPr>
          <w:rFonts w:eastAsia="Times New Roman"/>
          <w:szCs w:val="24"/>
        </w:rPr>
        <w:t>ν</w:t>
      </w:r>
      <w:r w:rsidRPr="006F5367">
        <w:rPr>
          <w:rFonts w:eastAsia="Times New Roman"/>
          <w:szCs w:val="24"/>
        </w:rPr>
        <w:t xml:space="preserve"> λαό</w:t>
      </w:r>
      <w:r>
        <w:rPr>
          <w:rFonts w:eastAsia="Times New Roman"/>
          <w:szCs w:val="24"/>
        </w:rPr>
        <w:t>.</w:t>
      </w:r>
      <w:r w:rsidRPr="006F5367">
        <w:rPr>
          <w:rFonts w:eastAsia="Times New Roman"/>
          <w:szCs w:val="24"/>
        </w:rPr>
        <w:t xml:space="preserve"> </w:t>
      </w:r>
    </w:p>
    <w:p w14:paraId="0A5DE345" w14:textId="77777777" w:rsidR="00415E13" w:rsidRDefault="00E650A0">
      <w:pPr>
        <w:spacing w:line="600" w:lineRule="auto"/>
        <w:ind w:firstLine="720"/>
        <w:jc w:val="both"/>
        <w:rPr>
          <w:rFonts w:eastAsia="Times New Roman"/>
          <w:szCs w:val="24"/>
        </w:rPr>
      </w:pPr>
      <w:r w:rsidRPr="006F5367">
        <w:rPr>
          <w:rFonts w:eastAsia="Times New Roman"/>
          <w:szCs w:val="24"/>
        </w:rPr>
        <w:t>Για το άρθρο 16 τα έχω πει χιλιάδες φορές</w:t>
      </w:r>
      <w:r>
        <w:rPr>
          <w:rFonts w:eastAsia="Times New Roman"/>
          <w:szCs w:val="24"/>
        </w:rPr>
        <w:t>,</w:t>
      </w:r>
      <w:r w:rsidRPr="006F5367">
        <w:rPr>
          <w:rFonts w:eastAsia="Times New Roman"/>
          <w:szCs w:val="24"/>
        </w:rPr>
        <w:t xml:space="preserve"> τα είπα και στην </w:t>
      </w:r>
      <w:r>
        <w:rPr>
          <w:rFonts w:eastAsia="Times New Roman"/>
          <w:szCs w:val="24"/>
        </w:rPr>
        <w:t>ε</w:t>
      </w:r>
      <w:r w:rsidRPr="006F5367">
        <w:rPr>
          <w:rFonts w:eastAsia="Times New Roman"/>
          <w:szCs w:val="24"/>
        </w:rPr>
        <w:t xml:space="preserve">πιτροπή </w:t>
      </w:r>
      <w:r>
        <w:rPr>
          <w:rFonts w:eastAsia="Times New Roman"/>
          <w:szCs w:val="24"/>
        </w:rPr>
        <w:t>όπου κατέρριψα</w:t>
      </w:r>
      <w:r w:rsidRPr="006F5367">
        <w:rPr>
          <w:rFonts w:eastAsia="Times New Roman"/>
          <w:szCs w:val="24"/>
        </w:rPr>
        <w:t xml:space="preserve"> τους ισχυρισμούς του ΣΥΡΙΖΑ για τη συνέχιση της απαγόρευσης ίδρυσης μη κρατικών πανεπιστημίων</w:t>
      </w:r>
      <w:r>
        <w:rPr>
          <w:rFonts w:eastAsia="Times New Roman"/>
          <w:szCs w:val="24"/>
        </w:rPr>
        <w:t>.</w:t>
      </w:r>
      <w:r w:rsidRPr="006F5367">
        <w:rPr>
          <w:rFonts w:eastAsia="Times New Roman"/>
          <w:szCs w:val="24"/>
        </w:rPr>
        <w:t xml:space="preserve"> Η δυνατότητα ίδρυσης μη κερδοσκοπικών πανεπιστημίων που θα είναι υπό</w:t>
      </w:r>
      <w:r w:rsidRPr="006F5367">
        <w:rPr>
          <w:rFonts w:eastAsia="Times New Roman"/>
          <w:szCs w:val="24"/>
        </w:rPr>
        <w:t xml:space="preserve"> την εποπτεία της ΑΔΙΠ</w:t>
      </w:r>
      <w:r>
        <w:rPr>
          <w:rFonts w:eastAsia="Times New Roman"/>
          <w:szCs w:val="24"/>
        </w:rPr>
        <w:t>, ό</w:t>
      </w:r>
      <w:r w:rsidRPr="006F5367">
        <w:rPr>
          <w:rFonts w:eastAsia="Times New Roman"/>
          <w:szCs w:val="24"/>
        </w:rPr>
        <w:t>πως και τα δημόσια πανεπιστήμια και θα έχουν υποχρεωτικά</w:t>
      </w:r>
      <w:r>
        <w:rPr>
          <w:rFonts w:eastAsia="Times New Roman"/>
          <w:szCs w:val="24"/>
        </w:rPr>
        <w:t>,</w:t>
      </w:r>
      <w:r w:rsidRPr="006F5367">
        <w:rPr>
          <w:rFonts w:eastAsia="Times New Roman"/>
          <w:szCs w:val="24"/>
        </w:rPr>
        <w:t xml:space="preserve"> με νόμο</w:t>
      </w:r>
      <w:r>
        <w:rPr>
          <w:rFonts w:eastAsia="Times New Roman"/>
          <w:szCs w:val="24"/>
        </w:rPr>
        <w:t>,</w:t>
      </w:r>
      <w:r w:rsidRPr="006F5367">
        <w:rPr>
          <w:rFonts w:eastAsia="Times New Roman"/>
          <w:szCs w:val="24"/>
        </w:rPr>
        <w:t xml:space="preserve"> ένα ελάχιστο ποσοστό εισακτέων της τάξης</w:t>
      </w:r>
      <w:r>
        <w:rPr>
          <w:rFonts w:eastAsia="Times New Roman"/>
          <w:szCs w:val="24"/>
        </w:rPr>
        <w:t xml:space="preserve"> του 15%</w:t>
      </w:r>
      <w:r w:rsidRPr="006F5367">
        <w:rPr>
          <w:rFonts w:eastAsia="Times New Roman"/>
          <w:szCs w:val="24"/>
        </w:rPr>
        <w:t xml:space="preserve"> με 20</w:t>
      </w:r>
      <w:r>
        <w:rPr>
          <w:rFonts w:eastAsia="Times New Roman"/>
          <w:szCs w:val="24"/>
        </w:rPr>
        <w:t>% με υποτροφίες,</w:t>
      </w:r>
      <w:r w:rsidRPr="006F5367">
        <w:rPr>
          <w:rFonts w:eastAsia="Times New Roman"/>
          <w:szCs w:val="24"/>
        </w:rPr>
        <w:t xml:space="preserve"> απογυμνώνει το οποιοδήποτε επιχείρη</w:t>
      </w:r>
      <w:r>
        <w:rPr>
          <w:rFonts w:eastAsia="Times New Roman"/>
          <w:szCs w:val="24"/>
        </w:rPr>
        <w:t>μα του ΣΥΡΙΖΑ περί αισχροκερδούς,</w:t>
      </w:r>
      <w:r w:rsidRPr="006F5367">
        <w:rPr>
          <w:rFonts w:eastAsia="Times New Roman"/>
          <w:szCs w:val="24"/>
        </w:rPr>
        <w:t xml:space="preserve"> περί ανεξέλεγκτης</w:t>
      </w:r>
      <w:r>
        <w:rPr>
          <w:rFonts w:eastAsia="Times New Roman"/>
          <w:szCs w:val="24"/>
        </w:rPr>
        <w:t>,</w:t>
      </w:r>
      <w:r w:rsidRPr="006F5367">
        <w:rPr>
          <w:rFonts w:eastAsia="Times New Roman"/>
          <w:szCs w:val="24"/>
        </w:rPr>
        <w:t xml:space="preserve"> περί </w:t>
      </w:r>
      <w:r w:rsidRPr="006F5367">
        <w:rPr>
          <w:rFonts w:eastAsia="Times New Roman"/>
          <w:szCs w:val="24"/>
        </w:rPr>
        <w:t xml:space="preserve">ταξικής ανώτατης </w:t>
      </w:r>
      <w:r w:rsidRPr="006F5367">
        <w:rPr>
          <w:rFonts w:eastAsia="Times New Roman"/>
          <w:szCs w:val="24"/>
        </w:rPr>
        <w:lastRenderedPageBreak/>
        <w:t>εκπαίδευσης</w:t>
      </w:r>
      <w:r>
        <w:rPr>
          <w:rFonts w:eastAsia="Times New Roman"/>
          <w:szCs w:val="24"/>
        </w:rPr>
        <w:t>.</w:t>
      </w:r>
      <w:r w:rsidRPr="006F5367">
        <w:rPr>
          <w:rFonts w:eastAsia="Times New Roman"/>
          <w:szCs w:val="24"/>
        </w:rPr>
        <w:t xml:space="preserve"> Είναι </w:t>
      </w:r>
      <w:r>
        <w:rPr>
          <w:rFonts w:eastAsia="Times New Roman"/>
          <w:szCs w:val="24"/>
        </w:rPr>
        <w:t>μία αναγκαία αλλαγή π</w:t>
      </w:r>
      <w:r w:rsidRPr="006F5367">
        <w:rPr>
          <w:rFonts w:eastAsia="Times New Roman"/>
          <w:szCs w:val="24"/>
        </w:rPr>
        <w:t>ρος όφελος της κοινωνίας</w:t>
      </w:r>
      <w:r>
        <w:rPr>
          <w:rFonts w:eastAsia="Times New Roman"/>
          <w:szCs w:val="24"/>
        </w:rPr>
        <w:t>,</w:t>
      </w:r>
      <w:r w:rsidRPr="006F5367">
        <w:rPr>
          <w:rFonts w:eastAsia="Times New Roman"/>
          <w:szCs w:val="24"/>
        </w:rPr>
        <w:t xml:space="preserve"> αλλά όχι υπέρ των ιδεολογικών σας αγκυλώσεων</w:t>
      </w:r>
      <w:r>
        <w:rPr>
          <w:rFonts w:eastAsia="Times New Roman"/>
          <w:szCs w:val="24"/>
        </w:rPr>
        <w:t>.</w:t>
      </w:r>
      <w:r w:rsidRPr="006F5367">
        <w:rPr>
          <w:rFonts w:eastAsia="Times New Roman"/>
          <w:szCs w:val="24"/>
        </w:rPr>
        <w:t xml:space="preserve"> </w:t>
      </w:r>
    </w:p>
    <w:p w14:paraId="0A5DE346" w14:textId="77777777" w:rsidR="00415E13" w:rsidRDefault="00E650A0">
      <w:pPr>
        <w:spacing w:line="600" w:lineRule="auto"/>
        <w:ind w:firstLine="720"/>
        <w:jc w:val="both"/>
        <w:rPr>
          <w:rFonts w:eastAsia="Times New Roman"/>
          <w:szCs w:val="24"/>
        </w:rPr>
      </w:pPr>
      <w:r>
        <w:rPr>
          <w:rFonts w:eastAsia="Times New Roman"/>
          <w:szCs w:val="24"/>
        </w:rPr>
        <w:t xml:space="preserve">Για τα άρθρα 62 και 86, που </w:t>
      </w:r>
      <w:r w:rsidRPr="006F5367">
        <w:rPr>
          <w:rFonts w:eastAsia="Times New Roman"/>
          <w:szCs w:val="24"/>
        </w:rPr>
        <w:t>είναι η βουλευτική ασυλία και ο νόμος περί ευθύνης υπουργών</w:t>
      </w:r>
      <w:r>
        <w:rPr>
          <w:rFonts w:eastAsia="Times New Roman"/>
          <w:szCs w:val="24"/>
        </w:rPr>
        <w:t>,</w:t>
      </w:r>
      <w:r w:rsidRPr="006F5367">
        <w:rPr>
          <w:rFonts w:eastAsia="Times New Roman"/>
          <w:szCs w:val="24"/>
        </w:rPr>
        <w:t xml:space="preserve"> νομίζω ότι εδώ πέρα υπάρχει μία διακο</w:t>
      </w:r>
      <w:r w:rsidRPr="006F5367">
        <w:rPr>
          <w:rFonts w:eastAsia="Times New Roman"/>
          <w:szCs w:val="24"/>
        </w:rPr>
        <w:t>μματική σύμπλευση</w:t>
      </w:r>
      <w:r>
        <w:rPr>
          <w:rFonts w:eastAsia="Times New Roman"/>
          <w:szCs w:val="24"/>
        </w:rPr>
        <w:t>,</w:t>
      </w:r>
      <w:r w:rsidRPr="006F5367">
        <w:rPr>
          <w:rFonts w:eastAsia="Times New Roman"/>
          <w:szCs w:val="24"/>
        </w:rPr>
        <w:t xml:space="preserve"> οπότε δεν θα επεκταθώ</w:t>
      </w:r>
      <w:r>
        <w:rPr>
          <w:rFonts w:eastAsia="Times New Roman"/>
          <w:szCs w:val="24"/>
        </w:rPr>
        <w:t>.</w:t>
      </w:r>
      <w:r w:rsidRPr="006F5367">
        <w:rPr>
          <w:rFonts w:eastAsia="Times New Roman"/>
          <w:szCs w:val="24"/>
        </w:rPr>
        <w:t xml:space="preserve"> </w:t>
      </w:r>
    </w:p>
    <w:p w14:paraId="0A5DE347" w14:textId="77777777" w:rsidR="00415E13" w:rsidRDefault="00E650A0">
      <w:pPr>
        <w:spacing w:line="600" w:lineRule="auto"/>
        <w:ind w:firstLine="720"/>
        <w:jc w:val="both"/>
        <w:rPr>
          <w:rFonts w:eastAsia="Times New Roman"/>
          <w:szCs w:val="24"/>
        </w:rPr>
      </w:pPr>
      <w:r w:rsidRPr="006F5367">
        <w:rPr>
          <w:rFonts w:eastAsia="Times New Roman"/>
          <w:szCs w:val="24"/>
        </w:rPr>
        <w:t>Επιτρέψτε μου να αναφερθώ λίγο παραπάνω στο άρθρο 3</w:t>
      </w:r>
      <w:r>
        <w:rPr>
          <w:rFonts w:eastAsia="Times New Roman"/>
          <w:szCs w:val="24"/>
        </w:rPr>
        <w:t>.</w:t>
      </w:r>
      <w:r w:rsidRPr="006F5367">
        <w:rPr>
          <w:rFonts w:eastAsia="Times New Roman"/>
          <w:szCs w:val="24"/>
        </w:rPr>
        <w:t xml:space="preserve"> Όπως ανέφερα και στην </w:t>
      </w:r>
      <w:r>
        <w:rPr>
          <w:rFonts w:eastAsia="Times New Roman"/>
          <w:szCs w:val="24"/>
        </w:rPr>
        <w:t>ε</w:t>
      </w:r>
      <w:r w:rsidRPr="006F5367">
        <w:rPr>
          <w:rFonts w:eastAsia="Times New Roman"/>
          <w:szCs w:val="24"/>
        </w:rPr>
        <w:t>πιτροπή</w:t>
      </w:r>
      <w:r>
        <w:rPr>
          <w:rFonts w:eastAsia="Times New Roman"/>
          <w:szCs w:val="24"/>
        </w:rPr>
        <w:t>,</w:t>
      </w:r>
      <w:r w:rsidRPr="006F5367">
        <w:rPr>
          <w:rFonts w:eastAsia="Times New Roman"/>
          <w:szCs w:val="24"/>
        </w:rPr>
        <w:t xml:space="preserve"> στο Ποτάμι πιστεύουμε στους διακριτούς ρόλους Εκκλησίας</w:t>
      </w:r>
      <w:r>
        <w:rPr>
          <w:rFonts w:eastAsia="Times New Roman"/>
          <w:szCs w:val="24"/>
        </w:rPr>
        <w:t xml:space="preserve"> και</w:t>
      </w:r>
      <w:r w:rsidRPr="006F5367">
        <w:rPr>
          <w:rFonts w:eastAsia="Times New Roman"/>
          <w:szCs w:val="24"/>
        </w:rPr>
        <w:t xml:space="preserve"> </w:t>
      </w:r>
      <w:r>
        <w:rPr>
          <w:rFonts w:eastAsia="Times New Roman"/>
          <w:szCs w:val="24"/>
        </w:rPr>
        <w:t>Κ</w:t>
      </w:r>
      <w:r w:rsidRPr="006F5367">
        <w:rPr>
          <w:rFonts w:eastAsia="Times New Roman"/>
          <w:szCs w:val="24"/>
        </w:rPr>
        <w:t>ράτους</w:t>
      </w:r>
      <w:r>
        <w:rPr>
          <w:rFonts w:eastAsia="Times New Roman"/>
          <w:szCs w:val="24"/>
        </w:rPr>
        <w:t>,</w:t>
      </w:r>
      <w:r w:rsidRPr="006F5367">
        <w:rPr>
          <w:rFonts w:eastAsia="Times New Roman"/>
          <w:szCs w:val="24"/>
        </w:rPr>
        <w:t xml:space="preserve"> γ</w:t>
      </w:r>
      <w:r>
        <w:rPr>
          <w:rFonts w:eastAsia="Times New Roman"/>
          <w:szCs w:val="24"/>
        </w:rPr>
        <w:t>ιατί ακριβώς πιστεύουμε ότι αυτό είναι π</w:t>
      </w:r>
      <w:r w:rsidRPr="006F5367">
        <w:rPr>
          <w:rFonts w:eastAsia="Times New Roman"/>
          <w:szCs w:val="24"/>
        </w:rPr>
        <w:t>ρος όφελος και των</w:t>
      </w:r>
      <w:r w:rsidRPr="006F5367">
        <w:rPr>
          <w:rFonts w:eastAsia="Times New Roman"/>
          <w:szCs w:val="24"/>
        </w:rPr>
        <w:t xml:space="preserve"> δύο</w:t>
      </w:r>
      <w:r>
        <w:rPr>
          <w:rFonts w:eastAsia="Times New Roman"/>
          <w:szCs w:val="24"/>
        </w:rPr>
        <w:t>.</w:t>
      </w:r>
      <w:r w:rsidRPr="006F5367">
        <w:rPr>
          <w:rFonts w:eastAsia="Times New Roman"/>
          <w:szCs w:val="24"/>
        </w:rPr>
        <w:t xml:space="preserve"> Οι </w:t>
      </w:r>
      <w:r>
        <w:rPr>
          <w:rFonts w:eastAsia="Times New Roman"/>
          <w:szCs w:val="24"/>
        </w:rPr>
        <w:t>διακριτοί ρόλοι, λ</w:t>
      </w:r>
      <w:r w:rsidRPr="006F5367">
        <w:rPr>
          <w:rFonts w:eastAsia="Times New Roman"/>
          <w:szCs w:val="24"/>
        </w:rPr>
        <w:t>οιπόν</w:t>
      </w:r>
      <w:r>
        <w:rPr>
          <w:rFonts w:eastAsia="Times New Roman"/>
          <w:szCs w:val="24"/>
        </w:rPr>
        <w:t>,</w:t>
      </w:r>
      <w:r w:rsidRPr="006F5367">
        <w:rPr>
          <w:rFonts w:eastAsia="Times New Roman"/>
          <w:szCs w:val="24"/>
        </w:rPr>
        <w:t xml:space="preserve"> εκφράζονται και ως θρησκευτική ουδετερότητα του </w:t>
      </w:r>
      <w:r>
        <w:rPr>
          <w:rFonts w:eastAsia="Times New Roman"/>
          <w:szCs w:val="24"/>
        </w:rPr>
        <w:t>κ</w:t>
      </w:r>
      <w:r w:rsidRPr="006F5367">
        <w:rPr>
          <w:rFonts w:eastAsia="Times New Roman"/>
          <w:szCs w:val="24"/>
        </w:rPr>
        <w:t>ράτους</w:t>
      </w:r>
      <w:r>
        <w:rPr>
          <w:rFonts w:eastAsia="Times New Roman"/>
          <w:szCs w:val="24"/>
        </w:rPr>
        <w:t>,</w:t>
      </w:r>
      <w:r w:rsidRPr="006F5367">
        <w:rPr>
          <w:rFonts w:eastAsia="Times New Roman"/>
          <w:szCs w:val="24"/>
        </w:rPr>
        <w:t xml:space="preserve"> με την έννοια</w:t>
      </w:r>
      <w:r>
        <w:rPr>
          <w:rFonts w:eastAsia="Times New Roman"/>
          <w:szCs w:val="24"/>
        </w:rPr>
        <w:t>,</w:t>
      </w:r>
      <w:r w:rsidRPr="006F5367">
        <w:rPr>
          <w:rFonts w:eastAsia="Times New Roman"/>
          <w:szCs w:val="24"/>
        </w:rPr>
        <w:t xml:space="preserve"> </w:t>
      </w:r>
      <w:r>
        <w:rPr>
          <w:rFonts w:eastAsia="Times New Roman"/>
          <w:szCs w:val="24"/>
        </w:rPr>
        <w:t>όμως,</w:t>
      </w:r>
      <w:r w:rsidRPr="006F5367">
        <w:rPr>
          <w:rFonts w:eastAsia="Times New Roman"/>
          <w:szCs w:val="24"/>
        </w:rPr>
        <w:t xml:space="preserve"> της </w:t>
      </w:r>
      <w:r>
        <w:rPr>
          <w:rFonts w:eastAsia="Times New Roman"/>
          <w:szCs w:val="24"/>
        </w:rPr>
        <w:t>ε</w:t>
      </w:r>
      <w:r w:rsidRPr="006F5367">
        <w:rPr>
          <w:rFonts w:eastAsia="Times New Roman"/>
          <w:szCs w:val="24"/>
        </w:rPr>
        <w:t>υμενούς ουδετερότητας</w:t>
      </w:r>
      <w:r>
        <w:rPr>
          <w:rFonts w:eastAsia="Times New Roman"/>
          <w:szCs w:val="24"/>
        </w:rPr>
        <w:t>,</w:t>
      </w:r>
      <w:r w:rsidRPr="006F5367">
        <w:rPr>
          <w:rFonts w:eastAsia="Times New Roman"/>
          <w:szCs w:val="24"/>
        </w:rPr>
        <w:t xml:space="preserve"> όπως αναφέρει και </w:t>
      </w:r>
      <w:r>
        <w:rPr>
          <w:rFonts w:eastAsia="Times New Roman"/>
          <w:szCs w:val="24"/>
        </w:rPr>
        <w:t xml:space="preserve">η </w:t>
      </w:r>
      <w:r w:rsidRPr="006F5367">
        <w:rPr>
          <w:rFonts w:eastAsia="Times New Roman"/>
          <w:szCs w:val="24"/>
        </w:rPr>
        <w:t>επιστολή της Ιεράς Συνόδου</w:t>
      </w:r>
      <w:r>
        <w:rPr>
          <w:rFonts w:eastAsia="Times New Roman"/>
          <w:szCs w:val="24"/>
        </w:rPr>
        <w:t>,</w:t>
      </w:r>
      <w:r w:rsidRPr="006F5367">
        <w:rPr>
          <w:rFonts w:eastAsia="Times New Roman"/>
          <w:szCs w:val="24"/>
        </w:rPr>
        <w:t xml:space="preserve"> που μας στάλθηκε </w:t>
      </w:r>
      <w:r>
        <w:rPr>
          <w:rFonts w:eastAsia="Times New Roman"/>
          <w:szCs w:val="24"/>
        </w:rPr>
        <w:t xml:space="preserve">στις </w:t>
      </w:r>
      <w:r w:rsidRPr="006F5367">
        <w:rPr>
          <w:rFonts w:eastAsia="Times New Roman"/>
          <w:szCs w:val="24"/>
        </w:rPr>
        <w:t>8 Φεβρουαρίου του 2019</w:t>
      </w:r>
      <w:r>
        <w:rPr>
          <w:rFonts w:eastAsia="Times New Roman"/>
          <w:szCs w:val="24"/>
        </w:rPr>
        <w:t>,</w:t>
      </w:r>
      <w:r w:rsidRPr="006F5367">
        <w:rPr>
          <w:rFonts w:eastAsia="Times New Roman"/>
          <w:szCs w:val="24"/>
        </w:rPr>
        <w:t xml:space="preserve"> πριν μερικές μέρες</w:t>
      </w:r>
      <w:r>
        <w:rPr>
          <w:rFonts w:eastAsia="Times New Roman"/>
          <w:szCs w:val="24"/>
        </w:rPr>
        <w:t>. Να</w:t>
      </w:r>
      <w:r>
        <w:rPr>
          <w:rFonts w:eastAsia="Times New Roman"/>
          <w:szCs w:val="24"/>
        </w:rPr>
        <w:t xml:space="preserve"> είναι ουδέτερο, δηλαδή, </w:t>
      </w:r>
      <w:r w:rsidRPr="006F5367">
        <w:rPr>
          <w:rFonts w:eastAsia="Times New Roman"/>
          <w:szCs w:val="24"/>
        </w:rPr>
        <w:t>ως μη παρεμβατικό</w:t>
      </w:r>
      <w:r>
        <w:rPr>
          <w:rFonts w:eastAsia="Times New Roman"/>
          <w:szCs w:val="24"/>
        </w:rPr>
        <w:t>,</w:t>
      </w:r>
      <w:r w:rsidRPr="006F5367">
        <w:rPr>
          <w:rFonts w:eastAsia="Times New Roman"/>
          <w:szCs w:val="24"/>
        </w:rPr>
        <w:t xml:space="preserve"> αναγνωρίζοντας το ιδιαίτερο καθεστώς και την αποστολή των </w:t>
      </w:r>
      <w:r>
        <w:rPr>
          <w:rFonts w:eastAsia="Times New Roman"/>
          <w:szCs w:val="24"/>
        </w:rPr>
        <w:t>θ</w:t>
      </w:r>
      <w:r w:rsidRPr="006F5367">
        <w:rPr>
          <w:rFonts w:eastAsia="Times New Roman"/>
          <w:szCs w:val="24"/>
        </w:rPr>
        <w:t>ρησκευμάτων και όχι ουδέτερο με την έννοια του θρησκευτικά αδιάφορου</w:t>
      </w:r>
      <w:r>
        <w:rPr>
          <w:rFonts w:eastAsia="Times New Roman"/>
          <w:szCs w:val="24"/>
        </w:rPr>
        <w:t>.</w:t>
      </w:r>
      <w:r w:rsidRPr="006F5367">
        <w:rPr>
          <w:rFonts w:eastAsia="Times New Roman"/>
          <w:szCs w:val="24"/>
        </w:rPr>
        <w:t xml:space="preserve"> </w:t>
      </w:r>
    </w:p>
    <w:p w14:paraId="0A5DE348" w14:textId="77777777" w:rsidR="00415E13" w:rsidRDefault="00E650A0">
      <w:pPr>
        <w:spacing w:line="600" w:lineRule="auto"/>
        <w:ind w:firstLine="720"/>
        <w:jc w:val="both"/>
        <w:rPr>
          <w:rFonts w:eastAsia="Times New Roman"/>
          <w:szCs w:val="24"/>
        </w:rPr>
      </w:pPr>
      <w:r w:rsidRPr="006F5367">
        <w:rPr>
          <w:rFonts w:eastAsia="Times New Roman"/>
          <w:szCs w:val="24"/>
        </w:rPr>
        <w:t>Το ακριβές περιεχόμενο του άρθρου 3</w:t>
      </w:r>
      <w:r>
        <w:rPr>
          <w:rFonts w:eastAsia="Times New Roman"/>
          <w:szCs w:val="24"/>
        </w:rPr>
        <w:t>,</w:t>
      </w:r>
      <w:r w:rsidRPr="006F5367">
        <w:rPr>
          <w:rFonts w:eastAsia="Times New Roman"/>
          <w:szCs w:val="24"/>
        </w:rPr>
        <w:t xml:space="preserve"> </w:t>
      </w:r>
      <w:r>
        <w:rPr>
          <w:rFonts w:eastAsia="Times New Roman"/>
          <w:szCs w:val="24"/>
        </w:rPr>
        <w:t>όμως,</w:t>
      </w:r>
      <w:r w:rsidRPr="006F5367">
        <w:rPr>
          <w:rFonts w:eastAsia="Times New Roman"/>
          <w:szCs w:val="24"/>
        </w:rPr>
        <w:t xml:space="preserve"> είναι κάτι που θα το αποφασίσει</w:t>
      </w:r>
      <w:r>
        <w:rPr>
          <w:rFonts w:eastAsia="Times New Roman"/>
          <w:szCs w:val="24"/>
        </w:rPr>
        <w:t>,</w:t>
      </w:r>
      <w:r w:rsidRPr="006F5367">
        <w:rPr>
          <w:rFonts w:eastAsia="Times New Roman"/>
          <w:szCs w:val="24"/>
        </w:rPr>
        <w:t xml:space="preserve"> αν το </w:t>
      </w:r>
      <w:r w:rsidRPr="006F5367">
        <w:rPr>
          <w:rFonts w:eastAsia="Times New Roman"/>
          <w:szCs w:val="24"/>
        </w:rPr>
        <w:t>αποφασίσει</w:t>
      </w:r>
      <w:r>
        <w:rPr>
          <w:rFonts w:eastAsia="Times New Roman"/>
          <w:szCs w:val="24"/>
        </w:rPr>
        <w:t>,</w:t>
      </w:r>
      <w:r w:rsidRPr="006F5367">
        <w:rPr>
          <w:rFonts w:eastAsia="Times New Roman"/>
          <w:szCs w:val="24"/>
        </w:rPr>
        <w:t xml:space="preserve"> η επόμενη Βουλή</w:t>
      </w:r>
      <w:r>
        <w:rPr>
          <w:rFonts w:eastAsia="Times New Roman"/>
          <w:szCs w:val="24"/>
        </w:rPr>
        <w:t>.</w:t>
      </w:r>
      <w:r w:rsidRPr="006F5367">
        <w:rPr>
          <w:rFonts w:eastAsia="Times New Roman"/>
          <w:szCs w:val="24"/>
        </w:rPr>
        <w:t xml:space="preserve"> Η </w:t>
      </w:r>
      <w:r w:rsidRPr="006F5367">
        <w:rPr>
          <w:rFonts w:eastAsia="Times New Roman"/>
          <w:szCs w:val="24"/>
        </w:rPr>
        <w:lastRenderedPageBreak/>
        <w:t>αλλαγή</w:t>
      </w:r>
      <w:r>
        <w:rPr>
          <w:rFonts w:eastAsia="Times New Roman"/>
          <w:szCs w:val="24"/>
        </w:rPr>
        <w:t>,</w:t>
      </w:r>
      <w:r w:rsidRPr="006F5367">
        <w:rPr>
          <w:rFonts w:eastAsia="Times New Roman"/>
          <w:szCs w:val="24"/>
        </w:rPr>
        <w:t xml:space="preserve"> </w:t>
      </w:r>
      <w:r>
        <w:rPr>
          <w:rFonts w:eastAsia="Times New Roman"/>
          <w:szCs w:val="24"/>
        </w:rPr>
        <w:t>όμως,</w:t>
      </w:r>
      <w:r w:rsidRPr="006F5367">
        <w:rPr>
          <w:rFonts w:eastAsia="Times New Roman"/>
          <w:szCs w:val="24"/>
        </w:rPr>
        <w:t xml:space="preserve"> υπαγορεύεται από την περαιτέρω εκκοσμίκευση του </w:t>
      </w:r>
      <w:r>
        <w:rPr>
          <w:rFonts w:eastAsia="Times New Roman"/>
          <w:szCs w:val="24"/>
        </w:rPr>
        <w:t>ε</w:t>
      </w:r>
      <w:r w:rsidRPr="006F5367">
        <w:rPr>
          <w:rFonts w:eastAsia="Times New Roman"/>
          <w:szCs w:val="24"/>
        </w:rPr>
        <w:t>λληνικού Συντάγματος</w:t>
      </w:r>
      <w:r>
        <w:rPr>
          <w:rFonts w:eastAsia="Times New Roman"/>
          <w:szCs w:val="24"/>
        </w:rPr>
        <w:t>.</w:t>
      </w:r>
      <w:r w:rsidRPr="006F5367">
        <w:rPr>
          <w:rFonts w:eastAsia="Times New Roman"/>
          <w:szCs w:val="24"/>
        </w:rPr>
        <w:t xml:space="preserve"> Δεν έχει </w:t>
      </w:r>
      <w:r>
        <w:rPr>
          <w:rFonts w:eastAsia="Times New Roman"/>
          <w:szCs w:val="24"/>
        </w:rPr>
        <w:t>ν</w:t>
      </w:r>
      <w:r w:rsidRPr="006F5367">
        <w:rPr>
          <w:rFonts w:eastAsia="Times New Roman"/>
          <w:szCs w:val="24"/>
        </w:rPr>
        <w:t xml:space="preserve">α φοβηθεί τίποτε η </w:t>
      </w:r>
      <w:r>
        <w:rPr>
          <w:rFonts w:eastAsia="Times New Roman"/>
          <w:szCs w:val="24"/>
        </w:rPr>
        <w:t>Ορθόδοξη</w:t>
      </w:r>
      <w:r w:rsidRPr="006F5367">
        <w:rPr>
          <w:rFonts w:eastAsia="Times New Roman"/>
          <w:szCs w:val="24"/>
        </w:rPr>
        <w:t xml:space="preserve"> Εκκλησία μας από τον περαιτέρω εκσυγχρονισμό του καταστατικού χάρτη της χώρας </w:t>
      </w:r>
      <w:r>
        <w:rPr>
          <w:rFonts w:eastAsia="Times New Roman"/>
          <w:szCs w:val="24"/>
        </w:rPr>
        <w:t>μας.</w:t>
      </w:r>
    </w:p>
    <w:p w14:paraId="0A5DE349" w14:textId="77777777" w:rsidR="00415E13" w:rsidRDefault="00E650A0">
      <w:pPr>
        <w:spacing w:line="600" w:lineRule="auto"/>
        <w:ind w:firstLine="720"/>
        <w:jc w:val="both"/>
        <w:rPr>
          <w:rFonts w:eastAsia="Times New Roman"/>
          <w:szCs w:val="24"/>
        </w:rPr>
      </w:pPr>
      <w:r>
        <w:rPr>
          <w:rFonts w:eastAsia="Times New Roman"/>
          <w:szCs w:val="24"/>
        </w:rPr>
        <w:t>Η Ορθόδοξη Εκκλησία</w:t>
      </w:r>
      <w:r>
        <w:rPr>
          <w:rFonts w:eastAsia="Times New Roman"/>
          <w:szCs w:val="24"/>
        </w:rPr>
        <w:t xml:space="preserve"> είναι </w:t>
      </w:r>
      <w:r w:rsidRPr="006F5367">
        <w:rPr>
          <w:rFonts w:eastAsia="Times New Roman"/>
          <w:szCs w:val="24"/>
        </w:rPr>
        <w:t xml:space="preserve">ένας θεσμός σχεδόν </w:t>
      </w:r>
      <w:r>
        <w:rPr>
          <w:rFonts w:eastAsia="Times New Roman"/>
          <w:szCs w:val="24"/>
        </w:rPr>
        <w:t>δύο χιλιάδων ετών.</w:t>
      </w:r>
      <w:r w:rsidRPr="006F5367">
        <w:rPr>
          <w:rFonts w:eastAsia="Times New Roman"/>
          <w:szCs w:val="24"/>
        </w:rPr>
        <w:t xml:space="preserve"> Είναι ο μακροβιότερος θεσμός του πλανήτη</w:t>
      </w:r>
      <w:r>
        <w:rPr>
          <w:rFonts w:eastAsia="Times New Roman"/>
          <w:szCs w:val="24"/>
        </w:rPr>
        <w:t>.</w:t>
      </w:r>
      <w:r w:rsidRPr="006F5367">
        <w:rPr>
          <w:rFonts w:eastAsia="Times New Roman"/>
          <w:szCs w:val="24"/>
        </w:rPr>
        <w:t xml:space="preserve"> Έχει βαθιές ρίζες</w:t>
      </w:r>
      <w:r>
        <w:rPr>
          <w:rFonts w:eastAsia="Times New Roman"/>
          <w:szCs w:val="24"/>
        </w:rPr>
        <w:t>.</w:t>
      </w:r>
      <w:r w:rsidRPr="006F5367">
        <w:rPr>
          <w:rFonts w:eastAsia="Times New Roman"/>
          <w:szCs w:val="24"/>
        </w:rPr>
        <w:t xml:space="preserve"> Οι ρίζες </w:t>
      </w:r>
      <w:r>
        <w:rPr>
          <w:rFonts w:eastAsia="Times New Roman"/>
          <w:szCs w:val="24"/>
        </w:rPr>
        <w:t>της,</w:t>
      </w:r>
      <w:r w:rsidRPr="006F5367">
        <w:rPr>
          <w:rFonts w:eastAsia="Times New Roman"/>
          <w:szCs w:val="24"/>
        </w:rPr>
        <w:t xml:space="preserve"> </w:t>
      </w:r>
      <w:r>
        <w:rPr>
          <w:rFonts w:eastAsia="Times New Roman"/>
          <w:szCs w:val="24"/>
        </w:rPr>
        <w:t>όμως,</w:t>
      </w:r>
      <w:r w:rsidRPr="006F5367">
        <w:rPr>
          <w:rFonts w:eastAsia="Times New Roman"/>
          <w:szCs w:val="24"/>
        </w:rPr>
        <w:t xml:space="preserve"> είναι στις ψυχές των ανθρώπων και όχι στις γραμμές του </w:t>
      </w:r>
      <w:r>
        <w:rPr>
          <w:rFonts w:eastAsia="Times New Roman"/>
          <w:szCs w:val="24"/>
        </w:rPr>
        <w:t>Συντάγματος.</w:t>
      </w:r>
    </w:p>
    <w:p w14:paraId="0A5DE34A" w14:textId="77777777" w:rsidR="00415E13" w:rsidRDefault="00E650A0">
      <w:pPr>
        <w:spacing w:line="600" w:lineRule="auto"/>
        <w:jc w:val="both"/>
        <w:rPr>
          <w:rFonts w:eastAsia="Times New Roman"/>
          <w:color w:val="222222"/>
          <w:szCs w:val="24"/>
          <w:shd w:val="clear" w:color="auto" w:fill="FFFFFF"/>
        </w:rPr>
      </w:pPr>
      <w:r>
        <w:rPr>
          <w:rFonts w:eastAsia="Times New Roman"/>
          <w:color w:val="222222"/>
          <w:szCs w:val="24"/>
          <w:shd w:val="clear" w:color="auto" w:fill="FFFFFF"/>
        </w:rPr>
        <w:t>Ταυτόχρονα, όμως, δεν πρέπει σε κα</w:t>
      </w:r>
      <w:r>
        <w:rPr>
          <w:rFonts w:eastAsia="Times New Roman"/>
          <w:color w:val="222222"/>
          <w:szCs w:val="24"/>
          <w:shd w:val="clear" w:color="auto" w:fill="FFFFFF"/>
        </w:rPr>
        <w:t>μ</w:t>
      </w:r>
      <w:r>
        <w:rPr>
          <w:rFonts w:eastAsia="Times New Roman"/>
          <w:color w:val="222222"/>
          <w:szCs w:val="24"/>
          <w:shd w:val="clear" w:color="auto" w:fill="FFFFFF"/>
        </w:rPr>
        <w:t>μία περίπτωση η Εκκλησία να</w:t>
      </w:r>
      <w:r>
        <w:rPr>
          <w:rFonts w:eastAsia="Times New Roman"/>
          <w:color w:val="222222"/>
          <w:szCs w:val="24"/>
          <w:shd w:val="clear" w:color="auto" w:fill="FFFFFF"/>
        </w:rPr>
        <w:t xml:space="preserve"> γίνεται πολιτικό εργαλείο. Η όποια δυσαρμονία συνήθως προκύπτει όταν τα κόμματα βλέπουν τους πιστούς ή τους άπιστους σαν εκλογική πελατεία.</w:t>
      </w:r>
    </w:p>
    <w:p w14:paraId="0A5DE34B"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Αλλά, υπάρχει ένα μεγάλο «αλλά», αγαπητοί συνάδελφοι του ΣΥΡΙΖΑ, είναι τελείως υποκριτικό από τη μία να υποστηρίζετ</w:t>
      </w:r>
      <w:r>
        <w:rPr>
          <w:rFonts w:eastAsia="Times New Roman"/>
          <w:color w:val="222222"/>
          <w:szCs w:val="24"/>
          <w:shd w:val="clear" w:color="auto" w:fill="FFFFFF"/>
        </w:rPr>
        <w:t>ε τη θρησκευτική ουδετερότητα και από την άλλη να θεωρείτε ότι είναι αποστολή του κράτους, της κρατικής παιδείας δηλαδή, η ανάπτυξη της θρησκευτικής συνείδησης, όπως λέει το άρθρο 16, παράγραφος 2.</w:t>
      </w:r>
    </w:p>
    <w:p w14:paraId="0A5DE34C"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ανάπτυξη της θρησκευτικής συνείδησης είναι αποστολή της </w:t>
      </w:r>
      <w:r>
        <w:rPr>
          <w:rFonts w:eastAsia="Times New Roman"/>
          <w:color w:val="222222"/>
          <w:szCs w:val="24"/>
          <w:shd w:val="clear" w:color="auto" w:fill="FFFFFF"/>
        </w:rPr>
        <w:t xml:space="preserve">Εκκλησίας. Αποστολή του Κράτους μπορεί να είναι, για παράδειγμα, η ανάπτυξη της δημοκρατικής συνείδησης Γι’ αυτό η αναθεώρηση του άρθρου 3, χωρίς την αναθεώρηση της παραγράφου 2 του άρθρου 16, θεωρώ ότι είναι απόλυτα υποκριτική, για να μην πω ιδεοληπτική, </w:t>
      </w:r>
      <w:r>
        <w:rPr>
          <w:rFonts w:eastAsia="Times New Roman"/>
          <w:color w:val="222222"/>
          <w:szCs w:val="24"/>
          <w:shd w:val="clear" w:color="auto" w:fill="FFFFFF"/>
        </w:rPr>
        <w:t>επειδή φοβάστε ακόμα και να ακουμπήσετε το άρθρο 16, που είναι το άλλοθι της αριστεροσύνη σας.</w:t>
      </w:r>
    </w:p>
    <w:p w14:paraId="0A5DE34D"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στην τροπολογία στο άρθρο 5 παράγραφος 2 για την προστασία από διακρίσεις, είμαστε θετικοί στο να μπουν ρητά και οι διακρίσεις λόγω φύλου, ταυτότητας φύλ</w:t>
      </w:r>
      <w:r>
        <w:rPr>
          <w:rFonts w:eastAsia="Times New Roman"/>
          <w:color w:val="222222"/>
          <w:szCs w:val="24"/>
          <w:shd w:val="clear" w:color="auto" w:fill="FFFFFF"/>
        </w:rPr>
        <w:t>ου και σεξουαλικού προσανατολισμού. Είναι καλά τα ευχολόγια και οι διακηρύξεις περί δικαιωμάτων και ισότητας, αλλά η προοδευτικότητα που επικαλούνται κάποιοι φαίνεται στην πράξη, φαίνεται στο διά ταύτα και όχι στα λόγια.</w:t>
      </w:r>
    </w:p>
    <w:p w14:paraId="0A5DE34E"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Ποτάμι ανήκει στο προοδευτικό φι</w:t>
      </w:r>
      <w:r>
        <w:rPr>
          <w:rFonts w:eastAsia="Times New Roman"/>
          <w:color w:val="222222"/>
          <w:szCs w:val="24"/>
          <w:shd w:val="clear" w:color="auto" w:fill="FFFFFF"/>
        </w:rPr>
        <w:t xml:space="preserve">λελεύθερο κέντρο. Όσο και αν μας ρωτάνε «Πείτε μας με ποιον είστε, με τον ΣΥΡΙΖΑ ή με τη Νέα Δημοκρατία ή αλλιώς είστε στο αντι-ΣΥΡΙΖΑ ή στο αντι-Δεξιό μέτωπο;», το Ποτάμι δεν μπαίνει ούτε στα αριστερά </w:t>
      </w:r>
      <w:r>
        <w:rPr>
          <w:rFonts w:eastAsia="Times New Roman"/>
          <w:color w:val="222222"/>
          <w:szCs w:val="24"/>
          <w:shd w:val="clear" w:color="auto" w:fill="FFFFFF"/>
        </w:rPr>
        <w:lastRenderedPageBreak/>
        <w:t>ούτε στα δεξιά κουτάκια τους, όσο και να επιμένουν κάπ</w:t>
      </w:r>
      <w:r>
        <w:rPr>
          <w:rFonts w:eastAsia="Times New Roman"/>
          <w:color w:val="222222"/>
          <w:szCs w:val="24"/>
          <w:shd w:val="clear" w:color="auto" w:fill="FFFFFF"/>
        </w:rPr>
        <w:t>οιοι. Γιατί, για παράδειγμα, μπορεί να υποστηρίζει ταυτόχρονα και τη δυνατότητα ίδρυσης μη κρατικών πανεπιστημίων στο άρθρο 16 και τους διακριτούς ρόλους Εκκλησίας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Κράτους στο άρθρο 3, κάτι που ταυτόχρονα δεν μπορεί να το εκφράσει ούτε ο ΣΥΡΙΖΑ, ούτε η Ν</w:t>
      </w:r>
      <w:r>
        <w:rPr>
          <w:rFonts w:eastAsia="Times New Roman"/>
          <w:color w:val="222222"/>
          <w:szCs w:val="24"/>
          <w:shd w:val="clear" w:color="auto" w:fill="FFFFFF"/>
        </w:rPr>
        <w:t>έα Δημοκρατία, ούτε το Κίνημα Αλλαγής. Είναι, όμως, κάτι το οποίο εκφράζει σημαντικό μέρος της κοινωνίας μας.</w:t>
      </w:r>
    </w:p>
    <w:p w14:paraId="0A5DE34F"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λοιπόν, το διακριτό στίγμα είναι που κάνει το προοδευτικό φιλελεύθερο κέντρο, που κάνει το Ποτάμι τόσο ξεχωριστό, όπως, επίσης, και η συνέπε</w:t>
      </w:r>
      <w:r>
        <w:rPr>
          <w:rFonts w:eastAsia="Times New Roman"/>
          <w:color w:val="222222"/>
          <w:szCs w:val="24"/>
          <w:shd w:val="clear" w:color="auto" w:fill="FFFFFF"/>
        </w:rPr>
        <w:t xml:space="preserve">ιά του. Δεν μένει στην εύκολα λόγια και στα ευχολόγια. Όταν έρχεται και η ώρα του διά ταύτα, δεν κάνει μεταβολή. Μένει συνεπές στις θέσεις του, που δεν τις κάνει </w:t>
      </w:r>
      <w:r>
        <w:rPr>
          <w:rFonts w:eastAsia="Times New Roman"/>
          <w:color w:val="222222"/>
          <w:szCs w:val="24"/>
          <w:shd w:val="clear" w:color="auto" w:fill="FFFFFF"/>
        </w:rPr>
        <w:t>«</w:t>
      </w:r>
      <w:r>
        <w:rPr>
          <w:rFonts w:eastAsia="Times New Roman"/>
          <w:color w:val="222222"/>
          <w:szCs w:val="24"/>
          <w:shd w:val="clear" w:color="auto" w:fill="FFFFFF"/>
        </w:rPr>
        <w:t>λάστιχο</w:t>
      </w:r>
      <w:r>
        <w:rPr>
          <w:rFonts w:eastAsia="Times New Roman"/>
          <w:color w:val="222222"/>
          <w:szCs w:val="24"/>
          <w:shd w:val="clear" w:color="auto" w:fill="FFFFFF"/>
        </w:rPr>
        <w:t>»</w:t>
      </w:r>
      <w:r>
        <w:rPr>
          <w:rFonts w:eastAsia="Times New Roman"/>
          <w:color w:val="222222"/>
          <w:szCs w:val="24"/>
          <w:shd w:val="clear" w:color="auto" w:fill="FFFFFF"/>
        </w:rPr>
        <w:t xml:space="preserve"> για να μαζέψει κάποιες ψήφους. Αυτήν την ειλικρίνεια έχει ανάγκη η κοινωνία που βλέπ</w:t>
      </w:r>
      <w:r>
        <w:rPr>
          <w:rFonts w:eastAsia="Times New Roman"/>
          <w:color w:val="222222"/>
          <w:szCs w:val="24"/>
          <w:shd w:val="clear" w:color="auto" w:fill="FFFFFF"/>
        </w:rPr>
        <w:t>ει την υποκρισία να περισσεύει από τις πολιτικές μας ελίτ, είτε κυβερνώντας με πληρεξούσια Βουλευτών, είτε κάνοντας ψηφοθηρική αντιπολίτευση.</w:t>
      </w:r>
    </w:p>
    <w:p w14:paraId="0A5DE350"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συμφωνήσουμε και εμείς με τον κ. Βενιζέλο που είπε προηγουμένως ότι πρέπει οι συγκεκριμένες διατάξεις να περά</w:t>
      </w:r>
      <w:r>
        <w:rPr>
          <w:rFonts w:eastAsia="Times New Roman"/>
          <w:color w:val="222222"/>
          <w:szCs w:val="24"/>
          <w:shd w:val="clear" w:color="auto" w:fill="FFFFFF"/>
        </w:rPr>
        <w:lastRenderedPageBreak/>
        <w:t>σο</w:t>
      </w:r>
      <w:r>
        <w:rPr>
          <w:rFonts w:eastAsia="Times New Roman"/>
          <w:color w:val="222222"/>
          <w:szCs w:val="24"/>
          <w:shd w:val="clear" w:color="auto" w:fill="FFFFFF"/>
        </w:rPr>
        <w:t xml:space="preserve">υν με </w:t>
      </w:r>
      <w:r>
        <w:rPr>
          <w:rFonts w:eastAsia="Times New Roman"/>
          <w:color w:val="222222"/>
          <w:szCs w:val="24"/>
          <w:shd w:val="clear" w:color="auto" w:fill="FFFFFF"/>
        </w:rPr>
        <w:t>εκατό πενήντα</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ένα </w:t>
      </w:r>
      <w:r>
        <w:rPr>
          <w:rFonts w:eastAsia="Times New Roman"/>
          <w:color w:val="222222"/>
          <w:szCs w:val="24"/>
          <w:shd w:val="clear" w:color="auto" w:fill="FFFFFF"/>
        </w:rPr>
        <w:t xml:space="preserve">έως </w:t>
      </w:r>
      <w:r>
        <w:rPr>
          <w:rFonts w:eastAsia="Times New Roman"/>
          <w:color w:val="222222"/>
          <w:szCs w:val="24"/>
          <w:shd w:val="clear" w:color="auto" w:fill="FFFFFF"/>
        </w:rPr>
        <w:t>εκατόν εβδομήντα εννιά</w:t>
      </w:r>
      <w:r>
        <w:rPr>
          <w:rFonts w:eastAsia="Times New Roman"/>
          <w:color w:val="222222"/>
          <w:szCs w:val="24"/>
          <w:shd w:val="clear" w:color="auto" w:fill="FFFFFF"/>
        </w:rPr>
        <w:t xml:space="preserve"> Βουλευτές, ώστε οι συναινέσεις ουσιαστικά να αναζητηθούν στην επόμενη Βουλή που θα καθοριστεί το περιεχόμενο των διατάξεων αυτών.</w:t>
      </w:r>
    </w:p>
    <w:p w14:paraId="0A5DE351"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Pr>
          <w:rFonts w:eastAsia="Times New Roman"/>
          <w:color w:val="222222"/>
          <w:szCs w:val="24"/>
          <w:shd w:val="clear" w:color="auto" w:fill="FFFFFF"/>
        </w:rPr>
        <w:t>σ</w:t>
      </w:r>
      <w:r>
        <w:rPr>
          <w:rFonts w:eastAsia="Times New Roman"/>
          <w:color w:val="222222"/>
          <w:szCs w:val="24"/>
          <w:shd w:val="clear" w:color="auto" w:fill="FFFFFF"/>
        </w:rPr>
        <w:t>υνταγματική Αναθεώρηση, και κλείνω, κύριε Πρόεδρε, είναι μία ευκαιρία να</w:t>
      </w:r>
      <w:r>
        <w:rPr>
          <w:rFonts w:eastAsia="Times New Roman"/>
          <w:color w:val="222222"/>
          <w:szCs w:val="24"/>
          <w:shd w:val="clear" w:color="auto" w:fill="FFFFFF"/>
        </w:rPr>
        <w:t xml:space="preserve"> αλλάξουν προς το καλύτερο κάποια πράγματα για τις επόμενες γενιές. Εύχομαι να μην θυσιαστεί η ευκαιρία αυτή στον βωμό της τυφλής αντιπαλότητας.</w:t>
      </w:r>
    </w:p>
    <w:p w14:paraId="0A5DE352"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0A5DE353"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Λαμπρούλης): </w:t>
      </w:r>
      <w:r>
        <w:rPr>
          <w:rFonts w:eastAsia="Times New Roman"/>
          <w:color w:val="222222"/>
          <w:szCs w:val="24"/>
          <w:shd w:val="clear" w:color="auto" w:fill="FFFFFF"/>
        </w:rPr>
        <w:t>Ευχαριστούμε.</w:t>
      </w:r>
    </w:p>
    <w:p w14:paraId="0A5DE354"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Επόμενος ομιλητής είναι ο κ. Βασίλειος Τσίρκας </w:t>
      </w:r>
      <w:r>
        <w:rPr>
          <w:rFonts w:eastAsia="Times New Roman"/>
          <w:color w:val="222222"/>
          <w:szCs w:val="24"/>
          <w:shd w:val="clear" w:color="auto" w:fill="FFFFFF"/>
        </w:rPr>
        <w:t>από τον ΣΥΡΙΖΑ.</w:t>
      </w:r>
    </w:p>
    <w:p w14:paraId="0A5DE355" w14:textId="77777777" w:rsidR="00415E13" w:rsidRDefault="00E650A0">
      <w:pPr>
        <w:spacing w:line="600" w:lineRule="auto"/>
        <w:ind w:firstLine="720"/>
        <w:jc w:val="both"/>
        <w:rPr>
          <w:rFonts w:eastAsia="Times New Roman"/>
          <w:color w:val="222222"/>
          <w:szCs w:val="24"/>
          <w:shd w:val="clear" w:color="auto" w:fill="FFFFFF"/>
        </w:rPr>
      </w:pPr>
      <w:r w:rsidRPr="00AB5E8E">
        <w:rPr>
          <w:rFonts w:eastAsia="Times New Roman"/>
          <w:b/>
          <w:color w:val="222222"/>
          <w:szCs w:val="24"/>
          <w:shd w:val="clear" w:color="auto" w:fill="FFFFFF"/>
        </w:rPr>
        <w:t>ΒΑΣΙΛΕΙΟΣ ΤΣΙΡΚΑΣ:</w:t>
      </w:r>
      <w:r>
        <w:rPr>
          <w:rFonts w:eastAsia="Times New Roman"/>
          <w:color w:val="222222"/>
          <w:szCs w:val="24"/>
          <w:shd w:val="clear" w:color="auto" w:fill="FFFFFF"/>
        </w:rPr>
        <w:t xml:space="preserve"> Ευχαριστώ, κύριε Πρόεδρε.</w:t>
      </w:r>
    </w:p>
    <w:p w14:paraId="0A5DE356"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η </w:t>
      </w:r>
      <w:r>
        <w:rPr>
          <w:rFonts w:eastAsia="Times New Roman"/>
          <w:color w:val="222222"/>
          <w:szCs w:val="24"/>
          <w:shd w:val="clear" w:color="auto" w:fill="FFFFFF"/>
        </w:rPr>
        <w:t>σ</w:t>
      </w:r>
      <w:r>
        <w:rPr>
          <w:rFonts w:eastAsia="Times New Roman"/>
          <w:color w:val="222222"/>
          <w:szCs w:val="24"/>
          <w:shd w:val="clear" w:color="auto" w:fill="FFFFFF"/>
        </w:rPr>
        <w:t xml:space="preserve">υνταγματική Αναθεώρηση αποτελεί μία διαδικασία υψηλού δημοκρατικού συμβολισμού και πολιτικής ουσίας και σημασίας. Το Σύνταγμα αντικατοπτρίζει τη λειτουργία της </w:t>
      </w:r>
      <w:r>
        <w:rPr>
          <w:rFonts w:eastAsia="Times New Roman"/>
          <w:color w:val="222222"/>
          <w:szCs w:val="24"/>
          <w:shd w:val="clear" w:color="auto" w:fill="FFFFFF"/>
        </w:rPr>
        <w:t>δ</w:t>
      </w:r>
      <w:r>
        <w:rPr>
          <w:rFonts w:eastAsia="Times New Roman"/>
          <w:color w:val="222222"/>
          <w:szCs w:val="24"/>
          <w:shd w:val="clear" w:color="auto" w:fill="FFFFFF"/>
        </w:rPr>
        <w:t xml:space="preserve">ημοκρατίας του πολιτικού συστήματος </w:t>
      </w:r>
      <w:r>
        <w:rPr>
          <w:rFonts w:eastAsia="Times New Roman"/>
          <w:color w:val="222222"/>
          <w:szCs w:val="24"/>
          <w:shd w:val="clear" w:color="auto" w:fill="FFFFFF"/>
        </w:rPr>
        <w:lastRenderedPageBreak/>
        <w:t>και για αυτό η οποιαδήποτε αναθεώρηση οφείλει κατά βάση να λαμβάνει υπ</w:t>
      </w:r>
      <w:r>
        <w:rPr>
          <w:rFonts w:eastAsia="Times New Roman"/>
          <w:color w:val="222222"/>
          <w:szCs w:val="24"/>
          <w:shd w:val="clear" w:color="auto" w:fill="FFFFFF"/>
        </w:rPr>
        <w:t xml:space="preserve"> </w:t>
      </w:r>
      <w:r>
        <w:rPr>
          <w:rFonts w:eastAsia="Times New Roman"/>
          <w:color w:val="222222"/>
          <w:szCs w:val="24"/>
          <w:shd w:val="clear" w:color="auto" w:fill="FFFFFF"/>
        </w:rPr>
        <w:t>όψιν τις σύγχρονες πολιτικές και κοινωνικές ανάγκες και να δείχνει τον δρόμο προς το μέλλον.</w:t>
      </w:r>
    </w:p>
    <w:p w14:paraId="0A5DE357"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Ζήσαμε -η αλήθεια είναι- μία περίοδο απρόθυμης εφαρμογής</w:t>
      </w:r>
      <w:r>
        <w:rPr>
          <w:rFonts w:eastAsia="Times New Roman"/>
          <w:color w:val="222222"/>
          <w:szCs w:val="24"/>
          <w:shd w:val="clear" w:color="auto" w:fill="FFFFFF"/>
        </w:rPr>
        <w:t xml:space="preserve"> των δικαιοκρατικών και προνοιακών θεσμών από τις προηγούμενες κυβερνήσεις της Νέας Δημοκρατίας και του ΠΑΣΟΚ. Στη χώρα μας το πολιτικό σύστημα και μεγάλα τμήματα της κοινωνίας δοκιμάστηκαν, σε μεγάλο βαθμό, ειδικότερα την περίοδο της οικονομικής κρίσης κα</w:t>
      </w:r>
      <w:r>
        <w:rPr>
          <w:rFonts w:eastAsia="Times New Roman"/>
          <w:color w:val="222222"/>
          <w:szCs w:val="24"/>
          <w:shd w:val="clear" w:color="auto" w:fill="FFFFFF"/>
        </w:rPr>
        <w:t>ι των μνημονίων. Ιδιαίτερα τα πρώτα χρόνια της κρίσης και με την τυφλή εφαρμογή νεοφιλελεύθερων πολιτικών και πολιτικών λιτότητας, η ομαλή λειτουργία των δημοκρατικών θεσμών πέρασε σε δεύτερη μοίρα.</w:t>
      </w:r>
    </w:p>
    <w:p w14:paraId="0A5DE358"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Αδιαμφισβήτητα η τεχνοκρατική αντίληψη που είχε ηγεμονεύσ</w:t>
      </w:r>
      <w:r>
        <w:rPr>
          <w:rFonts w:eastAsia="Times New Roman"/>
          <w:color w:val="222222"/>
          <w:szCs w:val="24"/>
          <w:shd w:val="clear" w:color="auto" w:fill="FFFFFF"/>
        </w:rPr>
        <w:t>ει τα χρόνια αυτά αποξένωσε ολοκληρωτικά τον λαό από τους εκπροσώπους του, δημιουργώντας αποστροφή προς τον κοινοβουλευτισμό. Βρισκόμαστε, όμως, σήμερα μπροστά σε μία νέα φάση της σύγχρονης ιστορίας μας, που η ανάκτηση της εμπιστοσύνης των πολιτών στον κοι</w:t>
      </w:r>
      <w:r>
        <w:rPr>
          <w:rFonts w:eastAsia="Times New Roman"/>
          <w:color w:val="222222"/>
          <w:szCs w:val="24"/>
          <w:shd w:val="clear" w:color="auto" w:fill="FFFFFF"/>
        </w:rPr>
        <w:t>νοβουλευτισμό είναι αναγκαία.</w:t>
      </w:r>
    </w:p>
    <w:p w14:paraId="0A5DE359"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χώρα κατάφερε να σταθεί στα πόδια της και η οριστική έξοδος από τη λαίλαπα των μνημονίων δίνει νέες προοπτικές σε όλους τους τομείς της κοινωνικής, οικονομικής και πολιτικής ζωής. Είναι η κατάλληλη στιγμή, τώρα που βγήκαμε σ</w:t>
      </w:r>
      <w:r>
        <w:rPr>
          <w:rFonts w:eastAsia="Times New Roman"/>
          <w:color w:val="222222"/>
          <w:szCs w:val="24"/>
          <w:shd w:val="clear" w:color="auto" w:fill="FFFFFF"/>
        </w:rPr>
        <w:t xml:space="preserve">το ξέφωτο, να κοιτάξουμε προς τα πίσω και να διορθώσουμε στον καταστατικό χάρτη εκείνες τις στρεβλώσεις που απαξίωναν την ποιότητα της </w:t>
      </w:r>
      <w:r>
        <w:rPr>
          <w:rFonts w:eastAsia="Times New Roman"/>
          <w:color w:val="222222"/>
          <w:szCs w:val="24"/>
          <w:shd w:val="clear" w:color="auto" w:fill="FFFFFF"/>
        </w:rPr>
        <w:t>δ</w:t>
      </w:r>
      <w:r>
        <w:rPr>
          <w:rFonts w:eastAsia="Times New Roman"/>
          <w:color w:val="222222"/>
          <w:szCs w:val="24"/>
          <w:shd w:val="clear" w:color="auto" w:fill="FFFFFF"/>
        </w:rPr>
        <w:t>ημοκρατίας μας και να αποτρέψουμε φαινόμενα τα οποία την πλήγωσαν.</w:t>
      </w:r>
    </w:p>
    <w:p w14:paraId="0A5DE35A"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εμπειρία μας, λοιπόν, τα τελευταία χρόνια και οι νέ</w:t>
      </w:r>
      <w:r>
        <w:rPr>
          <w:rFonts w:eastAsia="Times New Roman"/>
          <w:color w:val="222222"/>
          <w:szCs w:val="24"/>
          <w:shd w:val="clear" w:color="auto" w:fill="FFFFFF"/>
        </w:rPr>
        <w:t>ες ανάγκες που έχουν διαμορφωθεί δημιουργούν κατάλληλη συγκυρία για βαθύτερες αλλαγές στην κατεύθυνση της ανάσχεσης του νεοφιλελευθερισμού και της θωράκισης των κοινωνικών δομών, των δικαιωμάτων και της κοινωνικής δικαιοσύνης.</w:t>
      </w:r>
    </w:p>
    <w:p w14:paraId="0A5DE35B"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πρότασή μας δομείται σε τέσ</w:t>
      </w:r>
      <w:r>
        <w:rPr>
          <w:rFonts w:eastAsia="Times New Roman"/>
          <w:color w:val="222222"/>
          <w:szCs w:val="24"/>
          <w:shd w:val="clear" w:color="auto" w:fill="FFFFFF"/>
        </w:rPr>
        <w:t xml:space="preserve">σερις κύριους άξονες: Την ενίσχυση των ατομικών δικαιωμάτων των πολιτών, τη διεύρυνση της </w:t>
      </w:r>
      <w:r>
        <w:rPr>
          <w:rFonts w:eastAsia="Times New Roman"/>
          <w:color w:val="222222"/>
          <w:szCs w:val="24"/>
          <w:shd w:val="clear" w:color="auto" w:fill="FFFFFF"/>
        </w:rPr>
        <w:t>δ</w:t>
      </w:r>
      <w:r>
        <w:rPr>
          <w:rFonts w:eastAsia="Times New Roman"/>
          <w:color w:val="222222"/>
          <w:szCs w:val="24"/>
          <w:shd w:val="clear" w:color="auto" w:fill="FFFFFF"/>
        </w:rPr>
        <w:t>ημοκρατίας, τη διακριτότητα Κράτους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Εκκλησίας και την προστασία των κοινωνικών δικαιωμάτων και των κοινών αγαθών. Βούλησή μας είναι να αποκτήσει η χώρα ένα σύγχρον</w:t>
      </w:r>
      <w:r>
        <w:rPr>
          <w:rFonts w:eastAsia="Times New Roman"/>
          <w:color w:val="222222"/>
          <w:szCs w:val="24"/>
          <w:shd w:val="clear" w:color="auto" w:fill="FFFFFF"/>
        </w:rPr>
        <w:t xml:space="preserve">ο </w:t>
      </w:r>
      <w:r>
        <w:rPr>
          <w:rFonts w:eastAsia="Times New Roman"/>
          <w:color w:val="222222"/>
          <w:szCs w:val="24"/>
          <w:shd w:val="clear" w:color="auto" w:fill="FFFFFF"/>
        </w:rPr>
        <w:lastRenderedPageBreak/>
        <w:t xml:space="preserve">προοδευτικό Σύνταγμα, που θα προστατεύει δημόσια αγαθά, όπως είναι το νερό και η ηλεκτρική ενέργεια από την επέλαση της ιδιωτικής πρωτοβουλίας, θα κατοχυρώνει εμφατικά την προστασία της εργασίας και των εργαζομένων και θα ενισχύει τις κρατικές εγγυήσεις </w:t>
      </w:r>
      <w:r>
        <w:rPr>
          <w:rFonts w:eastAsia="Times New Roman"/>
          <w:color w:val="222222"/>
          <w:szCs w:val="24"/>
          <w:shd w:val="clear" w:color="auto" w:fill="FFFFFF"/>
        </w:rPr>
        <w:t>για καθολική πρόσβαση σε υπηρεσίες υγείας σε όλους τους πολίτες.</w:t>
      </w:r>
    </w:p>
    <w:p w14:paraId="0A5DE35C"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επίθεση στα κοινωνικά δικαιώματα τα χρόνια της κρίσης υπήρξε ανελέητη και πρόθεσή μας, με την πρότασή μας, είναι να θωρακίσουμε τα ατομικά και κοινωνικά δικαιώματα των πολιτών.</w:t>
      </w:r>
    </w:p>
    <w:p w14:paraId="0A5DE35D"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κόμματα τ</w:t>
      </w:r>
      <w:r>
        <w:rPr>
          <w:rFonts w:eastAsia="Times New Roman"/>
          <w:color w:val="222222"/>
          <w:szCs w:val="24"/>
          <w:shd w:val="clear" w:color="auto" w:fill="FFFFFF"/>
        </w:rPr>
        <w:t xml:space="preserve">ης </w:t>
      </w:r>
      <w:r>
        <w:rPr>
          <w:rFonts w:eastAsia="Times New Roman"/>
          <w:color w:val="222222"/>
          <w:szCs w:val="24"/>
          <w:shd w:val="clear" w:color="auto" w:fill="FFFFFF"/>
        </w:rPr>
        <w:t>Α</w:t>
      </w:r>
      <w:r>
        <w:rPr>
          <w:rFonts w:eastAsia="Times New Roman"/>
          <w:color w:val="222222"/>
          <w:szCs w:val="24"/>
          <w:shd w:val="clear" w:color="auto" w:fill="FFFFFF"/>
        </w:rPr>
        <w:t>ντιπολίτευσης οφείλουν να επιδείξουν μεγαλύτερο πολιτικό θάρρος και να απαλλαγούν από μικροκομματικές σκοπιμότητες, ώστε η δημιουργία ενός σύγχρονου Συντάγματος να προκύψει ως αποτέλεσμα ευρύτερων συναινέσεων προς όφελος του ελληνικού λαού.</w:t>
      </w:r>
    </w:p>
    <w:p w14:paraId="0A5DE35E"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Κορυφαία πρ</w:t>
      </w:r>
      <w:r>
        <w:rPr>
          <w:rFonts w:eastAsia="Times New Roman"/>
          <w:color w:val="222222"/>
          <w:szCs w:val="24"/>
          <w:shd w:val="clear" w:color="auto" w:fill="FFFFFF"/>
        </w:rPr>
        <w:t xml:space="preserve">ότασή μας είναι αυτή που περιλαμβάνει αλλαγές στο άρθρο 86 περί ευθύνης Υπουργών, σχετικά με την κατάργηση των προνομιακών θεσμών υπέρ της πολιτικής ελίτ, τον τρόπο εκλογής του Προέδρου της Δημοκρατίας, αλλά και τις </w:t>
      </w:r>
      <w:r>
        <w:rPr>
          <w:rFonts w:eastAsia="Times New Roman"/>
          <w:color w:val="222222"/>
          <w:szCs w:val="24"/>
          <w:shd w:val="clear" w:color="auto" w:fill="FFFFFF"/>
        </w:rPr>
        <w:lastRenderedPageBreak/>
        <w:t>σχέσεις Εκκλησίας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Κράτους όπου κατοχυρ</w:t>
      </w:r>
      <w:r>
        <w:rPr>
          <w:rFonts w:eastAsia="Times New Roman"/>
          <w:color w:val="222222"/>
          <w:szCs w:val="24"/>
          <w:shd w:val="clear" w:color="auto" w:fill="FFFFFF"/>
        </w:rPr>
        <w:t>ώνεται η θρησκευτική ουδετερότητα του κράτους. Αυτά αποτελούν τομές εκσυγχρονισμού και επαναφοράς της ισονομίας μεταξύ πολιτών και πολιτικών.</w:t>
      </w:r>
    </w:p>
    <w:p w14:paraId="0A5DE35F"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Κανείς δεν μπορεί να ψάχνει δικαιολογίες για τη μη τροποποίηση της διάταξης για την ευθύνη των Υπουργών. Αν το ισχ</w:t>
      </w:r>
      <w:r>
        <w:rPr>
          <w:rFonts w:eastAsia="Times New Roman"/>
          <w:color w:val="222222"/>
          <w:szCs w:val="24"/>
          <w:shd w:val="clear" w:color="auto" w:fill="FFFFFF"/>
        </w:rPr>
        <w:t>ύον Σύνταγμα διατηρηθεί ως έχει για άλλα οκτώ ή δέκα χρόνια και δεν αναθεωρηθεί το απαράδεκτο άρθρο 86, αυτό θα είναι λυπηρό για τον πολιτικό κόσμο και την αξιοπιστία του. Δεν πρέπει να χαθεί άλλος χρόνος. Επιβάλλεται να ξεριζώσουμε το πελατειακό κράτος κα</w:t>
      </w:r>
      <w:r>
        <w:rPr>
          <w:rFonts w:eastAsia="Times New Roman"/>
          <w:color w:val="222222"/>
          <w:szCs w:val="24"/>
          <w:shd w:val="clear" w:color="auto" w:fill="FFFFFF"/>
        </w:rPr>
        <w:t>ι να προστατέψουμε τον κοινοβουλευτισμό. Ήρθε η ώρα η πολιτική να πάψει να είναι χώρος ατιμωρησίας και συγκάλυψης και να γίνει βήμα για τον κάθε πολίτη.</w:t>
      </w:r>
    </w:p>
    <w:p w14:paraId="0A5DE360"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τις σχέσεις Κράτους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Εκκλησίας θα ήθελα να πω τα εξής. Η </w:t>
      </w:r>
      <w:r>
        <w:rPr>
          <w:rFonts w:eastAsia="Times New Roman"/>
          <w:color w:val="222222"/>
          <w:szCs w:val="24"/>
          <w:shd w:val="clear" w:color="auto" w:fill="FFFFFF"/>
        </w:rPr>
        <w:t>Π</w:t>
      </w:r>
      <w:r>
        <w:rPr>
          <w:rFonts w:eastAsia="Times New Roman"/>
          <w:color w:val="222222"/>
          <w:szCs w:val="24"/>
          <w:shd w:val="clear" w:color="auto" w:fill="FFFFFF"/>
        </w:rPr>
        <w:t>ολιτεία, ο πολιτικός κόσμος, η Εκ</w:t>
      </w:r>
      <w:r>
        <w:rPr>
          <w:rFonts w:eastAsia="Times New Roman"/>
          <w:color w:val="222222"/>
          <w:szCs w:val="24"/>
          <w:shd w:val="clear" w:color="auto" w:fill="FFFFFF"/>
        </w:rPr>
        <w:t>κλησία, οι πολίτες, αλλά και οι πιστοί έχουν σήμερα την ωριμότητα, τη σωφροσύνη και την ευαισθησία να αποδεχτούν τον εξορθολογισμό των σχέσεων αυτών.</w:t>
      </w:r>
    </w:p>
    <w:p w14:paraId="0A5DE361"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Μπορούν να διαμορφωθούν ευρείες συναινέσεις, ώστε να περάσουμε σε μία νέα εποχή στις σχέσεις Κράτους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Εκκ</w:t>
      </w:r>
      <w:r>
        <w:rPr>
          <w:rFonts w:eastAsia="Times New Roman"/>
          <w:color w:val="222222"/>
          <w:szCs w:val="24"/>
          <w:shd w:val="clear" w:color="auto" w:fill="FFFFFF"/>
        </w:rPr>
        <w:t>λησίας. Έχει έρθει ο καιρός ώστε να κατοχυρωθεί ρητά στο Σύνταγμα η θρησκευτική ουδετερότητα του ελληνικού κράτους και αυτό είναι ένα σημαντικό βήμα για τον εκσυγχρονισμό και τη φιλελευθεροποίηση του Συντάγματός μας.</w:t>
      </w:r>
    </w:p>
    <w:p w14:paraId="0A5DE362"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ίδια στιγμή, με την πρότασή μας, απ</w:t>
      </w:r>
      <w:r>
        <w:rPr>
          <w:rFonts w:eastAsia="Times New Roman"/>
          <w:color w:val="222222"/>
          <w:szCs w:val="24"/>
          <w:shd w:val="clear" w:color="auto" w:fill="FFFFFF"/>
        </w:rPr>
        <w:t>οσκοπούμε στην εύρυθμη λειτουργία του δημοκρατικού πολιτεύματος και με το άρθρο 54 του Συντάγματος προτείνουμε την εφαρμογή του αναλογικού εκλογικού συστήματος στις βουλευτικές εκλογές. Αποκλείονται έτσι εκλογικά συστήματα που πριμοδοτούν υπέρμετρα το πρώτ</w:t>
      </w:r>
      <w:r>
        <w:rPr>
          <w:rFonts w:eastAsia="Times New Roman"/>
          <w:color w:val="222222"/>
          <w:szCs w:val="24"/>
          <w:shd w:val="clear" w:color="auto" w:fill="FFFFFF"/>
        </w:rPr>
        <w:t>ο κόμμα, όπως το ισχύον σύστημα, με το λεγόμενο μπόνους των πενήντα εδρών.</w:t>
      </w:r>
    </w:p>
    <w:p w14:paraId="0A5DE363"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Τομή σε αυτή τη </w:t>
      </w:r>
      <w:r>
        <w:rPr>
          <w:rFonts w:eastAsia="Times New Roman"/>
          <w:color w:val="222222"/>
          <w:szCs w:val="24"/>
          <w:shd w:val="clear" w:color="auto" w:fill="FFFFFF"/>
        </w:rPr>
        <w:t>σ</w:t>
      </w:r>
      <w:r>
        <w:rPr>
          <w:rFonts w:eastAsia="Times New Roman"/>
          <w:color w:val="222222"/>
          <w:szCs w:val="24"/>
          <w:shd w:val="clear" w:color="auto" w:fill="FFFFFF"/>
        </w:rPr>
        <w:t>υνταγματική Αναθεώρηση αποτελεί και η πρότασή μας με την προσθήκη μιας νέας διάταξης, της παραγράφου 5 στο άρθρο 56, σχετικά με τη θέσπιση ορίου θητειών των Βουλευτ</w:t>
      </w:r>
      <w:r>
        <w:rPr>
          <w:rFonts w:eastAsia="Times New Roman"/>
          <w:color w:val="222222"/>
          <w:szCs w:val="24"/>
          <w:shd w:val="clear" w:color="auto" w:fill="FFFFFF"/>
        </w:rPr>
        <w:t>ών, αποσκοπώντας στον τερματισμό ύπαρξης πολιτικών οικογενειών που θεωρούν επάγγελμα την πολιτική και στο ξερίζωμα καθεστωτικών νοοτροπιών.</w:t>
      </w:r>
    </w:p>
    <w:p w14:paraId="0A5DE364"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Στόχος της πρότασής μας είναι η μεγαλύτερη δυνατή συναίνεση για να προχωρήσουμε σε μία αναθεώρηση</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σταθμό που θα αν</w:t>
      </w:r>
      <w:r>
        <w:rPr>
          <w:rFonts w:eastAsia="Times New Roman"/>
          <w:color w:val="222222"/>
          <w:szCs w:val="24"/>
          <w:shd w:val="clear" w:color="auto" w:fill="FFFFFF"/>
        </w:rPr>
        <w:t>ταποκρίνεται στις σύγχρονες προκλήσεις και θα μας οδηγήσει με ασφάλεια σε μία νέα εποχή με περισσότερη δημοκρατία, λαϊκή συμμετοχή και εμπιστοσύνη απέναντι στο κράτος.</w:t>
      </w:r>
    </w:p>
    <w:p w14:paraId="0A5DE365" w14:textId="77777777" w:rsidR="00415E13" w:rsidRDefault="00E650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Επιδίωξή μας είναι να βάλουμε στο προσκήνιο της πολιτικής διαδικασίας τη λαϊκή </w:t>
      </w:r>
      <w:r>
        <w:rPr>
          <w:rFonts w:eastAsia="Times New Roman"/>
          <w:color w:val="222222"/>
          <w:szCs w:val="24"/>
          <w:shd w:val="clear" w:color="auto" w:fill="FFFFFF"/>
        </w:rPr>
        <w:t>συμμετοχή. Οι εκλογές, βέβαια, πρέπει να προωθούν την πολύπλευρη λαϊκή συμμετοχή και να βοηθούν στην καλλιέργεια της ατομικής και συλλογικής πολιτικής κρίσης, επιδιώκουμε, όμως, να δημιουργήσουμε μία νέα πολιτική κουλτούρα με συλλογική διαμόρφωση προτάσεων</w:t>
      </w:r>
      <w:r>
        <w:rPr>
          <w:rFonts w:eastAsia="Times New Roman"/>
          <w:color w:val="222222"/>
          <w:szCs w:val="24"/>
          <w:shd w:val="clear" w:color="auto" w:fill="FFFFFF"/>
        </w:rPr>
        <w:t xml:space="preserve"> και ανάδειξη της δυναμικής της λαϊκής πρωτοβουλίας και των συλλογικών ταυτοτήτων</w:t>
      </w:r>
    </w:p>
    <w:p w14:paraId="0A5DE366" w14:textId="77777777" w:rsidR="00415E13" w:rsidRDefault="00E650A0">
      <w:pPr>
        <w:spacing w:line="600" w:lineRule="auto"/>
        <w:ind w:firstLine="720"/>
        <w:jc w:val="both"/>
        <w:rPr>
          <w:rFonts w:eastAsia="Times New Roman" w:cs="Times New Roman"/>
          <w:szCs w:val="24"/>
        </w:rPr>
      </w:pPr>
      <w:r>
        <w:rPr>
          <w:rFonts w:eastAsia="Times New Roman"/>
          <w:color w:val="222222"/>
          <w:szCs w:val="24"/>
          <w:shd w:val="clear" w:color="auto" w:fill="FFFFFF"/>
        </w:rPr>
        <w:t>Προτείνουμε, λοιπόν, με το άρθρο 74 την τροποποίησή του με τρόπο που θα δίνει τη δυνατότητα σε εκατό χιλιάδες συμπολίτες μας, που έχουν το εκλογικό δικαίωμα, να υποβάλλουν πρ</w:t>
      </w:r>
      <w:r>
        <w:rPr>
          <w:rFonts w:eastAsia="Times New Roman"/>
          <w:color w:val="222222"/>
          <w:szCs w:val="24"/>
          <w:shd w:val="clear" w:color="auto" w:fill="FFFFFF"/>
        </w:rPr>
        <w:t>οτάσεις νόμου, οι οποίες θα εισάγονται στη Βουλή για συζήτηση, επεξεργασία και ψήφιση, ενισχύοντας τη λαϊκή βούληση.</w:t>
      </w:r>
    </w:p>
    <w:p w14:paraId="0A5DE367" w14:textId="77777777" w:rsidR="00415E13" w:rsidRDefault="00E650A0">
      <w:pPr>
        <w:spacing w:line="600" w:lineRule="auto"/>
        <w:ind w:firstLine="720"/>
        <w:jc w:val="both"/>
        <w:rPr>
          <w:rFonts w:eastAsia="Times New Roman"/>
          <w:szCs w:val="24"/>
        </w:rPr>
      </w:pPr>
      <w:r>
        <w:rPr>
          <w:rFonts w:eastAsia="Times New Roman"/>
          <w:szCs w:val="24"/>
        </w:rPr>
        <w:lastRenderedPageBreak/>
        <w:t>Κυρίες και κύριοι Βουλευτές, οφείλουμε όλοι μαζί να δημιουργήσουμε από σήμερα τις προϋποθέσεις και τις ευνοϊκές συνθήκες ώστε η επόμενη ανα</w:t>
      </w:r>
      <w:r>
        <w:rPr>
          <w:rFonts w:eastAsia="Times New Roman"/>
          <w:szCs w:val="24"/>
        </w:rPr>
        <w:t>θεωρητική Βουλή να μπορέσει να ψηφίσει ένα Σύνταγμα τομή για ένα σύγχρονο, δημοκρατικό, ευρωπαϊκό κράτος.</w:t>
      </w:r>
    </w:p>
    <w:p w14:paraId="0A5DE368" w14:textId="77777777" w:rsidR="00415E13" w:rsidRDefault="00E650A0">
      <w:pPr>
        <w:spacing w:line="600" w:lineRule="auto"/>
        <w:ind w:firstLine="720"/>
        <w:jc w:val="both"/>
        <w:rPr>
          <w:rFonts w:eastAsia="Times New Roman"/>
          <w:szCs w:val="24"/>
        </w:rPr>
      </w:pPr>
      <w:r>
        <w:rPr>
          <w:rFonts w:eastAsia="Times New Roman"/>
          <w:szCs w:val="24"/>
        </w:rPr>
        <w:t xml:space="preserve">Ο ΣΥΡΙΖΑ κατέθεσε και υποστήριξε και στο πλαίσιο των εργασιών της </w:t>
      </w:r>
      <w:r>
        <w:rPr>
          <w:rFonts w:eastAsia="Times New Roman"/>
          <w:szCs w:val="24"/>
        </w:rPr>
        <w:t>ε</w:t>
      </w:r>
      <w:r>
        <w:rPr>
          <w:rFonts w:eastAsia="Times New Roman"/>
          <w:szCs w:val="24"/>
        </w:rPr>
        <w:t xml:space="preserve">πιτροπής για την </w:t>
      </w:r>
      <w:r>
        <w:rPr>
          <w:rFonts w:eastAsia="Times New Roman"/>
          <w:szCs w:val="24"/>
        </w:rPr>
        <w:t>Α</w:t>
      </w:r>
      <w:r w:rsidRPr="007930A0">
        <w:rPr>
          <w:rFonts w:eastAsia="Times New Roman"/>
          <w:szCs w:val="24"/>
        </w:rPr>
        <w:t>ναθεώρηση του Συντάγματος προτάσεις με πρόσημο προοδευτικό που εν</w:t>
      </w:r>
      <w:r w:rsidRPr="007930A0">
        <w:rPr>
          <w:rFonts w:eastAsia="Times New Roman"/>
          <w:szCs w:val="24"/>
        </w:rPr>
        <w:t>ισχύουν τη διαφάνεια στην πολιτική ζωή</w:t>
      </w:r>
      <w:r>
        <w:rPr>
          <w:rFonts w:eastAsia="Times New Roman"/>
          <w:szCs w:val="24"/>
        </w:rPr>
        <w:t>,</w:t>
      </w:r>
      <w:r w:rsidRPr="007930A0">
        <w:rPr>
          <w:rFonts w:eastAsia="Times New Roman"/>
          <w:szCs w:val="24"/>
        </w:rPr>
        <w:t xml:space="preserve"> τη συνοχή του κοινωνικού ιστού και το κράτος δικαίου</w:t>
      </w:r>
      <w:r>
        <w:rPr>
          <w:rFonts w:eastAsia="Times New Roman"/>
          <w:szCs w:val="24"/>
        </w:rPr>
        <w:t>.</w:t>
      </w:r>
    </w:p>
    <w:p w14:paraId="0A5DE369" w14:textId="77777777" w:rsidR="00415E13" w:rsidRDefault="00E650A0">
      <w:pPr>
        <w:spacing w:line="600" w:lineRule="auto"/>
        <w:ind w:firstLine="720"/>
        <w:jc w:val="both"/>
        <w:rPr>
          <w:rFonts w:eastAsia="Times New Roman"/>
          <w:szCs w:val="24"/>
        </w:rPr>
      </w:pPr>
      <w:r w:rsidRPr="007930A0">
        <w:rPr>
          <w:rFonts w:eastAsia="Times New Roman"/>
          <w:szCs w:val="24"/>
        </w:rPr>
        <w:t xml:space="preserve">Με την πρότασή μας για την </w:t>
      </w:r>
      <w:r>
        <w:rPr>
          <w:rFonts w:eastAsia="Times New Roman"/>
          <w:szCs w:val="24"/>
        </w:rPr>
        <w:t>Α</w:t>
      </w:r>
      <w:r w:rsidRPr="007930A0">
        <w:rPr>
          <w:rFonts w:eastAsia="Times New Roman"/>
          <w:szCs w:val="24"/>
        </w:rPr>
        <w:t>ναθεώρηση του Συντάγματος αποδεικνύουμε ότι θέλουμε να θωρακίσουμε ακόμα περισσότερο τη δημοκρατία και τον κοινοβουλευτισμό</w:t>
      </w:r>
      <w:r>
        <w:rPr>
          <w:rFonts w:eastAsia="Times New Roman"/>
          <w:szCs w:val="24"/>
        </w:rPr>
        <w:t>,</w:t>
      </w:r>
      <w:r w:rsidRPr="007930A0">
        <w:rPr>
          <w:rFonts w:eastAsia="Times New Roman"/>
          <w:szCs w:val="24"/>
        </w:rPr>
        <w:t xml:space="preserve"> τα ατομικ</w:t>
      </w:r>
      <w:r w:rsidRPr="007930A0">
        <w:rPr>
          <w:rFonts w:eastAsia="Times New Roman"/>
          <w:szCs w:val="24"/>
        </w:rPr>
        <w:t>ά και κοινωνικά δικαιώματα</w:t>
      </w:r>
      <w:r>
        <w:rPr>
          <w:rFonts w:eastAsia="Times New Roman"/>
          <w:szCs w:val="24"/>
        </w:rPr>
        <w:t>,</w:t>
      </w:r>
      <w:r w:rsidRPr="007930A0">
        <w:rPr>
          <w:rFonts w:eastAsia="Times New Roman"/>
          <w:szCs w:val="24"/>
        </w:rPr>
        <w:t xml:space="preserve"> το κράτος δικαίου που πληγώθηκαν τα χρόνια της κρίσης</w:t>
      </w:r>
      <w:r>
        <w:rPr>
          <w:rFonts w:eastAsia="Times New Roman"/>
          <w:szCs w:val="24"/>
        </w:rPr>
        <w:t>.</w:t>
      </w:r>
      <w:r w:rsidRPr="007930A0">
        <w:rPr>
          <w:rFonts w:eastAsia="Times New Roman"/>
          <w:szCs w:val="24"/>
        </w:rPr>
        <w:t xml:space="preserve"> Αυτό αποτελεί λαϊκή επιταγή και σε αυτή</w:t>
      </w:r>
      <w:r>
        <w:rPr>
          <w:rFonts w:eastAsia="Times New Roman"/>
          <w:szCs w:val="24"/>
        </w:rPr>
        <w:t>ν</w:t>
      </w:r>
      <w:r w:rsidRPr="007930A0">
        <w:rPr>
          <w:rFonts w:eastAsia="Times New Roman"/>
          <w:szCs w:val="24"/>
        </w:rPr>
        <w:t xml:space="preserve"> την επιταγή υπακούει η πρότασή </w:t>
      </w:r>
      <w:r>
        <w:rPr>
          <w:rFonts w:eastAsia="Times New Roman"/>
          <w:szCs w:val="24"/>
        </w:rPr>
        <w:t>μας.</w:t>
      </w:r>
    </w:p>
    <w:p w14:paraId="0A5DE36A" w14:textId="77777777" w:rsidR="00415E13" w:rsidRDefault="00E650A0">
      <w:pPr>
        <w:spacing w:line="600" w:lineRule="auto"/>
        <w:ind w:firstLine="720"/>
        <w:jc w:val="both"/>
        <w:rPr>
          <w:rFonts w:eastAsia="Times New Roman"/>
          <w:szCs w:val="24"/>
        </w:rPr>
      </w:pPr>
      <w:r w:rsidRPr="007930A0">
        <w:rPr>
          <w:rFonts w:eastAsia="Times New Roman"/>
          <w:szCs w:val="24"/>
        </w:rPr>
        <w:t>Ευχαριστώ</w:t>
      </w:r>
      <w:r>
        <w:rPr>
          <w:rFonts w:eastAsia="Times New Roman"/>
          <w:szCs w:val="24"/>
        </w:rPr>
        <w:t>.</w:t>
      </w:r>
    </w:p>
    <w:p w14:paraId="0A5DE36B"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sidRPr="007930A0">
        <w:rPr>
          <w:rFonts w:eastAsia="Times New Roman" w:cs="Times New Roman"/>
          <w:szCs w:val="24"/>
        </w:rPr>
        <w:t xml:space="preserve"> </w:t>
      </w:r>
      <w:r>
        <w:rPr>
          <w:rFonts w:eastAsia="Times New Roman" w:cs="Times New Roman"/>
          <w:szCs w:val="24"/>
        </w:rPr>
        <w:t>του ΣΥΡΙΖΑ)</w:t>
      </w:r>
    </w:p>
    <w:p w14:paraId="0A5DE36C" w14:textId="77777777" w:rsidR="00415E13" w:rsidRDefault="00E650A0">
      <w:pPr>
        <w:spacing w:line="600" w:lineRule="auto"/>
        <w:ind w:firstLine="720"/>
        <w:jc w:val="both"/>
        <w:rPr>
          <w:rFonts w:eastAsia="Times New Roman"/>
          <w:szCs w:val="24"/>
        </w:rPr>
      </w:pPr>
      <w:r>
        <w:rPr>
          <w:rFonts w:eastAsia="Times New Roman"/>
          <w:b/>
          <w:bCs/>
          <w:szCs w:val="24"/>
        </w:rPr>
        <w:lastRenderedPageBreak/>
        <w:t>ΠΡΟΕΔΡΕΥΩΝ (Γεώργιος Λαμπρούλης):</w:t>
      </w:r>
      <w:r>
        <w:rPr>
          <w:rFonts w:eastAsia="Times New Roman"/>
          <w:szCs w:val="24"/>
        </w:rPr>
        <w:t xml:space="preserve"> Τον λόγ</w:t>
      </w:r>
      <w:r>
        <w:rPr>
          <w:rFonts w:eastAsia="Times New Roman"/>
          <w:szCs w:val="24"/>
        </w:rPr>
        <w:t>ο</w:t>
      </w:r>
      <w:r w:rsidRPr="007930A0">
        <w:rPr>
          <w:rFonts w:eastAsia="Times New Roman"/>
          <w:szCs w:val="24"/>
        </w:rPr>
        <w:t xml:space="preserve"> έχει ο κ</w:t>
      </w:r>
      <w:r>
        <w:rPr>
          <w:rFonts w:eastAsia="Times New Roman"/>
          <w:szCs w:val="24"/>
        </w:rPr>
        <w:t>.</w:t>
      </w:r>
      <w:r w:rsidRPr="007930A0">
        <w:rPr>
          <w:rFonts w:eastAsia="Times New Roman"/>
          <w:szCs w:val="24"/>
        </w:rPr>
        <w:t xml:space="preserve"> Κωνσταντίνος Χατζηδάκης από τη Νέα Δημοκρατία</w:t>
      </w:r>
      <w:r>
        <w:rPr>
          <w:rFonts w:eastAsia="Times New Roman"/>
          <w:szCs w:val="24"/>
        </w:rPr>
        <w:t>.</w:t>
      </w:r>
    </w:p>
    <w:p w14:paraId="0A5DE36D" w14:textId="77777777" w:rsidR="00415E13" w:rsidRDefault="00E650A0">
      <w:pPr>
        <w:spacing w:line="600" w:lineRule="auto"/>
        <w:ind w:firstLine="720"/>
        <w:jc w:val="both"/>
        <w:rPr>
          <w:rFonts w:eastAsia="Times New Roman"/>
          <w:szCs w:val="24"/>
        </w:rPr>
      </w:pPr>
      <w:r w:rsidRPr="007930A0">
        <w:rPr>
          <w:rFonts w:eastAsia="Times New Roman"/>
          <w:b/>
          <w:szCs w:val="24"/>
        </w:rPr>
        <w:t>ΚΩΝΣΤΑΝΤΙΝΟΣ ΧΑΤΖΗΔΑΚΗΣ:</w:t>
      </w:r>
      <w:r>
        <w:rPr>
          <w:rFonts w:eastAsia="Times New Roman"/>
          <w:szCs w:val="24"/>
        </w:rPr>
        <w:t xml:space="preserve"> </w:t>
      </w:r>
      <w:r w:rsidRPr="007930A0">
        <w:rPr>
          <w:rFonts w:eastAsia="Times New Roman"/>
          <w:szCs w:val="24"/>
        </w:rPr>
        <w:t>Κύριε Πρόεδρε</w:t>
      </w:r>
      <w:r>
        <w:rPr>
          <w:rFonts w:eastAsia="Times New Roman"/>
          <w:szCs w:val="24"/>
        </w:rPr>
        <w:t>,</w:t>
      </w:r>
      <w:r w:rsidRPr="007930A0">
        <w:rPr>
          <w:rFonts w:eastAsia="Times New Roman"/>
          <w:szCs w:val="24"/>
        </w:rPr>
        <w:t xml:space="preserve"> κυρίες και κύριοι συνάδελφοι</w:t>
      </w:r>
      <w:r>
        <w:rPr>
          <w:rFonts w:eastAsia="Times New Roman"/>
          <w:szCs w:val="24"/>
        </w:rPr>
        <w:t>,</w:t>
      </w:r>
      <w:r w:rsidRPr="007930A0">
        <w:rPr>
          <w:rFonts w:eastAsia="Times New Roman"/>
          <w:szCs w:val="24"/>
        </w:rPr>
        <w:t xml:space="preserve"> στα λίγα λεπτά που</w:t>
      </w:r>
      <w:r>
        <w:rPr>
          <w:rFonts w:eastAsia="Times New Roman"/>
          <w:szCs w:val="24"/>
        </w:rPr>
        <w:t>, όπως όλοι,</w:t>
      </w:r>
      <w:r w:rsidRPr="007930A0">
        <w:rPr>
          <w:rFonts w:eastAsia="Times New Roman"/>
          <w:szCs w:val="24"/>
        </w:rPr>
        <w:t xml:space="preserve"> έχω στη διάθεση μου</w:t>
      </w:r>
      <w:r>
        <w:rPr>
          <w:rFonts w:eastAsia="Times New Roman"/>
          <w:szCs w:val="24"/>
        </w:rPr>
        <w:t>,</w:t>
      </w:r>
      <w:r w:rsidRPr="007930A0">
        <w:rPr>
          <w:rFonts w:eastAsia="Times New Roman"/>
          <w:szCs w:val="24"/>
        </w:rPr>
        <w:t xml:space="preserve"> θέλω να μοιραστώ μαζί σας μερικά καλά και κακά νέα σε σχέση με την </w:t>
      </w:r>
      <w:r>
        <w:rPr>
          <w:rFonts w:eastAsia="Times New Roman"/>
          <w:szCs w:val="24"/>
        </w:rPr>
        <w:t>Α</w:t>
      </w:r>
      <w:r w:rsidRPr="007930A0">
        <w:rPr>
          <w:rFonts w:eastAsia="Times New Roman"/>
          <w:szCs w:val="24"/>
        </w:rPr>
        <w:t>ναθεώρη</w:t>
      </w:r>
      <w:r w:rsidRPr="007930A0">
        <w:rPr>
          <w:rFonts w:eastAsia="Times New Roman"/>
          <w:szCs w:val="24"/>
        </w:rPr>
        <w:t>ση Συντάγματος</w:t>
      </w:r>
      <w:r>
        <w:rPr>
          <w:rFonts w:eastAsia="Times New Roman"/>
          <w:szCs w:val="24"/>
        </w:rPr>
        <w:t>.</w:t>
      </w:r>
    </w:p>
    <w:p w14:paraId="0A5DE36E" w14:textId="77777777" w:rsidR="00415E13" w:rsidRDefault="00E650A0">
      <w:pPr>
        <w:spacing w:line="600" w:lineRule="auto"/>
        <w:ind w:firstLine="720"/>
        <w:jc w:val="both"/>
        <w:rPr>
          <w:rFonts w:eastAsia="Times New Roman"/>
          <w:szCs w:val="24"/>
        </w:rPr>
      </w:pPr>
      <w:r w:rsidRPr="007930A0">
        <w:rPr>
          <w:rFonts w:eastAsia="Times New Roman"/>
          <w:szCs w:val="24"/>
        </w:rPr>
        <w:t>Ξεκινάω από τα καλά νέα</w:t>
      </w:r>
      <w:r>
        <w:rPr>
          <w:rFonts w:eastAsia="Times New Roman"/>
          <w:szCs w:val="24"/>
        </w:rPr>
        <w:t>. Έχουμε και τέτοια</w:t>
      </w:r>
      <w:r w:rsidRPr="007930A0">
        <w:rPr>
          <w:rFonts w:eastAsia="Times New Roman"/>
          <w:szCs w:val="24"/>
        </w:rPr>
        <w:t xml:space="preserve"> ευτυχώς</w:t>
      </w:r>
      <w:r>
        <w:rPr>
          <w:rFonts w:eastAsia="Times New Roman"/>
          <w:szCs w:val="24"/>
        </w:rPr>
        <w:t>.</w:t>
      </w:r>
      <w:r w:rsidRPr="007930A0">
        <w:rPr>
          <w:rFonts w:eastAsia="Times New Roman"/>
          <w:szCs w:val="24"/>
        </w:rPr>
        <w:t xml:space="preserve"> Τα καλά νέα είναι ότι μπορούμε και συμπίπτουμε σε </w:t>
      </w:r>
      <w:r>
        <w:rPr>
          <w:rFonts w:eastAsia="Times New Roman"/>
          <w:szCs w:val="24"/>
        </w:rPr>
        <w:t>επτά</w:t>
      </w:r>
      <w:r w:rsidRPr="007930A0">
        <w:rPr>
          <w:rFonts w:eastAsia="Times New Roman"/>
          <w:szCs w:val="24"/>
        </w:rPr>
        <w:t xml:space="preserve"> διατάξεις</w:t>
      </w:r>
      <w:r>
        <w:rPr>
          <w:rFonts w:eastAsia="Times New Roman"/>
          <w:szCs w:val="24"/>
        </w:rPr>
        <w:t xml:space="preserve"> τ</w:t>
      </w:r>
      <w:r w:rsidRPr="007930A0">
        <w:rPr>
          <w:rFonts w:eastAsia="Times New Roman"/>
          <w:szCs w:val="24"/>
        </w:rPr>
        <w:t>ουλάχιστον μέχρι στιγμής</w:t>
      </w:r>
      <w:r>
        <w:rPr>
          <w:rFonts w:eastAsia="Times New Roman"/>
          <w:szCs w:val="24"/>
        </w:rPr>
        <w:t>,</w:t>
      </w:r>
      <w:r w:rsidRPr="007930A0">
        <w:rPr>
          <w:rFonts w:eastAsia="Times New Roman"/>
          <w:szCs w:val="24"/>
        </w:rPr>
        <w:t xml:space="preserve"> οι οποίες θα πάρουν πάνω από </w:t>
      </w:r>
      <w:r>
        <w:rPr>
          <w:rFonts w:eastAsia="Times New Roman"/>
          <w:szCs w:val="24"/>
        </w:rPr>
        <w:t>εκατόν ογδόντα</w:t>
      </w:r>
      <w:r w:rsidRPr="007930A0">
        <w:rPr>
          <w:rFonts w:eastAsia="Times New Roman"/>
          <w:szCs w:val="24"/>
        </w:rPr>
        <w:t xml:space="preserve"> ψήφους</w:t>
      </w:r>
      <w:r>
        <w:rPr>
          <w:rFonts w:eastAsia="Times New Roman"/>
          <w:szCs w:val="24"/>
        </w:rPr>
        <w:t xml:space="preserve"> </w:t>
      </w:r>
      <w:r w:rsidRPr="007930A0">
        <w:rPr>
          <w:rFonts w:eastAsia="Times New Roman"/>
          <w:szCs w:val="24"/>
        </w:rPr>
        <w:t>όπως φαίνεται</w:t>
      </w:r>
      <w:r>
        <w:rPr>
          <w:rFonts w:eastAsia="Times New Roman"/>
          <w:szCs w:val="24"/>
        </w:rPr>
        <w:t xml:space="preserve"> στη</w:t>
      </w:r>
      <w:r w:rsidRPr="007930A0">
        <w:rPr>
          <w:rFonts w:eastAsia="Times New Roman"/>
          <w:szCs w:val="24"/>
        </w:rPr>
        <w:t xml:space="preserve"> μεθαυριανή ψηφοφορία</w:t>
      </w:r>
      <w:r>
        <w:rPr>
          <w:rFonts w:eastAsia="Times New Roman"/>
          <w:szCs w:val="24"/>
        </w:rPr>
        <w:t>.</w:t>
      </w:r>
    </w:p>
    <w:p w14:paraId="0A5DE36F" w14:textId="77777777" w:rsidR="00415E13" w:rsidRDefault="00E650A0">
      <w:pPr>
        <w:spacing w:line="600" w:lineRule="auto"/>
        <w:ind w:firstLine="720"/>
        <w:jc w:val="both"/>
        <w:rPr>
          <w:rFonts w:eastAsia="Times New Roman"/>
          <w:szCs w:val="24"/>
        </w:rPr>
      </w:pPr>
      <w:r w:rsidRPr="007930A0">
        <w:rPr>
          <w:rFonts w:eastAsia="Times New Roman"/>
          <w:szCs w:val="24"/>
        </w:rPr>
        <w:t>Μεταξύ αυτών των διατάξεων είναι διατάξεις για το νόμο περί ευθύνης Υπουργών που επιτέλους αλλάζει με διακομματική συναίνεση</w:t>
      </w:r>
      <w:r>
        <w:rPr>
          <w:rFonts w:eastAsia="Times New Roman"/>
          <w:szCs w:val="24"/>
        </w:rPr>
        <w:t>,</w:t>
      </w:r>
      <w:r w:rsidRPr="007930A0">
        <w:rPr>
          <w:rFonts w:eastAsia="Times New Roman"/>
          <w:szCs w:val="24"/>
        </w:rPr>
        <w:t xml:space="preserve"> είναι οι διατάξεις για </w:t>
      </w:r>
      <w:r>
        <w:rPr>
          <w:rFonts w:eastAsia="Times New Roman"/>
          <w:szCs w:val="24"/>
        </w:rPr>
        <w:t>τις ασυλίε</w:t>
      </w:r>
      <w:r w:rsidRPr="007930A0">
        <w:rPr>
          <w:rFonts w:eastAsia="Times New Roman"/>
          <w:szCs w:val="24"/>
        </w:rPr>
        <w:t>ς των Βουλευτών και είναι και η διάταξη του άρθρου 32 για την εκλογή του Προέδρου της Δημοκρατίας</w:t>
      </w:r>
      <w:r>
        <w:rPr>
          <w:rFonts w:eastAsia="Times New Roman"/>
          <w:szCs w:val="24"/>
        </w:rPr>
        <w:t>.</w:t>
      </w:r>
    </w:p>
    <w:p w14:paraId="0A5DE370" w14:textId="77777777" w:rsidR="00415E13" w:rsidRDefault="00E650A0">
      <w:pPr>
        <w:spacing w:line="600" w:lineRule="auto"/>
        <w:ind w:firstLine="720"/>
        <w:jc w:val="both"/>
        <w:rPr>
          <w:rFonts w:eastAsia="Times New Roman"/>
          <w:szCs w:val="24"/>
        </w:rPr>
      </w:pPr>
      <w:r w:rsidRPr="007930A0">
        <w:rPr>
          <w:rFonts w:eastAsia="Times New Roman"/>
          <w:szCs w:val="24"/>
        </w:rPr>
        <w:t>Ξέρετε ότι στο παρελθόν η διάταξη αυτή έχει γίνει αφορμή για να έχουμε κυβερνητική αστάθεια</w:t>
      </w:r>
      <w:r>
        <w:rPr>
          <w:rFonts w:eastAsia="Times New Roman"/>
          <w:szCs w:val="24"/>
        </w:rPr>
        <w:t>.</w:t>
      </w:r>
      <w:r w:rsidRPr="007930A0">
        <w:rPr>
          <w:rFonts w:eastAsia="Times New Roman"/>
          <w:szCs w:val="24"/>
        </w:rPr>
        <w:t xml:space="preserve"> </w:t>
      </w:r>
      <w:r>
        <w:rPr>
          <w:rFonts w:eastAsia="Times New Roman"/>
          <w:szCs w:val="24"/>
        </w:rPr>
        <w:t>Τ</w:t>
      </w:r>
      <w:r w:rsidRPr="007930A0">
        <w:rPr>
          <w:rFonts w:eastAsia="Times New Roman"/>
          <w:szCs w:val="24"/>
        </w:rPr>
        <w:t xml:space="preserve">ην κυβερνητική αστάθεια </w:t>
      </w:r>
      <w:r w:rsidRPr="007930A0">
        <w:rPr>
          <w:rFonts w:eastAsia="Times New Roman"/>
          <w:szCs w:val="24"/>
        </w:rPr>
        <w:lastRenderedPageBreak/>
        <w:t>καθόλου δεν τη χρειαζόμαστε σε αυτή</w:t>
      </w:r>
      <w:r>
        <w:rPr>
          <w:rFonts w:eastAsia="Times New Roman"/>
          <w:szCs w:val="24"/>
        </w:rPr>
        <w:t>ν</w:t>
      </w:r>
      <w:r w:rsidRPr="007930A0">
        <w:rPr>
          <w:rFonts w:eastAsia="Times New Roman"/>
          <w:szCs w:val="24"/>
        </w:rPr>
        <w:t xml:space="preserve"> </w:t>
      </w:r>
      <w:r>
        <w:rPr>
          <w:rFonts w:eastAsia="Times New Roman"/>
          <w:szCs w:val="24"/>
        </w:rPr>
        <w:t>τη φάση στη</w:t>
      </w:r>
      <w:r w:rsidRPr="007930A0">
        <w:rPr>
          <w:rFonts w:eastAsia="Times New Roman"/>
          <w:szCs w:val="24"/>
        </w:rPr>
        <w:t xml:space="preserve"> χώρα</w:t>
      </w:r>
      <w:r>
        <w:rPr>
          <w:rFonts w:eastAsia="Times New Roman"/>
          <w:szCs w:val="24"/>
        </w:rPr>
        <w:t xml:space="preserve">. Η χώρα </w:t>
      </w:r>
      <w:r w:rsidRPr="007930A0">
        <w:rPr>
          <w:rFonts w:eastAsia="Times New Roman"/>
          <w:szCs w:val="24"/>
        </w:rPr>
        <w:t xml:space="preserve">μετά από </w:t>
      </w:r>
      <w:r>
        <w:rPr>
          <w:rFonts w:eastAsia="Times New Roman"/>
          <w:szCs w:val="24"/>
        </w:rPr>
        <w:t>δέκα</w:t>
      </w:r>
      <w:r w:rsidRPr="007930A0">
        <w:rPr>
          <w:rFonts w:eastAsia="Times New Roman"/>
          <w:szCs w:val="24"/>
        </w:rPr>
        <w:t xml:space="preserve"> χρόνια κρίσης πρέπει να έχει κυβερνήσεις ισχυρές</w:t>
      </w:r>
      <w:r>
        <w:rPr>
          <w:rFonts w:eastAsia="Times New Roman"/>
          <w:szCs w:val="24"/>
        </w:rPr>
        <w:t>,</w:t>
      </w:r>
      <w:r w:rsidRPr="007930A0">
        <w:rPr>
          <w:rFonts w:eastAsia="Times New Roman"/>
          <w:szCs w:val="24"/>
        </w:rPr>
        <w:t xml:space="preserve"> οι οποίες να εφαρμόζουν το πρόγραμμα</w:t>
      </w:r>
      <w:r>
        <w:rPr>
          <w:rFonts w:eastAsia="Times New Roman"/>
          <w:szCs w:val="24"/>
        </w:rPr>
        <w:t xml:space="preserve"> που </w:t>
      </w:r>
      <w:r w:rsidRPr="007930A0">
        <w:rPr>
          <w:rFonts w:eastAsia="Times New Roman"/>
          <w:szCs w:val="24"/>
        </w:rPr>
        <w:t>εγκρίθηκε από το</w:t>
      </w:r>
      <w:r>
        <w:rPr>
          <w:rFonts w:eastAsia="Times New Roman"/>
          <w:szCs w:val="24"/>
        </w:rPr>
        <w:t>ν</w:t>
      </w:r>
      <w:r w:rsidRPr="007930A0">
        <w:rPr>
          <w:rFonts w:eastAsia="Times New Roman"/>
          <w:szCs w:val="24"/>
        </w:rPr>
        <w:t xml:space="preserve"> λαό</w:t>
      </w:r>
      <w:r>
        <w:rPr>
          <w:rFonts w:eastAsia="Times New Roman"/>
          <w:szCs w:val="24"/>
        </w:rPr>
        <w:t>.</w:t>
      </w:r>
      <w:r w:rsidRPr="007930A0">
        <w:rPr>
          <w:rFonts w:eastAsia="Times New Roman"/>
          <w:szCs w:val="24"/>
        </w:rPr>
        <w:t xml:space="preserve"> Επομένως</w:t>
      </w:r>
      <w:r>
        <w:rPr>
          <w:rFonts w:eastAsia="Times New Roman"/>
          <w:szCs w:val="24"/>
        </w:rPr>
        <w:t>,</w:t>
      </w:r>
      <w:r w:rsidRPr="007930A0">
        <w:rPr>
          <w:rFonts w:eastAsia="Times New Roman"/>
          <w:szCs w:val="24"/>
        </w:rPr>
        <w:t xml:space="preserve"> είναι σημαντικό ότι ξεκινώντας από διαφορετικές αφετηρίες και μη </w:t>
      </w:r>
      <w:r>
        <w:rPr>
          <w:rFonts w:eastAsia="Times New Roman"/>
          <w:szCs w:val="24"/>
        </w:rPr>
        <w:t xml:space="preserve">συμπίπτοντας </w:t>
      </w:r>
      <w:r w:rsidRPr="007930A0">
        <w:rPr>
          <w:rFonts w:eastAsia="Times New Roman"/>
          <w:szCs w:val="24"/>
        </w:rPr>
        <w:t xml:space="preserve">απολύτως </w:t>
      </w:r>
      <w:r>
        <w:rPr>
          <w:rFonts w:eastAsia="Times New Roman"/>
          <w:szCs w:val="24"/>
        </w:rPr>
        <w:t>σ</w:t>
      </w:r>
      <w:r w:rsidRPr="007930A0">
        <w:rPr>
          <w:rFonts w:eastAsia="Times New Roman"/>
          <w:szCs w:val="24"/>
        </w:rPr>
        <w:t xml:space="preserve">το περιεχόμενο έχουμε την κοινή φιλοσοφία οι περισσότεροι ότι πρέπει η εκλογή </w:t>
      </w:r>
      <w:r>
        <w:rPr>
          <w:rFonts w:eastAsia="Times New Roman"/>
          <w:szCs w:val="24"/>
        </w:rPr>
        <w:t xml:space="preserve">του </w:t>
      </w:r>
      <w:r w:rsidRPr="007930A0">
        <w:rPr>
          <w:rFonts w:eastAsia="Times New Roman"/>
          <w:szCs w:val="24"/>
        </w:rPr>
        <w:t xml:space="preserve">Προέδρου </w:t>
      </w:r>
      <w:r>
        <w:rPr>
          <w:rFonts w:eastAsia="Times New Roman"/>
          <w:szCs w:val="24"/>
        </w:rPr>
        <w:t>τη</w:t>
      </w:r>
      <w:r>
        <w:rPr>
          <w:rFonts w:eastAsia="Times New Roman"/>
          <w:szCs w:val="24"/>
        </w:rPr>
        <w:t xml:space="preserve">ς </w:t>
      </w:r>
      <w:r w:rsidRPr="007930A0">
        <w:rPr>
          <w:rFonts w:eastAsia="Times New Roman"/>
          <w:szCs w:val="24"/>
        </w:rPr>
        <w:t>Δημοκρατίας να μ</w:t>
      </w:r>
      <w:r>
        <w:rPr>
          <w:rFonts w:eastAsia="Times New Roman"/>
          <w:szCs w:val="24"/>
        </w:rPr>
        <w:t>η</w:t>
      </w:r>
      <w:r w:rsidRPr="007930A0">
        <w:rPr>
          <w:rFonts w:eastAsia="Times New Roman"/>
          <w:szCs w:val="24"/>
        </w:rPr>
        <w:t xml:space="preserve"> γίνεται αφορμή για τη διάλυση της Βουλής</w:t>
      </w:r>
      <w:r>
        <w:rPr>
          <w:rFonts w:eastAsia="Times New Roman"/>
          <w:szCs w:val="24"/>
        </w:rPr>
        <w:t>.</w:t>
      </w:r>
    </w:p>
    <w:p w14:paraId="0A5DE371" w14:textId="77777777" w:rsidR="00415E13" w:rsidRDefault="00E650A0">
      <w:pPr>
        <w:spacing w:line="600" w:lineRule="auto"/>
        <w:ind w:firstLine="720"/>
        <w:jc w:val="both"/>
        <w:rPr>
          <w:rFonts w:eastAsia="Times New Roman"/>
          <w:szCs w:val="24"/>
        </w:rPr>
      </w:pPr>
      <w:r w:rsidRPr="007930A0">
        <w:rPr>
          <w:rFonts w:eastAsia="Times New Roman"/>
          <w:szCs w:val="24"/>
        </w:rPr>
        <w:t>Επομένως</w:t>
      </w:r>
      <w:r>
        <w:rPr>
          <w:rFonts w:eastAsia="Times New Roman"/>
          <w:szCs w:val="24"/>
        </w:rPr>
        <w:t>,</w:t>
      </w:r>
      <w:r w:rsidRPr="007930A0">
        <w:rPr>
          <w:rFonts w:eastAsia="Times New Roman"/>
          <w:szCs w:val="24"/>
        </w:rPr>
        <w:t xml:space="preserve"> θεωρώ πως αυτό είναι και μία θετική είδηση για τη χώρα μας ότι μετά τις εκλογές η κυβέρνηση η οποία θα εκλεγεί θα έχει μία καθαρή εντολή και μία καθαρή τετραετία</w:t>
      </w:r>
      <w:r>
        <w:rPr>
          <w:rFonts w:eastAsia="Times New Roman"/>
          <w:szCs w:val="24"/>
        </w:rPr>
        <w:t>.</w:t>
      </w:r>
      <w:r w:rsidRPr="007930A0">
        <w:rPr>
          <w:rFonts w:eastAsia="Times New Roman"/>
          <w:szCs w:val="24"/>
        </w:rPr>
        <w:t xml:space="preserve"> Και αυτό πρέπει να το</w:t>
      </w:r>
      <w:r w:rsidRPr="007930A0">
        <w:rPr>
          <w:rFonts w:eastAsia="Times New Roman"/>
          <w:szCs w:val="24"/>
        </w:rPr>
        <w:t xml:space="preserve"> πιστώσουμε στο πολιτικό σύστημα συνολικά της χώρας</w:t>
      </w:r>
      <w:r>
        <w:rPr>
          <w:rFonts w:eastAsia="Times New Roman"/>
          <w:szCs w:val="24"/>
        </w:rPr>
        <w:t>,</w:t>
      </w:r>
      <w:r w:rsidRPr="007930A0">
        <w:rPr>
          <w:rFonts w:eastAsia="Times New Roman"/>
          <w:szCs w:val="24"/>
        </w:rPr>
        <w:t xml:space="preserve"> ελπίζοντας φυσικά ότι ο ΣΥΡΙΖΑ δεν θα κάνει νέα πολιτική κυβίστηση ξεφεύγοντας από τη θέση την οποία επί τόσους </w:t>
      </w:r>
      <w:r>
        <w:rPr>
          <w:rFonts w:eastAsia="Times New Roman"/>
          <w:szCs w:val="24"/>
        </w:rPr>
        <w:t>διαφήμισε. Αυτά είναι τα καλά.</w:t>
      </w:r>
    </w:p>
    <w:p w14:paraId="0A5DE372" w14:textId="77777777" w:rsidR="00415E13" w:rsidRDefault="00E650A0">
      <w:pPr>
        <w:spacing w:line="600" w:lineRule="auto"/>
        <w:ind w:firstLine="720"/>
        <w:jc w:val="both"/>
        <w:rPr>
          <w:rFonts w:eastAsia="Times New Roman"/>
          <w:szCs w:val="24"/>
        </w:rPr>
      </w:pPr>
      <w:r>
        <w:rPr>
          <w:rFonts w:eastAsia="Times New Roman"/>
          <w:szCs w:val="24"/>
        </w:rPr>
        <w:t>Α</w:t>
      </w:r>
      <w:r w:rsidRPr="007930A0">
        <w:rPr>
          <w:rFonts w:eastAsia="Times New Roman"/>
          <w:szCs w:val="24"/>
        </w:rPr>
        <w:t>πό κει και πέρα</w:t>
      </w:r>
      <w:r>
        <w:rPr>
          <w:rFonts w:eastAsia="Times New Roman"/>
          <w:szCs w:val="24"/>
        </w:rPr>
        <w:t>,</w:t>
      </w:r>
      <w:r w:rsidRPr="007930A0">
        <w:rPr>
          <w:rFonts w:eastAsia="Times New Roman"/>
          <w:szCs w:val="24"/>
        </w:rPr>
        <w:t xml:space="preserve"> υπάρχουν και τα αρνητικά</w:t>
      </w:r>
      <w:r>
        <w:rPr>
          <w:rFonts w:eastAsia="Times New Roman"/>
          <w:szCs w:val="24"/>
        </w:rPr>
        <w:t>.</w:t>
      </w:r>
      <w:r w:rsidRPr="007930A0">
        <w:rPr>
          <w:rFonts w:eastAsia="Times New Roman"/>
          <w:szCs w:val="24"/>
        </w:rPr>
        <w:t xml:space="preserve"> Θα μπορούσα να α</w:t>
      </w:r>
      <w:r w:rsidRPr="007930A0">
        <w:rPr>
          <w:rFonts w:eastAsia="Times New Roman"/>
          <w:szCs w:val="24"/>
        </w:rPr>
        <w:t>ναφερθώ σε πολλά</w:t>
      </w:r>
      <w:r>
        <w:rPr>
          <w:rFonts w:eastAsia="Times New Roman"/>
          <w:szCs w:val="24"/>
        </w:rPr>
        <w:t>.</w:t>
      </w:r>
      <w:r w:rsidRPr="007930A0">
        <w:rPr>
          <w:rFonts w:eastAsia="Times New Roman"/>
          <w:szCs w:val="24"/>
        </w:rPr>
        <w:t xml:space="preserve"> Θα μπορούσα να αναφερθώ στη δημαγωγική προσέγγιση </w:t>
      </w:r>
      <w:r>
        <w:rPr>
          <w:rFonts w:eastAsia="Times New Roman"/>
          <w:szCs w:val="24"/>
        </w:rPr>
        <w:t xml:space="preserve">για τις κοινωνικές διατάξεις. Άκουσα και σήμερα τοποθετήσεις διαφόρων συναδέλφων. Είναι αυτό που </w:t>
      </w:r>
      <w:r>
        <w:rPr>
          <w:rFonts w:eastAsia="Times New Roman"/>
          <w:szCs w:val="24"/>
        </w:rPr>
        <w:lastRenderedPageBreak/>
        <w:t xml:space="preserve">εμείς λέμε </w:t>
      </w:r>
      <w:r w:rsidRPr="007930A0">
        <w:rPr>
          <w:rFonts w:eastAsia="Times New Roman"/>
          <w:szCs w:val="24"/>
        </w:rPr>
        <w:t>το Σύνταγμα της ευτυχίας του ΣΥΡΙΖΑ</w:t>
      </w:r>
      <w:r>
        <w:rPr>
          <w:rFonts w:eastAsia="Times New Roman"/>
          <w:szCs w:val="24"/>
        </w:rPr>
        <w:t>,</w:t>
      </w:r>
      <w:r w:rsidRPr="007930A0">
        <w:rPr>
          <w:rFonts w:eastAsia="Times New Roman"/>
          <w:szCs w:val="24"/>
        </w:rPr>
        <w:t xml:space="preserve"> διάφορες διατάξεις να είμαστε όλοι πλούσιοι</w:t>
      </w:r>
      <w:r w:rsidRPr="007930A0">
        <w:rPr>
          <w:rFonts w:eastAsia="Times New Roman"/>
          <w:szCs w:val="24"/>
        </w:rPr>
        <w:t xml:space="preserve"> και υγι</w:t>
      </w:r>
      <w:r>
        <w:rPr>
          <w:rFonts w:eastAsia="Times New Roman"/>
          <w:szCs w:val="24"/>
        </w:rPr>
        <w:t>είς και όχι πτωχοί και ασθενείς. Α</w:t>
      </w:r>
      <w:r w:rsidRPr="007930A0">
        <w:rPr>
          <w:rFonts w:eastAsia="Times New Roman"/>
          <w:szCs w:val="24"/>
        </w:rPr>
        <w:t>υτά φυσικά δεν τ</w:t>
      </w:r>
      <w:r>
        <w:rPr>
          <w:rFonts w:eastAsia="Times New Roman"/>
          <w:szCs w:val="24"/>
        </w:rPr>
        <w:t>α</w:t>
      </w:r>
      <w:r w:rsidRPr="007930A0">
        <w:rPr>
          <w:rFonts w:eastAsia="Times New Roman"/>
          <w:szCs w:val="24"/>
        </w:rPr>
        <w:t xml:space="preserve"> θεωρώ σοβαρά</w:t>
      </w:r>
      <w:r>
        <w:rPr>
          <w:rFonts w:eastAsia="Times New Roman"/>
          <w:szCs w:val="24"/>
        </w:rPr>
        <w:t>.</w:t>
      </w:r>
      <w:r w:rsidRPr="007930A0">
        <w:rPr>
          <w:rFonts w:eastAsia="Times New Roman"/>
          <w:szCs w:val="24"/>
        </w:rPr>
        <w:t xml:space="preserve"> Το Σύνταγμά μας αποδείξαμε και στην </w:t>
      </w:r>
      <w:r>
        <w:rPr>
          <w:rFonts w:eastAsia="Times New Roman"/>
          <w:szCs w:val="24"/>
        </w:rPr>
        <w:t>ε</w:t>
      </w:r>
      <w:r w:rsidRPr="007930A0">
        <w:rPr>
          <w:rFonts w:eastAsia="Times New Roman"/>
          <w:szCs w:val="24"/>
        </w:rPr>
        <w:t>πιτροπή</w:t>
      </w:r>
      <w:r>
        <w:rPr>
          <w:rFonts w:eastAsia="Times New Roman"/>
          <w:szCs w:val="24"/>
        </w:rPr>
        <w:t xml:space="preserve"> ότι</w:t>
      </w:r>
      <w:r w:rsidRPr="007930A0">
        <w:rPr>
          <w:rFonts w:eastAsia="Times New Roman"/>
          <w:szCs w:val="24"/>
        </w:rPr>
        <w:t xml:space="preserve"> </w:t>
      </w:r>
      <w:r>
        <w:rPr>
          <w:rFonts w:eastAsia="Times New Roman"/>
          <w:szCs w:val="24"/>
        </w:rPr>
        <w:t xml:space="preserve">παρέχει επαρκέστατες </w:t>
      </w:r>
      <w:r w:rsidRPr="007930A0">
        <w:rPr>
          <w:rFonts w:eastAsia="Times New Roman"/>
          <w:szCs w:val="24"/>
        </w:rPr>
        <w:t>εγγυήσεις για τα κοινωνικά δικαιώματα</w:t>
      </w:r>
      <w:r>
        <w:rPr>
          <w:rFonts w:eastAsia="Times New Roman"/>
          <w:szCs w:val="24"/>
        </w:rPr>
        <w:t xml:space="preserve">. </w:t>
      </w:r>
    </w:p>
    <w:p w14:paraId="0A5DE373" w14:textId="77777777" w:rsidR="00415E13" w:rsidRDefault="00E650A0">
      <w:pPr>
        <w:spacing w:line="600" w:lineRule="auto"/>
        <w:ind w:firstLine="720"/>
        <w:jc w:val="both"/>
        <w:rPr>
          <w:rFonts w:eastAsia="Times New Roman"/>
          <w:szCs w:val="24"/>
        </w:rPr>
      </w:pPr>
      <w:r>
        <w:rPr>
          <w:rFonts w:eastAsia="Times New Roman"/>
          <w:szCs w:val="24"/>
        </w:rPr>
        <w:t>Επίσης, αρνητικό είναι -δ</w:t>
      </w:r>
      <w:r w:rsidRPr="007930A0">
        <w:rPr>
          <w:rFonts w:eastAsia="Times New Roman"/>
          <w:szCs w:val="24"/>
        </w:rPr>
        <w:t>εν κατ</w:t>
      </w:r>
      <w:r>
        <w:rPr>
          <w:rFonts w:eastAsia="Times New Roman"/>
          <w:szCs w:val="24"/>
        </w:rPr>
        <w:t>άλαβα το γιατί- πως δεν υιοθετείτε</w:t>
      </w:r>
      <w:r w:rsidRPr="007930A0">
        <w:rPr>
          <w:rFonts w:eastAsia="Times New Roman"/>
          <w:szCs w:val="24"/>
        </w:rPr>
        <w:t xml:space="preserve"> τον κανόνα ότι θα πρέπει να υπάρχει δημοσιονομική ισορροπία</w:t>
      </w:r>
      <w:r>
        <w:rPr>
          <w:rFonts w:eastAsia="Times New Roman"/>
          <w:szCs w:val="24"/>
        </w:rPr>
        <w:t>,</w:t>
      </w:r>
      <w:r w:rsidRPr="007930A0">
        <w:rPr>
          <w:rFonts w:eastAsia="Times New Roman"/>
          <w:szCs w:val="24"/>
        </w:rPr>
        <w:t xml:space="preserve"> δηλαδή το Σύνταγμα να προβλέπει όπως γίνεται σε πολλά </w:t>
      </w:r>
      <w:r>
        <w:rPr>
          <w:rFonts w:eastAsia="Times New Roman"/>
          <w:szCs w:val="24"/>
        </w:rPr>
        <w:t>σ</w:t>
      </w:r>
      <w:r w:rsidRPr="007930A0">
        <w:rPr>
          <w:rFonts w:eastAsia="Times New Roman"/>
          <w:szCs w:val="24"/>
        </w:rPr>
        <w:t>υντάγματα μεγάλων και μικρότερων Ευρωπαϊκών κρατών</w:t>
      </w:r>
      <w:r>
        <w:rPr>
          <w:rFonts w:eastAsia="Times New Roman"/>
          <w:szCs w:val="24"/>
        </w:rPr>
        <w:t>,</w:t>
      </w:r>
      <w:r w:rsidRPr="007930A0">
        <w:rPr>
          <w:rFonts w:eastAsia="Times New Roman"/>
          <w:szCs w:val="24"/>
        </w:rPr>
        <w:t xml:space="preserve"> όπως είναι της Γερμανίας και της Γαλλίας</w:t>
      </w:r>
      <w:r>
        <w:rPr>
          <w:rFonts w:eastAsia="Times New Roman"/>
          <w:szCs w:val="24"/>
        </w:rPr>
        <w:t xml:space="preserve">, ότι όσα εισπράττουμε </w:t>
      </w:r>
      <w:r w:rsidRPr="007930A0">
        <w:rPr>
          <w:rFonts w:eastAsia="Times New Roman"/>
          <w:szCs w:val="24"/>
        </w:rPr>
        <w:t>τόσα θα ξοδεύουμε</w:t>
      </w:r>
      <w:r>
        <w:rPr>
          <w:rFonts w:eastAsia="Times New Roman"/>
          <w:szCs w:val="24"/>
        </w:rPr>
        <w:t>, ν</w:t>
      </w:r>
      <w:r w:rsidRPr="007930A0">
        <w:rPr>
          <w:rFonts w:eastAsia="Times New Roman"/>
          <w:szCs w:val="24"/>
        </w:rPr>
        <w:t>α το</w:t>
      </w:r>
      <w:r w:rsidRPr="007930A0">
        <w:rPr>
          <w:rFonts w:eastAsia="Times New Roman"/>
          <w:szCs w:val="24"/>
        </w:rPr>
        <w:t xml:space="preserve"> πω απλά για να το καταλάβει ο κόσμος</w:t>
      </w:r>
      <w:r>
        <w:rPr>
          <w:rFonts w:eastAsia="Times New Roman"/>
          <w:szCs w:val="24"/>
        </w:rPr>
        <w:t>.</w:t>
      </w:r>
      <w:r>
        <w:rPr>
          <w:rFonts w:eastAsia="Times New Roman"/>
          <w:szCs w:val="24"/>
        </w:rPr>
        <w:t xml:space="preserve"> </w:t>
      </w:r>
      <w:r w:rsidRPr="007930A0">
        <w:rPr>
          <w:rFonts w:eastAsia="Times New Roman"/>
          <w:szCs w:val="24"/>
        </w:rPr>
        <w:t xml:space="preserve">Αυτό έτσι κι αλλιώς το προβλέπει ο </w:t>
      </w:r>
      <w:r>
        <w:rPr>
          <w:rFonts w:eastAsia="Times New Roman"/>
          <w:szCs w:val="24"/>
        </w:rPr>
        <w:t>ν.4072/</w:t>
      </w:r>
      <w:r w:rsidRPr="007930A0">
        <w:rPr>
          <w:rFonts w:eastAsia="Times New Roman"/>
          <w:szCs w:val="24"/>
        </w:rPr>
        <w:t>14 που δεν τον καταργήσατε</w:t>
      </w:r>
      <w:r>
        <w:rPr>
          <w:rFonts w:eastAsia="Times New Roman"/>
          <w:szCs w:val="24"/>
        </w:rPr>
        <w:t xml:space="preserve">. </w:t>
      </w:r>
    </w:p>
    <w:p w14:paraId="0A5DE374" w14:textId="77777777" w:rsidR="00415E13" w:rsidRDefault="00E650A0">
      <w:pPr>
        <w:spacing w:line="600" w:lineRule="auto"/>
        <w:ind w:firstLine="720"/>
        <w:jc w:val="both"/>
        <w:rPr>
          <w:rFonts w:eastAsia="Times New Roman"/>
          <w:szCs w:val="24"/>
        </w:rPr>
      </w:pPr>
      <w:r>
        <w:rPr>
          <w:rFonts w:eastAsia="Times New Roman"/>
          <w:szCs w:val="24"/>
        </w:rPr>
        <w:t>Όμως, όταν σας λέμε εμείς</w:t>
      </w:r>
      <w:r w:rsidRPr="007930A0">
        <w:rPr>
          <w:rFonts w:eastAsia="Times New Roman"/>
          <w:szCs w:val="24"/>
        </w:rPr>
        <w:t xml:space="preserve"> αυτά που μόλις </w:t>
      </w:r>
      <w:r>
        <w:rPr>
          <w:rFonts w:eastAsia="Times New Roman"/>
          <w:szCs w:val="24"/>
        </w:rPr>
        <w:t>σ</w:t>
      </w:r>
      <w:r w:rsidRPr="007930A0">
        <w:rPr>
          <w:rFonts w:eastAsia="Times New Roman"/>
          <w:szCs w:val="24"/>
        </w:rPr>
        <w:t>ας είπα</w:t>
      </w:r>
      <w:r>
        <w:rPr>
          <w:rFonts w:eastAsia="Times New Roman"/>
          <w:szCs w:val="24"/>
        </w:rPr>
        <w:t>,</w:t>
      </w:r>
      <w:r w:rsidRPr="007930A0">
        <w:rPr>
          <w:rFonts w:eastAsia="Times New Roman"/>
          <w:szCs w:val="24"/>
        </w:rPr>
        <w:t xml:space="preserve"> θεωρείτ</w:t>
      </w:r>
      <w:r>
        <w:rPr>
          <w:rFonts w:eastAsia="Times New Roman"/>
          <w:szCs w:val="24"/>
        </w:rPr>
        <w:t>ε</w:t>
      </w:r>
      <w:r w:rsidRPr="007930A0">
        <w:rPr>
          <w:rFonts w:eastAsia="Times New Roman"/>
          <w:szCs w:val="24"/>
        </w:rPr>
        <w:t xml:space="preserve"> ότι είμαστε νεοφιλελεύθερ</w:t>
      </w:r>
      <w:r>
        <w:rPr>
          <w:rFonts w:eastAsia="Times New Roman"/>
          <w:szCs w:val="24"/>
        </w:rPr>
        <w:t>οι.</w:t>
      </w:r>
      <w:r w:rsidRPr="007930A0">
        <w:rPr>
          <w:rFonts w:eastAsia="Times New Roman"/>
          <w:szCs w:val="24"/>
        </w:rPr>
        <w:t xml:space="preserve"> Αποφασίστε με ποια πλευρά της πολιτικής είστε</w:t>
      </w:r>
      <w:r>
        <w:rPr>
          <w:rFonts w:eastAsia="Times New Roman"/>
          <w:szCs w:val="24"/>
        </w:rPr>
        <w:t>.</w:t>
      </w:r>
      <w:r w:rsidRPr="007930A0">
        <w:rPr>
          <w:rFonts w:eastAsia="Times New Roman"/>
          <w:szCs w:val="24"/>
        </w:rPr>
        <w:t xml:space="preserve"> Και εν πάσ</w:t>
      </w:r>
      <w:r w:rsidRPr="007930A0">
        <w:rPr>
          <w:rFonts w:eastAsia="Times New Roman"/>
          <w:szCs w:val="24"/>
        </w:rPr>
        <w:t>η περιπτώσει</w:t>
      </w:r>
      <w:r>
        <w:rPr>
          <w:rFonts w:eastAsia="Times New Roman"/>
          <w:szCs w:val="24"/>
        </w:rPr>
        <w:t>,</w:t>
      </w:r>
      <w:r w:rsidRPr="007930A0">
        <w:rPr>
          <w:rFonts w:eastAsia="Times New Roman"/>
          <w:szCs w:val="24"/>
        </w:rPr>
        <w:t xml:space="preserve"> ξέρετε πολύ καλά ότι την ώρα που αρνείστε αυτή</w:t>
      </w:r>
      <w:r>
        <w:rPr>
          <w:rFonts w:eastAsia="Times New Roman"/>
          <w:szCs w:val="24"/>
        </w:rPr>
        <w:t>ν</w:t>
      </w:r>
      <w:r w:rsidRPr="007930A0">
        <w:rPr>
          <w:rFonts w:eastAsia="Times New Roman"/>
          <w:szCs w:val="24"/>
        </w:rPr>
        <w:t xml:space="preserve"> την πρότασή μας για να έχουμε δημοσιονομική ισορροπία</w:t>
      </w:r>
      <w:r>
        <w:rPr>
          <w:rFonts w:eastAsia="Times New Roman"/>
          <w:szCs w:val="24"/>
        </w:rPr>
        <w:t>,</w:t>
      </w:r>
      <w:r w:rsidRPr="007930A0">
        <w:rPr>
          <w:rFonts w:eastAsia="Times New Roman"/>
          <w:szCs w:val="24"/>
        </w:rPr>
        <w:t xml:space="preserve"> για να μην ξαναπάει η χώρ</w:t>
      </w:r>
      <w:r>
        <w:rPr>
          <w:rFonts w:eastAsia="Times New Roman"/>
          <w:szCs w:val="24"/>
        </w:rPr>
        <w:t>α σε χρε</w:t>
      </w:r>
      <w:r>
        <w:rPr>
          <w:rFonts w:eastAsia="Times New Roman"/>
          <w:szCs w:val="24"/>
        </w:rPr>
        <w:lastRenderedPageBreak/>
        <w:t xml:space="preserve">οκοπία, έχετε πάει </w:t>
      </w:r>
      <w:r w:rsidRPr="007930A0">
        <w:rPr>
          <w:rFonts w:eastAsia="Times New Roman"/>
          <w:szCs w:val="24"/>
        </w:rPr>
        <w:t xml:space="preserve">στο άλλο άκρο και </w:t>
      </w:r>
      <w:r>
        <w:rPr>
          <w:rFonts w:eastAsia="Times New Roman"/>
          <w:szCs w:val="24"/>
        </w:rPr>
        <w:t>έχετε</w:t>
      </w:r>
      <w:r w:rsidRPr="007930A0">
        <w:rPr>
          <w:rFonts w:eastAsia="Times New Roman"/>
          <w:szCs w:val="24"/>
        </w:rPr>
        <w:t xml:space="preserve"> συμφωνήσει να έχουμε πρωτογενή πλεονάσματα ίσα </w:t>
      </w:r>
      <w:r>
        <w:rPr>
          <w:rFonts w:eastAsia="Times New Roman"/>
          <w:szCs w:val="24"/>
        </w:rPr>
        <w:t xml:space="preserve">με το 2060, για </w:t>
      </w:r>
      <w:r>
        <w:rPr>
          <w:rFonts w:eastAsia="Times New Roman"/>
          <w:szCs w:val="24"/>
        </w:rPr>
        <w:t xml:space="preserve">σαράντα ένα </w:t>
      </w:r>
      <w:r w:rsidRPr="007930A0">
        <w:rPr>
          <w:rFonts w:eastAsia="Times New Roman"/>
          <w:szCs w:val="24"/>
        </w:rPr>
        <w:t>χρόνια ακόμα</w:t>
      </w:r>
      <w:r>
        <w:rPr>
          <w:rFonts w:eastAsia="Times New Roman"/>
          <w:szCs w:val="24"/>
        </w:rPr>
        <w:t xml:space="preserve">. </w:t>
      </w:r>
      <w:r w:rsidRPr="007930A0">
        <w:rPr>
          <w:rFonts w:eastAsia="Times New Roman"/>
          <w:szCs w:val="24"/>
        </w:rPr>
        <w:t>Πραγματικά</w:t>
      </w:r>
      <w:r>
        <w:rPr>
          <w:rFonts w:eastAsia="Times New Roman"/>
          <w:szCs w:val="24"/>
        </w:rPr>
        <w:t>,</w:t>
      </w:r>
      <w:r w:rsidRPr="007930A0">
        <w:rPr>
          <w:rFonts w:eastAsia="Times New Roman"/>
          <w:szCs w:val="24"/>
        </w:rPr>
        <w:t xml:space="preserve"> ο ΣΥΡΙΖΑ εδώ πέρα δίνει ρεσιτάλ πολιτικής υποκρισίας</w:t>
      </w:r>
      <w:r>
        <w:rPr>
          <w:rFonts w:eastAsia="Times New Roman"/>
          <w:szCs w:val="24"/>
        </w:rPr>
        <w:t>.</w:t>
      </w:r>
    </w:p>
    <w:p w14:paraId="0A5DE375" w14:textId="77777777" w:rsidR="00415E13" w:rsidRDefault="00E650A0">
      <w:pPr>
        <w:spacing w:line="600" w:lineRule="auto"/>
        <w:ind w:firstLine="720"/>
        <w:jc w:val="both"/>
        <w:rPr>
          <w:rFonts w:eastAsia="Times New Roman"/>
          <w:szCs w:val="24"/>
        </w:rPr>
      </w:pPr>
      <w:r>
        <w:rPr>
          <w:rFonts w:eastAsia="Times New Roman"/>
          <w:szCs w:val="24"/>
        </w:rPr>
        <w:t>Θ</w:t>
      </w:r>
      <w:r w:rsidRPr="007930A0">
        <w:rPr>
          <w:rFonts w:eastAsia="Times New Roman"/>
          <w:szCs w:val="24"/>
        </w:rPr>
        <w:t>έλω να κλείσω</w:t>
      </w:r>
      <w:r>
        <w:rPr>
          <w:rFonts w:eastAsia="Times New Roman"/>
          <w:szCs w:val="24"/>
        </w:rPr>
        <w:t>, όμως,</w:t>
      </w:r>
      <w:r w:rsidRPr="007930A0">
        <w:rPr>
          <w:rFonts w:eastAsia="Times New Roman"/>
          <w:szCs w:val="24"/>
        </w:rPr>
        <w:t xml:space="preserve"> δίνοντας έμφαση στο θέμα το οποίο μας έχει απασχολήσει όλα τα τελευταία χρόνια στη χώρα</w:t>
      </w:r>
      <w:r>
        <w:rPr>
          <w:rFonts w:eastAsia="Times New Roman"/>
          <w:szCs w:val="24"/>
        </w:rPr>
        <w:t>,</w:t>
      </w:r>
      <w:r w:rsidRPr="007930A0">
        <w:rPr>
          <w:rFonts w:eastAsia="Times New Roman"/>
          <w:szCs w:val="24"/>
        </w:rPr>
        <w:t xml:space="preserve"> στο θέμα των ιδιωτικών και μη κρατικών πανεπιστημίων</w:t>
      </w:r>
      <w:r>
        <w:rPr>
          <w:rFonts w:eastAsia="Times New Roman"/>
          <w:szCs w:val="24"/>
        </w:rPr>
        <w:t>.</w:t>
      </w:r>
      <w:r w:rsidRPr="007930A0">
        <w:rPr>
          <w:rFonts w:eastAsia="Times New Roman"/>
          <w:szCs w:val="24"/>
        </w:rPr>
        <w:t xml:space="preserve"> </w:t>
      </w:r>
      <w:r>
        <w:rPr>
          <w:rFonts w:eastAsia="Times New Roman"/>
          <w:szCs w:val="24"/>
        </w:rPr>
        <w:t xml:space="preserve">Κυρίες και κύριοι, </w:t>
      </w:r>
      <w:r w:rsidRPr="007930A0">
        <w:rPr>
          <w:rFonts w:eastAsia="Times New Roman"/>
          <w:szCs w:val="24"/>
        </w:rPr>
        <w:t xml:space="preserve">εάν </w:t>
      </w:r>
      <w:r>
        <w:rPr>
          <w:rFonts w:eastAsia="Times New Roman"/>
          <w:szCs w:val="24"/>
        </w:rPr>
        <w:t>κ</w:t>
      </w:r>
      <w:r w:rsidRPr="007930A0">
        <w:rPr>
          <w:rFonts w:eastAsia="Times New Roman"/>
          <w:szCs w:val="24"/>
        </w:rPr>
        <w:t>ανείς δεν δει τη διεθνή πραγματικότητα</w:t>
      </w:r>
      <w:r>
        <w:rPr>
          <w:rFonts w:eastAsia="Times New Roman"/>
          <w:szCs w:val="24"/>
        </w:rPr>
        <w:t>,</w:t>
      </w:r>
      <w:r w:rsidRPr="007930A0">
        <w:rPr>
          <w:rFonts w:eastAsia="Times New Roman"/>
          <w:szCs w:val="24"/>
        </w:rPr>
        <w:t xml:space="preserve"> μπορεί να προσχωρήσει στην αντίληψη καλόπιστα</w:t>
      </w:r>
      <w:r>
        <w:rPr>
          <w:rFonts w:eastAsia="Times New Roman"/>
          <w:szCs w:val="24"/>
        </w:rPr>
        <w:t xml:space="preserve"> ότι</w:t>
      </w:r>
      <w:r w:rsidRPr="007930A0">
        <w:rPr>
          <w:rFonts w:eastAsia="Times New Roman"/>
          <w:szCs w:val="24"/>
        </w:rPr>
        <w:t xml:space="preserve"> η Αριστερά λέει </w:t>
      </w:r>
      <w:r>
        <w:rPr>
          <w:rFonts w:eastAsia="Times New Roman"/>
          <w:szCs w:val="24"/>
        </w:rPr>
        <w:t xml:space="preserve">τα μεν, η </w:t>
      </w:r>
      <w:r>
        <w:rPr>
          <w:rFonts w:eastAsia="Times New Roman"/>
          <w:szCs w:val="24"/>
        </w:rPr>
        <w:t>Κ</w:t>
      </w:r>
      <w:r>
        <w:rPr>
          <w:rFonts w:eastAsia="Times New Roman"/>
          <w:szCs w:val="24"/>
        </w:rPr>
        <w:t xml:space="preserve">εντροδεξιά λέει τα δε, ότι </w:t>
      </w:r>
      <w:r w:rsidRPr="007930A0">
        <w:rPr>
          <w:rFonts w:eastAsia="Times New Roman"/>
          <w:szCs w:val="24"/>
        </w:rPr>
        <w:t xml:space="preserve">είναι ένας </w:t>
      </w:r>
      <w:r>
        <w:rPr>
          <w:rFonts w:eastAsia="Times New Roman"/>
          <w:szCs w:val="24"/>
        </w:rPr>
        <w:t xml:space="preserve">φυσιολογικός πολιτικός διάλογος. </w:t>
      </w:r>
    </w:p>
    <w:p w14:paraId="0A5DE376" w14:textId="77777777" w:rsidR="00415E13" w:rsidRDefault="00E650A0">
      <w:pPr>
        <w:spacing w:line="600" w:lineRule="auto"/>
        <w:ind w:firstLine="720"/>
        <w:jc w:val="both"/>
        <w:rPr>
          <w:rFonts w:eastAsia="Times New Roman"/>
          <w:szCs w:val="24"/>
        </w:rPr>
      </w:pPr>
      <w:r>
        <w:rPr>
          <w:rFonts w:eastAsia="Times New Roman"/>
          <w:szCs w:val="24"/>
        </w:rPr>
        <w:t>Δ</w:t>
      </w:r>
      <w:r w:rsidRPr="007930A0">
        <w:rPr>
          <w:rFonts w:eastAsia="Times New Roman"/>
          <w:szCs w:val="24"/>
        </w:rPr>
        <w:t>είτε</w:t>
      </w:r>
      <w:r>
        <w:rPr>
          <w:rFonts w:eastAsia="Times New Roman"/>
          <w:szCs w:val="24"/>
        </w:rPr>
        <w:t>,</w:t>
      </w:r>
      <w:r w:rsidRPr="007930A0">
        <w:rPr>
          <w:rFonts w:eastAsia="Times New Roman"/>
          <w:szCs w:val="24"/>
        </w:rPr>
        <w:t xml:space="preserve"> </w:t>
      </w:r>
      <w:r>
        <w:rPr>
          <w:rFonts w:eastAsia="Times New Roman"/>
          <w:szCs w:val="24"/>
        </w:rPr>
        <w:t>όμως,</w:t>
      </w:r>
      <w:r w:rsidRPr="007930A0">
        <w:rPr>
          <w:rFonts w:eastAsia="Times New Roman"/>
          <w:szCs w:val="24"/>
        </w:rPr>
        <w:t xml:space="preserve"> έχω εδώ μπροστά μου μία </w:t>
      </w:r>
      <w:r>
        <w:rPr>
          <w:rFonts w:eastAsia="Times New Roman"/>
          <w:szCs w:val="24"/>
        </w:rPr>
        <w:t>μ</w:t>
      </w:r>
      <w:r w:rsidRPr="007930A0">
        <w:rPr>
          <w:rFonts w:eastAsia="Times New Roman"/>
          <w:szCs w:val="24"/>
        </w:rPr>
        <w:t xml:space="preserve">ελέτη της </w:t>
      </w:r>
      <w:r>
        <w:rPr>
          <w:rFonts w:eastAsia="Times New Roman"/>
          <w:szCs w:val="24"/>
          <w:lang w:val="en-US"/>
        </w:rPr>
        <w:t>UNESCO</w:t>
      </w:r>
      <w:r w:rsidRPr="007930A0">
        <w:rPr>
          <w:rFonts w:eastAsia="Times New Roman"/>
          <w:szCs w:val="24"/>
        </w:rPr>
        <w:t xml:space="preserve"> του 2009 για την εκπαίδευση παγκοσμίως</w:t>
      </w:r>
      <w:r>
        <w:rPr>
          <w:rFonts w:eastAsia="Times New Roman"/>
          <w:szCs w:val="24"/>
        </w:rPr>
        <w:t>,</w:t>
      </w:r>
      <w:r w:rsidRPr="007930A0">
        <w:rPr>
          <w:rFonts w:eastAsia="Times New Roman"/>
          <w:szCs w:val="24"/>
        </w:rPr>
        <w:t xml:space="preserve"> η οποία αναφέρεται στα </w:t>
      </w:r>
      <w:r>
        <w:rPr>
          <w:rFonts w:eastAsia="Times New Roman"/>
          <w:szCs w:val="24"/>
        </w:rPr>
        <w:t xml:space="preserve">μη </w:t>
      </w:r>
      <w:r w:rsidRPr="007930A0">
        <w:rPr>
          <w:rFonts w:eastAsia="Times New Roman"/>
          <w:szCs w:val="24"/>
        </w:rPr>
        <w:t xml:space="preserve">κρατικά και ιδιωτικά πανεπιστήμια και </w:t>
      </w:r>
      <w:r>
        <w:rPr>
          <w:rFonts w:eastAsia="Times New Roman"/>
          <w:szCs w:val="24"/>
        </w:rPr>
        <w:t xml:space="preserve">η </w:t>
      </w:r>
      <w:r w:rsidRPr="007930A0">
        <w:rPr>
          <w:rFonts w:eastAsia="Times New Roman"/>
          <w:szCs w:val="24"/>
        </w:rPr>
        <w:t>οποία στη σελίδα 8 λέει κοντολογίς</w:t>
      </w:r>
      <w:r>
        <w:rPr>
          <w:rFonts w:eastAsia="Times New Roman"/>
          <w:szCs w:val="24"/>
        </w:rPr>
        <w:t xml:space="preserve"> -</w:t>
      </w:r>
      <w:r w:rsidRPr="007930A0">
        <w:rPr>
          <w:rFonts w:eastAsia="Times New Roman"/>
          <w:szCs w:val="24"/>
        </w:rPr>
        <w:t>θα την καταθέσω στα Πρακτικά</w:t>
      </w:r>
      <w:r>
        <w:rPr>
          <w:rFonts w:eastAsia="Times New Roman"/>
          <w:szCs w:val="24"/>
        </w:rPr>
        <w:t>-</w:t>
      </w:r>
      <w:r w:rsidRPr="007930A0">
        <w:rPr>
          <w:rFonts w:eastAsia="Times New Roman"/>
          <w:szCs w:val="24"/>
        </w:rPr>
        <w:t xml:space="preserve"> ότι μόνο τέσσερις χώρες στον πλανήτη το 2009 απαγόρευαν</w:t>
      </w:r>
      <w:r>
        <w:rPr>
          <w:rFonts w:eastAsia="Times New Roman"/>
          <w:szCs w:val="24"/>
        </w:rPr>
        <w:t>,</w:t>
      </w:r>
      <w:r w:rsidRPr="007930A0">
        <w:rPr>
          <w:rFonts w:eastAsia="Times New Roman"/>
          <w:szCs w:val="24"/>
        </w:rPr>
        <w:t xml:space="preserve"> όπως απαγο</w:t>
      </w:r>
      <w:r w:rsidRPr="007930A0">
        <w:rPr>
          <w:rFonts w:eastAsia="Times New Roman"/>
          <w:szCs w:val="24"/>
        </w:rPr>
        <w:t>ρεύουμε εμείς</w:t>
      </w:r>
      <w:r>
        <w:rPr>
          <w:rFonts w:eastAsia="Times New Roman"/>
          <w:szCs w:val="24"/>
        </w:rPr>
        <w:t>,</w:t>
      </w:r>
      <w:r w:rsidRPr="007930A0">
        <w:rPr>
          <w:rFonts w:eastAsia="Times New Roman"/>
          <w:szCs w:val="24"/>
        </w:rPr>
        <w:t xml:space="preserve"> τα ιδιωτικά πανεπιστήμια</w:t>
      </w:r>
      <w:r>
        <w:rPr>
          <w:rFonts w:eastAsia="Times New Roman"/>
          <w:szCs w:val="24"/>
        </w:rPr>
        <w:t>.</w:t>
      </w:r>
      <w:r w:rsidRPr="007930A0">
        <w:rPr>
          <w:rFonts w:eastAsia="Times New Roman"/>
          <w:szCs w:val="24"/>
        </w:rPr>
        <w:t xml:space="preserve"> Ποιες χώρες</w:t>
      </w:r>
      <w:r>
        <w:rPr>
          <w:rFonts w:eastAsia="Times New Roman"/>
          <w:szCs w:val="24"/>
        </w:rPr>
        <w:t>;</w:t>
      </w:r>
      <w:r w:rsidRPr="007930A0">
        <w:rPr>
          <w:rFonts w:eastAsia="Times New Roman"/>
          <w:szCs w:val="24"/>
        </w:rPr>
        <w:t xml:space="preserve"> Η Βόρειος Κορέα</w:t>
      </w:r>
      <w:r>
        <w:rPr>
          <w:rFonts w:eastAsia="Times New Roman"/>
          <w:szCs w:val="24"/>
        </w:rPr>
        <w:t>,</w:t>
      </w:r>
      <w:r w:rsidRPr="007930A0">
        <w:rPr>
          <w:rFonts w:eastAsia="Times New Roman"/>
          <w:szCs w:val="24"/>
        </w:rPr>
        <w:t xml:space="preserve"> η Κούβα</w:t>
      </w:r>
      <w:r>
        <w:rPr>
          <w:rFonts w:eastAsia="Times New Roman"/>
          <w:szCs w:val="24"/>
        </w:rPr>
        <w:t>,</w:t>
      </w:r>
      <w:r w:rsidRPr="007930A0">
        <w:rPr>
          <w:rFonts w:eastAsia="Times New Roman"/>
          <w:szCs w:val="24"/>
        </w:rPr>
        <w:t xml:space="preserve"> το Μπουτάν</w:t>
      </w:r>
      <w:r>
        <w:rPr>
          <w:rFonts w:eastAsia="Times New Roman"/>
          <w:szCs w:val="24"/>
        </w:rPr>
        <w:t xml:space="preserve"> και η Ελλάδα. Θα το</w:t>
      </w:r>
      <w:r w:rsidRPr="007930A0">
        <w:rPr>
          <w:rFonts w:eastAsia="Times New Roman"/>
          <w:szCs w:val="24"/>
        </w:rPr>
        <w:t xml:space="preserve"> καταθέ</w:t>
      </w:r>
      <w:r>
        <w:rPr>
          <w:rFonts w:eastAsia="Times New Roman"/>
          <w:szCs w:val="24"/>
        </w:rPr>
        <w:t>σ</w:t>
      </w:r>
      <w:r w:rsidRPr="007930A0">
        <w:rPr>
          <w:rFonts w:eastAsia="Times New Roman"/>
          <w:szCs w:val="24"/>
        </w:rPr>
        <w:t>ω στα Πρακτικά</w:t>
      </w:r>
      <w:r>
        <w:rPr>
          <w:rFonts w:eastAsia="Times New Roman"/>
          <w:szCs w:val="24"/>
        </w:rPr>
        <w:t>.</w:t>
      </w:r>
    </w:p>
    <w:p w14:paraId="0A5DE377" w14:textId="77777777" w:rsidR="00415E13" w:rsidRDefault="00E650A0">
      <w:pPr>
        <w:spacing w:line="600" w:lineRule="auto"/>
        <w:ind w:firstLine="720"/>
        <w:jc w:val="both"/>
        <w:rPr>
          <w:rFonts w:eastAsia="Times New Roman"/>
          <w:szCs w:val="24"/>
        </w:rPr>
      </w:pPr>
      <w:r>
        <w:rPr>
          <w:rFonts w:eastAsia="Times New Roman"/>
          <w:szCs w:val="24"/>
        </w:rPr>
        <w:lastRenderedPageBreak/>
        <w:t>Μ</w:t>
      </w:r>
      <w:r w:rsidRPr="007930A0">
        <w:rPr>
          <w:rFonts w:eastAsia="Times New Roman"/>
          <w:szCs w:val="24"/>
        </w:rPr>
        <w:t>έχρι το 2009 είχαμε τρεις χώρες που μας κάνανε παρέα στο συγκεκριμένο θέμα</w:t>
      </w:r>
      <w:r>
        <w:rPr>
          <w:rFonts w:eastAsia="Times New Roman"/>
          <w:szCs w:val="24"/>
        </w:rPr>
        <w:t>.</w:t>
      </w:r>
      <w:r w:rsidRPr="007930A0">
        <w:rPr>
          <w:rFonts w:eastAsia="Times New Roman"/>
          <w:szCs w:val="24"/>
        </w:rPr>
        <w:t xml:space="preserve"> Τι συνέβη από κει και πέρα</w:t>
      </w:r>
      <w:r>
        <w:rPr>
          <w:rFonts w:eastAsia="Times New Roman"/>
          <w:szCs w:val="24"/>
        </w:rPr>
        <w:t>;</w:t>
      </w:r>
      <w:r w:rsidRPr="007930A0">
        <w:rPr>
          <w:rFonts w:eastAsia="Times New Roman"/>
          <w:szCs w:val="24"/>
        </w:rPr>
        <w:t xml:space="preserve"> Από </w:t>
      </w:r>
      <w:r>
        <w:rPr>
          <w:rFonts w:eastAsia="Times New Roman"/>
          <w:szCs w:val="24"/>
        </w:rPr>
        <w:t xml:space="preserve">κει και πέρα </w:t>
      </w:r>
      <w:r>
        <w:rPr>
          <w:rFonts w:eastAsia="Times New Roman"/>
          <w:szCs w:val="24"/>
        </w:rPr>
        <w:t xml:space="preserve">το 2011 </w:t>
      </w:r>
      <w:r w:rsidRPr="007930A0">
        <w:rPr>
          <w:rFonts w:eastAsia="Times New Roman"/>
          <w:szCs w:val="24"/>
        </w:rPr>
        <w:t xml:space="preserve">στη Βόρεια Κορέα του </w:t>
      </w:r>
      <w:r w:rsidRPr="007B326D">
        <w:rPr>
          <w:rFonts w:eastAsia="Times New Roman" w:cs="Times New Roman"/>
          <w:bCs/>
          <w:szCs w:val="24"/>
        </w:rPr>
        <w:t>Κιμ Γιονγκ Ουν</w:t>
      </w:r>
      <w:r>
        <w:rPr>
          <w:rFonts w:eastAsia="Times New Roman"/>
          <w:b/>
          <w:bCs/>
          <w:color w:val="545454"/>
          <w:sz w:val="21"/>
          <w:szCs w:val="21"/>
        </w:rPr>
        <w:t xml:space="preserve">, </w:t>
      </w:r>
      <w:r w:rsidRPr="007930A0">
        <w:rPr>
          <w:rFonts w:eastAsia="Times New Roman"/>
          <w:szCs w:val="24"/>
        </w:rPr>
        <w:t>κυρίες και κύριοι του ΣΥΡΙΖΑ</w:t>
      </w:r>
      <w:r>
        <w:rPr>
          <w:rFonts w:eastAsia="Times New Roman"/>
          <w:szCs w:val="24"/>
        </w:rPr>
        <w:t xml:space="preserve">, πήγε ένα αμερικάνικο </w:t>
      </w:r>
      <w:r w:rsidRPr="007930A0">
        <w:rPr>
          <w:rFonts w:eastAsia="Times New Roman"/>
          <w:szCs w:val="24"/>
        </w:rPr>
        <w:t>πανεπιστήμιο και ξεκίνησαν τα αμερικανικά πανεπιστήμια στη Βόρειο Κορέα</w:t>
      </w:r>
      <w:r>
        <w:rPr>
          <w:rFonts w:eastAsia="Times New Roman"/>
          <w:szCs w:val="24"/>
        </w:rPr>
        <w:t>. Θα τα</w:t>
      </w:r>
      <w:r w:rsidRPr="007930A0">
        <w:rPr>
          <w:rFonts w:eastAsia="Times New Roman"/>
          <w:szCs w:val="24"/>
        </w:rPr>
        <w:t xml:space="preserve"> καταθέ</w:t>
      </w:r>
      <w:r>
        <w:rPr>
          <w:rFonts w:eastAsia="Times New Roman"/>
          <w:szCs w:val="24"/>
        </w:rPr>
        <w:t>σ</w:t>
      </w:r>
      <w:r w:rsidRPr="007930A0">
        <w:rPr>
          <w:rFonts w:eastAsia="Times New Roman"/>
          <w:szCs w:val="24"/>
        </w:rPr>
        <w:t>ω και αυτά στα Πρακτικά</w:t>
      </w:r>
      <w:r>
        <w:rPr>
          <w:rFonts w:eastAsia="Times New Roman"/>
          <w:szCs w:val="24"/>
        </w:rPr>
        <w:t>.</w:t>
      </w:r>
    </w:p>
    <w:p w14:paraId="0A5DE378" w14:textId="77777777" w:rsidR="00415E13" w:rsidRDefault="00E650A0">
      <w:pPr>
        <w:spacing w:line="600" w:lineRule="auto"/>
        <w:ind w:firstLine="720"/>
        <w:jc w:val="both"/>
        <w:rPr>
          <w:rFonts w:eastAsia="Times New Roman"/>
          <w:szCs w:val="24"/>
        </w:rPr>
      </w:pPr>
      <w:r>
        <w:rPr>
          <w:rFonts w:eastAsia="Times New Roman"/>
          <w:szCs w:val="24"/>
        </w:rPr>
        <w:t>Κατόπιν</w:t>
      </w:r>
      <w:r w:rsidRPr="007930A0">
        <w:rPr>
          <w:rFonts w:eastAsia="Times New Roman"/>
          <w:szCs w:val="24"/>
        </w:rPr>
        <w:t xml:space="preserve"> έψαξα</w:t>
      </w:r>
      <w:r>
        <w:rPr>
          <w:rFonts w:eastAsia="Times New Roman"/>
          <w:szCs w:val="24"/>
        </w:rPr>
        <w:t>,</w:t>
      </w:r>
      <w:r w:rsidRPr="007930A0">
        <w:rPr>
          <w:rFonts w:eastAsia="Times New Roman"/>
          <w:szCs w:val="24"/>
        </w:rPr>
        <w:t xml:space="preserve"> είχα την περιέργεια να δω τι έγινε</w:t>
      </w:r>
      <w:r w:rsidRPr="007930A0">
        <w:rPr>
          <w:rFonts w:eastAsia="Times New Roman"/>
          <w:szCs w:val="24"/>
        </w:rPr>
        <w:t xml:space="preserve"> στο Μπουτάν</w:t>
      </w:r>
      <w:r>
        <w:rPr>
          <w:rFonts w:eastAsia="Times New Roman"/>
          <w:szCs w:val="24"/>
        </w:rPr>
        <w:t>.</w:t>
      </w:r>
      <w:r w:rsidRPr="007930A0">
        <w:rPr>
          <w:rFonts w:eastAsia="Times New Roman"/>
          <w:szCs w:val="24"/>
        </w:rPr>
        <w:t xml:space="preserve"> Το ίντερνετ βοηθάει</w:t>
      </w:r>
      <w:r>
        <w:rPr>
          <w:rFonts w:eastAsia="Times New Roman"/>
          <w:szCs w:val="24"/>
        </w:rPr>
        <w:t>.</w:t>
      </w:r>
      <w:r w:rsidRPr="007930A0">
        <w:rPr>
          <w:rFonts w:eastAsia="Times New Roman"/>
          <w:szCs w:val="24"/>
        </w:rPr>
        <w:t xml:space="preserve"> Το 2013</w:t>
      </w:r>
      <w:r>
        <w:rPr>
          <w:rFonts w:eastAsia="Times New Roman"/>
          <w:szCs w:val="24"/>
        </w:rPr>
        <w:t>, λ</w:t>
      </w:r>
      <w:r w:rsidRPr="007930A0">
        <w:rPr>
          <w:rFonts w:eastAsia="Times New Roman"/>
          <w:szCs w:val="24"/>
        </w:rPr>
        <w:t>οιπόν</w:t>
      </w:r>
      <w:r>
        <w:rPr>
          <w:rFonts w:eastAsia="Times New Roman"/>
          <w:szCs w:val="24"/>
        </w:rPr>
        <w:t>,</w:t>
      </w:r>
      <w:r w:rsidRPr="007930A0">
        <w:rPr>
          <w:rFonts w:eastAsia="Times New Roman"/>
          <w:szCs w:val="24"/>
        </w:rPr>
        <w:t xml:space="preserve"> το Μπουτάν</w:t>
      </w:r>
      <w:r>
        <w:rPr>
          <w:rFonts w:eastAsia="Times New Roman"/>
          <w:szCs w:val="24"/>
        </w:rPr>
        <w:t>,</w:t>
      </w:r>
      <w:r w:rsidRPr="007930A0">
        <w:rPr>
          <w:rFonts w:eastAsia="Times New Roman"/>
          <w:szCs w:val="24"/>
        </w:rPr>
        <w:t xml:space="preserve"> το ορεινό αυτό κράτος πάνω από την Ινδία</w:t>
      </w:r>
      <w:r>
        <w:rPr>
          <w:rFonts w:eastAsia="Times New Roman"/>
          <w:szCs w:val="24"/>
        </w:rPr>
        <w:t>,</w:t>
      </w:r>
      <w:r w:rsidRPr="007930A0">
        <w:rPr>
          <w:rFonts w:eastAsia="Times New Roman"/>
          <w:szCs w:val="24"/>
        </w:rPr>
        <w:t xml:space="preserve"> έχει βγ</w:t>
      </w:r>
      <w:r>
        <w:rPr>
          <w:rFonts w:eastAsia="Times New Roman"/>
          <w:szCs w:val="24"/>
        </w:rPr>
        <w:t>άλει εδώ μία διαφήμιση που λέει</w:t>
      </w:r>
      <w:r w:rsidRPr="007B326D">
        <w:rPr>
          <w:rFonts w:eastAsia="Times New Roman"/>
          <w:szCs w:val="24"/>
        </w:rPr>
        <w:t xml:space="preserve">: </w:t>
      </w:r>
      <w:r>
        <w:rPr>
          <w:rFonts w:eastAsia="Times New Roman"/>
          <w:szCs w:val="24"/>
        </w:rPr>
        <w:t>«</w:t>
      </w:r>
      <w:r w:rsidRPr="007930A0">
        <w:rPr>
          <w:rFonts w:eastAsia="Times New Roman"/>
          <w:szCs w:val="24"/>
        </w:rPr>
        <w:t>Έχουμε ιδιωτικό πανεπιστήμιο</w:t>
      </w:r>
      <w:r>
        <w:rPr>
          <w:rFonts w:eastAsia="Times New Roman"/>
          <w:szCs w:val="24"/>
        </w:rPr>
        <w:t>,</w:t>
      </w:r>
      <w:r w:rsidRPr="007930A0">
        <w:rPr>
          <w:rFonts w:eastAsia="Times New Roman"/>
          <w:szCs w:val="24"/>
        </w:rPr>
        <w:t xml:space="preserve"> ελάτε να σπουδάσετε στο Μπουτάν</w:t>
      </w:r>
      <w:r>
        <w:rPr>
          <w:rFonts w:eastAsia="Times New Roman"/>
          <w:szCs w:val="24"/>
        </w:rPr>
        <w:t>».</w:t>
      </w:r>
      <w:r w:rsidRPr="007930A0">
        <w:rPr>
          <w:rFonts w:eastAsia="Times New Roman"/>
          <w:szCs w:val="24"/>
        </w:rPr>
        <w:t xml:space="preserve"> Εμείς</w:t>
      </w:r>
      <w:r>
        <w:rPr>
          <w:rFonts w:eastAsia="Times New Roman"/>
          <w:szCs w:val="24"/>
        </w:rPr>
        <w:t>,</w:t>
      </w:r>
      <w:r w:rsidRPr="007930A0">
        <w:rPr>
          <w:rFonts w:eastAsia="Times New Roman"/>
          <w:szCs w:val="24"/>
        </w:rPr>
        <w:t xml:space="preserve"> </w:t>
      </w:r>
      <w:r>
        <w:rPr>
          <w:rFonts w:eastAsia="Times New Roman"/>
          <w:szCs w:val="24"/>
        </w:rPr>
        <w:t>β</w:t>
      </w:r>
      <w:r w:rsidRPr="007930A0">
        <w:rPr>
          <w:rFonts w:eastAsia="Times New Roman"/>
          <w:szCs w:val="24"/>
        </w:rPr>
        <w:t>εβαίως</w:t>
      </w:r>
      <w:r>
        <w:rPr>
          <w:rFonts w:eastAsia="Times New Roman"/>
          <w:szCs w:val="24"/>
        </w:rPr>
        <w:t>,</w:t>
      </w:r>
      <w:r w:rsidRPr="007930A0">
        <w:rPr>
          <w:rFonts w:eastAsia="Times New Roman"/>
          <w:szCs w:val="24"/>
        </w:rPr>
        <w:t xml:space="preserve"> το απαγορεύου</w:t>
      </w:r>
      <w:r>
        <w:rPr>
          <w:rFonts w:eastAsia="Times New Roman"/>
          <w:szCs w:val="24"/>
        </w:rPr>
        <w:t>με.</w:t>
      </w:r>
    </w:p>
    <w:p w14:paraId="0A5DE379" w14:textId="77777777" w:rsidR="00415E13" w:rsidRDefault="00E650A0">
      <w:pPr>
        <w:spacing w:line="600" w:lineRule="auto"/>
        <w:ind w:firstLine="720"/>
        <w:jc w:val="both"/>
        <w:rPr>
          <w:rFonts w:eastAsia="Times New Roman"/>
          <w:szCs w:val="24"/>
        </w:rPr>
      </w:pPr>
      <w:r>
        <w:rPr>
          <w:rFonts w:eastAsia="Times New Roman"/>
          <w:szCs w:val="24"/>
        </w:rPr>
        <w:t xml:space="preserve">Και μετά, έχουμε και την Κούβα που </w:t>
      </w:r>
      <w:r w:rsidRPr="007930A0">
        <w:rPr>
          <w:rFonts w:eastAsia="Times New Roman"/>
          <w:szCs w:val="24"/>
        </w:rPr>
        <w:t>επισκέφθηκε ο Πρωθυπουργός</w:t>
      </w:r>
      <w:r>
        <w:rPr>
          <w:rFonts w:eastAsia="Times New Roman"/>
          <w:szCs w:val="24"/>
        </w:rPr>
        <w:t xml:space="preserve">. Και </w:t>
      </w:r>
      <w:r w:rsidRPr="007930A0">
        <w:rPr>
          <w:rFonts w:eastAsia="Times New Roman"/>
          <w:szCs w:val="24"/>
        </w:rPr>
        <w:t xml:space="preserve">εδώ βρήκα </w:t>
      </w:r>
      <w:r>
        <w:rPr>
          <w:rFonts w:eastAsia="Times New Roman"/>
          <w:szCs w:val="24"/>
        </w:rPr>
        <w:t xml:space="preserve">στις </w:t>
      </w:r>
      <w:r w:rsidRPr="007930A0">
        <w:rPr>
          <w:rFonts w:eastAsia="Times New Roman"/>
          <w:szCs w:val="24"/>
        </w:rPr>
        <w:t xml:space="preserve">18 Δεκεμβρίου του </w:t>
      </w:r>
      <w:r>
        <w:rPr>
          <w:rFonts w:eastAsia="Times New Roman"/>
          <w:szCs w:val="24"/>
        </w:rPr>
        <w:t>20</w:t>
      </w:r>
      <w:r w:rsidRPr="007930A0">
        <w:rPr>
          <w:rFonts w:eastAsia="Times New Roman"/>
          <w:szCs w:val="24"/>
        </w:rPr>
        <w:t>17</w:t>
      </w:r>
      <w:r>
        <w:rPr>
          <w:rFonts w:eastAsia="Times New Roman"/>
          <w:szCs w:val="24"/>
        </w:rPr>
        <w:t>,</w:t>
      </w:r>
      <w:r w:rsidRPr="007930A0">
        <w:rPr>
          <w:rFonts w:eastAsia="Times New Roman"/>
          <w:szCs w:val="24"/>
        </w:rPr>
        <w:t xml:space="preserve"> υπογραφή συμφωνίας μεταξύ του Χάρβαρντ και του πανεπιστημίου εκεί στην Αβάνα</w:t>
      </w:r>
      <w:r>
        <w:rPr>
          <w:rFonts w:eastAsia="Times New Roman"/>
          <w:szCs w:val="24"/>
        </w:rPr>
        <w:t xml:space="preserve"> στο </w:t>
      </w:r>
      <w:r>
        <w:rPr>
          <w:rFonts w:eastAsia="Times New Roman"/>
          <w:szCs w:val="24"/>
        </w:rPr>
        <w:t>«</w:t>
      </w:r>
      <w:r>
        <w:rPr>
          <w:rFonts w:eastAsia="Times New Roman"/>
          <w:szCs w:val="24"/>
        </w:rPr>
        <w:t>Hotel Nacional de Cuba</w:t>
      </w:r>
      <w:r>
        <w:rPr>
          <w:rFonts w:eastAsia="Times New Roman"/>
          <w:szCs w:val="24"/>
        </w:rPr>
        <w:t>»</w:t>
      </w:r>
      <w:r>
        <w:rPr>
          <w:rFonts w:eastAsia="Times New Roman"/>
          <w:szCs w:val="24"/>
        </w:rPr>
        <w:t xml:space="preserve">. Θα την </w:t>
      </w:r>
      <w:r w:rsidRPr="007930A0">
        <w:rPr>
          <w:rFonts w:eastAsia="Times New Roman"/>
          <w:szCs w:val="24"/>
        </w:rPr>
        <w:t>καταθέ</w:t>
      </w:r>
      <w:r>
        <w:rPr>
          <w:rFonts w:eastAsia="Times New Roman"/>
          <w:szCs w:val="24"/>
        </w:rPr>
        <w:t>σ</w:t>
      </w:r>
      <w:r w:rsidRPr="007930A0">
        <w:rPr>
          <w:rFonts w:eastAsia="Times New Roman"/>
          <w:szCs w:val="24"/>
        </w:rPr>
        <w:t xml:space="preserve">ω </w:t>
      </w:r>
      <w:r>
        <w:rPr>
          <w:rFonts w:eastAsia="Times New Roman"/>
          <w:szCs w:val="24"/>
        </w:rPr>
        <w:t xml:space="preserve">και </w:t>
      </w:r>
      <w:r w:rsidRPr="007930A0">
        <w:rPr>
          <w:rFonts w:eastAsia="Times New Roman"/>
          <w:szCs w:val="24"/>
        </w:rPr>
        <w:t>τη σύμβαση αυτή</w:t>
      </w:r>
      <w:r>
        <w:rPr>
          <w:rFonts w:eastAsia="Times New Roman"/>
          <w:szCs w:val="24"/>
        </w:rPr>
        <w:t>.</w:t>
      </w:r>
    </w:p>
    <w:p w14:paraId="0A5DE37A" w14:textId="77777777" w:rsidR="00415E13" w:rsidRDefault="00E650A0">
      <w:pPr>
        <w:spacing w:line="600" w:lineRule="auto"/>
        <w:ind w:firstLine="720"/>
        <w:jc w:val="both"/>
        <w:rPr>
          <w:rFonts w:eastAsia="Times New Roman"/>
          <w:szCs w:val="24"/>
        </w:rPr>
      </w:pPr>
      <w:r w:rsidRPr="007930A0">
        <w:rPr>
          <w:rFonts w:eastAsia="Times New Roman"/>
          <w:szCs w:val="24"/>
        </w:rPr>
        <w:lastRenderedPageBreak/>
        <w:t>Εάν δε</w:t>
      </w:r>
      <w:r w:rsidRPr="007930A0">
        <w:rPr>
          <w:rFonts w:eastAsia="Times New Roman"/>
          <w:szCs w:val="24"/>
        </w:rPr>
        <w:t>ν σας πείθει αυτό</w:t>
      </w:r>
      <w:r>
        <w:rPr>
          <w:rFonts w:eastAsia="Times New Roman"/>
          <w:szCs w:val="24"/>
        </w:rPr>
        <w:t>,</w:t>
      </w:r>
      <w:r w:rsidRPr="007930A0">
        <w:rPr>
          <w:rFonts w:eastAsia="Times New Roman"/>
          <w:szCs w:val="24"/>
        </w:rPr>
        <w:t xml:space="preserve"> επειδή τελευταία </w:t>
      </w:r>
      <w:r>
        <w:rPr>
          <w:rFonts w:eastAsia="Times New Roman"/>
          <w:szCs w:val="24"/>
        </w:rPr>
        <w:t>υπεραμύνεστε</w:t>
      </w:r>
      <w:r w:rsidRPr="007930A0">
        <w:rPr>
          <w:rFonts w:eastAsia="Times New Roman"/>
          <w:szCs w:val="24"/>
        </w:rPr>
        <w:t xml:space="preserve"> του Μαδούρο</w:t>
      </w:r>
      <w:r>
        <w:rPr>
          <w:rFonts w:eastAsia="Times New Roman"/>
          <w:szCs w:val="24"/>
        </w:rPr>
        <w:t>,</w:t>
      </w:r>
      <w:r w:rsidRPr="007930A0">
        <w:rPr>
          <w:rFonts w:eastAsia="Times New Roman"/>
          <w:szCs w:val="24"/>
        </w:rPr>
        <w:t xml:space="preserve"> </w:t>
      </w:r>
      <w:r>
        <w:rPr>
          <w:rFonts w:eastAsia="Times New Roman"/>
          <w:szCs w:val="24"/>
        </w:rPr>
        <w:t xml:space="preserve">θα καταθέσω εδώ μία λίστα με </w:t>
      </w:r>
      <w:r w:rsidRPr="007930A0">
        <w:rPr>
          <w:rFonts w:eastAsia="Times New Roman"/>
          <w:szCs w:val="24"/>
        </w:rPr>
        <w:t>τα κορυφαία ιδιωτικά πανεπιστήμια της Βενεζουέλας</w:t>
      </w:r>
      <w:r>
        <w:rPr>
          <w:rFonts w:eastAsia="Times New Roman"/>
          <w:szCs w:val="24"/>
        </w:rPr>
        <w:t>.</w:t>
      </w:r>
      <w:r w:rsidRPr="007930A0">
        <w:rPr>
          <w:rFonts w:eastAsia="Times New Roman"/>
          <w:szCs w:val="24"/>
        </w:rPr>
        <w:t xml:space="preserve"> Και στη Βενεζουέλα</w:t>
      </w:r>
      <w:r>
        <w:rPr>
          <w:rFonts w:eastAsia="Times New Roman"/>
          <w:szCs w:val="24"/>
        </w:rPr>
        <w:t xml:space="preserve"> υπάρχουν</w:t>
      </w:r>
      <w:r w:rsidRPr="007930A0">
        <w:rPr>
          <w:rFonts w:eastAsia="Times New Roman"/>
          <w:szCs w:val="24"/>
        </w:rPr>
        <w:t xml:space="preserve"> ιδιωτικά πανεπιστήμια</w:t>
      </w:r>
      <w:r>
        <w:rPr>
          <w:rFonts w:eastAsia="Times New Roman"/>
          <w:szCs w:val="24"/>
        </w:rPr>
        <w:t>.</w:t>
      </w:r>
      <w:r w:rsidRPr="007930A0">
        <w:rPr>
          <w:rFonts w:eastAsia="Times New Roman"/>
          <w:szCs w:val="24"/>
        </w:rPr>
        <w:t xml:space="preserve"> Ο Μαδούρο σας βγήκε από δεξιά</w:t>
      </w:r>
      <w:r>
        <w:rPr>
          <w:rFonts w:eastAsia="Times New Roman"/>
          <w:szCs w:val="24"/>
        </w:rPr>
        <w:t>.</w:t>
      </w:r>
    </w:p>
    <w:p w14:paraId="0A5DE37B" w14:textId="77777777" w:rsidR="00415E13" w:rsidRDefault="00E650A0">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w:t>
      </w:r>
      <w:r>
        <w:rPr>
          <w:rFonts w:eastAsia="Times New Roman" w:cs="Times New Roman"/>
          <w:szCs w:val="24"/>
        </w:rPr>
        <w:t xml:space="preserve">Κωνσταντίνος Χατζηδάκης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A5DE37C" w14:textId="77777777" w:rsidR="00415E13" w:rsidRDefault="00E650A0">
      <w:pPr>
        <w:spacing w:line="600" w:lineRule="auto"/>
        <w:ind w:firstLine="720"/>
        <w:jc w:val="both"/>
        <w:rPr>
          <w:rFonts w:eastAsia="Times New Roman"/>
          <w:szCs w:val="24"/>
        </w:rPr>
      </w:pPr>
      <w:r w:rsidRPr="007930A0">
        <w:rPr>
          <w:rFonts w:eastAsia="Times New Roman"/>
          <w:szCs w:val="24"/>
        </w:rPr>
        <w:t>Λοιπόν</w:t>
      </w:r>
      <w:r>
        <w:rPr>
          <w:rFonts w:eastAsia="Times New Roman"/>
          <w:szCs w:val="24"/>
        </w:rPr>
        <w:t>,</w:t>
      </w:r>
      <w:r w:rsidRPr="007930A0">
        <w:rPr>
          <w:rFonts w:eastAsia="Times New Roman"/>
          <w:szCs w:val="24"/>
        </w:rPr>
        <w:t xml:space="preserve"> όλα αυτά τώρα τα είπα</w:t>
      </w:r>
      <w:r>
        <w:rPr>
          <w:rFonts w:eastAsia="Times New Roman"/>
          <w:szCs w:val="24"/>
        </w:rPr>
        <w:t>,</w:t>
      </w:r>
      <w:r w:rsidRPr="007930A0">
        <w:rPr>
          <w:rFonts w:eastAsia="Times New Roman"/>
          <w:szCs w:val="24"/>
        </w:rPr>
        <w:t xml:space="preserve"> για να απευθυνθώ στη συνείδησή </w:t>
      </w:r>
      <w:r>
        <w:rPr>
          <w:rFonts w:eastAsia="Times New Roman"/>
          <w:szCs w:val="24"/>
        </w:rPr>
        <w:t>σας.</w:t>
      </w:r>
      <w:r w:rsidRPr="007930A0">
        <w:rPr>
          <w:rFonts w:eastAsia="Times New Roman"/>
          <w:szCs w:val="24"/>
        </w:rPr>
        <w:t xml:space="preserve"> </w:t>
      </w:r>
      <w:r>
        <w:rPr>
          <w:rFonts w:eastAsia="Times New Roman"/>
          <w:szCs w:val="24"/>
        </w:rPr>
        <w:t>Θέ</w:t>
      </w:r>
      <w:r>
        <w:rPr>
          <w:rFonts w:eastAsia="Times New Roman"/>
          <w:szCs w:val="24"/>
        </w:rPr>
        <w:t>λετε να εμείνετε δογματικά στη</w:t>
      </w:r>
      <w:r w:rsidRPr="007930A0">
        <w:rPr>
          <w:rFonts w:eastAsia="Times New Roman"/>
          <w:szCs w:val="24"/>
        </w:rPr>
        <w:t xml:space="preserve"> γραμμή του Μαξίμου </w:t>
      </w:r>
      <w:r>
        <w:rPr>
          <w:rFonts w:eastAsia="Times New Roman"/>
          <w:szCs w:val="24"/>
        </w:rPr>
        <w:t>«</w:t>
      </w:r>
      <w:r w:rsidRPr="007930A0">
        <w:rPr>
          <w:rFonts w:eastAsia="Times New Roman"/>
          <w:szCs w:val="24"/>
        </w:rPr>
        <w:t>Όχι</w:t>
      </w:r>
      <w:r>
        <w:rPr>
          <w:rFonts w:eastAsia="Times New Roman"/>
          <w:szCs w:val="24"/>
        </w:rPr>
        <w:t>,</w:t>
      </w:r>
      <w:r w:rsidRPr="007930A0">
        <w:rPr>
          <w:rFonts w:eastAsia="Times New Roman"/>
          <w:szCs w:val="24"/>
        </w:rPr>
        <w:t xml:space="preserve"> δεν θέλουμε ιδιωτικά πανεπιστήμια</w:t>
      </w:r>
      <w:r>
        <w:rPr>
          <w:rFonts w:eastAsia="Times New Roman"/>
          <w:szCs w:val="24"/>
        </w:rPr>
        <w:t>»; Θ</w:t>
      </w:r>
      <w:r w:rsidRPr="007930A0">
        <w:rPr>
          <w:rFonts w:eastAsia="Times New Roman"/>
          <w:szCs w:val="24"/>
        </w:rPr>
        <w:t xml:space="preserve">έλετε να κάνετε </w:t>
      </w:r>
      <w:r>
        <w:rPr>
          <w:rFonts w:eastAsia="Times New Roman"/>
          <w:szCs w:val="24"/>
        </w:rPr>
        <w:t xml:space="preserve">τι; </w:t>
      </w:r>
    </w:p>
    <w:p w14:paraId="0A5DE37D" w14:textId="77777777" w:rsidR="00415E13" w:rsidRDefault="00E650A0">
      <w:pPr>
        <w:spacing w:line="600" w:lineRule="auto"/>
        <w:ind w:firstLine="720"/>
        <w:jc w:val="both"/>
        <w:rPr>
          <w:rFonts w:eastAsia="Times New Roman"/>
          <w:szCs w:val="24"/>
        </w:rPr>
      </w:pPr>
      <w:r>
        <w:rPr>
          <w:rFonts w:eastAsia="Times New Roman"/>
          <w:szCs w:val="24"/>
        </w:rPr>
        <w:t>Η</w:t>
      </w:r>
      <w:r w:rsidRPr="007930A0">
        <w:rPr>
          <w:rFonts w:eastAsia="Times New Roman"/>
          <w:szCs w:val="24"/>
        </w:rPr>
        <w:t xml:space="preserve"> κοινή γνώμη είναι εναντίον </w:t>
      </w:r>
      <w:r>
        <w:rPr>
          <w:rFonts w:eastAsia="Times New Roman"/>
          <w:szCs w:val="24"/>
        </w:rPr>
        <w:t>σας,</w:t>
      </w:r>
      <w:r w:rsidRPr="007930A0">
        <w:rPr>
          <w:rFonts w:eastAsia="Times New Roman"/>
          <w:szCs w:val="24"/>
        </w:rPr>
        <w:t xml:space="preserve"> τα νέα παιδιά </w:t>
      </w:r>
      <w:r>
        <w:rPr>
          <w:rFonts w:eastAsia="Times New Roman"/>
          <w:szCs w:val="24"/>
        </w:rPr>
        <w:t>απογοητεύονται, οι</w:t>
      </w:r>
      <w:r w:rsidRPr="007930A0">
        <w:rPr>
          <w:rFonts w:eastAsia="Times New Roman"/>
          <w:szCs w:val="24"/>
        </w:rPr>
        <w:t xml:space="preserve"> οικογένειες στέλνουν τα παιδιά τους στο εξωτερικό και δίνουν συνάλλαγμα</w:t>
      </w:r>
      <w:r>
        <w:rPr>
          <w:rFonts w:eastAsia="Times New Roman"/>
          <w:szCs w:val="24"/>
        </w:rPr>
        <w:t>,</w:t>
      </w:r>
      <w:r w:rsidRPr="007930A0">
        <w:rPr>
          <w:rFonts w:eastAsia="Times New Roman"/>
          <w:szCs w:val="24"/>
        </w:rPr>
        <w:t xml:space="preserve"> Έλ</w:t>
      </w:r>
      <w:r w:rsidRPr="007930A0">
        <w:rPr>
          <w:rFonts w:eastAsia="Times New Roman"/>
          <w:szCs w:val="24"/>
        </w:rPr>
        <w:t>ληνες καθηγητές είναι στην Αγγλία</w:t>
      </w:r>
      <w:r>
        <w:rPr>
          <w:rFonts w:eastAsia="Times New Roman"/>
          <w:szCs w:val="24"/>
        </w:rPr>
        <w:t>,</w:t>
      </w:r>
      <w:r w:rsidRPr="007930A0">
        <w:rPr>
          <w:rFonts w:eastAsia="Times New Roman"/>
          <w:szCs w:val="24"/>
        </w:rPr>
        <w:t xml:space="preserve"> στην Αμερική</w:t>
      </w:r>
      <w:r>
        <w:rPr>
          <w:rFonts w:eastAsia="Times New Roman"/>
          <w:szCs w:val="24"/>
        </w:rPr>
        <w:t>,</w:t>
      </w:r>
      <w:r w:rsidRPr="007930A0">
        <w:rPr>
          <w:rFonts w:eastAsia="Times New Roman"/>
          <w:szCs w:val="24"/>
        </w:rPr>
        <w:t xml:space="preserve"> στα τέσσερα σημεία του ορίζοντα</w:t>
      </w:r>
      <w:r>
        <w:rPr>
          <w:rFonts w:eastAsia="Times New Roman"/>
          <w:szCs w:val="24"/>
        </w:rPr>
        <w:t>.</w:t>
      </w:r>
      <w:r w:rsidRPr="007930A0">
        <w:rPr>
          <w:rFonts w:eastAsia="Times New Roman"/>
          <w:szCs w:val="24"/>
        </w:rPr>
        <w:t xml:space="preserve"> Όλοι αυτοί οι άνθρωποι θα μας ευγνωμονούν αν αλλάξουμε τη διάταξη αυτή</w:t>
      </w:r>
      <w:r>
        <w:rPr>
          <w:rFonts w:eastAsia="Times New Roman"/>
          <w:szCs w:val="24"/>
        </w:rPr>
        <w:t>.</w:t>
      </w:r>
    </w:p>
    <w:p w14:paraId="0A5DE37E" w14:textId="77777777" w:rsidR="00415E13" w:rsidRDefault="00E650A0">
      <w:pPr>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Ε΄ Αντιπρόεδρος της Βουλής κ. </w:t>
      </w:r>
      <w:r w:rsidRPr="00BD12D5">
        <w:rPr>
          <w:rFonts w:eastAsia="Times New Roman"/>
          <w:b/>
          <w:szCs w:val="24"/>
        </w:rPr>
        <w:t>ΔΗΜΗΤΡΙΟΣ ΚΡΕΜΑΣΤΙΝΟΣ</w:t>
      </w:r>
      <w:r>
        <w:rPr>
          <w:rFonts w:eastAsia="Times New Roman"/>
          <w:szCs w:val="24"/>
        </w:rPr>
        <w:t>)</w:t>
      </w:r>
    </w:p>
    <w:p w14:paraId="0A5DE37F" w14:textId="77777777" w:rsidR="00415E13" w:rsidRDefault="00E650A0">
      <w:pPr>
        <w:spacing w:line="600" w:lineRule="auto"/>
        <w:ind w:firstLine="720"/>
        <w:jc w:val="both"/>
        <w:rPr>
          <w:rFonts w:eastAsia="Times New Roman"/>
          <w:szCs w:val="24"/>
        </w:rPr>
      </w:pPr>
      <w:r>
        <w:rPr>
          <w:rFonts w:eastAsia="Times New Roman"/>
          <w:szCs w:val="24"/>
        </w:rPr>
        <w:t>Κ</w:t>
      </w:r>
      <w:r w:rsidRPr="007930A0">
        <w:rPr>
          <w:rFonts w:eastAsia="Times New Roman"/>
          <w:szCs w:val="24"/>
        </w:rPr>
        <w:t>αι θέλω να σας μιλήσω με συναινετικό πνεύμα</w:t>
      </w:r>
      <w:r>
        <w:rPr>
          <w:rFonts w:eastAsia="Times New Roman"/>
          <w:szCs w:val="24"/>
        </w:rPr>
        <w:t>.</w:t>
      </w:r>
      <w:r w:rsidRPr="007930A0">
        <w:rPr>
          <w:rFonts w:eastAsia="Times New Roman"/>
          <w:szCs w:val="24"/>
        </w:rPr>
        <w:t xml:space="preserve"> Δεν θέλετε τη διάταξη </w:t>
      </w:r>
      <w:r>
        <w:rPr>
          <w:rFonts w:eastAsia="Times New Roman"/>
          <w:szCs w:val="24"/>
        </w:rPr>
        <w:t xml:space="preserve">της </w:t>
      </w:r>
      <w:r w:rsidRPr="007930A0">
        <w:rPr>
          <w:rFonts w:eastAsia="Times New Roman"/>
          <w:szCs w:val="24"/>
        </w:rPr>
        <w:t>Νέας Δημοκρατίας</w:t>
      </w:r>
      <w:r>
        <w:rPr>
          <w:rFonts w:eastAsia="Times New Roman"/>
          <w:szCs w:val="24"/>
        </w:rPr>
        <w:t>;</w:t>
      </w:r>
      <w:r w:rsidRPr="007930A0">
        <w:rPr>
          <w:rFonts w:eastAsia="Times New Roman"/>
          <w:szCs w:val="24"/>
        </w:rPr>
        <w:t xml:space="preserve"> Δεν </w:t>
      </w:r>
      <w:r>
        <w:rPr>
          <w:rFonts w:eastAsia="Times New Roman"/>
          <w:szCs w:val="24"/>
        </w:rPr>
        <w:t xml:space="preserve">την </w:t>
      </w:r>
      <w:r w:rsidRPr="007930A0">
        <w:rPr>
          <w:rFonts w:eastAsia="Times New Roman"/>
          <w:szCs w:val="24"/>
        </w:rPr>
        <w:t>θέλετε</w:t>
      </w:r>
      <w:r>
        <w:rPr>
          <w:rFonts w:eastAsia="Times New Roman"/>
          <w:szCs w:val="24"/>
        </w:rPr>
        <w:t>.</w:t>
      </w:r>
      <w:r w:rsidRPr="007930A0">
        <w:rPr>
          <w:rFonts w:eastAsia="Times New Roman"/>
          <w:szCs w:val="24"/>
        </w:rPr>
        <w:t xml:space="preserve"> Πάρτε τη διάταξη του ΚΙΝΑΛ</w:t>
      </w:r>
      <w:r>
        <w:rPr>
          <w:rFonts w:eastAsia="Times New Roman"/>
          <w:szCs w:val="24"/>
        </w:rPr>
        <w:t>, το οποίο λέει: μη κρατικά</w:t>
      </w:r>
      <w:r w:rsidRPr="007930A0">
        <w:rPr>
          <w:rFonts w:eastAsia="Times New Roman"/>
          <w:szCs w:val="24"/>
        </w:rPr>
        <w:t xml:space="preserve"> </w:t>
      </w:r>
      <w:r>
        <w:rPr>
          <w:rFonts w:eastAsia="Times New Roman"/>
          <w:szCs w:val="24"/>
        </w:rPr>
        <w:t>πανεπιστήμια. Υιοθετήστε την,</w:t>
      </w:r>
      <w:r w:rsidRPr="007930A0">
        <w:rPr>
          <w:rFonts w:eastAsia="Times New Roman"/>
          <w:szCs w:val="24"/>
        </w:rPr>
        <w:t xml:space="preserve"> σας παρακαλώ υιοθετήστε την</w:t>
      </w:r>
      <w:r>
        <w:rPr>
          <w:rFonts w:eastAsia="Times New Roman"/>
          <w:szCs w:val="24"/>
        </w:rPr>
        <w:t>,</w:t>
      </w:r>
      <w:r w:rsidRPr="007930A0">
        <w:rPr>
          <w:rFonts w:eastAsia="Times New Roman"/>
          <w:szCs w:val="24"/>
        </w:rPr>
        <w:t xml:space="preserve"> </w:t>
      </w:r>
      <w:r>
        <w:rPr>
          <w:rFonts w:eastAsia="Times New Roman"/>
          <w:szCs w:val="24"/>
        </w:rPr>
        <w:t>ό</w:t>
      </w:r>
      <w:r w:rsidRPr="007930A0">
        <w:rPr>
          <w:rFonts w:eastAsia="Times New Roman"/>
          <w:szCs w:val="24"/>
        </w:rPr>
        <w:t>χι κομματικά</w:t>
      </w:r>
      <w:r>
        <w:rPr>
          <w:rFonts w:eastAsia="Times New Roman"/>
          <w:szCs w:val="24"/>
        </w:rPr>
        <w:t xml:space="preserve"> -</w:t>
      </w:r>
      <w:r w:rsidRPr="007930A0">
        <w:rPr>
          <w:rFonts w:eastAsia="Times New Roman"/>
          <w:szCs w:val="24"/>
        </w:rPr>
        <w:t>εμείς κομματικά είμα</w:t>
      </w:r>
      <w:r w:rsidRPr="007930A0">
        <w:rPr>
          <w:rFonts w:eastAsia="Times New Roman"/>
          <w:szCs w:val="24"/>
        </w:rPr>
        <w:t>στε κερδισμένοι από αυτό</w:t>
      </w:r>
      <w:r>
        <w:rPr>
          <w:rFonts w:eastAsia="Times New Roman"/>
          <w:szCs w:val="24"/>
        </w:rPr>
        <w:t>-,</w:t>
      </w:r>
      <w:r w:rsidRPr="007930A0">
        <w:rPr>
          <w:rFonts w:eastAsia="Times New Roman"/>
          <w:szCs w:val="24"/>
        </w:rPr>
        <w:t xml:space="preserve"> εθνικά σας παρακαλώ</w:t>
      </w:r>
      <w:r>
        <w:rPr>
          <w:rFonts w:eastAsia="Times New Roman"/>
          <w:szCs w:val="24"/>
        </w:rPr>
        <w:t>.</w:t>
      </w:r>
      <w:r w:rsidRPr="007930A0">
        <w:rPr>
          <w:rFonts w:eastAsia="Times New Roman"/>
          <w:szCs w:val="24"/>
        </w:rPr>
        <w:t xml:space="preserve"> </w:t>
      </w:r>
    </w:p>
    <w:p w14:paraId="0A5DE380" w14:textId="77777777" w:rsidR="00415E13" w:rsidRDefault="00E650A0">
      <w:pPr>
        <w:spacing w:line="600" w:lineRule="auto"/>
        <w:ind w:firstLine="720"/>
        <w:jc w:val="both"/>
        <w:rPr>
          <w:rFonts w:eastAsia="Times New Roman"/>
          <w:szCs w:val="24"/>
        </w:rPr>
      </w:pPr>
      <w:r w:rsidRPr="007930A0">
        <w:rPr>
          <w:rFonts w:eastAsia="Times New Roman"/>
          <w:szCs w:val="24"/>
        </w:rPr>
        <w:t>Δείτε το φιλικό σας κύκλο</w:t>
      </w:r>
      <w:r>
        <w:rPr>
          <w:rFonts w:eastAsia="Times New Roman"/>
          <w:szCs w:val="24"/>
        </w:rPr>
        <w:t xml:space="preserve">, </w:t>
      </w:r>
      <w:r w:rsidRPr="007930A0">
        <w:rPr>
          <w:rFonts w:eastAsia="Times New Roman"/>
          <w:szCs w:val="24"/>
        </w:rPr>
        <w:t xml:space="preserve">δείτε τα παιδιά </w:t>
      </w:r>
      <w:r>
        <w:rPr>
          <w:rFonts w:eastAsia="Times New Roman"/>
          <w:szCs w:val="24"/>
        </w:rPr>
        <w:t>σας, δ</w:t>
      </w:r>
      <w:r w:rsidRPr="007930A0">
        <w:rPr>
          <w:rFonts w:eastAsia="Times New Roman"/>
          <w:szCs w:val="24"/>
        </w:rPr>
        <w:t xml:space="preserve">είτε τις οικογένειές </w:t>
      </w:r>
      <w:r>
        <w:rPr>
          <w:rFonts w:eastAsia="Times New Roman"/>
          <w:szCs w:val="24"/>
        </w:rPr>
        <w:t>σας,</w:t>
      </w:r>
      <w:r w:rsidRPr="007930A0">
        <w:rPr>
          <w:rFonts w:eastAsia="Times New Roman"/>
          <w:szCs w:val="24"/>
        </w:rPr>
        <w:t xml:space="preserve"> τους φίλους </w:t>
      </w:r>
      <w:r>
        <w:rPr>
          <w:rFonts w:eastAsia="Times New Roman"/>
          <w:szCs w:val="24"/>
        </w:rPr>
        <w:t>σας.</w:t>
      </w:r>
      <w:r w:rsidRPr="007930A0">
        <w:rPr>
          <w:rFonts w:eastAsia="Times New Roman"/>
          <w:szCs w:val="24"/>
        </w:rPr>
        <w:t xml:space="preserve"> Αφήστε στην άκρη τα δόγματα </w:t>
      </w:r>
      <w:r>
        <w:rPr>
          <w:rFonts w:eastAsia="Times New Roman"/>
          <w:szCs w:val="24"/>
        </w:rPr>
        <w:t>σας,</w:t>
      </w:r>
      <w:r w:rsidRPr="007930A0">
        <w:rPr>
          <w:rFonts w:eastAsia="Times New Roman"/>
          <w:szCs w:val="24"/>
        </w:rPr>
        <w:t xml:space="preserve"> αφήστε στην άκρη το Μαξ</w:t>
      </w:r>
      <w:r>
        <w:rPr>
          <w:rFonts w:eastAsia="Times New Roman"/>
          <w:szCs w:val="24"/>
        </w:rPr>
        <w:t>ίμου και τις κομματικές γραμμές. Πρέπει να δούμε τ</w:t>
      </w:r>
      <w:r w:rsidRPr="007930A0">
        <w:rPr>
          <w:rFonts w:eastAsia="Times New Roman"/>
          <w:szCs w:val="24"/>
        </w:rPr>
        <w:t xml:space="preserve">ο εθνικό </w:t>
      </w:r>
      <w:r w:rsidRPr="007930A0">
        <w:rPr>
          <w:rFonts w:eastAsia="Times New Roman"/>
          <w:szCs w:val="24"/>
        </w:rPr>
        <w:t>συμφέρον</w:t>
      </w:r>
      <w:r>
        <w:rPr>
          <w:rFonts w:eastAsia="Times New Roman"/>
          <w:szCs w:val="24"/>
        </w:rPr>
        <w:t>,</w:t>
      </w:r>
      <w:r w:rsidRPr="007930A0">
        <w:rPr>
          <w:rFonts w:eastAsia="Times New Roman"/>
          <w:szCs w:val="24"/>
        </w:rPr>
        <w:t xml:space="preserve"> το συμφέρον των νέων παιδιών</w:t>
      </w:r>
      <w:r>
        <w:rPr>
          <w:rFonts w:eastAsia="Times New Roman"/>
          <w:szCs w:val="24"/>
        </w:rPr>
        <w:t>.</w:t>
      </w:r>
    </w:p>
    <w:p w14:paraId="0A5DE381" w14:textId="77777777" w:rsidR="00415E13" w:rsidRDefault="00E650A0">
      <w:pPr>
        <w:spacing w:line="600" w:lineRule="auto"/>
        <w:ind w:firstLine="720"/>
        <w:jc w:val="both"/>
        <w:rPr>
          <w:rFonts w:eastAsia="Times New Roman"/>
          <w:szCs w:val="24"/>
        </w:rPr>
      </w:pPr>
      <w:r w:rsidRPr="007930A0">
        <w:rPr>
          <w:rFonts w:eastAsia="Times New Roman"/>
          <w:szCs w:val="24"/>
        </w:rPr>
        <w:t>Εάν το κάνετε</w:t>
      </w:r>
      <w:r>
        <w:rPr>
          <w:rFonts w:eastAsia="Times New Roman"/>
          <w:szCs w:val="24"/>
        </w:rPr>
        <w:t>,</w:t>
      </w:r>
      <w:r w:rsidRPr="007930A0">
        <w:rPr>
          <w:rFonts w:eastAsia="Times New Roman"/>
          <w:szCs w:val="24"/>
        </w:rPr>
        <w:t xml:space="preserve"> </w:t>
      </w:r>
      <w:r>
        <w:rPr>
          <w:rFonts w:eastAsia="Times New Roman"/>
          <w:szCs w:val="24"/>
        </w:rPr>
        <w:t>θ</w:t>
      </w:r>
      <w:r w:rsidRPr="007930A0">
        <w:rPr>
          <w:rFonts w:eastAsia="Times New Roman"/>
          <w:szCs w:val="24"/>
        </w:rPr>
        <w:t xml:space="preserve">α σας ευγνωμονεί </w:t>
      </w:r>
      <w:r>
        <w:rPr>
          <w:rFonts w:eastAsia="Times New Roman"/>
          <w:szCs w:val="24"/>
        </w:rPr>
        <w:t>η</w:t>
      </w:r>
      <w:r w:rsidRPr="007930A0">
        <w:rPr>
          <w:rFonts w:eastAsia="Times New Roman"/>
          <w:szCs w:val="24"/>
        </w:rPr>
        <w:t xml:space="preserve"> μεγάλη πλειοψηφία της ελληνικής κοινωνίας</w:t>
      </w:r>
      <w:r>
        <w:rPr>
          <w:rFonts w:eastAsia="Times New Roman"/>
          <w:szCs w:val="24"/>
        </w:rPr>
        <w:t>.</w:t>
      </w:r>
      <w:r w:rsidRPr="007930A0">
        <w:rPr>
          <w:rFonts w:eastAsia="Times New Roman"/>
          <w:szCs w:val="24"/>
        </w:rPr>
        <w:t xml:space="preserve"> Έχετε καιρό να το σκεφτείτε μέχρι την Πέμπτη</w:t>
      </w:r>
      <w:r>
        <w:rPr>
          <w:rFonts w:eastAsia="Times New Roman"/>
          <w:szCs w:val="24"/>
        </w:rPr>
        <w:t>.</w:t>
      </w:r>
      <w:r w:rsidRPr="007930A0">
        <w:rPr>
          <w:rFonts w:eastAsia="Times New Roman"/>
          <w:szCs w:val="24"/>
        </w:rPr>
        <w:t xml:space="preserve"> Σας παρακαλώ και πάλι σκεφτείτε το</w:t>
      </w:r>
      <w:r>
        <w:rPr>
          <w:rFonts w:eastAsia="Times New Roman"/>
          <w:szCs w:val="24"/>
        </w:rPr>
        <w:t>.</w:t>
      </w:r>
    </w:p>
    <w:p w14:paraId="0A5DE382"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A5DE383" w14:textId="77777777" w:rsidR="00415E13" w:rsidRDefault="00E650A0">
      <w:pPr>
        <w:spacing w:line="600" w:lineRule="auto"/>
        <w:ind w:firstLine="720"/>
        <w:jc w:val="both"/>
        <w:rPr>
          <w:rFonts w:eastAsia="Times New Roman"/>
          <w:szCs w:val="24"/>
        </w:rPr>
      </w:pPr>
      <w:r>
        <w:rPr>
          <w:rFonts w:eastAsia="Times New Roman"/>
          <w:b/>
          <w:bCs/>
          <w:szCs w:val="24"/>
        </w:rPr>
        <w:lastRenderedPageBreak/>
        <w:t>ΠΡ</w:t>
      </w:r>
      <w:r>
        <w:rPr>
          <w:rFonts w:eastAsia="Times New Roman"/>
          <w:b/>
          <w:bCs/>
          <w:szCs w:val="24"/>
        </w:rPr>
        <w:t>ΟΕΔΡΕΥΩΝ (Δημήτριος Κρεμαστινός):</w:t>
      </w:r>
      <w:r>
        <w:rPr>
          <w:rFonts w:eastAsia="Times New Roman"/>
          <w:szCs w:val="24"/>
        </w:rPr>
        <w:t xml:space="preserve"> Συνεχίζουμε με την κ</w:t>
      </w:r>
      <w:r>
        <w:rPr>
          <w:rFonts w:eastAsia="Times New Roman"/>
          <w:szCs w:val="24"/>
        </w:rPr>
        <w:t>.</w:t>
      </w:r>
      <w:r>
        <w:rPr>
          <w:rFonts w:eastAsia="Times New Roman"/>
          <w:szCs w:val="24"/>
        </w:rPr>
        <w:t xml:space="preserve"> </w:t>
      </w:r>
      <w:r>
        <w:rPr>
          <w:rFonts w:eastAsia="Times New Roman"/>
          <w:szCs w:val="24"/>
        </w:rPr>
        <w:t xml:space="preserve">Τζάκρη, Βουλευτή του ΣΥΡΙΖΑ. </w:t>
      </w:r>
    </w:p>
    <w:p w14:paraId="0A5DE384" w14:textId="77777777" w:rsidR="00415E13" w:rsidRDefault="00E650A0">
      <w:pPr>
        <w:spacing w:line="600" w:lineRule="auto"/>
        <w:ind w:firstLine="720"/>
        <w:jc w:val="both"/>
        <w:rPr>
          <w:rFonts w:eastAsia="Times New Roman"/>
          <w:szCs w:val="24"/>
        </w:rPr>
      </w:pPr>
      <w:r>
        <w:rPr>
          <w:rFonts w:eastAsia="Times New Roman"/>
          <w:szCs w:val="24"/>
        </w:rPr>
        <w:t>Ορίστε, κυρία συνάδελφε, έχετε τον λόγο.</w:t>
      </w:r>
    </w:p>
    <w:p w14:paraId="0A5DE385" w14:textId="77777777" w:rsidR="00415E13" w:rsidRDefault="00E650A0">
      <w:pPr>
        <w:spacing w:line="600" w:lineRule="auto"/>
        <w:ind w:firstLine="720"/>
        <w:jc w:val="both"/>
        <w:rPr>
          <w:rFonts w:eastAsia="Times New Roman"/>
          <w:szCs w:val="24"/>
        </w:rPr>
      </w:pPr>
      <w:r w:rsidRPr="00984E91">
        <w:rPr>
          <w:rFonts w:eastAsia="Times New Roman"/>
          <w:b/>
          <w:szCs w:val="24"/>
        </w:rPr>
        <w:t xml:space="preserve">ΘΕΟΔΩΡΑ ΤΖΑΚΡΗ: </w:t>
      </w:r>
      <w:r w:rsidRPr="00984E91">
        <w:rPr>
          <w:rFonts w:eastAsia="Times New Roman"/>
          <w:szCs w:val="24"/>
        </w:rPr>
        <w:t>Κ</w:t>
      </w:r>
      <w:r w:rsidRPr="007930A0">
        <w:rPr>
          <w:rFonts w:eastAsia="Times New Roman"/>
          <w:szCs w:val="24"/>
        </w:rPr>
        <w:t>υρίες και κύριοι Βουλευτές</w:t>
      </w:r>
      <w:r w:rsidRPr="00D11EDC">
        <w:rPr>
          <w:rFonts w:eastAsia="Times New Roman"/>
          <w:szCs w:val="24"/>
        </w:rPr>
        <w:t>,</w:t>
      </w:r>
      <w:r w:rsidRPr="007930A0">
        <w:rPr>
          <w:rFonts w:eastAsia="Times New Roman"/>
          <w:szCs w:val="24"/>
        </w:rPr>
        <w:t xml:space="preserve"> ήδη από το 2013 έχει καταστεί δυνατή η έναρξη της διαδικασίας αναθεώρησης του Συντάγματος μετά τη συμπλήρωση πενταετίας από την προηγούμενη </w:t>
      </w:r>
      <w:r>
        <w:rPr>
          <w:rFonts w:eastAsia="Times New Roman"/>
          <w:szCs w:val="24"/>
        </w:rPr>
        <w:t>ανεπιτυχή</w:t>
      </w:r>
      <w:r w:rsidRPr="007930A0">
        <w:rPr>
          <w:rFonts w:eastAsia="Times New Roman"/>
          <w:szCs w:val="24"/>
        </w:rPr>
        <w:t xml:space="preserve"> προσπάθεια της Νέας Δημοκρατίας</w:t>
      </w:r>
      <w:r w:rsidRPr="00D11EDC">
        <w:rPr>
          <w:rFonts w:eastAsia="Times New Roman"/>
          <w:szCs w:val="24"/>
        </w:rPr>
        <w:t>,</w:t>
      </w:r>
      <w:r w:rsidRPr="007930A0">
        <w:rPr>
          <w:rFonts w:eastAsia="Times New Roman"/>
          <w:szCs w:val="24"/>
        </w:rPr>
        <w:t xml:space="preserve"> η οποία μάλιστα δεν κατόρθωσε να συγκεντρώσει τις αναγκαίες </w:t>
      </w:r>
      <w:r>
        <w:rPr>
          <w:rFonts w:eastAsia="Times New Roman"/>
          <w:szCs w:val="24"/>
        </w:rPr>
        <w:t>συναινέσεις</w:t>
      </w:r>
      <w:r w:rsidRPr="007930A0">
        <w:rPr>
          <w:rFonts w:eastAsia="Times New Roman"/>
          <w:szCs w:val="24"/>
        </w:rPr>
        <w:t xml:space="preserve"> </w:t>
      </w:r>
      <w:r w:rsidRPr="007930A0">
        <w:rPr>
          <w:rFonts w:eastAsia="Times New Roman"/>
          <w:szCs w:val="24"/>
        </w:rPr>
        <w:t xml:space="preserve">και επικρατεί πλέον γενικευμένη η πεποίθηση ότι η αναθεώρηση του εκκρεμεί ως ιστορικό ζητούμενο </w:t>
      </w:r>
      <w:r>
        <w:rPr>
          <w:rFonts w:eastAsia="Times New Roman"/>
          <w:szCs w:val="24"/>
        </w:rPr>
        <w:t>σ</w:t>
      </w:r>
      <w:r w:rsidRPr="007930A0">
        <w:rPr>
          <w:rFonts w:eastAsia="Times New Roman"/>
          <w:szCs w:val="24"/>
        </w:rPr>
        <w:t>την πολιτειακή μας ιστορία εδώ και δύο δεκαετίες</w:t>
      </w:r>
      <w:r w:rsidRPr="00D11EDC">
        <w:rPr>
          <w:rFonts w:eastAsia="Times New Roman"/>
          <w:szCs w:val="24"/>
        </w:rPr>
        <w:t>.</w:t>
      </w:r>
      <w:r w:rsidRPr="007930A0">
        <w:rPr>
          <w:rFonts w:eastAsia="Times New Roman"/>
          <w:szCs w:val="24"/>
        </w:rPr>
        <w:t xml:space="preserve"> </w:t>
      </w:r>
    </w:p>
    <w:p w14:paraId="0A5DE386" w14:textId="77777777" w:rsidR="00415E13" w:rsidRDefault="00E650A0">
      <w:pPr>
        <w:spacing w:line="600" w:lineRule="auto"/>
        <w:ind w:firstLine="720"/>
        <w:jc w:val="both"/>
        <w:rPr>
          <w:rFonts w:eastAsia="Times New Roman"/>
          <w:szCs w:val="24"/>
        </w:rPr>
      </w:pPr>
      <w:r>
        <w:rPr>
          <w:rFonts w:eastAsia="Times New Roman"/>
          <w:szCs w:val="24"/>
        </w:rPr>
        <w:t>Και α</w:t>
      </w:r>
      <w:r w:rsidRPr="00786765">
        <w:rPr>
          <w:rFonts w:eastAsia="Times New Roman"/>
          <w:szCs w:val="24"/>
        </w:rPr>
        <w:t>υτό μάλιστα για δύο λόγους</w:t>
      </w:r>
      <w:r>
        <w:rPr>
          <w:rFonts w:eastAsia="Times New Roman"/>
          <w:szCs w:val="24"/>
        </w:rPr>
        <w:t>:</w:t>
      </w:r>
      <w:r w:rsidRPr="00786765">
        <w:rPr>
          <w:rFonts w:eastAsia="Times New Roman"/>
          <w:szCs w:val="24"/>
        </w:rPr>
        <w:t xml:space="preserve"> Πρώτον</w:t>
      </w:r>
      <w:r>
        <w:rPr>
          <w:rFonts w:eastAsia="Times New Roman"/>
          <w:szCs w:val="24"/>
        </w:rPr>
        <w:t>,</w:t>
      </w:r>
      <w:r w:rsidRPr="00786765">
        <w:rPr>
          <w:rFonts w:eastAsia="Times New Roman"/>
          <w:szCs w:val="24"/>
        </w:rPr>
        <w:t xml:space="preserve"> διότι η θεσμική μας σχέση με την Ευρωπαϊκή Ένωση επιβάλλει </w:t>
      </w:r>
      <w:r>
        <w:rPr>
          <w:rFonts w:eastAsia="Times New Roman"/>
          <w:szCs w:val="24"/>
        </w:rPr>
        <w:t>ως ιστορ</w:t>
      </w:r>
      <w:r>
        <w:rPr>
          <w:rFonts w:eastAsia="Times New Roman"/>
          <w:szCs w:val="24"/>
        </w:rPr>
        <w:t xml:space="preserve">ική </w:t>
      </w:r>
      <w:r w:rsidRPr="00786765">
        <w:rPr>
          <w:rFonts w:eastAsia="Times New Roman"/>
          <w:szCs w:val="24"/>
        </w:rPr>
        <w:t xml:space="preserve">προσαρμογή </w:t>
      </w:r>
      <w:r>
        <w:rPr>
          <w:rFonts w:eastAsia="Times New Roman"/>
          <w:szCs w:val="24"/>
        </w:rPr>
        <w:t xml:space="preserve">τη </w:t>
      </w:r>
      <w:r>
        <w:rPr>
          <w:rFonts w:eastAsia="Times New Roman"/>
          <w:szCs w:val="24"/>
        </w:rPr>
        <w:t>σ</w:t>
      </w:r>
      <w:r>
        <w:rPr>
          <w:rFonts w:eastAsia="Times New Roman"/>
          <w:szCs w:val="24"/>
        </w:rPr>
        <w:t>υνταγματική</w:t>
      </w:r>
      <w:r w:rsidRPr="00786765">
        <w:rPr>
          <w:rFonts w:eastAsia="Times New Roman"/>
          <w:szCs w:val="24"/>
        </w:rPr>
        <w:t xml:space="preserve"> </w:t>
      </w:r>
      <w:r>
        <w:rPr>
          <w:rFonts w:eastAsia="Times New Roman"/>
          <w:szCs w:val="24"/>
        </w:rPr>
        <w:t>Αν</w:t>
      </w:r>
      <w:r w:rsidRPr="00786765">
        <w:rPr>
          <w:rFonts w:eastAsia="Times New Roman"/>
          <w:szCs w:val="24"/>
        </w:rPr>
        <w:t>αθεώρηση</w:t>
      </w:r>
      <w:r>
        <w:rPr>
          <w:rFonts w:eastAsia="Times New Roman"/>
          <w:szCs w:val="24"/>
        </w:rPr>
        <w:t>,</w:t>
      </w:r>
      <w:r w:rsidRPr="00786765">
        <w:rPr>
          <w:rFonts w:eastAsia="Times New Roman"/>
          <w:szCs w:val="24"/>
        </w:rPr>
        <w:t xml:space="preserve"> εφόσον ουσιαστικά το </w:t>
      </w:r>
      <w:r>
        <w:rPr>
          <w:rFonts w:eastAsia="Times New Roman"/>
          <w:szCs w:val="24"/>
        </w:rPr>
        <w:t>Σ</w:t>
      </w:r>
      <w:r w:rsidRPr="00786765">
        <w:rPr>
          <w:rFonts w:eastAsia="Times New Roman"/>
          <w:szCs w:val="24"/>
        </w:rPr>
        <w:t xml:space="preserve">ύνταγμά μας έχει </w:t>
      </w:r>
      <w:r>
        <w:rPr>
          <w:rFonts w:eastAsia="Times New Roman"/>
          <w:szCs w:val="24"/>
        </w:rPr>
        <w:t>συνταχθεί</w:t>
      </w:r>
      <w:r w:rsidRPr="00786765">
        <w:rPr>
          <w:rFonts w:eastAsia="Times New Roman"/>
          <w:szCs w:val="24"/>
        </w:rPr>
        <w:t xml:space="preserve"> από ένα εθνικό κράτος</w:t>
      </w:r>
      <w:r>
        <w:rPr>
          <w:rFonts w:eastAsia="Times New Roman"/>
          <w:szCs w:val="24"/>
        </w:rPr>
        <w:t xml:space="preserve">, </w:t>
      </w:r>
      <w:r w:rsidRPr="00786765">
        <w:rPr>
          <w:rFonts w:eastAsia="Times New Roman"/>
          <w:szCs w:val="24"/>
        </w:rPr>
        <w:t xml:space="preserve">το οποίο στη συνέχεια εντάχθηκε σε έναν υπέρτερο </w:t>
      </w:r>
      <w:r>
        <w:rPr>
          <w:rFonts w:eastAsia="Times New Roman"/>
          <w:szCs w:val="24"/>
        </w:rPr>
        <w:t>ε</w:t>
      </w:r>
      <w:r w:rsidRPr="00786765">
        <w:rPr>
          <w:rFonts w:eastAsia="Times New Roman"/>
          <w:szCs w:val="24"/>
        </w:rPr>
        <w:t>υρωπαϊκό θεσμό που υπέστη και διεύρυνση και εμβάθυνση</w:t>
      </w:r>
      <w:r>
        <w:rPr>
          <w:rFonts w:eastAsia="Times New Roman"/>
          <w:szCs w:val="24"/>
        </w:rPr>
        <w:t>. Α</w:t>
      </w:r>
      <w:r w:rsidRPr="00786765">
        <w:rPr>
          <w:rFonts w:eastAsia="Times New Roman"/>
          <w:szCs w:val="24"/>
        </w:rPr>
        <w:t>κόμη</w:t>
      </w:r>
      <w:r>
        <w:rPr>
          <w:rFonts w:eastAsia="Times New Roman"/>
          <w:szCs w:val="24"/>
        </w:rPr>
        <w:t>,</w:t>
      </w:r>
      <w:r w:rsidRPr="00786765">
        <w:rPr>
          <w:rFonts w:eastAsia="Times New Roman"/>
          <w:szCs w:val="24"/>
        </w:rPr>
        <w:t xml:space="preserve"> για κάποιους εξακολουθεί να υ</w:t>
      </w:r>
      <w:r w:rsidRPr="00786765">
        <w:rPr>
          <w:rFonts w:eastAsia="Times New Roman"/>
          <w:szCs w:val="24"/>
        </w:rPr>
        <w:t>φίσταται το ερώτημα αν υπάρχουν ενω</w:t>
      </w:r>
      <w:r>
        <w:rPr>
          <w:rFonts w:eastAsia="Times New Roman"/>
          <w:szCs w:val="24"/>
        </w:rPr>
        <w:t xml:space="preserve">σιακές </w:t>
      </w:r>
      <w:r>
        <w:rPr>
          <w:rFonts w:eastAsia="Times New Roman"/>
          <w:szCs w:val="24"/>
        </w:rPr>
        <w:lastRenderedPageBreak/>
        <w:t>ρυθμίσεις που είναι υπερ</w:t>
      </w:r>
      <w:r w:rsidRPr="00786765">
        <w:rPr>
          <w:rFonts w:eastAsia="Times New Roman"/>
          <w:szCs w:val="24"/>
        </w:rPr>
        <w:t>συνταγματικής ισχύος</w:t>
      </w:r>
      <w:r>
        <w:rPr>
          <w:rFonts w:eastAsia="Times New Roman"/>
          <w:szCs w:val="24"/>
        </w:rPr>
        <w:t>,</w:t>
      </w:r>
      <w:r w:rsidRPr="00786765">
        <w:rPr>
          <w:rFonts w:eastAsia="Times New Roman"/>
          <w:szCs w:val="24"/>
        </w:rPr>
        <w:t xml:space="preserve"> </w:t>
      </w:r>
      <w:r>
        <w:rPr>
          <w:rFonts w:eastAsia="Times New Roman"/>
          <w:szCs w:val="24"/>
        </w:rPr>
        <w:t>δ</w:t>
      </w:r>
      <w:r w:rsidRPr="00786765">
        <w:rPr>
          <w:rFonts w:eastAsia="Times New Roman"/>
          <w:szCs w:val="24"/>
        </w:rPr>
        <w:t xml:space="preserve">ηλαδή αν υπάρχουν διατάξεις που να έχουν </w:t>
      </w:r>
      <w:r>
        <w:rPr>
          <w:rFonts w:eastAsia="Times New Roman"/>
          <w:szCs w:val="24"/>
        </w:rPr>
        <w:t>υπέρτερη</w:t>
      </w:r>
      <w:r w:rsidRPr="00786765">
        <w:rPr>
          <w:rFonts w:eastAsia="Times New Roman"/>
          <w:szCs w:val="24"/>
        </w:rPr>
        <w:t xml:space="preserve"> νομική ισχύ από το ελληνικό Σύνταγμα και επιστημονικά και πολιτικά πρέπει να δοθούν οι </w:t>
      </w:r>
      <w:r>
        <w:rPr>
          <w:rFonts w:eastAsia="Times New Roman"/>
          <w:szCs w:val="24"/>
        </w:rPr>
        <w:t>αναγκαίες</w:t>
      </w:r>
      <w:r w:rsidRPr="00786765">
        <w:rPr>
          <w:rFonts w:eastAsia="Times New Roman"/>
          <w:szCs w:val="24"/>
        </w:rPr>
        <w:t xml:space="preserve"> απαντήσεις</w:t>
      </w:r>
      <w:r>
        <w:rPr>
          <w:rFonts w:eastAsia="Times New Roman"/>
          <w:szCs w:val="24"/>
        </w:rPr>
        <w:t>.</w:t>
      </w:r>
      <w:r w:rsidRPr="00786765">
        <w:rPr>
          <w:rFonts w:eastAsia="Times New Roman"/>
          <w:szCs w:val="24"/>
        </w:rPr>
        <w:t xml:space="preserve"> </w:t>
      </w:r>
    </w:p>
    <w:p w14:paraId="0A5DE387" w14:textId="77777777" w:rsidR="00415E13" w:rsidRDefault="00E650A0">
      <w:pPr>
        <w:spacing w:line="600" w:lineRule="auto"/>
        <w:ind w:firstLine="720"/>
        <w:jc w:val="both"/>
        <w:rPr>
          <w:rFonts w:eastAsia="Times New Roman"/>
          <w:szCs w:val="24"/>
        </w:rPr>
      </w:pPr>
      <w:r>
        <w:rPr>
          <w:rFonts w:eastAsia="Times New Roman"/>
          <w:szCs w:val="24"/>
        </w:rPr>
        <w:t xml:space="preserve">Και </w:t>
      </w:r>
      <w:r w:rsidRPr="00786765">
        <w:rPr>
          <w:rFonts w:eastAsia="Times New Roman"/>
          <w:szCs w:val="24"/>
        </w:rPr>
        <w:t>δεύ</w:t>
      </w:r>
      <w:r w:rsidRPr="00786765">
        <w:rPr>
          <w:rFonts w:eastAsia="Times New Roman"/>
          <w:szCs w:val="24"/>
        </w:rPr>
        <w:t>τερον</w:t>
      </w:r>
      <w:r>
        <w:rPr>
          <w:rFonts w:eastAsia="Times New Roman"/>
          <w:szCs w:val="24"/>
        </w:rPr>
        <w:t>,</w:t>
      </w:r>
      <w:r w:rsidRPr="00786765">
        <w:rPr>
          <w:rFonts w:eastAsia="Times New Roman"/>
          <w:szCs w:val="24"/>
        </w:rPr>
        <w:t xml:space="preserve"> διότι η Ελλάδα τα τελευταία χρόνια </w:t>
      </w:r>
      <w:r>
        <w:rPr>
          <w:rFonts w:eastAsia="Times New Roman"/>
          <w:szCs w:val="24"/>
        </w:rPr>
        <w:t>δοκιμάστηκε</w:t>
      </w:r>
      <w:r w:rsidRPr="00786765">
        <w:rPr>
          <w:rFonts w:eastAsia="Times New Roman"/>
          <w:szCs w:val="24"/>
        </w:rPr>
        <w:t xml:space="preserve"> από μία έκτακτη οικονομική και δημοσιονομική κρίση</w:t>
      </w:r>
      <w:r>
        <w:rPr>
          <w:rFonts w:eastAsia="Times New Roman"/>
          <w:szCs w:val="24"/>
        </w:rPr>
        <w:t>,</w:t>
      </w:r>
      <w:r w:rsidRPr="00786765">
        <w:rPr>
          <w:rFonts w:eastAsia="Times New Roman"/>
          <w:szCs w:val="24"/>
        </w:rPr>
        <w:t xml:space="preserve"> που δοκίμασε τους πολίτες και εξακολουθεί να τους δοκιμάζει</w:t>
      </w:r>
      <w:r>
        <w:rPr>
          <w:rFonts w:eastAsia="Times New Roman"/>
          <w:szCs w:val="24"/>
        </w:rPr>
        <w:t xml:space="preserve">, αλλά και τους θεσμούς. Άρα, </w:t>
      </w:r>
      <w:r w:rsidRPr="00786765">
        <w:rPr>
          <w:rFonts w:eastAsia="Times New Roman"/>
          <w:szCs w:val="24"/>
        </w:rPr>
        <w:t xml:space="preserve">ο έλεγχος των </w:t>
      </w:r>
      <w:r>
        <w:rPr>
          <w:rFonts w:eastAsia="Times New Roman"/>
          <w:szCs w:val="24"/>
        </w:rPr>
        <w:t>θ</w:t>
      </w:r>
      <w:r w:rsidRPr="00786765">
        <w:rPr>
          <w:rFonts w:eastAsia="Times New Roman"/>
          <w:szCs w:val="24"/>
        </w:rPr>
        <w:t>εσμών</w:t>
      </w:r>
      <w:r>
        <w:rPr>
          <w:rFonts w:eastAsia="Times New Roman"/>
          <w:szCs w:val="24"/>
        </w:rPr>
        <w:t>,</w:t>
      </w:r>
      <w:r w:rsidRPr="00786765">
        <w:rPr>
          <w:rFonts w:eastAsia="Times New Roman"/>
          <w:szCs w:val="24"/>
        </w:rPr>
        <w:t xml:space="preserve"> υπό το πρίσμα της κρίσης που τους δοκίμ</w:t>
      </w:r>
      <w:r w:rsidRPr="00786765">
        <w:rPr>
          <w:rFonts w:eastAsia="Times New Roman"/>
          <w:szCs w:val="24"/>
        </w:rPr>
        <w:t>ασε</w:t>
      </w:r>
      <w:r>
        <w:rPr>
          <w:rFonts w:eastAsia="Times New Roman"/>
          <w:szCs w:val="24"/>
        </w:rPr>
        <w:t>,</w:t>
      </w:r>
      <w:r w:rsidRPr="00786765">
        <w:rPr>
          <w:rFonts w:eastAsia="Times New Roman"/>
          <w:szCs w:val="24"/>
        </w:rPr>
        <w:t xml:space="preserve"> αποτελεί αναγκαί</w:t>
      </w:r>
      <w:r>
        <w:rPr>
          <w:rFonts w:eastAsia="Times New Roman"/>
          <w:szCs w:val="24"/>
        </w:rPr>
        <w:t>ο</w:t>
      </w:r>
      <w:r w:rsidRPr="00786765">
        <w:rPr>
          <w:rFonts w:eastAsia="Times New Roman"/>
          <w:szCs w:val="24"/>
        </w:rPr>
        <w:t xml:space="preserve"> πολιτικό πρόταγμα</w:t>
      </w:r>
      <w:r>
        <w:rPr>
          <w:rFonts w:eastAsia="Times New Roman"/>
          <w:szCs w:val="24"/>
        </w:rPr>
        <w:t>.</w:t>
      </w:r>
      <w:r w:rsidRPr="00786765">
        <w:rPr>
          <w:rFonts w:eastAsia="Times New Roman"/>
          <w:szCs w:val="24"/>
        </w:rPr>
        <w:t xml:space="preserve"> </w:t>
      </w:r>
    </w:p>
    <w:p w14:paraId="0A5DE388" w14:textId="77777777" w:rsidR="00415E13" w:rsidRDefault="00E650A0">
      <w:pPr>
        <w:spacing w:line="600" w:lineRule="auto"/>
        <w:ind w:firstLine="720"/>
        <w:jc w:val="both"/>
        <w:rPr>
          <w:rFonts w:eastAsia="Times New Roman"/>
          <w:szCs w:val="24"/>
        </w:rPr>
      </w:pPr>
      <w:r>
        <w:rPr>
          <w:rFonts w:eastAsia="Times New Roman"/>
          <w:szCs w:val="24"/>
        </w:rPr>
        <w:t>Υπό</w:t>
      </w:r>
      <w:r w:rsidRPr="00786765">
        <w:rPr>
          <w:rFonts w:eastAsia="Times New Roman"/>
          <w:szCs w:val="24"/>
        </w:rPr>
        <w:t xml:space="preserve"> το πρίσμα αυτό</w:t>
      </w:r>
      <w:r>
        <w:rPr>
          <w:rFonts w:eastAsia="Times New Roman"/>
          <w:szCs w:val="24"/>
        </w:rPr>
        <w:t>,</w:t>
      </w:r>
      <w:r w:rsidRPr="00786765">
        <w:rPr>
          <w:rFonts w:eastAsia="Times New Roman"/>
          <w:szCs w:val="24"/>
        </w:rPr>
        <w:t xml:space="preserve"> λοιπόν</w:t>
      </w:r>
      <w:r>
        <w:rPr>
          <w:rFonts w:eastAsia="Times New Roman"/>
          <w:szCs w:val="24"/>
        </w:rPr>
        <w:t>,</w:t>
      </w:r>
      <w:r w:rsidRPr="00786765">
        <w:rPr>
          <w:rFonts w:eastAsia="Times New Roman"/>
          <w:szCs w:val="24"/>
        </w:rPr>
        <w:t xml:space="preserve"> </w:t>
      </w:r>
      <w:r>
        <w:rPr>
          <w:rFonts w:eastAsia="Times New Roman"/>
          <w:szCs w:val="24"/>
        </w:rPr>
        <w:t xml:space="preserve">κυρίες και κύριοι συνάδελφοι, </w:t>
      </w:r>
      <w:r w:rsidRPr="00786765">
        <w:rPr>
          <w:rFonts w:eastAsia="Times New Roman"/>
          <w:szCs w:val="24"/>
        </w:rPr>
        <w:t>καλούμαστε σήμερα να αποφασίσουμε π</w:t>
      </w:r>
      <w:r>
        <w:rPr>
          <w:rFonts w:eastAsia="Times New Roman"/>
          <w:szCs w:val="24"/>
        </w:rPr>
        <w:t>ώ</w:t>
      </w:r>
      <w:r w:rsidRPr="00786765">
        <w:rPr>
          <w:rFonts w:eastAsia="Times New Roman"/>
          <w:szCs w:val="24"/>
        </w:rPr>
        <w:t xml:space="preserve">ς πρέπει να είναι </w:t>
      </w:r>
      <w:r>
        <w:rPr>
          <w:rFonts w:eastAsia="Times New Roman"/>
          <w:szCs w:val="24"/>
        </w:rPr>
        <w:t>οι κατευθυντήριες</w:t>
      </w:r>
      <w:r w:rsidRPr="00786765">
        <w:rPr>
          <w:rFonts w:eastAsia="Times New Roman"/>
          <w:szCs w:val="24"/>
        </w:rPr>
        <w:t xml:space="preserve"> γραμμές για μία επιτυχημένη </w:t>
      </w:r>
      <w:r>
        <w:rPr>
          <w:rFonts w:eastAsia="Times New Roman"/>
          <w:szCs w:val="24"/>
        </w:rPr>
        <w:t>σ</w:t>
      </w:r>
      <w:r w:rsidRPr="00786765">
        <w:rPr>
          <w:rFonts w:eastAsia="Times New Roman"/>
          <w:szCs w:val="24"/>
        </w:rPr>
        <w:t xml:space="preserve">υνταγματική </w:t>
      </w:r>
      <w:r>
        <w:rPr>
          <w:rFonts w:eastAsia="Times New Roman"/>
          <w:szCs w:val="24"/>
        </w:rPr>
        <w:t>Α</w:t>
      </w:r>
      <w:r w:rsidRPr="00786765">
        <w:rPr>
          <w:rFonts w:eastAsia="Times New Roman"/>
          <w:szCs w:val="24"/>
        </w:rPr>
        <w:t>ναθεώρηση</w:t>
      </w:r>
      <w:r>
        <w:rPr>
          <w:rFonts w:eastAsia="Times New Roman"/>
          <w:szCs w:val="24"/>
        </w:rPr>
        <w:t>.</w:t>
      </w:r>
      <w:r w:rsidRPr="00786765">
        <w:rPr>
          <w:rFonts w:eastAsia="Times New Roman"/>
          <w:szCs w:val="24"/>
        </w:rPr>
        <w:t xml:space="preserve"> </w:t>
      </w:r>
      <w:r>
        <w:rPr>
          <w:rFonts w:eastAsia="Times New Roman"/>
          <w:szCs w:val="24"/>
        </w:rPr>
        <w:t>Μ</w:t>
      </w:r>
      <w:r w:rsidRPr="00786765">
        <w:rPr>
          <w:rFonts w:eastAsia="Times New Roman"/>
          <w:szCs w:val="24"/>
        </w:rPr>
        <w:t xml:space="preserve">ία δημοκρατία δυτικού τύπου </w:t>
      </w:r>
      <w:r>
        <w:rPr>
          <w:rFonts w:eastAsia="Times New Roman"/>
          <w:szCs w:val="24"/>
        </w:rPr>
        <w:t>βρίσκει τ</w:t>
      </w:r>
      <w:r w:rsidRPr="00786765">
        <w:rPr>
          <w:rFonts w:eastAsia="Times New Roman"/>
          <w:szCs w:val="24"/>
        </w:rPr>
        <w:t>η</w:t>
      </w:r>
      <w:r>
        <w:rPr>
          <w:rFonts w:eastAsia="Times New Roman"/>
          <w:szCs w:val="24"/>
        </w:rPr>
        <w:t>ν</w:t>
      </w:r>
      <w:r w:rsidRPr="00786765">
        <w:rPr>
          <w:rFonts w:eastAsia="Times New Roman"/>
          <w:szCs w:val="24"/>
        </w:rPr>
        <w:t xml:space="preserve"> πιο αυθεντική της έκφραση στην αποτελεσματική προστασία των ατομικών και κοινωνικών δικαιωμάτων</w:t>
      </w:r>
      <w:r>
        <w:rPr>
          <w:rFonts w:eastAsia="Times New Roman"/>
          <w:szCs w:val="24"/>
        </w:rPr>
        <w:t>,</w:t>
      </w:r>
      <w:r w:rsidRPr="00786765">
        <w:rPr>
          <w:rFonts w:eastAsia="Times New Roman"/>
          <w:szCs w:val="24"/>
        </w:rPr>
        <w:t xml:space="preserve"> όπως το δικαίωμα στην εργασία</w:t>
      </w:r>
      <w:r>
        <w:rPr>
          <w:rFonts w:eastAsia="Times New Roman"/>
          <w:szCs w:val="24"/>
        </w:rPr>
        <w:t>,</w:t>
      </w:r>
      <w:r w:rsidRPr="00786765">
        <w:rPr>
          <w:rFonts w:eastAsia="Times New Roman"/>
          <w:szCs w:val="24"/>
        </w:rPr>
        <w:t xml:space="preserve"> στην υγεία</w:t>
      </w:r>
      <w:r>
        <w:rPr>
          <w:rFonts w:eastAsia="Times New Roman"/>
          <w:szCs w:val="24"/>
        </w:rPr>
        <w:t>,</w:t>
      </w:r>
      <w:r w:rsidRPr="00786765">
        <w:rPr>
          <w:rFonts w:eastAsia="Times New Roman"/>
          <w:szCs w:val="24"/>
        </w:rPr>
        <w:t xml:space="preserve"> στην κοινωνική ασφάλιση και στη νομοθέτηση </w:t>
      </w:r>
      <w:r>
        <w:rPr>
          <w:rFonts w:eastAsia="Times New Roman"/>
          <w:szCs w:val="24"/>
        </w:rPr>
        <w:t>τ</w:t>
      </w:r>
      <w:r w:rsidRPr="00786765">
        <w:rPr>
          <w:rFonts w:eastAsia="Times New Roman"/>
          <w:szCs w:val="24"/>
        </w:rPr>
        <w:t>ου κατώτατου μισθού</w:t>
      </w:r>
      <w:r>
        <w:rPr>
          <w:rFonts w:eastAsia="Times New Roman"/>
          <w:szCs w:val="24"/>
        </w:rPr>
        <w:t>,</w:t>
      </w:r>
      <w:r w:rsidRPr="00786765">
        <w:rPr>
          <w:rFonts w:eastAsia="Times New Roman"/>
          <w:szCs w:val="24"/>
        </w:rPr>
        <w:t xml:space="preserve"> στην ισότητα αμοιβής ανεξαρτήτως ηλι</w:t>
      </w:r>
      <w:r w:rsidRPr="00786765">
        <w:rPr>
          <w:rFonts w:eastAsia="Times New Roman"/>
          <w:szCs w:val="24"/>
        </w:rPr>
        <w:lastRenderedPageBreak/>
        <w:t>κία</w:t>
      </w:r>
      <w:r w:rsidRPr="00786765">
        <w:rPr>
          <w:rFonts w:eastAsia="Times New Roman"/>
          <w:szCs w:val="24"/>
        </w:rPr>
        <w:t>ς και στην αξιοπρεπή διαβίωση για όλους</w:t>
      </w:r>
      <w:r>
        <w:rPr>
          <w:rFonts w:eastAsia="Times New Roman"/>
          <w:szCs w:val="24"/>
        </w:rPr>
        <w:t>,</w:t>
      </w:r>
      <w:r w:rsidRPr="00786765">
        <w:rPr>
          <w:rFonts w:eastAsia="Times New Roman"/>
          <w:szCs w:val="24"/>
        </w:rPr>
        <w:t xml:space="preserve"> αλλά και στη </w:t>
      </w:r>
      <w:r>
        <w:rPr>
          <w:rFonts w:eastAsia="Times New Roman"/>
          <w:szCs w:val="24"/>
        </w:rPr>
        <w:t>δ</w:t>
      </w:r>
      <w:r w:rsidRPr="00786765">
        <w:rPr>
          <w:rFonts w:eastAsia="Times New Roman"/>
          <w:szCs w:val="24"/>
        </w:rPr>
        <w:t xml:space="preserve">ημοκρατική </w:t>
      </w:r>
      <w:r>
        <w:rPr>
          <w:rFonts w:eastAsia="Times New Roman"/>
          <w:szCs w:val="24"/>
        </w:rPr>
        <w:t>λ</w:t>
      </w:r>
      <w:r w:rsidRPr="00786765">
        <w:rPr>
          <w:rFonts w:eastAsia="Times New Roman"/>
          <w:szCs w:val="24"/>
        </w:rPr>
        <w:t xml:space="preserve">ειτουργία των </w:t>
      </w:r>
      <w:r>
        <w:rPr>
          <w:rFonts w:eastAsia="Times New Roman"/>
          <w:szCs w:val="24"/>
        </w:rPr>
        <w:t>θ</w:t>
      </w:r>
      <w:r w:rsidRPr="00786765">
        <w:rPr>
          <w:rFonts w:eastAsia="Times New Roman"/>
          <w:szCs w:val="24"/>
        </w:rPr>
        <w:t xml:space="preserve">εσμών και στην προστασία της </w:t>
      </w:r>
      <w:r>
        <w:rPr>
          <w:rFonts w:eastAsia="Times New Roman"/>
          <w:szCs w:val="24"/>
        </w:rPr>
        <w:t>δ</w:t>
      </w:r>
      <w:r w:rsidRPr="00786765">
        <w:rPr>
          <w:rFonts w:eastAsia="Times New Roman"/>
          <w:szCs w:val="24"/>
        </w:rPr>
        <w:t>ημοκρατίας καθεαυτήν</w:t>
      </w:r>
      <w:r>
        <w:rPr>
          <w:rFonts w:eastAsia="Times New Roman"/>
          <w:szCs w:val="24"/>
        </w:rPr>
        <w:t>.</w:t>
      </w:r>
      <w:r w:rsidRPr="00786765">
        <w:rPr>
          <w:rFonts w:eastAsia="Times New Roman"/>
          <w:szCs w:val="24"/>
        </w:rPr>
        <w:t xml:space="preserve"> Γιατί</w:t>
      </w:r>
      <w:r>
        <w:rPr>
          <w:rFonts w:eastAsia="Times New Roman"/>
          <w:szCs w:val="24"/>
        </w:rPr>
        <w:t>;</w:t>
      </w:r>
      <w:r w:rsidRPr="00786765">
        <w:rPr>
          <w:rFonts w:eastAsia="Times New Roman"/>
          <w:szCs w:val="24"/>
        </w:rPr>
        <w:t xml:space="preserve"> </w:t>
      </w:r>
      <w:r>
        <w:rPr>
          <w:rFonts w:eastAsia="Times New Roman"/>
          <w:szCs w:val="24"/>
        </w:rPr>
        <w:t>Ε</w:t>
      </w:r>
      <w:r w:rsidRPr="00786765">
        <w:rPr>
          <w:rFonts w:eastAsia="Times New Roman"/>
          <w:szCs w:val="24"/>
        </w:rPr>
        <w:t xml:space="preserve">πειδή η οικονομική και κοινωνική κρίση κατέληξε σε πολιτικό εξτρεμισμό και </w:t>
      </w:r>
      <w:r>
        <w:rPr>
          <w:rFonts w:eastAsia="Times New Roman"/>
          <w:szCs w:val="24"/>
        </w:rPr>
        <w:t>γραφικοποίηση της πολιτικής, αλλά</w:t>
      </w:r>
      <w:r w:rsidRPr="00786765">
        <w:rPr>
          <w:rFonts w:eastAsia="Times New Roman"/>
          <w:szCs w:val="24"/>
        </w:rPr>
        <w:t xml:space="preserve"> και σ</w:t>
      </w:r>
      <w:r w:rsidRPr="00786765">
        <w:rPr>
          <w:rFonts w:eastAsia="Times New Roman"/>
          <w:szCs w:val="24"/>
        </w:rPr>
        <w:t>ε πλήρη απαξίωση της πολιτικής ως δημόσι</w:t>
      </w:r>
      <w:r>
        <w:rPr>
          <w:rFonts w:eastAsia="Times New Roman"/>
          <w:szCs w:val="24"/>
        </w:rPr>
        <w:t>α</w:t>
      </w:r>
      <w:r w:rsidRPr="00786765">
        <w:rPr>
          <w:rFonts w:eastAsia="Times New Roman"/>
          <w:szCs w:val="24"/>
        </w:rPr>
        <w:t>ς λειτουργίας</w:t>
      </w:r>
      <w:r>
        <w:rPr>
          <w:rFonts w:eastAsia="Times New Roman"/>
          <w:szCs w:val="24"/>
        </w:rPr>
        <w:t xml:space="preserve">. </w:t>
      </w:r>
    </w:p>
    <w:p w14:paraId="0A5DE389" w14:textId="77777777" w:rsidR="00415E13" w:rsidRDefault="00E650A0">
      <w:pPr>
        <w:spacing w:line="600" w:lineRule="auto"/>
        <w:ind w:firstLine="720"/>
        <w:jc w:val="both"/>
        <w:rPr>
          <w:rFonts w:eastAsia="Times New Roman"/>
          <w:szCs w:val="24"/>
        </w:rPr>
      </w:pPr>
      <w:r>
        <w:rPr>
          <w:rFonts w:eastAsia="Times New Roman"/>
          <w:szCs w:val="24"/>
        </w:rPr>
        <w:t>Μ</w:t>
      </w:r>
      <w:r w:rsidRPr="00786765">
        <w:rPr>
          <w:rFonts w:eastAsia="Times New Roman"/>
          <w:szCs w:val="24"/>
        </w:rPr>
        <w:t>προστά σε αυτή την κατάσταση</w:t>
      </w:r>
      <w:r>
        <w:rPr>
          <w:rFonts w:eastAsia="Times New Roman"/>
          <w:szCs w:val="24"/>
        </w:rPr>
        <w:t>,</w:t>
      </w:r>
      <w:r w:rsidRPr="00786765">
        <w:rPr>
          <w:rFonts w:eastAsia="Times New Roman"/>
          <w:szCs w:val="24"/>
        </w:rPr>
        <w:t xml:space="preserve"> </w:t>
      </w:r>
      <w:r>
        <w:rPr>
          <w:rFonts w:eastAsia="Times New Roman"/>
          <w:szCs w:val="24"/>
        </w:rPr>
        <w:t>ο αναθεωρητικός</w:t>
      </w:r>
      <w:r w:rsidRPr="00786765">
        <w:rPr>
          <w:rFonts w:eastAsia="Times New Roman"/>
          <w:szCs w:val="24"/>
        </w:rPr>
        <w:t xml:space="preserve"> νομοθέτης </w:t>
      </w:r>
      <w:r>
        <w:rPr>
          <w:rFonts w:eastAsia="Times New Roman"/>
          <w:szCs w:val="24"/>
        </w:rPr>
        <w:t>σ</w:t>
      </w:r>
      <w:r w:rsidRPr="00786765">
        <w:rPr>
          <w:rFonts w:eastAsia="Times New Roman"/>
          <w:szCs w:val="24"/>
        </w:rPr>
        <w:t>την Ελλάδα του 2019 θα πρέπει να έχει ως κύριο μέλημα του να ανατάξει την αξιοπιστία</w:t>
      </w:r>
      <w:r>
        <w:rPr>
          <w:rFonts w:eastAsia="Times New Roman"/>
          <w:szCs w:val="24"/>
        </w:rPr>
        <w:t>,</w:t>
      </w:r>
      <w:r w:rsidRPr="00786765">
        <w:rPr>
          <w:rFonts w:eastAsia="Times New Roman"/>
          <w:szCs w:val="24"/>
        </w:rPr>
        <w:t xml:space="preserve"> το κύρος και την τιμή του πολιτικού συστήματος και αυτή</w:t>
      </w:r>
      <w:r w:rsidRPr="00786765">
        <w:rPr>
          <w:rFonts w:eastAsia="Times New Roman"/>
          <w:szCs w:val="24"/>
        </w:rPr>
        <w:t xml:space="preserve"> είν</w:t>
      </w:r>
      <w:r>
        <w:rPr>
          <w:rFonts w:eastAsia="Times New Roman"/>
          <w:szCs w:val="24"/>
        </w:rPr>
        <w:t>αι μία υπαρξιακής</w:t>
      </w:r>
      <w:r w:rsidRPr="00786765">
        <w:rPr>
          <w:rFonts w:eastAsia="Times New Roman"/>
          <w:szCs w:val="24"/>
        </w:rPr>
        <w:t xml:space="preserve"> τάξεως παρέμβαση για την εύρυθμη λειτουργία των </w:t>
      </w:r>
      <w:r>
        <w:rPr>
          <w:rFonts w:eastAsia="Times New Roman"/>
          <w:szCs w:val="24"/>
        </w:rPr>
        <w:t>θ</w:t>
      </w:r>
      <w:r w:rsidRPr="00786765">
        <w:rPr>
          <w:rFonts w:eastAsia="Times New Roman"/>
          <w:szCs w:val="24"/>
        </w:rPr>
        <w:t>εσμών</w:t>
      </w:r>
      <w:r>
        <w:rPr>
          <w:rFonts w:eastAsia="Times New Roman"/>
          <w:szCs w:val="24"/>
        </w:rPr>
        <w:t>.</w:t>
      </w:r>
      <w:r w:rsidRPr="00786765">
        <w:rPr>
          <w:rFonts w:eastAsia="Times New Roman"/>
          <w:szCs w:val="24"/>
        </w:rPr>
        <w:t xml:space="preserve"> </w:t>
      </w:r>
      <w:r>
        <w:rPr>
          <w:rFonts w:eastAsia="Times New Roman"/>
          <w:szCs w:val="24"/>
        </w:rPr>
        <w:t>Τ</w:t>
      </w:r>
      <w:r w:rsidRPr="00786765">
        <w:rPr>
          <w:rFonts w:eastAsia="Times New Roman"/>
          <w:szCs w:val="24"/>
        </w:rPr>
        <w:t xml:space="preserve">ο πολιτικό σύστημα έχει χάσει </w:t>
      </w:r>
      <w:r>
        <w:rPr>
          <w:rFonts w:eastAsia="Times New Roman"/>
          <w:szCs w:val="24"/>
        </w:rPr>
        <w:t>την επαφή του με την κοινωνία κ</w:t>
      </w:r>
      <w:r w:rsidRPr="00786765">
        <w:rPr>
          <w:rFonts w:eastAsia="Times New Roman"/>
          <w:szCs w:val="24"/>
        </w:rPr>
        <w:t>ι αυτό μπορεί να έχει δραματικές συνέπειες για το μέλλον των κοινωνιών</w:t>
      </w:r>
      <w:r>
        <w:rPr>
          <w:rFonts w:eastAsia="Times New Roman"/>
          <w:szCs w:val="24"/>
        </w:rPr>
        <w:t>.</w:t>
      </w:r>
      <w:r w:rsidRPr="00786765">
        <w:rPr>
          <w:rFonts w:eastAsia="Times New Roman"/>
          <w:szCs w:val="24"/>
        </w:rPr>
        <w:t xml:space="preserve"> </w:t>
      </w:r>
    </w:p>
    <w:p w14:paraId="0A5DE38A" w14:textId="77777777" w:rsidR="00415E13" w:rsidRDefault="00E650A0">
      <w:pPr>
        <w:spacing w:line="600" w:lineRule="auto"/>
        <w:ind w:firstLine="720"/>
        <w:jc w:val="both"/>
        <w:rPr>
          <w:rFonts w:eastAsia="Times New Roman"/>
          <w:szCs w:val="24"/>
        </w:rPr>
      </w:pPr>
      <w:r>
        <w:rPr>
          <w:rFonts w:eastAsia="Times New Roman"/>
          <w:szCs w:val="24"/>
        </w:rPr>
        <w:t>Ο</w:t>
      </w:r>
      <w:r w:rsidRPr="00786765">
        <w:rPr>
          <w:rFonts w:eastAsia="Times New Roman"/>
          <w:szCs w:val="24"/>
        </w:rPr>
        <w:t xml:space="preserve"> φυσικός χώρος ανά</w:t>
      </w:r>
      <w:r>
        <w:rPr>
          <w:rFonts w:eastAsia="Times New Roman"/>
          <w:szCs w:val="24"/>
        </w:rPr>
        <w:t>ταξης</w:t>
      </w:r>
      <w:r w:rsidRPr="00786765">
        <w:rPr>
          <w:rFonts w:eastAsia="Times New Roman"/>
          <w:szCs w:val="24"/>
        </w:rPr>
        <w:t xml:space="preserve"> της τραυματισμένης πολιτικής</w:t>
      </w:r>
      <w:r>
        <w:rPr>
          <w:rFonts w:eastAsia="Times New Roman"/>
          <w:szCs w:val="24"/>
        </w:rPr>
        <w:t>,</w:t>
      </w:r>
      <w:r w:rsidRPr="00786765">
        <w:rPr>
          <w:rFonts w:eastAsia="Times New Roman"/>
          <w:szCs w:val="24"/>
        </w:rPr>
        <w:t xml:space="preserve"> του τραυματισμένου δημόσιου χώρου είναι το </w:t>
      </w:r>
      <w:r>
        <w:rPr>
          <w:rFonts w:eastAsia="Times New Roman"/>
          <w:szCs w:val="24"/>
        </w:rPr>
        <w:t>Σ</w:t>
      </w:r>
      <w:r w:rsidRPr="00786765">
        <w:rPr>
          <w:rFonts w:eastAsia="Times New Roman"/>
          <w:szCs w:val="24"/>
        </w:rPr>
        <w:t>ύνταγμα</w:t>
      </w:r>
      <w:r>
        <w:rPr>
          <w:rFonts w:eastAsia="Times New Roman"/>
          <w:szCs w:val="24"/>
        </w:rPr>
        <w:t>,</w:t>
      </w:r>
      <w:r w:rsidRPr="00786765">
        <w:rPr>
          <w:rFonts w:eastAsia="Times New Roman"/>
          <w:szCs w:val="24"/>
        </w:rPr>
        <w:t xml:space="preserve"> </w:t>
      </w:r>
      <w:r>
        <w:rPr>
          <w:rFonts w:eastAsia="Times New Roman"/>
          <w:szCs w:val="24"/>
        </w:rPr>
        <w:t>δ</w:t>
      </w:r>
      <w:r w:rsidRPr="00786765">
        <w:rPr>
          <w:rFonts w:eastAsia="Times New Roman"/>
          <w:szCs w:val="24"/>
        </w:rPr>
        <w:t xml:space="preserve">ηλαδή ο θεμελιώδης νόμος που καθορίζει και οργανώνει την αποτελεσματική και </w:t>
      </w:r>
      <w:r>
        <w:rPr>
          <w:rFonts w:eastAsia="Times New Roman"/>
          <w:szCs w:val="24"/>
        </w:rPr>
        <w:t>δ</w:t>
      </w:r>
      <w:r w:rsidRPr="00786765">
        <w:rPr>
          <w:rFonts w:eastAsia="Times New Roman"/>
          <w:szCs w:val="24"/>
        </w:rPr>
        <w:t xml:space="preserve">ημοκρατική </w:t>
      </w:r>
      <w:r>
        <w:rPr>
          <w:rFonts w:eastAsia="Times New Roman"/>
          <w:szCs w:val="24"/>
        </w:rPr>
        <w:t>λ</w:t>
      </w:r>
      <w:r w:rsidRPr="00786765">
        <w:rPr>
          <w:rFonts w:eastAsia="Times New Roman"/>
          <w:szCs w:val="24"/>
        </w:rPr>
        <w:t xml:space="preserve">ειτουργία των </w:t>
      </w:r>
      <w:r>
        <w:rPr>
          <w:rFonts w:eastAsia="Times New Roman"/>
          <w:szCs w:val="24"/>
        </w:rPr>
        <w:t>θ</w:t>
      </w:r>
      <w:r w:rsidRPr="00786765">
        <w:rPr>
          <w:rFonts w:eastAsia="Times New Roman"/>
          <w:szCs w:val="24"/>
        </w:rPr>
        <w:t>εσμών</w:t>
      </w:r>
      <w:r>
        <w:rPr>
          <w:rFonts w:eastAsia="Times New Roman"/>
          <w:szCs w:val="24"/>
        </w:rPr>
        <w:t>.</w:t>
      </w:r>
      <w:r w:rsidRPr="00786765">
        <w:rPr>
          <w:rFonts w:eastAsia="Times New Roman"/>
          <w:szCs w:val="24"/>
        </w:rPr>
        <w:t xml:space="preserve"> Άρα</w:t>
      </w:r>
      <w:r>
        <w:rPr>
          <w:rFonts w:eastAsia="Times New Roman"/>
          <w:szCs w:val="24"/>
        </w:rPr>
        <w:t>,</w:t>
      </w:r>
      <w:r w:rsidRPr="00786765">
        <w:rPr>
          <w:rFonts w:eastAsia="Times New Roman"/>
          <w:szCs w:val="24"/>
        </w:rPr>
        <w:t xml:space="preserve"> </w:t>
      </w:r>
      <w:r w:rsidRPr="00786765">
        <w:rPr>
          <w:rFonts w:eastAsia="Times New Roman"/>
          <w:szCs w:val="24"/>
        </w:rPr>
        <w:lastRenderedPageBreak/>
        <w:t>όλες οι επιμέρους παρεμβάσεις που γίνονται προς αποκατάσταση της τιμής και του κύρους του πολιτικού κόσμου</w:t>
      </w:r>
      <w:r>
        <w:rPr>
          <w:rFonts w:eastAsia="Times New Roman"/>
          <w:szCs w:val="24"/>
        </w:rPr>
        <w:t>,</w:t>
      </w:r>
      <w:r w:rsidRPr="00786765">
        <w:rPr>
          <w:rFonts w:eastAsia="Times New Roman"/>
          <w:szCs w:val="24"/>
        </w:rPr>
        <w:t xml:space="preserve"> επιχειρ</w:t>
      </w:r>
      <w:r>
        <w:rPr>
          <w:rFonts w:eastAsia="Times New Roman"/>
          <w:szCs w:val="24"/>
        </w:rPr>
        <w:t>ήθηκαν</w:t>
      </w:r>
      <w:r w:rsidRPr="00786765">
        <w:rPr>
          <w:rFonts w:eastAsia="Times New Roman"/>
          <w:szCs w:val="24"/>
        </w:rPr>
        <w:t xml:space="preserve"> στο</w:t>
      </w:r>
      <w:r>
        <w:rPr>
          <w:rFonts w:eastAsia="Times New Roman"/>
          <w:szCs w:val="24"/>
        </w:rPr>
        <w:t>ν</w:t>
      </w:r>
      <w:r w:rsidRPr="00786765">
        <w:rPr>
          <w:rFonts w:eastAsia="Times New Roman"/>
          <w:szCs w:val="24"/>
        </w:rPr>
        <w:t xml:space="preserve"> φυσικό τους χώρο</w:t>
      </w:r>
      <w:r>
        <w:rPr>
          <w:rFonts w:eastAsia="Times New Roman"/>
          <w:szCs w:val="24"/>
        </w:rPr>
        <w:t>,</w:t>
      </w:r>
      <w:r w:rsidRPr="00786765">
        <w:rPr>
          <w:rFonts w:eastAsia="Times New Roman"/>
          <w:szCs w:val="24"/>
        </w:rPr>
        <w:t xml:space="preserve"> που είναι το </w:t>
      </w:r>
      <w:r>
        <w:rPr>
          <w:rFonts w:eastAsia="Times New Roman"/>
          <w:szCs w:val="24"/>
        </w:rPr>
        <w:t>Σ</w:t>
      </w:r>
      <w:r w:rsidRPr="00786765">
        <w:rPr>
          <w:rFonts w:eastAsia="Times New Roman"/>
          <w:szCs w:val="24"/>
        </w:rPr>
        <w:t>ύνταγμα</w:t>
      </w:r>
      <w:r>
        <w:rPr>
          <w:rFonts w:eastAsia="Times New Roman"/>
          <w:szCs w:val="24"/>
        </w:rPr>
        <w:t>.</w:t>
      </w:r>
    </w:p>
    <w:p w14:paraId="0A5DE38B" w14:textId="77777777" w:rsidR="00415E13" w:rsidRDefault="00E650A0">
      <w:pPr>
        <w:spacing w:line="600" w:lineRule="auto"/>
        <w:ind w:firstLine="720"/>
        <w:jc w:val="both"/>
        <w:rPr>
          <w:rFonts w:eastAsia="Times New Roman"/>
          <w:szCs w:val="24"/>
        </w:rPr>
      </w:pPr>
      <w:r>
        <w:rPr>
          <w:rFonts w:eastAsia="Times New Roman"/>
          <w:szCs w:val="24"/>
        </w:rPr>
        <w:t>Ε</w:t>
      </w:r>
      <w:r w:rsidRPr="00786765">
        <w:rPr>
          <w:rFonts w:eastAsia="Times New Roman"/>
          <w:szCs w:val="24"/>
        </w:rPr>
        <w:t>δώ υπάγεται η καθιέρωση ενός ανώτατου ορίου συνολικής βουλευτικής θητείας</w:t>
      </w:r>
      <w:r>
        <w:rPr>
          <w:rFonts w:eastAsia="Times New Roman"/>
          <w:szCs w:val="24"/>
        </w:rPr>
        <w:t>, η</w:t>
      </w:r>
      <w:r w:rsidRPr="00786765">
        <w:rPr>
          <w:rFonts w:eastAsia="Times New Roman"/>
          <w:szCs w:val="24"/>
        </w:rPr>
        <w:t xml:space="preserve"> υπέρβαση </w:t>
      </w:r>
      <w:r w:rsidRPr="00786765">
        <w:rPr>
          <w:rFonts w:eastAsia="Times New Roman"/>
          <w:szCs w:val="24"/>
        </w:rPr>
        <w:t xml:space="preserve">του οποίου θα συνεπάγεται αυτοδίκαια </w:t>
      </w:r>
      <w:r>
        <w:rPr>
          <w:rFonts w:eastAsia="Times New Roman"/>
          <w:szCs w:val="24"/>
        </w:rPr>
        <w:t>κώλυμα</w:t>
      </w:r>
      <w:r w:rsidRPr="00786765">
        <w:rPr>
          <w:rFonts w:eastAsia="Times New Roman"/>
          <w:szCs w:val="24"/>
        </w:rPr>
        <w:t xml:space="preserve"> τόσο για την υποβολή </w:t>
      </w:r>
      <w:r>
        <w:rPr>
          <w:rFonts w:eastAsia="Times New Roman"/>
          <w:szCs w:val="24"/>
        </w:rPr>
        <w:t>ν</w:t>
      </w:r>
      <w:r w:rsidRPr="00786765">
        <w:rPr>
          <w:rFonts w:eastAsia="Times New Roman"/>
          <w:szCs w:val="24"/>
        </w:rPr>
        <w:t xml:space="preserve">έας υποψηφιότητας όσο και </w:t>
      </w:r>
      <w:r>
        <w:rPr>
          <w:rFonts w:eastAsia="Times New Roman"/>
          <w:szCs w:val="24"/>
        </w:rPr>
        <w:t xml:space="preserve">για </w:t>
      </w:r>
      <w:r w:rsidRPr="00786765">
        <w:rPr>
          <w:rFonts w:eastAsia="Times New Roman"/>
          <w:szCs w:val="24"/>
        </w:rPr>
        <w:t xml:space="preserve">την εκλογή </w:t>
      </w:r>
      <w:r>
        <w:rPr>
          <w:rFonts w:eastAsia="Times New Roman"/>
          <w:szCs w:val="24"/>
        </w:rPr>
        <w:t>ως Β</w:t>
      </w:r>
      <w:r w:rsidRPr="00786765">
        <w:rPr>
          <w:rFonts w:eastAsia="Times New Roman"/>
          <w:szCs w:val="24"/>
        </w:rPr>
        <w:t>ουλευτή κάθε προσώπου που έχει υπερβεί το όριο αυτό</w:t>
      </w:r>
      <w:r>
        <w:rPr>
          <w:rFonts w:eastAsia="Times New Roman"/>
          <w:szCs w:val="24"/>
        </w:rPr>
        <w:t>.</w:t>
      </w:r>
      <w:r w:rsidRPr="00786765">
        <w:rPr>
          <w:rFonts w:eastAsia="Times New Roman"/>
          <w:szCs w:val="24"/>
        </w:rPr>
        <w:t xml:space="preserve"> </w:t>
      </w:r>
      <w:r>
        <w:rPr>
          <w:rFonts w:eastAsia="Times New Roman"/>
          <w:szCs w:val="24"/>
        </w:rPr>
        <w:t>Θ</w:t>
      </w:r>
      <w:r w:rsidRPr="00786765">
        <w:rPr>
          <w:rFonts w:eastAsia="Times New Roman"/>
          <w:szCs w:val="24"/>
        </w:rPr>
        <w:t>α μπορούσ</w:t>
      </w:r>
      <w:r>
        <w:rPr>
          <w:rFonts w:eastAsia="Times New Roman"/>
          <w:szCs w:val="24"/>
        </w:rPr>
        <w:t xml:space="preserve">αμε </w:t>
      </w:r>
      <w:r w:rsidRPr="00786765">
        <w:rPr>
          <w:rFonts w:eastAsia="Times New Roman"/>
          <w:szCs w:val="24"/>
        </w:rPr>
        <w:t>με αυτό</w:t>
      </w:r>
      <w:r>
        <w:rPr>
          <w:rFonts w:eastAsia="Times New Roman"/>
          <w:szCs w:val="24"/>
        </w:rPr>
        <w:t>ν</w:t>
      </w:r>
      <w:r w:rsidRPr="00786765">
        <w:rPr>
          <w:rFonts w:eastAsia="Times New Roman"/>
          <w:szCs w:val="24"/>
        </w:rPr>
        <w:t xml:space="preserve"> τον τρόπο να</w:t>
      </w:r>
      <w:r>
        <w:rPr>
          <w:rFonts w:eastAsia="Times New Roman"/>
          <w:szCs w:val="24"/>
        </w:rPr>
        <w:t xml:space="preserve"> παρεμποδιστεί </w:t>
      </w:r>
      <w:r w:rsidRPr="00786765">
        <w:rPr>
          <w:rFonts w:eastAsia="Times New Roman"/>
          <w:szCs w:val="24"/>
        </w:rPr>
        <w:t>σε κάποιο βαθμό η δημιουργία μιας πολιτική</w:t>
      </w:r>
      <w:r w:rsidRPr="00786765">
        <w:rPr>
          <w:rFonts w:eastAsia="Times New Roman"/>
          <w:szCs w:val="24"/>
        </w:rPr>
        <w:t xml:space="preserve">ς </w:t>
      </w:r>
      <w:r>
        <w:rPr>
          <w:rFonts w:eastAsia="Times New Roman"/>
          <w:szCs w:val="24"/>
        </w:rPr>
        <w:t>ελίτ, με</w:t>
      </w:r>
      <w:r w:rsidRPr="00786765">
        <w:rPr>
          <w:rFonts w:eastAsia="Times New Roman"/>
          <w:szCs w:val="24"/>
        </w:rPr>
        <w:t xml:space="preserve"> επαγγελματικά χαρακτηριστικά </w:t>
      </w:r>
      <w:r>
        <w:rPr>
          <w:rFonts w:eastAsia="Times New Roman"/>
          <w:szCs w:val="24"/>
        </w:rPr>
        <w:t>κλειστής</w:t>
      </w:r>
      <w:r w:rsidRPr="00786765">
        <w:rPr>
          <w:rFonts w:eastAsia="Times New Roman"/>
          <w:szCs w:val="24"/>
        </w:rPr>
        <w:t xml:space="preserve"> συντεχνίας και μάλιστα σε μία εποχή που η πολιτική έχει ανάγκη αυτούς που δεν έχουν ανάγκη την πολιτική</w:t>
      </w:r>
      <w:r>
        <w:rPr>
          <w:rFonts w:eastAsia="Times New Roman"/>
          <w:szCs w:val="24"/>
        </w:rPr>
        <w:t>.</w:t>
      </w:r>
    </w:p>
    <w:p w14:paraId="0A5DE38C" w14:textId="77777777" w:rsidR="00415E13" w:rsidRDefault="00E650A0">
      <w:pPr>
        <w:spacing w:line="600" w:lineRule="auto"/>
        <w:ind w:firstLine="720"/>
        <w:jc w:val="both"/>
        <w:rPr>
          <w:rFonts w:eastAsia="Times New Roman"/>
          <w:szCs w:val="24"/>
        </w:rPr>
      </w:pPr>
      <w:r>
        <w:rPr>
          <w:rFonts w:eastAsia="Times New Roman"/>
          <w:szCs w:val="24"/>
        </w:rPr>
        <w:t>Μ</w:t>
      </w:r>
      <w:r w:rsidRPr="00786765">
        <w:rPr>
          <w:rFonts w:eastAsia="Times New Roman"/>
          <w:szCs w:val="24"/>
        </w:rPr>
        <w:t>όνο έτσι μπορεί να εξαλειφθούν φαινόμενα οικογενειοκρατίας</w:t>
      </w:r>
      <w:r>
        <w:rPr>
          <w:rFonts w:eastAsia="Times New Roman"/>
          <w:szCs w:val="24"/>
        </w:rPr>
        <w:t>.</w:t>
      </w:r>
      <w:r w:rsidRPr="00786765">
        <w:rPr>
          <w:rFonts w:eastAsia="Times New Roman"/>
          <w:szCs w:val="24"/>
        </w:rPr>
        <w:t xml:space="preserve"> </w:t>
      </w:r>
      <w:r>
        <w:rPr>
          <w:rFonts w:eastAsia="Times New Roman"/>
          <w:szCs w:val="24"/>
        </w:rPr>
        <w:t>Διότι στο</w:t>
      </w:r>
      <w:r w:rsidRPr="00786765">
        <w:rPr>
          <w:rFonts w:eastAsia="Times New Roman"/>
          <w:szCs w:val="24"/>
        </w:rPr>
        <w:t xml:space="preserve"> παλιό πολιτικό σύστημα δεν έχου</w:t>
      </w:r>
      <w:r w:rsidRPr="00786765">
        <w:rPr>
          <w:rFonts w:eastAsia="Times New Roman"/>
          <w:szCs w:val="24"/>
        </w:rPr>
        <w:t>με μεν φαινόμενα κληρονομικής μοναρχίας</w:t>
      </w:r>
      <w:r>
        <w:rPr>
          <w:rFonts w:eastAsia="Times New Roman"/>
          <w:szCs w:val="24"/>
        </w:rPr>
        <w:t>,</w:t>
      </w:r>
      <w:r w:rsidRPr="00786765">
        <w:rPr>
          <w:rFonts w:eastAsia="Times New Roman"/>
          <w:szCs w:val="24"/>
        </w:rPr>
        <w:t xml:space="preserve"> έχουμε όμως </w:t>
      </w:r>
      <w:r>
        <w:rPr>
          <w:rFonts w:eastAsia="Times New Roman"/>
          <w:szCs w:val="24"/>
        </w:rPr>
        <w:t>πλείστα</w:t>
      </w:r>
      <w:r w:rsidRPr="00786765">
        <w:rPr>
          <w:rFonts w:eastAsia="Times New Roman"/>
          <w:szCs w:val="24"/>
        </w:rPr>
        <w:t xml:space="preserve"> φαινόμενα κληρονομικής </w:t>
      </w:r>
      <w:r>
        <w:rPr>
          <w:rFonts w:eastAsia="Times New Roman"/>
          <w:szCs w:val="24"/>
        </w:rPr>
        <w:t>δ</w:t>
      </w:r>
      <w:r w:rsidRPr="00786765">
        <w:rPr>
          <w:rFonts w:eastAsia="Times New Roman"/>
          <w:szCs w:val="24"/>
        </w:rPr>
        <w:t>ημοκρατίας</w:t>
      </w:r>
      <w:r>
        <w:rPr>
          <w:rFonts w:eastAsia="Times New Roman"/>
          <w:szCs w:val="24"/>
        </w:rPr>
        <w:t>.</w:t>
      </w:r>
      <w:r w:rsidRPr="00786765">
        <w:rPr>
          <w:rFonts w:eastAsia="Times New Roman"/>
          <w:szCs w:val="24"/>
        </w:rPr>
        <w:t xml:space="preserve"> </w:t>
      </w:r>
      <w:r>
        <w:rPr>
          <w:rFonts w:eastAsia="Times New Roman"/>
          <w:szCs w:val="24"/>
        </w:rPr>
        <w:t>Ο</w:t>
      </w:r>
      <w:r w:rsidRPr="00786765">
        <w:rPr>
          <w:rFonts w:eastAsia="Times New Roman"/>
          <w:szCs w:val="24"/>
        </w:rPr>
        <w:t>υσιαστικά</w:t>
      </w:r>
      <w:r>
        <w:rPr>
          <w:rFonts w:eastAsia="Times New Roman"/>
          <w:szCs w:val="24"/>
        </w:rPr>
        <w:t>,</w:t>
      </w:r>
      <w:r w:rsidRPr="00786765">
        <w:rPr>
          <w:rFonts w:eastAsia="Times New Roman"/>
          <w:szCs w:val="24"/>
        </w:rPr>
        <w:t xml:space="preserve"> </w:t>
      </w:r>
      <w:r>
        <w:rPr>
          <w:rFonts w:eastAsia="Times New Roman"/>
          <w:szCs w:val="24"/>
        </w:rPr>
        <w:t xml:space="preserve">πέντε </w:t>
      </w:r>
      <w:r w:rsidRPr="00786765">
        <w:rPr>
          <w:rFonts w:eastAsia="Times New Roman"/>
          <w:szCs w:val="24"/>
        </w:rPr>
        <w:t xml:space="preserve">οικογένειες τα τελευταία </w:t>
      </w:r>
      <w:r>
        <w:rPr>
          <w:rFonts w:eastAsia="Times New Roman"/>
          <w:szCs w:val="24"/>
        </w:rPr>
        <w:t>πενήντα</w:t>
      </w:r>
      <w:r w:rsidRPr="00786765">
        <w:rPr>
          <w:rFonts w:eastAsia="Times New Roman"/>
          <w:szCs w:val="24"/>
        </w:rPr>
        <w:t xml:space="preserve"> χρόνια δεσπόζ</w:t>
      </w:r>
      <w:r>
        <w:rPr>
          <w:rFonts w:eastAsia="Times New Roman"/>
          <w:szCs w:val="24"/>
        </w:rPr>
        <w:t>ουν</w:t>
      </w:r>
      <w:r w:rsidRPr="00786765">
        <w:rPr>
          <w:rFonts w:eastAsia="Times New Roman"/>
          <w:szCs w:val="24"/>
        </w:rPr>
        <w:t xml:space="preserve"> στην πολιτική ζωή του τόπου </w:t>
      </w:r>
      <w:r>
        <w:rPr>
          <w:rFonts w:eastAsia="Times New Roman"/>
          <w:szCs w:val="24"/>
        </w:rPr>
        <w:t>μας,</w:t>
      </w:r>
      <w:r w:rsidRPr="00786765">
        <w:rPr>
          <w:rFonts w:eastAsia="Times New Roman"/>
          <w:szCs w:val="24"/>
        </w:rPr>
        <w:t xml:space="preserve"> έχοντας αποκτήσει </w:t>
      </w:r>
      <w:r>
        <w:rPr>
          <w:rFonts w:eastAsia="Times New Roman"/>
          <w:szCs w:val="24"/>
        </w:rPr>
        <w:t>μ</w:t>
      </w:r>
      <w:r w:rsidRPr="00786765">
        <w:rPr>
          <w:rFonts w:eastAsia="Times New Roman"/>
          <w:szCs w:val="24"/>
        </w:rPr>
        <w:t>άλιστα ιδιοκτησιακά σύνδρομα για το κρά</w:t>
      </w:r>
      <w:r w:rsidRPr="00786765">
        <w:rPr>
          <w:rFonts w:eastAsia="Times New Roman"/>
          <w:szCs w:val="24"/>
        </w:rPr>
        <w:t xml:space="preserve">τος </w:t>
      </w:r>
      <w:r>
        <w:rPr>
          <w:rFonts w:eastAsia="Times New Roman"/>
          <w:szCs w:val="24"/>
        </w:rPr>
        <w:t>κ</w:t>
      </w:r>
      <w:r w:rsidRPr="00786765">
        <w:rPr>
          <w:rFonts w:eastAsia="Times New Roman"/>
          <w:szCs w:val="24"/>
        </w:rPr>
        <w:t xml:space="preserve">αι </w:t>
      </w:r>
      <w:r>
        <w:rPr>
          <w:rFonts w:eastAsia="Times New Roman"/>
          <w:szCs w:val="24"/>
        </w:rPr>
        <w:t>ενα</w:t>
      </w:r>
      <w:r w:rsidRPr="00786765">
        <w:rPr>
          <w:rFonts w:eastAsia="Times New Roman"/>
          <w:szCs w:val="24"/>
        </w:rPr>
        <w:t>λλάσσουν τα μέλη του</w:t>
      </w:r>
      <w:r>
        <w:rPr>
          <w:rFonts w:eastAsia="Times New Roman"/>
          <w:szCs w:val="24"/>
        </w:rPr>
        <w:t>ς</w:t>
      </w:r>
      <w:r w:rsidRPr="00786765">
        <w:rPr>
          <w:rFonts w:eastAsia="Times New Roman"/>
          <w:szCs w:val="24"/>
        </w:rPr>
        <w:t xml:space="preserve"> σε κυβερνητικούς </w:t>
      </w:r>
      <w:r w:rsidRPr="00786765">
        <w:rPr>
          <w:rFonts w:eastAsia="Times New Roman"/>
          <w:szCs w:val="24"/>
        </w:rPr>
        <w:lastRenderedPageBreak/>
        <w:t>θώκους</w:t>
      </w:r>
      <w:r>
        <w:rPr>
          <w:rFonts w:eastAsia="Times New Roman"/>
          <w:szCs w:val="24"/>
        </w:rPr>
        <w:t>. Η</w:t>
      </w:r>
      <w:r w:rsidRPr="00786765">
        <w:rPr>
          <w:rFonts w:eastAsia="Times New Roman"/>
          <w:szCs w:val="24"/>
        </w:rPr>
        <w:t xml:space="preserve"> καθιέρωση</w:t>
      </w:r>
      <w:r>
        <w:rPr>
          <w:rFonts w:eastAsia="Times New Roman"/>
          <w:szCs w:val="24"/>
        </w:rPr>
        <w:t>,</w:t>
      </w:r>
      <w:r w:rsidRPr="00786765">
        <w:rPr>
          <w:rFonts w:eastAsia="Times New Roman"/>
          <w:szCs w:val="24"/>
        </w:rPr>
        <w:t xml:space="preserve"> </w:t>
      </w:r>
      <w:r>
        <w:rPr>
          <w:rFonts w:eastAsia="Times New Roman"/>
          <w:szCs w:val="24"/>
        </w:rPr>
        <w:t>ε</w:t>
      </w:r>
      <w:r w:rsidRPr="00786765">
        <w:rPr>
          <w:rFonts w:eastAsia="Times New Roman"/>
          <w:szCs w:val="24"/>
        </w:rPr>
        <w:t xml:space="preserve">πομένως βουλευτικών </w:t>
      </w:r>
      <w:r>
        <w:rPr>
          <w:rFonts w:eastAsia="Times New Roman"/>
          <w:szCs w:val="24"/>
        </w:rPr>
        <w:t>θητειών</w:t>
      </w:r>
      <w:r w:rsidRPr="00786765">
        <w:rPr>
          <w:rFonts w:eastAsia="Times New Roman"/>
          <w:szCs w:val="24"/>
        </w:rPr>
        <w:t xml:space="preserve"> βοηθούν</w:t>
      </w:r>
      <w:r>
        <w:rPr>
          <w:rFonts w:eastAsia="Times New Roman"/>
          <w:szCs w:val="24"/>
        </w:rPr>
        <w:t>,</w:t>
      </w:r>
      <w:r w:rsidRPr="00786765">
        <w:rPr>
          <w:rFonts w:eastAsia="Times New Roman"/>
          <w:szCs w:val="24"/>
        </w:rPr>
        <w:t xml:space="preserve"> αλλά δεν αρκούν από μόνες </w:t>
      </w:r>
      <w:r>
        <w:rPr>
          <w:rFonts w:eastAsia="Times New Roman"/>
          <w:szCs w:val="24"/>
        </w:rPr>
        <w:t>τους.</w:t>
      </w:r>
      <w:r w:rsidRPr="00786765">
        <w:rPr>
          <w:rFonts w:eastAsia="Times New Roman"/>
          <w:szCs w:val="24"/>
        </w:rPr>
        <w:t xml:space="preserve"> </w:t>
      </w:r>
      <w:r>
        <w:rPr>
          <w:rFonts w:eastAsia="Times New Roman"/>
          <w:szCs w:val="24"/>
        </w:rPr>
        <w:t>Θα</w:t>
      </w:r>
      <w:r w:rsidRPr="00786765">
        <w:rPr>
          <w:rFonts w:eastAsia="Times New Roman"/>
          <w:szCs w:val="24"/>
        </w:rPr>
        <w:t xml:space="preserve"> πρέπει να ε</w:t>
      </w:r>
      <w:r>
        <w:rPr>
          <w:rFonts w:eastAsia="Times New Roman"/>
          <w:szCs w:val="24"/>
        </w:rPr>
        <w:t>μπεδωθεί</w:t>
      </w:r>
      <w:r w:rsidRPr="00786765">
        <w:rPr>
          <w:rFonts w:eastAsia="Times New Roman"/>
          <w:szCs w:val="24"/>
        </w:rPr>
        <w:t xml:space="preserve"> και </w:t>
      </w:r>
      <w:r>
        <w:rPr>
          <w:rFonts w:eastAsia="Times New Roman"/>
          <w:szCs w:val="24"/>
        </w:rPr>
        <w:t xml:space="preserve">η </w:t>
      </w:r>
      <w:r w:rsidRPr="00786765">
        <w:rPr>
          <w:rFonts w:eastAsia="Times New Roman"/>
          <w:szCs w:val="24"/>
        </w:rPr>
        <w:t>εσωκομματική δημοκρατία στα κόμματα</w:t>
      </w:r>
      <w:r>
        <w:rPr>
          <w:rFonts w:eastAsia="Times New Roman"/>
          <w:szCs w:val="24"/>
        </w:rPr>
        <w:t>.</w:t>
      </w:r>
      <w:r w:rsidRPr="00786765">
        <w:rPr>
          <w:rFonts w:eastAsia="Times New Roman"/>
          <w:szCs w:val="24"/>
        </w:rPr>
        <w:t xml:space="preserve"> </w:t>
      </w:r>
    </w:p>
    <w:p w14:paraId="0A5DE38D" w14:textId="77777777" w:rsidR="00415E13" w:rsidRDefault="00E650A0">
      <w:pPr>
        <w:spacing w:line="600" w:lineRule="auto"/>
        <w:ind w:firstLine="720"/>
        <w:jc w:val="both"/>
        <w:rPr>
          <w:rFonts w:eastAsia="Times New Roman"/>
          <w:szCs w:val="24"/>
        </w:rPr>
      </w:pPr>
      <w:r>
        <w:rPr>
          <w:rFonts w:eastAsia="Times New Roman"/>
          <w:szCs w:val="24"/>
        </w:rPr>
        <w:t>Π</w:t>
      </w:r>
      <w:r w:rsidRPr="00786765">
        <w:rPr>
          <w:rFonts w:eastAsia="Times New Roman"/>
          <w:szCs w:val="24"/>
        </w:rPr>
        <w:t xml:space="preserve">ρος την ίδια κατεύθυνση κινείται και η πρόταση για την κατάργηση της ασυλίας του </w:t>
      </w:r>
      <w:r>
        <w:rPr>
          <w:rFonts w:eastAsia="Times New Roman"/>
          <w:szCs w:val="24"/>
        </w:rPr>
        <w:t>Β</w:t>
      </w:r>
      <w:r w:rsidRPr="00786765">
        <w:rPr>
          <w:rFonts w:eastAsia="Times New Roman"/>
          <w:szCs w:val="24"/>
        </w:rPr>
        <w:t xml:space="preserve">ουλευτή για τα αδικήματα που τελούνται </w:t>
      </w:r>
      <w:r>
        <w:rPr>
          <w:rFonts w:eastAsia="Times New Roman"/>
          <w:szCs w:val="24"/>
        </w:rPr>
        <w:t xml:space="preserve">επ’ </w:t>
      </w:r>
      <w:r w:rsidRPr="00786765">
        <w:rPr>
          <w:rFonts w:eastAsia="Times New Roman"/>
          <w:szCs w:val="24"/>
        </w:rPr>
        <w:t>ευκαιρία</w:t>
      </w:r>
      <w:r>
        <w:rPr>
          <w:rFonts w:eastAsia="Times New Roman"/>
          <w:szCs w:val="24"/>
        </w:rPr>
        <w:t xml:space="preserve"> κ</w:t>
      </w:r>
      <w:r w:rsidRPr="00786765">
        <w:rPr>
          <w:rFonts w:eastAsia="Times New Roman"/>
          <w:szCs w:val="24"/>
        </w:rPr>
        <w:t>ι όχι κατά την άσκηση των καθηκόντων του</w:t>
      </w:r>
      <w:r>
        <w:rPr>
          <w:rFonts w:eastAsia="Times New Roman"/>
          <w:szCs w:val="24"/>
        </w:rPr>
        <w:t xml:space="preserve">, που τόσο πολύ έχει προκαλέσει </w:t>
      </w:r>
      <w:r w:rsidRPr="00786765">
        <w:rPr>
          <w:rFonts w:eastAsia="Times New Roman"/>
          <w:szCs w:val="24"/>
        </w:rPr>
        <w:t>την κοινωνία και έχει γίνει στοιχείο κατασυκοφάντ</w:t>
      </w:r>
      <w:r w:rsidRPr="00786765">
        <w:rPr>
          <w:rFonts w:eastAsia="Times New Roman"/>
          <w:szCs w:val="24"/>
        </w:rPr>
        <w:t xml:space="preserve">ησης </w:t>
      </w:r>
      <w:r>
        <w:rPr>
          <w:rFonts w:eastAsia="Times New Roman"/>
          <w:szCs w:val="24"/>
        </w:rPr>
        <w:t xml:space="preserve">της </w:t>
      </w:r>
      <w:r w:rsidRPr="00786765">
        <w:rPr>
          <w:rFonts w:eastAsia="Times New Roman"/>
          <w:szCs w:val="24"/>
        </w:rPr>
        <w:t xml:space="preserve">πολιτικής </w:t>
      </w:r>
      <w:r>
        <w:rPr>
          <w:rFonts w:eastAsia="Times New Roman"/>
          <w:szCs w:val="24"/>
        </w:rPr>
        <w:t>από τους λαϊκιστές, ενώ τους έδωσε μάλιστα το πρόσχημα</w:t>
      </w:r>
      <w:r w:rsidRPr="00786765">
        <w:rPr>
          <w:rFonts w:eastAsia="Times New Roman"/>
          <w:szCs w:val="24"/>
        </w:rPr>
        <w:t xml:space="preserve"> να συκοφαντούν </w:t>
      </w:r>
      <w:r>
        <w:rPr>
          <w:rFonts w:eastAsia="Times New Roman"/>
          <w:szCs w:val="24"/>
        </w:rPr>
        <w:t>την πολιτική</w:t>
      </w:r>
      <w:r w:rsidRPr="00786765">
        <w:rPr>
          <w:rFonts w:eastAsia="Times New Roman"/>
          <w:szCs w:val="24"/>
        </w:rPr>
        <w:t xml:space="preserve"> </w:t>
      </w:r>
      <w:r>
        <w:rPr>
          <w:rFonts w:eastAsia="Times New Roman"/>
          <w:szCs w:val="24"/>
        </w:rPr>
        <w:t>σ</w:t>
      </w:r>
      <w:r w:rsidRPr="00786765">
        <w:rPr>
          <w:rFonts w:eastAsia="Times New Roman"/>
          <w:szCs w:val="24"/>
        </w:rPr>
        <w:t>τους δημοκρατικούς πολίτες</w:t>
      </w:r>
      <w:r>
        <w:rPr>
          <w:rFonts w:eastAsia="Times New Roman"/>
          <w:szCs w:val="24"/>
        </w:rPr>
        <w:t>.</w:t>
      </w:r>
    </w:p>
    <w:p w14:paraId="0A5DE38E" w14:textId="77777777" w:rsidR="00415E13" w:rsidRDefault="00E650A0">
      <w:pPr>
        <w:spacing w:line="600" w:lineRule="auto"/>
        <w:ind w:firstLine="720"/>
        <w:jc w:val="both"/>
        <w:rPr>
          <w:rFonts w:eastAsia="Times New Roman"/>
          <w:szCs w:val="24"/>
        </w:rPr>
      </w:pPr>
      <w:r w:rsidRPr="00786765">
        <w:rPr>
          <w:rFonts w:eastAsia="Times New Roman"/>
          <w:szCs w:val="24"/>
        </w:rPr>
        <w:t xml:space="preserve">Εδώ </w:t>
      </w:r>
      <w:r>
        <w:rPr>
          <w:rFonts w:eastAsia="Times New Roman"/>
          <w:szCs w:val="24"/>
        </w:rPr>
        <w:t>υπάγεται και η διάταξη για ανα</w:t>
      </w:r>
      <w:r w:rsidRPr="00786765">
        <w:rPr>
          <w:rFonts w:eastAsia="Times New Roman"/>
          <w:szCs w:val="24"/>
        </w:rPr>
        <w:t xml:space="preserve">θεώρηση του άρθρου 86 του </w:t>
      </w:r>
      <w:r>
        <w:rPr>
          <w:rFonts w:eastAsia="Times New Roman"/>
          <w:szCs w:val="24"/>
        </w:rPr>
        <w:t>Σ</w:t>
      </w:r>
      <w:r w:rsidRPr="00786765">
        <w:rPr>
          <w:rFonts w:eastAsia="Times New Roman"/>
          <w:szCs w:val="24"/>
        </w:rPr>
        <w:t xml:space="preserve">υντάγματος </w:t>
      </w:r>
      <w:r>
        <w:rPr>
          <w:rFonts w:eastAsia="Times New Roman"/>
          <w:szCs w:val="24"/>
        </w:rPr>
        <w:t>«</w:t>
      </w:r>
      <w:r w:rsidRPr="00786765">
        <w:rPr>
          <w:rFonts w:eastAsia="Times New Roman"/>
          <w:szCs w:val="24"/>
        </w:rPr>
        <w:t xml:space="preserve">περί ευθύνης </w:t>
      </w:r>
      <w:r>
        <w:rPr>
          <w:rFonts w:eastAsia="Times New Roman"/>
          <w:szCs w:val="24"/>
        </w:rPr>
        <w:t>Υ</w:t>
      </w:r>
      <w:r w:rsidRPr="00786765">
        <w:rPr>
          <w:rFonts w:eastAsia="Times New Roman"/>
          <w:szCs w:val="24"/>
        </w:rPr>
        <w:t>πουργών</w:t>
      </w:r>
      <w:r>
        <w:rPr>
          <w:rFonts w:eastAsia="Times New Roman"/>
          <w:szCs w:val="24"/>
        </w:rPr>
        <w:t>»,</w:t>
      </w:r>
      <w:r w:rsidRPr="00786765">
        <w:rPr>
          <w:rFonts w:eastAsia="Times New Roman"/>
          <w:szCs w:val="24"/>
        </w:rPr>
        <w:t xml:space="preserve"> που δίνει την αίσθηση</w:t>
      </w:r>
      <w:r>
        <w:rPr>
          <w:rFonts w:eastAsia="Times New Roman"/>
          <w:szCs w:val="24"/>
        </w:rPr>
        <w:t>,</w:t>
      </w:r>
      <w:r w:rsidRPr="00786765">
        <w:rPr>
          <w:rFonts w:eastAsia="Times New Roman"/>
          <w:szCs w:val="24"/>
        </w:rPr>
        <w:t xml:space="preserve"> όχι α</w:t>
      </w:r>
      <w:r w:rsidRPr="00786765">
        <w:rPr>
          <w:rFonts w:eastAsia="Times New Roman"/>
          <w:szCs w:val="24"/>
        </w:rPr>
        <w:t>δίκως</w:t>
      </w:r>
      <w:r>
        <w:rPr>
          <w:rFonts w:eastAsia="Times New Roman"/>
          <w:szCs w:val="24"/>
        </w:rPr>
        <w:t>,</w:t>
      </w:r>
      <w:r w:rsidRPr="00786765">
        <w:rPr>
          <w:rFonts w:eastAsia="Times New Roman"/>
          <w:szCs w:val="24"/>
        </w:rPr>
        <w:t xml:space="preserve"> της αδικαιολόγητης προνομιακής ποινικής μεταχείρισης των </w:t>
      </w:r>
      <w:r>
        <w:rPr>
          <w:rFonts w:eastAsia="Times New Roman"/>
          <w:szCs w:val="24"/>
        </w:rPr>
        <w:t>Υ</w:t>
      </w:r>
      <w:r w:rsidRPr="00786765">
        <w:rPr>
          <w:rFonts w:eastAsia="Times New Roman"/>
          <w:szCs w:val="24"/>
        </w:rPr>
        <w:t>πουργών σε σχέση με τους απλούς πολίτες και συγχρόνως</w:t>
      </w:r>
      <w:r>
        <w:rPr>
          <w:rFonts w:eastAsia="Times New Roman"/>
          <w:szCs w:val="24"/>
        </w:rPr>
        <w:t>,</w:t>
      </w:r>
      <w:r w:rsidRPr="00786765">
        <w:rPr>
          <w:rFonts w:eastAsia="Times New Roman"/>
          <w:szCs w:val="24"/>
        </w:rPr>
        <w:t xml:space="preserve"> </w:t>
      </w:r>
      <w:r>
        <w:rPr>
          <w:rFonts w:eastAsia="Times New Roman"/>
          <w:szCs w:val="24"/>
        </w:rPr>
        <w:t xml:space="preserve">έδινε </w:t>
      </w:r>
      <w:r w:rsidRPr="00786765">
        <w:rPr>
          <w:rFonts w:eastAsia="Times New Roman"/>
          <w:szCs w:val="24"/>
        </w:rPr>
        <w:t>την αίσθηση ότι έχει δημιουργηθεί ένας προστατευμένο</w:t>
      </w:r>
      <w:r>
        <w:rPr>
          <w:rFonts w:eastAsia="Times New Roman"/>
          <w:szCs w:val="24"/>
        </w:rPr>
        <w:t>ς</w:t>
      </w:r>
      <w:r w:rsidRPr="00786765">
        <w:rPr>
          <w:rFonts w:eastAsia="Times New Roman"/>
          <w:szCs w:val="24"/>
        </w:rPr>
        <w:t xml:space="preserve"> </w:t>
      </w:r>
      <w:r>
        <w:rPr>
          <w:rFonts w:eastAsia="Times New Roman"/>
          <w:szCs w:val="24"/>
        </w:rPr>
        <w:t>θύλακας</w:t>
      </w:r>
      <w:r w:rsidRPr="00786765">
        <w:rPr>
          <w:rFonts w:eastAsia="Times New Roman"/>
          <w:szCs w:val="24"/>
        </w:rPr>
        <w:t xml:space="preserve"> διαφ</w:t>
      </w:r>
      <w:r>
        <w:rPr>
          <w:rFonts w:eastAsia="Times New Roman"/>
          <w:szCs w:val="24"/>
        </w:rPr>
        <w:t>θ</w:t>
      </w:r>
      <w:r w:rsidRPr="00786765">
        <w:rPr>
          <w:rFonts w:eastAsia="Times New Roman"/>
          <w:szCs w:val="24"/>
        </w:rPr>
        <w:t>οράς</w:t>
      </w:r>
      <w:r>
        <w:rPr>
          <w:rFonts w:eastAsia="Times New Roman"/>
          <w:szCs w:val="24"/>
        </w:rPr>
        <w:t>.</w:t>
      </w:r>
    </w:p>
    <w:p w14:paraId="0A5DE38F" w14:textId="77777777" w:rsidR="00415E13" w:rsidRDefault="00E650A0">
      <w:pPr>
        <w:spacing w:line="600" w:lineRule="auto"/>
        <w:ind w:firstLine="720"/>
        <w:jc w:val="both"/>
        <w:rPr>
          <w:rFonts w:eastAsia="Times New Roman"/>
          <w:szCs w:val="24"/>
        </w:rPr>
      </w:pPr>
      <w:r>
        <w:rPr>
          <w:rFonts w:eastAsia="Times New Roman"/>
          <w:szCs w:val="24"/>
        </w:rPr>
        <w:lastRenderedPageBreak/>
        <w:t>Η</w:t>
      </w:r>
      <w:r w:rsidRPr="00786765">
        <w:rPr>
          <w:rFonts w:eastAsia="Times New Roman"/>
          <w:szCs w:val="24"/>
        </w:rPr>
        <w:t xml:space="preserve"> πρότασή </w:t>
      </w:r>
      <w:r>
        <w:rPr>
          <w:rFonts w:eastAsia="Times New Roman"/>
          <w:szCs w:val="24"/>
        </w:rPr>
        <w:t>μας,</w:t>
      </w:r>
      <w:r w:rsidRPr="00786765">
        <w:rPr>
          <w:rFonts w:eastAsia="Times New Roman"/>
          <w:szCs w:val="24"/>
        </w:rPr>
        <w:t xml:space="preserve"> </w:t>
      </w:r>
      <w:r>
        <w:rPr>
          <w:rFonts w:eastAsia="Times New Roman"/>
          <w:szCs w:val="24"/>
        </w:rPr>
        <w:t>ε</w:t>
      </w:r>
      <w:r w:rsidRPr="00786765">
        <w:rPr>
          <w:rFonts w:eastAsia="Times New Roman"/>
          <w:szCs w:val="24"/>
        </w:rPr>
        <w:t>πομένως</w:t>
      </w:r>
      <w:r>
        <w:rPr>
          <w:rFonts w:eastAsia="Times New Roman"/>
          <w:szCs w:val="24"/>
        </w:rPr>
        <w:t>,</w:t>
      </w:r>
      <w:r w:rsidRPr="00786765">
        <w:rPr>
          <w:rFonts w:eastAsia="Times New Roman"/>
          <w:szCs w:val="24"/>
        </w:rPr>
        <w:t xml:space="preserve"> </w:t>
      </w:r>
      <w:r>
        <w:rPr>
          <w:rFonts w:eastAsia="Times New Roman"/>
          <w:szCs w:val="24"/>
        </w:rPr>
        <w:t>για</w:t>
      </w:r>
      <w:r w:rsidRPr="00786765">
        <w:rPr>
          <w:rFonts w:eastAsia="Times New Roman"/>
          <w:szCs w:val="24"/>
        </w:rPr>
        <w:t xml:space="preserve"> αναθεώρηση του άρθρου 86 κατ</w:t>
      </w:r>
      <w:r w:rsidRPr="00786765">
        <w:rPr>
          <w:rFonts w:eastAsia="Times New Roman"/>
          <w:szCs w:val="24"/>
        </w:rPr>
        <w:t>αργεί τη σύντομη αποσβεστική προθεσμία</w:t>
      </w:r>
      <w:r>
        <w:rPr>
          <w:rFonts w:eastAsia="Times New Roman"/>
          <w:szCs w:val="24"/>
        </w:rPr>
        <w:t>,</w:t>
      </w:r>
      <w:r w:rsidRPr="00786765">
        <w:rPr>
          <w:rFonts w:eastAsia="Times New Roman"/>
          <w:szCs w:val="24"/>
        </w:rPr>
        <w:t xml:space="preserve"> προβλέποντας </w:t>
      </w:r>
      <w:r>
        <w:rPr>
          <w:rFonts w:eastAsia="Times New Roman"/>
          <w:szCs w:val="24"/>
        </w:rPr>
        <w:t>ότι για τα εγκλήματα του Υπουργού</w:t>
      </w:r>
      <w:r w:rsidRPr="00786765">
        <w:rPr>
          <w:rFonts w:eastAsia="Times New Roman"/>
          <w:szCs w:val="24"/>
        </w:rPr>
        <w:t xml:space="preserve"> ισχύει ο χρόνος παραγραφής του αδικήματος που ισχύει </w:t>
      </w:r>
      <w:r>
        <w:rPr>
          <w:rFonts w:eastAsia="Times New Roman"/>
          <w:szCs w:val="24"/>
        </w:rPr>
        <w:t xml:space="preserve">και για τους απλούς </w:t>
      </w:r>
      <w:r w:rsidRPr="00786765">
        <w:rPr>
          <w:rFonts w:eastAsia="Times New Roman"/>
          <w:szCs w:val="24"/>
        </w:rPr>
        <w:t>πολίτες</w:t>
      </w:r>
      <w:r>
        <w:rPr>
          <w:rFonts w:eastAsia="Times New Roman"/>
          <w:szCs w:val="24"/>
        </w:rPr>
        <w:t>.</w:t>
      </w:r>
    </w:p>
    <w:p w14:paraId="0A5DE390" w14:textId="77777777" w:rsidR="00415E13" w:rsidRDefault="00E650A0">
      <w:pPr>
        <w:spacing w:line="600" w:lineRule="auto"/>
        <w:ind w:firstLine="720"/>
        <w:jc w:val="both"/>
        <w:rPr>
          <w:rFonts w:eastAsia="Times New Roman"/>
          <w:szCs w:val="24"/>
        </w:rPr>
      </w:pPr>
      <w:r>
        <w:rPr>
          <w:rFonts w:eastAsia="Times New Roman"/>
          <w:szCs w:val="24"/>
        </w:rPr>
        <w:t>Ό</w:t>
      </w:r>
      <w:r w:rsidRPr="00786765">
        <w:rPr>
          <w:rFonts w:eastAsia="Times New Roman"/>
          <w:szCs w:val="24"/>
        </w:rPr>
        <w:t>λες οι παραπάνω</w:t>
      </w:r>
      <w:r>
        <w:rPr>
          <w:rFonts w:eastAsia="Times New Roman"/>
          <w:szCs w:val="24"/>
        </w:rPr>
        <w:t>,</w:t>
      </w:r>
      <w:r w:rsidRPr="00786765">
        <w:rPr>
          <w:rFonts w:eastAsia="Times New Roman"/>
          <w:szCs w:val="24"/>
        </w:rPr>
        <w:t xml:space="preserve"> βέβαια</w:t>
      </w:r>
      <w:r>
        <w:rPr>
          <w:rFonts w:eastAsia="Times New Roman"/>
          <w:szCs w:val="24"/>
        </w:rPr>
        <w:t>,</w:t>
      </w:r>
      <w:r w:rsidRPr="00786765">
        <w:rPr>
          <w:rFonts w:eastAsia="Times New Roman"/>
          <w:szCs w:val="24"/>
        </w:rPr>
        <w:t xml:space="preserve"> προτάσεις για την αναθεώρηση </w:t>
      </w:r>
      <w:r>
        <w:rPr>
          <w:rFonts w:eastAsia="Times New Roman"/>
          <w:szCs w:val="24"/>
        </w:rPr>
        <w:t xml:space="preserve">των </w:t>
      </w:r>
      <w:r w:rsidRPr="00786765">
        <w:rPr>
          <w:rFonts w:eastAsia="Times New Roman"/>
          <w:szCs w:val="24"/>
        </w:rPr>
        <w:t xml:space="preserve">διατάξεων του </w:t>
      </w:r>
      <w:r>
        <w:rPr>
          <w:rFonts w:eastAsia="Times New Roman"/>
          <w:szCs w:val="24"/>
        </w:rPr>
        <w:t>Σ</w:t>
      </w:r>
      <w:r w:rsidRPr="00786765">
        <w:rPr>
          <w:rFonts w:eastAsia="Times New Roman"/>
          <w:szCs w:val="24"/>
        </w:rPr>
        <w:t xml:space="preserve">υντάγματος που </w:t>
      </w:r>
      <w:r>
        <w:rPr>
          <w:rFonts w:eastAsia="Times New Roman"/>
          <w:szCs w:val="24"/>
        </w:rPr>
        <w:t>αφορούν</w:t>
      </w:r>
      <w:r w:rsidRPr="00786765">
        <w:rPr>
          <w:rFonts w:eastAsia="Times New Roman"/>
          <w:szCs w:val="24"/>
        </w:rPr>
        <w:t xml:space="preserve"> το πολιτικό προσωπικό και την ανάταξη της αξιοπιστίας και του κύρους του πολιτικού συστήματος</w:t>
      </w:r>
      <w:r>
        <w:rPr>
          <w:rFonts w:eastAsia="Times New Roman"/>
          <w:szCs w:val="24"/>
        </w:rPr>
        <w:t>,</w:t>
      </w:r>
      <w:r w:rsidRPr="00786765">
        <w:rPr>
          <w:rFonts w:eastAsia="Times New Roman"/>
          <w:szCs w:val="24"/>
        </w:rPr>
        <w:t xml:space="preserve"> θα πρέπει να τ</w:t>
      </w:r>
      <w:r>
        <w:rPr>
          <w:rFonts w:eastAsia="Times New Roman"/>
          <w:szCs w:val="24"/>
        </w:rPr>
        <w:t>ις</w:t>
      </w:r>
      <w:r w:rsidRPr="00786765">
        <w:rPr>
          <w:rFonts w:eastAsia="Times New Roman"/>
          <w:szCs w:val="24"/>
        </w:rPr>
        <w:t xml:space="preserve"> δούμε σε συνδυασμό με τ</w:t>
      </w:r>
      <w:r>
        <w:rPr>
          <w:rFonts w:eastAsia="Times New Roman"/>
          <w:szCs w:val="24"/>
        </w:rPr>
        <w:t>η</w:t>
      </w:r>
      <w:r w:rsidRPr="00786765">
        <w:rPr>
          <w:rFonts w:eastAsia="Times New Roman"/>
          <w:szCs w:val="24"/>
        </w:rPr>
        <w:t xml:space="preserve"> </w:t>
      </w:r>
      <w:r>
        <w:rPr>
          <w:rFonts w:eastAsia="Times New Roman"/>
          <w:szCs w:val="24"/>
        </w:rPr>
        <w:t xml:space="preserve">συνταγματική </w:t>
      </w:r>
      <w:r w:rsidRPr="00786765">
        <w:rPr>
          <w:rFonts w:eastAsia="Times New Roman"/>
          <w:szCs w:val="24"/>
        </w:rPr>
        <w:t xml:space="preserve">πρόνοια για τη </w:t>
      </w:r>
      <w:r>
        <w:rPr>
          <w:rFonts w:eastAsia="Times New Roman"/>
          <w:szCs w:val="24"/>
        </w:rPr>
        <w:t>δ</w:t>
      </w:r>
      <w:r w:rsidRPr="00786765">
        <w:rPr>
          <w:rFonts w:eastAsia="Times New Roman"/>
          <w:szCs w:val="24"/>
        </w:rPr>
        <w:t xml:space="preserve">ημοκρατική ολοκλήρωση του </w:t>
      </w:r>
      <w:r>
        <w:rPr>
          <w:rFonts w:eastAsia="Times New Roman"/>
          <w:szCs w:val="24"/>
        </w:rPr>
        <w:t>κοινοβουλευτικού</w:t>
      </w:r>
      <w:r w:rsidRPr="00786765">
        <w:rPr>
          <w:rFonts w:eastAsia="Times New Roman"/>
          <w:szCs w:val="24"/>
        </w:rPr>
        <w:t xml:space="preserve"> και </w:t>
      </w:r>
      <w:r>
        <w:rPr>
          <w:rFonts w:eastAsia="Times New Roman"/>
          <w:szCs w:val="24"/>
        </w:rPr>
        <w:t>άρα</w:t>
      </w:r>
      <w:r w:rsidRPr="00786765">
        <w:rPr>
          <w:rFonts w:eastAsia="Times New Roman"/>
          <w:szCs w:val="24"/>
        </w:rPr>
        <w:t xml:space="preserve"> του εκλογικού κύ</w:t>
      </w:r>
      <w:r w:rsidRPr="00786765">
        <w:rPr>
          <w:rFonts w:eastAsia="Times New Roman"/>
          <w:szCs w:val="24"/>
        </w:rPr>
        <w:t>κλου</w:t>
      </w:r>
      <w:r>
        <w:rPr>
          <w:rFonts w:eastAsia="Times New Roman"/>
          <w:szCs w:val="24"/>
        </w:rPr>
        <w:t>, δ</w:t>
      </w:r>
      <w:r w:rsidRPr="00786765">
        <w:rPr>
          <w:rFonts w:eastAsia="Times New Roman"/>
          <w:szCs w:val="24"/>
        </w:rPr>
        <w:t xml:space="preserve">ιότι </w:t>
      </w:r>
      <w:r>
        <w:rPr>
          <w:rFonts w:eastAsia="Times New Roman"/>
          <w:szCs w:val="24"/>
        </w:rPr>
        <w:t>μ</w:t>
      </w:r>
      <w:r w:rsidRPr="00786765">
        <w:rPr>
          <w:rFonts w:eastAsia="Times New Roman"/>
          <w:szCs w:val="24"/>
        </w:rPr>
        <w:t>όνο</w:t>
      </w:r>
      <w:r>
        <w:rPr>
          <w:rFonts w:eastAsia="Times New Roman"/>
          <w:szCs w:val="24"/>
        </w:rPr>
        <w:t xml:space="preserve"> τότε</w:t>
      </w:r>
      <w:r w:rsidRPr="00786765">
        <w:rPr>
          <w:rFonts w:eastAsia="Times New Roman"/>
          <w:szCs w:val="24"/>
        </w:rPr>
        <w:t xml:space="preserve"> </w:t>
      </w:r>
      <w:r>
        <w:rPr>
          <w:rFonts w:eastAsia="Times New Roman"/>
          <w:szCs w:val="24"/>
        </w:rPr>
        <w:t>εγγυώνται</w:t>
      </w:r>
      <w:r w:rsidRPr="00786765">
        <w:rPr>
          <w:rFonts w:eastAsia="Times New Roman"/>
          <w:szCs w:val="24"/>
        </w:rPr>
        <w:t xml:space="preserve"> το</w:t>
      </w:r>
      <w:r>
        <w:rPr>
          <w:rFonts w:eastAsia="Times New Roman"/>
          <w:szCs w:val="24"/>
        </w:rPr>
        <w:t>ν</w:t>
      </w:r>
      <w:r w:rsidRPr="00786765">
        <w:rPr>
          <w:rFonts w:eastAsia="Times New Roman"/>
          <w:szCs w:val="24"/>
        </w:rPr>
        <w:t xml:space="preserve"> απαραίτητο εκσυγχρονισμό και εξορθολογισμό του πολιτικού συστήματος στο σύνολό του</w:t>
      </w:r>
      <w:r>
        <w:rPr>
          <w:rFonts w:eastAsia="Times New Roman"/>
          <w:szCs w:val="24"/>
        </w:rPr>
        <w:t>.</w:t>
      </w:r>
    </w:p>
    <w:p w14:paraId="0A5DE391" w14:textId="77777777" w:rsidR="00415E13" w:rsidRDefault="00E650A0">
      <w:pPr>
        <w:spacing w:line="600" w:lineRule="auto"/>
        <w:ind w:firstLine="720"/>
        <w:jc w:val="both"/>
        <w:rPr>
          <w:rFonts w:eastAsia="Times New Roman"/>
          <w:szCs w:val="24"/>
        </w:rPr>
      </w:pPr>
      <w:r>
        <w:rPr>
          <w:rFonts w:eastAsia="Times New Roman"/>
          <w:szCs w:val="24"/>
        </w:rPr>
        <w:t xml:space="preserve">Είναι αλήθεια, </w:t>
      </w:r>
      <w:r w:rsidRPr="00786765">
        <w:rPr>
          <w:rFonts w:eastAsia="Times New Roman"/>
          <w:szCs w:val="24"/>
        </w:rPr>
        <w:t xml:space="preserve">κυρίες και κύριοι </w:t>
      </w:r>
      <w:r>
        <w:rPr>
          <w:rFonts w:eastAsia="Times New Roman"/>
          <w:szCs w:val="24"/>
        </w:rPr>
        <w:t>Β</w:t>
      </w:r>
      <w:r w:rsidRPr="00786765">
        <w:rPr>
          <w:rFonts w:eastAsia="Times New Roman"/>
          <w:szCs w:val="24"/>
        </w:rPr>
        <w:t>ουλευτές</w:t>
      </w:r>
      <w:r>
        <w:rPr>
          <w:rFonts w:eastAsia="Times New Roman"/>
          <w:szCs w:val="24"/>
        </w:rPr>
        <w:t>,</w:t>
      </w:r>
      <w:r w:rsidRPr="00786765">
        <w:rPr>
          <w:rFonts w:eastAsia="Times New Roman"/>
          <w:szCs w:val="24"/>
        </w:rPr>
        <w:t xml:space="preserve"> ότι ο τρόπος εκλογής του Προέδρου </w:t>
      </w:r>
      <w:r>
        <w:rPr>
          <w:rFonts w:eastAsia="Times New Roman"/>
          <w:szCs w:val="24"/>
        </w:rPr>
        <w:t>τ</w:t>
      </w:r>
      <w:r w:rsidRPr="00786765">
        <w:rPr>
          <w:rFonts w:eastAsia="Times New Roman"/>
          <w:szCs w:val="24"/>
        </w:rPr>
        <w:t>ης Δημοκρατίας υπήρξ</w:t>
      </w:r>
      <w:r>
        <w:rPr>
          <w:rFonts w:eastAsia="Times New Roman"/>
          <w:szCs w:val="24"/>
        </w:rPr>
        <w:t>ε</w:t>
      </w:r>
      <w:r w:rsidRPr="00786765">
        <w:rPr>
          <w:rFonts w:eastAsia="Times New Roman"/>
          <w:szCs w:val="24"/>
        </w:rPr>
        <w:t xml:space="preserve"> μέχρι πρότινος ένας ε</w:t>
      </w:r>
      <w:r>
        <w:rPr>
          <w:rFonts w:eastAsia="Times New Roman"/>
          <w:szCs w:val="24"/>
        </w:rPr>
        <w:t xml:space="preserve">κβιαστικός </w:t>
      </w:r>
      <w:r w:rsidRPr="00786765">
        <w:rPr>
          <w:rFonts w:eastAsia="Times New Roman"/>
          <w:szCs w:val="24"/>
        </w:rPr>
        <w:t>μηχ</w:t>
      </w:r>
      <w:r w:rsidRPr="00786765">
        <w:rPr>
          <w:rFonts w:eastAsia="Times New Roman"/>
          <w:szCs w:val="24"/>
        </w:rPr>
        <w:t>ανισμός για την πρόωρη προσφυγή στις κάλπες</w:t>
      </w:r>
      <w:r>
        <w:rPr>
          <w:rFonts w:eastAsia="Times New Roman"/>
          <w:szCs w:val="24"/>
        </w:rPr>
        <w:t>,</w:t>
      </w:r>
      <w:r w:rsidRPr="00786765">
        <w:rPr>
          <w:rFonts w:eastAsia="Times New Roman"/>
          <w:szCs w:val="24"/>
        </w:rPr>
        <w:t xml:space="preserve"> </w:t>
      </w:r>
      <w:r>
        <w:rPr>
          <w:rFonts w:eastAsia="Times New Roman"/>
          <w:szCs w:val="24"/>
        </w:rPr>
        <w:t>όπου ψευδεπίγραφα εμφανιζόταν η εκλογή του ως πολιτειακό</w:t>
      </w:r>
      <w:r w:rsidRPr="00786765">
        <w:rPr>
          <w:rFonts w:eastAsia="Times New Roman"/>
          <w:szCs w:val="24"/>
        </w:rPr>
        <w:t xml:space="preserve"> ζήτημα</w:t>
      </w:r>
      <w:r>
        <w:rPr>
          <w:rFonts w:eastAsia="Times New Roman"/>
          <w:szCs w:val="24"/>
        </w:rPr>
        <w:t>,</w:t>
      </w:r>
      <w:r w:rsidRPr="00786765">
        <w:rPr>
          <w:rFonts w:eastAsia="Times New Roman"/>
          <w:szCs w:val="24"/>
        </w:rPr>
        <w:t xml:space="preserve"> ενώ </w:t>
      </w:r>
      <w:r>
        <w:rPr>
          <w:rFonts w:eastAsia="Times New Roman"/>
          <w:szCs w:val="24"/>
        </w:rPr>
        <w:t xml:space="preserve">εν </w:t>
      </w:r>
      <w:r w:rsidRPr="00786765">
        <w:rPr>
          <w:rFonts w:eastAsia="Times New Roman"/>
          <w:szCs w:val="24"/>
        </w:rPr>
        <w:t>τοις πράγμασι</w:t>
      </w:r>
      <w:r>
        <w:rPr>
          <w:rFonts w:eastAsia="Times New Roman"/>
          <w:szCs w:val="24"/>
        </w:rPr>
        <w:t>,</w:t>
      </w:r>
      <w:r w:rsidRPr="00786765">
        <w:rPr>
          <w:rFonts w:eastAsia="Times New Roman"/>
          <w:szCs w:val="24"/>
        </w:rPr>
        <w:t xml:space="preserve"> </w:t>
      </w:r>
      <w:r>
        <w:rPr>
          <w:rFonts w:eastAsia="Times New Roman"/>
          <w:szCs w:val="24"/>
        </w:rPr>
        <w:t>ήταν ένας τρόπος</w:t>
      </w:r>
      <w:r w:rsidRPr="00786765">
        <w:rPr>
          <w:rFonts w:eastAsia="Times New Roman"/>
          <w:szCs w:val="24"/>
        </w:rPr>
        <w:t xml:space="preserve"> καταστρατήγησης</w:t>
      </w:r>
      <w:r>
        <w:rPr>
          <w:rFonts w:eastAsia="Times New Roman"/>
          <w:szCs w:val="24"/>
        </w:rPr>
        <w:t>,</w:t>
      </w:r>
      <w:r w:rsidRPr="00786765">
        <w:rPr>
          <w:rFonts w:eastAsia="Times New Roman"/>
          <w:szCs w:val="24"/>
        </w:rPr>
        <w:t xml:space="preserve"> ένας τρόπος υπονόμευσης της τετραετούς κυβερνητικής θητείας</w:t>
      </w:r>
      <w:r>
        <w:rPr>
          <w:rFonts w:eastAsia="Times New Roman"/>
          <w:szCs w:val="24"/>
        </w:rPr>
        <w:t>.</w:t>
      </w:r>
      <w:r w:rsidRPr="00786765">
        <w:rPr>
          <w:rFonts w:eastAsia="Times New Roman"/>
          <w:szCs w:val="24"/>
        </w:rPr>
        <w:t xml:space="preserve"> </w:t>
      </w:r>
    </w:p>
    <w:p w14:paraId="0A5DE392" w14:textId="77777777" w:rsidR="00415E13" w:rsidRDefault="00E650A0">
      <w:pPr>
        <w:spacing w:line="600" w:lineRule="auto"/>
        <w:ind w:firstLine="720"/>
        <w:jc w:val="both"/>
        <w:rPr>
          <w:rFonts w:eastAsia="Times New Roman"/>
          <w:szCs w:val="24"/>
        </w:rPr>
      </w:pPr>
      <w:r>
        <w:rPr>
          <w:rFonts w:eastAsia="Times New Roman"/>
          <w:szCs w:val="24"/>
        </w:rPr>
        <w:lastRenderedPageBreak/>
        <w:t>Η</w:t>
      </w:r>
      <w:r w:rsidRPr="00786765">
        <w:rPr>
          <w:rFonts w:eastAsia="Times New Roman"/>
          <w:szCs w:val="24"/>
        </w:rPr>
        <w:t xml:space="preserve"> πρότασή </w:t>
      </w:r>
      <w:r>
        <w:rPr>
          <w:rFonts w:eastAsia="Times New Roman"/>
          <w:szCs w:val="24"/>
        </w:rPr>
        <w:t>μας,</w:t>
      </w:r>
      <w:r w:rsidRPr="00786765">
        <w:rPr>
          <w:rFonts w:eastAsia="Times New Roman"/>
          <w:szCs w:val="24"/>
        </w:rPr>
        <w:t xml:space="preserve"> </w:t>
      </w:r>
      <w:r>
        <w:rPr>
          <w:rFonts w:eastAsia="Times New Roman"/>
          <w:szCs w:val="24"/>
        </w:rPr>
        <w:t>ε</w:t>
      </w:r>
      <w:r w:rsidRPr="00786765">
        <w:rPr>
          <w:rFonts w:eastAsia="Times New Roman"/>
          <w:szCs w:val="24"/>
        </w:rPr>
        <w:t>πομένως</w:t>
      </w:r>
      <w:r>
        <w:rPr>
          <w:rFonts w:eastAsia="Times New Roman"/>
          <w:szCs w:val="24"/>
        </w:rPr>
        <w:t>,</w:t>
      </w:r>
      <w:r w:rsidRPr="00786765">
        <w:rPr>
          <w:rFonts w:eastAsia="Times New Roman"/>
          <w:szCs w:val="24"/>
        </w:rPr>
        <w:t xml:space="preserve"> για</w:t>
      </w:r>
      <w:r w:rsidRPr="00786765">
        <w:rPr>
          <w:rFonts w:eastAsia="Times New Roman"/>
          <w:szCs w:val="24"/>
        </w:rPr>
        <w:t xml:space="preserve"> την αναθεώρηση του άρθρου 32 απαιτεί πλέον </w:t>
      </w:r>
      <w:r>
        <w:rPr>
          <w:rFonts w:eastAsia="Times New Roman"/>
          <w:szCs w:val="24"/>
        </w:rPr>
        <w:t>τ</w:t>
      </w:r>
      <w:r w:rsidRPr="00786765">
        <w:rPr>
          <w:rFonts w:eastAsia="Times New Roman"/>
          <w:szCs w:val="24"/>
        </w:rPr>
        <w:t xml:space="preserve">ην επίτευξη αυξημένης πλειοψηφίας των δύο τρίτων του συνολικού αριθμού των </w:t>
      </w:r>
      <w:r>
        <w:rPr>
          <w:rFonts w:eastAsia="Times New Roman"/>
          <w:szCs w:val="24"/>
        </w:rPr>
        <w:t>Β</w:t>
      </w:r>
      <w:r w:rsidRPr="00786765">
        <w:rPr>
          <w:rFonts w:eastAsia="Times New Roman"/>
          <w:szCs w:val="24"/>
        </w:rPr>
        <w:t xml:space="preserve">ουλευτών στις δύο πρώτες ψηφοφορίας για την εκλογή του </w:t>
      </w:r>
      <w:r>
        <w:rPr>
          <w:rFonts w:eastAsia="Times New Roman"/>
          <w:szCs w:val="24"/>
        </w:rPr>
        <w:t>Π</w:t>
      </w:r>
      <w:r w:rsidRPr="00786765">
        <w:rPr>
          <w:rFonts w:eastAsia="Times New Roman"/>
          <w:szCs w:val="24"/>
        </w:rPr>
        <w:t xml:space="preserve">ροέδρου </w:t>
      </w:r>
      <w:r>
        <w:rPr>
          <w:rFonts w:eastAsia="Times New Roman"/>
          <w:szCs w:val="24"/>
        </w:rPr>
        <w:t xml:space="preserve">της </w:t>
      </w:r>
      <w:r w:rsidRPr="00786765">
        <w:rPr>
          <w:rFonts w:eastAsia="Times New Roman"/>
          <w:szCs w:val="24"/>
        </w:rPr>
        <w:t xml:space="preserve">Δημοκρατίας </w:t>
      </w:r>
      <w:r>
        <w:rPr>
          <w:rFonts w:eastAsia="Times New Roman"/>
          <w:szCs w:val="24"/>
        </w:rPr>
        <w:t>κι αν αυτή</w:t>
      </w:r>
      <w:r w:rsidRPr="00786765">
        <w:rPr>
          <w:rFonts w:eastAsia="Times New Roman"/>
          <w:szCs w:val="24"/>
        </w:rPr>
        <w:t xml:space="preserve"> δεν επιτευχθεί</w:t>
      </w:r>
      <w:r>
        <w:rPr>
          <w:rFonts w:eastAsia="Times New Roman"/>
          <w:szCs w:val="24"/>
        </w:rPr>
        <w:t>,</w:t>
      </w:r>
      <w:r w:rsidRPr="00786765">
        <w:rPr>
          <w:rFonts w:eastAsia="Times New Roman"/>
          <w:szCs w:val="24"/>
        </w:rPr>
        <w:t xml:space="preserve"> αυξημένη πλειοψηφία των τριώ</w:t>
      </w:r>
      <w:r w:rsidRPr="00786765">
        <w:rPr>
          <w:rFonts w:eastAsia="Times New Roman"/>
          <w:szCs w:val="24"/>
        </w:rPr>
        <w:t xml:space="preserve">ν πέμπτων του συνόλου </w:t>
      </w:r>
      <w:r>
        <w:rPr>
          <w:rFonts w:eastAsia="Times New Roman"/>
          <w:szCs w:val="24"/>
        </w:rPr>
        <w:t xml:space="preserve">των Βουλευτών σε επαναλαμβανόμενες, αν χρειαστεί, </w:t>
      </w:r>
      <w:r w:rsidRPr="00786765">
        <w:rPr>
          <w:rFonts w:eastAsia="Times New Roman"/>
          <w:szCs w:val="24"/>
        </w:rPr>
        <w:t>ψηφοφορί</w:t>
      </w:r>
      <w:r>
        <w:rPr>
          <w:rFonts w:eastAsia="Times New Roman"/>
          <w:szCs w:val="24"/>
        </w:rPr>
        <w:t>ε</w:t>
      </w:r>
      <w:r w:rsidRPr="00786765">
        <w:rPr>
          <w:rFonts w:eastAsia="Times New Roman"/>
          <w:szCs w:val="24"/>
        </w:rPr>
        <w:t>ς μέχρι τη συμπλήρωση εξ</w:t>
      </w:r>
      <w:r>
        <w:rPr>
          <w:rFonts w:eastAsia="Times New Roman"/>
          <w:szCs w:val="24"/>
        </w:rPr>
        <w:t>αμήνου από</w:t>
      </w:r>
      <w:r w:rsidRPr="00786765">
        <w:rPr>
          <w:rFonts w:eastAsia="Times New Roman"/>
          <w:szCs w:val="24"/>
        </w:rPr>
        <w:t xml:space="preserve"> την έναρξη </w:t>
      </w:r>
      <w:r>
        <w:rPr>
          <w:rFonts w:eastAsia="Times New Roman"/>
          <w:szCs w:val="24"/>
        </w:rPr>
        <w:t xml:space="preserve">της </w:t>
      </w:r>
      <w:r w:rsidRPr="00786765">
        <w:rPr>
          <w:rFonts w:eastAsia="Times New Roman"/>
          <w:szCs w:val="24"/>
        </w:rPr>
        <w:t xml:space="preserve">διαδικασίας εκλογής και </w:t>
      </w:r>
      <w:r>
        <w:rPr>
          <w:rFonts w:eastAsia="Times New Roman"/>
          <w:szCs w:val="24"/>
        </w:rPr>
        <w:t xml:space="preserve">εφόσον </w:t>
      </w:r>
      <w:r w:rsidRPr="00786765">
        <w:rPr>
          <w:rFonts w:eastAsia="Times New Roman"/>
          <w:szCs w:val="24"/>
        </w:rPr>
        <w:t xml:space="preserve">σε καμία από αυτές τις </w:t>
      </w:r>
      <w:r>
        <w:rPr>
          <w:rFonts w:eastAsia="Times New Roman"/>
          <w:szCs w:val="24"/>
        </w:rPr>
        <w:t>ψηφοφορίες</w:t>
      </w:r>
      <w:r w:rsidRPr="00786765">
        <w:rPr>
          <w:rFonts w:eastAsia="Times New Roman"/>
          <w:szCs w:val="24"/>
        </w:rPr>
        <w:t xml:space="preserve"> δεν συγκεντρωθεί </w:t>
      </w:r>
      <w:r>
        <w:rPr>
          <w:rFonts w:eastAsia="Times New Roman"/>
          <w:szCs w:val="24"/>
        </w:rPr>
        <w:t xml:space="preserve">η </w:t>
      </w:r>
      <w:r w:rsidRPr="00786765">
        <w:rPr>
          <w:rFonts w:eastAsia="Times New Roman"/>
          <w:szCs w:val="24"/>
        </w:rPr>
        <w:t>απαιτούμενη πλειοψηφία</w:t>
      </w:r>
      <w:r>
        <w:rPr>
          <w:rFonts w:eastAsia="Times New Roman"/>
          <w:szCs w:val="24"/>
        </w:rPr>
        <w:t>,</w:t>
      </w:r>
      <w:r w:rsidRPr="00786765">
        <w:rPr>
          <w:rFonts w:eastAsia="Times New Roman"/>
          <w:szCs w:val="24"/>
        </w:rPr>
        <w:t xml:space="preserve"> ο Πρόεδρος </w:t>
      </w:r>
      <w:r>
        <w:rPr>
          <w:rFonts w:eastAsia="Times New Roman"/>
          <w:szCs w:val="24"/>
        </w:rPr>
        <w:t xml:space="preserve">της </w:t>
      </w:r>
      <w:r w:rsidRPr="00786765">
        <w:rPr>
          <w:rFonts w:eastAsia="Times New Roman"/>
          <w:szCs w:val="24"/>
        </w:rPr>
        <w:t>Δημοκρατίας εκλέγεται απευθείας από το</w:t>
      </w:r>
      <w:r>
        <w:rPr>
          <w:rFonts w:eastAsia="Times New Roman"/>
          <w:szCs w:val="24"/>
        </w:rPr>
        <w:t>ν</w:t>
      </w:r>
      <w:r w:rsidRPr="00786765">
        <w:rPr>
          <w:rFonts w:eastAsia="Times New Roman"/>
          <w:szCs w:val="24"/>
        </w:rPr>
        <w:t xml:space="preserve"> λ</w:t>
      </w:r>
      <w:r>
        <w:rPr>
          <w:rFonts w:eastAsia="Times New Roman"/>
          <w:szCs w:val="24"/>
        </w:rPr>
        <w:t xml:space="preserve">αό. </w:t>
      </w:r>
    </w:p>
    <w:p w14:paraId="0A5DE393" w14:textId="77777777" w:rsidR="00415E13" w:rsidRDefault="00E650A0">
      <w:pPr>
        <w:spacing w:line="600" w:lineRule="auto"/>
        <w:ind w:firstLine="720"/>
        <w:jc w:val="both"/>
        <w:rPr>
          <w:rFonts w:eastAsia="Times New Roman"/>
          <w:szCs w:val="24"/>
        </w:rPr>
      </w:pPr>
      <w:r>
        <w:rPr>
          <w:rFonts w:eastAsia="Times New Roman"/>
          <w:szCs w:val="24"/>
        </w:rPr>
        <w:t xml:space="preserve">Η </w:t>
      </w:r>
      <w:r w:rsidRPr="00786765">
        <w:rPr>
          <w:rFonts w:eastAsia="Times New Roman"/>
          <w:szCs w:val="24"/>
        </w:rPr>
        <w:t>πρόταση αυτή</w:t>
      </w:r>
      <w:r>
        <w:rPr>
          <w:rFonts w:eastAsia="Times New Roman"/>
          <w:szCs w:val="24"/>
        </w:rPr>
        <w:t>,</w:t>
      </w:r>
      <w:r w:rsidRPr="00786765">
        <w:rPr>
          <w:rFonts w:eastAsia="Times New Roman"/>
          <w:szCs w:val="24"/>
        </w:rPr>
        <w:t xml:space="preserve"> όπως είναι αυτονόητο</w:t>
      </w:r>
      <w:r>
        <w:rPr>
          <w:rFonts w:eastAsia="Times New Roman"/>
          <w:szCs w:val="24"/>
        </w:rPr>
        <w:t xml:space="preserve">, αποβλέπει, </w:t>
      </w:r>
      <w:r w:rsidRPr="00786765">
        <w:rPr>
          <w:rFonts w:eastAsia="Times New Roman"/>
          <w:szCs w:val="24"/>
        </w:rPr>
        <w:t>αφ</w:t>
      </w:r>
      <w:r>
        <w:rPr>
          <w:rFonts w:eastAsia="Times New Roman"/>
          <w:szCs w:val="24"/>
        </w:rPr>
        <w:t xml:space="preserve">’ </w:t>
      </w:r>
      <w:r w:rsidRPr="00786765">
        <w:rPr>
          <w:rFonts w:eastAsia="Times New Roman"/>
          <w:szCs w:val="24"/>
        </w:rPr>
        <w:t xml:space="preserve">ενός </w:t>
      </w:r>
      <w:r>
        <w:rPr>
          <w:rFonts w:eastAsia="Times New Roman"/>
          <w:szCs w:val="24"/>
        </w:rPr>
        <w:t>στο να αποφευχθεί</w:t>
      </w:r>
      <w:r w:rsidRPr="00786765">
        <w:rPr>
          <w:rFonts w:eastAsia="Times New Roman"/>
          <w:szCs w:val="24"/>
        </w:rPr>
        <w:t xml:space="preserve"> η πρόκληση πρόωρων εκλογών για </w:t>
      </w:r>
      <w:r>
        <w:rPr>
          <w:rFonts w:eastAsia="Times New Roman"/>
          <w:szCs w:val="24"/>
        </w:rPr>
        <w:t>συγκαιριακούς</w:t>
      </w:r>
      <w:r w:rsidRPr="00786765">
        <w:rPr>
          <w:rFonts w:eastAsia="Times New Roman"/>
          <w:szCs w:val="24"/>
        </w:rPr>
        <w:t xml:space="preserve"> λόγους πολιτικής σκοπιμότητας</w:t>
      </w:r>
      <w:r>
        <w:rPr>
          <w:rFonts w:eastAsia="Times New Roman"/>
          <w:szCs w:val="24"/>
        </w:rPr>
        <w:t>,</w:t>
      </w:r>
      <w:r w:rsidRPr="00786765">
        <w:rPr>
          <w:rFonts w:eastAsia="Times New Roman"/>
          <w:szCs w:val="24"/>
        </w:rPr>
        <w:t xml:space="preserve"> αφ</w:t>
      </w:r>
      <w:r>
        <w:rPr>
          <w:rFonts w:eastAsia="Times New Roman"/>
          <w:szCs w:val="24"/>
        </w:rPr>
        <w:t xml:space="preserve">’ </w:t>
      </w:r>
      <w:r w:rsidRPr="00786765">
        <w:rPr>
          <w:rFonts w:eastAsia="Times New Roman"/>
          <w:szCs w:val="24"/>
        </w:rPr>
        <w:t xml:space="preserve">ετέρου δε στο να διασφαλιστεί η συναινετική εκλογή </w:t>
      </w:r>
      <w:r>
        <w:rPr>
          <w:rFonts w:eastAsia="Times New Roman"/>
          <w:szCs w:val="24"/>
        </w:rPr>
        <w:t>Π</w:t>
      </w:r>
      <w:r w:rsidRPr="00786765">
        <w:rPr>
          <w:rFonts w:eastAsia="Times New Roman"/>
          <w:szCs w:val="24"/>
        </w:rPr>
        <w:t>ρο</w:t>
      </w:r>
      <w:r w:rsidRPr="00786765">
        <w:rPr>
          <w:rFonts w:eastAsia="Times New Roman"/>
          <w:szCs w:val="24"/>
        </w:rPr>
        <w:t xml:space="preserve">έδρου </w:t>
      </w:r>
      <w:r>
        <w:rPr>
          <w:rFonts w:eastAsia="Times New Roman"/>
          <w:szCs w:val="24"/>
        </w:rPr>
        <w:t xml:space="preserve">της </w:t>
      </w:r>
      <w:r w:rsidRPr="00786765">
        <w:rPr>
          <w:rFonts w:eastAsia="Times New Roman"/>
          <w:szCs w:val="24"/>
        </w:rPr>
        <w:t>Δημοκρατίας</w:t>
      </w:r>
      <w:r>
        <w:rPr>
          <w:rFonts w:eastAsia="Times New Roman"/>
          <w:szCs w:val="24"/>
        </w:rPr>
        <w:t>.</w:t>
      </w:r>
      <w:r w:rsidRPr="00786765">
        <w:rPr>
          <w:rFonts w:eastAsia="Times New Roman"/>
          <w:szCs w:val="24"/>
        </w:rPr>
        <w:t xml:space="preserve"> </w:t>
      </w:r>
    </w:p>
    <w:p w14:paraId="0A5DE394" w14:textId="77777777" w:rsidR="00415E13" w:rsidRDefault="00E650A0">
      <w:pPr>
        <w:spacing w:line="600" w:lineRule="auto"/>
        <w:ind w:firstLine="720"/>
        <w:jc w:val="both"/>
        <w:rPr>
          <w:rFonts w:eastAsia="Times New Roman"/>
          <w:szCs w:val="24"/>
        </w:rPr>
      </w:pPr>
      <w:r>
        <w:rPr>
          <w:rFonts w:eastAsia="Times New Roman"/>
          <w:szCs w:val="24"/>
        </w:rPr>
        <w:t>Π</w:t>
      </w:r>
      <w:r w:rsidRPr="00786765">
        <w:rPr>
          <w:rFonts w:eastAsia="Times New Roman"/>
          <w:szCs w:val="24"/>
        </w:rPr>
        <w:t>ρος την ίδια κατεύθυνση</w:t>
      </w:r>
      <w:r>
        <w:rPr>
          <w:rFonts w:eastAsia="Times New Roman"/>
          <w:szCs w:val="24"/>
        </w:rPr>
        <w:t>,</w:t>
      </w:r>
      <w:r w:rsidRPr="00786765">
        <w:rPr>
          <w:rFonts w:eastAsia="Times New Roman"/>
          <w:szCs w:val="24"/>
        </w:rPr>
        <w:t xml:space="preserve"> βέβαια</w:t>
      </w:r>
      <w:r>
        <w:rPr>
          <w:rFonts w:eastAsia="Times New Roman"/>
          <w:szCs w:val="24"/>
        </w:rPr>
        <w:t>,</w:t>
      </w:r>
      <w:r w:rsidRPr="00786765">
        <w:rPr>
          <w:rFonts w:eastAsia="Times New Roman"/>
          <w:szCs w:val="24"/>
        </w:rPr>
        <w:t xml:space="preserve"> κινούνται και άλλες προτάσεις </w:t>
      </w:r>
      <w:r>
        <w:rPr>
          <w:rFonts w:eastAsia="Times New Roman"/>
          <w:szCs w:val="24"/>
        </w:rPr>
        <w:t>της Α</w:t>
      </w:r>
      <w:r w:rsidRPr="00786765">
        <w:rPr>
          <w:rFonts w:eastAsia="Times New Roman"/>
          <w:szCs w:val="24"/>
        </w:rPr>
        <w:t>ναθεώρησης</w:t>
      </w:r>
      <w:r>
        <w:rPr>
          <w:rFonts w:eastAsia="Times New Roman"/>
          <w:szCs w:val="24"/>
        </w:rPr>
        <w:t>,</w:t>
      </w:r>
      <w:r w:rsidRPr="00786765">
        <w:rPr>
          <w:rFonts w:eastAsia="Times New Roman"/>
          <w:szCs w:val="24"/>
        </w:rPr>
        <w:t xml:space="preserve"> όπως η πρόταση δυσπιστίας κατά </w:t>
      </w:r>
      <w:r w:rsidRPr="00786765">
        <w:rPr>
          <w:rFonts w:eastAsia="Times New Roman"/>
          <w:szCs w:val="24"/>
        </w:rPr>
        <w:lastRenderedPageBreak/>
        <w:t xml:space="preserve">της </w:t>
      </w:r>
      <w:r>
        <w:rPr>
          <w:rFonts w:eastAsia="Times New Roman"/>
          <w:szCs w:val="24"/>
        </w:rPr>
        <w:t>Κ</w:t>
      </w:r>
      <w:r w:rsidRPr="00786765">
        <w:rPr>
          <w:rFonts w:eastAsia="Times New Roman"/>
          <w:szCs w:val="24"/>
        </w:rPr>
        <w:t xml:space="preserve">υβέρνησης </w:t>
      </w:r>
      <w:r>
        <w:rPr>
          <w:rFonts w:eastAsia="Times New Roman"/>
          <w:szCs w:val="24"/>
        </w:rPr>
        <w:t>ν</w:t>
      </w:r>
      <w:r w:rsidRPr="00786765">
        <w:rPr>
          <w:rFonts w:eastAsia="Times New Roman"/>
          <w:szCs w:val="24"/>
        </w:rPr>
        <w:t xml:space="preserve">α υποβάλλεται μόνο όταν ταυτοχρόνως προτείνεται </w:t>
      </w:r>
      <w:r>
        <w:rPr>
          <w:rFonts w:eastAsia="Times New Roman"/>
          <w:szCs w:val="24"/>
        </w:rPr>
        <w:t xml:space="preserve">έτοιμη </w:t>
      </w:r>
      <w:r w:rsidRPr="00786765">
        <w:rPr>
          <w:rFonts w:eastAsia="Times New Roman"/>
          <w:szCs w:val="24"/>
        </w:rPr>
        <w:t>διάδοχη κατάσταση</w:t>
      </w:r>
      <w:r>
        <w:rPr>
          <w:rFonts w:eastAsia="Times New Roman"/>
          <w:szCs w:val="24"/>
        </w:rPr>
        <w:t>, ώστε να μην υπάρξει διατάραξη</w:t>
      </w:r>
      <w:r w:rsidRPr="00786765">
        <w:rPr>
          <w:rFonts w:eastAsia="Times New Roman"/>
          <w:szCs w:val="24"/>
        </w:rPr>
        <w:t xml:space="preserve"> </w:t>
      </w:r>
      <w:r>
        <w:rPr>
          <w:rFonts w:eastAsia="Times New Roman"/>
          <w:szCs w:val="24"/>
        </w:rPr>
        <w:t>στην κοινοβουλευτική</w:t>
      </w:r>
      <w:r w:rsidRPr="00786765">
        <w:rPr>
          <w:rFonts w:eastAsia="Times New Roman"/>
          <w:szCs w:val="24"/>
        </w:rPr>
        <w:t xml:space="preserve"> λειτουργία και στην πολιτική τάξη</w:t>
      </w:r>
      <w:r>
        <w:rPr>
          <w:rFonts w:eastAsia="Times New Roman"/>
          <w:szCs w:val="24"/>
        </w:rPr>
        <w:t>,</w:t>
      </w:r>
      <w:r w:rsidRPr="00786765">
        <w:rPr>
          <w:rFonts w:eastAsia="Times New Roman"/>
          <w:szCs w:val="24"/>
        </w:rPr>
        <w:t xml:space="preserve"> καθώς και </w:t>
      </w:r>
      <w:r>
        <w:rPr>
          <w:rFonts w:eastAsia="Times New Roman"/>
          <w:szCs w:val="24"/>
        </w:rPr>
        <w:t>σ</w:t>
      </w:r>
      <w:r w:rsidRPr="00786765">
        <w:rPr>
          <w:rFonts w:eastAsia="Times New Roman"/>
          <w:szCs w:val="24"/>
        </w:rPr>
        <w:t>υνταγματική πρόβλεψη για την καθιέρωση αναλογικό</w:t>
      </w:r>
      <w:r>
        <w:rPr>
          <w:rFonts w:eastAsia="Times New Roman"/>
          <w:szCs w:val="24"/>
        </w:rPr>
        <w:t>τερου</w:t>
      </w:r>
      <w:r w:rsidRPr="00786765">
        <w:rPr>
          <w:rFonts w:eastAsia="Times New Roman"/>
          <w:szCs w:val="24"/>
        </w:rPr>
        <w:t xml:space="preserve"> εκλογικού συστήματος</w:t>
      </w:r>
      <w:r>
        <w:rPr>
          <w:rFonts w:eastAsia="Times New Roman"/>
          <w:szCs w:val="24"/>
        </w:rPr>
        <w:t>,</w:t>
      </w:r>
      <w:r w:rsidRPr="00786765">
        <w:rPr>
          <w:rFonts w:eastAsia="Times New Roman"/>
          <w:szCs w:val="24"/>
        </w:rPr>
        <w:t xml:space="preserve"> </w:t>
      </w:r>
      <w:r>
        <w:rPr>
          <w:rFonts w:eastAsia="Times New Roman"/>
          <w:szCs w:val="24"/>
        </w:rPr>
        <w:t xml:space="preserve">η οποία αποτελεί πάγιο </w:t>
      </w:r>
      <w:r w:rsidRPr="00786765">
        <w:rPr>
          <w:rFonts w:eastAsia="Times New Roman"/>
          <w:szCs w:val="24"/>
        </w:rPr>
        <w:t xml:space="preserve">ιστορικό </w:t>
      </w:r>
      <w:r>
        <w:rPr>
          <w:rFonts w:eastAsia="Times New Roman"/>
          <w:szCs w:val="24"/>
        </w:rPr>
        <w:t>και διαχρονικό</w:t>
      </w:r>
      <w:r w:rsidRPr="00786765">
        <w:rPr>
          <w:rFonts w:eastAsia="Times New Roman"/>
          <w:szCs w:val="24"/>
        </w:rPr>
        <w:t xml:space="preserve"> αίτημα του </w:t>
      </w:r>
      <w:r>
        <w:rPr>
          <w:rFonts w:eastAsia="Times New Roman"/>
          <w:szCs w:val="24"/>
        </w:rPr>
        <w:t xml:space="preserve">προοδευτικού </w:t>
      </w:r>
      <w:r w:rsidRPr="00786765">
        <w:rPr>
          <w:rFonts w:eastAsia="Times New Roman"/>
          <w:szCs w:val="24"/>
        </w:rPr>
        <w:t>κόσμου στην Ελλάδα και στη Δύση</w:t>
      </w:r>
      <w:r>
        <w:rPr>
          <w:rFonts w:eastAsia="Times New Roman"/>
          <w:szCs w:val="24"/>
        </w:rPr>
        <w:t>,</w:t>
      </w:r>
      <w:r w:rsidRPr="00786765">
        <w:rPr>
          <w:rFonts w:eastAsia="Times New Roman"/>
          <w:szCs w:val="24"/>
        </w:rPr>
        <w:t xml:space="preserve"> </w:t>
      </w:r>
      <w:r>
        <w:rPr>
          <w:rFonts w:eastAsia="Times New Roman"/>
          <w:szCs w:val="24"/>
        </w:rPr>
        <w:t>α</w:t>
      </w:r>
      <w:r w:rsidRPr="00786765">
        <w:rPr>
          <w:rFonts w:eastAsia="Times New Roman"/>
          <w:szCs w:val="24"/>
        </w:rPr>
        <w:t>φού εγγυ</w:t>
      </w:r>
      <w:r w:rsidRPr="00786765">
        <w:rPr>
          <w:rFonts w:eastAsia="Times New Roman"/>
          <w:szCs w:val="24"/>
        </w:rPr>
        <w:t>άται την αντιπροσωπευτικότ</w:t>
      </w:r>
      <w:r>
        <w:rPr>
          <w:rFonts w:eastAsia="Times New Roman"/>
          <w:szCs w:val="24"/>
        </w:rPr>
        <w:t>ερη</w:t>
      </w:r>
      <w:r w:rsidRPr="00786765">
        <w:rPr>
          <w:rFonts w:eastAsia="Times New Roman"/>
          <w:szCs w:val="24"/>
        </w:rPr>
        <w:t xml:space="preserve"> πολιτική και εκλογική έκφραση της κοινωνίας και κυρίως</w:t>
      </w:r>
      <w:r>
        <w:rPr>
          <w:rFonts w:eastAsia="Times New Roman"/>
          <w:szCs w:val="24"/>
        </w:rPr>
        <w:t>,</w:t>
      </w:r>
      <w:r w:rsidRPr="00786765">
        <w:rPr>
          <w:rFonts w:eastAsia="Times New Roman"/>
          <w:szCs w:val="24"/>
        </w:rPr>
        <w:t xml:space="preserve"> τη δημιουργία πολιτικής κουλτούρας συναίνεσης στα θέματα </w:t>
      </w:r>
      <w:r>
        <w:rPr>
          <w:rFonts w:eastAsia="Times New Roman"/>
          <w:szCs w:val="24"/>
        </w:rPr>
        <w:t>του εθνικού</w:t>
      </w:r>
      <w:r w:rsidRPr="00786765">
        <w:rPr>
          <w:rFonts w:eastAsia="Times New Roman"/>
          <w:szCs w:val="24"/>
        </w:rPr>
        <w:t xml:space="preserve"> βίου</w:t>
      </w:r>
      <w:r>
        <w:rPr>
          <w:rFonts w:eastAsia="Times New Roman"/>
          <w:szCs w:val="24"/>
        </w:rPr>
        <w:t>.</w:t>
      </w:r>
    </w:p>
    <w:p w14:paraId="0A5DE395" w14:textId="77777777" w:rsidR="00415E13" w:rsidRDefault="00E650A0">
      <w:pPr>
        <w:spacing w:line="600" w:lineRule="auto"/>
        <w:ind w:firstLine="720"/>
        <w:jc w:val="both"/>
        <w:rPr>
          <w:rFonts w:eastAsia="Times New Roman"/>
          <w:szCs w:val="24"/>
        </w:rPr>
      </w:pPr>
      <w:r>
        <w:rPr>
          <w:rFonts w:eastAsia="Times New Roman"/>
          <w:szCs w:val="24"/>
        </w:rPr>
        <w:t>Ο</w:t>
      </w:r>
      <w:r w:rsidRPr="00786765">
        <w:rPr>
          <w:rFonts w:eastAsia="Times New Roman"/>
          <w:szCs w:val="24"/>
        </w:rPr>
        <w:t xml:space="preserve"> μαξιμαλισμός και η προχειρότητα</w:t>
      </w:r>
      <w:r>
        <w:rPr>
          <w:rFonts w:eastAsia="Times New Roman"/>
          <w:szCs w:val="24"/>
        </w:rPr>
        <w:t>, όμως,</w:t>
      </w:r>
      <w:r w:rsidRPr="00786765">
        <w:rPr>
          <w:rFonts w:eastAsia="Times New Roman"/>
          <w:szCs w:val="24"/>
        </w:rPr>
        <w:t xml:space="preserve"> με την οποία αντιμετώπισε η Νέα Δημοκρατία την </w:t>
      </w:r>
      <w:r>
        <w:rPr>
          <w:rFonts w:eastAsia="Times New Roman"/>
          <w:szCs w:val="24"/>
        </w:rPr>
        <w:t>αναθεωρ</w:t>
      </w:r>
      <w:r>
        <w:rPr>
          <w:rFonts w:eastAsia="Times New Roman"/>
          <w:szCs w:val="24"/>
        </w:rPr>
        <w:t>ητική</w:t>
      </w:r>
      <w:r w:rsidRPr="00786765">
        <w:rPr>
          <w:rFonts w:eastAsia="Times New Roman"/>
          <w:szCs w:val="24"/>
        </w:rPr>
        <w:t xml:space="preserve"> διαδικασία και </w:t>
      </w:r>
      <w:r>
        <w:rPr>
          <w:rFonts w:eastAsia="Times New Roman"/>
          <w:szCs w:val="24"/>
        </w:rPr>
        <w:t>η</w:t>
      </w:r>
      <w:r w:rsidRPr="00786765">
        <w:rPr>
          <w:rFonts w:eastAsia="Times New Roman"/>
          <w:szCs w:val="24"/>
        </w:rPr>
        <w:t xml:space="preserve"> νεοφιλελεύθερη κατεύθυνση προς την οποία </w:t>
      </w:r>
      <w:r>
        <w:rPr>
          <w:rFonts w:eastAsia="Times New Roman"/>
          <w:szCs w:val="24"/>
        </w:rPr>
        <w:t>πρότεινε να οδηγηθεί</w:t>
      </w:r>
      <w:r w:rsidRPr="00786765">
        <w:rPr>
          <w:rFonts w:eastAsia="Times New Roman"/>
          <w:szCs w:val="24"/>
        </w:rPr>
        <w:t xml:space="preserve"> το </w:t>
      </w:r>
      <w:r>
        <w:rPr>
          <w:rFonts w:eastAsia="Times New Roman"/>
          <w:szCs w:val="24"/>
        </w:rPr>
        <w:t>Σ</w:t>
      </w:r>
      <w:r w:rsidRPr="00786765">
        <w:rPr>
          <w:rFonts w:eastAsia="Times New Roman"/>
          <w:szCs w:val="24"/>
        </w:rPr>
        <w:t xml:space="preserve">ύνταγμά μας </w:t>
      </w:r>
      <w:r>
        <w:rPr>
          <w:rFonts w:eastAsia="Times New Roman"/>
          <w:szCs w:val="24"/>
        </w:rPr>
        <w:t>με την πρότασή της</w:t>
      </w:r>
      <w:r w:rsidRPr="00786765">
        <w:rPr>
          <w:rFonts w:eastAsia="Times New Roman"/>
          <w:szCs w:val="24"/>
        </w:rPr>
        <w:t xml:space="preserve"> </w:t>
      </w:r>
      <w:r>
        <w:rPr>
          <w:rFonts w:eastAsia="Times New Roman"/>
          <w:szCs w:val="24"/>
        </w:rPr>
        <w:t>να</w:t>
      </w:r>
      <w:r w:rsidRPr="00786765">
        <w:rPr>
          <w:rFonts w:eastAsia="Times New Roman"/>
          <w:szCs w:val="24"/>
        </w:rPr>
        <w:t xml:space="preserve"> συμπεριληφθούν προτάσεις λογιστικού περιεχομένου στο</w:t>
      </w:r>
      <w:r>
        <w:rPr>
          <w:rFonts w:eastAsia="Times New Roman"/>
          <w:szCs w:val="24"/>
        </w:rPr>
        <w:t>ν</w:t>
      </w:r>
      <w:r w:rsidRPr="00786765">
        <w:rPr>
          <w:rFonts w:eastAsia="Times New Roman"/>
          <w:szCs w:val="24"/>
        </w:rPr>
        <w:t xml:space="preserve"> </w:t>
      </w:r>
      <w:r>
        <w:rPr>
          <w:rFonts w:eastAsia="Times New Roman"/>
          <w:szCs w:val="24"/>
        </w:rPr>
        <w:t>θεμελιώδη νόμο</w:t>
      </w:r>
      <w:r w:rsidRPr="00786765">
        <w:rPr>
          <w:rFonts w:eastAsia="Times New Roman"/>
          <w:szCs w:val="24"/>
        </w:rPr>
        <w:t xml:space="preserve"> της π</w:t>
      </w:r>
      <w:r>
        <w:rPr>
          <w:rFonts w:eastAsia="Times New Roman"/>
          <w:szCs w:val="24"/>
        </w:rPr>
        <w:t>ολιτείας και η αρχική προσέγγισή</w:t>
      </w:r>
      <w:r w:rsidRPr="00786765">
        <w:rPr>
          <w:rFonts w:eastAsia="Times New Roman"/>
          <w:szCs w:val="24"/>
        </w:rPr>
        <w:t xml:space="preserve"> της να </w:t>
      </w:r>
      <w:r>
        <w:rPr>
          <w:rFonts w:eastAsia="Times New Roman"/>
          <w:szCs w:val="24"/>
        </w:rPr>
        <w:t>τορπιλιστεί όλη η</w:t>
      </w:r>
      <w:r w:rsidRPr="00786765">
        <w:rPr>
          <w:rFonts w:eastAsia="Times New Roman"/>
          <w:szCs w:val="24"/>
        </w:rPr>
        <w:t xml:space="preserve"> διαδικασία </w:t>
      </w:r>
      <w:r>
        <w:rPr>
          <w:rFonts w:eastAsia="Times New Roman"/>
          <w:szCs w:val="24"/>
        </w:rPr>
        <w:t xml:space="preserve">της </w:t>
      </w:r>
      <w:r>
        <w:rPr>
          <w:rFonts w:eastAsia="Times New Roman"/>
          <w:szCs w:val="24"/>
        </w:rPr>
        <w:t>σ</w:t>
      </w:r>
      <w:r w:rsidRPr="00786765">
        <w:rPr>
          <w:rFonts w:eastAsia="Times New Roman"/>
          <w:szCs w:val="24"/>
        </w:rPr>
        <w:t>υνταγματικής Αναθεώρησης αν ο ΣΥΡΙΖΑ δεν ψ</w:t>
      </w:r>
      <w:r>
        <w:rPr>
          <w:rFonts w:eastAsia="Times New Roman"/>
          <w:szCs w:val="24"/>
        </w:rPr>
        <w:t>ηφίσει την</w:t>
      </w:r>
      <w:r w:rsidRPr="00786765">
        <w:rPr>
          <w:rFonts w:eastAsia="Times New Roman"/>
          <w:szCs w:val="24"/>
        </w:rPr>
        <w:t xml:space="preserve"> </w:t>
      </w:r>
      <w:r>
        <w:rPr>
          <w:rFonts w:eastAsia="Times New Roman"/>
          <w:szCs w:val="24"/>
        </w:rPr>
        <w:t>ανα</w:t>
      </w:r>
      <w:r w:rsidRPr="00786765">
        <w:rPr>
          <w:rFonts w:eastAsia="Times New Roman"/>
          <w:szCs w:val="24"/>
        </w:rPr>
        <w:t>θεώρηση του άρθρου 16 για την ίδρυση ιδιωτι</w:t>
      </w:r>
      <w:r w:rsidRPr="00786765">
        <w:rPr>
          <w:rFonts w:eastAsia="Times New Roman"/>
          <w:szCs w:val="24"/>
        </w:rPr>
        <w:lastRenderedPageBreak/>
        <w:t xml:space="preserve">κών πανεπιστημίων </w:t>
      </w:r>
      <w:r>
        <w:rPr>
          <w:rFonts w:eastAsia="Times New Roman"/>
          <w:szCs w:val="24"/>
        </w:rPr>
        <w:t>-</w:t>
      </w:r>
      <w:r w:rsidRPr="00786765">
        <w:rPr>
          <w:rFonts w:eastAsia="Times New Roman"/>
          <w:szCs w:val="24"/>
        </w:rPr>
        <w:t>από την οποία στη συνέχεια</w:t>
      </w:r>
      <w:r>
        <w:rPr>
          <w:rFonts w:eastAsia="Times New Roman"/>
          <w:szCs w:val="24"/>
        </w:rPr>
        <w:t>,</w:t>
      </w:r>
      <w:r w:rsidRPr="00786765">
        <w:rPr>
          <w:rFonts w:eastAsia="Times New Roman"/>
          <w:szCs w:val="24"/>
        </w:rPr>
        <w:t xml:space="preserve"> βέβαια</w:t>
      </w:r>
      <w:r>
        <w:rPr>
          <w:rFonts w:eastAsia="Times New Roman"/>
          <w:szCs w:val="24"/>
        </w:rPr>
        <w:t>,</w:t>
      </w:r>
      <w:r w:rsidRPr="00786765">
        <w:rPr>
          <w:rFonts w:eastAsia="Times New Roman"/>
          <w:szCs w:val="24"/>
        </w:rPr>
        <w:t xml:space="preserve"> υπαναχώρησε </w:t>
      </w:r>
      <w:r>
        <w:rPr>
          <w:rFonts w:eastAsia="Times New Roman"/>
          <w:szCs w:val="24"/>
        </w:rPr>
        <w:t>πάλι</w:t>
      </w:r>
      <w:r w:rsidRPr="00786765">
        <w:rPr>
          <w:rFonts w:eastAsia="Times New Roman"/>
          <w:szCs w:val="24"/>
        </w:rPr>
        <w:t xml:space="preserve"> για λόγους κομματικής σκοπιμότητας</w:t>
      </w:r>
      <w:r>
        <w:rPr>
          <w:rFonts w:eastAsia="Times New Roman"/>
          <w:szCs w:val="24"/>
        </w:rPr>
        <w:t>-</w:t>
      </w:r>
      <w:r w:rsidRPr="00786765">
        <w:rPr>
          <w:rFonts w:eastAsia="Times New Roman"/>
          <w:szCs w:val="24"/>
        </w:rPr>
        <w:t xml:space="preserve"> </w:t>
      </w:r>
      <w:r>
        <w:rPr>
          <w:rFonts w:eastAsia="Times New Roman"/>
          <w:szCs w:val="24"/>
        </w:rPr>
        <w:t>αποδεικνύει μάλλον</w:t>
      </w:r>
      <w:r w:rsidRPr="00786765">
        <w:rPr>
          <w:rFonts w:eastAsia="Times New Roman"/>
          <w:szCs w:val="24"/>
        </w:rPr>
        <w:t xml:space="preserve"> παραγνώριση τ</w:t>
      </w:r>
      <w:r w:rsidRPr="00786765">
        <w:rPr>
          <w:rFonts w:eastAsia="Times New Roman"/>
          <w:szCs w:val="24"/>
        </w:rPr>
        <w:t xml:space="preserve">ης σπουδαιότητας </w:t>
      </w:r>
      <w:r>
        <w:rPr>
          <w:rFonts w:eastAsia="Times New Roman"/>
          <w:szCs w:val="24"/>
        </w:rPr>
        <w:t xml:space="preserve">της </w:t>
      </w:r>
      <w:r w:rsidRPr="00786765">
        <w:rPr>
          <w:rFonts w:eastAsia="Times New Roman"/>
          <w:szCs w:val="24"/>
        </w:rPr>
        <w:t>ιστορικής συγκυρίας που διανύουμε και καταλήγει σε έκδηλη πολιτική αμηχανία και έλλειψη ουσιαστικών προτάσεων και θέσεων ως προς το θεμελιώδη χάρτη της χώρας</w:t>
      </w:r>
      <w:r>
        <w:rPr>
          <w:rFonts w:eastAsia="Times New Roman"/>
          <w:szCs w:val="24"/>
        </w:rPr>
        <w:t>,</w:t>
      </w:r>
      <w:r w:rsidRPr="00786765">
        <w:rPr>
          <w:rFonts w:eastAsia="Times New Roman"/>
          <w:szCs w:val="24"/>
        </w:rPr>
        <w:t xml:space="preserve"> στην πιο κρίσιμη ιστορική </w:t>
      </w:r>
      <w:r>
        <w:rPr>
          <w:rFonts w:eastAsia="Times New Roman"/>
          <w:szCs w:val="24"/>
        </w:rPr>
        <w:t>κ</w:t>
      </w:r>
      <w:r w:rsidRPr="00786765">
        <w:rPr>
          <w:rFonts w:eastAsia="Times New Roman"/>
          <w:szCs w:val="24"/>
        </w:rPr>
        <w:t>αμπή των τελευταίων δεκαετιών</w:t>
      </w:r>
      <w:r>
        <w:rPr>
          <w:rFonts w:eastAsia="Times New Roman"/>
          <w:szCs w:val="24"/>
        </w:rPr>
        <w:t>.</w:t>
      </w:r>
    </w:p>
    <w:p w14:paraId="0A5DE396" w14:textId="77777777" w:rsidR="00415E13" w:rsidRDefault="00E650A0">
      <w:pPr>
        <w:spacing w:line="600" w:lineRule="auto"/>
        <w:ind w:firstLine="720"/>
        <w:jc w:val="both"/>
        <w:rPr>
          <w:rFonts w:eastAsia="Times New Roman"/>
          <w:szCs w:val="24"/>
        </w:rPr>
      </w:pPr>
      <w:r>
        <w:rPr>
          <w:rFonts w:eastAsia="Times New Roman"/>
          <w:szCs w:val="24"/>
        </w:rPr>
        <w:t>Δ</w:t>
      </w:r>
      <w:r w:rsidRPr="00786765">
        <w:rPr>
          <w:rFonts w:eastAsia="Times New Roman"/>
          <w:szCs w:val="24"/>
        </w:rPr>
        <w:t xml:space="preserve">εν είναι άλλωστε </w:t>
      </w:r>
      <w:r w:rsidRPr="00786765">
        <w:rPr>
          <w:rFonts w:eastAsia="Times New Roman"/>
          <w:szCs w:val="24"/>
        </w:rPr>
        <w:t xml:space="preserve">η τελευταία φορά ούτε η πρώτη φορά που η </w:t>
      </w:r>
      <w:r>
        <w:rPr>
          <w:rFonts w:eastAsia="Times New Roman"/>
          <w:szCs w:val="24"/>
        </w:rPr>
        <w:t>Νέα Δ</w:t>
      </w:r>
      <w:r w:rsidRPr="00786765">
        <w:rPr>
          <w:rFonts w:eastAsia="Times New Roman"/>
          <w:szCs w:val="24"/>
        </w:rPr>
        <w:t xml:space="preserve">ημοκρατία </w:t>
      </w:r>
      <w:r>
        <w:rPr>
          <w:rFonts w:eastAsia="Times New Roman"/>
          <w:szCs w:val="24"/>
        </w:rPr>
        <w:t>ανάλωσε και</w:t>
      </w:r>
      <w:r w:rsidRPr="00786765">
        <w:rPr>
          <w:rFonts w:eastAsia="Times New Roman"/>
          <w:szCs w:val="24"/>
        </w:rPr>
        <w:t xml:space="preserve"> ξόδεψε την προηγούμενη </w:t>
      </w:r>
      <w:r>
        <w:rPr>
          <w:rFonts w:eastAsia="Times New Roman"/>
          <w:szCs w:val="24"/>
        </w:rPr>
        <w:t>αναθεωρητική</w:t>
      </w:r>
      <w:r w:rsidRPr="00786765">
        <w:rPr>
          <w:rFonts w:eastAsia="Times New Roman"/>
          <w:szCs w:val="24"/>
        </w:rPr>
        <w:t xml:space="preserve"> διαδ</w:t>
      </w:r>
      <w:r>
        <w:rPr>
          <w:rFonts w:eastAsia="Times New Roman"/>
          <w:szCs w:val="24"/>
        </w:rPr>
        <w:t>ικασία το 2008 σε άσκοπες μικρο</w:t>
      </w:r>
      <w:r w:rsidRPr="00786765">
        <w:rPr>
          <w:rFonts w:eastAsia="Times New Roman"/>
          <w:szCs w:val="24"/>
        </w:rPr>
        <w:t>νομικές ρυθμίσεις</w:t>
      </w:r>
      <w:r>
        <w:rPr>
          <w:rFonts w:eastAsia="Times New Roman"/>
          <w:szCs w:val="24"/>
        </w:rPr>
        <w:t>,</w:t>
      </w:r>
      <w:r w:rsidRPr="00786765">
        <w:rPr>
          <w:rFonts w:eastAsia="Times New Roman"/>
          <w:szCs w:val="24"/>
        </w:rPr>
        <w:t xml:space="preserve"> που δεν είχαν κανένα αντίκτυπο στην κοινωνία και στο πολιτικό σύστημα</w:t>
      </w:r>
      <w:r>
        <w:rPr>
          <w:rFonts w:eastAsia="Times New Roman"/>
          <w:szCs w:val="24"/>
        </w:rPr>
        <w:t>.</w:t>
      </w:r>
    </w:p>
    <w:p w14:paraId="0A5DE397" w14:textId="77777777" w:rsidR="00415E13" w:rsidRDefault="00E650A0">
      <w:pPr>
        <w:spacing w:line="600" w:lineRule="auto"/>
        <w:ind w:firstLine="720"/>
        <w:jc w:val="both"/>
        <w:rPr>
          <w:rFonts w:eastAsia="Times New Roman"/>
          <w:szCs w:val="24"/>
        </w:rPr>
      </w:pPr>
      <w:r>
        <w:rPr>
          <w:rFonts w:eastAsia="Times New Roman"/>
          <w:szCs w:val="24"/>
        </w:rPr>
        <w:t>Θ</w:t>
      </w:r>
      <w:r w:rsidRPr="00786765">
        <w:rPr>
          <w:rFonts w:eastAsia="Times New Roman"/>
          <w:szCs w:val="24"/>
        </w:rPr>
        <w:t>έλω</w:t>
      </w:r>
      <w:r>
        <w:rPr>
          <w:rFonts w:eastAsia="Times New Roman"/>
          <w:szCs w:val="24"/>
        </w:rPr>
        <w:t>,</w:t>
      </w:r>
      <w:r w:rsidRPr="00786765">
        <w:rPr>
          <w:rFonts w:eastAsia="Times New Roman"/>
          <w:szCs w:val="24"/>
        </w:rPr>
        <w:t xml:space="preserve"> </w:t>
      </w:r>
      <w:r>
        <w:rPr>
          <w:rFonts w:eastAsia="Times New Roman"/>
          <w:szCs w:val="24"/>
        </w:rPr>
        <w:t>όμως,</w:t>
      </w:r>
      <w:r w:rsidRPr="00786765">
        <w:rPr>
          <w:rFonts w:eastAsia="Times New Roman"/>
          <w:szCs w:val="24"/>
        </w:rPr>
        <w:t xml:space="preserve"> να κλείσω</w:t>
      </w:r>
      <w:r>
        <w:rPr>
          <w:rFonts w:eastAsia="Times New Roman"/>
          <w:szCs w:val="24"/>
        </w:rPr>
        <w:t>,</w:t>
      </w:r>
      <w:r w:rsidRPr="00786765">
        <w:rPr>
          <w:rFonts w:eastAsia="Times New Roman"/>
          <w:szCs w:val="24"/>
        </w:rPr>
        <w:t xml:space="preserve"> κυρί</w:t>
      </w:r>
      <w:r w:rsidRPr="00786765">
        <w:rPr>
          <w:rFonts w:eastAsia="Times New Roman"/>
          <w:szCs w:val="24"/>
        </w:rPr>
        <w:t>ες και κύριοι συνάδελφοι</w:t>
      </w:r>
      <w:r>
        <w:rPr>
          <w:rFonts w:eastAsia="Times New Roman"/>
          <w:szCs w:val="24"/>
        </w:rPr>
        <w:t>,</w:t>
      </w:r>
      <w:r w:rsidRPr="00786765">
        <w:rPr>
          <w:rFonts w:eastAsia="Times New Roman"/>
          <w:szCs w:val="24"/>
        </w:rPr>
        <w:t xml:space="preserve"> με μία παρατήρηση </w:t>
      </w:r>
      <w:r>
        <w:rPr>
          <w:rFonts w:eastAsia="Times New Roman"/>
          <w:szCs w:val="24"/>
        </w:rPr>
        <w:t>νομικοτεχνική,</w:t>
      </w:r>
      <w:r w:rsidRPr="00786765">
        <w:rPr>
          <w:rFonts w:eastAsia="Times New Roman"/>
          <w:szCs w:val="24"/>
        </w:rPr>
        <w:t xml:space="preserve"> </w:t>
      </w:r>
      <w:r>
        <w:rPr>
          <w:rFonts w:eastAsia="Times New Roman"/>
          <w:szCs w:val="24"/>
        </w:rPr>
        <w:t>η</w:t>
      </w:r>
      <w:r w:rsidRPr="00786765">
        <w:rPr>
          <w:rFonts w:eastAsia="Times New Roman"/>
          <w:szCs w:val="24"/>
        </w:rPr>
        <w:t xml:space="preserve"> οποία </w:t>
      </w:r>
      <w:r>
        <w:rPr>
          <w:rFonts w:eastAsia="Times New Roman"/>
          <w:szCs w:val="24"/>
        </w:rPr>
        <w:t>έχει ταυτόχρονα και δικαιο</w:t>
      </w:r>
      <w:r w:rsidRPr="00786765">
        <w:rPr>
          <w:rFonts w:eastAsia="Times New Roman"/>
          <w:szCs w:val="24"/>
        </w:rPr>
        <w:t>πολιτικό χαρακτήρα</w:t>
      </w:r>
      <w:r>
        <w:rPr>
          <w:rFonts w:eastAsia="Times New Roman"/>
          <w:szCs w:val="24"/>
        </w:rPr>
        <w:t>.</w:t>
      </w:r>
      <w:r w:rsidRPr="00786765">
        <w:rPr>
          <w:rFonts w:eastAsia="Times New Roman"/>
          <w:szCs w:val="24"/>
        </w:rPr>
        <w:t xml:space="preserve"> </w:t>
      </w:r>
      <w:r>
        <w:rPr>
          <w:rFonts w:eastAsia="Times New Roman"/>
          <w:szCs w:val="24"/>
        </w:rPr>
        <w:t xml:space="preserve">Η </w:t>
      </w:r>
      <w:r w:rsidRPr="00786765">
        <w:rPr>
          <w:rFonts w:eastAsia="Times New Roman"/>
          <w:szCs w:val="24"/>
        </w:rPr>
        <w:t xml:space="preserve">προβλεπόμενη από το </w:t>
      </w:r>
      <w:r>
        <w:rPr>
          <w:rFonts w:eastAsia="Times New Roman"/>
          <w:szCs w:val="24"/>
        </w:rPr>
        <w:t>Σ</w:t>
      </w:r>
      <w:r w:rsidRPr="00786765">
        <w:rPr>
          <w:rFonts w:eastAsia="Times New Roman"/>
          <w:szCs w:val="24"/>
        </w:rPr>
        <w:t>ύνταγμ</w:t>
      </w:r>
      <w:r>
        <w:rPr>
          <w:rFonts w:eastAsia="Times New Roman"/>
          <w:szCs w:val="24"/>
        </w:rPr>
        <w:t>ά</w:t>
      </w:r>
      <w:r w:rsidRPr="00786765">
        <w:rPr>
          <w:rFonts w:eastAsia="Times New Roman"/>
          <w:szCs w:val="24"/>
        </w:rPr>
        <w:t xml:space="preserve"> μας ολοκλήρωσ</w:t>
      </w:r>
      <w:r>
        <w:rPr>
          <w:rFonts w:eastAsia="Times New Roman"/>
          <w:szCs w:val="24"/>
        </w:rPr>
        <w:t>η</w:t>
      </w:r>
      <w:r w:rsidRPr="00786765">
        <w:rPr>
          <w:rFonts w:eastAsia="Times New Roman"/>
          <w:szCs w:val="24"/>
        </w:rPr>
        <w:t xml:space="preserve"> τ</w:t>
      </w:r>
      <w:r>
        <w:rPr>
          <w:rFonts w:eastAsia="Times New Roman"/>
          <w:szCs w:val="24"/>
        </w:rPr>
        <w:t>η</w:t>
      </w:r>
      <w:r w:rsidRPr="00786765">
        <w:rPr>
          <w:rFonts w:eastAsia="Times New Roman"/>
          <w:szCs w:val="24"/>
        </w:rPr>
        <w:t xml:space="preserve">ς </w:t>
      </w:r>
      <w:r>
        <w:rPr>
          <w:rFonts w:eastAsia="Times New Roman"/>
          <w:szCs w:val="24"/>
        </w:rPr>
        <w:t>συνταγματικής</w:t>
      </w:r>
      <w:r w:rsidRPr="00786765">
        <w:rPr>
          <w:rFonts w:eastAsia="Times New Roman"/>
          <w:szCs w:val="24"/>
        </w:rPr>
        <w:t xml:space="preserve"> διαδικασίας σε δύο στάδια</w:t>
      </w:r>
      <w:r>
        <w:rPr>
          <w:rFonts w:eastAsia="Times New Roman"/>
          <w:szCs w:val="24"/>
        </w:rPr>
        <w:t>,</w:t>
      </w:r>
      <w:r w:rsidRPr="00786765">
        <w:rPr>
          <w:rFonts w:eastAsia="Times New Roman"/>
          <w:szCs w:val="24"/>
        </w:rPr>
        <w:t xml:space="preserve"> δηλαδή ουσιαστικά σε δύο </w:t>
      </w:r>
      <w:r>
        <w:rPr>
          <w:rFonts w:eastAsia="Times New Roman"/>
          <w:szCs w:val="24"/>
        </w:rPr>
        <w:t>Β</w:t>
      </w:r>
      <w:r w:rsidRPr="00786765">
        <w:rPr>
          <w:rFonts w:eastAsia="Times New Roman"/>
          <w:szCs w:val="24"/>
        </w:rPr>
        <w:t>ουλές</w:t>
      </w:r>
      <w:r>
        <w:rPr>
          <w:rFonts w:eastAsia="Times New Roman"/>
          <w:szCs w:val="24"/>
        </w:rPr>
        <w:t>,</w:t>
      </w:r>
      <w:r w:rsidRPr="00786765">
        <w:rPr>
          <w:rFonts w:eastAsia="Times New Roman"/>
          <w:szCs w:val="24"/>
        </w:rPr>
        <w:t xml:space="preserve"> γεγονός </w:t>
      </w:r>
      <w:r w:rsidRPr="00786765">
        <w:rPr>
          <w:rFonts w:eastAsia="Times New Roman"/>
          <w:szCs w:val="24"/>
        </w:rPr>
        <w:t xml:space="preserve">που κατατάσσει το </w:t>
      </w:r>
      <w:r>
        <w:rPr>
          <w:rFonts w:eastAsia="Times New Roman"/>
          <w:szCs w:val="24"/>
        </w:rPr>
        <w:t>Σύνταγμά μας, ιδωμένο</w:t>
      </w:r>
      <w:r w:rsidRPr="00786765">
        <w:rPr>
          <w:rFonts w:eastAsia="Times New Roman"/>
          <w:szCs w:val="24"/>
        </w:rPr>
        <w:t xml:space="preserve"> </w:t>
      </w:r>
      <w:r>
        <w:rPr>
          <w:rFonts w:eastAsia="Times New Roman"/>
          <w:szCs w:val="24"/>
        </w:rPr>
        <w:t xml:space="preserve">ως προς την αναθεωρητική </w:t>
      </w:r>
      <w:r w:rsidRPr="00786765">
        <w:rPr>
          <w:rFonts w:eastAsia="Times New Roman"/>
          <w:szCs w:val="24"/>
        </w:rPr>
        <w:t>διαδικασία</w:t>
      </w:r>
      <w:r>
        <w:rPr>
          <w:rFonts w:eastAsia="Times New Roman"/>
          <w:szCs w:val="24"/>
        </w:rPr>
        <w:t>,</w:t>
      </w:r>
      <w:r w:rsidRPr="00786765">
        <w:rPr>
          <w:rFonts w:eastAsia="Times New Roman"/>
          <w:szCs w:val="24"/>
        </w:rPr>
        <w:t xml:space="preserve"> στα </w:t>
      </w:r>
      <w:r>
        <w:rPr>
          <w:rFonts w:eastAsia="Times New Roman"/>
          <w:szCs w:val="24"/>
        </w:rPr>
        <w:t>σκληρά Σ</w:t>
      </w:r>
      <w:r w:rsidRPr="00786765">
        <w:rPr>
          <w:rFonts w:eastAsia="Times New Roman"/>
          <w:szCs w:val="24"/>
        </w:rPr>
        <w:t>υντάγματα</w:t>
      </w:r>
      <w:r>
        <w:rPr>
          <w:rFonts w:eastAsia="Times New Roman"/>
          <w:szCs w:val="24"/>
        </w:rPr>
        <w:t>,</w:t>
      </w:r>
      <w:r w:rsidRPr="00786765">
        <w:rPr>
          <w:rFonts w:eastAsia="Times New Roman"/>
          <w:szCs w:val="24"/>
        </w:rPr>
        <w:t xml:space="preserve"> </w:t>
      </w:r>
      <w:r>
        <w:rPr>
          <w:rFonts w:eastAsia="Times New Roman"/>
          <w:szCs w:val="24"/>
        </w:rPr>
        <w:t xml:space="preserve">έχει ερμηνευτικά </w:t>
      </w:r>
      <w:r w:rsidRPr="00786765">
        <w:rPr>
          <w:rFonts w:eastAsia="Times New Roman"/>
          <w:szCs w:val="24"/>
        </w:rPr>
        <w:t xml:space="preserve">μία και </w:t>
      </w:r>
      <w:r>
        <w:rPr>
          <w:rFonts w:eastAsia="Times New Roman"/>
          <w:szCs w:val="24"/>
        </w:rPr>
        <w:t xml:space="preserve">μόνο νομική </w:t>
      </w:r>
      <w:r w:rsidRPr="00786765">
        <w:rPr>
          <w:rFonts w:eastAsia="Times New Roman"/>
          <w:szCs w:val="24"/>
        </w:rPr>
        <w:lastRenderedPageBreak/>
        <w:t xml:space="preserve">και </w:t>
      </w:r>
      <w:r>
        <w:rPr>
          <w:rFonts w:eastAsia="Times New Roman"/>
          <w:szCs w:val="24"/>
        </w:rPr>
        <w:t>π</w:t>
      </w:r>
      <w:r w:rsidRPr="00786765">
        <w:rPr>
          <w:rFonts w:eastAsia="Times New Roman"/>
          <w:szCs w:val="24"/>
        </w:rPr>
        <w:t>ολιτική λογική</w:t>
      </w:r>
      <w:r>
        <w:rPr>
          <w:rFonts w:eastAsia="Times New Roman"/>
          <w:szCs w:val="24"/>
        </w:rPr>
        <w:t>:</w:t>
      </w:r>
      <w:r w:rsidRPr="00786765">
        <w:rPr>
          <w:rFonts w:eastAsia="Times New Roman"/>
          <w:szCs w:val="24"/>
        </w:rPr>
        <w:t xml:space="preserve"> </w:t>
      </w:r>
      <w:r>
        <w:rPr>
          <w:rFonts w:eastAsia="Times New Roman"/>
          <w:szCs w:val="24"/>
        </w:rPr>
        <w:t>Ν</w:t>
      </w:r>
      <w:r w:rsidRPr="00786765">
        <w:rPr>
          <w:rFonts w:eastAsia="Times New Roman"/>
          <w:szCs w:val="24"/>
        </w:rPr>
        <w:t>α επ</w:t>
      </w:r>
      <w:r>
        <w:rPr>
          <w:rFonts w:eastAsia="Times New Roman"/>
          <w:szCs w:val="24"/>
        </w:rPr>
        <w:t>ιβεβαιωθεί</w:t>
      </w:r>
      <w:r w:rsidRPr="00786765">
        <w:rPr>
          <w:rFonts w:eastAsia="Times New Roman"/>
          <w:szCs w:val="24"/>
        </w:rPr>
        <w:t xml:space="preserve"> </w:t>
      </w:r>
      <w:r>
        <w:rPr>
          <w:rFonts w:eastAsia="Times New Roman"/>
          <w:szCs w:val="24"/>
        </w:rPr>
        <w:t>αυθεντικά</w:t>
      </w:r>
      <w:r w:rsidRPr="00786765">
        <w:rPr>
          <w:rFonts w:eastAsia="Times New Roman"/>
          <w:szCs w:val="24"/>
        </w:rPr>
        <w:t xml:space="preserve"> και δεσμευτικά από δύο </w:t>
      </w:r>
      <w:r>
        <w:rPr>
          <w:rFonts w:eastAsia="Times New Roman"/>
          <w:szCs w:val="24"/>
        </w:rPr>
        <w:t>Β</w:t>
      </w:r>
      <w:r w:rsidRPr="00786765">
        <w:rPr>
          <w:rFonts w:eastAsia="Times New Roman"/>
          <w:szCs w:val="24"/>
        </w:rPr>
        <w:t xml:space="preserve">ουλές </w:t>
      </w:r>
      <w:r>
        <w:rPr>
          <w:rFonts w:eastAsia="Times New Roman"/>
          <w:szCs w:val="24"/>
        </w:rPr>
        <w:t xml:space="preserve">η </w:t>
      </w:r>
      <w:r w:rsidRPr="00786765">
        <w:rPr>
          <w:rFonts w:eastAsia="Times New Roman"/>
          <w:szCs w:val="24"/>
        </w:rPr>
        <w:t xml:space="preserve">ιστορικά διαμορφωμένη </w:t>
      </w:r>
      <w:r>
        <w:rPr>
          <w:rFonts w:eastAsia="Times New Roman"/>
          <w:szCs w:val="24"/>
        </w:rPr>
        <w:t>αναθεωρητική</w:t>
      </w:r>
      <w:r w:rsidRPr="00786765">
        <w:rPr>
          <w:rFonts w:eastAsia="Times New Roman"/>
          <w:szCs w:val="24"/>
        </w:rPr>
        <w:t xml:space="preserve"> βούλη</w:t>
      </w:r>
      <w:r w:rsidRPr="00786765">
        <w:rPr>
          <w:rFonts w:eastAsia="Times New Roman"/>
          <w:szCs w:val="24"/>
        </w:rPr>
        <w:t>ση για τροποποίηση των προς αναθεώρηση διατάξεων με συγκεκριμένο ρυθμιστικό περιεχόμενο</w:t>
      </w:r>
      <w:r>
        <w:rPr>
          <w:rFonts w:eastAsia="Times New Roman"/>
          <w:szCs w:val="24"/>
        </w:rPr>
        <w:t>.</w:t>
      </w:r>
      <w:r w:rsidRPr="00786765">
        <w:rPr>
          <w:rFonts w:eastAsia="Times New Roman"/>
          <w:szCs w:val="24"/>
        </w:rPr>
        <w:t xml:space="preserve"> </w:t>
      </w:r>
    </w:p>
    <w:p w14:paraId="0A5DE398" w14:textId="77777777" w:rsidR="00415E13" w:rsidRDefault="00E650A0">
      <w:pPr>
        <w:spacing w:line="600" w:lineRule="auto"/>
        <w:ind w:firstLine="720"/>
        <w:jc w:val="both"/>
        <w:rPr>
          <w:rFonts w:eastAsia="Times New Roman"/>
          <w:szCs w:val="24"/>
        </w:rPr>
      </w:pPr>
      <w:r>
        <w:rPr>
          <w:rFonts w:eastAsia="Times New Roman"/>
          <w:szCs w:val="24"/>
        </w:rPr>
        <w:t>Α</w:t>
      </w:r>
      <w:r w:rsidRPr="00786765">
        <w:rPr>
          <w:rFonts w:eastAsia="Times New Roman"/>
          <w:szCs w:val="24"/>
        </w:rPr>
        <w:t xml:space="preserve">ν δεν είναι συγκεκριμένο </w:t>
      </w:r>
      <w:r>
        <w:rPr>
          <w:rFonts w:eastAsia="Times New Roman"/>
          <w:szCs w:val="24"/>
        </w:rPr>
        <w:t xml:space="preserve">το ρυθμιστικό </w:t>
      </w:r>
      <w:r w:rsidRPr="00786765">
        <w:rPr>
          <w:rFonts w:eastAsia="Times New Roman"/>
          <w:szCs w:val="24"/>
        </w:rPr>
        <w:t xml:space="preserve">περιεχόμενο και </w:t>
      </w:r>
      <w:r>
        <w:rPr>
          <w:rFonts w:eastAsia="Times New Roman"/>
          <w:szCs w:val="24"/>
        </w:rPr>
        <w:t>η αναθεωρητική</w:t>
      </w:r>
      <w:r w:rsidRPr="00786765">
        <w:rPr>
          <w:rFonts w:eastAsia="Times New Roman"/>
          <w:szCs w:val="24"/>
        </w:rPr>
        <w:t xml:space="preserve"> διαδικασία</w:t>
      </w:r>
      <w:r>
        <w:rPr>
          <w:rFonts w:eastAsia="Times New Roman"/>
          <w:szCs w:val="24"/>
        </w:rPr>
        <w:t xml:space="preserve"> αφορά μ</w:t>
      </w:r>
      <w:r w:rsidRPr="00786765">
        <w:rPr>
          <w:rFonts w:eastAsia="Times New Roman"/>
          <w:szCs w:val="24"/>
        </w:rPr>
        <w:t>όνο αριθμούς και τίτλους άρθρ</w:t>
      </w:r>
      <w:r>
        <w:rPr>
          <w:rFonts w:eastAsia="Times New Roman"/>
          <w:szCs w:val="24"/>
        </w:rPr>
        <w:t>ων</w:t>
      </w:r>
      <w:r w:rsidRPr="00786765">
        <w:rPr>
          <w:rFonts w:eastAsia="Times New Roman"/>
          <w:szCs w:val="24"/>
        </w:rPr>
        <w:t xml:space="preserve"> του </w:t>
      </w:r>
      <w:r>
        <w:rPr>
          <w:rFonts w:eastAsia="Times New Roman"/>
          <w:szCs w:val="24"/>
        </w:rPr>
        <w:t xml:space="preserve">Συντάγματος, </w:t>
      </w:r>
      <w:r w:rsidRPr="00786765">
        <w:rPr>
          <w:rFonts w:eastAsia="Times New Roman"/>
          <w:szCs w:val="24"/>
        </w:rPr>
        <w:t xml:space="preserve">είναι </w:t>
      </w:r>
      <w:r>
        <w:rPr>
          <w:rFonts w:eastAsia="Times New Roman"/>
          <w:szCs w:val="24"/>
        </w:rPr>
        <w:t>πρόδηλο το</w:t>
      </w:r>
      <w:r w:rsidRPr="00786765">
        <w:rPr>
          <w:rFonts w:eastAsia="Times New Roman"/>
          <w:szCs w:val="24"/>
        </w:rPr>
        <w:t xml:space="preserve"> ενδεχόμενο </w:t>
      </w:r>
      <w:r>
        <w:rPr>
          <w:rFonts w:eastAsia="Times New Roman"/>
          <w:szCs w:val="24"/>
        </w:rPr>
        <w:t>η προτείνουσα</w:t>
      </w:r>
      <w:r w:rsidRPr="00786765">
        <w:rPr>
          <w:rFonts w:eastAsia="Times New Roman"/>
          <w:szCs w:val="24"/>
        </w:rPr>
        <w:t xml:space="preserve"> Βουλή να αποφασίζει προς τη μία κατεύθυνση και η </w:t>
      </w:r>
      <w:r>
        <w:rPr>
          <w:rFonts w:eastAsia="Times New Roman"/>
          <w:szCs w:val="24"/>
        </w:rPr>
        <w:t xml:space="preserve">αναθεωρητική Βουλή να κινείται </w:t>
      </w:r>
      <w:r w:rsidRPr="00786765">
        <w:rPr>
          <w:rFonts w:eastAsia="Times New Roman"/>
          <w:szCs w:val="24"/>
        </w:rPr>
        <w:t>προς την αντίθετη</w:t>
      </w:r>
      <w:r>
        <w:rPr>
          <w:rFonts w:eastAsia="Times New Roman"/>
          <w:szCs w:val="24"/>
        </w:rPr>
        <w:t>.</w:t>
      </w:r>
      <w:r w:rsidRPr="00786765">
        <w:rPr>
          <w:rFonts w:eastAsia="Times New Roman"/>
          <w:szCs w:val="24"/>
        </w:rPr>
        <w:t xml:space="preserve"> </w:t>
      </w:r>
    </w:p>
    <w:p w14:paraId="0A5DE399" w14:textId="77777777" w:rsidR="00415E13" w:rsidRDefault="00E650A0">
      <w:pPr>
        <w:spacing w:line="600" w:lineRule="auto"/>
        <w:ind w:firstLine="720"/>
        <w:jc w:val="both"/>
        <w:rPr>
          <w:rFonts w:eastAsia="Times New Roman"/>
          <w:szCs w:val="24"/>
        </w:rPr>
      </w:pPr>
      <w:r>
        <w:rPr>
          <w:rFonts w:eastAsia="Times New Roman"/>
          <w:szCs w:val="24"/>
        </w:rPr>
        <w:t>Α</w:t>
      </w:r>
      <w:r w:rsidRPr="00786765">
        <w:rPr>
          <w:rFonts w:eastAsia="Times New Roman"/>
          <w:szCs w:val="24"/>
        </w:rPr>
        <w:t>υτό</w:t>
      </w:r>
      <w:r>
        <w:rPr>
          <w:rFonts w:eastAsia="Times New Roman"/>
          <w:szCs w:val="24"/>
        </w:rPr>
        <w:t>,</w:t>
      </w:r>
      <w:r w:rsidRPr="00786765">
        <w:rPr>
          <w:rFonts w:eastAsia="Times New Roman"/>
          <w:szCs w:val="24"/>
        </w:rPr>
        <w:t xml:space="preserve"> </w:t>
      </w:r>
      <w:r>
        <w:rPr>
          <w:rFonts w:eastAsia="Times New Roman"/>
          <w:szCs w:val="24"/>
        </w:rPr>
        <w:t>όμως,</w:t>
      </w:r>
      <w:r w:rsidRPr="00786765">
        <w:rPr>
          <w:rFonts w:eastAsia="Times New Roman"/>
          <w:szCs w:val="24"/>
        </w:rPr>
        <w:t xml:space="preserve"> είναι ένα νομικό </w:t>
      </w:r>
      <w:r w:rsidRPr="00A10271">
        <w:rPr>
          <w:rFonts w:eastAsia="Times New Roman"/>
          <w:szCs w:val="24"/>
        </w:rPr>
        <w:t xml:space="preserve">absurdum </w:t>
      </w:r>
      <w:r w:rsidRPr="00786765">
        <w:rPr>
          <w:rFonts w:eastAsia="Times New Roman"/>
          <w:szCs w:val="24"/>
        </w:rPr>
        <w:t xml:space="preserve">και δεν </w:t>
      </w:r>
      <w:r>
        <w:rPr>
          <w:rFonts w:eastAsia="Times New Roman"/>
          <w:szCs w:val="24"/>
        </w:rPr>
        <w:t>είναι συνταγματικά ανεκτό. Αντίθετα, εκθέτει</w:t>
      </w:r>
      <w:r w:rsidRPr="00786765">
        <w:rPr>
          <w:rFonts w:eastAsia="Times New Roman"/>
          <w:szCs w:val="24"/>
        </w:rPr>
        <w:t xml:space="preserve"> τον πολιτικό κόσμο και την ίδια την </w:t>
      </w:r>
      <w:r>
        <w:rPr>
          <w:rFonts w:eastAsia="Times New Roman"/>
          <w:szCs w:val="24"/>
        </w:rPr>
        <w:t>αναθεωρητική</w:t>
      </w:r>
      <w:r w:rsidRPr="00786765">
        <w:rPr>
          <w:rFonts w:eastAsia="Times New Roman"/>
          <w:szCs w:val="24"/>
        </w:rPr>
        <w:t xml:space="preserve"> δι</w:t>
      </w:r>
      <w:r w:rsidRPr="00786765">
        <w:rPr>
          <w:rFonts w:eastAsia="Times New Roman"/>
          <w:szCs w:val="24"/>
        </w:rPr>
        <w:t>αδικασία</w:t>
      </w:r>
      <w:r>
        <w:rPr>
          <w:rFonts w:eastAsia="Times New Roman"/>
          <w:szCs w:val="24"/>
        </w:rPr>
        <w:t>,</w:t>
      </w:r>
      <w:r w:rsidRPr="00786765">
        <w:rPr>
          <w:rFonts w:eastAsia="Times New Roman"/>
          <w:szCs w:val="24"/>
        </w:rPr>
        <w:t xml:space="preserve"> αφού </w:t>
      </w:r>
      <w:r>
        <w:rPr>
          <w:rFonts w:eastAsia="Times New Roman"/>
          <w:szCs w:val="24"/>
        </w:rPr>
        <w:t>για</w:t>
      </w:r>
      <w:r w:rsidRPr="00786765">
        <w:rPr>
          <w:rFonts w:eastAsia="Times New Roman"/>
          <w:szCs w:val="24"/>
        </w:rPr>
        <w:t xml:space="preserve"> το ίδιο</w:t>
      </w:r>
      <w:r>
        <w:rPr>
          <w:rFonts w:eastAsia="Times New Roman"/>
          <w:szCs w:val="24"/>
        </w:rPr>
        <w:t>, το μείζον</w:t>
      </w:r>
      <w:r w:rsidRPr="00786765">
        <w:rPr>
          <w:rFonts w:eastAsia="Times New Roman"/>
          <w:szCs w:val="24"/>
        </w:rPr>
        <w:t xml:space="preserve"> </w:t>
      </w:r>
      <w:r>
        <w:rPr>
          <w:rFonts w:eastAsia="Times New Roman"/>
          <w:szCs w:val="24"/>
        </w:rPr>
        <w:t>συνταγματικό</w:t>
      </w:r>
      <w:r w:rsidRPr="00786765">
        <w:rPr>
          <w:rFonts w:eastAsia="Times New Roman"/>
          <w:szCs w:val="24"/>
        </w:rPr>
        <w:t xml:space="preserve"> ζήτημα</w:t>
      </w:r>
      <w:r>
        <w:rPr>
          <w:rFonts w:eastAsia="Times New Roman"/>
          <w:szCs w:val="24"/>
        </w:rPr>
        <w:t>,</w:t>
      </w:r>
      <w:r w:rsidRPr="00786765">
        <w:rPr>
          <w:rFonts w:eastAsia="Times New Roman"/>
          <w:szCs w:val="24"/>
        </w:rPr>
        <w:t xml:space="preserve"> το οποίο </w:t>
      </w:r>
      <w:r>
        <w:rPr>
          <w:rFonts w:eastAsia="Times New Roman"/>
          <w:szCs w:val="24"/>
        </w:rPr>
        <w:t>μ</w:t>
      </w:r>
      <w:r w:rsidRPr="00786765">
        <w:rPr>
          <w:rFonts w:eastAsia="Times New Roman"/>
          <w:szCs w:val="24"/>
        </w:rPr>
        <w:t xml:space="preserve">άλιστα </w:t>
      </w:r>
      <w:r>
        <w:rPr>
          <w:rFonts w:eastAsia="Times New Roman"/>
          <w:szCs w:val="24"/>
        </w:rPr>
        <w:t>τέθηκε</w:t>
      </w:r>
      <w:r w:rsidRPr="00786765">
        <w:rPr>
          <w:rFonts w:eastAsia="Times New Roman"/>
          <w:szCs w:val="24"/>
        </w:rPr>
        <w:t xml:space="preserve"> και στην κρίση του ελληνικού λαού</w:t>
      </w:r>
      <w:r>
        <w:rPr>
          <w:rFonts w:eastAsia="Times New Roman"/>
          <w:szCs w:val="24"/>
        </w:rPr>
        <w:t>,</w:t>
      </w:r>
      <w:r w:rsidRPr="00786765">
        <w:rPr>
          <w:rFonts w:eastAsia="Times New Roman"/>
          <w:szCs w:val="24"/>
        </w:rPr>
        <w:t xml:space="preserve"> στην κρίση των πολιτών στις εκλογές </w:t>
      </w:r>
      <w:r>
        <w:rPr>
          <w:rFonts w:eastAsia="Times New Roman"/>
          <w:szCs w:val="24"/>
        </w:rPr>
        <w:t xml:space="preserve">που </w:t>
      </w:r>
      <w:r w:rsidRPr="00786765">
        <w:rPr>
          <w:rFonts w:eastAsia="Times New Roman"/>
          <w:szCs w:val="24"/>
        </w:rPr>
        <w:t xml:space="preserve">μεσολάβησαν </w:t>
      </w:r>
      <w:r>
        <w:rPr>
          <w:rFonts w:eastAsia="Times New Roman"/>
          <w:szCs w:val="24"/>
        </w:rPr>
        <w:t>μεταξύ των δύο</w:t>
      </w:r>
      <w:r w:rsidRPr="00786765">
        <w:rPr>
          <w:rFonts w:eastAsia="Times New Roman"/>
          <w:szCs w:val="24"/>
        </w:rPr>
        <w:t xml:space="preserve"> </w:t>
      </w:r>
      <w:r>
        <w:rPr>
          <w:rFonts w:eastAsia="Times New Roman"/>
          <w:szCs w:val="24"/>
        </w:rPr>
        <w:t>Β</w:t>
      </w:r>
      <w:r w:rsidRPr="00786765">
        <w:rPr>
          <w:rFonts w:eastAsia="Times New Roman"/>
          <w:szCs w:val="24"/>
        </w:rPr>
        <w:t>ουλών</w:t>
      </w:r>
      <w:r>
        <w:rPr>
          <w:rFonts w:eastAsia="Times New Roman"/>
          <w:szCs w:val="24"/>
        </w:rPr>
        <w:t>,</w:t>
      </w:r>
      <w:r w:rsidRPr="00786765">
        <w:rPr>
          <w:rFonts w:eastAsia="Times New Roman"/>
          <w:szCs w:val="24"/>
        </w:rPr>
        <w:t xml:space="preserve"> εμφανίζεται να </w:t>
      </w:r>
      <w:r>
        <w:rPr>
          <w:rFonts w:eastAsia="Times New Roman"/>
          <w:szCs w:val="24"/>
        </w:rPr>
        <w:t>προτείνονται</w:t>
      </w:r>
      <w:r w:rsidRPr="00786765">
        <w:rPr>
          <w:rFonts w:eastAsia="Times New Roman"/>
          <w:szCs w:val="24"/>
        </w:rPr>
        <w:t xml:space="preserve"> δύο διαμετρικά αντίθετες ρυθμίσεις</w:t>
      </w:r>
      <w:r>
        <w:rPr>
          <w:rFonts w:eastAsia="Times New Roman"/>
          <w:szCs w:val="24"/>
        </w:rPr>
        <w:t>.</w:t>
      </w:r>
    </w:p>
    <w:p w14:paraId="0A5DE39A" w14:textId="77777777" w:rsidR="00415E13" w:rsidRDefault="00E650A0">
      <w:pPr>
        <w:spacing w:line="600" w:lineRule="auto"/>
        <w:ind w:firstLine="720"/>
        <w:jc w:val="both"/>
        <w:rPr>
          <w:rFonts w:eastAsia="Times New Roman"/>
          <w:szCs w:val="24"/>
        </w:rPr>
      </w:pPr>
      <w:r w:rsidRPr="00786765">
        <w:rPr>
          <w:rFonts w:eastAsia="Times New Roman"/>
          <w:szCs w:val="24"/>
        </w:rPr>
        <w:lastRenderedPageBreak/>
        <w:t>Επομένως</w:t>
      </w:r>
      <w:r>
        <w:rPr>
          <w:rFonts w:eastAsia="Times New Roman"/>
          <w:szCs w:val="24"/>
        </w:rPr>
        <w:t>,</w:t>
      </w:r>
      <w:r w:rsidRPr="00786765">
        <w:rPr>
          <w:rFonts w:eastAsia="Times New Roman"/>
          <w:szCs w:val="24"/>
        </w:rPr>
        <w:t xml:space="preserve"> κυρίες και κύριοι </w:t>
      </w:r>
      <w:r>
        <w:rPr>
          <w:rFonts w:eastAsia="Times New Roman"/>
          <w:szCs w:val="24"/>
        </w:rPr>
        <w:t>Β</w:t>
      </w:r>
      <w:r w:rsidRPr="00786765">
        <w:rPr>
          <w:rFonts w:eastAsia="Times New Roman"/>
          <w:szCs w:val="24"/>
        </w:rPr>
        <w:t>ουλευτές</w:t>
      </w:r>
      <w:r>
        <w:rPr>
          <w:rFonts w:eastAsia="Times New Roman"/>
          <w:szCs w:val="24"/>
        </w:rPr>
        <w:t>,</w:t>
      </w:r>
      <w:r w:rsidRPr="00786765">
        <w:rPr>
          <w:rFonts w:eastAsia="Times New Roman"/>
          <w:szCs w:val="24"/>
        </w:rPr>
        <w:t xml:space="preserve"> η </w:t>
      </w:r>
      <w:r>
        <w:rPr>
          <w:rFonts w:eastAsia="Times New Roman"/>
          <w:szCs w:val="24"/>
        </w:rPr>
        <w:t>ψηφοφορία που θα ακολουθήσει δεν αφορά, π</w:t>
      </w:r>
      <w:r w:rsidRPr="00786765">
        <w:rPr>
          <w:rFonts w:eastAsia="Times New Roman"/>
          <w:szCs w:val="24"/>
        </w:rPr>
        <w:t>ροφανώς</w:t>
      </w:r>
      <w:r>
        <w:rPr>
          <w:rFonts w:eastAsia="Times New Roman"/>
          <w:szCs w:val="24"/>
        </w:rPr>
        <w:t>,</w:t>
      </w:r>
      <w:r w:rsidRPr="00786765">
        <w:rPr>
          <w:rFonts w:eastAsia="Times New Roman"/>
          <w:szCs w:val="24"/>
        </w:rPr>
        <w:t xml:space="preserve"> μόνο τους </w:t>
      </w:r>
      <w:r>
        <w:rPr>
          <w:rFonts w:eastAsia="Times New Roman"/>
          <w:szCs w:val="24"/>
        </w:rPr>
        <w:t>ενάριθμους τίτλους</w:t>
      </w:r>
      <w:r w:rsidRPr="00786765">
        <w:rPr>
          <w:rFonts w:eastAsia="Times New Roman"/>
          <w:szCs w:val="24"/>
        </w:rPr>
        <w:t xml:space="preserve"> </w:t>
      </w:r>
      <w:r>
        <w:rPr>
          <w:rFonts w:eastAsia="Times New Roman"/>
          <w:szCs w:val="24"/>
        </w:rPr>
        <w:t>των</w:t>
      </w:r>
      <w:r w:rsidRPr="00786765">
        <w:rPr>
          <w:rFonts w:eastAsia="Times New Roman"/>
          <w:szCs w:val="24"/>
        </w:rPr>
        <w:t xml:space="preserve"> προτεινόμεν</w:t>
      </w:r>
      <w:r>
        <w:rPr>
          <w:rFonts w:eastAsia="Times New Roman"/>
          <w:szCs w:val="24"/>
        </w:rPr>
        <w:t>ων</w:t>
      </w:r>
      <w:r w:rsidRPr="00786765">
        <w:rPr>
          <w:rFonts w:eastAsia="Times New Roman"/>
          <w:szCs w:val="24"/>
        </w:rPr>
        <w:t xml:space="preserve"> προς αναθεώρηση διατάξεων</w:t>
      </w:r>
      <w:r>
        <w:rPr>
          <w:rFonts w:eastAsia="Times New Roman"/>
          <w:szCs w:val="24"/>
        </w:rPr>
        <w:t>,</w:t>
      </w:r>
      <w:r w:rsidRPr="00786765">
        <w:rPr>
          <w:rFonts w:eastAsia="Times New Roman"/>
          <w:szCs w:val="24"/>
        </w:rPr>
        <w:t xml:space="preserve"> αλ</w:t>
      </w:r>
      <w:r>
        <w:rPr>
          <w:rFonts w:eastAsia="Times New Roman"/>
          <w:szCs w:val="24"/>
        </w:rPr>
        <w:t>λά αφορά κυρίως το ρυθμιστικό του</w:t>
      </w:r>
      <w:r w:rsidRPr="00786765">
        <w:rPr>
          <w:rFonts w:eastAsia="Times New Roman"/>
          <w:szCs w:val="24"/>
        </w:rPr>
        <w:t>ς περιεχόμενο και την κανον</w:t>
      </w:r>
      <w:r>
        <w:rPr>
          <w:rFonts w:eastAsia="Times New Roman"/>
          <w:szCs w:val="24"/>
        </w:rPr>
        <w:t>ιστική</w:t>
      </w:r>
      <w:r w:rsidRPr="00786765">
        <w:rPr>
          <w:rFonts w:eastAsia="Times New Roman"/>
          <w:szCs w:val="24"/>
        </w:rPr>
        <w:t xml:space="preserve"> τους κατεύθυνση</w:t>
      </w:r>
      <w:r>
        <w:rPr>
          <w:rFonts w:eastAsia="Times New Roman"/>
          <w:szCs w:val="24"/>
        </w:rPr>
        <w:t>.</w:t>
      </w:r>
    </w:p>
    <w:p w14:paraId="0A5DE39B" w14:textId="77777777" w:rsidR="00415E13" w:rsidRDefault="00E650A0">
      <w:pPr>
        <w:spacing w:line="600" w:lineRule="auto"/>
        <w:ind w:firstLine="720"/>
        <w:jc w:val="both"/>
        <w:rPr>
          <w:rFonts w:eastAsia="Times New Roman"/>
          <w:szCs w:val="24"/>
        </w:rPr>
      </w:pPr>
      <w:r>
        <w:rPr>
          <w:rFonts w:eastAsia="Times New Roman"/>
          <w:szCs w:val="24"/>
        </w:rPr>
        <w:t>Κ</w:t>
      </w:r>
      <w:r w:rsidRPr="00786765">
        <w:rPr>
          <w:rFonts w:eastAsia="Times New Roman"/>
          <w:szCs w:val="24"/>
        </w:rPr>
        <w:t>υρί</w:t>
      </w:r>
      <w:r w:rsidRPr="00786765">
        <w:rPr>
          <w:rFonts w:eastAsia="Times New Roman"/>
          <w:szCs w:val="24"/>
        </w:rPr>
        <w:t xml:space="preserve">ες και κύριοι </w:t>
      </w:r>
      <w:r>
        <w:rPr>
          <w:rFonts w:eastAsia="Times New Roman"/>
          <w:szCs w:val="24"/>
        </w:rPr>
        <w:t>Β</w:t>
      </w:r>
      <w:r w:rsidRPr="00786765">
        <w:rPr>
          <w:rFonts w:eastAsia="Times New Roman"/>
          <w:szCs w:val="24"/>
        </w:rPr>
        <w:t>ουλευτές</w:t>
      </w:r>
      <w:r>
        <w:rPr>
          <w:rFonts w:eastAsia="Times New Roman"/>
          <w:szCs w:val="24"/>
        </w:rPr>
        <w:t>,</w:t>
      </w:r>
      <w:r w:rsidRPr="00786765">
        <w:rPr>
          <w:rFonts w:eastAsia="Times New Roman"/>
          <w:szCs w:val="24"/>
        </w:rPr>
        <w:t xml:space="preserve"> είναι π</w:t>
      </w:r>
      <w:r>
        <w:rPr>
          <w:rFonts w:eastAsia="Times New Roman"/>
          <w:szCs w:val="24"/>
        </w:rPr>
        <w:t>λέον</w:t>
      </w:r>
      <w:r w:rsidRPr="00786765">
        <w:rPr>
          <w:rFonts w:eastAsia="Times New Roman"/>
          <w:szCs w:val="24"/>
        </w:rPr>
        <w:t xml:space="preserve"> ρεαλιστικό να αναμένει κανείς </w:t>
      </w:r>
      <w:r>
        <w:rPr>
          <w:rFonts w:eastAsia="Times New Roman"/>
          <w:szCs w:val="24"/>
        </w:rPr>
        <w:t>από το πολιτικό μας σύστημα μια</w:t>
      </w:r>
      <w:r w:rsidRPr="00786765">
        <w:rPr>
          <w:rFonts w:eastAsia="Times New Roman"/>
          <w:szCs w:val="24"/>
        </w:rPr>
        <w:t xml:space="preserve"> </w:t>
      </w:r>
      <w:r>
        <w:rPr>
          <w:rFonts w:eastAsia="Times New Roman"/>
          <w:szCs w:val="24"/>
        </w:rPr>
        <w:t>σ</w:t>
      </w:r>
      <w:r>
        <w:rPr>
          <w:rFonts w:eastAsia="Times New Roman"/>
          <w:szCs w:val="24"/>
        </w:rPr>
        <w:t>υνταγματική</w:t>
      </w:r>
      <w:r w:rsidRPr="00786765">
        <w:rPr>
          <w:rFonts w:eastAsia="Times New Roman"/>
          <w:szCs w:val="24"/>
        </w:rPr>
        <w:t xml:space="preserve"> </w:t>
      </w:r>
      <w:r>
        <w:rPr>
          <w:rFonts w:eastAsia="Times New Roman"/>
          <w:szCs w:val="24"/>
        </w:rPr>
        <w:t>α</w:t>
      </w:r>
      <w:r w:rsidRPr="00786765">
        <w:rPr>
          <w:rFonts w:eastAsia="Times New Roman"/>
          <w:szCs w:val="24"/>
        </w:rPr>
        <w:t>ναθεώρηση που θα συνέβαλε στην υπέρβαση του</w:t>
      </w:r>
      <w:r>
        <w:rPr>
          <w:rFonts w:eastAsia="Times New Roman"/>
          <w:szCs w:val="24"/>
        </w:rPr>
        <w:t>.</w:t>
      </w:r>
      <w:r w:rsidRPr="00786765">
        <w:rPr>
          <w:rFonts w:eastAsia="Times New Roman"/>
          <w:szCs w:val="24"/>
        </w:rPr>
        <w:t xml:space="preserve"> </w:t>
      </w:r>
      <w:r>
        <w:rPr>
          <w:rFonts w:eastAsia="Times New Roman"/>
          <w:szCs w:val="24"/>
        </w:rPr>
        <w:t>Α</w:t>
      </w:r>
      <w:r w:rsidRPr="00786765">
        <w:rPr>
          <w:rFonts w:eastAsia="Times New Roman"/>
          <w:szCs w:val="24"/>
        </w:rPr>
        <w:t>πό την άλλη πλευρά</w:t>
      </w:r>
      <w:r>
        <w:rPr>
          <w:rFonts w:eastAsia="Times New Roman"/>
          <w:szCs w:val="24"/>
        </w:rPr>
        <w:t>, τις τάσεις εκφεουδαρχισμού</w:t>
      </w:r>
      <w:r w:rsidRPr="00786765">
        <w:rPr>
          <w:rFonts w:eastAsia="Times New Roman"/>
          <w:szCs w:val="24"/>
        </w:rPr>
        <w:t xml:space="preserve"> της πολιτικής </w:t>
      </w:r>
      <w:r>
        <w:rPr>
          <w:rFonts w:eastAsia="Times New Roman"/>
          <w:szCs w:val="24"/>
        </w:rPr>
        <w:t>δεν τις τροφοδοτεί</w:t>
      </w:r>
      <w:r w:rsidRPr="00786765">
        <w:rPr>
          <w:rFonts w:eastAsia="Times New Roman"/>
          <w:szCs w:val="24"/>
        </w:rPr>
        <w:t xml:space="preserve"> μόνο το Σύνταγμα</w:t>
      </w:r>
      <w:r>
        <w:rPr>
          <w:rFonts w:eastAsia="Times New Roman"/>
          <w:szCs w:val="24"/>
        </w:rPr>
        <w:t>,</w:t>
      </w:r>
      <w:r w:rsidRPr="00786765">
        <w:rPr>
          <w:rFonts w:eastAsia="Times New Roman"/>
          <w:szCs w:val="24"/>
        </w:rPr>
        <w:t xml:space="preserve"> </w:t>
      </w:r>
      <w:r>
        <w:rPr>
          <w:rFonts w:eastAsia="Times New Roman"/>
          <w:szCs w:val="24"/>
        </w:rPr>
        <w:t>α</w:t>
      </w:r>
      <w:r w:rsidRPr="00786765">
        <w:rPr>
          <w:rFonts w:eastAsia="Times New Roman"/>
          <w:szCs w:val="24"/>
        </w:rPr>
        <w:t xml:space="preserve">λλά και </w:t>
      </w:r>
      <w:r>
        <w:rPr>
          <w:rFonts w:eastAsia="Times New Roman"/>
          <w:szCs w:val="24"/>
        </w:rPr>
        <w:t xml:space="preserve">οι </w:t>
      </w:r>
      <w:r w:rsidRPr="00786765">
        <w:rPr>
          <w:rFonts w:eastAsia="Times New Roman"/>
          <w:szCs w:val="24"/>
        </w:rPr>
        <w:t>πραγματικές παθογένειες της ελληνικής κοινωνίας</w:t>
      </w:r>
      <w:r>
        <w:rPr>
          <w:rFonts w:eastAsia="Times New Roman"/>
          <w:szCs w:val="24"/>
        </w:rPr>
        <w:t>. Αν αυτές</w:t>
      </w:r>
      <w:r w:rsidRPr="00786765">
        <w:rPr>
          <w:rFonts w:eastAsia="Times New Roman"/>
          <w:szCs w:val="24"/>
        </w:rPr>
        <w:t xml:space="preserve"> </w:t>
      </w:r>
      <w:r>
        <w:rPr>
          <w:rFonts w:eastAsia="Times New Roman"/>
          <w:szCs w:val="24"/>
        </w:rPr>
        <w:t xml:space="preserve">μπορέσουν να αναταχθούν, μεταξύ άλλων </w:t>
      </w:r>
      <w:r w:rsidRPr="00786765">
        <w:rPr>
          <w:rFonts w:eastAsia="Times New Roman"/>
          <w:szCs w:val="24"/>
        </w:rPr>
        <w:t xml:space="preserve"> με την επικράτηση δημοκρατικά οργανωμέν</w:t>
      </w:r>
      <w:r>
        <w:rPr>
          <w:rFonts w:eastAsia="Times New Roman"/>
          <w:szCs w:val="24"/>
        </w:rPr>
        <w:t>ων</w:t>
      </w:r>
      <w:r w:rsidRPr="00786765">
        <w:rPr>
          <w:rFonts w:eastAsia="Times New Roman"/>
          <w:szCs w:val="24"/>
        </w:rPr>
        <w:t xml:space="preserve"> κ</w:t>
      </w:r>
      <w:r>
        <w:rPr>
          <w:rFonts w:eastAsia="Times New Roman"/>
          <w:szCs w:val="24"/>
        </w:rPr>
        <w:t>ομμάτων</w:t>
      </w:r>
      <w:r w:rsidRPr="00786765">
        <w:rPr>
          <w:rFonts w:eastAsia="Times New Roman"/>
          <w:szCs w:val="24"/>
        </w:rPr>
        <w:t xml:space="preserve"> αρχών</w:t>
      </w:r>
      <w:r>
        <w:rPr>
          <w:rFonts w:eastAsia="Times New Roman"/>
          <w:szCs w:val="24"/>
        </w:rPr>
        <w:t>,</w:t>
      </w:r>
      <w:r w:rsidRPr="00786765">
        <w:rPr>
          <w:rFonts w:eastAsia="Times New Roman"/>
          <w:szCs w:val="24"/>
        </w:rPr>
        <w:t xml:space="preserve"> με την ανανέωση του πολιτικού προσωπικού χωρίς κληρονόμους</w:t>
      </w:r>
      <w:r>
        <w:rPr>
          <w:rFonts w:eastAsia="Times New Roman"/>
          <w:szCs w:val="24"/>
        </w:rPr>
        <w:t xml:space="preserve">, δοτούς </w:t>
      </w:r>
      <w:r w:rsidRPr="00786765">
        <w:rPr>
          <w:rFonts w:eastAsia="Times New Roman"/>
          <w:szCs w:val="24"/>
        </w:rPr>
        <w:t xml:space="preserve">αγοραστές </w:t>
      </w:r>
      <w:r>
        <w:rPr>
          <w:rFonts w:eastAsia="Times New Roman"/>
          <w:szCs w:val="24"/>
        </w:rPr>
        <w:t>κ</w:t>
      </w:r>
      <w:r>
        <w:rPr>
          <w:rFonts w:eastAsia="Times New Roman"/>
          <w:szCs w:val="24"/>
        </w:rPr>
        <w:t>.</w:t>
      </w:r>
      <w:r>
        <w:rPr>
          <w:rFonts w:eastAsia="Times New Roman"/>
          <w:szCs w:val="24"/>
        </w:rPr>
        <w:t>λπ.,</w:t>
      </w:r>
      <w:r w:rsidRPr="00786765">
        <w:rPr>
          <w:rFonts w:eastAsia="Times New Roman"/>
          <w:szCs w:val="24"/>
        </w:rPr>
        <w:t xml:space="preserve"> τότε</w:t>
      </w:r>
      <w:r w:rsidRPr="00786765">
        <w:rPr>
          <w:rFonts w:eastAsia="Times New Roman"/>
          <w:szCs w:val="24"/>
        </w:rPr>
        <w:t xml:space="preserve"> </w:t>
      </w:r>
      <w:r>
        <w:rPr>
          <w:rFonts w:eastAsia="Times New Roman"/>
          <w:szCs w:val="24"/>
        </w:rPr>
        <w:t>μ</w:t>
      </w:r>
      <w:r w:rsidRPr="00786765">
        <w:rPr>
          <w:rFonts w:eastAsia="Times New Roman"/>
          <w:szCs w:val="24"/>
        </w:rPr>
        <w:t xml:space="preserve">ία </w:t>
      </w:r>
      <w:r>
        <w:rPr>
          <w:rFonts w:eastAsia="Times New Roman"/>
          <w:szCs w:val="24"/>
        </w:rPr>
        <w:t>σ</w:t>
      </w:r>
      <w:r w:rsidRPr="00786765">
        <w:rPr>
          <w:rFonts w:eastAsia="Times New Roman"/>
          <w:szCs w:val="24"/>
        </w:rPr>
        <w:t xml:space="preserve">υνταγματική </w:t>
      </w:r>
      <w:r>
        <w:rPr>
          <w:rFonts w:eastAsia="Times New Roman"/>
          <w:szCs w:val="24"/>
        </w:rPr>
        <w:t>Α</w:t>
      </w:r>
      <w:r w:rsidRPr="00786765">
        <w:rPr>
          <w:rFonts w:eastAsia="Times New Roman"/>
          <w:szCs w:val="24"/>
        </w:rPr>
        <w:t xml:space="preserve">ναθεώρηση με τα παραπάνω χαρακτηριστικά </w:t>
      </w:r>
      <w:r>
        <w:rPr>
          <w:rFonts w:eastAsia="Times New Roman"/>
          <w:szCs w:val="24"/>
        </w:rPr>
        <w:t>θα ερχόταν απλώς να επιβεβαιώσει</w:t>
      </w:r>
      <w:r w:rsidRPr="00786765">
        <w:rPr>
          <w:rFonts w:eastAsia="Times New Roman"/>
          <w:szCs w:val="24"/>
        </w:rPr>
        <w:t xml:space="preserve"> </w:t>
      </w:r>
      <w:r>
        <w:rPr>
          <w:rFonts w:eastAsia="Times New Roman"/>
          <w:szCs w:val="24"/>
        </w:rPr>
        <w:t xml:space="preserve">το συντελεσμένο </w:t>
      </w:r>
      <w:r w:rsidRPr="00786765">
        <w:rPr>
          <w:rFonts w:eastAsia="Times New Roman"/>
          <w:szCs w:val="24"/>
        </w:rPr>
        <w:t>στην πράξη εκδημοκρατισμό</w:t>
      </w:r>
      <w:r>
        <w:rPr>
          <w:rFonts w:eastAsia="Times New Roman"/>
          <w:szCs w:val="24"/>
        </w:rPr>
        <w:t>.</w:t>
      </w:r>
    </w:p>
    <w:p w14:paraId="0A5DE39C" w14:textId="77777777" w:rsidR="00415E13" w:rsidRDefault="00E650A0">
      <w:pPr>
        <w:spacing w:line="600" w:lineRule="auto"/>
        <w:ind w:firstLine="720"/>
        <w:jc w:val="both"/>
        <w:rPr>
          <w:rFonts w:eastAsia="Times New Roman"/>
          <w:szCs w:val="24"/>
        </w:rPr>
      </w:pPr>
      <w:r w:rsidRPr="00786765">
        <w:rPr>
          <w:rFonts w:eastAsia="Times New Roman"/>
          <w:szCs w:val="24"/>
        </w:rPr>
        <w:t xml:space="preserve">Το ζητούμενο για την κοινωνία μας είναι να αντικαταστήσει τις σημερινές </w:t>
      </w:r>
      <w:r>
        <w:rPr>
          <w:rFonts w:eastAsia="Times New Roman"/>
          <w:szCs w:val="24"/>
        </w:rPr>
        <w:t xml:space="preserve">ιεραρχικού, φεουδαρχικού </w:t>
      </w:r>
      <w:r w:rsidRPr="00786765">
        <w:rPr>
          <w:rFonts w:eastAsia="Times New Roman"/>
          <w:szCs w:val="24"/>
        </w:rPr>
        <w:t xml:space="preserve">τύπου πελατειακές </w:t>
      </w:r>
      <w:r w:rsidRPr="00786765">
        <w:rPr>
          <w:rFonts w:eastAsia="Times New Roman"/>
          <w:szCs w:val="24"/>
        </w:rPr>
        <w:lastRenderedPageBreak/>
        <w:t xml:space="preserve">πυραμίδες με </w:t>
      </w:r>
      <w:r>
        <w:rPr>
          <w:rFonts w:eastAsia="Times New Roman"/>
          <w:szCs w:val="24"/>
        </w:rPr>
        <w:t>θεσμο</w:t>
      </w:r>
      <w:r w:rsidRPr="00786765">
        <w:rPr>
          <w:rFonts w:eastAsia="Times New Roman"/>
          <w:szCs w:val="24"/>
        </w:rPr>
        <w:t>ποιημένους πολιτικούς οργανισμούς</w:t>
      </w:r>
      <w:r>
        <w:rPr>
          <w:rFonts w:eastAsia="Times New Roman"/>
          <w:szCs w:val="24"/>
        </w:rPr>
        <w:t>,</w:t>
      </w:r>
      <w:r w:rsidRPr="00786765">
        <w:rPr>
          <w:rFonts w:eastAsia="Times New Roman"/>
          <w:szCs w:val="24"/>
        </w:rPr>
        <w:t xml:space="preserve"> οι οποίοι θα αντιπροσωπεύουν την κοινωνία </w:t>
      </w:r>
      <w:r>
        <w:rPr>
          <w:rFonts w:eastAsia="Times New Roman"/>
          <w:szCs w:val="24"/>
        </w:rPr>
        <w:t>έναντι της εξουσίας κ</w:t>
      </w:r>
      <w:r w:rsidRPr="00786765">
        <w:rPr>
          <w:rFonts w:eastAsia="Times New Roman"/>
          <w:szCs w:val="24"/>
        </w:rPr>
        <w:t>ι όχι το αντίστροφο</w:t>
      </w:r>
      <w:r>
        <w:rPr>
          <w:rFonts w:eastAsia="Times New Roman"/>
          <w:szCs w:val="24"/>
        </w:rPr>
        <w:t>.</w:t>
      </w:r>
      <w:r w:rsidRPr="00786765">
        <w:rPr>
          <w:rFonts w:eastAsia="Times New Roman"/>
          <w:szCs w:val="24"/>
        </w:rPr>
        <w:t xml:space="preserve"> Το ζητούμενο </w:t>
      </w:r>
      <w:r>
        <w:rPr>
          <w:rFonts w:eastAsia="Times New Roman"/>
          <w:szCs w:val="24"/>
        </w:rPr>
        <w:t xml:space="preserve">είναι </w:t>
      </w:r>
      <w:r w:rsidRPr="00786765">
        <w:rPr>
          <w:rFonts w:eastAsia="Times New Roman"/>
          <w:szCs w:val="24"/>
        </w:rPr>
        <w:t xml:space="preserve">ακόμα να τερματιστεί η αναπαραγωγή μιας </w:t>
      </w:r>
      <w:r>
        <w:rPr>
          <w:rFonts w:eastAsia="Times New Roman"/>
          <w:szCs w:val="24"/>
        </w:rPr>
        <w:t>ημίκλειστης</w:t>
      </w:r>
      <w:r w:rsidRPr="00786765">
        <w:rPr>
          <w:rFonts w:eastAsia="Times New Roman"/>
          <w:szCs w:val="24"/>
        </w:rPr>
        <w:t xml:space="preserve"> </w:t>
      </w:r>
      <w:r>
        <w:rPr>
          <w:rFonts w:eastAsia="Times New Roman"/>
          <w:szCs w:val="24"/>
        </w:rPr>
        <w:t>τάξης</w:t>
      </w:r>
      <w:r w:rsidRPr="00786765">
        <w:rPr>
          <w:rFonts w:eastAsia="Times New Roman"/>
          <w:szCs w:val="24"/>
        </w:rPr>
        <w:t xml:space="preserve"> επαγγελματιών της πολιτι</w:t>
      </w:r>
      <w:r w:rsidRPr="00786765">
        <w:rPr>
          <w:rFonts w:eastAsia="Times New Roman"/>
          <w:szCs w:val="24"/>
        </w:rPr>
        <w:t xml:space="preserve">κής και </w:t>
      </w:r>
      <w:r>
        <w:rPr>
          <w:rFonts w:eastAsia="Times New Roman"/>
          <w:szCs w:val="24"/>
        </w:rPr>
        <w:t>να διαχωριστεί η</w:t>
      </w:r>
      <w:r w:rsidRPr="00786765">
        <w:rPr>
          <w:rFonts w:eastAsia="Times New Roman"/>
          <w:szCs w:val="24"/>
        </w:rPr>
        <w:t xml:space="preserve"> δημόσια πολιτική από την ιδιωτική οικονομική εξουσία</w:t>
      </w:r>
      <w:r>
        <w:rPr>
          <w:rFonts w:eastAsia="Times New Roman"/>
          <w:szCs w:val="24"/>
        </w:rPr>
        <w:t>.</w:t>
      </w:r>
    </w:p>
    <w:p w14:paraId="0A5DE39D" w14:textId="77777777" w:rsidR="00415E13" w:rsidRDefault="00E650A0">
      <w:pPr>
        <w:spacing w:line="600" w:lineRule="auto"/>
        <w:ind w:firstLine="720"/>
        <w:jc w:val="both"/>
        <w:rPr>
          <w:rFonts w:eastAsia="Times New Roman"/>
          <w:szCs w:val="24"/>
        </w:rPr>
      </w:pPr>
      <w:r w:rsidRPr="00786765">
        <w:rPr>
          <w:rFonts w:eastAsia="Times New Roman"/>
          <w:szCs w:val="24"/>
        </w:rPr>
        <w:t xml:space="preserve">Το ζητούμενο τελικά είναι να πραγματοποιηθεί </w:t>
      </w:r>
      <w:r>
        <w:rPr>
          <w:rFonts w:eastAsia="Times New Roman"/>
          <w:szCs w:val="24"/>
        </w:rPr>
        <w:t>η</w:t>
      </w:r>
      <w:r w:rsidRPr="00786765">
        <w:rPr>
          <w:rFonts w:eastAsia="Times New Roman"/>
          <w:szCs w:val="24"/>
        </w:rPr>
        <w:t xml:space="preserve"> μετάβαση από ένα πολιτικό σύστημα </w:t>
      </w:r>
      <w:r>
        <w:rPr>
          <w:rFonts w:eastAsia="Times New Roman"/>
          <w:szCs w:val="24"/>
        </w:rPr>
        <w:t xml:space="preserve">επιφανειακά μόνο δημοκρατικό, όπως αυτό που εγκαθιδρύθηκε </w:t>
      </w:r>
      <w:r w:rsidRPr="00786765">
        <w:rPr>
          <w:rFonts w:eastAsia="Times New Roman"/>
          <w:szCs w:val="24"/>
        </w:rPr>
        <w:t xml:space="preserve">στη χώρα μας μετά τη </w:t>
      </w:r>
      <w:r>
        <w:rPr>
          <w:rFonts w:eastAsia="Times New Roman"/>
          <w:szCs w:val="24"/>
        </w:rPr>
        <w:t>Μεταπολίτευση το</w:t>
      </w:r>
      <w:r w:rsidRPr="00786765">
        <w:rPr>
          <w:rFonts w:eastAsia="Times New Roman"/>
          <w:szCs w:val="24"/>
        </w:rPr>
        <w:t xml:space="preserve"> </w:t>
      </w:r>
      <w:r w:rsidRPr="00786765">
        <w:rPr>
          <w:rFonts w:eastAsia="Times New Roman"/>
          <w:szCs w:val="24"/>
        </w:rPr>
        <w:t>1974</w:t>
      </w:r>
      <w:r>
        <w:rPr>
          <w:rFonts w:eastAsia="Times New Roman"/>
          <w:szCs w:val="24"/>
        </w:rPr>
        <w:t>,</w:t>
      </w:r>
      <w:r w:rsidRPr="00786765">
        <w:rPr>
          <w:rFonts w:eastAsia="Times New Roman"/>
          <w:szCs w:val="24"/>
        </w:rPr>
        <w:t xml:space="preserve"> σε ένα νέο και περισσότερο δημοκρατικό και αντιπροσωπευτικό μοντέλο λειτουργίας του κράτους και κυρίως των </w:t>
      </w:r>
      <w:r>
        <w:rPr>
          <w:rFonts w:eastAsia="Times New Roman"/>
          <w:szCs w:val="24"/>
        </w:rPr>
        <w:t>θ</w:t>
      </w:r>
      <w:r w:rsidRPr="00786765">
        <w:rPr>
          <w:rFonts w:eastAsia="Times New Roman"/>
          <w:szCs w:val="24"/>
        </w:rPr>
        <w:t>εσμών</w:t>
      </w:r>
      <w:r>
        <w:rPr>
          <w:rFonts w:eastAsia="Times New Roman"/>
          <w:szCs w:val="24"/>
        </w:rPr>
        <w:t>.</w:t>
      </w:r>
      <w:r w:rsidRPr="00786765">
        <w:rPr>
          <w:rFonts w:eastAsia="Times New Roman"/>
          <w:szCs w:val="24"/>
        </w:rPr>
        <w:t xml:space="preserve"> </w:t>
      </w:r>
    </w:p>
    <w:p w14:paraId="0A5DE39E" w14:textId="77777777" w:rsidR="00415E13" w:rsidRDefault="00E650A0">
      <w:pPr>
        <w:spacing w:line="600" w:lineRule="auto"/>
        <w:ind w:firstLine="720"/>
        <w:jc w:val="both"/>
        <w:rPr>
          <w:rFonts w:eastAsia="Times New Roman"/>
          <w:szCs w:val="24"/>
        </w:rPr>
      </w:pPr>
      <w:r w:rsidRPr="00786765">
        <w:rPr>
          <w:rFonts w:eastAsia="Times New Roman"/>
          <w:szCs w:val="24"/>
        </w:rPr>
        <w:t xml:space="preserve">Αυτό είναι το ζητούμενο της παρούσας </w:t>
      </w:r>
      <w:r>
        <w:rPr>
          <w:rFonts w:eastAsia="Times New Roman"/>
          <w:szCs w:val="24"/>
        </w:rPr>
        <w:t>Συνταγματικής</w:t>
      </w:r>
      <w:r w:rsidRPr="00786765">
        <w:rPr>
          <w:rFonts w:eastAsia="Times New Roman"/>
          <w:szCs w:val="24"/>
        </w:rPr>
        <w:t xml:space="preserve"> </w:t>
      </w:r>
      <w:r>
        <w:rPr>
          <w:rFonts w:eastAsia="Times New Roman"/>
          <w:szCs w:val="24"/>
        </w:rPr>
        <w:t>Α</w:t>
      </w:r>
      <w:r w:rsidRPr="00786765">
        <w:rPr>
          <w:rFonts w:eastAsia="Times New Roman"/>
          <w:szCs w:val="24"/>
        </w:rPr>
        <w:t>ναθεώρηση</w:t>
      </w:r>
      <w:r>
        <w:rPr>
          <w:rFonts w:eastAsia="Times New Roman"/>
          <w:szCs w:val="24"/>
        </w:rPr>
        <w:t>ς.</w:t>
      </w:r>
    </w:p>
    <w:p w14:paraId="0A5DE39F" w14:textId="77777777" w:rsidR="00415E13" w:rsidRDefault="00E650A0">
      <w:pPr>
        <w:spacing w:line="600" w:lineRule="auto"/>
        <w:ind w:firstLine="720"/>
        <w:jc w:val="both"/>
        <w:rPr>
          <w:rFonts w:eastAsia="Times New Roman"/>
          <w:szCs w:val="24"/>
        </w:rPr>
      </w:pPr>
      <w:r>
        <w:rPr>
          <w:rFonts w:eastAsia="Times New Roman"/>
          <w:szCs w:val="24"/>
        </w:rPr>
        <w:t>Σας ε</w:t>
      </w:r>
      <w:r w:rsidRPr="00786765">
        <w:rPr>
          <w:rFonts w:eastAsia="Times New Roman"/>
          <w:szCs w:val="24"/>
        </w:rPr>
        <w:t>υχαριστώ</w:t>
      </w:r>
      <w:r>
        <w:rPr>
          <w:rFonts w:eastAsia="Times New Roman"/>
          <w:szCs w:val="24"/>
        </w:rPr>
        <w:t>, κύριε Πρόεδρε.</w:t>
      </w:r>
    </w:p>
    <w:p w14:paraId="0A5DE3A0" w14:textId="77777777" w:rsidR="00415E13" w:rsidRDefault="00E650A0">
      <w:pPr>
        <w:spacing w:line="600" w:lineRule="auto"/>
        <w:ind w:firstLine="720"/>
        <w:jc w:val="center"/>
        <w:rPr>
          <w:rFonts w:eastAsia="Times New Roman"/>
          <w:szCs w:val="24"/>
        </w:rPr>
      </w:pPr>
      <w:r>
        <w:rPr>
          <w:rFonts w:eastAsia="Times New Roman"/>
          <w:szCs w:val="24"/>
        </w:rPr>
        <w:t>(Χειροκροτήματα από την πτέρυγα του ΣΥΡΙ</w:t>
      </w:r>
      <w:r>
        <w:rPr>
          <w:rFonts w:eastAsia="Times New Roman"/>
          <w:szCs w:val="24"/>
        </w:rPr>
        <w:t>ΖΑ)</w:t>
      </w:r>
    </w:p>
    <w:p w14:paraId="0A5DE3A1" w14:textId="77777777" w:rsidR="00415E13" w:rsidRDefault="00E650A0">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Ευχαριστούμε.</w:t>
      </w:r>
    </w:p>
    <w:p w14:paraId="0A5DE3A2" w14:textId="77777777" w:rsidR="00415E13" w:rsidRDefault="00E650A0">
      <w:pPr>
        <w:spacing w:line="600" w:lineRule="auto"/>
        <w:ind w:firstLine="720"/>
        <w:jc w:val="both"/>
        <w:rPr>
          <w:rFonts w:eastAsia="Times New Roman"/>
          <w:bCs/>
          <w:szCs w:val="24"/>
        </w:rPr>
      </w:pPr>
      <w:r>
        <w:rPr>
          <w:rFonts w:eastAsia="Times New Roman"/>
          <w:bCs/>
          <w:szCs w:val="24"/>
        </w:rPr>
        <w:lastRenderedPageBreak/>
        <w:t xml:space="preserve">Πριν δώσω τον λόγο στον κ. Νικολόπουλο, να κάνω μια ανακοίνωση προς το Σώμα. </w:t>
      </w:r>
    </w:p>
    <w:p w14:paraId="0A5DE3A3" w14:textId="77777777" w:rsidR="00415E13" w:rsidRDefault="00E650A0">
      <w:pPr>
        <w:spacing w:line="600" w:lineRule="auto"/>
        <w:ind w:firstLine="720"/>
        <w:jc w:val="both"/>
        <w:rPr>
          <w:rFonts w:eastAsia="Times New Roman" w:cs="Times New Roman"/>
          <w:szCs w:val="24"/>
        </w:rPr>
      </w:pPr>
      <w:r>
        <w:rPr>
          <w:rFonts w:eastAsia="Times New Roman"/>
          <w:bCs/>
          <w:szCs w:val="24"/>
        </w:rPr>
        <w:t xml:space="preserve">Η Ειδική Μόνιμη Επιτροπή Κοινοβουλευτικής Δεοντολογίας καταθέτει τις </w:t>
      </w:r>
      <w:r>
        <w:rPr>
          <w:rFonts w:eastAsia="Times New Roman"/>
          <w:bCs/>
          <w:szCs w:val="24"/>
        </w:rPr>
        <w:t>ε</w:t>
      </w:r>
      <w:r>
        <w:rPr>
          <w:rFonts w:eastAsia="Times New Roman"/>
          <w:bCs/>
          <w:szCs w:val="24"/>
        </w:rPr>
        <w:t xml:space="preserve">κθέσεις της στις αιτήσεις της </w:t>
      </w:r>
      <w:r>
        <w:rPr>
          <w:rFonts w:eastAsia="Times New Roman"/>
          <w:bCs/>
          <w:szCs w:val="24"/>
        </w:rPr>
        <w:t>ε</w:t>
      </w:r>
      <w:r>
        <w:rPr>
          <w:rFonts w:eastAsia="Times New Roman"/>
          <w:bCs/>
          <w:szCs w:val="24"/>
        </w:rPr>
        <w:t xml:space="preserve">ισαγγελικής </w:t>
      </w:r>
      <w:r>
        <w:rPr>
          <w:rFonts w:eastAsia="Times New Roman"/>
          <w:bCs/>
          <w:szCs w:val="24"/>
        </w:rPr>
        <w:t>α</w:t>
      </w:r>
      <w:r>
        <w:rPr>
          <w:rFonts w:eastAsia="Times New Roman"/>
          <w:bCs/>
          <w:szCs w:val="24"/>
        </w:rPr>
        <w:t>ρχής για τ</w:t>
      </w:r>
      <w:r>
        <w:rPr>
          <w:rFonts w:eastAsia="Times New Roman"/>
          <w:bCs/>
          <w:szCs w:val="24"/>
        </w:rPr>
        <w:t>η χορήγηση άδειας άσκησης ποινικής δίωξης κατά Βουλευτών.</w:t>
      </w:r>
      <w:r w:rsidRPr="009D65ED">
        <w:rPr>
          <w:rFonts w:eastAsia="Times New Roman" w:cs="Times New Roman"/>
          <w:szCs w:val="24"/>
        </w:rPr>
        <w:t xml:space="preserve"> </w:t>
      </w:r>
    </w:p>
    <w:p w14:paraId="0A5DE3A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Τον λόγο έχει ο κ. Νικολόπουλος.</w:t>
      </w:r>
    </w:p>
    <w:p w14:paraId="0A5DE3A5" w14:textId="77777777" w:rsidR="00415E13" w:rsidRDefault="00E650A0">
      <w:pPr>
        <w:spacing w:line="600" w:lineRule="auto"/>
        <w:ind w:firstLine="720"/>
        <w:jc w:val="both"/>
        <w:rPr>
          <w:rFonts w:eastAsia="Times New Roman" w:cs="Times New Roman"/>
          <w:szCs w:val="24"/>
        </w:rPr>
      </w:pPr>
      <w:r w:rsidRPr="009D65ED">
        <w:rPr>
          <w:rFonts w:eastAsia="Times New Roman" w:cs="Times New Roman"/>
          <w:b/>
          <w:szCs w:val="24"/>
        </w:rPr>
        <w:t>ΝΙΚΟΛΑΟΣ ΝΙΚΟΛΟΠΟΥΛΟΣ:</w:t>
      </w:r>
      <w:r>
        <w:rPr>
          <w:rFonts w:eastAsia="Times New Roman" w:cs="Times New Roman"/>
          <w:b/>
          <w:szCs w:val="24"/>
        </w:rPr>
        <w:t xml:space="preserve"> </w:t>
      </w:r>
      <w:r>
        <w:rPr>
          <w:rFonts w:eastAsia="Times New Roman" w:cs="Times New Roman"/>
          <w:szCs w:val="24"/>
        </w:rPr>
        <w:t>Κ</w:t>
      </w:r>
      <w:r w:rsidRPr="009D65ED">
        <w:rPr>
          <w:rFonts w:eastAsia="Times New Roman" w:cs="Times New Roman"/>
          <w:szCs w:val="24"/>
        </w:rPr>
        <w:t>υρίες και κύριοι συνάδελφοι</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υνταγματική Α</w:t>
      </w:r>
      <w:r w:rsidRPr="009D65ED">
        <w:rPr>
          <w:rFonts w:eastAsia="Times New Roman" w:cs="Times New Roman"/>
          <w:szCs w:val="24"/>
        </w:rPr>
        <w:t>ναθεώρηση συμφωνήσαμε όλοι πως αποτελεί απαίτηση της κοινωνίας</w:t>
      </w:r>
      <w:r>
        <w:rPr>
          <w:rFonts w:eastAsia="Times New Roman" w:cs="Times New Roman"/>
          <w:szCs w:val="24"/>
        </w:rPr>
        <w:t>,</w:t>
      </w:r>
      <w:r w:rsidRPr="009D65ED">
        <w:rPr>
          <w:rFonts w:eastAsia="Times New Roman" w:cs="Times New Roman"/>
          <w:szCs w:val="24"/>
        </w:rPr>
        <w:t xml:space="preserve"> αλλά και των καιρών </w:t>
      </w:r>
      <w:r>
        <w:rPr>
          <w:rFonts w:eastAsia="Times New Roman" w:cs="Times New Roman"/>
          <w:szCs w:val="24"/>
        </w:rPr>
        <w:t>μας.</w:t>
      </w:r>
      <w:r w:rsidRPr="009D65ED">
        <w:rPr>
          <w:rFonts w:eastAsia="Times New Roman" w:cs="Times New Roman"/>
          <w:szCs w:val="24"/>
        </w:rPr>
        <w:t xml:space="preserve"> Για το</w:t>
      </w:r>
      <w:r>
        <w:rPr>
          <w:rFonts w:eastAsia="Times New Roman" w:cs="Times New Roman"/>
          <w:szCs w:val="24"/>
        </w:rPr>
        <w:t>ν</w:t>
      </w:r>
      <w:r w:rsidRPr="009D65ED">
        <w:rPr>
          <w:rFonts w:eastAsia="Times New Roman" w:cs="Times New Roman"/>
          <w:szCs w:val="24"/>
        </w:rPr>
        <w:t xml:space="preserve"> λόγο αυτό εξάλλου το Χριστιανοδημοκρατικό Κόμμα Ελλάδος</w:t>
      </w:r>
      <w:r>
        <w:rPr>
          <w:rFonts w:eastAsia="Times New Roman" w:cs="Times New Roman"/>
          <w:szCs w:val="24"/>
        </w:rPr>
        <w:t xml:space="preserve"> κατέθεσε </w:t>
      </w:r>
      <w:r w:rsidRPr="009D65ED">
        <w:rPr>
          <w:rFonts w:eastAsia="Times New Roman" w:cs="Times New Roman"/>
          <w:szCs w:val="24"/>
        </w:rPr>
        <w:t>από την αρχή τις δικές του προτάσεις για τις μεγάλες</w:t>
      </w:r>
      <w:r>
        <w:rPr>
          <w:rFonts w:eastAsia="Times New Roman" w:cs="Times New Roman"/>
          <w:szCs w:val="24"/>
        </w:rPr>
        <w:t>,</w:t>
      </w:r>
      <w:r w:rsidRPr="009D65ED">
        <w:rPr>
          <w:rFonts w:eastAsia="Times New Roman" w:cs="Times New Roman"/>
          <w:szCs w:val="24"/>
        </w:rPr>
        <w:t xml:space="preserve"> αναγκ</w:t>
      </w:r>
      <w:r>
        <w:rPr>
          <w:rFonts w:eastAsia="Times New Roman" w:cs="Times New Roman"/>
          <w:szCs w:val="24"/>
        </w:rPr>
        <w:t>αίες,</w:t>
      </w:r>
      <w:r w:rsidRPr="009D65ED">
        <w:rPr>
          <w:rFonts w:eastAsia="Times New Roman" w:cs="Times New Roman"/>
          <w:szCs w:val="24"/>
        </w:rPr>
        <w:t xml:space="preserve"> ριζοσπαστικές τομές π</w:t>
      </w:r>
      <w:r>
        <w:rPr>
          <w:rFonts w:eastAsia="Times New Roman" w:cs="Times New Roman"/>
          <w:szCs w:val="24"/>
        </w:rPr>
        <w:t>ου έχει ανάγκη η χώρα, αλλά και την ανάγκη επίσης,</w:t>
      </w:r>
      <w:r w:rsidRPr="009D65ED">
        <w:rPr>
          <w:rFonts w:eastAsia="Times New Roman" w:cs="Times New Roman"/>
          <w:szCs w:val="24"/>
        </w:rPr>
        <w:t xml:space="preserve"> τ</w:t>
      </w:r>
      <w:r>
        <w:rPr>
          <w:rFonts w:eastAsia="Times New Roman" w:cs="Times New Roman"/>
          <w:szCs w:val="24"/>
        </w:rPr>
        <w:t>ης</w:t>
      </w:r>
      <w:r w:rsidRPr="009D65ED">
        <w:rPr>
          <w:rFonts w:eastAsia="Times New Roman" w:cs="Times New Roman"/>
          <w:szCs w:val="24"/>
        </w:rPr>
        <w:t xml:space="preserve"> επαναβεβαίωσης των θεμελιωδών αρχών και αξιών</w:t>
      </w:r>
      <w:r>
        <w:rPr>
          <w:rFonts w:eastAsia="Times New Roman" w:cs="Times New Roman"/>
          <w:szCs w:val="24"/>
        </w:rPr>
        <w:t>,</w:t>
      </w:r>
      <w:r w:rsidRPr="009D65ED">
        <w:rPr>
          <w:rFonts w:eastAsia="Times New Roman" w:cs="Times New Roman"/>
          <w:szCs w:val="24"/>
        </w:rPr>
        <w:t xml:space="preserve"> π</w:t>
      </w:r>
      <w:r w:rsidRPr="009D65ED">
        <w:rPr>
          <w:rFonts w:eastAsia="Times New Roman" w:cs="Times New Roman"/>
          <w:szCs w:val="24"/>
        </w:rPr>
        <w:t>ου διέπουν το ελληνικό κράτος και το ελληνικό έθνος</w:t>
      </w:r>
      <w:r>
        <w:rPr>
          <w:rFonts w:eastAsia="Times New Roman" w:cs="Times New Roman"/>
          <w:szCs w:val="24"/>
        </w:rPr>
        <w:t>.</w:t>
      </w:r>
    </w:p>
    <w:p w14:paraId="0A5DE3A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w:t>
      </w:r>
      <w:r w:rsidRPr="009D65ED">
        <w:rPr>
          <w:rFonts w:eastAsia="Times New Roman" w:cs="Times New Roman"/>
          <w:szCs w:val="24"/>
        </w:rPr>
        <w:t xml:space="preserve"> Χριστιανοδημοκρατικό Κόμμα Ελλάδος κατέθεσε συγκεκριμένες προτάσεις και ταυτόχρονα θέλει να ανακοινώσει ότι </w:t>
      </w:r>
      <w:r w:rsidRPr="009D65ED">
        <w:rPr>
          <w:rFonts w:eastAsia="Times New Roman" w:cs="Times New Roman"/>
          <w:szCs w:val="24"/>
        </w:rPr>
        <w:lastRenderedPageBreak/>
        <w:t xml:space="preserve">ψηφίζει όλες τις </w:t>
      </w:r>
      <w:r>
        <w:rPr>
          <w:rFonts w:eastAsia="Times New Roman" w:cs="Times New Roman"/>
          <w:szCs w:val="24"/>
        </w:rPr>
        <w:t xml:space="preserve">προταθείσες μεγάλες θεσμικές αλλαγές απ’ όπου και εάν </w:t>
      </w:r>
      <w:r w:rsidRPr="009D65ED">
        <w:rPr>
          <w:rFonts w:eastAsia="Times New Roman" w:cs="Times New Roman"/>
          <w:szCs w:val="24"/>
        </w:rPr>
        <w:t>αυτές κατατεθούν</w:t>
      </w:r>
      <w:r>
        <w:rPr>
          <w:rFonts w:eastAsia="Times New Roman" w:cs="Times New Roman"/>
          <w:szCs w:val="24"/>
        </w:rPr>
        <w:t>.</w:t>
      </w:r>
      <w:r w:rsidRPr="009D65ED">
        <w:rPr>
          <w:rFonts w:eastAsia="Times New Roman" w:cs="Times New Roman"/>
          <w:szCs w:val="24"/>
        </w:rPr>
        <w:t xml:space="preserve"> Σε </w:t>
      </w:r>
      <w:r w:rsidRPr="009D65ED">
        <w:rPr>
          <w:rFonts w:eastAsia="Times New Roman" w:cs="Times New Roman"/>
          <w:szCs w:val="24"/>
        </w:rPr>
        <w:t>μόλις τρεις από αυτές θα σταθώ</w:t>
      </w:r>
      <w:r>
        <w:rPr>
          <w:rFonts w:eastAsia="Times New Roman" w:cs="Times New Roman"/>
          <w:szCs w:val="24"/>
        </w:rPr>
        <w:t>.</w:t>
      </w:r>
    </w:p>
    <w:p w14:paraId="0A5DE3A7" w14:textId="77777777" w:rsidR="00415E13" w:rsidRDefault="00E650A0">
      <w:pPr>
        <w:spacing w:line="600" w:lineRule="auto"/>
        <w:ind w:firstLine="720"/>
        <w:jc w:val="both"/>
        <w:rPr>
          <w:rFonts w:eastAsia="Times New Roman" w:cs="Times New Roman"/>
          <w:szCs w:val="24"/>
        </w:rPr>
      </w:pPr>
      <w:r w:rsidRPr="009D65ED">
        <w:rPr>
          <w:rFonts w:eastAsia="Times New Roman" w:cs="Times New Roman"/>
          <w:szCs w:val="24"/>
        </w:rPr>
        <w:t>Πρώτον</w:t>
      </w:r>
      <w:r>
        <w:rPr>
          <w:rFonts w:eastAsia="Times New Roman" w:cs="Times New Roman"/>
          <w:szCs w:val="24"/>
        </w:rPr>
        <w:t>,</w:t>
      </w:r>
      <w:r w:rsidRPr="009D65ED">
        <w:rPr>
          <w:rFonts w:eastAsia="Times New Roman" w:cs="Times New Roman"/>
          <w:szCs w:val="24"/>
        </w:rPr>
        <w:t xml:space="preserve"> στη</w:t>
      </w:r>
      <w:r>
        <w:rPr>
          <w:rFonts w:eastAsia="Times New Roman" w:cs="Times New Roman"/>
          <w:szCs w:val="24"/>
        </w:rPr>
        <w:t>ν κατάπτυστη διάταξη του άρθρου 86 του Σ</w:t>
      </w:r>
      <w:r w:rsidRPr="009D65ED">
        <w:rPr>
          <w:rFonts w:eastAsia="Times New Roman" w:cs="Times New Roman"/>
          <w:szCs w:val="24"/>
        </w:rPr>
        <w:t>υντάγματος που προβλέπει τη σύντομη παραγραφή των αδικημάτων</w:t>
      </w:r>
      <w:r>
        <w:rPr>
          <w:rFonts w:eastAsia="Times New Roman" w:cs="Times New Roman"/>
          <w:szCs w:val="24"/>
        </w:rPr>
        <w:t>,</w:t>
      </w:r>
      <w:r w:rsidRPr="009D65ED">
        <w:rPr>
          <w:rFonts w:eastAsia="Times New Roman" w:cs="Times New Roman"/>
          <w:szCs w:val="24"/>
        </w:rPr>
        <w:t xml:space="preserve"> που τελέστηκαν από </w:t>
      </w:r>
      <w:r>
        <w:rPr>
          <w:rFonts w:eastAsia="Times New Roman" w:cs="Times New Roman"/>
          <w:szCs w:val="24"/>
        </w:rPr>
        <w:t>Υ</w:t>
      </w:r>
      <w:r w:rsidRPr="009D65ED">
        <w:rPr>
          <w:rFonts w:eastAsia="Times New Roman" w:cs="Times New Roman"/>
          <w:szCs w:val="24"/>
        </w:rPr>
        <w:t xml:space="preserve">πουργούς κατά την άσκηση των καθηκόντων </w:t>
      </w:r>
      <w:r>
        <w:rPr>
          <w:rFonts w:eastAsia="Times New Roman" w:cs="Times New Roman"/>
          <w:szCs w:val="24"/>
        </w:rPr>
        <w:t>τους. Και όλοι ομολογούν, ε</w:t>
      </w:r>
      <w:r w:rsidRPr="009D65ED">
        <w:rPr>
          <w:rFonts w:eastAsia="Times New Roman" w:cs="Times New Roman"/>
          <w:szCs w:val="24"/>
        </w:rPr>
        <w:t>πιτέλους</w:t>
      </w:r>
      <w:r>
        <w:rPr>
          <w:rFonts w:eastAsia="Times New Roman" w:cs="Times New Roman"/>
          <w:szCs w:val="24"/>
        </w:rPr>
        <w:t>,</w:t>
      </w:r>
      <w:r w:rsidRPr="009D65ED">
        <w:rPr>
          <w:rFonts w:eastAsia="Times New Roman" w:cs="Times New Roman"/>
          <w:szCs w:val="24"/>
        </w:rPr>
        <w:t xml:space="preserve"> ότι πρέπει να </w:t>
      </w:r>
      <w:r w:rsidRPr="009D65ED">
        <w:rPr>
          <w:rFonts w:eastAsia="Times New Roman" w:cs="Times New Roman"/>
          <w:szCs w:val="24"/>
        </w:rPr>
        <w:t>καταργηθεί</w:t>
      </w:r>
      <w:r>
        <w:rPr>
          <w:rFonts w:eastAsia="Times New Roman" w:cs="Times New Roman"/>
          <w:szCs w:val="24"/>
        </w:rPr>
        <w:t>.</w:t>
      </w:r>
    </w:p>
    <w:p w14:paraId="0A5DE3A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w:t>
      </w:r>
      <w:r w:rsidRPr="009D65ED">
        <w:rPr>
          <w:rFonts w:eastAsia="Times New Roman" w:cs="Times New Roman"/>
          <w:szCs w:val="24"/>
        </w:rPr>
        <w:t>εύτερον</w:t>
      </w:r>
      <w:r>
        <w:rPr>
          <w:rFonts w:eastAsia="Times New Roman" w:cs="Times New Roman"/>
          <w:szCs w:val="24"/>
        </w:rPr>
        <w:t>,</w:t>
      </w:r>
      <w:r w:rsidRPr="009D65ED">
        <w:rPr>
          <w:rFonts w:eastAsia="Times New Roman" w:cs="Times New Roman"/>
          <w:szCs w:val="24"/>
        </w:rPr>
        <w:t xml:space="preserve"> ο έλεγχος της χρηματοδότησης των κομμάτων θα πρέπει να αυστηροποιηθεί και να συστηματοποιηθεί</w:t>
      </w:r>
      <w:r>
        <w:rPr>
          <w:rFonts w:eastAsia="Times New Roman" w:cs="Times New Roman"/>
          <w:szCs w:val="24"/>
        </w:rPr>
        <w:t>.</w:t>
      </w:r>
      <w:r w:rsidRPr="009D65ED">
        <w:rPr>
          <w:rFonts w:eastAsia="Times New Roman" w:cs="Times New Roman"/>
          <w:szCs w:val="24"/>
        </w:rPr>
        <w:t xml:space="preserve"> </w:t>
      </w:r>
    </w:p>
    <w:p w14:paraId="0A5DE3A9" w14:textId="77777777" w:rsidR="00415E13" w:rsidRDefault="00E650A0">
      <w:pPr>
        <w:spacing w:line="600" w:lineRule="auto"/>
        <w:ind w:firstLine="720"/>
        <w:jc w:val="both"/>
        <w:rPr>
          <w:rFonts w:eastAsia="Times New Roman" w:cs="Times New Roman"/>
          <w:szCs w:val="24"/>
        </w:rPr>
      </w:pPr>
      <w:r w:rsidRPr="009D65ED">
        <w:rPr>
          <w:rFonts w:eastAsia="Times New Roman" w:cs="Times New Roman"/>
          <w:szCs w:val="24"/>
        </w:rPr>
        <w:t>Τρίτον</w:t>
      </w:r>
      <w:r>
        <w:rPr>
          <w:rFonts w:eastAsia="Times New Roman" w:cs="Times New Roman"/>
          <w:szCs w:val="24"/>
        </w:rPr>
        <w:t>,</w:t>
      </w:r>
      <w:r w:rsidRPr="009D65ED">
        <w:rPr>
          <w:rFonts w:eastAsia="Times New Roman" w:cs="Times New Roman"/>
          <w:szCs w:val="24"/>
        </w:rPr>
        <w:t xml:space="preserve"> η αναθεώρηση του άρθρου 16 του Συντάγματος με στόχο να επιτραπεί η ίδρυ</w:t>
      </w:r>
      <w:r>
        <w:rPr>
          <w:rFonts w:eastAsia="Times New Roman" w:cs="Times New Roman"/>
          <w:szCs w:val="24"/>
        </w:rPr>
        <w:t>ση ιδιωτικών πανεπιστημίων στη χ</w:t>
      </w:r>
      <w:r w:rsidRPr="009D65ED">
        <w:rPr>
          <w:rFonts w:eastAsia="Times New Roman" w:cs="Times New Roman"/>
          <w:szCs w:val="24"/>
        </w:rPr>
        <w:t>ώρα</w:t>
      </w:r>
      <w:r>
        <w:rPr>
          <w:rFonts w:eastAsia="Times New Roman" w:cs="Times New Roman"/>
          <w:szCs w:val="24"/>
        </w:rPr>
        <w:t>,</w:t>
      </w:r>
      <w:r w:rsidRPr="009D65ED">
        <w:rPr>
          <w:rFonts w:eastAsia="Times New Roman" w:cs="Times New Roman"/>
          <w:szCs w:val="24"/>
        </w:rPr>
        <w:t xml:space="preserve"> καθίσταται ώ</w:t>
      </w:r>
      <w:r>
        <w:rPr>
          <w:rFonts w:eastAsia="Times New Roman" w:cs="Times New Roman"/>
          <w:szCs w:val="24"/>
        </w:rPr>
        <w:t xml:space="preserve">ριμη αλλά </w:t>
      </w:r>
      <w:r>
        <w:rPr>
          <w:rFonts w:eastAsia="Times New Roman" w:cs="Times New Roman"/>
          <w:szCs w:val="24"/>
        </w:rPr>
        <w:t>και αναγκαία για την ε</w:t>
      </w:r>
      <w:r w:rsidRPr="009D65ED">
        <w:rPr>
          <w:rFonts w:eastAsia="Times New Roman" w:cs="Times New Roman"/>
          <w:szCs w:val="24"/>
        </w:rPr>
        <w:t>λληνική κοινωνία</w:t>
      </w:r>
      <w:r>
        <w:rPr>
          <w:rFonts w:eastAsia="Times New Roman" w:cs="Times New Roman"/>
          <w:szCs w:val="24"/>
        </w:rPr>
        <w:t>.</w:t>
      </w:r>
    </w:p>
    <w:p w14:paraId="0A5DE3A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w:t>
      </w:r>
      <w:r w:rsidRPr="009D65ED">
        <w:rPr>
          <w:rFonts w:eastAsia="Times New Roman" w:cs="Times New Roman"/>
          <w:szCs w:val="24"/>
        </w:rPr>
        <w:t>υρίες και κύριοι συνάδελφοι</w:t>
      </w:r>
      <w:r>
        <w:rPr>
          <w:rFonts w:eastAsia="Times New Roman" w:cs="Times New Roman"/>
          <w:szCs w:val="24"/>
        </w:rPr>
        <w:t>, π</w:t>
      </w:r>
      <w:r w:rsidRPr="009D65ED">
        <w:rPr>
          <w:rFonts w:eastAsia="Times New Roman" w:cs="Times New Roman"/>
          <w:szCs w:val="24"/>
        </w:rPr>
        <w:t xml:space="preserve">ροφανώς </w:t>
      </w:r>
      <w:r>
        <w:rPr>
          <w:rFonts w:eastAsia="Times New Roman" w:cs="Times New Roman"/>
          <w:szCs w:val="24"/>
        </w:rPr>
        <w:t>-</w:t>
      </w:r>
      <w:r w:rsidRPr="009D65ED">
        <w:rPr>
          <w:rFonts w:eastAsia="Times New Roman" w:cs="Times New Roman"/>
          <w:szCs w:val="24"/>
        </w:rPr>
        <w:t>και σωστά</w:t>
      </w:r>
      <w:r>
        <w:rPr>
          <w:rFonts w:eastAsia="Times New Roman" w:cs="Times New Roman"/>
          <w:szCs w:val="24"/>
        </w:rPr>
        <w:t>-</w:t>
      </w:r>
      <w:r w:rsidRPr="009D65ED">
        <w:rPr>
          <w:rFonts w:eastAsia="Times New Roman" w:cs="Times New Roman"/>
          <w:szCs w:val="24"/>
        </w:rPr>
        <w:t xml:space="preserve"> το πρώτο που πρέπει να μας απασχολεί είναι ο εντοπισμός των διατάξεων</w:t>
      </w:r>
      <w:r>
        <w:rPr>
          <w:rFonts w:eastAsia="Times New Roman" w:cs="Times New Roman"/>
          <w:szCs w:val="24"/>
        </w:rPr>
        <w:t>,</w:t>
      </w:r>
      <w:r w:rsidRPr="009D65ED">
        <w:rPr>
          <w:rFonts w:eastAsia="Times New Roman" w:cs="Times New Roman"/>
          <w:szCs w:val="24"/>
        </w:rPr>
        <w:t xml:space="preserve"> που χρειάζονται αλλαγή και επικαιροποίηση</w:t>
      </w:r>
      <w:r>
        <w:rPr>
          <w:rFonts w:eastAsia="Times New Roman" w:cs="Times New Roman"/>
          <w:szCs w:val="24"/>
        </w:rPr>
        <w:t>. Ξ</w:t>
      </w:r>
      <w:r w:rsidRPr="009D65ED">
        <w:rPr>
          <w:rFonts w:eastAsia="Times New Roman" w:cs="Times New Roman"/>
          <w:szCs w:val="24"/>
        </w:rPr>
        <w:t>εκα</w:t>
      </w:r>
      <w:r w:rsidRPr="009D65ED">
        <w:rPr>
          <w:rFonts w:eastAsia="Times New Roman" w:cs="Times New Roman"/>
          <w:szCs w:val="24"/>
        </w:rPr>
        <w:lastRenderedPageBreak/>
        <w:t>θαρίζω και επαναλαμβάνω ότι το σύνολο των πρ</w:t>
      </w:r>
      <w:r>
        <w:rPr>
          <w:rFonts w:eastAsia="Times New Roman" w:cs="Times New Roman"/>
          <w:szCs w:val="24"/>
        </w:rPr>
        <w:t xml:space="preserve">οταθέντων </w:t>
      </w:r>
      <w:r w:rsidRPr="009D65ED">
        <w:rPr>
          <w:rFonts w:eastAsia="Times New Roman" w:cs="Times New Roman"/>
          <w:szCs w:val="24"/>
        </w:rPr>
        <w:t>αλλαγών</w:t>
      </w:r>
      <w:r>
        <w:rPr>
          <w:rFonts w:eastAsia="Times New Roman" w:cs="Times New Roman"/>
          <w:szCs w:val="24"/>
        </w:rPr>
        <w:t>,</w:t>
      </w:r>
      <w:r w:rsidRPr="009D65ED">
        <w:rPr>
          <w:rFonts w:eastAsia="Times New Roman" w:cs="Times New Roman"/>
          <w:szCs w:val="24"/>
        </w:rPr>
        <w:t xml:space="preserve"> που θα τεθούν στην κρίση της επόμενης Βουλής προς αναθεώρηση</w:t>
      </w:r>
      <w:r>
        <w:rPr>
          <w:rFonts w:eastAsia="Times New Roman" w:cs="Times New Roman"/>
          <w:szCs w:val="24"/>
        </w:rPr>
        <w:t>,</w:t>
      </w:r>
      <w:r w:rsidRPr="009D65ED">
        <w:rPr>
          <w:rFonts w:eastAsia="Times New Roman" w:cs="Times New Roman"/>
          <w:szCs w:val="24"/>
        </w:rPr>
        <w:t xml:space="preserve"> εμείς θα το ψηφίσουμε</w:t>
      </w:r>
      <w:r>
        <w:rPr>
          <w:rFonts w:eastAsia="Times New Roman" w:cs="Times New Roman"/>
          <w:szCs w:val="24"/>
        </w:rPr>
        <w:t>. Γ</w:t>
      </w:r>
      <w:r w:rsidRPr="009D65ED">
        <w:rPr>
          <w:rFonts w:eastAsia="Times New Roman" w:cs="Times New Roman"/>
          <w:szCs w:val="24"/>
        </w:rPr>
        <w:t>ιατί</w:t>
      </w:r>
      <w:r>
        <w:rPr>
          <w:rFonts w:eastAsia="Times New Roman" w:cs="Times New Roman"/>
          <w:szCs w:val="24"/>
        </w:rPr>
        <w:t>,</w:t>
      </w:r>
      <w:r w:rsidRPr="009D65ED">
        <w:rPr>
          <w:rFonts w:eastAsia="Times New Roman" w:cs="Times New Roman"/>
          <w:szCs w:val="24"/>
        </w:rPr>
        <w:t xml:space="preserve"> δεν πρέπει να </w:t>
      </w:r>
      <w:r>
        <w:rPr>
          <w:rFonts w:eastAsia="Times New Roman" w:cs="Times New Roman"/>
          <w:szCs w:val="24"/>
        </w:rPr>
        <w:t>ρισκάρουμε</w:t>
      </w:r>
      <w:r w:rsidRPr="009D65ED">
        <w:rPr>
          <w:rFonts w:eastAsia="Times New Roman" w:cs="Times New Roman"/>
          <w:szCs w:val="24"/>
        </w:rPr>
        <w:t xml:space="preserve"> να μείνει εκτός αναθεώρηση</w:t>
      </w:r>
      <w:r>
        <w:rPr>
          <w:rFonts w:eastAsia="Times New Roman" w:cs="Times New Roman"/>
          <w:szCs w:val="24"/>
        </w:rPr>
        <w:t>ς</w:t>
      </w:r>
      <w:r w:rsidRPr="009D65ED">
        <w:rPr>
          <w:rFonts w:eastAsia="Times New Roman" w:cs="Times New Roman"/>
          <w:szCs w:val="24"/>
        </w:rPr>
        <w:t xml:space="preserve"> οποιαδήποτε διάταξη</w:t>
      </w:r>
      <w:r>
        <w:rPr>
          <w:rFonts w:eastAsia="Times New Roman" w:cs="Times New Roman"/>
          <w:szCs w:val="24"/>
        </w:rPr>
        <w:t>,</w:t>
      </w:r>
      <w:r w:rsidRPr="009D65ED">
        <w:rPr>
          <w:rFonts w:eastAsia="Times New Roman" w:cs="Times New Roman"/>
          <w:szCs w:val="24"/>
        </w:rPr>
        <w:t xml:space="preserve"> όσο μικρ</w:t>
      </w:r>
      <w:r>
        <w:rPr>
          <w:rFonts w:eastAsia="Times New Roman" w:cs="Times New Roman"/>
          <w:szCs w:val="24"/>
        </w:rPr>
        <w:t>ή και ε</w:t>
      </w:r>
      <w:r w:rsidRPr="009D65ED">
        <w:rPr>
          <w:rFonts w:eastAsia="Times New Roman" w:cs="Times New Roman"/>
          <w:szCs w:val="24"/>
        </w:rPr>
        <w:t>λάσσονος σημασίας μπορεί να φαίνεται</w:t>
      </w:r>
      <w:r>
        <w:rPr>
          <w:rFonts w:eastAsia="Times New Roman" w:cs="Times New Roman"/>
          <w:szCs w:val="24"/>
        </w:rPr>
        <w:t>.</w:t>
      </w:r>
    </w:p>
    <w:p w14:paraId="0A5DE3A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w:t>
      </w:r>
      <w:r w:rsidRPr="009D65ED">
        <w:rPr>
          <w:rFonts w:eastAsia="Times New Roman" w:cs="Times New Roman"/>
          <w:szCs w:val="24"/>
        </w:rPr>
        <w:t>αι σε αυτό το</w:t>
      </w:r>
      <w:r>
        <w:rPr>
          <w:rFonts w:eastAsia="Times New Roman" w:cs="Times New Roman"/>
          <w:szCs w:val="24"/>
        </w:rPr>
        <w:t>ν</w:t>
      </w:r>
      <w:r w:rsidRPr="009D65ED">
        <w:rPr>
          <w:rFonts w:eastAsia="Times New Roman" w:cs="Times New Roman"/>
          <w:szCs w:val="24"/>
        </w:rPr>
        <w:t xml:space="preserve"> γε</w:t>
      </w:r>
      <w:r w:rsidRPr="009D65ED">
        <w:rPr>
          <w:rFonts w:eastAsia="Times New Roman" w:cs="Times New Roman"/>
          <w:szCs w:val="24"/>
        </w:rPr>
        <w:t xml:space="preserve">νικό κανόνα </w:t>
      </w:r>
      <w:r>
        <w:rPr>
          <w:rFonts w:eastAsia="Times New Roman" w:cs="Times New Roman"/>
          <w:szCs w:val="24"/>
        </w:rPr>
        <w:t>θέτω</w:t>
      </w:r>
      <w:r w:rsidRPr="009D65ED">
        <w:rPr>
          <w:rFonts w:eastAsia="Times New Roman" w:cs="Times New Roman"/>
          <w:szCs w:val="24"/>
        </w:rPr>
        <w:t xml:space="preserve"> μόνον μία εξαίρεση</w:t>
      </w:r>
      <w:r>
        <w:rPr>
          <w:rFonts w:eastAsia="Times New Roman" w:cs="Times New Roman"/>
          <w:szCs w:val="24"/>
        </w:rPr>
        <w:t xml:space="preserve">: Τις αλλαγές που μπορεί να ξεθεμελιώσουν προαιώνιες </w:t>
      </w:r>
      <w:r w:rsidRPr="009D65ED">
        <w:rPr>
          <w:rFonts w:eastAsia="Times New Roman" w:cs="Times New Roman"/>
          <w:szCs w:val="24"/>
        </w:rPr>
        <w:t>αρχές και αξίες και να ο</w:t>
      </w:r>
      <w:r>
        <w:rPr>
          <w:rFonts w:eastAsia="Times New Roman" w:cs="Times New Roman"/>
          <w:szCs w:val="24"/>
        </w:rPr>
        <w:t>δηγήσουν σε αφελληνισμό και αποϊ</w:t>
      </w:r>
      <w:r w:rsidRPr="009D65ED">
        <w:rPr>
          <w:rFonts w:eastAsia="Times New Roman" w:cs="Times New Roman"/>
          <w:szCs w:val="24"/>
        </w:rPr>
        <w:t>εροποίηση της χώρας</w:t>
      </w:r>
      <w:r>
        <w:rPr>
          <w:rFonts w:eastAsia="Times New Roman" w:cs="Times New Roman"/>
          <w:szCs w:val="24"/>
        </w:rPr>
        <w:t>.</w:t>
      </w:r>
      <w:r w:rsidRPr="009D65ED">
        <w:rPr>
          <w:rFonts w:eastAsia="Times New Roman" w:cs="Times New Roman"/>
          <w:szCs w:val="24"/>
        </w:rPr>
        <w:t xml:space="preserve"> </w:t>
      </w:r>
      <w:r>
        <w:rPr>
          <w:rFonts w:eastAsia="Times New Roman" w:cs="Times New Roman"/>
          <w:szCs w:val="24"/>
        </w:rPr>
        <w:t>Ένα παράδειγμα</w:t>
      </w:r>
      <w:r w:rsidRPr="009D65ED">
        <w:rPr>
          <w:rFonts w:eastAsia="Times New Roman" w:cs="Times New Roman"/>
          <w:szCs w:val="24"/>
        </w:rPr>
        <w:t xml:space="preserve"> είναι το προοίμιο του Συντάγματος</w:t>
      </w:r>
      <w:r>
        <w:rPr>
          <w:rFonts w:eastAsia="Times New Roman" w:cs="Times New Roman"/>
          <w:szCs w:val="24"/>
        </w:rPr>
        <w:t>,</w:t>
      </w:r>
      <w:r w:rsidRPr="009D65ED">
        <w:rPr>
          <w:rFonts w:eastAsia="Times New Roman" w:cs="Times New Roman"/>
          <w:szCs w:val="24"/>
        </w:rPr>
        <w:t xml:space="preserve"> που αποτυπώνει την ιστορική συνέχεια και </w:t>
      </w:r>
      <w:r w:rsidRPr="009D65ED">
        <w:rPr>
          <w:rFonts w:eastAsia="Times New Roman" w:cs="Times New Roman"/>
          <w:szCs w:val="24"/>
        </w:rPr>
        <w:t xml:space="preserve">την αδιάλειπτη σχέση του Ελληνισμού με την </w:t>
      </w:r>
      <w:r>
        <w:rPr>
          <w:rFonts w:eastAsia="Times New Roman" w:cs="Times New Roman"/>
          <w:szCs w:val="24"/>
        </w:rPr>
        <w:t>Ο</w:t>
      </w:r>
      <w:r w:rsidRPr="009D65ED">
        <w:rPr>
          <w:rFonts w:eastAsia="Times New Roman" w:cs="Times New Roman"/>
          <w:szCs w:val="24"/>
        </w:rPr>
        <w:t xml:space="preserve">ρθοδοξία </w:t>
      </w:r>
      <w:r>
        <w:rPr>
          <w:rFonts w:eastAsia="Times New Roman" w:cs="Times New Roman"/>
          <w:szCs w:val="24"/>
        </w:rPr>
        <w:t>ή οι διατάξεις που ορίζουν την Ο</w:t>
      </w:r>
      <w:r w:rsidRPr="009D65ED">
        <w:rPr>
          <w:rFonts w:eastAsia="Times New Roman" w:cs="Times New Roman"/>
          <w:szCs w:val="24"/>
        </w:rPr>
        <w:t xml:space="preserve">ρθόδοξη </w:t>
      </w:r>
      <w:r>
        <w:rPr>
          <w:rFonts w:eastAsia="Times New Roman" w:cs="Times New Roman"/>
          <w:szCs w:val="24"/>
        </w:rPr>
        <w:t>Ε</w:t>
      </w:r>
      <w:r w:rsidRPr="009D65ED">
        <w:rPr>
          <w:rFonts w:eastAsia="Times New Roman" w:cs="Times New Roman"/>
          <w:szCs w:val="24"/>
        </w:rPr>
        <w:t>κκλη</w:t>
      </w:r>
      <w:r>
        <w:rPr>
          <w:rFonts w:eastAsia="Times New Roman" w:cs="Times New Roman"/>
          <w:szCs w:val="24"/>
        </w:rPr>
        <w:t>σία ως δεσπόζουσα θρησκεία στη χ</w:t>
      </w:r>
      <w:r w:rsidRPr="009D65ED">
        <w:rPr>
          <w:rFonts w:eastAsia="Times New Roman" w:cs="Times New Roman"/>
          <w:szCs w:val="24"/>
        </w:rPr>
        <w:t>ώρα</w:t>
      </w:r>
      <w:r>
        <w:rPr>
          <w:rFonts w:eastAsia="Times New Roman" w:cs="Times New Roman"/>
          <w:szCs w:val="24"/>
        </w:rPr>
        <w:t>.</w:t>
      </w:r>
    </w:p>
    <w:p w14:paraId="0A5DE3AC" w14:textId="77777777" w:rsidR="00415E13" w:rsidRDefault="00E650A0">
      <w:pPr>
        <w:spacing w:line="600" w:lineRule="auto"/>
        <w:ind w:firstLine="720"/>
        <w:jc w:val="both"/>
        <w:rPr>
          <w:rFonts w:eastAsia="Times New Roman" w:cs="Times New Roman"/>
          <w:szCs w:val="24"/>
        </w:rPr>
      </w:pPr>
      <w:r w:rsidRPr="009D65ED">
        <w:rPr>
          <w:rFonts w:eastAsia="Times New Roman" w:cs="Times New Roman"/>
          <w:szCs w:val="24"/>
        </w:rPr>
        <w:t xml:space="preserve">Κυρίες και κύριοι συνάδελφοι </w:t>
      </w:r>
      <w:r>
        <w:rPr>
          <w:rFonts w:eastAsia="Times New Roman" w:cs="Times New Roman"/>
          <w:szCs w:val="24"/>
        </w:rPr>
        <w:t>-</w:t>
      </w:r>
      <w:r w:rsidRPr="009D65ED">
        <w:rPr>
          <w:rFonts w:eastAsia="Times New Roman" w:cs="Times New Roman"/>
          <w:szCs w:val="24"/>
        </w:rPr>
        <w:t>όπως πολλές φορές έχει τονιστεί</w:t>
      </w:r>
      <w:r>
        <w:rPr>
          <w:rFonts w:eastAsia="Times New Roman" w:cs="Times New Roman"/>
          <w:szCs w:val="24"/>
        </w:rPr>
        <w:t>-</w:t>
      </w:r>
      <w:r w:rsidRPr="009D65ED">
        <w:rPr>
          <w:rFonts w:eastAsia="Times New Roman" w:cs="Times New Roman"/>
          <w:szCs w:val="24"/>
        </w:rPr>
        <w:t xml:space="preserve"> η Ελλάδα είναι ένα δημοκρατικό και πλήρως εκκοσμικευμέν</w:t>
      </w:r>
      <w:r>
        <w:rPr>
          <w:rFonts w:eastAsia="Times New Roman" w:cs="Times New Roman"/>
          <w:szCs w:val="24"/>
        </w:rPr>
        <w:t>ο</w:t>
      </w:r>
      <w:r w:rsidRPr="009D65ED">
        <w:rPr>
          <w:rFonts w:eastAsia="Times New Roman" w:cs="Times New Roman"/>
          <w:szCs w:val="24"/>
        </w:rPr>
        <w:t xml:space="preserve"> κ</w:t>
      </w:r>
      <w:r w:rsidRPr="009D65ED">
        <w:rPr>
          <w:rFonts w:eastAsia="Times New Roman" w:cs="Times New Roman"/>
          <w:szCs w:val="24"/>
        </w:rPr>
        <w:t>ράτος</w:t>
      </w:r>
      <w:r>
        <w:rPr>
          <w:rFonts w:eastAsia="Times New Roman" w:cs="Times New Roman"/>
          <w:szCs w:val="24"/>
        </w:rPr>
        <w:t>.</w:t>
      </w:r>
      <w:r w:rsidRPr="009D65ED">
        <w:rPr>
          <w:rFonts w:eastAsia="Times New Roman" w:cs="Times New Roman"/>
          <w:szCs w:val="24"/>
        </w:rPr>
        <w:t xml:space="preserve"> </w:t>
      </w:r>
      <w:r>
        <w:rPr>
          <w:rFonts w:eastAsia="Times New Roman" w:cs="Times New Roman"/>
          <w:szCs w:val="24"/>
        </w:rPr>
        <w:t xml:space="preserve">Η </w:t>
      </w:r>
      <w:r w:rsidRPr="009D65ED">
        <w:rPr>
          <w:rFonts w:eastAsia="Times New Roman" w:cs="Times New Roman"/>
          <w:szCs w:val="24"/>
        </w:rPr>
        <w:t xml:space="preserve">Ελλάδα ουδεμία σχέση έχει με κράτη στα οποία ο θρησκευτικός και κρατικός νόμος συγχέονται </w:t>
      </w:r>
      <w:r>
        <w:rPr>
          <w:rFonts w:eastAsia="Times New Roman" w:cs="Times New Roman"/>
          <w:szCs w:val="24"/>
        </w:rPr>
        <w:t>ή</w:t>
      </w:r>
      <w:r w:rsidRPr="009D65ED">
        <w:rPr>
          <w:rFonts w:eastAsia="Times New Roman" w:cs="Times New Roman"/>
          <w:szCs w:val="24"/>
        </w:rPr>
        <w:t xml:space="preserve"> και ταυτίζονται</w:t>
      </w:r>
      <w:r>
        <w:rPr>
          <w:rFonts w:eastAsia="Times New Roman" w:cs="Times New Roman"/>
          <w:szCs w:val="24"/>
        </w:rPr>
        <w:t>. Σ</w:t>
      </w:r>
      <w:r w:rsidRPr="009D65ED">
        <w:rPr>
          <w:rFonts w:eastAsia="Times New Roman" w:cs="Times New Roman"/>
          <w:szCs w:val="24"/>
        </w:rPr>
        <w:t>το ισχύον Σύνταγμα διατυπώνεται μόνον ο σ</w:t>
      </w:r>
      <w:r>
        <w:rPr>
          <w:rFonts w:eastAsia="Times New Roman" w:cs="Times New Roman"/>
          <w:szCs w:val="24"/>
        </w:rPr>
        <w:t>εβασμός και η δέουσα τιμή στην Ε</w:t>
      </w:r>
      <w:r w:rsidRPr="009D65ED">
        <w:rPr>
          <w:rFonts w:eastAsia="Times New Roman" w:cs="Times New Roman"/>
          <w:szCs w:val="24"/>
        </w:rPr>
        <w:t>κκλησία για τους</w:t>
      </w:r>
      <w:r>
        <w:rPr>
          <w:rFonts w:eastAsia="Times New Roman" w:cs="Times New Roman"/>
          <w:szCs w:val="24"/>
        </w:rPr>
        <w:t xml:space="preserve"> ιστορικούς αγώνες της ως προς τ</w:t>
      </w:r>
      <w:r w:rsidRPr="009D65ED">
        <w:rPr>
          <w:rFonts w:eastAsia="Times New Roman" w:cs="Times New Roman"/>
          <w:szCs w:val="24"/>
        </w:rPr>
        <w:t xml:space="preserve">η διατήρηση της </w:t>
      </w:r>
      <w:r w:rsidRPr="009D65ED">
        <w:rPr>
          <w:rFonts w:eastAsia="Times New Roman" w:cs="Times New Roman"/>
          <w:szCs w:val="24"/>
        </w:rPr>
        <w:t>εθνικής ταυτότητας</w:t>
      </w:r>
      <w:r>
        <w:rPr>
          <w:rFonts w:eastAsia="Times New Roman" w:cs="Times New Roman"/>
          <w:szCs w:val="24"/>
        </w:rPr>
        <w:t>. Κ</w:t>
      </w:r>
      <w:r w:rsidRPr="009D65ED">
        <w:rPr>
          <w:rFonts w:eastAsia="Times New Roman" w:cs="Times New Roman"/>
          <w:szCs w:val="24"/>
        </w:rPr>
        <w:t xml:space="preserve">αι προς τούτο </w:t>
      </w:r>
      <w:r w:rsidRPr="009D65ED">
        <w:rPr>
          <w:rFonts w:eastAsia="Times New Roman" w:cs="Times New Roman"/>
          <w:szCs w:val="24"/>
        </w:rPr>
        <w:lastRenderedPageBreak/>
        <w:t>υπάρχ</w:t>
      </w:r>
      <w:r>
        <w:rPr>
          <w:rFonts w:eastAsia="Times New Roman" w:cs="Times New Roman"/>
          <w:szCs w:val="24"/>
        </w:rPr>
        <w:t>ει η αναγνώρισή της ως πρόσωπο ν</w:t>
      </w:r>
      <w:r w:rsidRPr="009D65ED">
        <w:rPr>
          <w:rFonts w:eastAsia="Times New Roman" w:cs="Times New Roman"/>
          <w:szCs w:val="24"/>
        </w:rPr>
        <w:t>ομικού δικαίου</w:t>
      </w:r>
      <w:r>
        <w:rPr>
          <w:rFonts w:eastAsia="Times New Roman" w:cs="Times New Roman"/>
          <w:szCs w:val="24"/>
        </w:rPr>
        <w:t>,</w:t>
      </w:r>
      <w:r w:rsidRPr="009D65ED">
        <w:rPr>
          <w:rFonts w:eastAsia="Times New Roman" w:cs="Times New Roman"/>
          <w:szCs w:val="24"/>
        </w:rPr>
        <w:t xml:space="preserve"> όπως άλλωστε είναι και το Κεντρικό Ισραηλιτικό Συμβούλιο</w:t>
      </w:r>
      <w:r>
        <w:rPr>
          <w:rFonts w:eastAsia="Times New Roman" w:cs="Times New Roman"/>
          <w:szCs w:val="24"/>
        </w:rPr>
        <w:t>,</w:t>
      </w:r>
      <w:r w:rsidRPr="009D65ED">
        <w:rPr>
          <w:rFonts w:eastAsia="Times New Roman" w:cs="Times New Roman"/>
          <w:szCs w:val="24"/>
        </w:rPr>
        <w:t xml:space="preserve"> κα</w:t>
      </w:r>
      <w:r>
        <w:rPr>
          <w:rFonts w:eastAsia="Times New Roman" w:cs="Times New Roman"/>
          <w:szCs w:val="24"/>
        </w:rPr>
        <w:t>θώς και οι μουσουλμανικές μουφτείε</w:t>
      </w:r>
      <w:r w:rsidRPr="009D65ED">
        <w:rPr>
          <w:rFonts w:eastAsia="Times New Roman" w:cs="Times New Roman"/>
          <w:szCs w:val="24"/>
        </w:rPr>
        <w:t>ς της Θράκης</w:t>
      </w:r>
      <w:r>
        <w:rPr>
          <w:rFonts w:eastAsia="Times New Roman" w:cs="Times New Roman"/>
          <w:szCs w:val="24"/>
        </w:rPr>
        <w:t>. Σ</w:t>
      </w:r>
      <w:r w:rsidRPr="009D65ED">
        <w:rPr>
          <w:rFonts w:eastAsia="Times New Roman" w:cs="Times New Roman"/>
          <w:szCs w:val="24"/>
        </w:rPr>
        <w:t>ημειώνεται</w:t>
      </w:r>
      <w:r>
        <w:rPr>
          <w:rFonts w:eastAsia="Times New Roman" w:cs="Times New Roman"/>
          <w:szCs w:val="24"/>
        </w:rPr>
        <w:t xml:space="preserve"> δε</w:t>
      </w:r>
      <w:r w:rsidRPr="009D65ED">
        <w:rPr>
          <w:rFonts w:eastAsia="Times New Roman" w:cs="Times New Roman"/>
          <w:szCs w:val="24"/>
        </w:rPr>
        <w:t xml:space="preserve"> </w:t>
      </w:r>
      <w:r>
        <w:rPr>
          <w:rFonts w:eastAsia="Times New Roman" w:cs="Times New Roman"/>
          <w:szCs w:val="24"/>
        </w:rPr>
        <w:t>ότι στο Σύνταγμα του 1975 υ</w:t>
      </w:r>
      <w:r w:rsidRPr="009D65ED">
        <w:rPr>
          <w:rFonts w:eastAsia="Times New Roman" w:cs="Times New Roman"/>
          <w:szCs w:val="24"/>
        </w:rPr>
        <w:t>πάρχει αναφορά υπέ</w:t>
      </w:r>
      <w:r w:rsidRPr="009D65ED">
        <w:rPr>
          <w:rFonts w:eastAsia="Times New Roman" w:cs="Times New Roman"/>
          <w:szCs w:val="24"/>
        </w:rPr>
        <w:t xml:space="preserve">ρτερα </w:t>
      </w:r>
      <w:r>
        <w:rPr>
          <w:rFonts w:eastAsia="Times New Roman" w:cs="Times New Roman"/>
          <w:szCs w:val="24"/>
        </w:rPr>
        <w:t>της ανεξιθρησκείας,</w:t>
      </w:r>
      <w:r w:rsidRPr="009D65ED">
        <w:rPr>
          <w:rFonts w:eastAsia="Times New Roman" w:cs="Times New Roman"/>
          <w:szCs w:val="24"/>
        </w:rPr>
        <w:t xml:space="preserve"> η ελευθερία της θρησκευτικής συνειδήσεως</w:t>
      </w:r>
      <w:r>
        <w:rPr>
          <w:rFonts w:eastAsia="Times New Roman" w:cs="Times New Roman"/>
          <w:szCs w:val="24"/>
        </w:rPr>
        <w:t xml:space="preserve"> στο</w:t>
      </w:r>
      <w:r w:rsidRPr="009D65ED">
        <w:rPr>
          <w:rFonts w:eastAsia="Times New Roman" w:cs="Times New Roman"/>
          <w:szCs w:val="24"/>
        </w:rPr>
        <w:t xml:space="preserve"> άρθρο 13</w:t>
      </w:r>
      <w:r>
        <w:rPr>
          <w:rFonts w:eastAsia="Times New Roman" w:cs="Times New Roman"/>
          <w:szCs w:val="24"/>
        </w:rPr>
        <w:t>.</w:t>
      </w:r>
    </w:p>
    <w:p w14:paraId="0A5DE3A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w:t>
      </w:r>
      <w:r w:rsidRPr="009D65ED">
        <w:rPr>
          <w:rFonts w:eastAsia="Times New Roman" w:cs="Times New Roman"/>
          <w:szCs w:val="24"/>
        </w:rPr>
        <w:t>μείς</w:t>
      </w:r>
      <w:r>
        <w:rPr>
          <w:rFonts w:eastAsia="Times New Roman" w:cs="Times New Roman"/>
          <w:szCs w:val="24"/>
        </w:rPr>
        <w:t>, λ</w:t>
      </w:r>
      <w:r w:rsidRPr="009D65ED">
        <w:rPr>
          <w:rFonts w:eastAsia="Times New Roman" w:cs="Times New Roman"/>
          <w:szCs w:val="24"/>
        </w:rPr>
        <w:t>οιπόν</w:t>
      </w:r>
      <w:r>
        <w:rPr>
          <w:rFonts w:eastAsia="Times New Roman" w:cs="Times New Roman"/>
          <w:szCs w:val="24"/>
        </w:rPr>
        <w:t>,</w:t>
      </w:r>
      <w:r w:rsidRPr="009D65ED">
        <w:rPr>
          <w:rFonts w:eastAsia="Times New Roman" w:cs="Times New Roman"/>
          <w:szCs w:val="24"/>
        </w:rPr>
        <w:t xml:space="preserve"> οι Έλληνες </w:t>
      </w:r>
      <w:r>
        <w:rPr>
          <w:rFonts w:eastAsia="Times New Roman" w:cs="Times New Roman"/>
          <w:szCs w:val="24"/>
        </w:rPr>
        <w:t>χ</w:t>
      </w:r>
      <w:r w:rsidRPr="009D65ED">
        <w:rPr>
          <w:rFonts w:eastAsia="Times New Roman" w:cs="Times New Roman"/>
          <w:szCs w:val="24"/>
        </w:rPr>
        <w:t>ριστιανοδημοκράτες</w:t>
      </w:r>
      <w:r>
        <w:rPr>
          <w:rFonts w:eastAsia="Times New Roman" w:cs="Times New Roman"/>
          <w:szCs w:val="24"/>
        </w:rPr>
        <w:t>,</w:t>
      </w:r>
      <w:r w:rsidRPr="009D65ED">
        <w:rPr>
          <w:rFonts w:eastAsia="Times New Roman" w:cs="Times New Roman"/>
          <w:szCs w:val="24"/>
        </w:rPr>
        <w:t xml:space="preserve"> χωρίς επιφυλάξεις και αστερίσκους ταυτιζόμαστε πλήρως με την επίσημη και γνωστή θέση της Ιεράς Συνόδου της Εκκλησίας της Ελλάδος</w:t>
      </w:r>
      <w:r>
        <w:rPr>
          <w:rFonts w:eastAsia="Times New Roman" w:cs="Times New Roman"/>
          <w:szCs w:val="24"/>
        </w:rPr>
        <w:t>, κ</w:t>
      </w:r>
      <w:r w:rsidRPr="009D65ED">
        <w:rPr>
          <w:rFonts w:eastAsia="Times New Roman" w:cs="Times New Roman"/>
          <w:szCs w:val="24"/>
        </w:rPr>
        <w:t>αθώς επίσης συμφωνούμε με την ανάγκη διασφάλισης των δικαιωμάτων του Οικουμενικού Πατριαρχείου και του Αγίου Όρους</w:t>
      </w:r>
      <w:r>
        <w:rPr>
          <w:rFonts w:eastAsia="Times New Roman" w:cs="Times New Roman"/>
          <w:szCs w:val="24"/>
        </w:rPr>
        <w:t>.</w:t>
      </w:r>
    </w:p>
    <w:p w14:paraId="0A5DE3AE" w14:textId="77777777" w:rsidR="00415E13" w:rsidRDefault="00E650A0">
      <w:pPr>
        <w:spacing w:line="600" w:lineRule="auto"/>
        <w:ind w:firstLine="720"/>
        <w:jc w:val="both"/>
        <w:rPr>
          <w:rFonts w:eastAsia="Times New Roman" w:cs="Times New Roman"/>
          <w:szCs w:val="24"/>
        </w:rPr>
      </w:pPr>
      <w:r w:rsidRPr="009D65ED">
        <w:rPr>
          <w:rFonts w:eastAsia="Times New Roman" w:cs="Times New Roman"/>
          <w:szCs w:val="24"/>
        </w:rPr>
        <w:t>Η αναφορά στους διακριτούς ρό</w:t>
      </w:r>
      <w:r>
        <w:rPr>
          <w:rFonts w:eastAsia="Times New Roman" w:cs="Times New Roman"/>
          <w:szCs w:val="24"/>
        </w:rPr>
        <w:t>λους 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Εκκλησίας είναι άκαι</w:t>
      </w:r>
      <w:r w:rsidRPr="009D65ED">
        <w:rPr>
          <w:rFonts w:eastAsia="Times New Roman" w:cs="Times New Roman"/>
          <w:szCs w:val="24"/>
        </w:rPr>
        <w:t>ρη και παραπλανητική</w:t>
      </w:r>
      <w:r>
        <w:rPr>
          <w:rFonts w:eastAsia="Times New Roman" w:cs="Times New Roman"/>
          <w:szCs w:val="24"/>
        </w:rPr>
        <w:t>,</w:t>
      </w:r>
      <w:r w:rsidRPr="009D65ED">
        <w:rPr>
          <w:rFonts w:eastAsia="Times New Roman" w:cs="Times New Roman"/>
          <w:szCs w:val="24"/>
        </w:rPr>
        <w:t xml:space="preserve"> αφού οι ρόλοι είναι </w:t>
      </w:r>
      <w:r>
        <w:rPr>
          <w:rFonts w:eastAsia="Times New Roman" w:cs="Times New Roman"/>
          <w:szCs w:val="24"/>
        </w:rPr>
        <w:t>ήδη</w:t>
      </w:r>
      <w:r w:rsidRPr="009D65ED">
        <w:rPr>
          <w:rFonts w:eastAsia="Times New Roman" w:cs="Times New Roman"/>
          <w:szCs w:val="24"/>
        </w:rPr>
        <w:t xml:space="preserve"> διακριτ</w:t>
      </w:r>
      <w:r>
        <w:rPr>
          <w:rFonts w:eastAsia="Times New Roman" w:cs="Times New Roman"/>
          <w:szCs w:val="24"/>
        </w:rPr>
        <w:t>οί.</w:t>
      </w:r>
      <w:r w:rsidRPr="009D65ED">
        <w:rPr>
          <w:rFonts w:eastAsia="Times New Roman" w:cs="Times New Roman"/>
          <w:szCs w:val="24"/>
        </w:rPr>
        <w:t xml:space="preserve"> Η πολιτεία νομοθ</w:t>
      </w:r>
      <w:r w:rsidRPr="009D65ED">
        <w:rPr>
          <w:rFonts w:eastAsia="Times New Roman" w:cs="Times New Roman"/>
          <w:szCs w:val="24"/>
        </w:rPr>
        <w:t>ετεί ελεύθερα</w:t>
      </w:r>
      <w:r>
        <w:rPr>
          <w:rFonts w:eastAsia="Times New Roman" w:cs="Times New Roman"/>
          <w:szCs w:val="24"/>
        </w:rPr>
        <w:t xml:space="preserve">, αβίαστα και ερήμην της </w:t>
      </w:r>
      <w:r>
        <w:rPr>
          <w:rFonts w:eastAsia="Times New Roman" w:cs="Times New Roman"/>
          <w:szCs w:val="24"/>
        </w:rPr>
        <w:t>Ε</w:t>
      </w:r>
      <w:r w:rsidRPr="009D65ED">
        <w:rPr>
          <w:rFonts w:eastAsia="Times New Roman" w:cs="Times New Roman"/>
          <w:szCs w:val="24"/>
        </w:rPr>
        <w:t>κκλησίας και μάλιστα αρκετές φορές κατά των δογμάτων</w:t>
      </w:r>
      <w:r>
        <w:rPr>
          <w:rFonts w:eastAsia="Times New Roman" w:cs="Times New Roman"/>
          <w:szCs w:val="24"/>
        </w:rPr>
        <w:t xml:space="preserve"> της. Σ</w:t>
      </w:r>
      <w:r w:rsidRPr="009D65ED">
        <w:rPr>
          <w:rFonts w:eastAsia="Times New Roman" w:cs="Times New Roman"/>
          <w:szCs w:val="24"/>
        </w:rPr>
        <w:t>ας θυμίζω το αυτόματο διαζύγιο</w:t>
      </w:r>
      <w:r>
        <w:rPr>
          <w:rFonts w:eastAsia="Times New Roman" w:cs="Times New Roman"/>
          <w:szCs w:val="24"/>
        </w:rPr>
        <w:t>,</w:t>
      </w:r>
      <w:r w:rsidRPr="009D65ED">
        <w:rPr>
          <w:rFonts w:eastAsia="Times New Roman" w:cs="Times New Roman"/>
          <w:szCs w:val="24"/>
        </w:rPr>
        <w:t xml:space="preserve"> τον πολιτικό γάμο</w:t>
      </w:r>
      <w:r>
        <w:rPr>
          <w:rFonts w:eastAsia="Times New Roman" w:cs="Times New Roman"/>
          <w:szCs w:val="24"/>
        </w:rPr>
        <w:t>,</w:t>
      </w:r>
      <w:r w:rsidRPr="009D65ED">
        <w:rPr>
          <w:rFonts w:eastAsia="Times New Roman" w:cs="Times New Roman"/>
          <w:szCs w:val="24"/>
        </w:rPr>
        <w:t xml:space="preserve"> το σύμφωνο συμβίωσης ο</w:t>
      </w:r>
      <w:r>
        <w:rPr>
          <w:rFonts w:eastAsia="Times New Roman" w:cs="Times New Roman"/>
          <w:szCs w:val="24"/>
        </w:rPr>
        <w:t>μόφυλων</w:t>
      </w:r>
      <w:r w:rsidRPr="009D65ED">
        <w:rPr>
          <w:rFonts w:eastAsia="Times New Roman" w:cs="Times New Roman"/>
          <w:szCs w:val="24"/>
        </w:rPr>
        <w:t xml:space="preserve"> και ετερόφυλων ζευγαριών</w:t>
      </w:r>
      <w:r>
        <w:rPr>
          <w:rFonts w:eastAsia="Times New Roman" w:cs="Times New Roman"/>
          <w:szCs w:val="24"/>
        </w:rPr>
        <w:t>, την καύση νεκρών κ</w:t>
      </w:r>
      <w:r w:rsidRPr="009D65ED">
        <w:rPr>
          <w:rFonts w:eastAsia="Times New Roman" w:cs="Times New Roman"/>
          <w:szCs w:val="24"/>
        </w:rPr>
        <w:t>αι τόσα άλλα</w:t>
      </w:r>
      <w:r>
        <w:rPr>
          <w:rFonts w:eastAsia="Times New Roman" w:cs="Times New Roman"/>
          <w:szCs w:val="24"/>
        </w:rPr>
        <w:t xml:space="preserve">. </w:t>
      </w:r>
    </w:p>
    <w:p w14:paraId="0A5DE3A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Α</w:t>
      </w:r>
      <w:r w:rsidRPr="009D65ED">
        <w:rPr>
          <w:rFonts w:eastAsia="Times New Roman" w:cs="Times New Roman"/>
          <w:szCs w:val="24"/>
        </w:rPr>
        <w:t>κριβώς τα ίδια ισ</w:t>
      </w:r>
      <w:r w:rsidRPr="009D65ED">
        <w:rPr>
          <w:rFonts w:eastAsia="Times New Roman" w:cs="Times New Roman"/>
          <w:szCs w:val="24"/>
        </w:rPr>
        <w:t>χύουν και σε ό</w:t>
      </w:r>
      <w:r>
        <w:rPr>
          <w:rFonts w:eastAsia="Times New Roman" w:cs="Times New Roman"/>
          <w:szCs w:val="24"/>
        </w:rPr>
        <w:t>,</w:t>
      </w:r>
      <w:r w:rsidRPr="009D65ED">
        <w:rPr>
          <w:rFonts w:eastAsia="Times New Roman" w:cs="Times New Roman"/>
          <w:szCs w:val="24"/>
        </w:rPr>
        <w:t>τι αφορά τους σκοπούς της παιδείας</w:t>
      </w:r>
      <w:r>
        <w:rPr>
          <w:rFonts w:eastAsia="Times New Roman" w:cs="Times New Roman"/>
          <w:szCs w:val="24"/>
        </w:rPr>
        <w:t>,</w:t>
      </w:r>
      <w:r w:rsidRPr="009D65ED">
        <w:rPr>
          <w:rFonts w:eastAsia="Times New Roman" w:cs="Times New Roman"/>
          <w:szCs w:val="24"/>
        </w:rPr>
        <w:t xml:space="preserve"> όπως αναφέρονται στο ισχύον Σύνταγμα</w:t>
      </w:r>
      <w:r>
        <w:rPr>
          <w:rFonts w:eastAsia="Times New Roman" w:cs="Times New Roman"/>
          <w:szCs w:val="24"/>
        </w:rPr>
        <w:t>, χωρίς αυτό να σημαίνει ω</w:t>
      </w:r>
      <w:r w:rsidRPr="009D65ED">
        <w:rPr>
          <w:rFonts w:eastAsia="Times New Roman" w:cs="Times New Roman"/>
          <w:szCs w:val="24"/>
        </w:rPr>
        <w:t>στόσο πως δεν είναι αναγκαίες άλλες αλλαγές</w:t>
      </w:r>
      <w:r>
        <w:rPr>
          <w:rFonts w:eastAsia="Times New Roman" w:cs="Times New Roman"/>
          <w:szCs w:val="24"/>
        </w:rPr>
        <w:t>,</w:t>
      </w:r>
      <w:r w:rsidRPr="009D65ED">
        <w:rPr>
          <w:rFonts w:eastAsia="Times New Roman" w:cs="Times New Roman"/>
          <w:szCs w:val="24"/>
        </w:rPr>
        <w:t xml:space="preserve"> όπως </w:t>
      </w:r>
      <w:r>
        <w:rPr>
          <w:rFonts w:eastAsia="Times New Roman" w:cs="Times New Roman"/>
          <w:szCs w:val="24"/>
        </w:rPr>
        <w:t>εκείνε</w:t>
      </w:r>
      <w:r w:rsidRPr="009D65ED">
        <w:rPr>
          <w:rFonts w:eastAsia="Times New Roman" w:cs="Times New Roman"/>
          <w:szCs w:val="24"/>
        </w:rPr>
        <w:t xml:space="preserve">ς που μπορεί να διασφαλίσουν ουσιαστική θεσμική και οικονομική αυτοτέλεια των δημόσιων </w:t>
      </w:r>
      <w:r w:rsidRPr="009D65ED">
        <w:rPr>
          <w:rFonts w:eastAsia="Times New Roman" w:cs="Times New Roman"/>
          <w:szCs w:val="24"/>
        </w:rPr>
        <w:t>πανεπιστημίων</w:t>
      </w:r>
      <w:r>
        <w:rPr>
          <w:rFonts w:eastAsia="Times New Roman" w:cs="Times New Roman"/>
          <w:szCs w:val="24"/>
        </w:rPr>
        <w:t xml:space="preserve">. </w:t>
      </w:r>
    </w:p>
    <w:p w14:paraId="0A5DE3B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9D65ED">
        <w:rPr>
          <w:rFonts w:eastAsia="Times New Roman" w:cs="Times New Roman"/>
          <w:szCs w:val="24"/>
        </w:rPr>
        <w:t>πό την άλλη πλευρά</w:t>
      </w:r>
      <w:r>
        <w:rPr>
          <w:rFonts w:eastAsia="Times New Roman" w:cs="Times New Roman"/>
          <w:szCs w:val="24"/>
        </w:rPr>
        <w:t>,</w:t>
      </w:r>
      <w:r w:rsidRPr="009D65ED">
        <w:rPr>
          <w:rFonts w:eastAsia="Times New Roman" w:cs="Times New Roman"/>
          <w:szCs w:val="24"/>
        </w:rPr>
        <w:t xml:space="preserve"> </w:t>
      </w:r>
      <w:r>
        <w:rPr>
          <w:rFonts w:eastAsia="Times New Roman" w:cs="Times New Roman"/>
          <w:szCs w:val="24"/>
        </w:rPr>
        <w:t>όμως,</w:t>
      </w:r>
      <w:r w:rsidRPr="009D65ED">
        <w:rPr>
          <w:rFonts w:eastAsia="Times New Roman" w:cs="Times New Roman"/>
          <w:szCs w:val="24"/>
        </w:rPr>
        <w:t xml:space="preserve"> εκτός της κατάργησης </w:t>
      </w:r>
      <w:r>
        <w:rPr>
          <w:rFonts w:eastAsia="Times New Roman" w:cs="Times New Roman"/>
          <w:szCs w:val="24"/>
        </w:rPr>
        <w:t>της διάταξης</w:t>
      </w:r>
      <w:r w:rsidRPr="009D65ED">
        <w:rPr>
          <w:rFonts w:eastAsia="Times New Roman" w:cs="Times New Roman"/>
          <w:szCs w:val="24"/>
        </w:rPr>
        <w:t xml:space="preserve"> του άρθρου 86</w:t>
      </w:r>
      <w:r>
        <w:rPr>
          <w:rFonts w:eastAsia="Times New Roman" w:cs="Times New Roman"/>
          <w:szCs w:val="24"/>
        </w:rPr>
        <w:t>,</w:t>
      </w:r>
      <w:r w:rsidRPr="009D65ED">
        <w:rPr>
          <w:rFonts w:eastAsia="Times New Roman" w:cs="Times New Roman"/>
          <w:szCs w:val="24"/>
        </w:rPr>
        <w:t xml:space="preserve"> προκύπτει και η ανάγκη ενίσχυσης του ελέγχου της χρηματοδότησης </w:t>
      </w:r>
      <w:r>
        <w:rPr>
          <w:rFonts w:eastAsia="Times New Roman" w:cs="Times New Roman"/>
          <w:szCs w:val="24"/>
        </w:rPr>
        <w:t>-</w:t>
      </w:r>
      <w:r w:rsidRPr="009D65ED">
        <w:rPr>
          <w:rFonts w:eastAsia="Times New Roman" w:cs="Times New Roman"/>
          <w:szCs w:val="24"/>
        </w:rPr>
        <w:t>όπως προείπα</w:t>
      </w:r>
      <w:r>
        <w:rPr>
          <w:rFonts w:eastAsia="Times New Roman" w:cs="Times New Roman"/>
          <w:szCs w:val="24"/>
        </w:rPr>
        <w:t>-</w:t>
      </w:r>
      <w:r w:rsidRPr="009D65ED">
        <w:rPr>
          <w:rFonts w:eastAsia="Times New Roman" w:cs="Times New Roman"/>
          <w:szCs w:val="24"/>
        </w:rPr>
        <w:t xml:space="preserve"> των κομμάτων αλλά και της αποσύνδεσης της εκλογής του Προέδρου της Δημοκρατίας από τι</w:t>
      </w:r>
      <w:r w:rsidRPr="009D65ED">
        <w:rPr>
          <w:rFonts w:eastAsia="Times New Roman" w:cs="Times New Roman"/>
          <w:szCs w:val="24"/>
        </w:rPr>
        <w:t>ς βουλευτικές εκλογές</w:t>
      </w:r>
      <w:r>
        <w:rPr>
          <w:rFonts w:eastAsia="Times New Roman" w:cs="Times New Roman"/>
          <w:szCs w:val="24"/>
        </w:rPr>
        <w:t>, αρκεί β</w:t>
      </w:r>
      <w:r w:rsidRPr="009D65ED">
        <w:rPr>
          <w:rFonts w:eastAsia="Times New Roman" w:cs="Times New Roman"/>
          <w:szCs w:val="24"/>
        </w:rPr>
        <w:t xml:space="preserve">εβαίως να βρεθεί η πλέον κατάλληλη φόρμουλα για να αποσυνδεθεί αυτή η εκλογή από την πρόωρη διάλυση της Βουλής με την αλλαγή των </w:t>
      </w:r>
      <w:r>
        <w:rPr>
          <w:rFonts w:eastAsia="Times New Roman" w:cs="Times New Roman"/>
          <w:szCs w:val="24"/>
        </w:rPr>
        <w:t xml:space="preserve">άρθρων 30, </w:t>
      </w:r>
      <w:r w:rsidRPr="009D65ED">
        <w:rPr>
          <w:rFonts w:eastAsia="Times New Roman" w:cs="Times New Roman"/>
          <w:szCs w:val="24"/>
        </w:rPr>
        <w:t>34 και 35</w:t>
      </w:r>
      <w:r>
        <w:rPr>
          <w:rFonts w:eastAsia="Times New Roman" w:cs="Times New Roman"/>
          <w:szCs w:val="24"/>
        </w:rPr>
        <w:t>.</w:t>
      </w:r>
      <w:r w:rsidRPr="009D65ED">
        <w:rPr>
          <w:rFonts w:eastAsia="Times New Roman" w:cs="Times New Roman"/>
          <w:szCs w:val="24"/>
        </w:rPr>
        <w:t xml:space="preserve"> </w:t>
      </w:r>
    </w:p>
    <w:p w14:paraId="0A5DE3B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9D65ED">
        <w:rPr>
          <w:rFonts w:eastAsia="Times New Roman" w:cs="Times New Roman"/>
          <w:szCs w:val="24"/>
        </w:rPr>
        <w:t>έλος</w:t>
      </w:r>
      <w:r>
        <w:rPr>
          <w:rFonts w:eastAsia="Times New Roman" w:cs="Times New Roman"/>
          <w:szCs w:val="24"/>
        </w:rPr>
        <w:t>,</w:t>
      </w:r>
      <w:r w:rsidRPr="009D65ED">
        <w:rPr>
          <w:rFonts w:eastAsia="Times New Roman" w:cs="Times New Roman"/>
          <w:szCs w:val="24"/>
        </w:rPr>
        <w:t xml:space="preserve"> εκφράζ</w:t>
      </w:r>
      <w:r>
        <w:rPr>
          <w:rFonts w:eastAsia="Times New Roman" w:cs="Times New Roman"/>
          <w:szCs w:val="24"/>
        </w:rPr>
        <w:t>ω τη θλίψη μου για το γεγονός π</w:t>
      </w:r>
      <w:r w:rsidRPr="009D65ED">
        <w:rPr>
          <w:rFonts w:eastAsia="Times New Roman" w:cs="Times New Roman"/>
          <w:szCs w:val="24"/>
        </w:rPr>
        <w:t>ως φαίνεται ότι δεν υπάρχει συ</w:t>
      </w:r>
      <w:r w:rsidRPr="009D65ED">
        <w:rPr>
          <w:rFonts w:eastAsia="Times New Roman" w:cs="Times New Roman"/>
          <w:szCs w:val="24"/>
        </w:rPr>
        <w:t>ναίνεση για την ίδρυση συνταγματικού δικαστηρίου</w:t>
      </w:r>
      <w:r>
        <w:rPr>
          <w:rFonts w:eastAsia="Times New Roman" w:cs="Times New Roman"/>
          <w:szCs w:val="24"/>
        </w:rPr>
        <w:t>, που</w:t>
      </w:r>
      <w:r w:rsidRPr="009D65ED">
        <w:rPr>
          <w:rFonts w:eastAsia="Times New Roman" w:cs="Times New Roman"/>
          <w:szCs w:val="24"/>
        </w:rPr>
        <w:t xml:space="preserve"> κατά την άποψή μου </w:t>
      </w:r>
      <w:r>
        <w:rPr>
          <w:rFonts w:eastAsia="Times New Roman" w:cs="Times New Roman"/>
          <w:szCs w:val="24"/>
        </w:rPr>
        <w:t xml:space="preserve">είναι </w:t>
      </w:r>
      <w:r w:rsidRPr="009D65ED">
        <w:rPr>
          <w:rFonts w:eastAsia="Times New Roman" w:cs="Times New Roman"/>
          <w:szCs w:val="24"/>
        </w:rPr>
        <w:t>απολύτως απαραίτητο</w:t>
      </w:r>
      <w:r>
        <w:rPr>
          <w:rFonts w:eastAsia="Times New Roman" w:cs="Times New Roman"/>
          <w:szCs w:val="24"/>
        </w:rPr>
        <w:t xml:space="preserve"> σε μία σύγχρονη δ</w:t>
      </w:r>
      <w:r w:rsidRPr="009D65ED">
        <w:rPr>
          <w:rFonts w:eastAsia="Times New Roman" w:cs="Times New Roman"/>
          <w:szCs w:val="24"/>
        </w:rPr>
        <w:t>ημοκρατική χώρα</w:t>
      </w:r>
      <w:r>
        <w:rPr>
          <w:rFonts w:eastAsia="Times New Roman" w:cs="Times New Roman"/>
          <w:szCs w:val="24"/>
        </w:rPr>
        <w:t>.</w:t>
      </w:r>
    </w:p>
    <w:p w14:paraId="0A5DE3B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w:t>
      </w:r>
      <w:r w:rsidRPr="009D65ED">
        <w:rPr>
          <w:rFonts w:eastAsia="Times New Roman" w:cs="Times New Roman"/>
          <w:szCs w:val="24"/>
        </w:rPr>
        <w:t>υρίες και κύριοι συνάδελφοι</w:t>
      </w:r>
      <w:r>
        <w:rPr>
          <w:rFonts w:eastAsia="Times New Roman" w:cs="Times New Roman"/>
          <w:szCs w:val="24"/>
        </w:rPr>
        <w:t>,</w:t>
      </w:r>
      <w:r w:rsidRPr="009D65ED">
        <w:rPr>
          <w:rFonts w:eastAsia="Times New Roman" w:cs="Times New Roman"/>
          <w:szCs w:val="24"/>
        </w:rPr>
        <w:t xml:space="preserve"> υπάρχει πληθώρα άρθρων και διατάξεων</w:t>
      </w:r>
      <w:r>
        <w:rPr>
          <w:rFonts w:eastAsia="Times New Roman" w:cs="Times New Roman"/>
          <w:szCs w:val="24"/>
        </w:rPr>
        <w:t>,</w:t>
      </w:r>
      <w:r w:rsidRPr="009D65ED">
        <w:rPr>
          <w:rFonts w:eastAsia="Times New Roman" w:cs="Times New Roman"/>
          <w:szCs w:val="24"/>
        </w:rPr>
        <w:t xml:space="preserve"> που μπορούν να τροποποιηθούν </w:t>
      </w:r>
      <w:r>
        <w:rPr>
          <w:rFonts w:eastAsia="Times New Roman" w:cs="Times New Roman"/>
          <w:szCs w:val="24"/>
        </w:rPr>
        <w:t>ως προς το καλύτερο, όπως</w:t>
      </w:r>
      <w:r w:rsidRPr="009D65ED">
        <w:rPr>
          <w:rFonts w:eastAsia="Times New Roman" w:cs="Times New Roman"/>
          <w:szCs w:val="24"/>
        </w:rPr>
        <w:t xml:space="preserve"> είναι το άρθρο 2</w:t>
      </w:r>
      <w:r>
        <w:rPr>
          <w:rFonts w:eastAsia="Times New Roman" w:cs="Times New Roman"/>
          <w:szCs w:val="24"/>
        </w:rPr>
        <w:t>,</w:t>
      </w:r>
      <w:r w:rsidRPr="009D65ED">
        <w:rPr>
          <w:rFonts w:eastAsia="Times New Roman" w:cs="Times New Roman"/>
          <w:szCs w:val="24"/>
        </w:rPr>
        <w:t xml:space="preserve"> για</w:t>
      </w:r>
      <w:r>
        <w:rPr>
          <w:rFonts w:eastAsia="Times New Roman" w:cs="Times New Roman"/>
          <w:szCs w:val="24"/>
        </w:rPr>
        <w:t xml:space="preserve"> να υπάρχει και σ</w:t>
      </w:r>
      <w:r w:rsidRPr="009D65ED">
        <w:rPr>
          <w:rFonts w:eastAsia="Times New Roman" w:cs="Times New Roman"/>
          <w:szCs w:val="24"/>
        </w:rPr>
        <w:t>υνταγματική διασφάλιση της εθνικής ταυτότητας και γλώσσας</w:t>
      </w:r>
      <w:r>
        <w:rPr>
          <w:rFonts w:eastAsia="Times New Roman" w:cs="Times New Roman"/>
          <w:szCs w:val="24"/>
        </w:rPr>
        <w:t xml:space="preserve">. </w:t>
      </w:r>
    </w:p>
    <w:p w14:paraId="0A5DE3B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w:t>
      </w:r>
      <w:r w:rsidRPr="009D65ED">
        <w:rPr>
          <w:rFonts w:eastAsia="Times New Roman" w:cs="Times New Roman"/>
          <w:szCs w:val="24"/>
        </w:rPr>
        <w:t>α άρθρα 4</w:t>
      </w:r>
      <w:r>
        <w:rPr>
          <w:rFonts w:eastAsia="Times New Roman" w:cs="Times New Roman"/>
          <w:szCs w:val="24"/>
        </w:rPr>
        <w:t>,</w:t>
      </w:r>
      <w:r w:rsidRPr="009D65ED">
        <w:rPr>
          <w:rFonts w:eastAsia="Times New Roman" w:cs="Times New Roman"/>
          <w:szCs w:val="24"/>
        </w:rPr>
        <w:t xml:space="preserve"> 15</w:t>
      </w:r>
      <w:r>
        <w:rPr>
          <w:rFonts w:eastAsia="Times New Roman" w:cs="Times New Roman"/>
          <w:szCs w:val="24"/>
        </w:rPr>
        <w:t>,</w:t>
      </w:r>
      <w:r w:rsidRPr="009D65ED">
        <w:rPr>
          <w:rFonts w:eastAsia="Times New Roman" w:cs="Times New Roman"/>
          <w:szCs w:val="24"/>
        </w:rPr>
        <w:t xml:space="preserve"> 16</w:t>
      </w:r>
      <w:r>
        <w:rPr>
          <w:rFonts w:eastAsia="Times New Roman" w:cs="Times New Roman"/>
          <w:szCs w:val="24"/>
        </w:rPr>
        <w:t>,</w:t>
      </w:r>
      <w:r w:rsidRPr="009D65ED">
        <w:rPr>
          <w:rFonts w:eastAsia="Times New Roman" w:cs="Times New Roman"/>
          <w:szCs w:val="24"/>
        </w:rPr>
        <w:t xml:space="preserve"> 17</w:t>
      </w:r>
      <w:r>
        <w:rPr>
          <w:rFonts w:eastAsia="Times New Roman" w:cs="Times New Roman"/>
          <w:szCs w:val="24"/>
        </w:rPr>
        <w:t>,</w:t>
      </w:r>
      <w:r w:rsidRPr="009D65ED">
        <w:rPr>
          <w:rFonts w:eastAsia="Times New Roman" w:cs="Times New Roman"/>
          <w:szCs w:val="24"/>
        </w:rPr>
        <w:t xml:space="preserve"> 24 και 25 μπορεί να </w:t>
      </w:r>
      <w:r>
        <w:rPr>
          <w:rFonts w:eastAsia="Times New Roman" w:cs="Times New Roman"/>
          <w:szCs w:val="24"/>
        </w:rPr>
        <w:t>εισαχθούν</w:t>
      </w:r>
      <w:r w:rsidRPr="009D65ED">
        <w:rPr>
          <w:rFonts w:eastAsia="Times New Roman" w:cs="Times New Roman"/>
          <w:szCs w:val="24"/>
        </w:rPr>
        <w:t xml:space="preserve"> έννοιες και όροι που να ενισχύουν τα ατομικά και κοινωνικά δικαιώματα</w:t>
      </w:r>
      <w:r>
        <w:rPr>
          <w:rFonts w:eastAsia="Times New Roman" w:cs="Times New Roman"/>
          <w:szCs w:val="24"/>
        </w:rPr>
        <w:t>,</w:t>
      </w:r>
      <w:r w:rsidRPr="009D65ED">
        <w:rPr>
          <w:rFonts w:eastAsia="Times New Roman" w:cs="Times New Roman"/>
          <w:szCs w:val="24"/>
        </w:rPr>
        <w:t xml:space="preserve"> την προστασία του περιβάλλοντος</w:t>
      </w:r>
      <w:r>
        <w:rPr>
          <w:rFonts w:eastAsia="Times New Roman" w:cs="Times New Roman"/>
          <w:szCs w:val="24"/>
        </w:rPr>
        <w:t>,</w:t>
      </w:r>
      <w:r w:rsidRPr="009D65ED">
        <w:rPr>
          <w:rFonts w:eastAsia="Times New Roman" w:cs="Times New Roman"/>
          <w:szCs w:val="24"/>
        </w:rPr>
        <w:t xml:space="preserve"> την ελευθερία του</w:t>
      </w:r>
      <w:r>
        <w:rPr>
          <w:rFonts w:eastAsia="Times New Roman" w:cs="Times New Roman"/>
          <w:szCs w:val="24"/>
        </w:rPr>
        <w:t xml:space="preserve"> Τ</w:t>
      </w:r>
      <w:r w:rsidRPr="009D65ED">
        <w:rPr>
          <w:rFonts w:eastAsia="Times New Roman" w:cs="Times New Roman"/>
          <w:szCs w:val="24"/>
        </w:rPr>
        <w:t>ύπου</w:t>
      </w:r>
      <w:r>
        <w:rPr>
          <w:rFonts w:eastAsia="Times New Roman" w:cs="Times New Roman"/>
          <w:szCs w:val="24"/>
        </w:rPr>
        <w:t>,</w:t>
      </w:r>
      <w:r w:rsidRPr="009D65ED">
        <w:rPr>
          <w:rFonts w:eastAsia="Times New Roman" w:cs="Times New Roman"/>
          <w:szCs w:val="24"/>
        </w:rPr>
        <w:t xml:space="preserve"> την πνευματική διάσταση της ιδιοκτησίας</w:t>
      </w:r>
      <w:r>
        <w:rPr>
          <w:rFonts w:eastAsia="Times New Roman" w:cs="Times New Roman"/>
          <w:szCs w:val="24"/>
        </w:rPr>
        <w:t>,</w:t>
      </w:r>
      <w:r w:rsidRPr="009D65ED">
        <w:rPr>
          <w:rFonts w:eastAsia="Times New Roman" w:cs="Times New Roman"/>
          <w:szCs w:val="24"/>
        </w:rPr>
        <w:t xml:space="preserve"> </w:t>
      </w:r>
      <w:r>
        <w:rPr>
          <w:rFonts w:eastAsia="Times New Roman" w:cs="Times New Roman"/>
          <w:szCs w:val="24"/>
        </w:rPr>
        <w:t xml:space="preserve">όπως και στα άρθρα 44, </w:t>
      </w:r>
      <w:r w:rsidRPr="009D65ED">
        <w:rPr>
          <w:rFonts w:eastAsia="Times New Roman" w:cs="Times New Roman"/>
          <w:szCs w:val="24"/>
        </w:rPr>
        <w:t>54 και 102 στην κατεύθυ</w:t>
      </w:r>
      <w:r>
        <w:rPr>
          <w:rFonts w:eastAsia="Times New Roman" w:cs="Times New Roman"/>
          <w:szCs w:val="24"/>
        </w:rPr>
        <w:t>νση ενίσχυσης της συμμετοχικής δ</w:t>
      </w:r>
      <w:r w:rsidRPr="009D65ED">
        <w:rPr>
          <w:rFonts w:eastAsia="Times New Roman" w:cs="Times New Roman"/>
          <w:szCs w:val="24"/>
        </w:rPr>
        <w:t>ημοκρατίας και της δυνατότητας δημοψηφισμάτων</w:t>
      </w:r>
      <w:r>
        <w:rPr>
          <w:rFonts w:eastAsia="Times New Roman" w:cs="Times New Roman"/>
          <w:szCs w:val="24"/>
        </w:rPr>
        <w:t>,</w:t>
      </w:r>
      <w:r w:rsidRPr="009D65ED">
        <w:rPr>
          <w:rFonts w:eastAsia="Times New Roman" w:cs="Times New Roman"/>
          <w:szCs w:val="24"/>
        </w:rPr>
        <w:t xml:space="preserve"> </w:t>
      </w:r>
      <w:r>
        <w:rPr>
          <w:rFonts w:eastAsia="Times New Roman" w:cs="Times New Roman"/>
          <w:szCs w:val="24"/>
        </w:rPr>
        <w:t>αντίστοιχα στο άρθρο</w:t>
      </w:r>
      <w:r w:rsidRPr="009D65ED">
        <w:rPr>
          <w:rFonts w:eastAsia="Times New Roman" w:cs="Times New Roman"/>
          <w:szCs w:val="24"/>
        </w:rPr>
        <w:t xml:space="preserve"> 78 στην κατεύθυνση διαμόρφωσης ενός σταθε</w:t>
      </w:r>
      <w:r>
        <w:rPr>
          <w:rFonts w:eastAsia="Times New Roman" w:cs="Times New Roman"/>
          <w:szCs w:val="24"/>
        </w:rPr>
        <w:t>ρ</w:t>
      </w:r>
      <w:r>
        <w:rPr>
          <w:rFonts w:eastAsia="Times New Roman" w:cs="Times New Roman"/>
          <w:szCs w:val="24"/>
        </w:rPr>
        <w:t>ού φορολογικού συστήματος και β</w:t>
      </w:r>
      <w:r w:rsidRPr="009D65ED">
        <w:rPr>
          <w:rFonts w:eastAsia="Times New Roman" w:cs="Times New Roman"/>
          <w:szCs w:val="24"/>
        </w:rPr>
        <w:t xml:space="preserve">εβαίως </w:t>
      </w:r>
      <w:r>
        <w:rPr>
          <w:rFonts w:eastAsia="Times New Roman" w:cs="Times New Roman"/>
          <w:szCs w:val="24"/>
        </w:rPr>
        <w:t>στο άρθρο</w:t>
      </w:r>
      <w:r w:rsidRPr="009D65ED">
        <w:rPr>
          <w:rFonts w:eastAsia="Times New Roman" w:cs="Times New Roman"/>
          <w:szCs w:val="24"/>
        </w:rPr>
        <w:t xml:space="preserve"> 86</w:t>
      </w:r>
      <w:r>
        <w:rPr>
          <w:rFonts w:eastAsia="Times New Roman" w:cs="Times New Roman"/>
          <w:szCs w:val="24"/>
        </w:rPr>
        <w:t xml:space="preserve"> και -όπως ήδη είπα- στα υπόλοιπα άρθρα μέχρι</w:t>
      </w:r>
      <w:r w:rsidRPr="009D65ED">
        <w:rPr>
          <w:rFonts w:eastAsia="Times New Roman" w:cs="Times New Roman"/>
          <w:szCs w:val="24"/>
        </w:rPr>
        <w:t xml:space="preserve"> </w:t>
      </w:r>
      <w:r>
        <w:rPr>
          <w:rFonts w:eastAsia="Times New Roman" w:cs="Times New Roman"/>
          <w:szCs w:val="24"/>
        </w:rPr>
        <w:t xml:space="preserve">το άρθρο </w:t>
      </w:r>
      <w:r w:rsidRPr="009D65ED">
        <w:rPr>
          <w:rFonts w:eastAsia="Times New Roman" w:cs="Times New Roman"/>
          <w:szCs w:val="24"/>
        </w:rPr>
        <w:t>90</w:t>
      </w:r>
      <w:r>
        <w:rPr>
          <w:rFonts w:eastAsia="Times New Roman" w:cs="Times New Roman"/>
          <w:szCs w:val="24"/>
        </w:rPr>
        <w:t>,</w:t>
      </w:r>
      <w:r w:rsidRPr="009D65ED">
        <w:rPr>
          <w:rFonts w:eastAsia="Times New Roman" w:cs="Times New Roman"/>
          <w:szCs w:val="24"/>
        </w:rPr>
        <w:t xml:space="preserve"> ώστε να διαμορφωθεί μία νέα αίσθηση στην κοινωνία για ένα κράτος δικαίου</w:t>
      </w:r>
      <w:r>
        <w:rPr>
          <w:rFonts w:eastAsia="Times New Roman" w:cs="Times New Roman"/>
          <w:szCs w:val="24"/>
        </w:rPr>
        <w:t>.</w:t>
      </w:r>
    </w:p>
    <w:p w14:paraId="0A5DE3B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w:t>
      </w:r>
      <w:r w:rsidRPr="009D65ED">
        <w:rPr>
          <w:rFonts w:eastAsia="Times New Roman" w:cs="Times New Roman"/>
          <w:szCs w:val="24"/>
        </w:rPr>
        <w:t>παναλαμβάνω πως είμαστε έτοιμοι να ψηφίσουμε τη θέσπιση της καθιέρωσης ε</w:t>
      </w:r>
      <w:r w:rsidRPr="009D65ED">
        <w:rPr>
          <w:rFonts w:eastAsia="Times New Roman" w:cs="Times New Roman"/>
          <w:szCs w:val="24"/>
        </w:rPr>
        <w:t xml:space="preserve">νός σταθερού εκλογικού συστήματος και κάθε άλλης διάταξης που θα μπορεί να διαμορφώσει συνθήκες </w:t>
      </w:r>
      <w:r w:rsidRPr="009D65ED">
        <w:rPr>
          <w:rFonts w:eastAsia="Times New Roman" w:cs="Times New Roman"/>
          <w:szCs w:val="24"/>
        </w:rPr>
        <w:lastRenderedPageBreak/>
        <w:t>αξιοκρατίας και δικαιοσύνης</w:t>
      </w:r>
      <w:r>
        <w:rPr>
          <w:rFonts w:eastAsia="Times New Roman" w:cs="Times New Roman"/>
          <w:szCs w:val="24"/>
        </w:rPr>
        <w:t>.</w:t>
      </w:r>
      <w:r w:rsidRPr="009D65ED">
        <w:rPr>
          <w:rFonts w:eastAsia="Times New Roman" w:cs="Times New Roman"/>
          <w:szCs w:val="24"/>
        </w:rPr>
        <w:t xml:space="preserve"> </w:t>
      </w:r>
      <w:r>
        <w:rPr>
          <w:rFonts w:eastAsia="Times New Roman" w:cs="Times New Roman"/>
          <w:szCs w:val="24"/>
        </w:rPr>
        <w:t>Και α</w:t>
      </w:r>
      <w:r w:rsidRPr="009D65ED">
        <w:rPr>
          <w:rFonts w:eastAsia="Times New Roman" w:cs="Times New Roman"/>
          <w:szCs w:val="24"/>
        </w:rPr>
        <w:t xml:space="preserve">σφαλώς οι αλλαγές στον </w:t>
      </w:r>
      <w:r>
        <w:rPr>
          <w:rFonts w:eastAsia="Times New Roman" w:cs="Times New Roman"/>
          <w:szCs w:val="24"/>
        </w:rPr>
        <w:t>Σ</w:t>
      </w:r>
      <w:r w:rsidRPr="009D65ED">
        <w:rPr>
          <w:rFonts w:eastAsia="Times New Roman" w:cs="Times New Roman"/>
          <w:szCs w:val="24"/>
        </w:rPr>
        <w:t xml:space="preserve">υνταγματικό </w:t>
      </w:r>
      <w:r>
        <w:rPr>
          <w:rFonts w:eastAsia="Times New Roman" w:cs="Times New Roman"/>
          <w:szCs w:val="24"/>
        </w:rPr>
        <w:t>Χ</w:t>
      </w:r>
      <w:r w:rsidRPr="009D65ED">
        <w:rPr>
          <w:rFonts w:eastAsia="Times New Roman" w:cs="Times New Roman"/>
          <w:szCs w:val="24"/>
        </w:rPr>
        <w:t xml:space="preserve">άρτη της χώρας πρέπει να αποτελούν την κορωνίδα αυτών των αναγκαίων τομών και ρήξεων και </w:t>
      </w:r>
      <w:r w:rsidRPr="009D65ED">
        <w:rPr>
          <w:rFonts w:eastAsia="Times New Roman" w:cs="Times New Roman"/>
          <w:szCs w:val="24"/>
        </w:rPr>
        <w:t>εμείς δεν έχουμε παρά με την ψήφο μας να το τολμήσουμε</w:t>
      </w:r>
      <w:r>
        <w:rPr>
          <w:rFonts w:eastAsia="Times New Roman" w:cs="Times New Roman"/>
          <w:szCs w:val="24"/>
        </w:rPr>
        <w:t>.</w:t>
      </w:r>
    </w:p>
    <w:p w14:paraId="0A5DE3B5" w14:textId="77777777" w:rsidR="00415E13" w:rsidRDefault="00E650A0">
      <w:pPr>
        <w:spacing w:line="600" w:lineRule="auto"/>
        <w:ind w:firstLine="720"/>
        <w:jc w:val="both"/>
        <w:rPr>
          <w:rFonts w:eastAsia="Times New Roman" w:cs="Times New Roman"/>
          <w:szCs w:val="24"/>
        </w:rPr>
      </w:pPr>
      <w:r w:rsidRPr="009D65ED">
        <w:rPr>
          <w:rFonts w:eastAsia="Times New Roman" w:cs="Times New Roman"/>
          <w:szCs w:val="24"/>
        </w:rPr>
        <w:t>Η ευθύνη της επόμενης Βουλής θα είναι έτσι κι αλλιώς μεγάλη</w:t>
      </w:r>
      <w:r>
        <w:rPr>
          <w:rFonts w:eastAsia="Times New Roman" w:cs="Times New Roman"/>
          <w:szCs w:val="24"/>
        </w:rPr>
        <w:t>.</w:t>
      </w:r>
      <w:r w:rsidRPr="009D65ED">
        <w:rPr>
          <w:rFonts w:eastAsia="Times New Roman" w:cs="Times New Roman"/>
          <w:szCs w:val="24"/>
        </w:rPr>
        <w:t xml:space="preserve"> Η ευθύνη αυτής της Βουλής</w:t>
      </w:r>
      <w:r>
        <w:rPr>
          <w:rFonts w:eastAsia="Times New Roman" w:cs="Times New Roman"/>
          <w:szCs w:val="24"/>
        </w:rPr>
        <w:t>,</w:t>
      </w:r>
      <w:r w:rsidRPr="009D65ED">
        <w:rPr>
          <w:rFonts w:eastAsia="Times New Roman" w:cs="Times New Roman"/>
          <w:szCs w:val="24"/>
        </w:rPr>
        <w:t xml:space="preserve"> </w:t>
      </w:r>
      <w:r>
        <w:rPr>
          <w:rFonts w:eastAsia="Times New Roman" w:cs="Times New Roman"/>
          <w:szCs w:val="24"/>
        </w:rPr>
        <w:t>όμως,</w:t>
      </w:r>
      <w:r w:rsidRPr="009D65ED">
        <w:rPr>
          <w:rFonts w:eastAsia="Times New Roman" w:cs="Times New Roman"/>
          <w:szCs w:val="24"/>
        </w:rPr>
        <w:t xml:space="preserve"> είναι να μεταφέρει στην επόμενη Βουλή όσο το δυνατόν πιο μεγάλες ευθύνες</w:t>
      </w:r>
      <w:r>
        <w:rPr>
          <w:rFonts w:eastAsia="Times New Roman" w:cs="Times New Roman"/>
          <w:szCs w:val="24"/>
        </w:rPr>
        <w:t>.</w:t>
      </w:r>
    </w:p>
    <w:p w14:paraId="0A5DE3B6" w14:textId="77777777" w:rsidR="00415E13" w:rsidRDefault="00E650A0">
      <w:pPr>
        <w:spacing w:line="600" w:lineRule="auto"/>
        <w:ind w:firstLine="720"/>
        <w:jc w:val="both"/>
        <w:rPr>
          <w:rFonts w:eastAsia="Times New Roman" w:cs="Times New Roman"/>
          <w:szCs w:val="24"/>
        </w:rPr>
      </w:pPr>
      <w:r w:rsidRPr="009D65ED">
        <w:rPr>
          <w:rFonts w:eastAsia="Times New Roman" w:cs="Times New Roman"/>
          <w:szCs w:val="24"/>
        </w:rPr>
        <w:t>Σας ευχαριστώ πολύ</w:t>
      </w:r>
      <w:r>
        <w:rPr>
          <w:rFonts w:eastAsia="Times New Roman" w:cs="Times New Roman"/>
          <w:szCs w:val="24"/>
        </w:rPr>
        <w:t>, κύριε Π</w:t>
      </w:r>
      <w:r w:rsidRPr="009D65ED">
        <w:rPr>
          <w:rFonts w:eastAsia="Times New Roman" w:cs="Times New Roman"/>
          <w:szCs w:val="24"/>
        </w:rPr>
        <w:t>ρόεδρε</w:t>
      </w:r>
      <w:r>
        <w:rPr>
          <w:rFonts w:eastAsia="Times New Roman" w:cs="Times New Roman"/>
          <w:szCs w:val="24"/>
        </w:rPr>
        <w:t>, για τη</w:t>
      </w:r>
      <w:r w:rsidRPr="009D65ED">
        <w:rPr>
          <w:rFonts w:eastAsia="Times New Roman" w:cs="Times New Roman"/>
          <w:szCs w:val="24"/>
        </w:rPr>
        <w:t xml:space="preserve"> </w:t>
      </w:r>
      <w:r>
        <w:rPr>
          <w:rFonts w:eastAsia="Times New Roman" w:cs="Times New Roman"/>
          <w:szCs w:val="24"/>
        </w:rPr>
        <w:t xml:space="preserve">σχετική διάταξη – για την οποία </w:t>
      </w:r>
      <w:r w:rsidRPr="009D65ED">
        <w:rPr>
          <w:rFonts w:eastAsia="Times New Roman" w:cs="Times New Roman"/>
          <w:szCs w:val="24"/>
        </w:rPr>
        <w:t>εσείς είχατε την πρωτοβουλία</w:t>
      </w:r>
      <w:r>
        <w:rPr>
          <w:rFonts w:eastAsia="Times New Roman" w:cs="Times New Roman"/>
          <w:szCs w:val="24"/>
        </w:rPr>
        <w:t>-</w:t>
      </w:r>
      <w:r w:rsidRPr="009D65ED">
        <w:rPr>
          <w:rFonts w:eastAsia="Times New Roman" w:cs="Times New Roman"/>
          <w:szCs w:val="24"/>
        </w:rPr>
        <w:t xml:space="preserve"> </w:t>
      </w:r>
      <w:r>
        <w:rPr>
          <w:rFonts w:eastAsia="Times New Roman" w:cs="Times New Roman"/>
          <w:szCs w:val="24"/>
        </w:rPr>
        <w:t>που συνυπέγραψα</w:t>
      </w:r>
      <w:r w:rsidRPr="009D65ED">
        <w:rPr>
          <w:rFonts w:eastAsia="Times New Roman" w:cs="Times New Roman"/>
          <w:szCs w:val="24"/>
        </w:rPr>
        <w:t xml:space="preserve"> και εγώ</w:t>
      </w:r>
      <w:r>
        <w:rPr>
          <w:rFonts w:eastAsia="Times New Roman" w:cs="Times New Roman"/>
          <w:szCs w:val="24"/>
        </w:rPr>
        <w:t>.</w:t>
      </w:r>
      <w:r w:rsidRPr="009D65ED">
        <w:rPr>
          <w:rFonts w:eastAsia="Times New Roman" w:cs="Times New Roman"/>
          <w:szCs w:val="24"/>
        </w:rPr>
        <w:t xml:space="preserve"> </w:t>
      </w:r>
      <w:r>
        <w:rPr>
          <w:rFonts w:eastAsia="Times New Roman" w:cs="Times New Roman"/>
          <w:szCs w:val="24"/>
        </w:rPr>
        <w:t>Δ</w:t>
      </w:r>
      <w:r w:rsidRPr="009D65ED">
        <w:rPr>
          <w:rFonts w:eastAsia="Times New Roman" w:cs="Times New Roman"/>
          <w:szCs w:val="24"/>
        </w:rPr>
        <w:t>εν θα αναφερθώ</w:t>
      </w:r>
      <w:r>
        <w:rPr>
          <w:rFonts w:eastAsia="Times New Roman" w:cs="Times New Roman"/>
          <w:szCs w:val="24"/>
        </w:rPr>
        <w:t>, όμως, α</w:t>
      </w:r>
      <w:r w:rsidRPr="009D65ED">
        <w:rPr>
          <w:rFonts w:eastAsia="Times New Roman" w:cs="Times New Roman"/>
          <w:szCs w:val="24"/>
        </w:rPr>
        <w:t>φού ο χρόνος δεν το</w:t>
      </w:r>
      <w:r>
        <w:rPr>
          <w:rFonts w:eastAsia="Times New Roman" w:cs="Times New Roman"/>
          <w:szCs w:val="24"/>
        </w:rPr>
        <w:t xml:space="preserve"> </w:t>
      </w:r>
      <w:r w:rsidRPr="009D65ED">
        <w:rPr>
          <w:rFonts w:eastAsia="Times New Roman" w:cs="Times New Roman"/>
          <w:szCs w:val="24"/>
        </w:rPr>
        <w:t>επιτρέπει</w:t>
      </w:r>
      <w:r>
        <w:rPr>
          <w:rFonts w:eastAsia="Times New Roman" w:cs="Times New Roman"/>
          <w:szCs w:val="24"/>
        </w:rPr>
        <w:t>.</w:t>
      </w:r>
      <w:r w:rsidRPr="009D65ED">
        <w:rPr>
          <w:rFonts w:eastAsia="Times New Roman" w:cs="Times New Roman"/>
          <w:szCs w:val="24"/>
        </w:rPr>
        <w:t xml:space="preserve"> Εννοείται ότι εσείς θα τ</w:t>
      </w:r>
      <w:r>
        <w:rPr>
          <w:rFonts w:eastAsia="Times New Roman" w:cs="Times New Roman"/>
          <w:szCs w:val="24"/>
        </w:rPr>
        <w:t xml:space="preserve">ο τονίσετε και θα το ανακοινώσετε </w:t>
      </w:r>
      <w:r w:rsidRPr="009D65ED">
        <w:rPr>
          <w:rFonts w:eastAsia="Times New Roman" w:cs="Times New Roman"/>
          <w:szCs w:val="24"/>
        </w:rPr>
        <w:t>με τον καλύτερο τρόπο</w:t>
      </w:r>
      <w:r>
        <w:rPr>
          <w:rFonts w:eastAsia="Times New Roman" w:cs="Times New Roman"/>
          <w:szCs w:val="24"/>
        </w:rPr>
        <w:t>.</w:t>
      </w:r>
    </w:p>
    <w:p w14:paraId="0A5DE3B7" w14:textId="77777777" w:rsidR="00415E13" w:rsidRDefault="00E650A0">
      <w:pPr>
        <w:spacing w:line="600" w:lineRule="auto"/>
        <w:ind w:firstLine="720"/>
        <w:jc w:val="both"/>
        <w:rPr>
          <w:rFonts w:eastAsia="Times New Roman" w:cs="Times New Roman"/>
          <w:szCs w:val="24"/>
        </w:rPr>
      </w:pPr>
      <w:r w:rsidRPr="009D65ED">
        <w:rPr>
          <w:rFonts w:eastAsia="Times New Roman" w:cs="Times New Roman"/>
          <w:szCs w:val="24"/>
        </w:rPr>
        <w:t>Σας ευχαριστώ πολύ</w:t>
      </w:r>
      <w:r>
        <w:rPr>
          <w:rFonts w:eastAsia="Times New Roman" w:cs="Times New Roman"/>
          <w:szCs w:val="24"/>
        </w:rPr>
        <w:t>.</w:t>
      </w:r>
    </w:p>
    <w:p w14:paraId="0A5DE3B8" w14:textId="77777777" w:rsidR="00415E13" w:rsidRDefault="00E650A0">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Προχωρούμε στον επόμενο ομιλητή. </w:t>
      </w:r>
    </w:p>
    <w:p w14:paraId="0A5DE3B9" w14:textId="77777777" w:rsidR="00415E13" w:rsidRDefault="00E650A0">
      <w:pPr>
        <w:spacing w:line="600" w:lineRule="auto"/>
        <w:ind w:firstLine="720"/>
        <w:jc w:val="both"/>
        <w:rPr>
          <w:rFonts w:eastAsia="Times New Roman"/>
          <w:bCs/>
          <w:szCs w:val="24"/>
        </w:rPr>
      </w:pPr>
      <w:r>
        <w:rPr>
          <w:rFonts w:eastAsia="Times New Roman"/>
          <w:bCs/>
          <w:szCs w:val="24"/>
        </w:rPr>
        <w:t xml:space="preserve">Τον λόγο έχει ο </w:t>
      </w:r>
      <w:r>
        <w:rPr>
          <w:rFonts w:eastAsia="Times New Roman" w:cs="Times New Roman"/>
          <w:szCs w:val="24"/>
        </w:rPr>
        <w:t>Β</w:t>
      </w:r>
      <w:r w:rsidRPr="009D65ED">
        <w:rPr>
          <w:rFonts w:eastAsia="Times New Roman" w:cs="Times New Roman"/>
          <w:szCs w:val="24"/>
        </w:rPr>
        <w:t>ουλευτής του ΣΥΡΙΖΑ</w:t>
      </w:r>
      <w:r>
        <w:rPr>
          <w:rFonts w:eastAsia="Times New Roman" w:cs="Times New Roman"/>
          <w:szCs w:val="24"/>
        </w:rPr>
        <w:t>,</w:t>
      </w:r>
      <w:r w:rsidRPr="009D65ED">
        <w:rPr>
          <w:rFonts w:eastAsia="Times New Roman" w:cs="Times New Roman"/>
          <w:szCs w:val="24"/>
        </w:rPr>
        <w:t xml:space="preserve"> </w:t>
      </w:r>
      <w:r>
        <w:rPr>
          <w:rFonts w:eastAsia="Times New Roman"/>
          <w:bCs/>
          <w:szCs w:val="24"/>
        </w:rPr>
        <w:t>κ. Ξυδάκης.</w:t>
      </w:r>
    </w:p>
    <w:p w14:paraId="0A5DE3BA" w14:textId="77777777" w:rsidR="00415E13" w:rsidRDefault="00E650A0">
      <w:pPr>
        <w:spacing w:line="600" w:lineRule="auto"/>
        <w:ind w:firstLine="720"/>
        <w:jc w:val="both"/>
        <w:rPr>
          <w:rFonts w:eastAsia="Times New Roman" w:cs="Times New Roman"/>
          <w:szCs w:val="24"/>
        </w:rPr>
      </w:pPr>
      <w:r w:rsidRPr="000B4FDE">
        <w:rPr>
          <w:rFonts w:eastAsia="Times New Roman" w:cs="Times New Roman"/>
          <w:b/>
          <w:szCs w:val="24"/>
        </w:rPr>
        <w:t>ΝΙΚΟΛΑΟΣ ΞΥΔΑΚΗΣ:</w:t>
      </w:r>
      <w:r>
        <w:rPr>
          <w:rFonts w:eastAsia="Times New Roman" w:cs="Times New Roman"/>
          <w:szCs w:val="24"/>
        </w:rPr>
        <w:t xml:space="preserve"> Ε</w:t>
      </w:r>
      <w:r w:rsidRPr="009D65ED">
        <w:rPr>
          <w:rFonts w:eastAsia="Times New Roman" w:cs="Times New Roman"/>
          <w:szCs w:val="24"/>
        </w:rPr>
        <w:t>υχαριστώ</w:t>
      </w:r>
      <w:r>
        <w:rPr>
          <w:rFonts w:eastAsia="Times New Roman" w:cs="Times New Roman"/>
          <w:szCs w:val="24"/>
        </w:rPr>
        <w:t>, κύριε Π</w:t>
      </w:r>
      <w:r w:rsidRPr="009D65ED">
        <w:rPr>
          <w:rFonts w:eastAsia="Times New Roman" w:cs="Times New Roman"/>
          <w:szCs w:val="24"/>
        </w:rPr>
        <w:t>ρόεδρε</w:t>
      </w:r>
      <w:r>
        <w:rPr>
          <w:rFonts w:eastAsia="Times New Roman" w:cs="Times New Roman"/>
          <w:szCs w:val="24"/>
        </w:rPr>
        <w:t>.</w:t>
      </w:r>
    </w:p>
    <w:p w14:paraId="0A5DE3B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Α</w:t>
      </w:r>
      <w:r w:rsidRPr="009D65ED">
        <w:rPr>
          <w:rFonts w:eastAsia="Times New Roman" w:cs="Times New Roman"/>
          <w:szCs w:val="24"/>
        </w:rPr>
        <w:t>γαπητοί συνάδελφοι</w:t>
      </w:r>
      <w:r>
        <w:rPr>
          <w:rFonts w:eastAsia="Times New Roman" w:cs="Times New Roman"/>
          <w:szCs w:val="24"/>
        </w:rPr>
        <w:t xml:space="preserve">, προχωράμε στις προτάσεις για </w:t>
      </w:r>
      <w:r>
        <w:rPr>
          <w:rFonts w:eastAsia="Times New Roman" w:cs="Times New Roman"/>
          <w:szCs w:val="24"/>
        </w:rPr>
        <w:t>Α</w:t>
      </w:r>
      <w:r>
        <w:rPr>
          <w:rFonts w:eastAsia="Times New Roman" w:cs="Times New Roman"/>
          <w:szCs w:val="24"/>
        </w:rPr>
        <w:t>ναθεώρηση του Σ</w:t>
      </w:r>
      <w:r w:rsidRPr="009D65ED">
        <w:rPr>
          <w:rFonts w:eastAsia="Times New Roman" w:cs="Times New Roman"/>
          <w:szCs w:val="24"/>
        </w:rPr>
        <w:t>υντάγματος για την επομέ</w:t>
      </w:r>
      <w:r w:rsidRPr="009D65ED">
        <w:rPr>
          <w:rFonts w:eastAsia="Times New Roman" w:cs="Times New Roman"/>
          <w:szCs w:val="24"/>
        </w:rPr>
        <w:t xml:space="preserve">νη </w:t>
      </w:r>
      <w:r>
        <w:rPr>
          <w:rFonts w:eastAsia="Times New Roman" w:cs="Times New Roman"/>
          <w:szCs w:val="24"/>
        </w:rPr>
        <w:t>αναθεωρούσα Β</w:t>
      </w:r>
      <w:r w:rsidRPr="009D65ED">
        <w:rPr>
          <w:rFonts w:eastAsia="Times New Roman" w:cs="Times New Roman"/>
          <w:szCs w:val="24"/>
        </w:rPr>
        <w:t>ουλή με αίσθημα ευθύνης</w:t>
      </w:r>
      <w:r>
        <w:rPr>
          <w:rFonts w:eastAsia="Times New Roman" w:cs="Times New Roman"/>
          <w:szCs w:val="24"/>
        </w:rPr>
        <w:t xml:space="preserve"> -π</w:t>
      </w:r>
      <w:r w:rsidRPr="009D65ED">
        <w:rPr>
          <w:rFonts w:eastAsia="Times New Roman" w:cs="Times New Roman"/>
          <w:szCs w:val="24"/>
        </w:rPr>
        <w:t>ιστεύω</w:t>
      </w:r>
      <w:r>
        <w:rPr>
          <w:rFonts w:eastAsia="Times New Roman" w:cs="Times New Roman"/>
          <w:szCs w:val="24"/>
        </w:rPr>
        <w:t>- απ’</w:t>
      </w:r>
      <w:r w:rsidRPr="009D65ED">
        <w:rPr>
          <w:rFonts w:eastAsia="Times New Roman" w:cs="Times New Roman"/>
          <w:szCs w:val="24"/>
        </w:rPr>
        <w:t xml:space="preserve"> όλες τις πολιτικές παρατάξεις</w:t>
      </w:r>
      <w:r>
        <w:rPr>
          <w:rFonts w:eastAsia="Times New Roman" w:cs="Times New Roman"/>
          <w:szCs w:val="24"/>
        </w:rPr>
        <w:t>.</w:t>
      </w:r>
    </w:p>
    <w:p w14:paraId="0A5DE3B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w:t>
      </w:r>
      <w:r w:rsidRPr="009D65ED">
        <w:rPr>
          <w:rFonts w:eastAsia="Times New Roman" w:cs="Times New Roman"/>
          <w:szCs w:val="24"/>
        </w:rPr>
        <w:t>ε ό</w:t>
      </w:r>
      <w:r>
        <w:rPr>
          <w:rFonts w:eastAsia="Times New Roman" w:cs="Times New Roman"/>
          <w:szCs w:val="24"/>
        </w:rPr>
        <w:t>,</w:t>
      </w:r>
      <w:r w:rsidRPr="009D65ED">
        <w:rPr>
          <w:rFonts w:eastAsia="Times New Roman" w:cs="Times New Roman"/>
          <w:szCs w:val="24"/>
        </w:rPr>
        <w:t>τι αφορά τώρα την κυβ</w:t>
      </w:r>
      <w:r>
        <w:rPr>
          <w:rFonts w:eastAsia="Times New Roman" w:cs="Times New Roman"/>
          <w:szCs w:val="24"/>
        </w:rPr>
        <w:t>ερνώσα Πλειοψηφία και την α</w:t>
      </w:r>
      <w:r w:rsidRPr="009D65ED">
        <w:rPr>
          <w:rFonts w:eastAsia="Times New Roman" w:cs="Times New Roman"/>
          <w:szCs w:val="24"/>
        </w:rPr>
        <w:t>νάληψη της πρωτοβουλίας</w:t>
      </w:r>
      <w:r>
        <w:rPr>
          <w:rFonts w:eastAsia="Times New Roman" w:cs="Times New Roman"/>
          <w:szCs w:val="24"/>
        </w:rPr>
        <w:t>,</w:t>
      </w:r>
      <w:r w:rsidRPr="009D65ED">
        <w:rPr>
          <w:rFonts w:eastAsia="Times New Roman" w:cs="Times New Roman"/>
          <w:szCs w:val="24"/>
        </w:rPr>
        <w:t xml:space="preserve"> </w:t>
      </w:r>
      <w:r>
        <w:rPr>
          <w:rFonts w:eastAsia="Times New Roman" w:cs="Times New Roman"/>
          <w:szCs w:val="24"/>
        </w:rPr>
        <w:t xml:space="preserve">θέλω να πω ότι </w:t>
      </w:r>
      <w:r w:rsidRPr="009D65ED">
        <w:rPr>
          <w:rFonts w:eastAsia="Times New Roman" w:cs="Times New Roman"/>
          <w:szCs w:val="24"/>
        </w:rPr>
        <w:t>από μόνη της η ανάληψη τ</w:t>
      </w:r>
      <w:r>
        <w:rPr>
          <w:rFonts w:eastAsia="Times New Roman" w:cs="Times New Roman"/>
          <w:szCs w:val="24"/>
        </w:rPr>
        <w:t>ης πρωτοβουλίας και η ολοκλήρωσή</w:t>
      </w:r>
      <w:r w:rsidRPr="009D65ED">
        <w:rPr>
          <w:rFonts w:eastAsia="Times New Roman" w:cs="Times New Roman"/>
          <w:szCs w:val="24"/>
        </w:rPr>
        <w:t xml:space="preserve"> της με τις παρούσες ο</w:t>
      </w:r>
      <w:r w:rsidRPr="009D65ED">
        <w:rPr>
          <w:rFonts w:eastAsia="Times New Roman" w:cs="Times New Roman"/>
          <w:szCs w:val="24"/>
        </w:rPr>
        <w:t xml:space="preserve">λομέλειες και </w:t>
      </w:r>
      <w:r>
        <w:rPr>
          <w:rFonts w:eastAsia="Times New Roman" w:cs="Times New Roman"/>
          <w:szCs w:val="24"/>
        </w:rPr>
        <w:t xml:space="preserve">με </w:t>
      </w:r>
      <w:r w:rsidRPr="009D65ED">
        <w:rPr>
          <w:rFonts w:eastAsia="Times New Roman" w:cs="Times New Roman"/>
          <w:szCs w:val="24"/>
        </w:rPr>
        <w:t>αυτές που θα γίνουν σε ένα</w:t>
      </w:r>
      <w:r>
        <w:rPr>
          <w:rFonts w:eastAsia="Times New Roman" w:cs="Times New Roman"/>
          <w:szCs w:val="24"/>
        </w:rPr>
        <w:t>ν</w:t>
      </w:r>
      <w:r w:rsidRPr="009D65ED">
        <w:rPr>
          <w:rFonts w:eastAsia="Times New Roman" w:cs="Times New Roman"/>
          <w:szCs w:val="24"/>
        </w:rPr>
        <w:t xml:space="preserve"> μήνα</w:t>
      </w:r>
      <w:r>
        <w:rPr>
          <w:rFonts w:eastAsia="Times New Roman" w:cs="Times New Roman"/>
          <w:szCs w:val="24"/>
        </w:rPr>
        <w:t>, δείχνει ότι η Κ</w:t>
      </w:r>
      <w:r w:rsidRPr="009D65ED">
        <w:rPr>
          <w:rFonts w:eastAsia="Times New Roman" w:cs="Times New Roman"/>
          <w:szCs w:val="24"/>
        </w:rPr>
        <w:t>υβέρνηση του ΣΥΡΙΖΑ κινείται από μία αίσθηση ιστορικού καθήκοντος σε αυτή</w:t>
      </w:r>
      <w:r>
        <w:rPr>
          <w:rFonts w:eastAsia="Times New Roman" w:cs="Times New Roman"/>
          <w:szCs w:val="24"/>
        </w:rPr>
        <w:t>ν</w:t>
      </w:r>
      <w:r w:rsidRPr="009D65ED">
        <w:rPr>
          <w:rFonts w:eastAsia="Times New Roman" w:cs="Times New Roman"/>
          <w:szCs w:val="24"/>
        </w:rPr>
        <w:t xml:space="preserve"> την κρίσιμη </w:t>
      </w:r>
      <w:r>
        <w:rPr>
          <w:rFonts w:eastAsia="Times New Roman" w:cs="Times New Roman"/>
          <w:szCs w:val="24"/>
        </w:rPr>
        <w:t xml:space="preserve">πολιτικά περίοδο -άλλωστε μια αναθεώρηση </w:t>
      </w:r>
      <w:r w:rsidRPr="009D65ED">
        <w:rPr>
          <w:rFonts w:eastAsia="Times New Roman" w:cs="Times New Roman"/>
          <w:szCs w:val="24"/>
        </w:rPr>
        <w:t>δεν αποφέρει κανένα εκλογικό όφελος</w:t>
      </w:r>
      <w:r>
        <w:rPr>
          <w:rFonts w:eastAsia="Times New Roman" w:cs="Times New Roman"/>
          <w:szCs w:val="24"/>
        </w:rPr>
        <w:t xml:space="preserve">- και </w:t>
      </w:r>
      <w:r w:rsidRPr="009D65ED">
        <w:rPr>
          <w:rFonts w:eastAsia="Times New Roman" w:cs="Times New Roman"/>
          <w:szCs w:val="24"/>
        </w:rPr>
        <w:t xml:space="preserve">ανταποκρίνεται στην αίσθηση ευθύνης που έχει απέναντι στα καθήκοντα θεσμικής ανανέωσης και κυρίως στην ενίσχυση της κλονισμένης εμπιστοσύνης των πολιτών στην </w:t>
      </w:r>
      <w:r>
        <w:rPr>
          <w:rFonts w:eastAsia="Times New Roman" w:cs="Times New Roman"/>
          <w:szCs w:val="24"/>
        </w:rPr>
        <w:t>Ε</w:t>
      </w:r>
      <w:r w:rsidRPr="009D65ED">
        <w:rPr>
          <w:rFonts w:eastAsia="Times New Roman" w:cs="Times New Roman"/>
          <w:szCs w:val="24"/>
        </w:rPr>
        <w:t>λληνική Δημοκρατία</w:t>
      </w:r>
      <w:r>
        <w:rPr>
          <w:rFonts w:eastAsia="Times New Roman" w:cs="Times New Roman"/>
          <w:szCs w:val="24"/>
        </w:rPr>
        <w:t>.</w:t>
      </w:r>
    </w:p>
    <w:p w14:paraId="0A5DE3B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w:t>
      </w:r>
      <w:r w:rsidRPr="00DB3833">
        <w:rPr>
          <w:rFonts w:eastAsia="Times New Roman" w:cs="Times New Roman"/>
          <w:szCs w:val="24"/>
        </w:rPr>
        <w:t>κρίση κλόνισε</w:t>
      </w:r>
      <w:r>
        <w:rPr>
          <w:rFonts w:eastAsia="Times New Roman" w:cs="Times New Roman"/>
          <w:szCs w:val="24"/>
        </w:rPr>
        <w:t xml:space="preserve"> πάνω από όλα την εθνική και τη</w:t>
      </w:r>
      <w:r w:rsidRPr="00DB3833">
        <w:rPr>
          <w:rFonts w:eastAsia="Times New Roman" w:cs="Times New Roman"/>
          <w:szCs w:val="24"/>
        </w:rPr>
        <w:t xml:space="preserve"> </w:t>
      </w:r>
      <w:r>
        <w:rPr>
          <w:rFonts w:eastAsia="Times New Roman" w:cs="Times New Roman"/>
          <w:szCs w:val="24"/>
        </w:rPr>
        <w:t>δ</w:t>
      </w:r>
      <w:r w:rsidRPr="00DB3833">
        <w:rPr>
          <w:rFonts w:eastAsia="Times New Roman" w:cs="Times New Roman"/>
          <w:szCs w:val="24"/>
        </w:rPr>
        <w:t>ημοκρατική αυτοπεποίθηση</w:t>
      </w:r>
      <w:r>
        <w:rPr>
          <w:rFonts w:eastAsia="Times New Roman" w:cs="Times New Roman"/>
          <w:szCs w:val="24"/>
        </w:rPr>
        <w:t>,</w:t>
      </w:r>
      <w:r w:rsidRPr="00DB3833">
        <w:rPr>
          <w:rFonts w:eastAsia="Times New Roman" w:cs="Times New Roman"/>
          <w:szCs w:val="24"/>
        </w:rPr>
        <w:t xml:space="preserve"> κλό</w:t>
      </w:r>
      <w:r w:rsidRPr="00DB3833">
        <w:rPr>
          <w:rFonts w:eastAsia="Times New Roman" w:cs="Times New Roman"/>
          <w:szCs w:val="24"/>
        </w:rPr>
        <w:t xml:space="preserve">νισε την πίστη των πολιτών </w:t>
      </w:r>
      <w:r>
        <w:rPr>
          <w:rFonts w:eastAsia="Times New Roman" w:cs="Times New Roman"/>
          <w:szCs w:val="24"/>
        </w:rPr>
        <w:t>σ</w:t>
      </w:r>
      <w:r w:rsidRPr="00DB3833">
        <w:rPr>
          <w:rFonts w:eastAsia="Times New Roman" w:cs="Times New Roman"/>
          <w:szCs w:val="24"/>
        </w:rPr>
        <w:t>τους θεσμούς και κάθε κίνηση ανάταξης</w:t>
      </w:r>
      <w:r>
        <w:rPr>
          <w:rFonts w:eastAsia="Times New Roman" w:cs="Times New Roman"/>
          <w:szCs w:val="24"/>
        </w:rPr>
        <w:t>,</w:t>
      </w:r>
      <w:r w:rsidRPr="00DB3833">
        <w:rPr>
          <w:rFonts w:eastAsia="Times New Roman" w:cs="Times New Roman"/>
          <w:szCs w:val="24"/>
        </w:rPr>
        <w:t xml:space="preserve"> ενίσχυσης και ανακαίνισης </w:t>
      </w:r>
      <w:r w:rsidRPr="00DB3833">
        <w:rPr>
          <w:rFonts w:eastAsia="Times New Roman" w:cs="Times New Roman"/>
          <w:szCs w:val="24"/>
        </w:rPr>
        <w:lastRenderedPageBreak/>
        <w:t xml:space="preserve">του πολιτειακού </w:t>
      </w:r>
      <w:r>
        <w:rPr>
          <w:rFonts w:eastAsia="Times New Roman" w:cs="Times New Roman"/>
          <w:szCs w:val="24"/>
        </w:rPr>
        <w:t>π</w:t>
      </w:r>
      <w:r w:rsidRPr="00DB3833">
        <w:rPr>
          <w:rFonts w:eastAsia="Times New Roman" w:cs="Times New Roman"/>
          <w:szCs w:val="24"/>
        </w:rPr>
        <w:t>λαισίου είναι μία κατ</w:t>
      </w:r>
      <w:r>
        <w:rPr>
          <w:rFonts w:eastAsia="Times New Roman" w:cs="Times New Roman"/>
          <w:szCs w:val="24"/>
        </w:rPr>
        <w:t xml:space="preserve">’ </w:t>
      </w:r>
      <w:r w:rsidRPr="00DB3833">
        <w:rPr>
          <w:rFonts w:eastAsia="Times New Roman" w:cs="Times New Roman"/>
          <w:szCs w:val="24"/>
        </w:rPr>
        <w:t xml:space="preserve">εξοχήν κίνηση </w:t>
      </w:r>
      <w:r>
        <w:rPr>
          <w:rFonts w:eastAsia="Times New Roman" w:cs="Times New Roman"/>
          <w:szCs w:val="24"/>
        </w:rPr>
        <w:t>φρονηματισμού</w:t>
      </w:r>
      <w:r w:rsidRPr="00DB3833">
        <w:rPr>
          <w:rFonts w:eastAsia="Times New Roman" w:cs="Times New Roman"/>
          <w:szCs w:val="24"/>
        </w:rPr>
        <w:t xml:space="preserve"> και μία κίνηση υποδείγματος</w:t>
      </w:r>
      <w:r>
        <w:rPr>
          <w:rFonts w:eastAsia="Times New Roman" w:cs="Times New Roman"/>
          <w:szCs w:val="24"/>
        </w:rPr>
        <w:t>.</w:t>
      </w:r>
      <w:r w:rsidRPr="00DB3833">
        <w:rPr>
          <w:rFonts w:eastAsia="Times New Roman" w:cs="Times New Roman"/>
          <w:szCs w:val="24"/>
        </w:rPr>
        <w:t xml:space="preserve"> </w:t>
      </w:r>
    </w:p>
    <w:p w14:paraId="0A5DE3B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δεν είναι μόνο αυτό που δείχνει τις πολιτικές προθέσεις της Α</w:t>
      </w:r>
      <w:r>
        <w:rPr>
          <w:rFonts w:eastAsia="Times New Roman" w:cs="Times New Roman"/>
          <w:szCs w:val="24"/>
        </w:rPr>
        <w:t>ριστεράς. Ε</w:t>
      </w:r>
      <w:r w:rsidRPr="00DB3833">
        <w:rPr>
          <w:rFonts w:eastAsia="Times New Roman" w:cs="Times New Roman"/>
          <w:szCs w:val="24"/>
        </w:rPr>
        <w:t>ίναι μία λογική συνέπεια</w:t>
      </w:r>
      <w:r>
        <w:rPr>
          <w:rFonts w:eastAsia="Times New Roman" w:cs="Times New Roman"/>
          <w:szCs w:val="24"/>
        </w:rPr>
        <w:t>,</w:t>
      </w:r>
      <w:r w:rsidRPr="00DB3833">
        <w:rPr>
          <w:rFonts w:eastAsia="Times New Roman" w:cs="Times New Roman"/>
          <w:szCs w:val="24"/>
        </w:rPr>
        <w:t xml:space="preserve"> μία απόληξη πορείας</w:t>
      </w:r>
      <w:r>
        <w:rPr>
          <w:rFonts w:eastAsia="Times New Roman" w:cs="Times New Roman"/>
          <w:szCs w:val="24"/>
        </w:rPr>
        <w:t xml:space="preserve"> με ειλικρίνεια και τόλμη, μαζί με την</w:t>
      </w:r>
      <w:r w:rsidRPr="00DB3833">
        <w:rPr>
          <w:rFonts w:eastAsia="Times New Roman" w:cs="Times New Roman"/>
          <w:szCs w:val="24"/>
        </w:rPr>
        <w:t xml:space="preserve"> κοινωνική ατζέντα που θέτει τώρα</w:t>
      </w:r>
      <w:r>
        <w:rPr>
          <w:rFonts w:eastAsia="Times New Roman" w:cs="Times New Roman"/>
          <w:szCs w:val="24"/>
        </w:rPr>
        <w:t>,</w:t>
      </w:r>
      <w:r w:rsidRPr="00DB3833">
        <w:rPr>
          <w:rFonts w:eastAsia="Times New Roman" w:cs="Times New Roman"/>
          <w:szCs w:val="24"/>
        </w:rPr>
        <w:t xml:space="preserve"> μετά το τέλος των μνημονίων</w:t>
      </w:r>
      <w:r>
        <w:rPr>
          <w:rFonts w:eastAsia="Times New Roman" w:cs="Times New Roman"/>
          <w:szCs w:val="24"/>
        </w:rPr>
        <w:t>, τη</w:t>
      </w:r>
      <w:r w:rsidRPr="00DB3833">
        <w:rPr>
          <w:rFonts w:eastAsia="Times New Roman" w:cs="Times New Roman"/>
          <w:szCs w:val="24"/>
        </w:rPr>
        <w:t xml:space="preserve"> διασφάλιση των κοινωνικών δικαιωμάτων</w:t>
      </w:r>
      <w:r>
        <w:rPr>
          <w:rFonts w:eastAsia="Times New Roman" w:cs="Times New Roman"/>
          <w:szCs w:val="24"/>
        </w:rPr>
        <w:t>,</w:t>
      </w:r>
      <w:r w:rsidRPr="00DB3833">
        <w:rPr>
          <w:rFonts w:eastAsia="Times New Roman" w:cs="Times New Roman"/>
          <w:szCs w:val="24"/>
        </w:rPr>
        <w:t xml:space="preserve"> των δικαιωμάτων του κόσμου της εργασίας</w:t>
      </w:r>
      <w:r>
        <w:rPr>
          <w:rFonts w:eastAsia="Times New Roman" w:cs="Times New Roman"/>
          <w:szCs w:val="24"/>
        </w:rPr>
        <w:t>,</w:t>
      </w:r>
      <w:r w:rsidRPr="00DB3833">
        <w:rPr>
          <w:rFonts w:eastAsia="Times New Roman" w:cs="Times New Roman"/>
          <w:szCs w:val="24"/>
        </w:rPr>
        <w:t xml:space="preserve"> των δικαιωμάτων</w:t>
      </w:r>
      <w:r w:rsidRPr="00DB3833">
        <w:rPr>
          <w:rFonts w:eastAsia="Times New Roman" w:cs="Times New Roman"/>
          <w:szCs w:val="24"/>
        </w:rPr>
        <w:t xml:space="preserve"> στην ασφάλιση</w:t>
      </w:r>
      <w:r>
        <w:rPr>
          <w:rFonts w:eastAsia="Times New Roman" w:cs="Times New Roman"/>
          <w:szCs w:val="24"/>
        </w:rPr>
        <w:t>,</w:t>
      </w:r>
      <w:r w:rsidRPr="00DB3833">
        <w:rPr>
          <w:rFonts w:eastAsia="Times New Roman" w:cs="Times New Roman"/>
          <w:szCs w:val="24"/>
        </w:rPr>
        <w:t xml:space="preserve"> στα στοιχειώδη κοινωνικά δικαιώματα</w:t>
      </w:r>
      <w:r>
        <w:rPr>
          <w:rFonts w:eastAsia="Times New Roman" w:cs="Times New Roman"/>
          <w:szCs w:val="24"/>
        </w:rPr>
        <w:t>,</w:t>
      </w:r>
      <w:r w:rsidRPr="00DB3833">
        <w:rPr>
          <w:rFonts w:eastAsia="Times New Roman" w:cs="Times New Roman"/>
          <w:szCs w:val="24"/>
        </w:rPr>
        <w:t xml:space="preserve"> στους όρους διαβίωσης</w:t>
      </w:r>
      <w:r>
        <w:rPr>
          <w:rFonts w:eastAsia="Times New Roman" w:cs="Times New Roman"/>
          <w:szCs w:val="24"/>
        </w:rPr>
        <w:t>.</w:t>
      </w:r>
    </w:p>
    <w:p w14:paraId="0A5DE3B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w:t>
      </w:r>
      <w:r w:rsidRPr="00DB3833">
        <w:rPr>
          <w:rFonts w:eastAsia="Times New Roman" w:cs="Times New Roman"/>
          <w:szCs w:val="24"/>
        </w:rPr>
        <w:t>ίναι η ευθύνη που δείχνει για την αλλαγή του παραγωγικού υποδείγματος</w:t>
      </w:r>
      <w:r>
        <w:rPr>
          <w:rFonts w:eastAsia="Times New Roman" w:cs="Times New Roman"/>
          <w:szCs w:val="24"/>
        </w:rPr>
        <w:t>,</w:t>
      </w:r>
      <w:r w:rsidRPr="00DB3833">
        <w:rPr>
          <w:rFonts w:eastAsia="Times New Roman" w:cs="Times New Roman"/>
          <w:szCs w:val="24"/>
        </w:rPr>
        <w:t xml:space="preserve"> πέρα από τις στρεβλώσεις του παρελθόντος και τους εκτροχιασμ</w:t>
      </w:r>
      <w:r>
        <w:rPr>
          <w:rFonts w:eastAsia="Times New Roman" w:cs="Times New Roman"/>
          <w:szCs w:val="24"/>
        </w:rPr>
        <w:t>ούς</w:t>
      </w:r>
      <w:r w:rsidRPr="00DB3833">
        <w:rPr>
          <w:rFonts w:eastAsia="Times New Roman" w:cs="Times New Roman"/>
          <w:szCs w:val="24"/>
        </w:rPr>
        <w:t xml:space="preserve"> και της δεκαετίας του </w:t>
      </w:r>
      <w:r>
        <w:rPr>
          <w:rFonts w:eastAsia="Times New Roman" w:cs="Times New Roman"/>
          <w:szCs w:val="24"/>
        </w:rPr>
        <w:t>’90</w:t>
      </w:r>
      <w:r w:rsidRPr="00DB3833">
        <w:rPr>
          <w:rFonts w:eastAsia="Times New Roman" w:cs="Times New Roman"/>
          <w:szCs w:val="24"/>
        </w:rPr>
        <w:t xml:space="preserve"> και της δεκαετίας </w:t>
      </w:r>
      <w:r w:rsidRPr="00DB3833">
        <w:rPr>
          <w:rFonts w:eastAsia="Times New Roman" w:cs="Times New Roman"/>
          <w:szCs w:val="24"/>
        </w:rPr>
        <w:t>του 2000 που μας οδήγησαν στην οδυνηρή χρεοκοπία</w:t>
      </w:r>
      <w:r>
        <w:rPr>
          <w:rFonts w:eastAsia="Times New Roman" w:cs="Times New Roman"/>
          <w:szCs w:val="24"/>
        </w:rPr>
        <w:t xml:space="preserve">. </w:t>
      </w:r>
    </w:p>
    <w:p w14:paraId="0A5DE3C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Είναι η τόλμη και η ειλικρίνεια </w:t>
      </w:r>
      <w:r w:rsidRPr="00DB3833">
        <w:rPr>
          <w:rFonts w:eastAsia="Times New Roman" w:cs="Times New Roman"/>
          <w:szCs w:val="24"/>
        </w:rPr>
        <w:t xml:space="preserve">και </w:t>
      </w:r>
      <w:r>
        <w:rPr>
          <w:rFonts w:eastAsia="Times New Roman" w:cs="Times New Roman"/>
          <w:szCs w:val="24"/>
        </w:rPr>
        <w:t xml:space="preserve">η </w:t>
      </w:r>
      <w:r w:rsidRPr="00DB3833">
        <w:rPr>
          <w:rFonts w:eastAsia="Times New Roman" w:cs="Times New Roman"/>
          <w:szCs w:val="24"/>
        </w:rPr>
        <w:t xml:space="preserve">υπευθυνότητα που δείχνει στην εξωτερική πολιτική και στην ανάκτηση ενός διπλωματικού κεφαλαίου </w:t>
      </w:r>
      <w:r>
        <w:rPr>
          <w:rFonts w:eastAsia="Times New Roman" w:cs="Times New Roman"/>
          <w:szCs w:val="24"/>
        </w:rPr>
        <w:t xml:space="preserve">που μας αφηρέθη </w:t>
      </w:r>
      <w:r w:rsidRPr="00DB3833">
        <w:rPr>
          <w:rFonts w:eastAsia="Times New Roman" w:cs="Times New Roman"/>
          <w:szCs w:val="24"/>
        </w:rPr>
        <w:t>με τρόπους συκοφαντικούς για τον ελληνικό λαό</w:t>
      </w:r>
      <w:r>
        <w:rPr>
          <w:rFonts w:eastAsia="Times New Roman" w:cs="Times New Roman"/>
          <w:szCs w:val="24"/>
        </w:rPr>
        <w:t>. Και</w:t>
      </w:r>
      <w:r w:rsidRPr="00DB3833">
        <w:rPr>
          <w:rFonts w:eastAsia="Times New Roman" w:cs="Times New Roman"/>
          <w:szCs w:val="24"/>
        </w:rPr>
        <w:t xml:space="preserve"> το </w:t>
      </w:r>
      <w:r>
        <w:rPr>
          <w:rFonts w:eastAsia="Times New Roman" w:cs="Times New Roman"/>
          <w:szCs w:val="24"/>
        </w:rPr>
        <w:t>μ</w:t>
      </w:r>
      <w:r w:rsidRPr="00DB3833">
        <w:rPr>
          <w:rFonts w:eastAsia="Times New Roman" w:cs="Times New Roman"/>
          <w:szCs w:val="24"/>
        </w:rPr>
        <w:t>ακεδονικό ήταν μία κίνηση τέτοια</w:t>
      </w:r>
      <w:r>
        <w:rPr>
          <w:rFonts w:eastAsia="Times New Roman" w:cs="Times New Roman"/>
          <w:szCs w:val="24"/>
        </w:rPr>
        <w:t xml:space="preserve">. </w:t>
      </w:r>
    </w:p>
    <w:p w14:paraId="0A5DE3C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w:t>
      </w:r>
      <w:r w:rsidRPr="00DB3833">
        <w:rPr>
          <w:rFonts w:eastAsia="Times New Roman" w:cs="Times New Roman"/>
          <w:szCs w:val="24"/>
        </w:rPr>
        <w:t>μία κίνηση που δεν αποσκοπεί στο εκλογικό όφελος</w:t>
      </w:r>
      <w:r>
        <w:rPr>
          <w:rFonts w:eastAsia="Times New Roman" w:cs="Times New Roman"/>
          <w:szCs w:val="24"/>
        </w:rPr>
        <w:t xml:space="preserve"> ή</w:t>
      </w:r>
      <w:r w:rsidRPr="00DB3833">
        <w:rPr>
          <w:rFonts w:eastAsia="Times New Roman" w:cs="Times New Roman"/>
          <w:szCs w:val="24"/>
        </w:rPr>
        <w:t xml:space="preserve"> στο βραχυπρόθεσμο κομματικό όφελος</w:t>
      </w:r>
      <w:r>
        <w:rPr>
          <w:rFonts w:eastAsia="Times New Roman" w:cs="Times New Roman"/>
          <w:szCs w:val="24"/>
        </w:rPr>
        <w:t>,</w:t>
      </w:r>
      <w:r w:rsidRPr="00DB3833">
        <w:rPr>
          <w:rFonts w:eastAsia="Times New Roman" w:cs="Times New Roman"/>
          <w:szCs w:val="24"/>
        </w:rPr>
        <w:t xml:space="preserve"> αλλά μία κίνηση για τα ιστορικά και τα εθνικά συμφέροντα</w:t>
      </w:r>
      <w:r>
        <w:rPr>
          <w:rFonts w:eastAsia="Times New Roman" w:cs="Times New Roman"/>
          <w:szCs w:val="24"/>
        </w:rPr>
        <w:t>,</w:t>
      </w:r>
      <w:r w:rsidRPr="00DB3833">
        <w:rPr>
          <w:rFonts w:eastAsia="Times New Roman" w:cs="Times New Roman"/>
          <w:szCs w:val="24"/>
        </w:rPr>
        <w:t xml:space="preserve"> για την ιστορική διασφάλιση της περιοχής και του ελληνικού λαού και της </w:t>
      </w:r>
      <w:r>
        <w:rPr>
          <w:rFonts w:eastAsia="Times New Roman" w:cs="Times New Roman"/>
          <w:szCs w:val="24"/>
        </w:rPr>
        <w:t>Ε</w:t>
      </w:r>
      <w:r w:rsidRPr="00DB3833">
        <w:rPr>
          <w:rFonts w:eastAsia="Times New Roman" w:cs="Times New Roman"/>
          <w:szCs w:val="24"/>
        </w:rPr>
        <w:t xml:space="preserve">λληνικής </w:t>
      </w:r>
      <w:r>
        <w:rPr>
          <w:rFonts w:eastAsia="Times New Roman" w:cs="Times New Roman"/>
          <w:szCs w:val="24"/>
        </w:rPr>
        <w:t>Δ</w:t>
      </w:r>
      <w:r w:rsidRPr="00DB3833">
        <w:rPr>
          <w:rFonts w:eastAsia="Times New Roman" w:cs="Times New Roman"/>
          <w:szCs w:val="24"/>
        </w:rPr>
        <w:t>ημοκρατίας</w:t>
      </w:r>
      <w:r>
        <w:rPr>
          <w:rFonts w:eastAsia="Times New Roman" w:cs="Times New Roman"/>
          <w:szCs w:val="24"/>
        </w:rPr>
        <w:t>.</w:t>
      </w:r>
    </w:p>
    <w:p w14:paraId="0A5DE3C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w:t>
      </w:r>
      <w:r w:rsidRPr="00DB3833">
        <w:rPr>
          <w:rFonts w:eastAsia="Times New Roman" w:cs="Times New Roman"/>
          <w:szCs w:val="24"/>
        </w:rPr>
        <w:t xml:space="preserve">ε τον ίδιο τρόπο κινείται σε μία τροχιά ανακαίνισης των </w:t>
      </w:r>
      <w:r>
        <w:rPr>
          <w:rFonts w:eastAsia="Times New Roman" w:cs="Times New Roman"/>
          <w:szCs w:val="24"/>
        </w:rPr>
        <w:t>θ</w:t>
      </w:r>
      <w:r w:rsidRPr="00DB3833">
        <w:rPr>
          <w:rFonts w:eastAsia="Times New Roman" w:cs="Times New Roman"/>
          <w:szCs w:val="24"/>
        </w:rPr>
        <w:t xml:space="preserve">εσμών η </w:t>
      </w:r>
      <w:r>
        <w:rPr>
          <w:rFonts w:eastAsia="Times New Roman" w:cs="Times New Roman"/>
          <w:szCs w:val="24"/>
        </w:rPr>
        <w:t>Α</w:t>
      </w:r>
      <w:r w:rsidRPr="00DB3833">
        <w:rPr>
          <w:rFonts w:eastAsia="Times New Roman" w:cs="Times New Roman"/>
          <w:szCs w:val="24"/>
        </w:rPr>
        <w:t xml:space="preserve">ριστερά και με την παρούσα </w:t>
      </w:r>
      <w:r>
        <w:rPr>
          <w:rFonts w:eastAsia="Times New Roman" w:cs="Times New Roman"/>
          <w:szCs w:val="24"/>
        </w:rPr>
        <w:t>Α</w:t>
      </w:r>
      <w:r w:rsidRPr="00DB3833">
        <w:rPr>
          <w:rFonts w:eastAsia="Times New Roman" w:cs="Times New Roman"/>
          <w:szCs w:val="24"/>
        </w:rPr>
        <w:t>ναθεώρηση την οποία συζητάμε εδώ και με την προσπάθεια που προχωρ</w:t>
      </w:r>
      <w:r w:rsidRPr="00DB3833">
        <w:rPr>
          <w:rFonts w:eastAsia="Times New Roman" w:cs="Times New Roman"/>
          <w:szCs w:val="24"/>
        </w:rPr>
        <w:t xml:space="preserve">ά για </w:t>
      </w:r>
      <w:r>
        <w:rPr>
          <w:rFonts w:eastAsia="Times New Roman" w:cs="Times New Roman"/>
          <w:szCs w:val="24"/>
        </w:rPr>
        <w:t xml:space="preserve">ένα νέο πρωτόκολλο </w:t>
      </w:r>
      <w:r w:rsidRPr="00DB3833">
        <w:rPr>
          <w:rFonts w:eastAsia="Times New Roman" w:cs="Times New Roman"/>
          <w:szCs w:val="24"/>
        </w:rPr>
        <w:t xml:space="preserve">συμβίωσης μεταξύ </w:t>
      </w:r>
      <w:r>
        <w:rPr>
          <w:rFonts w:eastAsia="Times New Roman" w:cs="Times New Roman"/>
          <w:szCs w:val="24"/>
        </w:rPr>
        <w:t>Π</w:t>
      </w:r>
      <w:r w:rsidRPr="00DB3833">
        <w:rPr>
          <w:rFonts w:eastAsia="Times New Roman" w:cs="Times New Roman"/>
          <w:szCs w:val="24"/>
        </w:rPr>
        <w:t xml:space="preserve">ολιτείας και </w:t>
      </w:r>
      <w:r>
        <w:rPr>
          <w:rFonts w:eastAsia="Times New Roman" w:cs="Times New Roman"/>
          <w:szCs w:val="24"/>
        </w:rPr>
        <w:t>Ε</w:t>
      </w:r>
      <w:r w:rsidRPr="00DB3833">
        <w:rPr>
          <w:rFonts w:eastAsia="Times New Roman" w:cs="Times New Roman"/>
          <w:szCs w:val="24"/>
        </w:rPr>
        <w:t xml:space="preserve">κκλησίας και </w:t>
      </w:r>
      <w:r>
        <w:rPr>
          <w:rFonts w:eastAsia="Times New Roman" w:cs="Times New Roman"/>
          <w:szCs w:val="24"/>
        </w:rPr>
        <w:t xml:space="preserve">με την εδραίωση </w:t>
      </w:r>
      <w:r w:rsidRPr="00DB3833">
        <w:rPr>
          <w:rFonts w:eastAsia="Times New Roman" w:cs="Times New Roman"/>
          <w:szCs w:val="24"/>
        </w:rPr>
        <w:t xml:space="preserve">στη </w:t>
      </w:r>
      <w:r>
        <w:rPr>
          <w:rFonts w:eastAsia="Times New Roman" w:cs="Times New Roman"/>
          <w:szCs w:val="24"/>
        </w:rPr>
        <w:t>σ</w:t>
      </w:r>
      <w:r w:rsidRPr="00DB3833">
        <w:rPr>
          <w:rFonts w:eastAsia="Times New Roman" w:cs="Times New Roman"/>
          <w:szCs w:val="24"/>
        </w:rPr>
        <w:t xml:space="preserve">υνείδηση των πολιτών </w:t>
      </w:r>
      <w:r>
        <w:rPr>
          <w:rFonts w:eastAsia="Times New Roman" w:cs="Times New Roman"/>
          <w:szCs w:val="24"/>
        </w:rPr>
        <w:t xml:space="preserve">μιας ατζέντας δικαιωμάτων, μιας ατζέντας προωθημένου </w:t>
      </w:r>
      <w:r w:rsidRPr="00DB3833">
        <w:rPr>
          <w:rFonts w:eastAsia="Times New Roman" w:cs="Times New Roman"/>
          <w:szCs w:val="24"/>
        </w:rPr>
        <w:t>αμιγούς πολιτικού και κοινωνικού φιλελευθερισμού</w:t>
      </w:r>
      <w:r>
        <w:rPr>
          <w:rFonts w:eastAsia="Times New Roman" w:cs="Times New Roman"/>
          <w:szCs w:val="24"/>
        </w:rPr>
        <w:t>.</w:t>
      </w:r>
    </w:p>
    <w:p w14:paraId="0A5DE3C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Δείχνει,</w:t>
      </w:r>
      <w:r w:rsidRPr="00DB3833">
        <w:rPr>
          <w:rFonts w:eastAsia="Times New Roman" w:cs="Times New Roman"/>
          <w:szCs w:val="24"/>
        </w:rPr>
        <w:t xml:space="preserve"> λοιπόν</w:t>
      </w:r>
      <w:r>
        <w:rPr>
          <w:rFonts w:eastAsia="Times New Roman" w:cs="Times New Roman"/>
          <w:szCs w:val="24"/>
        </w:rPr>
        <w:t>,</w:t>
      </w:r>
      <w:r w:rsidRPr="00DB3833">
        <w:rPr>
          <w:rFonts w:eastAsia="Times New Roman" w:cs="Times New Roman"/>
          <w:szCs w:val="24"/>
        </w:rPr>
        <w:t xml:space="preserve"> ότι η </w:t>
      </w:r>
      <w:r>
        <w:rPr>
          <w:rFonts w:eastAsia="Times New Roman" w:cs="Times New Roman"/>
          <w:szCs w:val="24"/>
        </w:rPr>
        <w:t>Α</w:t>
      </w:r>
      <w:r w:rsidRPr="00DB3833">
        <w:rPr>
          <w:rFonts w:eastAsia="Times New Roman" w:cs="Times New Roman"/>
          <w:szCs w:val="24"/>
        </w:rPr>
        <w:t xml:space="preserve">ριστερά μέσα </w:t>
      </w:r>
      <w:r>
        <w:rPr>
          <w:rFonts w:eastAsia="Times New Roman" w:cs="Times New Roman"/>
          <w:szCs w:val="24"/>
        </w:rPr>
        <w:t>σε α</w:t>
      </w:r>
      <w:r>
        <w:rPr>
          <w:rFonts w:eastAsia="Times New Roman" w:cs="Times New Roman"/>
          <w:szCs w:val="24"/>
        </w:rPr>
        <w:t>υτά</w:t>
      </w:r>
      <w:r w:rsidRPr="00DB3833">
        <w:rPr>
          <w:rFonts w:eastAsia="Times New Roman" w:cs="Times New Roman"/>
          <w:szCs w:val="24"/>
        </w:rPr>
        <w:t xml:space="preserve"> τα ερείπια στα οποία έλαβε μία εντολή δεν ανασυγκροτεί μόνο την </w:t>
      </w:r>
      <w:r>
        <w:rPr>
          <w:rFonts w:eastAsia="Times New Roman" w:cs="Times New Roman"/>
          <w:szCs w:val="24"/>
        </w:rPr>
        <w:t>ε</w:t>
      </w:r>
      <w:r w:rsidRPr="00DB3833">
        <w:rPr>
          <w:rFonts w:eastAsia="Times New Roman" w:cs="Times New Roman"/>
          <w:szCs w:val="24"/>
        </w:rPr>
        <w:t>λπίδα</w:t>
      </w:r>
      <w:r>
        <w:rPr>
          <w:rFonts w:eastAsia="Times New Roman" w:cs="Times New Roman"/>
          <w:szCs w:val="24"/>
        </w:rPr>
        <w:t>,</w:t>
      </w:r>
      <w:r w:rsidRPr="00DB3833">
        <w:rPr>
          <w:rFonts w:eastAsia="Times New Roman" w:cs="Times New Roman"/>
          <w:szCs w:val="24"/>
        </w:rPr>
        <w:t xml:space="preserve"> αλλά προσπαθεί να ανασυγκροτήσει </w:t>
      </w:r>
      <w:r>
        <w:rPr>
          <w:rFonts w:eastAsia="Times New Roman" w:cs="Times New Roman"/>
          <w:szCs w:val="24"/>
        </w:rPr>
        <w:t>έναν δρόμο ε</w:t>
      </w:r>
      <w:r w:rsidRPr="00DB3833">
        <w:rPr>
          <w:rFonts w:eastAsia="Times New Roman" w:cs="Times New Roman"/>
          <w:szCs w:val="24"/>
        </w:rPr>
        <w:t xml:space="preserve">θνικής και </w:t>
      </w:r>
      <w:r>
        <w:rPr>
          <w:rFonts w:eastAsia="Times New Roman" w:cs="Times New Roman"/>
          <w:szCs w:val="24"/>
        </w:rPr>
        <w:t>κ</w:t>
      </w:r>
      <w:r w:rsidRPr="00DB3833">
        <w:rPr>
          <w:rFonts w:eastAsia="Times New Roman" w:cs="Times New Roman"/>
          <w:szCs w:val="24"/>
        </w:rPr>
        <w:t>οινωνικής αυτοπεποίθησης</w:t>
      </w:r>
      <w:r>
        <w:rPr>
          <w:rFonts w:eastAsia="Times New Roman" w:cs="Times New Roman"/>
          <w:szCs w:val="24"/>
        </w:rPr>
        <w:t>. Κ</w:t>
      </w:r>
      <w:r w:rsidRPr="00DB3833">
        <w:rPr>
          <w:rFonts w:eastAsia="Times New Roman" w:cs="Times New Roman"/>
          <w:szCs w:val="24"/>
        </w:rPr>
        <w:t>αι νομίζω ότι τώρα ξεδιπλώνεται περισσότερο από ποτέ το πρόγραμμα</w:t>
      </w:r>
      <w:r>
        <w:rPr>
          <w:rFonts w:eastAsia="Times New Roman" w:cs="Times New Roman"/>
          <w:szCs w:val="24"/>
        </w:rPr>
        <w:t>,</w:t>
      </w:r>
      <w:r w:rsidRPr="00DB3833">
        <w:rPr>
          <w:rFonts w:eastAsia="Times New Roman" w:cs="Times New Roman"/>
          <w:szCs w:val="24"/>
        </w:rPr>
        <w:t xml:space="preserve"> η φυσιογνωμία και η καινούργι</w:t>
      </w:r>
      <w:r w:rsidRPr="00DB3833">
        <w:rPr>
          <w:rFonts w:eastAsia="Times New Roman" w:cs="Times New Roman"/>
          <w:szCs w:val="24"/>
        </w:rPr>
        <w:t>α σχέση με τον ελληνικό λαό</w:t>
      </w:r>
      <w:r>
        <w:rPr>
          <w:rFonts w:eastAsia="Times New Roman" w:cs="Times New Roman"/>
          <w:szCs w:val="24"/>
        </w:rPr>
        <w:t>,</w:t>
      </w:r>
      <w:r w:rsidRPr="00DB3833">
        <w:rPr>
          <w:rFonts w:eastAsia="Times New Roman" w:cs="Times New Roman"/>
          <w:szCs w:val="24"/>
        </w:rPr>
        <w:t xml:space="preserve"> το καινούργιο κοινωνικό συμβόλαιο μετά το τέλος των μνημονίων</w:t>
      </w:r>
      <w:r>
        <w:rPr>
          <w:rFonts w:eastAsia="Times New Roman" w:cs="Times New Roman"/>
          <w:szCs w:val="24"/>
        </w:rPr>
        <w:t>.</w:t>
      </w:r>
    </w:p>
    <w:p w14:paraId="0A5DE3C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Σ</w:t>
      </w:r>
      <w:r w:rsidRPr="00DB3833">
        <w:rPr>
          <w:rFonts w:eastAsia="Times New Roman" w:cs="Times New Roman"/>
          <w:szCs w:val="24"/>
        </w:rPr>
        <w:t>ε ό</w:t>
      </w:r>
      <w:r>
        <w:rPr>
          <w:rFonts w:eastAsia="Times New Roman" w:cs="Times New Roman"/>
          <w:szCs w:val="24"/>
        </w:rPr>
        <w:t>,</w:t>
      </w:r>
      <w:r w:rsidRPr="00DB3833">
        <w:rPr>
          <w:rFonts w:eastAsia="Times New Roman" w:cs="Times New Roman"/>
          <w:szCs w:val="24"/>
        </w:rPr>
        <w:t>τι αφορά τη</w:t>
      </w:r>
      <w:r>
        <w:rPr>
          <w:rFonts w:eastAsia="Times New Roman" w:cs="Times New Roman"/>
          <w:szCs w:val="24"/>
        </w:rPr>
        <w:t xml:space="preserve"> </w:t>
      </w:r>
      <w:r>
        <w:rPr>
          <w:rFonts w:eastAsia="Times New Roman" w:cs="Times New Roman"/>
          <w:szCs w:val="24"/>
        </w:rPr>
        <w:t>σ</w:t>
      </w:r>
      <w:r w:rsidRPr="00DB3833">
        <w:rPr>
          <w:rFonts w:eastAsia="Times New Roman" w:cs="Times New Roman"/>
          <w:szCs w:val="24"/>
        </w:rPr>
        <w:t>υνταγματική Αναθεώρηση</w:t>
      </w:r>
      <w:r>
        <w:rPr>
          <w:rFonts w:eastAsia="Times New Roman" w:cs="Times New Roman"/>
          <w:szCs w:val="24"/>
        </w:rPr>
        <w:t>,</w:t>
      </w:r>
      <w:r w:rsidRPr="00DB3833">
        <w:rPr>
          <w:rFonts w:eastAsia="Times New Roman" w:cs="Times New Roman"/>
          <w:szCs w:val="24"/>
        </w:rPr>
        <w:t xml:space="preserve"> ο κ</w:t>
      </w:r>
      <w:r>
        <w:rPr>
          <w:rFonts w:eastAsia="Times New Roman" w:cs="Times New Roman"/>
          <w:szCs w:val="24"/>
        </w:rPr>
        <w:t>.</w:t>
      </w:r>
      <w:r w:rsidRPr="00DB3833">
        <w:rPr>
          <w:rFonts w:eastAsia="Times New Roman" w:cs="Times New Roman"/>
          <w:szCs w:val="24"/>
        </w:rPr>
        <w:t xml:space="preserve"> Βενιζέλος</w:t>
      </w:r>
      <w:r>
        <w:rPr>
          <w:rFonts w:eastAsia="Times New Roman" w:cs="Times New Roman"/>
          <w:szCs w:val="24"/>
        </w:rPr>
        <w:t xml:space="preserve"> </w:t>
      </w:r>
      <w:r w:rsidRPr="00DB3833">
        <w:rPr>
          <w:rFonts w:eastAsia="Times New Roman" w:cs="Times New Roman"/>
          <w:szCs w:val="24"/>
        </w:rPr>
        <w:t xml:space="preserve">σε πολλές από τις τριβές και τις συζητήσεις που είχαμε για άρθρα </w:t>
      </w:r>
      <w:r>
        <w:rPr>
          <w:rFonts w:eastAsia="Times New Roman" w:cs="Times New Roman"/>
          <w:szCs w:val="24"/>
        </w:rPr>
        <w:t>επεσήμανε</w:t>
      </w:r>
      <w:r w:rsidRPr="00DB3833">
        <w:rPr>
          <w:rFonts w:eastAsia="Times New Roman" w:cs="Times New Roman"/>
          <w:szCs w:val="24"/>
        </w:rPr>
        <w:t xml:space="preserve"> </w:t>
      </w:r>
      <w:r>
        <w:rPr>
          <w:rFonts w:eastAsia="Times New Roman" w:cs="Times New Roman"/>
          <w:szCs w:val="24"/>
        </w:rPr>
        <w:t>πως</w:t>
      </w:r>
      <w:r w:rsidRPr="00DB3833">
        <w:rPr>
          <w:rFonts w:eastAsia="Times New Roman" w:cs="Times New Roman"/>
          <w:szCs w:val="24"/>
        </w:rPr>
        <w:t xml:space="preserve"> </w:t>
      </w:r>
      <w:r>
        <w:rPr>
          <w:rFonts w:eastAsia="Times New Roman" w:cs="Times New Roman"/>
          <w:szCs w:val="24"/>
        </w:rPr>
        <w:t xml:space="preserve">θεωρεί ότι </w:t>
      </w:r>
      <w:r w:rsidRPr="00DB3833">
        <w:rPr>
          <w:rFonts w:eastAsia="Times New Roman" w:cs="Times New Roman"/>
          <w:szCs w:val="24"/>
        </w:rPr>
        <w:t>είναι μία συζήτησ</w:t>
      </w:r>
      <w:r w:rsidRPr="00DB3833">
        <w:rPr>
          <w:rFonts w:eastAsia="Times New Roman" w:cs="Times New Roman"/>
          <w:szCs w:val="24"/>
        </w:rPr>
        <w:t>η λίγο</w:t>
      </w:r>
      <w:r>
        <w:rPr>
          <w:rFonts w:eastAsia="Times New Roman" w:cs="Times New Roman"/>
          <w:szCs w:val="24"/>
        </w:rPr>
        <w:t xml:space="preserve"> πολύ παρέλκουσα,</w:t>
      </w:r>
      <w:r w:rsidRPr="00DB3833">
        <w:rPr>
          <w:rFonts w:eastAsia="Times New Roman" w:cs="Times New Roman"/>
          <w:szCs w:val="24"/>
        </w:rPr>
        <w:t xml:space="preserve"> διότι πλαισιωμέν</w:t>
      </w:r>
      <w:r>
        <w:rPr>
          <w:rFonts w:eastAsia="Times New Roman" w:cs="Times New Roman"/>
          <w:szCs w:val="24"/>
        </w:rPr>
        <w:t>οι</w:t>
      </w:r>
      <w:r w:rsidRPr="00DB3833">
        <w:rPr>
          <w:rFonts w:eastAsia="Times New Roman" w:cs="Times New Roman"/>
          <w:szCs w:val="24"/>
        </w:rPr>
        <w:t xml:space="preserve"> και συνομολογούντ</w:t>
      </w:r>
      <w:r>
        <w:rPr>
          <w:rFonts w:eastAsia="Times New Roman" w:cs="Times New Roman"/>
          <w:szCs w:val="24"/>
        </w:rPr>
        <w:t>ες</w:t>
      </w:r>
      <w:r w:rsidRPr="00DB3833">
        <w:rPr>
          <w:rFonts w:eastAsia="Times New Roman" w:cs="Times New Roman"/>
          <w:szCs w:val="24"/>
        </w:rPr>
        <w:t xml:space="preserve"> το Ευρωπαϊκό και το </w:t>
      </w:r>
      <w:r>
        <w:rPr>
          <w:rFonts w:eastAsia="Times New Roman" w:cs="Times New Roman"/>
          <w:szCs w:val="24"/>
        </w:rPr>
        <w:t>Δ</w:t>
      </w:r>
      <w:r w:rsidRPr="00DB3833">
        <w:rPr>
          <w:rFonts w:eastAsia="Times New Roman" w:cs="Times New Roman"/>
          <w:szCs w:val="24"/>
        </w:rPr>
        <w:t xml:space="preserve">ιεθνές </w:t>
      </w:r>
      <w:r>
        <w:rPr>
          <w:rFonts w:eastAsia="Times New Roman" w:cs="Times New Roman"/>
          <w:szCs w:val="24"/>
        </w:rPr>
        <w:t>Δ</w:t>
      </w:r>
      <w:r w:rsidRPr="00DB3833">
        <w:rPr>
          <w:rFonts w:eastAsia="Times New Roman" w:cs="Times New Roman"/>
          <w:szCs w:val="24"/>
        </w:rPr>
        <w:t>ίκαιο</w:t>
      </w:r>
      <w:r>
        <w:rPr>
          <w:rFonts w:eastAsia="Times New Roman" w:cs="Times New Roman"/>
          <w:szCs w:val="24"/>
        </w:rPr>
        <w:t>,</w:t>
      </w:r>
      <w:r w:rsidRPr="00DB3833">
        <w:rPr>
          <w:rFonts w:eastAsia="Times New Roman" w:cs="Times New Roman"/>
          <w:szCs w:val="24"/>
        </w:rPr>
        <w:t xml:space="preserve"> το οποίο κατά τόπους υπερτερεί με τη δική μας θέληση του </w:t>
      </w:r>
      <w:r>
        <w:rPr>
          <w:rFonts w:eastAsia="Times New Roman" w:cs="Times New Roman"/>
          <w:szCs w:val="24"/>
        </w:rPr>
        <w:t>Ε</w:t>
      </w:r>
      <w:r w:rsidRPr="00DB3833">
        <w:rPr>
          <w:rFonts w:eastAsia="Times New Roman" w:cs="Times New Roman"/>
          <w:szCs w:val="24"/>
        </w:rPr>
        <w:t xml:space="preserve">θνικού </w:t>
      </w:r>
      <w:r>
        <w:rPr>
          <w:rFonts w:eastAsia="Times New Roman" w:cs="Times New Roman"/>
          <w:szCs w:val="24"/>
        </w:rPr>
        <w:t>Δ</w:t>
      </w:r>
      <w:r w:rsidRPr="00DB3833">
        <w:rPr>
          <w:rFonts w:eastAsia="Times New Roman" w:cs="Times New Roman"/>
          <w:szCs w:val="24"/>
        </w:rPr>
        <w:t>ικαίου</w:t>
      </w:r>
      <w:r>
        <w:rPr>
          <w:rFonts w:eastAsia="Times New Roman" w:cs="Times New Roman"/>
          <w:szCs w:val="24"/>
        </w:rPr>
        <w:t>,</w:t>
      </w:r>
      <w:r w:rsidRPr="00DB3833">
        <w:rPr>
          <w:rFonts w:eastAsia="Times New Roman" w:cs="Times New Roman"/>
          <w:szCs w:val="24"/>
        </w:rPr>
        <w:t xml:space="preserve"> είναι μερικά πράγματα λυμένα</w:t>
      </w:r>
      <w:r>
        <w:rPr>
          <w:rFonts w:eastAsia="Times New Roman" w:cs="Times New Roman"/>
          <w:szCs w:val="24"/>
        </w:rPr>
        <w:t>.</w:t>
      </w:r>
      <w:r w:rsidRPr="00DB3833">
        <w:rPr>
          <w:rFonts w:eastAsia="Times New Roman" w:cs="Times New Roman"/>
          <w:szCs w:val="24"/>
        </w:rPr>
        <w:t xml:space="preserve"> Δεν χρειάζεται καν να </w:t>
      </w:r>
      <w:r>
        <w:rPr>
          <w:rFonts w:eastAsia="Times New Roman" w:cs="Times New Roman"/>
          <w:szCs w:val="24"/>
        </w:rPr>
        <w:t xml:space="preserve">τα συνταγματοποιήσουμε εμείς. </w:t>
      </w:r>
      <w:r>
        <w:rPr>
          <w:rFonts w:eastAsia="Times New Roman" w:cs="Times New Roman"/>
          <w:szCs w:val="24"/>
        </w:rPr>
        <w:t>Ωστόσο,</w:t>
      </w:r>
      <w:r w:rsidRPr="00DB3833">
        <w:rPr>
          <w:rFonts w:eastAsia="Times New Roman" w:cs="Times New Roman"/>
          <w:szCs w:val="24"/>
        </w:rPr>
        <w:t xml:space="preserve"> παρ</w:t>
      </w:r>
      <w:r>
        <w:rPr>
          <w:rFonts w:eastAsia="Times New Roman" w:cs="Times New Roman"/>
          <w:szCs w:val="24"/>
        </w:rPr>
        <w:t xml:space="preserve">’ </w:t>
      </w:r>
      <w:r w:rsidRPr="00DB3833">
        <w:rPr>
          <w:rFonts w:eastAsia="Times New Roman" w:cs="Times New Roman"/>
          <w:szCs w:val="24"/>
        </w:rPr>
        <w:t xml:space="preserve">ότι είναι </w:t>
      </w:r>
      <w:r>
        <w:rPr>
          <w:rFonts w:eastAsia="Times New Roman" w:cs="Times New Roman"/>
          <w:szCs w:val="24"/>
        </w:rPr>
        <w:t xml:space="preserve">ορθή </w:t>
      </w:r>
      <w:r w:rsidRPr="00DB3833">
        <w:rPr>
          <w:rFonts w:eastAsia="Times New Roman" w:cs="Times New Roman"/>
          <w:szCs w:val="24"/>
        </w:rPr>
        <w:t xml:space="preserve">αυτή η αφετηρία </w:t>
      </w:r>
      <w:r>
        <w:rPr>
          <w:rFonts w:eastAsia="Times New Roman" w:cs="Times New Roman"/>
          <w:szCs w:val="24"/>
        </w:rPr>
        <w:t>ως</w:t>
      </w:r>
      <w:r w:rsidRPr="00DB3833">
        <w:rPr>
          <w:rFonts w:eastAsia="Times New Roman" w:cs="Times New Roman"/>
          <w:szCs w:val="24"/>
        </w:rPr>
        <w:t xml:space="preserve"> μία πρώτη σκέψη για λόγους </w:t>
      </w:r>
      <w:r>
        <w:rPr>
          <w:rFonts w:eastAsia="Times New Roman" w:cs="Times New Roman"/>
          <w:szCs w:val="24"/>
        </w:rPr>
        <w:t>φρονηματισμού</w:t>
      </w:r>
      <w:r w:rsidRPr="00DB3833">
        <w:rPr>
          <w:rFonts w:eastAsia="Times New Roman" w:cs="Times New Roman"/>
          <w:szCs w:val="24"/>
        </w:rPr>
        <w:t xml:space="preserve"> του ελληνικού λαού</w:t>
      </w:r>
      <w:r>
        <w:rPr>
          <w:rFonts w:eastAsia="Times New Roman" w:cs="Times New Roman"/>
          <w:szCs w:val="24"/>
        </w:rPr>
        <w:t>,</w:t>
      </w:r>
      <w:r w:rsidRPr="00DB3833">
        <w:rPr>
          <w:rFonts w:eastAsia="Times New Roman" w:cs="Times New Roman"/>
          <w:szCs w:val="24"/>
        </w:rPr>
        <w:t xml:space="preserve"> για λόγους </w:t>
      </w:r>
      <w:r>
        <w:rPr>
          <w:rFonts w:eastAsia="Times New Roman" w:cs="Times New Roman"/>
          <w:szCs w:val="24"/>
        </w:rPr>
        <w:t xml:space="preserve">υπάρξεως </w:t>
      </w:r>
      <w:r w:rsidRPr="00DB3833">
        <w:rPr>
          <w:rFonts w:eastAsia="Times New Roman" w:cs="Times New Roman"/>
          <w:szCs w:val="24"/>
        </w:rPr>
        <w:t xml:space="preserve">του </w:t>
      </w:r>
      <w:r>
        <w:rPr>
          <w:rFonts w:eastAsia="Times New Roman" w:cs="Times New Roman"/>
          <w:szCs w:val="24"/>
        </w:rPr>
        <w:t>ιδίου</w:t>
      </w:r>
      <w:r w:rsidRPr="00DB3833">
        <w:rPr>
          <w:rFonts w:eastAsia="Times New Roman" w:cs="Times New Roman"/>
          <w:szCs w:val="24"/>
        </w:rPr>
        <w:t xml:space="preserve"> του νομοθετικού </w:t>
      </w:r>
      <w:r>
        <w:rPr>
          <w:rFonts w:eastAsia="Times New Roman" w:cs="Times New Roman"/>
          <w:szCs w:val="24"/>
        </w:rPr>
        <w:t>Σ</w:t>
      </w:r>
      <w:r w:rsidRPr="00DB3833">
        <w:rPr>
          <w:rFonts w:eastAsia="Times New Roman" w:cs="Times New Roman"/>
          <w:szCs w:val="24"/>
        </w:rPr>
        <w:t>ώματος</w:t>
      </w:r>
      <w:r>
        <w:rPr>
          <w:rFonts w:eastAsia="Times New Roman" w:cs="Times New Roman"/>
          <w:szCs w:val="24"/>
        </w:rPr>
        <w:t>,</w:t>
      </w:r>
      <w:r w:rsidRPr="00DB3833">
        <w:rPr>
          <w:rFonts w:eastAsia="Times New Roman" w:cs="Times New Roman"/>
          <w:szCs w:val="24"/>
        </w:rPr>
        <w:t xml:space="preserve"> πρέπει να κάνουμε </w:t>
      </w:r>
      <w:r>
        <w:rPr>
          <w:rFonts w:eastAsia="Times New Roman" w:cs="Times New Roman"/>
          <w:szCs w:val="24"/>
        </w:rPr>
        <w:t>αυτούς τους</w:t>
      </w:r>
      <w:r w:rsidRPr="00DB3833">
        <w:rPr>
          <w:rFonts w:eastAsia="Times New Roman" w:cs="Times New Roman"/>
          <w:szCs w:val="24"/>
        </w:rPr>
        <w:t xml:space="preserve"> εκσυγχρονισμούς</w:t>
      </w:r>
      <w:r>
        <w:rPr>
          <w:rFonts w:eastAsia="Times New Roman" w:cs="Times New Roman"/>
          <w:szCs w:val="24"/>
        </w:rPr>
        <w:t>,</w:t>
      </w:r>
      <w:r w:rsidRPr="00DB3833">
        <w:rPr>
          <w:rFonts w:eastAsia="Times New Roman" w:cs="Times New Roman"/>
          <w:szCs w:val="24"/>
        </w:rPr>
        <w:t xml:space="preserve"> αυτές τις μεταρρυθμίσεις στο συνταγματικό κείμ</w:t>
      </w:r>
      <w:r w:rsidRPr="00DB3833">
        <w:rPr>
          <w:rFonts w:eastAsia="Times New Roman" w:cs="Times New Roman"/>
          <w:szCs w:val="24"/>
        </w:rPr>
        <w:t>ενο</w:t>
      </w:r>
      <w:r>
        <w:rPr>
          <w:rFonts w:eastAsia="Times New Roman" w:cs="Times New Roman"/>
          <w:szCs w:val="24"/>
        </w:rPr>
        <w:t>, α</w:t>
      </w:r>
      <w:r w:rsidRPr="00DB3833">
        <w:rPr>
          <w:rFonts w:eastAsia="Times New Roman" w:cs="Times New Roman"/>
          <w:szCs w:val="24"/>
        </w:rPr>
        <w:t>κόμη και για να διευκολύνουμε το</w:t>
      </w:r>
      <w:r>
        <w:rPr>
          <w:rFonts w:eastAsia="Times New Roman" w:cs="Times New Roman"/>
          <w:szCs w:val="24"/>
        </w:rPr>
        <w:t>ν</w:t>
      </w:r>
      <w:r w:rsidRPr="00DB3833">
        <w:rPr>
          <w:rFonts w:eastAsia="Times New Roman" w:cs="Times New Roman"/>
          <w:szCs w:val="24"/>
        </w:rPr>
        <w:t xml:space="preserve"> δικαστικό έλεγχο </w:t>
      </w:r>
      <w:r>
        <w:rPr>
          <w:rFonts w:eastAsia="Times New Roman" w:cs="Times New Roman"/>
          <w:szCs w:val="24"/>
        </w:rPr>
        <w:t xml:space="preserve">τον οποίο επεκαλέσθη </w:t>
      </w:r>
      <w:r w:rsidRPr="00DB3833">
        <w:rPr>
          <w:rFonts w:eastAsia="Times New Roman" w:cs="Times New Roman"/>
          <w:szCs w:val="24"/>
        </w:rPr>
        <w:t>ο κ</w:t>
      </w:r>
      <w:r>
        <w:rPr>
          <w:rFonts w:eastAsia="Times New Roman" w:cs="Times New Roman"/>
          <w:szCs w:val="24"/>
        </w:rPr>
        <w:t>.</w:t>
      </w:r>
      <w:r w:rsidRPr="00DB3833">
        <w:rPr>
          <w:rFonts w:eastAsia="Times New Roman" w:cs="Times New Roman"/>
          <w:szCs w:val="24"/>
        </w:rPr>
        <w:t xml:space="preserve"> Βενιζέλος</w:t>
      </w:r>
      <w:r>
        <w:rPr>
          <w:rFonts w:eastAsia="Times New Roman" w:cs="Times New Roman"/>
          <w:szCs w:val="24"/>
        </w:rPr>
        <w:t>.</w:t>
      </w:r>
      <w:r w:rsidRPr="00DB3833">
        <w:rPr>
          <w:rFonts w:eastAsia="Times New Roman" w:cs="Times New Roman"/>
          <w:szCs w:val="24"/>
        </w:rPr>
        <w:t xml:space="preserve"> </w:t>
      </w:r>
      <w:r>
        <w:rPr>
          <w:rFonts w:eastAsia="Times New Roman" w:cs="Times New Roman"/>
          <w:szCs w:val="24"/>
        </w:rPr>
        <w:t>Δ</w:t>
      </w:r>
      <w:r w:rsidRPr="00DB3833">
        <w:rPr>
          <w:rFonts w:eastAsia="Times New Roman" w:cs="Times New Roman"/>
          <w:szCs w:val="24"/>
        </w:rPr>
        <w:t xml:space="preserve">εν ανατρέχουν στο Ευρωπαϊκό </w:t>
      </w:r>
      <w:r>
        <w:rPr>
          <w:rFonts w:eastAsia="Times New Roman" w:cs="Times New Roman"/>
          <w:szCs w:val="24"/>
        </w:rPr>
        <w:t>Δ</w:t>
      </w:r>
      <w:r w:rsidRPr="00DB3833">
        <w:rPr>
          <w:rFonts w:eastAsia="Times New Roman" w:cs="Times New Roman"/>
          <w:szCs w:val="24"/>
        </w:rPr>
        <w:t xml:space="preserve">ίκαιο οι δικαστές καλώς ή κακώς </w:t>
      </w:r>
      <w:r>
        <w:rPr>
          <w:rFonts w:eastAsia="Times New Roman" w:cs="Times New Roman"/>
          <w:szCs w:val="24"/>
        </w:rPr>
        <w:t>–</w:t>
      </w:r>
      <w:r w:rsidRPr="00DB3833">
        <w:rPr>
          <w:rFonts w:eastAsia="Times New Roman" w:cs="Times New Roman"/>
          <w:szCs w:val="24"/>
        </w:rPr>
        <w:t>κακώς</w:t>
      </w:r>
      <w:r>
        <w:rPr>
          <w:rFonts w:eastAsia="Times New Roman" w:cs="Times New Roman"/>
          <w:szCs w:val="24"/>
        </w:rPr>
        <w:t>,</w:t>
      </w:r>
      <w:r w:rsidRPr="00DB3833">
        <w:rPr>
          <w:rFonts w:eastAsia="Times New Roman" w:cs="Times New Roman"/>
          <w:szCs w:val="24"/>
        </w:rPr>
        <w:t xml:space="preserve"> κατά τη γνώμη μου</w:t>
      </w:r>
      <w:r>
        <w:rPr>
          <w:rFonts w:eastAsia="Times New Roman" w:cs="Times New Roman"/>
          <w:szCs w:val="24"/>
        </w:rPr>
        <w:t>-</w:t>
      </w:r>
      <w:r w:rsidRPr="00DB3833">
        <w:rPr>
          <w:rFonts w:eastAsia="Times New Roman" w:cs="Times New Roman"/>
          <w:szCs w:val="24"/>
        </w:rPr>
        <w:t xml:space="preserve"> αλλά αυτές οι δυσκαμψίες υπάρχουν και όλοι επικαλούνται άμεσα το ελληνικό</w:t>
      </w:r>
      <w:r w:rsidRPr="00DB3833">
        <w:rPr>
          <w:rFonts w:eastAsia="Times New Roman" w:cs="Times New Roman"/>
          <w:szCs w:val="24"/>
        </w:rPr>
        <w:t xml:space="preserve"> Σύνταγμα</w:t>
      </w:r>
      <w:r>
        <w:rPr>
          <w:rFonts w:eastAsia="Times New Roman" w:cs="Times New Roman"/>
          <w:szCs w:val="24"/>
        </w:rPr>
        <w:t>.</w:t>
      </w:r>
    </w:p>
    <w:p w14:paraId="0A5DE3C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w:t>
      </w:r>
      <w:r w:rsidRPr="00DB3833">
        <w:rPr>
          <w:rFonts w:eastAsia="Times New Roman" w:cs="Times New Roman"/>
          <w:szCs w:val="24"/>
        </w:rPr>
        <w:t xml:space="preserve"> Αντιπρόεδρος της </w:t>
      </w:r>
      <w:r>
        <w:rPr>
          <w:rFonts w:eastAsia="Times New Roman" w:cs="Times New Roman"/>
          <w:szCs w:val="24"/>
        </w:rPr>
        <w:t>Ε</w:t>
      </w:r>
      <w:r w:rsidRPr="00DB3833">
        <w:rPr>
          <w:rFonts w:eastAsia="Times New Roman" w:cs="Times New Roman"/>
          <w:szCs w:val="24"/>
        </w:rPr>
        <w:t xml:space="preserve">πιτροπής </w:t>
      </w:r>
      <w:r>
        <w:rPr>
          <w:rFonts w:eastAsia="Times New Roman" w:cs="Times New Roman"/>
          <w:szCs w:val="24"/>
        </w:rPr>
        <w:t>Α</w:t>
      </w:r>
      <w:r w:rsidRPr="00DB3833">
        <w:rPr>
          <w:rFonts w:eastAsia="Times New Roman" w:cs="Times New Roman"/>
          <w:szCs w:val="24"/>
        </w:rPr>
        <w:t xml:space="preserve">ναθεώρησης </w:t>
      </w:r>
      <w:r>
        <w:rPr>
          <w:rFonts w:eastAsia="Times New Roman" w:cs="Times New Roman"/>
          <w:szCs w:val="24"/>
        </w:rPr>
        <w:t>κ.</w:t>
      </w:r>
      <w:r w:rsidRPr="00DB3833">
        <w:rPr>
          <w:rFonts w:eastAsia="Times New Roman" w:cs="Times New Roman"/>
          <w:szCs w:val="24"/>
        </w:rPr>
        <w:t xml:space="preserve"> Τραγάκης σε μία ειλικρινή αποστροφή χαρακτήρισε ελλιπή την </w:t>
      </w:r>
      <w:r>
        <w:rPr>
          <w:rFonts w:eastAsia="Times New Roman" w:cs="Times New Roman"/>
          <w:szCs w:val="24"/>
        </w:rPr>
        <w:t>α</w:t>
      </w:r>
      <w:r w:rsidRPr="00DB3833">
        <w:rPr>
          <w:rFonts w:eastAsia="Times New Roman" w:cs="Times New Roman"/>
          <w:szCs w:val="24"/>
        </w:rPr>
        <w:t>ναθε</w:t>
      </w:r>
      <w:r w:rsidRPr="00DB3833">
        <w:rPr>
          <w:rFonts w:eastAsia="Times New Roman" w:cs="Times New Roman"/>
          <w:szCs w:val="24"/>
        </w:rPr>
        <w:lastRenderedPageBreak/>
        <w:t xml:space="preserve">ώρηση του 2007 και </w:t>
      </w:r>
      <w:r>
        <w:rPr>
          <w:rFonts w:eastAsia="Times New Roman" w:cs="Times New Roman"/>
          <w:szCs w:val="24"/>
        </w:rPr>
        <w:t>ατυχή,</w:t>
      </w:r>
      <w:r w:rsidRPr="00DB3833">
        <w:rPr>
          <w:rFonts w:eastAsia="Times New Roman" w:cs="Times New Roman"/>
          <w:szCs w:val="24"/>
        </w:rPr>
        <w:t xml:space="preserve"> ως </w:t>
      </w:r>
      <w:r>
        <w:rPr>
          <w:rFonts w:eastAsia="Times New Roman" w:cs="Times New Roman"/>
          <w:szCs w:val="24"/>
        </w:rPr>
        <w:t xml:space="preserve">εκ </w:t>
      </w:r>
      <w:r w:rsidRPr="00DB3833">
        <w:rPr>
          <w:rFonts w:eastAsia="Times New Roman" w:cs="Times New Roman"/>
          <w:szCs w:val="24"/>
        </w:rPr>
        <w:t xml:space="preserve">της μη </w:t>
      </w:r>
      <w:r>
        <w:rPr>
          <w:rFonts w:eastAsia="Times New Roman" w:cs="Times New Roman"/>
          <w:szCs w:val="24"/>
        </w:rPr>
        <w:t>υπάρξεως αποτελέσματος, την</w:t>
      </w:r>
      <w:r w:rsidRPr="00DB3833">
        <w:rPr>
          <w:rFonts w:eastAsia="Times New Roman" w:cs="Times New Roman"/>
          <w:szCs w:val="24"/>
        </w:rPr>
        <w:t xml:space="preserve"> </w:t>
      </w:r>
      <w:r>
        <w:rPr>
          <w:rFonts w:eastAsia="Times New Roman" w:cs="Times New Roman"/>
          <w:szCs w:val="24"/>
        </w:rPr>
        <w:t>α</w:t>
      </w:r>
      <w:r w:rsidRPr="00DB3833">
        <w:rPr>
          <w:rFonts w:eastAsia="Times New Roman" w:cs="Times New Roman"/>
          <w:szCs w:val="24"/>
        </w:rPr>
        <w:t>ναθεώρηση του 2014</w:t>
      </w:r>
      <w:r>
        <w:rPr>
          <w:rFonts w:eastAsia="Times New Roman" w:cs="Times New Roman"/>
          <w:szCs w:val="24"/>
        </w:rPr>
        <w:t>.</w:t>
      </w:r>
      <w:r w:rsidRPr="00DB3833">
        <w:rPr>
          <w:rFonts w:eastAsia="Times New Roman" w:cs="Times New Roman"/>
          <w:szCs w:val="24"/>
        </w:rPr>
        <w:t xml:space="preserve"> Ξεκίνησε και δεν έφτασε ποτέ ούτε σε </w:t>
      </w:r>
      <w:r>
        <w:rPr>
          <w:rFonts w:eastAsia="Times New Roman" w:cs="Times New Roman"/>
          <w:szCs w:val="24"/>
        </w:rPr>
        <w:t>ε</w:t>
      </w:r>
      <w:r w:rsidRPr="00DB3833">
        <w:rPr>
          <w:rFonts w:eastAsia="Times New Roman" w:cs="Times New Roman"/>
          <w:szCs w:val="24"/>
        </w:rPr>
        <w:t xml:space="preserve">πιτροπή </w:t>
      </w:r>
      <w:r>
        <w:rPr>
          <w:rFonts w:eastAsia="Times New Roman" w:cs="Times New Roman"/>
          <w:szCs w:val="24"/>
        </w:rPr>
        <w:t>ούτ</w:t>
      </w:r>
      <w:r>
        <w:rPr>
          <w:rFonts w:eastAsia="Times New Roman" w:cs="Times New Roman"/>
          <w:szCs w:val="24"/>
        </w:rPr>
        <w:t xml:space="preserve">ε σε </w:t>
      </w:r>
      <w:r w:rsidRPr="00DB3833">
        <w:rPr>
          <w:rFonts w:eastAsia="Times New Roman" w:cs="Times New Roman"/>
          <w:szCs w:val="24"/>
        </w:rPr>
        <w:t>Ολομέλεια</w:t>
      </w:r>
      <w:r>
        <w:rPr>
          <w:rFonts w:eastAsia="Times New Roman" w:cs="Times New Roman"/>
          <w:szCs w:val="24"/>
        </w:rPr>
        <w:t>. Νομίζω ότι</w:t>
      </w:r>
      <w:r w:rsidRPr="00DB3833">
        <w:rPr>
          <w:rFonts w:eastAsia="Times New Roman" w:cs="Times New Roman"/>
          <w:szCs w:val="24"/>
        </w:rPr>
        <w:t xml:space="preserve"> σε αυτή τη Βουλή του 2019 που τελειώνει </w:t>
      </w:r>
      <w:r>
        <w:rPr>
          <w:rFonts w:eastAsia="Times New Roman" w:cs="Times New Roman"/>
          <w:szCs w:val="24"/>
        </w:rPr>
        <w:t xml:space="preserve">ανήκει </w:t>
      </w:r>
      <w:r w:rsidRPr="00DB3833">
        <w:rPr>
          <w:rFonts w:eastAsia="Times New Roman" w:cs="Times New Roman"/>
          <w:szCs w:val="24"/>
        </w:rPr>
        <w:t>και η ευθύνη και το ιστορικό βάρος να φ</w:t>
      </w:r>
      <w:r>
        <w:rPr>
          <w:rFonts w:eastAsia="Times New Roman" w:cs="Times New Roman"/>
          <w:szCs w:val="24"/>
        </w:rPr>
        <w:t>θ</w:t>
      </w:r>
      <w:r w:rsidRPr="00DB3833">
        <w:rPr>
          <w:rFonts w:eastAsia="Times New Roman" w:cs="Times New Roman"/>
          <w:szCs w:val="24"/>
        </w:rPr>
        <w:t>άσουμε</w:t>
      </w:r>
      <w:r>
        <w:rPr>
          <w:rFonts w:eastAsia="Times New Roman" w:cs="Times New Roman"/>
          <w:szCs w:val="24"/>
        </w:rPr>
        <w:t xml:space="preserve"> σε</w:t>
      </w:r>
      <w:r w:rsidRPr="00DB3833">
        <w:rPr>
          <w:rFonts w:eastAsia="Times New Roman" w:cs="Times New Roman"/>
          <w:szCs w:val="24"/>
        </w:rPr>
        <w:t xml:space="preserve"> συμφωνία</w:t>
      </w:r>
      <w:r>
        <w:rPr>
          <w:rFonts w:eastAsia="Times New Roman" w:cs="Times New Roman"/>
          <w:szCs w:val="24"/>
        </w:rPr>
        <w:t xml:space="preserve"> σ</w:t>
      </w:r>
      <w:r w:rsidRPr="00DB3833">
        <w:rPr>
          <w:rFonts w:eastAsia="Times New Roman" w:cs="Times New Roman"/>
          <w:szCs w:val="24"/>
        </w:rPr>
        <w:t>ε μερικά ελάχιστα άρθρα</w:t>
      </w:r>
      <w:r>
        <w:rPr>
          <w:rFonts w:eastAsia="Times New Roman" w:cs="Times New Roman"/>
          <w:szCs w:val="24"/>
        </w:rPr>
        <w:t>,</w:t>
      </w:r>
      <w:r w:rsidRPr="00DB3833">
        <w:rPr>
          <w:rFonts w:eastAsia="Times New Roman" w:cs="Times New Roman"/>
          <w:szCs w:val="24"/>
        </w:rPr>
        <w:t xml:space="preserve"> για να δώσουμε ένα μήνυμα πολιτικό στον ελληνικό λαό που υπέφερε και</w:t>
      </w:r>
      <w:r>
        <w:rPr>
          <w:rFonts w:eastAsia="Times New Roman" w:cs="Times New Roman"/>
          <w:szCs w:val="24"/>
        </w:rPr>
        <w:t xml:space="preserve"> ο</w:t>
      </w:r>
      <w:r w:rsidRPr="00DB3833">
        <w:rPr>
          <w:rFonts w:eastAsia="Times New Roman" w:cs="Times New Roman"/>
          <w:szCs w:val="24"/>
        </w:rPr>
        <w:t xml:space="preserve"> όποιος κλονίστηκε απέναντι στη </w:t>
      </w:r>
      <w:r>
        <w:rPr>
          <w:rFonts w:eastAsia="Times New Roman" w:cs="Times New Roman"/>
          <w:szCs w:val="24"/>
        </w:rPr>
        <w:t>δ</w:t>
      </w:r>
      <w:r w:rsidRPr="00DB3833">
        <w:rPr>
          <w:rFonts w:eastAsia="Times New Roman" w:cs="Times New Roman"/>
          <w:szCs w:val="24"/>
        </w:rPr>
        <w:t>ημοκρατία και ήδη</w:t>
      </w:r>
      <w:r>
        <w:rPr>
          <w:rFonts w:eastAsia="Times New Roman" w:cs="Times New Roman"/>
          <w:szCs w:val="24"/>
        </w:rPr>
        <w:t>,</w:t>
      </w:r>
      <w:r w:rsidRPr="00DB3833">
        <w:rPr>
          <w:rFonts w:eastAsia="Times New Roman" w:cs="Times New Roman"/>
          <w:szCs w:val="24"/>
        </w:rPr>
        <w:t xml:space="preserve"> εξαιτίας </w:t>
      </w:r>
      <w:r>
        <w:rPr>
          <w:rFonts w:eastAsia="Times New Roman" w:cs="Times New Roman"/>
          <w:szCs w:val="24"/>
        </w:rPr>
        <w:t xml:space="preserve">πολλής </w:t>
      </w:r>
      <w:r w:rsidRPr="00DB3833">
        <w:rPr>
          <w:rFonts w:eastAsia="Times New Roman" w:cs="Times New Roman"/>
          <w:szCs w:val="24"/>
        </w:rPr>
        <w:t xml:space="preserve">και ασύδοτης δημαγωγίας και πολλών </w:t>
      </w:r>
      <w:r>
        <w:rPr>
          <w:rFonts w:eastAsia="Times New Roman" w:cs="Times New Roman"/>
          <w:szCs w:val="24"/>
        </w:rPr>
        <w:t>χειραγωγήσεων, δ</w:t>
      </w:r>
      <w:r w:rsidRPr="00DB3833">
        <w:rPr>
          <w:rFonts w:eastAsia="Times New Roman" w:cs="Times New Roman"/>
          <w:szCs w:val="24"/>
        </w:rPr>
        <w:t>υστυχώς</w:t>
      </w:r>
      <w:r>
        <w:rPr>
          <w:rFonts w:eastAsia="Times New Roman" w:cs="Times New Roman"/>
          <w:szCs w:val="24"/>
        </w:rPr>
        <w:t>,</w:t>
      </w:r>
      <w:r w:rsidRPr="00DB3833">
        <w:rPr>
          <w:rFonts w:eastAsia="Times New Roman" w:cs="Times New Roman"/>
          <w:szCs w:val="24"/>
        </w:rPr>
        <w:t xml:space="preserve"> όχι μόνο εκ μέρους των αρνητών της </w:t>
      </w:r>
      <w:r>
        <w:rPr>
          <w:rFonts w:eastAsia="Times New Roman" w:cs="Times New Roman"/>
          <w:szCs w:val="24"/>
        </w:rPr>
        <w:t>δ</w:t>
      </w:r>
      <w:r w:rsidRPr="00DB3833">
        <w:rPr>
          <w:rFonts w:eastAsia="Times New Roman" w:cs="Times New Roman"/>
          <w:szCs w:val="24"/>
        </w:rPr>
        <w:t>ημοκρατίας</w:t>
      </w:r>
      <w:r>
        <w:rPr>
          <w:rFonts w:eastAsia="Times New Roman" w:cs="Times New Roman"/>
          <w:szCs w:val="24"/>
        </w:rPr>
        <w:t>,</w:t>
      </w:r>
      <w:r w:rsidRPr="00DB3833">
        <w:rPr>
          <w:rFonts w:eastAsia="Times New Roman" w:cs="Times New Roman"/>
          <w:szCs w:val="24"/>
        </w:rPr>
        <w:t xml:space="preserve"> αλλά και εξ όσων φλερτάρουν </w:t>
      </w:r>
      <w:r>
        <w:rPr>
          <w:rFonts w:eastAsia="Times New Roman" w:cs="Times New Roman"/>
          <w:szCs w:val="24"/>
        </w:rPr>
        <w:t xml:space="preserve">με τους θεσμούς </w:t>
      </w:r>
      <w:r w:rsidRPr="00DB3833">
        <w:rPr>
          <w:rFonts w:eastAsia="Times New Roman" w:cs="Times New Roman"/>
          <w:szCs w:val="24"/>
        </w:rPr>
        <w:t>και τα μεγάλα εθνικά θέματα και τα ζ</w:t>
      </w:r>
      <w:r w:rsidRPr="00DB3833">
        <w:rPr>
          <w:rFonts w:eastAsia="Times New Roman" w:cs="Times New Roman"/>
          <w:szCs w:val="24"/>
        </w:rPr>
        <w:t>ητήματα εξωτερικής πολιτικής</w:t>
      </w:r>
      <w:r>
        <w:rPr>
          <w:rFonts w:eastAsia="Times New Roman" w:cs="Times New Roman"/>
          <w:szCs w:val="24"/>
        </w:rPr>
        <w:t>,</w:t>
      </w:r>
      <w:r w:rsidRPr="00DB3833">
        <w:rPr>
          <w:rFonts w:eastAsia="Times New Roman" w:cs="Times New Roman"/>
          <w:szCs w:val="24"/>
        </w:rPr>
        <w:t xml:space="preserve"> έχουμε πάλι κραυγές και δυσπιστί</w:t>
      </w:r>
      <w:r>
        <w:rPr>
          <w:rFonts w:eastAsia="Times New Roman" w:cs="Times New Roman"/>
          <w:szCs w:val="24"/>
        </w:rPr>
        <w:t>ες</w:t>
      </w:r>
      <w:r w:rsidRPr="00DB3833">
        <w:rPr>
          <w:rFonts w:eastAsia="Times New Roman" w:cs="Times New Roman"/>
          <w:szCs w:val="24"/>
        </w:rPr>
        <w:t xml:space="preserve"> και καχυποψία απέναντι στην </w:t>
      </w:r>
      <w:r>
        <w:rPr>
          <w:rFonts w:eastAsia="Times New Roman" w:cs="Times New Roman"/>
          <w:szCs w:val="24"/>
        </w:rPr>
        <w:t>Ε</w:t>
      </w:r>
      <w:r w:rsidRPr="00DB3833">
        <w:rPr>
          <w:rFonts w:eastAsia="Times New Roman" w:cs="Times New Roman"/>
          <w:szCs w:val="24"/>
        </w:rPr>
        <w:t xml:space="preserve">λληνική </w:t>
      </w:r>
      <w:r>
        <w:rPr>
          <w:rFonts w:eastAsia="Times New Roman" w:cs="Times New Roman"/>
          <w:szCs w:val="24"/>
        </w:rPr>
        <w:t>Δ</w:t>
      </w:r>
      <w:r w:rsidRPr="00DB3833">
        <w:rPr>
          <w:rFonts w:eastAsia="Times New Roman" w:cs="Times New Roman"/>
          <w:szCs w:val="24"/>
        </w:rPr>
        <w:t>ημοκρατία</w:t>
      </w:r>
      <w:r>
        <w:rPr>
          <w:rFonts w:eastAsia="Times New Roman" w:cs="Times New Roman"/>
          <w:szCs w:val="24"/>
        </w:rPr>
        <w:t>.</w:t>
      </w:r>
    </w:p>
    <w:p w14:paraId="0A5DE3C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DB3833">
        <w:rPr>
          <w:rFonts w:eastAsia="Times New Roman" w:cs="Times New Roman"/>
          <w:szCs w:val="24"/>
        </w:rPr>
        <w:t xml:space="preserve">ο άρθρο 86 </w:t>
      </w:r>
      <w:r>
        <w:rPr>
          <w:rFonts w:eastAsia="Times New Roman" w:cs="Times New Roman"/>
          <w:szCs w:val="24"/>
        </w:rPr>
        <w:t>-</w:t>
      </w:r>
      <w:r w:rsidRPr="00DB3833">
        <w:rPr>
          <w:rFonts w:eastAsia="Times New Roman" w:cs="Times New Roman"/>
          <w:szCs w:val="24"/>
        </w:rPr>
        <w:t>το έχουν πει πολλοί πριν από μένα και θα το πουν και άλλοι συνάδελφοι</w:t>
      </w:r>
      <w:r>
        <w:rPr>
          <w:rFonts w:eastAsia="Times New Roman" w:cs="Times New Roman"/>
          <w:szCs w:val="24"/>
        </w:rPr>
        <w:t>- που αφορά την τιμή των</w:t>
      </w:r>
      <w:r w:rsidRPr="00DB3833">
        <w:rPr>
          <w:rFonts w:eastAsia="Times New Roman" w:cs="Times New Roman"/>
          <w:szCs w:val="24"/>
        </w:rPr>
        <w:t xml:space="preserve"> αιρετών αρχόντων</w:t>
      </w:r>
      <w:r>
        <w:rPr>
          <w:rFonts w:eastAsia="Times New Roman" w:cs="Times New Roman"/>
          <w:szCs w:val="24"/>
        </w:rPr>
        <w:t xml:space="preserve">, τον λόγο ύπαρξης </w:t>
      </w:r>
      <w:r>
        <w:rPr>
          <w:rFonts w:eastAsia="Times New Roman" w:cs="Times New Roman"/>
          <w:szCs w:val="24"/>
        </w:rPr>
        <w:t>εμπιστοσύνης</w:t>
      </w:r>
      <w:r w:rsidRPr="00DB3833">
        <w:rPr>
          <w:rFonts w:eastAsia="Times New Roman" w:cs="Times New Roman"/>
          <w:szCs w:val="24"/>
        </w:rPr>
        <w:t xml:space="preserve"> ανάμεσα στους πολίτες και τους πολιτικούς</w:t>
      </w:r>
      <w:r>
        <w:rPr>
          <w:rFonts w:eastAsia="Times New Roman" w:cs="Times New Roman"/>
          <w:szCs w:val="24"/>
        </w:rPr>
        <w:t>,</w:t>
      </w:r>
      <w:r w:rsidRPr="00DB3833">
        <w:rPr>
          <w:rFonts w:eastAsia="Times New Roman" w:cs="Times New Roman"/>
          <w:szCs w:val="24"/>
        </w:rPr>
        <w:t xml:space="preserve"> θα πρέπει να το αποκαταστήσουμε με έναν τρόπο που θα εξυπηρετεί και τη </w:t>
      </w:r>
      <w:r>
        <w:rPr>
          <w:rFonts w:eastAsia="Times New Roman" w:cs="Times New Roman"/>
          <w:szCs w:val="24"/>
        </w:rPr>
        <w:t>δ</w:t>
      </w:r>
      <w:r>
        <w:rPr>
          <w:rFonts w:eastAsia="Times New Roman" w:cs="Times New Roman"/>
          <w:szCs w:val="24"/>
        </w:rPr>
        <w:t>ημοκρατία και τη</w:t>
      </w:r>
      <w:r w:rsidRPr="00DB3833">
        <w:rPr>
          <w:rFonts w:eastAsia="Times New Roman" w:cs="Times New Roman"/>
          <w:szCs w:val="24"/>
        </w:rPr>
        <w:t xml:space="preserve"> λειτουργία του κράτους και την ύπαρξή μας ως αιρετών</w:t>
      </w:r>
      <w:r>
        <w:rPr>
          <w:rFonts w:eastAsia="Times New Roman" w:cs="Times New Roman"/>
          <w:szCs w:val="24"/>
        </w:rPr>
        <w:t>.</w:t>
      </w:r>
    </w:p>
    <w:p w14:paraId="0A5DE3C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Η απεμπλοκή της</w:t>
      </w:r>
      <w:r w:rsidRPr="00DB3833">
        <w:rPr>
          <w:rFonts w:eastAsia="Times New Roman" w:cs="Times New Roman"/>
          <w:szCs w:val="24"/>
        </w:rPr>
        <w:t xml:space="preserve"> προεδρικής εκλογ</w:t>
      </w:r>
      <w:r>
        <w:rPr>
          <w:rFonts w:eastAsia="Times New Roman" w:cs="Times New Roman"/>
          <w:szCs w:val="24"/>
        </w:rPr>
        <w:t>ής από τον εκλογικό κύκλο</w:t>
      </w:r>
      <w:r>
        <w:rPr>
          <w:rFonts w:eastAsia="Times New Roman" w:cs="Times New Roman"/>
          <w:szCs w:val="24"/>
        </w:rPr>
        <w:t xml:space="preserve"> είναι, επίσης,</w:t>
      </w:r>
      <w:r w:rsidRPr="00DB3833">
        <w:rPr>
          <w:rFonts w:eastAsia="Times New Roman" w:cs="Times New Roman"/>
          <w:szCs w:val="24"/>
        </w:rPr>
        <w:t xml:space="preserve"> ένα ζήτημα στο οποίο θα πρέπει να υπάρξει μία σύγκλιση και στην επόμενη Βουλή</w:t>
      </w:r>
      <w:r>
        <w:rPr>
          <w:rFonts w:eastAsia="Times New Roman" w:cs="Times New Roman"/>
          <w:szCs w:val="24"/>
        </w:rPr>
        <w:t>. Γνώμη μου είναι</w:t>
      </w:r>
      <w:r w:rsidRPr="00DB3833">
        <w:rPr>
          <w:rFonts w:eastAsia="Times New Roman" w:cs="Times New Roman"/>
          <w:szCs w:val="24"/>
        </w:rPr>
        <w:t xml:space="preserve"> να μην πειράξουμε το άρθρο 24 με κανέναν τρόπο</w:t>
      </w:r>
      <w:r>
        <w:rPr>
          <w:rFonts w:eastAsia="Times New Roman" w:cs="Times New Roman"/>
          <w:szCs w:val="24"/>
        </w:rPr>
        <w:t>.</w:t>
      </w:r>
      <w:r w:rsidRPr="00DB3833">
        <w:rPr>
          <w:rFonts w:eastAsia="Times New Roman" w:cs="Times New Roman"/>
          <w:szCs w:val="24"/>
        </w:rPr>
        <w:t xml:space="preserve"> Αυτή είναι η θέση μου</w:t>
      </w:r>
      <w:r>
        <w:rPr>
          <w:rFonts w:eastAsia="Times New Roman" w:cs="Times New Roman"/>
          <w:szCs w:val="24"/>
        </w:rPr>
        <w:t>. Ε</w:t>
      </w:r>
      <w:r w:rsidRPr="00DB3833">
        <w:rPr>
          <w:rFonts w:eastAsia="Times New Roman" w:cs="Times New Roman"/>
          <w:szCs w:val="24"/>
        </w:rPr>
        <w:t>ίναι ένα από τα πιο προοδευτικά άρθρα και κατά την προστασία του περιβάλλ</w:t>
      </w:r>
      <w:r w:rsidRPr="00DB3833">
        <w:rPr>
          <w:rFonts w:eastAsia="Times New Roman" w:cs="Times New Roman"/>
          <w:szCs w:val="24"/>
        </w:rPr>
        <w:t>οντος και κατά την προστασία της πολιτιστικής κληρονομιάς και με τις ερμηνευτικές διατάξεις που μπήκαν σε μεταγενέστερες αναθεωρήσεις</w:t>
      </w:r>
      <w:r>
        <w:rPr>
          <w:rFonts w:eastAsia="Times New Roman" w:cs="Times New Roman"/>
          <w:szCs w:val="24"/>
        </w:rPr>
        <w:t>. Α</w:t>
      </w:r>
      <w:r w:rsidRPr="00DB3833">
        <w:rPr>
          <w:rFonts w:eastAsia="Times New Roman" w:cs="Times New Roman"/>
          <w:szCs w:val="24"/>
        </w:rPr>
        <w:t>υτά που λέμε για περιβαλλοντικά ισοζύγια και τα λοιπά είναι εκ του πονηρού</w:t>
      </w:r>
      <w:r>
        <w:rPr>
          <w:rFonts w:eastAsia="Times New Roman" w:cs="Times New Roman"/>
          <w:szCs w:val="24"/>
        </w:rPr>
        <w:t>. Δ</w:t>
      </w:r>
      <w:r w:rsidRPr="00DB3833">
        <w:rPr>
          <w:rFonts w:eastAsia="Times New Roman" w:cs="Times New Roman"/>
          <w:szCs w:val="24"/>
        </w:rPr>
        <w:t>εν πρέπει να αλλάξουμε την ουσία και τις δι</w:t>
      </w:r>
      <w:r w:rsidRPr="00DB3833">
        <w:rPr>
          <w:rFonts w:eastAsia="Times New Roman" w:cs="Times New Roman"/>
          <w:szCs w:val="24"/>
        </w:rPr>
        <w:t>ατυπώσεις του άρθρου 24</w:t>
      </w:r>
      <w:r>
        <w:rPr>
          <w:rFonts w:eastAsia="Times New Roman" w:cs="Times New Roman"/>
          <w:szCs w:val="24"/>
        </w:rPr>
        <w:t>.</w:t>
      </w:r>
    </w:p>
    <w:p w14:paraId="0A5DE3C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Εν συνόλω,</w:t>
      </w:r>
      <w:r w:rsidRPr="00DB3833">
        <w:rPr>
          <w:rFonts w:eastAsia="Times New Roman" w:cs="Times New Roman"/>
          <w:szCs w:val="24"/>
        </w:rPr>
        <w:t xml:space="preserve"> ακόμη και για τον όρκο άκουσα </w:t>
      </w:r>
      <w:r>
        <w:rPr>
          <w:rFonts w:eastAsia="Times New Roman" w:cs="Times New Roman"/>
          <w:szCs w:val="24"/>
        </w:rPr>
        <w:t>από κάποιους</w:t>
      </w:r>
      <w:r w:rsidRPr="00DB3833">
        <w:rPr>
          <w:rFonts w:eastAsia="Times New Roman" w:cs="Times New Roman"/>
          <w:szCs w:val="24"/>
        </w:rPr>
        <w:t xml:space="preserve"> συναδέλφους ότι η ψυχή του Έλληνα είναι η </w:t>
      </w:r>
      <w:r>
        <w:rPr>
          <w:rFonts w:eastAsia="Times New Roman" w:cs="Times New Roman"/>
          <w:szCs w:val="24"/>
        </w:rPr>
        <w:t>Ο</w:t>
      </w:r>
      <w:r w:rsidRPr="00DB3833">
        <w:rPr>
          <w:rFonts w:eastAsia="Times New Roman" w:cs="Times New Roman"/>
          <w:szCs w:val="24"/>
        </w:rPr>
        <w:t xml:space="preserve">ρθοδοξία η </w:t>
      </w:r>
      <w:r>
        <w:rPr>
          <w:rFonts w:eastAsia="Times New Roman" w:cs="Times New Roman"/>
          <w:szCs w:val="24"/>
        </w:rPr>
        <w:t xml:space="preserve">προαιώνια </w:t>
      </w:r>
      <w:r w:rsidRPr="00DB3833">
        <w:rPr>
          <w:rFonts w:eastAsia="Times New Roman" w:cs="Times New Roman"/>
          <w:szCs w:val="24"/>
        </w:rPr>
        <w:t>και όλ</w:t>
      </w:r>
      <w:r>
        <w:rPr>
          <w:rFonts w:eastAsia="Times New Roman" w:cs="Times New Roman"/>
          <w:szCs w:val="24"/>
        </w:rPr>
        <w:t>α</w:t>
      </w:r>
      <w:r w:rsidRPr="00DB3833">
        <w:rPr>
          <w:rFonts w:eastAsia="Times New Roman" w:cs="Times New Roman"/>
          <w:szCs w:val="24"/>
        </w:rPr>
        <w:t xml:space="preserve"> αυτά και </w:t>
      </w:r>
      <w:r>
        <w:rPr>
          <w:rFonts w:eastAsia="Times New Roman" w:cs="Times New Roman"/>
          <w:szCs w:val="24"/>
        </w:rPr>
        <w:t xml:space="preserve">ότι </w:t>
      </w:r>
      <w:r w:rsidRPr="00DB3833">
        <w:rPr>
          <w:rFonts w:eastAsia="Times New Roman" w:cs="Times New Roman"/>
          <w:szCs w:val="24"/>
        </w:rPr>
        <w:t>χρειάζεται ένας όρκος</w:t>
      </w:r>
      <w:r>
        <w:rPr>
          <w:rFonts w:eastAsia="Times New Roman" w:cs="Times New Roman"/>
          <w:szCs w:val="24"/>
        </w:rPr>
        <w:t>. Δ</w:t>
      </w:r>
      <w:r w:rsidRPr="00DB3833">
        <w:rPr>
          <w:rFonts w:eastAsia="Times New Roman" w:cs="Times New Roman"/>
          <w:szCs w:val="24"/>
        </w:rPr>
        <w:t>εν υπάρχει το παραμικρό θεολογικό επιχείρημα</w:t>
      </w:r>
      <w:r>
        <w:rPr>
          <w:rFonts w:eastAsia="Times New Roman" w:cs="Times New Roman"/>
          <w:szCs w:val="24"/>
        </w:rPr>
        <w:t>.</w:t>
      </w:r>
      <w:r w:rsidRPr="00DB3833">
        <w:rPr>
          <w:rFonts w:eastAsia="Times New Roman" w:cs="Times New Roman"/>
          <w:szCs w:val="24"/>
        </w:rPr>
        <w:t xml:space="preserve"> Αναζητήστε το σε οποιο</w:t>
      </w:r>
      <w:r w:rsidRPr="00DB3833">
        <w:rPr>
          <w:rFonts w:eastAsia="Times New Roman" w:cs="Times New Roman"/>
          <w:szCs w:val="24"/>
        </w:rPr>
        <w:t xml:space="preserve">δήποτε πατερικό κείμενο </w:t>
      </w:r>
      <w:r>
        <w:rPr>
          <w:rFonts w:eastAsia="Times New Roman" w:cs="Times New Roman"/>
          <w:szCs w:val="24"/>
        </w:rPr>
        <w:t xml:space="preserve">ή </w:t>
      </w:r>
      <w:r w:rsidRPr="00DB3833">
        <w:rPr>
          <w:rFonts w:eastAsia="Times New Roman" w:cs="Times New Roman"/>
          <w:szCs w:val="24"/>
        </w:rPr>
        <w:t>μέσα στην Αγία Γραφή</w:t>
      </w:r>
      <w:r>
        <w:rPr>
          <w:rFonts w:eastAsia="Times New Roman" w:cs="Times New Roman"/>
          <w:szCs w:val="24"/>
        </w:rPr>
        <w:t>,</w:t>
      </w:r>
      <w:r w:rsidRPr="00DB3833">
        <w:rPr>
          <w:rFonts w:eastAsia="Times New Roman" w:cs="Times New Roman"/>
          <w:szCs w:val="24"/>
        </w:rPr>
        <w:t xml:space="preserve"> στην Παλαιά Διαθήκη </w:t>
      </w:r>
      <w:r>
        <w:rPr>
          <w:rFonts w:eastAsia="Times New Roman" w:cs="Times New Roman"/>
          <w:szCs w:val="24"/>
        </w:rPr>
        <w:t xml:space="preserve">και </w:t>
      </w:r>
      <w:r w:rsidRPr="00DB3833">
        <w:rPr>
          <w:rFonts w:eastAsia="Times New Roman" w:cs="Times New Roman"/>
          <w:szCs w:val="24"/>
        </w:rPr>
        <w:t>την Καινή Διαθήκη</w:t>
      </w:r>
      <w:r>
        <w:rPr>
          <w:rFonts w:eastAsia="Times New Roman" w:cs="Times New Roman"/>
          <w:szCs w:val="24"/>
        </w:rPr>
        <w:t>. Α</w:t>
      </w:r>
      <w:r w:rsidRPr="00DB3833">
        <w:rPr>
          <w:rFonts w:eastAsia="Times New Roman" w:cs="Times New Roman"/>
          <w:szCs w:val="24"/>
        </w:rPr>
        <w:t>νατρέξτε σε οποιοδήποτε σύγχρονο θεολογικό βιβλίο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DB3833">
        <w:rPr>
          <w:rFonts w:eastAsia="Times New Roman" w:cs="Times New Roman"/>
          <w:szCs w:val="24"/>
        </w:rPr>
        <w:t>μελέτημα</w:t>
      </w:r>
      <w:r>
        <w:rPr>
          <w:rFonts w:eastAsia="Times New Roman" w:cs="Times New Roman"/>
          <w:szCs w:val="24"/>
        </w:rPr>
        <w:t>.</w:t>
      </w:r>
      <w:r w:rsidRPr="00DB3833">
        <w:rPr>
          <w:rFonts w:eastAsia="Times New Roman" w:cs="Times New Roman"/>
          <w:szCs w:val="24"/>
        </w:rPr>
        <w:t xml:space="preserve"> </w:t>
      </w:r>
      <w:r>
        <w:rPr>
          <w:rFonts w:eastAsia="Times New Roman" w:cs="Times New Roman"/>
          <w:szCs w:val="24"/>
        </w:rPr>
        <w:t>Δ</w:t>
      </w:r>
      <w:r w:rsidRPr="00DB3833">
        <w:rPr>
          <w:rFonts w:eastAsia="Times New Roman" w:cs="Times New Roman"/>
          <w:szCs w:val="24"/>
        </w:rPr>
        <w:t>εν υπάρχει κανένα επιχείρημα</w:t>
      </w:r>
      <w:r>
        <w:rPr>
          <w:rFonts w:eastAsia="Times New Roman" w:cs="Times New Roman"/>
          <w:szCs w:val="24"/>
        </w:rPr>
        <w:t>. Υ</w:t>
      </w:r>
      <w:r w:rsidRPr="00DB3833">
        <w:rPr>
          <w:rFonts w:eastAsia="Times New Roman" w:cs="Times New Roman"/>
          <w:szCs w:val="24"/>
        </w:rPr>
        <w:t>πάρχει ένα επιχείρημα θρησκε</w:t>
      </w:r>
      <w:r>
        <w:rPr>
          <w:rFonts w:eastAsia="Times New Roman" w:cs="Times New Roman"/>
          <w:szCs w:val="24"/>
        </w:rPr>
        <w:t>ιοκαπηλίας</w:t>
      </w:r>
      <w:r w:rsidRPr="00DB3833">
        <w:rPr>
          <w:rFonts w:eastAsia="Times New Roman" w:cs="Times New Roman"/>
          <w:szCs w:val="24"/>
        </w:rPr>
        <w:t xml:space="preserve"> και πατριδοκαπηλίας στο οποίο γίνεται κατά κόρον χρήση </w:t>
      </w:r>
      <w:r>
        <w:rPr>
          <w:rFonts w:eastAsia="Times New Roman" w:cs="Times New Roman"/>
          <w:szCs w:val="24"/>
        </w:rPr>
        <w:t xml:space="preserve">για διαβουκόληση </w:t>
      </w:r>
      <w:r w:rsidRPr="00DB3833">
        <w:rPr>
          <w:rFonts w:eastAsia="Times New Roman" w:cs="Times New Roman"/>
          <w:szCs w:val="24"/>
        </w:rPr>
        <w:lastRenderedPageBreak/>
        <w:t>των ακροατηρίων</w:t>
      </w:r>
      <w:r>
        <w:rPr>
          <w:rFonts w:eastAsia="Times New Roman" w:cs="Times New Roman"/>
          <w:szCs w:val="24"/>
        </w:rPr>
        <w:t>,</w:t>
      </w:r>
      <w:r w:rsidRPr="00DB3833">
        <w:rPr>
          <w:rFonts w:eastAsia="Times New Roman" w:cs="Times New Roman"/>
          <w:szCs w:val="24"/>
        </w:rPr>
        <w:t xml:space="preserve"> οι οποίοι δεν γνωρίζουν καν </w:t>
      </w:r>
      <w:r>
        <w:rPr>
          <w:rFonts w:eastAsia="Times New Roman" w:cs="Times New Roman"/>
          <w:szCs w:val="24"/>
        </w:rPr>
        <w:t xml:space="preserve">τι πιστεύουν </w:t>
      </w:r>
      <w:r w:rsidRPr="00DB3833">
        <w:rPr>
          <w:rFonts w:eastAsia="Times New Roman" w:cs="Times New Roman"/>
          <w:szCs w:val="24"/>
        </w:rPr>
        <w:t xml:space="preserve">και ποια είναι η διδασκαλία της </w:t>
      </w:r>
      <w:r>
        <w:rPr>
          <w:rFonts w:eastAsia="Times New Roman" w:cs="Times New Roman"/>
          <w:szCs w:val="24"/>
        </w:rPr>
        <w:t>Ε</w:t>
      </w:r>
      <w:r w:rsidRPr="00DB3833">
        <w:rPr>
          <w:rFonts w:eastAsia="Times New Roman" w:cs="Times New Roman"/>
          <w:szCs w:val="24"/>
        </w:rPr>
        <w:t>κκλησίας και ακούγονται</w:t>
      </w:r>
      <w:r>
        <w:rPr>
          <w:rFonts w:eastAsia="Times New Roman" w:cs="Times New Roman"/>
          <w:szCs w:val="24"/>
        </w:rPr>
        <w:t>,</w:t>
      </w:r>
      <w:r w:rsidRPr="00DB3833">
        <w:rPr>
          <w:rFonts w:eastAsia="Times New Roman" w:cs="Times New Roman"/>
          <w:szCs w:val="24"/>
        </w:rPr>
        <w:t xml:space="preserve"> δυστυχώς</w:t>
      </w:r>
      <w:r>
        <w:rPr>
          <w:rFonts w:eastAsia="Times New Roman" w:cs="Times New Roman"/>
          <w:szCs w:val="24"/>
        </w:rPr>
        <w:t>,</w:t>
      </w:r>
      <w:r w:rsidRPr="00DB3833">
        <w:rPr>
          <w:rFonts w:eastAsia="Times New Roman" w:cs="Times New Roman"/>
          <w:szCs w:val="24"/>
        </w:rPr>
        <w:t xml:space="preserve"> και από το Βήμα της Βουλής</w:t>
      </w:r>
      <w:r>
        <w:rPr>
          <w:rFonts w:eastAsia="Times New Roman" w:cs="Times New Roman"/>
          <w:szCs w:val="24"/>
        </w:rPr>
        <w:t>.</w:t>
      </w:r>
    </w:p>
    <w:p w14:paraId="0A5DE3C9" w14:textId="77777777" w:rsidR="00415E13" w:rsidRDefault="00E650A0">
      <w:pPr>
        <w:spacing w:line="600" w:lineRule="auto"/>
        <w:ind w:firstLine="720"/>
        <w:jc w:val="both"/>
        <w:rPr>
          <w:rFonts w:eastAsia="Times New Roman" w:cs="Times New Roman"/>
          <w:szCs w:val="24"/>
        </w:rPr>
      </w:pPr>
      <w:r w:rsidRPr="001012D3">
        <w:rPr>
          <w:rFonts w:eastAsia="Times New Roman" w:cs="Times New Roman"/>
          <w:szCs w:val="24"/>
        </w:rPr>
        <w:t>(Στο σημείο αυτό κτυπάει το κ</w:t>
      </w:r>
      <w:r w:rsidRPr="001012D3">
        <w:rPr>
          <w:rFonts w:eastAsia="Times New Roman" w:cs="Times New Roman"/>
          <w:szCs w:val="24"/>
        </w:rPr>
        <w:t>ουδούνι λήξεως του χρόνου ομιλίας του κυρίου Βουλευτή)</w:t>
      </w:r>
    </w:p>
    <w:p w14:paraId="0A5DE3C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Τριάντα </w:t>
      </w:r>
      <w:r w:rsidRPr="00DB3833">
        <w:rPr>
          <w:rFonts w:eastAsia="Times New Roman" w:cs="Times New Roman"/>
          <w:szCs w:val="24"/>
        </w:rPr>
        <w:t>δευτερόλεπτα</w:t>
      </w:r>
      <w:r>
        <w:rPr>
          <w:rFonts w:eastAsia="Times New Roman" w:cs="Times New Roman"/>
          <w:szCs w:val="24"/>
        </w:rPr>
        <w:t>,</w:t>
      </w:r>
      <w:r w:rsidRPr="00DB3833">
        <w:rPr>
          <w:rFonts w:eastAsia="Times New Roman" w:cs="Times New Roman"/>
          <w:szCs w:val="24"/>
        </w:rPr>
        <w:t xml:space="preserve"> κύριε </w:t>
      </w:r>
      <w:r>
        <w:rPr>
          <w:rFonts w:eastAsia="Times New Roman" w:cs="Times New Roman"/>
          <w:szCs w:val="24"/>
        </w:rPr>
        <w:t>Π</w:t>
      </w:r>
      <w:r w:rsidRPr="00DB3833">
        <w:rPr>
          <w:rFonts w:eastAsia="Times New Roman" w:cs="Times New Roman"/>
          <w:szCs w:val="24"/>
        </w:rPr>
        <w:t>ρόεδρε</w:t>
      </w:r>
      <w:r>
        <w:rPr>
          <w:rFonts w:eastAsia="Times New Roman" w:cs="Times New Roman"/>
          <w:szCs w:val="24"/>
        </w:rPr>
        <w:t>.</w:t>
      </w:r>
    </w:p>
    <w:p w14:paraId="0A5DE3C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w:t>
      </w:r>
      <w:r w:rsidRPr="00DB3833">
        <w:rPr>
          <w:rFonts w:eastAsia="Times New Roman" w:cs="Times New Roman"/>
          <w:szCs w:val="24"/>
        </w:rPr>
        <w:t>ν συνόλω</w:t>
      </w:r>
      <w:r>
        <w:rPr>
          <w:rFonts w:eastAsia="Times New Roman" w:cs="Times New Roman"/>
          <w:szCs w:val="24"/>
        </w:rPr>
        <w:t>,</w:t>
      </w:r>
      <w:r w:rsidRPr="00DB3833">
        <w:rPr>
          <w:rFonts w:eastAsia="Times New Roman" w:cs="Times New Roman"/>
          <w:szCs w:val="24"/>
        </w:rPr>
        <w:t xml:space="preserve"> στην </w:t>
      </w:r>
      <w:r>
        <w:rPr>
          <w:rFonts w:eastAsia="Times New Roman" w:cs="Times New Roman"/>
          <w:szCs w:val="24"/>
        </w:rPr>
        <w:t>ε</w:t>
      </w:r>
      <w:r w:rsidRPr="00DB3833">
        <w:rPr>
          <w:rFonts w:eastAsia="Times New Roman" w:cs="Times New Roman"/>
          <w:szCs w:val="24"/>
        </w:rPr>
        <w:t xml:space="preserve">πιτροπή </w:t>
      </w:r>
      <w:r>
        <w:rPr>
          <w:rFonts w:eastAsia="Times New Roman" w:cs="Times New Roman"/>
          <w:szCs w:val="24"/>
        </w:rPr>
        <w:t xml:space="preserve">είχαμε μία καλή διαδικασία </w:t>
      </w:r>
      <w:r w:rsidRPr="00DB3833">
        <w:rPr>
          <w:rFonts w:eastAsia="Times New Roman" w:cs="Times New Roman"/>
          <w:szCs w:val="24"/>
        </w:rPr>
        <w:t xml:space="preserve">και </w:t>
      </w:r>
      <w:r>
        <w:rPr>
          <w:rFonts w:eastAsia="Times New Roman" w:cs="Times New Roman"/>
          <w:szCs w:val="24"/>
        </w:rPr>
        <w:t xml:space="preserve">με </w:t>
      </w:r>
      <w:r w:rsidRPr="00DB3833">
        <w:rPr>
          <w:rFonts w:eastAsia="Times New Roman" w:cs="Times New Roman"/>
          <w:szCs w:val="24"/>
        </w:rPr>
        <w:t>ένα σχετικά υψηλό επίπεδο</w:t>
      </w:r>
      <w:r>
        <w:rPr>
          <w:rFonts w:eastAsia="Times New Roman" w:cs="Times New Roman"/>
          <w:szCs w:val="24"/>
        </w:rPr>
        <w:t>,</w:t>
      </w:r>
      <w:r w:rsidRPr="00DB3833">
        <w:rPr>
          <w:rFonts w:eastAsia="Times New Roman" w:cs="Times New Roman"/>
          <w:szCs w:val="24"/>
        </w:rPr>
        <w:t xml:space="preserve"> και ακαδημαϊκό και πολιτικό</w:t>
      </w:r>
      <w:r>
        <w:rPr>
          <w:rFonts w:eastAsia="Times New Roman" w:cs="Times New Roman"/>
          <w:szCs w:val="24"/>
        </w:rPr>
        <w:t>,</w:t>
      </w:r>
      <w:r w:rsidRPr="00DB3833">
        <w:rPr>
          <w:rFonts w:eastAsia="Times New Roman" w:cs="Times New Roman"/>
          <w:szCs w:val="24"/>
        </w:rPr>
        <w:t xml:space="preserve"> </w:t>
      </w:r>
      <w:r>
        <w:rPr>
          <w:rFonts w:eastAsia="Times New Roman" w:cs="Times New Roman"/>
          <w:szCs w:val="24"/>
        </w:rPr>
        <w:t>στον</w:t>
      </w:r>
      <w:r w:rsidRPr="00DB3833">
        <w:rPr>
          <w:rFonts w:eastAsia="Times New Roman" w:cs="Times New Roman"/>
          <w:szCs w:val="24"/>
        </w:rPr>
        <w:t xml:space="preserve"> διάλογο</w:t>
      </w:r>
      <w:r>
        <w:rPr>
          <w:rFonts w:eastAsia="Times New Roman" w:cs="Times New Roman"/>
          <w:szCs w:val="24"/>
        </w:rPr>
        <w:t>. Δ</w:t>
      </w:r>
      <w:r w:rsidRPr="00DB3833">
        <w:rPr>
          <w:rFonts w:eastAsia="Times New Roman" w:cs="Times New Roman"/>
          <w:szCs w:val="24"/>
        </w:rPr>
        <w:t>ιαμόρφωσα την εντύπωση</w:t>
      </w:r>
      <w:r>
        <w:rPr>
          <w:rFonts w:eastAsia="Times New Roman" w:cs="Times New Roman"/>
          <w:szCs w:val="24"/>
        </w:rPr>
        <w:t>, όπως</w:t>
      </w:r>
      <w:r w:rsidRPr="00DB3833">
        <w:rPr>
          <w:rFonts w:eastAsia="Times New Roman" w:cs="Times New Roman"/>
          <w:szCs w:val="24"/>
        </w:rPr>
        <w:t xml:space="preserve"> και ά</w:t>
      </w:r>
      <w:r w:rsidRPr="00DB3833">
        <w:rPr>
          <w:rFonts w:eastAsia="Times New Roman" w:cs="Times New Roman"/>
          <w:szCs w:val="24"/>
        </w:rPr>
        <w:t>λλοι συνάδελφοι</w:t>
      </w:r>
      <w:r>
        <w:rPr>
          <w:rFonts w:eastAsia="Times New Roman" w:cs="Times New Roman"/>
          <w:szCs w:val="24"/>
        </w:rPr>
        <w:t>, ότι δεν</w:t>
      </w:r>
      <w:r w:rsidRPr="00DB3833">
        <w:rPr>
          <w:rFonts w:eastAsia="Times New Roman" w:cs="Times New Roman"/>
          <w:szCs w:val="24"/>
        </w:rPr>
        <w:t xml:space="preserve"> χρειάζεται η συνταγματοποίηση κάποιων θεμάτων τα οποία εισηγήθηκαν είτε </w:t>
      </w:r>
      <w:r>
        <w:rPr>
          <w:rFonts w:eastAsia="Times New Roman" w:cs="Times New Roman"/>
          <w:szCs w:val="24"/>
        </w:rPr>
        <w:t>Κ</w:t>
      </w:r>
      <w:r w:rsidRPr="00DB3833">
        <w:rPr>
          <w:rFonts w:eastAsia="Times New Roman" w:cs="Times New Roman"/>
          <w:szCs w:val="24"/>
        </w:rPr>
        <w:t xml:space="preserve">οινοβουλευτικές </w:t>
      </w:r>
      <w:r>
        <w:rPr>
          <w:rFonts w:eastAsia="Times New Roman" w:cs="Times New Roman"/>
          <w:szCs w:val="24"/>
        </w:rPr>
        <w:t>Ο</w:t>
      </w:r>
      <w:r w:rsidRPr="00DB3833">
        <w:rPr>
          <w:rFonts w:eastAsia="Times New Roman" w:cs="Times New Roman"/>
          <w:szCs w:val="24"/>
        </w:rPr>
        <w:t>μάδες είτε συνάδελφοι</w:t>
      </w:r>
      <w:r>
        <w:rPr>
          <w:rFonts w:eastAsia="Times New Roman" w:cs="Times New Roman"/>
          <w:szCs w:val="24"/>
        </w:rPr>
        <w:t>.</w:t>
      </w:r>
      <w:r w:rsidRPr="00DB3833">
        <w:rPr>
          <w:rFonts w:eastAsia="Times New Roman" w:cs="Times New Roman"/>
          <w:szCs w:val="24"/>
        </w:rPr>
        <w:t xml:space="preserve"> </w:t>
      </w:r>
      <w:r>
        <w:rPr>
          <w:rFonts w:eastAsia="Times New Roman" w:cs="Times New Roman"/>
          <w:szCs w:val="24"/>
        </w:rPr>
        <w:t>Α</w:t>
      </w:r>
      <w:r w:rsidRPr="00DB3833">
        <w:rPr>
          <w:rFonts w:eastAsia="Times New Roman" w:cs="Times New Roman"/>
          <w:szCs w:val="24"/>
        </w:rPr>
        <w:t>ρκούν οι τυπικοί νόμοι</w:t>
      </w:r>
      <w:r>
        <w:rPr>
          <w:rFonts w:eastAsia="Times New Roman" w:cs="Times New Roman"/>
          <w:szCs w:val="24"/>
        </w:rPr>
        <w:t>. Δ</w:t>
      </w:r>
      <w:r w:rsidRPr="00DB3833">
        <w:rPr>
          <w:rFonts w:eastAsia="Times New Roman" w:cs="Times New Roman"/>
          <w:szCs w:val="24"/>
        </w:rPr>
        <w:t>εν χρειάζεται να φτάσουμε σε ακρότητες</w:t>
      </w:r>
      <w:r>
        <w:rPr>
          <w:rFonts w:eastAsia="Times New Roman" w:cs="Times New Roman"/>
          <w:szCs w:val="24"/>
        </w:rPr>
        <w:t xml:space="preserve">. </w:t>
      </w:r>
    </w:p>
    <w:p w14:paraId="0A5DE3C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Κατ’ εμέ</w:t>
      </w:r>
      <w:r w:rsidRPr="00DB3833">
        <w:rPr>
          <w:rFonts w:eastAsia="Times New Roman" w:cs="Times New Roman"/>
          <w:szCs w:val="24"/>
        </w:rPr>
        <w:t xml:space="preserve"> δε</w:t>
      </w:r>
      <w:r>
        <w:rPr>
          <w:rFonts w:eastAsia="Times New Roman" w:cs="Times New Roman"/>
          <w:szCs w:val="24"/>
        </w:rPr>
        <w:t>ν</w:t>
      </w:r>
      <w:r w:rsidRPr="00DB3833">
        <w:rPr>
          <w:rFonts w:eastAsia="Times New Roman" w:cs="Times New Roman"/>
          <w:szCs w:val="24"/>
        </w:rPr>
        <w:t xml:space="preserve"> χρειάζεται </w:t>
      </w:r>
      <w:r>
        <w:rPr>
          <w:rFonts w:eastAsia="Times New Roman" w:cs="Times New Roman"/>
          <w:szCs w:val="24"/>
        </w:rPr>
        <w:t>κατ’ ουδένα τρόπο η</w:t>
      </w:r>
      <w:r w:rsidRPr="00DB3833">
        <w:rPr>
          <w:rFonts w:eastAsia="Times New Roman" w:cs="Times New Roman"/>
          <w:szCs w:val="24"/>
        </w:rPr>
        <w:t xml:space="preserve"> συνταγματοποίηση δημοσιονομικής πολιτικής</w:t>
      </w:r>
      <w:r>
        <w:rPr>
          <w:rFonts w:eastAsia="Times New Roman" w:cs="Times New Roman"/>
          <w:szCs w:val="24"/>
        </w:rPr>
        <w:t>.</w:t>
      </w:r>
      <w:r w:rsidRPr="00DB3833">
        <w:rPr>
          <w:rFonts w:eastAsia="Times New Roman" w:cs="Times New Roman"/>
          <w:szCs w:val="24"/>
        </w:rPr>
        <w:t xml:space="preserve"> </w:t>
      </w:r>
      <w:r>
        <w:rPr>
          <w:rFonts w:eastAsia="Times New Roman" w:cs="Times New Roman"/>
          <w:szCs w:val="24"/>
        </w:rPr>
        <w:t>Δ</w:t>
      </w:r>
      <w:r w:rsidRPr="00DB3833">
        <w:rPr>
          <w:rFonts w:eastAsia="Times New Roman" w:cs="Times New Roman"/>
          <w:szCs w:val="24"/>
        </w:rPr>
        <w:t xml:space="preserve">εν μπορεί να </w:t>
      </w:r>
      <w:r>
        <w:rPr>
          <w:rFonts w:eastAsia="Times New Roman" w:cs="Times New Roman"/>
          <w:szCs w:val="24"/>
        </w:rPr>
        <w:t>μ</w:t>
      </w:r>
      <w:r w:rsidRPr="00DB3833">
        <w:rPr>
          <w:rFonts w:eastAsia="Times New Roman" w:cs="Times New Roman"/>
          <w:szCs w:val="24"/>
        </w:rPr>
        <w:t>πει στο</w:t>
      </w:r>
      <w:r>
        <w:rPr>
          <w:rFonts w:eastAsia="Times New Roman" w:cs="Times New Roman"/>
          <w:szCs w:val="24"/>
        </w:rPr>
        <w:t>ν</w:t>
      </w:r>
      <w:r w:rsidRPr="00DB3833">
        <w:rPr>
          <w:rFonts w:eastAsia="Times New Roman" w:cs="Times New Roman"/>
          <w:szCs w:val="24"/>
        </w:rPr>
        <w:t xml:space="preserve"> στενό κορσέ</w:t>
      </w:r>
      <w:r>
        <w:rPr>
          <w:rFonts w:eastAsia="Times New Roman" w:cs="Times New Roman"/>
          <w:szCs w:val="24"/>
        </w:rPr>
        <w:t>. Έ</w:t>
      </w:r>
      <w:r w:rsidRPr="00DB3833">
        <w:rPr>
          <w:rFonts w:eastAsia="Times New Roman" w:cs="Times New Roman"/>
          <w:szCs w:val="24"/>
        </w:rPr>
        <w:t xml:space="preserve">χουμε ήδη πολλούς κορσέδες και από τη </w:t>
      </w:r>
      <w:r>
        <w:rPr>
          <w:rFonts w:eastAsia="Times New Roman" w:cs="Times New Roman"/>
          <w:szCs w:val="24"/>
        </w:rPr>
        <w:t>Σ</w:t>
      </w:r>
      <w:r w:rsidRPr="00DB3833">
        <w:rPr>
          <w:rFonts w:eastAsia="Times New Roman" w:cs="Times New Roman"/>
          <w:szCs w:val="24"/>
        </w:rPr>
        <w:t xml:space="preserve">υνθήκη του Μάαστριχτ και από το </w:t>
      </w:r>
      <w:r>
        <w:rPr>
          <w:rFonts w:eastAsia="Times New Roman" w:cs="Times New Roman"/>
          <w:szCs w:val="24"/>
        </w:rPr>
        <w:t>Σ</w:t>
      </w:r>
      <w:r w:rsidRPr="00DB3833">
        <w:rPr>
          <w:rFonts w:eastAsia="Times New Roman" w:cs="Times New Roman"/>
          <w:szCs w:val="24"/>
        </w:rPr>
        <w:t xml:space="preserve">ύμφωνο </w:t>
      </w:r>
      <w:r>
        <w:rPr>
          <w:rFonts w:eastAsia="Times New Roman" w:cs="Times New Roman"/>
          <w:szCs w:val="24"/>
        </w:rPr>
        <w:t>Δ</w:t>
      </w:r>
      <w:r w:rsidRPr="00DB3833">
        <w:rPr>
          <w:rFonts w:eastAsia="Times New Roman" w:cs="Times New Roman"/>
          <w:szCs w:val="24"/>
        </w:rPr>
        <w:t xml:space="preserve">ημοσιονομικής </w:t>
      </w:r>
      <w:r>
        <w:rPr>
          <w:rFonts w:eastAsia="Times New Roman" w:cs="Times New Roman"/>
          <w:szCs w:val="24"/>
        </w:rPr>
        <w:t>Σ</w:t>
      </w:r>
      <w:r w:rsidRPr="00DB3833">
        <w:rPr>
          <w:rFonts w:eastAsia="Times New Roman" w:cs="Times New Roman"/>
          <w:szCs w:val="24"/>
        </w:rPr>
        <w:t>ταθερότητας</w:t>
      </w:r>
      <w:r>
        <w:rPr>
          <w:rFonts w:eastAsia="Times New Roman" w:cs="Times New Roman"/>
          <w:szCs w:val="24"/>
        </w:rPr>
        <w:t>,</w:t>
      </w:r>
      <w:r w:rsidRPr="00DB3833">
        <w:rPr>
          <w:rFonts w:eastAsia="Times New Roman" w:cs="Times New Roman"/>
          <w:szCs w:val="24"/>
        </w:rPr>
        <w:t xml:space="preserve"> πράγματα τα οποία συζητούνται πάλι αυτή τη στιγμή </w:t>
      </w:r>
      <w:r w:rsidRPr="00DB3833">
        <w:rPr>
          <w:rFonts w:eastAsia="Times New Roman" w:cs="Times New Roman"/>
          <w:szCs w:val="24"/>
        </w:rPr>
        <w:lastRenderedPageBreak/>
        <w:t>στην Ευρωπαϊκή Έ</w:t>
      </w:r>
      <w:r w:rsidRPr="00DB3833">
        <w:rPr>
          <w:rFonts w:eastAsia="Times New Roman" w:cs="Times New Roman"/>
          <w:szCs w:val="24"/>
        </w:rPr>
        <w:t>νωση</w:t>
      </w:r>
      <w:r>
        <w:rPr>
          <w:rFonts w:eastAsia="Times New Roman" w:cs="Times New Roman"/>
          <w:szCs w:val="24"/>
        </w:rPr>
        <w:t>.</w:t>
      </w:r>
      <w:r w:rsidRPr="00DB3833">
        <w:rPr>
          <w:rFonts w:eastAsia="Times New Roman" w:cs="Times New Roman"/>
          <w:szCs w:val="24"/>
        </w:rPr>
        <w:t xml:space="preserve"> Δεν χρειάζεται να το βάλουμε και στο</w:t>
      </w:r>
      <w:r>
        <w:rPr>
          <w:rFonts w:eastAsia="Times New Roman" w:cs="Times New Roman"/>
          <w:szCs w:val="24"/>
        </w:rPr>
        <w:t>ν</w:t>
      </w:r>
      <w:r w:rsidRPr="00DB3833">
        <w:rPr>
          <w:rFonts w:eastAsia="Times New Roman" w:cs="Times New Roman"/>
          <w:szCs w:val="24"/>
        </w:rPr>
        <w:t xml:space="preserve"> </w:t>
      </w:r>
      <w:r>
        <w:rPr>
          <w:rFonts w:eastAsia="Times New Roman" w:cs="Times New Roman"/>
          <w:szCs w:val="24"/>
        </w:rPr>
        <w:t>ε</w:t>
      </w:r>
      <w:r w:rsidRPr="00DB3833">
        <w:rPr>
          <w:rFonts w:eastAsia="Times New Roman" w:cs="Times New Roman"/>
          <w:szCs w:val="24"/>
        </w:rPr>
        <w:t>θνικό συνταγματικό κανόνα</w:t>
      </w:r>
      <w:r>
        <w:rPr>
          <w:rFonts w:eastAsia="Times New Roman" w:cs="Times New Roman"/>
          <w:szCs w:val="24"/>
        </w:rPr>
        <w:t>.</w:t>
      </w:r>
      <w:r w:rsidRPr="00DB3833">
        <w:rPr>
          <w:rFonts w:eastAsia="Times New Roman" w:cs="Times New Roman"/>
          <w:szCs w:val="24"/>
        </w:rPr>
        <w:t xml:space="preserve"> Δεν χρειάζεται </w:t>
      </w:r>
      <w:r>
        <w:rPr>
          <w:rFonts w:eastAsia="Times New Roman" w:cs="Times New Roman"/>
          <w:szCs w:val="24"/>
        </w:rPr>
        <w:t>α</w:t>
      </w:r>
      <w:r w:rsidRPr="00DB3833">
        <w:rPr>
          <w:rFonts w:eastAsia="Times New Roman" w:cs="Times New Roman"/>
          <w:szCs w:val="24"/>
        </w:rPr>
        <w:t xml:space="preserve">υτός ο φορμαλισμός και κυρίως </w:t>
      </w:r>
      <w:r>
        <w:rPr>
          <w:rFonts w:eastAsia="Times New Roman" w:cs="Times New Roman"/>
          <w:szCs w:val="24"/>
        </w:rPr>
        <w:t xml:space="preserve">αυτή η </w:t>
      </w:r>
      <w:r w:rsidRPr="00DB3833">
        <w:rPr>
          <w:rFonts w:eastAsia="Times New Roman" w:cs="Times New Roman"/>
          <w:szCs w:val="24"/>
        </w:rPr>
        <w:t>ουσιοκρατία</w:t>
      </w:r>
      <w:r>
        <w:rPr>
          <w:rFonts w:eastAsia="Times New Roman" w:cs="Times New Roman"/>
          <w:szCs w:val="24"/>
        </w:rPr>
        <w:t>,</w:t>
      </w:r>
      <w:r w:rsidRPr="00DB3833">
        <w:rPr>
          <w:rFonts w:eastAsia="Times New Roman" w:cs="Times New Roman"/>
          <w:szCs w:val="24"/>
        </w:rPr>
        <w:t xml:space="preserve"> ότι ένα Σύνταγμα</w:t>
      </w:r>
      <w:r>
        <w:rPr>
          <w:rFonts w:eastAsia="Times New Roman" w:cs="Times New Roman"/>
          <w:szCs w:val="24"/>
        </w:rPr>
        <w:t>,</w:t>
      </w:r>
      <w:r w:rsidRPr="00DB3833">
        <w:rPr>
          <w:rFonts w:eastAsia="Times New Roman" w:cs="Times New Roman"/>
          <w:szCs w:val="24"/>
        </w:rPr>
        <w:t xml:space="preserve"> ένα</w:t>
      </w:r>
      <w:r>
        <w:rPr>
          <w:rFonts w:eastAsia="Times New Roman" w:cs="Times New Roman"/>
          <w:szCs w:val="24"/>
        </w:rPr>
        <w:t>ς</w:t>
      </w:r>
      <w:r w:rsidRPr="00DB3833">
        <w:rPr>
          <w:rFonts w:eastAsia="Times New Roman" w:cs="Times New Roman"/>
          <w:szCs w:val="24"/>
        </w:rPr>
        <w:t xml:space="preserve"> συνταγματικός χάρτης διαρκώς θα υπαγορεύει στην εκτελεστική εξουσία και στους νομοθέτες τι θα κ</w:t>
      </w:r>
      <w:r w:rsidRPr="00DB3833">
        <w:rPr>
          <w:rFonts w:eastAsia="Times New Roman" w:cs="Times New Roman"/>
          <w:szCs w:val="24"/>
        </w:rPr>
        <w:t>άν</w:t>
      </w:r>
      <w:r>
        <w:rPr>
          <w:rFonts w:eastAsia="Times New Roman" w:cs="Times New Roman"/>
          <w:szCs w:val="24"/>
        </w:rPr>
        <w:t>ουν.</w:t>
      </w:r>
    </w:p>
    <w:p w14:paraId="0A5DE3C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Σε</w:t>
      </w:r>
      <w:r w:rsidRPr="00DB3833">
        <w:rPr>
          <w:rFonts w:eastAsia="Times New Roman" w:cs="Times New Roman"/>
          <w:szCs w:val="24"/>
        </w:rPr>
        <w:t xml:space="preserve"> μία παρατήρηση του </w:t>
      </w:r>
      <w:r>
        <w:rPr>
          <w:rFonts w:eastAsia="Times New Roman" w:cs="Times New Roman"/>
          <w:szCs w:val="24"/>
        </w:rPr>
        <w:t>κ.</w:t>
      </w:r>
      <w:r w:rsidRPr="00DB3833">
        <w:rPr>
          <w:rFonts w:eastAsia="Times New Roman" w:cs="Times New Roman"/>
          <w:szCs w:val="24"/>
        </w:rPr>
        <w:t xml:space="preserve"> Βενιζέλου </w:t>
      </w:r>
      <w:r>
        <w:rPr>
          <w:rFonts w:eastAsia="Times New Roman" w:cs="Times New Roman"/>
          <w:szCs w:val="24"/>
        </w:rPr>
        <w:t>θ</w:t>
      </w:r>
      <w:r w:rsidRPr="00DB3833">
        <w:rPr>
          <w:rFonts w:eastAsia="Times New Roman" w:cs="Times New Roman"/>
          <w:szCs w:val="24"/>
        </w:rPr>
        <w:t>α συμφωνήσω</w:t>
      </w:r>
      <w:r>
        <w:rPr>
          <w:rFonts w:eastAsia="Times New Roman" w:cs="Times New Roman"/>
          <w:szCs w:val="24"/>
        </w:rPr>
        <w:t>. Ε</w:t>
      </w:r>
      <w:r w:rsidRPr="00DB3833">
        <w:rPr>
          <w:rFonts w:eastAsia="Times New Roman" w:cs="Times New Roman"/>
          <w:szCs w:val="24"/>
        </w:rPr>
        <w:t>ίπε ότι αρκούν οι μεγάλοι διεθνείς περιορισμοί σε πολλά από αυτά τα πράγματα</w:t>
      </w:r>
      <w:r>
        <w:rPr>
          <w:rFonts w:eastAsia="Times New Roman" w:cs="Times New Roman"/>
          <w:szCs w:val="24"/>
        </w:rPr>
        <w:t>. Και θα έπρεπε να είμαστε πιο</w:t>
      </w:r>
      <w:r w:rsidRPr="00DB3833">
        <w:rPr>
          <w:rFonts w:eastAsia="Times New Roman" w:cs="Times New Roman"/>
          <w:szCs w:val="24"/>
        </w:rPr>
        <w:t xml:space="preserve"> τολμηροί στη </w:t>
      </w:r>
      <w:r>
        <w:rPr>
          <w:rFonts w:eastAsia="Times New Roman" w:cs="Times New Roman"/>
          <w:szCs w:val="24"/>
        </w:rPr>
        <w:t>δ</w:t>
      </w:r>
      <w:r w:rsidRPr="00DB3833">
        <w:rPr>
          <w:rFonts w:eastAsia="Times New Roman" w:cs="Times New Roman"/>
          <w:szCs w:val="24"/>
        </w:rPr>
        <w:t>ικαιοσύνη</w:t>
      </w:r>
      <w:r>
        <w:rPr>
          <w:rFonts w:eastAsia="Times New Roman" w:cs="Times New Roman"/>
          <w:szCs w:val="24"/>
        </w:rPr>
        <w:t>.</w:t>
      </w:r>
      <w:r w:rsidRPr="00DB3833">
        <w:rPr>
          <w:rFonts w:eastAsia="Times New Roman" w:cs="Times New Roman"/>
          <w:szCs w:val="24"/>
        </w:rPr>
        <w:t xml:space="preserve"> Πράγματι</w:t>
      </w:r>
      <w:r>
        <w:rPr>
          <w:rFonts w:eastAsia="Times New Roman" w:cs="Times New Roman"/>
          <w:szCs w:val="24"/>
        </w:rPr>
        <w:t>,</w:t>
      </w:r>
      <w:r w:rsidRPr="00DB3833">
        <w:rPr>
          <w:rFonts w:eastAsia="Times New Roman" w:cs="Times New Roman"/>
          <w:szCs w:val="24"/>
        </w:rPr>
        <w:t xml:space="preserve"> αυτό που δεν μπορεί να ελεγχθεί εύκολα είναι η συνείδηση </w:t>
      </w:r>
      <w:r w:rsidRPr="00DB3833">
        <w:rPr>
          <w:rFonts w:eastAsia="Times New Roman" w:cs="Times New Roman"/>
          <w:szCs w:val="24"/>
        </w:rPr>
        <w:t>των δικαστών και η όλη η κουλτούρα των δικαστών</w:t>
      </w:r>
      <w:r>
        <w:rPr>
          <w:rFonts w:eastAsia="Times New Roman" w:cs="Times New Roman"/>
          <w:szCs w:val="24"/>
        </w:rPr>
        <w:t>,</w:t>
      </w:r>
      <w:r w:rsidRPr="00DB3833">
        <w:rPr>
          <w:rFonts w:eastAsia="Times New Roman" w:cs="Times New Roman"/>
          <w:szCs w:val="24"/>
        </w:rPr>
        <w:t xml:space="preserve"> όταν δικάζουν θέματα τα οποία έχουν δημοσιονομικό αντίκτυπο ή μεγάλο οικονομικό αντίκτυπο και αγνοούν τα πραγματικά δεδομένα</w:t>
      </w:r>
      <w:r>
        <w:rPr>
          <w:rFonts w:eastAsia="Times New Roman" w:cs="Times New Roman"/>
          <w:szCs w:val="24"/>
        </w:rPr>
        <w:t>,</w:t>
      </w:r>
      <w:r w:rsidRPr="00DB3833">
        <w:rPr>
          <w:rFonts w:eastAsia="Times New Roman" w:cs="Times New Roman"/>
          <w:szCs w:val="24"/>
        </w:rPr>
        <w:t xml:space="preserve"> τις πραγματικές δυνατότητες της χώρας και δικάζουν με βάση ένα ιδεατό </w:t>
      </w:r>
      <w:r>
        <w:rPr>
          <w:rFonts w:eastAsia="Times New Roman" w:cs="Times New Roman"/>
          <w:szCs w:val="24"/>
        </w:rPr>
        <w:t>«λεφτόδεντρ</w:t>
      </w:r>
      <w:r>
        <w:rPr>
          <w:rFonts w:eastAsia="Times New Roman" w:cs="Times New Roman"/>
          <w:szCs w:val="24"/>
        </w:rPr>
        <w:t xml:space="preserve">ο», </w:t>
      </w:r>
      <w:r w:rsidRPr="00DB3833">
        <w:rPr>
          <w:rFonts w:eastAsia="Times New Roman" w:cs="Times New Roman"/>
          <w:szCs w:val="24"/>
        </w:rPr>
        <w:t xml:space="preserve">το οποίο μπορεί να παράγει δεκάδες δισεκατομμύρια και να αποζημιώνονται εκατομμύρια συμπολίτες </w:t>
      </w:r>
      <w:r>
        <w:rPr>
          <w:rFonts w:eastAsia="Times New Roman" w:cs="Times New Roman"/>
          <w:szCs w:val="24"/>
        </w:rPr>
        <w:t>μας.</w:t>
      </w:r>
    </w:p>
    <w:p w14:paraId="0A5DE3C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Δυστυχώς, όμως, ούτε με το Σ</w:t>
      </w:r>
      <w:r w:rsidRPr="00DB3833">
        <w:rPr>
          <w:rFonts w:eastAsia="Times New Roman" w:cs="Times New Roman"/>
          <w:szCs w:val="24"/>
        </w:rPr>
        <w:t xml:space="preserve">ύνταγμα ούτε με κανέναν </w:t>
      </w:r>
      <w:r>
        <w:rPr>
          <w:rFonts w:eastAsia="Times New Roman" w:cs="Times New Roman"/>
          <w:szCs w:val="24"/>
        </w:rPr>
        <w:t xml:space="preserve">άλλο </w:t>
      </w:r>
      <w:r w:rsidRPr="00DB3833">
        <w:rPr>
          <w:rFonts w:eastAsia="Times New Roman" w:cs="Times New Roman"/>
          <w:szCs w:val="24"/>
        </w:rPr>
        <w:t>τρόπο μπορείς να αλλάξεις τη νοοτροπία και την κουλ</w:t>
      </w:r>
      <w:r w:rsidRPr="00DB3833">
        <w:rPr>
          <w:rFonts w:eastAsia="Times New Roman" w:cs="Times New Roman"/>
          <w:szCs w:val="24"/>
        </w:rPr>
        <w:lastRenderedPageBreak/>
        <w:t>τούρα</w:t>
      </w:r>
      <w:r>
        <w:rPr>
          <w:rFonts w:eastAsia="Times New Roman" w:cs="Times New Roman"/>
          <w:szCs w:val="24"/>
        </w:rPr>
        <w:t xml:space="preserve"> α</w:t>
      </w:r>
      <w:r w:rsidRPr="00DB3833">
        <w:rPr>
          <w:rFonts w:eastAsia="Times New Roman" w:cs="Times New Roman"/>
          <w:szCs w:val="24"/>
        </w:rPr>
        <w:t>υτή</w:t>
      </w:r>
      <w:r>
        <w:rPr>
          <w:rFonts w:eastAsia="Times New Roman" w:cs="Times New Roman"/>
          <w:szCs w:val="24"/>
        </w:rPr>
        <w:t>. Ε</w:t>
      </w:r>
      <w:r w:rsidRPr="00DB3833">
        <w:rPr>
          <w:rFonts w:eastAsia="Times New Roman" w:cs="Times New Roman"/>
          <w:szCs w:val="24"/>
        </w:rPr>
        <w:t>ίναι ένα θέμα το οποίο θα πρέπε</w:t>
      </w:r>
      <w:r w:rsidRPr="00DB3833">
        <w:rPr>
          <w:rFonts w:eastAsia="Times New Roman" w:cs="Times New Roman"/>
          <w:szCs w:val="24"/>
        </w:rPr>
        <w:t xml:space="preserve">ι διαρκώς να απασχολεί και το νομοθετικό </w:t>
      </w:r>
      <w:r>
        <w:rPr>
          <w:rFonts w:eastAsia="Times New Roman" w:cs="Times New Roman"/>
          <w:szCs w:val="24"/>
        </w:rPr>
        <w:t>Σ</w:t>
      </w:r>
      <w:r w:rsidRPr="00DB3833">
        <w:rPr>
          <w:rFonts w:eastAsia="Times New Roman" w:cs="Times New Roman"/>
          <w:szCs w:val="24"/>
        </w:rPr>
        <w:t>ώμα και την εκτελε</w:t>
      </w:r>
      <w:r>
        <w:rPr>
          <w:rFonts w:eastAsia="Times New Roman" w:cs="Times New Roman"/>
          <w:szCs w:val="24"/>
        </w:rPr>
        <w:t xml:space="preserve">στική εξουσία και τους δικαστές, </w:t>
      </w:r>
      <w:r w:rsidRPr="00DB3833">
        <w:rPr>
          <w:rFonts w:eastAsia="Times New Roman" w:cs="Times New Roman"/>
          <w:szCs w:val="24"/>
        </w:rPr>
        <w:t>οι οποίοι πρέπει να αντιληφθούν διαφορετικά το</w:t>
      </w:r>
      <w:r>
        <w:rPr>
          <w:rFonts w:eastAsia="Times New Roman" w:cs="Times New Roman"/>
          <w:szCs w:val="24"/>
        </w:rPr>
        <w:t>ν</w:t>
      </w:r>
      <w:r w:rsidRPr="00DB3833">
        <w:rPr>
          <w:rFonts w:eastAsia="Times New Roman" w:cs="Times New Roman"/>
          <w:szCs w:val="24"/>
        </w:rPr>
        <w:t xml:space="preserve"> ρόλο τους σε ένα κράτος δικαίου και σε ένα κράτος το οποίο προσπαθεί να αναπτυχθεί και να επιβιώσει</w:t>
      </w:r>
      <w:r>
        <w:rPr>
          <w:rFonts w:eastAsia="Times New Roman" w:cs="Times New Roman"/>
          <w:szCs w:val="24"/>
        </w:rPr>
        <w:t>.</w:t>
      </w:r>
    </w:p>
    <w:p w14:paraId="0A5DE3C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w:t>
      </w:r>
      <w:r w:rsidRPr="00DB3833">
        <w:rPr>
          <w:rFonts w:eastAsia="Times New Roman" w:cs="Times New Roman"/>
          <w:szCs w:val="24"/>
        </w:rPr>
        <w:t xml:space="preserve">ας ευχαριστώ </w:t>
      </w:r>
      <w:r w:rsidRPr="00DB3833">
        <w:rPr>
          <w:rFonts w:eastAsia="Times New Roman" w:cs="Times New Roman"/>
          <w:szCs w:val="24"/>
        </w:rPr>
        <w:t>πάρα πολύ</w:t>
      </w:r>
      <w:r>
        <w:rPr>
          <w:rFonts w:eastAsia="Times New Roman" w:cs="Times New Roman"/>
          <w:szCs w:val="24"/>
        </w:rPr>
        <w:t>.</w:t>
      </w:r>
    </w:p>
    <w:p w14:paraId="0A5DE3D0"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5DE3D1"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sidRPr="00DB3833">
        <w:rPr>
          <w:rFonts w:eastAsia="Times New Roman" w:cs="Times New Roman"/>
          <w:szCs w:val="24"/>
        </w:rPr>
        <w:t xml:space="preserve"> </w:t>
      </w:r>
      <w:r>
        <w:rPr>
          <w:rFonts w:eastAsia="Times New Roman" w:cs="Times New Roman"/>
          <w:szCs w:val="24"/>
        </w:rPr>
        <w:t>Κ</w:t>
      </w:r>
      <w:r w:rsidRPr="00DB3833">
        <w:rPr>
          <w:rFonts w:eastAsia="Times New Roman" w:cs="Times New Roman"/>
          <w:szCs w:val="24"/>
        </w:rPr>
        <w:t>αι εγώ ευχαριστώ</w:t>
      </w:r>
      <w:r>
        <w:rPr>
          <w:rFonts w:eastAsia="Times New Roman" w:cs="Times New Roman"/>
          <w:szCs w:val="24"/>
        </w:rPr>
        <w:t>.</w:t>
      </w:r>
    </w:p>
    <w:p w14:paraId="0A5DE3D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w:t>
      </w:r>
      <w:r w:rsidRPr="00DB3833">
        <w:rPr>
          <w:rFonts w:eastAsia="Times New Roman" w:cs="Times New Roman"/>
          <w:szCs w:val="24"/>
        </w:rPr>
        <w:t>αράκληση</w:t>
      </w:r>
      <w:r>
        <w:rPr>
          <w:rFonts w:eastAsia="Times New Roman" w:cs="Times New Roman"/>
          <w:szCs w:val="24"/>
        </w:rPr>
        <w:t>,</w:t>
      </w:r>
      <w:r w:rsidRPr="00DB3833">
        <w:rPr>
          <w:rFonts w:eastAsia="Times New Roman" w:cs="Times New Roman"/>
          <w:szCs w:val="24"/>
        </w:rPr>
        <w:t xml:space="preserve"> </w:t>
      </w:r>
      <w:r>
        <w:rPr>
          <w:rFonts w:eastAsia="Times New Roman" w:cs="Times New Roman"/>
          <w:szCs w:val="24"/>
        </w:rPr>
        <w:t>όμως,</w:t>
      </w:r>
      <w:r w:rsidRPr="00DB3833">
        <w:rPr>
          <w:rFonts w:eastAsia="Times New Roman" w:cs="Times New Roman"/>
          <w:szCs w:val="24"/>
        </w:rPr>
        <w:t xml:space="preserve"> να τηρούμε το</w:t>
      </w:r>
      <w:r>
        <w:rPr>
          <w:rFonts w:eastAsia="Times New Roman" w:cs="Times New Roman"/>
          <w:szCs w:val="24"/>
        </w:rPr>
        <w:t>ν</w:t>
      </w:r>
      <w:r w:rsidRPr="00DB3833">
        <w:rPr>
          <w:rFonts w:eastAsia="Times New Roman" w:cs="Times New Roman"/>
          <w:szCs w:val="24"/>
        </w:rPr>
        <w:t xml:space="preserve"> χρόνο</w:t>
      </w:r>
      <w:r>
        <w:rPr>
          <w:rFonts w:eastAsia="Times New Roman" w:cs="Times New Roman"/>
          <w:szCs w:val="24"/>
        </w:rPr>
        <w:t>,</w:t>
      </w:r>
      <w:r w:rsidRPr="00DB3833">
        <w:rPr>
          <w:rFonts w:eastAsia="Times New Roman" w:cs="Times New Roman"/>
          <w:szCs w:val="24"/>
        </w:rPr>
        <w:t xml:space="preserve"> γιατί αντιλαμβάνεστε </w:t>
      </w:r>
      <w:r>
        <w:rPr>
          <w:rFonts w:eastAsia="Times New Roman" w:cs="Times New Roman"/>
          <w:szCs w:val="24"/>
        </w:rPr>
        <w:t xml:space="preserve">ότι </w:t>
      </w:r>
      <w:r w:rsidRPr="00DB3833">
        <w:rPr>
          <w:rFonts w:eastAsia="Times New Roman" w:cs="Times New Roman"/>
          <w:szCs w:val="24"/>
        </w:rPr>
        <w:t>είναι πάρα πολλοί</w:t>
      </w:r>
      <w:r>
        <w:rPr>
          <w:rFonts w:eastAsia="Times New Roman" w:cs="Times New Roman"/>
          <w:szCs w:val="24"/>
        </w:rPr>
        <w:t xml:space="preserve"> οι</w:t>
      </w:r>
      <w:r w:rsidRPr="00DB3833">
        <w:rPr>
          <w:rFonts w:eastAsia="Times New Roman" w:cs="Times New Roman"/>
          <w:szCs w:val="24"/>
        </w:rPr>
        <w:t xml:space="preserve"> συνάδελφοι που θέλ</w:t>
      </w:r>
      <w:r>
        <w:rPr>
          <w:rFonts w:eastAsia="Times New Roman" w:cs="Times New Roman"/>
          <w:szCs w:val="24"/>
        </w:rPr>
        <w:t xml:space="preserve">ουν να μιλήσουν </w:t>
      </w:r>
      <w:r w:rsidRPr="00DB3833">
        <w:rPr>
          <w:rFonts w:eastAsia="Times New Roman" w:cs="Times New Roman"/>
          <w:szCs w:val="24"/>
        </w:rPr>
        <w:t>και</w:t>
      </w:r>
      <w:r>
        <w:rPr>
          <w:rFonts w:eastAsia="Times New Roman" w:cs="Times New Roman"/>
          <w:szCs w:val="24"/>
        </w:rPr>
        <w:t>,</w:t>
      </w:r>
      <w:r w:rsidRPr="00DB3833">
        <w:rPr>
          <w:rFonts w:eastAsia="Times New Roman" w:cs="Times New Roman"/>
          <w:szCs w:val="24"/>
        </w:rPr>
        <w:t xml:space="preserve"> φυσικά</w:t>
      </w:r>
      <w:r>
        <w:rPr>
          <w:rFonts w:eastAsia="Times New Roman" w:cs="Times New Roman"/>
          <w:szCs w:val="24"/>
        </w:rPr>
        <w:t>,</w:t>
      </w:r>
      <w:r w:rsidRPr="00DB3833">
        <w:rPr>
          <w:rFonts w:eastAsia="Times New Roman" w:cs="Times New Roman"/>
          <w:szCs w:val="24"/>
        </w:rPr>
        <w:t xml:space="preserve"> δεν μπορεί να </w:t>
      </w:r>
      <w:r w:rsidRPr="00DB3833">
        <w:rPr>
          <w:rFonts w:eastAsia="Times New Roman" w:cs="Times New Roman"/>
          <w:szCs w:val="24"/>
        </w:rPr>
        <w:t xml:space="preserve">παραταθεί </w:t>
      </w:r>
      <w:r>
        <w:rPr>
          <w:rFonts w:eastAsia="Times New Roman" w:cs="Times New Roman"/>
          <w:szCs w:val="24"/>
        </w:rPr>
        <w:t>π</w:t>
      </w:r>
      <w:r w:rsidRPr="00DB3833">
        <w:rPr>
          <w:rFonts w:eastAsia="Times New Roman" w:cs="Times New Roman"/>
          <w:szCs w:val="24"/>
        </w:rPr>
        <w:t xml:space="preserve">έραν της επόμενης </w:t>
      </w:r>
      <w:r>
        <w:rPr>
          <w:rFonts w:eastAsia="Times New Roman" w:cs="Times New Roman"/>
          <w:szCs w:val="24"/>
        </w:rPr>
        <w:t xml:space="preserve">η συνεδρίαση. </w:t>
      </w:r>
    </w:p>
    <w:p w14:paraId="0A5DE3D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w:t>
      </w:r>
      <w:r w:rsidRPr="00DB3833">
        <w:rPr>
          <w:rFonts w:eastAsia="Times New Roman" w:cs="Times New Roman"/>
          <w:szCs w:val="24"/>
        </w:rPr>
        <w:t>αρακαλώ το</w:t>
      </w:r>
      <w:r>
        <w:rPr>
          <w:rFonts w:eastAsia="Times New Roman" w:cs="Times New Roman"/>
          <w:szCs w:val="24"/>
        </w:rPr>
        <w:t>ν</w:t>
      </w:r>
      <w:r w:rsidRPr="00DB3833">
        <w:rPr>
          <w:rFonts w:eastAsia="Times New Roman" w:cs="Times New Roman"/>
          <w:szCs w:val="24"/>
        </w:rPr>
        <w:t xml:space="preserve"> λόγο </w:t>
      </w:r>
      <w:r>
        <w:rPr>
          <w:rFonts w:eastAsia="Times New Roman" w:cs="Times New Roman"/>
          <w:szCs w:val="24"/>
        </w:rPr>
        <w:t>έχει ο Β</w:t>
      </w:r>
      <w:r w:rsidRPr="00DB3833">
        <w:rPr>
          <w:rFonts w:eastAsia="Times New Roman" w:cs="Times New Roman"/>
          <w:szCs w:val="24"/>
        </w:rPr>
        <w:t>ουλευτής της Νέας Δημοκρατίας</w:t>
      </w:r>
      <w:r>
        <w:rPr>
          <w:rFonts w:eastAsia="Times New Roman" w:cs="Times New Roman"/>
          <w:szCs w:val="24"/>
        </w:rPr>
        <w:t xml:space="preserve"> κ. Βαρβιτσιώτης. </w:t>
      </w:r>
    </w:p>
    <w:p w14:paraId="0A5DE3D4" w14:textId="77777777" w:rsidR="00415E13" w:rsidRDefault="00E650A0">
      <w:pPr>
        <w:spacing w:line="600" w:lineRule="auto"/>
        <w:ind w:firstLine="720"/>
        <w:jc w:val="both"/>
        <w:rPr>
          <w:rFonts w:eastAsia="Times New Roman"/>
          <w:szCs w:val="24"/>
        </w:rPr>
      </w:pPr>
      <w:r w:rsidRPr="00804859">
        <w:rPr>
          <w:rFonts w:eastAsia="Times New Roman"/>
          <w:b/>
          <w:szCs w:val="24"/>
        </w:rPr>
        <w:t>ΜΙΛΤΙΑΔΗΣ ΒΑΡΒΙΤΣΙΩΤΗΣ:</w:t>
      </w:r>
      <w:r>
        <w:rPr>
          <w:rFonts w:eastAsia="Times New Roman"/>
          <w:szCs w:val="24"/>
        </w:rPr>
        <w:t xml:space="preserve"> Ευχαριστώ, κύριε Πρόεδρε. </w:t>
      </w:r>
    </w:p>
    <w:p w14:paraId="0A5DE3D5" w14:textId="77777777" w:rsidR="00415E13" w:rsidRDefault="00E650A0">
      <w:pPr>
        <w:spacing w:line="600" w:lineRule="auto"/>
        <w:ind w:firstLine="720"/>
        <w:jc w:val="both"/>
        <w:rPr>
          <w:rFonts w:eastAsia="Times New Roman"/>
          <w:szCs w:val="24"/>
        </w:rPr>
      </w:pPr>
      <w:r>
        <w:rPr>
          <w:rFonts w:eastAsia="Times New Roman"/>
          <w:szCs w:val="24"/>
        </w:rPr>
        <w:lastRenderedPageBreak/>
        <w:t>Παρακολουθώ τις τελευταίες μέρες αυτή τη δήθεν θεωρητική συζήτηση, η οποία άνοιξε μπροσ</w:t>
      </w:r>
      <w:r>
        <w:rPr>
          <w:rFonts w:eastAsia="Times New Roman"/>
          <w:szCs w:val="24"/>
        </w:rPr>
        <w:t xml:space="preserve">τά στο πολιτικό αδιέξοδο που δημιουργήθηκε στον ΣΥΡΙΖΑ, μετά την υπερψήφιση από την πλευρά μας της </w:t>
      </w:r>
      <w:r>
        <w:rPr>
          <w:rFonts w:eastAsia="Times New Roman"/>
          <w:szCs w:val="24"/>
        </w:rPr>
        <w:t>Α</w:t>
      </w:r>
      <w:r>
        <w:rPr>
          <w:rFonts w:eastAsia="Times New Roman"/>
          <w:szCs w:val="24"/>
        </w:rPr>
        <w:t>ναθεώρησης τόσο του άρθρου 86 του νόμου περί ευθύνης Υπουργών, όσο και του άρθρου 32 για τη μη διάλυση της Βουλής στην περίπτωση μη εκλογής Προέδρου Δημοκρα</w:t>
      </w:r>
      <w:r>
        <w:rPr>
          <w:rFonts w:eastAsia="Times New Roman"/>
          <w:szCs w:val="24"/>
        </w:rPr>
        <w:t xml:space="preserve">τίας. </w:t>
      </w:r>
    </w:p>
    <w:p w14:paraId="0A5DE3D6" w14:textId="77777777" w:rsidR="00415E13" w:rsidRDefault="00E650A0">
      <w:pPr>
        <w:spacing w:line="600" w:lineRule="auto"/>
        <w:ind w:firstLine="720"/>
        <w:jc w:val="both"/>
        <w:rPr>
          <w:rFonts w:eastAsia="Times New Roman"/>
          <w:szCs w:val="24"/>
        </w:rPr>
      </w:pPr>
      <w:r>
        <w:rPr>
          <w:rFonts w:eastAsia="Times New Roman"/>
          <w:szCs w:val="24"/>
        </w:rPr>
        <w:t>Δεν πρέπει να απαντάμε με περίεργα θεωρητικά ζητήματα που τα λύνουν και η θεωρία αλλά και η ίδια η ζωή προσπαθώντας να δεσμεύσουμε την επόμενη κυρίαρχη Βουλή για το τι ακριβώς θα γράψουν οι επόμενοι συνταγματικοί νομοθέτες στο κείμενο, το οποίο θα σ</w:t>
      </w:r>
      <w:r>
        <w:rPr>
          <w:rFonts w:eastAsia="Times New Roman"/>
          <w:szCs w:val="24"/>
        </w:rPr>
        <w:t xml:space="preserve">υνδιαμορφώσουν. </w:t>
      </w:r>
    </w:p>
    <w:p w14:paraId="0A5DE3D7" w14:textId="77777777" w:rsidR="00415E13" w:rsidRDefault="00E650A0">
      <w:pPr>
        <w:spacing w:line="600" w:lineRule="auto"/>
        <w:ind w:firstLine="720"/>
        <w:jc w:val="both"/>
        <w:rPr>
          <w:rFonts w:eastAsia="Times New Roman"/>
          <w:szCs w:val="24"/>
        </w:rPr>
      </w:pPr>
      <w:r>
        <w:rPr>
          <w:rFonts w:eastAsia="Times New Roman"/>
          <w:szCs w:val="24"/>
        </w:rPr>
        <w:t>Όλη αυτή η θεωρία ότι αυτή η Βουλή δεσμεύει την επόμενη αντιβαίνει σε μια βασική αρχή. Είναι η αρχή της λαϊκής κυριαρχίας, την οποία λαϊκή κυριαρχία ενώ λέτε ότι σέβεστε τελικά θέλετε να οριοθετήσετε, να περιορίσετε και τελικά την φοβόσαστ</w:t>
      </w:r>
      <w:r>
        <w:rPr>
          <w:rFonts w:eastAsia="Times New Roman"/>
          <w:szCs w:val="24"/>
        </w:rPr>
        <w:t xml:space="preserve">ε γιατί είστε βέβαιοι από τον τρόπο με τον οποίον αντιδράτε ότι η επόμενη πλειοψηφία δεν θα είναι φιλική προς τον ΣΥΡΙΖΑ. </w:t>
      </w:r>
    </w:p>
    <w:p w14:paraId="0A5DE3D8" w14:textId="77777777" w:rsidR="00415E13" w:rsidRDefault="00E650A0">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η αναθεωρητική διαδικασία βρίσκεται γιατί απαντά στα ιστορικά ζητήματα που ανακύπτουν. Και το κορυφαίο </w:t>
      </w:r>
      <w:r>
        <w:rPr>
          <w:rFonts w:eastAsia="Times New Roman"/>
          <w:szCs w:val="24"/>
        </w:rPr>
        <w:t xml:space="preserve">ζήτημα που προέκυψε ανάμεσα στην προηγούμενη </w:t>
      </w:r>
      <w:r>
        <w:rPr>
          <w:rFonts w:eastAsia="Times New Roman"/>
          <w:szCs w:val="24"/>
        </w:rPr>
        <w:t>α</w:t>
      </w:r>
      <w:r>
        <w:rPr>
          <w:rFonts w:eastAsia="Times New Roman"/>
          <w:szCs w:val="24"/>
        </w:rPr>
        <w:t>ναθεώρηση κι αυτή είναι ξεκάθαρα το θέμα της οικονομικής κρίσης. Απέναντι σ’ αυτά τα ζητήματα που έθεσε η ίδια η κρίση, δυστυχώς, η πρότασή σας δεν απαντά. Δεν τα λαμβάνει καν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Δεν λαμβάνει υπ</w:t>
      </w:r>
      <w:r>
        <w:rPr>
          <w:rFonts w:eastAsia="Times New Roman"/>
          <w:szCs w:val="24"/>
        </w:rPr>
        <w:t>΄</w:t>
      </w:r>
      <w:r>
        <w:rPr>
          <w:rFonts w:eastAsia="Times New Roman"/>
          <w:szCs w:val="24"/>
        </w:rPr>
        <w:t>όψ</w:t>
      </w:r>
      <w:r>
        <w:rPr>
          <w:rFonts w:eastAsia="Times New Roman"/>
          <w:szCs w:val="24"/>
        </w:rPr>
        <w:t>ιν</w:t>
      </w:r>
      <w:r>
        <w:rPr>
          <w:rFonts w:eastAsia="Times New Roman"/>
          <w:szCs w:val="24"/>
        </w:rPr>
        <w:t xml:space="preserve"> ούτ</w:t>
      </w:r>
      <w:r>
        <w:rPr>
          <w:rFonts w:eastAsia="Times New Roman"/>
          <w:szCs w:val="24"/>
        </w:rPr>
        <w:t>ε το δυσχερές επιχειρηματικό περιβάλλον που υπάρχει στη χώρα που φαίνεται σε όλα τα επίπεδα. Δεν υπάρχει κα</w:t>
      </w:r>
      <w:r>
        <w:rPr>
          <w:rFonts w:eastAsia="Times New Roman"/>
          <w:szCs w:val="24"/>
        </w:rPr>
        <w:t>μ</w:t>
      </w:r>
      <w:r>
        <w:rPr>
          <w:rFonts w:eastAsia="Times New Roman"/>
          <w:szCs w:val="24"/>
        </w:rPr>
        <w:t>μία πρόνοια στο να απαλειφθούν όλοι αυτοί οι περιορισμοί. Δεν φαίνεται ούτε στο άναρχο δημοσιονομικό περιβάλλον που ζει η χώρα μη δεχόμενοι να βάλετ</w:t>
      </w:r>
      <w:r>
        <w:rPr>
          <w:rFonts w:eastAsia="Times New Roman"/>
          <w:szCs w:val="24"/>
        </w:rPr>
        <w:t>ε τον περιορισμό που σας λέμε για ισοσκελισμένους προϋπολογισμούς στο διηνεκές που θα έστελναν ένα σωστό μήνυμα στις αγορές, θα μας ασφάλιζαν απέναντι σε άφρονες μελλοντικές κυβερνήσεις και βέβαια θα έδειχναν ότι επιτέλους καταλάβαμε τι συνέβη και ανταποκρ</w:t>
      </w:r>
      <w:r>
        <w:rPr>
          <w:rFonts w:eastAsia="Times New Roman"/>
          <w:szCs w:val="24"/>
        </w:rPr>
        <w:t xml:space="preserve">ινόμαστε σ’ αυτό. </w:t>
      </w:r>
    </w:p>
    <w:p w14:paraId="0A5DE3D9" w14:textId="77777777" w:rsidR="00415E13" w:rsidRDefault="00E650A0">
      <w:pPr>
        <w:spacing w:line="600" w:lineRule="auto"/>
        <w:ind w:firstLine="720"/>
        <w:jc w:val="both"/>
        <w:rPr>
          <w:rFonts w:eastAsia="Times New Roman"/>
          <w:szCs w:val="24"/>
        </w:rPr>
      </w:pPr>
      <w:r>
        <w:rPr>
          <w:rFonts w:eastAsia="Times New Roman"/>
          <w:szCs w:val="24"/>
        </w:rPr>
        <w:t xml:space="preserve">Αντίθετα, ερχόμαστε και συζητάμε θέματα που θα έπρεπε να είχαν λυθεί σε προηγούμενες αναθεωρήσεις πάλι και σήμερα </w:t>
      </w:r>
      <w:r>
        <w:rPr>
          <w:rFonts w:eastAsia="Times New Roman"/>
          <w:szCs w:val="24"/>
        </w:rPr>
        <w:lastRenderedPageBreak/>
        <w:t xml:space="preserve">και βρισκόμαστε, δυστυχώς, απέναντι στις ίδιες αρνήσεις που είχαμε ακούσει στο παρελθόν. </w:t>
      </w:r>
    </w:p>
    <w:p w14:paraId="0A5DE3DA" w14:textId="77777777" w:rsidR="00415E13" w:rsidRDefault="00E650A0">
      <w:pPr>
        <w:spacing w:line="600" w:lineRule="auto"/>
        <w:ind w:firstLine="720"/>
        <w:jc w:val="both"/>
        <w:rPr>
          <w:rFonts w:eastAsia="Times New Roman"/>
          <w:szCs w:val="24"/>
        </w:rPr>
      </w:pPr>
      <w:r>
        <w:rPr>
          <w:rFonts w:eastAsia="Times New Roman"/>
          <w:szCs w:val="24"/>
        </w:rPr>
        <w:t>Θα σας διαβάσω μια φράση: «Ειδικότερα στη χώρα μας είναι βέβαιο ότι αν επιτραπεί η ίδρυση μη κρατικών ανωτάτων εκπαιδευτικών ιδρυμάτων, το επίπεδο μορφώσεως θα ανέλθει, η εκροή του μορφωτικού δυναμικού θα περιοριστεί και τέλος ένα ελληνικό επιστημονικό δυν</w:t>
      </w:r>
      <w:r>
        <w:rPr>
          <w:rFonts w:eastAsia="Times New Roman"/>
          <w:szCs w:val="24"/>
        </w:rPr>
        <w:t>αμικό το οποίο διδάσκει σε ξένα πανεπιστήμια θα επανέλθει στη χώρα μας.» Δεν είναι τίποτα το επίκαιρο. Απ’ αυτό εδώ το Βήμα πριν από είκοσι δύο χρόνια, υπερασπιζόμενος την τότε πρόταση της Νέας Δημοκρατίας ο Γιάννης Βαρβιτσιώτης προέτεινε την αναθεώρηση το</w:t>
      </w:r>
      <w:r>
        <w:rPr>
          <w:rFonts w:eastAsia="Times New Roman"/>
          <w:szCs w:val="24"/>
        </w:rPr>
        <w:t xml:space="preserve">υ άρθρου 16. </w:t>
      </w:r>
    </w:p>
    <w:p w14:paraId="0A5DE3DB" w14:textId="77777777" w:rsidR="00415E13" w:rsidRDefault="00E650A0">
      <w:pPr>
        <w:spacing w:line="600" w:lineRule="auto"/>
        <w:ind w:firstLine="720"/>
        <w:jc w:val="both"/>
        <w:rPr>
          <w:rFonts w:eastAsia="Times New Roman"/>
          <w:szCs w:val="24"/>
        </w:rPr>
      </w:pPr>
      <w:r>
        <w:rPr>
          <w:rFonts w:eastAsia="Times New Roman"/>
          <w:szCs w:val="24"/>
        </w:rPr>
        <w:t xml:space="preserve">Είκοσι δύο χρόνια μετά ερχόσαστε με τα ίδια ακριβώς επιχειρήματα που έλεγε τότε το ΠΑΣΟΚ να μας πείτε «Όχι, θα μείνουμε στο χθες. Θα μείνουμε στη χουντική διάταξη του άρθρου 16, έτσι όπως το διαμόρφωσε το Σύνταγμα της </w:t>
      </w:r>
      <w:r>
        <w:rPr>
          <w:rFonts w:eastAsia="Times New Roman"/>
          <w:szCs w:val="24"/>
        </w:rPr>
        <w:t>χ</w:t>
      </w:r>
      <w:r>
        <w:rPr>
          <w:rFonts w:eastAsia="Times New Roman"/>
          <w:szCs w:val="24"/>
        </w:rPr>
        <w:t xml:space="preserve">ούντας» και το οποίο ορίζει ότι θα πρέπει να είναι τα ΑΕΙ αποκλειστικά νομικά πρόσωπα δημοσίου δικαίου, μην αφήνοντας κανένα περιθώριο. </w:t>
      </w:r>
    </w:p>
    <w:p w14:paraId="0A5DE3DC" w14:textId="77777777" w:rsidR="00415E13" w:rsidRDefault="00E650A0">
      <w:pPr>
        <w:spacing w:line="600" w:lineRule="auto"/>
        <w:ind w:firstLine="720"/>
        <w:jc w:val="both"/>
        <w:rPr>
          <w:rFonts w:eastAsia="Times New Roman"/>
          <w:szCs w:val="24"/>
        </w:rPr>
      </w:pPr>
      <w:r>
        <w:rPr>
          <w:rFonts w:eastAsia="Times New Roman"/>
          <w:szCs w:val="24"/>
        </w:rPr>
        <w:lastRenderedPageBreak/>
        <w:t>Μιλάτε για προοδευτικότητα στην πρότασή σας κι εγώ, αντίθετα, διαβάζω οπισθοδρόμηση. Φοβάστε την αλλαγή στο άρθρο 16. Φ</w:t>
      </w:r>
      <w:r>
        <w:rPr>
          <w:rFonts w:eastAsia="Times New Roman"/>
          <w:szCs w:val="24"/>
        </w:rPr>
        <w:t xml:space="preserve">οβάστε την αλλαγή στο άρθρο 24, το οποίο θα απελευθερώσει υγιείς δυνάμεις της χώρας μας, της οικονομίας μας, θα αξιοποιήσει τον φυσικό μας πλούτο. Θα σταματήσει να είναι ο μπαμπούλας το άρθρο 24 σε οποιαδήποτε μεγάλη επένδυση γίνεται στον τόπο. </w:t>
      </w:r>
    </w:p>
    <w:p w14:paraId="0A5DE3DD" w14:textId="77777777" w:rsidR="00415E13" w:rsidRDefault="00E650A0">
      <w:pPr>
        <w:spacing w:line="600" w:lineRule="auto"/>
        <w:ind w:firstLine="720"/>
        <w:jc w:val="both"/>
        <w:rPr>
          <w:rFonts w:eastAsia="Times New Roman"/>
          <w:szCs w:val="24"/>
        </w:rPr>
      </w:pPr>
      <w:r>
        <w:rPr>
          <w:rFonts w:eastAsia="Times New Roman"/>
          <w:szCs w:val="24"/>
        </w:rPr>
        <w:t>Δεν θέλετε</w:t>
      </w:r>
      <w:r>
        <w:rPr>
          <w:rFonts w:eastAsia="Times New Roman"/>
          <w:szCs w:val="24"/>
        </w:rPr>
        <w:t xml:space="preserve">! Δεν θέλετε να αλλάξει ο τρόπος επιλογής της ηγεσίας της </w:t>
      </w:r>
      <w:r>
        <w:rPr>
          <w:rFonts w:eastAsia="Times New Roman"/>
          <w:szCs w:val="24"/>
        </w:rPr>
        <w:t>δ</w:t>
      </w:r>
      <w:r>
        <w:rPr>
          <w:rFonts w:eastAsia="Times New Roman"/>
          <w:szCs w:val="24"/>
        </w:rPr>
        <w:t xml:space="preserve">ικαιοσύνης, να σταματήσει να είναι επιτέλους αποκλειστικό προνόμιο της κάθε κυβέρνησης. </w:t>
      </w:r>
    </w:p>
    <w:p w14:paraId="0A5DE3DE" w14:textId="77777777" w:rsidR="00415E13" w:rsidRDefault="00E650A0">
      <w:pPr>
        <w:spacing w:line="600" w:lineRule="auto"/>
        <w:ind w:firstLine="720"/>
        <w:jc w:val="both"/>
        <w:rPr>
          <w:rFonts w:eastAsia="Times New Roman"/>
          <w:szCs w:val="24"/>
        </w:rPr>
      </w:pPr>
      <w:r>
        <w:rPr>
          <w:rFonts w:eastAsia="Times New Roman"/>
          <w:szCs w:val="24"/>
        </w:rPr>
        <w:t xml:space="preserve">Μου έκανε τρομερή εντύπωση ότι ο </w:t>
      </w:r>
      <w:r>
        <w:rPr>
          <w:rFonts w:eastAsia="Times New Roman"/>
          <w:szCs w:val="24"/>
        </w:rPr>
        <w:t>ε</w:t>
      </w:r>
      <w:r>
        <w:rPr>
          <w:rFonts w:eastAsia="Times New Roman"/>
          <w:szCs w:val="24"/>
        </w:rPr>
        <w:t xml:space="preserve">ισηγητής σας, ο κ. Κατρούγκαλος, είπε ότι δεν γίνεται δεκτή η πρότασή μας </w:t>
      </w:r>
      <w:r>
        <w:rPr>
          <w:rFonts w:eastAsia="Times New Roman"/>
          <w:szCs w:val="24"/>
        </w:rPr>
        <w:t xml:space="preserve">γιατί αυτό το θέμα δεν θεωρείτε ώριμο προς συζήτηση. Μα, αν δεν θεωρείτε σήμερα ώριμο για συζήτηση επιτέλους η </w:t>
      </w:r>
      <w:r>
        <w:rPr>
          <w:rFonts w:eastAsia="Times New Roman"/>
          <w:szCs w:val="24"/>
        </w:rPr>
        <w:t>δ</w:t>
      </w:r>
      <w:r>
        <w:rPr>
          <w:rFonts w:eastAsia="Times New Roman"/>
          <w:szCs w:val="24"/>
        </w:rPr>
        <w:t>ικαιοσύνη να αποκτά τη δικιά της φυσική ηγεσία ανεξάρτητα από τη βούληση της Κυβέρνησης, μετά από όλα όσα έχουμε δει και το γεγονός ότι βοά ένας</w:t>
      </w:r>
      <w:r>
        <w:rPr>
          <w:rFonts w:eastAsia="Times New Roman"/>
          <w:szCs w:val="24"/>
        </w:rPr>
        <w:t xml:space="preserve"> πόλεμος μεταξύ της </w:t>
      </w:r>
      <w:r>
        <w:rPr>
          <w:rFonts w:eastAsia="Times New Roman"/>
          <w:szCs w:val="24"/>
        </w:rPr>
        <w:t>δ</w:t>
      </w:r>
      <w:r>
        <w:rPr>
          <w:rFonts w:eastAsia="Times New Roman"/>
          <w:szCs w:val="24"/>
        </w:rPr>
        <w:t xml:space="preserve">ικαιοσύνης και της Κυβερνήσεως, τι άλλο θέλετε να δείτε; </w:t>
      </w:r>
    </w:p>
    <w:p w14:paraId="0A5DE3DF" w14:textId="77777777" w:rsidR="00415E13" w:rsidRDefault="00E650A0">
      <w:pPr>
        <w:spacing w:line="600" w:lineRule="auto"/>
        <w:ind w:firstLine="720"/>
        <w:jc w:val="both"/>
        <w:rPr>
          <w:rFonts w:eastAsia="Times New Roman"/>
          <w:szCs w:val="24"/>
        </w:rPr>
      </w:pPr>
      <w:r>
        <w:rPr>
          <w:rFonts w:eastAsia="Times New Roman"/>
          <w:szCs w:val="24"/>
        </w:rPr>
        <w:lastRenderedPageBreak/>
        <w:t>Να σας πω και τα δυο τελευταία. Φτιάξατε μια αναθεωρητική διαδικασία με την οποία θέλετε να μας κολλήσετε στη γωνία δήθεν ότι προασπιζόμαστε τα προνόμια του πολιτικού συστήματος</w:t>
      </w:r>
      <w:r>
        <w:rPr>
          <w:rFonts w:eastAsia="Times New Roman"/>
          <w:szCs w:val="24"/>
        </w:rPr>
        <w:t xml:space="preserve">, ενώ είμαστε από τους πρώτους που ερχόμαστε και ψηφίζουμε και υπερψηφίζουμε την πρόταση για αλλαγή και στο άρθρο 86 περί ευθύνης Υπουργών, αλλά και σε ό,τι αφορά στα θέματα της βουλευτικής ασυλίας. </w:t>
      </w:r>
    </w:p>
    <w:p w14:paraId="0A5DE3E0" w14:textId="77777777" w:rsidR="00415E13" w:rsidRDefault="00E650A0">
      <w:pPr>
        <w:spacing w:line="600" w:lineRule="auto"/>
        <w:ind w:firstLine="720"/>
        <w:jc w:val="both"/>
        <w:rPr>
          <w:rFonts w:eastAsia="Times New Roman"/>
          <w:szCs w:val="24"/>
        </w:rPr>
      </w:pPr>
      <w:r>
        <w:rPr>
          <w:rFonts w:eastAsia="Times New Roman"/>
          <w:szCs w:val="24"/>
        </w:rPr>
        <w:t>Όμως, είναι ανακόλουθη η στάση την οποία τηρείτε μέσα στ</w:t>
      </w:r>
      <w:r>
        <w:rPr>
          <w:rFonts w:eastAsia="Times New Roman"/>
          <w:szCs w:val="24"/>
        </w:rPr>
        <w:t>ο ίδιο το Κοινοβούλιο. Σήμερα το πρωί ο κ. Καμμένος στην Επιτροπή Δεοντολογίας εκρίθη ότι καλύπτεται από τον νόμο περί ευθύνης Υπουργών για να μην απαντήσει σε μήνυση, την οποία του έχει καταθέσει εκδότης τον οποίον έχει καθυβρίσει. Πότε επιτέλους θα έχετε</w:t>
      </w:r>
      <w:r>
        <w:rPr>
          <w:rFonts w:eastAsia="Times New Roman"/>
          <w:szCs w:val="24"/>
        </w:rPr>
        <w:t xml:space="preserve"> μια συνέπεια ανάμεσα σ’ αυτά που πρεσβεύετε σ’ αυτά που λέτε ότι  πρεσβεύετε και σ’ αυτά που πράττετε; </w:t>
      </w:r>
    </w:p>
    <w:p w14:paraId="0A5DE3E1" w14:textId="77777777" w:rsidR="00415E13" w:rsidRDefault="00E650A0">
      <w:pPr>
        <w:spacing w:line="600" w:lineRule="auto"/>
        <w:ind w:firstLine="720"/>
        <w:jc w:val="both"/>
        <w:rPr>
          <w:rFonts w:eastAsia="Times New Roman"/>
          <w:szCs w:val="24"/>
        </w:rPr>
      </w:pPr>
      <w:r>
        <w:rPr>
          <w:rFonts w:eastAsia="Times New Roman"/>
          <w:szCs w:val="24"/>
        </w:rPr>
        <w:t xml:space="preserve">Ζητάτε να ανοίξει η ιστορία των δημοψηφισμάτων, όταν ξέρουμε ότι το μόνο δημοψήφισμα που έγινε από το 1975 μέχρι σήμερα, μόλις ο ελληνικός λαός ψήφισε </w:t>
      </w:r>
      <w:r>
        <w:rPr>
          <w:rFonts w:eastAsia="Times New Roman"/>
          <w:szCs w:val="24"/>
        </w:rPr>
        <w:t>«</w:t>
      </w:r>
      <w:r>
        <w:rPr>
          <w:rFonts w:eastAsia="Times New Roman"/>
          <w:szCs w:val="24"/>
        </w:rPr>
        <w:t>ό</w:t>
      </w:r>
      <w:r>
        <w:rPr>
          <w:rFonts w:eastAsia="Times New Roman"/>
          <w:szCs w:val="24"/>
        </w:rPr>
        <w:t xml:space="preserve">χι» σε νέα μέτρα 1,5 </w:t>
      </w:r>
      <w:r>
        <w:rPr>
          <w:rFonts w:eastAsia="Times New Roman"/>
          <w:szCs w:val="24"/>
        </w:rPr>
        <w:lastRenderedPageBreak/>
        <w:t xml:space="preserve">δισεκατομμυρίου, εσείς πήγατε και φέρατε μέτρα 11,5 δισεκατομμυρίων –έτσι, για να το ευχαριστηθεί, επί δέκα!- και ακυρώσατε την ψήφο τότε του ελληνικού λαού. </w:t>
      </w:r>
    </w:p>
    <w:p w14:paraId="0A5DE3E2" w14:textId="77777777" w:rsidR="00415E13" w:rsidRDefault="00E650A0">
      <w:pPr>
        <w:spacing w:line="600" w:lineRule="auto"/>
        <w:ind w:firstLine="720"/>
        <w:jc w:val="both"/>
        <w:rPr>
          <w:rFonts w:eastAsia="Times New Roman"/>
          <w:szCs w:val="24"/>
        </w:rPr>
      </w:pPr>
      <w:r>
        <w:rPr>
          <w:rFonts w:eastAsia="Times New Roman"/>
          <w:szCs w:val="24"/>
        </w:rPr>
        <w:t xml:space="preserve">Το ίδιο, να σας πω την αλήθεια, φοβάστε την αλλαγή σε σχέση με την εκλογή </w:t>
      </w:r>
      <w:r>
        <w:rPr>
          <w:rFonts w:eastAsia="Times New Roman"/>
          <w:szCs w:val="24"/>
        </w:rPr>
        <w:t xml:space="preserve">του Προέδρου της Δημοκρατίας. Είναι αλήθεια ότι αυτή η απειλή της διάλυσης της Βουλής οδήγησε το 2009 σε πρόωρες εκλογές. Και είναι αλήθεια ότι αυτή η απειλή εφαρμόστηκε και υλοποιήθηκε το 2014, όταν οδηγήσατε σε πτώση την </w:t>
      </w:r>
      <w:r>
        <w:rPr>
          <w:rFonts w:eastAsia="Times New Roman"/>
          <w:szCs w:val="24"/>
        </w:rPr>
        <w:t>κ</w:t>
      </w:r>
      <w:r>
        <w:rPr>
          <w:rFonts w:eastAsia="Times New Roman"/>
          <w:szCs w:val="24"/>
        </w:rPr>
        <w:t xml:space="preserve">υβέρνηση Σαμαρά. Μη διανοηθείτε </w:t>
      </w:r>
      <w:r>
        <w:rPr>
          <w:rFonts w:eastAsia="Times New Roman"/>
          <w:szCs w:val="24"/>
        </w:rPr>
        <w:t xml:space="preserve">να φτάσει η ψηφοφορία και να αλλάξετε άποψη σε σχέση με το θέμα της αποσύνδεσης της εκλογής του Προέδρου της Δημοκρατίας από τη διάλυση της Βουλής. Δεν πρόκειται η επόμενη </w:t>
      </w:r>
      <w:r>
        <w:rPr>
          <w:rFonts w:eastAsia="Times New Roman"/>
          <w:szCs w:val="24"/>
        </w:rPr>
        <w:t>κ</w:t>
      </w:r>
      <w:r>
        <w:rPr>
          <w:rFonts w:eastAsia="Times New Roman"/>
          <w:szCs w:val="24"/>
        </w:rPr>
        <w:t>υβέρνηση να είναι όμηρος μιας τέτοιας απειλής, την οποία ενδεχομένως θα εκφράσετε τ</w:t>
      </w:r>
      <w:r>
        <w:rPr>
          <w:rFonts w:eastAsia="Times New Roman"/>
          <w:szCs w:val="24"/>
        </w:rPr>
        <w:t xml:space="preserve">ο 2020. </w:t>
      </w:r>
    </w:p>
    <w:p w14:paraId="0A5DE3E3" w14:textId="77777777" w:rsidR="00415E13" w:rsidRDefault="00E650A0">
      <w:pPr>
        <w:spacing w:line="600" w:lineRule="auto"/>
        <w:ind w:firstLine="720"/>
        <w:jc w:val="both"/>
        <w:rPr>
          <w:rFonts w:eastAsia="Times New Roman"/>
          <w:szCs w:val="24"/>
        </w:rPr>
      </w:pPr>
      <w:r>
        <w:rPr>
          <w:rFonts w:eastAsia="Times New Roman"/>
          <w:szCs w:val="24"/>
        </w:rPr>
        <w:t>Ας τελειώνουμε με αυτή την ιστορία. Ας καταλάβουμε ότι δεν βοήθησε σε κα</w:t>
      </w:r>
      <w:r>
        <w:rPr>
          <w:rFonts w:eastAsia="Times New Roman"/>
          <w:szCs w:val="24"/>
        </w:rPr>
        <w:t>μ</w:t>
      </w:r>
      <w:r>
        <w:rPr>
          <w:rFonts w:eastAsia="Times New Roman"/>
          <w:szCs w:val="24"/>
        </w:rPr>
        <w:t>μία περίπτωση αυτή η διάλυση της Βουλής κι ας καταλάβουμε και κάτι ακόμα, ότι οι περιορισμένες αρμοδιότητες τις οποίες έχει ο Πρόεδρος της Δημοκρατίας δεν δικαιολογούν σε κα</w:t>
      </w:r>
      <w:r>
        <w:rPr>
          <w:rFonts w:eastAsia="Times New Roman"/>
          <w:szCs w:val="24"/>
        </w:rPr>
        <w:t>μ</w:t>
      </w:r>
      <w:r>
        <w:rPr>
          <w:rFonts w:eastAsia="Times New Roman"/>
          <w:szCs w:val="24"/>
        </w:rPr>
        <w:t xml:space="preserve">μία περίπτωση λογικά αυτή τη διάλυση. </w:t>
      </w:r>
    </w:p>
    <w:p w14:paraId="0A5DE3E4" w14:textId="77777777" w:rsidR="00415E13" w:rsidRDefault="00E650A0">
      <w:pPr>
        <w:spacing w:line="600" w:lineRule="auto"/>
        <w:ind w:firstLine="720"/>
        <w:jc w:val="both"/>
        <w:rPr>
          <w:rFonts w:eastAsia="Times New Roman"/>
          <w:szCs w:val="24"/>
        </w:rPr>
      </w:pPr>
      <w:r>
        <w:rPr>
          <w:rFonts w:eastAsia="Times New Roman"/>
          <w:szCs w:val="24"/>
        </w:rPr>
        <w:lastRenderedPageBreak/>
        <w:t>Κυρίες και κύριοι συνάδελφοι, θα ήμουν πάρα πολύ ευτυχής, αν είχε υιοθετηθεί η πρότασή μας για συνολική ψήφο σε όλα τα υπό αναθεώρηση άρθρα ώστε η επόμενη Βουλή μετά από τη γνώμη και την κρίση του ελληνικού λαού να ήτ</w:t>
      </w:r>
      <w:r>
        <w:rPr>
          <w:rFonts w:eastAsia="Times New Roman"/>
          <w:szCs w:val="24"/>
        </w:rPr>
        <w:t>αν έτοιμη να αλλάξει οριστικά και καταλυτικά τον καταστατικό χάρτη της χώρας. Όμως, σε κάθε περίπτωση, μη χάσουμε την ευκαιρία αυτά που έχουν πληγώσει τους πολίτες και έχουμε δει πόσο έχουν τραυματίσει την ίδια την αξιοπιστία του πολιτικού συστήματος να μη</w:t>
      </w:r>
      <w:r>
        <w:rPr>
          <w:rFonts w:eastAsia="Times New Roman"/>
          <w:szCs w:val="24"/>
        </w:rPr>
        <w:t>ν τα αλλάξουμε.</w:t>
      </w:r>
    </w:p>
    <w:p w14:paraId="0A5DE3E5" w14:textId="77777777" w:rsidR="00415E13" w:rsidRDefault="00E650A0">
      <w:pPr>
        <w:spacing w:line="600" w:lineRule="auto"/>
        <w:ind w:firstLine="720"/>
        <w:jc w:val="both"/>
        <w:rPr>
          <w:rFonts w:eastAsia="Times New Roman"/>
          <w:szCs w:val="24"/>
        </w:rPr>
      </w:pPr>
      <w:r w:rsidRPr="00BC38F7">
        <w:rPr>
          <w:rFonts w:eastAsia="Times New Roman"/>
          <w:b/>
          <w:szCs w:val="24"/>
        </w:rPr>
        <w:t>ΠΡΟΕΔΡΕΥΩΝ (Δημήτριος Κρεμαστινός):</w:t>
      </w:r>
      <w:r>
        <w:rPr>
          <w:rFonts w:eastAsia="Times New Roman"/>
          <w:szCs w:val="24"/>
        </w:rPr>
        <w:t xml:space="preserve"> Παρακαλώ συντομεύετε. </w:t>
      </w:r>
    </w:p>
    <w:p w14:paraId="0A5DE3E6"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Ας οπλίσουμε, κύριε Πρόεδρε, την επόμενη Βουλή με ορισμένα εργαλεία, ιδιαίτερα σε ό,τι αφορά το άρθρο 86 και το άρθρο 32, ώστε τουλάχιστον να αποκαταστήσουμε</w:t>
      </w:r>
      <w:r>
        <w:rPr>
          <w:rFonts w:eastAsia="Times New Roman" w:cs="Times New Roman"/>
          <w:szCs w:val="24"/>
        </w:rPr>
        <w:t xml:space="preserve"> αυτές τις βαθιές δυσλειτουργίες του πολιτικού μας συστήματος.</w:t>
      </w:r>
    </w:p>
    <w:p w14:paraId="0A5DE3E7"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A5DE3E8" w14:textId="77777777" w:rsidR="00415E13" w:rsidRDefault="00E650A0">
      <w:pPr>
        <w:spacing w:line="600" w:lineRule="auto"/>
        <w:ind w:firstLine="720"/>
        <w:jc w:val="both"/>
        <w:rPr>
          <w:rFonts w:eastAsia="Times New Roman" w:cs="Times New Roman"/>
          <w:szCs w:val="24"/>
        </w:rPr>
      </w:pPr>
      <w:r w:rsidRPr="00543092">
        <w:rPr>
          <w:rFonts w:eastAsia="Times New Roman" w:cs="Times New Roman"/>
          <w:b/>
          <w:szCs w:val="24"/>
        </w:rPr>
        <w:lastRenderedPageBreak/>
        <w:t xml:space="preserve">ΠΡΟΕΔΡΕΥΩΝ (Δημήτριος Κρεμαστινός): </w:t>
      </w:r>
      <w:r>
        <w:rPr>
          <w:rFonts w:eastAsia="Times New Roman" w:cs="Times New Roman"/>
          <w:szCs w:val="24"/>
        </w:rPr>
        <w:t>Ευχαριστώ.</w:t>
      </w:r>
    </w:p>
    <w:p w14:paraId="0A5DE3E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Τον λόγο έχει τώρα ο κ. Μπαλωμενάκης, Βουλευτής του ΣΥΡΙΖΑ.</w:t>
      </w:r>
    </w:p>
    <w:p w14:paraId="0A5DE3EA"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Ευχαριστώ,</w:t>
      </w:r>
      <w:r>
        <w:rPr>
          <w:rFonts w:eastAsia="Times New Roman" w:cs="Times New Roman"/>
          <w:szCs w:val="24"/>
        </w:rPr>
        <w:t xml:space="preserve"> κύριε Πρόεδρε.</w:t>
      </w:r>
    </w:p>
    <w:p w14:paraId="0A5DE3E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Σύνταγμα που έχουμε σήμερα σε γενικές γραμμές, μέσα και μετά τις αναθεωρήσεις του, έχει ανοίξει ορίζοντες σε νε</w:t>
      </w:r>
      <w:r>
        <w:rPr>
          <w:rFonts w:eastAsia="Times New Roman" w:cs="Times New Roman"/>
          <w:szCs w:val="24"/>
        </w:rPr>
        <w:t>ο</w:t>
      </w:r>
      <w:r>
        <w:rPr>
          <w:rFonts w:eastAsia="Times New Roman" w:cs="Times New Roman"/>
          <w:szCs w:val="24"/>
        </w:rPr>
        <w:t>τερικές αντιλήψεις για τη δημοκρατία, την ισότητα και τα κοινωνικά δικαιώματα, την προστασία φυ</w:t>
      </w:r>
      <w:r>
        <w:rPr>
          <w:rFonts w:eastAsia="Times New Roman" w:cs="Times New Roman"/>
          <w:szCs w:val="24"/>
        </w:rPr>
        <w:t>σικού περιβάλλοντος και των φυσικών πόρων. Πρόκειται για την αποτύπωση των αλλαγών που έγιναν στην ελληνική κοινωνία μετά το 1975. Ειδικά για όσες μεταρρυθμίσεις είναι πρωτοποριακές, εκσυγχρονιστικές και προοδευτικές, πρέπει να πούμε ότι σ’ αυτές συνετέλεσ</w:t>
      </w:r>
      <w:r>
        <w:rPr>
          <w:rFonts w:eastAsia="Times New Roman" w:cs="Times New Roman"/>
          <w:szCs w:val="24"/>
        </w:rPr>
        <w:t xml:space="preserve">αν η διακοπή της υπερτριαντάχρονης κυριαρχίας των συντηρητικών δυνάμεων, η άνοδος του μορφωτικού επιπέδου των Ελλήνων, αλλά και η πρόοδος στην κοινωνική οργάνωση με την εμφάνιση νέων κινημάτων, της κοινωνίας των </w:t>
      </w:r>
      <w:r>
        <w:rPr>
          <w:rFonts w:eastAsia="Times New Roman" w:cs="Times New Roman"/>
          <w:szCs w:val="24"/>
        </w:rPr>
        <w:lastRenderedPageBreak/>
        <w:t>πολιτών, των δικαιωμάτων, της οικολογίας, πο</w:t>
      </w:r>
      <w:r>
        <w:rPr>
          <w:rFonts w:eastAsia="Times New Roman" w:cs="Times New Roman"/>
          <w:szCs w:val="24"/>
        </w:rPr>
        <w:t>υ είχαν αποφασιστική επίδραση πάνω σ’ αυτές τις αλλαγές.</w:t>
      </w:r>
    </w:p>
    <w:p w14:paraId="0A5DE3E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Αριστερά πάντοτε αναγνωρίζει το Σύνταγμα και γενικότερα τους θεσμούς, εκτός από την κανονιστική τους διάσταση, και ως χώρο ιδεολογικής και πολιτικής αντιπαράθεσης. Αναγνωρίζει, επίσης, ότι οι νομοθ</w:t>
      </w:r>
      <w:r>
        <w:rPr>
          <w:rFonts w:eastAsia="Times New Roman" w:cs="Times New Roman"/>
          <w:szCs w:val="24"/>
        </w:rPr>
        <w:t xml:space="preserve">ετικές και υπερνομοθετικές ρυθμίσεις πρέπει να αποτυπώνουν τις αλλαγές στις αντιλήψεις και τις επιλογές του κοινωνικού σώματος. </w:t>
      </w:r>
    </w:p>
    <w:p w14:paraId="0A5DE3E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Με αυτήν την έννοια, πρέπει να πούμε εισαγωγικά η βασική μέριμνα των προτάσεων της Πλειοψηφίας ήταν να αποτυπώνονται σ’ αυτές ο</w:t>
      </w:r>
      <w:r>
        <w:rPr>
          <w:rFonts w:eastAsia="Times New Roman" w:cs="Times New Roman"/>
          <w:szCs w:val="24"/>
        </w:rPr>
        <w:t xml:space="preserve">ι ανακατατάξεις που επέφερε η κρίση στις συνειδήσεις της πλειοψηφίας των πολιτών, που οδήγησαν στην ωρίμανση για τις αναγκαίες τομές. </w:t>
      </w:r>
    </w:p>
    <w:p w14:paraId="0A5DE3E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Εξίσου σημαντική είναι η ανάγκη να εξουδετερώνεται ο κίνδυνος επανάληψης αρνητικών φαινομένων που αναδείχθηκαν και απέναντι στα οποία οι μέχρι σήμερα συνταγματικές εγγυήσεις αποδείχθηκαν μη επαρκείς, όπως κατ’ εξοχήν συνέβη στον χώρο των εργασιακών δικαιωμ</w:t>
      </w:r>
      <w:r>
        <w:rPr>
          <w:rFonts w:eastAsia="Times New Roman" w:cs="Times New Roman"/>
          <w:szCs w:val="24"/>
        </w:rPr>
        <w:t xml:space="preserve">άτων. </w:t>
      </w:r>
    </w:p>
    <w:p w14:paraId="0A5DE3E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Δείγματα γραφής έχουμε δώσει ήδη πριν από τη συνολική πρόταση της </w:t>
      </w:r>
      <w:r>
        <w:rPr>
          <w:rFonts w:eastAsia="Times New Roman" w:cs="Times New Roman"/>
          <w:szCs w:val="24"/>
        </w:rPr>
        <w:t>σ</w:t>
      </w:r>
      <w:r>
        <w:rPr>
          <w:rFonts w:eastAsia="Times New Roman" w:cs="Times New Roman"/>
          <w:szCs w:val="24"/>
        </w:rPr>
        <w:t xml:space="preserve">υνταγματικής Αναθεώρησης και είναι η απλή αναλογική, η διεύρυνση των ελευθεριών με τη νομοθετική κατοχύρωση νέων κοινωνικών και πολιτικών δικαιωμάτων σε θέματα ισότητας των πολιτών, </w:t>
      </w:r>
      <w:r>
        <w:rPr>
          <w:rFonts w:eastAsia="Times New Roman" w:cs="Times New Roman"/>
          <w:szCs w:val="24"/>
        </w:rPr>
        <w:t>το άνοιγμα του διαλόγου με την Εκκλησία και ήρθε πραγματικά η στιγμή αυτός ο προσανατολισμός να έρθει και να λάβει συνταγματική κατοχύρωση.</w:t>
      </w:r>
    </w:p>
    <w:p w14:paraId="0A5DE3F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Όπως είπαν και άλλοι συνάδελφοι, κύριος και πρώτιστος σκοπός και μέλημα, πιστεύω, όλων των παρατάξεων είναι να αποκα</w:t>
      </w:r>
      <w:r>
        <w:rPr>
          <w:rFonts w:eastAsia="Times New Roman" w:cs="Times New Roman"/>
          <w:szCs w:val="24"/>
        </w:rPr>
        <w:t>τασταθεί η εμπιστοσύνη του πολίτη στη διακυβέρνηση της χώρας, στην εκτελεστική εξουσία. Σήμερα αυτή η εμπιστοσύνη είναι χαμηλή, ισχνή και γι’ αυτόν τον λόγο προτείνει τα μέτρα που προτείνει η πρόταση που έρχεται για ψήφιση, μέτρα όπως η απλή αναλογική, η π</w:t>
      </w:r>
      <w:r>
        <w:rPr>
          <w:rFonts w:eastAsia="Times New Roman" w:cs="Times New Roman"/>
          <w:szCs w:val="24"/>
        </w:rPr>
        <w:t>ρόταση δυσπιστίας με ταυτόχρονη πρόταση για τον Πρωθυπουργό, η εξάντληση της τετραετίας, που είναι πολύ βασικό, όπως φυσικά και το άρθρο 86 που είπαν και άλλοι συνάδελφοι, το οποίο έχει ήδη ούτως ή άλλως περάσει σε πλήρη ανυποληψία και βεβαίως η αλλαγή στο</w:t>
      </w:r>
      <w:r>
        <w:rPr>
          <w:rFonts w:eastAsia="Times New Roman" w:cs="Times New Roman"/>
          <w:szCs w:val="24"/>
        </w:rPr>
        <w:t xml:space="preserve">ν τρόπο με τον οποίο θα ρυθμίζεται η ασυλία των Βουλευτών. </w:t>
      </w:r>
    </w:p>
    <w:p w14:paraId="0A5DE3F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και ορισμένα άλλα μέτρα. Δεν θα τα διαβάσω, γιατί βλέπω ότι δεν προλαβαίνω. Εκείνο, όμως, που πρέπει να πούμε είναι πως η δικαιολογητική βάση για την υπόδειξη της πρόταση θέσπισης λαϊκών </w:t>
      </w:r>
      <w:r>
        <w:rPr>
          <w:rFonts w:eastAsia="Times New Roman" w:cs="Times New Roman"/>
          <w:szCs w:val="24"/>
        </w:rPr>
        <w:t>πρωτοβουλιών ήταν ακριβώς αυτό, ότι πάνω στην κρίση και στο μεγάλο γιγαντιαίο ξέσπασμα της λαϊκής δυσαρέσκειας δεν υπήρξε ένας θεσμός που να δώσει έκφραση και δυνατότητα ενός βήματος έκφρασης στις λαϊκές δυνάμεις.</w:t>
      </w:r>
    </w:p>
    <w:p w14:paraId="0A5DE3F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Εδώ πρέπει να απαντήσουμε και σε προηγούμε</w:t>
      </w:r>
      <w:r>
        <w:rPr>
          <w:rFonts w:eastAsia="Times New Roman" w:cs="Times New Roman"/>
          <w:szCs w:val="24"/>
        </w:rPr>
        <w:t>νο ομιλητή της Νέας Δημοκρατίας που είπε: «Το Σύνταγμα σ</w:t>
      </w:r>
      <w:r>
        <w:rPr>
          <w:rFonts w:eastAsia="Times New Roman" w:cs="Times New Roman"/>
          <w:szCs w:val="24"/>
        </w:rPr>
        <w:t>ά</w:t>
      </w:r>
      <w:r>
        <w:rPr>
          <w:rFonts w:eastAsia="Times New Roman" w:cs="Times New Roman"/>
          <w:szCs w:val="24"/>
        </w:rPr>
        <w:t>ς έβλαψε για την κρίση;». Δεν είναι έτσι. Ας αναλογιστούμε ποια θα ήταν η πολιτική κατάσταση, εάν υπήρχαν δυνατότητες έκφρασης και λαϊκής νομοθετικής πρωτοβουλίας και ένα σωρό άλλα πράγματα, τα οποία</w:t>
      </w:r>
      <w:r>
        <w:rPr>
          <w:rFonts w:eastAsia="Times New Roman" w:cs="Times New Roman"/>
          <w:szCs w:val="24"/>
        </w:rPr>
        <w:t xml:space="preserve"> θα μπορούσαν να είχαν γίνει με τη διαμόρφωση νέου πεδίου στις δυνατότητες δημοψηφισμάτων. </w:t>
      </w:r>
    </w:p>
    <w:p w14:paraId="0A5DE3F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Όσον αφορά τα κοινωνικά δικαιώματα, εμείς δεν κρύψαμε την πρόθεσή μας να θωρακίσουμε τα ατομικά και κοινωνικά δικαιώματα των πολιτών διαμέσου της Αναθεώρησης. </w:t>
      </w:r>
    </w:p>
    <w:p w14:paraId="0A5DE3F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πραγματικά μια διαφορά στις αντιλήψεις μεταξύ των δυο μεγάλων παρατάξεων και αναφέρομαι ειδικά στη Νέα Δημοκρατία. Θα υπογραμμίσω μια διαφορά στις εκφράσεις. Η μεν Νέα Δημοκρατία στο θέμα των υποχρεώσεων του κράτους απέναντι στους πολίτες μιλά για </w:t>
      </w:r>
      <w:r>
        <w:rPr>
          <w:rFonts w:eastAsia="Times New Roman" w:cs="Times New Roman"/>
          <w:szCs w:val="24"/>
        </w:rPr>
        <w:t>την εξασφάλιση ενός ελαχίστου εγγυημένου εισοδήματος και η δική μας πρόταση μιλά για ένα εγγυημένο επίπεδο αξιοπρεπούς διαβίωσης. Είναι μια έννοια πολύ ευρύτερη από το ελάχιστο εγγυημένο εισόδημα, το οποίο ελάχιστο εγγυημένο εισόδημα παραπέμπει προφανώς σε</w:t>
      </w:r>
      <w:r>
        <w:rPr>
          <w:rFonts w:eastAsia="Times New Roman" w:cs="Times New Roman"/>
          <w:szCs w:val="24"/>
        </w:rPr>
        <w:t xml:space="preserve"> μια λογική εισοδηματικής ενίσχυσης, επιδοματικού χαρακτήρος, που βεβαίως όταν το κράτος δεν έχει, δεν θα δίδει κιόλας, ενώ η δική μας πρόταση είναι συνολικότερη και αποβλέπει σε μια ευέλικτη κάλυψη των κοινωνικών αναγκών. Αποβλέπει στη διασφάλιση στους πο</w:t>
      </w:r>
      <w:r>
        <w:rPr>
          <w:rFonts w:eastAsia="Times New Roman" w:cs="Times New Roman"/>
          <w:szCs w:val="24"/>
        </w:rPr>
        <w:t>λίτες αγαθών και υπηρεσιών μόρφωσης, πρόνοιας, υγείας, στέγασης, θέρμανσης, που είναι αναγκαίες στο σημερινό επίπεδο ζωής, για να υπάρχει ένα αξιοπρεπές επίπεδο.</w:t>
      </w:r>
    </w:p>
    <w:p w14:paraId="0A5DE3F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Σε αυτή τη διαδικασία Αναθεώρησης επισήμως η Νέα Δημοκρατία είχε έναν συναινετικό χαρακτήρα. Σ</w:t>
      </w:r>
      <w:r>
        <w:rPr>
          <w:rFonts w:eastAsia="Times New Roman" w:cs="Times New Roman"/>
          <w:szCs w:val="24"/>
        </w:rPr>
        <w:t xml:space="preserve">την ουσία, όμως, νομίζω ότι δεν θα κάνω λάθος, εάν πω ότι έκανε προσπάθειες </w:t>
      </w:r>
      <w:r>
        <w:rPr>
          <w:rFonts w:eastAsia="Times New Roman" w:cs="Times New Roman"/>
          <w:szCs w:val="24"/>
        </w:rPr>
        <w:lastRenderedPageBreak/>
        <w:t xml:space="preserve">να υπονομεύσει κάθε πρόταση που «μύριζε» προοδευτικό εκσυγχρονισμό. </w:t>
      </w:r>
    </w:p>
    <w:p w14:paraId="0A5DE3F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Είναι χαρακτηριστικός ένας νεολογισμός, με τον οποίο συνήθως απέκρουε τις προτάσεις μας για διεύρυνση των κοινω</w:t>
      </w:r>
      <w:r>
        <w:rPr>
          <w:rFonts w:eastAsia="Times New Roman" w:cs="Times New Roman"/>
          <w:szCs w:val="24"/>
        </w:rPr>
        <w:t>νικών και ατομικών δικαιωμάτων. Τις χαρακτήριζε υποτιμητικά ως «δικαιωματισμό», θέλοντας να τις παρουσιάσει ως αποτέλεσμα μιας ιδεοληψίας. Νομίζω ότι ιδεοληπτική, αντιθέτως, υπήρξε σε ορισμένα σημεία η δική της στάση με την προσχώρηση στην ανάγκη να υπάρχο</w:t>
      </w:r>
      <w:r>
        <w:rPr>
          <w:rFonts w:eastAsia="Times New Roman" w:cs="Times New Roman"/>
          <w:szCs w:val="24"/>
        </w:rPr>
        <w:t xml:space="preserve">υν όσο πιο πολλά περιθώρια ήταν δυνατόν για την ελεύθερη δράση της ιδιωτικής πρωτοβουλίας, καθώς και στην επιμονή για περιθώρια στενών ερμηνειών στις αναφορές στα κοινωνικά ιδίως δικαιώματα. </w:t>
      </w:r>
    </w:p>
    <w:p w14:paraId="0A5DE3F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Νέα Δημοκρατία, συνεπικουρούμενη σ’ αυτό το θέμα και από το ΚΙ</w:t>
      </w:r>
      <w:r>
        <w:rPr>
          <w:rFonts w:eastAsia="Times New Roman" w:cs="Times New Roman"/>
          <w:szCs w:val="24"/>
        </w:rPr>
        <w:t xml:space="preserve">ΝΑΛ, έδωσε πολύ μεγάλη μάχη -και εδώ μέσα το αντιλαμβανόμαστε- για να εισαχθεί ως ρήτρα η υποχρέωση τήρησης ισοσκελισμένων προϋπολογισμών. </w:t>
      </w:r>
    </w:p>
    <w:p w14:paraId="0A5DE3F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Θα έπαιρνε πραγματικά πολύ χρόνο να αναφερθούμε στην ουσία της διάστασης αυτών των απόψεων. Μπορούμε να </w:t>
      </w:r>
      <w:r>
        <w:rPr>
          <w:rFonts w:eastAsia="Times New Roman" w:cs="Times New Roman"/>
          <w:szCs w:val="24"/>
        </w:rPr>
        <w:lastRenderedPageBreak/>
        <w:t>πούμε, όμως,</w:t>
      </w:r>
      <w:r>
        <w:rPr>
          <w:rFonts w:eastAsia="Times New Roman" w:cs="Times New Roman"/>
          <w:szCs w:val="24"/>
        </w:rPr>
        <w:t xml:space="preserve"> ότι εάν υπήρχαν ισοσκελισμένοι προϋπολογισμοί, θα υπήρχε πάντοτε ένας κόφτης, ένας υπερνομοθετικός κορσές που θα εμπόδιζε την υλοποίηση προγραμματικών δεσμεύσεων μιας δημοκρατικά εκλεγμένης </w:t>
      </w:r>
      <w:r>
        <w:rPr>
          <w:rFonts w:eastAsia="Times New Roman" w:cs="Times New Roman"/>
          <w:szCs w:val="24"/>
        </w:rPr>
        <w:t>κ</w:t>
      </w:r>
      <w:r>
        <w:rPr>
          <w:rFonts w:eastAsia="Times New Roman" w:cs="Times New Roman"/>
          <w:szCs w:val="24"/>
        </w:rPr>
        <w:t xml:space="preserve">υβέρνησης. </w:t>
      </w:r>
    </w:p>
    <w:p w14:paraId="0A5DE3F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Νοικοκύρεμα προϋπολογισμού, ναι, το αποδείξαμε και σ</w:t>
      </w:r>
      <w:r>
        <w:rPr>
          <w:rFonts w:eastAsia="Times New Roman" w:cs="Times New Roman"/>
          <w:szCs w:val="24"/>
        </w:rPr>
        <w:t>τον προηγούμενο προϋπολογισμό ότι δεν κάναμε αλόγιστο επεκτατισμό, πλην όμως άλλο ζήτημα είναι αυτό και άλλο να αξιοποιείται η προσπάθεια ισοσκέλισης του προϋπολογισμού, που παρεμπιπτόντως δεν αποτελεί νομική υποχρέωση σε καμία περίπτωση. Το είπαμε και στη</w:t>
      </w:r>
      <w:r>
        <w:rPr>
          <w:rFonts w:eastAsia="Times New Roman" w:cs="Times New Roman"/>
          <w:szCs w:val="24"/>
        </w:rPr>
        <w:t xml:space="preserve">ν </w:t>
      </w:r>
      <w:r>
        <w:rPr>
          <w:rFonts w:eastAsia="Times New Roman" w:cs="Times New Roman"/>
          <w:szCs w:val="24"/>
        </w:rPr>
        <w:t>ε</w:t>
      </w:r>
      <w:r>
        <w:rPr>
          <w:rFonts w:eastAsia="Times New Roman" w:cs="Times New Roman"/>
          <w:szCs w:val="24"/>
        </w:rPr>
        <w:t>πιτροπή. Δεν προβλέπει το νομοθετικό πλαίσιο σήμερα αυστηρώς ισοσκελισμένο προϋπολογισμό, αλλά προϋποθέτει ισοσκελισμένα δημοσιονομικά γενικά, όπως και στη Συνθήκη της Λισαβ</w:t>
      </w:r>
      <w:r>
        <w:rPr>
          <w:rFonts w:eastAsia="Times New Roman" w:cs="Times New Roman"/>
          <w:szCs w:val="24"/>
        </w:rPr>
        <w:t>ώ</w:t>
      </w:r>
      <w:r>
        <w:rPr>
          <w:rFonts w:eastAsia="Times New Roman" w:cs="Times New Roman"/>
          <w:szCs w:val="24"/>
        </w:rPr>
        <w:t>νας υπάρχει μια συγκεκριμένη εξαίρεση.</w:t>
      </w:r>
    </w:p>
    <w:p w14:paraId="0A5DE3F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Τελειώνοντας, θέλω να σας πω ότι το γεγο</w:t>
      </w:r>
      <w:r>
        <w:rPr>
          <w:rFonts w:eastAsia="Times New Roman" w:cs="Times New Roman"/>
          <w:szCs w:val="24"/>
        </w:rPr>
        <w:t xml:space="preserve">νός πως οι προτάσεις του ΣΥΡΙΖΑ υπερψηφίστηκαν, συγκεντρώνοντας περισσότερες ψήφους από τον αριθμό των Βουλευτών του ΣΥΡΙΖΑ που συμμετείχαν στην </w:t>
      </w:r>
      <w:r>
        <w:rPr>
          <w:rFonts w:eastAsia="Times New Roman" w:cs="Times New Roman"/>
          <w:szCs w:val="24"/>
        </w:rPr>
        <w:t>ε</w:t>
      </w:r>
      <w:r>
        <w:rPr>
          <w:rFonts w:eastAsia="Times New Roman" w:cs="Times New Roman"/>
          <w:szCs w:val="24"/>
        </w:rPr>
        <w:t xml:space="preserve">πιτροπή, παραπέμπει στην εκτίμηση ότι πρόκειται για ώριμες και μελετημένες προτάσεις, που δυνητικά </w:t>
      </w:r>
      <w:r>
        <w:rPr>
          <w:rFonts w:eastAsia="Times New Roman" w:cs="Times New Roman"/>
          <w:szCs w:val="24"/>
        </w:rPr>
        <w:lastRenderedPageBreak/>
        <w:t>συσπειρώνου</w:t>
      </w:r>
      <w:r>
        <w:rPr>
          <w:rFonts w:eastAsia="Times New Roman" w:cs="Times New Roman"/>
          <w:szCs w:val="24"/>
        </w:rPr>
        <w:t xml:space="preserve">ν τον προοδευτικό κόσμο της χώρας μας ενάντια στα αιτήματα συντηρητικής αναδίπλωσης. </w:t>
      </w:r>
    </w:p>
    <w:p w14:paraId="0A5DE3F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Μπορούμε, λοιπόν, να οραματιζόμαστε ένα κράτος διαφορετικό, φιλικό προς τον πολίτη, ένα κράτος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υπερασπιστή των δημοσίων αγαθών και φρουρό των ατομικών και κοινωνικών δι</w:t>
      </w:r>
      <w:r>
        <w:rPr>
          <w:rFonts w:eastAsia="Times New Roman" w:cs="Times New Roman"/>
          <w:szCs w:val="24"/>
        </w:rPr>
        <w:t>καιωμάτων; Η εξάρτηση θα απαντηθεί και από τη σύνθεση της επόμενης Βουλής. Εάν όπως θέλουμε και πιστεύουμε και όπως θα αγωνιστούμε να συμβεί, υπάρξουν οι αναγκαίες προοδευτικές πλειοψηφίες στην επόμενη Βουλή το έργο που άρχισε θα αχθεί ασφαλώς σε αίσιον πέ</w:t>
      </w:r>
      <w:r>
        <w:rPr>
          <w:rFonts w:eastAsia="Times New Roman" w:cs="Times New Roman"/>
          <w:szCs w:val="24"/>
        </w:rPr>
        <w:t xml:space="preserve">ρας. </w:t>
      </w:r>
    </w:p>
    <w:p w14:paraId="0A5DE3FC"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5DE3FD" w14:textId="77777777" w:rsidR="00415E13" w:rsidRDefault="00E650A0">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Κρεμαστινός): </w:t>
      </w:r>
      <w:r>
        <w:rPr>
          <w:rFonts w:eastAsia="Times New Roman" w:cs="Times New Roman"/>
          <w:szCs w:val="24"/>
        </w:rPr>
        <w:t>Και εγώ σας ευχαριστώ.</w:t>
      </w:r>
    </w:p>
    <w:p w14:paraId="0A5DE3F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Επειδή προηγουμένως ετέθη θέμα μέχρι ποια ώρα απόψε η Βουλή θα συνεδριάσει, θέλω να σας πω ότι οι Βουλευτές είναι κατανεμημένοι</w:t>
      </w:r>
      <w:r w:rsidRPr="00D57C5B">
        <w:rPr>
          <w:rFonts w:eastAsia="Times New Roman" w:cs="Times New Roman"/>
          <w:szCs w:val="24"/>
        </w:rPr>
        <w:t xml:space="preserve"> </w:t>
      </w:r>
      <w:r>
        <w:rPr>
          <w:rFonts w:eastAsia="Times New Roman" w:cs="Times New Roman"/>
          <w:szCs w:val="24"/>
        </w:rPr>
        <w:t>σε κύκλους. Βρισκόμ</w:t>
      </w:r>
      <w:r>
        <w:rPr>
          <w:rFonts w:eastAsia="Times New Roman" w:cs="Times New Roman"/>
          <w:szCs w:val="24"/>
        </w:rPr>
        <w:t xml:space="preserve">αστε ακόμα στον πρώτο κύκλο. Είμαστε στον αριθμό 33 του πρώτου κύκλου. Ακολουθεί ο δεύτερος κύκλος με δεκατέσσερις Βουλευτές, ο τρίτος </w:t>
      </w:r>
      <w:r>
        <w:rPr>
          <w:rFonts w:eastAsia="Times New Roman" w:cs="Times New Roman"/>
          <w:szCs w:val="24"/>
        </w:rPr>
        <w:lastRenderedPageBreak/>
        <w:t xml:space="preserve">κύκλος που φτάνει μέχρι το νούμερο 28 και στον τέταρτο κύκλο και την </w:t>
      </w:r>
      <w:r>
        <w:rPr>
          <w:rFonts w:eastAsia="Times New Roman" w:cs="Times New Roman"/>
          <w:szCs w:val="24"/>
        </w:rPr>
        <w:t xml:space="preserve">τριακοστή πέμπτη </w:t>
      </w:r>
      <w:r>
        <w:rPr>
          <w:rFonts w:eastAsia="Times New Roman" w:cs="Times New Roman"/>
          <w:szCs w:val="24"/>
        </w:rPr>
        <w:t>θέση είναι ο Βουλευτής κ. Παναγούλη</w:t>
      </w:r>
      <w:r>
        <w:rPr>
          <w:rFonts w:eastAsia="Times New Roman" w:cs="Times New Roman"/>
          <w:szCs w:val="24"/>
        </w:rPr>
        <w:t>ς. Αυτό είναι το πρόγραμμα του τετάρτου κύκλου. Είναι, δηλαδή, σε κύκλους οι Βουλευτές, δεν είναι σε απόλυτη σειρά με αριθμούς. Γι</w:t>
      </w:r>
      <w:r>
        <w:rPr>
          <w:rFonts w:eastAsia="Times New Roman" w:cs="Times New Roman"/>
          <w:szCs w:val="24"/>
        </w:rPr>
        <w:t>α</w:t>
      </w:r>
      <w:r>
        <w:rPr>
          <w:rFonts w:eastAsia="Times New Roman" w:cs="Times New Roman"/>
          <w:szCs w:val="24"/>
        </w:rPr>
        <w:t xml:space="preserve"> αυτό δημιουργείται και μια σύγχυση πάνω σ’ αυτό το θέμα.</w:t>
      </w:r>
    </w:p>
    <w:p w14:paraId="0A5DE3FF" w14:textId="77777777" w:rsidR="00415E13" w:rsidRDefault="00E650A0">
      <w:pPr>
        <w:spacing w:line="600" w:lineRule="auto"/>
        <w:ind w:firstLine="720"/>
        <w:jc w:val="both"/>
        <w:rPr>
          <w:rFonts w:eastAsia="Times New Roman" w:cs="Times New Roman"/>
        </w:rPr>
      </w:pPr>
      <w:r w:rsidRPr="00E860FA">
        <w:rPr>
          <w:rFonts w:eastAsia="Times New Roman" w:cs="Times New Roman"/>
        </w:rPr>
        <w:t>Κυρίες και κύριοι συνάδελφοι, έχω την τιμή να ανακοινώσω στο Σώμα ό</w:t>
      </w:r>
      <w:r w:rsidRPr="00E860FA">
        <w:rPr>
          <w:rFonts w:eastAsia="Times New Roman" w:cs="Times New Roman"/>
        </w:rPr>
        <w:t xml:space="preserve">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τρεις</w:t>
      </w:r>
      <w:r w:rsidRPr="00E860FA">
        <w:rPr>
          <w:rFonts w:eastAsia="Times New Roman" w:cs="Times New Roman"/>
        </w:rPr>
        <w:t xml:space="preserve"> μαθητ</w:t>
      </w:r>
      <w:r w:rsidRPr="00E860FA">
        <w:rPr>
          <w:rFonts w:eastAsia="Times New Roman" w:cs="Times New Roman"/>
        </w:rPr>
        <w:t>ές και μαθήτριες και τ</w:t>
      </w:r>
      <w:r>
        <w:rPr>
          <w:rFonts w:eastAsia="Times New Roman" w:cs="Times New Roman"/>
        </w:rPr>
        <w:t>ρει</w:t>
      </w:r>
      <w:r w:rsidRPr="00E860FA">
        <w:rPr>
          <w:rFonts w:eastAsia="Times New Roman" w:cs="Times New Roman"/>
        </w:rPr>
        <w:t>ς εκπαιδευτικοί συνοδοί τους από το 1</w:t>
      </w:r>
      <w:r w:rsidRPr="006113FF">
        <w:rPr>
          <w:rFonts w:eastAsia="Times New Roman" w:cs="Times New Roman"/>
          <w:vertAlign w:val="superscript"/>
        </w:rPr>
        <w:t>ο</w:t>
      </w:r>
      <w:r>
        <w:rPr>
          <w:rFonts w:eastAsia="Times New Roman" w:cs="Times New Roman"/>
        </w:rPr>
        <w:t xml:space="preserve"> </w:t>
      </w:r>
      <w:r>
        <w:rPr>
          <w:rFonts w:eastAsia="Times New Roman" w:cs="Times New Roman"/>
        </w:rPr>
        <w:t>Γυμνάσιο Τρίπολης Αρκαδίας</w:t>
      </w:r>
      <w:r w:rsidRPr="00E860FA">
        <w:rPr>
          <w:rFonts w:eastAsia="Times New Roman" w:cs="Times New Roman"/>
        </w:rPr>
        <w:t xml:space="preserve">. </w:t>
      </w:r>
    </w:p>
    <w:p w14:paraId="0A5DE400" w14:textId="77777777" w:rsidR="00415E13" w:rsidRDefault="00E650A0">
      <w:pPr>
        <w:spacing w:line="600" w:lineRule="auto"/>
        <w:ind w:firstLine="720"/>
        <w:jc w:val="both"/>
        <w:rPr>
          <w:rFonts w:eastAsia="Times New Roman" w:cs="Times New Roman"/>
        </w:rPr>
      </w:pPr>
      <w:r w:rsidRPr="00E860FA">
        <w:rPr>
          <w:rFonts w:eastAsia="Times New Roman" w:cs="Times New Roman"/>
        </w:rPr>
        <w:t xml:space="preserve">Η Βουλή τούς καλωσορίζει. </w:t>
      </w:r>
    </w:p>
    <w:p w14:paraId="0A5DE401" w14:textId="77777777" w:rsidR="00415E13" w:rsidRDefault="00E650A0">
      <w:pPr>
        <w:spacing w:line="600" w:lineRule="auto"/>
        <w:ind w:firstLine="720"/>
        <w:jc w:val="center"/>
        <w:rPr>
          <w:rFonts w:eastAsia="Times New Roman" w:cs="Times New Roman"/>
          <w:szCs w:val="24"/>
        </w:rPr>
      </w:pPr>
      <w:r w:rsidRPr="00E860FA">
        <w:rPr>
          <w:rFonts w:eastAsia="Times New Roman" w:cs="Times New Roman"/>
        </w:rPr>
        <w:t>(Χειροκροτήματα απ’ όλες τις πτέρυγες της Βουλής)</w:t>
      </w:r>
    </w:p>
    <w:p w14:paraId="0A5DE40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 κ. Νικόλαος Παναγιωτόπουλος έχει τον λόγο.</w:t>
      </w:r>
    </w:p>
    <w:p w14:paraId="0A5DE403" w14:textId="77777777" w:rsidR="00415E13" w:rsidRDefault="00E650A0">
      <w:pPr>
        <w:spacing w:line="600" w:lineRule="auto"/>
        <w:ind w:firstLine="720"/>
        <w:jc w:val="both"/>
        <w:rPr>
          <w:rFonts w:eastAsia="Times New Roman" w:cs="Times New Roman"/>
          <w:szCs w:val="24"/>
        </w:rPr>
      </w:pPr>
      <w:r w:rsidRPr="002808B6">
        <w:rPr>
          <w:rFonts w:eastAsia="Times New Roman" w:cs="Times New Roman"/>
          <w:b/>
          <w:szCs w:val="24"/>
        </w:rPr>
        <w:lastRenderedPageBreak/>
        <w:t>ΝΙΚΟΛΑΟΣ ΠΑΝΑΓΙΩΤΟΠΟΥΛΟΣ:</w:t>
      </w:r>
      <w:r>
        <w:rPr>
          <w:rFonts w:eastAsia="Times New Roman" w:cs="Times New Roman"/>
          <w:szCs w:val="24"/>
        </w:rPr>
        <w:t xml:space="preserve"> </w:t>
      </w:r>
      <w:r w:rsidRPr="000A3480">
        <w:rPr>
          <w:rFonts w:eastAsia="Times New Roman" w:cs="Times New Roman"/>
        </w:rPr>
        <w:t xml:space="preserve">Ευχαριστώ, κύριε Πρόεδρε. </w:t>
      </w:r>
    </w:p>
    <w:p w14:paraId="0A5DE404" w14:textId="77777777" w:rsidR="00415E13" w:rsidRDefault="00E650A0">
      <w:pPr>
        <w:spacing w:line="600" w:lineRule="auto"/>
        <w:ind w:firstLine="720"/>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 xml:space="preserve">, </w:t>
      </w:r>
      <w:r w:rsidRPr="002808B6">
        <w:rPr>
          <w:rFonts w:eastAsia="Times New Roman" w:cs="Times New Roman"/>
          <w:szCs w:val="24"/>
        </w:rPr>
        <w:t xml:space="preserve">θυμάμαι με κάποια μελαγχολία το φωτισμένο σε κόκκινο φόντο </w:t>
      </w:r>
      <w:r>
        <w:rPr>
          <w:rFonts w:eastAsia="Times New Roman" w:cs="Times New Roman"/>
          <w:szCs w:val="24"/>
        </w:rPr>
        <w:t>-</w:t>
      </w:r>
      <w:r w:rsidRPr="002808B6">
        <w:rPr>
          <w:rFonts w:eastAsia="Times New Roman" w:cs="Times New Roman"/>
          <w:szCs w:val="24"/>
        </w:rPr>
        <w:t>φυσικά</w:t>
      </w:r>
      <w:r>
        <w:rPr>
          <w:rFonts w:eastAsia="Times New Roman" w:cs="Times New Roman"/>
          <w:szCs w:val="24"/>
        </w:rPr>
        <w:t>, α</w:t>
      </w:r>
      <w:r w:rsidRPr="002808B6">
        <w:rPr>
          <w:rFonts w:eastAsia="Times New Roman" w:cs="Times New Roman"/>
          <w:szCs w:val="24"/>
        </w:rPr>
        <w:t>λίμονο</w:t>
      </w:r>
      <w:r>
        <w:rPr>
          <w:rFonts w:eastAsia="Times New Roman" w:cs="Times New Roman"/>
          <w:szCs w:val="24"/>
        </w:rPr>
        <w:t xml:space="preserve">- κτήριο της </w:t>
      </w:r>
      <w:r w:rsidRPr="007E4228">
        <w:rPr>
          <w:rFonts w:eastAsia="Times New Roman"/>
          <w:bCs/>
        </w:rPr>
        <w:t>Βουλή</w:t>
      </w:r>
      <w:r>
        <w:rPr>
          <w:rFonts w:eastAsia="Times New Roman" w:cs="Times New Roman"/>
          <w:szCs w:val="24"/>
        </w:rPr>
        <w:t xml:space="preserve">ς το καλοκαίρι του 2016. Ήταν ένα </w:t>
      </w:r>
      <w:r w:rsidRPr="002808B6">
        <w:rPr>
          <w:rFonts w:eastAsia="Times New Roman" w:cs="Times New Roman"/>
          <w:szCs w:val="24"/>
        </w:rPr>
        <w:t>θεσπέσιο θέαμα με τον πολιτικό του συμβολισμό</w:t>
      </w:r>
      <w:r>
        <w:rPr>
          <w:rFonts w:eastAsia="Times New Roman" w:cs="Times New Roman"/>
          <w:szCs w:val="24"/>
        </w:rPr>
        <w:t>,</w:t>
      </w:r>
      <w:r w:rsidRPr="002808B6">
        <w:rPr>
          <w:rFonts w:eastAsia="Times New Roman" w:cs="Times New Roman"/>
          <w:szCs w:val="24"/>
        </w:rPr>
        <w:t xml:space="preserve"> γιατί τότε </w:t>
      </w:r>
      <w:r>
        <w:rPr>
          <w:rFonts w:eastAsia="Times New Roman" w:cs="Times New Roman"/>
          <w:szCs w:val="24"/>
        </w:rPr>
        <w:t xml:space="preserve">ήταν </w:t>
      </w:r>
      <w:r w:rsidRPr="002808B6">
        <w:rPr>
          <w:rFonts w:eastAsia="Times New Roman" w:cs="Times New Roman"/>
          <w:szCs w:val="24"/>
        </w:rPr>
        <w:t>η εποχή π</w:t>
      </w:r>
      <w:r w:rsidRPr="002808B6">
        <w:rPr>
          <w:rFonts w:eastAsia="Times New Roman" w:cs="Times New Roman"/>
          <w:szCs w:val="24"/>
        </w:rPr>
        <w:t>ου ο κ</w:t>
      </w:r>
      <w:r>
        <w:rPr>
          <w:rFonts w:eastAsia="Times New Roman" w:cs="Times New Roman"/>
          <w:szCs w:val="24"/>
        </w:rPr>
        <w:t>.</w:t>
      </w:r>
      <w:r w:rsidRPr="002808B6">
        <w:rPr>
          <w:rFonts w:eastAsia="Times New Roman" w:cs="Times New Roman"/>
          <w:szCs w:val="24"/>
        </w:rPr>
        <w:t xml:space="preserve"> Τσίπρας σήμαινε την έναρξη της αναθεωρητικής διαδικασίας</w:t>
      </w:r>
      <w:r>
        <w:rPr>
          <w:rFonts w:eastAsia="Times New Roman" w:cs="Times New Roman"/>
          <w:szCs w:val="24"/>
        </w:rPr>
        <w:t xml:space="preserve">, με διευρυμένη λαϊκή </w:t>
      </w:r>
      <w:r w:rsidRPr="002808B6">
        <w:rPr>
          <w:rFonts w:eastAsia="Times New Roman" w:cs="Times New Roman"/>
          <w:szCs w:val="24"/>
        </w:rPr>
        <w:t>συμμετοχή</w:t>
      </w:r>
      <w:r>
        <w:rPr>
          <w:rFonts w:eastAsia="Times New Roman" w:cs="Times New Roman"/>
          <w:szCs w:val="24"/>
        </w:rPr>
        <w:t xml:space="preserve"> -ά</w:t>
      </w:r>
      <w:r w:rsidRPr="002808B6">
        <w:rPr>
          <w:rFonts w:eastAsia="Times New Roman" w:cs="Times New Roman"/>
          <w:szCs w:val="24"/>
        </w:rPr>
        <w:t xml:space="preserve">λλο που </w:t>
      </w:r>
      <w:r>
        <w:rPr>
          <w:rFonts w:eastAsia="Times New Roman" w:cs="Times New Roman"/>
          <w:szCs w:val="24"/>
        </w:rPr>
        <w:t xml:space="preserve">η λαϊκή </w:t>
      </w:r>
      <w:r w:rsidRPr="002808B6">
        <w:rPr>
          <w:rFonts w:eastAsia="Times New Roman" w:cs="Times New Roman"/>
          <w:szCs w:val="24"/>
        </w:rPr>
        <w:t>συμμετοχή δεν ήρθε ποτέ ούτε επιδιώχθηκε</w:t>
      </w:r>
      <w:r>
        <w:rPr>
          <w:rFonts w:eastAsia="Times New Roman" w:cs="Times New Roman"/>
          <w:szCs w:val="24"/>
        </w:rPr>
        <w:t>,</w:t>
      </w:r>
      <w:r w:rsidRPr="002808B6">
        <w:rPr>
          <w:rFonts w:eastAsia="Times New Roman" w:cs="Times New Roman"/>
          <w:szCs w:val="24"/>
        </w:rPr>
        <w:t xml:space="preserve"> </w:t>
      </w:r>
      <w:r>
        <w:rPr>
          <w:rFonts w:eastAsia="Times New Roman" w:cs="Times New Roman"/>
          <w:szCs w:val="24"/>
        </w:rPr>
        <w:t>ά</w:t>
      </w:r>
      <w:r w:rsidRPr="002808B6">
        <w:rPr>
          <w:rFonts w:eastAsia="Times New Roman" w:cs="Times New Roman"/>
          <w:szCs w:val="24"/>
        </w:rPr>
        <w:t>λλωστε</w:t>
      </w:r>
      <w:r>
        <w:rPr>
          <w:rFonts w:eastAsia="Times New Roman" w:cs="Times New Roman"/>
          <w:szCs w:val="24"/>
        </w:rPr>
        <w:t>,</w:t>
      </w:r>
      <w:r w:rsidRPr="002808B6">
        <w:rPr>
          <w:rFonts w:eastAsia="Times New Roman" w:cs="Times New Roman"/>
          <w:szCs w:val="24"/>
        </w:rPr>
        <w:t xml:space="preserve"> ειλικρινώς ποτέ</w:t>
      </w:r>
      <w:r>
        <w:rPr>
          <w:rFonts w:eastAsia="Times New Roman" w:cs="Times New Roman"/>
          <w:szCs w:val="24"/>
        </w:rPr>
        <w:t>-</w:t>
      </w:r>
      <w:r>
        <w:rPr>
          <w:rFonts w:eastAsia="Times New Roman" w:cs="Times New Roman"/>
          <w:szCs w:val="24"/>
        </w:rPr>
        <w:t>,</w:t>
      </w:r>
      <w:r w:rsidRPr="002808B6">
        <w:rPr>
          <w:rFonts w:eastAsia="Times New Roman" w:cs="Times New Roman"/>
          <w:szCs w:val="24"/>
        </w:rPr>
        <w:t xml:space="preserve"> με πρ</w:t>
      </w:r>
      <w:r>
        <w:rPr>
          <w:rFonts w:eastAsia="Times New Roman" w:cs="Times New Roman"/>
          <w:szCs w:val="24"/>
        </w:rPr>
        <w:t xml:space="preserve">οσκλήσεις </w:t>
      </w:r>
      <w:r w:rsidRPr="002808B6">
        <w:rPr>
          <w:rFonts w:eastAsia="Times New Roman" w:cs="Times New Roman"/>
          <w:szCs w:val="24"/>
        </w:rPr>
        <w:t>σε προσωπικότητες του δημόσιου βίου και εκτός Βουλής</w:t>
      </w:r>
      <w:r>
        <w:rPr>
          <w:rFonts w:eastAsia="Times New Roman" w:cs="Times New Roman"/>
          <w:szCs w:val="24"/>
        </w:rPr>
        <w:t xml:space="preserve"> –άλλο</w:t>
      </w:r>
      <w:r>
        <w:rPr>
          <w:rFonts w:eastAsia="Times New Roman" w:cs="Times New Roman"/>
          <w:szCs w:val="24"/>
        </w:rPr>
        <w:t xml:space="preserve"> που</w:t>
      </w:r>
      <w:r w:rsidRPr="002808B6">
        <w:rPr>
          <w:rFonts w:eastAsia="Times New Roman" w:cs="Times New Roman"/>
          <w:szCs w:val="24"/>
        </w:rPr>
        <w:t xml:space="preserve"> συνεισέφεραν </w:t>
      </w:r>
      <w:r>
        <w:rPr>
          <w:rFonts w:eastAsia="Times New Roman" w:cs="Times New Roman"/>
          <w:szCs w:val="24"/>
        </w:rPr>
        <w:t xml:space="preserve">από </w:t>
      </w:r>
      <w:r w:rsidRPr="002808B6">
        <w:rPr>
          <w:rFonts w:eastAsia="Times New Roman" w:cs="Times New Roman"/>
          <w:szCs w:val="24"/>
        </w:rPr>
        <w:t xml:space="preserve">λίγο έως καθόλου στην </w:t>
      </w:r>
      <w:r>
        <w:rPr>
          <w:rFonts w:eastAsia="Times New Roman" w:cs="Times New Roman"/>
          <w:szCs w:val="24"/>
        </w:rPr>
        <w:t>α</w:t>
      </w:r>
      <w:r w:rsidRPr="002808B6">
        <w:rPr>
          <w:rFonts w:eastAsia="Times New Roman" w:cs="Times New Roman"/>
          <w:szCs w:val="24"/>
        </w:rPr>
        <w:t>ναθεωρητική προσπάθεια</w:t>
      </w:r>
      <w:r>
        <w:rPr>
          <w:rFonts w:eastAsia="Times New Roman" w:cs="Times New Roman"/>
          <w:szCs w:val="24"/>
        </w:rPr>
        <w:t>-</w:t>
      </w:r>
      <w:r>
        <w:rPr>
          <w:rFonts w:eastAsia="Times New Roman" w:cs="Times New Roman"/>
          <w:szCs w:val="24"/>
        </w:rPr>
        <w:t>,</w:t>
      </w:r>
      <w:r>
        <w:rPr>
          <w:rFonts w:eastAsia="Times New Roman" w:cs="Times New Roman"/>
          <w:szCs w:val="24"/>
        </w:rPr>
        <w:t xml:space="preserve"> δ</w:t>
      </w:r>
      <w:r w:rsidRPr="00E614B5">
        <w:rPr>
          <w:rFonts w:eastAsia="Times New Roman" w:cs="Times New Roman"/>
        </w:rPr>
        <w:t>ιότι</w:t>
      </w:r>
      <w:r>
        <w:rPr>
          <w:rFonts w:eastAsia="Times New Roman" w:cs="Times New Roman"/>
          <w:szCs w:val="24"/>
        </w:rPr>
        <w:t xml:space="preserve"> ο</w:t>
      </w:r>
      <w:r w:rsidRPr="002808B6">
        <w:rPr>
          <w:rFonts w:eastAsia="Times New Roman" w:cs="Times New Roman"/>
          <w:szCs w:val="24"/>
        </w:rPr>
        <w:t xml:space="preserve"> σκοπός </w:t>
      </w:r>
      <w:r>
        <w:rPr>
          <w:rFonts w:eastAsia="Times New Roman" w:cs="Times New Roman"/>
          <w:szCs w:val="24"/>
        </w:rPr>
        <w:t>ήταν π</w:t>
      </w:r>
      <w:r w:rsidRPr="002808B6">
        <w:rPr>
          <w:rFonts w:eastAsia="Times New Roman" w:cs="Times New Roman"/>
          <w:szCs w:val="24"/>
        </w:rPr>
        <w:t>ροπάντων η δημιουργία εντυπώσεων</w:t>
      </w:r>
      <w:r>
        <w:rPr>
          <w:rFonts w:eastAsia="Times New Roman" w:cs="Times New Roman"/>
          <w:szCs w:val="24"/>
        </w:rPr>
        <w:t>,</w:t>
      </w:r>
      <w:r w:rsidRPr="002808B6">
        <w:rPr>
          <w:rFonts w:eastAsia="Times New Roman" w:cs="Times New Roman"/>
          <w:szCs w:val="24"/>
        </w:rPr>
        <w:t xml:space="preserve"> τα πυροτεχνήματα</w:t>
      </w:r>
      <w:r>
        <w:rPr>
          <w:rFonts w:eastAsia="Times New Roman" w:cs="Times New Roman"/>
          <w:szCs w:val="24"/>
        </w:rPr>
        <w:t xml:space="preserve">. </w:t>
      </w:r>
    </w:p>
    <w:p w14:paraId="0A5DE40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w:t>
      </w:r>
      <w:r w:rsidRPr="002808B6">
        <w:rPr>
          <w:rFonts w:eastAsia="Times New Roman" w:cs="Times New Roman"/>
          <w:szCs w:val="24"/>
        </w:rPr>
        <w:t>ετά από δυόμισι</w:t>
      </w:r>
      <w:r>
        <w:rPr>
          <w:rFonts w:eastAsia="Times New Roman" w:cs="Times New Roman"/>
          <w:szCs w:val="24"/>
        </w:rPr>
        <w:t xml:space="preserve"> </w:t>
      </w:r>
      <w:r w:rsidRPr="002808B6">
        <w:rPr>
          <w:rFonts w:eastAsia="Times New Roman" w:cs="Times New Roman"/>
          <w:szCs w:val="24"/>
        </w:rPr>
        <w:t>και πλέον χρόνια αναθεωρητικής απραξίας</w:t>
      </w:r>
      <w:r>
        <w:rPr>
          <w:rFonts w:eastAsia="Times New Roman" w:cs="Times New Roman"/>
          <w:szCs w:val="24"/>
        </w:rPr>
        <w:t>,</w:t>
      </w:r>
      <w:r w:rsidRPr="002808B6">
        <w:rPr>
          <w:rFonts w:eastAsia="Times New Roman" w:cs="Times New Roman"/>
          <w:szCs w:val="24"/>
        </w:rPr>
        <w:t xml:space="preserve"> σχηματίστηκε η </w:t>
      </w:r>
      <w:r>
        <w:rPr>
          <w:rFonts w:eastAsia="Times New Roman" w:cs="Times New Roman"/>
          <w:szCs w:val="24"/>
        </w:rPr>
        <w:t>Επιτροπή</w:t>
      </w:r>
      <w:r w:rsidRPr="002808B6">
        <w:rPr>
          <w:rFonts w:eastAsia="Times New Roman" w:cs="Times New Roman"/>
          <w:szCs w:val="24"/>
        </w:rPr>
        <w:t xml:space="preserve"> της Αναθεώρησης Συντάγματος</w:t>
      </w:r>
      <w:r>
        <w:rPr>
          <w:rFonts w:eastAsia="Times New Roman" w:cs="Times New Roman"/>
          <w:szCs w:val="24"/>
        </w:rPr>
        <w:t xml:space="preserve">, τον Δεκέμβρη </w:t>
      </w:r>
      <w:r w:rsidRPr="008F0891">
        <w:rPr>
          <w:rFonts w:eastAsia="Times New Roman" w:cs="Times New Roman"/>
          <w:bCs/>
          <w:shd w:val="clear" w:color="auto" w:fill="FFFFFF"/>
        </w:rPr>
        <w:t>που</w:t>
      </w:r>
      <w:r w:rsidRPr="002808B6">
        <w:rPr>
          <w:rFonts w:eastAsia="Times New Roman" w:cs="Times New Roman"/>
          <w:szCs w:val="24"/>
        </w:rPr>
        <w:t xml:space="preserve"> μας πέρασε</w:t>
      </w:r>
      <w:r>
        <w:rPr>
          <w:rFonts w:eastAsia="Times New Roman" w:cs="Times New Roman"/>
          <w:szCs w:val="24"/>
        </w:rPr>
        <w:t>. Ήταν</w:t>
      </w:r>
      <w:r w:rsidRPr="002808B6">
        <w:rPr>
          <w:rFonts w:eastAsia="Times New Roman" w:cs="Times New Roman"/>
          <w:szCs w:val="24"/>
        </w:rPr>
        <w:t xml:space="preserve"> σχετικά ήπιο το κλίμα στις εργασίες </w:t>
      </w:r>
      <w:r>
        <w:rPr>
          <w:rFonts w:eastAsia="Times New Roman" w:cs="Times New Roman"/>
          <w:szCs w:val="24"/>
        </w:rPr>
        <w:t>της, υ</w:t>
      </w:r>
      <w:r w:rsidRPr="002808B6">
        <w:rPr>
          <w:rFonts w:eastAsia="Times New Roman" w:cs="Times New Roman"/>
          <w:szCs w:val="24"/>
        </w:rPr>
        <w:t>ψηλού επιπέδου ομολογουμένως η συζήτηση</w:t>
      </w:r>
      <w:r>
        <w:rPr>
          <w:rFonts w:eastAsia="Times New Roman" w:cs="Times New Roman"/>
          <w:szCs w:val="24"/>
        </w:rPr>
        <w:t>,</w:t>
      </w:r>
      <w:r w:rsidRPr="002808B6">
        <w:rPr>
          <w:rFonts w:eastAsia="Times New Roman" w:cs="Times New Roman"/>
          <w:szCs w:val="24"/>
        </w:rPr>
        <w:t xml:space="preserve"> αλλά περιορισμένος ο χρόνος</w:t>
      </w:r>
      <w:r>
        <w:rPr>
          <w:rFonts w:eastAsia="Times New Roman" w:cs="Times New Roman"/>
          <w:szCs w:val="24"/>
        </w:rPr>
        <w:t>. Ή</w:t>
      </w:r>
      <w:r w:rsidRPr="002808B6">
        <w:rPr>
          <w:rFonts w:eastAsia="Times New Roman" w:cs="Times New Roman"/>
          <w:szCs w:val="24"/>
        </w:rPr>
        <w:t>ταν πάρα πολύ δύ</w:t>
      </w:r>
      <w:r w:rsidRPr="002808B6">
        <w:rPr>
          <w:rFonts w:eastAsia="Times New Roman" w:cs="Times New Roman"/>
          <w:szCs w:val="24"/>
        </w:rPr>
        <w:lastRenderedPageBreak/>
        <w:t xml:space="preserve">σκολο </w:t>
      </w:r>
      <w:r w:rsidRPr="002314B3">
        <w:rPr>
          <w:rFonts w:eastAsia="Times New Roman"/>
          <w:bCs/>
          <w:shd w:val="clear" w:color="auto" w:fill="FFFFFF"/>
        </w:rPr>
        <w:t>να</w:t>
      </w:r>
      <w:r>
        <w:rPr>
          <w:rFonts w:eastAsia="Times New Roman" w:cs="Times New Roman"/>
          <w:szCs w:val="24"/>
        </w:rPr>
        <w:t xml:space="preserve"> αναπτυχθούν επαρκώς ό</w:t>
      </w:r>
      <w:r w:rsidRPr="002808B6">
        <w:rPr>
          <w:rFonts w:eastAsia="Times New Roman" w:cs="Times New Roman"/>
          <w:szCs w:val="24"/>
        </w:rPr>
        <w:t>λα τα θέματα</w:t>
      </w:r>
      <w:r>
        <w:rPr>
          <w:rFonts w:eastAsia="Times New Roman" w:cs="Times New Roman"/>
          <w:szCs w:val="24"/>
        </w:rPr>
        <w:t>,</w:t>
      </w:r>
      <w:r w:rsidRPr="002808B6">
        <w:rPr>
          <w:rFonts w:eastAsia="Times New Roman" w:cs="Times New Roman"/>
          <w:szCs w:val="24"/>
        </w:rPr>
        <w:t xml:space="preserve"> όταν σε </w:t>
      </w:r>
      <w:r>
        <w:rPr>
          <w:rFonts w:eastAsia="Times New Roman" w:cs="Times New Roman"/>
          <w:szCs w:val="24"/>
        </w:rPr>
        <w:t>μια</w:t>
      </w:r>
      <w:r w:rsidRPr="002808B6">
        <w:rPr>
          <w:rFonts w:eastAsia="Times New Roman" w:cs="Times New Roman"/>
          <w:szCs w:val="24"/>
        </w:rPr>
        <w:t xml:space="preserve"> συνεδρία φερ</w:t>
      </w:r>
      <w:r>
        <w:rPr>
          <w:rFonts w:eastAsia="Times New Roman" w:cs="Times New Roman"/>
          <w:szCs w:val="24"/>
        </w:rPr>
        <w:t xml:space="preserve">’ </w:t>
      </w:r>
      <w:r w:rsidRPr="002808B6">
        <w:rPr>
          <w:rFonts w:eastAsia="Times New Roman" w:cs="Times New Roman"/>
          <w:szCs w:val="24"/>
        </w:rPr>
        <w:t xml:space="preserve">ειπείν ο κάθε </w:t>
      </w:r>
      <w:r>
        <w:rPr>
          <w:rFonts w:eastAsia="Times New Roman" w:cs="Times New Roman"/>
          <w:szCs w:val="24"/>
        </w:rPr>
        <w:t>Β</w:t>
      </w:r>
      <w:r w:rsidRPr="002808B6">
        <w:rPr>
          <w:rFonts w:eastAsia="Times New Roman" w:cs="Times New Roman"/>
          <w:szCs w:val="24"/>
        </w:rPr>
        <w:t>ουλευτ</w:t>
      </w:r>
      <w:r w:rsidRPr="002808B6">
        <w:rPr>
          <w:rFonts w:eastAsia="Times New Roman" w:cs="Times New Roman"/>
          <w:szCs w:val="24"/>
        </w:rPr>
        <w:t xml:space="preserve">ής </w:t>
      </w:r>
      <w:r w:rsidRPr="00614757">
        <w:rPr>
          <w:rFonts w:eastAsia="Times New Roman" w:cs="Times New Roman"/>
        </w:rPr>
        <w:t>έπρεπε</w:t>
      </w:r>
      <w:r>
        <w:rPr>
          <w:rFonts w:eastAsia="Times New Roman" w:cs="Times New Roman"/>
          <w:szCs w:val="24"/>
        </w:rPr>
        <w:t xml:space="preserve"> </w:t>
      </w:r>
      <w:r w:rsidRPr="002808B6">
        <w:rPr>
          <w:rFonts w:eastAsia="Times New Roman" w:cs="Times New Roman"/>
          <w:szCs w:val="24"/>
        </w:rPr>
        <w:t xml:space="preserve">να τοποθετηθεί επί </w:t>
      </w:r>
      <w:r>
        <w:rPr>
          <w:rFonts w:eastAsia="Times New Roman" w:cs="Times New Roman"/>
          <w:szCs w:val="24"/>
        </w:rPr>
        <w:t>τριάντα</w:t>
      </w:r>
      <w:r w:rsidRPr="002808B6">
        <w:rPr>
          <w:rFonts w:eastAsia="Times New Roman" w:cs="Times New Roman"/>
          <w:szCs w:val="24"/>
        </w:rPr>
        <w:t xml:space="preserve"> άρθρων</w:t>
      </w:r>
      <w:r>
        <w:rPr>
          <w:rFonts w:eastAsia="Times New Roman" w:cs="Times New Roman"/>
          <w:szCs w:val="24"/>
        </w:rPr>
        <w:t>, για παράδειγμα</w:t>
      </w:r>
      <w:r w:rsidRPr="002808B6">
        <w:rPr>
          <w:rFonts w:eastAsia="Times New Roman" w:cs="Times New Roman"/>
          <w:szCs w:val="24"/>
        </w:rPr>
        <w:t xml:space="preserve"> </w:t>
      </w:r>
      <w:r>
        <w:rPr>
          <w:rFonts w:eastAsia="Times New Roman" w:cs="Times New Roman"/>
          <w:szCs w:val="24"/>
        </w:rPr>
        <w:t xml:space="preserve">στο κεφάλαιο της </w:t>
      </w:r>
      <w:r>
        <w:rPr>
          <w:rFonts w:eastAsia="Times New Roman" w:cs="Times New Roman"/>
          <w:szCs w:val="24"/>
        </w:rPr>
        <w:t>«</w:t>
      </w:r>
      <w:r>
        <w:rPr>
          <w:rFonts w:eastAsia="Times New Roman" w:cs="Times New Roman"/>
          <w:szCs w:val="24"/>
        </w:rPr>
        <w:t>Ο</w:t>
      </w:r>
      <w:r w:rsidRPr="002808B6">
        <w:rPr>
          <w:rFonts w:eastAsia="Times New Roman" w:cs="Times New Roman"/>
          <w:szCs w:val="24"/>
        </w:rPr>
        <w:t>ργάνωση</w:t>
      </w:r>
      <w:r>
        <w:rPr>
          <w:rFonts w:eastAsia="Times New Roman" w:cs="Times New Roman"/>
          <w:szCs w:val="24"/>
        </w:rPr>
        <w:t xml:space="preserve">ς </w:t>
      </w:r>
      <w:r w:rsidRPr="00F331DF">
        <w:rPr>
          <w:rFonts w:eastAsia="Times New Roman"/>
          <w:bCs/>
        </w:rPr>
        <w:t>και</w:t>
      </w:r>
      <w:r w:rsidRPr="002808B6">
        <w:rPr>
          <w:rFonts w:eastAsia="Times New Roman" w:cs="Times New Roman"/>
          <w:szCs w:val="24"/>
        </w:rPr>
        <w:t xml:space="preserve"> </w:t>
      </w:r>
      <w:r>
        <w:rPr>
          <w:rFonts w:eastAsia="Times New Roman" w:cs="Times New Roman"/>
          <w:szCs w:val="24"/>
        </w:rPr>
        <w:t>Λ</w:t>
      </w:r>
      <w:r w:rsidRPr="002808B6">
        <w:rPr>
          <w:rFonts w:eastAsia="Times New Roman" w:cs="Times New Roman"/>
          <w:szCs w:val="24"/>
        </w:rPr>
        <w:t xml:space="preserve">ειτουργίας </w:t>
      </w:r>
      <w:r>
        <w:rPr>
          <w:rFonts w:eastAsia="Times New Roman" w:cs="Times New Roman"/>
          <w:szCs w:val="24"/>
        </w:rPr>
        <w:t>της Π</w:t>
      </w:r>
      <w:r w:rsidRPr="002808B6">
        <w:rPr>
          <w:rFonts w:eastAsia="Times New Roman" w:cs="Times New Roman"/>
          <w:szCs w:val="24"/>
        </w:rPr>
        <w:t>ολιτείας</w:t>
      </w:r>
      <w:r>
        <w:rPr>
          <w:rFonts w:eastAsia="Times New Roman" w:cs="Times New Roman"/>
          <w:szCs w:val="24"/>
        </w:rPr>
        <w:t>»</w:t>
      </w:r>
      <w:r>
        <w:rPr>
          <w:rFonts w:eastAsia="Times New Roman" w:cs="Times New Roman"/>
          <w:szCs w:val="24"/>
        </w:rPr>
        <w:t>,</w:t>
      </w:r>
      <w:r w:rsidRPr="002808B6">
        <w:rPr>
          <w:rFonts w:eastAsia="Times New Roman" w:cs="Times New Roman"/>
          <w:szCs w:val="24"/>
        </w:rPr>
        <w:t xml:space="preserve"> να ακουστούν </w:t>
      </w:r>
      <w:r>
        <w:rPr>
          <w:rFonts w:eastAsia="Times New Roman" w:cs="Times New Roman"/>
          <w:szCs w:val="24"/>
        </w:rPr>
        <w:t xml:space="preserve">όλοι </w:t>
      </w:r>
      <w:r w:rsidRPr="002808B6">
        <w:rPr>
          <w:rFonts w:eastAsia="Times New Roman" w:cs="Times New Roman"/>
          <w:szCs w:val="24"/>
        </w:rPr>
        <w:t>και να εξαντληθεί η συζήτηση σε αυτό</w:t>
      </w:r>
      <w:r>
        <w:rPr>
          <w:rFonts w:eastAsia="Times New Roman" w:cs="Times New Roman"/>
          <w:szCs w:val="24"/>
        </w:rPr>
        <w:t>ν</w:t>
      </w:r>
      <w:r w:rsidRPr="002808B6">
        <w:rPr>
          <w:rFonts w:eastAsia="Times New Roman" w:cs="Times New Roman"/>
          <w:szCs w:val="24"/>
        </w:rPr>
        <w:t xml:space="preserve"> τον περ</w:t>
      </w:r>
      <w:r>
        <w:rPr>
          <w:rFonts w:eastAsia="Times New Roman" w:cs="Times New Roman"/>
          <w:szCs w:val="24"/>
        </w:rPr>
        <w:t>ιορισμένο</w:t>
      </w:r>
      <w:r w:rsidRPr="002808B6">
        <w:rPr>
          <w:rFonts w:eastAsia="Times New Roman" w:cs="Times New Roman"/>
          <w:szCs w:val="24"/>
        </w:rPr>
        <w:t xml:space="preserve"> χρόνο</w:t>
      </w:r>
      <w:r>
        <w:rPr>
          <w:rFonts w:eastAsia="Times New Roman" w:cs="Times New Roman"/>
          <w:szCs w:val="24"/>
        </w:rPr>
        <w:t xml:space="preserve">. Ήταν,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w:t>
      </w:r>
      <w:r w:rsidRPr="002808B6">
        <w:rPr>
          <w:rFonts w:eastAsia="Times New Roman" w:cs="Times New Roman"/>
          <w:szCs w:val="24"/>
        </w:rPr>
        <w:t xml:space="preserve"> εμφ</w:t>
      </w:r>
      <w:r>
        <w:rPr>
          <w:rFonts w:eastAsia="Times New Roman" w:cs="Times New Roman"/>
          <w:szCs w:val="24"/>
        </w:rPr>
        <w:t>ανής η</w:t>
      </w:r>
      <w:r w:rsidRPr="002808B6">
        <w:rPr>
          <w:rFonts w:eastAsia="Times New Roman" w:cs="Times New Roman"/>
          <w:szCs w:val="24"/>
        </w:rPr>
        <w:t xml:space="preserve"> διάθεση τ</w:t>
      </w:r>
      <w:r>
        <w:rPr>
          <w:rFonts w:eastAsia="Times New Roman" w:cs="Times New Roman"/>
          <w:szCs w:val="24"/>
        </w:rPr>
        <w:t>ης</w:t>
      </w:r>
      <w:r w:rsidRPr="002808B6">
        <w:rPr>
          <w:rFonts w:eastAsia="Times New Roman" w:cs="Times New Roman"/>
          <w:szCs w:val="24"/>
        </w:rPr>
        <w:t xml:space="preserve"> Πλειοψηφίας να επισπεύσει τη συζήτηση</w:t>
      </w:r>
      <w:r>
        <w:rPr>
          <w:rFonts w:eastAsia="Times New Roman" w:cs="Times New Roman"/>
          <w:szCs w:val="24"/>
        </w:rPr>
        <w:t xml:space="preserve">. </w:t>
      </w:r>
    </w:p>
    <w:p w14:paraId="0A5DE40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w:t>
      </w:r>
      <w:r w:rsidRPr="002808B6">
        <w:rPr>
          <w:rFonts w:eastAsia="Times New Roman" w:cs="Times New Roman"/>
          <w:szCs w:val="24"/>
        </w:rPr>
        <w:t xml:space="preserve"> αποτίμηση του έργου </w:t>
      </w:r>
      <w:r w:rsidRPr="00D66BCA">
        <w:rPr>
          <w:rFonts w:eastAsia="Times New Roman"/>
          <w:bCs/>
        </w:rPr>
        <w:t>είναι</w:t>
      </w:r>
      <w:r>
        <w:rPr>
          <w:rFonts w:eastAsia="Times New Roman" w:cs="Times New Roman"/>
          <w:szCs w:val="24"/>
        </w:rPr>
        <w:t xml:space="preserve"> </w:t>
      </w:r>
      <w:r w:rsidRPr="002808B6">
        <w:rPr>
          <w:rFonts w:eastAsia="Times New Roman" w:cs="Times New Roman"/>
          <w:szCs w:val="24"/>
        </w:rPr>
        <w:t>μάλλον άνευρη</w:t>
      </w:r>
      <w:r>
        <w:rPr>
          <w:rFonts w:eastAsia="Times New Roman" w:cs="Times New Roman"/>
          <w:szCs w:val="24"/>
        </w:rPr>
        <w:t>,</w:t>
      </w:r>
      <w:r w:rsidRPr="002808B6">
        <w:rPr>
          <w:rFonts w:eastAsia="Times New Roman" w:cs="Times New Roman"/>
          <w:szCs w:val="24"/>
        </w:rPr>
        <w:t xml:space="preserve"> </w:t>
      </w:r>
      <w:r>
        <w:rPr>
          <w:rFonts w:eastAsia="Times New Roman" w:cs="Times New Roman"/>
          <w:szCs w:val="24"/>
        </w:rPr>
        <w:t>άτονη</w:t>
      </w:r>
      <w:r w:rsidRPr="002808B6">
        <w:rPr>
          <w:rFonts w:eastAsia="Times New Roman" w:cs="Times New Roman"/>
          <w:szCs w:val="24"/>
        </w:rPr>
        <w:t xml:space="preserve"> και απογοητευτική</w:t>
      </w:r>
      <w:r>
        <w:rPr>
          <w:rFonts w:eastAsia="Times New Roman" w:cs="Times New Roman"/>
          <w:szCs w:val="24"/>
        </w:rPr>
        <w:t>,</w:t>
      </w:r>
      <w:r w:rsidRPr="002808B6">
        <w:rPr>
          <w:rFonts w:eastAsia="Times New Roman" w:cs="Times New Roman"/>
          <w:szCs w:val="24"/>
        </w:rPr>
        <w:t xml:space="preserve"> παρά τη διάθεση πολλών συναδέλφων </w:t>
      </w:r>
      <w:r>
        <w:rPr>
          <w:rFonts w:eastAsia="Times New Roman" w:cs="Times New Roman"/>
          <w:szCs w:val="24"/>
        </w:rPr>
        <w:t>-</w:t>
      </w:r>
      <w:r w:rsidRPr="002808B6">
        <w:rPr>
          <w:rFonts w:eastAsia="Times New Roman" w:cs="Times New Roman"/>
          <w:szCs w:val="24"/>
        </w:rPr>
        <w:t xml:space="preserve">σχεδόν όλων </w:t>
      </w:r>
      <w:r>
        <w:rPr>
          <w:rFonts w:eastAsia="Times New Roman" w:cs="Times New Roman"/>
          <w:szCs w:val="24"/>
        </w:rPr>
        <w:t xml:space="preserve">ή </w:t>
      </w:r>
      <w:r w:rsidRPr="002808B6">
        <w:rPr>
          <w:rFonts w:eastAsia="Times New Roman" w:cs="Times New Roman"/>
          <w:szCs w:val="24"/>
        </w:rPr>
        <w:t>όλων</w:t>
      </w:r>
      <w:r>
        <w:rPr>
          <w:rFonts w:eastAsia="Times New Roman" w:cs="Times New Roman"/>
          <w:szCs w:val="24"/>
        </w:rPr>
        <w:t>,</w:t>
      </w:r>
      <w:r w:rsidRPr="002808B6">
        <w:rPr>
          <w:rFonts w:eastAsia="Times New Roman" w:cs="Times New Roman"/>
          <w:szCs w:val="24"/>
        </w:rPr>
        <w:t xml:space="preserve"> θα έλεγα</w:t>
      </w:r>
      <w:r>
        <w:rPr>
          <w:rFonts w:eastAsia="Times New Roman" w:cs="Times New Roman"/>
          <w:szCs w:val="24"/>
        </w:rPr>
        <w:t xml:space="preserve">- </w:t>
      </w:r>
      <w:r w:rsidRPr="002808B6">
        <w:rPr>
          <w:rFonts w:eastAsia="Times New Roman" w:cs="Times New Roman"/>
          <w:szCs w:val="24"/>
        </w:rPr>
        <w:t xml:space="preserve">να συνεισφέρουν ουσιαστικά </w:t>
      </w:r>
      <w:r>
        <w:rPr>
          <w:rFonts w:eastAsia="Times New Roman" w:cs="Times New Roman"/>
          <w:szCs w:val="24"/>
        </w:rPr>
        <w:t>στον διάλογο. Γ</w:t>
      </w:r>
      <w:r w:rsidRPr="002808B6">
        <w:rPr>
          <w:rFonts w:eastAsia="Times New Roman" w:cs="Times New Roman"/>
          <w:szCs w:val="24"/>
        </w:rPr>
        <w:t xml:space="preserve">ιατί κάτι </w:t>
      </w:r>
      <w:r>
        <w:rPr>
          <w:rFonts w:eastAsia="Times New Roman" w:cs="Times New Roman"/>
          <w:szCs w:val="24"/>
        </w:rPr>
        <w:t>έ</w:t>
      </w:r>
      <w:r w:rsidRPr="002808B6">
        <w:rPr>
          <w:rFonts w:eastAsia="Times New Roman" w:cs="Times New Roman"/>
          <w:szCs w:val="24"/>
        </w:rPr>
        <w:t>λειπε</w:t>
      </w:r>
      <w:r>
        <w:rPr>
          <w:rFonts w:eastAsia="Times New Roman" w:cs="Times New Roman"/>
          <w:szCs w:val="24"/>
        </w:rPr>
        <w:t xml:space="preserve">, </w:t>
      </w:r>
      <w:r w:rsidRPr="00183013">
        <w:rPr>
          <w:rFonts w:eastAsia="Times New Roman" w:cs="Times New Roman"/>
        </w:rPr>
        <w:t>όπως</w:t>
      </w:r>
      <w:r>
        <w:rPr>
          <w:rFonts w:eastAsia="Times New Roman" w:cs="Times New Roman"/>
          <w:szCs w:val="24"/>
        </w:rPr>
        <w:t xml:space="preserve"> </w:t>
      </w:r>
      <w:r w:rsidRPr="002808B6">
        <w:rPr>
          <w:rFonts w:eastAsia="Times New Roman" w:cs="Times New Roman"/>
          <w:szCs w:val="24"/>
        </w:rPr>
        <w:t>κάτι λείπει και σ</w:t>
      </w:r>
      <w:r w:rsidRPr="002808B6">
        <w:rPr>
          <w:rFonts w:eastAsia="Times New Roman" w:cs="Times New Roman"/>
          <w:szCs w:val="24"/>
        </w:rPr>
        <w:t>ήμερα</w:t>
      </w:r>
      <w:r>
        <w:rPr>
          <w:rFonts w:eastAsia="Times New Roman" w:cs="Times New Roman"/>
          <w:szCs w:val="24"/>
        </w:rPr>
        <w:t>. Κ</w:t>
      </w:r>
      <w:r w:rsidRPr="002808B6">
        <w:rPr>
          <w:rFonts w:eastAsia="Times New Roman" w:cs="Times New Roman"/>
          <w:szCs w:val="24"/>
        </w:rPr>
        <w:t xml:space="preserve">αι αυτό που λείπει είναι το κατάλληλο κλίμα για να προχωρήσει </w:t>
      </w:r>
      <w:r>
        <w:rPr>
          <w:rFonts w:eastAsia="Times New Roman" w:cs="Times New Roman"/>
          <w:szCs w:val="24"/>
        </w:rPr>
        <w:t>η α</w:t>
      </w:r>
      <w:r w:rsidRPr="002808B6">
        <w:rPr>
          <w:rFonts w:eastAsia="Times New Roman" w:cs="Times New Roman"/>
          <w:szCs w:val="24"/>
        </w:rPr>
        <w:t>ναθεωρητική διαδικασία</w:t>
      </w:r>
      <w:r>
        <w:rPr>
          <w:rFonts w:eastAsia="Times New Roman" w:cs="Times New Roman"/>
          <w:szCs w:val="24"/>
        </w:rPr>
        <w:t>. Δ</w:t>
      </w:r>
      <w:r w:rsidRPr="00E614B5">
        <w:rPr>
          <w:rFonts w:eastAsia="Times New Roman" w:cs="Times New Roman"/>
        </w:rPr>
        <w:t>ιότι</w:t>
      </w:r>
      <w:r>
        <w:rPr>
          <w:rFonts w:eastAsia="Times New Roman" w:cs="Times New Roman"/>
          <w:szCs w:val="24"/>
        </w:rPr>
        <w:t xml:space="preserve"> το κατάλληλο κλίμα</w:t>
      </w:r>
      <w:r w:rsidRPr="002808B6">
        <w:rPr>
          <w:rFonts w:eastAsia="Times New Roman" w:cs="Times New Roman"/>
          <w:szCs w:val="24"/>
        </w:rPr>
        <w:t xml:space="preserve"> προϋποθέτει</w:t>
      </w:r>
      <w:r>
        <w:rPr>
          <w:rFonts w:eastAsia="Times New Roman" w:cs="Times New Roman"/>
          <w:szCs w:val="24"/>
        </w:rPr>
        <w:t>,</w:t>
      </w:r>
      <w:r w:rsidRPr="002808B6">
        <w:rPr>
          <w:rFonts w:eastAsia="Times New Roman" w:cs="Times New Roman"/>
          <w:szCs w:val="24"/>
        </w:rPr>
        <w:t xml:space="preserve"> πρώτον</w:t>
      </w:r>
      <w:r>
        <w:rPr>
          <w:rFonts w:eastAsia="Times New Roman" w:cs="Times New Roman"/>
          <w:szCs w:val="24"/>
        </w:rPr>
        <w:t>,</w:t>
      </w:r>
      <w:r w:rsidRPr="002808B6">
        <w:rPr>
          <w:rFonts w:eastAsia="Times New Roman" w:cs="Times New Roman"/>
          <w:szCs w:val="24"/>
        </w:rPr>
        <w:t xml:space="preserve"> κοινοβουλευτική κανονικότητα και</w:t>
      </w:r>
      <w:r>
        <w:rPr>
          <w:rFonts w:eastAsia="Times New Roman" w:cs="Times New Roman"/>
          <w:szCs w:val="24"/>
        </w:rPr>
        <w:t>,</w:t>
      </w:r>
      <w:r w:rsidRPr="002808B6">
        <w:rPr>
          <w:rFonts w:eastAsia="Times New Roman" w:cs="Times New Roman"/>
          <w:szCs w:val="24"/>
        </w:rPr>
        <w:t xml:space="preserve"> δεύτερον</w:t>
      </w:r>
      <w:r>
        <w:rPr>
          <w:rFonts w:eastAsia="Times New Roman" w:cs="Times New Roman"/>
          <w:szCs w:val="24"/>
        </w:rPr>
        <w:t>,</w:t>
      </w:r>
      <w:r w:rsidRPr="002808B6">
        <w:rPr>
          <w:rFonts w:eastAsia="Times New Roman" w:cs="Times New Roman"/>
          <w:szCs w:val="24"/>
        </w:rPr>
        <w:t xml:space="preserve"> </w:t>
      </w:r>
      <w:r>
        <w:rPr>
          <w:rFonts w:eastAsia="Times New Roman" w:cs="Times New Roman"/>
          <w:szCs w:val="24"/>
        </w:rPr>
        <w:t xml:space="preserve">ένα σχετικά ήπιο </w:t>
      </w:r>
      <w:r w:rsidRPr="002808B6">
        <w:rPr>
          <w:rFonts w:eastAsia="Times New Roman" w:cs="Times New Roman"/>
          <w:szCs w:val="24"/>
        </w:rPr>
        <w:t>πολιτικό κλίμα</w:t>
      </w:r>
      <w:r>
        <w:rPr>
          <w:rFonts w:eastAsia="Times New Roman" w:cs="Times New Roman"/>
          <w:szCs w:val="24"/>
        </w:rPr>
        <w:t>,</w:t>
      </w:r>
      <w:r w:rsidRPr="002808B6">
        <w:rPr>
          <w:rFonts w:eastAsia="Times New Roman" w:cs="Times New Roman"/>
          <w:szCs w:val="24"/>
        </w:rPr>
        <w:t xml:space="preserve"> ώστε να αναπτύσσεται η πραγματική απ</w:t>
      </w:r>
      <w:r w:rsidRPr="002808B6">
        <w:rPr>
          <w:rFonts w:eastAsia="Times New Roman" w:cs="Times New Roman"/>
          <w:szCs w:val="24"/>
        </w:rPr>
        <w:t>αιτούμενη συναίνεση για την ευρεία συμφωνία ως προς τις βασικές</w:t>
      </w:r>
      <w:r>
        <w:rPr>
          <w:rFonts w:eastAsia="Times New Roman" w:cs="Times New Roman"/>
          <w:szCs w:val="24"/>
        </w:rPr>
        <w:t>,</w:t>
      </w:r>
      <w:r w:rsidRPr="002808B6">
        <w:rPr>
          <w:rFonts w:eastAsia="Times New Roman" w:cs="Times New Roman"/>
          <w:szCs w:val="24"/>
        </w:rPr>
        <w:t xml:space="preserve"> τουλάχιστον</w:t>
      </w:r>
      <w:r>
        <w:rPr>
          <w:rFonts w:eastAsia="Times New Roman" w:cs="Times New Roman"/>
          <w:szCs w:val="24"/>
        </w:rPr>
        <w:t>,</w:t>
      </w:r>
      <w:r w:rsidRPr="002808B6">
        <w:rPr>
          <w:rFonts w:eastAsia="Times New Roman" w:cs="Times New Roman"/>
          <w:szCs w:val="24"/>
        </w:rPr>
        <w:t xml:space="preserve"> α</w:t>
      </w:r>
      <w:r>
        <w:rPr>
          <w:rFonts w:eastAsia="Times New Roman" w:cs="Times New Roman"/>
          <w:szCs w:val="24"/>
        </w:rPr>
        <w:t>ναθεω</w:t>
      </w:r>
      <w:r w:rsidRPr="002808B6">
        <w:rPr>
          <w:rFonts w:eastAsia="Times New Roman" w:cs="Times New Roman"/>
          <w:szCs w:val="24"/>
        </w:rPr>
        <w:t>ρητ</w:t>
      </w:r>
      <w:r>
        <w:rPr>
          <w:rFonts w:eastAsia="Times New Roman" w:cs="Times New Roman"/>
          <w:szCs w:val="24"/>
        </w:rPr>
        <w:t>έ</w:t>
      </w:r>
      <w:r w:rsidRPr="002808B6">
        <w:rPr>
          <w:rFonts w:eastAsia="Times New Roman" w:cs="Times New Roman"/>
          <w:szCs w:val="24"/>
        </w:rPr>
        <w:t xml:space="preserve">ες </w:t>
      </w:r>
      <w:r w:rsidRPr="00C62F37">
        <w:rPr>
          <w:rFonts w:eastAsia="Times New Roman" w:cs="Times New Roman"/>
        </w:rPr>
        <w:t>διατάξεις</w:t>
      </w:r>
      <w:r>
        <w:rPr>
          <w:rFonts w:eastAsia="Times New Roman" w:cs="Times New Roman"/>
          <w:szCs w:val="24"/>
        </w:rPr>
        <w:t>. Α</w:t>
      </w:r>
      <w:r w:rsidRPr="002808B6">
        <w:rPr>
          <w:rFonts w:eastAsia="Times New Roman" w:cs="Times New Roman"/>
          <w:szCs w:val="24"/>
        </w:rPr>
        <w:t>υτό δεν υπάρχει</w:t>
      </w:r>
      <w:r>
        <w:rPr>
          <w:rFonts w:eastAsia="Times New Roman" w:cs="Times New Roman"/>
          <w:szCs w:val="24"/>
        </w:rPr>
        <w:t>, α</w:t>
      </w:r>
      <w:r w:rsidRPr="002808B6">
        <w:rPr>
          <w:rFonts w:eastAsia="Times New Roman" w:cs="Times New Roman"/>
          <w:szCs w:val="24"/>
        </w:rPr>
        <w:t xml:space="preserve">υτό που </w:t>
      </w:r>
      <w:r>
        <w:rPr>
          <w:rFonts w:eastAsia="Times New Roman" w:cs="Times New Roman"/>
          <w:szCs w:val="24"/>
        </w:rPr>
        <w:t xml:space="preserve">ο </w:t>
      </w:r>
      <w:r w:rsidRPr="002808B6">
        <w:rPr>
          <w:rFonts w:eastAsia="Times New Roman" w:cs="Times New Roman"/>
          <w:szCs w:val="24"/>
        </w:rPr>
        <w:t xml:space="preserve">Αλιβιζάτος περιέγραψε ως την επίτευξη των ελάχιστων </w:t>
      </w:r>
      <w:r>
        <w:rPr>
          <w:rFonts w:eastAsia="Times New Roman" w:cs="Times New Roman"/>
          <w:szCs w:val="24"/>
        </w:rPr>
        <w:t xml:space="preserve">αναγκαίων </w:t>
      </w:r>
      <w:r w:rsidRPr="002808B6">
        <w:rPr>
          <w:rFonts w:eastAsia="Times New Roman" w:cs="Times New Roman"/>
          <w:szCs w:val="24"/>
        </w:rPr>
        <w:t>συναινέσεων</w:t>
      </w:r>
      <w:r>
        <w:rPr>
          <w:rFonts w:eastAsia="Times New Roman" w:cs="Times New Roman"/>
          <w:szCs w:val="24"/>
        </w:rPr>
        <w:t>,</w:t>
      </w:r>
      <w:r w:rsidRPr="002808B6">
        <w:rPr>
          <w:rFonts w:eastAsia="Times New Roman" w:cs="Times New Roman"/>
          <w:szCs w:val="24"/>
        </w:rPr>
        <w:t xml:space="preserve"> ως ζήτημα κοινής λογικής</w:t>
      </w:r>
      <w:r>
        <w:rPr>
          <w:rFonts w:eastAsia="Times New Roman" w:cs="Times New Roman"/>
          <w:szCs w:val="24"/>
        </w:rPr>
        <w:t xml:space="preserve">. </w:t>
      </w:r>
    </w:p>
    <w:p w14:paraId="0A5DE40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w:t>
      </w:r>
      <w:r w:rsidRPr="002808B6">
        <w:rPr>
          <w:rFonts w:eastAsia="Times New Roman" w:cs="Times New Roman"/>
          <w:szCs w:val="24"/>
        </w:rPr>
        <w:t xml:space="preserve">αι είναι προφανές ότι </w:t>
      </w:r>
      <w:r w:rsidRPr="002808B6">
        <w:rPr>
          <w:rFonts w:eastAsia="Times New Roman" w:cs="Times New Roman"/>
          <w:szCs w:val="24"/>
        </w:rPr>
        <w:t>το τελευταίο διάστημα και ιδιαίτερα τις τελευταίες εβδομάδες το πολιτικό κλίμα εντός του Κοινοβουλίου</w:t>
      </w:r>
      <w:r>
        <w:rPr>
          <w:rFonts w:eastAsia="Times New Roman" w:cs="Times New Roman"/>
          <w:szCs w:val="24"/>
        </w:rPr>
        <w:t>,</w:t>
      </w:r>
      <w:r w:rsidRPr="002808B6">
        <w:rPr>
          <w:rFonts w:eastAsia="Times New Roman" w:cs="Times New Roman"/>
          <w:szCs w:val="24"/>
        </w:rPr>
        <w:t xml:space="preserve"> αλλά και</w:t>
      </w:r>
      <w:r>
        <w:rPr>
          <w:rFonts w:eastAsia="Times New Roman" w:cs="Times New Roman"/>
          <w:szCs w:val="24"/>
        </w:rPr>
        <w:t xml:space="preserve"> εκτός, κ</w:t>
      </w:r>
      <w:r w:rsidRPr="002808B6">
        <w:rPr>
          <w:rFonts w:eastAsia="Times New Roman" w:cs="Times New Roman"/>
          <w:szCs w:val="24"/>
        </w:rPr>
        <w:t xml:space="preserve">άθε άλλο </w:t>
      </w:r>
      <w:r>
        <w:rPr>
          <w:rFonts w:eastAsia="Times New Roman" w:cs="Times New Roman"/>
          <w:szCs w:val="24"/>
        </w:rPr>
        <w:t xml:space="preserve">παρά </w:t>
      </w:r>
      <w:r w:rsidRPr="002808B6">
        <w:rPr>
          <w:rFonts w:eastAsia="Times New Roman" w:cs="Times New Roman"/>
          <w:szCs w:val="24"/>
        </w:rPr>
        <w:t>ευνοεί την ευδοκίμηση τόσο της κοιν</w:t>
      </w:r>
      <w:r>
        <w:rPr>
          <w:rFonts w:eastAsia="Times New Roman" w:cs="Times New Roman"/>
          <w:szCs w:val="24"/>
        </w:rPr>
        <w:t xml:space="preserve">ής </w:t>
      </w:r>
      <w:r w:rsidRPr="002808B6">
        <w:rPr>
          <w:rFonts w:eastAsia="Times New Roman" w:cs="Times New Roman"/>
          <w:szCs w:val="24"/>
        </w:rPr>
        <w:t>λογικής</w:t>
      </w:r>
      <w:r>
        <w:rPr>
          <w:rFonts w:eastAsia="Times New Roman" w:cs="Times New Roman"/>
          <w:szCs w:val="24"/>
        </w:rPr>
        <w:t>,</w:t>
      </w:r>
      <w:r w:rsidRPr="002808B6">
        <w:rPr>
          <w:rFonts w:eastAsia="Times New Roman" w:cs="Times New Roman"/>
          <w:szCs w:val="24"/>
        </w:rPr>
        <w:t xml:space="preserve"> αλλά και την επίτευξη συναινέσεων για </w:t>
      </w:r>
      <w:r>
        <w:rPr>
          <w:rFonts w:eastAsia="Times New Roman" w:cs="Times New Roman"/>
          <w:szCs w:val="24"/>
        </w:rPr>
        <w:t>μια</w:t>
      </w:r>
      <w:r w:rsidRPr="002808B6">
        <w:rPr>
          <w:rFonts w:eastAsia="Times New Roman" w:cs="Times New Roman"/>
          <w:szCs w:val="24"/>
        </w:rPr>
        <w:t xml:space="preserve"> χρήσιμη και λειτουργική </w:t>
      </w:r>
      <w:r>
        <w:rPr>
          <w:rFonts w:eastAsia="Times New Roman" w:cs="Times New Roman"/>
          <w:szCs w:val="24"/>
        </w:rPr>
        <w:t>α</w:t>
      </w:r>
      <w:r w:rsidRPr="002808B6">
        <w:rPr>
          <w:rFonts w:eastAsia="Times New Roman" w:cs="Times New Roman"/>
          <w:szCs w:val="24"/>
        </w:rPr>
        <w:t>ναθεωρητ</w:t>
      </w:r>
      <w:r w:rsidRPr="002808B6">
        <w:rPr>
          <w:rFonts w:eastAsia="Times New Roman" w:cs="Times New Roman"/>
          <w:szCs w:val="24"/>
        </w:rPr>
        <w:t>ική διαδικασία</w:t>
      </w:r>
      <w:r>
        <w:rPr>
          <w:rFonts w:eastAsia="Times New Roman" w:cs="Times New Roman"/>
          <w:szCs w:val="24"/>
        </w:rPr>
        <w:t>.</w:t>
      </w:r>
    </w:p>
    <w:p w14:paraId="0A5DE40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w:t>
      </w:r>
      <w:r w:rsidRPr="002808B6">
        <w:rPr>
          <w:rFonts w:eastAsia="Times New Roman" w:cs="Times New Roman"/>
          <w:szCs w:val="24"/>
        </w:rPr>
        <w:t xml:space="preserve"> Κωνσταντίνος Τσάτσος</w:t>
      </w:r>
      <w:r>
        <w:rPr>
          <w:rFonts w:eastAsia="Times New Roman" w:cs="Times New Roman"/>
          <w:szCs w:val="24"/>
        </w:rPr>
        <w:t>, Π</w:t>
      </w:r>
      <w:r w:rsidRPr="002808B6">
        <w:rPr>
          <w:rFonts w:eastAsia="Times New Roman" w:cs="Times New Roman"/>
          <w:szCs w:val="24"/>
        </w:rPr>
        <w:t xml:space="preserve">ρόεδρος </w:t>
      </w:r>
      <w:r>
        <w:rPr>
          <w:rFonts w:eastAsia="Times New Roman" w:cs="Times New Roman"/>
          <w:szCs w:val="24"/>
        </w:rPr>
        <w:t xml:space="preserve">της </w:t>
      </w:r>
      <w:r w:rsidRPr="002808B6">
        <w:rPr>
          <w:rFonts w:eastAsia="Times New Roman" w:cs="Times New Roman"/>
          <w:szCs w:val="24"/>
        </w:rPr>
        <w:t>Επιτροπής Συντάγματος</w:t>
      </w:r>
      <w:r>
        <w:rPr>
          <w:rFonts w:eastAsia="Times New Roman" w:cs="Times New Roman"/>
          <w:szCs w:val="24"/>
        </w:rPr>
        <w:t>,</w:t>
      </w:r>
      <w:r w:rsidRPr="002808B6">
        <w:rPr>
          <w:rFonts w:eastAsia="Times New Roman" w:cs="Times New Roman"/>
          <w:szCs w:val="24"/>
        </w:rPr>
        <w:t xml:space="preserve"> στη συζήτηση για το πρώτο μεταπολιτευτικό Σύνταγμα</w:t>
      </w:r>
      <w:r>
        <w:rPr>
          <w:rFonts w:eastAsia="Times New Roman" w:cs="Times New Roman"/>
          <w:szCs w:val="24"/>
        </w:rPr>
        <w:t xml:space="preserve"> </w:t>
      </w:r>
      <w:r w:rsidRPr="002808B6">
        <w:rPr>
          <w:rFonts w:eastAsia="Times New Roman" w:cs="Times New Roman"/>
          <w:szCs w:val="24"/>
        </w:rPr>
        <w:t xml:space="preserve">που συντάχθηκε </w:t>
      </w:r>
      <w:r>
        <w:rPr>
          <w:rFonts w:eastAsia="Times New Roman" w:cs="Times New Roman"/>
          <w:szCs w:val="24"/>
        </w:rPr>
        <w:t>-</w:t>
      </w:r>
      <w:r w:rsidRPr="002808B6">
        <w:rPr>
          <w:rFonts w:eastAsia="Times New Roman" w:cs="Times New Roman"/>
          <w:szCs w:val="24"/>
        </w:rPr>
        <w:t>δεν αναθεωρ</w:t>
      </w:r>
      <w:r>
        <w:rPr>
          <w:rFonts w:eastAsia="Times New Roman" w:cs="Times New Roman"/>
          <w:szCs w:val="24"/>
        </w:rPr>
        <w:t xml:space="preserve">ήθηκε, </w:t>
      </w:r>
      <w:r w:rsidRPr="002808B6">
        <w:rPr>
          <w:rFonts w:eastAsia="Times New Roman" w:cs="Times New Roman"/>
          <w:szCs w:val="24"/>
        </w:rPr>
        <w:t>συντάχθηκε</w:t>
      </w:r>
      <w:r>
        <w:rPr>
          <w:rFonts w:eastAsia="Times New Roman" w:cs="Times New Roman"/>
          <w:szCs w:val="24"/>
        </w:rPr>
        <w:t>-</w:t>
      </w:r>
      <w:r w:rsidRPr="002808B6">
        <w:rPr>
          <w:rFonts w:eastAsia="Times New Roman" w:cs="Times New Roman"/>
          <w:szCs w:val="24"/>
        </w:rPr>
        <w:t xml:space="preserve"> το καλοκαίρι του 1975</w:t>
      </w:r>
      <w:r>
        <w:rPr>
          <w:rFonts w:eastAsia="Times New Roman" w:cs="Times New Roman"/>
          <w:szCs w:val="24"/>
        </w:rPr>
        <w:t>,</w:t>
      </w:r>
      <w:r w:rsidRPr="002808B6">
        <w:rPr>
          <w:rFonts w:eastAsia="Times New Roman" w:cs="Times New Roman"/>
          <w:szCs w:val="24"/>
        </w:rPr>
        <w:t xml:space="preserve"> είχε πει</w:t>
      </w:r>
      <w:r>
        <w:rPr>
          <w:rFonts w:eastAsia="Times New Roman" w:cs="Times New Roman"/>
          <w:szCs w:val="24"/>
        </w:rPr>
        <w:t>:</w:t>
      </w:r>
      <w:r w:rsidRPr="002808B6">
        <w:rPr>
          <w:rFonts w:eastAsia="Times New Roman" w:cs="Times New Roman"/>
          <w:szCs w:val="24"/>
        </w:rPr>
        <w:t xml:space="preserve"> </w:t>
      </w:r>
      <w:r>
        <w:rPr>
          <w:rFonts w:eastAsia="Times New Roman" w:cs="Times New Roman"/>
          <w:szCs w:val="24"/>
        </w:rPr>
        <w:t>«Επάνω εις ένα πνεύμα καχυ</w:t>
      </w:r>
      <w:r w:rsidRPr="002808B6">
        <w:rPr>
          <w:rFonts w:eastAsia="Times New Roman" w:cs="Times New Roman"/>
          <w:szCs w:val="24"/>
        </w:rPr>
        <w:t>ποψίας δεν θεμελιώνονται</w:t>
      </w:r>
      <w:r w:rsidRPr="002808B6">
        <w:rPr>
          <w:rFonts w:eastAsia="Times New Roman" w:cs="Times New Roman"/>
          <w:szCs w:val="24"/>
        </w:rPr>
        <w:t xml:space="preserve"> τα πολιτεύματα</w:t>
      </w:r>
      <w:r>
        <w:rPr>
          <w:rFonts w:eastAsia="Times New Roman" w:cs="Times New Roman"/>
          <w:szCs w:val="24"/>
        </w:rPr>
        <w:t>, α</w:t>
      </w:r>
      <w:r w:rsidRPr="002808B6">
        <w:rPr>
          <w:rFonts w:eastAsia="Times New Roman" w:cs="Times New Roman"/>
          <w:szCs w:val="24"/>
        </w:rPr>
        <w:t>λλά μόνο</w:t>
      </w:r>
      <w:r>
        <w:rPr>
          <w:rFonts w:eastAsia="Times New Roman" w:cs="Times New Roman"/>
          <w:szCs w:val="24"/>
        </w:rPr>
        <w:t>…»</w:t>
      </w:r>
      <w:r>
        <w:rPr>
          <w:rFonts w:eastAsia="Times New Roman" w:cs="Times New Roman"/>
          <w:szCs w:val="24"/>
        </w:rPr>
        <w:t>,</w:t>
      </w:r>
      <w:r w:rsidRPr="002808B6">
        <w:rPr>
          <w:rFonts w:eastAsia="Times New Roman" w:cs="Times New Roman"/>
          <w:szCs w:val="24"/>
        </w:rPr>
        <w:t xml:space="preserve"> </w:t>
      </w:r>
      <w:r>
        <w:rPr>
          <w:rFonts w:eastAsia="Times New Roman" w:cs="Times New Roman"/>
          <w:szCs w:val="24"/>
        </w:rPr>
        <w:t>«</w:t>
      </w:r>
      <w:r w:rsidRPr="002808B6">
        <w:rPr>
          <w:rFonts w:eastAsia="Times New Roman" w:cs="Times New Roman"/>
          <w:szCs w:val="24"/>
        </w:rPr>
        <w:t>θεμελιώνεται</w:t>
      </w:r>
      <w:r>
        <w:rPr>
          <w:rFonts w:eastAsia="Times New Roman" w:cs="Times New Roman"/>
          <w:szCs w:val="24"/>
        </w:rPr>
        <w:t>»</w:t>
      </w:r>
      <w:r w:rsidRPr="002808B6">
        <w:rPr>
          <w:rFonts w:eastAsia="Times New Roman" w:cs="Times New Roman"/>
          <w:szCs w:val="24"/>
        </w:rPr>
        <w:t xml:space="preserve"> </w:t>
      </w:r>
      <w:r>
        <w:rPr>
          <w:rFonts w:eastAsia="Times New Roman" w:cs="Times New Roman"/>
          <w:szCs w:val="24"/>
        </w:rPr>
        <w:t>ε</w:t>
      </w:r>
      <w:r w:rsidRPr="002808B6">
        <w:rPr>
          <w:rFonts w:eastAsia="Times New Roman" w:cs="Times New Roman"/>
          <w:szCs w:val="24"/>
        </w:rPr>
        <w:t>ννοείται</w:t>
      </w:r>
      <w:r>
        <w:rPr>
          <w:rFonts w:eastAsia="Times New Roman" w:cs="Times New Roman"/>
          <w:szCs w:val="24"/>
        </w:rPr>
        <w:t>,</w:t>
      </w:r>
      <w:r>
        <w:rPr>
          <w:rFonts w:eastAsia="Times New Roman" w:cs="Times New Roman"/>
          <w:szCs w:val="24"/>
        </w:rPr>
        <w:t xml:space="preserve"> «…εις</w:t>
      </w:r>
      <w:r w:rsidRPr="002808B6">
        <w:rPr>
          <w:rFonts w:eastAsia="Times New Roman" w:cs="Times New Roman"/>
          <w:szCs w:val="24"/>
        </w:rPr>
        <w:t xml:space="preserve"> ένα πνεύμα </w:t>
      </w:r>
      <w:r>
        <w:rPr>
          <w:rFonts w:eastAsia="Times New Roman" w:cs="Times New Roman"/>
          <w:szCs w:val="24"/>
        </w:rPr>
        <w:t>αμοιβαίας</w:t>
      </w:r>
      <w:r w:rsidRPr="002808B6">
        <w:rPr>
          <w:rFonts w:eastAsia="Times New Roman" w:cs="Times New Roman"/>
          <w:szCs w:val="24"/>
        </w:rPr>
        <w:t xml:space="preserve"> εμπιστοσύνης</w:t>
      </w:r>
      <w:r>
        <w:rPr>
          <w:rFonts w:eastAsia="Times New Roman" w:cs="Times New Roman"/>
          <w:szCs w:val="24"/>
        </w:rPr>
        <w:t>.</w:t>
      </w:r>
      <w:r>
        <w:rPr>
          <w:rFonts w:eastAsia="Times New Roman" w:cs="Times New Roman"/>
          <w:szCs w:val="24"/>
        </w:rPr>
        <w:t xml:space="preserve">». </w:t>
      </w:r>
    </w:p>
    <w:p w14:paraId="0A5DE40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 δε</w:t>
      </w:r>
      <w:r w:rsidRPr="002808B6">
        <w:rPr>
          <w:rFonts w:eastAsia="Times New Roman" w:cs="Times New Roman"/>
          <w:szCs w:val="24"/>
        </w:rPr>
        <w:t xml:space="preserve"> Κωνσταντίνος Στεφανάκης</w:t>
      </w:r>
      <w:r>
        <w:rPr>
          <w:rFonts w:eastAsia="Times New Roman" w:cs="Times New Roman"/>
          <w:szCs w:val="24"/>
        </w:rPr>
        <w:t>,</w:t>
      </w:r>
      <w:r w:rsidRPr="002808B6">
        <w:rPr>
          <w:rFonts w:eastAsia="Times New Roman" w:cs="Times New Roman"/>
          <w:szCs w:val="24"/>
        </w:rPr>
        <w:t xml:space="preserve"> Υπουργός Δικαιοσύνης τότε και επισπεύδων </w:t>
      </w:r>
      <w:r>
        <w:rPr>
          <w:rFonts w:eastAsia="Times New Roman" w:cs="Times New Roman"/>
          <w:szCs w:val="24"/>
        </w:rPr>
        <w:t xml:space="preserve">αλλά </w:t>
      </w:r>
      <w:r w:rsidRPr="002808B6">
        <w:rPr>
          <w:rFonts w:eastAsia="Times New Roman" w:cs="Times New Roman"/>
          <w:szCs w:val="24"/>
        </w:rPr>
        <w:t>και βασικό</w:t>
      </w:r>
      <w:r>
        <w:rPr>
          <w:rFonts w:eastAsia="Times New Roman" w:cs="Times New Roman"/>
          <w:szCs w:val="24"/>
        </w:rPr>
        <w:t>ς</w:t>
      </w:r>
      <w:r w:rsidRPr="002808B6">
        <w:rPr>
          <w:rFonts w:eastAsia="Times New Roman" w:cs="Times New Roman"/>
          <w:szCs w:val="24"/>
        </w:rPr>
        <w:t xml:space="preserve"> συντελεστή</w:t>
      </w:r>
      <w:r>
        <w:rPr>
          <w:rFonts w:eastAsia="Times New Roman" w:cs="Times New Roman"/>
          <w:szCs w:val="24"/>
        </w:rPr>
        <w:t>ς</w:t>
      </w:r>
      <w:r w:rsidRPr="002808B6">
        <w:rPr>
          <w:rFonts w:eastAsia="Times New Roman" w:cs="Times New Roman"/>
          <w:szCs w:val="24"/>
        </w:rPr>
        <w:t xml:space="preserve"> </w:t>
      </w:r>
      <w:r>
        <w:rPr>
          <w:rFonts w:eastAsia="Times New Roman" w:cs="Times New Roman"/>
          <w:szCs w:val="24"/>
        </w:rPr>
        <w:t>της σύνταξης του Συντάγματος του 1975,</w:t>
      </w:r>
      <w:r w:rsidRPr="002808B6">
        <w:rPr>
          <w:rFonts w:eastAsia="Times New Roman" w:cs="Times New Roman"/>
          <w:szCs w:val="24"/>
        </w:rPr>
        <w:t xml:space="preserve"> είχε θυμίσει ότι σε εκείνη τη συζήτηση η τότ</w:t>
      </w:r>
      <w:r>
        <w:rPr>
          <w:rFonts w:eastAsia="Times New Roman" w:cs="Times New Roman"/>
          <w:szCs w:val="24"/>
        </w:rPr>
        <w:t xml:space="preserve">ε </w:t>
      </w:r>
      <w:r w:rsidRPr="002808B6">
        <w:rPr>
          <w:rFonts w:eastAsia="Times New Roman" w:cs="Times New Roman"/>
          <w:szCs w:val="24"/>
        </w:rPr>
        <w:t xml:space="preserve">κυβερνητική </w:t>
      </w:r>
      <w:r>
        <w:rPr>
          <w:rFonts w:eastAsia="Times New Roman" w:cs="Times New Roman"/>
          <w:szCs w:val="24"/>
        </w:rPr>
        <w:t>π</w:t>
      </w:r>
      <w:r w:rsidRPr="002808B6">
        <w:rPr>
          <w:rFonts w:eastAsia="Times New Roman" w:cs="Times New Roman"/>
          <w:szCs w:val="24"/>
        </w:rPr>
        <w:t xml:space="preserve">λειοψηφία </w:t>
      </w:r>
      <w:r>
        <w:rPr>
          <w:rFonts w:eastAsia="Times New Roman" w:cs="Times New Roman"/>
          <w:szCs w:val="24"/>
        </w:rPr>
        <w:t xml:space="preserve">της </w:t>
      </w:r>
      <w:r>
        <w:rPr>
          <w:rFonts w:eastAsia="Times New Roman" w:cs="Times New Roman"/>
          <w:szCs w:val="24"/>
        </w:rPr>
        <w:t>κ</w:t>
      </w:r>
      <w:r>
        <w:rPr>
          <w:rFonts w:eastAsia="Times New Roman" w:cs="Times New Roman"/>
          <w:szCs w:val="24"/>
        </w:rPr>
        <w:t>υβέρνησης Εθνικής Ενότητο</w:t>
      </w:r>
      <w:r w:rsidRPr="002808B6">
        <w:rPr>
          <w:rFonts w:eastAsia="Times New Roman" w:cs="Times New Roman"/>
          <w:szCs w:val="24"/>
        </w:rPr>
        <w:t xml:space="preserve">ς είχε δεχθεί </w:t>
      </w:r>
      <w:r>
        <w:rPr>
          <w:rFonts w:eastAsia="Times New Roman" w:cs="Times New Roman"/>
          <w:szCs w:val="24"/>
        </w:rPr>
        <w:t xml:space="preserve">εκατόν σαράντα </w:t>
      </w:r>
      <w:r w:rsidRPr="002808B6">
        <w:rPr>
          <w:rFonts w:eastAsia="Times New Roman" w:cs="Times New Roman"/>
          <w:szCs w:val="24"/>
        </w:rPr>
        <w:t>τροποποιήσεις του αρχι</w:t>
      </w:r>
      <w:r w:rsidRPr="002808B6">
        <w:rPr>
          <w:rFonts w:eastAsia="Times New Roman" w:cs="Times New Roman"/>
          <w:szCs w:val="24"/>
        </w:rPr>
        <w:lastRenderedPageBreak/>
        <w:t>κού κειμένου</w:t>
      </w:r>
      <w:r>
        <w:rPr>
          <w:rFonts w:eastAsia="Times New Roman" w:cs="Times New Roman"/>
          <w:szCs w:val="24"/>
        </w:rPr>
        <w:t>,</w:t>
      </w:r>
      <w:r w:rsidRPr="002808B6">
        <w:rPr>
          <w:rFonts w:eastAsia="Times New Roman" w:cs="Times New Roman"/>
          <w:szCs w:val="24"/>
        </w:rPr>
        <w:t xml:space="preserve"> προκειμένου</w:t>
      </w:r>
      <w:r>
        <w:rPr>
          <w:rFonts w:eastAsia="Times New Roman" w:cs="Times New Roman"/>
          <w:szCs w:val="24"/>
        </w:rPr>
        <w:t>,</w:t>
      </w:r>
      <w:r w:rsidRPr="002808B6">
        <w:rPr>
          <w:rFonts w:eastAsia="Times New Roman" w:cs="Times New Roman"/>
          <w:szCs w:val="24"/>
        </w:rPr>
        <w:t xml:space="preserve"> ό</w:t>
      </w:r>
      <w:r>
        <w:rPr>
          <w:rFonts w:eastAsia="Times New Roman" w:cs="Times New Roman"/>
          <w:szCs w:val="24"/>
        </w:rPr>
        <w:t>πως είχε πει, να καταστήσει τ</w:t>
      </w:r>
      <w:r w:rsidRPr="002808B6">
        <w:rPr>
          <w:rFonts w:eastAsia="Times New Roman" w:cs="Times New Roman"/>
          <w:szCs w:val="24"/>
        </w:rPr>
        <w:t>ο αρχικό σχέδιο περισσότερο αποδεκτό στη μειοψηφ</w:t>
      </w:r>
      <w:r w:rsidRPr="002808B6">
        <w:rPr>
          <w:rFonts w:eastAsia="Times New Roman" w:cs="Times New Roman"/>
          <w:szCs w:val="24"/>
        </w:rPr>
        <w:t>ία</w:t>
      </w:r>
      <w:r>
        <w:rPr>
          <w:rFonts w:eastAsia="Times New Roman" w:cs="Times New Roman"/>
          <w:szCs w:val="24"/>
        </w:rPr>
        <w:t>, γ</w:t>
      </w:r>
      <w:r w:rsidRPr="002808B6">
        <w:rPr>
          <w:rFonts w:eastAsia="Times New Roman" w:cs="Times New Roman"/>
          <w:szCs w:val="24"/>
        </w:rPr>
        <w:t xml:space="preserve">ιατί αυτή είναι η συναίνεση στην πράξη σε </w:t>
      </w:r>
      <w:r>
        <w:rPr>
          <w:rFonts w:eastAsia="Times New Roman" w:cs="Times New Roman"/>
          <w:szCs w:val="24"/>
        </w:rPr>
        <w:t>μια α</w:t>
      </w:r>
      <w:r w:rsidRPr="002808B6">
        <w:rPr>
          <w:rFonts w:eastAsia="Times New Roman" w:cs="Times New Roman"/>
          <w:szCs w:val="24"/>
        </w:rPr>
        <w:t>ναθεωρητική διαδικασία</w:t>
      </w:r>
      <w:r>
        <w:rPr>
          <w:rFonts w:eastAsia="Times New Roman" w:cs="Times New Roman"/>
          <w:szCs w:val="24"/>
        </w:rPr>
        <w:t xml:space="preserve">. </w:t>
      </w:r>
    </w:p>
    <w:p w14:paraId="0A5DE40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Οι συγκρίσεις με το σήμερα</w:t>
      </w:r>
      <w:r w:rsidRPr="002808B6">
        <w:rPr>
          <w:rFonts w:eastAsia="Times New Roman" w:cs="Times New Roman"/>
          <w:szCs w:val="24"/>
        </w:rPr>
        <w:t xml:space="preserve"> είναι μάλλον θλιβερές</w:t>
      </w:r>
      <w:r>
        <w:rPr>
          <w:rFonts w:eastAsia="Times New Roman" w:cs="Times New Roman"/>
          <w:szCs w:val="24"/>
        </w:rPr>
        <w:t>.</w:t>
      </w:r>
      <w:r w:rsidRPr="002808B6">
        <w:rPr>
          <w:rFonts w:eastAsia="Times New Roman" w:cs="Times New Roman"/>
          <w:szCs w:val="24"/>
        </w:rPr>
        <w:t xml:space="preserve"> Γιατί</w:t>
      </w:r>
      <w:r>
        <w:rPr>
          <w:rFonts w:eastAsia="Times New Roman" w:cs="Times New Roman"/>
          <w:szCs w:val="24"/>
        </w:rPr>
        <w:t>,</w:t>
      </w:r>
      <w:r w:rsidRPr="002808B6">
        <w:rPr>
          <w:rFonts w:eastAsia="Times New Roman" w:cs="Times New Roman"/>
          <w:szCs w:val="24"/>
        </w:rPr>
        <w:t xml:space="preserve"> </w:t>
      </w:r>
      <w:r>
        <w:rPr>
          <w:rFonts w:eastAsia="Times New Roman" w:cs="Times New Roman"/>
          <w:szCs w:val="24"/>
        </w:rPr>
        <w:t xml:space="preserve">τι </w:t>
      </w:r>
      <w:r w:rsidRPr="002808B6">
        <w:rPr>
          <w:rFonts w:eastAsia="Times New Roman" w:cs="Times New Roman"/>
          <w:szCs w:val="24"/>
        </w:rPr>
        <w:t xml:space="preserve">κάνετε </w:t>
      </w:r>
      <w:r>
        <w:rPr>
          <w:rFonts w:eastAsia="Times New Roman" w:cs="Times New Roman"/>
          <w:szCs w:val="24"/>
        </w:rPr>
        <w:t>εσείς,</w:t>
      </w:r>
      <w:r w:rsidRPr="002808B6">
        <w:rPr>
          <w:rFonts w:eastAsia="Times New Roman" w:cs="Times New Roman"/>
          <w:szCs w:val="24"/>
        </w:rPr>
        <w:t xml:space="preserve"> κυρίες και κύριοι </w:t>
      </w:r>
      <w:r>
        <w:rPr>
          <w:rFonts w:eastAsia="Times New Roman" w:cs="Times New Roman"/>
          <w:szCs w:val="24"/>
        </w:rPr>
        <w:t>της Πλειοψηφίας; Πρώτον, ιδεολογικοποιείτε</w:t>
      </w:r>
      <w:r w:rsidRPr="002808B6">
        <w:rPr>
          <w:rFonts w:eastAsia="Times New Roman" w:cs="Times New Roman"/>
          <w:szCs w:val="24"/>
        </w:rPr>
        <w:t xml:space="preserve"> την Αναθεώρηση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την εργαλειοπο</w:t>
      </w:r>
      <w:r>
        <w:rPr>
          <w:rFonts w:eastAsia="Times New Roman" w:cs="Times New Roman"/>
          <w:szCs w:val="24"/>
        </w:rPr>
        <w:t>ιείτε</w:t>
      </w:r>
      <w:r w:rsidRPr="002808B6">
        <w:rPr>
          <w:rFonts w:eastAsia="Times New Roman" w:cs="Times New Roman"/>
          <w:szCs w:val="24"/>
        </w:rPr>
        <w:t xml:space="preserve"> ως διαδικασία</w:t>
      </w:r>
      <w:r>
        <w:rPr>
          <w:rFonts w:eastAsia="Times New Roman" w:cs="Times New Roman"/>
          <w:szCs w:val="24"/>
        </w:rPr>
        <w:t>. Κ</w:t>
      </w:r>
      <w:r w:rsidRPr="002808B6">
        <w:rPr>
          <w:rFonts w:eastAsia="Times New Roman" w:cs="Times New Roman"/>
          <w:szCs w:val="24"/>
        </w:rPr>
        <w:t>αι έτσι δυσκολεύετ</w:t>
      </w:r>
      <w:r>
        <w:rPr>
          <w:rFonts w:eastAsia="Times New Roman" w:cs="Times New Roman"/>
          <w:szCs w:val="24"/>
        </w:rPr>
        <w:t xml:space="preserve">ε </w:t>
      </w:r>
      <w:r w:rsidRPr="002808B6">
        <w:rPr>
          <w:rFonts w:eastAsia="Times New Roman" w:cs="Times New Roman"/>
          <w:szCs w:val="24"/>
        </w:rPr>
        <w:t xml:space="preserve">τόσο την επίδειξη εμπιστοσύνης ως προς την πρωτοβουλία </w:t>
      </w:r>
      <w:r>
        <w:rPr>
          <w:rFonts w:eastAsia="Times New Roman" w:cs="Times New Roman"/>
          <w:szCs w:val="24"/>
        </w:rPr>
        <w:t>σας,</w:t>
      </w:r>
      <w:r w:rsidRPr="002808B6">
        <w:rPr>
          <w:rFonts w:eastAsia="Times New Roman" w:cs="Times New Roman"/>
          <w:szCs w:val="24"/>
        </w:rPr>
        <w:t xml:space="preserve"> αλλά και υπονομεύετ</w:t>
      </w:r>
      <w:r>
        <w:rPr>
          <w:rFonts w:eastAsia="Times New Roman" w:cs="Times New Roman"/>
          <w:szCs w:val="24"/>
        </w:rPr>
        <w:t>ε</w:t>
      </w:r>
      <w:r w:rsidRPr="002808B6">
        <w:rPr>
          <w:rFonts w:eastAsia="Times New Roman" w:cs="Times New Roman"/>
          <w:szCs w:val="24"/>
        </w:rPr>
        <w:t xml:space="preserve"> τη συνέχεια</w:t>
      </w:r>
      <w:r>
        <w:rPr>
          <w:rFonts w:eastAsia="Times New Roman" w:cs="Times New Roman"/>
          <w:szCs w:val="24"/>
        </w:rPr>
        <w:t xml:space="preserve">. </w:t>
      </w:r>
    </w:p>
    <w:p w14:paraId="0A5DE40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Προτείνετε Σύνταγμα με ιδεολογικό πρόσημο </w:t>
      </w:r>
      <w:r w:rsidRPr="00F331DF">
        <w:rPr>
          <w:rFonts w:eastAsia="Times New Roman"/>
          <w:bCs/>
        </w:rPr>
        <w:t>και</w:t>
      </w:r>
      <w:r>
        <w:rPr>
          <w:rFonts w:eastAsia="Times New Roman" w:cs="Times New Roman"/>
          <w:szCs w:val="24"/>
        </w:rPr>
        <w:t xml:space="preserve"> </w:t>
      </w:r>
      <w:r w:rsidRPr="004506CC">
        <w:rPr>
          <w:rFonts w:eastAsia="Times New Roman" w:cs="Times New Roman"/>
          <w:bCs/>
          <w:shd w:val="clear" w:color="auto" w:fill="FFFFFF"/>
        </w:rPr>
        <w:t>μάλιστα</w:t>
      </w:r>
      <w:r>
        <w:rPr>
          <w:rFonts w:eastAsia="Times New Roman" w:cs="Times New Roman"/>
          <w:szCs w:val="24"/>
        </w:rPr>
        <w:t xml:space="preserve"> με αρνητικό ιδεολογικό πρόσημο, </w:t>
      </w:r>
      <w:r w:rsidRPr="00956004">
        <w:rPr>
          <w:rFonts w:eastAsia="Times New Roman" w:cs="Times New Roman"/>
          <w:szCs w:val="24"/>
        </w:rPr>
        <w:t>ένα Σύνταγμα που να μην είναι νεο</w:t>
      </w:r>
      <w:r w:rsidRPr="00956004">
        <w:rPr>
          <w:rFonts w:eastAsia="Times New Roman" w:cs="Times New Roman"/>
          <w:szCs w:val="24"/>
        </w:rPr>
        <w:t>φιλελεύθερο, μας λέτε.</w:t>
      </w:r>
      <w:r>
        <w:rPr>
          <w:rFonts w:eastAsia="Times New Roman" w:cs="Times New Roman"/>
          <w:szCs w:val="24"/>
        </w:rPr>
        <w:t xml:space="preserve"> Όμως, τ</w:t>
      </w:r>
      <w:r w:rsidRPr="002808B6">
        <w:rPr>
          <w:rFonts w:eastAsia="Times New Roman" w:cs="Times New Roman"/>
          <w:szCs w:val="24"/>
        </w:rPr>
        <w:t xml:space="preserve">ο </w:t>
      </w:r>
      <w:r>
        <w:rPr>
          <w:rFonts w:eastAsia="Times New Roman" w:cs="Times New Roman"/>
          <w:szCs w:val="24"/>
        </w:rPr>
        <w:t>Σύνταγμα δεν είναι ούτε αριστερό</w:t>
      </w:r>
      <w:r w:rsidRPr="002808B6">
        <w:rPr>
          <w:rFonts w:eastAsia="Times New Roman" w:cs="Times New Roman"/>
          <w:szCs w:val="24"/>
        </w:rPr>
        <w:t xml:space="preserve"> ούτε δεξι</w:t>
      </w:r>
      <w:r>
        <w:rPr>
          <w:rFonts w:eastAsia="Times New Roman" w:cs="Times New Roman"/>
          <w:szCs w:val="24"/>
        </w:rPr>
        <w:t>ό</w:t>
      </w:r>
      <w:r w:rsidRPr="002808B6">
        <w:rPr>
          <w:rFonts w:eastAsia="Times New Roman" w:cs="Times New Roman"/>
          <w:szCs w:val="24"/>
        </w:rPr>
        <w:t xml:space="preserve"> ούτε νεοφιλελεύθερο ούτε σοσιαλιστικό ούτε </w:t>
      </w:r>
      <w:r>
        <w:rPr>
          <w:rFonts w:eastAsia="Times New Roman" w:cs="Times New Roman"/>
          <w:szCs w:val="24"/>
        </w:rPr>
        <w:t>κεϋνσιανό</w:t>
      </w:r>
      <w:r>
        <w:rPr>
          <w:rFonts w:eastAsia="Times New Roman" w:cs="Times New Roman"/>
          <w:szCs w:val="24"/>
        </w:rPr>
        <w:t>,</w:t>
      </w:r>
      <w:r>
        <w:rPr>
          <w:rFonts w:eastAsia="Times New Roman" w:cs="Times New Roman"/>
          <w:szCs w:val="24"/>
        </w:rPr>
        <w:t xml:space="preserve"> βέβαια. Οι πολιτικές </w:t>
      </w:r>
      <w:r w:rsidRPr="00D66BCA">
        <w:rPr>
          <w:rFonts w:eastAsia="Times New Roman"/>
          <w:bCs/>
        </w:rPr>
        <w:t>είναι</w:t>
      </w:r>
      <w:r>
        <w:rPr>
          <w:rFonts w:eastAsia="Times New Roman" w:cs="Times New Roman"/>
          <w:szCs w:val="24"/>
        </w:rPr>
        <w:t>. Ε</w:t>
      </w:r>
      <w:r w:rsidRPr="002808B6">
        <w:rPr>
          <w:rFonts w:eastAsia="Times New Roman" w:cs="Times New Roman"/>
          <w:szCs w:val="24"/>
        </w:rPr>
        <w:t xml:space="preserve">ίναι ο </w:t>
      </w:r>
      <w:r>
        <w:rPr>
          <w:rFonts w:eastAsia="Times New Roman" w:cs="Times New Roman"/>
          <w:szCs w:val="24"/>
        </w:rPr>
        <w:t>κ</w:t>
      </w:r>
      <w:r w:rsidRPr="002808B6">
        <w:rPr>
          <w:rFonts w:eastAsia="Times New Roman" w:cs="Times New Roman"/>
          <w:szCs w:val="24"/>
        </w:rPr>
        <w:t xml:space="preserve">αταστατικός </w:t>
      </w:r>
      <w:r>
        <w:rPr>
          <w:rFonts w:eastAsia="Times New Roman" w:cs="Times New Roman"/>
          <w:szCs w:val="24"/>
        </w:rPr>
        <w:t>χ</w:t>
      </w:r>
      <w:r w:rsidRPr="002808B6">
        <w:rPr>
          <w:rFonts w:eastAsia="Times New Roman" w:cs="Times New Roman"/>
          <w:szCs w:val="24"/>
        </w:rPr>
        <w:t xml:space="preserve">άρτης </w:t>
      </w:r>
      <w:r>
        <w:rPr>
          <w:rFonts w:eastAsia="Times New Roman" w:cs="Times New Roman"/>
          <w:szCs w:val="24"/>
        </w:rPr>
        <w:t>της πολιτείας</w:t>
      </w:r>
      <w:r>
        <w:rPr>
          <w:rFonts w:eastAsia="Times New Roman" w:cs="Times New Roman"/>
          <w:szCs w:val="24"/>
        </w:rPr>
        <w:t>,</w:t>
      </w:r>
      <w:r>
        <w:rPr>
          <w:rFonts w:eastAsia="Times New Roman" w:cs="Times New Roman"/>
          <w:szCs w:val="24"/>
        </w:rPr>
        <w:t xml:space="preserve"> είναι ο κ</w:t>
      </w:r>
      <w:r w:rsidRPr="002808B6">
        <w:rPr>
          <w:rFonts w:eastAsia="Times New Roman" w:cs="Times New Roman"/>
          <w:szCs w:val="24"/>
        </w:rPr>
        <w:t xml:space="preserve">ανών λειτουργίας </w:t>
      </w:r>
      <w:r>
        <w:rPr>
          <w:rFonts w:eastAsia="Times New Roman" w:cs="Times New Roman"/>
          <w:szCs w:val="24"/>
        </w:rPr>
        <w:t>των θεσμών</w:t>
      </w:r>
      <w:r w:rsidRPr="002808B6">
        <w:rPr>
          <w:rFonts w:eastAsia="Times New Roman" w:cs="Times New Roman"/>
          <w:szCs w:val="24"/>
        </w:rPr>
        <w:t xml:space="preserve"> του πολιτεύματος</w:t>
      </w:r>
      <w:r>
        <w:rPr>
          <w:rFonts w:eastAsia="Times New Roman" w:cs="Times New Roman"/>
          <w:szCs w:val="24"/>
        </w:rPr>
        <w:t xml:space="preserve">. </w:t>
      </w:r>
      <w:r>
        <w:rPr>
          <w:rFonts w:eastAsia="Times New Roman" w:cs="Times New Roman"/>
          <w:szCs w:val="24"/>
        </w:rPr>
        <w:t>Ε</w:t>
      </w:r>
      <w:r w:rsidRPr="002808B6">
        <w:rPr>
          <w:rFonts w:eastAsia="Times New Roman" w:cs="Times New Roman"/>
          <w:szCs w:val="24"/>
        </w:rPr>
        <w:t xml:space="preserve">ίναι τελικά το θεσμικό όχημα της λειτουργίας της </w:t>
      </w:r>
      <w:r>
        <w:rPr>
          <w:rFonts w:eastAsia="Times New Roman" w:cs="Times New Roman"/>
          <w:szCs w:val="24"/>
        </w:rPr>
        <w:t>δ</w:t>
      </w:r>
      <w:r w:rsidRPr="002808B6">
        <w:rPr>
          <w:rFonts w:eastAsia="Times New Roman" w:cs="Times New Roman"/>
          <w:szCs w:val="24"/>
        </w:rPr>
        <w:t>ημοκρατίας στην πράξη</w:t>
      </w:r>
      <w:r>
        <w:rPr>
          <w:rFonts w:eastAsia="Times New Roman" w:cs="Times New Roman"/>
          <w:szCs w:val="24"/>
        </w:rPr>
        <w:t xml:space="preserve">. </w:t>
      </w:r>
    </w:p>
    <w:p w14:paraId="0A5DE40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Ε</w:t>
      </w:r>
      <w:r w:rsidRPr="002808B6">
        <w:rPr>
          <w:rFonts w:eastAsia="Times New Roman" w:cs="Times New Roman"/>
          <w:szCs w:val="24"/>
        </w:rPr>
        <w:t>ίδα έπ</w:t>
      </w:r>
      <w:r>
        <w:rPr>
          <w:rFonts w:eastAsia="Times New Roman" w:cs="Times New Roman"/>
          <w:szCs w:val="24"/>
        </w:rPr>
        <w:t xml:space="preserve">ειτα </w:t>
      </w:r>
      <w:r w:rsidRPr="002808B6">
        <w:rPr>
          <w:rFonts w:eastAsia="Times New Roman" w:cs="Times New Roman"/>
          <w:szCs w:val="24"/>
        </w:rPr>
        <w:t>πολλές από τις προτάσεις σας να είναι είτε αντιφατικές ως προς τα επιδιωκόμενα</w:t>
      </w:r>
      <w:r>
        <w:rPr>
          <w:rFonts w:eastAsia="Times New Roman" w:cs="Times New Roman"/>
          <w:szCs w:val="24"/>
        </w:rPr>
        <w:t xml:space="preserve"> σε σχέση με την πραγματικότητα </w:t>
      </w:r>
      <w:r w:rsidRPr="002808B6">
        <w:rPr>
          <w:rFonts w:eastAsia="Times New Roman" w:cs="Times New Roman"/>
          <w:szCs w:val="24"/>
        </w:rPr>
        <w:t xml:space="preserve">είτε </w:t>
      </w:r>
      <w:r>
        <w:rPr>
          <w:rFonts w:eastAsia="Times New Roman" w:cs="Times New Roman"/>
          <w:szCs w:val="24"/>
        </w:rPr>
        <w:t xml:space="preserve">ελλιπείς </w:t>
      </w:r>
      <w:r w:rsidRPr="002808B6">
        <w:rPr>
          <w:rFonts w:eastAsia="Times New Roman" w:cs="Times New Roman"/>
          <w:szCs w:val="24"/>
        </w:rPr>
        <w:t xml:space="preserve">σε σχέση με την πραγματικότητα </w:t>
      </w:r>
      <w:r>
        <w:rPr>
          <w:rFonts w:eastAsia="Times New Roman" w:cs="Times New Roman"/>
          <w:szCs w:val="24"/>
        </w:rPr>
        <w:t>είτε</w:t>
      </w:r>
      <w:r w:rsidRPr="002808B6">
        <w:rPr>
          <w:rFonts w:eastAsia="Times New Roman" w:cs="Times New Roman"/>
          <w:szCs w:val="24"/>
        </w:rPr>
        <w:t xml:space="preserve"> να απέχου</w:t>
      </w:r>
      <w:r w:rsidRPr="002808B6">
        <w:rPr>
          <w:rFonts w:eastAsia="Times New Roman" w:cs="Times New Roman"/>
          <w:szCs w:val="24"/>
        </w:rPr>
        <w:t xml:space="preserve">ν πολύ από τις αλλαγές που πραγματικά είναι απαραίτητες </w:t>
      </w:r>
      <w:r>
        <w:rPr>
          <w:rFonts w:eastAsia="Times New Roman" w:cs="Times New Roman"/>
          <w:szCs w:val="24"/>
        </w:rPr>
        <w:t>σ</w:t>
      </w:r>
      <w:r w:rsidRPr="002808B6">
        <w:rPr>
          <w:rFonts w:eastAsia="Times New Roman" w:cs="Times New Roman"/>
          <w:szCs w:val="24"/>
        </w:rPr>
        <w:t xml:space="preserve">το Σύνταγμά </w:t>
      </w:r>
      <w:r>
        <w:rPr>
          <w:rFonts w:eastAsia="Times New Roman" w:cs="Times New Roman"/>
          <w:szCs w:val="24"/>
        </w:rPr>
        <w:t>μας.</w:t>
      </w:r>
      <w:r w:rsidRPr="002808B6">
        <w:rPr>
          <w:rFonts w:eastAsia="Times New Roman" w:cs="Times New Roman"/>
          <w:szCs w:val="24"/>
        </w:rPr>
        <w:t xml:space="preserve"> </w:t>
      </w:r>
    </w:p>
    <w:p w14:paraId="0A5DE40D" w14:textId="77777777" w:rsidR="00415E13" w:rsidRDefault="00E650A0">
      <w:pPr>
        <w:spacing w:line="600" w:lineRule="auto"/>
        <w:ind w:firstLine="720"/>
        <w:jc w:val="both"/>
        <w:rPr>
          <w:rFonts w:eastAsia="Times New Roman" w:cs="Times New Roman"/>
          <w:szCs w:val="24"/>
        </w:rPr>
      </w:pPr>
      <w:r w:rsidRPr="002808B6">
        <w:rPr>
          <w:rFonts w:eastAsia="Times New Roman" w:cs="Times New Roman"/>
          <w:szCs w:val="24"/>
        </w:rPr>
        <w:t>Για παράδειγμα</w:t>
      </w:r>
      <w:r>
        <w:rPr>
          <w:rFonts w:eastAsia="Times New Roman" w:cs="Times New Roman"/>
          <w:szCs w:val="24"/>
        </w:rPr>
        <w:t>,</w:t>
      </w:r>
      <w:r w:rsidRPr="002808B6">
        <w:rPr>
          <w:rFonts w:eastAsia="Times New Roman" w:cs="Times New Roman"/>
          <w:szCs w:val="24"/>
        </w:rPr>
        <w:t xml:space="preserve"> προτείνετ</w:t>
      </w:r>
      <w:r>
        <w:rPr>
          <w:rFonts w:eastAsia="Times New Roman" w:cs="Times New Roman"/>
          <w:szCs w:val="24"/>
        </w:rPr>
        <w:t>ε</w:t>
      </w:r>
      <w:r w:rsidRPr="002808B6">
        <w:rPr>
          <w:rFonts w:eastAsia="Times New Roman" w:cs="Times New Roman"/>
          <w:szCs w:val="24"/>
        </w:rPr>
        <w:t xml:space="preserve"> τη θρησκευτική ουδετερότητα σε </w:t>
      </w:r>
      <w:r>
        <w:rPr>
          <w:rFonts w:eastAsia="Times New Roman" w:cs="Times New Roman"/>
          <w:szCs w:val="24"/>
        </w:rPr>
        <w:t>μια</w:t>
      </w:r>
      <w:r w:rsidRPr="002808B6">
        <w:rPr>
          <w:rFonts w:eastAsia="Times New Roman" w:cs="Times New Roman"/>
          <w:szCs w:val="24"/>
        </w:rPr>
        <w:t xml:space="preserve"> χώρα όπου βέβαια </w:t>
      </w:r>
      <w:r>
        <w:rPr>
          <w:rFonts w:eastAsia="Times New Roman" w:cs="Times New Roman"/>
          <w:szCs w:val="24"/>
        </w:rPr>
        <w:t>κ</w:t>
      </w:r>
      <w:r w:rsidRPr="002808B6">
        <w:rPr>
          <w:rFonts w:eastAsia="Times New Roman" w:cs="Times New Roman"/>
          <w:szCs w:val="24"/>
        </w:rPr>
        <w:t>ατ</w:t>
      </w:r>
      <w:r>
        <w:rPr>
          <w:rFonts w:eastAsia="Times New Roman" w:cs="Times New Roman"/>
          <w:szCs w:val="24"/>
        </w:rPr>
        <w:t xml:space="preserve">’ </w:t>
      </w:r>
      <w:r w:rsidRPr="002808B6">
        <w:rPr>
          <w:rFonts w:eastAsia="Times New Roman" w:cs="Times New Roman"/>
          <w:szCs w:val="24"/>
        </w:rPr>
        <w:t>αρχήν προστατεύεται συνταγματικά η ανεξιθρησκία</w:t>
      </w:r>
      <w:r>
        <w:rPr>
          <w:rFonts w:eastAsia="Times New Roman" w:cs="Times New Roman"/>
          <w:szCs w:val="24"/>
        </w:rPr>
        <w:t>,</w:t>
      </w:r>
      <w:r w:rsidRPr="002808B6">
        <w:rPr>
          <w:rFonts w:eastAsia="Times New Roman" w:cs="Times New Roman"/>
          <w:szCs w:val="24"/>
        </w:rPr>
        <w:t xml:space="preserve"> αλλά δεν κατισχύει</w:t>
      </w:r>
      <w:r>
        <w:rPr>
          <w:rFonts w:eastAsia="Times New Roman" w:cs="Times New Roman"/>
          <w:szCs w:val="24"/>
        </w:rPr>
        <w:t>. Κάθε άλλο παρά κατισχύει η θ</w:t>
      </w:r>
      <w:r w:rsidRPr="002808B6">
        <w:rPr>
          <w:rFonts w:eastAsia="Times New Roman" w:cs="Times New Roman"/>
          <w:szCs w:val="24"/>
        </w:rPr>
        <w:t>ρησκευτική ουδετερό</w:t>
      </w:r>
      <w:r>
        <w:rPr>
          <w:rFonts w:eastAsia="Times New Roman" w:cs="Times New Roman"/>
          <w:szCs w:val="24"/>
        </w:rPr>
        <w:t>τητα, τουλάχιστον στη συλλογική σ</w:t>
      </w:r>
      <w:r w:rsidRPr="002808B6">
        <w:rPr>
          <w:rFonts w:eastAsia="Times New Roman" w:cs="Times New Roman"/>
          <w:szCs w:val="24"/>
        </w:rPr>
        <w:t>υνείδηση του λαού</w:t>
      </w:r>
      <w:r>
        <w:rPr>
          <w:rFonts w:eastAsia="Times New Roman" w:cs="Times New Roman"/>
          <w:szCs w:val="24"/>
        </w:rPr>
        <w:t xml:space="preserve">. </w:t>
      </w:r>
    </w:p>
    <w:p w14:paraId="0A5DE40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w:t>
      </w:r>
      <w:r w:rsidRPr="002808B6">
        <w:rPr>
          <w:rFonts w:eastAsia="Times New Roman" w:cs="Times New Roman"/>
          <w:szCs w:val="24"/>
        </w:rPr>
        <w:t>ροτείνετε μετά τ</w:t>
      </w:r>
      <w:r>
        <w:rPr>
          <w:rFonts w:eastAsia="Times New Roman" w:cs="Times New Roman"/>
          <w:szCs w:val="24"/>
        </w:rPr>
        <w:t>η</w:t>
      </w:r>
      <w:r w:rsidRPr="002808B6">
        <w:rPr>
          <w:rFonts w:eastAsia="Times New Roman" w:cs="Times New Roman"/>
          <w:szCs w:val="24"/>
        </w:rPr>
        <w:t xml:space="preserve"> θεσμική συνέχιση ή μάλλον </w:t>
      </w:r>
      <w:r>
        <w:rPr>
          <w:rFonts w:eastAsia="Times New Roman" w:cs="Times New Roman"/>
          <w:szCs w:val="24"/>
        </w:rPr>
        <w:t xml:space="preserve">τη </w:t>
      </w:r>
      <w:r w:rsidRPr="002808B6">
        <w:rPr>
          <w:rFonts w:eastAsia="Times New Roman" w:cs="Times New Roman"/>
          <w:szCs w:val="24"/>
        </w:rPr>
        <w:t>θεσμική ενίσχυση των δημοψηφισμάτων</w:t>
      </w:r>
      <w:r>
        <w:rPr>
          <w:rFonts w:eastAsia="Times New Roman" w:cs="Times New Roman"/>
          <w:szCs w:val="24"/>
        </w:rPr>
        <w:t>,</w:t>
      </w:r>
      <w:r w:rsidRPr="002808B6">
        <w:rPr>
          <w:rFonts w:eastAsia="Times New Roman" w:cs="Times New Roman"/>
          <w:szCs w:val="24"/>
        </w:rPr>
        <w:t xml:space="preserve"> όταν ο ίδιος ο Πρωθυπουργός πρόσφατα απαξίωσε μέχρι ανυποληψίας το</w:t>
      </w:r>
      <w:r>
        <w:rPr>
          <w:rFonts w:eastAsia="Times New Roman" w:cs="Times New Roman"/>
          <w:szCs w:val="24"/>
        </w:rPr>
        <w:t>ν</w:t>
      </w:r>
      <w:r w:rsidRPr="002808B6">
        <w:rPr>
          <w:rFonts w:eastAsia="Times New Roman" w:cs="Times New Roman"/>
          <w:szCs w:val="24"/>
        </w:rPr>
        <w:t xml:space="preserve"> θεσμό</w:t>
      </w:r>
      <w:r>
        <w:rPr>
          <w:rFonts w:eastAsia="Times New Roman" w:cs="Times New Roman"/>
          <w:szCs w:val="24"/>
        </w:rPr>
        <w:t xml:space="preserve"> του δημοψηφίσματος, μετατρέποντα</w:t>
      </w:r>
      <w:r w:rsidRPr="002808B6">
        <w:rPr>
          <w:rFonts w:eastAsia="Times New Roman" w:cs="Times New Roman"/>
          <w:szCs w:val="24"/>
        </w:rPr>
        <w:t xml:space="preserve">ς το καλοκαίρι του </w:t>
      </w:r>
      <w:r>
        <w:rPr>
          <w:rFonts w:eastAsia="Times New Roman" w:cs="Times New Roman"/>
          <w:szCs w:val="24"/>
        </w:rPr>
        <w:t>2015 το «</w:t>
      </w:r>
      <w:r>
        <w:rPr>
          <w:rFonts w:eastAsia="Times New Roman" w:cs="Times New Roman"/>
          <w:szCs w:val="24"/>
        </w:rPr>
        <w:t>όχι</w:t>
      </w:r>
      <w:r>
        <w:rPr>
          <w:rFonts w:eastAsia="Times New Roman" w:cs="Times New Roman"/>
          <w:szCs w:val="24"/>
        </w:rPr>
        <w:t>» σε «</w:t>
      </w:r>
      <w:r>
        <w:rPr>
          <w:rFonts w:eastAsia="Times New Roman" w:cs="Times New Roman"/>
          <w:szCs w:val="24"/>
        </w:rPr>
        <w:t>ναι</w:t>
      </w:r>
      <w:r>
        <w:rPr>
          <w:rFonts w:eastAsia="Times New Roman" w:cs="Times New Roman"/>
          <w:szCs w:val="24"/>
        </w:rPr>
        <w:t>»</w:t>
      </w:r>
      <w:r w:rsidRPr="002808B6">
        <w:rPr>
          <w:rFonts w:eastAsia="Times New Roman" w:cs="Times New Roman"/>
          <w:szCs w:val="24"/>
        </w:rPr>
        <w:t xml:space="preserve"> και αψηφώντας αλλά και αντιστρέφοντας το</w:t>
      </w:r>
      <w:r>
        <w:rPr>
          <w:rFonts w:eastAsia="Times New Roman" w:cs="Times New Roman"/>
          <w:szCs w:val="24"/>
        </w:rPr>
        <w:t xml:space="preserve"> αποτέλεσμα του δημοψηφίσματος π</w:t>
      </w:r>
      <w:r w:rsidRPr="002808B6">
        <w:rPr>
          <w:rFonts w:eastAsia="Times New Roman" w:cs="Times New Roman"/>
          <w:szCs w:val="24"/>
        </w:rPr>
        <w:t>ου ο ίδιος είχε προκαλέσει</w:t>
      </w:r>
      <w:r>
        <w:rPr>
          <w:rFonts w:eastAsia="Times New Roman" w:cs="Times New Roman"/>
          <w:szCs w:val="24"/>
        </w:rPr>
        <w:t xml:space="preserve">. </w:t>
      </w:r>
    </w:p>
    <w:p w14:paraId="0A5DE40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w:t>
      </w:r>
      <w:r w:rsidRPr="00F331DF">
        <w:rPr>
          <w:rFonts w:eastAsia="Times New Roman"/>
          <w:bCs/>
        </w:rPr>
        <w:t>και</w:t>
      </w:r>
      <w:r>
        <w:rPr>
          <w:rFonts w:eastAsia="Times New Roman" w:cs="Times New Roman"/>
          <w:szCs w:val="24"/>
        </w:rPr>
        <w:t xml:space="preserve"> πέρα, α</w:t>
      </w:r>
      <w:r w:rsidRPr="002808B6">
        <w:rPr>
          <w:rFonts w:eastAsia="Times New Roman" w:cs="Times New Roman"/>
          <w:szCs w:val="24"/>
        </w:rPr>
        <w:t>ρνείσ</w:t>
      </w:r>
      <w:r>
        <w:rPr>
          <w:rFonts w:eastAsia="Times New Roman" w:cs="Times New Roman"/>
          <w:szCs w:val="24"/>
        </w:rPr>
        <w:t>τε να αναθεωρήσετε το άρθρο 16, δ</w:t>
      </w:r>
      <w:r w:rsidRPr="002808B6">
        <w:rPr>
          <w:rFonts w:eastAsia="Times New Roman" w:cs="Times New Roman"/>
          <w:szCs w:val="24"/>
        </w:rPr>
        <w:t xml:space="preserve">ηλαδή τη δυνατότητα ίδρυσης ιδιωτικών πανεπιστημίων δίπλα </w:t>
      </w:r>
      <w:r>
        <w:rPr>
          <w:rFonts w:eastAsia="Times New Roman" w:cs="Times New Roman"/>
          <w:szCs w:val="24"/>
        </w:rPr>
        <w:t>στα ευρύθμως λειτουργούν</w:t>
      </w:r>
      <w:r w:rsidRPr="002808B6">
        <w:rPr>
          <w:rFonts w:eastAsia="Times New Roman" w:cs="Times New Roman"/>
          <w:szCs w:val="24"/>
        </w:rPr>
        <w:t>τα δημόσια</w:t>
      </w:r>
      <w:r>
        <w:rPr>
          <w:rFonts w:eastAsia="Times New Roman" w:cs="Times New Roman"/>
          <w:szCs w:val="24"/>
        </w:rPr>
        <w:t xml:space="preserve">. Η άρνησή σας </w:t>
      </w:r>
      <w:r w:rsidRPr="00D66BCA">
        <w:rPr>
          <w:rFonts w:eastAsia="Times New Roman"/>
          <w:bCs/>
        </w:rPr>
        <w:t>είναι</w:t>
      </w:r>
      <w:r>
        <w:rPr>
          <w:rFonts w:eastAsia="Times New Roman" w:cs="Times New Roman"/>
          <w:szCs w:val="24"/>
        </w:rPr>
        <w:t xml:space="preserve"> πραγματικά </w:t>
      </w:r>
      <w:r w:rsidRPr="00833F6A">
        <w:rPr>
          <w:rFonts w:eastAsia="Times New Roman"/>
          <w:bCs/>
          <w:shd w:val="clear" w:color="auto" w:fill="FFFFFF"/>
        </w:rPr>
        <w:t>μια</w:t>
      </w:r>
      <w:r>
        <w:rPr>
          <w:rFonts w:eastAsia="Times New Roman" w:cs="Times New Roman"/>
          <w:szCs w:val="24"/>
        </w:rPr>
        <w:t xml:space="preserve"> χαμένη</w:t>
      </w:r>
      <w:r w:rsidRPr="002808B6">
        <w:rPr>
          <w:rFonts w:eastAsia="Times New Roman" w:cs="Times New Roman"/>
          <w:szCs w:val="24"/>
        </w:rPr>
        <w:t xml:space="preserve"> ευκαιρία για τη χώρα</w:t>
      </w:r>
      <w:r>
        <w:rPr>
          <w:rFonts w:eastAsia="Times New Roman" w:cs="Times New Roman"/>
          <w:szCs w:val="24"/>
        </w:rPr>
        <w:t>.</w:t>
      </w:r>
    </w:p>
    <w:p w14:paraId="0A5DE41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Αρνηθήκατε την πρόταση της </w:t>
      </w:r>
      <w:r w:rsidRPr="00AE0FAD">
        <w:rPr>
          <w:rFonts w:eastAsia="Times New Roman" w:cs="Times New Roman"/>
        </w:rPr>
        <w:t>Νέας Δημοκρατίας</w:t>
      </w:r>
      <w:r>
        <w:rPr>
          <w:rFonts w:eastAsia="Times New Roman" w:cs="Times New Roman"/>
          <w:szCs w:val="24"/>
        </w:rPr>
        <w:t xml:space="preserve"> </w:t>
      </w:r>
      <w:r w:rsidRPr="002808B6">
        <w:rPr>
          <w:rFonts w:eastAsia="Times New Roman" w:cs="Times New Roman"/>
          <w:szCs w:val="24"/>
        </w:rPr>
        <w:t xml:space="preserve">για τη θεσμική θωράκιση </w:t>
      </w:r>
      <w:r>
        <w:rPr>
          <w:rFonts w:eastAsia="Times New Roman" w:cs="Times New Roman"/>
          <w:szCs w:val="24"/>
        </w:rPr>
        <w:t>της α</w:t>
      </w:r>
      <w:r w:rsidRPr="002808B6">
        <w:rPr>
          <w:rFonts w:eastAsia="Times New Roman" w:cs="Times New Roman"/>
          <w:szCs w:val="24"/>
        </w:rPr>
        <w:t xml:space="preserve">νεξαρτησίας </w:t>
      </w:r>
      <w:r>
        <w:rPr>
          <w:rFonts w:eastAsia="Times New Roman" w:cs="Times New Roman"/>
          <w:szCs w:val="24"/>
        </w:rPr>
        <w:t xml:space="preserve">της </w:t>
      </w:r>
      <w:r w:rsidRPr="002808B6">
        <w:rPr>
          <w:rFonts w:eastAsia="Times New Roman" w:cs="Times New Roman"/>
          <w:szCs w:val="24"/>
        </w:rPr>
        <w:t>δικαιοσύνη</w:t>
      </w:r>
      <w:r w:rsidRPr="002808B6">
        <w:rPr>
          <w:rFonts w:eastAsia="Times New Roman" w:cs="Times New Roman"/>
          <w:szCs w:val="24"/>
        </w:rPr>
        <w:t>ς</w:t>
      </w:r>
      <w:r>
        <w:rPr>
          <w:rFonts w:eastAsia="Times New Roman" w:cs="Times New Roman"/>
          <w:szCs w:val="24"/>
        </w:rPr>
        <w:t>,</w:t>
      </w:r>
      <w:r w:rsidRPr="002808B6">
        <w:rPr>
          <w:rFonts w:eastAsia="Times New Roman" w:cs="Times New Roman"/>
          <w:szCs w:val="24"/>
        </w:rPr>
        <w:t xml:space="preserve"> με </w:t>
      </w:r>
      <w:r>
        <w:rPr>
          <w:rFonts w:eastAsia="Times New Roman" w:cs="Times New Roman"/>
          <w:szCs w:val="24"/>
        </w:rPr>
        <w:t xml:space="preserve">την απεμπλοκή της εκλογής </w:t>
      </w:r>
      <w:r w:rsidRPr="002808B6">
        <w:rPr>
          <w:rFonts w:eastAsia="Times New Roman" w:cs="Times New Roman"/>
          <w:szCs w:val="24"/>
        </w:rPr>
        <w:t xml:space="preserve">της φυσικής ηγεσίας </w:t>
      </w:r>
      <w:r>
        <w:rPr>
          <w:rFonts w:eastAsia="Times New Roman" w:cs="Times New Roman"/>
          <w:szCs w:val="24"/>
        </w:rPr>
        <w:t>των ανωτάτων δικαστηρίων</w:t>
      </w:r>
      <w:r w:rsidRPr="002808B6">
        <w:rPr>
          <w:rFonts w:eastAsia="Times New Roman" w:cs="Times New Roman"/>
          <w:szCs w:val="24"/>
        </w:rPr>
        <w:t xml:space="preserve"> από τη </w:t>
      </w:r>
      <w:r>
        <w:rPr>
          <w:rFonts w:eastAsia="Times New Roman" w:cs="Times New Roman"/>
          <w:szCs w:val="24"/>
        </w:rPr>
        <w:t>βούληση της</w:t>
      </w:r>
      <w:r w:rsidRPr="002808B6">
        <w:rPr>
          <w:rFonts w:eastAsia="Times New Roman" w:cs="Times New Roman"/>
          <w:szCs w:val="24"/>
        </w:rPr>
        <w:t xml:space="preserve"> εκτελεστικής εξουσίας</w:t>
      </w:r>
      <w:r>
        <w:rPr>
          <w:rFonts w:eastAsia="Times New Roman" w:cs="Times New Roman"/>
          <w:szCs w:val="24"/>
        </w:rPr>
        <w:t>. Τ</w:t>
      </w:r>
      <w:r w:rsidRPr="002808B6">
        <w:rPr>
          <w:rFonts w:eastAsia="Times New Roman" w:cs="Times New Roman"/>
          <w:szCs w:val="24"/>
        </w:rPr>
        <w:t>ο εντυπωσιακό ε</w:t>
      </w:r>
      <w:r>
        <w:rPr>
          <w:rFonts w:eastAsia="Times New Roman" w:cs="Times New Roman"/>
          <w:szCs w:val="24"/>
        </w:rPr>
        <w:t xml:space="preserve">ίναι ότι δεν είχατε καν πρόταση. </w:t>
      </w:r>
    </w:p>
    <w:p w14:paraId="0A5DE411" w14:textId="77777777" w:rsidR="00415E13" w:rsidRDefault="00E650A0">
      <w:pPr>
        <w:spacing w:line="600" w:lineRule="auto"/>
        <w:ind w:firstLine="720"/>
        <w:jc w:val="both"/>
        <w:rPr>
          <w:rFonts w:eastAsia="Times New Roman" w:cs="Times New Roman"/>
          <w:szCs w:val="24"/>
        </w:rPr>
      </w:pPr>
      <w:r w:rsidRPr="002808B6">
        <w:rPr>
          <w:rFonts w:eastAsia="Times New Roman" w:cs="Times New Roman"/>
          <w:szCs w:val="24"/>
        </w:rPr>
        <w:t xml:space="preserve">Δεν θεωρήσατε απαραίτητο να </w:t>
      </w:r>
      <w:r>
        <w:rPr>
          <w:rFonts w:eastAsia="Times New Roman" w:cs="Times New Roman"/>
          <w:szCs w:val="24"/>
        </w:rPr>
        <w:t>εισφέρετε</w:t>
      </w:r>
      <w:r w:rsidRPr="002808B6">
        <w:rPr>
          <w:rFonts w:eastAsia="Times New Roman" w:cs="Times New Roman"/>
          <w:szCs w:val="24"/>
        </w:rPr>
        <w:t xml:space="preserve"> με κάποιες προτάσεις στο τμήμα περί </w:t>
      </w:r>
      <w:r>
        <w:rPr>
          <w:rFonts w:eastAsia="Times New Roman" w:cs="Times New Roman"/>
          <w:szCs w:val="24"/>
        </w:rPr>
        <w:t>«</w:t>
      </w:r>
      <w:r>
        <w:rPr>
          <w:rFonts w:eastAsia="Times New Roman" w:cs="Times New Roman"/>
          <w:szCs w:val="24"/>
        </w:rPr>
        <w:t>Λ</w:t>
      </w:r>
      <w:r w:rsidRPr="002808B6">
        <w:rPr>
          <w:rFonts w:eastAsia="Times New Roman" w:cs="Times New Roman"/>
          <w:szCs w:val="24"/>
        </w:rPr>
        <w:t xml:space="preserve">ειτουργίας </w:t>
      </w:r>
      <w:r w:rsidRPr="002808B6">
        <w:rPr>
          <w:rFonts w:eastAsia="Times New Roman" w:cs="Times New Roman"/>
          <w:szCs w:val="24"/>
        </w:rPr>
        <w:t>της Δικαστικής Εξουσίας</w:t>
      </w:r>
      <w:r>
        <w:rPr>
          <w:rFonts w:eastAsia="Times New Roman" w:cs="Times New Roman"/>
          <w:szCs w:val="24"/>
        </w:rPr>
        <w:t>»</w:t>
      </w:r>
      <w:r>
        <w:rPr>
          <w:rFonts w:eastAsia="Times New Roman" w:cs="Times New Roman"/>
          <w:szCs w:val="24"/>
        </w:rPr>
        <w:t>, ό</w:t>
      </w:r>
      <w:r w:rsidRPr="002808B6">
        <w:rPr>
          <w:rFonts w:eastAsia="Times New Roman" w:cs="Times New Roman"/>
          <w:szCs w:val="24"/>
        </w:rPr>
        <w:t>χι γιατί δεν είναι ώριμη</w:t>
      </w:r>
      <w:r>
        <w:rPr>
          <w:rFonts w:eastAsia="Times New Roman" w:cs="Times New Roman"/>
          <w:szCs w:val="24"/>
        </w:rPr>
        <w:t xml:space="preserve"> η</w:t>
      </w:r>
      <w:r w:rsidRPr="002808B6">
        <w:rPr>
          <w:rFonts w:eastAsia="Times New Roman" w:cs="Times New Roman"/>
          <w:szCs w:val="24"/>
        </w:rPr>
        <w:t xml:space="preserve"> στιγμή</w:t>
      </w:r>
      <w:r>
        <w:rPr>
          <w:rFonts w:eastAsia="Times New Roman" w:cs="Times New Roman"/>
          <w:szCs w:val="24"/>
        </w:rPr>
        <w:t>,</w:t>
      </w:r>
      <w:r w:rsidRPr="002808B6">
        <w:rPr>
          <w:rFonts w:eastAsia="Times New Roman" w:cs="Times New Roman"/>
          <w:szCs w:val="24"/>
        </w:rPr>
        <w:t xml:space="preserve"> όπως </w:t>
      </w:r>
      <w:r>
        <w:rPr>
          <w:rFonts w:eastAsia="Times New Roman" w:cs="Times New Roman"/>
          <w:szCs w:val="24"/>
        </w:rPr>
        <w:t>είπε ο Υπ</w:t>
      </w:r>
      <w:r w:rsidRPr="002808B6">
        <w:rPr>
          <w:rFonts w:eastAsia="Times New Roman" w:cs="Times New Roman"/>
          <w:szCs w:val="24"/>
        </w:rPr>
        <w:t>ουργός</w:t>
      </w:r>
      <w:r>
        <w:rPr>
          <w:rFonts w:eastAsia="Times New Roman" w:cs="Times New Roman"/>
          <w:szCs w:val="24"/>
        </w:rPr>
        <w:t>,</w:t>
      </w:r>
      <w:r w:rsidRPr="002808B6">
        <w:rPr>
          <w:rFonts w:eastAsia="Times New Roman" w:cs="Times New Roman"/>
          <w:szCs w:val="24"/>
        </w:rPr>
        <w:t xml:space="preserve"> </w:t>
      </w:r>
      <w:r>
        <w:rPr>
          <w:rFonts w:eastAsia="Times New Roman" w:cs="Times New Roman"/>
          <w:szCs w:val="24"/>
        </w:rPr>
        <w:t xml:space="preserve">ή </w:t>
      </w:r>
      <w:r w:rsidRPr="002808B6">
        <w:rPr>
          <w:rFonts w:eastAsia="Times New Roman" w:cs="Times New Roman"/>
          <w:szCs w:val="24"/>
        </w:rPr>
        <w:t>η κοινωνία</w:t>
      </w:r>
      <w:r>
        <w:rPr>
          <w:rFonts w:eastAsia="Times New Roman" w:cs="Times New Roman"/>
          <w:szCs w:val="24"/>
        </w:rPr>
        <w:t>,</w:t>
      </w:r>
      <w:r w:rsidRPr="002808B6">
        <w:rPr>
          <w:rFonts w:eastAsia="Times New Roman" w:cs="Times New Roman"/>
          <w:szCs w:val="24"/>
        </w:rPr>
        <w:t xml:space="preserve"> αλλά γιατί </w:t>
      </w:r>
      <w:r>
        <w:rPr>
          <w:rFonts w:eastAsia="Times New Roman" w:cs="Times New Roman"/>
          <w:szCs w:val="24"/>
        </w:rPr>
        <w:t>εσείς, ως</w:t>
      </w:r>
      <w:r w:rsidRPr="002808B6">
        <w:rPr>
          <w:rFonts w:eastAsia="Times New Roman" w:cs="Times New Roman"/>
          <w:szCs w:val="24"/>
        </w:rPr>
        <w:t xml:space="preserve"> ΣΥΡΙΖΑ</w:t>
      </w:r>
      <w:r>
        <w:rPr>
          <w:rFonts w:eastAsia="Times New Roman" w:cs="Times New Roman"/>
          <w:szCs w:val="24"/>
        </w:rPr>
        <w:t>,</w:t>
      </w:r>
      <w:r w:rsidRPr="002808B6">
        <w:rPr>
          <w:rFonts w:eastAsia="Times New Roman" w:cs="Times New Roman"/>
          <w:szCs w:val="24"/>
        </w:rPr>
        <w:t xml:space="preserve"> δεν είστε ώριμ</w:t>
      </w:r>
      <w:r>
        <w:rPr>
          <w:rFonts w:eastAsia="Times New Roman" w:cs="Times New Roman"/>
          <w:szCs w:val="24"/>
        </w:rPr>
        <w:t>οι να π</w:t>
      </w:r>
      <w:r w:rsidRPr="002808B6">
        <w:rPr>
          <w:rFonts w:eastAsia="Times New Roman" w:cs="Times New Roman"/>
          <w:szCs w:val="24"/>
        </w:rPr>
        <w:t xml:space="preserve">αραιτηθείτε του δικαιώματος να προσπαθείτε </w:t>
      </w:r>
      <w:r>
        <w:rPr>
          <w:rFonts w:eastAsia="Times New Roman" w:cs="Times New Roman"/>
          <w:szCs w:val="24"/>
        </w:rPr>
        <w:t>διαρκώς</w:t>
      </w:r>
      <w:r w:rsidRPr="002808B6">
        <w:rPr>
          <w:rFonts w:eastAsia="Times New Roman" w:cs="Times New Roman"/>
          <w:szCs w:val="24"/>
        </w:rPr>
        <w:t xml:space="preserve"> να ελέγχετε τη δικαιοσύνη</w:t>
      </w:r>
      <w:r>
        <w:rPr>
          <w:rFonts w:eastAsia="Times New Roman" w:cs="Times New Roman"/>
          <w:szCs w:val="24"/>
        </w:rPr>
        <w:t>,</w:t>
      </w:r>
      <w:r w:rsidRPr="002808B6">
        <w:rPr>
          <w:rFonts w:eastAsia="Times New Roman" w:cs="Times New Roman"/>
          <w:szCs w:val="24"/>
        </w:rPr>
        <w:t xml:space="preserve"> όσο μπορείτε</w:t>
      </w:r>
      <w:r>
        <w:rPr>
          <w:rFonts w:eastAsia="Times New Roman" w:cs="Times New Roman"/>
          <w:szCs w:val="24"/>
        </w:rPr>
        <w:t xml:space="preserve">. </w:t>
      </w:r>
    </w:p>
    <w:p w14:paraId="0A5DE41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w:t>
      </w:r>
      <w:r w:rsidRPr="002808B6">
        <w:rPr>
          <w:rFonts w:eastAsia="Times New Roman" w:cs="Times New Roman"/>
          <w:szCs w:val="24"/>
        </w:rPr>
        <w:t xml:space="preserve">αι βέβαια </w:t>
      </w:r>
      <w:r>
        <w:rPr>
          <w:rFonts w:eastAsia="Times New Roman" w:cs="Times New Roman"/>
          <w:szCs w:val="24"/>
        </w:rPr>
        <w:t>αρνηθήκατε</w:t>
      </w:r>
      <w:r w:rsidRPr="002808B6">
        <w:rPr>
          <w:rFonts w:eastAsia="Times New Roman" w:cs="Times New Roman"/>
          <w:szCs w:val="24"/>
        </w:rPr>
        <w:t xml:space="preserve"> και κάθε πρόταση </w:t>
      </w:r>
      <w:r>
        <w:rPr>
          <w:rFonts w:eastAsia="Times New Roman" w:cs="Times New Roman"/>
          <w:szCs w:val="24"/>
        </w:rPr>
        <w:t xml:space="preserve">της </w:t>
      </w:r>
      <w:r w:rsidRPr="002808B6">
        <w:rPr>
          <w:rFonts w:eastAsia="Times New Roman" w:cs="Times New Roman"/>
          <w:szCs w:val="24"/>
        </w:rPr>
        <w:t>Νέας Δημοκρατίας για τη βελτίωση της ατελούς και πολλές φορές προβληματικής</w:t>
      </w:r>
      <w:r>
        <w:rPr>
          <w:rFonts w:eastAsia="Times New Roman" w:cs="Times New Roman"/>
          <w:szCs w:val="24"/>
        </w:rPr>
        <w:t>,</w:t>
      </w:r>
      <w:r w:rsidRPr="002808B6">
        <w:rPr>
          <w:rFonts w:eastAsia="Times New Roman" w:cs="Times New Roman"/>
          <w:szCs w:val="24"/>
        </w:rPr>
        <w:t xml:space="preserve"> όπως έχουμε διαπιστώσει και παραδεχόμαστε όλοι κατ</w:t>
      </w:r>
      <w:r>
        <w:rPr>
          <w:rFonts w:eastAsia="Times New Roman" w:cs="Times New Roman"/>
          <w:szCs w:val="24"/>
        </w:rPr>
        <w:t xml:space="preserve">’ ιδίαν, </w:t>
      </w:r>
      <w:r w:rsidRPr="002808B6">
        <w:rPr>
          <w:rFonts w:eastAsia="Times New Roman" w:cs="Times New Roman"/>
          <w:szCs w:val="24"/>
        </w:rPr>
        <w:t>νομοθετικής διαδικασίας</w:t>
      </w:r>
      <w:r>
        <w:rPr>
          <w:rFonts w:eastAsia="Times New Roman" w:cs="Times New Roman"/>
          <w:szCs w:val="24"/>
        </w:rPr>
        <w:t>.</w:t>
      </w:r>
      <w:r w:rsidRPr="002808B6">
        <w:rPr>
          <w:rFonts w:eastAsia="Times New Roman" w:cs="Times New Roman"/>
          <w:szCs w:val="24"/>
        </w:rPr>
        <w:t xml:space="preserve"> </w:t>
      </w:r>
    </w:p>
    <w:p w14:paraId="0A5DE41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w:t>
      </w:r>
      <w:r w:rsidRPr="002808B6">
        <w:rPr>
          <w:rFonts w:eastAsia="Times New Roman" w:cs="Times New Roman"/>
          <w:szCs w:val="24"/>
        </w:rPr>
        <w:t>μείς</w:t>
      </w:r>
      <w:r>
        <w:rPr>
          <w:rFonts w:eastAsia="Times New Roman" w:cs="Times New Roman"/>
          <w:szCs w:val="24"/>
        </w:rPr>
        <w:t>,</w:t>
      </w:r>
      <w:r w:rsidRPr="002808B6">
        <w:rPr>
          <w:rFonts w:eastAsia="Times New Roman" w:cs="Times New Roman"/>
          <w:szCs w:val="24"/>
        </w:rPr>
        <w:t xml:space="preserve"> από την άλλη πλευρά</w:t>
      </w:r>
      <w:r>
        <w:rPr>
          <w:rFonts w:eastAsia="Times New Roman" w:cs="Times New Roman"/>
          <w:szCs w:val="24"/>
        </w:rPr>
        <w:t>,</w:t>
      </w:r>
      <w:r w:rsidRPr="002808B6">
        <w:rPr>
          <w:rFonts w:eastAsia="Times New Roman" w:cs="Times New Roman"/>
          <w:szCs w:val="24"/>
        </w:rPr>
        <w:t xml:space="preserve"> δεχθήκαμε τον περιορισμό τ</w:t>
      </w:r>
      <w:r>
        <w:rPr>
          <w:rFonts w:eastAsia="Times New Roman" w:cs="Times New Roman"/>
          <w:szCs w:val="24"/>
        </w:rPr>
        <w:t>ων</w:t>
      </w:r>
      <w:r w:rsidRPr="002808B6">
        <w:rPr>
          <w:rFonts w:eastAsia="Times New Roman" w:cs="Times New Roman"/>
          <w:szCs w:val="24"/>
        </w:rPr>
        <w:t xml:space="preserve"> δικασ</w:t>
      </w:r>
      <w:r w:rsidRPr="002808B6">
        <w:rPr>
          <w:rFonts w:eastAsia="Times New Roman" w:cs="Times New Roman"/>
          <w:szCs w:val="24"/>
        </w:rPr>
        <w:t xml:space="preserve">τικών προνομίων των </w:t>
      </w:r>
      <w:r>
        <w:rPr>
          <w:rFonts w:eastAsia="Times New Roman" w:cs="Times New Roman"/>
          <w:szCs w:val="24"/>
        </w:rPr>
        <w:t>Β</w:t>
      </w:r>
      <w:r w:rsidRPr="002808B6">
        <w:rPr>
          <w:rFonts w:eastAsia="Times New Roman" w:cs="Times New Roman"/>
          <w:szCs w:val="24"/>
        </w:rPr>
        <w:t>ουλευτών με τα θέματα περί βουλευτικής ασυλίας</w:t>
      </w:r>
      <w:r>
        <w:rPr>
          <w:rFonts w:eastAsia="Times New Roman" w:cs="Times New Roman"/>
          <w:szCs w:val="24"/>
        </w:rPr>
        <w:t>,</w:t>
      </w:r>
      <w:r w:rsidRPr="002808B6">
        <w:rPr>
          <w:rFonts w:eastAsia="Times New Roman" w:cs="Times New Roman"/>
          <w:szCs w:val="24"/>
        </w:rPr>
        <w:t xml:space="preserve"> ώστε αυτή να περιορίζεται σε πράξ</w:t>
      </w:r>
      <w:r>
        <w:rPr>
          <w:rFonts w:eastAsia="Times New Roman" w:cs="Times New Roman"/>
          <w:szCs w:val="24"/>
        </w:rPr>
        <w:t>εις</w:t>
      </w:r>
      <w:r w:rsidRPr="002808B6">
        <w:rPr>
          <w:rFonts w:eastAsia="Times New Roman" w:cs="Times New Roman"/>
          <w:szCs w:val="24"/>
        </w:rPr>
        <w:t xml:space="preserve"> που έχουν να κάνουν με την άσκηση των καθηκόντων των </w:t>
      </w:r>
      <w:r>
        <w:rPr>
          <w:rFonts w:eastAsia="Times New Roman" w:cs="Times New Roman"/>
          <w:szCs w:val="24"/>
        </w:rPr>
        <w:t>Βουλευτών και όχι π</w:t>
      </w:r>
      <w:r w:rsidRPr="002808B6">
        <w:rPr>
          <w:rFonts w:eastAsia="Times New Roman" w:cs="Times New Roman"/>
          <w:szCs w:val="24"/>
        </w:rPr>
        <w:t>έραν αυτών</w:t>
      </w:r>
      <w:r>
        <w:rPr>
          <w:rFonts w:eastAsia="Times New Roman" w:cs="Times New Roman"/>
          <w:szCs w:val="24"/>
        </w:rPr>
        <w:t xml:space="preserve">. </w:t>
      </w:r>
    </w:p>
    <w:p w14:paraId="0A5DE41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w:t>
      </w:r>
      <w:r w:rsidRPr="002808B6">
        <w:rPr>
          <w:rFonts w:eastAsia="Times New Roman" w:cs="Times New Roman"/>
          <w:szCs w:val="24"/>
        </w:rPr>
        <w:t xml:space="preserve">εχθήκαμε και την άρση της στρέβλωσης </w:t>
      </w:r>
      <w:r>
        <w:rPr>
          <w:rFonts w:eastAsia="Times New Roman" w:cs="Times New Roman"/>
          <w:szCs w:val="24"/>
        </w:rPr>
        <w:t>σ</w:t>
      </w:r>
      <w:r w:rsidRPr="002808B6">
        <w:rPr>
          <w:rFonts w:eastAsia="Times New Roman" w:cs="Times New Roman"/>
          <w:szCs w:val="24"/>
        </w:rPr>
        <w:t>την ποινική μεταχείριση τω</w:t>
      </w:r>
      <w:r w:rsidRPr="002808B6">
        <w:rPr>
          <w:rFonts w:eastAsia="Times New Roman" w:cs="Times New Roman"/>
          <w:szCs w:val="24"/>
        </w:rPr>
        <w:t xml:space="preserve">ν Υπουργών με την </w:t>
      </w:r>
      <w:r>
        <w:rPr>
          <w:rFonts w:eastAsia="Times New Roman" w:cs="Times New Roman"/>
          <w:szCs w:val="24"/>
        </w:rPr>
        <w:t>εξίσωσή τους με τον απλό π</w:t>
      </w:r>
      <w:r w:rsidRPr="002808B6">
        <w:rPr>
          <w:rFonts w:eastAsia="Times New Roman" w:cs="Times New Roman"/>
          <w:szCs w:val="24"/>
        </w:rPr>
        <w:t>ολίτη δικονομικά</w:t>
      </w:r>
      <w:r>
        <w:rPr>
          <w:rFonts w:eastAsia="Times New Roman" w:cs="Times New Roman"/>
          <w:szCs w:val="24"/>
        </w:rPr>
        <w:t>,</w:t>
      </w:r>
      <w:r w:rsidRPr="002808B6">
        <w:rPr>
          <w:rFonts w:eastAsia="Times New Roman" w:cs="Times New Roman"/>
          <w:szCs w:val="24"/>
        </w:rPr>
        <w:t xml:space="preserve"> συμφωνώντας </w:t>
      </w:r>
      <w:r>
        <w:rPr>
          <w:rFonts w:eastAsia="Times New Roman" w:cs="Times New Roman"/>
          <w:szCs w:val="24"/>
        </w:rPr>
        <w:t>σ</w:t>
      </w:r>
      <w:r w:rsidRPr="002808B6">
        <w:rPr>
          <w:rFonts w:eastAsia="Times New Roman" w:cs="Times New Roman"/>
          <w:szCs w:val="24"/>
        </w:rPr>
        <w:t>την κατάργηση της σύντομης αποσβεστικής προθεσ</w:t>
      </w:r>
      <w:r>
        <w:rPr>
          <w:rFonts w:eastAsia="Times New Roman" w:cs="Times New Roman"/>
          <w:szCs w:val="24"/>
        </w:rPr>
        <w:t>μία</w:t>
      </w:r>
      <w:r w:rsidRPr="002808B6">
        <w:rPr>
          <w:rFonts w:eastAsia="Times New Roman" w:cs="Times New Roman"/>
          <w:szCs w:val="24"/>
        </w:rPr>
        <w:t>ς</w:t>
      </w:r>
      <w:r>
        <w:rPr>
          <w:rFonts w:eastAsia="Times New Roman" w:cs="Times New Roman"/>
          <w:szCs w:val="24"/>
        </w:rPr>
        <w:t xml:space="preserve">. </w:t>
      </w:r>
    </w:p>
    <w:p w14:paraId="0A5DE41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w:t>
      </w:r>
      <w:r w:rsidRPr="002808B6">
        <w:rPr>
          <w:rFonts w:eastAsia="Times New Roman" w:cs="Times New Roman"/>
          <w:szCs w:val="24"/>
        </w:rPr>
        <w:t xml:space="preserve">ξακολουθούμε βέβαια να πιστεύουμε ότι η αποκατάσταση </w:t>
      </w:r>
      <w:r>
        <w:rPr>
          <w:rFonts w:eastAsia="Times New Roman" w:cs="Times New Roman"/>
          <w:szCs w:val="24"/>
        </w:rPr>
        <w:t xml:space="preserve">της τρωθείσης τιμής του πολιτικού συστήματος, </w:t>
      </w:r>
      <w:r w:rsidRPr="002808B6">
        <w:rPr>
          <w:rFonts w:eastAsia="Times New Roman" w:cs="Times New Roman"/>
          <w:szCs w:val="24"/>
        </w:rPr>
        <w:t>όπως πολύ πομπωδώς εξαγγέλλε</w:t>
      </w:r>
      <w:r w:rsidRPr="002808B6">
        <w:rPr>
          <w:rFonts w:eastAsia="Times New Roman" w:cs="Times New Roman"/>
          <w:szCs w:val="24"/>
        </w:rPr>
        <w:t>ται στη δική σας πρόταση</w:t>
      </w:r>
      <w:r>
        <w:rPr>
          <w:rFonts w:eastAsia="Times New Roman" w:cs="Times New Roman"/>
          <w:szCs w:val="24"/>
        </w:rPr>
        <w:t>,</w:t>
      </w:r>
      <w:r w:rsidRPr="002808B6">
        <w:rPr>
          <w:rFonts w:eastAsia="Times New Roman" w:cs="Times New Roman"/>
          <w:szCs w:val="24"/>
        </w:rPr>
        <w:t xml:space="preserve"> δεν έχει να κάνει και τόσο ή μάλλον εντελώς και αποκλειστικά με αυτές τις δύο προτάσεις</w:t>
      </w:r>
      <w:r>
        <w:rPr>
          <w:rFonts w:eastAsia="Times New Roman" w:cs="Times New Roman"/>
          <w:szCs w:val="24"/>
        </w:rPr>
        <w:t>,</w:t>
      </w:r>
      <w:r w:rsidRPr="002808B6">
        <w:rPr>
          <w:rFonts w:eastAsia="Times New Roman" w:cs="Times New Roman"/>
          <w:szCs w:val="24"/>
        </w:rPr>
        <w:t xml:space="preserve"> αλλά έχει να κάνει</w:t>
      </w:r>
      <w:r>
        <w:rPr>
          <w:rFonts w:eastAsia="Times New Roman" w:cs="Times New Roman"/>
          <w:szCs w:val="24"/>
        </w:rPr>
        <w:t>,</w:t>
      </w:r>
      <w:r w:rsidRPr="002808B6">
        <w:rPr>
          <w:rFonts w:eastAsia="Times New Roman" w:cs="Times New Roman"/>
          <w:szCs w:val="24"/>
        </w:rPr>
        <w:t xml:space="preserve"> </w:t>
      </w:r>
      <w:r>
        <w:rPr>
          <w:rFonts w:eastAsia="Times New Roman" w:cs="Times New Roman"/>
          <w:szCs w:val="24"/>
        </w:rPr>
        <w:t xml:space="preserve">για </w:t>
      </w:r>
      <w:r w:rsidRPr="002808B6">
        <w:rPr>
          <w:rFonts w:eastAsia="Times New Roman" w:cs="Times New Roman"/>
          <w:szCs w:val="24"/>
        </w:rPr>
        <w:t>παράδειγμα</w:t>
      </w:r>
      <w:r>
        <w:rPr>
          <w:rFonts w:eastAsia="Times New Roman" w:cs="Times New Roman"/>
          <w:szCs w:val="24"/>
        </w:rPr>
        <w:t>,</w:t>
      </w:r>
      <w:r w:rsidRPr="002808B6">
        <w:rPr>
          <w:rFonts w:eastAsia="Times New Roman" w:cs="Times New Roman"/>
          <w:szCs w:val="24"/>
        </w:rPr>
        <w:t xml:space="preserve"> και με την </w:t>
      </w:r>
      <w:r w:rsidRPr="002808B6">
        <w:rPr>
          <w:rFonts w:eastAsia="Times New Roman" w:cs="Times New Roman"/>
          <w:szCs w:val="24"/>
        </w:rPr>
        <w:lastRenderedPageBreak/>
        <w:t>εξάλειψη φαινομένων</w:t>
      </w:r>
      <w:r>
        <w:rPr>
          <w:rFonts w:eastAsia="Times New Roman" w:cs="Times New Roman"/>
          <w:szCs w:val="24"/>
        </w:rPr>
        <w:t>,</w:t>
      </w:r>
      <w:r w:rsidRPr="002808B6">
        <w:rPr>
          <w:rFonts w:eastAsia="Times New Roman" w:cs="Times New Roman"/>
          <w:szCs w:val="24"/>
        </w:rPr>
        <w:t xml:space="preserve"> όπως οι ευκαιριακές μετ</w:t>
      </w:r>
      <w:r>
        <w:rPr>
          <w:rFonts w:eastAsia="Times New Roman" w:cs="Times New Roman"/>
          <w:szCs w:val="24"/>
        </w:rPr>
        <w:t>εγ</w:t>
      </w:r>
      <w:r w:rsidRPr="002808B6">
        <w:rPr>
          <w:rFonts w:eastAsia="Times New Roman" w:cs="Times New Roman"/>
          <w:szCs w:val="24"/>
        </w:rPr>
        <w:t>γραφές Βουλευτών</w:t>
      </w:r>
      <w:r>
        <w:rPr>
          <w:rFonts w:eastAsia="Times New Roman" w:cs="Times New Roman"/>
          <w:szCs w:val="24"/>
        </w:rPr>
        <w:t>,</w:t>
      </w:r>
      <w:r w:rsidRPr="002808B6">
        <w:rPr>
          <w:rFonts w:eastAsia="Times New Roman" w:cs="Times New Roman"/>
          <w:szCs w:val="24"/>
        </w:rPr>
        <w:t xml:space="preserve"> οι δηλώσεις κοινοβουλευτικών φ</w:t>
      </w:r>
      <w:r w:rsidRPr="002808B6">
        <w:rPr>
          <w:rFonts w:eastAsia="Times New Roman" w:cs="Times New Roman"/>
          <w:szCs w:val="24"/>
        </w:rPr>
        <w:t xml:space="preserve">ρονημάτων </w:t>
      </w:r>
      <w:r>
        <w:rPr>
          <w:rFonts w:eastAsia="Times New Roman" w:cs="Times New Roman"/>
          <w:szCs w:val="24"/>
        </w:rPr>
        <w:t>–</w:t>
      </w:r>
      <w:r w:rsidRPr="002808B6">
        <w:rPr>
          <w:rFonts w:eastAsia="Times New Roman" w:cs="Times New Roman"/>
          <w:szCs w:val="24"/>
        </w:rPr>
        <w:t>εγγράφως</w:t>
      </w:r>
      <w:r>
        <w:rPr>
          <w:rFonts w:eastAsia="Times New Roman" w:cs="Times New Roman"/>
          <w:szCs w:val="24"/>
        </w:rPr>
        <w:t>,</w:t>
      </w:r>
      <w:r w:rsidRPr="002808B6">
        <w:rPr>
          <w:rFonts w:eastAsia="Times New Roman" w:cs="Times New Roman"/>
          <w:szCs w:val="24"/>
        </w:rPr>
        <w:t xml:space="preserve"> </w:t>
      </w:r>
      <w:r>
        <w:rPr>
          <w:rFonts w:eastAsia="Times New Roman" w:cs="Times New Roman"/>
          <w:szCs w:val="24"/>
        </w:rPr>
        <w:t>μ</w:t>
      </w:r>
      <w:r w:rsidRPr="002808B6">
        <w:rPr>
          <w:rFonts w:eastAsia="Times New Roman" w:cs="Times New Roman"/>
          <w:szCs w:val="24"/>
        </w:rPr>
        <w:t>άλιστα</w:t>
      </w:r>
      <w:r>
        <w:rPr>
          <w:rFonts w:eastAsia="Times New Roman" w:cs="Times New Roman"/>
          <w:szCs w:val="24"/>
        </w:rPr>
        <w:t>- οι εναλλασσόμενες</w:t>
      </w:r>
      <w:r w:rsidRPr="002808B6">
        <w:rPr>
          <w:rFonts w:eastAsia="Times New Roman" w:cs="Times New Roman"/>
          <w:szCs w:val="24"/>
        </w:rPr>
        <w:t xml:space="preserve"> κυβερνητικές πλειοψηφίες κατά το δοκούν</w:t>
      </w:r>
      <w:r>
        <w:rPr>
          <w:rFonts w:eastAsia="Times New Roman" w:cs="Times New Roman"/>
          <w:szCs w:val="24"/>
        </w:rPr>
        <w:t>. Κ</w:t>
      </w:r>
      <w:r w:rsidRPr="002808B6">
        <w:rPr>
          <w:rFonts w:eastAsia="Times New Roman" w:cs="Times New Roman"/>
          <w:szCs w:val="24"/>
        </w:rPr>
        <w:t xml:space="preserve">αι αυτές προκαλούν τραύματα στην </w:t>
      </w:r>
      <w:r>
        <w:rPr>
          <w:rFonts w:eastAsia="Times New Roman" w:cs="Times New Roman"/>
          <w:szCs w:val="24"/>
        </w:rPr>
        <w:t>υπόληψη</w:t>
      </w:r>
      <w:r w:rsidRPr="002808B6">
        <w:rPr>
          <w:rFonts w:eastAsia="Times New Roman" w:cs="Times New Roman"/>
          <w:szCs w:val="24"/>
        </w:rPr>
        <w:t xml:space="preserve"> του πολιτικού συστήματος</w:t>
      </w:r>
      <w:r>
        <w:rPr>
          <w:rFonts w:eastAsia="Times New Roman" w:cs="Times New Roman"/>
          <w:szCs w:val="24"/>
        </w:rPr>
        <w:t xml:space="preserve">. </w:t>
      </w:r>
    </w:p>
    <w:p w14:paraId="0A5DE41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Όμως</w:t>
      </w:r>
      <w:r w:rsidRPr="002808B6">
        <w:rPr>
          <w:rFonts w:eastAsia="Times New Roman" w:cs="Times New Roman"/>
          <w:szCs w:val="24"/>
        </w:rPr>
        <w:t xml:space="preserve"> το ζήτημα της εργαλειοποίηση</w:t>
      </w:r>
      <w:r>
        <w:rPr>
          <w:rFonts w:eastAsia="Times New Roman" w:cs="Times New Roman"/>
          <w:szCs w:val="24"/>
        </w:rPr>
        <w:t>ς της</w:t>
      </w:r>
      <w:r w:rsidRPr="002808B6">
        <w:rPr>
          <w:rFonts w:eastAsia="Times New Roman" w:cs="Times New Roman"/>
          <w:szCs w:val="24"/>
        </w:rPr>
        <w:t xml:space="preserve"> διαδικασί</w:t>
      </w:r>
      <w:r>
        <w:rPr>
          <w:rFonts w:eastAsia="Times New Roman" w:cs="Times New Roman"/>
          <w:szCs w:val="24"/>
        </w:rPr>
        <w:t>ας, πέρα από την ιδεολογικοποίησή της,</w:t>
      </w:r>
      <w:r w:rsidRPr="002808B6">
        <w:rPr>
          <w:rFonts w:eastAsia="Times New Roman" w:cs="Times New Roman"/>
          <w:szCs w:val="24"/>
        </w:rPr>
        <w:t xml:space="preserve"> ανακύπτει συνήθως </w:t>
      </w:r>
      <w:r>
        <w:rPr>
          <w:rFonts w:eastAsia="Times New Roman" w:cs="Times New Roman"/>
          <w:szCs w:val="24"/>
        </w:rPr>
        <w:t xml:space="preserve">ή μάλλον ανακύπτει κυρίως </w:t>
      </w:r>
      <w:r w:rsidRPr="002808B6">
        <w:rPr>
          <w:rFonts w:eastAsia="Times New Roman" w:cs="Times New Roman"/>
          <w:szCs w:val="24"/>
        </w:rPr>
        <w:t xml:space="preserve">στα όσα ορίζονται </w:t>
      </w:r>
      <w:r>
        <w:rPr>
          <w:rFonts w:eastAsia="Times New Roman" w:cs="Times New Roman"/>
          <w:szCs w:val="24"/>
        </w:rPr>
        <w:t>ή συ</w:t>
      </w:r>
      <w:r w:rsidRPr="002808B6">
        <w:rPr>
          <w:rFonts w:eastAsia="Times New Roman" w:cs="Times New Roman"/>
          <w:szCs w:val="24"/>
        </w:rPr>
        <w:t>ζητήσαμε για το άρθρο 11</w:t>
      </w:r>
      <w:r>
        <w:rPr>
          <w:rFonts w:eastAsia="Times New Roman" w:cs="Times New Roman"/>
          <w:szCs w:val="24"/>
        </w:rPr>
        <w:t>0</w:t>
      </w:r>
      <w:r>
        <w:rPr>
          <w:rFonts w:eastAsia="Times New Roman" w:cs="Times New Roman"/>
          <w:szCs w:val="24"/>
        </w:rPr>
        <w:t>,</w:t>
      </w:r>
      <w:r>
        <w:rPr>
          <w:rFonts w:eastAsia="Times New Roman" w:cs="Times New Roman"/>
          <w:szCs w:val="24"/>
        </w:rPr>
        <w:t xml:space="preserve"> περί διαδικασίας </w:t>
      </w:r>
      <w:r>
        <w:rPr>
          <w:rFonts w:eastAsia="Times New Roman" w:cs="Times New Roman"/>
          <w:szCs w:val="24"/>
        </w:rPr>
        <w:t>Α</w:t>
      </w:r>
      <w:r>
        <w:rPr>
          <w:rFonts w:eastAsia="Times New Roman" w:cs="Times New Roman"/>
          <w:szCs w:val="24"/>
        </w:rPr>
        <w:t>ναθεώρησης</w:t>
      </w:r>
      <w:r>
        <w:rPr>
          <w:rFonts w:eastAsia="Times New Roman" w:cs="Times New Roman"/>
          <w:szCs w:val="24"/>
        </w:rPr>
        <w:t>,</w:t>
      </w:r>
      <w:r>
        <w:rPr>
          <w:rFonts w:eastAsia="Times New Roman" w:cs="Times New Roman"/>
          <w:szCs w:val="24"/>
        </w:rPr>
        <w:t xml:space="preserve"> κ</w:t>
      </w:r>
      <w:r w:rsidRPr="002808B6">
        <w:rPr>
          <w:rFonts w:eastAsia="Times New Roman" w:cs="Times New Roman"/>
          <w:szCs w:val="24"/>
        </w:rPr>
        <w:t xml:space="preserve">αι ειδικά ως προς το ζήτημα της δέσμευσης της </w:t>
      </w:r>
      <w:r>
        <w:rPr>
          <w:rFonts w:eastAsia="Times New Roman" w:cs="Times New Roman"/>
          <w:szCs w:val="24"/>
        </w:rPr>
        <w:t>α</w:t>
      </w:r>
      <w:r w:rsidRPr="002808B6">
        <w:rPr>
          <w:rFonts w:eastAsia="Times New Roman" w:cs="Times New Roman"/>
          <w:szCs w:val="24"/>
        </w:rPr>
        <w:t>ναθεωρητικής Βουλής από όσα αποφασίζει η παρούσα</w:t>
      </w:r>
      <w:r>
        <w:rPr>
          <w:rFonts w:eastAsia="Times New Roman" w:cs="Times New Roman"/>
          <w:szCs w:val="24"/>
        </w:rPr>
        <w:t>,</w:t>
      </w:r>
      <w:r w:rsidRPr="002808B6">
        <w:rPr>
          <w:rFonts w:eastAsia="Times New Roman" w:cs="Times New Roman"/>
          <w:szCs w:val="24"/>
        </w:rPr>
        <w:t xml:space="preserve"> δηλαδή </w:t>
      </w: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ροτείνουσα. </w:t>
      </w:r>
    </w:p>
    <w:p w14:paraId="0A5DE417" w14:textId="77777777" w:rsidR="00415E13" w:rsidRDefault="00E650A0">
      <w:pPr>
        <w:spacing w:line="600" w:lineRule="auto"/>
        <w:ind w:firstLine="720"/>
        <w:jc w:val="both"/>
        <w:rPr>
          <w:rFonts w:eastAsia="Times New Roman" w:cs="Times New Roman"/>
          <w:szCs w:val="24"/>
        </w:rPr>
      </w:pPr>
      <w:r w:rsidRPr="002808B6">
        <w:rPr>
          <w:rFonts w:eastAsia="Times New Roman" w:cs="Times New Roman"/>
          <w:szCs w:val="24"/>
        </w:rPr>
        <w:t>Εδώ πρέπε</w:t>
      </w:r>
      <w:r>
        <w:rPr>
          <w:rFonts w:eastAsia="Times New Roman" w:cs="Times New Roman"/>
          <w:szCs w:val="24"/>
        </w:rPr>
        <w:t xml:space="preserve">ι </w:t>
      </w:r>
      <w:r>
        <w:rPr>
          <w:rFonts w:eastAsia="Times New Roman" w:cs="Times New Roman"/>
          <w:szCs w:val="24"/>
        </w:rPr>
        <w:t>να έχουμε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τρία στοιχεία, τ</w:t>
      </w:r>
      <w:r w:rsidRPr="002808B6">
        <w:rPr>
          <w:rFonts w:eastAsia="Times New Roman" w:cs="Times New Roman"/>
          <w:szCs w:val="24"/>
        </w:rPr>
        <w:t xml:space="preserve">ρεις </w:t>
      </w:r>
      <w:r>
        <w:rPr>
          <w:rFonts w:eastAsia="Times New Roman" w:cs="Times New Roman"/>
          <w:szCs w:val="24"/>
        </w:rPr>
        <w:t>λ</w:t>
      </w:r>
      <w:r w:rsidRPr="002808B6">
        <w:rPr>
          <w:rFonts w:eastAsia="Times New Roman" w:cs="Times New Roman"/>
          <w:szCs w:val="24"/>
        </w:rPr>
        <w:t>έξεις</w:t>
      </w:r>
      <w:r>
        <w:rPr>
          <w:rFonts w:eastAsia="Times New Roman" w:cs="Times New Roman"/>
          <w:szCs w:val="24"/>
        </w:rPr>
        <w:t>,</w:t>
      </w:r>
      <w:r w:rsidRPr="002808B6">
        <w:rPr>
          <w:rFonts w:eastAsia="Times New Roman" w:cs="Times New Roman"/>
          <w:szCs w:val="24"/>
        </w:rPr>
        <w:t xml:space="preserve"> αν θέλετε</w:t>
      </w:r>
      <w:r>
        <w:rPr>
          <w:rFonts w:eastAsia="Times New Roman" w:cs="Times New Roman"/>
          <w:szCs w:val="24"/>
        </w:rPr>
        <w:t>.</w:t>
      </w:r>
      <w:r w:rsidRPr="002808B6">
        <w:rPr>
          <w:rFonts w:eastAsia="Times New Roman" w:cs="Times New Roman"/>
          <w:szCs w:val="24"/>
        </w:rPr>
        <w:t xml:space="preserve"> Πρώτον</w:t>
      </w:r>
      <w:r>
        <w:rPr>
          <w:rFonts w:eastAsia="Times New Roman" w:cs="Times New Roman"/>
          <w:szCs w:val="24"/>
        </w:rPr>
        <w:t>,</w:t>
      </w:r>
      <w:r w:rsidRPr="002808B6">
        <w:rPr>
          <w:rFonts w:eastAsia="Times New Roman" w:cs="Times New Roman"/>
          <w:szCs w:val="24"/>
        </w:rPr>
        <w:t xml:space="preserve"> την ανάγκη για την αναθεώρηση διατάξεων</w:t>
      </w:r>
      <w:r>
        <w:rPr>
          <w:rFonts w:eastAsia="Times New Roman" w:cs="Times New Roman"/>
          <w:szCs w:val="24"/>
        </w:rPr>
        <w:t xml:space="preserve">, δεύτερον, </w:t>
      </w:r>
      <w:r w:rsidRPr="002808B6">
        <w:rPr>
          <w:rFonts w:eastAsia="Times New Roman" w:cs="Times New Roman"/>
          <w:szCs w:val="24"/>
        </w:rPr>
        <w:t>την κατεύθυνση αυτή</w:t>
      </w:r>
      <w:r>
        <w:rPr>
          <w:rFonts w:eastAsia="Times New Roman" w:cs="Times New Roman"/>
          <w:szCs w:val="24"/>
        </w:rPr>
        <w:t>ς</w:t>
      </w:r>
      <w:r w:rsidRPr="002808B6">
        <w:rPr>
          <w:rFonts w:eastAsia="Times New Roman" w:cs="Times New Roman"/>
          <w:szCs w:val="24"/>
        </w:rPr>
        <w:t xml:space="preserve"> της </w:t>
      </w:r>
      <w:r>
        <w:rPr>
          <w:rFonts w:eastAsia="Times New Roman" w:cs="Times New Roman"/>
          <w:szCs w:val="24"/>
        </w:rPr>
        <w:t>α</w:t>
      </w:r>
      <w:r w:rsidRPr="002808B6">
        <w:rPr>
          <w:rFonts w:eastAsia="Times New Roman" w:cs="Times New Roman"/>
          <w:szCs w:val="24"/>
        </w:rPr>
        <w:t>ναθεώρησης</w:t>
      </w:r>
      <w:r>
        <w:rPr>
          <w:rFonts w:eastAsia="Times New Roman" w:cs="Times New Roman"/>
          <w:szCs w:val="24"/>
        </w:rPr>
        <w:t xml:space="preserve"> κ</w:t>
      </w:r>
      <w:r w:rsidRPr="002808B6">
        <w:rPr>
          <w:rFonts w:eastAsia="Times New Roman" w:cs="Times New Roman"/>
          <w:szCs w:val="24"/>
        </w:rPr>
        <w:t>αι</w:t>
      </w:r>
      <w:r>
        <w:rPr>
          <w:rFonts w:eastAsia="Times New Roman" w:cs="Times New Roman"/>
          <w:szCs w:val="24"/>
        </w:rPr>
        <w:t>,</w:t>
      </w:r>
      <w:r w:rsidRPr="002808B6">
        <w:rPr>
          <w:rFonts w:eastAsia="Times New Roman" w:cs="Times New Roman"/>
          <w:szCs w:val="24"/>
        </w:rPr>
        <w:t xml:space="preserve"> τρίτον</w:t>
      </w:r>
      <w:r>
        <w:rPr>
          <w:rFonts w:eastAsia="Times New Roman" w:cs="Times New Roman"/>
          <w:szCs w:val="24"/>
        </w:rPr>
        <w:t>, το περιεχόμενό</w:t>
      </w:r>
      <w:r w:rsidRPr="002808B6">
        <w:rPr>
          <w:rFonts w:eastAsia="Times New Roman" w:cs="Times New Roman"/>
          <w:szCs w:val="24"/>
        </w:rPr>
        <w:t xml:space="preserve"> </w:t>
      </w:r>
      <w:r>
        <w:rPr>
          <w:rFonts w:eastAsia="Times New Roman" w:cs="Times New Roman"/>
          <w:szCs w:val="24"/>
        </w:rPr>
        <w:t>της,</w:t>
      </w:r>
      <w:r w:rsidRPr="002808B6">
        <w:rPr>
          <w:rFonts w:eastAsia="Times New Roman" w:cs="Times New Roman"/>
          <w:szCs w:val="24"/>
        </w:rPr>
        <w:t xml:space="preserve"> δηλαδή το τελικό περιεχόμενο της διάταξης</w:t>
      </w:r>
      <w:r>
        <w:rPr>
          <w:rFonts w:eastAsia="Times New Roman" w:cs="Times New Roman"/>
          <w:szCs w:val="24"/>
        </w:rPr>
        <w:t>,</w:t>
      </w:r>
      <w:r w:rsidRPr="002808B6">
        <w:rPr>
          <w:rFonts w:eastAsia="Times New Roman" w:cs="Times New Roman"/>
          <w:szCs w:val="24"/>
        </w:rPr>
        <w:t xml:space="preserve"> το κείμενο του αναθεωρημέ</w:t>
      </w:r>
      <w:r w:rsidRPr="002808B6">
        <w:rPr>
          <w:rFonts w:eastAsia="Times New Roman" w:cs="Times New Roman"/>
          <w:szCs w:val="24"/>
        </w:rPr>
        <w:t>νου πλέον Συντάγματος</w:t>
      </w:r>
      <w:r>
        <w:rPr>
          <w:rFonts w:eastAsia="Times New Roman" w:cs="Times New Roman"/>
          <w:szCs w:val="24"/>
        </w:rPr>
        <w:t xml:space="preserve">. </w:t>
      </w:r>
    </w:p>
    <w:p w14:paraId="0A5DE41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Αναφέρω ως π</w:t>
      </w:r>
      <w:r w:rsidRPr="002808B6">
        <w:rPr>
          <w:rFonts w:eastAsia="Times New Roman" w:cs="Times New Roman"/>
          <w:szCs w:val="24"/>
        </w:rPr>
        <w:t xml:space="preserve">αράδειγμα </w:t>
      </w:r>
      <w:r>
        <w:rPr>
          <w:rFonts w:eastAsia="Times New Roman" w:cs="Times New Roman"/>
          <w:szCs w:val="24"/>
        </w:rPr>
        <w:t xml:space="preserve">το </w:t>
      </w:r>
      <w:r w:rsidRPr="002808B6">
        <w:rPr>
          <w:rFonts w:eastAsia="Times New Roman" w:cs="Times New Roman"/>
          <w:szCs w:val="24"/>
        </w:rPr>
        <w:t xml:space="preserve">άρθρο 32 περί εκλογής Προέδρου της </w:t>
      </w:r>
      <w:r>
        <w:rPr>
          <w:rFonts w:eastAsia="Times New Roman" w:cs="Times New Roman"/>
          <w:szCs w:val="24"/>
        </w:rPr>
        <w:t xml:space="preserve">Δημοκρατίας. </w:t>
      </w:r>
      <w:r w:rsidRPr="002808B6">
        <w:rPr>
          <w:rFonts w:eastAsia="Times New Roman" w:cs="Times New Roman"/>
          <w:szCs w:val="24"/>
        </w:rPr>
        <w:t>Μάλιστα</w:t>
      </w:r>
      <w:r>
        <w:rPr>
          <w:rFonts w:eastAsia="Times New Roman" w:cs="Times New Roman"/>
          <w:szCs w:val="24"/>
        </w:rPr>
        <w:t>,</w:t>
      </w:r>
      <w:r w:rsidRPr="002808B6">
        <w:rPr>
          <w:rFonts w:eastAsia="Times New Roman" w:cs="Times New Roman"/>
          <w:szCs w:val="24"/>
        </w:rPr>
        <w:t xml:space="preserve"> διαχέεται </w:t>
      </w:r>
      <w:r>
        <w:rPr>
          <w:rFonts w:eastAsia="Times New Roman" w:cs="Times New Roman"/>
          <w:szCs w:val="24"/>
        </w:rPr>
        <w:t>μια</w:t>
      </w:r>
      <w:r w:rsidRPr="002808B6">
        <w:rPr>
          <w:rFonts w:eastAsia="Times New Roman" w:cs="Times New Roman"/>
          <w:szCs w:val="24"/>
        </w:rPr>
        <w:t xml:space="preserve"> φημολογία ότι </w:t>
      </w:r>
      <w:r w:rsidRPr="002808B6">
        <w:rPr>
          <w:rFonts w:eastAsia="Times New Roman" w:cs="Times New Roman"/>
          <w:szCs w:val="24"/>
        </w:rPr>
        <w:lastRenderedPageBreak/>
        <w:t>αποσύρεται από την Κυβέρνηση</w:t>
      </w:r>
      <w:r>
        <w:rPr>
          <w:rFonts w:eastAsia="Times New Roman" w:cs="Times New Roman"/>
          <w:szCs w:val="24"/>
        </w:rPr>
        <w:t>, ί</w:t>
      </w:r>
      <w:r w:rsidRPr="002808B6">
        <w:rPr>
          <w:rFonts w:eastAsia="Times New Roman" w:cs="Times New Roman"/>
          <w:szCs w:val="24"/>
        </w:rPr>
        <w:t xml:space="preserve">σως γιατί </w:t>
      </w:r>
      <w:r>
        <w:rPr>
          <w:rFonts w:eastAsia="Times New Roman" w:cs="Times New Roman"/>
          <w:szCs w:val="24"/>
        </w:rPr>
        <w:t xml:space="preserve">η </w:t>
      </w:r>
      <w:r w:rsidRPr="002808B6">
        <w:rPr>
          <w:rFonts w:eastAsia="Times New Roman" w:cs="Times New Roman"/>
          <w:szCs w:val="24"/>
        </w:rPr>
        <w:t xml:space="preserve">Κυβέρνηση δέχεται την εκδοχή ότι το περιεχόμενο της </w:t>
      </w:r>
      <w:r>
        <w:rPr>
          <w:rFonts w:eastAsia="Times New Roman" w:cs="Times New Roman"/>
          <w:szCs w:val="24"/>
        </w:rPr>
        <w:t>π</w:t>
      </w:r>
      <w:r>
        <w:rPr>
          <w:rFonts w:eastAsia="Times New Roman" w:cs="Times New Roman"/>
          <w:szCs w:val="24"/>
        </w:rPr>
        <w:t xml:space="preserve">ροτείνουσας δεν δεσμεύει, </w:t>
      </w:r>
      <w:r w:rsidRPr="002808B6">
        <w:rPr>
          <w:rFonts w:eastAsia="Times New Roman" w:cs="Times New Roman"/>
          <w:szCs w:val="24"/>
        </w:rPr>
        <w:t>όπως και στην επιστημονική θεωρία</w:t>
      </w:r>
      <w:r>
        <w:rPr>
          <w:rFonts w:eastAsia="Times New Roman" w:cs="Times New Roman"/>
          <w:szCs w:val="24"/>
        </w:rPr>
        <w:t>,</w:t>
      </w:r>
      <w:r w:rsidRPr="002808B6">
        <w:rPr>
          <w:rFonts w:eastAsia="Times New Roman" w:cs="Times New Roman"/>
          <w:szCs w:val="24"/>
        </w:rPr>
        <w:t xml:space="preserve"> την επόμενη Βουλή</w:t>
      </w:r>
      <w:r>
        <w:rPr>
          <w:rFonts w:eastAsia="Times New Roman" w:cs="Times New Roman"/>
          <w:szCs w:val="24"/>
        </w:rPr>
        <w:t>,</w:t>
      </w:r>
      <w:r w:rsidRPr="002808B6">
        <w:rPr>
          <w:rFonts w:eastAsia="Times New Roman" w:cs="Times New Roman"/>
          <w:szCs w:val="24"/>
        </w:rPr>
        <w:t xml:space="preserve"> δηλαδή την </w:t>
      </w:r>
      <w:r>
        <w:rPr>
          <w:rFonts w:eastAsia="Times New Roman" w:cs="Times New Roman"/>
          <w:szCs w:val="24"/>
        </w:rPr>
        <w:t>α</w:t>
      </w:r>
      <w:r w:rsidRPr="002808B6">
        <w:rPr>
          <w:rFonts w:eastAsia="Times New Roman" w:cs="Times New Roman"/>
          <w:szCs w:val="24"/>
        </w:rPr>
        <w:t>ναθεωρητική Βουλή</w:t>
      </w:r>
      <w:r>
        <w:rPr>
          <w:rFonts w:eastAsia="Times New Roman" w:cs="Times New Roman"/>
          <w:szCs w:val="24"/>
        </w:rPr>
        <w:t>.</w:t>
      </w:r>
    </w:p>
    <w:p w14:paraId="0A5DE41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Εδώ διαπιστώνεται το πρώτο, η α</w:t>
      </w:r>
      <w:r w:rsidRPr="002808B6">
        <w:rPr>
          <w:rFonts w:eastAsia="Times New Roman" w:cs="Times New Roman"/>
          <w:szCs w:val="24"/>
        </w:rPr>
        <w:t>νάγκη Αναθεώρησης από την προτ</w:t>
      </w:r>
      <w:r>
        <w:rPr>
          <w:rFonts w:eastAsia="Times New Roman" w:cs="Times New Roman"/>
          <w:szCs w:val="24"/>
        </w:rPr>
        <w:t>είνουσα</w:t>
      </w:r>
      <w:r w:rsidRPr="002808B6">
        <w:rPr>
          <w:rFonts w:eastAsia="Times New Roman" w:cs="Times New Roman"/>
          <w:szCs w:val="24"/>
        </w:rPr>
        <w:t xml:space="preserve"> Βουλή</w:t>
      </w:r>
      <w:r>
        <w:rPr>
          <w:rFonts w:eastAsia="Times New Roman" w:cs="Times New Roman"/>
          <w:szCs w:val="24"/>
        </w:rPr>
        <w:t>. Δεύτερο,</w:t>
      </w:r>
      <w:r w:rsidRPr="002808B6">
        <w:rPr>
          <w:rFonts w:eastAsia="Times New Roman" w:cs="Times New Roman"/>
          <w:szCs w:val="24"/>
        </w:rPr>
        <w:t xml:space="preserve"> ταυτόχρονα προσδιορί</w:t>
      </w:r>
      <w:r>
        <w:rPr>
          <w:rFonts w:eastAsia="Times New Roman" w:cs="Times New Roman"/>
          <w:szCs w:val="24"/>
        </w:rPr>
        <w:t>ζεται και η</w:t>
      </w:r>
      <w:r w:rsidRPr="002808B6">
        <w:rPr>
          <w:rFonts w:eastAsia="Times New Roman" w:cs="Times New Roman"/>
          <w:szCs w:val="24"/>
        </w:rPr>
        <w:t xml:space="preserve"> κατεύθυνση</w:t>
      </w:r>
      <w:r>
        <w:rPr>
          <w:rFonts w:eastAsia="Times New Roman" w:cs="Times New Roman"/>
          <w:szCs w:val="24"/>
        </w:rPr>
        <w:t>. Σ</w:t>
      </w:r>
      <w:r w:rsidRPr="002808B6">
        <w:rPr>
          <w:rFonts w:eastAsia="Times New Roman" w:cs="Times New Roman"/>
          <w:szCs w:val="24"/>
        </w:rPr>
        <w:t>τη συγκεκριμένη κατεύθυνση</w:t>
      </w:r>
      <w:r>
        <w:rPr>
          <w:rFonts w:eastAsia="Times New Roman" w:cs="Times New Roman"/>
          <w:szCs w:val="24"/>
        </w:rPr>
        <w:t>,</w:t>
      </w:r>
      <w:r w:rsidRPr="002808B6">
        <w:rPr>
          <w:rFonts w:eastAsia="Times New Roman" w:cs="Times New Roman"/>
          <w:szCs w:val="24"/>
        </w:rPr>
        <w:t xml:space="preserve"> ας πούμε</w:t>
      </w:r>
      <w:r>
        <w:rPr>
          <w:rFonts w:eastAsia="Times New Roman" w:cs="Times New Roman"/>
          <w:szCs w:val="24"/>
        </w:rPr>
        <w:t>,</w:t>
      </w:r>
      <w:r w:rsidRPr="002808B6">
        <w:rPr>
          <w:rFonts w:eastAsia="Times New Roman" w:cs="Times New Roman"/>
          <w:szCs w:val="24"/>
        </w:rPr>
        <w:t xml:space="preserve"> θα μπορούσε να είναι να μην οδηγεί </w:t>
      </w:r>
      <w:r>
        <w:rPr>
          <w:rFonts w:eastAsia="Times New Roman" w:cs="Times New Roman"/>
          <w:szCs w:val="24"/>
        </w:rPr>
        <w:t xml:space="preserve">η </w:t>
      </w:r>
      <w:r w:rsidRPr="000332B5">
        <w:rPr>
          <w:rFonts w:eastAsia="Times New Roman"/>
          <w:szCs w:val="24"/>
        </w:rPr>
        <w:t>διαδικασία</w:t>
      </w:r>
      <w:r w:rsidRPr="002808B6">
        <w:rPr>
          <w:rFonts w:eastAsia="Times New Roman" w:cs="Times New Roman"/>
          <w:szCs w:val="24"/>
        </w:rPr>
        <w:t xml:space="preserve"> εκλογής του Προέδρου Δημοκρατίας στη διάλυση της Βουλής</w:t>
      </w:r>
      <w:r>
        <w:rPr>
          <w:rFonts w:eastAsia="Times New Roman" w:cs="Times New Roman"/>
          <w:szCs w:val="24"/>
        </w:rPr>
        <w:t>,</w:t>
      </w:r>
      <w:r w:rsidRPr="002808B6">
        <w:rPr>
          <w:rFonts w:eastAsia="Times New Roman" w:cs="Times New Roman"/>
          <w:szCs w:val="24"/>
        </w:rPr>
        <w:t xml:space="preserve"> σε προσφυγή στις κάλπες και στην πρόωρη δια</w:t>
      </w:r>
      <w:r>
        <w:rPr>
          <w:rFonts w:eastAsia="Times New Roman" w:cs="Times New Roman"/>
          <w:szCs w:val="24"/>
        </w:rPr>
        <w:t>κοπή του βίου της θητείας κάποια</w:t>
      </w:r>
      <w:r w:rsidRPr="002808B6">
        <w:rPr>
          <w:rFonts w:eastAsia="Times New Roman" w:cs="Times New Roman"/>
          <w:szCs w:val="24"/>
        </w:rPr>
        <w:t xml:space="preserve">ς δημοκρατικά εκλεγμένης </w:t>
      </w:r>
      <w:r>
        <w:rPr>
          <w:rFonts w:eastAsia="Times New Roman" w:cs="Times New Roman"/>
          <w:szCs w:val="24"/>
        </w:rPr>
        <w:t>κ</w:t>
      </w:r>
      <w:r w:rsidRPr="002808B6">
        <w:rPr>
          <w:rFonts w:eastAsia="Times New Roman" w:cs="Times New Roman"/>
          <w:szCs w:val="24"/>
        </w:rPr>
        <w:t>υβέρνησης</w:t>
      </w:r>
      <w:r>
        <w:rPr>
          <w:rFonts w:eastAsia="Times New Roman" w:cs="Times New Roman"/>
          <w:szCs w:val="24"/>
        </w:rPr>
        <w:t>.</w:t>
      </w:r>
      <w:r w:rsidRPr="002808B6">
        <w:rPr>
          <w:rFonts w:eastAsia="Times New Roman" w:cs="Times New Roman"/>
          <w:szCs w:val="24"/>
        </w:rPr>
        <w:t xml:space="preserve"> Αυτή είναι η κατεύθ</w:t>
      </w:r>
      <w:r>
        <w:rPr>
          <w:rFonts w:eastAsia="Times New Roman" w:cs="Times New Roman"/>
          <w:szCs w:val="24"/>
        </w:rPr>
        <w:t xml:space="preserve">υνση, η </w:t>
      </w:r>
      <w:r>
        <w:rPr>
          <w:rFonts w:eastAsia="Times New Roman" w:cs="Times New Roman"/>
          <w:szCs w:val="24"/>
          <w:lang w:val="en-US"/>
        </w:rPr>
        <w:t>ratio</w:t>
      </w:r>
      <w:r>
        <w:rPr>
          <w:rFonts w:eastAsia="Times New Roman" w:cs="Times New Roman"/>
          <w:szCs w:val="24"/>
        </w:rPr>
        <w:t>,</w:t>
      </w:r>
      <w:r w:rsidRPr="008938D8">
        <w:rPr>
          <w:rFonts w:eastAsia="Times New Roman" w:cs="Times New Roman"/>
          <w:szCs w:val="24"/>
        </w:rPr>
        <w:t xml:space="preserve"> </w:t>
      </w:r>
      <w:r>
        <w:rPr>
          <w:rFonts w:eastAsia="Times New Roman" w:cs="Times New Roman"/>
          <w:szCs w:val="24"/>
        </w:rPr>
        <w:t xml:space="preserve">αν </w:t>
      </w:r>
      <w:r w:rsidRPr="002808B6">
        <w:rPr>
          <w:rFonts w:eastAsia="Times New Roman" w:cs="Times New Roman"/>
          <w:szCs w:val="24"/>
        </w:rPr>
        <w:t>θ</w:t>
      </w:r>
      <w:r w:rsidRPr="002808B6">
        <w:rPr>
          <w:rFonts w:eastAsia="Times New Roman" w:cs="Times New Roman"/>
          <w:szCs w:val="24"/>
        </w:rPr>
        <w:t>έλετε</w:t>
      </w:r>
      <w:r>
        <w:rPr>
          <w:rFonts w:eastAsia="Times New Roman" w:cs="Times New Roman"/>
          <w:szCs w:val="24"/>
        </w:rPr>
        <w:t>,</w:t>
      </w:r>
      <w:r w:rsidRPr="002808B6">
        <w:rPr>
          <w:rFonts w:eastAsia="Times New Roman" w:cs="Times New Roman"/>
          <w:szCs w:val="24"/>
        </w:rPr>
        <w:t xml:space="preserve"> από την </w:t>
      </w:r>
      <w:r>
        <w:rPr>
          <w:rFonts w:eastAsia="Times New Roman" w:cs="Times New Roman"/>
          <w:szCs w:val="24"/>
        </w:rPr>
        <w:t>π</w:t>
      </w:r>
      <w:r>
        <w:rPr>
          <w:rFonts w:eastAsia="Times New Roman" w:cs="Times New Roman"/>
          <w:szCs w:val="24"/>
        </w:rPr>
        <w:t xml:space="preserve">ροτείνουσα </w:t>
      </w:r>
      <w:r w:rsidRPr="007E4228">
        <w:rPr>
          <w:rFonts w:eastAsia="Times New Roman"/>
          <w:bCs/>
        </w:rPr>
        <w:t>Βουλή</w:t>
      </w:r>
      <w:r>
        <w:rPr>
          <w:rFonts w:eastAsia="Times New Roman" w:cs="Times New Roman"/>
          <w:szCs w:val="24"/>
        </w:rPr>
        <w:t xml:space="preserve">. </w:t>
      </w:r>
    </w:p>
    <w:p w14:paraId="0A5DE41A" w14:textId="77777777" w:rsidR="00415E13" w:rsidRDefault="00E650A0">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0A5DE41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2808B6">
        <w:rPr>
          <w:rFonts w:eastAsia="Times New Roman" w:cs="Times New Roman"/>
          <w:szCs w:val="24"/>
        </w:rPr>
        <w:t>ρίτον</w:t>
      </w:r>
      <w:r>
        <w:rPr>
          <w:rFonts w:eastAsia="Times New Roman" w:cs="Times New Roman"/>
          <w:szCs w:val="24"/>
        </w:rPr>
        <w:t>,</w:t>
      </w:r>
      <w:r w:rsidRPr="002808B6">
        <w:rPr>
          <w:rFonts w:eastAsia="Times New Roman" w:cs="Times New Roman"/>
          <w:szCs w:val="24"/>
        </w:rPr>
        <w:t xml:space="preserve"> σχηματοποιείται το τελικό περιεχόμενο της </w:t>
      </w:r>
      <w:r>
        <w:rPr>
          <w:rFonts w:eastAsia="Times New Roman" w:cs="Times New Roman"/>
          <w:szCs w:val="24"/>
        </w:rPr>
        <w:t xml:space="preserve">αναθεωρητέας </w:t>
      </w:r>
      <w:r w:rsidRPr="008938D8">
        <w:rPr>
          <w:rFonts w:eastAsia="Times New Roman"/>
          <w:bCs/>
          <w:shd w:val="clear" w:color="auto" w:fill="FFFFFF"/>
        </w:rPr>
        <w:t>διάταξη</w:t>
      </w:r>
      <w:r>
        <w:rPr>
          <w:rFonts w:eastAsia="Times New Roman"/>
          <w:bCs/>
          <w:shd w:val="clear" w:color="auto" w:fill="FFFFFF"/>
        </w:rPr>
        <w:t>ς</w:t>
      </w:r>
      <w:r w:rsidRPr="002808B6">
        <w:rPr>
          <w:rFonts w:eastAsia="Times New Roman" w:cs="Times New Roman"/>
          <w:szCs w:val="24"/>
        </w:rPr>
        <w:t xml:space="preserve"> από την επόμενη Βουλή που θα προκύψει μετά από εκλογές</w:t>
      </w:r>
      <w:r>
        <w:rPr>
          <w:rFonts w:eastAsia="Times New Roman" w:cs="Times New Roman"/>
          <w:szCs w:val="24"/>
        </w:rPr>
        <w:t>, τ</w:t>
      </w:r>
      <w:r w:rsidRPr="002808B6">
        <w:rPr>
          <w:rFonts w:eastAsia="Times New Roman" w:cs="Times New Roman"/>
          <w:szCs w:val="24"/>
        </w:rPr>
        <w:t xml:space="preserve">ην </w:t>
      </w:r>
      <w:r>
        <w:rPr>
          <w:rFonts w:eastAsia="Times New Roman" w:cs="Times New Roman"/>
          <w:szCs w:val="24"/>
        </w:rPr>
        <w:t>α</w:t>
      </w:r>
      <w:r w:rsidRPr="002808B6">
        <w:rPr>
          <w:rFonts w:eastAsia="Times New Roman" w:cs="Times New Roman"/>
          <w:szCs w:val="24"/>
        </w:rPr>
        <w:t>ναθε</w:t>
      </w:r>
      <w:r w:rsidRPr="002808B6">
        <w:rPr>
          <w:rFonts w:eastAsia="Times New Roman" w:cs="Times New Roman"/>
          <w:szCs w:val="24"/>
        </w:rPr>
        <w:t>ωρητική Βουλή</w:t>
      </w:r>
      <w:r>
        <w:rPr>
          <w:rFonts w:eastAsia="Times New Roman" w:cs="Times New Roman"/>
          <w:szCs w:val="24"/>
        </w:rPr>
        <w:t>.</w:t>
      </w:r>
    </w:p>
    <w:p w14:paraId="0A5DE41C" w14:textId="77777777" w:rsidR="00415E13" w:rsidRDefault="00E650A0">
      <w:pPr>
        <w:spacing w:line="600" w:lineRule="auto"/>
        <w:ind w:firstLine="720"/>
        <w:jc w:val="both"/>
        <w:rPr>
          <w:rFonts w:eastAsia="Times New Roman" w:cs="Times New Roman"/>
          <w:szCs w:val="24"/>
        </w:rPr>
      </w:pPr>
      <w:r w:rsidRPr="00A124FD">
        <w:rPr>
          <w:rFonts w:eastAsia="Times New Roman" w:cs="Times New Roman"/>
          <w:szCs w:val="24"/>
        </w:rPr>
        <w:lastRenderedPageBreak/>
        <w:t>Τελειώνω, κύριε Πρόεδρε, λίγο την ανοχή σας.</w:t>
      </w:r>
    </w:p>
    <w:p w14:paraId="0A5DE41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Γ</w:t>
      </w:r>
      <w:r w:rsidRPr="002808B6">
        <w:rPr>
          <w:rFonts w:eastAsia="Times New Roman" w:cs="Times New Roman"/>
          <w:szCs w:val="24"/>
        </w:rPr>
        <w:t>ιατί το βάρος διαμόρφωση</w:t>
      </w:r>
      <w:r>
        <w:rPr>
          <w:rFonts w:eastAsia="Times New Roman" w:cs="Times New Roman"/>
          <w:szCs w:val="24"/>
        </w:rPr>
        <w:t xml:space="preserve">ς του τελικού περιεχομένου </w:t>
      </w:r>
      <w:r w:rsidRPr="002808B6">
        <w:rPr>
          <w:rFonts w:eastAsia="Times New Roman" w:cs="Times New Roman"/>
          <w:szCs w:val="24"/>
        </w:rPr>
        <w:t xml:space="preserve">της </w:t>
      </w:r>
      <w:r>
        <w:rPr>
          <w:rFonts w:eastAsia="Times New Roman" w:cs="Times New Roman"/>
          <w:szCs w:val="24"/>
        </w:rPr>
        <w:t xml:space="preserve">αναθεωρητέας </w:t>
      </w:r>
      <w:r w:rsidRPr="008938D8">
        <w:rPr>
          <w:rFonts w:eastAsia="Times New Roman"/>
          <w:bCs/>
          <w:shd w:val="clear" w:color="auto" w:fill="FFFFFF"/>
        </w:rPr>
        <w:t>διάταξη</w:t>
      </w:r>
      <w:r>
        <w:rPr>
          <w:rFonts w:eastAsia="Times New Roman"/>
          <w:bCs/>
          <w:shd w:val="clear" w:color="auto" w:fill="FFFFFF"/>
        </w:rPr>
        <w:t>ς</w:t>
      </w:r>
      <w:r>
        <w:rPr>
          <w:rFonts w:eastAsia="Times New Roman" w:cs="Times New Roman"/>
          <w:szCs w:val="24"/>
        </w:rPr>
        <w:t xml:space="preserve"> να είναι </w:t>
      </w:r>
      <w:r w:rsidRPr="002808B6">
        <w:rPr>
          <w:rFonts w:eastAsia="Times New Roman" w:cs="Times New Roman"/>
          <w:szCs w:val="24"/>
        </w:rPr>
        <w:t>στην επόμενη Βουλή</w:t>
      </w:r>
      <w:r>
        <w:rPr>
          <w:rFonts w:eastAsia="Times New Roman" w:cs="Times New Roman"/>
          <w:szCs w:val="24"/>
        </w:rPr>
        <w:t>;</w:t>
      </w:r>
      <w:r w:rsidRPr="002808B6">
        <w:rPr>
          <w:rFonts w:eastAsia="Times New Roman" w:cs="Times New Roman"/>
          <w:szCs w:val="24"/>
        </w:rPr>
        <w:t xml:space="preserve"> Διότι οι εθνικές εκλογές</w:t>
      </w:r>
      <w:r>
        <w:rPr>
          <w:rFonts w:eastAsia="Times New Roman" w:cs="Times New Roman"/>
          <w:szCs w:val="24"/>
        </w:rPr>
        <w:t>,</w:t>
      </w:r>
      <w:r w:rsidRPr="002808B6">
        <w:rPr>
          <w:rFonts w:eastAsia="Times New Roman" w:cs="Times New Roman"/>
          <w:szCs w:val="24"/>
        </w:rPr>
        <w:t xml:space="preserve"> κυρίες </w:t>
      </w:r>
      <w:r w:rsidRPr="00F331DF">
        <w:rPr>
          <w:rFonts w:eastAsia="Times New Roman"/>
          <w:bCs/>
        </w:rPr>
        <w:t>και</w:t>
      </w:r>
      <w:r>
        <w:rPr>
          <w:rFonts w:eastAsia="Times New Roman" w:cs="Times New Roman"/>
          <w:szCs w:val="24"/>
        </w:rPr>
        <w:t xml:space="preserve"> </w:t>
      </w:r>
      <w:r w:rsidRPr="002808B6">
        <w:rPr>
          <w:rFonts w:eastAsia="Times New Roman" w:cs="Times New Roman"/>
          <w:szCs w:val="24"/>
        </w:rPr>
        <w:t>κύριοι συνάδελφοι</w:t>
      </w:r>
      <w:r>
        <w:rPr>
          <w:rFonts w:eastAsia="Times New Roman" w:cs="Times New Roman"/>
          <w:szCs w:val="24"/>
        </w:rPr>
        <w:t>,</w:t>
      </w:r>
      <w:r w:rsidRPr="002808B6">
        <w:rPr>
          <w:rFonts w:eastAsia="Times New Roman" w:cs="Times New Roman"/>
          <w:szCs w:val="24"/>
        </w:rPr>
        <w:t xml:space="preserve"> που θα μεσολαβήσουν θα προσδώσουν στη διάταξη </w:t>
      </w:r>
      <w:r>
        <w:rPr>
          <w:rFonts w:eastAsia="Times New Roman" w:cs="Times New Roman"/>
          <w:szCs w:val="24"/>
        </w:rPr>
        <w:t>-</w:t>
      </w:r>
      <w:r w:rsidRPr="002808B6">
        <w:rPr>
          <w:rFonts w:eastAsia="Times New Roman" w:cs="Times New Roman"/>
          <w:szCs w:val="24"/>
        </w:rPr>
        <w:t xml:space="preserve">της οποίας η ανάγκη να αναθεωρηθεί θα έχει ήδη διαπιστωθεί από την παρούσα </w:t>
      </w:r>
      <w:r>
        <w:rPr>
          <w:rFonts w:eastAsia="Times New Roman" w:cs="Times New Roman"/>
          <w:szCs w:val="24"/>
        </w:rPr>
        <w:t>π</w:t>
      </w:r>
      <w:r>
        <w:rPr>
          <w:rFonts w:eastAsia="Times New Roman" w:cs="Times New Roman"/>
          <w:szCs w:val="24"/>
        </w:rPr>
        <w:t xml:space="preserve">ροτείνουσα </w:t>
      </w:r>
      <w:r>
        <w:rPr>
          <w:rFonts w:eastAsia="Times New Roman"/>
          <w:bCs/>
        </w:rPr>
        <w:t>Βουλή-</w:t>
      </w:r>
      <w:r w:rsidRPr="002808B6">
        <w:rPr>
          <w:rFonts w:eastAsia="Times New Roman" w:cs="Times New Roman"/>
          <w:szCs w:val="24"/>
        </w:rPr>
        <w:t xml:space="preserve"> </w:t>
      </w:r>
      <w:r>
        <w:rPr>
          <w:rFonts w:eastAsia="Times New Roman" w:cs="Times New Roman"/>
          <w:szCs w:val="24"/>
        </w:rPr>
        <w:t>την</w:t>
      </w:r>
      <w:r w:rsidRPr="002808B6">
        <w:rPr>
          <w:rFonts w:eastAsia="Times New Roman" w:cs="Times New Roman"/>
          <w:szCs w:val="24"/>
        </w:rPr>
        <w:t xml:space="preserve"> απαραίτητη επιπλέον λαϊκ</w:t>
      </w:r>
      <w:r>
        <w:rPr>
          <w:rFonts w:eastAsia="Times New Roman" w:cs="Times New Roman"/>
          <w:szCs w:val="24"/>
        </w:rPr>
        <w:t xml:space="preserve">ή νομιμοποίηση, που θα επιβάλει </w:t>
      </w:r>
      <w:r w:rsidRPr="00A124FD">
        <w:rPr>
          <w:rFonts w:eastAsia="Times New Roman" w:cs="Times New Roman"/>
          <w:szCs w:val="24"/>
        </w:rPr>
        <w:t xml:space="preserve">την τελική της </w:t>
      </w:r>
      <w:r>
        <w:rPr>
          <w:rFonts w:eastAsia="Times New Roman" w:cs="Times New Roman"/>
          <w:szCs w:val="24"/>
        </w:rPr>
        <w:t>αναθεώρηση</w:t>
      </w:r>
      <w:r w:rsidRPr="002808B6">
        <w:rPr>
          <w:rFonts w:eastAsia="Times New Roman" w:cs="Times New Roman"/>
          <w:szCs w:val="24"/>
        </w:rPr>
        <w:t xml:space="preserve"> </w:t>
      </w:r>
      <w:r>
        <w:rPr>
          <w:rFonts w:eastAsia="Times New Roman" w:cs="Times New Roman"/>
          <w:szCs w:val="24"/>
        </w:rPr>
        <w:t>και θ</w:t>
      </w:r>
      <w:r w:rsidRPr="002808B6">
        <w:rPr>
          <w:rFonts w:eastAsia="Times New Roman" w:cs="Times New Roman"/>
          <w:szCs w:val="24"/>
        </w:rPr>
        <w:t>α διαμορφώσει το τελικό</w:t>
      </w:r>
      <w:r w:rsidRPr="002808B6">
        <w:rPr>
          <w:rFonts w:eastAsia="Times New Roman" w:cs="Times New Roman"/>
          <w:szCs w:val="24"/>
        </w:rPr>
        <w:t xml:space="preserve"> της περιεχόμενο</w:t>
      </w:r>
      <w:r>
        <w:rPr>
          <w:rFonts w:eastAsia="Times New Roman" w:cs="Times New Roman"/>
          <w:szCs w:val="24"/>
        </w:rPr>
        <w:t>.</w:t>
      </w:r>
      <w:r w:rsidRPr="002808B6">
        <w:rPr>
          <w:rFonts w:eastAsia="Times New Roman" w:cs="Times New Roman"/>
          <w:szCs w:val="24"/>
        </w:rPr>
        <w:t xml:space="preserve"> </w:t>
      </w:r>
    </w:p>
    <w:p w14:paraId="0A5DE41E" w14:textId="77777777" w:rsidR="00415E13" w:rsidRDefault="00E650A0">
      <w:pPr>
        <w:spacing w:line="600" w:lineRule="auto"/>
        <w:ind w:firstLine="720"/>
        <w:jc w:val="both"/>
        <w:rPr>
          <w:rFonts w:eastAsia="Times New Roman" w:cs="Times New Roman"/>
          <w:szCs w:val="24"/>
        </w:rPr>
      </w:pPr>
      <w:r w:rsidRPr="002808B6">
        <w:rPr>
          <w:rFonts w:eastAsia="Times New Roman" w:cs="Times New Roman"/>
          <w:szCs w:val="24"/>
        </w:rPr>
        <w:t>Αυτή είναι η πλήρης διαδικασία</w:t>
      </w:r>
      <w:r>
        <w:rPr>
          <w:rFonts w:eastAsia="Times New Roman" w:cs="Times New Roman"/>
          <w:szCs w:val="24"/>
        </w:rPr>
        <w:t>. Σ</w:t>
      </w:r>
      <w:r w:rsidRPr="002808B6">
        <w:rPr>
          <w:rFonts w:eastAsia="Times New Roman" w:cs="Times New Roman"/>
          <w:szCs w:val="24"/>
        </w:rPr>
        <w:t>ε αυτή ικανοποιείται η αρχή της λαϊκής κυριαρχίας</w:t>
      </w:r>
      <w:r>
        <w:rPr>
          <w:rFonts w:eastAsia="Times New Roman" w:cs="Times New Roman"/>
          <w:szCs w:val="24"/>
        </w:rPr>
        <w:t>,</w:t>
      </w:r>
      <w:r w:rsidRPr="002808B6">
        <w:rPr>
          <w:rFonts w:eastAsia="Times New Roman" w:cs="Times New Roman"/>
          <w:szCs w:val="24"/>
        </w:rPr>
        <w:t xml:space="preserve"> θεμελιώδης αρχή της λειτουργίας του </w:t>
      </w:r>
      <w:r>
        <w:rPr>
          <w:rFonts w:eastAsia="Times New Roman" w:cs="Times New Roman"/>
          <w:szCs w:val="24"/>
        </w:rPr>
        <w:t>κ</w:t>
      </w:r>
      <w:r w:rsidRPr="00B32E5F">
        <w:rPr>
          <w:rFonts w:eastAsia="Times New Roman" w:cs="Times New Roman"/>
          <w:szCs w:val="24"/>
        </w:rPr>
        <w:t>οινοβουλευτικ</w:t>
      </w:r>
      <w:r>
        <w:rPr>
          <w:rFonts w:eastAsia="Times New Roman" w:cs="Times New Roman"/>
          <w:szCs w:val="24"/>
        </w:rPr>
        <w:t>ού</w:t>
      </w:r>
      <w:r w:rsidRPr="002808B6">
        <w:rPr>
          <w:rFonts w:eastAsia="Times New Roman" w:cs="Times New Roman"/>
          <w:szCs w:val="24"/>
        </w:rPr>
        <w:t xml:space="preserve"> </w:t>
      </w:r>
      <w:r>
        <w:rPr>
          <w:rFonts w:eastAsia="Times New Roman" w:cs="Times New Roman"/>
          <w:szCs w:val="24"/>
        </w:rPr>
        <w:t>π</w:t>
      </w:r>
      <w:r w:rsidRPr="002808B6">
        <w:rPr>
          <w:rFonts w:eastAsia="Times New Roman" w:cs="Times New Roman"/>
          <w:szCs w:val="24"/>
        </w:rPr>
        <w:t>ολιτεύματος</w:t>
      </w:r>
      <w:r>
        <w:rPr>
          <w:rFonts w:eastAsia="Times New Roman" w:cs="Times New Roman"/>
          <w:szCs w:val="24"/>
        </w:rPr>
        <w:t>. Δ</w:t>
      </w:r>
      <w:r w:rsidRPr="002808B6">
        <w:rPr>
          <w:rFonts w:eastAsia="Times New Roman" w:cs="Times New Roman"/>
          <w:szCs w:val="24"/>
        </w:rPr>
        <w:t>ύο Κοινοβούλια</w:t>
      </w:r>
      <w:r>
        <w:rPr>
          <w:rFonts w:eastAsia="Times New Roman" w:cs="Times New Roman"/>
          <w:szCs w:val="24"/>
        </w:rPr>
        <w:t>,</w:t>
      </w:r>
      <w:r w:rsidRPr="002808B6">
        <w:rPr>
          <w:rFonts w:eastAsia="Times New Roman" w:cs="Times New Roman"/>
          <w:szCs w:val="24"/>
        </w:rPr>
        <w:t xml:space="preserve"> το πρώτο που προτείνει</w:t>
      </w:r>
      <w:r>
        <w:rPr>
          <w:rFonts w:eastAsia="Times New Roman" w:cs="Times New Roman"/>
          <w:szCs w:val="24"/>
        </w:rPr>
        <w:t>,</w:t>
      </w:r>
      <w:r w:rsidRPr="002808B6">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ροτείνουσα </w:t>
      </w:r>
      <w:r>
        <w:rPr>
          <w:rFonts w:eastAsia="Times New Roman"/>
          <w:bCs/>
        </w:rPr>
        <w:t>Βουλή,</w:t>
      </w:r>
      <w:r w:rsidRPr="002808B6">
        <w:rPr>
          <w:rFonts w:eastAsia="Times New Roman" w:cs="Times New Roman"/>
          <w:szCs w:val="24"/>
        </w:rPr>
        <w:t xml:space="preserve"> το δεύτερο που αναθεωρεί</w:t>
      </w:r>
      <w:r>
        <w:rPr>
          <w:rFonts w:eastAsia="Times New Roman" w:cs="Times New Roman"/>
          <w:szCs w:val="24"/>
        </w:rPr>
        <w:t>,</w:t>
      </w:r>
      <w:r w:rsidRPr="002808B6">
        <w:rPr>
          <w:rFonts w:eastAsia="Times New Roman" w:cs="Times New Roman"/>
          <w:szCs w:val="24"/>
        </w:rPr>
        <w:t xml:space="preserve"> η </w:t>
      </w:r>
      <w:r>
        <w:rPr>
          <w:rFonts w:eastAsia="Times New Roman" w:cs="Times New Roman"/>
          <w:szCs w:val="24"/>
        </w:rPr>
        <w:t>α</w:t>
      </w:r>
      <w:r w:rsidRPr="002808B6">
        <w:rPr>
          <w:rFonts w:eastAsia="Times New Roman" w:cs="Times New Roman"/>
          <w:szCs w:val="24"/>
        </w:rPr>
        <w:t xml:space="preserve">ναθεωρητική Βουλή και </w:t>
      </w:r>
      <w:r>
        <w:rPr>
          <w:rFonts w:eastAsia="Times New Roman" w:cs="Times New Roman"/>
          <w:szCs w:val="24"/>
        </w:rPr>
        <w:t>μια</w:t>
      </w:r>
      <w:r w:rsidRPr="002808B6">
        <w:rPr>
          <w:rFonts w:eastAsia="Times New Roman" w:cs="Times New Roman"/>
          <w:szCs w:val="24"/>
        </w:rPr>
        <w:t xml:space="preserve"> </w:t>
      </w:r>
      <w:r>
        <w:rPr>
          <w:rFonts w:eastAsia="Times New Roman" w:cs="Times New Roman"/>
          <w:szCs w:val="24"/>
        </w:rPr>
        <w:t>ε</w:t>
      </w:r>
      <w:r w:rsidRPr="002808B6">
        <w:rPr>
          <w:rFonts w:eastAsia="Times New Roman" w:cs="Times New Roman"/>
          <w:szCs w:val="24"/>
        </w:rPr>
        <w:t>θνική εκλογή να μεσολαβεί ανάμεσα στα δύο Κοινοβούλια</w:t>
      </w:r>
      <w:r>
        <w:rPr>
          <w:rFonts w:eastAsia="Times New Roman" w:cs="Times New Roman"/>
          <w:szCs w:val="24"/>
        </w:rPr>
        <w:t>.</w:t>
      </w:r>
      <w:r w:rsidRPr="002808B6">
        <w:rPr>
          <w:rFonts w:eastAsia="Times New Roman" w:cs="Times New Roman"/>
          <w:szCs w:val="24"/>
        </w:rPr>
        <w:t xml:space="preserve"> </w:t>
      </w:r>
    </w:p>
    <w:p w14:paraId="0A5DE41F" w14:textId="77777777" w:rsidR="00415E13" w:rsidRDefault="00E650A0">
      <w:pPr>
        <w:spacing w:line="600" w:lineRule="auto"/>
        <w:ind w:firstLine="720"/>
        <w:jc w:val="both"/>
        <w:rPr>
          <w:rFonts w:eastAsia="Times New Roman" w:cs="Times New Roman"/>
          <w:szCs w:val="24"/>
        </w:rPr>
      </w:pPr>
      <w:r w:rsidRPr="002808B6">
        <w:rPr>
          <w:rFonts w:eastAsia="Times New Roman" w:cs="Times New Roman"/>
          <w:szCs w:val="24"/>
        </w:rPr>
        <w:t>Αυτή είναι και η κρατούσα</w:t>
      </w:r>
      <w:r>
        <w:rPr>
          <w:rFonts w:eastAsia="Times New Roman" w:cs="Times New Roman"/>
          <w:szCs w:val="24"/>
        </w:rPr>
        <w:t xml:space="preserve"> άποψη στην επιστημονική θεωρία, η άποψη των μεγάλων </w:t>
      </w:r>
      <w:r w:rsidRPr="002808B6">
        <w:rPr>
          <w:rFonts w:eastAsia="Times New Roman" w:cs="Times New Roman"/>
          <w:szCs w:val="24"/>
        </w:rPr>
        <w:t>συνταγματολόγων</w:t>
      </w:r>
      <w:r>
        <w:rPr>
          <w:rFonts w:eastAsia="Times New Roman" w:cs="Times New Roman"/>
          <w:szCs w:val="24"/>
        </w:rPr>
        <w:t>, του</w:t>
      </w:r>
      <w:r w:rsidRPr="002808B6">
        <w:rPr>
          <w:rFonts w:eastAsia="Times New Roman" w:cs="Times New Roman"/>
          <w:szCs w:val="24"/>
        </w:rPr>
        <w:t xml:space="preserve"> Μάνεση</w:t>
      </w:r>
      <w:r>
        <w:rPr>
          <w:rFonts w:eastAsia="Times New Roman" w:cs="Times New Roman"/>
          <w:szCs w:val="24"/>
        </w:rPr>
        <w:t>,</w:t>
      </w:r>
      <w:r w:rsidRPr="002808B6">
        <w:rPr>
          <w:rFonts w:eastAsia="Times New Roman" w:cs="Times New Roman"/>
          <w:szCs w:val="24"/>
        </w:rPr>
        <w:t xml:space="preserve"> </w:t>
      </w:r>
      <w:r>
        <w:rPr>
          <w:rFonts w:eastAsia="Times New Roman" w:cs="Times New Roman"/>
          <w:szCs w:val="24"/>
        </w:rPr>
        <w:lastRenderedPageBreak/>
        <w:t>του Δημητρίου Τσάτσου και τω</w:t>
      </w:r>
      <w:r w:rsidRPr="002808B6">
        <w:rPr>
          <w:rFonts w:eastAsia="Times New Roman" w:cs="Times New Roman"/>
          <w:szCs w:val="24"/>
        </w:rPr>
        <w:t xml:space="preserve">ν εν ενεργεία πιο έγκριτων </w:t>
      </w:r>
      <w:r w:rsidRPr="002808B6">
        <w:rPr>
          <w:rFonts w:eastAsia="Times New Roman" w:cs="Times New Roman"/>
          <w:szCs w:val="24"/>
        </w:rPr>
        <w:t>συνταγματολόγων</w:t>
      </w:r>
      <w:r>
        <w:rPr>
          <w:rFonts w:eastAsia="Times New Roman" w:cs="Times New Roman"/>
          <w:szCs w:val="24"/>
        </w:rPr>
        <w:t xml:space="preserve">. Εσείς,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εδώ </w:t>
      </w:r>
      <w:r w:rsidRPr="002808B6">
        <w:rPr>
          <w:rFonts w:eastAsia="Times New Roman" w:cs="Times New Roman"/>
          <w:szCs w:val="24"/>
        </w:rPr>
        <w:t xml:space="preserve">υποστηρίξατε </w:t>
      </w:r>
      <w:r>
        <w:rPr>
          <w:rFonts w:eastAsia="Times New Roman" w:cs="Times New Roman"/>
          <w:szCs w:val="24"/>
        </w:rPr>
        <w:t>άλλα. Υποτάξατε</w:t>
      </w:r>
      <w:r w:rsidRPr="002808B6">
        <w:rPr>
          <w:rFonts w:eastAsia="Times New Roman" w:cs="Times New Roman"/>
          <w:szCs w:val="24"/>
        </w:rPr>
        <w:t xml:space="preserve"> την Αναθεώρηση </w:t>
      </w:r>
      <w:r>
        <w:rPr>
          <w:rFonts w:eastAsia="Times New Roman" w:cs="Times New Roman"/>
          <w:szCs w:val="24"/>
        </w:rPr>
        <w:t xml:space="preserve">σε </w:t>
      </w:r>
      <w:r w:rsidRPr="002808B6">
        <w:rPr>
          <w:rFonts w:eastAsia="Times New Roman" w:cs="Times New Roman"/>
          <w:szCs w:val="24"/>
        </w:rPr>
        <w:t>πολιτικούς τακτικισμούς</w:t>
      </w:r>
      <w:r>
        <w:rPr>
          <w:rFonts w:eastAsia="Times New Roman" w:cs="Times New Roman"/>
          <w:szCs w:val="24"/>
        </w:rPr>
        <w:t>. Υ</w:t>
      </w:r>
      <w:r w:rsidRPr="002808B6">
        <w:rPr>
          <w:rFonts w:eastAsia="Times New Roman" w:cs="Times New Roman"/>
          <w:szCs w:val="24"/>
        </w:rPr>
        <w:t>πονομεύετ</w:t>
      </w:r>
      <w:r>
        <w:rPr>
          <w:rFonts w:eastAsia="Times New Roman" w:cs="Times New Roman"/>
          <w:szCs w:val="24"/>
        </w:rPr>
        <w:t>ε έτσι</w:t>
      </w:r>
      <w:r w:rsidRPr="002808B6">
        <w:rPr>
          <w:rFonts w:eastAsia="Times New Roman" w:cs="Times New Roman"/>
          <w:szCs w:val="24"/>
        </w:rPr>
        <w:t xml:space="preserve"> στην πράξ</w:t>
      </w:r>
      <w:r>
        <w:rPr>
          <w:rFonts w:eastAsia="Times New Roman" w:cs="Times New Roman"/>
          <w:szCs w:val="24"/>
        </w:rPr>
        <w:t>η τη συναίνεση στην α</w:t>
      </w:r>
      <w:r w:rsidRPr="002808B6">
        <w:rPr>
          <w:rFonts w:eastAsia="Times New Roman" w:cs="Times New Roman"/>
          <w:szCs w:val="24"/>
        </w:rPr>
        <w:t>ναθεωρητική διαδικασία</w:t>
      </w:r>
      <w:r>
        <w:rPr>
          <w:rFonts w:eastAsia="Times New Roman" w:cs="Times New Roman"/>
          <w:szCs w:val="24"/>
        </w:rPr>
        <w:t>.</w:t>
      </w:r>
    </w:p>
    <w:p w14:paraId="0A5DE42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w:t>
      </w:r>
      <w:r>
        <w:rPr>
          <w:rFonts w:eastAsia="Times New Roman" w:cs="Times New Roman"/>
          <w:szCs w:val="24"/>
        </w:rPr>
        <w:t xml:space="preserve">υτή) </w:t>
      </w:r>
    </w:p>
    <w:p w14:paraId="0A5DE421" w14:textId="77777777" w:rsidR="00415E13" w:rsidRDefault="00E650A0">
      <w:pPr>
        <w:tabs>
          <w:tab w:val="left" w:pos="6168"/>
        </w:tabs>
        <w:spacing w:line="600" w:lineRule="auto"/>
        <w:ind w:firstLine="720"/>
        <w:jc w:val="both"/>
        <w:rPr>
          <w:rFonts w:eastAsia="Times New Roman" w:cs="Times New Roman"/>
          <w:szCs w:val="24"/>
        </w:rPr>
      </w:pPr>
      <w:r w:rsidRPr="00336630">
        <w:rPr>
          <w:rFonts w:eastAsia="Times New Roman" w:cs="Times New Roman"/>
          <w:szCs w:val="24"/>
        </w:rPr>
        <w:t xml:space="preserve">Αυτή η εργαλειοποίηση </w:t>
      </w:r>
      <w:r>
        <w:rPr>
          <w:rFonts w:eastAsia="Times New Roman" w:cs="Times New Roman"/>
          <w:szCs w:val="24"/>
        </w:rPr>
        <w:t>-</w:t>
      </w:r>
      <w:r w:rsidRPr="00336630">
        <w:rPr>
          <w:rFonts w:eastAsia="Times New Roman" w:cs="Times New Roman"/>
          <w:szCs w:val="24"/>
        </w:rPr>
        <w:t>και τελειώνω εδώ</w:t>
      </w:r>
      <w:r>
        <w:rPr>
          <w:rFonts w:eastAsia="Times New Roman" w:cs="Times New Roman"/>
          <w:szCs w:val="24"/>
        </w:rPr>
        <w:t>-</w:t>
      </w:r>
      <w:r>
        <w:rPr>
          <w:rFonts w:eastAsia="Times New Roman" w:cs="Times New Roman"/>
          <w:szCs w:val="24"/>
        </w:rPr>
        <w:t>,</w:t>
      </w:r>
      <w:r w:rsidRPr="00336630">
        <w:rPr>
          <w:rFonts w:eastAsia="Times New Roman" w:cs="Times New Roman"/>
          <w:szCs w:val="24"/>
        </w:rPr>
        <w:t xml:space="preserve"> φορτισμένη ιδεοληπτικά και όχι ιδεολογικά στην Αναθεώρηση</w:t>
      </w:r>
      <w:r>
        <w:rPr>
          <w:rFonts w:eastAsia="Times New Roman" w:cs="Times New Roman"/>
          <w:szCs w:val="24"/>
        </w:rPr>
        <w:t>,</w:t>
      </w:r>
      <w:r w:rsidRPr="00336630">
        <w:rPr>
          <w:rFonts w:eastAsia="Times New Roman" w:cs="Times New Roman"/>
          <w:szCs w:val="24"/>
        </w:rPr>
        <w:t xml:space="preserve"> δεν είναι μία προβληματική</w:t>
      </w:r>
      <w:r>
        <w:rPr>
          <w:rFonts w:eastAsia="Times New Roman" w:cs="Times New Roman"/>
          <w:szCs w:val="24"/>
        </w:rPr>
        <w:t>, μια δυσχερής α</w:t>
      </w:r>
      <w:r w:rsidRPr="00336630">
        <w:rPr>
          <w:rFonts w:eastAsia="Times New Roman" w:cs="Times New Roman"/>
          <w:szCs w:val="24"/>
        </w:rPr>
        <w:t>πλά Αναθεώρηση</w:t>
      </w:r>
      <w:r>
        <w:rPr>
          <w:rFonts w:eastAsia="Times New Roman" w:cs="Times New Roman"/>
          <w:szCs w:val="24"/>
        </w:rPr>
        <w:t>, αλλά</w:t>
      </w:r>
      <w:r w:rsidRPr="00336630">
        <w:rPr>
          <w:rFonts w:eastAsia="Times New Roman" w:cs="Times New Roman"/>
          <w:szCs w:val="24"/>
        </w:rPr>
        <w:t xml:space="preserve"> είναι και μία μεγάλη </w:t>
      </w:r>
      <w:r>
        <w:rPr>
          <w:rFonts w:eastAsia="Times New Roman" w:cs="Times New Roman"/>
          <w:szCs w:val="24"/>
        </w:rPr>
        <w:t xml:space="preserve">–φρονώ- </w:t>
      </w:r>
      <w:r w:rsidRPr="00336630">
        <w:rPr>
          <w:rFonts w:eastAsia="Times New Roman" w:cs="Times New Roman"/>
          <w:szCs w:val="24"/>
        </w:rPr>
        <w:t>χαμένη ευκαιρία για τη χώρα</w:t>
      </w:r>
      <w:r>
        <w:rPr>
          <w:rFonts w:eastAsia="Times New Roman" w:cs="Times New Roman"/>
          <w:szCs w:val="24"/>
        </w:rPr>
        <w:t>.</w:t>
      </w:r>
    </w:p>
    <w:p w14:paraId="0A5DE422" w14:textId="77777777" w:rsidR="00415E13" w:rsidRDefault="00E650A0">
      <w:pPr>
        <w:tabs>
          <w:tab w:val="left" w:pos="6168"/>
        </w:tabs>
        <w:spacing w:line="600" w:lineRule="auto"/>
        <w:ind w:firstLine="720"/>
        <w:jc w:val="both"/>
        <w:rPr>
          <w:rFonts w:eastAsia="Times New Roman" w:cs="Times New Roman"/>
          <w:szCs w:val="24"/>
        </w:rPr>
      </w:pPr>
      <w:r w:rsidRPr="00336630">
        <w:rPr>
          <w:rFonts w:eastAsia="Times New Roman" w:cs="Times New Roman"/>
          <w:szCs w:val="24"/>
        </w:rPr>
        <w:t>Σας ευχαριστώ</w:t>
      </w:r>
      <w:r>
        <w:rPr>
          <w:rFonts w:eastAsia="Times New Roman" w:cs="Times New Roman"/>
          <w:szCs w:val="24"/>
        </w:rPr>
        <w:t>.</w:t>
      </w:r>
    </w:p>
    <w:p w14:paraId="0A5DE423"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από την πτέρυγα της Νέας Δημοκρατίας)</w:t>
      </w:r>
    </w:p>
    <w:p w14:paraId="0A5DE424"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0A5DE42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Προχωρούμε με την κ. Κεραμέως που έχει αλλάξει θέση, γι’ αυτό προηγουμένως δημιουργήθηκε το θέμα</w:t>
      </w:r>
      <w:r>
        <w:rPr>
          <w:rFonts w:eastAsia="Times New Roman" w:cs="Times New Roman"/>
          <w:szCs w:val="24"/>
        </w:rPr>
        <w:t>,</w:t>
      </w:r>
      <w:r>
        <w:rPr>
          <w:rFonts w:eastAsia="Times New Roman" w:cs="Times New Roman"/>
          <w:szCs w:val="24"/>
        </w:rPr>
        <w:t xml:space="preserve"> με τον κ. Τζαμακλή. Ο κ. Τζαμακλής θα μιλήσει αμέσως μετά. </w:t>
      </w:r>
    </w:p>
    <w:p w14:paraId="0A5DE42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Κεραμέως, έχετε τον λόγο. </w:t>
      </w:r>
    </w:p>
    <w:p w14:paraId="0A5DE427"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Ευχαριστώ πολύ, κύριε Πρόεδρε. </w:t>
      </w:r>
    </w:p>
    <w:p w14:paraId="0A5DE42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w:t>
      </w:r>
      <w:r w:rsidRPr="00336630">
        <w:rPr>
          <w:rFonts w:eastAsia="Times New Roman" w:cs="Times New Roman"/>
          <w:szCs w:val="24"/>
        </w:rPr>
        <w:t xml:space="preserve"> Επιτροπή Αναθεώρησης του Συντάγματος </w:t>
      </w:r>
      <w:r>
        <w:rPr>
          <w:rFonts w:eastAsia="Times New Roman" w:cs="Times New Roman"/>
          <w:szCs w:val="24"/>
        </w:rPr>
        <w:t>ολοκλήρωσε τις εργασίες της.</w:t>
      </w:r>
      <w:r w:rsidRPr="00336630">
        <w:rPr>
          <w:rFonts w:eastAsia="Times New Roman" w:cs="Times New Roman"/>
          <w:szCs w:val="24"/>
        </w:rPr>
        <w:t xml:space="preserve"> </w:t>
      </w:r>
      <w:r>
        <w:rPr>
          <w:rFonts w:eastAsia="Times New Roman" w:cs="Times New Roman"/>
          <w:szCs w:val="24"/>
        </w:rPr>
        <w:t xml:space="preserve">Έγιναν δεκαοχτώ </w:t>
      </w:r>
      <w:r w:rsidRPr="00336630">
        <w:rPr>
          <w:rFonts w:eastAsia="Times New Roman" w:cs="Times New Roman"/>
          <w:szCs w:val="24"/>
        </w:rPr>
        <w:t xml:space="preserve">συνεδριάσεις εντός περίπου </w:t>
      </w:r>
      <w:r>
        <w:rPr>
          <w:rFonts w:eastAsia="Times New Roman" w:cs="Times New Roman"/>
          <w:szCs w:val="24"/>
        </w:rPr>
        <w:t xml:space="preserve">δυόμισι </w:t>
      </w:r>
      <w:r w:rsidRPr="00336630">
        <w:rPr>
          <w:rFonts w:eastAsia="Times New Roman" w:cs="Times New Roman"/>
          <w:szCs w:val="24"/>
        </w:rPr>
        <w:t>μηνών</w:t>
      </w:r>
      <w:r>
        <w:rPr>
          <w:rFonts w:eastAsia="Times New Roman" w:cs="Times New Roman"/>
          <w:szCs w:val="24"/>
        </w:rPr>
        <w:t>.</w:t>
      </w:r>
      <w:r w:rsidRPr="00336630">
        <w:rPr>
          <w:rFonts w:eastAsia="Times New Roman" w:cs="Times New Roman"/>
          <w:szCs w:val="24"/>
        </w:rPr>
        <w:t xml:space="preserve"> Σήμερα</w:t>
      </w:r>
      <w:r>
        <w:rPr>
          <w:rFonts w:eastAsia="Times New Roman" w:cs="Times New Roman"/>
          <w:szCs w:val="24"/>
        </w:rPr>
        <w:t>,</w:t>
      </w:r>
      <w:r w:rsidRPr="00336630">
        <w:rPr>
          <w:rFonts w:eastAsia="Times New Roman" w:cs="Times New Roman"/>
          <w:szCs w:val="24"/>
        </w:rPr>
        <w:t xml:space="preserve"> βρισκόμαστε ενώπιον της πρώτης ψηφοφορίας</w:t>
      </w:r>
      <w:r>
        <w:rPr>
          <w:rFonts w:eastAsia="Times New Roman" w:cs="Times New Roman"/>
          <w:szCs w:val="24"/>
        </w:rPr>
        <w:t>.</w:t>
      </w:r>
    </w:p>
    <w:p w14:paraId="0A5DE429"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Στις 14 Νοεμβρίου</w:t>
      </w:r>
      <w:r>
        <w:rPr>
          <w:rFonts w:eastAsia="Times New Roman" w:cs="Times New Roman"/>
          <w:szCs w:val="24"/>
        </w:rPr>
        <w:t>,</w:t>
      </w:r>
      <w:r w:rsidRPr="00336630">
        <w:rPr>
          <w:rFonts w:eastAsia="Times New Roman" w:cs="Times New Roman"/>
          <w:szCs w:val="24"/>
        </w:rPr>
        <w:t xml:space="preserve"> από αυτό</w:t>
      </w:r>
      <w:r>
        <w:rPr>
          <w:rFonts w:eastAsia="Times New Roman" w:cs="Times New Roman"/>
          <w:szCs w:val="24"/>
        </w:rPr>
        <w:t xml:space="preserve"> εδώ</w:t>
      </w:r>
      <w:r w:rsidRPr="00336630">
        <w:rPr>
          <w:rFonts w:eastAsia="Times New Roman" w:cs="Times New Roman"/>
          <w:szCs w:val="24"/>
        </w:rPr>
        <w:t xml:space="preserve"> το Βήμα είχαμε κρούσει τον κώδωνα του κινδύνου</w:t>
      </w:r>
      <w:r>
        <w:rPr>
          <w:rFonts w:eastAsia="Times New Roman" w:cs="Times New Roman"/>
          <w:szCs w:val="24"/>
        </w:rPr>
        <w:t>,</w:t>
      </w:r>
      <w:r w:rsidRPr="00336630">
        <w:rPr>
          <w:rFonts w:eastAsia="Times New Roman" w:cs="Times New Roman"/>
          <w:szCs w:val="24"/>
        </w:rPr>
        <w:t xml:space="preserve"> προκειμένου να μη χαθεί η ευκαιρία</w:t>
      </w:r>
      <w:r>
        <w:rPr>
          <w:rFonts w:eastAsia="Times New Roman" w:cs="Times New Roman"/>
          <w:szCs w:val="24"/>
        </w:rPr>
        <w:t xml:space="preserve"> για μία γενναία και εις βάθος σ</w:t>
      </w:r>
      <w:r w:rsidRPr="00336630">
        <w:rPr>
          <w:rFonts w:eastAsia="Times New Roman" w:cs="Times New Roman"/>
          <w:szCs w:val="24"/>
        </w:rPr>
        <w:t xml:space="preserve">υνταγματική </w:t>
      </w:r>
      <w:r>
        <w:rPr>
          <w:rFonts w:eastAsia="Times New Roman" w:cs="Times New Roman"/>
          <w:szCs w:val="24"/>
        </w:rPr>
        <w:t>Α</w:t>
      </w:r>
      <w:r w:rsidRPr="00336630">
        <w:rPr>
          <w:rFonts w:eastAsia="Times New Roman" w:cs="Times New Roman"/>
          <w:szCs w:val="24"/>
        </w:rPr>
        <w:t>ναθεώρηση</w:t>
      </w:r>
      <w:r>
        <w:rPr>
          <w:rFonts w:eastAsia="Times New Roman" w:cs="Times New Roman"/>
          <w:szCs w:val="24"/>
        </w:rPr>
        <w:t>.</w:t>
      </w:r>
      <w:r w:rsidRPr="00336630">
        <w:rPr>
          <w:rFonts w:eastAsia="Times New Roman" w:cs="Times New Roman"/>
          <w:szCs w:val="24"/>
        </w:rPr>
        <w:t xml:space="preserve"> Δυστυχώς</w:t>
      </w:r>
      <w:r>
        <w:rPr>
          <w:rFonts w:eastAsia="Times New Roman" w:cs="Times New Roman"/>
          <w:szCs w:val="24"/>
        </w:rPr>
        <w:t>,</w:t>
      </w:r>
      <w:r w:rsidRPr="00336630">
        <w:rPr>
          <w:rFonts w:eastAsia="Times New Roman" w:cs="Times New Roman"/>
          <w:szCs w:val="24"/>
        </w:rPr>
        <w:t xml:space="preserve"> οι φόβοι μας επιβεβαιώθηκαν κ</w:t>
      </w:r>
      <w:r>
        <w:rPr>
          <w:rFonts w:eastAsia="Times New Roman" w:cs="Times New Roman"/>
          <w:szCs w:val="24"/>
        </w:rPr>
        <w:t xml:space="preserve">αι </w:t>
      </w:r>
      <w:r>
        <w:rPr>
          <w:rFonts w:eastAsia="Times New Roman" w:cs="Times New Roman"/>
          <w:szCs w:val="24"/>
        </w:rPr>
        <w:t>η ε</w:t>
      </w:r>
      <w:r w:rsidRPr="00336630">
        <w:rPr>
          <w:rFonts w:eastAsia="Times New Roman" w:cs="Times New Roman"/>
          <w:szCs w:val="24"/>
        </w:rPr>
        <w:t xml:space="preserve">υκαιρία για μία τολμηρή αναθεώρηση </w:t>
      </w:r>
      <w:r>
        <w:rPr>
          <w:rFonts w:eastAsia="Times New Roman" w:cs="Times New Roman"/>
          <w:szCs w:val="24"/>
        </w:rPr>
        <w:t xml:space="preserve">των </w:t>
      </w:r>
      <w:r w:rsidRPr="00336630">
        <w:rPr>
          <w:rFonts w:eastAsia="Times New Roman" w:cs="Times New Roman"/>
          <w:szCs w:val="24"/>
        </w:rPr>
        <w:t xml:space="preserve">διατάξεων </w:t>
      </w:r>
      <w:r>
        <w:rPr>
          <w:rFonts w:eastAsia="Times New Roman" w:cs="Times New Roman"/>
          <w:szCs w:val="24"/>
        </w:rPr>
        <w:t xml:space="preserve">του </w:t>
      </w:r>
      <w:r w:rsidRPr="00336630">
        <w:rPr>
          <w:rFonts w:eastAsia="Times New Roman" w:cs="Times New Roman"/>
          <w:szCs w:val="24"/>
        </w:rPr>
        <w:t xml:space="preserve">Συντάγματος </w:t>
      </w:r>
      <w:r>
        <w:rPr>
          <w:rFonts w:eastAsia="Times New Roman" w:cs="Times New Roman"/>
          <w:szCs w:val="24"/>
        </w:rPr>
        <w:t>φ</w:t>
      </w:r>
      <w:r w:rsidRPr="00336630">
        <w:rPr>
          <w:rFonts w:eastAsia="Times New Roman" w:cs="Times New Roman"/>
          <w:szCs w:val="24"/>
        </w:rPr>
        <w:t>αίνεται πως χάνεται</w:t>
      </w:r>
      <w:r>
        <w:rPr>
          <w:rFonts w:eastAsia="Times New Roman" w:cs="Times New Roman"/>
          <w:szCs w:val="24"/>
        </w:rPr>
        <w:t>.</w:t>
      </w:r>
    </w:p>
    <w:p w14:paraId="0A5DE42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336630">
        <w:rPr>
          <w:rFonts w:eastAsia="Times New Roman" w:cs="Times New Roman"/>
          <w:szCs w:val="24"/>
        </w:rPr>
        <w:t xml:space="preserve">η Νέα Δημοκρατία προσήλθε στη συζήτηση </w:t>
      </w:r>
      <w:r>
        <w:rPr>
          <w:rFonts w:eastAsia="Times New Roman" w:cs="Times New Roman"/>
          <w:szCs w:val="24"/>
        </w:rPr>
        <w:t xml:space="preserve">για την </w:t>
      </w:r>
      <w:r w:rsidRPr="00336630">
        <w:rPr>
          <w:rFonts w:eastAsia="Times New Roman" w:cs="Times New Roman"/>
          <w:szCs w:val="24"/>
        </w:rPr>
        <w:t>Αναθεώρηση του Συντάγματος με το</w:t>
      </w:r>
      <w:r>
        <w:rPr>
          <w:rFonts w:eastAsia="Times New Roman" w:cs="Times New Roman"/>
          <w:szCs w:val="24"/>
        </w:rPr>
        <w:t>ν</w:t>
      </w:r>
      <w:r w:rsidRPr="00336630">
        <w:rPr>
          <w:rFonts w:eastAsia="Times New Roman" w:cs="Times New Roman"/>
          <w:szCs w:val="24"/>
        </w:rPr>
        <w:t xml:space="preserve"> δέοντα σεβασμό</w:t>
      </w:r>
      <w:r>
        <w:rPr>
          <w:rFonts w:eastAsia="Times New Roman" w:cs="Times New Roman"/>
          <w:szCs w:val="24"/>
        </w:rPr>
        <w:t>,</w:t>
      </w:r>
      <w:r w:rsidRPr="00336630">
        <w:rPr>
          <w:rFonts w:eastAsia="Times New Roman" w:cs="Times New Roman"/>
          <w:szCs w:val="24"/>
        </w:rPr>
        <w:t xml:space="preserve"> προτείνοντας μία γενναία</w:t>
      </w:r>
      <w:r>
        <w:rPr>
          <w:rFonts w:eastAsia="Times New Roman" w:cs="Times New Roman"/>
          <w:szCs w:val="24"/>
        </w:rPr>
        <w:t>,</w:t>
      </w:r>
      <w:r w:rsidRPr="00336630">
        <w:rPr>
          <w:rFonts w:eastAsia="Times New Roman" w:cs="Times New Roman"/>
          <w:szCs w:val="24"/>
        </w:rPr>
        <w:t xml:space="preserve"> συγκροτημένη </w:t>
      </w:r>
      <w:r w:rsidRPr="00336630">
        <w:rPr>
          <w:rFonts w:eastAsia="Times New Roman" w:cs="Times New Roman"/>
          <w:szCs w:val="24"/>
        </w:rPr>
        <w:t>παρέμβαση</w:t>
      </w:r>
      <w:r>
        <w:rPr>
          <w:rFonts w:eastAsia="Times New Roman" w:cs="Times New Roman"/>
          <w:szCs w:val="24"/>
        </w:rPr>
        <w:t>.</w:t>
      </w:r>
      <w:r w:rsidRPr="00336630">
        <w:rPr>
          <w:rFonts w:eastAsia="Times New Roman" w:cs="Times New Roman"/>
          <w:szCs w:val="24"/>
        </w:rPr>
        <w:t xml:space="preserve"> Το νέο Σύνταγμα</w:t>
      </w:r>
      <w:r>
        <w:rPr>
          <w:rFonts w:eastAsia="Times New Roman" w:cs="Times New Roman"/>
          <w:szCs w:val="24"/>
        </w:rPr>
        <w:t>,</w:t>
      </w:r>
      <w:r w:rsidRPr="00336630">
        <w:rPr>
          <w:rFonts w:eastAsia="Times New Roman" w:cs="Times New Roman"/>
          <w:szCs w:val="24"/>
        </w:rPr>
        <w:t xml:space="preserve"> το οποίο έχει ανάγκη η χώρα</w:t>
      </w:r>
      <w:r>
        <w:rPr>
          <w:rFonts w:eastAsia="Times New Roman" w:cs="Times New Roman"/>
          <w:szCs w:val="24"/>
        </w:rPr>
        <w:t>,</w:t>
      </w:r>
      <w:r w:rsidRPr="00336630">
        <w:rPr>
          <w:rFonts w:eastAsia="Times New Roman" w:cs="Times New Roman"/>
          <w:szCs w:val="24"/>
        </w:rPr>
        <w:t xml:space="preserve"> θα πρέπει να υπηρετεί τρεις κεντρικές πολιτικές προτεραιότητες</w:t>
      </w:r>
      <w:r>
        <w:rPr>
          <w:rFonts w:eastAsia="Times New Roman" w:cs="Times New Roman"/>
          <w:szCs w:val="24"/>
        </w:rPr>
        <w:t>:</w:t>
      </w:r>
      <w:r w:rsidRPr="00336630">
        <w:rPr>
          <w:rFonts w:eastAsia="Times New Roman" w:cs="Times New Roman"/>
          <w:szCs w:val="24"/>
        </w:rPr>
        <w:t xml:space="preserve"> Θα πρέπει να προωθεί την πολιτική κανο</w:t>
      </w:r>
      <w:r>
        <w:rPr>
          <w:rFonts w:eastAsia="Times New Roman" w:cs="Times New Roman"/>
          <w:szCs w:val="24"/>
        </w:rPr>
        <w:t xml:space="preserve">νικότητα και την ισορροπία </w:t>
      </w:r>
      <w:r>
        <w:rPr>
          <w:rFonts w:eastAsia="Times New Roman" w:cs="Times New Roman"/>
          <w:szCs w:val="24"/>
        </w:rPr>
        <w:lastRenderedPageBreak/>
        <w:t>των θ</w:t>
      </w:r>
      <w:r w:rsidRPr="00336630">
        <w:rPr>
          <w:rFonts w:eastAsia="Times New Roman" w:cs="Times New Roman"/>
          <w:szCs w:val="24"/>
        </w:rPr>
        <w:t>εσμών</w:t>
      </w:r>
      <w:r>
        <w:rPr>
          <w:rFonts w:eastAsia="Times New Roman" w:cs="Times New Roman"/>
          <w:szCs w:val="24"/>
        </w:rPr>
        <w:t>.</w:t>
      </w:r>
      <w:r w:rsidRPr="00336630">
        <w:rPr>
          <w:rFonts w:eastAsia="Times New Roman" w:cs="Times New Roman"/>
          <w:szCs w:val="24"/>
        </w:rPr>
        <w:t xml:space="preserve"> Στο πλαίσιο αυτό</w:t>
      </w:r>
      <w:r>
        <w:rPr>
          <w:rFonts w:eastAsia="Times New Roman" w:cs="Times New Roman"/>
          <w:szCs w:val="24"/>
        </w:rPr>
        <w:t>,</w:t>
      </w:r>
      <w:r w:rsidRPr="00336630">
        <w:rPr>
          <w:rFonts w:eastAsia="Times New Roman" w:cs="Times New Roman"/>
          <w:szCs w:val="24"/>
        </w:rPr>
        <w:t xml:space="preserve"> θα πρέπει να εξασφαλίζει τη συνέχεια και</w:t>
      </w:r>
      <w:r w:rsidRPr="00336630">
        <w:rPr>
          <w:rFonts w:eastAsia="Times New Roman" w:cs="Times New Roman"/>
          <w:szCs w:val="24"/>
        </w:rPr>
        <w:t xml:space="preserve"> την αποτελεσματικότητα τ</w:t>
      </w:r>
      <w:r>
        <w:rPr>
          <w:rFonts w:eastAsia="Times New Roman" w:cs="Times New Roman"/>
          <w:szCs w:val="24"/>
        </w:rPr>
        <w:t>ου κ</w:t>
      </w:r>
      <w:r w:rsidRPr="00336630">
        <w:rPr>
          <w:rFonts w:eastAsia="Times New Roman" w:cs="Times New Roman"/>
          <w:szCs w:val="24"/>
        </w:rPr>
        <w:t>ράτους</w:t>
      </w:r>
      <w:r>
        <w:rPr>
          <w:rFonts w:eastAsia="Times New Roman" w:cs="Times New Roman"/>
          <w:szCs w:val="24"/>
        </w:rPr>
        <w:t>,</w:t>
      </w:r>
      <w:r w:rsidRPr="00336630">
        <w:rPr>
          <w:rFonts w:eastAsia="Times New Roman" w:cs="Times New Roman"/>
          <w:szCs w:val="24"/>
        </w:rPr>
        <w:t xml:space="preserve"> να ενισχύει </w:t>
      </w:r>
      <w:r>
        <w:rPr>
          <w:rFonts w:eastAsia="Times New Roman" w:cs="Times New Roman"/>
          <w:szCs w:val="24"/>
        </w:rPr>
        <w:t xml:space="preserve">τον </w:t>
      </w:r>
      <w:r w:rsidRPr="00336630">
        <w:rPr>
          <w:rFonts w:eastAsia="Times New Roman" w:cs="Times New Roman"/>
          <w:szCs w:val="24"/>
        </w:rPr>
        <w:t>διαχωρισμό των εξουσιών</w:t>
      </w:r>
      <w:r>
        <w:rPr>
          <w:rFonts w:eastAsia="Times New Roman" w:cs="Times New Roman"/>
          <w:szCs w:val="24"/>
        </w:rPr>
        <w:t>,</w:t>
      </w:r>
      <w:r w:rsidRPr="00336630">
        <w:rPr>
          <w:rFonts w:eastAsia="Times New Roman" w:cs="Times New Roman"/>
          <w:szCs w:val="24"/>
        </w:rPr>
        <w:t xml:space="preserve"> να θωρακίζει περαιτέρω τη Δικαιοσύνη</w:t>
      </w:r>
      <w:r>
        <w:rPr>
          <w:rFonts w:eastAsia="Times New Roman" w:cs="Times New Roman"/>
          <w:szCs w:val="24"/>
        </w:rPr>
        <w:t>,</w:t>
      </w:r>
      <w:r w:rsidRPr="00336630">
        <w:rPr>
          <w:rFonts w:eastAsia="Times New Roman" w:cs="Times New Roman"/>
          <w:szCs w:val="24"/>
        </w:rPr>
        <w:t xml:space="preserve"> να καθιερώνει τη λογοδοσία</w:t>
      </w:r>
      <w:r>
        <w:rPr>
          <w:rFonts w:eastAsia="Times New Roman" w:cs="Times New Roman"/>
          <w:szCs w:val="24"/>
        </w:rPr>
        <w:t>,</w:t>
      </w:r>
      <w:r w:rsidRPr="00336630">
        <w:rPr>
          <w:rFonts w:eastAsia="Times New Roman" w:cs="Times New Roman"/>
          <w:szCs w:val="24"/>
        </w:rPr>
        <w:t xml:space="preserve"> τη διαφάνεια</w:t>
      </w:r>
      <w:r>
        <w:rPr>
          <w:rFonts w:eastAsia="Times New Roman" w:cs="Times New Roman"/>
          <w:szCs w:val="24"/>
        </w:rPr>
        <w:t>,</w:t>
      </w:r>
      <w:r w:rsidRPr="00336630">
        <w:rPr>
          <w:rFonts w:eastAsia="Times New Roman" w:cs="Times New Roman"/>
          <w:szCs w:val="24"/>
        </w:rPr>
        <w:t xml:space="preserve"> την αξιολόγηση</w:t>
      </w:r>
      <w:r>
        <w:rPr>
          <w:rFonts w:eastAsia="Times New Roman" w:cs="Times New Roman"/>
          <w:szCs w:val="24"/>
        </w:rPr>
        <w:t>.</w:t>
      </w:r>
      <w:r w:rsidRPr="00336630">
        <w:rPr>
          <w:rFonts w:eastAsia="Times New Roman" w:cs="Times New Roman"/>
          <w:szCs w:val="24"/>
        </w:rPr>
        <w:t xml:space="preserve"> </w:t>
      </w:r>
    </w:p>
    <w:p w14:paraId="0A5DE42B"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Θα πρέπει</w:t>
      </w:r>
      <w:r>
        <w:rPr>
          <w:rFonts w:eastAsia="Times New Roman" w:cs="Times New Roman"/>
          <w:szCs w:val="24"/>
        </w:rPr>
        <w:t>,</w:t>
      </w:r>
      <w:r w:rsidRPr="00336630">
        <w:rPr>
          <w:rFonts w:eastAsia="Times New Roman" w:cs="Times New Roman"/>
          <w:szCs w:val="24"/>
        </w:rPr>
        <w:t xml:space="preserve"> </w:t>
      </w:r>
      <w:r>
        <w:rPr>
          <w:rFonts w:eastAsia="Times New Roman" w:cs="Times New Roman"/>
          <w:szCs w:val="24"/>
        </w:rPr>
        <w:t>επίσης,</w:t>
      </w:r>
      <w:r w:rsidRPr="00336630">
        <w:rPr>
          <w:rFonts w:eastAsia="Times New Roman" w:cs="Times New Roman"/>
          <w:szCs w:val="24"/>
        </w:rPr>
        <w:t xml:space="preserve"> να εγγυάται ένα σταθερό οικονομικό περιβάλλον</w:t>
      </w:r>
      <w:r>
        <w:rPr>
          <w:rFonts w:eastAsia="Times New Roman" w:cs="Times New Roman"/>
          <w:szCs w:val="24"/>
        </w:rPr>
        <w:t>,</w:t>
      </w:r>
      <w:r w:rsidRPr="00336630">
        <w:rPr>
          <w:rFonts w:eastAsia="Times New Roman" w:cs="Times New Roman"/>
          <w:szCs w:val="24"/>
        </w:rPr>
        <w:t xml:space="preserve"> να προστατεύει </w:t>
      </w:r>
      <w:r w:rsidRPr="00336630">
        <w:rPr>
          <w:rFonts w:eastAsia="Times New Roman" w:cs="Times New Roman"/>
          <w:szCs w:val="24"/>
        </w:rPr>
        <w:t>τις επενδύσεις</w:t>
      </w:r>
      <w:r>
        <w:rPr>
          <w:rFonts w:eastAsia="Times New Roman" w:cs="Times New Roman"/>
          <w:szCs w:val="24"/>
        </w:rPr>
        <w:t>,</w:t>
      </w:r>
      <w:r w:rsidRPr="00336630">
        <w:rPr>
          <w:rFonts w:eastAsia="Times New Roman" w:cs="Times New Roman"/>
          <w:szCs w:val="24"/>
        </w:rPr>
        <w:t xml:space="preserve"> να καθιερώνει το</w:t>
      </w:r>
      <w:r>
        <w:rPr>
          <w:rFonts w:eastAsia="Times New Roman" w:cs="Times New Roman"/>
          <w:szCs w:val="24"/>
        </w:rPr>
        <w:t>ν</w:t>
      </w:r>
      <w:r w:rsidRPr="00336630">
        <w:rPr>
          <w:rFonts w:eastAsia="Times New Roman" w:cs="Times New Roman"/>
          <w:szCs w:val="24"/>
        </w:rPr>
        <w:t xml:space="preserve"> χρυσό δημοσιονομικό κανόνα</w:t>
      </w:r>
      <w:r>
        <w:rPr>
          <w:rFonts w:eastAsia="Times New Roman" w:cs="Times New Roman"/>
          <w:szCs w:val="24"/>
        </w:rPr>
        <w:t>,</w:t>
      </w:r>
      <w:r w:rsidRPr="00336630">
        <w:rPr>
          <w:rFonts w:eastAsia="Times New Roman" w:cs="Times New Roman"/>
          <w:szCs w:val="24"/>
        </w:rPr>
        <w:t xml:space="preserve"> να καθιερώνει ορθολογικό</w:t>
      </w:r>
      <w:r>
        <w:rPr>
          <w:rFonts w:eastAsia="Times New Roman" w:cs="Times New Roman"/>
          <w:szCs w:val="24"/>
        </w:rPr>
        <w:t>,</w:t>
      </w:r>
      <w:r w:rsidRPr="00336630">
        <w:rPr>
          <w:rFonts w:eastAsia="Times New Roman" w:cs="Times New Roman"/>
          <w:szCs w:val="24"/>
        </w:rPr>
        <w:t xml:space="preserve"> χωροταξικό και περιβαλλοντικό σχεδιασμό και </w:t>
      </w:r>
      <w:r>
        <w:rPr>
          <w:rFonts w:eastAsia="Times New Roman" w:cs="Times New Roman"/>
          <w:szCs w:val="24"/>
        </w:rPr>
        <w:t xml:space="preserve">να αναβαθμίζει την παιδεία, με τη δυνατότητα </w:t>
      </w:r>
      <w:r w:rsidRPr="00336630">
        <w:rPr>
          <w:rFonts w:eastAsia="Times New Roman" w:cs="Times New Roman"/>
          <w:szCs w:val="24"/>
        </w:rPr>
        <w:t>ίδρυση</w:t>
      </w:r>
      <w:r>
        <w:rPr>
          <w:rFonts w:eastAsia="Times New Roman" w:cs="Times New Roman"/>
          <w:szCs w:val="24"/>
        </w:rPr>
        <w:t>ς</w:t>
      </w:r>
      <w:r w:rsidRPr="00336630">
        <w:rPr>
          <w:rFonts w:eastAsia="Times New Roman" w:cs="Times New Roman"/>
          <w:szCs w:val="24"/>
        </w:rPr>
        <w:t xml:space="preserve"> μη κρατικών και ιδιωτικών πανεπιστημίων υπό δημόσια εποπτεία</w:t>
      </w:r>
      <w:r>
        <w:rPr>
          <w:rFonts w:eastAsia="Times New Roman" w:cs="Times New Roman"/>
          <w:szCs w:val="24"/>
        </w:rPr>
        <w:t>.</w:t>
      </w:r>
      <w:r w:rsidRPr="00336630">
        <w:rPr>
          <w:rFonts w:eastAsia="Times New Roman" w:cs="Times New Roman"/>
          <w:szCs w:val="24"/>
        </w:rPr>
        <w:t xml:space="preserve"> </w:t>
      </w:r>
    </w:p>
    <w:p w14:paraId="0A5DE42C"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 xml:space="preserve">Τρίτος </w:t>
      </w:r>
      <w:r w:rsidRPr="00336630">
        <w:rPr>
          <w:rFonts w:eastAsia="Times New Roman" w:cs="Times New Roman"/>
          <w:szCs w:val="24"/>
        </w:rPr>
        <w:t>άξονας</w:t>
      </w:r>
      <w:r>
        <w:rPr>
          <w:rFonts w:eastAsia="Times New Roman" w:cs="Times New Roman"/>
          <w:szCs w:val="24"/>
        </w:rPr>
        <w:t xml:space="preserve"> είναι η</w:t>
      </w:r>
      <w:r w:rsidRPr="00336630">
        <w:rPr>
          <w:rFonts w:eastAsia="Times New Roman" w:cs="Times New Roman"/>
          <w:szCs w:val="24"/>
        </w:rPr>
        <w:t xml:space="preserve"> </w:t>
      </w:r>
      <w:r>
        <w:rPr>
          <w:rFonts w:eastAsia="Times New Roman" w:cs="Times New Roman"/>
          <w:szCs w:val="24"/>
        </w:rPr>
        <w:t>προώθηση κοινωνικής α</w:t>
      </w:r>
      <w:r w:rsidRPr="00336630">
        <w:rPr>
          <w:rFonts w:eastAsia="Times New Roman" w:cs="Times New Roman"/>
          <w:szCs w:val="24"/>
        </w:rPr>
        <w:t>λληλεγγύης και της ισότητας των ευκαιριών</w:t>
      </w:r>
      <w:r>
        <w:rPr>
          <w:rFonts w:eastAsia="Times New Roman" w:cs="Times New Roman"/>
          <w:szCs w:val="24"/>
        </w:rPr>
        <w:t>.</w:t>
      </w:r>
      <w:r w:rsidRPr="00336630">
        <w:rPr>
          <w:rFonts w:eastAsia="Times New Roman" w:cs="Times New Roman"/>
          <w:szCs w:val="24"/>
        </w:rPr>
        <w:t xml:space="preserve"> Στο πλαίσιο αυτό</w:t>
      </w:r>
      <w:r>
        <w:rPr>
          <w:rFonts w:eastAsia="Times New Roman" w:cs="Times New Roman"/>
          <w:szCs w:val="24"/>
        </w:rPr>
        <w:t>, θα πρέπει</w:t>
      </w:r>
      <w:r w:rsidRPr="00336630">
        <w:rPr>
          <w:rFonts w:eastAsia="Times New Roman" w:cs="Times New Roman"/>
          <w:szCs w:val="24"/>
        </w:rPr>
        <w:t xml:space="preserve"> να εξασφαλίζει ίσες ευκαιρίες για όλους ως προϋπόθεση κοινωνικής κινητικότητας και ευημερίας</w:t>
      </w:r>
      <w:r>
        <w:rPr>
          <w:rFonts w:eastAsia="Times New Roman" w:cs="Times New Roman"/>
          <w:szCs w:val="24"/>
        </w:rPr>
        <w:t>.</w:t>
      </w:r>
      <w:r w:rsidRPr="00336630">
        <w:rPr>
          <w:rFonts w:eastAsia="Times New Roman" w:cs="Times New Roman"/>
          <w:szCs w:val="24"/>
        </w:rPr>
        <w:t xml:space="preserve"> </w:t>
      </w:r>
    </w:p>
    <w:p w14:paraId="0A5DE42D"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Στον αντίποδα</w:t>
      </w:r>
      <w:r>
        <w:rPr>
          <w:rFonts w:eastAsia="Times New Roman" w:cs="Times New Roman"/>
          <w:szCs w:val="24"/>
        </w:rPr>
        <w:t xml:space="preserve">, όμως, </w:t>
      </w:r>
      <w:r w:rsidRPr="00336630">
        <w:rPr>
          <w:rFonts w:eastAsia="Times New Roman" w:cs="Times New Roman"/>
          <w:szCs w:val="24"/>
        </w:rPr>
        <w:t>η Κυβέρνηση είχε μία βασική αποστ</w:t>
      </w:r>
      <w:r w:rsidRPr="00336630">
        <w:rPr>
          <w:rFonts w:eastAsia="Times New Roman" w:cs="Times New Roman"/>
          <w:szCs w:val="24"/>
        </w:rPr>
        <w:t>ολή σε όλη αυτή τη διαδικασία</w:t>
      </w:r>
      <w:r>
        <w:rPr>
          <w:rFonts w:eastAsia="Times New Roman" w:cs="Times New Roman"/>
          <w:szCs w:val="24"/>
        </w:rPr>
        <w:t xml:space="preserve">: να μπλοκάρει για τα επόμενα δέκα </w:t>
      </w:r>
      <w:r w:rsidRPr="00336630">
        <w:rPr>
          <w:rFonts w:eastAsia="Times New Roman" w:cs="Times New Roman"/>
          <w:szCs w:val="24"/>
        </w:rPr>
        <w:t xml:space="preserve">χρόνια μία πραγματική προσπάθεια εκσυγχρονισμού του </w:t>
      </w:r>
      <w:r w:rsidRPr="00336630">
        <w:rPr>
          <w:rFonts w:eastAsia="Times New Roman" w:cs="Times New Roman"/>
          <w:szCs w:val="24"/>
        </w:rPr>
        <w:lastRenderedPageBreak/>
        <w:t>Συντάγματος από τη Νέα Δημοκρατία</w:t>
      </w:r>
      <w:r>
        <w:rPr>
          <w:rFonts w:eastAsia="Times New Roman" w:cs="Times New Roman"/>
          <w:szCs w:val="24"/>
        </w:rPr>
        <w:t>.</w:t>
      </w:r>
      <w:r w:rsidRPr="00336630">
        <w:rPr>
          <w:rFonts w:eastAsia="Times New Roman" w:cs="Times New Roman"/>
          <w:szCs w:val="24"/>
        </w:rPr>
        <w:t xml:space="preserve"> Αυτό</w:t>
      </w:r>
      <w:r>
        <w:rPr>
          <w:rFonts w:eastAsia="Times New Roman" w:cs="Times New Roman"/>
          <w:szCs w:val="24"/>
        </w:rPr>
        <w:t>,</w:t>
      </w:r>
      <w:r w:rsidRPr="00336630">
        <w:rPr>
          <w:rFonts w:eastAsia="Times New Roman" w:cs="Times New Roman"/>
          <w:szCs w:val="24"/>
        </w:rPr>
        <w:t xml:space="preserve"> άλλωστε</w:t>
      </w:r>
      <w:r>
        <w:rPr>
          <w:rFonts w:eastAsia="Times New Roman" w:cs="Times New Roman"/>
          <w:szCs w:val="24"/>
        </w:rPr>
        <w:t>,</w:t>
      </w:r>
      <w:r w:rsidRPr="00336630">
        <w:rPr>
          <w:rFonts w:eastAsia="Times New Roman" w:cs="Times New Roman"/>
          <w:szCs w:val="24"/>
        </w:rPr>
        <w:t xml:space="preserve"> είχε ομολογήσει </w:t>
      </w:r>
      <w:r>
        <w:rPr>
          <w:rFonts w:eastAsia="Times New Roman" w:cs="Times New Roman"/>
          <w:szCs w:val="24"/>
        </w:rPr>
        <w:t>κυνικά και ευθαρσώς ο κ.</w:t>
      </w:r>
      <w:r w:rsidRPr="00336630">
        <w:rPr>
          <w:rFonts w:eastAsia="Times New Roman" w:cs="Times New Roman"/>
          <w:szCs w:val="24"/>
        </w:rPr>
        <w:t xml:space="preserve"> Κατρούγκαλος σε ραδιοφωνική συνέντευξη λίγο πριν </w:t>
      </w:r>
      <w:r w:rsidRPr="00336630">
        <w:rPr>
          <w:rFonts w:eastAsia="Times New Roman" w:cs="Times New Roman"/>
          <w:szCs w:val="24"/>
        </w:rPr>
        <w:t xml:space="preserve">ξεκινήσουν οι εργασίες της </w:t>
      </w:r>
      <w:r>
        <w:rPr>
          <w:rFonts w:eastAsia="Times New Roman" w:cs="Times New Roman"/>
          <w:szCs w:val="24"/>
        </w:rPr>
        <w:t>ε</w:t>
      </w:r>
      <w:r w:rsidRPr="00336630">
        <w:rPr>
          <w:rFonts w:eastAsia="Times New Roman" w:cs="Times New Roman"/>
          <w:szCs w:val="24"/>
        </w:rPr>
        <w:t>πιτροπής</w:t>
      </w:r>
      <w:r>
        <w:rPr>
          <w:rFonts w:eastAsia="Times New Roman" w:cs="Times New Roman"/>
          <w:szCs w:val="24"/>
        </w:rPr>
        <w:t>.</w:t>
      </w:r>
    </w:p>
    <w:p w14:paraId="0A5DE42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Τι </w:t>
      </w:r>
      <w:r w:rsidRPr="00336630">
        <w:rPr>
          <w:rFonts w:eastAsia="Times New Roman" w:cs="Times New Roman"/>
          <w:szCs w:val="24"/>
        </w:rPr>
        <w:t>προτείνει</w:t>
      </w:r>
      <w:r>
        <w:rPr>
          <w:rFonts w:eastAsia="Times New Roman" w:cs="Times New Roman"/>
          <w:szCs w:val="24"/>
        </w:rPr>
        <w:t xml:space="preserve">, λοιπόν, ο ΣΥΡΙΖΑ; Κάνει </w:t>
      </w:r>
      <w:r w:rsidRPr="00336630">
        <w:rPr>
          <w:rFonts w:eastAsia="Times New Roman" w:cs="Times New Roman"/>
          <w:szCs w:val="24"/>
        </w:rPr>
        <w:t>προτάσεις θεσμικά διαλυτικές</w:t>
      </w:r>
      <w:r>
        <w:rPr>
          <w:rFonts w:eastAsia="Times New Roman" w:cs="Times New Roman"/>
          <w:szCs w:val="24"/>
        </w:rPr>
        <w:t>, όπως τη σ</w:t>
      </w:r>
      <w:r w:rsidRPr="00336630">
        <w:rPr>
          <w:rFonts w:eastAsia="Times New Roman" w:cs="Times New Roman"/>
          <w:szCs w:val="24"/>
        </w:rPr>
        <w:t>υνταγματική κατοχύρωση της απλής αναλογικής ως μονίμου εκλογικού συστήματος</w:t>
      </w:r>
      <w:r>
        <w:rPr>
          <w:rFonts w:eastAsia="Times New Roman" w:cs="Times New Roman"/>
          <w:szCs w:val="24"/>
        </w:rPr>
        <w:t>,</w:t>
      </w:r>
      <w:r w:rsidRPr="00336630">
        <w:rPr>
          <w:rFonts w:eastAsia="Times New Roman" w:cs="Times New Roman"/>
          <w:szCs w:val="24"/>
        </w:rPr>
        <w:t xml:space="preserve"> που θα οδηγήσει τη χώρα σε μόνιμη ακυβερνησία</w:t>
      </w:r>
      <w:r>
        <w:rPr>
          <w:rFonts w:eastAsia="Times New Roman" w:cs="Times New Roman"/>
          <w:szCs w:val="24"/>
        </w:rPr>
        <w:t>.</w:t>
      </w:r>
      <w:r w:rsidRPr="00336630">
        <w:rPr>
          <w:rFonts w:eastAsia="Times New Roman" w:cs="Times New Roman"/>
          <w:szCs w:val="24"/>
        </w:rPr>
        <w:t xml:space="preserve"> Μέχρι πρότινος πρ</w:t>
      </w:r>
      <w:r w:rsidRPr="00336630">
        <w:rPr>
          <w:rFonts w:eastAsia="Times New Roman" w:cs="Times New Roman"/>
          <w:szCs w:val="24"/>
        </w:rPr>
        <w:t xml:space="preserve">ότεινε </w:t>
      </w:r>
      <w:r>
        <w:rPr>
          <w:rFonts w:eastAsia="Times New Roman" w:cs="Times New Roman"/>
          <w:szCs w:val="24"/>
        </w:rPr>
        <w:t>–διότι δεν είμαστε σίγουροι αν</w:t>
      </w:r>
      <w:r w:rsidRPr="00336630">
        <w:rPr>
          <w:rFonts w:eastAsia="Times New Roman" w:cs="Times New Roman"/>
          <w:szCs w:val="24"/>
        </w:rPr>
        <w:t xml:space="preserve"> προτείνει</w:t>
      </w:r>
      <w:r>
        <w:rPr>
          <w:rFonts w:eastAsia="Times New Roman" w:cs="Times New Roman"/>
          <w:szCs w:val="24"/>
        </w:rPr>
        <w:t>,</w:t>
      </w:r>
      <w:r w:rsidRPr="00336630">
        <w:rPr>
          <w:rFonts w:eastAsia="Times New Roman" w:cs="Times New Roman"/>
          <w:szCs w:val="24"/>
        </w:rPr>
        <w:t xml:space="preserve"> γιατί τα τελευταία </w:t>
      </w:r>
      <w:r>
        <w:rPr>
          <w:rFonts w:eastAsia="Times New Roman" w:cs="Times New Roman"/>
          <w:szCs w:val="24"/>
        </w:rPr>
        <w:t>είκοσι λεπτά υ</w:t>
      </w:r>
      <w:r w:rsidRPr="00336630">
        <w:rPr>
          <w:rFonts w:eastAsia="Times New Roman" w:cs="Times New Roman"/>
          <w:szCs w:val="24"/>
        </w:rPr>
        <w:t>πάρχει μία αναστάτωση</w:t>
      </w:r>
      <w:r>
        <w:rPr>
          <w:rFonts w:eastAsia="Times New Roman" w:cs="Times New Roman"/>
          <w:szCs w:val="24"/>
        </w:rPr>
        <w:t xml:space="preserve"> ό</w:t>
      </w:r>
      <w:r w:rsidRPr="00336630">
        <w:rPr>
          <w:rFonts w:eastAsia="Times New Roman" w:cs="Times New Roman"/>
          <w:szCs w:val="24"/>
        </w:rPr>
        <w:t>σον αφορά τις προτάσεις του ΣΥΡΙΖΑ</w:t>
      </w:r>
      <w:r>
        <w:rPr>
          <w:rFonts w:eastAsia="Times New Roman" w:cs="Times New Roman"/>
          <w:szCs w:val="24"/>
        </w:rPr>
        <w:t>-</w:t>
      </w:r>
      <w:r w:rsidRPr="00336630">
        <w:rPr>
          <w:rFonts w:eastAsia="Times New Roman" w:cs="Times New Roman"/>
          <w:szCs w:val="24"/>
        </w:rPr>
        <w:t xml:space="preserve"> κάτι συγκεκριμένο όσον αφορά την αποδέσμευση της εκλογής </w:t>
      </w:r>
      <w:r>
        <w:rPr>
          <w:rFonts w:eastAsia="Times New Roman" w:cs="Times New Roman"/>
          <w:szCs w:val="24"/>
        </w:rPr>
        <w:t xml:space="preserve">του </w:t>
      </w:r>
      <w:r w:rsidRPr="00336630">
        <w:rPr>
          <w:rFonts w:eastAsia="Times New Roman" w:cs="Times New Roman"/>
          <w:szCs w:val="24"/>
        </w:rPr>
        <w:t>Προέδρου της Δημοκρατίας από τη διάλυση της Βουλής</w:t>
      </w:r>
      <w:r>
        <w:rPr>
          <w:rFonts w:eastAsia="Times New Roman" w:cs="Times New Roman"/>
          <w:szCs w:val="24"/>
        </w:rPr>
        <w:t>.</w:t>
      </w:r>
    </w:p>
    <w:p w14:paraId="0A5DE42F"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Επ</w:t>
      </w:r>
      <w:r w:rsidRPr="00336630">
        <w:rPr>
          <w:rFonts w:eastAsia="Times New Roman" w:cs="Times New Roman"/>
          <w:szCs w:val="24"/>
        </w:rPr>
        <w:t xml:space="preserve">ιτρέψτε </w:t>
      </w:r>
      <w:r>
        <w:rPr>
          <w:rFonts w:eastAsia="Times New Roman" w:cs="Times New Roman"/>
          <w:szCs w:val="24"/>
        </w:rPr>
        <w:t>μου μία αναφορά ε</w:t>
      </w:r>
      <w:r w:rsidRPr="00336630">
        <w:rPr>
          <w:rFonts w:eastAsia="Times New Roman" w:cs="Times New Roman"/>
          <w:szCs w:val="24"/>
        </w:rPr>
        <w:t>π</w:t>
      </w:r>
      <w:r>
        <w:rPr>
          <w:rFonts w:eastAsia="Times New Roman" w:cs="Times New Roman"/>
          <w:szCs w:val="24"/>
        </w:rPr>
        <w:t>’</w:t>
      </w:r>
      <w:r w:rsidRPr="00336630">
        <w:rPr>
          <w:rFonts w:eastAsia="Times New Roman" w:cs="Times New Roman"/>
          <w:szCs w:val="24"/>
        </w:rPr>
        <w:t xml:space="preserve"> αυτού</w:t>
      </w:r>
      <w:r>
        <w:rPr>
          <w:rFonts w:eastAsia="Times New Roman" w:cs="Times New Roman"/>
          <w:szCs w:val="24"/>
        </w:rPr>
        <w:t>:</w:t>
      </w:r>
      <w:r w:rsidRPr="00336630">
        <w:rPr>
          <w:rFonts w:eastAsia="Times New Roman" w:cs="Times New Roman"/>
          <w:szCs w:val="24"/>
        </w:rPr>
        <w:t xml:space="preserve"> Υπάρχει μία συζήτηση για το άρθρο 32</w:t>
      </w:r>
      <w:r>
        <w:rPr>
          <w:rFonts w:eastAsia="Times New Roman" w:cs="Times New Roman"/>
          <w:szCs w:val="24"/>
        </w:rPr>
        <w:t>, α</w:t>
      </w:r>
      <w:r w:rsidRPr="00336630">
        <w:rPr>
          <w:rFonts w:eastAsia="Times New Roman" w:cs="Times New Roman"/>
          <w:szCs w:val="24"/>
        </w:rPr>
        <w:t>ν πρέπει</w:t>
      </w:r>
      <w:r>
        <w:rPr>
          <w:rFonts w:eastAsia="Times New Roman" w:cs="Times New Roman"/>
          <w:szCs w:val="24"/>
        </w:rPr>
        <w:t>,</w:t>
      </w:r>
      <w:r w:rsidRPr="00336630">
        <w:rPr>
          <w:rFonts w:eastAsia="Times New Roman" w:cs="Times New Roman"/>
          <w:szCs w:val="24"/>
        </w:rPr>
        <w:t xml:space="preserve"> δηλαδή</w:t>
      </w:r>
      <w:r>
        <w:rPr>
          <w:rFonts w:eastAsia="Times New Roman" w:cs="Times New Roman"/>
          <w:szCs w:val="24"/>
        </w:rPr>
        <w:t>,</w:t>
      </w:r>
      <w:r w:rsidRPr="00336630">
        <w:rPr>
          <w:rFonts w:eastAsia="Times New Roman" w:cs="Times New Roman"/>
          <w:szCs w:val="24"/>
        </w:rPr>
        <w:t xml:space="preserve"> να διαλ</w:t>
      </w:r>
      <w:r>
        <w:rPr>
          <w:rFonts w:eastAsia="Times New Roman" w:cs="Times New Roman"/>
          <w:szCs w:val="24"/>
        </w:rPr>
        <w:t>ύεται η Βουλή, ε</w:t>
      </w:r>
      <w:r w:rsidRPr="00336630">
        <w:rPr>
          <w:rFonts w:eastAsia="Times New Roman" w:cs="Times New Roman"/>
          <w:szCs w:val="24"/>
        </w:rPr>
        <w:t xml:space="preserve">άν δεν συγκεντρώνονται οι απαραίτητες ψήφοι για την εκλογή Προέδρου </w:t>
      </w:r>
      <w:r>
        <w:rPr>
          <w:rFonts w:eastAsia="Times New Roman" w:cs="Times New Roman"/>
          <w:szCs w:val="24"/>
        </w:rPr>
        <w:t xml:space="preserve">της </w:t>
      </w:r>
      <w:r w:rsidRPr="00336630">
        <w:rPr>
          <w:rFonts w:eastAsia="Times New Roman" w:cs="Times New Roman"/>
          <w:szCs w:val="24"/>
        </w:rPr>
        <w:t>Δημοκρατίας</w:t>
      </w:r>
      <w:r>
        <w:rPr>
          <w:rFonts w:eastAsia="Times New Roman" w:cs="Times New Roman"/>
          <w:szCs w:val="24"/>
        </w:rPr>
        <w:t>. Επιτρέψτε μου μια σύντομη</w:t>
      </w:r>
      <w:r w:rsidRPr="00336630">
        <w:rPr>
          <w:rFonts w:eastAsia="Times New Roman" w:cs="Times New Roman"/>
          <w:szCs w:val="24"/>
        </w:rPr>
        <w:t xml:space="preserve"> αναδρομή</w:t>
      </w:r>
      <w:r>
        <w:rPr>
          <w:rFonts w:eastAsia="Times New Roman" w:cs="Times New Roman"/>
          <w:szCs w:val="24"/>
        </w:rPr>
        <w:t>.</w:t>
      </w:r>
    </w:p>
    <w:p w14:paraId="0A5DE430"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lastRenderedPageBreak/>
        <w:t>Το 2014</w:t>
      </w:r>
      <w:r>
        <w:rPr>
          <w:rFonts w:eastAsia="Times New Roman" w:cs="Times New Roman"/>
          <w:szCs w:val="24"/>
        </w:rPr>
        <w:t>,</w:t>
      </w:r>
      <w:r w:rsidRPr="00336630">
        <w:rPr>
          <w:rFonts w:eastAsia="Times New Roman" w:cs="Times New Roman"/>
          <w:szCs w:val="24"/>
        </w:rPr>
        <w:t xml:space="preserve"> κυρίες και κύριοι του ΣΥΡΙΖΑ</w:t>
      </w:r>
      <w:r>
        <w:rPr>
          <w:rFonts w:eastAsia="Times New Roman" w:cs="Times New Roman"/>
          <w:szCs w:val="24"/>
        </w:rPr>
        <w:t>,</w:t>
      </w:r>
      <w:r w:rsidRPr="00336630">
        <w:rPr>
          <w:rFonts w:eastAsia="Times New Roman" w:cs="Times New Roman"/>
          <w:szCs w:val="24"/>
        </w:rPr>
        <w:t xml:space="preserve"> χρησιμοποιήσατε τη διάταξη αυτή για να οδηγήσετε σε διάλυση της Βουλής </w:t>
      </w:r>
      <w:r>
        <w:rPr>
          <w:rFonts w:eastAsia="Times New Roman" w:cs="Times New Roman"/>
          <w:szCs w:val="24"/>
        </w:rPr>
        <w:t>και να ανέλθετε</w:t>
      </w:r>
      <w:r w:rsidRPr="00336630">
        <w:rPr>
          <w:rFonts w:eastAsia="Times New Roman" w:cs="Times New Roman"/>
          <w:szCs w:val="24"/>
        </w:rPr>
        <w:t xml:space="preserve"> στην εξουσία</w:t>
      </w:r>
      <w:r>
        <w:rPr>
          <w:rFonts w:eastAsia="Times New Roman" w:cs="Times New Roman"/>
          <w:szCs w:val="24"/>
        </w:rPr>
        <w:t>.</w:t>
      </w:r>
      <w:r w:rsidRPr="00336630">
        <w:rPr>
          <w:rFonts w:eastAsia="Times New Roman" w:cs="Times New Roman"/>
          <w:szCs w:val="24"/>
        </w:rPr>
        <w:t xml:space="preserve"> </w:t>
      </w:r>
      <w:r>
        <w:rPr>
          <w:rFonts w:eastAsia="Times New Roman" w:cs="Times New Roman"/>
          <w:szCs w:val="24"/>
        </w:rPr>
        <w:t>Το 2018, ήρθατε και είπατε: «Α</w:t>
      </w:r>
      <w:r w:rsidRPr="00336630">
        <w:rPr>
          <w:rFonts w:eastAsia="Times New Roman" w:cs="Times New Roman"/>
          <w:szCs w:val="24"/>
        </w:rPr>
        <w:t>ς το σκεφτούμε</w:t>
      </w:r>
      <w:r>
        <w:rPr>
          <w:rFonts w:eastAsia="Times New Roman" w:cs="Times New Roman"/>
          <w:szCs w:val="24"/>
        </w:rPr>
        <w:t>.</w:t>
      </w:r>
      <w:r w:rsidRPr="00336630">
        <w:rPr>
          <w:rFonts w:eastAsia="Times New Roman" w:cs="Times New Roman"/>
          <w:szCs w:val="24"/>
        </w:rPr>
        <w:t xml:space="preserve"> Δεν εί</w:t>
      </w:r>
      <w:r>
        <w:rPr>
          <w:rFonts w:eastAsia="Times New Roman" w:cs="Times New Roman"/>
          <w:szCs w:val="24"/>
        </w:rPr>
        <w:t>ναι σωστό να διαλύεται η Βουλή, ε</w:t>
      </w:r>
      <w:r w:rsidRPr="00336630">
        <w:rPr>
          <w:rFonts w:eastAsia="Times New Roman" w:cs="Times New Roman"/>
          <w:szCs w:val="24"/>
        </w:rPr>
        <w:t>άν δεν συγκεντρώνονται οι απαραίτητες ψ</w:t>
      </w:r>
      <w:r w:rsidRPr="00336630">
        <w:rPr>
          <w:rFonts w:eastAsia="Times New Roman" w:cs="Times New Roman"/>
          <w:szCs w:val="24"/>
        </w:rPr>
        <w:t xml:space="preserve">ήφοι για την εκλογή Προέδρου </w:t>
      </w:r>
      <w:r>
        <w:rPr>
          <w:rFonts w:eastAsia="Times New Roman" w:cs="Times New Roman"/>
          <w:szCs w:val="24"/>
        </w:rPr>
        <w:t xml:space="preserve">της </w:t>
      </w:r>
      <w:r w:rsidRPr="00336630">
        <w:rPr>
          <w:rFonts w:eastAsia="Times New Roman" w:cs="Times New Roman"/>
          <w:szCs w:val="24"/>
        </w:rPr>
        <w:t>Δημοκρατίας</w:t>
      </w:r>
      <w:r>
        <w:rPr>
          <w:rFonts w:eastAsia="Times New Roman" w:cs="Times New Roman"/>
          <w:szCs w:val="24"/>
        </w:rPr>
        <w:t>.</w:t>
      </w:r>
      <w:r>
        <w:rPr>
          <w:rFonts w:eastAsia="Times New Roman" w:cs="Times New Roman"/>
          <w:szCs w:val="24"/>
        </w:rPr>
        <w:t>».</w:t>
      </w:r>
      <w:r w:rsidRPr="00336630">
        <w:rPr>
          <w:rFonts w:eastAsia="Times New Roman" w:cs="Times New Roman"/>
          <w:szCs w:val="24"/>
        </w:rPr>
        <w:t xml:space="preserve"> </w:t>
      </w:r>
      <w:r>
        <w:rPr>
          <w:rFonts w:eastAsia="Times New Roman" w:cs="Times New Roman"/>
          <w:szCs w:val="24"/>
        </w:rPr>
        <w:t>Και π</w:t>
      </w:r>
      <w:r w:rsidRPr="00336630">
        <w:rPr>
          <w:rFonts w:eastAsia="Times New Roman" w:cs="Times New Roman"/>
          <w:szCs w:val="24"/>
        </w:rPr>
        <w:t>ροτείνατε</w:t>
      </w:r>
      <w:r>
        <w:rPr>
          <w:rFonts w:eastAsia="Times New Roman" w:cs="Times New Roman"/>
          <w:szCs w:val="24"/>
        </w:rPr>
        <w:t>,</w:t>
      </w:r>
      <w:r w:rsidRPr="00336630">
        <w:rPr>
          <w:rFonts w:eastAsia="Times New Roman" w:cs="Times New Roman"/>
          <w:szCs w:val="24"/>
        </w:rPr>
        <w:t xml:space="preserve"> </w:t>
      </w:r>
      <w:r>
        <w:rPr>
          <w:rFonts w:eastAsia="Times New Roman" w:cs="Times New Roman"/>
          <w:szCs w:val="24"/>
        </w:rPr>
        <w:t>εσείς του ΣΥΡΙΖΑ, να αποδεσμευθεί</w:t>
      </w:r>
      <w:r w:rsidRPr="00336630">
        <w:rPr>
          <w:rFonts w:eastAsia="Times New Roman" w:cs="Times New Roman"/>
          <w:szCs w:val="24"/>
        </w:rPr>
        <w:t xml:space="preserve"> η εκλογή Προέδρου</w:t>
      </w:r>
      <w:r>
        <w:rPr>
          <w:rFonts w:eastAsia="Times New Roman" w:cs="Times New Roman"/>
          <w:szCs w:val="24"/>
        </w:rPr>
        <w:t xml:space="preserve"> της</w:t>
      </w:r>
      <w:r w:rsidRPr="00336630">
        <w:rPr>
          <w:rFonts w:eastAsia="Times New Roman" w:cs="Times New Roman"/>
          <w:szCs w:val="24"/>
        </w:rPr>
        <w:t xml:space="preserve"> Δημοκρατίας από τη διάλυση της Βουλής</w:t>
      </w:r>
      <w:r>
        <w:rPr>
          <w:rFonts w:eastAsia="Times New Roman" w:cs="Times New Roman"/>
          <w:szCs w:val="24"/>
        </w:rPr>
        <w:t>.</w:t>
      </w:r>
      <w:r w:rsidRPr="00336630">
        <w:rPr>
          <w:rFonts w:eastAsia="Times New Roman" w:cs="Times New Roman"/>
          <w:szCs w:val="24"/>
        </w:rPr>
        <w:t xml:space="preserve"> Το συζητήσαμε</w:t>
      </w:r>
      <w:r>
        <w:rPr>
          <w:rFonts w:eastAsia="Times New Roman" w:cs="Times New Roman"/>
          <w:szCs w:val="24"/>
        </w:rPr>
        <w:t>.</w:t>
      </w:r>
      <w:r w:rsidRPr="00336630">
        <w:rPr>
          <w:rFonts w:eastAsia="Times New Roman" w:cs="Times New Roman"/>
          <w:szCs w:val="24"/>
        </w:rPr>
        <w:t xml:space="preserve"> Η Νέα Δημοκρατία είναι </w:t>
      </w:r>
      <w:r>
        <w:rPr>
          <w:rFonts w:eastAsia="Times New Roman" w:cs="Times New Roman"/>
          <w:szCs w:val="24"/>
        </w:rPr>
        <w:t xml:space="preserve">σύμφωνη επί </w:t>
      </w:r>
      <w:r w:rsidRPr="00336630">
        <w:rPr>
          <w:rFonts w:eastAsia="Times New Roman" w:cs="Times New Roman"/>
          <w:szCs w:val="24"/>
        </w:rPr>
        <w:t xml:space="preserve">της αρχής ότι δεν πρέπει να διαλύεται η Βουλή </w:t>
      </w:r>
      <w:r>
        <w:rPr>
          <w:rFonts w:eastAsia="Times New Roman" w:cs="Times New Roman"/>
          <w:szCs w:val="24"/>
        </w:rPr>
        <w:t>ε</w:t>
      </w:r>
      <w:r w:rsidRPr="00336630">
        <w:rPr>
          <w:rFonts w:eastAsia="Times New Roman" w:cs="Times New Roman"/>
          <w:szCs w:val="24"/>
        </w:rPr>
        <w:t>άν δεν συγκεντρώνονται οι ψήφοι</w:t>
      </w:r>
      <w:r>
        <w:rPr>
          <w:rFonts w:eastAsia="Times New Roman" w:cs="Times New Roman"/>
          <w:szCs w:val="24"/>
        </w:rPr>
        <w:t>.</w:t>
      </w:r>
      <w:r w:rsidRPr="00336630">
        <w:rPr>
          <w:rFonts w:eastAsia="Times New Roman" w:cs="Times New Roman"/>
          <w:szCs w:val="24"/>
        </w:rPr>
        <w:t xml:space="preserve"> </w:t>
      </w:r>
      <w:r>
        <w:rPr>
          <w:rFonts w:eastAsia="Times New Roman" w:cs="Times New Roman"/>
          <w:szCs w:val="24"/>
        </w:rPr>
        <w:t>Γι</w:t>
      </w:r>
      <w:r>
        <w:rPr>
          <w:rFonts w:eastAsia="Times New Roman" w:cs="Times New Roman"/>
          <w:szCs w:val="24"/>
        </w:rPr>
        <w:t>α</w:t>
      </w:r>
      <w:r>
        <w:rPr>
          <w:rFonts w:eastAsia="Times New Roman" w:cs="Times New Roman"/>
          <w:szCs w:val="24"/>
        </w:rPr>
        <w:t xml:space="preserve"> </w:t>
      </w:r>
      <w:r w:rsidRPr="00336630">
        <w:rPr>
          <w:rFonts w:eastAsia="Times New Roman" w:cs="Times New Roman"/>
          <w:szCs w:val="24"/>
        </w:rPr>
        <w:t xml:space="preserve">αυτό ακριβώς και </w:t>
      </w:r>
      <w:r>
        <w:rPr>
          <w:rFonts w:eastAsia="Times New Roman" w:cs="Times New Roman"/>
          <w:szCs w:val="24"/>
        </w:rPr>
        <w:t xml:space="preserve">υπερψηφίσαμε </w:t>
      </w:r>
      <w:r w:rsidRPr="00336630">
        <w:rPr>
          <w:rFonts w:eastAsia="Times New Roman" w:cs="Times New Roman"/>
          <w:szCs w:val="24"/>
        </w:rPr>
        <w:t>το συγκεκριμένο άρθρο</w:t>
      </w:r>
      <w:r>
        <w:rPr>
          <w:rFonts w:eastAsia="Times New Roman" w:cs="Times New Roman"/>
          <w:szCs w:val="24"/>
        </w:rPr>
        <w:t>,</w:t>
      </w:r>
      <w:r w:rsidRPr="00336630">
        <w:rPr>
          <w:rFonts w:eastAsia="Times New Roman" w:cs="Times New Roman"/>
          <w:szCs w:val="24"/>
        </w:rPr>
        <w:t xml:space="preserve"> ούτως ώστε να είναι στα προς αναθεώρηση στην επόμενη Βουλή</w:t>
      </w:r>
      <w:r>
        <w:rPr>
          <w:rFonts w:eastAsia="Times New Roman" w:cs="Times New Roman"/>
          <w:szCs w:val="24"/>
        </w:rPr>
        <w:t>.</w:t>
      </w:r>
    </w:p>
    <w:p w14:paraId="0A5DE431"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Προ εικοσαλέπτου</w:t>
      </w:r>
      <w:r>
        <w:rPr>
          <w:rFonts w:eastAsia="Times New Roman" w:cs="Times New Roman"/>
          <w:szCs w:val="24"/>
        </w:rPr>
        <w:t>,</w:t>
      </w:r>
      <w:r w:rsidRPr="00336630">
        <w:rPr>
          <w:rFonts w:eastAsia="Times New Roman" w:cs="Times New Roman"/>
          <w:szCs w:val="24"/>
        </w:rPr>
        <w:t xml:space="preserve"> κυρίες και κύριοι του ΣΥΡΙΖΑ</w:t>
      </w:r>
      <w:r>
        <w:rPr>
          <w:rFonts w:eastAsia="Times New Roman" w:cs="Times New Roman"/>
          <w:szCs w:val="24"/>
        </w:rPr>
        <w:t>,</w:t>
      </w:r>
      <w:r w:rsidRPr="00336630">
        <w:rPr>
          <w:rFonts w:eastAsia="Times New Roman" w:cs="Times New Roman"/>
          <w:szCs w:val="24"/>
        </w:rPr>
        <w:t xml:space="preserve"> δημοσιεύματα λένε ότι ο κ</w:t>
      </w:r>
      <w:r>
        <w:rPr>
          <w:rFonts w:eastAsia="Times New Roman" w:cs="Times New Roman"/>
          <w:szCs w:val="24"/>
        </w:rPr>
        <w:t>. Κατρούγκαλος ή άλλοι του κόμματ</w:t>
      </w:r>
      <w:r>
        <w:rPr>
          <w:rFonts w:eastAsia="Times New Roman" w:cs="Times New Roman"/>
          <w:szCs w:val="24"/>
        </w:rPr>
        <w:t>ό</w:t>
      </w:r>
      <w:r w:rsidRPr="00336630">
        <w:rPr>
          <w:rFonts w:eastAsia="Times New Roman" w:cs="Times New Roman"/>
          <w:szCs w:val="24"/>
        </w:rPr>
        <w:t>ς σας κάνουν δηλώσεις ότι υποχωρείτε</w:t>
      </w:r>
      <w:r>
        <w:rPr>
          <w:rFonts w:eastAsia="Times New Roman" w:cs="Times New Roman"/>
          <w:szCs w:val="24"/>
        </w:rPr>
        <w:t>,</w:t>
      </w:r>
      <w:r w:rsidRPr="00336630">
        <w:rPr>
          <w:rFonts w:eastAsia="Times New Roman" w:cs="Times New Roman"/>
          <w:szCs w:val="24"/>
        </w:rPr>
        <w:t xml:space="preserve"> ότι κάνετε πίσω</w:t>
      </w:r>
      <w:r>
        <w:rPr>
          <w:rFonts w:eastAsia="Times New Roman" w:cs="Times New Roman"/>
          <w:szCs w:val="24"/>
        </w:rPr>
        <w:t>.</w:t>
      </w:r>
      <w:r w:rsidRPr="00336630">
        <w:rPr>
          <w:rFonts w:eastAsia="Times New Roman" w:cs="Times New Roman"/>
          <w:szCs w:val="24"/>
        </w:rPr>
        <w:t xml:space="preserve"> Γιατί κάνετε πίσω</w:t>
      </w:r>
      <w:r>
        <w:rPr>
          <w:rFonts w:eastAsia="Times New Roman" w:cs="Times New Roman"/>
          <w:szCs w:val="24"/>
        </w:rPr>
        <w:t>;</w:t>
      </w:r>
      <w:r w:rsidRPr="00336630">
        <w:rPr>
          <w:rFonts w:eastAsia="Times New Roman" w:cs="Times New Roman"/>
          <w:szCs w:val="24"/>
        </w:rPr>
        <w:t xml:space="preserve"> Για τον πολύ απλό λόγο</w:t>
      </w:r>
      <w:r>
        <w:rPr>
          <w:rFonts w:eastAsia="Times New Roman" w:cs="Times New Roman"/>
          <w:szCs w:val="24"/>
        </w:rPr>
        <w:t>:</w:t>
      </w:r>
      <w:r w:rsidRPr="00336630">
        <w:rPr>
          <w:rFonts w:eastAsia="Times New Roman" w:cs="Times New Roman"/>
          <w:szCs w:val="24"/>
        </w:rPr>
        <w:t xml:space="preserve"> Επειδή η Νέα Δημοκρατία ψήφισε </w:t>
      </w:r>
      <w:r>
        <w:rPr>
          <w:rFonts w:eastAsia="Times New Roman" w:cs="Times New Roman"/>
          <w:szCs w:val="24"/>
        </w:rPr>
        <w:t>-</w:t>
      </w:r>
      <w:r w:rsidRPr="00336630">
        <w:rPr>
          <w:rFonts w:eastAsia="Times New Roman" w:cs="Times New Roman"/>
          <w:szCs w:val="24"/>
        </w:rPr>
        <w:t>και θα ψηφίσει</w:t>
      </w:r>
      <w:r>
        <w:rPr>
          <w:rFonts w:eastAsia="Times New Roman" w:cs="Times New Roman"/>
          <w:szCs w:val="24"/>
        </w:rPr>
        <w:t>-</w:t>
      </w:r>
      <w:r w:rsidRPr="00336630">
        <w:rPr>
          <w:rFonts w:eastAsia="Times New Roman" w:cs="Times New Roman"/>
          <w:szCs w:val="24"/>
        </w:rPr>
        <w:t xml:space="preserve"> να είναι προς αναθεώρηση το άρθρο αυτό</w:t>
      </w:r>
      <w:r>
        <w:rPr>
          <w:rFonts w:eastAsia="Times New Roman" w:cs="Times New Roman"/>
          <w:szCs w:val="24"/>
        </w:rPr>
        <w:t>, α</w:t>
      </w:r>
      <w:r w:rsidRPr="00336630">
        <w:rPr>
          <w:rFonts w:eastAsia="Times New Roman" w:cs="Times New Roman"/>
          <w:szCs w:val="24"/>
        </w:rPr>
        <w:t xml:space="preserve">υτό σημαίνει </w:t>
      </w:r>
      <w:r>
        <w:rPr>
          <w:rFonts w:eastAsia="Times New Roman" w:cs="Times New Roman"/>
          <w:szCs w:val="24"/>
        </w:rPr>
        <w:t xml:space="preserve">ότι </w:t>
      </w:r>
      <w:r w:rsidRPr="00336630">
        <w:rPr>
          <w:rFonts w:eastAsia="Times New Roman" w:cs="Times New Roman"/>
          <w:szCs w:val="24"/>
        </w:rPr>
        <w:t xml:space="preserve">συγκεντρώνονται πάνω από </w:t>
      </w:r>
      <w:r>
        <w:rPr>
          <w:rFonts w:eastAsia="Times New Roman" w:cs="Times New Roman"/>
          <w:szCs w:val="24"/>
        </w:rPr>
        <w:t>εκατόν ογδόντα</w:t>
      </w:r>
      <w:r w:rsidRPr="00336630">
        <w:rPr>
          <w:rFonts w:eastAsia="Times New Roman" w:cs="Times New Roman"/>
          <w:szCs w:val="24"/>
        </w:rPr>
        <w:t xml:space="preserve"> </w:t>
      </w:r>
      <w:r w:rsidRPr="00336630">
        <w:rPr>
          <w:rFonts w:eastAsia="Times New Roman" w:cs="Times New Roman"/>
          <w:szCs w:val="24"/>
        </w:rPr>
        <w:lastRenderedPageBreak/>
        <w:t>ψήφοι</w:t>
      </w:r>
      <w:r>
        <w:rPr>
          <w:rFonts w:eastAsia="Times New Roman" w:cs="Times New Roman"/>
          <w:szCs w:val="24"/>
        </w:rPr>
        <w:t xml:space="preserve">, </w:t>
      </w:r>
      <w:r>
        <w:rPr>
          <w:rFonts w:eastAsia="Times New Roman" w:cs="Times New Roman"/>
          <w:szCs w:val="24"/>
        </w:rPr>
        <w:t>κάτι</w:t>
      </w:r>
      <w:r>
        <w:rPr>
          <w:rFonts w:eastAsia="Times New Roman" w:cs="Times New Roman"/>
          <w:szCs w:val="24"/>
        </w:rPr>
        <w:t xml:space="preserve"> </w:t>
      </w:r>
      <w:r w:rsidRPr="00336630">
        <w:rPr>
          <w:rFonts w:eastAsia="Times New Roman" w:cs="Times New Roman"/>
          <w:szCs w:val="24"/>
        </w:rPr>
        <w:t xml:space="preserve">το οποίο σημαίνει </w:t>
      </w:r>
      <w:r>
        <w:rPr>
          <w:rFonts w:eastAsia="Times New Roman" w:cs="Times New Roman"/>
          <w:szCs w:val="24"/>
        </w:rPr>
        <w:t xml:space="preserve">ότι </w:t>
      </w:r>
      <w:r w:rsidRPr="00336630">
        <w:rPr>
          <w:rFonts w:eastAsia="Times New Roman" w:cs="Times New Roman"/>
          <w:szCs w:val="24"/>
        </w:rPr>
        <w:t>στην επόμενη Βουλή θα μπορέσει αυτή η διάταξη να αλλάξει με μόλις απλή πλειοψηφία</w:t>
      </w:r>
      <w:r>
        <w:rPr>
          <w:rFonts w:eastAsia="Times New Roman" w:cs="Times New Roman"/>
          <w:szCs w:val="24"/>
        </w:rPr>
        <w:t>.</w:t>
      </w:r>
      <w:r w:rsidRPr="00336630">
        <w:rPr>
          <w:rFonts w:eastAsia="Times New Roman" w:cs="Times New Roman"/>
          <w:szCs w:val="24"/>
        </w:rPr>
        <w:t xml:space="preserve"> </w:t>
      </w:r>
    </w:p>
    <w:p w14:paraId="0A5DE432"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Εάν</w:t>
      </w:r>
      <w:r>
        <w:rPr>
          <w:rFonts w:eastAsia="Times New Roman" w:cs="Times New Roman"/>
          <w:szCs w:val="24"/>
        </w:rPr>
        <w:t>,</w:t>
      </w:r>
      <w:r w:rsidRPr="00336630">
        <w:rPr>
          <w:rFonts w:eastAsia="Times New Roman" w:cs="Times New Roman"/>
          <w:szCs w:val="24"/>
        </w:rPr>
        <w:t xml:space="preserve"> </w:t>
      </w:r>
      <w:r>
        <w:rPr>
          <w:rFonts w:eastAsia="Times New Roman" w:cs="Times New Roman"/>
          <w:szCs w:val="24"/>
        </w:rPr>
        <w:t>λ</w:t>
      </w:r>
      <w:r w:rsidRPr="00336630">
        <w:rPr>
          <w:rFonts w:eastAsia="Times New Roman" w:cs="Times New Roman"/>
          <w:szCs w:val="24"/>
        </w:rPr>
        <w:t>οιπόν</w:t>
      </w:r>
      <w:r>
        <w:rPr>
          <w:rFonts w:eastAsia="Times New Roman" w:cs="Times New Roman"/>
          <w:szCs w:val="24"/>
        </w:rPr>
        <w:t>,</w:t>
      </w:r>
      <w:r w:rsidRPr="00336630">
        <w:rPr>
          <w:rFonts w:eastAsia="Times New Roman" w:cs="Times New Roman"/>
          <w:szCs w:val="24"/>
        </w:rPr>
        <w:t xml:space="preserve"> </w:t>
      </w:r>
      <w:r>
        <w:rPr>
          <w:rFonts w:eastAsia="Times New Roman" w:cs="Times New Roman"/>
          <w:szCs w:val="24"/>
        </w:rPr>
        <w:t>ευσταθούν</w:t>
      </w:r>
      <w:r w:rsidRPr="00336630">
        <w:rPr>
          <w:rFonts w:eastAsia="Times New Roman" w:cs="Times New Roman"/>
          <w:szCs w:val="24"/>
        </w:rPr>
        <w:t xml:space="preserve"> τα δημοσιεύματα ότι κάνετε πίσω</w:t>
      </w:r>
      <w:r>
        <w:rPr>
          <w:rFonts w:eastAsia="Times New Roman" w:cs="Times New Roman"/>
          <w:szCs w:val="24"/>
        </w:rPr>
        <w:t>,</w:t>
      </w:r>
      <w:r w:rsidRPr="00336630">
        <w:rPr>
          <w:rFonts w:eastAsia="Times New Roman" w:cs="Times New Roman"/>
          <w:szCs w:val="24"/>
        </w:rPr>
        <w:t xml:space="preserve"> αυτό αποδεικνύει</w:t>
      </w:r>
      <w:r>
        <w:rPr>
          <w:rFonts w:eastAsia="Times New Roman" w:cs="Times New Roman"/>
          <w:szCs w:val="24"/>
        </w:rPr>
        <w:t>,</w:t>
      </w:r>
      <w:r w:rsidRPr="00336630">
        <w:rPr>
          <w:rFonts w:eastAsia="Times New Roman" w:cs="Times New Roman"/>
          <w:szCs w:val="24"/>
        </w:rPr>
        <w:t xml:space="preserve"> κυρίες και κύριοι του ΣΥΡΙΖΑ</w:t>
      </w:r>
      <w:r>
        <w:rPr>
          <w:rFonts w:eastAsia="Times New Roman" w:cs="Times New Roman"/>
          <w:szCs w:val="24"/>
        </w:rPr>
        <w:t>,</w:t>
      </w:r>
      <w:r w:rsidRPr="00336630">
        <w:rPr>
          <w:rFonts w:eastAsia="Times New Roman" w:cs="Times New Roman"/>
          <w:szCs w:val="24"/>
        </w:rPr>
        <w:t xml:space="preserve"> περίτρανα δύο πράγματα</w:t>
      </w:r>
      <w:r>
        <w:rPr>
          <w:rFonts w:eastAsia="Times New Roman" w:cs="Times New Roman"/>
          <w:szCs w:val="24"/>
        </w:rPr>
        <w:t>:</w:t>
      </w:r>
      <w:r w:rsidRPr="00336630">
        <w:rPr>
          <w:rFonts w:eastAsia="Times New Roman" w:cs="Times New Roman"/>
          <w:szCs w:val="24"/>
        </w:rPr>
        <w:t xml:space="preserve"> Πρώτον</w:t>
      </w:r>
      <w:r>
        <w:rPr>
          <w:rFonts w:eastAsia="Times New Roman" w:cs="Times New Roman"/>
          <w:szCs w:val="24"/>
        </w:rPr>
        <w:t xml:space="preserve">, </w:t>
      </w:r>
      <w:r w:rsidRPr="00336630">
        <w:rPr>
          <w:rFonts w:eastAsia="Times New Roman" w:cs="Times New Roman"/>
          <w:szCs w:val="24"/>
        </w:rPr>
        <w:t xml:space="preserve">έχετε προεξοφλήσει ότι </w:t>
      </w:r>
      <w:r>
        <w:rPr>
          <w:rFonts w:eastAsia="Times New Roman" w:cs="Times New Roman"/>
          <w:szCs w:val="24"/>
        </w:rPr>
        <w:t xml:space="preserve">η </w:t>
      </w:r>
      <w:r w:rsidRPr="00336630">
        <w:rPr>
          <w:rFonts w:eastAsia="Times New Roman" w:cs="Times New Roman"/>
          <w:szCs w:val="24"/>
        </w:rPr>
        <w:t>Νέα Δημοκρατία θα είναι αυτοδύναμη στην επόμενη Βουλή</w:t>
      </w:r>
      <w:r>
        <w:rPr>
          <w:rFonts w:eastAsia="Times New Roman" w:cs="Times New Roman"/>
          <w:szCs w:val="24"/>
        </w:rPr>
        <w:t>.</w:t>
      </w:r>
      <w:r w:rsidRPr="00336630">
        <w:rPr>
          <w:rFonts w:eastAsia="Times New Roman" w:cs="Times New Roman"/>
          <w:szCs w:val="24"/>
        </w:rPr>
        <w:t xml:space="preserve"> Διαφορετικά</w:t>
      </w:r>
      <w:r>
        <w:rPr>
          <w:rFonts w:eastAsia="Times New Roman" w:cs="Times New Roman"/>
          <w:szCs w:val="24"/>
        </w:rPr>
        <w:t>,</w:t>
      </w:r>
      <w:r w:rsidRPr="00336630">
        <w:rPr>
          <w:rFonts w:eastAsia="Times New Roman" w:cs="Times New Roman"/>
          <w:szCs w:val="24"/>
        </w:rPr>
        <w:t xml:space="preserve"> </w:t>
      </w:r>
      <w:r>
        <w:rPr>
          <w:rFonts w:eastAsia="Times New Roman" w:cs="Times New Roman"/>
          <w:szCs w:val="24"/>
        </w:rPr>
        <w:t>δεν θα ανησυχούσα</w:t>
      </w:r>
      <w:r w:rsidRPr="00336630">
        <w:rPr>
          <w:rFonts w:eastAsia="Times New Roman" w:cs="Times New Roman"/>
          <w:szCs w:val="24"/>
        </w:rPr>
        <w:t>τε καθόλου ότι θα περάσει</w:t>
      </w:r>
      <w:r>
        <w:rPr>
          <w:rFonts w:eastAsia="Times New Roman" w:cs="Times New Roman"/>
          <w:szCs w:val="24"/>
        </w:rPr>
        <w:t xml:space="preserve"> η</w:t>
      </w:r>
      <w:r w:rsidRPr="00336630">
        <w:rPr>
          <w:rFonts w:eastAsia="Times New Roman" w:cs="Times New Roman"/>
          <w:szCs w:val="24"/>
        </w:rPr>
        <w:t xml:space="preserve"> </w:t>
      </w:r>
      <w:r>
        <w:rPr>
          <w:rFonts w:eastAsia="Times New Roman" w:cs="Times New Roman"/>
          <w:szCs w:val="24"/>
        </w:rPr>
        <w:t xml:space="preserve">συνταγματική </w:t>
      </w:r>
      <w:r w:rsidRPr="00336630">
        <w:rPr>
          <w:rFonts w:eastAsia="Times New Roman" w:cs="Times New Roman"/>
          <w:szCs w:val="24"/>
        </w:rPr>
        <w:t xml:space="preserve">αλλαγή </w:t>
      </w:r>
      <w:r>
        <w:rPr>
          <w:rFonts w:eastAsia="Times New Roman" w:cs="Times New Roman"/>
          <w:szCs w:val="24"/>
        </w:rPr>
        <w:t>του άρθρου 3</w:t>
      </w:r>
      <w:r w:rsidRPr="00336630">
        <w:rPr>
          <w:rFonts w:eastAsia="Times New Roman" w:cs="Times New Roman"/>
          <w:szCs w:val="24"/>
        </w:rPr>
        <w:t>2</w:t>
      </w:r>
      <w:r>
        <w:rPr>
          <w:rFonts w:eastAsia="Times New Roman" w:cs="Times New Roman"/>
          <w:szCs w:val="24"/>
        </w:rPr>
        <w:t>.</w:t>
      </w:r>
      <w:r w:rsidRPr="00336630">
        <w:rPr>
          <w:rFonts w:eastAsia="Times New Roman" w:cs="Times New Roman"/>
          <w:szCs w:val="24"/>
        </w:rPr>
        <w:t xml:space="preserve"> </w:t>
      </w:r>
    </w:p>
    <w:p w14:paraId="0A5DE433"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Δεύτερο συμπέρασμα</w:t>
      </w:r>
      <w:r>
        <w:rPr>
          <w:rFonts w:eastAsia="Times New Roman" w:cs="Times New Roman"/>
          <w:szCs w:val="24"/>
        </w:rPr>
        <w:t>,</w:t>
      </w:r>
      <w:r w:rsidRPr="00336630">
        <w:rPr>
          <w:rFonts w:eastAsia="Times New Roman" w:cs="Times New Roman"/>
          <w:szCs w:val="24"/>
        </w:rPr>
        <w:t xml:space="preserve"> λυπηρό</w:t>
      </w:r>
      <w:r>
        <w:rPr>
          <w:rFonts w:eastAsia="Times New Roman" w:cs="Times New Roman"/>
          <w:szCs w:val="24"/>
        </w:rPr>
        <w:t>.</w:t>
      </w:r>
      <w:r w:rsidRPr="00336630">
        <w:rPr>
          <w:rFonts w:eastAsia="Times New Roman" w:cs="Times New Roman"/>
          <w:szCs w:val="24"/>
        </w:rPr>
        <w:t xml:space="preserve"> Θα κάνετ</w:t>
      </w:r>
      <w:r>
        <w:rPr>
          <w:rFonts w:eastAsia="Times New Roman" w:cs="Times New Roman"/>
          <w:szCs w:val="24"/>
        </w:rPr>
        <w:t>ε ό,</w:t>
      </w:r>
      <w:r w:rsidRPr="00336630">
        <w:rPr>
          <w:rFonts w:eastAsia="Times New Roman" w:cs="Times New Roman"/>
          <w:szCs w:val="24"/>
        </w:rPr>
        <w:t xml:space="preserve">τι περνάει </w:t>
      </w:r>
      <w:r>
        <w:rPr>
          <w:rFonts w:eastAsia="Times New Roman" w:cs="Times New Roman"/>
          <w:szCs w:val="24"/>
        </w:rPr>
        <w:t>από το χέρι σας για να παραμείν</w:t>
      </w:r>
      <w:r>
        <w:rPr>
          <w:rFonts w:eastAsia="Times New Roman" w:cs="Times New Roman"/>
          <w:szCs w:val="24"/>
        </w:rPr>
        <w:t xml:space="preserve">ετε ή </w:t>
      </w:r>
      <w:r w:rsidRPr="00336630">
        <w:rPr>
          <w:rFonts w:eastAsia="Times New Roman" w:cs="Times New Roman"/>
          <w:szCs w:val="24"/>
        </w:rPr>
        <w:t xml:space="preserve">για να προσπαθήσετε να επανέλθετε στην εξουσία και ότι δεν θα διστάσετε ακόμα και να </w:t>
      </w:r>
      <w:r>
        <w:rPr>
          <w:rFonts w:eastAsia="Times New Roman" w:cs="Times New Roman"/>
          <w:szCs w:val="24"/>
        </w:rPr>
        <w:t xml:space="preserve">εργαλειοποιήσετε </w:t>
      </w:r>
      <w:r w:rsidRPr="00336630">
        <w:rPr>
          <w:rFonts w:eastAsia="Times New Roman" w:cs="Times New Roman"/>
          <w:szCs w:val="24"/>
        </w:rPr>
        <w:t>αυτή την ύψιστη κοινοβουλευτική διαδικασία</w:t>
      </w:r>
      <w:r>
        <w:rPr>
          <w:rFonts w:eastAsia="Times New Roman" w:cs="Times New Roman"/>
          <w:szCs w:val="24"/>
        </w:rPr>
        <w:t>.</w:t>
      </w:r>
    </w:p>
    <w:p w14:paraId="0A5DE43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έρχομαι στο ότι αυτή η </w:t>
      </w:r>
      <w:r w:rsidRPr="00336630">
        <w:rPr>
          <w:rFonts w:eastAsia="Times New Roman" w:cs="Times New Roman"/>
          <w:szCs w:val="24"/>
        </w:rPr>
        <w:t xml:space="preserve">συνταγματική </w:t>
      </w:r>
      <w:r>
        <w:rPr>
          <w:rFonts w:eastAsia="Times New Roman" w:cs="Times New Roman"/>
          <w:szCs w:val="24"/>
        </w:rPr>
        <w:t>Α</w:t>
      </w:r>
      <w:r w:rsidRPr="00336630">
        <w:rPr>
          <w:rFonts w:eastAsia="Times New Roman" w:cs="Times New Roman"/>
          <w:szCs w:val="24"/>
        </w:rPr>
        <w:t xml:space="preserve">ναθεώρηση δεν περιλαμβάνει εκ μέρους του ΣΥΡΙΖΑ </w:t>
      </w:r>
      <w:r w:rsidRPr="00336630">
        <w:rPr>
          <w:rFonts w:eastAsia="Times New Roman" w:cs="Times New Roman"/>
          <w:szCs w:val="24"/>
        </w:rPr>
        <w:t>ούτε καν απλή αναφορά στις μεγάλες θεσμικές τομές που έχει ανάγκη η χώρα</w:t>
      </w:r>
      <w:r>
        <w:rPr>
          <w:rFonts w:eastAsia="Times New Roman" w:cs="Times New Roman"/>
          <w:szCs w:val="24"/>
        </w:rPr>
        <w:t>.</w:t>
      </w:r>
      <w:r w:rsidRPr="00336630">
        <w:rPr>
          <w:rFonts w:eastAsia="Times New Roman" w:cs="Times New Roman"/>
          <w:szCs w:val="24"/>
        </w:rPr>
        <w:t xml:space="preserve"> Ακριβώς </w:t>
      </w:r>
      <w:r>
        <w:rPr>
          <w:rFonts w:eastAsia="Times New Roman" w:cs="Times New Roman"/>
          <w:szCs w:val="24"/>
        </w:rPr>
        <w:t>γ</w:t>
      </w:r>
      <w:r w:rsidRPr="00336630">
        <w:rPr>
          <w:rFonts w:eastAsia="Times New Roman" w:cs="Times New Roman"/>
          <w:szCs w:val="24"/>
        </w:rPr>
        <w:t>ια αυτό μιλάμε για μία χαμένη ευκαιρία</w:t>
      </w:r>
      <w:r>
        <w:rPr>
          <w:rFonts w:eastAsia="Times New Roman" w:cs="Times New Roman"/>
          <w:szCs w:val="24"/>
        </w:rPr>
        <w:t xml:space="preserve">. Διότι η </w:t>
      </w:r>
      <w:r w:rsidRPr="00336630">
        <w:rPr>
          <w:rFonts w:eastAsia="Times New Roman" w:cs="Times New Roman"/>
          <w:szCs w:val="24"/>
        </w:rPr>
        <w:t xml:space="preserve">πρόταση του ΣΥΡΙΖΑ δεν αγγίζει καθόλου τομείς της δημόσιας </w:t>
      </w:r>
      <w:r w:rsidRPr="00336630">
        <w:rPr>
          <w:rFonts w:eastAsia="Times New Roman" w:cs="Times New Roman"/>
          <w:szCs w:val="24"/>
        </w:rPr>
        <w:lastRenderedPageBreak/>
        <w:t>ζωής</w:t>
      </w:r>
      <w:r>
        <w:rPr>
          <w:rFonts w:eastAsia="Times New Roman" w:cs="Times New Roman"/>
          <w:szCs w:val="24"/>
        </w:rPr>
        <w:t>,</w:t>
      </w:r>
      <w:r w:rsidRPr="00336630">
        <w:rPr>
          <w:rFonts w:eastAsia="Times New Roman" w:cs="Times New Roman"/>
          <w:szCs w:val="24"/>
        </w:rPr>
        <w:t xml:space="preserve"> όπως η δημόσια διοίκηση</w:t>
      </w:r>
      <w:r>
        <w:rPr>
          <w:rFonts w:eastAsia="Times New Roman" w:cs="Times New Roman"/>
          <w:szCs w:val="24"/>
        </w:rPr>
        <w:t>,</w:t>
      </w:r>
      <w:r w:rsidRPr="00336630">
        <w:rPr>
          <w:rFonts w:eastAsia="Times New Roman" w:cs="Times New Roman"/>
          <w:szCs w:val="24"/>
        </w:rPr>
        <w:t xml:space="preserve"> η παιδεία</w:t>
      </w:r>
      <w:r>
        <w:rPr>
          <w:rFonts w:eastAsia="Times New Roman" w:cs="Times New Roman"/>
          <w:szCs w:val="24"/>
        </w:rPr>
        <w:t>,</w:t>
      </w:r>
      <w:r w:rsidRPr="00336630">
        <w:rPr>
          <w:rFonts w:eastAsia="Times New Roman" w:cs="Times New Roman"/>
          <w:szCs w:val="24"/>
        </w:rPr>
        <w:t xml:space="preserve"> η </w:t>
      </w:r>
      <w:r>
        <w:rPr>
          <w:rFonts w:eastAsia="Times New Roman" w:cs="Times New Roman"/>
          <w:szCs w:val="24"/>
        </w:rPr>
        <w:t>δ</w:t>
      </w:r>
      <w:r w:rsidRPr="00336630">
        <w:rPr>
          <w:rFonts w:eastAsia="Times New Roman" w:cs="Times New Roman"/>
          <w:szCs w:val="24"/>
        </w:rPr>
        <w:t>ικαιοσύνη</w:t>
      </w:r>
      <w:r>
        <w:rPr>
          <w:rFonts w:eastAsia="Times New Roman" w:cs="Times New Roman"/>
          <w:szCs w:val="24"/>
        </w:rPr>
        <w:t>,</w:t>
      </w:r>
      <w:r w:rsidRPr="00336630">
        <w:rPr>
          <w:rFonts w:eastAsia="Times New Roman" w:cs="Times New Roman"/>
          <w:szCs w:val="24"/>
        </w:rPr>
        <w:t xml:space="preserve"> το περιβάλ</w:t>
      </w:r>
      <w:r w:rsidRPr="00336630">
        <w:rPr>
          <w:rFonts w:eastAsia="Times New Roman" w:cs="Times New Roman"/>
          <w:szCs w:val="24"/>
        </w:rPr>
        <w:t>λον</w:t>
      </w:r>
      <w:r>
        <w:rPr>
          <w:rFonts w:eastAsia="Times New Roman" w:cs="Times New Roman"/>
          <w:szCs w:val="24"/>
        </w:rPr>
        <w:t>.</w:t>
      </w:r>
      <w:r w:rsidRPr="00336630">
        <w:rPr>
          <w:rFonts w:eastAsia="Times New Roman" w:cs="Times New Roman"/>
          <w:szCs w:val="24"/>
        </w:rPr>
        <w:t xml:space="preserve"> Η πρόταση του ΣΥΡΙΖΑ δεν αγγίζει εκφ</w:t>
      </w:r>
      <w:r>
        <w:rPr>
          <w:rFonts w:eastAsia="Times New Roman" w:cs="Times New Roman"/>
          <w:szCs w:val="24"/>
        </w:rPr>
        <w:t>άνσεις της καθημερινότητας του π</w:t>
      </w:r>
      <w:r w:rsidRPr="00336630">
        <w:rPr>
          <w:rFonts w:eastAsia="Times New Roman" w:cs="Times New Roman"/>
          <w:szCs w:val="24"/>
        </w:rPr>
        <w:t>ολίτη</w:t>
      </w:r>
      <w:r>
        <w:rPr>
          <w:rFonts w:eastAsia="Times New Roman" w:cs="Times New Roman"/>
          <w:szCs w:val="24"/>
        </w:rPr>
        <w:t>, όπως η καλή νομοθέτηση και η</w:t>
      </w:r>
      <w:r w:rsidRPr="00336630">
        <w:rPr>
          <w:rFonts w:eastAsia="Times New Roman" w:cs="Times New Roman"/>
          <w:szCs w:val="24"/>
        </w:rPr>
        <w:t xml:space="preserve"> δημοσιονομική σταθερότητα</w:t>
      </w:r>
      <w:r>
        <w:rPr>
          <w:rFonts w:eastAsia="Times New Roman" w:cs="Times New Roman"/>
          <w:szCs w:val="24"/>
        </w:rPr>
        <w:t xml:space="preserve">. Η πρόταση του ΣΥΡΙΖΑ </w:t>
      </w:r>
      <w:r w:rsidRPr="00336630">
        <w:rPr>
          <w:rFonts w:eastAsia="Times New Roman" w:cs="Times New Roman"/>
          <w:szCs w:val="24"/>
        </w:rPr>
        <w:t>δεν αγγίζει τα βασικά χαρακτηριστικά μιας ευνομούμενης πολιτείας</w:t>
      </w:r>
      <w:r>
        <w:rPr>
          <w:rFonts w:eastAsia="Times New Roman" w:cs="Times New Roman"/>
          <w:szCs w:val="24"/>
        </w:rPr>
        <w:t>,</w:t>
      </w:r>
      <w:r w:rsidRPr="00336630">
        <w:rPr>
          <w:rFonts w:eastAsia="Times New Roman" w:cs="Times New Roman"/>
          <w:szCs w:val="24"/>
        </w:rPr>
        <w:t xml:space="preserve"> όπως η αξιοκρατία</w:t>
      </w:r>
      <w:r>
        <w:rPr>
          <w:rFonts w:eastAsia="Times New Roman" w:cs="Times New Roman"/>
          <w:szCs w:val="24"/>
        </w:rPr>
        <w:t>,</w:t>
      </w:r>
      <w:r w:rsidRPr="00336630">
        <w:rPr>
          <w:rFonts w:eastAsia="Times New Roman" w:cs="Times New Roman"/>
          <w:szCs w:val="24"/>
        </w:rPr>
        <w:t xml:space="preserve"> η διαφάνεια</w:t>
      </w:r>
      <w:r>
        <w:rPr>
          <w:rFonts w:eastAsia="Times New Roman" w:cs="Times New Roman"/>
          <w:szCs w:val="24"/>
        </w:rPr>
        <w:t>,</w:t>
      </w:r>
      <w:r w:rsidRPr="00336630">
        <w:rPr>
          <w:rFonts w:eastAsia="Times New Roman" w:cs="Times New Roman"/>
          <w:szCs w:val="24"/>
        </w:rPr>
        <w:t xml:space="preserve"> η</w:t>
      </w:r>
      <w:r w:rsidRPr="00336630">
        <w:rPr>
          <w:rFonts w:eastAsia="Times New Roman" w:cs="Times New Roman"/>
          <w:szCs w:val="24"/>
        </w:rPr>
        <w:t xml:space="preserve"> λογοδοσία</w:t>
      </w:r>
      <w:r>
        <w:rPr>
          <w:rFonts w:eastAsia="Times New Roman" w:cs="Times New Roman"/>
          <w:szCs w:val="24"/>
        </w:rPr>
        <w:t>,</w:t>
      </w:r>
      <w:r w:rsidRPr="00336630">
        <w:rPr>
          <w:rFonts w:eastAsia="Times New Roman" w:cs="Times New Roman"/>
          <w:szCs w:val="24"/>
        </w:rPr>
        <w:t xml:space="preserve"> η αξιολόγηση</w:t>
      </w:r>
      <w:r>
        <w:rPr>
          <w:rFonts w:eastAsia="Times New Roman" w:cs="Times New Roman"/>
          <w:szCs w:val="24"/>
        </w:rPr>
        <w:t>.</w:t>
      </w:r>
      <w:r w:rsidRPr="00336630">
        <w:rPr>
          <w:rFonts w:eastAsia="Times New Roman" w:cs="Times New Roman"/>
          <w:szCs w:val="24"/>
        </w:rPr>
        <w:t xml:space="preserve"> </w:t>
      </w:r>
    </w:p>
    <w:p w14:paraId="0A5DE435"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Με άλλα λόγια</w:t>
      </w:r>
      <w:r>
        <w:rPr>
          <w:rFonts w:eastAsia="Times New Roman" w:cs="Times New Roman"/>
          <w:szCs w:val="24"/>
        </w:rPr>
        <w:t>,</w:t>
      </w:r>
      <w:r w:rsidRPr="00336630">
        <w:rPr>
          <w:rFonts w:eastAsia="Times New Roman" w:cs="Times New Roman"/>
          <w:szCs w:val="24"/>
        </w:rPr>
        <w:t xml:space="preserve"> μένουν άθικτα όλα εκείνα τα </w:t>
      </w:r>
      <w:r>
        <w:rPr>
          <w:rFonts w:eastAsia="Times New Roman" w:cs="Times New Roman"/>
          <w:szCs w:val="24"/>
        </w:rPr>
        <w:t>πεδία</w:t>
      </w:r>
      <w:r>
        <w:rPr>
          <w:rFonts w:eastAsia="Times New Roman" w:cs="Times New Roman"/>
          <w:szCs w:val="24"/>
        </w:rPr>
        <w:t>,</w:t>
      </w:r>
      <w:r>
        <w:rPr>
          <w:rFonts w:eastAsia="Times New Roman" w:cs="Times New Roman"/>
          <w:szCs w:val="24"/>
        </w:rPr>
        <w:t xml:space="preserve"> </w:t>
      </w:r>
      <w:r w:rsidRPr="00336630">
        <w:rPr>
          <w:rFonts w:eastAsia="Times New Roman" w:cs="Times New Roman"/>
          <w:szCs w:val="24"/>
        </w:rPr>
        <w:t>τα οποία</w:t>
      </w:r>
      <w:r>
        <w:rPr>
          <w:rFonts w:eastAsia="Times New Roman" w:cs="Times New Roman"/>
          <w:szCs w:val="24"/>
        </w:rPr>
        <w:t>,</w:t>
      </w:r>
      <w:r w:rsidRPr="00336630">
        <w:rPr>
          <w:rFonts w:eastAsia="Times New Roman" w:cs="Times New Roman"/>
          <w:szCs w:val="24"/>
        </w:rPr>
        <w:t xml:space="preserve"> αν άλλαζαν</w:t>
      </w:r>
      <w:r>
        <w:rPr>
          <w:rFonts w:eastAsia="Times New Roman" w:cs="Times New Roman"/>
          <w:szCs w:val="24"/>
        </w:rPr>
        <w:t>,</w:t>
      </w:r>
      <w:r w:rsidRPr="00336630">
        <w:rPr>
          <w:rFonts w:eastAsia="Times New Roman" w:cs="Times New Roman"/>
          <w:szCs w:val="24"/>
        </w:rPr>
        <w:t xml:space="preserve"> θα </w:t>
      </w:r>
      <w:r>
        <w:rPr>
          <w:rFonts w:eastAsia="Times New Roman" w:cs="Times New Roman"/>
          <w:szCs w:val="24"/>
        </w:rPr>
        <w:t>έδιναν μία προωθητική ορμή στην ε</w:t>
      </w:r>
      <w:r w:rsidRPr="00336630">
        <w:rPr>
          <w:rFonts w:eastAsia="Times New Roman" w:cs="Times New Roman"/>
          <w:szCs w:val="24"/>
        </w:rPr>
        <w:t>λληνική κοινωνία</w:t>
      </w:r>
      <w:r>
        <w:rPr>
          <w:rFonts w:eastAsia="Times New Roman" w:cs="Times New Roman"/>
          <w:szCs w:val="24"/>
        </w:rPr>
        <w:t>.</w:t>
      </w:r>
      <w:r w:rsidRPr="00336630">
        <w:rPr>
          <w:rFonts w:eastAsia="Times New Roman" w:cs="Times New Roman"/>
          <w:szCs w:val="24"/>
        </w:rPr>
        <w:t xml:space="preserve"> Ο ΣΥΡΙΖΑ</w:t>
      </w:r>
      <w:r>
        <w:rPr>
          <w:rFonts w:eastAsia="Times New Roman" w:cs="Times New Roman"/>
          <w:szCs w:val="24"/>
        </w:rPr>
        <w:t>, όμως,</w:t>
      </w:r>
      <w:r w:rsidRPr="00336630">
        <w:rPr>
          <w:rFonts w:eastAsia="Times New Roman" w:cs="Times New Roman"/>
          <w:szCs w:val="24"/>
        </w:rPr>
        <w:t xml:space="preserve"> δεν θέλει την </w:t>
      </w:r>
      <w:r>
        <w:rPr>
          <w:rFonts w:eastAsia="Times New Roman" w:cs="Times New Roman"/>
          <w:szCs w:val="24"/>
        </w:rPr>
        <w:t xml:space="preserve">ελληνική </w:t>
      </w:r>
      <w:r w:rsidRPr="00336630">
        <w:rPr>
          <w:rFonts w:eastAsia="Times New Roman" w:cs="Times New Roman"/>
          <w:szCs w:val="24"/>
        </w:rPr>
        <w:t xml:space="preserve">κοινωνία </w:t>
      </w:r>
      <w:r>
        <w:rPr>
          <w:rFonts w:eastAsia="Times New Roman" w:cs="Times New Roman"/>
          <w:szCs w:val="24"/>
        </w:rPr>
        <w:t xml:space="preserve">να </w:t>
      </w:r>
      <w:r w:rsidRPr="00336630">
        <w:rPr>
          <w:rFonts w:eastAsia="Times New Roman" w:cs="Times New Roman"/>
          <w:szCs w:val="24"/>
        </w:rPr>
        <w:t>προχωρήσει</w:t>
      </w:r>
      <w:r>
        <w:rPr>
          <w:rFonts w:eastAsia="Times New Roman" w:cs="Times New Roman"/>
          <w:szCs w:val="24"/>
        </w:rPr>
        <w:t>.</w:t>
      </w:r>
      <w:r w:rsidRPr="00336630">
        <w:rPr>
          <w:rFonts w:eastAsia="Times New Roman" w:cs="Times New Roman"/>
          <w:szCs w:val="24"/>
        </w:rPr>
        <w:t xml:space="preserve"> Δεν θέλει τους Έλληνες να προοδεύουν</w:t>
      </w:r>
      <w:r>
        <w:rPr>
          <w:rFonts w:eastAsia="Times New Roman" w:cs="Times New Roman"/>
          <w:szCs w:val="24"/>
        </w:rPr>
        <w:t xml:space="preserve">, </w:t>
      </w:r>
      <w:r>
        <w:rPr>
          <w:rFonts w:eastAsia="Times New Roman" w:cs="Times New Roman"/>
          <w:szCs w:val="24"/>
        </w:rPr>
        <w:t>αλλά θέλει να μένουν δέσμιοι</w:t>
      </w:r>
      <w:r w:rsidRPr="00336630">
        <w:rPr>
          <w:rFonts w:eastAsia="Times New Roman" w:cs="Times New Roman"/>
          <w:szCs w:val="24"/>
        </w:rPr>
        <w:t xml:space="preserve"> ιδεολογικών αγκυλώσεων και </w:t>
      </w:r>
      <w:r>
        <w:rPr>
          <w:rFonts w:eastAsia="Times New Roman" w:cs="Times New Roman"/>
          <w:szCs w:val="24"/>
        </w:rPr>
        <w:t xml:space="preserve">οπισθοδρομικών </w:t>
      </w:r>
      <w:r w:rsidRPr="00336630">
        <w:rPr>
          <w:rFonts w:eastAsia="Times New Roman" w:cs="Times New Roman"/>
          <w:szCs w:val="24"/>
        </w:rPr>
        <w:t>πρακτικών</w:t>
      </w:r>
      <w:r>
        <w:rPr>
          <w:rFonts w:eastAsia="Times New Roman" w:cs="Times New Roman"/>
          <w:szCs w:val="24"/>
        </w:rPr>
        <w:t>.</w:t>
      </w:r>
    </w:p>
    <w:p w14:paraId="0A5DE43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A5DE437"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Θα κλείσω</w:t>
      </w:r>
      <w:r>
        <w:rPr>
          <w:rFonts w:eastAsia="Times New Roman" w:cs="Times New Roman"/>
          <w:szCs w:val="24"/>
        </w:rPr>
        <w:t>,</w:t>
      </w:r>
      <w:r w:rsidRPr="00336630">
        <w:rPr>
          <w:rFonts w:eastAsia="Times New Roman" w:cs="Times New Roman"/>
          <w:szCs w:val="24"/>
        </w:rPr>
        <w:t xml:space="preserve"> κυρίες και κύριοι</w:t>
      </w:r>
      <w:r>
        <w:rPr>
          <w:rFonts w:eastAsia="Times New Roman" w:cs="Times New Roman"/>
          <w:szCs w:val="24"/>
        </w:rPr>
        <w:t>,</w:t>
      </w:r>
      <w:r w:rsidRPr="00336630">
        <w:rPr>
          <w:rFonts w:eastAsia="Times New Roman" w:cs="Times New Roman"/>
          <w:szCs w:val="24"/>
        </w:rPr>
        <w:t xml:space="preserve"> με μία αναφορά στο άρθρο 16</w:t>
      </w:r>
      <w:r>
        <w:rPr>
          <w:rFonts w:eastAsia="Times New Roman" w:cs="Times New Roman"/>
          <w:szCs w:val="24"/>
        </w:rPr>
        <w:t>.</w:t>
      </w:r>
      <w:r w:rsidRPr="00336630">
        <w:rPr>
          <w:rFonts w:eastAsia="Times New Roman" w:cs="Times New Roman"/>
          <w:szCs w:val="24"/>
        </w:rPr>
        <w:t xml:space="preserve"> Εμείς </w:t>
      </w:r>
      <w:r>
        <w:rPr>
          <w:rFonts w:eastAsia="Times New Roman" w:cs="Times New Roman"/>
          <w:szCs w:val="24"/>
        </w:rPr>
        <w:t xml:space="preserve">προτείναμε να επιτραπεί </w:t>
      </w:r>
      <w:r>
        <w:rPr>
          <w:rFonts w:eastAsia="Times New Roman" w:cs="Times New Roman"/>
          <w:szCs w:val="24"/>
        </w:rPr>
        <w:t>ε</w:t>
      </w:r>
      <w:r w:rsidRPr="00336630">
        <w:rPr>
          <w:rFonts w:eastAsia="Times New Roman" w:cs="Times New Roman"/>
          <w:szCs w:val="24"/>
        </w:rPr>
        <w:t xml:space="preserve">πιτέλους </w:t>
      </w:r>
      <w:r>
        <w:rPr>
          <w:rFonts w:eastAsia="Times New Roman" w:cs="Times New Roman"/>
          <w:szCs w:val="24"/>
        </w:rPr>
        <w:t xml:space="preserve">η </w:t>
      </w:r>
      <w:r w:rsidRPr="00336630">
        <w:rPr>
          <w:rFonts w:eastAsia="Times New Roman" w:cs="Times New Roman"/>
          <w:szCs w:val="24"/>
        </w:rPr>
        <w:t>ίδρυση μη κρατικών και ιδιωτικών πανεπιστημίων υπό την εποπτεία</w:t>
      </w:r>
      <w:r>
        <w:rPr>
          <w:rFonts w:eastAsia="Times New Roman" w:cs="Times New Roman"/>
          <w:szCs w:val="24"/>
        </w:rPr>
        <w:t xml:space="preserve"> μ</w:t>
      </w:r>
      <w:r w:rsidRPr="00336630">
        <w:rPr>
          <w:rFonts w:eastAsia="Times New Roman" w:cs="Times New Roman"/>
          <w:szCs w:val="24"/>
        </w:rPr>
        <w:t>ιας ισχυ</w:t>
      </w:r>
      <w:r>
        <w:rPr>
          <w:rFonts w:eastAsia="Times New Roman" w:cs="Times New Roman"/>
          <w:szCs w:val="24"/>
        </w:rPr>
        <w:lastRenderedPageBreak/>
        <w:t>ρής και αξιόπιστης ανεξάρτητης α</w:t>
      </w:r>
      <w:r w:rsidRPr="00336630">
        <w:rPr>
          <w:rFonts w:eastAsia="Times New Roman" w:cs="Times New Roman"/>
          <w:szCs w:val="24"/>
        </w:rPr>
        <w:t>ρχής</w:t>
      </w:r>
      <w:r>
        <w:rPr>
          <w:rFonts w:eastAsia="Times New Roman" w:cs="Times New Roman"/>
          <w:szCs w:val="24"/>
        </w:rPr>
        <w:t>.</w:t>
      </w:r>
      <w:r w:rsidRPr="00336630">
        <w:rPr>
          <w:rFonts w:eastAsia="Times New Roman" w:cs="Times New Roman"/>
          <w:szCs w:val="24"/>
        </w:rPr>
        <w:t xml:space="preserve"> Και </w:t>
      </w:r>
      <w:r>
        <w:rPr>
          <w:rFonts w:eastAsia="Times New Roman" w:cs="Times New Roman"/>
          <w:szCs w:val="24"/>
        </w:rPr>
        <w:t>εσείς,</w:t>
      </w:r>
      <w:r w:rsidRPr="00336630">
        <w:rPr>
          <w:rFonts w:eastAsia="Times New Roman" w:cs="Times New Roman"/>
          <w:szCs w:val="24"/>
        </w:rPr>
        <w:t xml:space="preserve"> </w:t>
      </w:r>
      <w:r>
        <w:rPr>
          <w:rFonts w:eastAsia="Times New Roman" w:cs="Times New Roman"/>
          <w:szCs w:val="24"/>
        </w:rPr>
        <w:t>κύριοι του ΣΥΡΙΖΑ, δεν συναινέσα</w:t>
      </w:r>
      <w:r w:rsidRPr="00336630">
        <w:rPr>
          <w:rFonts w:eastAsia="Times New Roman" w:cs="Times New Roman"/>
          <w:szCs w:val="24"/>
        </w:rPr>
        <w:t>τε</w:t>
      </w:r>
      <w:r>
        <w:rPr>
          <w:rFonts w:eastAsia="Times New Roman" w:cs="Times New Roman"/>
          <w:szCs w:val="24"/>
        </w:rPr>
        <w:t>.</w:t>
      </w:r>
      <w:r w:rsidRPr="00336630">
        <w:rPr>
          <w:rFonts w:eastAsia="Times New Roman" w:cs="Times New Roman"/>
          <w:szCs w:val="24"/>
        </w:rPr>
        <w:t xml:space="preserve"> Έχετε όμως αύριο </w:t>
      </w:r>
      <w:r>
        <w:rPr>
          <w:rFonts w:eastAsia="Times New Roman" w:cs="Times New Roman"/>
          <w:szCs w:val="24"/>
        </w:rPr>
        <w:t>-</w:t>
      </w:r>
      <w:r w:rsidRPr="00336630">
        <w:rPr>
          <w:rFonts w:eastAsia="Times New Roman" w:cs="Times New Roman"/>
          <w:szCs w:val="24"/>
        </w:rPr>
        <w:t>ή μεθαύριο πλέον</w:t>
      </w:r>
      <w:r>
        <w:rPr>
          <w:rFonts w:eastAsia="Times New Roman" w:cs="Times New Roman"/>
          <w:szCs w:val="24"/>
        </w:rPr>
        <w:t>-</w:t>
      </w:r>
      <w:r w:rsidRPr="00336630">
        <w:rPr>
          <w:rFonts w:eastAsia="Times New Roman" w:cs="Times New Roman"/>
          <w:szCs w:val="24"/>
        </w:rPr>
        <w:t xml:space="preserve"> μία τελευταία ευκαιρία να κάνετε την υπέρβαση και </w:t>
      </w:r>
      <w:r w:rsidRPr="00336630">
        <w:rPr>
          <w:rFonts w:eastAsia="Times New Roman" w:cs="Times New Roman"/>
          <w:szCs w:val="24"/>
        </w:rPr>
        <w:t xml:space="preserve">να ψηφίσετε την κατάργηση της </w:t>
      </w:r>
      <w:r>
        <w:rPr>
          <w:rFonts w:eastAsia="Times New Roman" w:cs="Times New Roman"/>
          <w:szCs w:val="24"/>
        </w:rPr>
        <w:t xml:space="preserve">οπισθοδρομικής αυτής </w:t>
      </w:r>
      <w:r w:rsidRPr="00336630">
        <w:rPr>
          <w:rFonts w:eastAsia="Times New Roman" w:cs="Times New Roman"/>
          <w:szCs w:val="24"/>
        </w:rPr>
        <w:t xml:space="preserve">διάταξης </w:t>
      </w:r>
      <w:r>
        <w:rPr>
          <w:rFonts w:eastAsia="Times New Roman" w:cs="Times New Roman"/>
          <w:szCs w:val="24"/>
        </w:rPr>
        <w:t xml:space="preserve">και </w:t>
      </w:r>
      <w:r w:rsidRPr="00336630">
        <w:rPr>
          <w:rFonts w:eastAsia="Times New Roman" w:cs="Times New Roman"/>
          <w:szCs w:val="24"/>
        </w:rPr>
        <w:t>να επιτρέψουμε όλοι μαζί από κοινού να δοθεί η δυνατότητα ίδρυσης μη κρατικών πανεπιστημίων</w:t>
      </w:r>
      <w:r>
        <w:rPr>
          <w:rFonts w:eastAsia="Times New Roman" w:cs="Times New Roman"/>
          <w:szCs w:val="24"/>
        </w:rPr>
        <w:t>.</w:t>
      </w:r>
      <w:r w:rsidRPr="00336630">
        <w:rPr>
          <w:rFonts w:eastAsia="Times New Roman" w:cs="Times New Roman"/>
          <w:szCs w:val="24"/>
        </w:rPr>
        <w:t xml:space="preserve"> </w:t>
      </w:r>
    </w:p>
    <w:p w14:paraId="0A5DE438"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Αν το κάνουμε</w:t>
      </w:r>
      <w:r>
        <w:rPr>
          <w:rFonts w:eastAsia="Times New Roman" w:cs="Times New Roman"/>
          <w:szCs w:val="24"/>
        </w:rPr>
        <w:t>,</w:t>
      </w:r>
      <w:r w:rsidRPr="00336630">
        <w:rPr>
          <w:rFonts w:eastAsia="Times New Roman" w:cs="Times New Roman"/>
          <w:szCs w:val="24"/>
        </w:rPr>
        <w:t xml:space="preserve"> κυρίες και κύριοι</w:t>
      </w:r>
      <w:r>
        <w:rPr>
          <w:rFonts w:eastAsia="Times New Roman" w:cs="Times New Roman"/>
          <w:szCs w:val="24"/>
        </w:rPr>
        <w:t>, αυτό</w:t>
      </w:r>
      <w:r>
        <w:rPr>
          <w:rFonts w:eastAsia="Times New Roman" w:cs="Times New Roman"/>
          <w:szCs w:val="24"/>
        </w:rPr>
        <w:t>,</w:t>
      </w:r>
      <w:r>
        <w:rPr>
          <w:rFonts w:eastAsia="Times New Roman" w:cs="Times New Roman"/>
          <w:szCs w:val="24"/>
        </w:rPr>
        <w:t xml:space="preserve"> θα μπορέσουμε, π</w:t>
      </w:r>
      <w:r w:rsidRPr="00336630">
        <w:rPr>
          <w:rFonts w:eastAsia="Times New Roman" w:cs="Times New Roman"/>
          <w:szCs w:val="24"/>
        </w:rPr>
        <w:t>ρώτον</w:t>
      </w:r>
      <w:r>
        <w:rPr>
          <w:rFonts w:eastAsia="Times New Roman" w:cs="Times New Roman"/>
          <w:szCs w:val="24"/>
        </w:rPr>
        <w:t>,</w:t>
      </w:r>
      <w:r w:rsidRPr="00336630">
        <w:rPr>
          <w:rFonts w:eastAsia="Times New Roman" w:cs="Times New Roman"/>
          <w:szCs w:val="24"/>
        </w:rPr>
        <w:t xml:space="preserve"> να περιορίσουμε το </w:t>
      </w:r>
      <w:r w:rsidRPr="00336630">
        <w:rPr>
          <w:rFonts w:eastAsia="Times New Roman" w:cs="Times New Roman"/>
          <w:szCs w:val="24"/>
          <w:lang w:val="en-US"/>
        </w:rPr>
        <w:t>brain</w:t>
      </w:r>
      <w:r w:rsidRPr="00336630">
        <w:rPr>
          <w:rFonts w:eastAsia="Times New Roman" w:cs="Times New Roman"/>
          <w:szCs w:val="24"/>
        </w:rPr>
        <w:t xml:space="preserve"> </w:t>
      </w:r>
      <w:r w:rsidRPr="00336630">
        <w:rPr>
          <w:rFonts w:eastAsia="Times New Roman" w:cs="Times New Roman"/>
          <w:szCs w:val="24"/>
          <w:lang w:val="en-US"/>
        </w:rPr>
        <w:t>drain</w:t>
      </w:r>
      <w:r w:rsidRPr="00336630">
        <w:rPr>
          <w:rFonts w:eastAsia="Times New Roman" w:cs="Times New Roman"/>
          <w:szCs w:val="24"/>
        </w:rPr>
        <w:t xml:space="preserve"> καθη</w:t>
      </w:r>
      <w:r w:rsidRPr="00336630">
        <w:rPr>
          <w:rFonts w:eastAsia="Times New Roman" w:cs="Times New Roman"/>
          <w:szCs w:val="24"/>
        </w:rPr>
        <w:t>γητών και φοιτητών και να αξιοποιήσουμε στη χώρα μας το πολύτιμο αυτό ανθρώπινο δυναμικό</w:t>
      </w:r>
      <w:r>
        <w:rPr>
          <w:rFonts w:eastAsia="Times New Roman" w:cs="Times New Roman"/>
          <w:szCs w:val="24"/>
        </w:rPr>
        <w:t>,</w:t>
      </w:r>
      <w:r w:rsidRPr="00336630">
        <w:rPr>
          <w:rFonts w:eastAsia="Times New Roman" w:cs="Times New Roman"/>
          <w:szCs w:val="24"/>
        </w:rPr>
        <w:t xml:space="preserve"> με άμεσο όφελος για την ανώτατη εκπαίδευση και την οικονομία εν γένει</w:t>
      </w:r>
      <w:r>
        <w:rPr>
          <w:rFonts w:eastAsia="Times New Roman" w:cs="Times New Roman"/>
          <w:szCs w:val="24"/>
        </w:rPr>
        <w:t>.</w:t>
      </w:r>
      <w:r w:rsidRPr="00336630">
        <w:rPr>
          <w:rFonts w:eastAsia="Times New Roman" w:cs="Times New Roman"/>
          <w:szCs w:val="24"/>
        </w:rPr>
        <w:t xml:space="preserve"> </w:t>
      </w:r>
    </w:p>
    <w:p w14:paraId="0A5DE439"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Δεύτερον</w:t>
      </w:r>
      <w:r>
        <w:rPr>
          <w:rFonts w:eastAsia="Times New Roman" w:cs="Times New Roman"/>
          <w:szCs w:val="24"/>
        </w:rPr>
        <w:t>,</w:t>
      </w:r>
      <w:r w:rsidRPr="00336630">
        <w:rPr>
          <w:rFonts w:eastAsia="Times New Roman" w:cs="Times New Roman"/>
          <w:szCs w:val="24"/>
        </w:rPr>
        <w:t xml:space="preserve"> θα μπορέσουμε </w:t>
      </w:r>
      <w:r>
        <w:rPr>
          <w:rFonts w:eastAsia="Times New Roman" w:cs="Times New Roman"/>
          <w:szCs w:val="24"/>
        </w:rPr>
        <w:t xml:space="preserve">να </w:t>
      </w:r>
      <w:r w:rsidRPr="00336630">
        <w:rPr>
          <w:rFonts w:eastAsia="Times New Roman" w:cs="Times New Roman"/>
          <w:szCs w:val="24"/>
        </w:rPr>
        <w:t>προσελκύσουμε φοιτητές από όλο</w:t>
      </w:r>
      <w:r>
        <w:rPr>
          <w:rFonts w:eastAsia="Times New Roman" w:cs="Times New Roman"/>
          <w:szCs w:val="24"/>
        </w:rPr>
        <w:t>ν</w:t>
      </w:r>
      <w:r w:rsidRPr="00336630">
        <w:rPr>
          <w:rFonts w:eastAsia="Times New Roman" w:cs="Times New Roman"/>
          <w:szCs w:val="24"/>
        </w:rPr>
        <w:t xml:space="preserve"> τον κόσμο</w:t>
      </w:r>
      <w:r>
        <w:rPr>
          <w:rFonts w:eastAsia="Times New Roman" w:cs="Times New Roman"/>
          <w:szCs w:val="24"/>
        </w:rPr>
        <w:t>,</w:t>
      </w:r>
      <w:r w:rsidRPr="00336630">
        <w:rPr>
          <w:rFonts w:eastAsia="Times New Roman" w:cs="Times New Roman"/>
          <w:szCs w:val="24"/>
        </w:rPr>
        <w:t xml:space="preserve"> με άμεσα οικονομικά οφέλη για τη χώρα</w:t>
      </w:r>
      <w:r>
        <w:rPr>
          <w:rFonts w:eastAsia="Times New Roman" w:cs="Times New Roman"/>
          <w:szCs w:val="24"/>
        </w:rPr>
        <w:t>.</w:t>
      </w:r>
      <w:r w:rsidRPr="00336630">
        <w:rPr>
          <w:rFonts w:eastAsia="Times New Roman" w:cs="Times New Roman"/>
          <w:szCs w:val="24"/>
        </w:rPr>
        <w:t xml:space="preserve"> Τρίτον</w:t>
      </w:r>
      <w:r>
        <w:rPr>
          <w:rFonts w:eastAsia="Times New Roman" w:cs="Times New Roman"/>
          <w:szCs w:val="24"/>
        </w:rPr>
        <w:t>,</w:t>
      </w:r>
      <w:r w:rsidRPr="00336630">
        <w:rPr>
          <w:rFonts w:eastAsia="Times New Roman" w:cs="Times New Roman"/>
          <w:szCs w:val="24"/>
        </w:rPr>
        <w:t xml:space="preserve"> θα μπορέσουμε να βοηθήσουμε να καταστεί χώρα μας περιφερειακό κέντρο εκπαίδευσης</w:t>
      </w:r>
      <w:r>
        <w:rPr>
          <w:rFonts w:eastAsia="Times New Roman" w:cs="Times New Roman"/>
          <w:szCs w:val="24"/>
        </w:rPr>
        <w:t>.</w:t>
      </w:r>
      <w:r w:rsidRPr="00336630">
        <w:rPr>
          <w:rFonts w:eastAsia="Times New Roman" w:cs="Times New Roman"/>
          <w:szCs w:val="24"/>
        </w:rPr>
        <w:t xml:space="preserve"> </w:t>
      </w:r>
    </w:p>
    <w:p w14:paraId="0A5DE43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A5DE43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0A5DE43C"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lastRenderedPageBreak/>
        <w:t>Τέταρτον</w:t>
      </w:r>
      <w:r>
        <w:rPr>
          <w:rFonts w:eastAsia="Times New Roman" w:cs="Times New Roman"/>
          <w:szCs w:val="24"/>
        </w:rPr>
        <w:t>,</w:t>
      </w:r>
      <w:r w:rsidRPr="00336630">
        <w:rPr>
          <w:rFonts w:eastAsia="Times New Roman" w:cs="Times New Roman"/>
          <w:szCs w:val="24"/>
        </w:rPr>
        <w:t xml:space="preserve"> θα</w:t>
      </w:r>
      <w:r w:rsidRPr="00336630">
        <w:rPr>
          <w:rFonts w:eastAsia="Times New Roman" w:cs="Times New Roman"/>
          <w:szCs w:val="24"/>
        </w:rPr>
        <w:t xml:space="preserve"> μπορέσουμε να περιορίσουμε </w:t>
      </w:r>
      <w:r>
        <w:rPr>
          <w:rFonts w:eastAsia="Times New Roman" w:cs="Times New Roman"/>
          <w:szCs w:val="24"/>
        </w:rPr>
        <w:t xml:space="preserve">τη φυγή οικονομικών πόρων στο εξωτερικό. </w:t>
      </w:r>
      <w:r w:rsidRPr="00336630">
        <w:rPr>
          <w:rFonts w:eastAsia="Times New Roman" w:cs="Times New Roman"/>
          <w:szCs w:val="24"/>
        </w:rPr>
        <w:t>Πέμπτον</w:t>
      </w:r>
      <w:r>
        <w:rPr>
          <w:rFonts w:eastAsia="Times New Roman" w:cs="Times New Roman"/>
          <w:szCs w:val="24"/>
        </w:rPr>
        <w:t>,</w:t>
      </w:r>
      <w:r w:rsidRPr="00336630">
        <w:rPr>
          <w:rFonts w:eastAsia="Times New Roman" w:cs="Times New Roman"/>
          <w:szCs w:val="24"/>
        </w:rPr>
        <w:t xml:space="preserve"> θα μπορέσουμε να δώσουμε τη δυνατότητα και στα δημόσια πανεπιστήμια να βελτιώσουν την παρεχόμενη εκπαίδευση και έρευνα με την εισαγωγή ενός υγιούς συναγωνισμού </w:t>
      </w:r>
      <w:r>
        <w:rPr>
          <w:rFonts w:eastAsia="Times New Roman" w:cs="Times New Roman"/>
          <w:szCs w:val="24"/>
        </w:rPr>
        <w:t xml:space="preserve">με τα </w:t>
      </w:r>
      <w:r w:rsidRPr="00336630">
        <w:rPr>
          <w:rFonts w:eastAsia="Times New Roman" w:cs="Times New Roman"/>
          <w:szCs w:val="24"/>
        </w:rPr>
        <w:t>μη κρατικά</w:t>
      </w:r>
      <w:r>
        <w:rPr>
          <w:rFonts w:eastAsia="Times New Roman" w:cs="Times New Roman"/>
          <w:szCs w:val="24"/>
        </w:rPr>
        <w:t>.</w:t>
      </w:r>
      <w:r w:rsidRPr="00336630">
        <w:rPr>
          <w:rFonts w:eastAsia="Times New Roman" w:cs="Times New Roman"/>
          <w:szCs w:val="24"/>
        </w:rPr>
        <w:t xml:space="preserve"> </w:t>
      </w:r>
      <w:r>
        <w:rPr>
          <w:rFonts w:eastAsia="Times New Roman" w:cs="Times New Roman"/>
          <w:szCs w:val="24"/>
        </w:rPr>
        <w:t xml:space="preserve">Έκτον, θα μπορέσουμε να βάλουμε ένα </w:t>
      </w:r>
      <w:r w:rsidRPr="00336630">
        <w:rPr>
          <w:rFonts w:eastAsia="Times New Roman" w:cs="Times New Roman"/>
          <w:szCs w:val="24"/>
        </w:rPr>
        <w:t>τέλος στον παραλογισμό το</w:t>
      </w:r>
      <w:r>
        <w:rPr>
          <w:rFonts w:eastAsia="Times New Roman" w:cs="Times New Roman"/>
          <w:szCs w:val="24"/>
        </w:rPr>
        <w:t>ύ</w:t>
      </w:r>
      <w:r w:rsidRPr="00336630">
        <w:rPr>
          <w:rFonts w:eastAsia="Times New Roman" w:cs="Times New Roman"/>
          <w:szCs w:val="24"/>
        </w:rPr>
        <w:t xml:space="preserve"> να έχουμε ιδιωτικά σχολεία</w:t>
      </w:r>
      <w:r>
        <w:rPr>
          <w:rFonts w:eastAsia="Times New Roman" w:cs="Times New Roman"/>
          <w:szCs w:val="24"/>
        </w:rPr>
        <w:t>,</w:t>
      </w:r>
      <w:r w:rsidRPr="00336630">
        <w:rPr>
          <w:rFonts w:eastAsia="Times New Roman" w:cs="Times New Roman"/>
          <w:szCs w:val="24"/>
        </w:rPr>
        <w:t xml:space="preserve"> αλλά όχι ιδιωτικά πανεπιστήμια</w:t>
      </w:r>
      <w:r>
        <w:rPr>
          <w:rFonts w:eastAsia="Times New Roman" w:cs="Times New Roman"/>
          <w:szCs w:val="24"/>
        </w:rPr>
        <w:t>.</w:t>
      </w:r>
    </w:p>
    <w:p w14:paraId="0A5DE43D"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Κυρίες και κύριοι</w:t>
      </w:r>
      <w:r>
        <w:rPr>
          <w:rFonts w:eastAsia="Times New Roman" w:cs="Times New Roman"/>
          <w:szCs w:val="24"/>
        </w:rPr>
        <w:t>,</w:t>
      </w:r>
      <w:r w:rsidRPr="00336630">
        <w:rPr>
          <w:rFonts w:eastAsia="Times New Roman" w:cs="Times New Roman"/>
          <w:szCs w:val="24"/>
        </w:rPr>
        <w:t xml:space="preserve"> ας μην αφήσουμε άλλη μία ευκαιρία να χαθεί</w:t>
      </w:r>
      <w:r>
        <w:rPr>
          <w:rFonts w:eastAsia="Times New Roman" w:cs="Times New Roman"/>
          <w:szCs w:val="24"/>
        </w:rPr>
        <w:t>.</w:t>
      </w:r>
      <w:r w:rsidRPr="00336630">
        <w:rPr>
          <w:rFonts w:eastAsia="Times New Roman" w:cs="Times New Roman"/>
          <w:szCs w:val="24"/>
        </w:rPr>
        <w:t xml:space="preserve"> Ας σκεφτούμε πέρα και πάνω από κόμματα για το καλό της χώρας</w:t>
      </w:r>
      <w:r>
        <w:rPr>
          <w:rFonts w:eastAsia="Times New Roman" w:cs="Times New Roman"/>
          <w:szCs w:val="24"/>
        </w:rPr>
        <w:t>,</w:t>
      </w:r>
      <w:r w:rsidRPr="00336630">
        <w:rPr>
          <w:rFonts w:eastAsia="Times New Roman" w:cs="Times New Roman"/>
          <w:szCs w:val="24"/>
        </w:rPr>
        <w:t xml:space="preserve"> για το κ</w:t>
      </w:r>
      <w:r w:rsidRPr="00336630">
        <w:rPr>
          <w:rFonts w:eastAsia="Times New Roman" w:cs="Times New Roman"/>
          <w:szCs w:val="24"/>
        </w:rPr>
        <w:t xml:space="preserve">αλό των παιδιών </w:t>
      </w:r>
      <w:r>
        <w:rPr>
          <w:rFonts w:eastAsia="Times New Roman" w:cs="Times New Roman"/>
          <w:szCs w:val="24"/>
        </w:rPr>
        <w:t>μας,</w:t>
      </w:r>
      <w:r w:rsidRPr="00336630">
        <w:rPr>
          <w:rFonts w:eastAsia="Times New Roman" w:cs="Times New Roman"/>
          <w:szCs w:val="24"/>
        </w:rPr>
        <w:t xml:space="preserve"> για το καλό των επόμενων γενεών</w:t>
      </w:r>
      <w:r>
        <w:rPr>
          <w:rFonts w:eastAsia="Times New Roman" w:cs="Times New Roman"/>
          <w:szCs w:val="24"/>
        </w:rPr>
        <w:t>.</w:t>
      </w:r>
      <w:r w:rsidRPr="00336630">
        <w:rPr>
          <w:rFonts w:eastAsia="Times New Roman" w:cs="Times New Roman"/>
          <w:szCs w:val="24"/>
        </w:rPr>
        <w:t xml:space="preserve"> Ας αγωνιστούμε για να μην είναι η χώρα μας η θλιβερή εξαίρεση</w:t>
      </w:r>
      <w:r>
        <w:rPr>
          <w:rFonts w:eastAsia="Times New Roman" w:cs="Times New Roman"/>
          <w:szCs w:val="24"/>
        </w:rPr>
        <w:t>.</w:t>
      </w:r>
      <w:r w:rsidRPr="00336630">
        <w:rPr>
          <w:rFonts w:eastAsia="Times New Roman" w:cs="Times New Roman"/>
          <w:szCs w:val="24"/>
        </w:rPr>
        <w:t xml:space="preserve"> Ας σταθούμε στο ύψος των περιστάσεων</w:t>
      </w:r>
      <w:r>
        <w:rPr>
          <w:rFonts w:eastAsia="Times New Roman" w:cs="Times New Roman"/>
          <w:szCs w:val="24"/>
        </w:rPr>
        <w:t>.</w:t>
      </w:r>
    </w:p>
    <w:p w14:paraId="0A5DE43E" w14:textId="77777777" w:rsidR="00415E13" w:rsidRDefault="00E650A0">
      <w:pPr>
        <w:spacing w:line="600" w:lineRule="auto"/>
        <w:ind w:firstLine="720"/>
        <w:jc w:val="both"/>
        <w:rPr>
          <w:rFonts w:eastAsia="Times New Roman" w:cs="Times New Roman"/>
          <w:szCs w:val="24"/>
        </w:rPr>
      </w:pPr>
      <w:r w:rsidRPr="00336630">
        <w:rPr>
          <w:rFonts w:eastAsia="Times New Roman" w:cs="Times New Roman"/>
          <w:szCs w:val="24"/>
        </w:rPr>
        <w:t>Ευχαριστώ πολύ</w:t>
      </w:r>
      <w:r>
        <w:rPr>
          <w:rFonts w:eastAsia="Times New Roman" w:cs="Times New Roman"/>
          <w:szCs w:val="24"/>
        </w:rPr>
        <w:t>.</w:t>
      </w:r>
    </w:p>
    <w:p w14:paraId="0A5DE43F"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A5DE440"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Κύριε Πρόεδρε, είμαι αναπληρωτής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ε</w:t>
      </w:r>
      <w:r>
        <w:rPr>
          <w:rFonts w:eastAsia="Times New Roman" w:cs="Times New Roman"/>
          <w:szCs w:val="24"/>
        </w:rPr>
        <w:t xml:space="preserve">ισηγητής, μια και λείπει ο κ. Κατρούγκαλος και θα ήθελα να κάνω μία διευκρίνιση. </w:t>
      </w:r>
    </w:p>
    <w:p w14:paraId="0A5DE441"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Ορίστε, κύριε συνάδελφε. </w:t>
      </w:r>
    </w:p>
    <w:p w14:paraId="0A5DE442"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Είπε η κ. Κεραμέως –και το άκουσα και από άλλου</w:t>
      </w:r>
      <w:r>
        <w:rPr>
          <w:rFonts w:eastAsia="Times New Roman" w:cs="Times New Roman"/>
          <w:szCs w:val="24"/>
        </w:rPr>
        <w:t xml:space="preserve">ς- </w:t>
      </w:r>
      <w:r w:rsidRPr="00336630">
        <w:rPr>
          <w:rFonts w:eastAsia="Times New Roman" w:cs="Times New Roman"/>
          <w:szCs w:val="24"/>
        </w:rPr>
        <w:t>ότι ο Σ</w:t>
      </w:r>
      <w:r>
        <w:rPr>
          <w:rFonts w:eastAsia="Times New Roman" w:cs="Times New Roman"/>
          <w:szCs w:val="24"/>
        </w:rPr>
        <w:t xml:space="preserve">ΥΡΙΖΑ πρόκειται να αποσύρει τη </w:t>
      </w:r>
      <w:r w:rsidRPr="00336630">
        <w:rPr>
          <w:rFonts w:eastAsia="Times New Roman" w:cs="Times New Roman"/>
          <w:szCs w:val="24"/>
        </w:rPr>
        <w:t>διάταξη</w:t>
      </w:r>
      <w:r>
        <w:rPr>
          <w:rFonts w:eastAsia="Times New Roman" w:cs="Times New Roman"/>
          <w:szCs w:val="24"/>
        </w:rPr>
        <w:t>,</w:t>
      </w:r>
      <w:r w:rsidRPr="00336630">
        <w:rPr>
          <w:rFonts w:eastAsia="Times New Roman" w:cs="Times New Roman"/>
          <w:szCs w:val="24"/>
        </w:rPr>
        <w:t xml:space="preserve"> την </w:t>
      </w:r>
      <w:r>
        <w:rPr>
          <w:rFonts w:eastAsia="Times New Roman" w:cs="Times New Roman"/>
          <w:szCs w:val="24"/>
        </w:rPr>
        <w:t xml:space="preserve">τροπολογία </w:t>
      </w:r>
      <w:r w:rsidRPr="00336630">
        <w:rPr>
          <w:rFonts w:eastAsia="Times New Roman" w:cs="Times New Roman"/>
          <w:szCs w:val="24"/>
        </w:rPr>
        <w:t>που έχουμε προτείνει στο άρθρο 32</w:t>
      </w:r>
      <w:r>
        <w:rPr>
          <w:rFonts w:eastAsia="Times New Roman" w:cs="Times New Roman"/>
          <w:szCs w:val="24"/>
        </w:rPr>
        <w:t>.</w:t>
      </w:r>
      <w:r w:rsidRPr="00336630">
        <w:rPr>
          <w:rFonts w:eastAsia="Times New Roman" w:cs="Times New Roman"/>
          <w:szCs w:val="24"/>
        </w:rPr>
        <w:t xml:space="preserve"> Αυτό </w:t>
      </w:r>
      <w:r>
        <w:rPr>
          <w:rFonts w:eastAsia="Times New Roman" w:cs="Times New Roman"/>
          <w:szCs w:val="24"/>
        </w:rPr>
        <w:t>ε</w:t>
      </w:r>
      <w:r w:rsidRPr="00336630">
        <w:rPr>
          <w:rFonts w:eastAsia="Times New Roman" w:cs="Times New Roman"/>
          <w:szCs w:val="24"/>
        </w:rPr>
        <w:t xml:space="preserve">ίναι </w:t>
      </w:r>
      <w:r w:rsidRPr="00336630">
        <w:rPr>
          <w:rFonts w:eastAsia="Times New Roman" w:cs="Times New Roman"/>
          <w:szCs w:val="24"/>
          <w:lang w:val="en-US"/>
        </w:rPr>
        <w:t>fake</w:t>
      </w:r>
      <w:r w:rsidRPr="00336630">
        <w:rPr>
          <w:rFonts w:eastAsia="Times New Roman" w:cs="Times New Roman"/>
          <w:szCs w:val="24"/>
        </w:rPr>
        <w:t xml:space="preserve"> </w:t>
      </w:r>
      <w:r w:rsidRPr="00336630">
        <w:rPr>
          <w:rFonts w:eastAsia="Times New Roman" w:cs="Times New Roman"/>
          <w:szCs w:val="24"/>
          <w:lang w:val="en-US"/>
        </w:rPr>
        <w:t>news</w:t>
      </w:r>
      <w:r>
        <w:rPr>
          <w:rFonts w:eastAsia="Times New Roman" w:cs="Times New Roman"/>
          <w:szCs w:val="24"/>
        </w:rPr>
        <w:t>.</w:t>
      </w:r>
      <w:r w:rsidRPr="00336630">
        <w:rPr>
          <w:rFonts w:eastAsia="Times New Roman" w:cs="Times New Roman"/>
          <w:szCs w:val="24"/>
        </w:rPr>
        <w:t xml:space="preserve"> Το ακούσαμε ξανά και ξανά</w:t>
      </w:r>
      <w:r>
        <w:rPr>
          <w:rFonts w:eastAsia="Times New Roman" w:cs="Times New Roman"/>
          <w:szCs w:val="24"/>
        </w:rPr>
        <w:t>.</w:t>
      </w:r>
      <w:r w:rsidRPr="00336630">
        <w:rPr>
          <w:rFonts w:eastAsia="Times New Roman" w:cs="Times New Roman"/>
          <w:szCs w:val="24"/>
        </w:rPr>
        <w:t xml:space="preserve"> Δεν υπάρχει κα</w:t>
      </w:r>
      <w:r>
        <w:rPr>
          <w:rFonts w:eastAsia="Times New Roman" w:cs="Times New Roman"/>
          <w:szCs w:val="24"/>
        </w:rPr>
        <w:t>μ</w:t>
      </w:r>
      <w:r w:rsidRPr="00336630">
        <w:rPr>
          <w:rFonts w:eastAsia="Times New Roman" w:cs="Times New Roman"/>
          <w:szCs w:val="24"/>
        </w:rPr>
        <w:t>μία τέτοια διάθεση από το</w:t>
      </w:r>
      <w:r>
        <w:rPr>
          <w:rFonts w:eastAsia="Times New Roman" w:cs="Times New Roman"/>
          <w:szCs w:val="24"/>
        </w:rPr>
        <w:t>ν</w:t>
      </w:r>
      <w:r w:rsidRPr="00336630">
        <w:rPr>
          <w:rFonts w:eastAsia="Times New Roman" w:cs="Times New Roman"/>
          <w:szCs w:val="24"/>
        </w:rPr>
        <w:t xml:space="preserve"> ΣΥΡΙΖΑ</w:t>
      </w:r>
      <w:r>
        <w:rPr>
          <w:rFonts w:eastAsia="Times New Roman" w:cs="Times New Roman"/>
          <w:szCs w:val="24"/>
        </w:rPr>
        <w:t>.</w:t>
      </w:r>
      <w:r w:rsidRPr="00336630">
        <w:rPr>
          <w:rFonts w:eastAsia="Times New Roman" w:cs="Times New Roman"/>
          <w:szCs w:val="24"/>
        </w:rPr>
        <w:t xml:space="preserve"> Παραμένουμε στην αρχική μας </w:t>
      </w:r>
      <w:r>
        <w:rPr>
          <w:rFonts w:eastAsia="Times New Roman" w:cs="Times New Roman"/>
          <w:szCs w:val="24"/>
        </w:rPr>
        <w:t xml:space="preserve">πρόταση. </w:t>
      </w:r>
    </w:p>
    <w:p w14:paraId="0A5DE44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A5DE444"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Χαιρόμαστε γι’ αυτό. </w:t>
      </w:r>
    </w:p>
    <w:p w14:paraId="0A5DE445"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 κ. Τζαμακλής έχει τον λόγο. </w:t>
      </w:r>
    </w:p>
    <w:p w14:paraId="0A5DE446"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 xml:space="preserve">Ευχαριστώ, κύριε Πρόεδρε. </w:t>
      </w:r>
    </w:p>
    <w:p w14:paraId="0A5DE44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Κυρία Κεραμέως, αν τα δημοσιεύματα στα οποία αναφερθήκατε πριν είναι ψευδή, θα ανακαλέσετε όσα είπα</w:t>
      </w:r>
      <w:r>
        <w:rPr>
          <w:rFonts w:eastAsia="Times New Roman" w:cs="Times New Roman"/>
          <w:szCs w:val="24"/>
        </w:rPr>
        <w:t xml:space="preserve">τε; Σας είπε ο κ. Δουζίνας ότι δεν υπάρχει τέτοια περίπτωση. Γιατί να το επαναφέρουμε αύριο; </w:t>
      </w:r>
    </w:p>
    <w:p w14:paraId="0A5DE448" w14:textId="77777777" w:rsidR="00415E13" w:rsidRDefault="00E650A0">
      <w:pPr>
        <w:tabs>
          <w:tab w:val="center" w:pos="4753"/>
          <w:tab w:val="left" w:pos="6156"/>
        </w:tabs>
        <w:spacing w:line="600" w:lineRule="auto"/>
        <w:ind w:firstLine="720"/>
        <w:jc w:val="both"/>
        <w:rPr>
          <w:rFonts w:eastAsia="Times New Roman"/>
          <w:szCs w:val="24"/>
        </w:rPr>
      </w:pPr>
      <w:r w:rsidRPr="00B04184">
        <w:rPr>
          <w:rFonts w:eastAsia="Times New Roman"/>
          <w:b/>
          <w:szCs w:val="24"/>
        </w:rPr>
        <w:lastRenderedPageBreak/>
        <w:t>ΝΙΚΗ ΚΕΡΑΜΕΩΣ:</w:t>
      </w:r>
      <w:r>
        <w:rPr>
          <w:rFonts w:eastAsia="Times New Roman"/>
          <w:szCs w:val="24"/>
        </w:rPr>
        <w:t xml:space="preserve"> Είπα «εάν αληθεύουν». </w:t>
      </w:r>
    </w:p>
    <w:p w14:paraId="0A5DE449" w14:textId="77777777" w:rsidR="00415E13" w:rsidRDefault="00E650A0">
      <w:pPr>
        <w:tabs>
          <w:tab w:val="center" w:pos="4753"/>
          <w:tab w:val="left" w:pos="6156"/>
        </w:tabs>
        <w:spacing w:line="600" w:lineRule="auto"/>
        <w:ind w:firstLine="720"/>
        <w:jc w:val="both"/>
        <w:rPr>
          <w:rFonts w:eastAsia="Times New Roman"/>
          <w:szCs w:val="24"/>
        </w:rPr>
      </w:pPr>
      <w:r w:rsidRPr="00B04184">
        <w:rPr>
          <w:rFonts w:eastAsia="Times New Roman"/>
          <w:b/>
          <w:szCs w:val="24"/>
        </w:rPr>
        <w:t>ΧΑΡΙΛΑΟΣ ΤΖΑΜΑΚΛΗΣ:</w:t>
      </w:r>
      <w:r>
        <w:rPr>
          <w:rFonts w:eastAsia="Times New Roman"/>
          <w:szCs w:val="24"/>
        </w:rPr>
        <w:t xml:space="preserve"> Εάν δεν αληθεύουν, θα ανακαλέσετε; Γιατί είναι περίεργο. Σε είκοσι </w:t>
      </w:r>
      <w:r w:rsidRPr="0002729E">
        <w:rPr>
          <w:rFonts w:eastAsia="Times New Roman"/>
          <w:szCs w:val="24"/>
        </w:rPr>
        <w:t>λεπτά</w:t>
      </w:r>
      <w:r>
        <w:rPr>
          <w:rFonts w:eastAsia="Times New Roman"/>
          <w:szCs w:val="24"/>
        </w:rPr>
        <w:t xml:space="preserve"> προλάβατε και κάνατε ολόκληρη </w:t>
      </w:r>
      <w:r w:rsidRPr="0002729E">
        <w:rPr>
          <w:rFonts w:eastAsia="Times New Roman"/>
          <w:szCs w:val="24"/>
        </w:rPr>
        <w:t>α</w:t>
      </w:r>
      <w:r w:rsidRPr="0002729E">
        <w:rPr>
          <w:rFonts w:eastAsia="Times New Roman"/>
          <w:szCs w:val="24"/>
        </w:rPr>
        <w:t>νάπτυξη του θέματος</w:t>
      </w:r>
      <w:r>
        <w:rPr>
          <w:rFonts w:eastAsia="Times New Roman"/>
          <w:szCs w:val="24"/>
        </w:rPr>
        <w:t>.</w:t>
      </w:r>
      <w:r w:rsidRPr="0002729E">
        <w:rPr>
          <w:rFonts w:eastAsia="Times New Roman"/>
          <w:szCs w:val="24"/>
        </w:rPr>
        <w:t xml:space="preserve"> </w:t>
      </w:r>
      <w:r>
        <w:rPr>
          <w:rFonts w:eastAsia="Times New Roman"/>
          <w:szCs w:val="24"/>
        </w:rPr>
        <w:t>Μ</w:t>
      </w:r>
      <w:r w:rsidRPr="0002729E">
        <w:rPr>
          <w:rFonts w:eastAsia="Times New Roman"/>
          <w:szCs w:val="24"/>
        </w:rPr>
        <w:t>πράβο</w:t>
      </w:r>
      <w:r>
        <w:rPr>
          <w:rFonts w:eastAsia="Times New Roman"/>
          <w:szCs w:val="24"/>
        </w:rPr>
        <w:t>!</w:t>
      </w:r>
    </w:p>
    <w:p w14:paraId="0A5DE44A"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 xml:space="preserve">Ο χρόνος, </w:t>
      </w:r>
      <w:r w:rsidRPr="003218E4">
        <w:rPr>
          <w:rFonts w:eastAsia="Times New Roman"/>
          <w:szCs w:val="24"/>
        </w:rPr>
        <w:t>κυρίες και κύριοι συνάδελφοι,</w:t>
      </w:r>
      <w:r>
        <w:rPr>
          <w:rFonts w:eastAsia="Times New Roman"/>
          <w:szCs w:val="24"/>
        </w:rPr>
        <w:t xml:space="preserve"> δ</w:t>
      </w:r>
      <w:r w:rsidRPr="0002729E">
        <w:rPr>
          <w:rFonts w:eastAsia="Times New Roman"/>
          <w:szCs w:val="24"/>
        </w:rPr>
        <w:t xml:space="preserve">εν </w:t>
      </w:r>
      <w:r>
        <w:rPr>
          <w:rFonts w:eastAsia="Times New Roman"/>
          <w:szCs w:val="24"/>
        </w:rPr>
        <w:t>επιτρέπει</w:t>
      </w:r>
      <w:r w:rsidRPr="0002729E">
        <w:rPr>
          <w:rFonts w:eastAsia="Times New Roman"/>
          <w:szCs w:val="24"/>
        </w:rPr>
        <w:t xml:space="preserve"> </w:t>
      </w:r>
      <w:r>
        <w:rPr>
          <w:rFonts w:eastAsia="Times New Roman"/>
          <w:szCs w:val="24"/>
        </w:rPr>
        <w:t>μ</w:t>
      </w:r>
      <w:r w:rsidRPr="0002729E">
        <w:rPr>
          <w:rFonts w:eastAsia="Times New Roman"/>
          <w:szCs w:val="24"/>
        </w:rPr>
        <w:t>εγάλη ανάπτυξη</w:t>
      </w:r>
      <w:r>
        <w:rPr>
          <w:rFonts w:eastAsia="Times New Roman"/>
          <w:szCs w:val="24"/>
        </w:rPr>
        <w:t>,</w:t>
      </w:r>
      <w:r w:rsidRPr="0002729E">
        <w:rPr>
          <w:rFonts w:eastAsia="Times New Roman"/>
          <w:szCs w:val="24"/>
        </w:rPr>
        <w:t xml:space="preserve"> </w:t>
      </w:r>
      <w:r>
        <w:rPr>
          <w:rFonts w:eastAsia="Times New Roman"/>
          <w:szCs w:val="24"/>
        </w:rPr>
        <w:t>γι’ αυτό</w:t>
      </w:r>
      <w:r w:rsidRPr="0002729E">
        <w:rPr>
          <w:rFonts w:eastAsia="Times New Roman"/>
          <w:szCs w:val="24"/>
        </w:rPr>
        <w:t xml:space="preserve"> θα περιοριστώ στα άρθρα </w:t>
      </w:r>
      <w:r>
        <w:rPr>
          <w:rFonts w:eastAsia="Times New Roman"/>
          <w:szCs w:val="24"/>
        </w:rPr>
        <w:t xml:space="preserve">86, </w:t>
      </w:r>
      <w:r w:rsidRPr="0002729E">
        <w:rPr>
          <w:rFonts w:eastAsia="Times New Roman"/>
          <w:szCs w:val="24"/>
        </w:rPr>
        <w:t>62 και στην ενότητα των δικαιωμάτων</w:t>
      </w:r>
      <w:r>
        <w:rPr>
          <w:rFonts w:eastAsia="Times New Roman"/>
          <w:szCs w:val="24"/>
        </w:rPr>
        <w:t>.</w:t>
      </w:r>
    </w:p>
    <w:p w14:paraId="0A5DE44B"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Σ</w:t>
      </w:r>
      <w:r w:rsidRPr="0002729E">
        <w:rPr>
          <w:rFonts w:eastAsia="Times New Roman"/>
          <w:szCs w:val="24"/>
        </w:rPr>
        <w:t xml:space="preserve">την κορυφαία κοινοβουλευτική και </w:t>
      </w:r>
      <w:r>
        <w:rPr>
          <w:rFonts w:eastAsia="Times New Roman"/>
          <w:szCs w:val="24"/>
        </w:rPr>
        <w:t>π</w:t>
      </w:r>
      <w:r w:rsidRPr="0002729E">
        <w:rPr>
          <w:rFonts w:eastAsia="Times New Roman"/>
          <w:szCs w:val="24"/>
        </w:rPr>
        <w:t xml:space="preserve">ολιτική διαδικασία της </w:t>
      </w:r>
      <w:r>
        <w:rPr>
          <w:rFonts w:eastAsia="Times New Roman"/>
          <w:szCs w:val="24"/>
        </w:rPr>
        <w:t>σ</w:t>
      </w:r>
      <w:r w:rsidRPr="0002729E">
        <w:rPr>
          <w:rFonts w:eastAsia="Times New Roman"/>
          <w:szCs w:val="24"/>
        </w:rPr>
        <w:t xml:space="preserve">υνταγματικής </w:t>
      </w:r>
      <w:r w:rsidRPr="0002729E">
        <w:rPr>
          <w:rFonts w:eastAsia="Times New Roman"/>
          <w:szCs w:val="24"/>
        </w:rPr>
        <w:t>Αναθεώρησης οφείλουμε να επιδείξουμε τη μέγιστη συναίνεση</w:t>
      </w:r>
      <w:r>
        <w:rPr>
          <w:rFonts w:eastAsia="Times New Roman"/>
          <w:szCs w:val="24"/>
        </w:rPr>
        <w:t>,</w:t>
      </w:r>
      <w:r w:rsidRPr="0002729E">
        <w:rPr>
          <w:rFonts w:eastAsia="Times New Roman"/>
          <w:szCs w:val="24"/>
        </w:rPr>
        <w:t xml:space="preserve"> </w:t>
      </w:r>
      <w:r>
        <w:rPr>
          <w:rFonts w:eastAsia="Times New Roman"/>
          <w:szCs w:val="24"/>
        </w:rPr>
        <w:t>ό</w:t>
      </w:r>
      <w:r w:rsidRPr="0002729E">
        <w:rPr>
          <w:rFonts w:eastAsia="Times New Roman"/>
          <w:szCs w:val="24"/>
        </w:rPr>
        <w:t xml:space="preserve">χι επειδή </w:t>
      </w:r>
      <w:r>
        <w:rPr>
          <w:rFonts w:eastAsia="Times New Roman"/>
          <w:szCs w:val="24"/>
        </w:rPr>
        <w:t xml:space="preserve">η </w:t>
      </w:r>
      <w:r>
        <w:rPr>
          <w:rFonts w:eastAsia="Times New Roman"/>
          <w:szCs w:val="24"/>
        </w:rPr>
        <w:t>Α</w:t>
      </w:r>
      <w:r w:rsidRPr="0002729E">
        <w:rPr>
          <w:rFonts w:eastAsia="Times New Roman"/>
          <w:szCs w:val="24"/>
        </w:rPr>
        <w:t>ναθεώρηση είναι πολιτικ</w:t>
      </w:r>
      <w:r>
        <w:rPr>
          <w:rFonts w:eastAsia="Times New Roman"/>
          <w:szCs w:val="24"/>
        </w:rPr>
        <w:t>ώ</w:t>
      </w:r>
      <w:r w:rsidRPr="0002729E">
        <w:rPr>
          <w:rFonts w:eastAsia="Times New Roman"/>
          <w:szCs w:val="24"/>
        </w:rPr>
        <w:t>ς ουδέτερη πράξη</w:t>
      </w:r>
      <w:r>
        <w:rPr>
          <w:rFonts w:eastAsia="Times New Roman"/>
          <w:szCs w:val="24"/>
        </w:rPr>
        <w:t>,</w:t>
      </w:r>
      <w:r w:rsidRPr="0002729E">
        <w:rPr>
          <w:rFonts w:eastAsia="Times New Roman"/>
          <w:szCs w:val="24"/>
        </w:rPr>
        <w:t xml:space="preserve"> αλλά επειδή η συναίνεση συνιστά ελάχιστο αναγκαίο όρο για να υπάρξουν διαρθρωτικές μεταρρυθμίσεις στη λειτουργία του πολιτικού συστήματος</w:t>
      </w:r>
      <w:r>
        <w:rPr>
          <w:rFonts w:eastAsia="Times New Roman"/>
          <w:szCs w:val="24"/>
        </w:rPr>
        <w:t>,</w:t>
      </w:r>
      <w:r w:rsidRPr="0002729E">
        <w:rPr>
          <w:rFonts w:eastAsia="Times New Roman"/>
          <w:szCs w:val="24"/>
        </w:rPr>
        <w:t xml:space="preserve"> πο</w:t>
      </w:r>
      <w:r w:rsidRPr="0002729E">
        <w:rPr>
          <w:rFonts w:eastAsia="Times New Roman"/>
          <w:szCs w:val="24"/>
        </w:rPr>
        <w:t xml:space="preserve">υ σε πολλές πτυχές του </w:t>
      </w:r>
      <w:r>
        <w:rPr>
          <w:rFonts w:eastAsia="Times New Roman"/>
          <w:szCs w:val="24"/>
        </w:rPr>
        <w:t>πάσχει,</w:t>
      </w:r>
      <w:r w:rsidRPr="0002729E">
        <w:rPr>
          <w:rFonts w:eastAsia="Times New Roman"/>
          <w:szCs w:val="24"/>
        </w:rPr>
        <w:t xml:space="preserve"> όπως και οι πολίτες και το πολιτικό προσωπικό παραδέχονται</w:t>
      </w:r>
      <w:r>
        <w:rPr>
          <w:rFonts w:eastAsia="Times New Roman"/>
          <w:szCs w:val="24"/>
        </w:rPr>
        <w:t>.</w:t>
      </w:r>
      <w:r w:rsidRPr="0002729E">
        <w:rPr>
          <w:rFonts w:eastAsia="Times New Roman"/>
          <w:szCs w:val="24"/>
        </w:rPr>
        <w:t xml:space="preserve"> </w:t>
      </w:r>
      <w:r>
        <w:rPr>
          <w:rFonts w:eastAsia="Times New Roman"/>
          <w:szCs w:val="24"/>
        </w:rPr>
        <w:t>Α</w:t>
      </w:r>
      <w:r w:rsidRPr="0002729E">
        <w:rPr>
          <w:rFonts w:eastAsia="Times New Roman"/>
          <w:szCs w:val="24"/>
        </w:rPr>
        <w:t xml:space="preserve">υτές οι παθογένειες αποτελούν το εύφορο έδαφος για να καρποφορήσουν ολοκληρωτικές και αντιδημοκρατικές ιδέες </w:t>
      </w:r>
      <w:r>
        <w:rPr>
          <w:rFonts w:eastAsia="Times New Roman"/>
          <w:szCs w:val="24"/>
        </w:rPr>
        <w:t>σ</w:t>
      </w:r>
      <w:r w:rsidRPr="0002729E">
        <w:rPr>
          <w:rFonts w:eastAsia="Times New Roman"/>
          <w:szCs w:val="24"/>
        </w:rPr>
        <w:t>την παρούσα ιστορική συγκυρία</w:t>
      </w:r>
      <w:r>
        <w:rPr>
          <w:rFonts w:eastAsia="Times New Roman"/>
          <w:szCs w:val="24"/>
        </w:rPr>
        <w:t>,</w:t>
      </w:r>
      <w:r w:rsidRPr="0002729E">
        <w:rPr>
          <w:rFonts w:eastAsia="Times New Roman"/>
          <w:szCs w:val="24"/>
        </w:rPr>
        <w:t xml:space="preserve"> </w:t>
      </w:r>
      <w:r>
        <w:rPr>
          <w:rFonts w:eastAsia="Times New Roman"/>
          <w:szCs w:val="24"/>
        </w:rPr>
        <w:t>ι</w:t>
      </w:r>
      <w:r w:rsidRPr="0002729E">
        <w:rPr>
          <w:rFonts w:eastAsia="Times New Roman"/>
          <w:szCs w:val="24"/>
        </w:rPr>
        <w:t>δέες που κόστισαν στην</w:t>
      </w:r>
      <w:r w:rsidRPr="0002729E">
        <w:rPr>
          <w:rFonts w:eastAsia="Times New Roman"/>
          <w:szCs w:val="24"/>
        </w:rPr>
        <w:t xml:space="preserve"> ανθρωπότητα και στην πατρίδα μας εκατόμβες θυμάτων</w:t>
      </w:r>
      <w:r>
        <w:rPr>
          <w:rFonts w:eastAsia="Times New Roman"/>
          <w:szCs w:val="24"/>
        </w:rPr>
        <w:t>.</w:t>
      </w:r>
      <w:r w:rsidRPr="0002729E">
        <w:rPr>
          <w:rFonts w:eastAsia="Times New Roman"/>
          <w:szCs w:val="24"/>
        </w:rPr>
        <w:t xml:space="preserve"> </w:t>
      </w:r>
    </w:p>
    <w:p w14:paraId="0A5DE44C"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lastRenderedPageBreak/>
        <w:t>Ε</w:t>
      </w:r>
      <w:r w:rsidRPr="0002729E">
        <w:rPr>
          <w:rFonts w:eastAsia="Times New Roman"/>
          <w:szCs w:val="24"/>
        </w:rPr>
        <w:t>ίμαστε μάρτυρες της επίθεσης που δέχ</w:t>
      </w:r>
      <w:r>
        <w:rPr>
          <w:rFonts w:eastAsia="Times New Roman"/>
          <w:szCs w:val="24"/>
        </w:rPr>
        <w:t>ονται ο κοινοβουλευτισμός και η δ</w:t>
      </w:r>
      <w:r w:rsidRPr="0002729E">
        <w:rPr>
          <w:rFonts w:eastAsia="Times New Roman"/>
          <w:szCs w:val="24"/>
        </w:rPr>
        <w:t>ημοκρατία</w:t>
      </w:r>
      <w:r>
        <w:rPr>
          <w:rFonts w:eastAsia="Times New Roman"/>
          <w:szCs w:val="24"/>
        </w:rPr>
        <w:t>.</w:t>
      </w:r>
      <w:r w:rsidRPr="0002729E">
        <w:rPr>
          <w:rFonts w:eastAsia="Times New Roman"/>
          <w:szCs w:val="24"/>
        </w:rPr>
        <w:t xml:space="preserve"> </w:t>
      </w:r>
      <w:r>
        <w:rPr>
          <w:rFonts w:eastAsia="Times New Roman"/>
          <w:szCs w:val="24"/>
        </w:rPr>
        <w:t>Σ</w:t>
      </w:r>
      <w:r w:rsidRPr="0002729E">
        <w:rPr>
          <w:rFonts w:eastAsia="Times New Roman"/>
          <w:szCs w:val="24"/>
        </w:rPr>
        <w:t>ε αυτή την επίθεση</w:t>
      </w:r>
      <w:r>
        <w:rPr>
          <w:rFonts w:eastAsia="Times New Roman"/>
          <w:szCs w:val="24"/>
        </w:rPr>
        <w:t>, σε αυτόν τον πόλεμο απάντηση είναι η</w:t>
      </w:r>
      <w:r w:rsidRPr="0002729E">
        <w:rPr>
          <w:rFonts w:eastAsia="Times New Roman"/>
          <w:szCs w:val="24"/>
        </w:rPr>
        <w:t xml:space="preserve"> θωράκιση</w:t>
      </w:r>
      <w:r>
        <w:rPr>
          <w:rFonts w:eastAsia="Times New Roman"/>
          <w:szCs w:val="24"/>
        </w:rPr>
        <w:t>,</w:t>
      </w:r>
      <w:r w:rsidRPr="0002729E">
        <w:rPr>
          <w:rFonts w:eastAsia="Times New Roman"/>
          <w:szCs w:val="24"/>
        </w:rPr>
        <w:t xml:space="preserve"> η διεύρυνση και </w:t>
      </w:r>
      <w:r>
        <w:rPr>
          <w:rFonts w:eastAsia="Times New Roman"/>
          <w:szCs w:val="24"/>
        </w:rPr>
        <w:t xml:space="preserve">η </w:t>
      </w:r>
      <w:r w:rsidRPr="0002729E">
        <w:rPr>
          <w:rFonts w:eastAsia="Times New Roman"/>
          <w:szCs w:val="24"/>
        </w:rPr>
        <w:t xml:space="preserve">εμβάθυνση της </w:t>
      </w:r>
      <w:r>
        <w:rPr>
          <w:rFonts w:eastAsia="Times New Roman"/>
          <w:szCs w:val="24"/>
        </w:rPr>
        <w:t>δ</w:t>
      </w:r>
      <w:r w:rsidRPr="0002729E">
        <w:rPr>
          <w:rFonts w:eastAsia="Times New Roman"/>
          <w:szCs w:val="24"/>
        </w:rPr>
        <w:t xml:space="preserve">ημοκρατίας και των </w:t>
      </w:r>
      <w:r>
        <w:rPr>
          <w:rFonts w:eastAsia="Times New Roman"/>
          <w:szCs w:val="24"/>
        </w:rPr>
        <w:t>θ</w:t>
      </w:r>
      <w:r w:rsidRPr="0002729E">
        <w:rPr>
          <w:rFonts w:eastAsia="Times New Roman"/>
          <w:szCs w:val="24"/>
        </w:rPr>
        <w:t xml:space="preserve">εσμών </w:t>
      </w:r>
      <w:r>
        <w:rPr>
          <w:rFonts w:eastAsia="Times New Roman"/>
          <w:szCs w:val="24"/>
        </w:rPr>
        <w:t>της,</w:t>
      </w:r>
      <w:r w:rsidRPr="0002729E">
        <w:rPr>
          <w:rFonts w:eastAsia="Times New Roman"/>
          <w:szCs w:val="24"/>
        </w:rPr>
        <w:t xml:space="preserve"> η θωράκιση</w:t>
      </w:r>
      <w:r>
        <w:rPr>
          <w:rFonts w:eastAsia="Times New Roman"/>
          <w:szCs w:val="24"/>
        </w:rPr>
        <w:t>,</w:t>
      </w:r>
      <w:r w:rsidRPr="0002729E">
        <w:rPr>
          <w:rFonts w:eastAsia="Times New Roman"/>
          <w:szCs w:val="24"/>
        </w:rPr>
        <w:t xml:space="preserve"> διεύρυνση και εμβάθυνση των δικαιωμάτων</w:t>
      </w:r>
      <w:r>
        <w:rPr>
          <w:rFonts w:eastAsia="Times New Roman"/>
          <w:szCs w:val="24"/>
        </w:rPr>
        <w:t>,</w:t>
      </w:r>
      <w:r w:rsidRPr="0002729E">
        <w:rPr>
          <w:rFonts w:eastAsia="Times New Roman"/>
          <w:szCs w:val="24"/>
        </w:rPr>
        <w:t xml:space="preserve"> η θωράκιση</w:t>
      </w:r>
      <w:r>
        <w:rPr>
          <w:rFonts w:eastAsia="Times New Roman"/>
          <w:szCs w:val="24"/>
        </w:rPr>
        <w:t>,</w:t>
      </w:r>
      <w:r w:rsidRPr="0002729E">
        <w:rPr>
          <w:rFonts w:eastAsia="Times New Roman"/>
          <w:szCs w:val="24"/>
        </w:rPr>
        <w:t xml:space="preserve"> </w:t>
      </w:r>
      <w:r>
        <w:rPr>
          <w:rFonts w:eastAsia="Times New Roman"/>
          <w:szCs w:val="24"/>
        </w:rPr>
        <w:t xml:space="preserve">διεύρυνση </w:t>
      </w:r>
      <w:r w:rsidRPr="0002729E">
        <w:rPr>
          <w:rFonts w:eastAsia="Times New Roman"/>
          <w:szCs w:val="24"/>
        </w:rPr>
        <w:t xml:space="preserve">και η </w:t>
      </w:r>
      <w:r>
        <w:rPr>
          <w:rFonts w:eastAsia="Times New Roman"/>
          <w:szCs w:val="24"/>
        </w:rPr>
        <w:t xml:space="preserve">εμβάθυνση </w:t>
      </w:r>
      <w:r w:rsidRPr="0002729E">
        <w:rPr>
          <w:rFonts w:eastAsia="Times New Roman"/>
          <w:szCs w:val="24"/>
        </w:rPr>
        <w:t>του κοινωνικού κράτους</w:t>
      </w:r>
      <w:r>
        <w:rPr>
          <w:rFonts w:eastAsia="Times New Roman"/>
          <w:szCs w:val="24"/>
        </w:rPr>
        <w:t>,</w:t>
      </w:r>
      <w:r w:rsidRPr="0002729E">
        <w:rPr>
          <w:rFonts w:eastAsia="Times New Roman"/>
          <w:szCs w:val="24"/>
        </w:rPr>
        <w:t xml:space="preserve"> ο σεβασμός στην ανθρώπινη αξία και αξιοπρέπεια</w:t>
      </w:r>
      <w:r>
        <w:rPr>
          <w:rFonts w:eastAsia="Times New Roman"/>
          <w:szCs w:val="24"/>
        </w:rPr>
        <w:t>,</w:t>
      </w:r>
      <w:r w:rsidRPr="0002729E">
        <w:rPr>
          <w:rFonts w:eastAsia="Times New Roman"/>
          <w:szCs w:val="24"/>
        </w:rPr>
        <w:t xml:space="preserve"> ο σεβασμός στη διαφορετικότητα</w:t>
      </w:r>
      <w:r>
        <w:rPr>
          <w:rFonts w:eastAsia="Times New Roman"/>
          <w:szCs w:val="24"/>
        </w:rPr>
        <w:t>. Σ</w:t>
      </w:r>
      <w:r w:rsidRPr="0002729E">
        <w:rPr>
          <w:rFonts w:eastAsia="Times New Roman"/>
          <w:szCs w:val="24"/>
        </w:rPr>
        <w:t>ε τέτοιο έδαφος δεν μπορούν να καρποφορήσουν ναζι</w:t>
      </w:r>
      <w:r w:rsidRPr="0002729E">
        <w:rPr>
          <w:rFonts w:eastAsia="Times New Roman"/>
          <w:szCs w:val="24"/>
        </w:rPr>
        <w:t>στικές ιδέες</w:t>
      </w:r>
      <w:r>
        <w:rPr>
          <w:rFonts w:eastAsia="Times New Roman"/>
          <w:szCs w:val="24"/>
        </w:rPr>
        <w:t>.</w:t>
      </w:r>
    </w:p>
    <w:p w14:paraId="0A5DE44D" w14:textId="77777777" w:rsidR="00415E13" w:rsidRDefault="00E650A0">
      <w:pPr>
        <w:tabs>
          <w:tab w:val="center" w:pos="4753"/>
          <w:tab w:val="left" w:pos="6156"/>
        </w:tabs>
        <w:spacing w:line="600" w:lineRule="auto"/>
        <w:ind w:firstLine="720"/>
        <w:jc w:val="both"/>
        <w:rPr>
          <w:rFonts w:eastAsia="Times New Roman"/>
          <w:szCs w:val="24"/>
        </w:rPr>
      </w:pPr>
      <w:r w:rsidRPr="0002729E">
        <w:rPr>
          <w:rFonts w:eastAsia="Times New Roman"/>
          <w:szCs w:val="24"/>
        </w:rPr>
        <w:t xml:space="preserve">Επομένως οι </w:t>
      </w:r>
      <w:r>
        <w:rPr>
          <w:rFonts w:eastAsia="Times New Roman"/>
          <w:szCs w:val="24"/>
        </w:rPr>
        <w:t>Β</w:t>
      </w:r>
      <w:r w:rsidRPr="0002729E">
        <w:rPr>
          <w:rFonts w:eastAsia="Times New Roman"/>
          <w:szCs w:val="24"/>
        </w:rPr>
        <w:t>ουλευτές των κομμάτων του συνταγματικού τόξου οφείλουμε</w:t>
      </w:r>
      <w:r>
        <w:rPr>
          <w:rFonts w:eastAsia="Times New Roman"/>
          <w:szCs w:val="24"/>
        </w:rPr>
        <w:t>,</w:t>
      </w:r>
      <w:r w:rsidRPr="0002729E">
        <w:rPr>
          <w:rFonts w:eastAsia="Times New Roman"/>
          <w:szCs w:val="24"/>
        </w:rPr>
        <w:t xml:space="preserve"> με αίσθημα αυξημένης ευθύνης</w:t>
      </w:r>
      <w:r>
        <w:rPr>
          <w:rFonts w:eastAsia="Times New Roman"/>
          <w:szCs w:val="24"/>
        </w:rPr>
        <w:t>,</w:t>
      </w:r>
      <w:r w:rsidRPr="0002729E">
        <w:rPr>
          <w:rFonts w:eastAsia="Times New Roman"/>
          <w:szCs w:val="24"/>
        </w:rPr>
        <w:t xml:space="preserve"> να συναινέσουμε σε προτάσεις που τείνουν να θωρακίσουν τους θεσμούς του κοινοβουλευτικού πολιτεύματος και να εμβαθύνουν τα δικαιώματα</w:t>
      </w:r>
      <w:r>
        <w:rPr>
          <w:rFonts w:eastAsia="Times New Roman"/>
          <w:szCs w:val="24"/>
        </w:rPr>
        <w:t>,</w:t>
      </w:r>
      <w:r w:rsidRPr="0002729E">
        <w:rPr>
          <w:rFonts w:eastAsia="Times New Roman"/>
          <w:szCs w:val="24"/>
        </w:rPr>
        <w:t xml:space="preserve"> σε προτ</w:t>
      </w:r>
      <w:r w:rsidRPr="0002729E">
        <w:rPr>
          <w:rFonts w:eastAsia="Times New Roman"/>
          <w:szCs w:val="24"/>
        </w:rPr>
        <w:t>άσεις που θα προστατεύουν το πολιτικό σύστημα και το ίδιο το πολιτικό προσωπικό</w:t>
      </w:r>
      <w:r>
        <w:rPr>
          <w:rFonts w:eastAsia="Times New Roman"/>
          <w:szCs w:val="24"/>
        </w:rPr>
        <w:t>,</w:t>
      </w:r>
      <w:r w:rsidRPr="0002729E">
        <w:rPr>
          <w:rFonts w:eastAsia="Times New Roman"/>
          <w:szCs w:val="24"/>
        </w:rPr>
        <w:t xml:space="preserve"> σε προτάσεις που θα αποβλέπουν στην ισονομία των πολιτώ</w:t>
      </w:r>
      <w:r>
        <w:rPr>
          <w:rFonts w:eastAsia="Times New Roman"/>
          <w:szCs w:val="24"/>
        </w:rPr>
        <w:t>ν και στην εμπέδωση της πεποίθησή</w:t>
      </w:r>
      <w:r w:rsidRPr="0002729E">
        <w:rPr>
          <w:rFonts w:eastAsia="Times New Roman"/>
          <w:szCs w:val="24"/>
        </w:rPr>
        <w:t>ς τους ότι το πολιτικό προσωπικό αντιλαμβάνεται το κοινό περί δικαίου αίσθημα και επιδι</w:t>
      </w:r>
      <w:r w:rsidRPr="0002729E">
        <w:rPr>
          <w:rFonts w:eastAsia="Times New Roman"/>
          <w:szCs w:val="24"/>
        </w:rPr>
        <w:t xml:space="preserve">ώκει να αποκαταστήσει </w:t>
      </w:r>
      <w:r w:rsidRPr="0002729E">
        <w:rPr>
          <w:rFonts w:eastAsia="Times New Roman"/>
          <w:szCs w:val="24"/>
        </w:rPr>
        <w:lastRenderedPageBreak/>
        <w:t>τη σχέση της πολιτικής με τους πολίτες</w:t>
      </w:r>
      <w:r>
        <w:rPr>
          <w:rFonts w:eastAsia="Times New Roman"/>
          <w:szCs w:val="24"/>
        </w:rPr>
        <w:t>,</w:t>
      </w:r>
      <w:r w:rsidRPr="0002729E">
        <w:rPr>
          <w:rFonts w:eastAsia="Times New Roman"/>
          <w:szCs w:val="24"/>
        </w:rPr>
        <w:t xml:space="preserve"> που έχει βάναυσα </w:t>
      </w:r>
      <w:r>
        <w:rPr>
          <w:rFonts w:eastAsia="Times New Roman"/>
          <w:szCs w:val="24"/>
        </w:rPr>
        <w:t>τρωθεί</w:t>
      </w:r>
      <w:r w:rsidRPr="0002729E">
        <w:rPr>
          <w:rFonts w:eastAsia="Times New Roman"/>
          <w:szCs w:val="24"/>
        </w:rPr>
        <w:t xml:space="preserve"> </w:t>
      </w:r>
      <w:r>
        <w:rPr>
          <w:rFonts w:eastAsia="Times New Roman"/>
          <w:szCs w:val="24"/>
        </w:rPr>
        <w:t xml:space="preserve">εξαιτίας </w:t>
      </w:r>
      <w:r w:rsidRPr="0002729E">
        <w:rPr>
          <w:rFonts w:eastAsia="Times New Roman"/>
          <w:szCs w:val="24"/>
        </w:rPr>
        <w:t>φαινομένων διαφθοράς και εξαιτίας της οικονομικής κρίσης</w:t>
      </w:r>
      <w:r>
        <w:rPr>
          <w:rFonts w:eastAsia="Times New Roman"/>
          <w:szCs w:val="24"/>
        </w:rPr>
        <w:t>.</w:t>
      </w:r>
    </w:p>
    <w:p w14:paraId="0A5DE44E"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Υπό το πρίσμα αυτό, η πρόταση</w:t>
      </w:r>
      <w:r w:rsidRPr="0002729E">
        <w:rPr>
          <w:rFonts w:eastAsia="Times New Roman"/>
          <w:szCs w:val="24"/>
        </w:rPr>
        <w:t xml:space="preserve"> του ΣΥΡΙΖΑ για </w:t>
      </w:r>
      <w:r>
        <w:rPr>
          <w:rFonts w:eastAsia="Times New Roman"/>
          <w:szCs w:val="24"/>
        </w:rPr>
        <w:t xml:space="preserve">την </w:t>
      </w:r>
      <w:r w:rsidRPr="0002729E">
        <w:rPr>
          <w:rFonts w:eastAsia="Times New Roman"/>
          <w:szCs w:val="24"/>
        </w:rPr>
        <w:t>τροποποίηση του άρθρου 86 του Συντάγματος ορθ</w:t>
      </w:r>
      <w:r>
        <w:rPr>
          <w:rFonts w:eastAsia="Times New Roman"/>
          <w:szCs w:val="24"/>
        </w:rPr>
        <w:t>ώ</w:t>
      </w:r>
      <w:r w:rsidRPr="0002729E">
        <w:rPr>
          <w:rFonts w:eastAsia="Times New Roman"/>
          <w:szCs w:val="24"/>
        </w:rPr>
        <w:t xml:space="preserve">ς </w:t>
      </w:r>
      <w:r w:rsidRPr="0002729E">
        <w:rPr>
          <w:rFonts w:eastAsia="Times New Roman"/>
          <w:szCs w:val="24"/>
        </w:rPr>
        <w:t>υπερψηφίζεται με διευρυμένη πλειοψηφία</w:t>
      </w:r>
      <w:r>
        <w:rPr>
          <w:rFonts w:eastAsia="Times New Roman"/>
          <w:szCs w:val="24"/>
        </w:rPr>
        <w:t>,</w:t>
      </w:r>
      <w:r w:rsidRPr="0002729E">
        <w:rPr>
          <w:rFonts w:eastAsia="Times New Roman"/>
          <w:szCs w:val="24"/>
        </w:rPr>
        <w:t xml:space="preserve"> δηλαδή ορθ</w:t>
      </w:r>
      <w:r>
        <w:rPr>
          <w:rFonts w:eastAsia="Times New Roman"/>
          <w:szCs w:val="24"/>
        </w:rPr>
        <w:t>ώ</w:t>
      </w:r>
      <w:r w:rsidRPr="0002729E">
        <w:rPr>
          <w:rFonts w:eastAsia="Times New Roman"/>
          <w:szCs w:val="24"/>
        </w:rPr>
        <w:t>ς υπερψηφίζεται η κατάργηση της ασφυκτικής αποσβεστικής προθεσμίας για τα υπουργικά αδικήματα</w:t>
      </w:r>
      <w:r>
        <w:rPr>
          <w:rFonts w:eastAsia="Times New Roman"/>
          <w:szCs w:val="24"/>
        </w:rPr>
        <w:t>,</w:t>
      </w:r>
      <w:r w:rsidRPr="0002729E">
        <w:rPr>
          <w:rFonts w:eastAsia="Times New Roman"/>
          <w:szCs w:val="24"/>
        </w:rPr>
        <w:t xml:space="preserve"> </w:t>
      </w:r>
      <w:r>
        <w:rPr>
          <w:rFonts w:eastAsia="Times New Roman"/>
          <w:szCs w:val="24"/>
        </w:rPr>
        <w:t>που ουσιαστικώ</w:t>
      </w:r>
      <w:r w:rsidRPr="0002729E">
        <w:rPr>
          <w:rFonts w:eastAsia="Times New Roman"/>
          <w:szCs w:val="24"/>
        </w:rPr>
        <w:t>ς οδηγεί στην ατιμωρησία</w:t>
      </w:r>
      <w:r>
        <w:rPr>
          <w:rFonts w:eastAsia="Times New Roman"/>
          <w:szCs w:val="24"/>
        </w:rPr>
        <w:t>,</w:t>
      </w:r>
      <w:r w:rsidRPr="0002729E">
        <w:rPr>
          <w:rFonts w:eastAsia="Times New Roman"/>
          <w:szCs w:val="24"/>
        </w:rPr>
        <w:t xml:space="preserve"> αν λάβουμε υπ</w:t>
      </w:r>
      <w:r>
        <w:rPr>
          <w:rFonts w:eastAsia="Times New Roman"/>
          <w:szCs w:val="24"/>
        </w:rPr>
        <w:t xml:space="preserve">’ </w:t>
      </w:r>
      <w:r w:rsidRPr="0002729E">
        <w:rPr>
          <w:rFonts w:eastAsia="Times New Roman"/>
          <w:szCs w:val="24"/>
        </w:rPr>
        <w:t xml:space="preserve">όψιν και τους βραδείς ρυθμούς της απονομής δικαιοσύνης </w:t>
      </w:r>
      <w:r w:rsidRPr="0002729E">
        <w:rPr>
          <w:rFonts w:eastAsia="Times New Roman"/>
          <w:szCs w:val="24"/>
        </w:rPr>
        <w:t xml:space="preserve">στη χώρα </w:t>
      </w:r>
      <w:r>
        <w:rPr>
          <w:rFonts w:eastAsia="Times New Roman"/>
          <w:szCs w:val="24"/>
        </w:rPr>
        <w:t>μας.</w:t>
      </w:r>
    </w:p>
    <w:p w14:paraId="0A5DE44F"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Τ</w:t>
      </w:r>
      <w:r w:rsidRPr="0002729E">
        <w:rPr>
          <w:rFonts w:eastAsia="Times New Roman"/>
          <w:szCs w:val="24"/>
        </w:rPr>
        <w:t>ο πολιτικό σύστημα και το πολιτικό προσωπικό δεν πρέπει να έχει ανάγκη από παρόμοιες διατάξεις για να προστατεύεται</w:t>
      </w:r>
      <w:r>
        <w:rPr>
          <w:rFonts w:eastAsia="Times New Roman"/>
          <w:szCs w:val="24"/>
        </w:rPr>
        <w:t>.</w:t>
      </w:r>
      <w:r w:rsidRPr="0002729E">
        <w:rPr>
          <w:rFonts w:eastAsia="Times New Roman"/>
          <w:szCs w:val="24"/>
        </w:rPr>
        <w:t xml:space="preserve"> </w:t>
      </w:r>
      <w:r>
        <w:rPr>
          <w:rFonts w:eastAsia="Times New Roman"/>
          <w:szCs w:val="24"/>
        </w:rPr>
        <w:t>Ο</w:t>
      </w:r>
      <w:r w:rsidRPr="0002729E">
        <w:rPr>
          <w:rFonts w:eastAsia="Times New Roman"/>
          <w:szCs w:val="24"/>
        </w:rPr>
        <w:t xml:space="preserve">φείλει να θέσει κανόνες </w:t>
      </w:r>
      <w:r>
        <w:rPr>
          <w:rFonts w:eastAsia="Times New Roman"/>
          <w:szCs w:val="24"/>
        </w:rPr>
        <w:t>ηθικότερης</w:t>
      </w:r>
      <w:r w:rsidRPr="0002729E">
        <w:rPr>
          <w:rFonts w:eastAsia="Times New Roman"/>
          <w:szCs w:val="24"/>
        </w:rPr>
        <w:t xml:space="preserve"> διακυβέρνησης</w:t>
      </w:r>
      <w:r>
        <w:rPr>
          <w:rFonts w:eastAsia="Times New Roman"/>
          <w:szCs w:val="24"/>
        </w:rPr>
        <w:t>,</w:t>
      </w:r>
      <w:r w:rsidRPr="0002729E">
        <w:rPr>
          <w:rFonts w:eastAsia="Times New Roman"/>
          <w:szCs w:val="24"/>
        </w:rPr>
        <w:t xml:space="preserve"> επιμελ</w:t>
      </w:r>
      <w:r>
        <w:rPr>
          <w:rFonts w:eastAsia="Times New Roman"/>
          <w:szCs w:val="24"/>
        </w:rPr>
        <w:t xml:space="preserve">έστερης </w:t>
      </w:r>
      <w:r w:rsidRPr="0002729E">
        <w:rPr>
          <w:rFonts w:eastAsia="Times New Roman"/>
          <w:szCs w:val="24"/>
        </w:rPr>
        <w:t>επιλογής προσώπων</w:t>
      </w:r>
      <w:r>
        <w:rPr>
          <w:rFonts w:eastAsia="Times New Roman"/>
          <w:szCs w:val="24"/>
        </w:rPr>
        <w:t>,</w:t>
      </w:r>
      <w:r w:rsidRPr="0002729E">
        <w:rPr>
          <w:rFonts w:eastAsia="Times New Roman"/>
          <w:szCs w:val="24"/>
        </w:rPr>
        <w:t xml:space="preserve"> δημοκρατικότερη</w:t>
      </w:r>
      <w:r>
        <w:rPr>
          <w:rFonts w:eastAsia="Times New Roman"/>
          <w:szCs w:val="24"/>
        </w:rPr>
        <w:t>ς</w:t>
      </w:r>
      <w:r w:rsidRPr="0002729E">
        <w:rPr>
          <w:rFonts w:eastAsia="Times New Roman"/>
          <w:szCs w:val="24"/>
        </w:rPr>
        <w:t xml:space="preserve"> λειτουργίας των κομμάτω</w:t>
      </w:r>
      <w:r w:rsidRPr="0002729E">
        <w:rPr>
          <w:rFonts w:eastAsia="Times New Roman"/>
          <w:szCs w:val="24"/>
        </w:rPr>
        <w:t>ν</w:t>
      </w:r>
      <w:r>
        <w:rPr>
          <w:rFonts w:eastAsia="Times New Roman"/>
          <w:szCs w:val="24"/>
        </w:rPr>
        <w:t>.</w:t>
      </w:r>
      <w:r w:rsidRPr="0002729E">
        <w:rPr>
          <w:rFonts w:eastAsia="Times New Roman"/>
          <w:szCs w:val="24"/>
        </w:rPr>
        <w:t xml:space="preserve"> </w:t>
      </w:r>
    </w:p>
    <w:p w14:paraId="0A5DE450"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Μ</w:t>
      </w:r>
      <w:r w:rsidRPr="0002729E">
        <w:rPr>
          <w:rFonts w:eastAsia="Times New Roman"/>
          <w:szCs w:val="24"/>
        </w:rPr>
        <w:t xml:space="preserve">ε δεδομένο ότι </w:t>
      </w:r>
      <w:r>
        <w:rPr>
          <w:rFonts w:eastAsia="Times New Roman"/>
          <w:szCs w:val="24"/>
        </w:rPr>
        <w:t>η</w:t>
      </w:r>
      <w:r w:rsidRPr="0002729E">
        <w:rPr>
          <w:rFonts w:eastAsia="Times New Roman"/>
          <w:szCs w:val="24"/>
        </w:rPr>
        <w:t xml:space="preserve"> </w:t>
      </w:r>
      <w:r>
        <w:rPr>
          <w:rFonts w:eastAsia="Times New Roman"/>
          <w:szCs w:val="24"/>
        </w:rPr>
        <w:t>ενασχόληση</w:t>
      </w:r>
      <w:r w:rsidRPr="0002729E">
        <w:rPr>
          <w:rFonts w:eastAsia="Times New Roman"/>
          <w:szCs w:val="24"/>
        </w:rPr>
        <w:t xml:space="preserve"> με τα κοινά είναι εθελοντική</w:t>
      </w:r>
      <w:r>
        <w:rPr>
          <w:rFonts w:eastAsia="Times New Roman"/>
          <w:szCs w:val="24"/>
        </w:rPr>
        <w:t>,</w:t>
      </w:r>
      <w:r w:rsidRPr="0002729E">
        <w:rPr>
          <w:rFonts w:eastAsia="Times New Roman"/>
          <w:szCs w:val="24"/>
        </w:rPr>
        <w:t xml:space="preserve"> η υπηρέτηση του δημοσίου συμφέροντος από θέσεις αυξημένης ευθύνης δεν μπορεί να τείνει στην εξυπηρέτηση ιδίων </w:t>
      </w:r>
      <w:r w:rsidRPr="0002729E">
        <w:rPr>
          <w:rFonts w:eastAsia="Times New Roman"/>
          <w:szCs w:val="24"/>
        </w:rPr>
        <w:lastRenderedPageBreak/>
        <w:t xml:space="preserve">συμφερόντων που </w:t>
      </w:r>
      <w:r>
        <w:rPr>
          <w:rFonts w:eastAsia="Times New Roman"/>
          <w:szCs w:val="24"/>
        </w:rPr>
        <w:t>«</w:t>
      </w:r>
      <w:r w:rsidRPr="0002729E">
        <w:rPr>
          <w:rFonts w:eastAsia="Times New Roman"/>
          <w:szCs w:val="24"/>
        </w:rPr>
        <w:t>υποβοηθούνται</w:t>
      </w:r>
      <w:r>
        <w:rPr>
          <w:rFonts w:eastAsia="Times New Roman"/>
          <w:szCs w:val="24"/>
        </w:rPr>
        <w:t>» -σε εισαγωγικά τη λέξη αυτή-</w:t>
      </w:r>
      <w:r w:rsidRPr="0002729E">
        <w:rPr>
          <w:rFonts w:eastAsia="Times New Roman"/>
          <w:szCs w:val="24"/>
        </w:rPr>
        <w:t xml:space="preserve"> από διατάξεις</w:t>
      </w:r>
      <w:r>
        <w:rPr>
          <w:rFonts w:eastAsia="Times New Roman"/>
          <w:szCs w:val="24"/>
        </w:rPr>
        <w:t>,</w:t>
      </w:r>
      <w:r w:rsidRPr="0002729E">
        <w:rPr>
          <w:rFonts w:eastAsia="Times New Roman"/>
          <w:szCs w:val="24"/>
        </w:rPr>
        <w:t xml:space="preserve"> όπως αυ</w:t>
      </w:r>
      <w:r w:rsidRPr="0002729E">
        <w:rPr>
          <w:rFonts w:eastAsia="Times New Roman"/>
          <w:szCs w:val="24"/>
        </w:rPr>
        <w:t>τή του άρθρου 86</w:t>
      </w:r>
      <w:r>
        <w:rPr>
          <w:rFonts w:eastAsia="Times New Roman"/>
          <w:szCs w:val="24"/>
        </w:rPr>
        <w:t>,</w:t>
      </w:r>
      <w:r w:rsidRPr="0002729E">
        <w:rPr>
          <w:rFonts w:eastAsia="Times New Roman"/>
          <w:szCs w:val="24"/>
        </w:rPr>
        <w:t xml:space="preserve"> </w:t>
      </w:r>
      <w:r>
        <w:rPr>
          <w:rFonts w:eastAsia="Times New Roman"/>
          <w:szCs w:val="24"/>
        </w:rPr>
        <w:t>δ</w:t>
      </w:r>
      <w:r w:rsidRPr="0002729E">
        <w:rPr>
          <w:rFonts w:eastAsia="Times New Roman"/>
          <w:szCs w:val="24"/>
        </w:rPr>
        <w:t xml:space="preserve">ηλαδή από διατάξεις που δημιουργούν αίσθημα </w:t>
      </w:r>
      <w:r>
        <w:rPr>
          <w:rFonts w:eastAsia="Times New Roman"/>
          <w:szCs w:val="24"/>
        </w:rPr>
        <w:t>ατιμωρησίας. Η ενασχόληση με</w:t>
      </w:r>
      <w:r w:rsidRPr="0002729E">
        <w:rPr>
          <w:rFonts w:eastAsia="Times New Roman"/>
          <w:szCs w:val="24"/>
        </w:rPr>
        <w:t xml:space="preserve"> τα κοινά δεν είναι επάγγελμα και όσοι την αντιλαμβάνονται ως τέτοιο είναι αχρείαστ</w:t>
      </w:r>
      <w:r>
        <w:rPr>
          <w:rFonts w:eastAsia="Times New Roman"/>
          <w:szCs w:val="24"/>
        </w:rPr>
        <w:t xml:space="preserve">οι. </w:t>
      </w:r>
    </w:p>
    <w:p w14:paraId="0A5DE451"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 xml:space="preserve">Ομοίως, ορθώς </w:t>
      </w:r>
      <w:r w:rsidRPr="0002729E">
        <w:rPr>
          <w:rFonts w:eastAsia="Times New Roman"/>
          <w:szCs w:val="24"/>
        </w:rPr>
        <w:t>υπερψηφίζεται και η περιλαμβαν</w:t>
      </w:r>
      <w:r>
        <w:rPr>
          <w:rFonts w:eastAsia="Times New Roman"/>
          <w:szCs w:val="24"/>
        </w:rPr>
        <w:t>όμενη σ</w:t>
      </w:r>
      <w:r w:rsidRPr="0002729E">
        <w:rPr>
          <w:rFonts w:eastAsia="Times New Roman"/>
          <w:szCs w:val="24"/>
        </w:rPr>
        <w:t>την πρόταση του ΣΥΡΙΖΑ ερμ</w:t>
      </w:r>
      <w:r w:rsidRPr="0002729E">
        <w:rPr>
          <w:rFonts w:eastAsia="Times New Roman"/>
          <w:szCs w:val="24"/>
        </w:rPr>
        <w:t>ηνευτική δήλωση</w:t>
      </w:r>
      <w:r>
        <w:rPr>
          <w:rFonts w:eastAsia="Times New Roman"/>
          <w:szCs w:val="24"/>
        </w:rPr>
        <w:t>,</w:t>
      </w:r>
      <w:r w:rsidRPr="0002729E">
        <w:rPr>
          <w:rFonts w:eastAsia="Times New Roman"/>
          <w:szCs w:val="24"/>
        </w:rPr>
        <w:t xml:space="preserve"> που αποσαφηνίζει ότι εξαιρούνται από τη ρύθμιση του άρθρου 86 όσα υπουργικά αδικήματα τελούνται </w:t>
      </w:r>
      <w:r>
        <w:rPr>
          <w:rFonts w:eastAsia="Times New Roman"/>
          <w:szCs w:val="24"/>
        </w:rPr>
        <w:t>ε</w:t>
      </w:r>
      <w:r w:rsidRPr="0002729E">
        <w:rPr>
          <w:rFonts w:eastAsia="Times New Roman"/>
          <w:szCs w:val="24"/>
        </w:rPr>
        <w:t>π</w:t>
      </w:r>
      <w:r>
        <w:rPr>
          <w:rFonts w:eastAsia="Times New Roman"/>
          <w:szCs w:val="24"/>
        </w:rPr>
        <w:t>’</w:t>
      </w:r>
      <w:r w:rsidRPr="0002729E">
        <w:rPr>
          <w:rFonts w:eastAsia="Times New Roman"/>
          <w:szCs w:val="24"/>
        </w:rPr>
        <w:t xml:space="preserve"> ευκαιρία της άσκηση</w:t>
      </w:r>
      <w:r>
        <w:rPr>
          <w:rFonts w:eastAsia="Times New Roman"/>
          <w:szCs w:val="24"/>
        </w:rPr>
        <w:t>ς</w:t>
      </w:r>
      <w:r w:rsidRPr="0002729E">
        <w:rPr>
          <w:rFonts w:eastAsia="Times New Roman"/>
          <w:szCs w:val="24"/>
        </w:rPr>
        <w:t xml:space="preserve"> υπουργικών καθηκόντων</w:t>
      </w:r>
      <w:r>
        <w:rPr>
          <w:rFonts w:eastAsia="Times New Roman"/>
          <w:szCs w:val="24"/>
        </w:rPr>
        <w:t>.</w:t>
      </w:r>
    </w:p>
    <w:p w14:paraId="0A5DE452"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 xml:space="preserve">Τέλος, υπό το </w:t>
      </w:r>
      <w:r w:rsidRPr="0002729E">
        <w:rPr>
          <w:rFonts w:eastAsia="Times New Roman"/>
          <w:szCs w:val="24"/>
        </w:rPr>
        <w:t>ίδιο πρίσμα</w:t>
      </w:r>
      <w:r>
        <w:rPr>
          <w:rFonts w:eastAsia="Times New Roman"/>
          <w:szCs w:val="24"/>
        </w:rPr>
        <w:t>,</w:t>
      </w:r>
      <w:r w:rsidRPr="0002729E">
        <w:rPr>
          <w:rFonts w:eastAsia="Times New Roman"/>
          <w:szCs w:val="24"/>
        </w:rPr>
        <w:t xml:space="preserve"> πρέπει να υπερψηφιστεί ως ορθή και αναγκαία και η προτεινόμενη τροπο</w:t>
      </w:r>
      <w:r w:rsidRPr="0002729E">
        <w:rPr>
          <w:rFonts w:eastAsia="Times New Roman"/>
          <w:szCs w:val="24"/>
        </w:rPr>
        <w:t>ποίηση του άρθρου 62 του Συντάγματος για τη βουλευτική ασυλία</w:t>
      </w:r>
      <w:r>
        <w:rPr>
          <w:rFonts w:eastAsia="Times New Roman"/>
          <w:szCs w:val="24"/>
        </w:rPr>
        <w:t xml:space="preserve">, δεδομένου ότι την περιορίζει </w:t>
      </w:r>
      <w:r w:rsidRPr="0002729E">
        <w:rPr>
          <w:rFonts w:eastAsia="Times New Roman"/>
          <w:szCs w:val="24"/>
        </w:rPr>
        <w:t>στο απολύτως αναγκαίο μέτρο</w:t>
      </w:r>
      <w:r>
        <w:rPr>
          <w:rFonts w:eastAsia="Times New Roman"/>
          <w:szCs w:val="24"/>
        </w:rPr>
        <w:t>,</w:t>
      </w:r>
      <w:r w:rsidRPr="0002729E">
        <w:rPr>
          <w:rFonts w:eastAsia="Times New Roman"/>
          <w:szCs w:val="24"/>
        </w:rPr>
        <w:t xml:space="preserve"> </w:t>
      </w:r>
      <w:r>
        <w:rPr>
          <w:rFonts w:eastAsia="Times New Roman"/>
          <w:szCs w:val="24"/>
        </w:rPr>
        <w:t>δ</w:t>
      </w:r>
      <w:r w:rsidRPr="0002729E">
        <w:rPr>
          <w:rFonts w:eastAsia="Times New Roman"/>
          <w:szCs w:val="24"/>
        </w:rPr>
        <w:t>ηλαδή για αδικήματα που σχετίζονται άμεσα με την άσκηση των καθηκόντων του Βουλευτή</w:t>
      </w:r>
      <w:r>
        <w:rPr>
          <w:rFonts w:eastAsia="Times New Roman"/>
          <w:szCs w:val="24"/>
        </w:rPr>
        <w:t>.</w:t>
      </w:r>
    </w:p>
    <w:p w14:paraId="0A5DE453"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lastRenderedPageBreak/>
        <w:t>Σ</w:t>
      </w:r>
      <w:r w:rsidRPr="0002729E">
        <w:rPr>
          <w:rFonts w:eastAsia="Times New Roman"/>
          <w:szCs w:val="24"/>
        </w:rPr>
        <w:t>ε ό</w:t>
      </w:r>
      <w:r>
        <w:rPr>
          <w:rFonts w:eastAsia="Times New Roman"/>
          <w:szCs w:val="24"/>
        </w:rPr>
        <w:t>,</w:t>
      </w:r>
      <w:r w:rsidRPr="0002729E">
        <w:rPr>
          <w:rFonts w:eastAsia="Times New Roman"/>
          <w:szCs w:val="24"/>
        </w:rPr>
        <w:t xml:space="preserve">τι αφορά την ενότητα των </w:t>
      </w:r>
      <w:r>
        <w:rPr>
          <w:rFonts w:eastAsia="Times New Roman"/>
          <w:szCs w:val="24"/>
        </w:rPr>
        <w:t>«Α</w:t>
      </w:r>
      <w:r w:rsidRPr="0002729E">
        <w:rPr>
          <w:rFonts w:eastAsia="Times New Roman"/>
          <w:szCs w:val="24"/>
        </w:rPr>
        <w:t xml:space="preserve">τομικών και των </w:t>
      </w:r>
      <w:r>
        <w:rPr>
          <w:rFonts w:eastAsia="Times New Roman"/>
          <w:szCs w:val="24"/>
        </w:rPr>
        <w:t>Κ</w:t>
      </w:r>
      <w:r w:rsidRPr="0002729E">
        <w:rPr>
          <w:rFonts w:eastAsia="Times New Roman"/>
          <w:szCs w:val="24"/>
        </w:rPr>
        <w:t xml:space="preserve">οινωνικών </w:t>
      </w:r>
      <w:r>
        <w:rPr>
          <w:rFonts w:eastAsia="Times New Roman"/>
          <w:szCs w:val="24"/>
        </w:rPr>
        <w:t>Δ</w:t>
      </w:r>
      <w:r w:rsidRPr="0002729E">
        <w:rPr>
          <w:rFonts w:eastAsia="Times New Roman"/>
          <w:szCs w:val="24"/>
        </w:rPr>
        <w:t>ικαιωμάτων</w:t>
      </w:r>
      <w:r>
        <w:rPr>
          <w:rFonts w:eastAsia="Times New Roman"/>
          <w:szCs w:val="24"/>
        </w:rPr>
        <w:t>»</w:t>
      </w:r>
      <w:r>
        <w:rPr>
          <w:rFonts w:eastAsia="Times New Roman"/>
          <w:szCs w:val="24"/>
        </w:rPr>
        <w:t>,</w:t>
      </w:r>
      <w:r w:rsidRPr="0002729E">
        <w:rPr>
          <w:rFonts w:eastAsia="Times New Roman"/>
          <w:szCs w:val="24"/>
        </w:rPr>
        <w:t xml:space="preserve"> οι προτάσεις του ΣΥΡΙΖΑ αφορούν την αναθεώρηση των </w:t>
      </w:r>
      <w:r>
        <w:rPr>
          <w:rFonts w:eastAsia="Times New Roman"/>
          <w:szCs w:val="24"/>
        </w:rPr>
        <w:t>άρθρων</w:t>
      </w:r>
      <w:r w:rsidRPr="0002729E">
        <w:rPr>
          <w:rFonts w:eastAsia="Times New Roman"/>
          <w:szCs w:val="24"/>
        </w:rPr>
        <w:t xml:space="preserve"> 21 και 22 του Συντάγματος</w:t>
      </w:r>
      <w:r>
        <w:rPr>
          <w:rFonts w:eastAsia="Times New Roman"/>
          <w:szCs w:val="24"/>
        </w:rPr>
        <w:t>.</w:t>
      </w:r>
      <w:r w:rsidRPr="0002729E">
        <w:rPr>
          <w:rFonts w:eastAsia="Times New Roman"/>
          <w:szCs w:val="24"/>
        </w:rPr>
        <w:t xml:space="preserve"> </w:t>
      </w:r>
      <w:r>
        <w:rPr>
          <w:rFonts w:eastAsia="Times New Roman"/>
          <w:szCs w:val="24"/>
        </w:rPr>
        <w:t>Η</w:t>
      </w:r>
      <w:r w:rsidRPr="0002729E">
        <w:rPr>
          <w:rFonts w:eastAsia="Times New Roman"/>
          <w:szCs w:val="24"/>
        </w:rPr>
        <w:t xml:space="preserve"> αναθεώρηση των άρθρων αυτών κρίνεται απολύτως αναγκαία</w:t>
      </w:r>
      <w:r>
        <w:rPr>
          <w:rFonts w:eastAsia="Times New Roman"/>
          <w:szCs w:val="24"/>
        </w:rPr>
        <w:t>,</w:t>
      </w:r>
      <w:r w:rsidRPr="0002729E">
        <w:rPr>
          <w:rFonts w:eastAsia="Times New Roman"/>
          <w:szCs w:val="24"/>
        </w:rPr>
        <w:t xml:space="preserve"> διότι η οικονομική κρίση </w:t>
      </w:r>
      <w:r>
        <w:rPr>
          <w:rFonts w:eastAsia="Times New Roman"/>
          <w:szCs w:val="24"/>
        </w:rPr>
        <w:t>α</w:t>
      </w:r>
      <w:r w:rsidRPr="0002729E">
        <w:rPr>
          <w:rFonts w:eastAsia="Times New Roman"/>
          <w:szCs w:val="24"/>
        </w:rPr>
        <w:t>νέδειξε πολλά κενά στο Σύνταγμα</w:t>
      </w:r>
      <w:r>
        <w:rPr>
          <w:rFonts w:eastAsia="Times New Roman"/>
          <w:szCs w:val="24"/>
        </w:rPr>
        <w:t>,</w:t>
      </w:r>
      <w:r w:rsidRPr="0002729E">
        <w:rPr>
          <w:rFonts w:eastAsia="Times New Roman"/>
          <w:szCs w:val="24"/>
        </w:rPr>
        <w:t xml:space="preserve"> οι διατάξεις του οποίου πρέπει</w:t>
      </w:r>
      <w:r w:rsidRPr="0002729E">
        <w:rPr>
          <w:rFonts w:eastAsia="Times New Roman"/>
          <w:szCs w:val="24"/>
        </w:rPr>
        <w:t xml:space="preserve"> να προσαρμοστούν στις παρούσες οικονομικές και κοινωνικές συνθήκες</w:t>
      </w:r>
      <w:r>
        <w:rPr>
          <w:rFonts w:eastAsia="Times New Roman"/>
          <w:szCs w:val="24"/>
        </w:rPr>
        <w:t>.</w:t>
      </w:r>
      <w:r w:rsidRPr="0002729E">
        <w:rPr>
          <w:rFonts w:eastAsia="Times New Roman"/>
          <w:szCs w:val="24"/>
        </w:rPr>
        <w:t xml:space="preserve"> </w:t>
      </w:r>
      <w:r>
        <w:rPr>
          <w:rFonts w:eastAsia="Times New Roman"/>
          <w:szCs w:val="24"/>
        </w:rPr>
        <w:t>Ο</w:t>
      </w:r>
      <w:r w:rsidRPr="0002729E">
        <w:rPr>
          <w:rFonts w:eastAsia="Times New Roman"/>
          <w:szCs w:val="24"/>
        </w:rPr>
        <w:t>ι δημοσιονομικές προσαρμογές</w:t>
      </w:r>
      <w:r>
        <w:rPr>
          <w:rFonts w:eastAsia="Times New Roman"/>
          <w:szCs w:val="24"/>
        </w:rPr>
        <w:t>,</w:t>
      </w:r>
      <w:r w:rsidRPr="0002729E">
        <w:rPr>
          <w:rFonts w:eastAsia="Times New Roman"/>
          <w:szCs w:val="24"/>
        </w:rPr>
        <w:t xml:space="preserve"> στις οποίες </w:t>
      </w:r>
      <w:r>
        <w:rPr>
          <w:rFonts w:eastAsia="Times New Roman"/>
          <w:szCs w:val="24"/>
        </w:rPr>
        <w:t>υποχρεώθηκε</w:t>
      </w:r>
      <w:r w:rsidRPr="0002729E">
        <w:rPr>
          <w:rFonts w:eastAsia="Times New Roman"/>
          <w:szCs w:val="24"/>
        </w:rPr>
        <w:t xml:space="preserve"> η χώρα</w:t>
      </w:r>
      <w:r>
        <w:rPr>
          <w:rFonts w:eastAsia="Times New Roman"/>
          <w:szCs w:val="24"/>
        </w:rPr>
        <w:t>,</w:t>
      </w:r>
      <w:r w:rsidRPr="0002729E">
        <w:rPr>
          <w:rFonts w:eastAsia="Times New Roman"/>
          <w:szCs w:val="24"/>
        </w:rPr>
        <w:t xml:space="preserve"> έπληξαν κυρίως και πρωτίστως τους εργαζόμενους και τους οικονομικά αδύναμους</w:t>
      </w:r>
      <w:r>
        <w:rPr>
          <w:rFonts w:eastAsia="Times New Roman"/>
          <w:szCs w:val="24"/>
        </w:rPr>
        <w:t>,</w:t>
      </w:r>
      <w:r w:rsidRPr="0002729E">
        <w:rPr>
          <w:rFonts w:eastAsia="Times New Roman"/>
          <w:szCs w:val="24"/>
        </w:rPr>
        <w:t xml:space="preserve"> τόσο στα εισοδήματά </w:t>
      </w:r>
      <w:r>
        <w:rPr>
          <w:rFonts w:eastAsia="Times New Roman"/>
          <w:szCs w:val="24"/>
        </w:rPr>
        <w:t>τους</w:t>
      </w:r>
      <w:r w:rsidRPr="0002729E">
        <w:rPr>
          <w:rFonts w:eastAsia="Times New Roman"/>
          <w:szCs w:val="24"/>
        </w:rPr>
        <w:t xml:space="preserve"> όσο και στη δυνατότητ</w:t>
      </w:r>
      <w:r w:rsidRPr="0002729E">
        <w:rPr>
          <w:rFonts w:eastAsia="Times New Roman"/>
          <w:szCs w:val="24"/>
        </w:rPr>
        <w:t>ά τους για πρόσβαση σε υπηρεσίες υγείας</w:t>
      </w:r>
      <w:r>
        <w:rPr>
          <w:rFonts w:eastAsia="Times New Roman"/>
          <w:szCs w:val="24"/>
        </w:rPr>
        <w:t>,</w:t>
      </w:r>
      <w:r w:rsidRPr="0002729E">
        <w:rPr>
          <w:rFonts w:eastAsia="Times New Roman"/>
          <w:szCs w:val="24"/>
        </w:rPr>
        <w:t xml:space="preserve"> ασφάλισης και πρόνοιας</w:t>
      </w:r>
      <w:r>
        <w:rPr>
          <w:rFonts w:eastAsia="Times New Roman"/>
          <w:szCs w:val="24"/>
        </w:rPr>
        <w:t>, με συνέπεια τη</w:t>
      </w:r>
      <w:r w:rsidRPr="0002729E">
        <w:rPr>
          <w:rFonts w:eastAsia="Times New Roman"/>
          <w:szCs w:val="24"/>
        </w:rPr>
        <w:t xml:space="preserve"> διόγκωση του αισθήματος ανασφάλειας και </w:t>
      </w:r>
      <w:r>
        <w:rPr>
          <w:rFonts w:eastAsia="Times New Roman"/>
          <w:szCs w:val="24"/>
        </w:rPr>
        <w:t xml:space="preserve">έλλειψης </w:t>
      </w:r>
      <w:r w:rsidRPr="0002729E">
        <w:rPr>
          <w:rFonts w:eastAsia="Times New Roman"/>
          <w:szCs w:val="24"/>
        </w:rPr>
        <w:t>προστασίας</w:t>
      </w:r>
      <w:r>
        <w:rPr>
          <w:rFonts w:eastAsia="Times New Roman"/>
          <w:szCs w:val="24"/>
        </w:rPr>
        <w:t>.</w:t>
      </w:r>
    </w:p>
    <w:p w14:paraId="0A5DE454"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 xml:space="preserve">Ο ΣΥΡΙΖΑ προτείνει να εγγυάται </w:t>
      </w:r>
      <w:r w:rsidRPr="0002729E">
        <w:rPr>
          <w:rFonts w:eastAsia="Times New Roman"/>
          <w:szCs w:val="24"/>
        </w:rPr>
        <w:t>το κράτος</w:t>
      </w:r>
      <w:r>
        <w:rPr>
          <w:rFonts w:eastAsia="Times New Roman"/>
          <w:szCs w:val="24"/>
        </w:rPr>
        <w:t>,</w:t>
      </w:r>
      <w:r w:rsidRPr="0002729E">
        <w:rPr>
          <w:rFonts w:eastAsia="Times New Roman"/>
          <w:szCs w:val="24"/>
        </w:rPr>
        <w:t xml:space="preserve"> μέσω </w:t>
      </w:r>
      <w:r>
        <w:rPr>
          <w:rFonts w:eastAsia="Times New Roman"/>
          <w:szCs w:val="24"/>
        </w:rPr>
        <w:t>κ</w:t>
      </w:r>
      <w:r w:rsidRPr="0002729E">
        <w:rPr>
          <w:rFonts w:eastAsia="Times New Roman"/>
          <w:szCs w:val="24"/>
        </w:rPr>
        <w:t>αθολικών κοινωνικών υπηρεσιών και εισοδηματικών ενισχύσεων</w:t>
      </w:r>
      <w:r>
        <w:rPr>
          <w:rFonts w:eastAsia="Times New Roman"/>
          <w:szCs w:val="24"/>
        </w:rPr>
        <w:t>,</w:t>
      </w:r>
      <w:r w:rsidRPr="0002729E">
        <w:rPr>
          <w:rFonts w:eastAsia="Times New Roman"/>
          <w:szCs w:val="24"/>
        </w:rPr>
        <w:t xml:space="preserve"> αξιοπρε</w:t>
      </w:r>
      <w:r w:rsidRPr="0002729E">
        <w:rPr>
          <w:rFonts w:eastAsia="Times New Roman"/>
          <w:szCs w:val="24"/>
        </w:rPr>
        <w:t>πές επίπεδο διαβίωσης για όλους</w:t>
      </w:r>
      <w:r>
        <w:rPr>
          <w:rFonts w:eastAsia="Times New Roman"/>
          <w:szCs w:val="24"/>
        </w:rPr>
        <w:t>,</w:t>
      </w:r>
      <w:r w:rsidRPr="0002729E">
        <w:rPr>
          <w:rFonts w:eastAsia="Times New Roman"/>
          <w:szCs w:val="24"/>
        </w:rPr>
        <w:t xml:space="preserve"> που θα προσδιορίζεται με επιστημονικές μεθόδους</w:t>
      </w:r>
      <w:r>
        <w:rPr>
          <w:rFonts w:eastAsia="Times New Roman"/>
          <w:szCs w:val="24"/>
        </w:rPr>
        <w:t>,</w:t>
      </w:r>
      <w:r w:rsidRPr="0002729E">
        <w:rPr>
          <w:rFonts w:eastAsia="Times New Roman"/>
          <w:szCs w:val="24"/>
        </w:rPr>
        <w:t xml:space="preserve"> θα λαμβάνει υπ</w:t>
      </w:r>
      <w:r>
        <w:rPr>
          <w:rFonts w:eastAsia="Times New Roman"/>
          <w:szCs w:val="24"/>
        </w:rPr>
        <w:t xml:space="preserve">’ </w:t>
      </w:r>
      <w:r w:rsidRPr="0002729E">
        <w:rPr>
          <w:rFonts w:eastAsia="Times New Roman"/>
          <w:szCs w:val="24"/>
        </w:rPr>
        <w:t xml:space="preserve">όψιν τις επίκαιρες αντικειμενικές κοινωνικές συνθήκες και </w:t>
      </w:r>
      <w:r>
        <w:rPr>
          <w:rFonts w:eastAsia="Times New Roman"/>
          <w:szCs w:val="24"/>
        </w:rPr>
        <w:t xml:space="preserve">θα προστατεύει ειδικώς </w:t>
      </w:r>
      <w:r>
        <w:rPr>
          <w:rFonts w:eastAsia="Times New Roman"/>
          <w:szCs w:val="24"/>
        </w:rPr>
        <w:lastRenderedPageBreak/>
        <w:t>την</w:t>
      </w:r>
      <w:r w:rsidRPr="0002729E">
        <w:rPr>
          <w:rFonts w:eastAsia="Times New Roman"/>
          <w:szCs w:val="24"/>
        </w:rPr>
        <w:t xml:space="preserve"> οικογένεια</w:t>
      </w:r>
      <w:r>
        <w:rPr>
          <w:rFonts w:eastAsia="Times New Roman"/>
          <w:szCs w:val="24"/>
        </w:rPr>
        <w:t>,</w:t>
      </w:r>
      <w:r w:rsidRPr="0002729E">
        <w:rPr>
          <w:rFonts w:eastAsia="Times New Roman"/>
          <w:szCs w:val="24"/>
        </w:rPr>
        <w:t xml:space="preserve"> το γάμο</w:t>
      </w:r>
      <w:r>
        <w:rPr>
          <w:rFonts w:eastAsia="Times New Roman"/>
          <w:szCs w:val="24"/>
        </w:rPr>
        <w:t>,</w:t>
      </w:r>
      <w:r w:rsidRPr="0002729E">
        <w:rPr>
          <w:rFonts w:eastAsia="Times New Roman"/>
          <w:szCs w:val="24"/>
        </w:rPr>
        <w:t xml:space="preserve"> τη μητρότητα</w:t>
      </w:r>
      <w:r>
        <w:rPr>
          <w:rFonts w:eastAsia="Times New Roman"/>
          <w:szCs w:val="24"/>
        </w:rPr>
        <w:t>,</w:t>
      </w:r>
      <w:r w:rsidRPr="0002729E">
        <w:rPr>
          <w:rFonts w:eastAsia="Times New Roman"/>
          <w:szCs w:val="24"/>
        </w:rPr>
        <w:t xml:space="preserve"> τα παιδιά</w:t>
      </w:r>
      <w:r>
        <w:rPr>
          <w:rFonts w:eastAsia="Times New Roman"/>
          <w:szCs w:val="24"/>
        </w:rPr>
        <w:t>,</w:t>
      </w:r>
      <w:r w:rsidRPr="0002729E">
        <w:rPr>
          <w:rFonts w:eastAsia="Times New Roman"/>
          <w:szCs w:val="24"/>
        </w:rPr>
        <w:t xml:space="preserve"> τους νέους και τους ηλικιωμ</w:t>
      </w:r>
      <w:r w:rsidRPr="0002729E">
        <w:rPr>
          <w:rFonts w:eastAsia="Times New Roman"/>
          <w:szCs w:val="24"/>
        </w:rPr>
        <w:t>ένους</w:t>
      </w:r>
      <w:r>
        <w:rPr>
          <w:rFonts w:eastAsia="Times New Roman"/>
          <w:szCs w:val="24"/>
        </w:rPr>
        <w:t>,</w:t>
      </w:r>
      <w:r w:rsidRPr="0002729E">
        <w:rPr>
          <w:rFonts w:eastAsia="Times New Roman"/>
          <w:szCs w:val="24"/>
        </w:rPr>
        <w:t xml:space="preserve"> τα άτομα με αναπηρία και </w:t>
      </w:r>
      <w:r>
        <w:rPr>
          <w:rFonts w:eastAsia="Times New Roman"/>
          <w:szCs w:val="24"/>
        </w:rPr>
        <w:t>τ</w:t>
      </w:r>
      <w:r w:rsidRPr="0002729E">
        <w:rPr>
          <w:rFonts w:eastAsia="Times New Roman"/>
          <w:szCs w:val="24"/>
        </w:rPr>
        <w:t>ους άπορους</w:t>
      </w:r>
      <w:r>
        <w:rPr>
          <w:rFonts w:eastAsia="Times New Roman"/>
          <w:szCs w:val="24"/>
        </w:rPr>
        <w:t>.</w:t>
      </w:r>
      <w:r w:rsidRPr="0002729E">
        <w:rPr>
          <w:rFonts w:eastAsia="Times New Roman"/>
          <w:szCs w:val="24"/>
        </w:rPr>
        <w:t xml:space="preserve"> </w:t>
      </w:r>
    </w:p>
    <w:p w14:paraId="0A5DE455"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Ε</w:t>
      </w:r>
      <w:r w:rsidRPr="0002729E">
        <w:rPr>
          <w:rFonts w:eastAsia="Times New Roman"/>
          <w:szCs w:val="24"/>
        </w:rPr>
        <w:t>ίναι πρόταση με απολύτως συγκεκριμένες πρακτικές</w:t>
      </w:r>
      <w:r>
        <w:rPr>
          <w:rFonts w:eastAsia="Times New Roman"/>
          <w:szCs w:val="24"/>
        </w:rPr>
        <w:t>,</w:t>
      </w:r>
      <w:r w:rsidRPr="0002729E">
        <w:rPr>
          <w:rFonts w:eastAsia="Times New Roman"/>
          <w:szCs w:val="24"/>
        </w:rPr>
        <w:t xml:space="preserve"> που επιτυγχάνεται είτε μέσω </w:t>
      </w:r>
      <w:r>
        <w:rPr>
          <w:rFonts w:eastAsia="Times New Roman"/>
          <w:szCs w:val="24"/>
        </w:rPr>
        <w:t>κ</w:t>
      </w:r>
      <w:r w:rsidRPr="0002729E">
        <w:rPr>
          <w:rFonts w:eastAsia="Times New Roman"/>
          <w:szCs w:val="24"/>
        </w:rPr>
        <w:t xml:space="preserve">αθολικών κοινωνικών υπηρεσιών είτε μέσω εισοδηματικών ενισχύσεων είτε μέσω </w:t>
      </w:r>
      <w:r>
        <w:rPr>
          <w:rFonts w:eastAsia="Times New Roman"/>
          <w:szCs w:val="24"/>
        </w:rPr>
        <w:t xml:space="preserve">του </w:t>
      </w:r>
      <w:r w:rsidRPr="0002729E">
        <w:rPr>
          <w:rFonts w:eastAsia="Times New Roman"/>
          <w:szCs w:val="24"/>
        </w:rPr>
        <w:t xml:space="preserve">συνδυασμού </w:t>
      </w:r>
      <w:r>
        <w:rPr>
          <w:rFonts w:eastAsia="Times New Roman"/>
          <w:szCs w:val="24"/>
        </w:rPr>
        <w:t>τους</w:t>
      </w:r>
      <w:r>
        <w:rPr>
          <w:rFonts w:eastAsia="Times New Roman"/>
          <w:szCs w:val="24"/>
        </w:rPr>
        <w:t>. Η</w:t>
      </w:r>
      <w:r w:rsidRPr="0002729E">
        <w:rPr>
          <w:rFonts w:eastAsia="Times New Roman"/>
          <w:szCs w:val="24"/>
        </w:rPr>
        <w:t xml:space="preserve"> πρόταση διασφαλίζει σε κάθε περίπτωση και με κάθε μέσο το δικαίωμα σε ελάχιστο εγγυημένο εισόδημα</w:t>
      </w:r>
      <w:r>
        <w:rPr>
          <w:rFonts w:eastAsia="Times New Roman"/>
          <w:szCs w:val="24"/>
        </w:rPr>
        <w:t>.</w:t>
      </w:r>
    </w:p>
    <w:p w14:paraId="0A5DE456"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Ο</w:t>
      </w:r>
      <w:r w:rsidRPr="0002729E">
        <w:rPr>
          <w:rFonts w:eastAsia="Times New Roman"/>
          <w:szCs w:val="24"/>
        </w:rPr>
        <w:t xml:space="preserve"> ΣΥΡΙΖΑ προτείνει να </w:t>
      </w:r>
      <w:r>
        <w:rPr>
          <w:rFonts w:eastAsia="Times New Roman"/>
          <w:szCs w:val="24"/>
        </w:rPr>
        <w:t>εγγυάται</w:t>
      </w:r>
      <w:r w:rsidRPr="0002729E">
        <w:rPr>
          <w:rFonts w:eastAsia="Times New Roman"/>
          <w:szCs w:val="24"/>
        </w:rPr>
        <w:t xml:space="preserve"> το κράτος το δικαίωμα στην υγεία και να υποχρεώνεται να παρέχει καθολική πρόσβαση σε αποτελεσματικές παροχές υγείας μέσω του </w:t>
      </w:r>
      <w:r w:rsidRPr="0002729E">
        <w:rPr>
          <w:rFonts w:eastAsia="Times New Roman"/>
          <w:szCs w:val="24"/>
        </w:rPr>
        <w:t>Εθνικού Συστήματος Υγείας</w:t>
      </w:r>
      <w:r>
        <w:rPr>
          <w:rFonts w:eastAsia="Times New Roman"/>
          <w:szCs w:val="24"/>
        </w:rPr>
        <w:t>.</w:t>
      </w:r>
      <w:r w:rsidRPr="0002729E">
        <w:rPr>
          <w:rFonts w:eastAsia="Times New Roman"/>
          <w:szCs w:val="24"/>
        </w:rPr>
        <w:t xml:space="preserve"> </w:t>
      </w:r>
      <w:r>
        <w:rPr>
          <w:rFonts w:eastAsia="Times New Roman"/>
          <w:szCs w:val="24"/>
        </w:rPr>
        <w:t>Μ</w:t>
      </w:r>
      <w:r w:rsidRPr="0002729E">
        <w:rPr>
          <w:rFonts w:eastAsia="Times New Roman"/>
          <w:szCs w:val="24"/>
        </w:rPr>
        <w:t xml:space="preserve">ε την πρόταση αναγνωρίζεται ρητώς για πρώτη φορά ως κοινωνικό δικαίωμα </w:t>
      </w:r>
      <w:r>
        <w:rPr>
          <w:rFonts w:eastAsia="Times New Roman"/>
          <w:szCs w:val="24"/>
        </w:rPr>
        <w:t>-</w:t>
      </w:r>
      <w:r w:rsidRPr="0002729E">
        <w:rPr>
          <w:rFonts w:eastAsia="Times New Roman"/>
          <w:szCs w:val="24"/>
        </w:rPr>
        <w:t>και όχι απλ</w:t>
      </w:r>
      <w:r>
        <w:rPr>
          <w:rFonts w:eastAsia="Times New Roman"/>
          <w:szCs w:val="24"/>
        </w:rPr>
        <w:t xml:space="preserve">ά ως κρατική υποχρέωση μέριμνας- </w:t>
      </w:r>
      <w:r w:rsidRPr="0002729E">
        <w:rPr>
          <w:rFonts w:eastAsia="Times New Roman"/>
          <w:szCs w:val="24"/>
        </w:rPr>
        <w:t>το δικαίωμα στην υγεία</w:t>
      </w:r>
      <w:r>
        <w:rPr>
          <w:rFonts w:eastAsia="Times New Roman"/>
          <w:szCs w:val="24"/>
        </w:rPr>
        <w:t>,</w:t>
      </w:r>
      <w:r w:rsidRPr="0002729E">
        <w:rPr>
          <w:rFonts w:eastAsia="Times New Roman"/>
          <w:szCs w:val="24"/>
        </w:rPr>
        <w:t xml:space="preserve"> από το οποίο απορρέει </w:t>
      </w:r>
      <w:r>
        <w:rPr>
          <w:rFonts w:eastAsia="Times New Roman"/>
          <w:szCs w:val="24"/>
        </w:rPr>
        <w:t xml:space="preserve">η </w:t>
      </w:r>
      <w:r w:rsidRPr="0002729E">
        <w:rPr>
          <w:rFonts w:eastAsia="Times New Roman"/>
          <w:szCs w:val="24"/>
        </w:rPr>
        <w:t xml:space="preserve">υποχρέωση του </w:t>
      </w:r>
      <w:r>
        <w:rPr>
          <w:rFonts w:eastAsia="Times New Roman"/>
          <w:szCs w:val="24"/>
        </w:rPr>
        <w:t>κ</w:t>
      </w:r>
      <w:r w:rsidRPr="0002729E">
        <w:rPr>
          <w:rFonts w:eastAsia="Times New Roman"/>
          <w:szCs w:val="24"/>
        </w:rPr>
        <w:t>ράτους να παρέχει καθολική πρόσβαση σε αποτελεσμα</w:t>
      </w:r>
      <w:r w:rsidRPr="0002729E">
        <w:rPr>
          <w:rFonts w:eastAsia="Times New Roman"/>
          <w:szCs w:val="24"/>
        </w:rPr>
        <w:t xml:space="preserve">τικές παροχές υγείας με ταυτόχρονη </w:t>
      </w:r>
      <w:r>
        <w:rPr>
          <w:rFonts w:eastAsia="Times New Roman"/>
          <w:szCs w:val="24"/>
        </w:rPr>
        <w:t>σ</w:t>
      </w:r>
      <w:r w:rsidRPr="0002729E">
        <w:rPr>
          <w:rFonts w:eastAsia="Times New Roman"/>
          <w:szCs w:val="24"/>
        </w:rPr>
        <w:t>υνταγματική κατοχύρωση του Εθνικού Συστήματος Υγείας</w:t>
      </w:r>
      <w:r>
        <w:rPr>
          <w:rFonts w:eastAsia="Times New Roman"/>
          <w:szCs w:val="24"/>
        </w:rPr>
        <w:t>.</w:t>
      </w:r>
    </w:p>
    <w:p w14:paraId="0A5DE457"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lastRenderedPageBreak/>
        <w:t>Ο ΣΥΡΙΖΑ προτείνει να έχουν όλοι οι</w:t>
      </w:r>
      <w:r w:rsidRPr="0002729E">
        <w:rPr>
          <w:rFonts w:eastAsia="Times New Roman"/>
          <w:szCs w:val="24"/>
        </w:rPr>
        <w:t xml:space="preserve"> εργαζόμενοι</w:t>
      </w:r>
      <w:r>
        <w:rPr>
          <w:rFonts w:eastAsia="Times New Roman"/>
          <w:szCs w:val="24"/>
        </w:rPr>
        <w:t>,</w:t>
      </w:r>
      <w:r w:rsidRPr="0002729E">
        <w:rPr>
          <w:rFonts w:eastAsia="Times New Roman"/>
          <w:szCs w:val="24"/>
        </w:rPr>
        <w:t xml:space="preserve"> ανεξάρτητα από φύλο</w:t>
      </w:r>
      <w:r>
        <w:rPr>
          <w:rFonts w:eastAsia="Times New Roman"/>
          <w:szCs w:val="24"/>
        </w:rPr>
        <w:t>,</w:t>
      </w:r>
      <w:r w:rsidRPr="0002729E">
        <w:rPr>
          <w:rFonts w:eastAsia="Times New Roman"/>
          <w:szCs w:val="24"/>
        </w:rPr>
        <w:t xml:space="preserve"> ηλικία ή άλλη διάκριση</w:t>
      </w:r>
      <w:r>
        <w:rPr>
          <w:rFonts w:eastAsia="Times New Roman"/>
          <w:szCs w:val="24"/>
        </w:rPr>
        <w:t>,</w:t>
      </w:r>
      <w:r w:rsidRPr="0002729E">
        <w:rPr>
          <w:rFonts w:eastAsia="Times New Roman"/>
          <w:szCs w:val="24"/>
        </w:rPr>
        <w:t xml:space="preserve"> δικαίωμα ίσης αμοιβής για παρεχόμενη εργασία ίσης αξίας</w:t>
      </w:r>
      <w:r>
        <w:rPr>
          <w:rFonts w:eastAsia="Times New Roman"/>
          <w:szCs w:val="24"/>
        </w:rPr>
        <w:t>.</w:t>
      </w:r>
      <w:r w:rsidRPr="0002729E">
        <w:rPr>
          <w:rFonts w:eastAsia="Times New Roman"/>
          <w:szCs w:val="24"/>
        </w:rPr>
        <w:t xml:space="preserve"> </w:t>
      </w:r>
      <w:r>
        <w:rPr>
          <w:rFonts w:eastAsia="Times New Roman"/>
          <w:szCs w:val="24"/>
        </w:rPr>
        <w:t>Έ</w:t>
      </w:r>
      <w:r w:rsidRPr="0002729E">
        <w:rPr>
          <w:rFonts w:eastAsia="Times New Roman"/>
          <w:szCs w:val="24"/>
        </w:rPr>
        <w:t>τσι</w:t>
      </w:r>
      <w:r w:rsidRPr="0002729E">
        <w:rPr>
          <w:rFonts w:eastAsia="Times New Roman"/>
          <w:szCs w:val="24"/>
        </w:rPr>
        <w:t xml:space="preserve"> διευρύνεται </w:t>
      </w:r>
      <w:r>
        <w:rPr>
          <w:rFonts w:eastAsia="Times New Roman"/>
          <w:szCs w:val="24"/>
        </w:rPr>
        <w:t>η</w:t>
      </w:r>
      <w:r w:rsidRPr="0002729E">
        <w:rPr>
          <w:rFonts w:eastAsia="Times New Roman"/>
          <w:szCs w:val="24"/>
        </w:rPr>
        <w:t xml:space="preserve"> προστασία της εργασίας</w:t>
      </w:r>
      <w:r>
        <w:rPr>
          <w:rFonts w:eastAsia="Times New Roman"/>
          <w:szCs w:val="24"/>
        </w:rPr>
        <w:t>,</w:t>
      </w:r>
      <w:r w:rsidRPr="0002729E">
        <w:rPr>
          <w:rFonts w:eastAsia="Times New Roman"/>
          <w:szCs w:val="24"/>
        </w:rPr>
        <w:t xml:space="preserve"> </w:t>
      </w:r>
      <w:r>
        <w:rPr>
          <w:rFonts w:eastAsia="Times New Roman"/>
          <w:szCs w:val="24"/>
        </w:rPr>
        <w:t>α</w:t>
      </w:r>
      <w:r w:rsidRPr="0002729E">
        <w:rPr>
          <w:rFonts w:eastAsia="Times New Roman"/>
          <w:szCs w:val="24"/>
        </w:rPr>
        <w:t>φού στο μέλλον δεν θα είναι επιτρεπτή η παράκαμψη</w:t>
      </w:r>
      <w:r>
        <w:rPr>
          <w:rFonts w:eastAsia="Times New Roman"/>
          <w:szCs w:val="24"/>
        </w:rPr>
        <w:t>, λ</w:t>
      </w:r>
      <w:r w:rsidRPr="0002729E">
        <w:rPr>
          <w:rFonts w:eastAsia="Times New Roman"/>
          <w:szCs w:val="24"/>
        </w:rPr>
        <w:t>όγω ηλικίας</w:t>
      </w:r>
      <w:r>
        <w:rPr>
          <w:rFonts w:eastAsia="Times New Roman"/>
          <w:szCs w:val="24"/>
        </w:rPr>
        <w:t>,</w:t>
      </w:r>
      <w:r w:rsidRPr="0002729E">
        <w:rPr>
          <w:rFonts w:eastAsia="Times New Roman"/>
          <w:szCs w:val="24"/>
        </w:rPr>
        <w:t xml:space="preserve"> της ίσης αμοιβής</w:t>
      </w:r>
      <w:r>
        <w:rPr>
          <w:rFonts w:eastAsia="Times New Roman"/>
          <w:szCs w:val="24"/>
        </w:rPr>
        <w:t>.</w:t>
      </w:r>
      <w:r w:rsidRPr="0002729E">
        <w:rPr>
          <w:rFonts w:eastAsia="Times New Roman"/>
          <w:szCs w:val="24"/>
        </w:rPr>
        <w:t xml:space="preserve"> </w:t>
      </w:r>
    </w:p>
    <w:p w14:paraId="0A5DE458"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Π</w:t>
      </w:r>
      <w:r w:rsidRPr="0002729E">
        <w:rPr>
          <w:rFonts w:eastAsia="Times New Roman"/>
          <w:szCs w:val="24"/>
        </w:rPr>
        <w:t>ροτείνει</w:t>
      </w:r>
      <w:r>
        <w:rPr>
          <w:rFonts w:eastAsia="Times New Roman"/>
          <w:szCs w:val="24"/>
        </w:rPr>
        <w:t>,</w:t>
      </w:r>
      <w:r w:rsidRPr="0002729E">
        <w:rPr>
          <w:rFonts w:eastAsia="Times New Roman"/>
          <w:szCs w:val="24"/>
        </w:rPr>
        <w:t xml:space="preserve"> αφ</w:t>
      </w:r>
      <w:r>
        <w:rPr>
          <w:rFonts w:eastAsia="Times New Roman"/>
          <w:szCs w:val="24"/>
        </w:rPr>
        <w:t>’ ενός,</w:t>
      </w:r>
      <w:r w:rsidRPr="0002729E">
        <w:rPr>
          <w:rFonts w:eastAsia="Times New Roman"/>
          <w:szCs w:val="24"/>
        </w:rPr>
        <w:t xml:space="preserve"> την </w:t>
      </w:r>
      <w:r>
        <w:rPr>
          <w:rFonts w:eastAsia="Times New Roman"/>
          <w:szCs w:val="24"/>
        </w:rPr>
        <w:t xml:space="preserve">κατοχύρωση των συλλογικών διαπραγματεύσεων για </w:t>
      </w:r>
      <w:r w:rsidRPr="0002729E">
        <w:rPr>
          <w:rFonts w:eastAsia="Times New Roman"/>
          <w:szCs w:val="24"/>
        </w:rPr>
        <w:t xml:space="preserve">τον καθορισμό </w:t>
      </w:r>
      <w:r>
        <w:rPr>
          <w:rFonts w:eastAsia="Times New Roman"/>
          <w:szCs w:val="24"/>
        </w:rPr>
        <w:t>τ</w:t>
      </w:r>
      <w:r w:rsidRPr="0002729E">
        <w:rPr>
          <w:rFonts w:eastAsia="Times New Roman"/>
          <w:szCs w:val="24"/>
        </w:rPr>
        <w:t>ου ελάχιστου μισθού και το δικαίωμα μονομερού</w:t>
      </w:r>
      <w:r w:rsidRPr="0002729E">
        <w:rPr>
          <w:rFonts w:eastAsia="Times New Roman"/>
          <w:szCs w:val="24"/>
        </w:rPr>
        <w:t>ς προσφυγής των κοινωνικών εταίρων στη διαιτησία και</w:t>
      </w:r>
      <w:r>
        <w:rPr>
          <w:rFonts w:eastAsia="Times New Roman"/>
          <w:szCs w:val="24"/>
        </w:rPr>
        <w:t>,</w:t>
      </w:r>
      <w:r w:rsidRPr="0002729E">
        <w:rPr>
          <w:rFonts w:eastAsia="Times New Roman"/>
          <w:szCs w:val="24"/>
        </w:rPr>
        <w:t xml:space="preserve"> αφ</w:t>
      </w:r>
      <w:r>
        <w:rPr>
          <w:rFonts w:eastAsia="Times New Roman"/>
          <w:szCs w:val="24"/>
        </w:rPr>
        <w:t xml:space="preserve">’ </w:t>
      </w:r>
      <w:r w:rsidRPr="0002729E">
        <w:rPr>
          <w:rFonts w:eastAsia="Times New Roman"/>
          <w:szCs w:val="24"/>
        </w:rPr>
        <w:t>ετέρου</w:t>
      </w:r>
      <w:r>
        <w:rPr>
          <w:rFonts w:eastAsia="Times New Roman"/>
          <w:szCs w:val="24"/>
        </w:rPr>
        <w:t>,</w:t>
      </w:r>
      <w:r w:rsidRPr="0002729E">
        <w:rPr>
          <w:rFonts w:eastAsia="Times New Roman"/>
          <w:szCs w:val="24"/>
        </w:rPr>
        <w:t xml:space="preserve"> να οριστούν γενικ</w:t>
      </w:r>
      <w:r>
        <w:rPr>
          <w:rFonts w:eastAsia="Times New Roman"/>
          <w:szCs w:val="24"/>
        </w:rPr>
        <w:t>οί</w:t>
      </w:r>
      <w:r w:rsidRPr="0002729E">
        <w:rPr>
          <w:rFonts w:eastAsia="Times New Roman"/>
          <w:szCs w:val="24"/>
        </w:rPr>
        <w:t xml:space="preserve"> ελάχιστοι όροι προστασίας των εργαζομένων με νόμο</w:t>
      </w:r>
      <w:r>
        <w:rPr>
          <w:rFonts w:eastAsia="Times New Roman"/>
          <w:szCs w:val="24"/>
        </w:rPr>
        <w:t>,</w:t>
      </w:r>
      <w:r w:rsidRPr="0002729E">
        <w:rPr>
          <w:rFonts w:eastAsia="Times New Roman"/>
          <w:szCs w:val="24"/>
        </w:rPr>
        <w:t xml:space="preserve"> </w:t>
      </w:r>
      <w:r>
        <w:rPr>
          <w:rFonts w:eastAsia="Times New Roman"/>
          <w:szCs w:val="24"/>
        </w:rPr>
        <w:t>α</w:t>
      </w:r>
      <w:r w:rsidRPr="0002729E">
        <w:rPr>
          <w:rFonts w:eastAsia="Times New Roman"/>
          <w:szCs w:val="24"/>
        </w:rPr>
        <w:t xml:space="preserve">λλά πάντα με σεβασμό στα όρια που θέτουν </w:t>
      </w:r>
      <w:r>
        <w:rPr>
          <w:rFonts w:eastAsia="Times New Roman"/>
          <w:szCs w:val="24"/>
        </w:rPr>
        <w:t>ο</w:t>
      </w:r>
      <w:r w:rsidRPr="0002729E">
        <w:rPr>
          <w:rFonts w:eastAsia="Times New Roman"/>
          <w:szCs w:val="24"/>
        </w:rPr>
        <w:t>ι διεθνείς συμβάσεις και η αρχή της ανθρώπινης αξίας</w:t>
      </w:r>
      <w:r>
        <w:rPr>
          <w:rFonts w:eastAsia="Times New Roman"/>
          <w:szCs w:val="24"/>
        </w:rPr>
        <w:t>.</w:t>
      </w:r>
    </w:p>
    <w:p w14:paraId="0A5DE459" w14:textId="77777777" w:rsidR="00415E13" w:rsidRDefault="00E650A0">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w:t>
      </w:r>
      <w:r w:rsidRPr="009A65EF">
        <w:rPr>
          <w:rFonts w:eastAsia="Times New Roman" w:cs="Times New Roman"/>
          <w:szCs w:val="24"/>
        </w:rPr>
        <w:t>ει το κουδούνι λήξεως του χρόνου ομιλίας του κυρίου Βουλευτή)</w:t>
      </w:r>
    </w:p>
    <w:p w14:paraId="0A5DE45A"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 xml:space="preserve">Ολοκληρώνω, κύριε Πρόεδρε. </w:t>
      </w:r>
    </w:p>
    <w:p w14:paraId="0A5DE45B"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Ο</w:t>
      </w:r>
      <w:r w:rsidRPr="0002729E">
        <w:rPr>
          <w:rFonts w:eastAsia="Times New Roman"/>
          <w:szCs w:val="24"/>
        </w:rPr>
        <w:t xml:space="preserve"> ΣΥΡΙΖΑ προτείνει να αποτελεί </w:t>
      </w:r>
      <w:r>
        <w:rPr>
          <w:rFonts w:eastAsia="Times New Roman"/>
          <w:szCs w:val="24"/>
        </w:rPr>
        <w:t xml:space="preserve">η </w:t>
      </w:r>
      <w:r w:rsidRPr="0002729E">
        <w:rPr>
          <w:rFonts w:eastAsia="Times New Roman"/>
          <w:szCs w:val="24"/>
        </w:rPr>
        <w:t>κοινωνική ασφάλιση δικαίωμα</w:t>
      </w:r>
      <w:r>
        <w:rPr>
          <w:rFonts w:eastAsia="Times New Roman"/>
          <w:szCs w:val="24"/>
        </w:rPr>
        <w:t>.</w:t>
      </w:r>
      <w:r w:rsidRPr="0002729E">
        <w:rPr>
          <w:rFonts w:eastAsia="Times New Roman"/>
          <w:szCs w:val="24"/>
        </w:rPr>
        <w:t xml:space="preserve"> </w:t>
      </w:r>
      <w:r>
        <w:rPr>
          <w:rFonts w:eastAsia="Times New Roman"/>
          <w:szCs w:val="24"/>
        </w:rPr>
        <w:t>Π</w:t>
      </w:r>
      <w:r w:rsidRPr="0002729E">
        <w:rPr>
          <w:rFonts w:eastAsia="Times New Roman"/>
          <w:szCs w:val="24"/>
        </w:rPr>
        <w:t xml:space="preserve">ροτείνει το κράτος να υποχρεώνεται να εξασφαλίζει </w:t>
      </w:r>
      <w:r w:rsidRPr="0002729E">
        <w:rPr>
          <w:rFonts w:eastAsia="Times New Roman"/>
          <w:szCs w:val="24"/>
        </w:rPr>
        <w:lastRenderedPageBreak/>
        <w:t xml:space="preserve">αποτελεσματική προστασία έναντι όλων των ασφαλιστικών κινδύνων μέσω ενός </w:t>
      </w:r>
      <w:r>
        <w:rPr>
          <w:rFonts w:eastAsia="Times New Roman"/>
          <w:szCs w:val="24"/>
        </w:rPr>
        <w:t>ε</w:t>
      </w:r>
      <w:r w:rsidRPr="0002729E">
        <w:rPr>
          <w:rFonts w:eastAsia="Times New Roman"/>
          <w:szCs w:val="24"/>
        </w:rPr>
        <w:t>νιαίου συστήματος καθολικής κάλυψης</w:t>
      </w:r>
      <w:r>
        <w:rPr>
          <w:rFonts w:eastAsia="Times New Roman"/>
          <w:szCs w:val="24"/>
        </w:rPr>
        <w:t>,</w:t>
      </w:r>
      <w:r w:rsidRPr="0002729E">
        <w:rPr>
          <w:rFonts w:eastAsia="Times New Roman"/>
          <w:szCs w:val="24"/>
        </w:rPr>
        <w:t xml:space="preserve"> στο πλαίσιο δημ</w:t>
      </w:r>
      <w:r>
        <w:rPr>
          <w:rFonts w:eastAsia="Times New Roman"/>
          <w:szCs w:val="24"/>
        </w:rPr>
        <w:t>όσιου</w:t>
      </w:r>
      <w:r w:rsidRPr="0002729E">
        <w:rPr>
          <w:rFonts w:eastAsia="Times New Roman"/>
          <w:szCs w:val="24"/>
        </w:rPr>
        <w:t xml:space="preserve"> αναδιανεμητικού συστήματος</w:t>
      </w:r>
      <w:r>
        <w:rPr>
          <w:rFonts w:eastAsia="Times New Roman"/>
          <w:szCs w:val="24"/>
        </w:rPr>
        <w:t>,</w:t>
      </w:r>
      <w:r w:rsidRPr="0002729E">
        <w:rPr>
          <w:rFonts w:eastAsia="Times New Roman"/>
          <w:szCs w:val="24"/>
        </w:rPr>
        <w:t xml:space="preserve"> που λειτουργεί βάσει των αρχών της </w:t>
      </w:r>
      <w:r>
        <w:rPr>
          <w:rFonts w:eastAsia="Times New Roman"/>
          <w:szCs w:val="24"/>
        </w:rPr>
        <w:t>α</w:t>
      </w:r>
      <w:r w:rsidRPr="0002729E">
        <w:rPr>
          <w:rFonts w:eastAsia="Times New Roman"/>
          <w:szCs w:val="24"/>
        </w:rPr>
        <w:t>λληλεγγύης</w:t>
      </w:r>
      <w:r w:rsidRPr="0002729E">
        <w:rPr>
          <w:rFonts w:eastAsia="Times New Roman"/>
          <w:szCs w:val="24"/>
        </w:rPr>
        <w:t xml:space="preserve"> και της ανταποδοτικότητας</w:t>
      </w:r>
      <w:r>
        <w:rPr>
          <w:rFonts w:eastAsia="Times New Roman"/>
          <w:szCs w:val="24"/>
        </w:rPr>
        <w:t>. Επομένως με την πρόταση αυτή αναγνωρίζεται</w:t>
      </w:r>
      <w:r w:rsidRPr="0002729E">
        <w:rPr>
          <w:rFonts w:eastAsia="Times New Roman"/>
          <w:szCs w:val="24"/>
        </w:rPr>
        <w:t xml:space="preserve"> ρητώς ως κοινωνικό δικαίωμα για πρώτη φορά το δικαίωμα στην κοινωνική ασφάλιση</w:t>
      </w:r>
      <w:r>
        <w:rPr>
          <w:rFonts w:eastAsia="Times New Roman"/>
          <w:szCs w:val="24"/>
        </w:rPr>
        <w:t>.</w:t>
      </w:r>
    </w:p>
    <w:p w14:paraId="0A5DE45C" w14:textId="77777777" w:rsidR="00415E13" w:rsidRDefault="00E650A0">
      <w:pPr>
        <w:tabs>
          <w:tab w:val="center" w:pos="4753"/>
          <w:tab w:val="left" w:pos="6156"/>
        </w:tabs>
        <w:spacing w:line="600" w:lineRule="auto"/>
        <w:ind w:firstLine="720"/>
        <w:jc w:val="both"/>
        <w:rPr>
          <w:rFonts w:eastAsia="Times New Roman"/>
          <w:szCs w:val="24"/>
        </w:rPr>
      </w:pPr>
      <w:r w:rsidRPr="0002729E">
        <w:rPr>
          <w:rFonts w:eastAsia="Times New Roman"/>
          <w:szCs w:val="24"/>
        </w:rPr>
        <w:t>Τέλος</w:t>
      </w:r>
      <w:r>
        <w:rPr>
          <w:rFonts w:eastAsia="Times New Roman"/>
          <w:szCs w:val="24"/>
        </w:rPr>
        <w:t>,</w:t>
      </w:r>
      <w:r w:rsidRPr="0002729E">
        <w:rPr>
          <w:rFonts w:eastAsia="Times New Roman"/>
          <w:szCs w:val="24"/>
        </w:rPr>
        <w:t xml:space="preserve"> ο ΣΥΡΙΖΑ προτείνει προσθήκη στην παράγραφο 7 του άρθρου 21 με την εξής διατύπωση</w:t>
      </w:r>
      <w:r>
        <w:rPr>
          <w:rFonts w:eastAsia="Times New Roman"/>
          <w:szCs w:val="24"/>
        </w:rPr>
        <w:t>:</w:t>
      </w:r>
      <w:r w:rsidRPr="0002729E">
        <w:rPr>
          <w:rFonts w:eastAsia="Times New Roman"/>
          <w:szCs w:val="24"/>
        </w:rPr>
        <w:t xml:space="preserve"> </w:t>
      </w:r>
      <w:r>
        <w:rPr>
          <w:rFonts w:eastAsia="Times New Roman"/>
          <w:szCs w:val="24"/>
        </w:rPr>
        <w:t>«</w:t>
      </w:r>
      <w:r w:rsidRPr="0002729E">
        <w:rPr>
          <w:rFonts w:eastAsia="Times New Roman"/>
          <w:szCs w:val="24"/>
        </w:rPr>
        <w:t>Βασικά κοινωνικ</w:t>
      </w:r>
      <w:r w:rsidRPr="0002729E">
        <w:rPr>
          <w:rFonts w:eastAsia="Times New Roman"/>
          <w:szCs w:val="24"/>
        </w:rPr>
        <w:t>ά αγαθά</w:t>
      </w:r>
      <w:r>
        <w:rPr>
          <w:rFonts w:eastAsia="Times New Roman"/>
          <w:szCs w:val="24"/>
        </w:rPr>
        <w:t>,</w:t>
      </w:r>
      <w:r w:rsidRPr="0002729E">
        <w:rPr>
          <w:rFonts w:eastAsia="Times New Roman"/>
          <w:szCs w:val="24"/>
        </w:rPr>
        <w:t xml:space="preserve"> όπως το νερό</w:t>
      </w:r>
      <w:r>
        <w:rPr>
          <w:rFonts w:eastAsia="Times New Roman"/>
          <w:szCs w:val="24"/>
        </w:rPr>
        <w:t>,</w:t>
      </w:r>
      <w:r w:rsidRPr="0002729E">
        <w:rPr>
          <w:rFonts w:eastAsia="Times New Roman"/>
          <w:szCs w:val="24"/>
        </w:rPr>
        <w:t xml:space="preserve"> η ηλεκτρική ενέργεια και τα δίκτυα διανομής </w:t>
      </w:r>
      <w:r>
        <w:rPr>
          <w:rFonts w:eastAsia="Times New Roman"/>
          <w:szCs w:val="24"/>
        </w:rPr>
        <w:t>τους,</w:t>
      </w:r>
      <w:r w:rsidRPr="0002729E">
        <w:rPr>
          <w:rFonts w:eastAsia="Times New Roman"/>
          <w:szCs w:val="24"/>
        </w:rPr>
        <w:t xml:space="preserve"> υπόκει</w:t>
      </w:r>
      <w:r>
        <w:rPr>
          <w:rFonts w:eastAsia="Times New Roman"/>
          <w:szCs w:val="24"/>
        </w:rPr>
        <w:t>νται</w:t>
      </w:r>
      <w:r w:rsidRPr="0002729E">
        <w:rPr>
          <w:rFonts w:eastAsia="Times New Roman"/>
          <w:szCs w:val="24"/>
        </w:rPr>
        <w:t xml:space="preserve"> σε καθεστώς δημόσιας υπηρεσίας και τελούν σε δημόσιο έλεγχο</w:t>
      </w:r>
      <w:r>
        <w:rPr>
          <w:rFonts w:eastAsia="Times New Roman"/>
          <w:szCs w:val="24"/>
        </w:rPr>
        <w:t>.</w:t>
      </w:r>
      <w:r>
        <w:rPr>
          <w:rFonts w:eastAsia="Times New Roman"/>
          <w:szCs w:val="24"/>
        </w:rPr>
        <w:t>». Ο</w:t>
      </w:r>
      <w:r w:rsidRPr="0002729E">
        <w:rPr>
          <w:rFonts w:eastAsia="Times New Roman"/>
          <w:szCs w:val="24"/>
        </w:rPr>
        <w:t xml:space="preserve"> στόχος είναι να εξασφαλιστεί στα βασικά κοινωνικά αγαθά </w:t>
      </w:r>
      <w:r>
        <w:rPr>
          <w:rFonts w:eastAsia="Times New Roman"/>
          <w:szCs w:val="24"/>
        </w:rPr>
        <w:t>η</w:t>
      </w:r>
      <w:r w:rsidRPr="0002729E">
        <w:rPr>
          <w:rFonts w:eastAsia="Times New Roman"/>
          <w:szCs w:val="24"/>
        </w:rPr>
        <w:t xml:space="preserve"> συνέχεια της παροχής των σχετικών υπηρεσιών σε πρ</w:t>
      </w:r>
      <w:r w:rsidRPr="0002729E">
        <w:rPr>
          <w:rFonts w:eastAsia="Times New Roman"/>
          <w:szCs w:val="24"/>
        </w:rPr>
        <w:t>οσιτές τιμές και σε υψηλή ποιότητα</w:t>
      </w:r>
      <w:r>
        <w:rPr>
          <w:rFonts w:eastAsia="Times New Roman"/>
          <w:szCs w:val="24"/>
        </w:rPr>
        <w:t>.</w:t>
      </w:r>
    </w:p>
    <w:p w14:paraId="0A5DE45D"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Ε</w:t>
      </w:r>
      <w:r w:rsidRPr="0002729E">
        <w:rPr>
          <w:rFonts w:eastAsia="Times New Roman"/>
          <w:szCs w:val="24"/>
        </w:rPr>
        <w:t>υχαριστώ</w:t>
      </w:r>
      <w:r>
        <w:rPr>
          <w:rFonts w:eastAsia="Times New Roman"/>
          <w:szCs w:val="24"/>
        </w:rPr>
        <w:t xml:space="preserve">. </w:t>
      </w:r>
    </w:p>
    <w:p w14:paraId="0A5DE45E" w14:textId="77777777" w:rsidR="00415E13" w:rsidRDefault="00E650A0">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A5DE45F" w14:textId="77777777" w:rsidR="00415E13" w:rsidRDefault="00E650A0">
      <w:pPr>
        <w:tabs>
          <w:tab w:val="center" w:pos="4753"/>
          <w:tab w:val="left" w:pos="6156"/>
        </w:tabs>
        <w:spacing w:line="600" w:lineRule="auto"/>
        <w:ind w:firstLine="720"/>
        <w:jc w:val="both"/>
        <w:rPr>
          <w:rFonts w:eastAsia="Times New Roman"/>
          <w:szCs w:val="24"/>
        </w:rPr>
      </w:pPr>
      <w:r w:rsidRPr="00E53EFE">
        <w:rPr>
          <w:rFonts w:eastAsia="Times New Roman"/>
          <w:b/>
          <w:szCs w:val="24"/>
        </w:rPr>
        <w:t>ΠΡΟΕΔΡΕΥΩΝ (Δημήτριος Κρεμαστινός):</w:t>
      </w:r>
      <w:r>
        <w:rPr>
          <w:rFonts w:eastAsia="Times New Roman"/>
          <w:szCs w:val="24"/>
        </w:rPr>
        <w:t xml:space="preserve"> Και εγώ ευχαριστώ. </w:t>
      </w:r>
    </w:p>
    <w:p w14:paraId="0A5DE460"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lastRenderedPageBreak/>
        <w:t>Τον λόγο έχει η κ</w:t>
      </w:r>
      <w:r>
        <w:rPr>
          <w:rFonts w:eastAsia="Times New Roman"/>
          <w:szCs w:val="24"/>
        </w:rPr>
        <w:t>.</w:t>
      </w:r>
      <w:r w:rsidRPr="0002729E">
        <w:rPr>
          <w:rFonts w:eastAsia="Times New Roman"/>
          <w:szCs w:val="24"/>
        </w:rPr>
        <w:t xml:space="preserve"> Μπακογιάννη</w:t>
      </w:r>
      <w:r>
        <w:rPr>
          <w:rFonts w:eastAsia="Times New Roman"/>
          <w:szCs w:val="24"/>
        </w:rPr>
        <w:t>,</w:t>
      </w:r>
      <w:r w:rsidRPr="0002729E">
        <w:rPr>
          <w:rFonts w:eastAsia="Times New Roman"/>
          <w:szCs w:val="24"/>
        </w:rPr>
        <w:t xml:space="preserve"> </w:t>
      </w:r>
      <w:r>
        <w:rPr>
          <w:rFonts w:eastAsia="Times New Roman"/>
          <w:szCs w:val="24"/>
        </w:rPr>
        <w:t>Β</w:t>
      </w:r>
      <w:r w:rsidRPr="0002729E">
        <w:rPr>
          <w:rFonts w:eastAsia="Times New Roman"/>
          <w:szCs w:val="24"/>
        </w:rPr>
        <w:t xml:space="preserve">ουλευτής της </w:t>
      </w:r>
      <w:r>
        <w:rPr>
          <w:rFonts w:eastAsia="Times New Roman"/>
          <w:szCs w:val="24"/>
        </w:rPr>
        <w:t xml:space="preserve">Νέας Δημοκρατίας. </w:t>
      </w:r>
    </w:p>
    <w:p w14:paraId="0A5DE461" w14:textId="77777777" w:rsidR="00415E13" w:rsidRDefault="00E650A0">
      <w:pPr>
        <w:tabs>
          <w:tab w:val="center" w:pos="4753"/>
          <w:tab w:val="left" w:pos="6156"/>
        </w:tabs>
        <w:spacing w:line="600" w:lineRule="auto"/>
        <w:ind w:firstLine="720"/>
        <w:jc w:val="both"/>
        <w:rPr>
          <w:rFonts w:eastAsia="Times New Roman"/>
          <w:szCs w:val="24"/>
        </w:rPr>
      </w:pPr>
      <w:r w:rsidRPr="00965BE5">
        <w:rPr>
          <w:rFonts w:eastAsia="Times New Roman"/>
          <w:b/>
          <w:szCs w:val="24"/>
        </w:rPr>
        <w:t>ΘΕΟΔΩΡΑ ΜΠΑΚΟΓΙΑΝΝΗ:</w:t>
      </w:r>
      <w:r>
        <w:rPr>
          <w:rFonts w:eastAsia="Times New Roman"/>
          <w:szCs w:val="24"/>
        </w:rPr>
        <w:t xml:space="preserve"> </w:t>
      </w:r>
      <w:r w:rsidRPr="0002729E">
        <w:rPr>
          <w:rFonts w:eastAsia="Times New Roman"/>
          <w:szCs w:val="24"/>
        </w:rPr>
        <w:t>Κύριε Πρόεδρε</w:t>
      </w:r>
      <w:r>
        <w:rPr>
          <w:rFonts w:eastAsia="Times New Roman"/>
          <w:szCs w:val="24"/>
        </w:rPr>
        <w:t>,</w:t>
      </w:r>
      <w:r w:rsidRPr="0002729E">
        <w:rPr>
          <w:rFonts w:eastAsia="Times New Roman"/>
          <w:szCs w:val="24"/>
        </w:rPr>
        <w:t xml:space="preserve"> επιτρέψ</w:t>
      </w:r>
      <w:r w:rsidRPr="0002729E">
        <w:rPr>
          <w:rFonts w:eastAsia="Times New Roman"/>
          <w:szCs w:val="24"/>
        </w:rPr>
        <w:t xml:space="preserve">τε μου ξεκινώντας να κάνω </w:t>
      </w:r>
      <w:r>
        <w:rPr>
          <w:rFonts w:eastAsia="Times New Roman"/>
          <w:szCs w:val="24"/>
        </w:rPr>
        <w:t>μια</w:t>
      </w:r>
      <w:r w:rsidRPr="0002729E">
        <w:rPr>
          <w:rFonts w:eastAsia="Times New Roman"/>
          <w:szCs w:val="24"/>
        </w:rPr>
        <w:t xml:space="preserve"> παρατήρηση</w:t>
      </w:r>
      <w:r>
        <w:rPr>
          <w:rFonts w:eastAsia="Times New Roman"/>
          <w:szCs w:val="24"/>
        </w:rPr>
        <w:t>.</w:t>
      </w:r>
      <w:r w:rsidRPr="0002729E">
        <w:rPr>
          <w:rFonts w:eastAsia="Times New Roman"/>
          <w:szCs w:val="24"/>
        </w:rPr>
        <w:t xml:space="preserve"> </w:t>
      </w:r>
      <w:r>
        <w:rPr>
          <w:rFonts w:eastAsia="Times New Roman"/>
          <w:szCs w:val="24"/>
        </w:rPr>
        <w:t>Η</w:t>
      </w:r>
      <w:r w:rsidRPr="0002729E">
        <w:rPr>
          <w:rFonts w:eastAsia="Times New Roman"/>
          <w:szCs w:val="24"/>
        </w:rPr>
        <w:t xml:space="preserve"> συζήτηση για το Σύνταγμα γίνεται μεταξύ των </w:t>
      </w:r>
      <w:r>
        <w:rPr>
          <w:rFonts w:eastAsia="Times New Roman"/>
          <w:szCs w:val="24"/>
        </w:rPr>
        <w:t>Κ</w:t>
      </w:r>
      <w:r w:rsidRPr="0002729E">
        <w:rPr>
          <w:rFonts w:eastAsia="Times New Roman"/>
          <w:szCs w:val="24"/>
        </w:rPr>
        <w:t xml:space="preserve">οινοβουλευτικών </w:t>
      </w:r>
      <w:r>
        <w:rPr>
          <w:rFonts w:eastAsia="Times New Roman"/>
          <w:szCs w:val="24"/>
        </w:rPr>
        <w:t>Ο</w:t>
      </w:r>
      <w:r w:rsidRPr="0002729E">
        <w:rPr>
          <w:rFonts w:eastAsia="Times New Roman"/>
          <w:szCs w:val="24"/>
        </w:rPr>
        <w:t>μάδων</w:t>
      </w:r>
      <w:r>
        <w:rPr>
          <w:rFonts w:eastAsia="Times New Roman"/>
          <w:szCs w:val="24"/>
        </w:rPr>
        <w:t>. Δεν υπάρχει κυβέρνηση</w:t>
      </w:r>
      <w:r w:rsidRPr="0002729E">
        <w:rPr>
          <w:rFonts w:eastAsia="Times New Roman"/>
          <w:szCs w:val="24"/>
        </w:rPr>
        <w:t xml:space="preserve"> και αντιπολίτευση</w:t>
      </w:r>
      <w:r>
        <w:rPr>
          <w:rFonts w:eastAsia="Times New Roman"/>
          <w:szCs w:val="24"/>
        </w:rPr>
        <w:t>.</w:t>
      </w:r>
      <w:r w:rsidRPr="0002729E">
        <w:rPr>
          <w:rFonts w:eastAsia="Times New Roman"/>
          <w:szCs w:val="24"/>
        </w:rPr>
        <w:t xml:space="preserve"> </w:t>
      </w:r>
      <w:r>
        <w:rPr>
          <w:rFonts w:eastAsia="Times New Roman"/>
          <w:szCs w:val="24"/>
        </w:rPr>
        <w:t>Κ</w:t>
      </w:r>
      <w:r w:rsidRPr="0002729E">
        <w:rPr>
          <w:rFonts w:eastAsia="Times New Roman"/>
          <w:szCs w:val="24"/>
        </w:rPr>
        <w:t>αι δεν είναι τυχαίο αυτό</w:t>
      </w:r>
      <w:r>
        <w:rPr>
          <w:rFonts w:eastAsia="Times New Roman"/>
          <w:szCs w:val="24"/>
        </w:rPr>
        <w:t>,</w:t>
      </w:r>
      <w:r w:rsidRPr="0002729E">
        <w:rPr>
          <w:rFonts w:eastAsia="Times New Roman"/>
          <w:szCs w:val="24"/>
        </w:rPr>
        <w:t xml:space="preserve"> διότι ο συνταγματικός νομοθέτης θέλει ακριβώς να αναζητήσει τις μεγαλύτερες δυνατές συναινέσεις</w:t>
      </w:r>
      <w:r>
        <w:rPr>
          <w:rFonts w:eastAsia="Times New Roman"/>
          <w:szCs w:val="24"/>
        </w:rPr>
        <w:t>.</w:t>
      </w:r>
      <w:r w:rsidRPr="0002729E">
        <w:rPr>
          <w:rFonts w:eastAsia="Times New Roman"/>
          <w:szCs w:val="24"/>
        </w:rPr>
        <w:t xml:space="preserve"> </w:t>
      </w:r>
    </w:p>
    <w:p w14:paraId="0A5DE462"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Θ</w:t>
      </w:r>
      <w:r w:rsidRPr="0002729E">
        <w:rPr>
          <w:rFonts w:eastAsia="Times New Roman"/>
          <w:szCs w:val="24"/>
        </w:rPr>
        <w:t>α σας παρακαλούσα</w:t>
      </w:r>
      <w:r>
        <w:rPr>
          <w:rFonts w:eastAsia="Times New Roman"/>
          <w:szCs w:val="24"/>
        </w:rPr>
        <w:t>,</w:t>
      </w:r>
      <w:r w:rsidRPr="0002729E">
        <w:rPr>
          <w:rFonts w:eastAsia="Times New Roman"/>
          <w:szCs w:val="24"/>
        </w:rPr>
        <w:t xml:space="preserve"> </w:t>
      </w:r>
      <w:r>
        <w:rPr>
          <w:rFonts w:eastAsia="Times New Roman"/>
          <w:szCs w:val="24"/>
        </w:rPr>
        <w:t>λ</w:t>
      </w:r>
      <w:r w:rsidRPr="0002729E">
        <w:rPr>
          <w:rFonts w:eastAsia="Times New Roman"/>
          <w:szCs w:val="24"/>
        </w:rPr>
        <w:t>οιπόν</w:t>
      </w:r>
      <w:r>
        <w:rPr>
          <w:rFonts w:eastAsia="Times New Roman"/>
          <w:szCs w:val="24"/>
        </w:rPr>
        <w:t>,</w:t>
      </w:r>
      <w:r w:rsidRPr="0002729E">
        <w:rPr>
          <w:rFonts w:eastAsia="Times New Roman"/>
          <w:szCs w:val="24"/>
        </w:rPr>
        <w:t xml:space="preserve"> κύριε Πρόεδρε</w:t>
      </w:r>
      <w:r>
        <w:rPr>
          <w:rFonts w:eastAsia="Times New Roman"/>
          <w:szCs w:val="24"/>
        </w:rPr>
        <w:t>,</w:t>
      </w:r>
      <w:r w:rsidRPr="0002729E">
        <w:rPr>
          <w:rFonts w:eastAsia="Times New Roman"/>
          <w:szCs w:val="24"/>
        </w:rPr>
        <w:t xml:space="preserve"> να συστήσετε στους παρόντες Υπουργούς</w:t>
      </w:r>
      <w:r>
        <w:rPr>
          <w:rFonts w:eastAsia="Times New Roman"/>
          <w:szCs w:val="24"/>
        </w:rPr>
        <w:t>,</w:t>
      </w:r>
      <w:r w:rsidRPr="0002729E">
        <w:rPr>
          <w:rFonts w:eastAsia="Times New Roman"/>
          <w:szCs w:val="24"/>
        </w:rPr>
        <w:t xml:space="preserve"> </w:t>
      </w:r>
      <w:r>
        <w:rPr>
          <w:rFonts w:eastAsia="Times New Roman"/>
          <w:szCs w:val="24"/>
        </w:rPr>
        <w:t>ό</w:t>
      </w:r>
      <w:r w:rsidRPr="0002729E">
        <w:rPr>
          <w:rFonts w:eastAsia="Times New Roman"/>
          <w:szCs w:val="24"/>
        </w:rPr>
        <w:t>σο κι αν έχουν ανάγκη να δείξουν ότι είναι Υπουργοί</w:t>
      </w:r>
      <w:r>
        <w:rPr>
          <w:rFonts w:eastAsia="Times New Roman"/>
          <w:szCs w:val="24"/>
        </w:rPr>
        <w:t>,</w:t>
      </w:r>
      <w:r w:rsidRPr="0002729E">
        <w:rPr>
          <w:rFonts w:eastAsia="Times New Roman"/>
          <w:szCs w:val="24"/>
        </w:rPr>
        <w:t xml:space="preserve"> όσοι είναι Βουλευτές </w:t>
      </w:r>
      <w:r w:rsidRPr="0002729E">
        <w:rPr>
          <w:rFonts w:eastAsia="Times New Roman"/>
          <w:szCs w:val="24"/>
        </w:rPr>
        <w:t>να κατέβου</w:t>
      </w:r>
      <w:r>
        <w:rPr>
          <w:rFonts w:eastAsia="Times New Roman"/>
          <w:szCs w:val="24"/>
        </w:rPr>
        <w:t>ν</w:t>
      </w:r>
      <w:r w:rsidRPr="0002729E">
        <w:rPr>
          <w:rFonts w:eastAsia="Times New Roman"/>
          <w:szCs w:val="24"/>
        </w:rPr>
        <w:t xml:space="preserve"> στα </w:t>
      </w:r>
      <w:r>
        <w:rPr>
          <w:rFonts w:eastAsia="Times New Roman"/>
          <w:szCs w:val="24"/>
        </w:rPr>
        <w:t>β</w:t>
      </w:r>
      <w:r w:rsidRPr="0002729E">
        <w:rPr>
          <w:rFonts w:eastAsia="Times New Roman"/>
          <w:szCs w:val="24"/>
        </w:rPr>
        <w:t xml:space="preserve">ουλευτικά </w:t>
      </w:r>
      <w:r>
        <w:rPr>
          <w:rFonts w:eastAsia="Times New Roman"/>
          <w:szCs w:val="24"/>
        </w:rPr>
        <w:t>έ</w:t>
      </w:r>
      <w:r w:rsidRPr="0002729E">
        <w:rPr>
          <w:rFonts w:eastAsia="Times New Roman"/>
          <w:szCs w:val="24"/>
        </w:rPr>
        <w:t>δρανα και όσοι δεν είναι να περάσου</w:t>
      </w:r>
      <w:r>
        <w:rPr>
          <w:rFonts w:eastAsia="Times New Roman"/>
          <w:szCs w:val="24"/>
        </w:rPr>
        <w:t>ν</w:t>
      </w:r>
      <w:r w:rsidRPr="0002729E">
        <w:rPr>
          <w:rFonts w:eastAsia="Times New Roman"/>
          <w:szCs w:val="24"/>
        </w:rPr>
        <w:t xml:space="preserve"> στα </w:t>
      </w:r>
      <w:r>
        <w:rPr>
          <w:rFonts w:eastAsia="Times New Roman"/>
          <w:szCs w:val="24"/>
        </w:rPr>
        <w:t>έ</w:t>
      </w:r>
      <w:r w:rsidRPr="0002729E">
        <w:rPr>
          <w:rFonts w:eastAsia="Times New Roman"/>
          <w:szCs w:val="24"/>
        </w:rPr>
        <w:t>δρανα των ανώτατων κρατικών λειτουργών</w:t>
      </w:r>
      <w:r>
        <w:rPr>
          <w:rFonts w:eastAsia="Times New Roman"/>
          <w:szCs w:val="24"/>
        </w:rPr>
        <w:t>,</w:t>
      </w:r>
      <w:r w:rsidRPr="0002729E">
        <w:rPr>
          <w:rFonts w:eastAsia="Times New Roman"/>
          <w:szCs w:val="24"/>
        </w:rPr>
        <w:t xml:space="preserve"> πλην του Υπουργού Δικαιοσύνης</w:t>
      </w:r>
      <w:r>
        <w:rPr>
          <w:rFonts w:eastAsia="Times New Roman"/>
          <w:szCs w:val="24"/>
        </w:rPr>
        <w:t>,</w:t>
      </w:r>
      <w:r w:rsidRPr="0002729E">
        <w:rPr>
          <w:rFonts w:eastAsia="Times New Roman"/>
          <w:szCs w:val="24"/>
        </w:rPr>
        <w:t xml:space="preserve"> ο οποίος</w:t>
      </w:r>
      <w:r>
        <w:rPr>
          <w:rFonts w:eastAsia="Times New Roman"/>
          <w:szCs w:val="24"/>
        </w:rPr>
        <w:t>,</w:t>
      </w:r>
      <w:r w:rsidRPr="0002729E">
        <w:rPr>
          <w:rFonts w:eastAsia="Times New Roman"/>
          <w:szCs w:val="24"/>
        </w:rPr>
        <w:t xml:space="preserve"> λόγω ιδιαιτερότητας</w:t>
      </w:r>
      <w:r>
        <w:rPr>
          <w:rFonts w:eastAsia="Times New Roman"/>
          <w:szCs w:val="24"/>
        </w:rPr>
        <w:t>,</w:t>
      </w:r>
      <w:r w:rsidRPr="0002729E">
        <w:rPr>
          <w:rFonts w:eastAsia="Times New Roman"/>
          <w:szCs w:val="24"/>
        </w:rPr>
        <w:t xml:space="preserve"> </w:t>
      </w:r>
      <w:r>
        <w:rPr>
          <w:rFonts w:eastAsia="Times New Roman"/>
          <w:szCs w:val="24"/>
        </w:rPr>
        <w:t>ε</w:t>
      </w:r>
      <w:r w:rsidRPr="0002729E">
        <w:rPr>
          <w:rFonts w:eastAsia="Times New Roman"/>
          <w:szCs w:val="24"/>
        </w:rPr>
        <w:t>ννοείται ότι πρέπει να παραμείνει</w:t>
      </w:r>
      <w:r>
        <w:rPr>
          <w:rFonts w:eastAsia="Times New Roman"/>
          <w:szCs w:val="24"/>
        </w:rPr>
        <w:t>.</w:t>
      </w:r>
    </w:p>
    <w:p w14:paraId="0A5DE463"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Τ</w:t>
      </w:r>
      <w:r w:rsidRPr="0002729E">
        <w:rPr>
          <w:rFonts w:eastAsia="Times New Roman"/>
          <w:szCs w:val="24"/>
        </w:rPr>
        <w:t>ο λέω αυτό</w:t>
      </w:r>
      <w:r>
        <w:rPr>
          <w:rFonts w:eastAsia="Times New Roman"/>
          <w:szCs w:val="24"/>
        </w:rPr>
        <w:t>,</w:t>
      </w:r>
      <w:r w:rsidRPr="0002729E">
        <w:rPr>
          <w:rFonts w:eastAsia="Times New Roman"/>
          <w:szCs w:val="24"/>
        </w:rPr>
        <w:t xml:space="preserve"> κύριε Πρόεδρε</w:t>
      </w:r>
      <w:r>
        <w:rPr>
          <w:rFonts w:eastAsia="Times New Roman"/>
          <w:szCs w:val="24"/>
        </w:rPr>
        <w:t>,</w:t>
      </w:r>
      <w:r w:rsidRPr="0002729E">
        <w:rPr>
          <w:rFonts w:eastAsia="Times New Roman"/>
          <w:szCs w:val="24"/>
        </w:rPr>
        <w:t xml:space="preserve"> διότι στη δημοκρατία</w:t>
      </w:r>
      <w:r w:rsidRPr="0002729E">
        <w:rPr>
          <w:rFonts w:eastAsia="Times New Roman"/>
          <w:szCs w:val="24"/>
        </w:rPr>
        <w:t xml:space="preserve"> η διαδικασία δεν είναι τύπος</w:t>
      </w:r>
      <w:r>
        <w:rPr>
          <w:rFonts w:eastAsia="Times New Roman"/>
          <w:szCs w:val="24"/>
        </w:rPr>
        <w:t>,</w:t>
      </w:r>
      <w:r w:rsidRPr="0002729E">
        <w:rPr>
          <w:rFonts w:eastAsia="Times New Roman"/>
          <w:szCs w:val="24"/>
        </w:rPr>
        <w:t xml:space="preserve"> </w:t>
      </w:r>
      <w:r>
        <w:rPr>
          <w:rFonts w:eastAsia="Times New Roman"/>
          <w:szCs w:val="24"/>
        </w:rPr>
        <w:t>ε</w:t>
      </w:r>
      <w:r w:rsidRPr="0002729E">
        <w:rPr>
          <w:rFonts w:eastAsia="Times New Roman"/>
          <w:szCs w:val="24"/>
        </w:rPr>
        <w:t>ίναι ουσία</w:t>
      </w:r>
      <w:r>
        <w:rPr>
          <w:rFonts w:eastAsia="Times New Roman"/>
          <w:szCs w:val="24"/>
        </w:rPr>
        <w:t>.</w:t>
      </w:r>
      <w:r w:rsidRPr="0002729E">
        <w:rPr>
          <w:rFonts w:eastAsia="Times New Roman"/>
          <w:szCs w:val="24"/>
        </w:rPr>
        <w:t xml:space="preserve"> </w:t>
      </w:r>
      <w:r>
        <w:rPr>
          <w:rFonts w:eastAsia="Times New Roman"/>
          <w:szCs w:val="24"/>
        </w:rPr>
        <w:t>Ο</w:t>
      </w:r>
      <w:r w:rsidRPr="0002729E">
        <w:rPr>
          <w:rFonts w:eastAsia="Times New Roman"/>
          <w:szCs w:val="24"/>
        </w:rPr>
        <w:t>φείλουμε κάποτε να θυμηθούμε και τα βασικά μέσα σε αυτή την Αίθουσα</w:t>
      </w:r>
      <w:r>
        <w:rPr>
          <w:rFonts w:eastAsia="Times New Roman"/>
          <w:szCs w:val="24"/>
        </w:rPr>
        <w:t>.</w:t>
      </w:r>
    </w:p>
    <w:p w14:paraId="0A5DE464"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lastRenderedPageBreak/>
        <w:t>Κ</w:t>
      </w:r>
      <w:r w:rsidRPr="0002729E">
        <w:rPr>
          <w:rFonts w:eastAsia="Times New Roman"/>
          <w:szCs w:val="24"/>
        </w:rPr>
        <w:t>υρίες και κύριοι συνάδελφοι</w:t>
      </w:r>
      <w:r>
        <w:rPr>
          <w:rFonts w:eastAsia="Times New Roman"/>
          <w:szCs w:val="24"/>
        </w:rPr>
        <w:t xml:space="preserve">, τρία </w:t>
      </w:r>
      <w:r w:rsidRPr="0002729E">
        <w:rPr>
          <w:rFonts w:eastAsia="Times New Roman"/>
          <w:szCs w:val="24"/>
        </w:rPr>
        <w:t xml:space="preserve">χρόνια πριν από τα </w:t>
      </w:r>
      <w:r>
        <w:rPr>
          <w:rFonts w:eastAsia="Times New Roman"/>
          <w:szCs w:val="24"/>
        </w:rPr>
        <w:t>διακόσια</w:t>
      </w:r>
      <w:r w:rsidRPr="0002729E">
        <w:rPr>
          <w:rFonts w:eastAsia="Times New Roman"/>
          <w:szCs w:val="24"/>
        </w:rPr>
        <w:t xml:space="preserve"> χρόνια της Επανάστασ</w:t>
      </w:r>
      <w:r>
        <w:rPr>
          <w:rFonts w:eastAsia="Times New Roman"/>
          <w:szCs w:val="24"/>
        </w:rPr>
        <w:t>η</w:t>
      </w:r>
      <w:r w:rsidRPr="0002729E">
        <w:rPr>
          <w:rFonts w:eastAsia="Times New Roman"/>
          <w:szCs w:val="24"/>
        </w:rPr>
        <w:t>ς</w:t>
      </w:r>
      <w:r>
        <w:rPr>
          <w:rFonts w:eastAsia="Times New Roman"/>
          <w:szCs w:val="24"/>
        </w:rPr>
        <w:t>,</w:t>
      </w:r>
      <w:r w:rsidRPr="0002729E">
        <w:rPr>
          <w:rFonts w:eastAsia="Times New Roman"/>
          <w:szCs w:val="24"/>
        </w:rPr>
        <w:t xml:space="preserve"> τρία χρόνια μ</w:t>
      </w:r>
      <w:r>
        <w:rPr>
          <w:rFonts w:eastAsia="Times New Roman"/>
          <w:szCs w:val="24"/>
        </w:rPr>
        <w:t>ά</w:t>
      </w:r>
      <w:r w:rsidRPr="0002729E">
        <w:rPr>
          <w:rFonts w:eastAsia="Times New Roman"/>
          <w:szCs w:val="24"/>
        </w:rPr>
        <w:t xml:space="preserve">ς χωρίζουν από </w:t>
      </w:r>
      <w:r>
        <w:rPr>
          <w:rFonts w:eastAsia="Times New Roman"/>
          <w:szCs w:val="24"/>
        </w:rPr>
        <w:t>μια</w:t>
      </w:r>
      <w:r w:rsidRPr="0002729E">
        <w:rPr>
          <w:rFonts w:eastAsia="Times New Roman"/>
          <w:szCs w:val="24"/>
        </w:rPr>
        <w:t xml:space="preserve"> σημαδιακή ημερομηνία</w:t>
      </w:r>
      <w:r>
        <w:rPr>
          <w:rFonts w:eastAsia="Times New Roman"/>
          <w:szCs w:val="24"/>
        </w:rPr>
        <w:t>.</w:t>
      </w:r>
      <w:r w:rsidRPr="0002729E">
        <w:rPr>
          <w:rFonts w:eastAsia="Times New Roman"/>
          <w:szCs w:val="24"/>
        </w:rPr>
        <w:t xml:space="preserve"> </w:t>
      </w:r>
      <w:r>
        <w:rPr>
          <w:rFonts w:eastAsia="Times New Roman"/>
          <w:szCs w:val="24"/>
        </w:rPr>
        <w:t>Ε</w:t>
      </w:r>
      <w:r w:rsidRPr="0002729E">
        <w:rPr>
          <w:rFonts w:eastAsia="Times New Roman"/>
          <w:szCs w:val="24"/>
        </w:rPr>
        <w:t xml:space="preserve">ίναι η ώρα </w:t>
      </w:r>
      <w:r>
        <w:rPr>
          <w:rFonts w:eastAsia="Times New Roman"/>
          <w:szCs w:val="24"/>
        </w:rPr>
        <w:t>π</w:t>
      </w:r>
      <w:r w:rsidRPr="0002729E">
        <w:rPr>
          <w:rFonts w:eastAsia="Times New Roman"/>
          <w:szCs w:val="24"/>
        </w:rPr>
        <w:t>ράγματι του απολογισμού</w:t>
      </w:r>
      <w:r>
        <w:rPr>
          <w:rFonts w:eastAsia="Times New Roman"/>
          <w:szCs w:val="24"/>
        </w:rPr>
        <w:t>.</w:t>
      </w:r>
      <w:r w:rsidRPr="0002729E">
        <w:rPr>
          <w:rFonts w:eastAsia="Times New Roman"/>
          <w:szCs w:val="24"/>
        </w:rPr>
        <w:t xml:space="preserve"> </w:t>
      </w:r>
      <w:r>
        <w:rPr>
          <w:rFonts w:eastAsia="Times New Roman"/>
          <w:szCs w:val="24"/>
        </w:rPr>
        <w:t>Ε</w:t>
      </w:r>
      <w:r w:rsidRPr="0002729E">
        <w:rPr>
          <w:rFonts w:eastAsia="Times New Roman"/>
          <w:szCs w:val="24"/>
        </w:rPr>
        <w:t>ίναι η ώρα να δούμε τις καλές και τις κακές στιγμές του πολιτικού συστήματος το οποίο δημιουργήσαμε</w:t>
      </w:r>
      <w:r>
        <w:rPr>
          <w:rFonts w:eastAsia="Times New Roman"/>
          <w:szCs w:val="24"/>
        </w:rPr>
        <w:t>.</w:t>
      </w:r>
      <w:r w:rsidRPr="0002729E">
        <w:rPr>
          <w:rFonts w:eastAsia="Times New Roman"/>
          <w:szCs w:val="24"/>
        </w:rPr>
        <w:t xml:space="preserve"> </w:t>
      </w:r>
    </w:p>
    <w:p w14:paraId="0A5DE465" w14:textId="77777777" w:rsidR="00415E13" w:rsidRDefault="00E650A0">
      <w:pPr>
        <w:tabs>
          <w:tab w:val="center" w:pos="4753"/>
          <w:tab w:val="left" w:pos="6156"/>
        </w:tabs>
        <w:spacing w:line="600" w:lineRule="auto"/>
        <w:ind w:firstLine="720"/>
        <w:jc w:val="both"/>
        <w:rPr>
          <w:rFonts w:eastAsia="Times New Roman"/>
          <w:szCs w:val="24"/>
        </w:rPr>
      </w:pPr>
      <w:r>
        <w:rPr>
          <w:rFonts w:eastAsia="Times New Roman"/>
          <w:szCs w:val="24"/>
        </w:rPr>
        <w:t>Α</w:t>
      </w:r>
      <w:r w:rsidRPr="0002729E">
        <w:rPr>
          <w:rFonts w:eastAsia="Times New Roman"/>
          <w:szCs w:val="24"/>
        </w:rPr>
        <w:t>υτή η Βουλή έχει δει ένδοξες στιγμές</w:t>
      </w:r>
      <w:r>
        <w:rPr>
          <w:rFonts w:eastAsia="Times New Roman"/>
          <w:szCs w:val="24"/>
        </w:rPr>
        <w:t>,</w:t>
      </w:r>
      <w:r w:rsidRPr="0002729E">
        <w:rPr>
          <w:rFonts w:eastAsia="Times New Roman"/>
          <w:szCs w:val="24"/>
        </w:rPr>
        <w:t xml:space="preserve"> κ</w:t>
      </w:r>
      <w:r>
        <w:rPr>
          <w:rFonts w:eastAsia="Times New Roman"/>
          <w:szCs w:val="24"/>
        </w:rPr>
        <w:t>υρίως</w:t>
      </w:r>
      <w:r w:rsidRPr="0002729E">
        <w:rPr>
          <w:rFonts w:eastAsia="Times New Roman"/>
          <w:szCs w:val="24"/>
        </w:rPr>
        <w:t xml:space="preserve"> την ώρα που συζητείτ</w:t>
      </w:r>
      <w:r>
        <w:rPr>
          <w:rFonts w:eastAsia="Times New Roman"/>
          <w:szCs w:val="24"/>
        </w:rPr>
        <w:t>ο</w:t>
      </w:r>
      <w:r w:rsidRPr="0002729E">
        <w:rPr>
          <w:rFonts w:eastAsia="Times New Roman"/>
          <w:szCs w:val="24"/>
        </w:rPr>
        <w:t xml:space="preserve"> το Σύνταγμα</w:t>
      </w:r>
      <w:r>
        <w:rPr>
          <w:rFonts w:eastAsia="Times New Roman"/>
          <w:szCs w:val="24"/>
        </w:rPr>
        <w:t>.</w:t>
      </w:r>
      <w:r w:rsidRPr="0002729E">
        <w:rPr>
          <w:rFonts w:eastAsia="Times New Roman"/>
          <w:szCs w:val="24"/>
        </w:rPr>
        <w:t xml:space="preserve"> </w:t>
      </w:r>
      <w:r>
        <w:rPr>
          <w:rFonts w:eastAsia="Times New Roman"/>
          <w:szCs w:val="24"/>
        </w:rPr>
        <w:t>Ανέφερε</w:t>
      </w:r>
      <w:r w:rsidRPr="0002729E">
        <w:rPr>
          <w:rFonts w:eastAsia="Times New Roman"/>
          <w:szCs w:val="24"/>
        </w:rPr>
        <w:t xml:space="preserve"> πριν ο συνάδελφος</w:t>
      </w:r>
      <w:r>
        <w:rPr>
          <w:rFonts w:eastAsia="Times New Roman"/>
          <w:szCs w:val="24"/>
        </w:rPr>
        <w:t>,</w:t>
      </w:r>
      <w:r w:rsidRPr="0002729E">
        <w:rPr>
          <w:rFonts w:eastAsia="Times New Roman"/>
          <w:szCs w:val="24"/>
        </w:rPr>
        <w:t xml:space="preserve"> ο κ</w:t>
      </w:r>
      <w:r>
        <w:rPr>
          <w:rFonts w:eastAsia="Times New Roman"/>
          <w:szCs w:val="24"/>
        </w:rPr>
        <w:t>.</w:t>
      </w:r>
      <w:r w:rsidRPr="0002729E">
        <w:rPr>
          <w:rFonts w:eastAsia="Times New Roman"/>
          <w:szCs w:val="24"/>
        </w:rPr>
        <w:t xml:space="preserve"> Πα</w:t>
      </w:r>
      <w:r w:rsidRPr="0002729E">
        <w:rPr>
          <w:rFonts w:eastAsia="Times New Roman"/>
          <w:szCs w:val="24"/>
        </w:rPr>
        <w:t>ναγιωτόπουλος</w:t>
      </w:r>
      <w:r>
        <w:rPr>
          <w:rFonts w:eastAsia="Times New Roman"/>
          <w:szCs w:val="24"/>
        </w:rPr>
        <w:t>,</w:t>
      </w:r>
      <w:r w:rsidRPr="0002729E">
        <w:rPr>
          <w:rFonts w:eastAsia="Times New Roman"/>
          <w:szCs w:val="24"/>
        </w:rPr>
        <w:t xml:space="preserve"> όταν ο Κωνσταντίνος Τσάτσος μιλούσε από αυτό το Βήμα και έλεγε ακριβώς ότι η </w:t>
      </w:r>
      <w:r>
        <w:rPr>
          <w:rFonts w:eastAsia="Times New Roman"/>
          <w:szCs w:val="24"/>
        </w:rPr>
        <w:t>σ</w:t>
      </w:r>
      <w:r w:rsidRPr="0002729E">
        <w:rPr>
          <w:rFonts w:eastAsia="Times New Roman"/>
          <w:szCs w:val="24"/>
        </w:rPr>
        <w:t xml:space="preserve">υνταγματική </w:t>
      </w:r>
      <w:r>
        <w:rPr>
          <w:rFonts w:eastAsia="Times New Roman"/>
          <w:szCs w:val="24"/>
        </w:rPr>
        <w:t>Α</w:t>
      </w:r>
      <w:r w:rsidRPr="0002729E">
        <w:rPr>
          <w:rFonts w:eastAsia="Times New Roman"/>
          <w:szCs w:val="24"/>
        </w:rPr>
        <w:t>ναθεώρηση μ</w:t>
      </w:r>
      <w:r>
        <w:rPr>
          <w:rFonts w:eastAsia="Times New Roman"/>
          <w:szCs w:val="24"/>
        </w:rPr>
        <w:t>α</w:t>
      </w:r>
      <w:r w:rsidRPr="0002729E">
        <w:rPr>
          <w:rFonts w:eastAsia="Times New Roman"/>
          <w:szCs w:val="24"/>
        </w:rPr>
        <w:t xml:space="preserve">ς </w:t>
      </w:r>
      <w:r>
        <w:rPr>
          <w:rFonts w:eastAsia="Times New Roman"/>
          <w:szCs w:val="24"/>
        </w:rPr>
        <w:t>υποχρεώνει όλους σε συναινέσεις.</w:t>
      </w:r>
    </w:p>
    <w:p w14:paraId="0A5DE466"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Ήταν μια από τις κορυφαίες στιγμές</w:t>
      </w:r>
      <w:r>
        <w:rPr>
          <w:rFonts w:eastAsia="Times New Roman"/>
          <w:color w:val="000000" w:themeColor="text1"/>
          <w:szCs w:val="24"/>
        </w:rPr>
        <w:t>,</w:t>
      </w:r>
      <w:r>
        <w:rPr>
          <w:rFonts w:eastAsia="Times New Roman"/>
          <w:color w:val="000000" w:themeColor="text1"/>
          <w:szCs w:val="24"/>
        </w:rPr>
        <w:t xml:space="preserve"> όταν ο μακαρίτης ο Στεφανάκης δεχόταν σχεδόν το σύνολο των τροποποι</w:t>
      </w:r>
      <w:r>
        <w:rPr>
          <w:rFonts w:eastAsia="Times New Roman"/>
          <w:color w:val="000000" w:themeColor="text1"/>
          <w:szCs w:val="24"/>
        </w:rPr>
        <w:t xml:space="preserve">ήσεων που πρότεινε η τότε </w:t>
      </w:r>
      <w:r>
        <w:rPr>
          <w:rFonts w:eastAsia="Times New Roman"/>
          <w:color w:val="000000" w:themeColor="text1"/>
          <w:szCs w:val="24"/>
        </w:rPr>
        <w:t>α</w:t>
      </w:r>
      <w:r>
        <w:rPr>
          <w:rFonts w:eastAsia="Times New Roman"/>
          <w:color w:val="000000" w:themeColor="text1"/>
          <w:szCs w:val="24"/>
        </w:rPr>
        <w:t xml:space="preserve">ντιπολίτευση. Θυμίζω ότι τότε η </w:t>
      </w:r>
      <w:r>
        <w:rPr>
          <w:rFonts w:eastAsia="Times New Roman"/>
          <w:color w:val="000000" w:themeColor="text1"/>
          <w:szCs w:val="24"/>
        </w:rPr>
        <w:t>σ</w:t>
      </w:r>
      <w:r>
        <w:rPr>
          <w:rFonts w:eastAsia="Times New Roman"/>
          <w:color w:val="000000" w:themeColor="text1"/>
          <w:szCs w:val="24"/>
        </w:rPr>
        <w:t>υμπολίτευση είχε 54% του ελληνικού λαού.</w:t>
      </w:r>
    </w:p>
    <w:p w14:paraId="0A5DE467"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Τι αποδεικνύει αυτό; Αποδεικνύει ότι</w:t>
      </w:r>
      <w:r>
        <w:rPr>
          <w:rFonts w:eastAsia="Times New Roman"/>
          <w:color w:val="000000" w:themeColor="text1"/>
          <w:szCs w:val="24"/>
        </w:rPr>
        <w:t>,</w:t>
      </w:r>
      <w:r>
        <w:rPr>
          <w:rFonts w:eastAsia="Times New Roman"/>
          <w:color w:val="000000" w:themeColor="text1"/>
          <w:szCs w:val="24"/>
        </w:rPr>
        <w:t xml:space="preserve"> αν θέλεις πραγματικά να κάνεις τομές, αν θέλεις πραγματικά να αναλάβεις την ευθύνη σου απέναντι στις επόμενες γενιές,</w:t>
      </w:r>
      <w:r>
        <w:rPr>
          <w:rFonts w:eastAsia="Times New Roman"/>
          <w:color w:val="000000" w:themeColor="text1"/>
          <w:szCs w:val="24"/>
        </w:rPr>
        <w:t xml:space="preserve"> πρέπει, έστω και για μια στιγμή, τη στιγμή που συζητιέται το Σύνταγμα της χώρας, να </w:t>
      </w:r>
      <w:r>
        <w:rPr>
          <w:rFonts w:eastAsia="Times New Roman"/>
          <w:color w:val="000000" w:themeColor="text1"/>
          <w:szCs w:val="24"/>
        </w:rPr>
        <w:lastRenderedPageBreak/>
        <w:t>φύγεις από τον κομματισμό και το κομματικό σου καπέλο και να δεις το μέλλον αυτής της χώρας, για το οποίο, τελικώς, νομοθετούμε όλοι εδώ πέρα μέσα.</w:t>
      </w:r>
    </w:p>
    <w:p w14:paraId="0A5DE468"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Θέλω, λοιπόν, να σας κά</w:t>
      </w:r>
      <w:r>
        <w:rPr>
          <w:rFonts w:eastAsia="Times New Roman"/>
          <w:color w:val="000000" w:themeColor="text1"/>
          <w:szCs w:val="24"/>
        </w:rPr>
        <w:t xml:space="preserve">νω μια ύστατη έκκληση, κύριοι συνάδελφοι  της Πλειοψηφίας: Να κάνετε μια προσπάθεια να μπείτε σ’ αυτήν τη λογική. </w:t>
      </w:r>
      <w:r w:rsidRPr="001E0303">
        <w:rPr>
          <w:rFonts w:eastAsia="Times New Roman"/>
          <w:color w:val="000000" w:themeColor="text1"/>
          <w:szCs w:val="24"/>
        </w:rPr>
        <w:t xml:space="preserve">Εσείς έχετε σήμερα </w:t>
      </w:r>
      <w:r>
        <w:rPr>
          <w:rFonts w:eastAsia="Times New Roman"/>
          <w:color w:val="000000" w:themeColor="text1"/>
          <w:szCs w:val="24"/>
        </w:rPr>
        <w:t xml:space="preserve">την πλειοψηφία, </w:t>
      </w:r>
      <w:r w:rsidRPr="001E0303">
        <w:rPr>
          <w:rFonts w:eastAsia="Times New Roman"/>
          <w:color w:val="000000" w:themeColor="text1"/>
          <w:szCs w:val="24"/>
        </w:rPr>
        <w:t>όπως την είχε κάπο</w:t>
      </w:r>
      <w:r>
        <w:rPr>
          <w:rFonts w:eastAsia="Times New Roman"/>
          <w:color w:val="000000" w:themeColor="text1"/>
          <w:szCs w:val="24"/>
        </w:rPr>
        <w:t>τε ο Κωνσταντίνος Καραμανλής, ο οποίος συμπεριφέρθηκε κατά έναν τρόπο. Σας παρακαλώ να συ</w:t>
      </w:r>
      <w:r>
        <w:rPr>
          <w:rFonts w:eastAsia="Times New Roman"/>
          <w:color w:val="000000" w:themeColor="text1"/>
          <w:szCs w:val="24"/>
        </w:rPr>
        <w:t xml:space="preserve">μπεριφερθείτε κι εσείς </w:t>
      </w:r>
      <w:r w:rsidRPr="001E0303">
        <w:rPr>
          <w:rFonts w:eastAsia="Times New Roman"/>
          <w:color w:val="000000" w:themeColor="text1"/>
          <w:szCs w:val="24"/>
        </w:rPr>
        <w:t xml:space="preserve">τουλάχιστον </w:t>
      </w:r>
      <w:r>
        <w:rPr>
          <w:rFonts w:eastAsia="Times New Roman"/>
          <w:color w:val="000000" w:themeColor="text1"/>
          <w:szCs w:val="24"/>
        </w:rPr>
        <w:t>ανάλογα</w:t>
      </w:r>
      <w:r w:rsidRPr="001E0303">
        <w:rPr>
          <w:rFonts w:eastAsia="Times New Roman"/>
          <w:color w:val="000000" w:themeColor="text1"/>
          <w:szCs w:val="24"/>
        </w:rPr>
        <w:t xml:space="preserve"> στην προσπάθειά </w:t>
      </w:r>
      <w:r>
        <w:rPr>
          <w:rFonts w:eastAsia="Times New Roman"/>
          <w:color w:val="000000" w:themeColor="text1"/>
          <w:szCs w:val="24"/>
        </w:rPr>
        <w:t>σας.</w:t>
      </w:r>
    </w:p>
    <w:p w14:paraId="0A5DE469"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Και έρχομαι τώρα στην ουσία, κυρίες και κύριοι συνάδελφοι. Έχουμε ζήσει ο</w:t>
      </w:r>
      <w:r w:rsidRPr="001E0303">
        <w:rPr>
          <w:rFonts w:eastAsia="Times New Roman"/>
          <w:color w:val="000000" w:themeColor="text1"/>
          <w:szCs w:val="24"/>
        </w:rPr>
        <w:t>κτώ χρόνια κρίσης</w:t>
      </w:r>
      <w:r>
        <w:rPr>
          <w:rFonts w:eastAsia="Times New Roman"/>
          <w:color w:val="000000" w:themeColor="text1"/>
          <w:szCs w:val="24"/>
        </w:rPr>
        <w:t>,</w:t>
      </w:r>
      <w:r w:rsidRPr="001E0303">
        <w:rPr>
          <w:rFonts w:eastAsia="Times New Roman"/>
          <w:color w:val="000000" w:themeColor="text1"/>
          <w:szCs w:val="24"/>
        </w:rPr>
        <w:t xml:space="preserve"> οκτώ χρόνια κρίσης τα </w:t>
      </w:r>
      <w:r>
        <w:rPr>
          <w:rFonts w:eastAsia="Times New Roman"/>
          <w:color w:val="000000" w:themeColor="text1"/>
          <w:szCs w:val="24"/>
        </w:rPr>
        <w:t xml:space="preserve">οποία τα βίωσε ο </w:t>
      </w:r>
      <w:r w:rsidRPr="001E0303">
        <w:rPr>
          <w:rFonts w:eastAsia="Times New Roman"/>
          <w:color w:val="000000" w:themeColor="text1"/>
          <w:szCs w:val="24"/>
        </w:rPr>
        <w:t xml:space="preserve">ελληνικός λαός και τα </w:t>
      </w:r>
      <w:r>
        <w:rPr>
          <w:rFonts w:eastAsia="Times New Roman"/>
          <w:color w:val="000000" w:themeColor="text1"/>
          <w:szCs w:val="24"/>
        </w:rPr>
        <w:t xml:space="preserve">βίωσε στο </w:t>
      </w:r>
      <w:r w:rsidRPr="001E0303">
        <w:rPr>
          <w:rFonts w:eastAsia="Times New Roman"/>
          <w:color w:val="000000" w:themeColor="text1"/>
          <w:szCs w:val="24"/>
        </w:rPr>
        <w:t>πετσί του και υπέφερε</w:t>
      </w:r>
      <w:r>
        <w:rPr>
          <w:rFonts w:eastAsia="Times New Roman"/>
          <w:color w:val="000000" w:themeColor="text1"/>
          <w:szCs w:val="24"/>
        </w:rPr>
        <w:t>. Κ</w:t>
      </w:r>
      <w:r w:rsidRPr="001E0303">
        <w:rPr>
          <w:rFonts w:eastAsia="Times New Roman"/>
          <w:color w:val="000000" w:themeColor="text1"/>
          <w:szCs w:val="24"/>
        </w:rPr>
        <w:t>άνοντας τον απολογισμό</w:t>
      </w:r>
      <w:r>
        <w:rPr>
          <w:rFonts w:eastAsia="Times New Roman"/>
          <w:color w:val="000000" w:themeColor="text1"/>
          <w:szCs w:val="24"/>
        </w:rPr>
        <w:t>,</w:t>
      </w:r>
      <w:r w:rsidRPr="001E0303">
        <w:rPr>
          <w:rFonts w:eastAsia="Times New Roman"/>
          <w:color w:val="000000" w:themeColor="text1"/>
          <w:szCs w:val="24"/>
        </w:rPr>
        <w:t xml:space="preserve"> δεν πρέπει να πούμε με το όνομ</w:t>
      </w:r>
      <w:r>
        <w:rPr>
          <w:rFonts w:eastAsia="Times New Roman"/>
          <w:color w:val="000000" w:themeColor="text1"/>
          <w:szCs w:val="24"/>
        </w:rPr>
        <w:t>ά</w:t>
      </w:r>
      <w:r w:rsidRPr="001E0303">
        <w:rPr>
          <w:rFonts w:eastAsia="Times New Roman"/>
          <w:color w:val="000000" w:themeColor="text1"/>
          <w:szCs w:val="24"/>
        </w:rPr>
        <w:t xml:space="preserve"> </w:t>
      </w:r>
      <w:r>
        <w:rPr>
          <w:rFonts w:eastAsia="Times New Roman"/>
          <w:color w:val="000000" w:themeColor="text1"/>
          <w:szCs w:val="24"/>
        </w:rPr>
        <w:t>τους,</w:t>
      </w:r>
      <w:r w:rsidRPr="001E0303">
        <w:rPr>
          <w:rFonts w:eastAsia="Times New Roman"/>
          <w:color w:val="000000" w:themeColor="text1"/>
          <w:szCs w:val="24"/>
        </w:rPr>
        <w:t xml:space="preserve"> τι μας οδήγησε σ</w:t>
      </w:r>
      <w:r>
        <w:rPr>
          <w:rFonts w:eastAsia="Times New Roman"/>
          <w:color w:val="000000" w:themeColor="text1"/>
          <w:szCs w:val="24"/>
        </w:rPr>
        <w:t xml:space="preserve">’ </w:t>
      </w:r>
      <w:r w:rsidRPr="001E0303">
        <w:rPr>
          <w:rFonts w:eastAsia="Times New Roman"/>
          <w:color w:val="000000" w:themeColor="text1"/>
          <w:szCs w:val="24"/>
        </w:rPr>
        <w:t>αυτή την κρίση</w:t>
      </w:r>
      <w:r>
        <w:rPr>
          <w:rFonts w:eastAsia="Times New Roman"/>
          <w:color w:val="000000" w:themeColor="text1"/>
          <w:szCs w:val="24"/>
        </w:rPr>
        <w:t xml:space="preserve"> κ</w:t>
      </w:r>
      <w:r w:rsidRPr="001E0303">
        <w:rPr>
          <w:rFonts w:eastAsia="Times New Roman"/>
          <w:color w:val="000000" w:themeColor="text1"/>
          <w:szCs w:val="24"/>
        </w:rPr>
        <w:t xml:space="preserve">αι κάνοντας και την αυτοκριτική </w:t>
      </w:r>
      <w:r>
        <w:rPr>
          <w:rFonts w:eastAsia="Times New Roman"/>
          <w:color w:val="000000" w:themeColor="text1"/>
          <w:szCs w:val="24"/>
        </w:rPr>
        <w:t>μας, ε</w:t>
      </w:r>
      <w:r w:rsidRPr="001E0303">
        <w:rPr>
          <w:rFonts w:eastAsia="Times New Roman"/>
          <w:color w:val="000000" w:themeColor="text1"/>
          <w:szCs w:val="24"/>
        </w:rPr>
        <w:t>μείς</w:t>
      </w:r>
      <w:r>
        <w:rPr>
          <w:rFonts w:eastAsia="Times New Roman"/>
          <w:color w:val="000000" w:themeColor="text1"/>
          <w:szCs w:val="24"/>
        </w:rPr>
        <w:t>,</w:t>
      </w:r>
      <w:r w:rsidRPr="001E0303">
        <w:rPr>
          <w:rFonts w:eastAsia="Times New Roman"/>
          <w:color w:val="000000" w:themeColor="text1"/>
          <w:szCs w:val="24"/>
        </w:rPr>
        <w:t xml:space="preserve"> εγώ που σας μιλάω αυτή τη στιγμή</w:t>
      </w:r>
      <w:r>
        <w:rPr>
          <w:rFonts w:eastAsia="Times New Roman"/>
          <w:color w:val="000000" w:themeColor="text1"/>
          <w:szCs w:val="24"/>
        </w:rPr>
        <w:t>;</w:t>
      </w:r>
    </w:p>
    <w:p w14:paraId="0A5DE46A"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1E0303">
        <w:rPr>
          <w:rFonts w:eastAsia="Times New Roman"/>
          <w:color w:val="000000" w:themeColor="text1"/>
          <w:szCs w:val="24"/>
        </w:rPr>
        <w:t>ίναι βέβαι</w:t>
      </w:r>
      <w:r>
        <w:rPr>
          <w:rFonts w:eastAsia="Times New Roman"/>
          <w:color w:val="000000" w:themeColor="text1"/>
          <w:szCs w:val="24"/>
        </w:rPr>
        <w:t>ο</w:t>
      </w:r>
      <w:r w:rsidRPr="001E0303">
        <w:rPr>
          <w:rFonts w:eastAsia="Times New Roman"/>
          <w:color w:val="000000" w:themeColor="text1"/>
          <w:szCs w:val="24"/>
        </w:rPr>
        <w:t xml:space="preserve"> ότι αυτή η κρίση δημιουργήθηκε από </w:t>
      </w:r>
      <w:r>
        <w:rPr>
          <w:rFonts w:eastAsia="Times New Roman"/>
          <w:color w:val="000000" w:themeColor="text1"/>
          <w:szCs w:val="24"/>
        </w:rPr>
        <w:t xml:space="preserve">τα </w:t>
      </w:r>
      <w:r w:rsidRPr="001E0303">
        <w:rPr>
          <w:rFonts w:eastAsia="Times New Roman"/>
          <w:color w:val="000000" w:themeColor="text1"/>
          <w:szCs w:val="24"/>
        </w:rPr>
        <w:t>υψηλά ελλείμματα πρωτίστως</w:t>
      </w:r>
      <w:r>
        <w:rPr>
          <w:rFonts w:eastAsia="Times New Roman"/>
          <w:color w:val="000000" w:themeColor="text1"/>
          <w:szCs w:val="24"/>
        </w:rPr>
        <w:t>, κύρ</w:t>
      </w:r>
      <w:r>
        <w:rPr>
          <w:rFonts w:eastAsia="Times New Roman"/>
          <w:color w:val="000000" w:themeColor="text1"/>
          <w:szCs w:val="24"/>
        </w:rPr>
        <w:t>ιε Σ</w:t>
      </w:r>
      <w:r w:rsidRPr="001E0303">
        <w:rPr>
          <w:rFonts w:eastAsia="Times New Roman"/>
          <w:color w:val="000000" w:themeColor="text1"/>
          <w:szCs w:val="24"/>
        </w:rPr>
        <w:t>ταθάκη</w:t>
      </w:r>
      <w:r>
        <w:rPr>
          <w:rFonts w:eastAsia="Times New Roman"/>
          <w:color w:val="000000" w:themeColor="text1"/>
          <w:szCs w:val="24"/>
        </w:rPr>
        <w:t>, από τον κομματι</w:t>
      </w:r>
      <w:r>
        <w:rPr>
          <w:rFonts w:eastAsia="Times New Roman"/>
          <w:color w:val="000000" w:themeColor="text1"/>
          <w:szCs w:val="24"/>
        </w:rPr>
        <w:lastRenderedPageBreak/>
        <w:t xml:space="preserve">σμό, από </w:t>
      </w:r>
      <w:r w:rsidRPr="001E0303">
        <w:rPr>
          <w:rFonts w:eastAsia="Times New Roman"/>
          <w:color w:val="000000" w:themeColor="text1"/>
          <w:szCs w:val="24"/>
        </w:rPr>
        <w:t>το πελατειακό κράτος</w:t>
      </w:r>
      <w:r>
        <w:rPr>
          <w:rFonts w:eastAsia="Times New Roman"/>
          <w:color w:val="000000" w:themeColor="text1"/>
          <w:szCs w:val="24"/>
        </w:rPr>
        <w:t xml:space="preserve">, από </w:t>
      </w:r>
      <w:r w:rsidRPr="001E0303">
        <w:rPr>
          <w:rFonts w:eastAsia="Times New Roman"/>
          <w:color w:val="000000" w:themeColor="text1"/>
          <w:szCs w:val="24"/>
        </w:rPr>
        <w:t>την αναξιοκρατία</w:t>
      </w:r>
      <w:r>
        <w:rPr>
          <w:rFonts w:eastAsia="Times New Roman"/>
          <w:color w:val="000000" w:themeColor="text1"/>
          <w:szCs w:val="24"/>
        </w:rPr>
        <w:t>; Συμφωνούμε σε αυτά; Γ</w:t>
      </w:r>
      <w:r w:rsidRPr="001E0303">
        <w:rPr>
          <w:rFonts w:eastAsia="Times New Roman"/>
          <w:color w:val="000000" w:themeColor="text1"/>
          <w:szCs w:val="24"/>
        </w:rPr>
        <w:t>ια</w:t>
      </w:r>
      <w:r>
        <w:rPr>
          <w:rFonts w:eastAsia="Times New Roman"/>
          <w:color w:val="000000" w:themeColor="text1"/>
          <w:szCs w:val="24"/>
        </w:rPr>
        <w:t xml:space="preserve">τί στις κατ’ ιδίαν </w:t>
      </w:r>
      <w:r w:rsidRPr="001E0303">
        <w:rPr>
          <w:rFonts w:eastAsia="Times New Roman"/>
          <w:color w:val="000000" w:themeColor="text1"/>
          <w:szCs w:val="24"/>
        </w:rPr>
        <w:t>συζητήσεις μας συμφων</w:t>
      </w:r>
      <w:r>
        <w:rPr>
          <w:rFonts w:eastAsia="Times New Roman"/>
          <w:color w:val="000000" w:themeColor="text1"/>
          <w:szCs w:val="24"/>
        </w:rPr>
        <w:t>ούμε σχεδόν όλοι.</w:t>
      </w:r>
    </w:p>
    <w:p w14:paraId="0A5DE46B"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Έχουμε, λοιπόν, τώρα μια μεγάλη </w:t>
      </w:r>
      <w:r w:rsidRPr="001E0303">
        <w:rPr>
          <w:rFonts w:eastAsia="Times New Roman"/>
          <w:color w:val="000000" w:themeColor="text1"/>
          <w:szCs w:val="24"/>
        </w:rPr>
        <w:t>ευκαιρία</w:t>
      </w:r>
      <w:r>
        <w:rPr>
          <w:rFonts w:eastAsia="Times New Roman"/>
          <w:color w:val="000000" w:themeColor="text1"/>
          <w:szCs w:val="24"/>
        </w:rPr>
        <w:t xml:space="preserve">, μια </w:t>
      </w:r>
      <w:r w:rsidRPr="001E0303">
        <w:rPr>
          <w:rFonts w:eastAsia="Times New Roman"/>
          <w:color w:val="000000" w:themeColor="text1"/>
          <w:szCs w:val="24"/>
        </w:rPr>
        <w:t>μοναδική ευκαιρία</w:t>
      </w:r>
      <w:r>
        <w:rPr>
          <w:rFonts w:eastAsia="Times New Roman"/>
          <w:color w:val="000000" w:themeColor="text1"/>
          <w:szCs w:val="24"/>
        </w:rPr>
        <w:t>:</w:t>
      </w:r>
      <w:r w:rsidRPr="001E0303">
        <w:rPr>
          <w:rFonts w:eastAsia="Times New Roman"/>
          <w:color w:val="000000" w:themeColor="text1"/>
          <w:szCs w:val="24"/>
        </w:rPr>
        <w:t xml:space="preserve"> </w:t>
      </w:r>
      <w:r>
        <w:rPr>
          <w:rFonts w:eastAsia="Times New Roman"/>
          <w:color w:val="000000" w:themeColor="text1"/>
          <w:szCs w:val="24"/>
        </w:rPr>
        <w:t>Ν</w:t>
      </w:r>
      <w:r w:rsidRPr="001E0303">
        <w:rPr>
          <w:rFonts w:eastAsia="Times New Roman"/>
          <w:color w:val="000000" w:themeColor="text1"/>
          <w:szCs w:val="24"/>
        </w:rPr>
        <w:t>α κάνουμε τη μεγάλη μεταρρύθμ</w:t>
      </w:r>
      <w:r w:rsidRPr="001E0303">
        <w:rPr>
          <w:rFonts w:eastAsia="Times New Roman"/>
          <w:color w:val="000000" w:themeColor="text1"/>
          <w:szCs w:val="24"/>
        </w:rPr>
        <w:t>ιση και να μπορέσουμε αυτή τη μεταρρύθμιση να την εφαρμόσουμε και να μην τη στείλουμε δέκα χρόνια μετά</w:t>
      </w:r>
      <w:r>
        <w:rPr>
          <w:rFonts w:eastAsia="Times New Roman"/>
          <w:color w:val="000000" w:themeColor="text1"/>
          <w:szCs w:val="24"/>
        </w:rPr>
        <w:t>. Και, δυστυχώς,</w:t>
      </w:r>
      <w:r w:rsidRPr="001E0303">
        <w:rPr>
          <w:rFonts w:eastAsia="Times New Roman"/>
          <w:color w:val="000000" w:themeColor="text1"/>
          <w:szCs w:val="24"/>
        </w:rPr>
        <w:t xml:space="preserve"> λόγω </w:t>
      </w:r>
      <w:r>
        <w:rPr>
          <w:rFonts w:eastAsia="Times New Roman"/>
          <w:color w:val="000000" w:themeColor="text1"/>
          <w:szCs w:val="24"/>
        </w:rPr>
        <w:t xml:space="preserve">κομματικής </w:t>
      </w:r>
      <w:r w:rsidRPr="001E0303">
        <w:rPr>
          <w:rFonts w:eastAsia="Times New Roman"/>
          <w:color w:val="000000" w:themeColor="text1"/>
          <w:szCs w:val="24"/>
        </w:rPr>
        <w:t>αντίληψ</w:t>
      </w:r>
      <w:r>
        <w:rPr>
          <w:rFonts w:eastAsia="Times New Roman"/>
          <w:color w:val="000000" w:themeColor="text1"/>
          <w:szCs w:val="24"/>
        </w:rPr>
        <w:t>η</w:t>
      </w:r>
      <w:r w:rsidRPr="001E0303">
        <w:rPr>
          <w:rFonts w:eastAsia="Times New Roman"/>
          <w:color w:val="000000" w:themeColor="text1"/>
          <w:szCs w:val="24"/>
        </w:rPr>
        <w:t xml:space="preserve">ς </w:t>
      </w:r>
      <w:r>
        <w:rPr>
          <w:rFonts w:eastAsia="Times New Roman"/>
          <w:color w:val="000000" w:themeColor="text1"/>
          <w:szCs w:val="24"/>
        </w:rPr>
        <w:t xml:space="preserve">ή, αν θέλετε, ιδεολογικών </w:t>
      </w:r>
      <w:r w:rsidRPr="001E0303">
        <w:rPr>
          <w:rFonts w:eastAsia="Times New Roman"/>
          <w:color w:val="000000" w:themeColor="text1"/>
          <w:szCs w:val="24"/>
        </w:rPr>
        <w:t>παρω</w:t>
      </w:r>
      <w:r>
        <w:rPr>
          <w:rFonts w:eastAsia="Times New Roman"/>
          <w:color w:val="000000" w:themeColor="text1"/>
          <w:szCs w:val="24"/>
        </w:rPr>
        <w:t>π</w:t>
      </w:r>
      <w:r w:rsidRPr="001E0303">
        <w:rPr>
          <w:rFonts w:eastAsia="Times New Roman"/>
          <w:color w:val="000000" w:themeColor="text1"/>
          <w:szCs w:val="24"/>
        </w:rPr>
        <w:t>ίδων</w:t>
      </w:r>
      <w:r>
        <w:rPr>
          <w:rFonts w:eastAsia="Times New Roman"/>
          <w:color w:val="000000" w:themeColor="text1"/>
          <w:szCs w:val="24"/>
        </w:rPr>
        <w:t>,</w:t>
      </w:r>
      <w:r w:rsidRPr="001E0303">
        <w:rPr>
          <w:rFonts w:eastAsia="Times New Roman"/>
          <w:color w:val="000000" w:themeColor="text1"/>
          <w:szCs w:val="24"/>
        </w:rPr>
        <w:t xml:space="preserve"> </w:t>
      </w:r>
      <w:r>
        <w:rPr>
          <w:rFonts w:eastAsia="Times New Roman"/>
          <w:color w:val="000000" w:themeColor="text1"/>
          <w:szCs w:val="24"/>
        </w:rPr>
        <w:t xml:space="preserve">το αρνείστε </w:t>
      </w:r>
      <w:r w:rsidRPr="001E0303">
        <w:rPr>
          <w:rFonts w:eastAsia="Times New Roman"/>
          <w:color w:val="000000" w:themeColor="text1"/>
          <w:szCs w:val="24"/>
        </w:rPr>
        <w:t>αυτή τη στιγμή</w:t>
      </w:r>
      <w:r>
        <w:rPr>
          <w:rFonts w:eastAsia="Times New Roman"/>
          <w:color w:val="000000" w:themeColor="text1"/>
          <w:szCs w:val="24"/>
        </w:rPr>
        <w:t>.</w:t>
      </w:r>
    </w:p>
    <w:p w14:paraId="0A5DE46C"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1E0303">
        <w:rPr>
          <w:rFonts w:eastAsia="Times New Roman"/>
          <w:color w:val="000000" w:themeColor="text1"/>
          <w:szCs w:val="24"/>
        </w:rPr>
        <w:t>άνετε λάθος</w:t>
      </w:r>
      <w:r>
        <w:rPr>
          <w:rFonts w:eastAsia="Times New Roman"/>
          <w:color w:val="000000" w:themeColor="text1"/>
          <w:szCs w:val="24"/>
        </w:rPr>
        <w:t xml:space="preserve">, κύριοι συνάδελφοι. Η </w:t>
      </w:r>
      <w:r w:rsidRPr="001E0303">
        <w:rPr>
          <w:rFonts w:eastAsia="Times New Roman"/>
          <w:color w:val="000000" w:themeColor="text1"/>
          <w:szCs w:val="24"/>
        </w:rPr>
        <w:t>πρόταση της</w:t>
      </w:r>
      <w:r w:rsidRPr="001E0303">
        <w:rPr>
          <w:rFonts w:eastAsia="Times New Roman"/>
          <w:color w:val="000000" w:themeColor="text1"/>
          <w:szCs w:val="24"/>
        </w:rPr>
        <w:t xml:space="preserve"> Νέας Δημοκρατίας για τη </w:t>
      </w:r>
      <w:r>
        <w:rPr>
          <w:rFonts w:eastAsia="Times New Roman"/>
          <w:color w:val="000000" w:themeColor="text1"/>
          <w:szCs w:val="24"/>
        </w:rPr>
        <w:t>δ</w:t>
      </w:r>
      <w:r>
        <w:rPr>
          <w:rFonts w:eastAsia="Times New Roman"/>
          <w:color w:val="000000" w:themeColor="text1"/>
          <w:szCs w:val="24"/>
        </w:rPr>
        <w:t xml:space="preserve">ικαιοσύνη δεν έχει </w:t>
      </w:r>
      <w:r w:rsidRPr="001E0303">
        <w:rPr>
          <w:rFonts w:eastAsia="Times New Roman"/>
          <w:color w:val="000000" w:themeColor="text1"/>
          <w:szCs w:val="24"/>
        </w:rPr>
        <w:t>κομματικό καπέλο</w:t>
      </w:r>
      <w:r>
        <w:rPr>
          <w:rFonts w:eastAsia="Times New Roman"/>
          <w:color w:val="000000" w:themeColor="text1"/>
          <w:szCs w:val="24"/>
        </w:rPr>
        <w:t>.</w:t>
      </w:r>
      <w:r w:rsidRPr="001E0303">
        <w:rPr>
          <w:rFonts w:eastAsia="Times New Roman"/>
          <w:color w:val="000000" w:themeColor="text1"/>
          <w:szCs w:val="24"/>
        </w:rPr>
        <w:t xml:space="preserve"> Το ξέρ</w:t>
      </w:r>
      <w:r>
        <w:rPr>
          <w:rFonts w:eastAsia="Times New Roman"/>
          <w:color w:val="000000" w:themeColor="text1"/>
          <w:szCs w:val="24"/>
        </w:rPr>
        <w:t xml:space="preserve">ετε πολύ καλά. Και ξέρετε και </w:t>
      </w:r>
      <w:r w:rsidRPr="001E0303">
        <w:rPr>
          <w:rFonts w:eastAsia="Times New Roman"/>
          <w:color w:val="000000" w:themeColor="text1"/>
          <w:szCs w:val="24"/>
        </w:rPr>
        <w:t>πολύ καλά ότι εμείς</w:t>
      </w:r>
      <w:r>
        <w:rPr>
          <w:rFonts w:eastAsia="Times New Roman"/>
          <w:color w:val="000000" w:themeColor="text1"/>
          <w:szCs w:val="24"/>
        </w:rPr>
        <w:t>,</w:t>
      </w:r>
      <w:r w:rsidRPr="001E0303">
        <w:rPr>
          <w:rFonts w:eastAsia="Times New Roman"/>
          <w:color w:val="000000" w:themeColor="text1"/>
          <w:szCs w:val="24"/>
        </w:rPr>
        <w:t xml:space="preserve"> </w:t>
      </w:r>
      <w:r>
        <w:rPr>
          <w:rFonts w:eastAsia="Times New Roman"/>
          <w:color w:val="000000" w:themeColor="text1"/>
          <w:szCs w:val="24"/>
        </w:rPr>
        <w:t>που αύριο θα είμαστε κ</w:t>
      </w:r>
      <w:r w:rsidRPr="001E0303">
        <w:rPr>
          <w:rFonts w:eastAsia="Times New Roman"/>
          <w:color w:val="000000" w:themeColor="text1"/>
          <w:szCs w:val="24"/>
        </w:rPr>
        <w:t>υβέρνηση</w:t>
      </w:r>
      <w:r>
        <w:rPr>
          <w:rFonts w:eastAsia="Times New Roman"/>
          <w:color w:val="000000" w:themeColor="text1"/>
          <w:szCs w:val="24"/>
        </w:rPr>
        <w:t xml:space="preserve">, δεν θέλουμε να διορίσουμε τους επικεφαλής της </w:t>
      </w:r>
      <w:r>
        <w:rPr>
          <w:rFonts w:eastAsia="Times New Roman"/>
          <w:color w:val="000000" w:themeColor="text1"/>
          <w:szCs w:val="24"/>
        </w:rPr>
        <w:t>δ</w:t>
      </w:r>
      <w:r w:rsidRPr="001E0303">
        <w:rPr>
          <w:rFonts w:eastAsia="Times New Roman"/>
          <w:color w:val="000000" w:themeColor="text1"/>
          <w:szCs w:val="24"/>
        </w:rPr>
        <w:t>ικαιοσύνης</w:t>
      </w:r>
      <w:r>
        <w:rPr>
          <w:rFonts w:eastAsia="Times New Roman"/>
          <w:color w:val="000000" w:themeColor="text1"/>
          <w:szCs w:val="24"/>
        </w:rPr>
        <w:t>. Θέλουμε να το κάνει ένα συμβούλιο, όπ</w:t>
      </w:r>
      <w:r w:rsidRPr="001E0303">
        <w:rPr>
          <w:rFonts w:eastAsia="Times New Roman"/>
          <w:color w:val="000000" w:themeColor="text1"/>
          <w:szCs w:val="24"/>
        </w:rPr>
        <w:t>ως σας τ</w:t>
      </w:r>
      <w:r w:rsidRPr="001E0303">
        <w:rPr>
          <w:rFonts w:eastAsia="Times New Roman"/>
          <w:color w:val="000000" w:themeColor="text1"/>
          <w:szCs w:val="24"/>
        </w:rPr>
        <w:t>ο προτείνουμε</w:t>
      </w:r>
      <w:r>
        <w:rPr>
          <w:rFonts w:eastAsia="Times New Roman"/>
          <w:color w:val="000000" w:themeColor="text1"/>
          <w:szCs w:val="24"/>
        </w:rPr>
        <w:t xml:space="preserve">. </w:t>
      </w:r>
    </w:p>
    <w:p w14:paraId="0A5DE46D"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Α</w:t>
      </w:r>
      <w:r w:rsidRPr="001E0303">
        <w:rPr>
          <w:rFonts w:eastAsia="Times New Roman"/>
          <w:color w:val="000000" w:themeColor="text1"/>
          <w:szCs w:val="24"/>
        </w:rPr>
        <w:t>ν έχετε καλύτερη πρόταση για την αν</w:t>
      </w:r>
      <w:r>
        <w:rPr>
          <w:rFonts w:eastAsia="Times New Roman"/>
          <w:color w:val="000000" w:themeColor="text1"/>
          <w:szCs w:val="24"/>
        </w:rPr>
        <w:t>εξαρτησία, κύριε Φίλη, φέρτε τη. Ε</w:t>
      </w:r>
      <w:r w:rsidRPr="001E0303">
        <w:rPr>
          <w:rFonts w:eastAsia="Times New Roman"/>
          <w:color w:val="000000" w:themeColor="text1"/>
          <w:szCs w:val="24"/>
        </w:rPr>
        <w:t xml:space="preserve">ίμαστε έτοιμοι να </w:t>
      </w:r>
      <w:r>
        <w:rPr>
          <w:rFonts w:eastAsia="Times New Roman"/>
          <w:color w:val="000000" w:themeColor="text1"/>
          <w:szCs w:val="24"/>
        </w:rPr>
        <w:t xml:space="preserve">την ακούσουμε. Όμως, να </w:t>
      </w:r>
      <w:r w:rsidRPr="001E0303">
        <w:rPr>
          <w:rFonts w:eastAsia="Times New Roman"/>
          <w:color w:val="000000" w:themeColor="text1"/>
          <w:szCs w:val="24"/>
        </w:rPr>
        <w:t xml:space="preserve">αποφασίσουμε </w:t>
      </w:r>
      <w:r>
        <w:rPr>
          <w:rFonts w:eastAsia="Times New Roman"/>
          <w:color w:val="000000" w:themeColor="text1"/>
          <w:szCs w:val="24"/>
        </w:rPr>
        <w:t xml:space="preserve">ότι </w:t>
      </w:r>
      <w:r w:rsidRPr="001E0303">
        <w:rPr>
          <w:rFonts w:eastAsia="Times New Roman"/>
          <w:color w:val="000000" w:themeColor="text1"/>
          <w:szCs w:val="24"/>
        </w:rPr>
        <w:t xml:space="preserve">η </w:t>
      </w:r>
      <w:r>
        <w:rPr>
          <w:rFonts w:eastAsia="Times New Roman"/>
          <w:color w:val="000000" w:themeColor="text1"/>
          <w:szCs w:val="24"/>
        </w:rPr>
        <w:t>δ</w:t>
      </w:r>
      <w:r w:rsidRPr="001E0303">
        <w:rPr>
          <w:rFonts w:eastAsia="Times New Roman"/>
          <w:color w:val="000000" w:themeColor="text1"/>
          <w:szCs w:val="24"/>
        </w:rPr>
        <w:t>ικαιοσύνη</w:t>
      </w:r>
      <w:r>
        <w:rPr>
          <w:rFonts w:eastAsia="Times New Roman"/>
          <w:color w:val="000000" w:themeColor="text1"/>
          <w:szCs w:val="24"/>
        </w:rPr>
        <w:t xml:space="preserve"> θέλει τομή, να αποφασίσουμε ότι η </w:t>
      </w:r>
      <w:r>
        <w:rPr>
          <w:rFonts w:eastAsia="Times New Roman"/>
          <w:color w:val="000000" w:themeColor="text1"/>
          <w:szCs w:val="24"/>
        </w:rPr>
        <w:t>δ</w:t>
      </w:r>
      <w:r w:rsidRPr="001E0303">
        <w:rPr>
          <w:rFonts w:eastAsia="Times New Roman"/>
          <w:color w:val="000000" w:themeColor="text1"/>
          <w:szCs w:val="24"/>
        </w:rPr>
        <w:t xml:space="preserve">ικαιοσύνη </w:t>
      </w:r>
      <w:r>
        <w:rPr>
          <w:rFonts w:eastAsia="Times New Roman"/>
          <w:color w:val="000000" w:themeColor="text1"/>
          <w:szCs w:val="24"/>
        </w:rPr>
        <w:t xml:space="preserve">θέλει εκσυγχρονισμό; </w:t>
      </w:r>
    </w:p>
    <w:p w14:paraId="0A5DE46E"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Πάμε στο θέμα του περιβάλλοντος. </w:t>
      </w:r>
    </w:p>
    <w:p w14:paraId="0A5DE46F"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Μα, είναι δυνατόν, κύριοι συνάδελφοι, να είμαστε η μόνη χώρα παγκοσμίως, η οποία σκέφτεται ότι θα κάνει </w:t>
      </w:r>
      <w:r>
        <w:rPr>
          <w:rFonts w:eastAsia="Times New Roman"/>
          <w:color w:val="000000" w:themeColor="text1"/>
          <w:szCs w:val="24"/>
        </w:rPr>
        <w:t>Α</w:t>
      </w:r>
      <w:r>
        <w:rPr>
          <w:rFonts w:eastAsia="Times New Roman"/>
          <w:color w:val="000000" w:themeColor="text1"/>
          <w:szCs w:val="24"/>
        </w:rPr>
        <w:t xml:space="preserve">ναθεώρηση του Συντάγματος και δεν θα αγγίξει το </w:t>
      </w:r>
      <w:r w:rsidRPr="001E0303">
        <w:rPr>
          <w:rFonts w:eastAsia="Times New Roman"/>
          <w:color w:val="000000" w:themeColor="text1"/>
          <w:szCs w:val="24"/>
        </w:rPr>
        <w:t>θέμα</w:t>
      </w:r>
      <w:r>
        <w:rPr>
          <w:rFonts w:eastAsia="Times New Roman"/>
          <w:color w:val="000000" w:themeColor="text1"/>
          <w:szCs w:val="24"/>
        </w:rPr>
        <w:t xml:space="preserve"> </w:t>
      </w:r>
      <w:r w:rsidRPr="001E0303">
        <w:rPr>
          <w:rFonts w:eastAsia="Times New Roman"/>
          <w:color w:val="000000" w:themeColor="text1"/>
          <w:szCs w:val="24"/>
        </w:rPr>
        <w:t>τ</w:t>
      </w:r>
      <w:r>
        <w:rPr>
          <w:rFonts w:eastAsia="Times New Roman"/>
          <w:color w:val="000000" w:themeColor="text1"/>
          <w:szCs w:val="24"/>
        </w:rPr>
        <w:t>ου</w:t>
      </w:r>
      <w:r w:rsidRPr="001E0303">
        <w:rPr>
          <w:rFonts w:eastAsia="Times New Roman"/>
          <w:color w:val="000000" w:themeColor="text1"/>
          <w:szCs w:val="24"/>
        </w:rPr>
        <w:t xml:space="preserve"> περιβάλλοντος</w:t>
      </w:r>
      <w:r>
        <w:rPr>
          <w:rFonts w:eastAsia="Times New Roman"/>
          <w:color w:val="000000" w:themeColor="text1"/>
          <w:szCs w:val="24"/>
        </w:rPr>
        <w:t xml:space="preserve">; Πού ζείτε, κύριοι συνάδελφοι; Πού ζείτε; Ένα </w:t>
      </w:r>
      <w:r>
        <w:rPr>
          <w:rFonts w:eastAsia="Times New Roman"/>
          <w:color w:val="000000" w:themeColor="text1"/>
          <w:szCs w:val="24"/>
        </w:rPr>
        <w:t xml:space="preserve">βήμα να κάνετε έξω από την Ελλάδα, δεν υπάρχει άλλη συζήτηση. Το βιώνετε κι εσείς οι ίδιοι. Όταν κλαίγατε για το Μάτι, λέγατε ότι φταίει το περιβάλλον. Δεν είναι ώρα να κάνουμε μια </w:t>
      </w:r>
      <w:r w:rsidRPr="001E0303">
        <w:rPr>
          <w:rFonts w:eastAsia="Times New Roman"/>
          <w:color w:val="000000" w:themeColor="text1"/>
          <w:szCs w:val="24"/>
        </w:rPr>
        <w:t xml:space="preserve">κουβέντα </w:t>
      </w:r>
      <w:r>
        <w:rPr>
          <w:rFonts w:eastAsia="Times New Roman"/>
          <w:color w:val="000000" w:themeColor="text1"/>
          <w:szCs w:val="24"/>
        </w:rPr>
        <w:t>και να μπορέσουμε να προστατεύσουμε αυτό το περιβάλλον περισσότερο</w:t>
      </w:r>
      <w:r>
        <w:rPr>
          <w:rFonts w:eastAsia="Times New Roman"/>
          <w:color w:val="000000" w:themeColor="text1"/>
          <w:szCs w:val="24"/>
        </w:rPr>
        <w:t>; Δεν το αντιλαμβάνεστε; Γιατί το αρνείστε;</w:t>
      </w:r>
    </w:p>
    <w:p w14:paraId="0A5DE470"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Έρχομαι στην ανάπτυξη. Ε</w:t>
      </w:r>
      <w:r w:rsidRPr="001E0303">
        <w:rPr>
          <w:rFonts w:eastAsia="Times New Roman"/>
          <w:color w:val="000000" w:themeColor="text1"/>
          <w:szCs w:val="24"/>
        </w:rPr>
        <w:t>ίναι νεοφιλελεύθερο να είσαι νοικοκύρης στα οικονομικά σου</w:t>
      </w:r>
      <w:r>
        <w:rPr>
          <w:rFonts w:eastAsia="Times New Roman"/>
          <w:color w:val="000000" w:themeColor="text1"/>
          <w:szCs w:val="24"/>
        </w:rPr>
        <w:t xml:space="preserve">; Μα, αν αυτά τα ελλείμματα μας </w:t>
      </w:r>
      <w:r w:rsidRPr="001E0303">
        <w:rPr>
          <w:rFonts w:eastAsia="Times New Roman"/>
          <w:color w:val="000000" w:themeColor="text1"/>
          <w:szCs w:val="24"/>
        </w:rPr>
        <w:t>οδήγησαν εκεί που μας οδήγησαν</w:t>
      </w:r>
      <w:r>
        <w:rPr>
          <w:rFonts w:eastAsia="Times New Roman"/>
          <w:color w:val="000000" w:themeColor="text1"/>
          <w:szCs w:val="24"/>
        </w:rPr>
        <w:t>, είναι</w:t>
      </w:r>
      <w:r w:rsidRPr="001E0303">
        <w:rPr>
          <w:rFonts w:eastAsia="Times New Roman"/>
          <w:color w:val="000000" w:themeColor="text1"/>
          <w:szCs w:val="24"/>
        </w:rPr>
        <w:t xml:space="preserve"> </w:t>
      </w:r>
      <w:r>
        <w:rPr>
          <w:rFonts w:eastAsia="Times New Roman"/>
          <w:color w:val="000000" w:themeColor="text1"/>
          <w:szCs w:val="24"/>
        </w:rPr>
        <w:t>νεο</w:t>
      </w:r>
      <w:r w:rsidRPr="001E0303">
        <w:rPr>
          <w:rFonts w:eastAsia="Times New Roman"/>
          <w:color w:val="000000" w:themeColor="text1"/>
          <w:szCs w:val="24"/>
        </w:rPr>
        <w:t xml:space="preserve">φιλελεύθερο </w:t>
      </w:r>
      <w:r>
        <w:rPr>
          <w:rFonts w:eastAsia="Times New Roman"/>
          <w:color w:val="000000" w:themeColor="text1"/>
          <w:szCs w:val="24"/>
        </w:rPr>
        <w:t>να θέ</w:t>
      </w:r>
      <w:r>
        <w:rPr>
          <w:rFonts w:eastAsia="Times New Roman"/>
          <w:color w:val="000000" w:themeColor="text1"/>
          <w:szCs w:val="24"/>
        </w:rPr>
        <w:lastRenderedPageBreak/>
        <w:t xml:space="preserve">λουμε </w:t>
      </w:r>
      <w:r w:rsidRPr="001E0303">
        <w:rPr>
          <w:rFonts w:eastAsia="Times New Roman"/>
          <w:color w:val="000000" w:themeColor="text1"/>
          <w:szCs w:val="24"/>
        </w:rPr>
        <w:t>να προστατεύσουμε τον ελληνικό λαό</w:t>
      </w:r>
      <w:r w:rsidRPr="001E0303">
        <w:rPr>
          <w:rFonts w:eastAsia="Times New Roman"/>
          <w:color w:val="000000" w:themeColor="text1"/>
          <w:szCs w:val="24"/>
        </w:rPr>
        <w:t xml:space="preserve"> από </w:t>
      </w:r>
      <w:r>
        <w:rPr>
          <w:rFonts w:eastAsia="Times New Roman"/>
          <w:color w:val="000000" w:themeColor="text1"/>
          <w:szCs w:val="24"/>
        </w:rPr>
        <w:t>μια επερχόμενη,</w:t>
      </w:r>
      <w:r w:rsidRPr="001E0303">
        <w:rPr>
          <w:rFonts w:eastAsia="Times New Roman"/>
          <w:color w:val="000000" w:themeColor="text1"/>
          <w:szCs w:val="24"/>
        </w:rPr>
        <w:t xml:space="preserve"> πιθανή </w:t>
      </w:r>
      <w:r>
        <w:rPr>
          <w:rFonts w:eastAsia="Times New Roman"/>
          <w:color w:val="000000" w:themeColor="text1"/>
          <w:szCs w:val="24"/>
        </w:rPr>
        <w:t>ανάλογη</w:t>
      </w:r>
      <w:r w:rsidRPr="001E0303">
        <w:rPr>
          <w:rFonts w:eastAsia="Times New Roman"/>
          <w:color w:val="000000" w:themeColor="text1"/>
          <w:szCs w:val="24"/>
        </w:rPr>
        <w:t xml:space="preserve"> κρίση</w:t>
      </w:r>
      <w:r>
        <w:rPr>
          <w:rFonts w:eastAsia="Times New Roman"/>
          <w:color w:val="000000" w:themeColor="text1"/>
          <w:szCs w:val="24"/>
        </w:rPr>
        <w:t>; Ε</w:t>
      </w:r>
      <w:r w:rsidRPr="001E0303">
        <w:rPr>
          <w:rFonts w:eastAsia="Times New Roman"/>
          <w:color w:val="000000" w:themeColor="text1"/>
          <w:szCs w:val="24"/>
        </w:rPr>
        <w:t xml:space="preserve">ίναι </w:t>
      </w:r>
      <w:r>
        <w:rPr>
          <w:rFonts w:eastAsia="Times New Roman"/>
          <w:color w:val="000000" w:themeColor="text1"/>
          <w:szCs w:val="24"/>
        </w:rPr>
        <w:t xml:space="preserve">νεοφιλελεύθερο ότι θέλουμε να έχουμε </w:t>
      </w:r>
      <w:r w:rsidRPr="001E0303">
        <w:rPr>
          <w:rFonts w:eastAsia="Times New Roman"/>
          <w:color w:val="000000" w:themeColor="text1"/>
          <w:szCs w:val="24"/>
        </w:rPr>
        <w:t>οικονομικά</w:t>
      </w:r>
      <w:r>
        <w:rPr>
          <w:rFonts w:eastAsia="Times New Roman"/>
          <w:color w:val="000000" w:themeColor="text1"/>
          <w:szCs w:val="24"/>
        </w:rPr>
        <w:t>,</w:t>
      </w:r>
      <w:r w:rsidRPr="001E0303">
        <w:rPr>
          <w:rFonts w:eastAsia="Times New Roman"/>
          <w:color w:val="000000" w:themeColor="text1"/>
          <w:szCs w:val="24"/>
        </w:rPr>
        <w:t xml:space="preserve"> τα </w:t>
      </w:r>
      <w:r>
        <w:rPr>
          <w:rFonts w:eastAsia="Times New Roman"/>
          <w:color w:val="000000" w:themeColor="text1"/>
          <w:szCs w:val="24"/>
        </w:rPr>
        <w:t xml:space="preserve">οποία να είναι ισορροπημένα; </w:t>
      </w:r>
    </w:p>
    <w:p w14:paraId="0A5DE471"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Πού το βρήκατε, γραμμένο, κύριοι συνάδελφοι, αυτό; Γιατί </w:t>
      </w:r>
      <w:r w:rsidRPr="001E0303">
        <w:rPr>
          <w:rFonts w:eastAsia="Times New Roman"/>
          <w:color w:val="000000" w:themeColor="text1"/>
          <w:szCs w:val="24"/>
        </w:rPr>
        <w:t xml:space="preserve">πρέπει να </w:t>
      </w:r>
      <w:r>
        <w:rPr>
          <w:rFonts w:eastAsia="Times New Roman"/>
          <w:color w:val="000000" w:themeColor="text1"/>
          <w:szCs w:val="24"/>
        </w:rPr>
        <w:t>μείνετε</w:t>
      </w:r>
      <w:r w:rsidRPr="001E0303">
        <w:rPr>
          <w:rFonts w:eastAsia="Times New Roman"/>
          <w:color w:val="000000" w:themeColor="text1"/>
          <w:szCs w:val="24"/>
        </w:rPr>
        <w:t xml:space="preserve"> </w:t>
      </w:r>
      <w:r>
        <w:rPr>
          <w:rFonts w:eastAsia="Times New Roman"/>
          <w:color w:val="000000" w:themeColor="text1"/>
          <w:szCs w:val="24"/>
        </w:rPr>
        <w:t xml:space="preserve">σε μια </w:t>
      </w:r>
      <w:r w:rsidRPr="001E0303">
        <w:rPr>
          <w:rFonts w:eastAsia="Times New Roman"/>
          <w:color w:val="000000" w:themeColor="text1"/>
          <w:szCs w:val="24"/>
        </w:rPr>
        <w:t xml:space="preserve"> επιχειρηματολογία</w:t>
      </w:r>
      <w:r>
        <w:rPr>
          <w:rFonts w:eastAsia="Times New Roman"/>
          <w:color w:val="000000" w:themeColor="text1"/>
          <w:szCs w:val="24"/>
        </w:rPr>
        <w:t>, η οποία ανήκει στο χθες</w:t>
      </w:r>
      <w:r>
        <w:rPr>
          <w:rFonts w:eastAsia="Times New Roman"/>
          <w:color w:val="000000" w:themeColor="text1"/>
          <w:szCs w:val="24"/>
        </w:rPr>
        <w:t>, μια επιχειρηματολογία η οποία δεν λέει τίποτα, σε κανέναν Έλληνα αυτή την στιγμή, αν είσαι νεοφ</w:t>
      </w:r>
      <w:r w:rsidRPr="001E0303">
        <w:rPr>
          <w:rFonts w:eastAsia="Times New Roman"/>
          <w:color w:val="000000" w:themeColor="text1"/>
          <w:szCs w:val="24"/>
        </w:rPr>
        <w:t xml:space="preserve">ιλελεύθερος </w:t>
      </w:r>
      <w:r>
        <w:rPr>
          <w:rFonts w:eastAsia="Times New Roman"/>
          <w:color w:val="000000" w:themeColor="text1"/>
          <w:szCs w:val="24"/>
        </w:rPr>
        <w:t xml:space="preserve">ή όλες τις άλλες αηδίες που ακούμε </w:t>
      </w:r>
      <w:r w:rsidRPr="001E0303">
        <w:rPr>
          <w:rFonts w:eastAsia="Times New Roman"/>
          <w:color w:val="000000" w:themeColor="text1"/>
          <w:szCs w:val="24"/>
        </w:rPr>
        <w:t>κατά κόρον τώρα τελευταία</w:t>
      </w:r>
      <w:r>
        <w:rPr>
          <w:rFonts w:eastAsia="Times New Roman"/>
          <w:color w:val="000000" w:themeColor="text1"/>
          <w:szCs w:val="24"/>
        </w:rPr>
        <w:t>;</w:t>
      </w:r>
    </w:p>
    <w:p w14:paraId="0A5DE472"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κυρίας Βουλευτού)</w:t>
      </w:r>
    </w:p>
    <w:p w14:paraId="0A5DE473"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Ένα λεπτό θα χρειαστώ, κύριε Πρόεδρε.</w:t>
      </w:r>
    </w:p>
    <w:p w14:paraId="0A5DE474"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Είναι ουσία </w:t>
      </w:r>
      <w:r w:rsidRPr="001E0303">
        <w:rPr>
          <w:rFonts w:eastAsia="Times New Roman"/>
          <w:color w:val="000000" w:themeColor="text1"/>
          <w:szCs w:val="24"/>
        </w:rPr>
        <w:t xml:space="preserve">ότι πρέπει να υπάρξει ανάπτυξη </w:t>
      </w:r>
      <w:r>
        <w:rPr>
          <w:rFonts w:eastAsia="Times New Roman"/>
          <w:color w:val="000000" w:themeColor="text1"/>
          <w:szCs w:val="24"/>
        </w:rPr>
        <w:t>στη χώρα; Σ</w:t>
      </w:r>
      <w:r w:rsidRPr="001E0303">
        <w:rPr>
          <w:rFonts w:eastAsia="Times New Roman"/>
          <w:color w:val="000000" w:themeColor="text1"/>
          <w:szCs w:val="24"/>
        </w:rPr>
        <w:t xml:space="preserve">υμφωνούμε </w:t>
      </w:r>
      <w:r>
        <w:rPr>
          <w:rFonts w:eastAsia="Times New Roman"/>
          <w:color w:val="000000" w:themeColor="text1"/>
          <w:szCs w:val="24"/>
        </w:rPr>
        <w:t>όλοι σε αυτό; Θ</w:t>
      </w:r>
      <w:r w:rsidRPr="001E0303">
        <w:rPr>
          <w:rFonts w:eastAsia="Times New Roman"/>
          <w:color w:val="000000" w:themeColor="text1"/>
          <w:szCs w:val="24"/>
        </w:rPr>
        <w:t>έλουμε να κάνουμε ό</w:t>
      </w:r>
      <w:r>
        <w:rPr>
          <w:rFonts w:eastAsia="Times New Roman"/>
          <w:color w:val="000000" w:themeColor="text1"/>
          <w:szCs w:val="24"/>
        </w:rPr>
        <w:t>,</w:t>
      </w:r>
      <w:r w:rsidRPr="001E0303">
        <w:rPr>
          <w:rFonts w:eastAsia="Times New Roman"/>
          <w:color w:val="000000" w:themeColor="text1"/>
          <w:szCs w:val="24"/>
        </w:rPr>
        <w:t>τι μπορούμε</w:t>
      </w:r>
      <w:r>
        <w:rPr>
          <w:rFonts w:eastAsia="Times New Roman"/>
          <w:color w:val="000000" w:themeColor="text1"/>
          <w:szCs w:val="24"/>
        </w:rPr>
        <w:t>,</w:t>
      </w:r>
      <w:r w:rsidRPr="001E0303">
        <w:rPr>
          <w:rFonts w:eastAsia="Times New Roman"/>
          <w:color w:val="000000" w:themeColor="text1"/>
          <w:szCs w:val="24"/>
        </w:rPr>
        <w:t xml:space="preserve"> ώστε να μην έχουμε </w:t>
      </w:r>
      <w:r>
        <w:rPr>
          <w:rFonts w:eastAsia="Times New Roman"/>
          <w:color w:val="000000" w:themeColor="text1"/>
          <w:szCs w:val="24"/>
        </w:rPr>
        <w:t xml:space="preserve">την αναιμική ανάπτυξη που έχουμε σήμερα; </w:t>
      </w:r>
    </w:p>
    <w:p w14:paraId="0A5DE475"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Γ</w:t>
      </w:r>
      <w:r w:rsidRPr="001E0303">
        <w:rPr>
          <w:rFonts w:eastAsia="Times New Roman"/>
          <w:color w:val="000000" w:themeColor="text1"/>
          <w:szCs w:val="24"/>
        </w:rPr>
        <w:t>ιατί αρν</w:t>
      </w:r>
      <w:r>
        <w:rPr>
          <w:rFonts w:eastAsia="Times New Roman"/>
          <w:color w:val="000000" w:themeColor="text1"/>
          <w:szCs w:val="24"/>
        </w:rPr>
        <w:t xml:space="preserve">είστε τα πανεπιστήμια; Γιατί τα </w:t>
      </w:r>
      <w:r>
        <w:rPr>
          <w:rFonts w:eastAsia="Times New Roman"/>
          <w:color w:val="000000" w:themeColor="text1"/>
          <w:szCs w:val="24"/>
        </w:rPr>
        <w:t>αρνείστε; Έ</w:t>
      </w:r>
      <w:r w:rsidRPr="001E0303">
        <w:rPr>
          <w:rFonts w:eastAsia="Times New Roman"/>
          <w:color w:val="000000" w:themeColor="text1"/>
          <w:szCs w:val="24"/>
        </w:rPr>
        <w:t xml:space="preserve">χετε </w:t>
      </w:r>
      <w:r>
        <w:rPr>
          <w:rFonts w:eastAsia="Times New Roman"/>
          <w:color w:val="000000" w:themeColor="text1"/>
          <w:szCs w:val="24"/>
        </w:rPr>
        <w:t xml:space="preserve">αίσθηση ποιο </w:t>
      </w:r>
      <w:r w:rsidRPr="001E0303">
        <w:rPr>
          <w:rFonts w:eastAsia="Times New Roman"/>
          <w:color w:val="000000" w:themeColor="text1"/>
          <w:szCs w:val="24"/>
        </w:rPr>
        <w:t xml:space="preserve">είναι το ποσοστό του ΑΕΠ στο οποίο θα προστεθεί εάν λειτουργήσουν </w:t>
      </w:r>
      <w:r>
        <w:rPr>
          <w:rFonts w:eastAsia="Times New Roman"/>
          <w:color w:val="000000" w:themeColor="text1"/>
          <w:szCs w:val="24"/>
        </w:rPr>
        <w:t>ιδιωτικά</w:t>
      </w:r>
      <w:r w:rsidRPr="001E0303">
        <w:rPr>
          <w:rFonts w:eastAsia="Times New Roman"/>
          <w:color w:val="000000" w:themeColor="text1"/>
          <w:szCs w:val="24"/>
        </w:rPr>
        <w:t xml:space="preserve"> πανεπιστήμια σήμερα </w:t>
      </w:r>
      <w:r>
        <w:rPr>
          <w:rFonts w:eastAsia="Times New Roman"/>
          <w:color w:val="000000" w:themeColor="text1"/>
          <w:szCs w:val="24"/>
        </w:rPr>
        <w:t xml:space="preserve">στη χώρα; Θα </w:t>
      </w:r>
      <w:r>
        <w:rPr>
          <w:rFonts w:eastAsia="Times New Roman"/>
          <w:color w:val="000000" w:themeColor="text1"/>
          <w:szCs w:val="24"/>
        </w:rPr>
        <w:lastRenderedPageBreak/>
        <w:t>είναι 1</w:t>
      </w:r>
      <w:r w:rsidRPr="001E0303">
        <w:rPr>
          <w:rFonts w:eastAsia="Times New Roman"/>
          <w:color w:val="000000" w:themeColor="text1"/>
          <w:szCs w:val="24"/>
        </w:rPr>
        <w:t>,5</w:t>
      </w:r>
      <w:r>
        <w:rPr>
          <w:rFonts w:eastAsia="Times New Roman"/>
          <w:color w:val="000000" w:themeColor="text1"/>
          <w:szCs w:val="24"/>
        </w:rPr>
        <w:t xml:space="preserve">%. Εκατόν πενήντα χιλιάδες ξένοι </w:t>
      </w:r>
      <w:r w:rsidRPr="001E0303">
        <w:rPr>
          <w:rFonts w:eastAsia="Times New Roman"/>
          <w:color w:val="000000" w:themeColor="text1"/>
          <w:szCs w:val="24"/>
        </w:rPr>
        <w:t>φοιτητές</w:t>
      </w:r>
      <w:r>
        <w:rPr>
          <w:rFonts w:eastAsia="Times New Roman"/>
          <w:color w:val="000000" w:themeColor="text1"/>
          <w:szCs w:val="24"/>
        </w:rPr>
        <w:t>,</w:t>
      </w:r>
      <w:r w:rsidRPr="001E0303">
        <w:rPr>
          <w:rFonts w:eastAsia="Times New Roman"/>
          <w:color w:val="000000" w:themeColor="text1"/>
          <w:szCs w:val="24"/>
        </w:rPr>
        <w:t xml:space="preserve"> οι οποίοι θα έ</w:t>
      </w:r>
      <w:r>
        <w:rPr>
          <w:rFonts w:eastAsia="Times New Roman"/>
          <w:color w:val="000000" w:themeColor="text1"/>
          <w:szCs w:val="24"/>
        </w:rPr>
        <w:t>ρ</w:t>
      </w:r>
      <w:r w:rsidRPr="001E0303">
        <w:rPr>
          <w:rFonts w:eastAsia="Times New Roman"/>
          <w:color w:val="000000" w:themeColor="text1"/>
          <w:szCs w:val="24"/>
        </w:rPr>
        <w:t>χο</w:t>
      </w:r>
      <w:r>
        <w:rPr>
          <w:rFonts w:eastAsia="Times New Roman"/>
          <w:color w:val="000000" w:themeColor="text1"/>
          <w:szCs w:val="24"/>
        </w:rPr>
        <w:t xml:space="preserve">νται </w:t>
      </w:r>
      <w:r w:rsidRPr="001E0303">
        <w:rPr>
          <w:rFonts w:eastAsia="Times New Roman"/>
          <w:color w:val="000000" w:themeColor="text1"/>
          <w:szCs w:val="24"/>
        </w:rPr>
        <w:t xml:space="preserve">και οι δικοί μας </w:t>
      </w:r>
      <w:r>
        <w:rPr>
          <w:rFonts w:eastAsia="Times New Roman"/>
          <w:color w:val="000000" w:themeColor="text1"/>
          <w:szCs w:val="24"/>
        </w:rPr>
        <w:t>δεν θα φεύγουν.</w:t>
      </w:r>
    </w:p>
    <w:p w14:paraId="0A5DE476"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Ποιον κοροϊδ</w:t>
      </w:r>
      <w:r>
        <w:rPr>
          <w:rFonts w:eastAsia="Times New Roman"/>
          <w:color w:val="000000" w:themeColor="text1"/>
          <w:szCs w:val="24"/>
        </w:rPr>
        <w:t>εύετε, κύριοι συνάδελφοι; Τα μισά δικά</w:t>
      </w:r>
      <w:r w:rsidRPr="001E0303">
        <w:rPr>
          <w:rFonts w:eastAsia="Times New Roman"/>
          <w:color w:val="000000" w:themeColor="text1"/>
          <w:szCs w:val="24"/>
        </w:rPr>
        <w:t xml:space="preserve"> σας παιδιά σπουδάζουν στο εξωτερικό</w:t>
      </w:r>
      <w:r>
        <w:rPr>
          <w:rFonts w:eastAsia="Times New Roman"/>
          <w:color w:val="000000" w:themeColor="text1"/>
          <w:szCs w:val="24"/>
        </w:rPr>
        <w:t xml:space="preserve">. Γιατί τώρα λέμε </w:t>
      </w:r>
      <w:r w:rsidRPr="001E0303">
        <w:rPr>
          <w:rFonts w:eastAsia="Times New Roman"/>
          <w:color w:val="000000" w:themeColor="text1"/>
          <w:szCs w:val="24"/>
        </w:rPr>
        <w:t>πράγματα</w:t>
      </w:r>
      <w:r>
        <w:rPr>
          <w:rFonts w:eastAsia="Times New Roman"/>
          <w:color w:val="000000" w:themeColor="text1"/>
          <w:szCs w:val="24"/>
        </w:rPr>
        <w:t xml:space="preserve"> τ</w:t>
      </w:r>
      <w:r w:rsidRPr="001E0303">
        <w:rPr>
          <w:rFonts w:eastAsia="Times New Roman"/>
          <w:color w:val="000000" w:themeColor="text1"/>
          <w:szCs w:val="24"/>
        </w:rPr>
        <w:t xml:space="preserve">α </w:t>
      </w:r>
      <w:r>
        <w:rPr>
          <w:rFonts w:eastAsia="Times New Roman"/>
          <w:color w:val="000000" w:themeColor="text1"/>
          <w:szCs w:val="24"/>
        </w:rPr>
        <w:t xml:space="preserve">οποία δεν </w:t>
      </w:r>
      <w:r w:rsidRPr="001E0303">
        <w:rPr>
          <w:rFonts w:eastAsia="Times New Roman"/>
          <w:color w:val="000000" w:themeColor="text1"/>
          <w:szCs w:val="24"/>
        </w:rPr>
        <w:t>πιστεύουμε</w:t>
      </w:r>
      <w:r>
        <w:rPr>
          <w:rFonts w:eastAsia="Times New Roman"/>
          <w:color w:val="000000" w:themeColor="text1"/>
          <w:szCs w:val="24"/>
        </w:rPr>
        <w:t>; Διότι αν αρχίσουμε ο καθένας να δούμε πού σπουδάζουν τα παιδιά του, θα το βεβαιώσετε κι εσείς, όπως το βεβαιώνω εγώ.</w:t>
      </w:r>
    </w:p>
    <w:p w14:paraId="0A5DE477"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Ας μην κοροϊδ</w:t>
      </w:r>
      <w:r>
        <w:rPr>
          <w:rFonts w:eastAsia="Times New Roman"/>
          <w:color w:val="000000" w:themeColor="text1"/>
          <w:szCs w:val="24"/>
        </w:rPr>
        <w:t>ευόμαστε, λοιπόν. Αρνείστε αυτό το οποίο αρνήθηκε τ</w:t>
      </w:r>
      <w:r w:rsidRPr="001E0303">
        <w:rPr>
          <w:rFonts w:eastAsia="Times New Roman"/>
          <w:color w:val="000000" w:themeColor="text1"/>
          <w:szCs w:val="24"/>
        </w:rPr>
        <w:t xml:space="preserve">ο 2007 </w:t>
      </w:r>
      <w:r>
        <w:rPr>
          <w:rFonts w:eastAsia="Times New Roman"/>
          <w:color w:val="000000" w:themeColor="text1"/>
          <w:szCs w:val="24"/>
        </w:rPr>
        <w:t xml:space="preserve">το ΠΑΣΟΚ και έρχεται </w:t>
      </w:r>
      <w:r w:rsidRPr="001E0303">
        <w:rPr>
          <w:rFonts w:eastAsia="Times New Roman"/>
          <w:color w:val="000000" w:themeColor="text1"/>
          <w:szCs w:val="24"/>
        </w:rPr>
        <w:t xml:space="preserve">σήμερα και </w:t>
      </w:r>
      <w:r>
        <w:rPr>
          <w:rFonts w:eastAsia="Times New Roman"/>
          <w:color w:val="000000" w:themeColor="text1"/>
          <w:szCs w:val="24"/>
        </w:rPr>
        <w:t>το υπερ</w:t>
      </w:r>
      <w:r w:rsidRPr="001E0303">
        <w:rPr>
          <w:rFonts w:eastAsia="Times New Roman"/>
          <w:color w:val="000000" w:themeColor="text1"/>
          <w:szCs w:val="24"/>
        </w:rPr>
        <w:t>ψηφίζει και αναγνωρί</w:t>
      </w:r>
      <w:r>
        <w:rPr>
          <w:rFonts w:eastAsia="Times New Roman"/>
          <w:color w:val="000000" w:themeColor="text1"/>
          <w:szCs w:val="24"/>
        </w:rPr>
        <w:t xml:space="preserve">ζει το λάθος του. Η μεγαλύτερη απογοήτευση ήταν τότε ο </w:t>
      </w:r>
      <w:r w:rsidRPr="001E0303">
        <w:rPr>
          <w:rFonts w:eastAsia="Times New Roman"/>
          <w:color w:val="000000" w:themeColor="text1"/>
          <w:szCs w:val="24"/>
        </w:rPr>
        <w:t>Γεώργιος Παπανδρέου</w:t>
      </w:r>
      <w:r>
        <w:rPr>
          <w:rFonts w:eastAsia="Times New Roman"/>
          <w:color w:val="000000" w:themeColor="text1"/>
          <w:szCs w:val="24"/>
        </w:rPr>
        <w:t>,</w:t>
      </w:r>
      <w:r w:rsidRPr="001E0303">
        <w:rPr>
          <w:rFonts w:eastAsia="Times New Roman"/>
          <w:color w:val="000000" w:themeColor="text1"/>
          <w:szCs w:val="24"/>
        </w:rPr>
        <w:t xml:space="preserve"> ο οποίος </w:t>
      </w:r>
      <w:r>
        <w:rPr>
          <w:rFonts w:eastAsia="Times New Roman"/>
          <w:color w:val="000000" w:themeColor="text1"/>
          <w:szCs w:val="24"/>
        </w:rPr>
        <w:t xml:space="preserve">πίστευε ότι πρέπει να υπάρχουν ιδιωτικά πανεπιστήμια, </w:t>
      </w:r>
      <w:r>
        <w:rPr>
          <w:rFonts w:eastAsia="Times New Roman"/>
          <w:color w:val="000000" w:themeColor="text1"/>
          <w:szCs w:val="24"/>
        </w:rPr>
        <w:t>αλλά μπροστά στο πιθανό εσωτερικό πολιτικό κόστος το αρνήθηκε και πέσαμε πίσω δέκα χρόνια. Κ</w:t>
      </w:r>
      <w:r w:rsidRPr="001E0303">
        <w:rPr>
          <w:rFonts w:eastAsia="Times New Roman"/>
          <w:color w:val="000000" w:themeColor="text1"/>
          <w:szCs w:val="24"/>
        </w:rPr>
        <w:t xml:space="preserve">αι αυτή τη στιγμή </w:t>
      </w:r>
      <w:r>
        <w:rPr>
          <w:rFonts w:eastAsia="Times New Roman"/>
          <w:color w:val="000000" w:themeColor="text1"/>
          <w:szCs w:val="24"/>
        </w:rPr>
        <w:t xml:space="preserve">έρχεστε </w:t>
      </w:r>
      <w:r w:rsidRPr="001E0303">
        <w:rPr>
          <w:rFonts w:eastAsia="Times New Roman"/>
          <w:color w:val="000000" w:themeColor="text1"/>
          <w:szCs w:val="24"/>
        </w:rPr>
        <w:t xml:space="preserve">εσείς </w:t>
      </w:r>
      <w:r>
        <w:rPr>
          <w:rFonts w:eastAsia="Times New Roman"/>
          <w:color w:val="000000" w:themeColor="text1"/>
          <w:szCs w:val="24"/>
        </w:rPr>
        <w:t>να μας πείτε τα ίδια με είκοσι πέντε</w:t>
      </w:r>
      <w:r w:rsidRPr="001E0303">
        <w:rPr>
          <w:rFonts w:eastAsia="Times New Roman"/>
          <w:color w:val="000000" w:themeColor="text1"/>
          <w:szCs w:val="24"/>
        </w:rPr>
        <w:t xml:space="preserve"> χρόνια πριν</w:t>
      </w:r>
      <w:r>
        <w:rPr>
          <w:rFonts w:eastAsia="Times New Roman"/>
          <w:color w:val="000000" w:themeColor="text1"/>
          <w:szCs w:val="24"/>
        </w:rPr>
        <w:t xml:space="preserve">. </w:t>
      </w:r>
    </w:p>
    <w:p w14:paraId="0A5DE478"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Κύριοι συνάδελφοι, ο κόσμος αλλάζει, ο κόσμος πάει μπροστά. Έχετε μια ευκαιρία να</w:t>
      </w:r>
      <w:r>
        <w:rPr>
          <w:rFonts w:eastAsia="Times New Roman"/>
          <w:color w:val="000000" w:themeColor="text1"/>
          <w:szCs w:val="24"/>
        </w:rPr>
        <w:t xml:space="preserve"> ψηφίσετε κατά </w:t>
      </w:r>
      <w:r w:rsidRPr="001E0303">
        <w:rPr>
          <w:rFonts w:eastAsia="Times New Roman"/>
          <w:color w:val="000000" w:themeColor="text1"/>
          <w:szCs w:val="24"/>
        </w:rPr>
        <w:t xml:space="preserve">συνείδηση </w:t>
      </w:r>
      <w:r>
        <w:rPr>
          <w:rFonts w:eastAsia="Times New Roman"/>
          <w:color w:val="000000" w:themeColor="text1"/>
          <w:szCs w:val="24"/>
        </w:rPr>
        <w:t xml:space="preserve">-και όχι κατά την εκχωρημένη συνείδηση στον Αρχηγό του </w:t>
      </w:r>
      <w:r>
        <w:rPr>
          <w:rFonts w:eastAsia="Times New Roman"/>
          <w:color w:val="000000" w:themeColor="text1"/>
          <w:szCs w:val="24"/>
        </w:rPr>
        <w:t>κ</w:t>
      </w:r>
      <w:r w:rsidRPr="001E0303">
        <w:rPr>
          <w:rFonts w:eastAsia="Times New Roman"/>
          <w:color w:val="000000" w:themeColor="text1"/>
          <w:szCs w:val="24"/>
        </w:rPr>
        <w:t>όμματος</w:t>
      </w:r>
      <w:r>
        <w:rPr>
          <w:rFonts w:eastAsia="Times New Roman"/>
          <w:color w:val="000000" w:themeColor="text1"/>
          <w:szCs w:val="24"/>
        </w:rPr>
        <w:t xml:space="preserve">- </w:t>
      </w:r>
      <w:r>
        <w:rPr>
          <w:rFonts w:eastAsia="Times New Roman"/>
          <w:color w:val="000000" w:themeColor="text1"/>
          <w:szCs w:val="24"/>
        </w:rPr>
        <w:lastRenderedPageBreak/>
        <w:t xml:space="preserve">και να δείτε αυτό το οποίο πραγματικά πιστεύετε και να μην κολλήσετε στο χθες. Δώστε </w:t>
      </w:r>
      <w:r w:rsidRPr="001E0303">
        <w:rPr>
          <w:rFonts w:eastAsia="Times New Roman"/>
          <w:color w:val="000000" w:themeColor="text1"/>
          <w:szCs w:val="24"/>
        </w:rPr>
        <w:t xml:space="preserve">τη δυνατότητα </w:t>
      </w:r>
      <w:r>
        <w:rPr>
          <w:rFonts w:eastAsia="Times New Roman"/>
          <w:color w:val="000000" w:themeColor="text1"/>
          <w:szCs w:val="24"/>
        </w:rPr>
        <w:t>στην Ελλάδα να αναπτυχθεί και να αναπτυχθεί δίκαια. Δώστε στον Έλλη</w:t>
      </w:r>
      <w:r>
        <w:rPr>
          <w:rFonts w:eastAsia="Times New Roman"/>
          <w:color w:val="000000" w:themeColor="text1"/>
          <w:szCs w:val="24"/>
        </w:rPr>
        <w:t xml:space="preserve">να το ελάχιστο κοινωνικό εισόδημα. Δώστε τη δυνατότητα </w:t>
      </w:r>
      <w:r w:rsidRPr="001E0303">
        <w:rPr>
          <w:rFonts w:eastAsia="Times New Roman"/>
          <w:color w:val="000000" w:themeColor="text1"/>
          <w:szCs w:val="24"/>
        </w:rPr>
        <w:t xml:space="preserve">να ξεκολλήσουμε από </w:t>
      </w:r>
      <w:r>
        <w:rPr>
          <w:rFonts w:eastAsia="Times New Roman"/>
          <w:color w:val="000000" w:themeColor="text1"/>
          <w:szCs w:val="24"/>
        </w:rPr>
        <w:t xml:space="preserve">το </w:t>
      </w:r>
      <w:r w:rsidRPr="001E0303">
        <w:rPr>
          <w:rFonts w:eastAsia="Times New Roman"/>
          <w:color w:val="000000" w:themeColor="text1"/>
          <w:szCs w:val="24"/>
        </w:rPr>
        <w:t xml:space="preserve">χθες </w:t>
      </w:r>
      <w:r>
        <w:rPr>
          <w:rFonts w:eastAsia="Times New Roman"/>
          <w:color w:val="000000" w:themeColor="text1"/>
          <w:szCs w:val="24"/>
        </w:rPr>
        <w:t>και να μπούμε, τ</w:t>
      </w:r>
      <w:r w:rsidRPr="001E0303">
        <w:rPr>
          <w:rFonts w:eastAsia="Times New Roman"/>
          <w:color w:val="000000" w:themeColor="text1"/>
          <w:szCs w:val="24"/>
        </w:rPr>
        <w:t>ουλάχιστον</w:t>
      </w:r>
      <w:r>
        <w:rPr>
          <w:rFonts w:eastAsia="Times New Roman"/>
          <w:color w:val="000000" w:themeColor="text1"/>
          <w:szCs w:val="24"/>
        </w:rPr>
        <w:t>,</w:t>
      </w:r>
      <w:r w:rsidRPr="001E0303">
        <w:rPr>
          <w:rFonts w:eastAsia="Times New Roman"/>
          <w:color w:val="000000" w:themeColor="text1"/>
          <w:szCs w:val="24"/>
        </w:rPr>
        <w:t xml:space="preserve"> από κ</w:t>
      </w:r>
      <w:r>
        <w:rPr>
          <w:rFonts w:eastAsia="Times New Roman"/>
          <w:color w:val="000000" w:themeColor="text1"/>
          <w:szCs w:val="24"/>
        </w:rPr>
        <w:t>οινού, σε ένα αύριο το οποίο όλοι επιθυμούμε.</w:t>
      </w:r>
    </w:p>
    <w:p w14:paraId="0A5DE479"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Σας ευχαριστώ.</w:t>
      </w:r>
    </w:p>
    <w:p w14:paraId="0A5DE47A" w14:textId="77777777" w:rsidR="00415E13" w:rsidRDefault="00E650A0">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της Νέας Δημοκρατίας)</w:t>
      </w:r>
    </w:p>
    <w:p w14:paraId="0A5DE47B" w14:textId="77777777" w:rsidR="00415E13" w:rsidRDefault="00E650A0">
      <w:pPr>
        <w:spacing w:line="600" w:lineRule="auto"/>
        <w:ind w:firstLine="720"/>
        <w:jc w:val="both"/>
        <w:rPr>
          <w:rFonts w:ascii="Times New Roman" w:eastAsia="Times New Roman" w:hAnsi="Times New Roman" w:cs="Times New Roman"/>
          <w:szCs w:val="24"/>
        </w:rPr>
      </w:pPr>
      <w:r w:rsidRPr="005B274F">
        <w:rPr>
          <w:rFonts w:eastAsia="Times New Roman"/>
          <w:b/>
          <w:color w:val="000000" w:themeColor="text1"/>
          <w:szCs w:val="24"/>
        </w:rPr>
        <w:t>ΠΡΟΕΔΡΕΥΩΝ (Δημήτριος Κρε</w:t>
      </w:r>
      <w:r w:rsidRPr="005B274F">
        <w:rPr>
          <w:rFonts w:eastAsia="Times New Roman"/>
          <w:b/>
          <w:color w:val="000000" w:themeColor="text1"/>
          <w:szCs w:val="24"/>
        </w:rPr>
        <w:t>μαστινός):</w:t>
      </w:r>
      <w:r w:rsidRPr="005B274F">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α</w:t>
      </w:r>
      <w:r>
        <w:rPr>
          <w:rFonts w:eastAsia="Times New Roman" w:cs="Times New Roman"/>
          <w:szCs w:val="24"/>
        </w:rPr>
        <w:t xml:space="preserve">ίθουσας «ΕΛΕΥΘΕΡΙΟΣ ΒΕΝΙΖΕΛΟΣ» και ενημερώθηκαν για την ιστορία του </w:t>
      </w:r>
      <w:r>
        <w:rPr>
          <w:rFonts w:eastAsia="Times New Roman" w:cs="Times New Roman"/>
          <w:szCs w:val="24"/>
        </w:rPr>
        <w:t>κτηρίου και τον τρόπο οργάνωσης και λειτουργίας της Βουλής, δέκα μαθήτριες και μαθητές και τρεις εκπαιδευτικοί συνοδοί τους από το 2</w:t>
      </w:r>
      <w:r w:rsidRPr="00E94952">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Δημοτικό Σχολείο Αργοστολίου. </w:t>
      </w:r>
    </w:p>
    <w:p w14:paraId="0A5DE47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0A5DE47D"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 xml:space="preserve">’ </w:t>
      </w:r>
      <w:r>
        <w:rPr>
          <w:rFonts w:eastAsia="Times New Roman" w:cs="Times New Roman"/>
          <w:szCs w:val="24"/>
        </w:rPr>
        <w:t>όλες τις πτέρυγες της Βουλής)</w:t>
      </w:r>
    </w:p>
    <w:p w14:paraId="0A5DE47E" w14:textId="77777777" w:rsidR="00415E13" w:rsidRDefault="00E650A0">
      <w:pPr>
        <w:spacing w:line="600" w:lineRule="auto"/>
        <w:ind w:firstLine="720"/>
        <w:jc w:val="both"/>
        <w:rPr>
          <w:rFonts w:eastAsia="Times New Roman"/>
          <w:color w:val="000000" w:themeColor="text1"/>
          <w:szCs w:val="24"/>
        </w:rPr>
      </w:pPr>
      <w:r w:rsidRPr="005B274F">
        <w:rPr>
          <w:rFonts w:eastAsia="Times New Roman"/>
          <w:b/>
          <w:color w:val="000000" w:themeColor="text1"/>
          <w:szCs w:val="24"/>
        </w:rPr>
        <w:t>ΜΙΧΑΗΛ ΚΑΛΟΓΗΡΟ</w:t>
      </w:r>
      <w:r w:rsidRPr="005B274F">
        <w:rPr>
          <w:rFonts w:eastAsia="Times New Roman"/>
          <w:b/>
          <w:color w:val="000000" w:themeColor="text1"/>
          <w:szCs w:val="24"/>
        </w:rPr>
        <w:t>Υ (Υπουργός Δικαιοσύνης, Διαφάνειας και Ανθρωπίνων Δικαιωμάτων):</w:t>
      </w:r>
      <w:r>
        <w:rPr>
          <w:rFonts w:eastAsia="Times New Roman"/>
          <w:color w:val="000000" w:themeColor="text1"/>
          <w:szCs w:val="24"/>
        </w:rPr>
        <w:t xml:space="preserve"> Κύριε Πρόεδρε, θα ήθελα τον λόγο</w:t>
      </w:r>
      <w:r>
        <w:rPr>
          <w:rFonts w:eastAsia="Times New Roman"/>
          <w:color w:val="000000" w:themeColor="text1"/>
          <w:szCs w:val="24"/>
        </w:rPr>
        <w:t>,</w:t>
      </w:r>
      <w:r>
        <w:rPr>
          <w:rFonts w:eastAsia="Times New Roman"/>
          <w:color w:val="000000" w:themeColor="text1"/>
          <w:szCs w:val="24"/>
        </w:rPr>
        <w:t xml:space="preserve"> παρακαλώ.</w:t>
      </w:r>
    </w:p>
    <w:p w14:paraId="0A5DE47F" w14:textId="77777777" w:rsidR="00415E13" w:rsidRDefault="00E650A0">
      <w:pPr>
        <w:spacing w:line="600" w:lineRule="auto"/>
        <w:ind w:firstLine="720"/>
        <w:jc w:val="both"/>
        <w:rPr>
          <w:rFonts w:eastAsia="Times New Roman"/>
          <w:color w:val="000000" w:themeColor="text1"/>
          <w:szCs w:val="24"/>
        </w:rPr>
      </w:pPr>
      <w:r w:rsidRPr="005B274F">
        <w:rPr>
          <w:rFonts w:eastAsia="Times New Roman"/>
          <w:b/>
          <w:color w:val="000000" w:themeColor="text1"/>
          <w:szCs w:val="24"/>
        </w:rPr>
        <w:t>ΠΡΟΕΔΡΕΥΩΝ (Δημήτριος Κρεμαστινός):</w:t>
      </w:r>
      <w:r>
        <w:rPr>
          <w:rFonts w:eastAsia="Times New Roman"/>
          <w:color w:val="000000" w:themeColor="text1"/>
          <w:szCs w:val="24"/>
        </w:rPr>
        <w:t xml:space="preserve"> Ο Υπουργός Δικαιοσύνης κ. Καλογήρου έχει τον λόγο.</w:t>
      </w:r>
    </w:p>
    <w:p w14:paraId="0A5DE480" w14:textId="77777777" w:rsidR="00415E13" w:rsidRDefault="00E650A0">
      <w:pPr>
        <w:spacing w:line="600" w:lineRule="auto"/>
        <w:ind w:firstLine="720"/>
        <w:jc w:val="both"/>
        <w:rPr>
          <w:rFonts w:eastAsia="Times New Roman"/>
          <w:color w:val="000000" w:themeColor="text1"/>
          <w:szCs w:val="24"/>
        </w:rPr>
      </w:pPr>
      <w:r w:rsidRPr="005B274F">
        <w:rPr>
          <w:rFonts w:eastAsia="Times New Roman"/>
          <w:b/>
          <w:color w:val="000000" w:themeColor="text1"/>
          <w:szCs w:val="24"/>
        </w:rPr>
        <w:t>ΜΙΧΑΗΛ ΚΑΛΟΓΗΡΟΥ (Υπουργός Δικαιοσύνης, Διαφάνειας και Ανθρω</w:t>
      </w:r>
      <w:r w:rsidRPr="005B274F">
        <w:rPr>
          <w:rFonts w:eastAsia="Times New Roman"/>
          <w:b/>
          <w:color w:val="000000" w:themeColor="text1"/>
          <w:szCs w:val="24"/>
        </w:rPr>
        <w:t xml:space="preserve">πίνων Δικαιωμάτων): </w:t>
      </w:r>
      <w:r>
        <w:rPr>
          <w:rFonts w:eastAsia="Times New Roman"/>
          <w:color w:val="000000" w:themeColor="text1"/>
          <w:szCs w:val="24"/>
        </w:rPr>
        <w:t xml:space="preserve">Με </w:t>
      </w:r>
      <w:r w:rsidRPr="001E0303">
        <w:rPr>
          <w:rFonts w:eastAsia="Times New Roman"/>
          <w:color w:val="000000" w:themeColor="text1"/>
          <w:szCs w:val="24"/>
        </w:rPr>
        <w:t xml:space="preserve">την άδειά σας </w:t>
      </w:r>
      <w:r>
        <w:rPr>
          <w:rFonts w:eastAsia="Times New Roman"/>
          <w:color w:val="000000" w:themeColor="text1"/>
          <w:szCs w:val="24"/>
        </w:rPr>
        <w:t xml:space="preserve">και </w:t>
      </w:r>
      <w:r w:rsidRPr="001E0303">
        <w:rPr>
          <w:rFonts w:eastAsia="Times New Roman"/>
          <w:color w:val="000000" w:themeColor="text1"/>
          <w:szCs w:val="24"/>
        </w:rPr>
        <w:t>χωρίς κα</w:t>
      </w:r>
      <w:r>
        <w:rPr>
          <w:rFonts w:eastAsia="Times New Roman"/>
          <w:color w:val="000000" w:themeColor="text1"/>
          <w:szCs w:val="24"/>
        </w:rPr>
        <w:t>μ</w:t>
      </w:r>
      <w:r w:rsidRPr="001E0303">
        <w:rPr>
          <w:rFonts w:eastAsia="Times New Roman"/>
          <w:color w:val="000000" w:themeColor="text1"/>
          <w:szCs w:val="24"/>
        </w:rPr>
        <w:t>μία πρόθεση να δημιουργηθεί κανένα πεδίο αντιπαράθεσης</w:t>
      </w:r>
      <w:r>
        <w:rPr>
          <w:rFonts w:eastAsia="Times New Roman"/>
          <w:color w:val="000000" w:themeColor="text1"/>
          <w:szCs w:val="24"/>
        </w:rPr>
        <w:t>,</w:t>
      </w:r>
      <w:r w:rsidRPr="001E0303">
        <w:rPr>
          <w:rFonts w:eastAsia="Times New Roman"/>
          <w:color w:val="000000" w:themeColor="text1"/>
          <w:szCs w:val="24"/>
        </w:rPr>
        <w:t xml:space="preserve"> ειδικά στη σημερινή συζήτηση και σε αυτή τη διαδικασία</w:t>
      </w:r>
      <w:r>
        <w:rPr>
          <w:rFonts w:eastAsia="Times New Roman"/>
          <w:color w:val="000000" w:themeColor="text1"/>
          <w:szCs w:val="24"/>
        </w:rPr>
        <w:t>, που</w:t>
      </w:r>
      <w:r w:rsidRPr="001E0303">
        <w:rPr>
          <w:rFonts w:eastAsia="Times New Roman"/>
          <w:color w:val="000000" w:themeColor="text1"/>
          <w:szCs w:val="24"/>
        </w:rPr>
        <w:t xml:space="preserve"> στο</w:t>
      </w:r>
      <w:r>
        <w:rPr>
          <w:rFonts w:eastAsia="Times New Roman"/>
          <w:color w:val="000000" w:themeColor="text1"/>
          <w:szCs w:val="24"/>
        </w:rPr>
        <w:t>ν</w:t>
      </w:r>
      <w:r w:rsidRPr="001E0303">
        <w:rPr>
          <w:rFonts w:eastAsia="Times New Roman"/>
          <w:color w:val="000000" w:themeColor="text1"/>
          <w:szCs w:val="24"/>
        </w:rPr>
        <w:t xml:space="preserve"> σκληρό </w:t>
      </w:r>
      <w:r>
        <w:rPr>
          <w:rFonts w:eastAsia="Times New Roman"/>
          <w:color w:val="000000" w:themeColor="text1"/>
          <w:szCs w:val="24"/>
        </w:rPr>
        <w:t xml:space="preserve">της </w:t>
      </w:r>
      <w:r w:rsidRPr="001E0303">
        <w:rPr>
          <w:rFonts w:eastAsia="Times New Roman"/>
          <w:color w:val="000000" w:themeColor="text1"/>
          <w:szCs w:val="24"/>
        </w:rPr>
        <w:t xml:space="preserve">πυρήνα </w:t>
      </w:r>
      <w:r>
        <w:rPr>
          <w:rFonts w:eastAsia="Times New Roman"/>
          <w:color w:val="000000" w:themeColor="text1"/>
          <w:szCs w:val="24"/>
        </w:rPr>
        <w:t>έχει και αναζητά, α</w:t>
      </w:r>
      <w:r w:rsidRPr="001E0303">
        <w:rPr>
          <w:rFonts w:eastAsia="Times New Roman"/>
          <w:color w:val="000000" w:themeColor="text1"/>
          <w:szCs w:val="24"/>
        </w:rPr>
        <w:t>σφαλώς</w:t>
      </w:r>
      <w:r>
        <w:rPr>
          <w:rFonts w:eastAsia="Times New Roman"/>
          <w:color w:val="000000" w:themeColor="text1"/>
          <w:szCs w:val="24"/>
        </w:rPr>
        <w:t>,</w:t>
      </w:r>
      <w:r w:rsidRPr="001E0303">
        <w:rPr>
          <w:rFonts w:eastAsia="Times New Roman"/>
          <w:color w:val="000000" w:themeColor="text1"/>
          <w:szCs w:val="24"/>
        </w:rPr>
        <w:t xml:space="preserve"> την πολιτική συναίνεση</w:t>
      </w:r>
      <w:r>
        <w:rPr>
          <w:rFonts w:eastAsia="Times New Roman"/>
          <w:color w:val="000000" w:themeColor="text1"/>
          <w:szCs w:val="24"/>
        </w:rPr>
        <w:t xml:space="preserve">, </w:t>
      </w:r>
      <w:r w:rsidRPr="001E0303">
        <w:rPr>
          <w:rFonts w:eastAsia="Times New Roman"/>
          <w:color w:val="000000" w:themeColor="text1"/>
          <w:szCs w:val="24"/>
        </w:rPr>
        <w:t xml:space="preserve"> αλλά ως προς τη</w:t>
      </w:r>
      <w:r w:rsidRPr="001E0303">
        <w:rPr>
          <w:rFonts w:eastAsia="Times New Roman"/>
          <w:color w:val="000000" w:themeColor="text1"/>
          <w:szCs w:val="24"/>
        </w:rPr>
        <w:t>ν κοινοβουλευτική τάξη και το θέμα που έθεσε η κ</w:t>
      </w:r>
      <w:r>
        <w:rPr>
          <w:rFonts w:eastAsia="Times New Roman"/>
          <w:color w:val="000000" w:themeColor="text1"/>
          <w:szCs w:val="24"/>
        </w:rPr>
        <w:t>.</w:t>
      </w:r>
      <w:r w:rsidRPr="001E0303">
        <w:rPr>
          <w:rFonts w:eastAsia="Times New Roman"/>
          <w:color w:val="000000" w:themeColor="text1"/>
          <w:szCs w:val="24"/>
        </w:rPr>
        <w:t xml:space="preserve"> Μπακογιάννη</w:t>
      </w:r>
      <w:r>
        <w:rPr>
          <w:rFonts w:eastAsia="Times New Roman"/>
          <w:color w:val="000000" w:themeColor="text1"/>
          <w:szCs w:val="24"/>
        </w:rPr>
        <w:t>,</w:t>
      </w:r>
      <w:r w:rsidRPr="001E0303">
        <w:rPr>
          <w:rFonts w:eastAsia="Times New Roman"/>
          <w:color w:val="000000" w:themeColor="text1"/>
          <w:szCs w:val="24"/>
        </w:rPr>
        <w:t xml:space="preserve"> επιτρέψτε μου να πω ότι</w:t>
      </w:r>
      <w:r>
        <w:rPr>
          <w:rFonts w:eastAsia="Times New Roman"/>
          <w:color w:val="000000" w:themeColor="text1"/>
          <w:szCs w:val="24"/>
        </w:rPr>
        <w:t>,</w:t>
      </w:r>
      <w:r>
        <w:rPr>
          <w:rFonts w:eastAsia="Times New Roman"/>
          <w:color w:val="000000" w:themeColor="text1"/>
          <w:szCs w:val="24"/>
        </w:rPr>
        <w:t xml:space="preserve"> σύμφωνα </w:t>
      </w:r>
      <w:r w:rsidRPr="001E0303">
        <w:rPr>
          <w:rFonts w:eastAsia="Times New Roman"/>
          <w:color w:val="000000" w:themeColor="text1"/>
          <w:szCs w:val="24"/>
        </w:rPr>
        <w:t>με τη διάταξη του άρθρου 66</w:t>
      </w:r>
      <w:r>
        <w:rPr>
          <w:rFonts w:eastAsia="Times New Roman"/>
          <w:color w:val="000000" w:themeColor="text1"/>
          <w:szCs w:val="24"/>
        </w:rPr>
        <w:t xml:space="preserve"> -η </w:t>
      </w:r>
      <w:r w:rsidRPr="001E0303">
        <w:rPr>
          <w:rFonts w:eastAsia="Times New Roman"/>
          <w:color w:val="000000" w:themeColor="text1"/>
          <w:szCs w:val="24"/>
        </w:rPr>
        <w:t>οποία ε</w:t>
      </w:r>
      <w:r>
        <w:rPr>
          <w:rFonts w:eastAsia="Times New Roman"/>
          <w:color w:val="000000" w:themeColor="text1"/>
          <w:szCs w:val="24"/>
        </w:rPr>
        <w:t>ίναι γνωστή στο Σώμα-</w:t>
      </w:r>
      <w:r>
        <w:rPr>
          <w:rFonts w:eastAsia="Times New Roman"/>
          <w:color w:val="000000" w:themeColor="text1"/>
          <w:szCs w:val="24"/>
        </w:rPr>
        <w:t>,</w:t>
      </w:r>
      <w:r>
        <w:rPr>
          <w:rFonts w:eastAsia="Times New Roman"/>
          <w:color w:val="000000" w:themeColor="text1"/>
          <w:szCs w:val="24"/>
        </w:rPr>
        <w:t xml:space="preserve"> τόσο οι Υπουργοί όσο και οι Υ</w:t>
      </w:r>
      <w:r w:rsidRPr="001E0303">
        <w:rPr>
          <w:rFonts w:eastAsia="Times New Roman"/>
          <w:color w:val="000000" w:themeColor="text1"/>
          <w:szCs w:val="24"/>
        </w:rPr>
        <w:t>φυπουργοί μπορούν να εισέλθουν σ</w:t>
      </w:r>
      <w:r>
        <w:rPr>
          <w:rFonts w:eastAsia="Times New Roman"/>
          <w:color w:val="000000" w:themeColor="text1"/>
          <w:szCs w:val="24"/>
        </w:rPr>
        <w:t xml:space="preserve">ε κάθε </w:t>
      </w:r>
      <w:r w:rsidRPr="001E0303">
        <w:rPr>
          <w:rFonts w:eastAsia="Times New Roman"/>
          <w:color w:val="000000" w:themeColor="text1"/>
          <w:szCs w:val="24"/>
        </w:rPr>
        <w:t>συνεδρίαση κα</w:t>
      </w:r>
      <w:r>
        <w:rPr>
          <w:rFonts w:eastAsia="Times New Roman"/>
          <w:color w:val="000000" w:themeColor="text1"/>
          <w:szCs w:val="24"/>
        </w:rPr>
        <w:t xml:space="preserve">ι να ζητούν και να λαμβάνουν τον </w:t>
      </w:r>
      <w:r w:rsidRPr="001E0303">
        <w:rPr>
          <w:rFonts w:eastAsia="Times New Roman"/>
          <w:color w:val="000000" w:themeColor="text1"/>
          <w:szCs w:val="24"/>
        </w:rPr>
        <w:t>λόγο</w:t>
      </w:r>
      <w:r>
        <w:rPr>
          <w:rFonts w:eastAsia="Times New Roman"/>
          <w:color w:val="000000" w:themeColor="text1"/>
          <w:szCs w:val="24"/>
        </w:rPr>
        <w:t>, ε</w:t>
      </w:r>
      <w:r w:rsidRPr="001E0303">
        <w:rPr>
          <w:rFonts w:eastAsia="Times New Roman"/>
          <w:color w:val="000000" w:themeColor="text1"/>
          <w:szCs w:val="24"/>
        </w:rPr>
        <w:t>πίσης</w:t>
      </w:r>
      <w:r>
        <w:rPr>
          <w:rFonts w:eastAsia="Times New Roman"/>
          <w:color w:val="000000" w:themeColor="text1"/>
          <w:szCs w:val="24"/>
        </w:rPr>
        <w:t>,</w:t>
      </w:r>
      <w:r w:rsidRPr="001E0303">
        <w:rPr>
          <w:rFonts w:eastAsia="Times New Roman"/>
          <w:color w:val="000000" w:themeColor="text1"/>
          <w:szCs w:val="24"/>
        </w:rPr>
        <w:t xml:space="preserve"> σε κάθε διαδικασία χωρίς να υφίσταται καμ</w:t>
      </w:r>
      <w:r>
        <w:rPr>
          <w:rFonts w:eastAsia="Times New Roman"/>
          <w:color w:val="000000" w:themeColor="text1"/>
          <w:szCs w:val="24"/>
        </w:rPr>
        <w:t>μ</w:t>
      </w:r>
      <w:r w:rsidRPr="001E0303">
        <w:rPr>
          <w:rFonts w:eastAsia="Times New Roman"/>
          <w:color w:val="000000" w:themeColor="text1"/>
          <w:szCs w:val="24"/>
        </w:rPr>
        <w:t>ία ρητή εξαίρεση</w:t>
      </w:r>
      <w:r>
        <w:rPr>
          <w:rFonts w:eastAsia="Times New Roman"/>
          <w:color w:val="000000" w:themeColor="text1"/>
          <w:szCs w:val="24"/>
        </w:rPr>
        <w:t>.</w:t>
      </w:r>
    </w:p>
    <w:p w14:paraId="0A5DE481" w14:textId="77777777" w:rsidR="00415E13" w:rsidRDefault="00E650A0">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ΘΕΟΔΩΡΑ ΜΠΑΚΟΓΙΑΝΝΗ:</w:t>
      </w:r>
      <w:r>
        <w:rPr>
          <w:rFonts w:eastAsia="Times New Roman"/>
          <w:color w:val="000000" w:themeColor="text1"/>
          <w:szCs w:val="24"/>
        </w:rPr>
        <w:t xml:space="preserve"> Εκτός της συνταγματικής </w:t>
      </w:r>
      <w:r>
        <w:rPr>
          <w:rFonts w:eastAsia="Times New Roman"/>
          <w:color w:val="000000" w:themeColor="text1"/>
          <w:szCs w:val="24"/>
        </w:rPr>
        <w:t>Α</w:t>
      </w:r>
      <w:r>
        <w:rPr>
          <w:rFonts w:eastAsia="Times New Roman"/>
          <w:color w:val="000000" w:themeColor="text1"/>
          <w:szCs w:val="24"/>
        </w:rPr>
        <w:t>ναθεώρησης.</w:t>
      </w:r>
    </w:p>
    <w:p w14:paraId="0A5DE482" w14:textId="77777777" w:rsidR="00415E13" w:rsidRDefault="00E650A0">
      <w:pPr>
        <w:spacing w:line="600" w:lineRule="auto"/>
        <w:ind w:firstLine="720"/>
        <w:jc w:val="both"/>
        <w:rPr>
          <w:rFonts w:eastAsia="Times New Roman"/>
          <w:color w:val="000000" w:themeColor="text1"/>
          <w:szCs w:val="24"/>
        </w:rPr>
      </w:pPr>
      <w:r>
        <w:rPr>
          <w:rFonts w:eastAsia="Times New Roman"/>
          <w:b/>
          <w:color w:val="000000" w:themeColor="text1"/>
          <w:szCs w:val="24"/>
        </w:rPr>
        <w:t>ΜΙΧΑΗΛ ΚΑΛΟΓΗΡΟΥ (Υπουργός Δικαιοσύνης, Διαφάνειας και Ανθρωπίνων Δικαιωμάτων):</w:t>
      </w:r>
      <w:r>
        <w:rPr>
          <w:rFonts w:eastAsia="Times New Roman"/>
          <w:color w:val="000000" w:themeColor="text1"/>
          <w:szCs w:val="24"/>
        </w:rPr>
        <w:t xml:space="preserve"> Όχι, κυρία </w:t>
      </w:r>
      <w:r w:rsidRPr="001E0303">
        <w:rPr>
          <w:rFonts w:eastAsia="Times New Roman"/>
          <w:color w:val="000000" w:themeColor="text1"/>
          <w:szCs w:val="24"/>
        </w:rPr>
        <w:t>Μπακογιάννη</w:t>
      </w:r>
      <w:r>
        <w:rPr>
          <w:rFonts w:eastAsia="Times New Roman"/>
          <w:color w:val="000000" w:themeColor="text1"/>
          <w:szCs w:val="24"/>
        </w:rPr>
        <w:t>,</w:t>
      </w:r>
      <w:r w:rsidRPr="001E0303">
        <w:rPr>
          <w:rFonts w:eastAsia="Times New Roman"/>
          <w:color w:val="000000" w:themeColor="text1"/>
          <w:szCs w:val="24"/>
        </w:rPr>
        <w:t xml:space="preserve"> δεν προβλέπεται σε κα</w:t>
      </w:r>
      <w:r>
        <w:rPr>
          <w:rFonts w:eastAsia="Times New Roman"/>
          <w:color w:val="000000" w:themeColor="text1"/>
          <w:szCs w:val="24"/>
        </w:rPr>
        <w:t>μ</w:t>
      </w:r>
      <w:r>
        <w:rPr>
          <w:rFonts w:eastAsia="Times New Roman"/>
          <w:color w:val="000000" w:themeColor="text1"/>
          <w:szCs w:val="24"/>
        </w:rPr>
        <w:t>μ</w:t>
      </w:r>
      <w:r>
        <w:rPr>
          <w:rFonts w:eastAsia="Times New Roman"/>
          <w:color w:val="000000" w:themeColor="text1"/>
          <w:szCs w:val="24"/>
        </w:rPr>
        <w:t>ί</w:t>
      </w:r>
      <w:r w:rsidRPr="001E0303">
        <w:rPr>
          <w:rFonts w:eastAsia="Times New Roman"/>
          <w:color w:val="000000" w:themeColor="text1"/>
          <w:szCs w:val="24"/>
        </w:rPr>
        <w:t>α διάταξη</w:t>
      </w:r>
      <w:r>
        <w:rPr>
          <w:rFonts w:eastAsia="Times New Roman"/>
          <w:color w:val="000000" w:themeColor="text1"/>
          <w:szCs w:val="24"/>
        </w:rPr>
        <w:t xml:space="preserve">. </w:t>
      </w:r>
    </w:p>
    <w:p w14:paraId="0A5DE483" w14:textId="77777777" w:rsidR="00415E13" w:rsidRDefault="00E650A0">
      <w:pPr>
        <w:spacing w:line="600" w:lineRule="auto"/>
        <w:ind w:firstLine="720"/>
        <w:jc w:val="both"/>
        <w:rPr>
          <w:rFonts w:eastAsia="Times New Roman"/>
          <w:color w:val="000000" w:themeColor="text1"/>
          <w:szCs w:val="24"/>
        </w:rPr>
      </w:pPr>
      <w:r>
        <w:rPr>
          <w:rFonts w:eastAsia="Times New Roman"/>
          <w:b/>
          <w:color w:val="000000" w:themeColor="text1"/>
          <w:szCs w:val="24"/>
        </w:rPr>
        <w:t>ΚΩΝΣΤΑΝΤΙΝΟΣ ΤΣΙΑΡΑΣ:</w:t>
      </w:r>
      <w:r>
        <w:rPr>
          <w:rFonts w:eastAsia="Times New Roman"/>
          <w:color w:val="000000" w:themeColor="text1"/>
          <w:szCs w:val="24"/>
        </w:rPr>
        <w:t xml:space="preserve"> Έχουμε ζήσει προηγούμενες συνταγματικές </w:t>
      </w:r>
      <w:r>
        <w:rPr>
          <w:rFonts w:eastAsia="Times New Roman"/>
          <w:color w:val="000000" w:themeColor="text1"/>
          <w:szCs w:val="24"/>
        </w:rPr>
        <w:t>Α</w:t>
      </w:r>
      <w:r>
        <w:rPr>
          <w:rFonts w:eastAsia="Times New Roman"/>
          <w:color w:val="000000" w:themeColor="text1"/>
          <w:szCs w:val="24"/>
        </w:rPr>
        <w:t>ναθεωρήσεις.</w:t>
      </w:r>
    </w:p>
    <w:p w14:paraId="0A5DE484" w14:textId="77777777" w:rsidR="00415E13" w:rsidRDefault="00E650A0">
      <w:pPr>
        <w:spacing w:line="600" w:lineRule="auto"/>
        <w:ind w:firstLine="720"/>
        <w:jc w:val="both"/>
        <w:rPr>
          <w:rFonts w:eastAsia="Times New Roman"/>
          <w:color w:val="000000" w:themeColor="text1"/>
          <w:szCs w:val="24"/>
        </w:rPr>
      </w:pPr>
      <w:r w:rsidRPr="002454C8">
        <w:rPr>
          <w:rFonts w:eastAsia="Times New Roman"/>
          <w:b/>
          <w:color w:val="000000" w:themeColor="text1"/>
          <w:szCs w:val="24"/>
        </w:rPr>
        <w:t>ΜΙΧΑΗΛ ΚΑΛΟΓΗΡΟΥ (Υπουργός Δικαιοσύνης, Διαφάνειας και Ανθρωπίνων Δικαιωμάτων):</w:t>
      </w:r>
      <w:r>
        <w:rPr>
          <w:rFonts w:eastAsia="Times New Roman"/>
          <w:color w:val="000000" w:themeColor="text1"/>
          <w:szCs w:val="24"/>
        </w:rPr>
        <w:t xml:space="preserve"> Δεν</w:t>
      </w:r>
      <w:r w:rsidRPr="001E0303">
        <w:rPr>
          <w:rFonts w:eastAsia="Times New Roman"/>
          <w:color w:val="000000" w:themeColor="text1"/>
          <w:szCs w:val="24"/>
        </w:rPr>
        <w:t xml:space="preserve"> προβλέπεται </w:t>
      </w:r>
      <w:r>
        <w:rPr>
          <w:rFonts w:eastAsia="Times New Roman"/>
          <w:color w:val="000000" w:themeColor="text1"/>
          <w:szCs w:val="24"/>
        </w:rPr>
        <w:t>ούτε</w:t>
      </w:r>
      <w:r w:rsidRPr="001E0303">
        <w:rPr>
          <w:rFonts w:eastAsia="Times New Roman"/>
          <w:color w:val="000000" w:themeColor="text1"/>
          <w:szCs w:val="24"/>
        </w:rPr>
        <w:t xml:space="preserve"> στο Σύνταγμα</w:t>
      </w:r>
      <w:r>
        <w:rPr>
          <w:rFonts w:eastAsia="Times New Roman"/>
          <w:color w:val="000000" w:themeColor="text1"/>
          <w:szCs w:val="24"/>
        </w:rPr>
        <w:t>,</w:t>
      </w:r>
      <w:r w:rsidRPr="001E0303">
        <w:rPr>
          <w:rFonts w:eastAsia="Times New Roman"/>
          <w:color w:val="000000" w:themeColor="text1"/>
          <w:szCs w:val="24"/>
        </w:rPr>
        <w:t xml:space="preserve"> το οποίο σας είπ</w:t>
      </w:r>
      <w:r w:rsidRPr="001E0303">
        <w:rPr>
          <w:rFonts w:eastAsia="Times New Roman"/>
          <w:color w:val="000000" w:themeColor="text1"/>
          <w:szCs w:val="24"/>
        </w:rPr>
        <w:t xml:space="preserve">α </w:t>
      </w:r>
      <w:r>
        <w:rPr>
          <w:rFonts w:eastAsia="Times New Roman"/>
          <w:color w:val="000000" w:themeColor="text1"/>
          <w:szCs w:val="24"/>
        </w:rPr>
        <w:t>τι προβλέπει….</w:t>
      </w:r>
    </w:p>
    <w:p w14:paraId="0A5DE485" w14:textId="77777777" w:rsidR="00415E13" w:rsidRDefault="00E650A0">
      <w:pPr>
        <w:spacing w:line="600" w:lineRule="auto"/>
        <w:ind w:firstLine="720"/>
        <w:jc w:val="both"/>
        <w:rPr>
          <w:rFonts w:eastAsia="Times New Roman"/>
          <w:color w:val="000000" w:themeColor="text1"/>
          <w:szCs w:val="24"/>
        </w:rPr>
      </w:pPr>
      <w:r w:rsidRPr="002454C8">
        <w:rPr>
          <w:rFonts w:eastAsia="Times New Roman"/>
          <w:b/>
          <w:color w:val="000000" w:themeColor="text1"/>
          <w:szCs w:val="24"/>
        </w:rPr>
        <w:t>ΚΩΝΣΤΑΝΤΙΝΟΣ ΤΣΙΑΡΑΣ:</w:t>
      </w:r>
      <w:r>
        <w:rPr>
          <w:rFonts w:eastAsia="Times New Roman"/>
          <w:color w:val="000000" w:themeColor="text1"/>
          <w:szCs w:val="24"/>
        </w:rPr>
        <w:t xml:space="preserve"> …και για τον Κανονισμό της Βουλής.</w:t>
      </w:r>
    </w:p>
    <w:p w14:paraId="0A5DE486" w14:textId="77777777" w:rsidR="00415E13" w:rsidRDefault="00E650A0">
      <w:pPr>
        <w:spacing w:line="600" w:lineRule="auto"/>
        <w:ind w:firstLine="720"/>
        <w:jc w:val="both"/>
        <w:rPr>
          <w:rFonts w:eastAsia="Times New Roman"/>
          <w:color w:val="000000" w:themeColor="text1"/>
          <w:szCs w:val="24"/>
        </w:rPr>
      </w:pPr>
      <w:r w:rsidRPr="002454C8">
        <w:rPr>
          <w:rFonts w:eastAsia="Times New Roman"/>
          <w:b/>
          <w:color w:val="000000" w:themeColor="text1"/>
          <w:szCs w:val="24"/>
        </w:rPr>
        <w:t>ΜΙΧΑΗΛ ΚΑΛΟΓΗΡΟΥ (Υπουργός Δικαιοσύνης, Διαφάνειας και Ανθρωπίνων Δικαιωμάτων):</w:t>
      </w:r>
      <w:r>
        <w:rPr>
          <w:rFonts w:eastAsia="Times New Roman"/>
          <w:color w:val="000000" w:themeColor="text1"/>
          <w:szCs w:val="24"/>
        </w:rPr>
        <w:t xml:space="preserve"> …ο</w:t>
      </w:r>
      <w:r w:rsidRPr="001E0303">
        <w:rPr>
          <w:rFonts w:eastAsia="Times New Roman"/>
          <w:color w:val="000000" w:themeColor="text1"/>
          <w:szCs w:val="24"/>
        </w:rPr>
        <w:t>ύτε</w:t>
      </w:r>
      <w:r>
        <w:rPr>
          <w:rFonts w:eastAsia="Times New Roman"/>
          <w:color w:val="000000" w:themeColor="text1"/>
          <w:szCs w:val="24"/>
        </w:rPr>
        <w:t>,</w:t>
      </w:r>
      <w:r w:rsidRPr="001E0303">
        <w:rPr>
          <w:rFonts w:eastAsia="Times New Roman"/>
          <w:color w:val="000000" w:themeColor="text1"/>
          <w:szCs w:val="24"/>
        </w:rPr>
        <w:t xml:space="preserve"> βέβαια</w:t>
      </w:r>
      <w:r>
        <w:rPr>
          <w:rFonts w:eastAsia="Times New Roman"/>
          <w:color w:val="000000" w:themeColor="text1"/>
          <w:szCs w:val="24"/>
        </w:rPr>
        <w:t>, στον Κανονισμό της Β</w:t>
      </w:r>
      <w:r w:rsidRPr="001E0303">
        <w:rPr>
          <w:rFonts w:eastAsia="Times New Roman"/>
          <w:color w:val="000000" w:themeColor="text1"/>
          <w:szCs w:val="24"/>
        </w:rPr>
        <w:t>ουλής</w:t>
      </w:r>
      <w:r>
        <w:rPr>
          <w:rFonts w:eastAsia="Times New Roman"/>
          <w:color w:val="000000" w:themeColor="text1"/>
          <w:szCs w:val="24"/>
        </w:rPr>
        <w:t>, χ</w:t>
      </w:r>
      <w:r w:rsidRPr="001E0303">
        <w:rPr>
          <w:rFonts w:eastAsia="Times New Roman"/>
          <w:color w:val="000000" w:themeColor="text1"/>
          <w:szCs w:val="24"/>
        </w:rPr>
        <w:t xml:space="preserve">ωρίς να διαχωρίζει </w:t>
      </w:r>
      <w:r>
        <w:rPr>
          <w:rFonts w:eastAsia="Times New Roman"/>
          <w:color w:val="000000" w:themeColor="text1"/>
          <w:szCs w:val="24"/>
        </w:rPr>
        <w:t xml:space="preserve">τη </w:t>
      </w:r>
      <w:r w:rsidRPr="001E0303">
        <w:rPr>
          <w:rFonts w:eastAsia="Times New Roman"/>
          <w:color w:val="000000" w:themeColor="text1"/>
          <w:szCs w:val="24"/>
        </w:rPr>
        <w:t xml:space="preserve">διαδικασία συνταγματικής </w:t>
      </w:r>
      <w:r>
        <w:rPr>
          <w:rFonts w:eastAsia="Times New Roman"/>
          <w:color w:val="000000" w:themeColor="text1"/>
          <w:szCs w:val="24"/>
        </w:rPr>
        <w:t>Α</w:t>
      </w:r>
      <w:r w:rsidRPr="001E0303">
        <w:rPr>
          <w:rFonts w:eastAsia="Times New Roman"/>
          <w:color w:val="000000" w:themeColor="text1"/>
          <w:szCs w:val="24"/>
        </w:rPr>
        <w:t>ναθεώρηση</w:t>
      </w:r>
      <w:r>
        <w:rPr>
          <w:rFonts w:eastAsia="Times New Roman"/>
          <w:color w:val="000000" w:themeColor="text1"/>
          <w:szCs w:val="24"/>
        </w:rPr>
        <w:t xml:space="preserve">ς </w:t>
      </w:r>
      <w:r>
        <w:rPr>
          <w:rFonts w:eastAsia="Times New Roman"/>
          <w:color w:val="000000" w:themeColor="text1"/>
          <w:szCs w:val="24"/>
        </w:rPr>
        <w:t>και χωρίς να διαχωρίζει τους Υ</w:t>
      </w:r>
      <w:r w:rsidRPr="001E0303">
        <w:rPr>
          <w:rFonts w:eastAsia="Times New Roman"/>
          <w:color w:val="000000" w:themeColor="text1"/>
          <w:szCs w:val="24"/>
        </w:rPr>
        <w:t>πουργούς σε κοινοβουλευτικούς και εξωκοινοβουλευτικούς</w:t>
      </w:r>
      <w:r>
        <w:rPr>
          <w:rFonts w:eastAsia="Times New Roman"/>
          <w:color w:val="000000" w:themeColor="text1"/>
          <w:szCs w:val="24"/>
        </w:rPr>
        <w:t>.</w:t>
      </w:r>
    </w:p>
    <w:p w14:paraId="0A5DE487"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Α</w:t>
      </w:r>
      <w:r w:rsidRPr="001E0303">
        <w:rPr>
          <w:rFonts w:eastAsia="Times New Roman"/>
          <w:color w:val="000000" w:themeColor="text1"/>
          <w:szCs w:val="24"/>
        </w:rPr>
        <w:t>ντίθετα</w:t>
      </w:r>
      <w:r>
        <w:rPr>
          <w:rFonts w:eastAsia="Times New Roman"/>
          <w:color w:val="000000" w:themeColor="text1"/>
          <w:szCs w:val="24"/>
        </w:rPr>
        <w:t>,</w:t>
      </w:r>
      <w:r w:rsidRPr="001E0303">
        <w:rPr>
          <w:rFonts w:eastAsia="Times New Roman"/>
          <w:color w:val="000000" w:themeColor="text1"/>
          <w:szCs w:val="24"/>
        </w:rPr>
        <w:t xml:space="preserve"> κυρία Μπακογιάννη</w:t>
      </w:r>
      <w:r>
        <w:rPr>
          <w:rFonts w:eastAsia="Times New Roman"/>
          <w:color w:val="000000" w:themeColor="text1"/>
          <w:szCs w:val="24"/>
        </w:rPr>
        <w:t>, η διαδικασία με τον Κ</w:t>
      </w:r>
      <w:r w:rsidRPr="001E0303">
        <w:rPr>
          <w:rFonts w:eastAsia="Times New Roman"/>
          <w:color w:val="000000" w:themeColor="text1"/>
          <w:szCs w:val="24"/>
        </w:rPr>
        <w:t>ανονισμό της Βουλής</w:t>
      </w:r>
      <w:r>
        <w:rPr>
          <w:rFonts w:eastAsia="Times New Roman"/>
          <w:color w:val="000000" w:themeColor="text1"/>
          <w:szCs w:val="24"/>
        </w:rPr>
        <w:t xml:space="preserve"> -το</w:t>
      </w:r>
      <w:r w:rsidRPr="001E0303">
        <w:rPr>
          <w:rFonts w:eastAsia="Times New Roman"/>
          <w:color w:val="000000" w:themeColor="text1"/>
          <w:szCs w:val="24"/>
        </w:rPr>
        <w:t xml:space="preserve"> 119</w:t>
      </w:r>
      <w:r>
        <w:rPr>
          <w:rFonts w:eastAsia="Times New Roman"/>
          <w:color w:val="000000" w:themeColor="text1"/>
          <w:szCs w:val="24"/>
        </w:rPr>
        <w:t>-</w:t>
      </w:r>
      <w:r w:rsidRPr="001E0303">
        <w:rPr>
          <w:rFonts w:eastAsia="Times New Roman"/>
          <w:color w:val="000000" w:themeColor="text1"/>
          <w:szCs w:val="24"/>
        </w:rPr>
        <w:t xml:space="preserve"> που προβλέπει τη σημερινή διαδικασία</w:t>
      </w:r>
      <w:r>
        <w:rPr>
          <w:rFonts w:eastAsia="Times New Roman"/>
          <w:color w:val="000000" w:themeColor="text1"/>
          <w:szCs w:val="24"/>
        </w:rPr>
        <w:t>,</w:t>
      </w:r>
      <w:r w:rsidRPr="001E0303">
        <w:rPr>
          <w:rFonts w:eastAsia="Times New Roman"/>
          <w:color w:val="000000" w:themeColor="text1"/>
          <w:szCs w:val="24"/>
        </w:rPr>
        <w:t xml:space="preserve"> προβλέπει ότι εφαρμόζοντ</w:t>
      </w:r>
      <w:r>
        <w:rPr>
          <w:rFonts w:eastAsia="Times New Roman"/>
          <w:color w:val="000000" w:themeColor="text1"/>
          <w:szCs w:val="24"/>
        </w:rPr>
        <w:t xml:space="preserve">αι αναλογικά τα άρθρα 95 </w:t>
      </w:r>
      <w:r>
        <w:rPr>
          <w:rFonts w:eastAsia="Times New Roman"/>
          <w:color w:val="000000" w:themeColor="text1"/>
          <w:szCs w:val="24"/>
        </w:rPr>
        <w:t>και</w:t>
      </w:r>
      <w:r>
        <w:rPr>
          <w:rFonts w:eastAsia="Times New Roman"/>
          <w:color w:val="000000" w:themeColor="text1"/>
          <w:szCs w:val="24"/>
        </w:rPr>
        <w:t xml:space="preserve"> επόμενα του Κ</w:t>
      </w:r>
      <w:r w:rsidRPr="001E0303">
        <w:rPr>
          <w:rFonts w:eastAsia="Times New Roman"/>
          <w:color w:val="000000" w:themeColor="text1"/>
          <w:szCs w:val="24"/>
        </w:rPr>
        <w:t>ανονισμού</w:t>
      </w:r>
      <w:r>
        <w:rPr>
          <w:rFonts w:eastAsia="Times New Roman"/>
          <w:color w:val="000000" w:themeColor="text1"/>
          <w:szCs w:val="24"/>
        </w:rPr>
        <w:t>,</w:t>
      </w:r>
      <w:r w:rsidRPr="001E0303">
        <w:rPr>
          <w:rFonts w:eastAsia="Times New Roman"/>
          <w:color w:val="000000" w:themeColor="text1"/>
          <w:szCs w:val="24"/>
        </w:rPr>
        <w:t xml:space="preserve"> δηλ</w:t>
      </w:r>
      <w:r>
        <w:rPr>
          <w:rFonts w:eastAsia="Times New Roman"/>
          <w:color w:val="000000" w:themeColor="text1"/>
          <w:szCs w:val="24"/>
        </w:rPr>
        <w:t>αδή αυτά τα οποία εφαρμόζει το Προεδρείο και το Σ</w:t>
      </w:r>
      <w:r w:rsidRPr="001E0303">
        <w:rPr>
          <w:rFonts w:eastAsia="Times New Roman"/>
          <w:color w:val="000000" w:themeColor="text1"/>
          <w:szCs w:val="24"/>
        </w:rPr>
        <w:t>ώμα στην κανονική διαδικασία νομοθέτησης ενός νομοσχεδίου</w:t>
      </w:r>
      <w:r>
        <w:rPr>
          <w:rFonts w:eastAsia="Times New Roman"/>
          <w:color w:val="000000" w:themeColor="text1"/>
          <w:szCs w:val="24"/>
        </w:rPr>
        <w:t>,</w:t>
      </w:r>
      <w:r w:rsidRPr="001E0303">
        <w:rPr>
          <w:rFonts w:eastAsia="Times New Roman"/>
          <w:color w:val="000000" w:themeColor="text1"/>
          <w:szCs w:val="24"/>
        </w:rPr>
        <w:t xml:space="preserve"> εξ</w:t>
      </w:r>
      <w:r>
        <w:rPr>
          <w:rFonts w:eastAsia="Times New Roman"/>
          <w:color w:val="000000" w:themeColor="text1"/>
          <w:szCs w:val="24"/>
        </w:rPr>
        <w:t xml:space="preserve"> ου</w:t>
      </w:r>
      <w:r w:rsidRPr="001E0303">
        <w:rPr>
          <w:rFonts w:eastAsia="Times New Roman"/>
          <w:color w:val="000000" w:themeColor="text1"/>
          <w:szCs w:val="24"/>
        </w:rPr>
        <w:t xml:space="preserve"> και η αρμοδιότητα στη συγκεκριμένη διαδικασία του Υπουργού Δικαιοσύνης</w:t>
      </w:r>
      <w:r>
        <w:rPr>
          <w:rFonts w:eastAsia="Times New Roman"/>
          <w:color w:val="000000" w:themeColor="text1"/>
          <w:szCs w:val="24"/>
        </w:rPr>
        <w:t>,</w:t>
      </w:r>
      <w:r w:rsidRPr="001E0303">
        <w:rPr>
          <w:rFonts w:eastAsia="Times New Roman"/>
          <w:color w:val="000000" w:themeColor="text1"/>
          <w:szCs w:val="24"/>
        </w:rPr>
        <w:t xml:space="preserve"> που </w:t>
      </w:r>
      <w:r>
        <w:rPr>
          <w:rFonts w:eastAsia="Times New Roman"/>
          <w:color w:val="000000" w:themeColor="text1"/>
          <w:szCs w:val="24"/>
        </w:rPr>
        <w:t>με εξαιρέσατε και σας ε</w:t>
      </w:r>
      <w:r w:rsidRPr="001E0303">
        <w:rPr>
          <w:rFonts w:eastAsia="Times New Roman"/>
          <w:color w:val="000000" w:themeColor="text1"/>
          <w:szCs w:val="24"/>
        </w:rPr>
        <w:t>υχαριστώ</w:t>
      </w:r>
      <w:r>
        <w:rPr>
          <w:rFonts w:eastAsia="Times New Roman"/>
          <w:color w:val="000000" w:themeColor="text1"/>
          <w:szCs w:val="24"/>
        </w:rPr>
        <w:t>.</w:t>
      </w:r>
    </w:p>
    <w:p w14:paraId="0A5DE488"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1E0303">
        <w:rPr>
          <w:rFonts w:eastAsia="Times New Roman"/>
          <w:color w:val="000000" w:themeColor="text1"/>
          <w:szCs w:val="24"/>
        </w:rPr>
        <w:t xml:space="preserve">πό </w:t>
      </w:r>
      <w:r w:rsidRPr="001E0303">
        <w:rPr>
          <w:rFonts w:eastAsia="Times New Roman"/>
          <w:color w:val="000000" w:themeColor="text1"/>
          <w:szCs w:val="24"/>
        </w:rPr>
        <w:t>κει και πέρα</w:t>
      </w:r>
      <w:r>
        <w:rPr>
          <w:rFonts w:eastAsia="Times New Roman"/>
          <w:color w:val="000000" w:themeColor="text1"/>
          <w:szCs w:val="24"/>
        </w:rPr>
        <w:t>,</w:t>
      </w:r>
      <w:r w:rsidRPr="001E0303">
        <w:rPr>
          <w:rFonts w:eastAsia="Times New Roman"/>
          <w:color w:val="000000" w:themeColor="text1"/>
          <w:szCs w:val="24"/>
        </w:rPr>
        <w:t xml:space="preserve"> ο Πρόεδρος το πρωί ανακοίνωσε ότι </w:t>
      </w:r>
      <w:r>
        <w:rPr>
          <w:rFonts w:eastAsia="Times New Roman"/>
          <w:color w:val="000000" w:themeColor="text1"/>
          <w:szCs w:val="24"/>
        </w:rPr>
        <w:t xml:space="preserve">για όλους αυτούς </w:t>
      </w:r>
      <w:r w:rsidRPr="001E0303">
        <w:rPr>
          <w:rFonts w:eastAsia="Times New Roman"/>
          <w:color w:val="000000" w:themeColor="text1"/>
          <w:szCs w:val="24"/>
        </w:rPr>
        <w:t>τους λόγους</w:t>
      </w:r>
      <w:r>
        <w:rPr>
          <w:rFonts w:eastAsia="Times New Roman"/>
          <w:color w:val="000000" w:themeColor="text1"/>
          <w:szCs w:val="24"/>
        </w:rPr>
        <w:t>,</w:t>
      </w:r>
      <w:r w:rsidRPr="001E0303">
        <w:rPr>
          <w:rFonts w:eastAsia="Times New Roman"/>
          <w:color w:val="000000" w:themeColor="text1"/>
          <w:szCs w:val="24"/>
        </w:rPr>
        <w:t xml:space="preserve"> το</w:t>
      </w:r>
      <w:r>
        <w:rPr>
          <w:rFonts w:eastAsia="Times New Roman"/>
          <w:color w:val="000000" w:themeColor="text1"/>
          <w:szCs w:val="24"/>
        </w:rPr>
        <w:t>ν</w:t>
      </w:r>
      <w:r w:rsidRPr="001E0303">
        <w:rPr>
          <w:rFonts w:eastAsia="Times New Roman"/>
          <w:color w:val="000000" w:themeColor="text1"/>
          <w:szCs w:val="24"/>
        </w:rPr>
        <w:t xml:space="preserve"> λόγο </w:t>
      </w:r>
      <w:r>
        <w:rPr>
          <w:rFonts w:eastAsia="Times New Roman"/>
          <w:color w:val="000000" w:themeColor="text1"/>
          <w:szCs w:val="24"/>
        </w:rPr>
        <w:t>θα</w:t>
      </w:r>
      <w:r w:rsidRPr="001E0303">
        <w:rPr>
          <w:rFonts w:eastAsia="Times New Roman"/>
          <w:color w:val="000000" w:themeColor="text1"/>
          <w:szCs w:val="24"/>
        </w:rPr>
        <w:t xml:space="preserve"> έχε</w:t>
      </w:r>
      <w:r>
        <w:rPr>
          <w:rFonts w:eastAsia="Times New Roman"/>
          <w:color w:val="000000" w:themeColor="text1"/>
          <w:szCs w:val="24"/>
        </w:rPr>
        <w:t>ι ο Υπουργός Δικαιοσύνης και ο Α</w:t>
      </w:r>
      <w:r w:rsidRPr="001E0303">
        <w:rPr>
          <w:rFonts w:eastAsia="Times New Roman"/>
          <w:color w:val="000000" w:themeColor="text1"/>
          <w:szCs w:val="24"/>
        </w:rPr>
        <w:t xml:space="preserve">ναπληρωτής για </w:t>
      </w:r>
      <w:r>
        <w:rPr>
          <w:rFonts w:eastAsia="Times New Roman"/>
          <w:color w:val="000000" w:themeColor="text1"/>
          <w:szCs w:val="24"/>
        </w:rPr>
        <w:t>είκοσι</w:t>
      </w:r>
      <w:r w:rsidRPr="001E0303">
        <w:rPr>
          <w:rFonts w:eastAsia="Times New Roman"/>
          <w:color w:val="000000" w:themeColor="text1"/>
          <w:szCs w:val="24"/>
        </w:rPr>
        <w:t xml:space="preserve"> λεπτά</w:t>
      </w:r>
      <w:r>
        <w:rPr>
          <w:rFonts w:eastAsia="Times New Roman"/>
          <w:color w:val="000000" w:themeColor="text1"/>
          <w:szCs w:val="24"/>
        </w:rPr>
        <w:t>, οι Υ</w:t>
      </w:r>
      <w:r w:rsidRPr="001E0303">
        <w:rPr>
          <w:rFonts w:eastAsia="Times New Roman"/>
          <w:color w:val="000000" w:themeColor="text1"/>
          <w:szCs w:val="24"/>
        </w:rPr>
        <w:t>πουργοί κατ</w:t>
      </w:r>
      <w:r>
        <w:rPr>
          <w:rFonts w:eastAsia="Times New Roman"/>
          <w:color w:val="000000" w:themeColor="text1"/>
          <w:szCs w:val="24"/>
        </w:rPr>
        <w:t>’</w:t>
      </w:r>
      <w:r w:rsidRPr="001E0303">
        <w:rPr>
          <w:rFonts w:eastAsia="Times New Roman"/>
          <w:color w:val="000000" w:themeColor="text1"/>
          <w:szCs w:val="24"/>
        </w:rPr>
        <w:t xml:space="preserve"> εξαίρεση και προκειμένου η διαδικασία να κυλήσει ομαλά και να υπάρχει άπλετος χρόνος</w:t>
      </w:r>
      <w:r>
        <w:rPr>
          <w:rFonts w:eastAsia="Times New Roman"/>
          <w:color w:val="000000" w:themeColor="text1"/>
          <w:szCs w:val="24"/>
        </w:rPr>
        <w:t>,</w:t>
      </w:r>
      <w:r>
        <w:rPr>
          <w:rFonts w:eastAsia="Times New Roman"/>
          <w:color w:val="000000" w:themeColor="text1"/>
          <w:szCs w:val="24"/>
        </w:rPr>
        <w:t xml:space="preserve"> ό</w:t>
      </w:r>
      <w:r w:rsidRPr="001E0303">
        <w:rPr>
          <w:rFonts w:eastAsia="Times New Roman"/>
          <w:color w:val="000000" w:themeColor="text1"/>
          <w:szCs w:val="24"/>
        </w:rPr>
        <w:t xml:space="preserve">σον αφορά την εκπροσώπηση όλων των </w:t>
      </w:r>
      <w:r>
        <w:rPr>
          <w:rFonts w:eastAsia="Times New Roman"/>
          <w:color w:val="000000" w:themeColor="text1"/>
          <w:szCs w:val="24"/>
        </w:rPr>
        <w:t>Κ</w:t>
      </w:r>
      <w:r>
        <w:rPr>
          <w:rFonts w:eastAsia="Times New Roman"/>
          <w:color w:val="000000" w:themeColor="text1"/>
          <w:szCs w:val="24"/>
        </w:rPr>
        <w:t xml:space="preserve">οινοβουλευτικών </w:t>
      </w:r>
      <w:r>
        <w:rPr>
          <w:rFonts w:eastAsia="Times New Roman"/>
          <w:color w:val="000000" w:themeColor="text1"/>
          <w:szCs w:val="24"/>
        </w:rPr>
        <w:t>Ο</w:t>
      </w:r>
      <w:r>
        <w:rPr>
          <w:rFonts w:eastAsia="Times New Roman"/>
          <w:color w:val="000000" w:themeColor="text1"/>
          <w:szCs w:val="24"/>
        </w:rPr>
        <w:t>μάδων, θα μιλήσουν σαν Β</w:t>
      </w:r>
      <w:r w:rsidRPr="001E0303">
        <w:rPr>
          <w:rFonts w:eastAsia="Times New Roman"/>
          <w:color w:val="000000" w:themeColor="text1"/>
          <w:szCs w:val="24"/>
        </w:rPr>
        <w:t>ουλε</w:t>
      </w:r>
      <w:r>
        <w:rPr>
          <w:rFonts w:eastAsia="Times New Roman"/>
          <w:color w:val="000000" w:themeColor="text1"/>
          <w:szCs w:val="24"/>
        </w:rPr>
        <w:t>υτές, ενώ οι Υ</w:t>
      </w:r>
      <w:r w:rsidRPr="001E0303">
        <w:rPr>
          <w:rFonts w:eastAsia="Times New Roman"/>
          <w:color w:val="000000" w:themeColor="text1"/>
          <w:szCs w:val="24"/>
        </w:rPr>
        <w:t xml:space="preserve">πουργοί και </w:t>
      </w:r>
      <w:r>
        <w:rPr>
          <w:rFonts w:eastAsia="Times New Roman"/>
          <w:color w:val="000000" w:themeColor="text1"/>
          <w:szCs w:val="24"/>
        </w:rPr>
        <w:t>οι Υφυπουργοί, οι οποίοι</w:t>
      </w:r>
      <w:r w:rsidRPr="001E0303">
        <w:rPr>
          <w:rFonts w:eastAsia="Times New Roman"/>
          <w:color w:val="000000" w:themeColor="text1"/>
          <w:szCs w:val="24"/>
        </w:rPr>
        <w:t xml:space="preserve"> είναι εξωκοινοβουλευτικοί</w:t>
      </w:r>
      <w:r>
        <w:rPr>
          <w:rFonts w:eastAsia="Times New Roman"/>
          <w:color w:val="000000" w:themeColor="text1"/>
          <w:szCs w:val="24"/>
        </w:rPr>
        <w:t>,</w:t>
      </w:r>
      <w:r w:rsidRPr="001E0303">
        <w:rPr>
          <w:rFonts w:eastAsia="Times New Roman"/>
          <w:color w:val="000000" w:themeColor="text1"/>
          <w:szCs w:val="24"/>
        </w:rPr>
        <w:t xml:space="preserve"> δεν θα λάβουν καθόλου το</w:t>
      </w:r>
      <w:r>
        <w:rPr>
          <w:rFonts w:eastAsia="Times New Roman"/>
          <w:color w:val="000000" w:themeColor="text1"/>
          <w:szCs w:val="24"/>
        </w:rPr>
        <w:t>ν</w:t>
      </w:r>
      <w:r w:rsidRPr="001E0303">
        <w:rPr>
          <w:rFonts w:eastAsia="Times New Roman"/>
          <w:color w:val="000000" w:themeColor="text1"/>
          <w:szCs w:val="24"/>
        </w:rPr>
        <w:t xml:space="preserve"> λόγο</w:t>
      </w:r>
      <w:r>
        <w:rPr>
          <w:rFonts w:eastAsia="Times New Roman"/>
          <w:color w:val="000000" w:themeColor="text1"/>
          <w:szCs w:val="24"/>
        </w:rPr>
        <w:t>.</w:t>
      </w:r>
    </w:p>
    <w:p w14:paraId="0A5DE489" w14:textId="77777777" w:rsidR="00415E13" w:rsidRDefault="00E650A0">
      <w:pPr>
        <w:spacing w:line="600" w:lineRule="auto"/>
        <w:ind w:firstLine="720"/>
        <w:jc w:val="both"/>
        <w:rPr>
          <w:rFonts w:eastAsia="Times New Roman"/>
          <w:color w:val="000000" w:themeColor="text1"/>
          <w:szCs w:val="24"/>
        </w:rPr>
      </w:pPr>
      <w:r>
        <w:rPr>
          <w:rFonts w:eastAsia="Times New Roman"/>
          <w:b/>
          <w:color w:val="000000" w:themeColor="text1"/>
          <w:szCs w:val="24"/>
        </w:rPr>
        <w:t>ΘΕΟΔΩΡΑ ΜΠΑΚΟΓΙΑΝΝΗ:</w:t>
      </w:r>
      <w:r>
        <w:rPr>
          <w:rFonts w:eastAsia="Times New Roman"/>
          <w:color w:val="000000" w:themeColor="text1"/>
          <w:szCs w:val="24"/>
        </w:rPr>
        <w:t xml:space="preserve"> Γιατί το είπε αυτό ο Πρόεδρος;</w:t>
      </w:r>
    </w:p>
    <w:p w14:paraId="0A5DE48A" w14:textId="77777777" w:rsidR="00415E13" w:rsidRDefault="00E650A0">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ΜΙΧΑΗΛ ΚΑΛΟ</w:t>
      </w:r>
      <w:r>
        <w:rPr>
          <w:rFonts w:eastAsia="Times New Roman"/>
          <w:b/>
          <w:color w:val="000000" w:themeColor="text1"/>
          <w:szCs w:val="24"/>
        </w:rPr>
        <w:t>ΓΗΡΟΥ (Υπουργός Δικαιοσύνης, Διαφάνειας και Ανθρωπίνων Δικαιωμάτων):</w:t>
      </w:r>
      <w:r>
        <w:rPr>
          <w:rFonts w:eastAsia="Times New Roman"/>
          <w:color w:val="000000" w:themeColor="text1"/>
          <w:szCs w:val="24"/>
        </w:rPr>
        <w:t xml:space="preserve"> Κ</w:t>
      </w:r>
      <w:r w:rsidRPr="001E0303">
        <w:rPr>
          <w:rFonts w:eastAsia="Times New Roman"/>
          <w:color w:val="000000" w:themeColor="text1"/>
          <w:szCs w:val="24"/>
        </w:rPr>
        <w:t>ατά τη γνώμη μου</w:t>
      </w:r>
      <w:r>
        <w:rPr>
          <w:rFonts w:eastAsia="Times New Roman"/>
          <w:color w:val="000000" w:themeColor="text1"/>
          <w:szCs w:val="24"/>
        </w:rPr>
        <w:t>, λ</w:t>
      </w:r>
      <w:r w:rsidRPr="001E0303">
        <w:rPr>
          <w:rFonts w:eastAsia="Times New Roman"/>
          <w:color w:val="000000" w:themeColor="text1"/>
          <w:szCs w:val="24"/>
        </w:rPr>
        <w:t>οιπόν</w:t>
      </w:r>
      <w:r>
        <w:rPr>
          <w:rFonts w:eastAsia="Times New Roman"/>
          <w:color w:val="000000" w:themeColor="text1"/>
          <w:szCs w:val="24"/>
        </w:rPr>
        <w:t>,</w:t>
      </w:r>
      <w:r w:rsidRPr="001E0303">
        <w:rPr>
          <w:rFonts w:eastAsia="Times New Roman"/>
          <w:color w:val="000000" w:themeColor="text1"/>
          <w:szCs w:val="24"/>
        </w:rPr>
        <w:t xml:space="preserve"> αν θέλετε</w:t>
      </w:r>
      <w:r>
        <w:rPr>
          <w:rFonts w:eastAsia="Times New Roman"/>
          <w:color w:val="000000" w:themeColor="text1"/>
          <w:szCs w:val="24"/>
        </w:rPr>
        <w:t>, να θέσουμε κι εμείς ή</w:t>
      </w:r>
      <w:r w:rsidRPr="001E0303">
        <w:rPr>
          <w:rFonts w:eastAsia="Times New Roman"/>
          <w:color w:val="000000" w:themeColor="text1"/>
          <w:szCs w:val="24"/>
        </w:rPr>
        <w:t xml:space="preserve"> να θέσου</w:t>
      </w:r>
      <w:r>
        <w:rPr>
          <w:rFonts w:eastAsia="Times New Roman"/>
          <w:color w:val="000000" w:themeColor="text1"/>
          <w:szCs w:val="24"/>
        </w:rPr>
        <w:t>ν οι συνάδελφοι Υ</w:t>
      </w:r>
      <w:r w:rsidRPr="001E0303">
        <w:rPr>
          <w:rFonts w:eastAsia="Times New Roman"/>
          <w:color w:val="000000" w:themeColor="text1"/>
          <w:szCs w:val="24"/>
        </w:rPr>
        <w:t xml:space="preserve">πουργοί που είναι </w:t>
      </w:r>
      <w:r>
        <w:rPr>
          <w:rFonts w:eastAsia="Times New Roman"/>
          <w:color w:val="000000" w:themeColor="text1"/>
          <w:szCs w:val="24"/>
        </w:rPr>
        <w:t>εξωκοινοβουλευτικοί την τήρηση ό</w:t>
      </w:r>
      <w:r w:rsidRPr="001E0303">
        <w:rPr>
          <w:rFonts w:eastAsia="Times New Roman"/>
          <w:color w:val="000000" w:themeColor="text1"/>
          <w:szCs w:val="24"/>
        </w:rPr>
        <w:t>σων προβλέπ</w:t>
      </w:r>
      <w:r>
        <w:rPr>
          <w:rFonts w:eastAsia="Times New Roman"/>
          <w:color w:val="000000" w:themeColor="text1"/>
          <w:szCs w:val="24"/>
        </w:rPr>
        <w:t xml:space="preserve">ει και </w:t>
      </w:r>
      <w:r w:rsidRPr="001E0303">
        <w:rPr>
          <w:rFonts w:eastAsia="Times New Roman"/>
          <w:color w:val="000000" w:themeColor="text1"/>
          <w:szCs w:val="24"/>
        </w:rPr>
        <w:t>το 6</w:t>
      </w:r>
      <w:r>
        <w:rPr>
          <w:rFonts w:eastAsia="Times New Roman"/>
          <w:color w:val="000000" w:themeColor="text1"/>
          <w:szCs w:val="24"/>
        </w:rPr>
        <w:t xml:space="preserve">6 και το 119 και να ζητήσουν </w:t>
      </w:r>
      <w:r>
        <w:rPr>
          <w:rFonts w:eastAsia="Times New Roman"/>
          <w:color w:val="000000" w:themeColor="text1"/>
          <w:szCs w:val="24"/>
        </w:rPr>
        <w:t>και εκείνοι</w:t>
      </w:r>
      <w:r w:rsidRPr="001E0303">
        <w:rPr>
          <w:rFonts w:eastAsia="Times New Roman"/>
          <w:color w:val="000000" w:themeColor="text1"/>
          <w:szCs w:val="24"/>
        </w:rPr>
        <w:t xml:space="preserve"> το</w:t>
      </w:r>
      <w:r>
        <w:rPr>
          <w:rFonts w:eastAsia="Times New Roman"/>
          <w:color w:val="000000" w:themeColor="text1"/>
          <w:szCs w:val="24"/>
        </w:rPr>
        <w:t>ν</w:t>
      </w:r>
      <w:r w:rsidRPr="001E0303">
        <w:rPr>
          <w:rFonts w:eastAsia="Times New Roman"/>
          <w:color w:val="000000" w:themeColor="text1"/>
          <w:szCs w:val="24"/>
        </w:rPr>
        <w:t xml:space="preserve"> λόγο</w:t>
      </w:r>
      <w:r>
        <w:rPr>
          <w:rFonts w:eastAsia="Times New Roman"/>
          <w:color w:val="000000" w:themeColor="text1"/>
          <w:szCs w:val="24"/>
        </w:rPr>
        <w:t>.</w:t>
      </w:r>
    </w:p>
    <w:p w14:paraId="0A5DE48B"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1E0303">
        <w:rPr>
          <w:rFonts w:eastAsia="Times New Roman"/>
          <w:color w:val="000000" w:themeColor="text1"/>
          <w:szCs w:val="24"/>
        </w:rPr>
        <w:t>εν τίθεται</w:t>
      </w:r>
      <w:r>
        <w:rPr>
          <w:rFonts w:eastAsia="Times New Roman"/>
          <w:color w:val="000000" w:themeColor="text1"/>
          <w:szCs w:val="24"/>
        </w:rPr>
        <w:t>,</w:t>
      </w:r>
      <w:r w:rsidRPr="001E0303">
        <w:rPr>
          <w:rFonts w:eastAsia="Times New Roman"/>
          <w:color w:val="000000" w:themeColor="text1"/>
          <w:szCs w:val="24"/>
        </w:rPr>
        <w:t xml:space="preserve"> κατά τη γνώμη</w:t>
      </w:r>
      <w:r>
        <w:rPr>
          <w:rFonts w:eastAsia="Times New Roman"/>
          <w:color w:val="000000" w:themeColor="text1"/>
          <w:szCs w:val="24"/>
        </w:rPr>
        <w:t>, τέτοιο θέμα. Ε</w:t>
      </w:r>
      <w:r w:rsidRPr="001E0303">
        <w:rPr>
          <w:rFonts w:eastAsia="Times New Roman"/>
          <w:color w:val="000000" w:themeColor="text1"/>
          <w:szCs w:val="24"/>
        </w:rPr>
        <w:t>άν</w:t>
      </w:r>
      <w:r>
        <w:rPr>
          <w:rFonts w:eastAsia="Times New Roman"/>
          <w:color w:val="000000" w:themeColor="text1"/>
          <w:szCs w:val="24"/>
        </w:rPr>
        <w:t>,</w:t>
      </w:r>
      <w:r w:rsidRPr="001E0303">
        <w:rPr>
          <w:rFonts w:eastAsia="Times New Roman"/>
          <w:color w:val="000000" w:themeColor="text1"/>
          <w:szCs w:val="24"/>
        </w:rPr>
        <w:t xml:space="preserve"> τελικά</w:t>
      </w:r>
      <w:r>
        <w:rPr>
          <w:rFonts w:eastAsia="Times New Roman"/>
          <w:color w:val="000000" w:themeColor="text1"/>
          <w:szCs w:val="24"/>
        </w:rPr>
        <w:t>,</w:t>
      </w:r>
      <w:r w:rsidRPr="001E0303">
        <w:rPr>
          <w:rFonts w:eastAsia="Times New Roman"/>
          <w:color w:val="000000" w:themeColor="text1"/>
          <w:szCs w:val="24"/>
        </w:rPr>
        <w:t xml:space="preserve"> το θέμα </w:t>
      </w:r>
      <w:r>
        <w:rPr>
          <w:rFonts w:eastAsia="Times New Roman"/>
          <w:color w:val="000000" w:themeColor="text1"/>
          <w:szCs w:val="24"/>
        </w:rPr>
        <w:t xml:space="preserve">που θέτετε </w:t>
      </w:r>
      <w:r w:rsidRPr="001E0303">
        <w:rPr>
          <w:rFonts w:eastAsia="Times New Roman"/>
          <w:color w:val="000000" w:themeColor="text1"/>
          <w:szCs w:val="24"/>
        </w:rPr>
        <w:t>είναι χωροταξίας</w:t>
      </w:r>
      <w:r>
        <w:rPr>
          <w:rFonts w:eastAsia="Times New Roman"/>
          <w:color w:val="000000" w:themeColor="text1"/>
          <w:szCs w:val="24"/>
        </w:rPr>
        <w:t>,</w:t>
      </w:r>
      <w:r>
        <w:rPr>
          <w:rFonts w:eastAsia="Times New Roman"/>
          <w:color w:val="000000" w:themeColor="text1"/>
          <w:szCs w:val="24"/>
        </w:rPr>
        <w:t>…</w:t>
      </w:r>
    </w:p>
    <w:p w14:paraId="0A5DE48C" w14:textId="77777777" w:rsidR="00415E13" w:rsidRDefault="00E650A0">
      <w:pPr>
        <w:spacing w:line="600" w:lineRule="auto"/>
        <w:ind w:firstLine="709"/>
        <w:jc w:val="both"/>
        <w:rPr>
          <w:rFonts w:eastAsia="Times New Roman"/>
          <w:color w:val="000000" w:themeColor="text1"/>
          <w:szCs w:val="24"/>
        </w:rPr>
      </w:pPr>
      <w:r>
        <w:rPr>
          <w:rFonts w:eastAsia="Times New Roman"/>
          <w:b/>
          <w:color w:val="000000" w:themeColor="text1"/>
          <w:szCs w:val="24"/>
        </w:rPr>
        <w:t>ΘΕΟΔΩΡΑ ΜΠΑΚΟΓΙΑΝΝΗ:</w:t>
      </w:r>
      <w:r>
        <w:rPr>
          <w:rFonts w:eastAsia="Times New Roman"/>
          <w:color w:val="000000" w:themeColor="text1"/>
          <w:szCs w:val="24"/>
        </w:rPr>
        <w:t xml:space="preserve"> Είναι ουσίας.</w:t>
      </w:r>
    </w:p>
    <w:p w14:paraId="0A5DE48D" w14:textId="77777777" w:rsidR="00415E13" w:rsidRDefault="00E650A0">
      <w:pPr>
        <w:spacing w:line="600" w:lineRule="auto"/>
        <w:ind w:firstLine="720"/>
        <w:jc w:val="both"/>
        <w:rPr>
          <w:rFonts w:eastAsia="Times New Roman"/>
          <w:color w:val="000000" w:themeColor="text1"/>
          <w:szCs w:val="24"/>
        </w:rPr>
      </w:pPr>
      <w:r>
        <w:rPr>
          <w:rFonts w:eastAsia="Times New Roman"/>
          <w:b/>
          <w:color w:val="000000" w:themeColor="text1"/>
          <w:szCs w:val="24"/>
        </w:rPr>
        <w:t>ΜΙΧΑΗΛ ΚΑΛΟΓΗΡΟΥ (Υπουργός Δικαιοσύνης, Διαφάνειας και Ανθρωπίνων Δικαιωμάτων):</w:t>
      </w:r>
      <w:r>
        <w:rPr>
          <w:rFonts w:eastAsia="Times New Roman"/>
          <w:b/>
          <w:color w:val="000000" w:themeColor="text1"/>
          <w:szCs w:val="24"/>
        </w:rPr>
        <w:t xml:space="preserve"> </w:t>
      </w:r>
      <w:r>
        <w:rPr>
          <w:rFonts w:eastAsia="Times New Roman"/>
          <w:color w:val="000000" w:themeColor="text1"/>
          <w:szCs w:val="24"/>
        </w:rPr>
        <w:t xml:space="preserve">…εγώ θεωρώ </w:t>
      </w:r>
      <w:r w:rsidRPr="001E0303">
        <w:rPr>
          <w:rFonts w:eastAsia="Times New Roman"/>
          <w:color w:val="000000" w:themeColor="text1"/>
          <w:szCs w:val="24"/>
        </w:rPr>
        <w:t>ότι είναι λυμένα</w:t>
      </w:r>
      <w:r w:rsidRPr="001E0303">
        <w:rPr>
          <w:rFonts w:eastAsia="Times New Roman"/>
          <w:color w:val="000000" w:themeColor="text1"/>
          <w:szCs w:val="24"/>
        </w:rPr>
        <w:t xml:space="preserve"> αυτά τα ζητήματα </w:t>
      </w:r>
      <w:r>
        <w:rPr>
          <w:rFonts w:eastAsia="Times New Roman"/>
          <w:color w:val="000000" w:themeColor="text1"/>
          <w:szCs w:val="24"/>
        </w:rPr>
        <w:t xml:space="preserve">και από </w:t>
      </w:r>
      <w:r w:rsidRPr="001E0303">
        <w:rPr>
          <w:rFonts w:eastAsia="Times New Roman"/>
          <w:color w:val="000000" w:themeColor="text1"/>
          <w:szCs w:val="24"/>
        </w:rPr>
        <w:t>το 66</w:t>
      </w:r>
      <w:r>
        <w:rPr>
          <w:rFonts w:eastAsia="Times New Roman"/>
          <w:color w:val="000000" w:themeColor="text1"/>
          <w:szCs w:val="24"/>
        </w:rPr>
        <w:t xml:space="preserve"> και από το 1</w:t>
      </w:r>
      <w:r w:rsidRPr="001E0303">
        <w:rPr>
          <w:rFonts w:eastAsia="Times New Roman"/>
          <w:color w:val="000000" w:themeColor="text1"/>
          <w:szCs w:val="24"/>
        </w:rPr>
        <w:t>19 και δεν χρειάζεται αυτή η αντιπαράθεση στο αν οι Υ</w:t>
      </w:r>
      <w:r>
        <w:rPr>
          <w:rFonts w:eastAsia="Times New Roman"/>
          <w:color w:val="000000" w:themeColor="text1"/>
          <w:szCs w:val="24"/>
        </w:rPr>
        <w:t xml:space="preserve">πουργοί ή οι </w:t>
      </w:r>
      <w:r w:rsidRPr="001E0303">
        <w:rPr>
          <w:rFonts w:eastAsia="Times New Roman"/>
          <w:color w:val="000000" w:themeColor="text1"/>
          <w:szCs w:val="24"/>
        </w:rPr>
        <w:t xml:space="preserve">Αναπληρωτές </w:t>
      </w:r>
      <w:r>
        <w:rPr>
          <w:rFonts w:eastAsia="Times New Roman"/>
          <w:color w:val="000000" w:themeColor="text1"/>
          <w:szCs w:val="24"/>
        </w:rPr>
        <w:t>Υ</w:t>
      </w:r>
      <w:r w:rsidRPr="001E0303">
        <w:rPr>
          <w:rFonts w:eastAsia="Times New Roman"/>
          <w:color w:val="000000" w:themeColor="text1"/>
          <w:szCs w:val="24"/>
        </w:rPr>
        <w:t>πουργοί θα καθίσουν εδώ</w:t>
      </w:r>
      <w:r>
        <w:rPr>
          <w:rFonts w:eastAsia="Times New Roman"/>
          <w:color w:val="000000" w:themeColor="text1"/>
          <w:szCs w:val="24"/>
        </w:rPr>
        <w:t>,</w:t>
      </w:r>
      <w:r w:rsidRPr="001E0303">
        <w:rPr>
          <w:rFonts w:eastAsia="Times New Roman"/>
          <w:color w:val="000000" w:themeColor="text1"/>
          <w:szCs w:val="24"/>
        </w:rPr>
        <w:t xml:space="preserve"> κάτω </w:t>
      </w:r>
      <w:r>
        <w:rPr>
          <w:rFonts w:eastAsia="Times New Roman"/>
          <w:color w:val="000000" w:themeColor="text1"/>
          <w:szCs w:val="24"/>
        </w:rPr>
        <w:t>ή δίπλα.</w:t>
      </w:r>
    </w:p>
    <w:p w14:paraId="0A5DE48E"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Σ</w:t>
      </w:r>
      <w:r w:rsidRPr="005C4EEF">
        <w:rPr>
          <w:rFonts w:eastAsia="Times New Roman"/>
          <w:color w:val="212121"/>
          <w:szCs w:val="24"/>
        </w:rPr>
        <w:t>ε κάθε περίπτωση</w:t>
      </w:r>
      <w:r>
        <w:rPr>
          <w:rFonts w:eastAsia="Times New Roman"/>
          <w:color w:val="212121"/>
          <w:szCs w:val="24"/>
        </w:rPr>
        <w:t>, κύριε Π</w:t>
      </w:r>
      <w:r w:rsidRPr="005C4EEF">
        <w:rPr>
          <w:rFonts w:eastAsia="Times New Roman"/>
          <w:color w:val="212121"/>
          <w:szCs w:val="24"/>
        </w:rPr>
        <w:t>ρόεδρε</w:t>
      </w:r>
      <w:r>
        <w:rPr>
          <w:rFonts w:eastAsia="Times New Roman"/>
          <w:color w:val="212121"/>
          <w:szCs w:val="24"/>
        </w:rPr>
        <w:t>,</w:t>
      </w:r>
      <w:r w:rsidRPr="005C4EEF">
        <w:rPr>
          <w:rFonts w:eastAsia="Times New Roman"/>
          <w:color w:val="212121"/>
          <w:szCs w:val="24"/>
        </w:rPr>
        <w:t xml:space="preserve"> αν υπάρχει τέτοιο ζήτημα</w:t>
      </w:r>
      <w:r w:rsidRPr="009A5B11">
        <w:rPr>
          <w:rFonts w:eastAsia="Times New Roman"/>
          <w:color w:val="212121"/>
          <w:szCs w:val="24"/>
        </w:rPr>
        <w:t>,</w:t>
      </w:r>
      <w:r w:rsidRPr="005C4EEF">
        <w:rPr>
          <w:rFonts w:eastAsia="Times New Roman"/>
          <w:color w:val="212121"/>
          <w:szCs w:val="24"/>
        </w:rPr>
        <w:t xml:space="preserve"> να μας</w:t>
      </w:r>
      <w:r>
        <w:rPr>
          <w:rFonts w:eastAsia="Times New Roman"/>
          <w:color w:val="212121"/>
          <w:szCs w:val="24"/>
        </w:rPr>
        <w:t xml:space="preserve"> το πει το Π</w:t>
      </w:r>
      <w:r w:rsidRPr="005C4EEF">
        <w:rPr>
          <w:rFonts w:eastAsia="Times New Roman"/>
          <w:color w:val="212121"/>
          <w:szCs w:val="24"/>
        </w:rPr>
        <w:t>ροεδ</w:t>
      </w:r>
      <w:r>
        <w:rPr>
          <w:rFonts w:eastAsia="Times New Roman"/>
          <w:color w:val="212121"/>
          <w:szCs w:val="24"/>
        </w:rPr>
        <w:t>ρείο. Και έπ</w:t>
      </w:r>
      <w:r>
        <w:rPr>
          <w:rFonts w:eastAsia="Times New Roman"/>
          <w:color w:val="212121"/>
          <w:szCs w:val="24"/>
        </w:rPr>
        <w:t>ρεπε να μας το έχει π</w:t>
      </w:r>
      <w:r w:rsidRPr="005C4EEF">
        <w:rPr>
          <w:rFonts w:eastAsia="Times New Roman"/>
          <w:color w:val="212121"/>
          <w:szCs w:val="24"/>
        </w:rPr>
        <w:t>ει από το πρωί</w:t>
      </w:r>
      <w:r>
        <w:rPr>
          <w:rFonts w:eastAsia="Times New Roman"/>
          <w:color w:val="212121"/>
          <w:szCs w:val="24"/>
        </w:rPr>
        <w:t>.</w:t>
      </w:r>
    </w:p>
    <w:p w14:paraId="0A5DE48F" w14:textId="77777777" w:rsidR="00415E13" w:rsidRDefault="00E650A0">
      <w:pPr>
        <w:spacing w:line="600" w:lineRule="auto"/>
        <w:ind w:firstLine="720"/>
        <w:jc w:val="both"/>
        <w:rPr>
          <w:rFonts w:eastAsia="Times New Roman"/>
          <w:color w:val="212121"/>
          <w:szCs w:val="24"/>
        </w:rPr>
      </w:pPr>
      <w:r>
        <w:rPr>
          <w:rFonts w:eastAsia="Times New Roman"/>
          <w:b/>
          <w:color w:val="212121"/>
          <w:szCs w:val="24"/>
        </w:rPr>
        <w:lastRenderedPageBreak/>
        <w:t xml:space="preserve">ΘΕΟΔΩΡΑ ΜΠΑΚΟΓΙΑΝΝΗ: </w:t>
      </w:r>
      <w:r>
        <w:rPr>
          <w:rFonts w:eastAsia="Times New Roman"/>
          <w:color w:val="212121"/>
          <w:szCs w:val="24"/>
        </w:rPr>
        <w:t xml:space="preserve">Κύριε Πρόεδρε, θα ήθελα τον λόγο. </w:t>
      </w:r>
    </w:p>
    <w:p w14:paraId="0A5DE490"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κυρία Μπακογιάννη, έχετε τον λόγο. </w:t>
      </w:r>
    </w:p>
    <w:p w14:paraId="0A5DE491"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 xml:space="preserve"> </w:t>
      </w:r>
      <w:r>
        <w:rPr>
          <w:rFonts w:eastAsia="Times New Roman"/>
          <w:b/>
          <w:color w:val="212121"/>
          <w:szCs w:val="24"/>
        </w:rPr>
        <w:t xml:space="preserve">ΘΕΟΔΩΡΑ ΜΠΑΚΟΓΙΑΝΝΗ: </w:t>
      </w:r>
      <w:r>
        <w:rPr>
          <w:rFonts w:eastAsia="Times New Roman"/>
          <w:color w:val="212121"/>
          <w:szCs w:val="24"/>
        </w:rPr>
        <w:t>Κύριε Πρόεδρε, δ</w:t>
      </w:r>
      <w:r w:rsidRPr="005C4EEF">
        <w:rPr>
          <w:rFonts w:eastAsia="Times New Roman"/>
          <w:color w:val="212121"/>
          <w:szCs w:val="24"/>
        </w:rPr>
        <w:t>εν είναι τυχαίο ότι ο κ</w:t>
      </w:r>
      <w:r>
        <w:rPr>
          <w:rFonts w:eastAsia="Times New Roman"/>
          <w:color w:val="212121"/>
          <w:szCs w:val="24"/>
        </w:rPr>
        <w:t xml:space="preserve">. Βούτσης, </w:t>
      </w:r>
      <w:r w:rsidRPr="005C4EEF">
        <w:rPr>
          <w:rFonts w:eastAsia="Times New Roman"/>
          <w:color w:val="212121"/>
          <w:szCs w:val="24"/>
        </w:rPr>
        <w:t xml:space="preserve">παλαιός </w:t>
      </w:r>
      <w:r w:rsidRPr="005C4EEF">
        <w:rPr>
          <w:rFonts w:eastAsia="Times New Roman"/>
          <w:color w:val="212121"/>
          <w:szCs w:val="24"/>
        </w:rPr>
        <w:t>κοινοβουλευτικός</w:t>
      </w:r>
      <w:r>
        <w:rPr>
          <w:rFonts w:eastAsia="Times New Roman"/>
          <w:color w:val="212121"/>
          <w:szCs w:val="24"/>
        </w:rPr>
        <w:t xml:space="preserve">, </w:t>
      </w:r>
      <w:r w:rsidRPr="005C4EEF">
        <w:rPr>
          <w:rFonts w:eastAsia="Times New Roman"/>
          <w:color w:val="212121"/>
          <w:szCs w:val="24"/>
        </w:rPr>
        <w:t xml:space="preserve">είπε αυτά τα </w:t>
      </w:r>
      <w:r>
        <w:rPr>
          <w:rFonts w:eastAsia="Times New Roman"/>
          <w:color w:val="212121"/>
          <w:szCs w:val="24"/>
        </w:rPr>
        <w:t xml:space="preserve">οποία είπε σήμερα το πρωί. Έχω ζήσει τρεις </w:t>
      </w:r>
      <w:r>
        <w:rPr>
          <w:rFonts w:eastAsia="Times New Roman"/>
          <w:color w:val="212121"/>
          <w:szCs w:val="24"/>
        </w:rPr>
        <w:t>Α</w:t>
      </w:r>
      <w:r>
        <w:rPr>
          <w:rFonts w:eastAsia="Times New Roman"/>
          <w:color w:val="212121"/>
          <w:szCs w:val="24"/>
        </w:rPr>
        <w:t xml:space="preserve">ναθεωρήσεις Συντάγματος. Ίσχυε πάντοτε. Και γιατί ίσχυε πάντοτε; Επαναλαμβάνω: Διότι είναι θέμα </w:t>
      </w:r>
      <w:r>
        <w:rPr>
          <w:rFonts w:eastAsia="Times New Roman"/>
          <w:color w:val="212121"/>
          <w:szCs w:val="24"/>
        </w:rPr>
        <w:t>Κ</w:t>
      </w:r>
      <w:r w:rsidRPr="005C4EEF">
        <w:rPr>
          <w:rFonts w:eastAsia="Times New Roman"/>
          <w:color w:val="212121"/>
          <w:szCs w:val="24"/>
        </w:rPr>
        <w:t xml:space="preserve">οινοβουλευτικών </w:t>
      </w:r>
      <w:r>
        <w:rPr>
          <w:rFonts w:eastAsia="Times New Roman"/>
          <w:color w:val="212121"/>
          <w:szCs w:val="24"/>
        </w:rPr>
        <w:t>Ο</w:t>
      </w:r>
      <w:r w:rsidRPr="005C4EEF">
        <w:rPr>
          <w:rFonts w:eastAsia="Times New Roman"/>
          <w:color w:val="212121"/>
          <w:szCs w:val="24"/>
        </w:rPr>
        <w:t>μάδων</w:t>
      </w:r>
      <w:r>
        <w:rPr>
          <w:rFonts w:eastAsia="Times New Roman"/>
          <w:color w:val="212121"/>
          <w:szCs w:val="24"/>
        </w:rPr>
        <w:t xml:space="preserve">. Το θέμα της συζήτησης του Συντάγματος δεν αφορά την </w:t>
      </w:r>
      <w:r>
        <w:rPr>
          <w:rFonts w:eastAsia="Times New Roman"/>
          <w:color w:val="212121"/>
          <w:szCs w:val="24"/>
        </w:rPr>
        <w:t>κ</w:t>
      </w:r>
      <w:r w:rsidRPr="005C4EEF">
        <w:rPr>
          <w:rFonts w:eastAsia="Times New Roman"/>
          <w:color w:val="212121"/>
          <w:szCs w:val="24"/>
        </w:rPr>
        <w:t>υβέρνησ</w:t>
      </w:r>
      <w:r w:rsidRPr="005C4EEF">
        <w:rPr>
          <w:rFonts w:eastAsia="Times New Roman"/>
          <w:color w:val="212121"/>
          <w:szCs w:val="24"/>
        </w:rPr>
        <w:t>η</w:t>
      </w:r>
      <w:r>
        <w:rPr>
          <w:rFonts w:eastAsia="Times New Roman"/>
          <w:color w:val="212121"/>
          <w:szCs w:val="24"/>
        </w:rPr>
        <w:t xml:space="preserve">, αφορά τη </w:t>
      </w:r>
      <w:r w:rsidRPr="005C4EEF">
        <w:rPr>
          <w:rFonts w:eastAsia="Times New Roman"/>
          <w:color w:val="212121"/>
          <w:szCs w:val="24"/>
        </w:rPr>
        <w:t>Βουλή</w:t>
      </w:r>
      <w:r>
        <w:rPr>
          <w:rFonts w:eastAsia="Times New Roman"/>
          <w:color w:val="212121"/>
          <w:szCs w:val="24"/>
        </w:rPr>
        <w:t xml:space="preserve">, την </w:t>
      </w:r>
      <w:r>
        <w:rPr>
          <w:rFonts w:eastAsia="Times New Roman"/>
          <w:color w:val="212121"/>
          <w:szCs w:val="24"/>
        </w:rPr>
        <w:t>π</w:t>
      </w:r>
      <w:r>
        <w:rPr>
          <w:rFonts w:eastAsia="Times New Roman"/>
          <w:color w:val="212121"/>
          <w:szCs w:val="24"/>
        </w:rPr>
        <w:t xml:space="preserve">λειοψηφία και τη </w:t>
      </w:r>
      <w:r>
        <w:rPr>
          <w:rFonts w:eastAsia="Times New Roman"/>
          <w:color w:val="212121"/>
          <w:szCs w:val="24"/>
        </w:rPr>
        <w:t>μ</w:t>
      </w:r>
      <w:r w:rsidRPr="005C4EEF">
        <w:rPr>
          <w:rFonts w:eastAsia="Times New Roman"/>
          <w:color w:val="212121"/>
          <w:szCs w:val="24"/>
        </w:rPr>
        <w:t>ειοψηφία</w:t>
      </w:r>
      <w:r>
        <w:rPr>
          <w:rFonts w:eastAsia="Times New Roman"/>
          <w:color w:val="212121"/>
          <w:szCs w:val="24"/>
        </w:rPr>
        <w:t>. Όμως, δεν είναι δυνατόν, δ</w:t>
      </w:r>
      <w:r w:rsidRPr="005C4EEF">
        <w:rPr>
          <w:rFonts w:eastAsia="Times New Roman"/>
          <w:color w:val="212121"/>
          <w:szCs w:val="24"/>
        </w:rPr>
        <w:t>εν έχει ποτέ ξαν</w:t>
      </w:r>
      <w:r>
        <w:rPr>
          <w:rFonts w:eastAsia="Times New Roman"/>
          <w:color w:val="212121"/>
          <w:szCs w:val="24"/>
        </w:rPr>
        <w:t>α</w:t>
      </w:r>
      <w:r w:rsidRPr="005C4EEF">
        <w:rPr>
          <w:rFonts w:eastAsia="Times New Roman"/>
          <w:color w:val="212121"/>
          <w:szCs w:val="24"/>
        </w:rPr>
        <w:t>συμβεί</w:t>
      </w:r>
      <w:r>
        <w:rPr>
          <w:rFonts w:eastAsia="Times New Roman"/>
          <w:color w:val="212121"/>
          <w:szCs w:val="24"/>
        </w:rPr>
        <w:t xml:space="preserve">. </w:t>
      </w:r>
    </w:p>
    <w:p w14:paraId="0A5DE492"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Και αυτό το οποίο είπα δ</w:t>
      </w:r>
      <w:r w:rsidRPr="005C4EEF">
        <w:rPr>
          <w:rFonts w:eastAsia="Times New Roman"/>
          <w:color w:val="212121"/>
          <w:szCs w:val="24"/>
        </w:rPr>
        <w:t xml:space="preserve">εν είναι θέμα </w:t>
      </w:r>
      <w:r>
        <w:rPr>
          <w:rFonts w:eastAsia="Times New Roman"/>
          <w:color w:val="212121"/>
          <w:szCs w:val="24"/>
        </w:rPr>
        <w:t>χωρο</w:t>
      </w:r>
      <w:r w:rsidRPr="005C4EEF">
        <w:rPr>
          <w:rFonts w:eastAsia="Times New Roman"/>
          <w:color w:val="212121"/>
          <w:szCs w:val="24"/>
        </w:rPr>
        <w:t>ταξικό</w:t>
      </w:r>
      <w:r>
        <w:rPr>
          <w:rFonts w:eastAsia="Times New Roman"/>
          <w:color w:val="212121"/>
          <w:szCs w:val="24"/>
        </w:rPr>
        <w:t xml:space="preserve">, </w:t>
      </w:r>
      <w:r w:rsidRPr="005C4EEF">
        <w:rPr>
          <w:rFonts w:eastAsia="Times New Roman"/>
          <w:color w:val="212121"/>
          <w:szCs w:val="24"/>
        </w:rPr>
        <w:t xml:space="preserve">όπως </w:t>
      </w:r>
      <w:r>
        <w:rPr>
          <w:rFonts w:eastAsia="Times New Roman"/>
          <w:color w:val="212121"/>
          <w:szCs w:val="24"/>
        </w:rPr>
        <w:t xml:space="preserve">αφ’ υψηλού ακούω να λέγεται. </w:t>
      </w:r>
      <w:r w:rsidRPr="005C4EEF">
        <w:rPr>
          <w:rFonts w:eastAsia="Times New Roman"/>
          <w:color w:val="212121"/>
          <w:szCs w:val="24"/>
        </w:rPr>
        <w:t>Είναι θέμα ουσίας</w:t>
      </w:r>
      <w:r>
        <w:rPr>
          <w:rFonts w:eastAsia="Times New Roman"/>
          <w:color w:val="212121"/>
          <w:szCs w:val="24"/>
        </w:rPr>
        <w:t>. Ε</w:t>
      </w:r>
      <w:r w:rsidRPr="005C4EEF">
        <w:rPr>
          <w:rFonts w:eastAsia="Times New Roman"/>
          <w:color w:val="212121"/>
          <w:szCs w:val="24"/>
        </w:rPr>
        <w:t>άν συζητάμε μέσα σε αυ</w:t>
      </w:r>
      <w:r>
        <w:rPr>
          <w:rFonts w:eastAsia="Times New Roman"/>
          <w:color w:val="212121"/>
          <w:szCs w:val="24"/>
        </w:rPr>
        <w:t xml:space="preserve">τή τη Βουλή την </w:t>
      </w:r>
      <w:r>
        <w:rPr>
          <w:rFonts w:eastAsia="Times New Roman"/>
          <w:color w:val="212121"/>
          <w:szCs w:val="24"/>
        </w:rPr>
        <w:t>Α</w:t>
      </w:r>
      <w:r>
        <w:rPr>
          <w:rFonts w:eastAsia="Times New Roman"/>
          <w:color w:val="212121"/>
          <w:szCs w:val="24"/>
        </w:rPr>
        <w:t>ναθεώρηση</w:t>
      </w:r>
      <w:r>
        <w:rPr>
          <w:rFonts w:eastAsia="Times New Roman"/>
          <w:color w:val="212121"/>
          <w:szCs w:val="24"/>
        </w:rPr>
        <w:t xml:space="preserve"> του Σ</w:t>
      </w:r>
      <w:r w:rsidRPr="005C4EEF">
        <w:rPr>
          <w:rFonts w:eastAsia="Times New Roman"/>
          <w:color w:val="212121"/>
          <w:szCs w:val="24"/>
        </w:rPr>
        <w:t>υντάγματος</w:t>
      </w:r>
      <w:r>
        <w:rPr>
          <w:rFonts w:eastAsia="Times New Roman"/>
          <w:color w:val="212121"/>
          <w:szCs w:val="24"/>
        </w:rPr>
        <w:t>,</w:t>
      </w:r>
      <w:r w:rsidRPr="005C4EEF">
        <w:rPr>
          <w:rFonts w:eastAsia="Times New Roman"/>
          <w:color w:val="212121"/>
          <w:szCs w:val="24"/>
        </w:rPr>
        <w:t xml:space="preserve"> αν μη τι άλλο</w:t>
      </w:r>
      <w:r>
        <w:rPr>
          <w:rFonts w:eastAsia="Times New Roman"/>
          <w:color w:val="212121"/>
          <w:szCs w:val="24"/>
        </w:rPr>
        <w:t>,</w:t>
      </w:r>
      <w:r w:rsidRPr="005C4EEF">
        <w:rPr>
          <w:rFonts w:eastAsia="Times New Roman"/>
          <w:color w:val="212121"/>
          <w:szCs w:val="24"/>
        </w:rPr>
        <w:t xml:space="preserve"> να τηρήσουμε τους τύπους</w:t>
      </w:r>
      <w:r>
        <w:rPr>
          <w:rFonts w:eastAsia="Times New Roman"/>
          <w:color w:val="212121"/>
          <w:szCs w:val="24"/>
        </w:rPr>
        <w:t>. Θ</w:t>
      </w:r>
      <w:r w:rsidRPr="005C4EEF">
        <w:rPr>
          <w:rFonts w:eastAsia="Times New Roman"/>
          <w:color w:val="212121"/>
          <w:szCs w:val="24"/>
        </w:rPr>
        <w:t>έλετε να είναι άγραφος ο κανόνας</w:t>
      </w:r>
      <w:r>
        <w:rPr>
          <w:rFonts w:eastAsia="Times New Roman"/>
          <w:color w:val="212121"/>
          <w:szCs w:val="24"/>
        </w:rPr>
        <w:t>; Θ</w:t>
      </w:r>
      <w:r w:rsidRPr="005C4EEF">
        <w:rPr>
          <w:rFonts w:eastAsia="Times New Roman"/>
          <w:color w:val="212121"/>
          <w:szCs w:val="24"/>
        </w:rPr>
        <w:t>έλετε να αποδείξει στην πράξη</w:t>
      </w:r>
      <w:r>
        <w:rPr>
          <w:rFonts w:eastAsia="Times New Roman"/>
          <w:color w:val="212121"/>
          <w:szCs w:val="24"/>
        </w:rPr>
        <w:t>; Ν</w:t>
      </w:r>
      <w:r w:rsidRPr="005C4EEF">
        <w:rPr>
          <w:rFonts w:eastAsia="Times New Roman"/>
          <w:color w:val="212121"/>
          <w:szCs w:val="24"/>
        </w:rPr>
        <w:t>α το πούμε και έτσι</w:t>
      </w:r>
      <w:r>
        <w:rPr>
          <w:rFonts w:eastAsia="Times New Roman"/>
          <w:color w:val="212121"/>
          <w:szCs w:val="24"/>
        </w:rPr>
        <w:t>.</w:t>
      </w:r>
    </w:p>
    <w:p w14:paraId="0A5DE493"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lastRenderedPageBreak/>
        <w:t xml:space="preserve">(Στο σημείο αυτό </w:t>
      </w:r>
      <w:r>
        <w:rPr>
          <w:rFonts w:eastAsia="Times New Roman" w:cs="Times New Roman"/>
          <w:szCs w:val="24"/>
        </w:rPr>
        <w:t>κ</w:t>
      </w:r>
      <w:r w:rsidRPr="00C255F0">
        <w:rPr>
          <w:rFonts w:eastAsia="Times New Roman" w:cs="Times New Roman"/>
          <w:szCs w:val="24"/>
        </w:rPr>
        <w:t>τυπάει το κουδού</w:t>
      </w:r>
      <w:r>
        <w:rPr>
          <w:rFonts w:eastAsia="Times New Roman" w:cs="Times New Roman"/>
          <w:szCs w:val="24"/>
        </w:rPr>
        <w:t>νι λήξεως του χρόνου ομιλίας της κυρίας Βουλευτού</w:t>
      </w:r>
      <w:r w:rsidRPr="00C255F0">
        <w:rPr>
          <w:rFonts w:eastAsia="Times New Roman" w:cs="Times New Roman"/>
          <w:szCs w:val="24"/>
        </w:rPr>
        <w:t>)</w:t>
      </w:r>
    </w:p>
    <w:p w14:paraId="0A5DE494" w14:textId="77777777" w:rsidR="00415E13" w:rsidRDefault="00E650A0">
      <w:pPr>
        <w:spacing w:line="600" w:lineRule="auto"/>
        <w:ind w:firstLine="720"/>
        <w:jc w:val="both"/>
        <w:rPr>
          <w:rFonts w:eastAsia="Times New Roman"/>
          <w:color w:val="212121"/>
          <w:szCs w:val="24"/>
        </w:rPr>
      </w:pPr>
      <w:r w:rsidRPr="005C4EEF">
        <w:rPr>
          <w:rFonts w:eastAsia="Times New Roman"/>
          <w:color w:val="212121"/>
          <w:szCs w:val="24"/>
        </w:rPr>
        <w:t>Εν πάση περιπτώσει</w:t>
      </w:r>
      <w:r>
        <w:rPr>
          <w:rFonts w:eastAsia="Times New Roman"/>
          <w:color w:val="212121"/>
          <w:szCs w:val="24"/>
        </w:rPr>
        <w:t xml:space="preserve">, στη </w:t>
      </w:r>
      <w:r>
        <w:rPr>
          <w:rFonts w:eastAsia="Times New Roman"/>
          <w:color w:val="212121"/>
          <w:szCs w:val="24"/>
        </w:rPr>
        <w:t>δ</w:t>
      </w:r>
      <w:r w:rsidRPr="005C4EEF">
        <w:rPr>
          <w:rFonts w:eastAsia="Times New Roman"/>
          <w:color w:val="212121"/>
          <w:szCs w:val="24"/>
        </w:rPr>
        <w:t xml:space="preserve">ημοκρατία </w:t>
      </w:r>
      <w:r>
        <w:rPr>
          <w:rFonts w:eastAsia="Times New Roman"/>
          <w:color w:val="212121"/>
          <w:szCs w:val="24"/>
        </w:rPr>
        <w:t>-</w:t>
      </w:r>
      <w:r w:rsidRPr="005C4EEF">
        <w:rPr>
          <w:rFonts w:eastAsia="Times New Roman"/>
          <w:color w:val="212121"/>
          <w:szCs w:val="24"/>
        </w:rPr>
        <w:t>επαναλαμβάνω</w:t>
      </w:r>
      <w:r>
        <w:rPr>
          <w:rFonts w:eastAsia="Times New Roman"/>
          <w:color w:val="212121"/>
          <w:szCs w:val="24"/>
        </w:rPr>
        <w:t>-</w:t>
      </w:r>
      <w:r w:rsidRPr="005C4EEF">
        <w:rPr>
          <w:rFonts w:eastAsia="Times New Roman"/>
          <w:color w:val="212121"/>
          <w:szCs w:val="24"/>
        </w:rPr>
        <w:t xml:space="preserve"> η διαδικασία δεν είναι τύπος</w:t>
      </w:r>
      <w:r>
        <w:rPr>
          <w:rFonts w:eastAsia="Times New Roman"/>
          <w:color w:val="212121"/>
          <w:szCs w:val="24"/>
        </w:rPr>
        <w:t>. Ε</w:t>
      </w:r>
      <w:r w:rsidRPr="005C4EEF">
        <w:rPr>
          <w:rFonts w:eastAsia="Times New Roman"/>
          <w:color w:val="212121"/>
          <w:szCs w:val="24"/>
        </w:rPr>
        <w:t xml:space="preserve">ίναι ουσία και για αυτό και </w:t>
      </w:r>
      <w:r>
        <w:rPr>
          <w:rFonts w:eastAsia="Times New Roman"/>
          <w:color w:val="212121"/>
          <w:szCs w:val="24"/>
        </w:rPr>
        <w:t xml:space="preserve">ο κ. </w:t>
      </w:r>
      <w:r w:rsidRPr="005C4EEF">
        <w:rPr>
          <w:rFonts w:eastAsia="Times New Roman"/>
          <w:color w:val="212121"/>
          <w:szCs w:val="24"/>
        </w:rPr>
        <w:t xml:space="preserve">Κατρούγκαλος κάθεται </w:t>
      </w:r>
      <w:r>
        <w:rPr>
          <w:rFonts w:eastAsia="Times New Roman"/>
          <w:color w:val="212121"/>
          <w:szCs w:val="24"/>
        </w:rPr>
        <w:t xml:space="preserve">στο βουλευτικό έδρανο </w:t>
      </w:r>
      <w:r w:rsidRPr="005C4EEF">
        <w:rPr>
          <w:rFonts w:eastAsia="Times New Roman"/>
          <w:color w:val="212121"/>
          <w:szCs w:val="24"/>
        </w:rPr>
        <w:t xml:space="preserve">και δεν κάθεται </w:t>
      </w:r>
      <w:r>
        <w:rPr>
          <w:rFonts w:eastAsia="Times New Roman"/>
          <w:color w:val="212121"/>
          <w:szCs w:val="24"/>
        </w:rPr>
        <w:t xml:space="preserve">στο υπουργικό έδρανο, διότι κάτι </w:t>
      </w:r>
      <w:r w:rsidRPr="005C4EEF">
        <w:rPr>
          <w:rFonts w:eastAsia="Times New Roman"/>
          <w:color w:val="212121"/>
          <w:szCs w:val="24"/>
        </w:rPr>
        <w:t xml:space="preserve">ξέρει από </w:t>
      </w:r>
      <w:r>
        <w:rPr>
          <w:rFonts w:eastAsia="Times New Roman"/>
          <w:color w:val="212121"/>
          <w:szCs w:val="24"/>
        </w:rPr>
        <w:t xml:space="preserve">αυτή </w:t>
      </w:r>
      <w:r w:rsidRPr="005C4EEF">
        <w:rPr>
          <w:rFonts w:eastAsia="Times New Roman"/>
          <w:color w:val="212121"/>
          <w:szCs w:val="24"/>
        </w:rPr>
        <w:t>την υπόθεση</w:t>
      </w:r>
      <w:r>
        <w:rPr>
          <w:rFonts w:eastAsia="Times New Roman"/>
          <w:color w:val="212121"/>
          <w:szCs w:val="24"/>
        </w:rPr>
        <w:t xml:space="preserve">. </w:t>
      </w:r>
    </w:p>
    <w:p w14:paraId="0A5DE495"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Ήρθ</w:t>
      </w:r>
      <w:r>
        <w:rPr>
          <w:rFonts w:eastAsia="Times New Roman" w:cs="Times New Roman"/>
          <w:szCs w:val="24"/>
        </w:rPr>
        <w:t xml:space="preserve">ε ο κ. Κατρούγκαλος, που είναι και </w:t>
      </w:r>
      <w:r>
        <w:rPr>
          <w:rFonts w:eastAsia="Times New Roman" w:cs="Times New Roman"/>
          <w:szCs w:val="24"/>
        </w:rPr>
        <w:t>ε</w:t>
      </w:r>
      <w:r>
        <w:rPr>
          <w:rFonts w:eastAsia="Times New Roman" w:cs="Times New Roman"/>
          <w:szCs w:val="24"/>
        </w:rPr>
        <w:t xml:space="preserve">ισηγητής. Μήπως θέλετε, κύριε Κατρούγκαλε, να εκφράσετε γνώμη πάνω σε αυτό το θέμα; </w:t>
      </w:r>
    </w:p>
    <w:p w14:paraId="0A5DE496"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ΑΝΑΣΤΑΣΙΑ ΧΡΙΣΤΟΔΟΥΛΟΠΟΥΛΟΥ (Γ΄ Αντιπρόεδρος της Βουλής): </w:t>
      </w:r>
      <w:r>
        <w:rPr>
          <w:rFonts w:eastAsia="Times New Roman" w:cs="Times New Roman"/>
          <w:szCs w:val="24"/>
        </w:rPr>
        <w:t>Γιατί, κύριε Πρόεδρε; Μη χάνουμε τον χρόνο …</w:t>
      </w:r>
    </w:p>
    <w:p w14:paraId="0A5DE497"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sidRPr="00377A7D">
        <w:rPr>
          <w:rFonts w:eastAsia="Times New Roman" w:cs="Times New Roman"/>
          <w:b/>
          <w:szCs w:val="24"/>
        </w:rPr>
        <w:t>ΓΕΩΡΓΙΟΣ ΚΑΤΡΟΥΓΚΑΛΟΣ (Αναπληρωτ</w:t>
      </w:r>
      <w:r w:rsidRPr="00377A7D">
        <w:rPr>
          <w:rFonts w:eastAsia="Times New Roman" w:cs="Times New Roman"/>
          <w:b/>
          <w:szCs w:val="24"/>
        </w:rPr>
        <w:t>ής Υπουργός Εξωτερικών):</w:t>
      </w:r>
      <w:r>
        <w:rPr>
          <w:rFonts w:eastAsia="Times New Roman" w:cs="Times New Roman"/>
          <w:b/>
          <w:szCs w:val="24"/>
        </w:rPr>
        <w:t xml:space="preserve"> </w:t>
      </w:r>
      <w:r>
        <w:rPr>
          <w:rFonts w:eastAsia="Times New Roman"/>
          <w:color w:val="212121"/>
          <w:szCs w:val="24"/>
        </w:rPr>
        <w:t>Κύριε Πρόεδρε, είναι προφανές -κ</w:t>
      </w:r>
      <w:r w:rsidRPr="005C4EEF">
        <w:rPr>
          <w:rFonts w:eastAsia="Times New Roman"/>
          <w:color w:val="212121"/>
          <w:szCs w:val="24"/>
        </w:rPr>
        <w:t xml:space="preserve">αι μάλιστα είναι </w:t>
      </w:r>
      <w:r>
        <w:rPr>
          <w:rFonts w:eastAsia="Times New Roman"/>
          <w:color w:val="212121"/>
          <w:szCs w:val="24"/>
        </w:rPr>
        <w:t>από τα στοιχεία που διαφοροποιεί τη σ</w:t>
      </w:r>
      <w:r w:rsidRPr="005C4EEF">
        <w:rPr>
          <w:rFonts w:eastAsia="Times New Roman"/>
          <w:color w:val="212121"/>
          <w:szCs w:val="24"/>
        </w:rPr>
        <w:t>υντ</w:t>
      </w:r>
      <w:r>
        <w:rPr>
          <w:rFonts w:eastAsia="Times New Roman"/>
          <w:color w:val="212121"/>
          <w:szCs w:val="24"/>
        </w:rPr>
        <w:t xml:space="preserve">αγματική </w:t>
      </w:r>
      <w:r>
        <w:rPr>
          <w:rFonts w:eastAsia="Times New Roman"/>
          <w:color w:val="212121"/>
          <w:szCs w:val="24"/>
        </w:rPr>
        <w:t>Α</w:t>
      </w:r>
      <w:r>
        <w:rPr>
          <w:rFonts w:eastAsia="Times New Roman"/>
          <w:color w:val="212121"/>
          <w:szCs w:val="24"/>
        </w:rPr>
        <w:t xml:space="preserve">ναθεώρηση </w:t>
      </w:r>
      <w:r>
        <w:rPr>
          <w:rFonts w:eastAsia="Times New Roman"/>
          <w:color w:val="212121"/>
          <w:szCs w:val="24"/>
        </w:rPr>
        <w:t>δ</w:t>
      </w:r>
      <w:r w:rsidRPr="005C4EEF">
        <w:rPr>
          <w:rFonts w:eastAsia="Times New Roman"/>
          <w:color w:val="212121"/>
          <w:szCs w:val="24"/>
        </w:rPr>
        <w:t>ημοκρατιών από μοναρχικά καθεστώτα</w:t>
      </w:r>
      <w:r>
        <w:rPr>
          <w:rFonts w:eastAsia="Times New Roman"/>
          <w:color w:val="212121"/>
          <w:szCs w:val="24"/>
        </w:rPr>
        <w:t>-</w:t>
      </w:r>
      <w:r w:rsidRPr="005C4EEF">
        <w:rPr>
          <w:rFonts w:eastAsia="Times New Roman"/>
          <w:color w:val="212121"/>
          <w:szCs w:val="24"/>
        </w:rPr>
        <w:t xml:space="preserve"> ότι στ</w:t>
      </w:r>
      <w:r>
        <w:rPr>
          <w:rFonts w:eastAsia="Times New Roman"/>
          <w:color w:val="212121"/>
          <w:szCs w:val="24"/>
        </w:rPr>
        <w:t>α δημοκρατικά καθεστώτα μόνο η Β</w:t>
      </w:r>
      <w:r w:rsidRPr="005C4EEF">
        <w:rPr>
          <w:rFonts w:eastAsia="Times New Roman"/>
          <w:color w:val="212121"/>
          <w:szCs w:val="24"/>
        </w:rPr>
        <w:t xml:space="preserve">ουλή και κανένας </w:t>
      </w:r>
      <w:r>
        <w:rPr>
          <w:rFonts w:eastAsia="Times New Roman"/>
          <w:color w:val="212121"/>
          <w:szCs w:val="24"/>
        </w:rPr>
        <w:t>άλλος,</w:t>
      </w:r>
      <w:r w:rsidRPr="005C4EEF">
        <w:rPr>
          <w:rFonts w:eastAsia="Times New Roman"/>
          <w:color w:val="212121"/>
          <w:szCs w:val="24"/>
        </w:rPr>
        <w:t xml:space="preserve"> κανένα στοιχείο </w:t>
      </w:r>
      <w:r>
        <w:rPr>
          <w:rFonts w:eastAsia="Times New Roman"/>
          <w:color w:val="212121"/>
          <w:szCs w:val="24"/>
        </w:rPr>
        <w:t>της,</w:t>
      </w:r>
      <w:r w:rsidRPr="005C4EEF">
        <w:rPr>
          <w:rFonts w:eastAsia="Times New Roman"/>
          <w:color w:val="212121"/>
          <w:szCs w:val="24"/>
        </w:rPr>
        <w:t xml:space="preserve"> </w:t>
      </w:r>
      <w:r>
        <w:rPr>
          <w:rFonts w:eastAsia="Times New Roman"/>
          <w:color w:val="212121"/>
          <w:szCs w:val="24"/>
        </w:rPr>
        <w:t>κανένας παράγοντας της εκτελεστικής</w:t>
      </w:r>
      <w:r w:rsidRPr="005C4EEF">
        <w:rPr>
          <w:rFonts w:eastAsia="Times New Roman"/>
          <w:color w:val="212121"/>
          <w:szCs w:val="24"/>
        </w:rPr>
        <w:t xml:space="preserve"> εξουσίας</w:t>
      </w:r>
      <w:r>
        <w:rPr>
          <w:rFonts w:eastAsia="Times New Roman"/>
          <w:color w:val="212121"/>
          <w:szCs w:val="24"/>
        </w:rPr>
        <w:t>,</w:t>
      </w:r>
      <w:r w:rsidRPr="005C4EEF">
        <w:rPr>
          <w:rFonts w:eastAsia="Times New Roman"/>
          <w:color w:val="212121"/>
          <w:szCs w:val="24"/>
        </w:rPr>
        <w:t xml:space="preserve"> </w:t>
      </w:r>
      <w:r w:rsidRPr="005C4EEF">
        <w:rPr>
          <w:rFonts w:eastAsia="Times New Roman"/>
          <w:color w:val="212121"/>
          <w:szCs w:val="24"/>
        </w:rPr>
        <w:lastRenderedPageBreak/>
        <w:t xml:space="preserve">δεν συμμετέχει στην </w:t>
      </w:r>
      <w:r>
        <w:rPr>
          <w:rFonts w:eastAsia="Times New Roman"/>
          <w:color w:val="212121"/>
          <w:szCs w:val="24"/>
        </w:rPr>
        <w:t>Α</w:t>
      </w:r>
      <w:r w:rsidRPr="005C4EEF">
        <w:rPr>
          <w:rFonts w:eastAsia="Times New Roman"/>
          <w:color w:val="212121"/>
          <w:szCs w:val="24"/>
        </w:rPr>
        <w:t>ναθεώρηση</w:t>
      </w:r>
      <w:r>
        <w:rPr>
          <w:rFonts w:eastAsia="Times New Roman"/>
          <w:color w:val="212121"/>
          <w:szCs w:val="24"/>
        </w:rPr>
        <w:t>. Γ</w:t>
      </w:r>
      <w:r w:rsidRPr="005C4EEF">
        <w:rPr>
          <w:rFonts w:eastAsia="Times New Roman"/>
          <w:color w:val="212121"/>
          <w:szCs w:val="24"/>
        </w:rPr>
        <w:t>ια αυτό</w:t>
      </w:r>
      <w:r>
        <w:rPr>
          <w:rFonts w:eastAsia="Times New Roman"/>
          <w:color w:val="212121"/>
          <w:szCs w:val="24"/>
        </w:rPr>
        <w:t>ν</w:t>
      </w:r>
      <w:r w:rsidRPr="005C4EEF">
        <w:rPr>
          <w:rFonts w:eastAsia="Times New Roman"/>
          <w:color w:val="212121"/>
          <w:szCs w:val="24"/>
        </w:rPr>
        <w:t xml:space="preserve"> το</w:t>
      </w:r>
      <w:r>
        <w:rPr>
          <w:rFonts w:eastAsia="Times New Roman"/>
          <w:color w:val="212121"/>
          <w:szCs w:val="24"/>
        </w:rPr>
        <w:t>ν</w:t>
      </w:r>
      <w:r w:rsidRPr="005C4EEF">
        <w:rPr>
          <w:rFonts w:eastAsia="Times New Roman"/>
          <w:color w:val="212121"/>
          <w:szCs w:val="24"/>
        </w:rPr>
        <w:t xml:space="preserve"> λόγο και δημοσιεύεται το </w:t>
      </w:r>
      <w:r>
        <w:rPr>
          <w:rFonts w:eastAsia="Times New Roman"/>
          <w:color w:val="212121"/>
          <w:szCs w:val="24"/>
        </w:rPr>
        <w:t>αναθεωρητικό ψήφισμα από τον Πρόεδρο της Β</w:t>
      </w:r>
      <w:r w:rsidRPr="005C4EEF">
        <w:rPr>
          <w:rFonts w:eastAsia="Times New Roman"/>
          <w:color w:val="212121"/>
          <w:szCs w:val="24"/>
        </w:rPr>
        <w:t>ουλής και όχι από τον Πρόεδρο της Δημοκρατίας</w:t>
      </w:r>
      <w:r>
        <w:rPr>
          <w:rFonts w:eastAsia="Times New Roman"/>
          <w:color w:val="212121"/>
          <w:szCs w:val="24"/>
        </w:rPr>
        <w:t xml:space="preserve">. </w:t>
      </w:r>
    </w:p>
    <w:p w14:paraId="0A5DE498"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ΚΩΝΣΤΑΝΤΙΝΟΣ ΤΣΙΑΡΑΣ: </w:t>
      </w:r>
      <w:r>
        <w:rPr>
          <w:rFonts w:eastAsia="Times New Roman"/>
          <w:color w:val="212121"/>
          <w:szCs w:val="24"/>
        </w:rPr>
        <w:t xml:space="preserve">Ακριβώς. </w:t>
      </w:r>
    </w:p>
    <w:p w14:paraId="0A5DE499"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sidRPr="00377A7D">
        <w:rPr>
          <w:rFonts w:eastAsia="Times New Roman" w:cs="Times New Roman"/>
          <w:b/>
          <w:szCs w:val="24"/>
        </w:rPr>
        <w:t>ΓΕΩΡΓΙΟΣ ΚΑΤΡΟΥΓΚ</w:t>
      </w:r>
      <w:r w:rsidRPr="00377A7D">
        <w:rPr>
          <w:rFonts w:eastAsia="Times New Roman" w:cs="Times New Roman"/>
          <w:b/>
          <w:szCs w:val="24"/>
        </w:rPr>
        <w:t>ΑΛΟΣ (Αναπληρωτής Υπουργός Εξωτερικών):</w:t>
      </w:r>
      <w:r>
        <w:rPr>
          <w:rFonts w:eastAsia="Times New Roman" w:cs="Times New Roman"/>
          <w:b/>
          <w:szCs w:val="24"/>
        </w:rPr>
        <w:t xml:space="preserve"> </w:t>
      </w:r>
      <w:r>
        <w:rPr>
          <w:rFonts w:eastAsia="Times New Roman" w:cs="Times New Roman"/>
          <w:szCs w:val="24"/>
        </w:rPr>
        <w:t>Α</w:t>
      </w:r>
      <w:r w:rsidRPr="005C4EEF">
        <w:rPr>
          <w:rFonts w:eastAsia="Times New Roman"/>
          <w:color w:val="212121"/>
          <w:szCs w:val="24"/>
        </w:rPr>
        <w:t xml:space="preserve">πό </w:t>
      </w:r>
      <w:r>
        <w:rPr>
          <w:rFonts w:eastAsia="Times New Roman"/>
          <w:color w:val="212121"/>
          <w:szCs w:val="24"/>
        </w:rPr>
        <w:t xml:space="preserve">εκεί </w:t>
      </w:r>
      <w:r w:rsidRPr="005C4EEF">
        <w:rPr>
          <w:rFonts w:eastAsia="Times New Roman"/>
          <w:color w:val="212121"/>
          <w:szCs w:val="24"/>
        </w:rPr>
        <w:t>και μετά</w:t>
      </w:r>
      <w:r>
        <w:rPr>
          <w:rFonts w:eastAsia="Times New Roman"/>
          <w:color w:val="212121"/>
          <w:szCs w:val="24"/>
        </w:rPr>
        <w:t>,</w:t>
      </w:r>
      <w:r w:rsidRPr="005C4EEF">
        <w:rPr>
          <w:rFonts w:eastAsia="Times New Roman"/>
          <w:color w:val="212121"/>
          <w:szCs w:val="24"/>
        </w:rPr>
        <w:t xml:space="preserve"> </w:t>
      </w:r>
      <w:r>
        <w:rPr>
          <w:rFonts w:eastAsia="Times New Roman"/>
          <w:color w:val="212121"/>
          <w:szCs w:val="24"/>
        </w:rPr>
        <w:t>όμως, δεν σημαίνει ότι ένας Υ</w:t>
      </w:r>
      <w:r w:rsidRPr="005C4EEF">
        <w:rPr>
          <w:rFonts w:eastAsia="Times New Roman"/>
          <w:color w:val="212121"/>
          <w:szCs w:val="24"/>
        </w:rPr>
        <w:t>πουργός που δεν θέλει να συμμετ</w:t>
      </w:r>
      <w:r>
        <w:rPr>
          <w:rFonts w:eastAsia="Times New Roman"/>
          <w:color w:val="212121"/>
          <w:szCs w:val="24"/>
        </w:rPr>
        <w:t>άσ</w:t>
      </w:r>
      <w:r w:rsidRPr="005C4EEF">
        <w:rPr>
          <w:rFonts w:eastAsia="Times New Roman"/>
          <w:color w:val="212121"/>
          <w:szCs w:val="24"/>
        </w:rPr>
        <w:t>χει στη διαδικασία της Βουλής</w:t>
      </w:r>
      <w:r>
        <w:rPr>
          <w:rFonts w:eastAsia="Times New Roman"/>
          <w:color w:val="212121"/>
          <w:szCs w:val="24"/>
        </w:rPr>
        <w:t>,</w:t>
      </w:r>
      <w:r w:rsidRPr="005C4EEF">
        <w:rPr>
          <w:rFonts w:eastAsia="Times New Roman"/>
          <w:color w:val="212121"/>
          <w:szCs w:val="24"/>
        </w:rPr>
        <w:t xml:space="preserve"> δεν έχει δικαίωμα να παρακολουθεί από τα υπουργικά έδρανα αυτή τη διαδικασία</w:t>
      </w:r>
      <w:r>
        <w:rPr>
          <w:rFonts w:eastAsia="Times New Roman"/>
          <w:color w:val="212121"/>
          <w:szCs w:val="24"/>
        </w:rPr>
        <w:t>. Έ</w:t>
      </w:r>
      <w:r w:rsidRPr="005C4EEF">
        <w:rPr>
          <w:rFonts w:eastAsia="Times New Roman"/>
          <w:color w:val="212121"/>
          <w:szCs w:val="24"/>
        </w:rPr>
        <w:t>τερον εκάτερον</w:t>
      </w:r>
      <w:r>
        <w:rPr>
          <w:rFonts w:eastAsia="Times New Roman"/>
          <w:color w:val="212121"/>
          <w:szCs w:val="24"/>
        </w:rPr>
        <w:t xml:space="preserve">. </w:t>
      </w:r>
    </w:p>
    <w:p w14:paraId="0A5DE49A"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sidRPr="005C4EEF">
        <w:rPr>
          <w:rFonts w:eastAsia="Times New Roman"/>
          <w:color w:val="212121"/>
          <w:szCs w:val="24"/>
        </w:rPr>
        <w:t>Επομένως</w:t>
      </w:r>
      <w:r w:rsidRPr="005C4EEF">
        <w:rPr>
          <w:rFonts w:eastAsia="Times New Roman"/>
          <w:color w:val="212121"/>
          <w:szCs w:val="24"/>
        </w:rPr>
        <w:t xml:space="preserve"> ο σεβασμός στη Βουλή πρέπει να αποδίδεται</w:t>
      </w:r>
      <w:r>
        <w:rPr>
          <w:rFonts w:eastAsia="Times New Roman"/>
          <w:color w:val="212121"/>
          <w:szCs w:val="24"/>
        </w:rPr>
        <w:t>. Π</w:t>
      </w:r>
      <w:r w:rsidRPr="005C4EEF">
        <w:rPr>
          <w:rFonts w:eastAsia="Times New Roman"/>
          <w:color w:val="212121"/>
          <w:szCs w:val="24"/>
        </w:rPr>
        <w:t xml:space="preserve">οτέ </w:t>
      </w:r>
      <w:r>
        <w:rPr>
          <w:rFonts w:eastAsia="Times New Roman"/>
          <w:color w:val="212121"/>
          <w:szCs w:val="24"/>
        </w:rPr>
        <w:t>εμείς</w:t>
      </w:r>
      <w:r w:rsidRPr="005C4EEF">
        <w:rPr>
          <w:rFonts w:eastAsia="Times New Roman"/>
          <w:color w:val="212121"/>
          <w:szCs w:val="24"/>
        </w:rPr>
        <w:t xml:space="preserve"> δεν είχαμε διαφορετική στάση </w:t>
      </w:r>
      <w:r>
        <w:rPr>
          <w:rFonts w:eastAsia="Times New Roman"/>
          <w:color w:val="212121"/>
          <w:szCs w:val="24"/>
        </w:rPr>
        <w:t xml:space="preserve">επ’ αυτού. </w:t>
      </w:r>
    </w:p>
    <w:p w14:paraId="0A5DE49B"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Μολονότι </w:t>
      </w:r>
      <w:r w:rsidRPr="005C4EEF">
        <w:rPr>
          <w:rFonts w:eastAsia="Times New Roman"/>
          <w:color w:val="212121"/>
          <w:szCs w:val="24"/>
        </w:rPr>
        <w:t xml:space="preserve">δεν παρακολούθησα την προηγούμενη </w:t>
      </w:r>
      <w:r>
        <w:rPr>
          <w:rFonts w:eastAsia="Times New Roman"/>
          <w:color w:val="212121"/>
          <w:szCs w:val="24"/>
        </w:rPr>
        <w:t>συζήτηση</w:t>
      </w:r>
      <w:r>
        <w:rPr>
          <w:rFonts w:eastAsia="Times New Roman"/>
          <w:color w:val="212121"/>
          <w:szCs w:val="24"/>
        </w:rPr>
        <w:t>, ερχόμουν ούτως ή άλλως για μι</w:t>
      </w:r>
      <w:r w:rsidRPr="005C4EEF">
        <w:rPr>
          <w:rFonts w:eastAsia="Times New Roman"/>
          <w:color w:val="212121"/>
          <w:szCs w:val="24"/>
        </w:rPr>
        <w:t>α σχετική δήλωση</w:t>
      </w:r>
      <w:r>
        <w:rPr>
          <w:rFonts w:eastAsia="Times New Roman"/>
          <w:color w:val="212121"/>
          <w:szCs w:val="24"/>
        </w:rPr>
        <w:t>. Τ</w:t>
      </w:r>
      <w:r w:rsidRPr="005C4EEF">
        <w:rPr>
          <w:rFonts w:eastAsia="Times New Roman"/>
          <w:color w:val="212121"/>
          <w:szCs w:val="24"/>
        </w:rPr>
        <w:t>ο τελευταίο ημίωρο</w:t>
      </w:r>
      <w:r>
        <w:rPr>
          <w:rFonts w:eastAsia="Times New Roman"/>
          <w:color w:val="212121"/>
          <w:szCs w:val="24"/>
        </w:rPr>
        <w:t>,</w:t>
      </w:r>
      <w:r w:rsidRPr="005C4EEF">
        <w:rPr>
          <w:rFonts w:eastAsia="Times New Roman"/>
          <w:color w:val="212121"/>
          <w:szCs w:val="24"/>
        </w:rPr>
        <w:t xml:space="preserve"> μία ώρα</w:t>
      </w:r>
      <w:r>
        <w:rPr>
          <w:rFonts w:eastAsia="Times New Roman"/>
          <w:color w:val="212121"/>
          <w:szCs w:val="24"/>
        </w:rPr>
        <w:t>,</w:t>
      </w:r>
      <w:r w:rsidRPr="005C4EEF">
        <w:rPr>
          <w:rFonts w:eastAsia="Times New Roman"/>
          <w:color w:val="212121"/>
          <w:szCs w:val="24"/>
        </w:rPr>
        <w:t xml:space="preserve"> </w:t>
      </w:r>
      <w:r>
        <w:rPr>
          <w:rFonts w:eastAsia="Times New Roman"/>
          <w:color w:val="212121"/>
          <w:szCs w:val="24"/>
        </w:rPr>
        <w:t>δέχτηκα</w:t>
      </w:r>
      <w:r w:rsidRPr="005C4EEF">
        <w:rPr>
          <w:rFonts w:eastAsia="Times New Roman"/>
          <w:color w:val="212121"/>
          <w:szCs w:val="24"/>
        </w:rPr>
        <w:t xml:space="preserve"> πολλά τηλεφωνήματα</w:t>
      </w:r>
      <w:r>
        <w:rPr>
          <w:rFonts w:eastAsia="Times New Roman"/>
          <w:color w:val="212121"/>
          <w:szCs w:val="24"/>
        </w:rPr>
        <w:t>. Κυ</w:t>
      </w:r>
      <w:r>
        <w:rPr>
          <w:rFonts w:eastAsia="Times New Roman"/>
          <w:color w:val="212121"/>
          <w:szCs w:val="24"/>
        </w:rPr>
        <w:t>κλοφορεί ως</w:t>
      </w:r>
      <w:r w:rsidRPr="005C4EEF">
        <w:rPr>
          <w:rFonts w:eastAsia="Times New Roman"/>
          <w:color w:val="212121"/>
          <w:szCs w:val="24"/>
        </w:rPr>
        <w:t xml:space="preserve"> </w:t>
      </w:r>
      <w:r w:rsidRPr="005C4EEF">
        <w:rPr>
          <w:rFonts w:eastAsia="Times New Roman"/>
          <w:color w:val="212121"/>
          <w:szCs w:val="24"/>
          <w:lang w:val="en"/>
        </w:rPr>
        <w:t>fake</w:t>
      </w:r>
      <w:r w:rsidRPr="005C4EEF">
        <w:rPr>
          <w:rFonts w:eastAsia="Times New Roman"/>
          <w:color w:val="212121"/>
          <w:szCs w:val="24"/>
        </w:rPr>
        <w:t xml:space="preserve"> </w:t>
      </w:r>
      <w:r>
        <w:rPr>
          <w:rFonts w:eastAsia="Times New Roman"/>
          <w:color w:val="212121"/>
          <w:szCs w:val="24"/>
          <w:lang w:val="en"/>
        </w:rPr>
        <w:t>new</w:t>
      </w:r>
      <w:r>
        <w:rPr>
          <w:rFonts w:eastAsia="Times New Roman"/>
          <w:color w:val="212121"/>
          <w:szCs w:val="24"/>
          <w:lang w:val="en-US"/>
        </w:rPr>
        <w:t>s</w:t>
      </w:r>
      <w:r w:rsidRPr="00991A96">
        <w:rPr>
          <w:rFonts w:eastAsia="Times New Roman"/>
          <w:color w:val="212121"/>
          <w:szCs w:val="24"/>
        </w:rPr>
        <w:t xml:space="preserve"> </w:t>
      </w:r>
      <w:r w:rsidRPr="005C4EEF">
        <w:rPr>
          <w:rFonts w:eastAsia="Times New Roman"/>
          <w:color w:val="212121"/>
          <w:szCs w:val="24"/>
        </w:rPr>
        <w:t xml:space="preserve">ότι τάχα εγώ δήλωσα </w:t>
      </w:r>
      <w:r>
        <w:rPr>
          <w:rFonts w:eastAsia="Times New Roman"/>
          <w:color w:val="212121"/>
          <w:szCs w:val="24"/>
        </w:rPr>
        <w:t xml:space="preserve">πως </w:t>
      </w:r>
      <w:r w:rsidRPr="005C4EEF">
        <w:rPr>
          <w:rFonts w:eastAsia="Times New Roman"/>
          <w:color w:val="212121"/>
          <w:szCs w:val="24"/>
        </w:rPr>
        <w:t xml:space="preserve">πρόκειται ο ΣΥΡΙΖΑ </w:t>
      </w:r>
      <w:r>
        <w:rPr>
          <w:rFonts w:eastAsia="Times New Roman"/>
          <w:color w:val="212121"/>
          <w:szCs w:val="24"/>
        </w:rPr>
        <w:t>ως σύνολο ή ως ορισμένος αριθμός Β</w:t>
      </w:r>
      <w:r w:rsidRPr="005C4EEF">
        <w:rPr>
          <w:rFonts w:eastAsia="Times New Roman"/>
          <w:color w:val="212121"/>
          <w:szCs w:val="24"/>
        </w:rPr>
        <w:t xml:space="preserve">ουλευτών του να αποσύρει </w:t>
      </w:r>
      <w:r>
        <w:rPr>
          <w:rFonts w:eastAsia="Times New Roman"/>
          <w:color w:val="212121"/>
          <w:szCs w:val="24"/>
        </w:rPr>
        <w:t>την υποστήριξή</w:t>
      </w:r>
      <w:r w:rsidRPr="005C4EEF">
        <w:rPr>
          <w:rFonts w:eastAsia="Times New Roman"/>
          <w:color w:val="212121"/>
          <w:szCs w:val="24"/>
        </w:rPr>
        <w:t xml:space="preserve"> του για το άρθρο 32</w:t>
      </w:r>
      <w:r>
        <w:rPr>
          <w:rFonts w:eastAsia="Times New Roman"/>
          <w:color w:val="212121"/>
          <w:szCs w:val="24"/>
        </w:rPr>
        <w:t xml:space="preserve">. </w:t>
      </w:r>
    </w:p>
    <w:p w14:paraId="0A5DE49C"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Όσο αυτό ήταν σ</w:t>
      </w:r>
      <w:r w:rsidRPr="005C4EEF">
        <w:rPr>
          <w:rFonts w:eastAsia="Times New Roman"/>
          <w:color w:val="212121"/>
          <w:szCs w:val="24"/>
        </w:rPr>
        <w:t xml:space="preserve">το επίπεδο των </w:t>
      </w:r>
      <w:r w:rsidRPr="005C4EEF">
        <w:rPr>
          <w:rFonts w:eastAsia="Times New Roman"/>
          <w:color w:val="212121"/>
          <w:szCs w:val="24"/>
          <w:lang w:val="en"/>
        </w:rPr>
        <w:t>fake</w:t>
      </w:r>
      <w:r w:rsidRPr="005C4EEF">
        <w:rPr>
          <w:rFonts w:eastAsia="Times New Roman"/>
          <w:color w:val="212121"/>
          <w:szCs w:val="24"/>
        </w:rPr>
        <w:t xml:space="preserve"> </w:t>
      </w:r>
      <w:r w:rsidRPr="005C4EEF">
        <w:rPr>
          <w:rFonts w:eastAsia="Times New Roman"/>
          <w:color w:val="212121"/>
          <w:szCs w:val="24"/>
          <w:lang w:val="en"/>
        </w:rPr>
        <w:t>news</w:t>
      </w:r>
      <w:r>
        <w:rPr>
          <w:rFonts w:eastAsia="Times New Roman"/>
          <w:color w:val="212121"/>
          <w:szCs w:val="24"/>
        </w:rPr>
        <w:t xml:space="preserve">, </w:t>
      </w:r>
      <w:r w:rsidRPr="005C4EEF">
        <w:rPr>
          <w:rFonts w:eastAsia="Times New Roman"/>
          <w:color w:val="212121"/>
          <w:szCs w:val="24"/>
        </w:rPr>
        <w:t>θεώρησα ότι</w:t>
      </w:r>
      <w:r>
        <w:rPr>
          <w:rFonts w:eastAsia="Times New Roman"/>
          <w:color w:val="212121"/>
          <w:szCs w:val="24"/>
        </w:rPr>
        <w:t>,</w:t>
      </w:r>
      <w:r w:rsidRPr="005C4EEF">
        <w:rPr>
          <w:rFonts w:eastAsia="Times New Roman"/>
          <w:color w:val="212121"/>
          <w:szCs w:val="24"/>
        </w:rPr>
        <w:t xml:space="preserve"> εν πάση περιπτώσει</w:t>
      </w:r>
      <w:r>
        <w:rPr>
          <w:rFonts w:eastAsia="Times New Roman"/>
          <w:color w:val="212121"/>
          <w:szCs w:val="24"/>
        </w:rPr>
        <w:t>,</w:t>
      </w:r>
      <w:r w:rsidRPr="005C4EEF">
        <w:rPr>
          <w:rFonts w:eastAsia="Times New Roman"/>
          <w:color w:val="212121"/>
          <w:szCs w:val="24"/>
        </w:rPr>
        <w:t xml:space="preserve"> είναι από τα θέματα</w:t>
      </w:r>
      <w:r>
        <w:rPr>
          <w:rFonts w:eastAsia="Times New Roman"/>
          <w:color w:val="212121"/>
          <w:szCs w:val="24"/>
        </w:rPr>
        <w:t xml:space="preserve"> που</w:t>
      </w:r>
      <w:r w:rsidRPr="005C4EEF">
        <w:rPr>
          <w:rFonts w:eastAsia="Times New Roman"/>
          <w:color w:val="212121"/>
          <w:szCs w:val="24"/>
        </w:rPr>
        <w:t xml:space="preserve"> πρέπει να </w:t>
      </w:r>
      <w:r>
        <w:rPr>
          <w:rFonts w:eastAsia="Times New Roman"/>
          <w:color w:val="212121"/>
          <w:szCs w:val="24"/>
        </w:rPr>
        <w:t xml:space="preserve">τα </w:t>
      </w:r>
      <w:r w:rsidRPr="005C4EEF">
        <w:rPr>
          <w:rFonts w:eastAsia="Times New Roman"/>
          <w:color w:val="212121"/>
          <w:szCs w:val="24"/>
        </w:rPr>
        <w:t>αντιμετωπίζουμε</w:t>
      </w:r>
      <w:r>
        <w:rPr>
          <w:rFonts w:eastAsia="Times New Roman"/>
          <w:color w:val="212121"/>
          <w:szCs w:val="24"/>
        </w:rPr>
        <w:t xml:space="preserve"> με τον τρόπο που πρέπει να αντιμετωπίζονται οι ψευδείς ειδήσεις που υποσκάπτουν τη </w:t>
      </w:r>
      <w:r>
        <w:rPr>
          <w:rFonts w:eastAsia="Times New Roman"/>
          <w:color w:val="212121"/>
          <w:szCs w:val="24"/>
        </w:rPr>
        <w:t>δ</w:t>
      </w:r>
      <w:r w:rsidRPr="005C4EEF">
        <w:rPr>
          <w:rFonts w:eastAsia="Times New Roman"/>
          <w:color w:val="212121"/>
          <w:szCs w:val="24"/>
        </w:rPr>
        <w:t>ημοκρατία</w:t>
      </w:r>
      <w:r>
        <w:rPr>
          <w:rFonts w:eastAsia="Times New Roman"/>
          <w:color w:val="212121"/>
          <w:szCs w:val="24"/>
        </w:rPr>
        <w:t>. Η</w:t>
      </w:r>
      <w:r w:rsidRPr="005C4EEF">
        <w:rPr>
          <w:rFonts w:eastAsia="Times New Roman"/>
          <w:color w:val="212121"/>
          <w:szCs w:val="24"/>
        </w:rPr>
        <w:t xml:space="preserve"> </w:t>
      </w:r>
      <w:r>
        <w:rPr>
          <w:rFonts w:eastAsia="Times New Roman"/>
          <w:color w:val="212121"/>
          <w:szCs w:val="24"/>
        </w:rPr>
        <w:t xml:space="preserve">Χάνα Άρεντ έλεγε </w:t>
      </w:r>
      <w:r w:rsidRPr="005C4EEF">
        <w:rPr>
          <w:rFonts w:eastAsia="Times New Roman"/>
          <w:color w:val="212121"/>
          <w:szCs w:val="24"/>
        </w:rPr>
        <w:t xml:space="preserve">ότι </w:t>
      </w:r>
      <w:r>
        <w:rPr>
          <w:rFonts w:eastAsia="Times New Roman"/>
          <w:color w:val="212121"/>
          <w:szCs w:val="24"/>
        </w:rPr>
        <w:t xml:space="preserve">δεν μπορεί να λειτουργήσει η </w:t>
      </w:r>
      <w:r>
        <w:rPr>
          <w:rFonts w:eastAsia="Times New Roman"/>
          <w:color w:val="212121"/>
          <w:szCs w:val="24"/>
        </w:rPr>
        <w:t>δ</w:t>
      </w:r>
      <w:r w:rsidRPr="005C4EEF">
        <w:rPr>
          <w:rFonts w:eastAsia="Times New Roman"/>
          <w:color w:val="212121"/>
          <w:szCs w:val="24"/>
        </w:rPr>
        <w:t>ημοκρατία</w:t>
      </w:r>
      <w:r>
        <w:rPr>
          <w:rFonts w:eastAsia="Times New Roman"/>
          <w:color w:val="212121"/>
          <w:szCs w:val="24"/>
        </w:rPr>
        <w:t>, ε</w:t>
      </w:r>
      <w:r w:rsidRPr="005C4EEF">
        <w:rPr>
          <w:rFonts w:eastAsia="Times New Roman"/>
          <w:color w:val="212121"/>
          <w:szCs w:val="24"/>
        </w:rPr>
        <w:t>άν αμφι</w:t>
      </w:r>
      <w:r>
        <w:rPr>
          <w:rFonts w:eastAsia="Times New Roman"/>
          <w:color w:val="212121"/>
          <w:szCs w:val="24"/>
        </w:rPr>
        <w:t>σβητούνται τα ίδια τα γεγονότα, διότι</w:t>
      </w:r>
      <w:r w:rsidRPr="005C4EEF">
        <w:rPr>
          <w:rFonts w:eastAsia="Times New Roman"/>
          <w:color w:val="212121"/>
          <w:szCs w:val="24"/>
        </w:rPr>
        <w:t xml:space="preserve"> </w:t>
      </w:r>
      <w:r>
        <w:rPr>
          <w:rFonts w:eastAsia="Times New Roman"/>
          <w:color w:val="212121"/>
          <w:szCs w:val="24"/>
        </w:rPr>
        <w:t>σε ποια βάση</w:t>
      </w:r>
      <w:r w:rsidRPr="005C4EEF">
        <w:rPr>
          <w:rFonts w:eastAsia="Times New Roman"/>
          <w:color w:val="212121"/>
          <w:szCs w:val="24"/>
        </w:rPr>
        <w:t xml:space="preserve"> θα γ</w:t>
      </w:r>
      <w:r w:rsidRPr="005C4EEF">
        <w:rPr>
          <w:rFonts w:eastAsia="Times New Roman"/>
          <w:color w:val="212121"/>
          <w:szCs w:val="24"/>
        </w:rPr>
        <w:t>ίνει η αντιπαράθεση</w:t>
      </w:r>
      <w:r>
        <w:rPr>
          <w:rFonts w:eastAsia="Times New Roman"/>
          <w:color w:val="212121"/>
          <w:szCs w:val="24"/>
        </w:rPr>
        <w:t>;</w:t>
      </w:r>
    </w:p>
    <w:p w14:paraId="0A5DE49D"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5C4EEF">
        <w:rPr>
          <w:rFonts w:eastAsia="Times New Roman"/>
          <w:color w:val="212121"/>
          <w:szCs w:val="24"/>
        </w:rPr>
        <w:t>ληροφορήθηκα</w:t>
      </w:r>
      <w:r>
        <w:rPr>
          <w:rFonts w:eastAsia="Times New Roman"/>
          <w:color w:val="212121"/>
          <w:szCs w:val="24"/>
        </w:rPr>
        <w:t>,</w:t>
      </w:r>
      <w:r w:rsidRPr="005C4EEF">
        <w:rPr>
          <w:rFonts w:eastAsia="Times New Roman"/>
          <w:color w:val="212121"/>
          <w:szCs w:val="24"/>
        </w:rPr>
        <w:t xml:space="preserve"> </w:t>
      </w:r>
      <w:r>
        <w:rPr>
          <w:rFonts w:eastAsia="Times New Roman"/>
          <w:color w:val="212121"/>
          <w:szCs w:val="24"/>
        </w:rPr>
        <w:t>όμως,</w:t>
      </w:r>
      <w:r w:rsidRPr="005C4EEF">
        <w:rPr>
          <w:rFonts w:eastAsia="Times New Roman"/>
          <w:color w:val="212121"/>
          <w:szCs w:val="24"/>
        </w:rPr>
        <w:t xml:space="preserve"> με τεράστια έκπληξη ότι </w:t>
      </w:r>
      <w:r>
        <w:rPr>
          <w:rFonts w:eastAsia="Times New Roman"/>
          <w:color w:val="212121"/>
          <w:szCs w:val="24"/>
        </w:rPr>
        <w:t xml:space="preserve">επ’ αυτών των </w:t>
      </w:r>
      <w:r>
        <w:rPr>
          <w:rFonts w:eastAsia="Times New Roman"/>
          <w:color w:val="212121"/>
          <w:szCs w:val="24"/>
          <w:lang w:val="en-US"/>
        </w:rPr>
        <w:t>fake</w:t>
      </w:r>
      <w:r w:rsidRPr="00991A96">
        <w:rPr>
          <w:rFonts w:eastAsia="Times New Roman"/>
          <w:color w:val="212121"/>
          <w:szCs w:val="24"/>
        </w:rPr>
        <w:t xml:space="preserve"> </w:t>
      </w:r>
      <w:r>
        <w:rPr>
          <w:rFonts w:eastAsia="Times New Roman"/>
          <w:color w:val="212121"/>
          <w:szCs w:val="24"/>
          <w:lang w:val="en-US"/>
        </w:rPr>
        <w:t>news</w:t>
      </w:r>
      <w:r w:rsidRPr="005C4EEF">
        <w:rPr>
          <w:rFonts w:eastAsia="Times New Roman"/>
          <w:color w:val="212121"/>
          <w:szCs w:val="24"/>
        </w:rPr>
        <w:t xml:space="preserve"> τοποθετήθηκε η Νέα Δημοκρατία</w:t>
      </w:r>
      <w:r>
        <w:rPr>
          <w:rFonts w:eastAsia="Times New Roman"/>
          <w:color w:val="212121"/>
          <w:szCs w:val="24"/>
        </w:rPr>
        <w:t xml:space="preserve">. Αυτό </w:t>
      </w:r>
      <w:r w:rsidRPr="005C4EEF">
        <w:rPr>
          <w:rFonts w:eastAsia="Times New Roman"/>
          <w:color w:val="212121"/>
          <w:szCs w:val="24"/>
        </w:rPr>
        <w:t xml:space="preserve">είναι πολύ μεγαλύτερο </w:t>
      </w:r>
      <w:r>
        <w:rPr>
          <w:rFonts w:eastAsia="Times New Roman"/>
          <w:color w:val="212121"/>
          <w:szCs w:val="24"/>
        </w:rPr>
        <w:t>ολίσθημα. Όταν η Νέα Δημοκρατία προβαίνει</w:t>
      </w:r>
      <w:r w:rsidRPr="005C4EEF">
        <w:rPr>
          <w:rFonts w:eastAsia="Times New Roman"/>
          <w:color w:val="212121"/>
          <w:szCs w:val="24"/>
        </w:rPr>
        <w:t xml:space="preserve"> εξ</w:t>
      </w:r>
      <w:r>
        <w:rPr>
          <w:rFonts w:eastAsia="Times New Roman"/>
          <w:color w:val="212121"/>
          <w:szCs w:val="24"/>
        </w:rPr>
        <w:t>αρχής σε αυτό που χαρακτήρισα</w:t>
      </w:r>
      <w:r w:rsidRPr="005C4EEF">
        <w:rPr>
          <w:rFonts w:eastAsia="Times New Roman"/>
          <w:color w:val="212121"/>
          <w:szCs w:val="24"/>
        </w:rPr>
        <w:t xml:space="preserve"> </w:t>
      </w:r>
      <w:r>
        <w:rPr>
          <w:rFonts w:eastAsia="Times New Roman"/>
          <w:color w:val="212121"/>
          <w:szCs w:val="24"/>
        </w:rPr>
        <w:t>-</w:t>
      </w:r>
      <w:r w:rsidRPr="005C4EEF">
        <w:rPr>
          <w:rFonts w:eastAsia="Times New Roman"/>
          <w:color w:val="212121"/>
          <w:szCs w:val="24"/>
        </w:rPr>
        <w:t xml:space="preserve">γιατί ήθελα να </w:t>
      </w:r>
      <w:r>
        <w:rPr>
          <w:rFonts w:eastAsia="Times New Roman"/>
          <w:color w:val="212121"/>
          <w:szCs w:val="24"/>
        </w:rPr>
        <w:t xml:space="preserve">είμαι </w:t>
      </w:r>
      <w:r w:rsidRPr="005C4EEF">
        <w:rPr>
          <w:rFonts w:eastAsia="Times New Roman"/>
          <w:color w:val="212121"/>
          <w:szCs w:val="24"/>
        </w:rPr>
        <w:t>ήπιος</w:t>
      </w:r>
      <w:r>
        <w:rPr>
          <w:rFonts w:eastAsia="Times New Roman"/>
          <w:color w:val="212121"/>
          <w:szCs w:val="24"/>
        </w:rPr>
        <w:t xml:space="preserve">- </w:t>
      </w:r>
      <w:r>
        <w:rPr>
          <w:rFonts w:eastAsia="Times New Roman"/>
          <w:color w:val="212121"/>
          <w:szCs w:val="24"/>
        </w:rPr>
        <w:t>κοινοβουλευτική πονηριά, να δηλώνει,</w:t>
      </w:r>
      <w:r w:rsidRPr="005C4EEF">
        <w:rPr>
          <w:rFonts w:eastAsia="Times New Roman"/>
          <w:color w:val="212121"/>
          <w:szCs w:val="24"/>
        </w:rPr>
        <w:t xml:space="preserve"> δηλαδή</w:t>
      </w:r>
      <w:r>
        <w:rPr>
          <w:rFonts w:eastAsia="Times New Roman"/>
          <w:color w:val="212121"/>
          <w:szCs w:val="24"/>
        </w:rPr>
        <w:t>,</w:t>
      </w:r>
      <w:r w:rsidRPr="005C4EEF">
        <w:rPr>
          <w:rFonts w:eastAsia="Times New Roman"/>
          <w:color w:val="212121"/>
          <w:szCs w:val="24"/>
        </w:rPr>
        <w:t xml:space="preserve"> ότι </w:t>
      </w:r>
      <w:r>
        <w:rPr>
          <w:rFonts w:eastAsia="Times New Roman"/>
          <w:color w:val="212121"/>
          <w:szCs w:val="24"/>
        </w:rPr>
        <w:t xml:space="preserve">θα </w:t>
      </w:r>
      <w:r w:rsidRPr="005C4EEF">
        <w:rPr>
          <w:rFonts w:eastAsia="Times New Roman"/>
          <w:color w:val="212121"/>
          <w:szCs w:val="24"/>
        </w:rPr>
        <w:t>ψηφίζει διάταξη με την οποία δεν συμφωνεί</w:t>
      </w:r>
      <w:r>
        <w:rPr>
          <w:rFonts w:eastAsia="Times New Roman"/>
          <w:color w:val="212121"/>
          <w:szCs w:val="24"/>
        </w:rPr>
        <w:t xml:space="preserve"> κ</w:t>
      </w:r>
      <w:r w:rsidRPr="005C4EEF">
        <w:rPr>
          <w:rFonts w:eastAsia="Times New Roman"/>
          <w:color w:val="212121"/>
          <w:szCs w:val="24"/>
        </w:rPr>
        <w:t>αι συμπληρώνει αυτό το ατόπημα με χειρότερο</w:t>
      </w:r>
      <w:r>
        <w:rPr>
          <w:rFonts w:eastAsia="Times New Roman"/>
          <w:color w:val="212121"/>
          <w:szCs w:val="24"/>
        </w:rPr>
        <w:t>, να τοποθετείται επί δηλώσεως π</w:t>
      </w:r>
      <w:r w:rsidRPr="005C4EEF">
        <w:rPr>
          <w:rFonts w:eastAsia="Times New Roman"/>
          <w:color w:val="212121"/>
          <w:szCs w:val="24"/>
        </w:rPr>
        <w:t>ου δεν έγινε ποτέ</w:t>
      </w:r>
      <w:r>
        <w:rPr>
          <w:rFonts w:eastAsia="Times New Roman"/>
          <w:color w:val="212121"/>
          <w:szCs w:val="24"/>
        </w:rPr>
        <w:t>, αντιλαμβάνεστε, λ</w:t>
      </w:r>
      <w:r w:rsidRPr="005C4EEF">
        <w:rPr>
          <w:rFonts w:eastAsia="Times New Roman"/>
          <w:color w:val="212121"/>
          <w:szCs w:val="24"/>
        </w:rPr>
        <w:t>οιπόν</w:t>
      </w:r>
      <w:r>
        <w:rPr>
          <w:rFonts w:eastAsia="Times New Roman"/>
          <w:color w:val="212121"/>
          <w:szCs w:val="24"/>
        </w:rPr>
        <w:t>,</w:t>
      </w:r>
      <w:r w:rsidRPr="005C4EEF">
        <w:rPr>
          <w:rFonts w:eastAsia="Times New Roman"/>
          <w:color w:val="212121"/>
          <w:szCs w:val="24"/>
        </w:rPr>
        <w:t xml:space="preserve"> εάν πρόκειται </w:t>
      </w:r>
      <w:r>
        <w:rPr>
          <w:rFonts w:eastAsia="Times New Roman"/>
          <w:color w:val="212121"/>
          <w:szCs w:val="24"/>
        </w:rPr>
        <w:t>περί στάσης</w:t>
      </w:r>
      <w:r w:rsidRPr="005C4EEF">
        <w:rPr>
          <w:rFonts w:eastAsia="Times New Roman"/>
          <w:color w:val="212121"/>
          <w:szCs w:val="24"/>
        </w:rPr>
        <w:t xml:space="preserve"> ευθύνης απέναντι </w:t>
      </w:r>
      <w:r w:rsidRPr="005C4EEF">
        <w:rPr>
          <w:rFonts w:eastAsia="Times New Roman"/>
          <w:color w:val="212121"/>
          <w:szCs w:val="24"/>
        </w:rPr>
        <w:t>στον κοινοβουλευτισμό</w:t>
      </w:r>
      <w:r>
        <w:rPr>
          <w:rFonts w:eastAsia="Times New Roman"/>
          <w:color w:val="212121"/>
          <w:szCs w:val="24"/>
        </w:rPr>
        <w:t xml:space="preserve">. </w:t>
      </w:r>
    </w:p>
    <w:p w14:paraId="0A5DE49E"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sidRPr="005C4EEF">
        <w:rPr>
          <w:rFonts w:eastAsia="Times New Roman"/>
          <w:color w:val="212121"/>
          <w:szCs w:val="24"/>
        </w:rPr>
        <w:lastRenderedPageBreak/>
        <w:t>Εγώ θέλω να σας πω</w:t>
      </w:r>
      <w:r>
        <w:rPr>
          <w:rFonts w:eastAsia="Times New Roman"/>
          <w:color w:val="212121"/>
          <w:szCs w:val="24"/>
        </w:rPr>
        <w:t>,</w:t>
      </w:r>
      <w:r w:rsidRPr="005C4EEF">
        <w:rPr>
          <w:rFonts w:eastAsia="Times New Roman"/>
          <w:color w:val="212121"/>
          <w:szCs w:val="24"/>
        </w:rPr>
        <w:t xml:space="preserve"> λοιπόν</w:t>
      </w:r>
      <w:r>
        <w:rPr>
          <w:rFonts w:eastAsia="Times New Roman"/>
          <w:color w:val="212121"/>
          <w:szCs w:val="24"/>
        </w:rPr>
        <w:t xml:space="preserve">, ότι η συζήτηση στην </w:t>
      </w:r>
      <w:r>
        <w:rPr>
          <w:rFonts w:eastAsia="Times New Roman"/>
          <w:color w:val="212121"/>
          <w:szCs w:val="24"/>
        </w:rPr>
        <w:t>ε</w:t>
      </w:r>
      <w:r>
        <w:rPr>
          <w:rFonts w:eastAsia="Times New Roman"/>
          <w:color w:val="212121"/>
          <w:szCs w:val="24"/>
        </w:rPr>
        <w:t xml:space="preserve">πιτροπή -και μέχρι τώρα στην Ολομέλεια- πήγε καλά, γιατί </w:t>
      </w:r>
      <w:r w:rsidRPr="005C4EEF">
        <w:rPr>
          <w:rFonts w:eastAsia="Times New Roman"/>
          <w:color w:val="212121"/>
          <w:szCs w:val="24"/>
        </w:rPr>
        <w:t>σεβόμαστε ο ένας τον άλλο</w:t>
      </w:r>
      <w:r>
        <w:rPr>
          <w:rFonts w:eastAsia="Times New Roman"/>
          <w:color w:val="212121"/>
          <w:szCs w:val="24"/>
        </w:rPr>
        <w:t>, γ</w:t>
      </w:r>
      <w:r w:rsidRPr="005C4EEF">
        <w:rPr>
          <w:rFonts w:eastAsia="Times New Roman"/>
          <w:color w:val="212121"/>
          <w:szCs w:val="24"/>
        </w:rPr>
        <w:t xml:space="preserve">ιατί δεν καταφεύγουμε σε </w:t>
      </w:r>
      <w:r>
        <w:rPr>
          <w:rFonts w:eastAsia="Times New Roman"/>
          <w:color w:val="212121"/>
          <w:szCs w:val="24"/>
          <w:lang w:val="en-US"/>
        </w:rPr>
        <w:t>fake</w:t>
      </w:r>
      <w:r w:rsidRPr="00834F75">
        <w:rPr>
          <w:rFonts w:eastAsia="Times New Roman"/>
          <w:color w:val="212121"/>
          <w:szCs w:val="24"/>
        </w:rPr>
        <w:t xml:space="preserve"> </w:t>
      </w:r>
      <w:r>
        <w:rPr>
          <w:rFonts w:eastAsia="Times New Roman"/>
          <w:color w:val="212121"/>
          <w:szCs w:val="24"/>
          <w:lang w:val="en-US"/>
        </w:rPr>
        <w:t>news</w:t>
      </w:r>
      <w:r>
        <w:rPr>
          <w:rFonts w:eastAsia="Times New Roman"/>
          <w:color w:val="212121"/>
          <w:szCs w:val="24"/>
        </w:rPr>
        <w:t xml:space="preserve"> και γιατί</w:t>
      </w:r>
      <w:r w:rsidRPr="005C4EEF">
        <w:rPr>
          <w:rFonts w:eastAsia="Times New Roman"/>
          <w:color w:val="212121"/>
          <w:szCs w:val="24"/>
        </w:rPr>
        <w:t xml:space="preserve"> μιλάμε πάντοτε με βάση τις τοποθετήσεις των κομμάτων</w:t>
      </w:r>
      <w:r>
        <w:rPr>
          <w:rFonts w:eastAsia="Times New Roman"/>
          <w:color w:val="212121"/>
          <w:szCs w:val="24"/>
        </w:rPr>
        <w:t>.</w:t>
      </w:r>
      <w:r>
        <w:rPr>
          <w:rFonts w:eastAsia="Times New Roman"/>
          <w:color w:val="212121"/>
          <w:szCs w:val="24"/>
        </w:rPr>
        <w:t xml:space="preserve"> </w:t>
      </w:r>
    </w:p>
    <w:p w14:paraId="0A5DE49F"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5C4EEF">
        <w:rPr>
          <w:rFonts w:eastAsia="Times New Roman"/>
          <w:color w:val="212121"/>
          <w:szCs w:val="24"/>
        </w:rPr>
        <w:t>ας παρακαλώ</w:t>
      </w:r>
      <w:r>
        <w:rPr>
          <w:rFonts w:eastAsia="Times New Roman"/>
          <w:color w:val="212121"/>
          <w:szCs w:val="24"/>
        </w:rPr>
        <w:t>,</w:t>
      </w:r>
      <w:r w:rsidRPr="005C4EEF">
        <w:rPr>
          <w:rFonts w:eastAsia="Times New Roman"/>
          <w:color w:val="212121"/>
          <w:szCs w:val="24"/>
        </w:rPr>
        <w:t xml:space="preserve"> λοιπόν</w:t>
      </w:r>
      <w:r>
        <w:rPr>
          <w:rFonts w:eastAsia="Times New Roman"/>
          <w:color w:val="212121"/>
          <w:szCs w:val="24"/>
        </w:rPr>
        <w:t>,</w:t>
      </w:r>
      <w:r w:rsidRPr="005C4EEF">
        <w:rPr>
          <w:rFonts w:eastAsia="Times New Roman"/>
          <w:color w:val="212121"/>
          <w:szCs w:val="24"/>
        </w:rPr>
        <w:t xml:space="preserve"> και εσείς να μη</w:t>
      </w:r>
      <w:r>
        <w:rPr>
          <w:rFonts w:eastAsia="Times New Roman"/>
          <w:color w:val="212121"/>
          <w:szCs w:val="24"/>
        </w:rPr>
        <w:t xml:space="preserve"> σκιαμαχείτε, </w:t>
      </w:r>
      <w:r w:rsidRPr="005C4EEF">
        <w:rPr>
          <w:rFonts w:eastAsia="Times New Roman"/>
          <w:color w:val="212121"/>
          <w:szCs w:val="24"/>
        </w:rPr>
        <w:t>να έχετε το στοιχειώδες κοινοβουλευτικό ήθος</w:t>
      </w:r>
      <w:r w:rsidRPr="00C616C3">
        <w:rPr>
          <w:rFonts w:eastAsia="Times New Roman"/>
          <w:color w:val="212121"/>
          <w:szCs w:val="24"/>
        </w:rPr>
        <w:t>,</w:t>
      </w:r>
      <w:r w:rsidRPr="005C4EEF">
        <w:rPr>
          <w:rFonts w:eastAsia="Times New Roman"/>
          <w:color w:val="212121"/>
          <w:szCs w:val="24"/>
        </w:rPr>
        <w:t xml:space="preserve"> που </w:t>
      </w:r>
      <w:r>
        <w:rPr>
          <w:rFonts w:eastAsia="Times New Roman"/>
          <w:color w:val="212121"/>
          <w:szCs w:val="24"/>
        </w:rPr>
        <w:t xml:space="preserve">δεν </w:t>
      </w:r>
      <w:r w:rsidRPr="005C4EEF">
        <w:rPr>
          <w:rFonts w:eastAsia="Times New Roman"/>
          <w:color w:val="212121"/>
          <w:szCs w:val="24"/>
        </w:rPr>
        <w:t xml:space="preserve">πρέπει να </w:t>
      </w:r>
      <w:r>
        <w:rPr>
          <w:rFonts w:eastAsia="Times New Roman"/>
          <w:color w:val="212121"/>
          <w:szCs w:val="24"/>
        </w:rPr>
        <w:t xml:space="preserve">σας κάνει να τοποθετείστε επί </w:t>
      </w:r>
      <w:r>
        <w:rPr>
          <w:rFonts w:eastAsia="Times New Roman"/>
          <w:color w:val="212121"/>
          <w:szCs w:val="24"/>
          <w:lang w:val="en-US"/>
        </w:rPr>
        <w:t>fake</w:t>
      </w:r>
      <w:r w:rsidRPr="00C616C3">
        <w:rPr>
          <w:rFonts w:eastAsia="Times New Roman"/>
          <w:color w:val="212121"/>
          <w:szCs w:val="24"/>
        </w:rPr>
        <w:t xml:space="preserve"> </w:t>
      </w:r>
      <w:r>
        <w:rPr>
          <w:rFonts w:eastAsia="Times New Roman"/>
          <w:color w:val="212121"/>
          <w:szCs w:val="24"/>
          <w:lang w:val="en-US"/>
        </w:rPr>
        <w:t>news</w:t>
      </w:r>
      <w:r w:rsidRPr="00C616C3">
        <w:rPr>
          <w:rFonts w:eastAsia="Times New Roman"/>
          <w:color w:val="212121"/>
          <w:szCs w:val="24"/>
        </w:rPr>
        <w:t xml:space="preserve">. </w:t>
      </w:r>
    </w:p>
    <w:p w14:paraId="0A5DE4A0" w14:textId="77777777" w:rsidR="00415E13" w:rsidRDefault="00E650A0">
      <w:pPr>
        <w:spacing w:line="600" w:lineRule="auto"/>
        <w:ind w:firstLine="709"/>
        <w:jc w:val="center"/>
        <w:rPr>
          <w:rFonts w:eastAsia="Times New Roman" w:cs="Times New Roman"/>
          <w:szCs w:val="24"/>
        </w:rPr>
      </w:pPr>
      <w:r w:rsidRPr="00094DC6">
        <w:rPr>
          <w:rFonts w:eastAsia="Times New Roman" w:cs="Times New Roman"/>
          <w:szCs w:val="24"/>
        </w:rPr>
        <w:t xml:space="preserve">(Θόρυβος </w:t>
      </w:r>
      <w:r>
        <w:rPr>
          <w:rFonts w:eastAsia="Times New Roman" w:cs="Times New Roman"/>
          <w:szCs w:val="24"/>
        </w:rPr>
        <w:t>από την πτέρυγα της Νέας Δημοκρατίας</w:t>
      </w:r>
      <w:r w:rsidRPr="00094DC6">
        <w:rPr>
          <w:rFonts w:eastAsia="Times New Roman" w:cs="Times New Roman"/>
          <w:szCs w:val="24"/>
        </w:rPr>
        <w:t>)</w:t>
      </w:r>
    </w:p>
    <w:p w14:paraId="0A5DE4A1"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Ε, όχι και κοινοβουλευτικό ήθος, κύριε Κατρούγκαλε! Θα μας κάνετε μαθήματα κοινοβουλευτικού ήθους; </w:t>
      </w:r>
    </w:p>
    <w:p w14:paraId="0A5DE4A2"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377A7D">
        <w:rPr>
          <w:rFonts w:eastAsia="Times New Roman" w:cs="Times New Roman"/>
          <w:b/>
          <w:szCs w:val="24"/>
        </w:rPr>
        <w:t>ΓΕΩΡΓΙΟΣ ΚΑΤΡΟΥΓΚΑΛΟΣ (Αναπληρωτής Υπουργός Εξωτερικών):</w:t>
      </w:r>
      <w:r>
        <w:rPr>
          <w:rFonts w:eastAsia="Times New Roman" w:cs="Times New Roman"/>
          <w:b/>
          <w:szCs w:val="24"/>
        </w:rPr>
        <w:t xml:space="preserve"> </w:t>
      </w:r>
      <w:r>
        <w:rPr>
          <w:rFonts w:eastAsia="Times New Roman" w:cs="Times New Roman"/>
          <w:szCs w:val="24"/>
        </w:rPr>
        <w:t xml:space="preserve">Τα </w:t>
      </w:r>
      <w:r>
        <w:rPr>
          <w:rFonts w:eastAsia="Times New Roman" w:cs="Times New Roman"/>
          <w:szCs w:val="24"/>
          <w:lang w:val="en-US"/>
        </w:rPr>
        <w:t>fake</w:t>
      </w:r>
      <w:r w:rsidRPr="00C60AAA">
        <w:rPr>
          <w:rFonts w:eastAsia="Times New Roman" w:cs="Times New Roman"/>
          <w:szCs w:val="24"/>
        </w:rPr>
        <w:t xml:space="preserve"> </w:t>
      </w:r>
      <w:r>
        <w:rPr>
          <w:rFonts w:eastAsia="Times New Roman" w:cs="Times New Roman"/>
          <w:szCs w:val="24"/>
          <w:lang w:val="en-US"/>
        </w:rPr>
        <w:t>news</w:t>
      </w:r>
      <w:r w:rsidRPr="00C60AAA">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lang w:val="en-US"/>
        </w:rPr>
        <w:t>fake</w:t>
      </w:r>
      <w:r w:rsidRPr="00C60AAA">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p>
    <w:p w14:paraId="0A5DE4A3"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szCs w:val="24"/>
        </w:rPr>
        <w:t>Σας λέω, λοιπόν, ότι τον ίδιο σεβασμό που μας καλείτε εσείς να δείξο</w:t>
      </w:r>
      <w:r>
        <w:rPr>
          <w:rFonts w:eastAsia="Times New Roman" w:cs="Times New Roman"/>
          <w:szCs w:val="24"/>
        </w:rPr>
        <w:t xml:space="preserve">υμε </w:t>
      </w:r>
      <w:r w:rsidRPr="005C4EEF">
        <w:rPr>
          <w:rFonts w:eastAsia="Times New Roman"/>
          <w:color w:val="212121"/>
          <w:szCs w:val="24"/>
        </w:rPr>
        <w:t>απέναντι στον κοινοβουλευτισμό</w:t>
      </w:r>
      <w:r>
        <w:rPr>
          <w:rFonts w:eastAsia="Times New Roman"/>
          <w:color w:val="212121"/>
          <w:szCs w:val="24"/>
        </w:rPr>
        <w:t>,</w:t>
      </w:r>
      <w:r w:rsidRPr="005C4EEF">
        <w:rPr>
          <w:rFonts w:eastAsia="Times New Roman"/>
          <w:color w:val="212121"/>
          <w:szCs w:val="24"/>
        </w:rPr>
        <w:t xml:space="preserve"> εμείς το</w:t>
      </w:r>
      <w:r>
        <w:rPr>
          <w:rFonts w:eastAsia="Times New Roman"/>
          <w:color w:val="212121"/>
          <w:szCs w:val="24"/>
        </w:rPr>
        <w:t>ν</w:t>
      </w:r>
      <w:r w:rsidRPr="005C4EEF">
        <w:rPr>
          <w:rFonts w:eastAsia="Times New Roman"/>
          <w:color w:val="212121"/>
          <w:szCs w:val="24"/>
        </w:rPr>
        <w:t xml:space="preserve"> δείχνουμε </w:t>
      </w:r>
      <w:r>
        <w:rPr>
          <w:rFonts w:eastAsia="Times New Roman"/>
          <w:color w:val="212121"/>
          <w:szCs w:val="24"/>
        </w:rPr>
        <w:t xml:space="preserve">με </w:t>
      </w:r>
      <w:r w:rsidRPr="005C4EEF">
        <w:rPr>
          <w:rFonts w:eastAsia="Times New Roman"/>
          <w:color w:val="212121"/>
          <w:szCs w:val="24"/>
        </w:rPr>
        <w:t xml:space="preserve">τη στάση </w:t>
      </w:r>
      <w:r>
        <w:rPr>
          <w:rFonts w:eastAsia="Times New Roman"/>
          <w:color w:val="212121"/>
          <w:szCs w:val="24"/>
        </w:rPr>
        <w:t>μας. Σας σεβόμαστε ω</w:t>
      </w:r>
      <w:r w:rsidRPr="005C4EEF">
        <w:rPr>
          <w:rFonts w:eastAsia="Times New Roman"/>
          <w:color w:val="212121"/>
          <w:szCs w:val="24"/>
        </w:rPr>
        <w:t xml:space="preserve">ς κοινοβουλευτικές γυναίκες </w:t>
      </w:r>
      <w:r>
        <w:rPr>
          <w:rFonts w:eastAsia="Times New Roman"/>
          <w:color w:val="212121"/>
          <w:szCs w:val="24"/>
        </w:rPr>
        <w:t>και κοινοβουλευτικούς άνδρες και σας ζητάμε τ</w:t>
      </w:r>
      <w:r w:rsidRPr="005C4EEF">
        <w:rPr>
          <w:rFonts w:eastAsia="Times New Roman"/>
          <w:color w:val="212121"/>
          <w:szCs w:val="24"/>
        </w:rPr>
        <w:t>ο ίδιο</w:t>
      </w:r>
      <w:r>
        <w:rPr>
          <w:rFonts w:eastAsia="Times New Roman"/>
          <w:color w:val="212121"/>
          <w:szCs w:val="24"/>
        </w:rPr>
        <w:t xml:space="preserve">. </w:t>
      </w:r>
      <w:r>
        <w:rPr>
          <w:rFonts w:eastAsia="Times New Roman"/>
          <w:color w:val="212121"/>
          <w:szCs w:val="24"/>
        </w:rPr>
        <w:lastRenderedPageBreak/>
        <w:t>Μου φαίνεται εντελώς παράδοξο, ό</w:t>
      </w:r>
      <w:r w:rsidRPr="005C4EEF">
        <w:rPr>
          <w:rFonts w:eastAsia="Times New Roman"/>
          <w:color w:val="212121"/>
          <w:szCs w:val="24"/>
        </w:rPr>
        <w:t>ταν σας αποδίδω αυτή την τιμή</w:t>
      </w:r>
      <w:r>
        <w:rPr>
          <w:rFonts w:eastAsia="Times New Roman"/>
          <w:color w:val="212121"/>
          <w:szCs w:val="24"/>
        </w:rPr>
        <w:t>, να μου την επιστρέφετε</w:t>
      </w:r>
      <w:r w:rsidRPr="005C4EEF">
        <w:rPr>
          <w:rFonts w:eastAsia="Times New Roman"/>
          <w:color w:val="212121"/>
          <w:szCs w:val="24"/>
        </w:rPr>
        <w:t xml:space="preserve"> μ</w:t>
      </w:r>
      <w:r w:rsidRPr="005C4EEF">
        <w:rPr>
          <w:rFonts w:eastAsia="Times New Roman"/>
          <w:color w:val="212121"/>
          <w:szCs w:val="24"/>
        </w:rPr>
        <w:t>ε αυτό</w:t>
      </w:r>
      <w:r>
        <w:rPr>
          <w:rFonts w:eastAsia="Times New Roman"/>
          <w:color w:val="212121"/>
          <w:szCs w:val="24"/>
        </w:rPr>
        <w:t>ν</w:t>
      </w:r>
      <w:r w:rsidRPr="005C4EEF">
        <w:rPr>
          <w:rFonts w:eastAsia="Times New Roman"/>
          <w:color w:val="212121"/>
          <w:szCs w:val="24"/>
        </w:rPr>
        <w:t xml:space="preserve"> τον τρόπο</w:t>
      </w:r>
      <w:r>
        <w:rPr>
          <w:rFonts w:eastAsia="Times New Roman"/>
          <w:color w:val="212121"/>
          <w:szCs w:val="24"/>
        </w:rPr>
        <w:t>.</w:t>
      </w:r>
    </w:p>
    <w:p w14:paraId="0A5DE4A4"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sidRPr="005C4EEF">
        <w:rPr>
          <w:rFonts w:eastAsia="Times New Roman"/>
          <w:color w:val="212121"/>
          <w:szCs w:val="24"/>
        </w:rPr>
        <w:t>Επομένως</w:t>
      </w:r>
      <w:r>
        <w:rPr>
          <w:rFonts w:eastAsia="Times New Roman"/>
          <w:color w:val="212121"/>
          <w:szCs w:val="24"/>
        </w:rPr>
        <w:t>, κύριε Π</w:t>
      </w:r>
      <w:r w:rsidRPr="005C4EEF">
        <w:rPr>
          <w:rFonts w:eastAsia="Times New Roman"/>
          <w:color w:val="212121"/>
          <w:szCs w:val="24"/>
        </w:rPr>
        <w:t>ρόεδρε</w:t>
      </w:r>
      <w:r>
        <w:rPr>
          <w:rFonts w:eastAsia="Times New Roman"/>
          <w:color w:val="212121"/>
          <w:szCs w:val="24"/>
        </w:rPr>
        <w:t xml:space="preserve"> -</w:t>
      </w:r>
      <w:r w:rsidRPr="005C4EEF">
        <w:rPr>
          <w:rFonts w:eastAsia="Times New Roman"/>
          <w:color w:val="212121"/>
          <w:szCs w:val="24"/>
        </w:rPr>
        <w:t>για να εξηγηθούμε</w:t>
      </w:r>
      <w:r>
        <w:rPr>
          <w:rFonts w:eastAsia="Times New Roman"/>
          <w:color w:val="212121"/>
          <w:szCs w:val="24"/>
        </w:rPr>
        <w:t>-</w:t>
      </w:r>
      <w:r>
        <w:rPr>
          <w:rFonts w:eastAsia="Times New Roman"/>
          <w:color w:val="212121"/>
          <w:szCs w:val="24"/>
        </w:rPr>
        <w:t>,</w:t>
      </w:r>
      <w:r>
        <w:rPr>
          <w:rFonts w:eastAsia="Times New Roman"/>
          <w:color w:val="212121"/>
          <w:szCs w:val="24"/>
        </w:rPr>
        <w:t xml:space="preserve"> α</w:t>
      </w:r>
      <w:r w:rsidRPr="005C4EEF">
        <w:rPr>
          <w:rFonts w:eastAsia="Times New Roman"/>
          <w:color w:val="212121"/>
          <w:szCs w:val="24"/>
        </w:rPr>
        <w:t>υτή</w:t>
      </w:r>
      <w:r>
        <w:rPr>
          <w:rFonts w:eastAsia="Times New Roman"/>
          <w:color w:val="212121"/>
          <w:szCs w:val="24"/>
        </w:rPr>
        <w:t xml:space="preserve"> είναι η ύψιστη στιγμή του ν</w:t>
      </w:r>
      <w:r w:rsidRPr="005C4EEF">
        <w:rPr>
          <w:rFonts w:eastAsia="Times New Roman"/>
          <w:color w:val="212121"/>
          <w:szCs w:val="24"/>
        </w:rPr>
        <w:t>ομικού πολιτισμού μιας χώρας</w:t>
      </w:r>
      <w:r>
        <w:rPr>
          <w:rFonts w:eastAsia="Times New Roman"/>
          <w:color w:val="212121"/>
          <w:szCs w:val="24"/>
        </w:rPr>
        <w:t>. Αλλάζουμε το Σ</w:t>
      </w:r>
      <w:r w:rsidRPr="005C4EEF">
        <w:rPr>
          <w:rFonts w:eastAsia="Times New Roman"/>
          <w:color w:val="212121"/>
          <w:szCs w:val="24"/>
        </w:rPr>
        <w:t>ύνταγμα</w:t>
      </w:r>
      <w:r>
        <w:rPr>
          <w:rFonts w:eastAsia="Times New Roman"/>
          <w:color w:val="212121"/>
          <w:szCs w:val="24"/>
        </w:rPr>
        <w:t xml:space="preserve">. Πρέπει να το </w:t>
      </w:r>
      <w:r w:rsidRPr="005C4EEF">
        <w:rPr>
          <w:rFonts w:eastAsia="Times New Roman"/>
          <w:color w:val="212121"/>
          <w:szCs w:val="24"/>
        </w:rPr>
        <w:t>αλλάξουμε με υπευθυνότητα</w:t>
      </w:r>
      <w:r>
        <w:rPr>
          <w:rFonts w:eastAsia="Times New Roman"/>
          <w:color w:val="212121"/>
          <w:szCs w:val="24"/>
        </w:rPr>
        <w:t>,</w:t>
      </w:r>
      <w:r w:rsidRPr="005C4EEF">
        <w:rPr>
          <w:rFonts w:eastAsia="Times New Roman"/>
          <w:color w:val="212121"/>
          <w:szCs w:val="24"/>
        </w:rPr>
        <w:t xml:space="preserve"> σοβαρότητα </w:t>
      </w:r>
      <w:r>
        <w:rPr>
          <w:rFonts w:eastAsia="Times New Roman"/>
          <w:color w:val="212121"/>
          <w:szCs w:val="24"/>
        </w:rPr>
        <w:t>και ό</w:t>
      </w:r>
      <w:r w:rsidRPr="005C4EEF">
        <w:rPr>
          <w:rFonts w:eastAsia="Times New Roman"/>
          <w:color w:val="212121"/>
          <w:szCs w:val="24"/>
        </w:rPr>
        <w:t xml:space="preserve">χι </w:t>
      </w:r>
      <w:r w:rsidRPr="005C4EEF">
        <w:rPr>
          <w:rFonts w:eastAsia="Times New Roman"/>
          <w:color w:val="212121"/>
          <w:szCs w:val="24"/>
          <w:lang w:val="en"/>
        </w:rPr>
        <w:t>fake</w:t>
      </w:r>
      <w:r w:rsidRPr="005C4EEF">
        <w:rPr>
          <w:rFonts w:eastAsia="Times New Roman"/>
          <w:color w:val="212121"/>
          <w:szCs w:val="24"/>
        </w:rPr>
        <w:t xml:space="preserve"> </w:t>
      </w:r>
      <w:r w:rsidRPr="005C4EEF">
        <w:rPr>
          <w:rFonts w:eastAsia="Times New Roman"/>
          <w:color w:val="212121"/>
          <w:szCs w:val="24"/>
          <w:lang w:val="en"/>
        </w:rPr>
        <w:t>news</w:t>
      </w:r>
      <w:r>
        <w:rPr>
          <w:rFonts w:eastAsia="Times New Roman"/>
          <w:color w:val="212121"/>
          <w:szCs w:val="24"/>
        </w:rPr>
        <w:t xml:space="preserve"> και κυρίως ό</w:t>
      </w:r>
      <w:r w:rsidRPr="005C4EEF">
        <w:rPr>
          <w:rFonts w:eastAsia="Times New Roman"/>
          <w:color w:val="212121"/>
          <w:szCs w:val="24"/>
        </w:rPr>
        <w:t>χι εξευτελίζ</w:t>
      </w:r>
      <w:r>
        <w:rPr>
          <w:rFonts w:eastAsia="Times New Roman"/>
          <w:color w:val="212121"/>
          <w:szCs w:val="24"/>
        </w:rPr>
        <w:t xml:space="preserve">οντας τον εαυτό μας ως </w:t>
      </w:r>
      <w:r w:rsidRPr="005C4EEF">
        <w:rPr>
          <w:rFonts w:eastAsia="Times New Roman"/>
          <w:color w:val="212121"/>
          <w:szCs w:val="24"/>
        </w:rPr>
        <w:t>κοινοβουλευτικά κόμματα</w:t>
      </w:r>
      <w:r>
        <w:rPr>
          <w:rFonts w:eastAsia="Times New Roman"/>
          <w:color w:val="212121"/>
          <w:szCs w:val="24"/>
        </w:rPr>
        <w:t>,</w:t>
      </w:r>
      <w:r w:rsidRPr="005C4EEF">
        <w:rPr>
          <w:rFonts w:eastAsia="Times New Roman"/>
          <w:color w:val="212121"/>
          <w:szCs w:val="24"/>
        </w:rPr>
        <w:t xml:space="preserve"> σχολιάζοντας δηλώσεις </w:t>
      </w:r>
      <w:r>
        <w:rPr>
          <w:rFonts w:eastAsia="Times New Roman"/>
          <w:color w:val="212121"/>
          <w:szCs w:val="24"/>
        </w:rPr>
        <w:t>που</w:t>
      </w:r>
      <w:r w:rsidRPr="005C4EEF">
        <w:rPr>
          <w:rFonts w:eastAsia="Times New Roman"/>
          <w:color w:val="212121"/>
          <w:szCs w:val="24"/>
        </w:rPr>
        <w:t xml:space="preserve"> δεν υπάρχουν</w:t>
      </w:r>
      <w:r>
        <w:rPr>
          <w:rFonts w:eastAsia="Times New Roman"/>
          <w:color w:val="212121"/>
          <w:szCs w:val="24"/>
        </w:rPr>
        <w:t>. Πρέπει όλοι να δείξουμε την</w:t>
      </w:r>
      <w:r w:rsidRPr="005C4EEF">
        <w:rPr>
          <w:rFonts w:eastAsia="Times New Roman"/>
          <w:color w:val="212121"/>
          <w:szCs w:val="24"/>
        </w:rPr>
        <w:t xml:space="preserve"> υπευθυνότητα </w:t>
      </w:r>
      <w:r>
        <w:rPr>
          <w:rFonts w:eastAsia="Times New Roman"/>
          <w:color w:val="212121"/>
          <w:szCs w:val="24"/>
        </w:rPr>
        <w:t xml:space="preserve">που ταιριάζει στη στιγμή. </w:t>
      </w:r>
    </w:p>
    <w:p w14:paraId="0A5DE4A5"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ΘΕΟΔΩΡΑ ΜΠΑΚΟΓΙΑΝΝΗ: </w:t>
      </w:r>
      <w:r>
        <w:rPr>
          <w:rFonts w:eastAsia="Times New Roman"/>
          <w:color w:val="212121"/>
          <w:szCs w:val="24"/>
        </w:rPr>
        <w:t xml:space="preserve">Κύριε Πρόεδρε, θα ήθελα τον λόγο. </w:t>
      </w:r>
    </w:p>
    <w:p w14:paraId="0A5DE4A6"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Κυρία Μπ</w:t>
      </w:r>
      <w:r>
        <w:rPr>
          <w:rFonts w:eastAsia="Times New Roman" w:cs="Times New Roman"/>
          <w:szCs w:val="24"/>
        </w:rPr>
        <w:t xml:space="preserve">ακογιάννη, </w:t>
      </w:r>
      <w:r w:rsidRPr="005C4EEF">
        <w:rPr>
          <w:rFonts w:eastAsia="Times New Roman"/>
          <w:color w:val="212121"/>
          <w:szCs w:val="24"/>
        </w:rPr>
        <w:t>να μην κάνουμε διάλογο</w:t>
      </w:r>
      <w:r>
        <w:rPr>
          <w:rFonts w:eastAsia="Times New Roman"/>
          <w:color w:val="212121"/>
          <w:szCs w:val="24"/>
        </w:rPr>
        <w:t>,</w:t>
      </w:r>
      <w:r w:rsidRPr="005C4EEF">
        <w:rPr>
          <w:rFonts w:eastAsia="Times New Roman"/>
          <w:color w:val="212121"/>
          <w:szCs w:val="24"/>
        </w:rPr>
        <w:t xml:space="preserve"> σας παρακαλώ</w:t>
      </w:r>
      <w:r>
        <w:rPr>
          <w:rFonts w:eastAsia="Times New Roman"/>
          <w:color w:val="212121"/>
          <w:szCs w:val="24"/>
        </w:rPr>
        <w:t>. Σας πα</w:t>
      </w:r>
      <w:r w:rsidRPr="005C4EEF">
        <w:rPr>
          <w:rFonts w:eastAsia="Times New Roman"/>
          <w:color w:val="212121"/>
          <w:szCs w:val="24"/>
        </w:rPr>
        <w:t>ρακαλώ να μη γίνει διάλογος</w:t>
      </w:r>
      <w:r>
        <w:rPr>
          <w:rFonts w:eastAsia="Times New Roman"/>
          <w:color w:val="212121"/>
          <w:szCs w:val="24"/>
        </w:rPr>
        <w:t xml:space="preserve"> και να κλείσει</w:t>
      </w:r>
      <w:r w:rsidRPr="005C4EEF">
        <w:rPr>
          <w:rFonts w:eastAsia="Times New Roman"/>
          <w:color w:val="212121"/>
          <w:szCs w:val="24"/>
        </w:rPr>
        <w:t xml:space="preserve"> </w:t>
      </w:r>
      <w:r>
        <w:rPr>
          <w:rFonts w:eastAsia="Times New Roman"/>
          <w:color w:val="212121"/>
          <w:szCs w:val="24"/>
        </w:rPr>
        <w:t xml:space="preserve">το θέμα. </w:t>
      </w:r>
    </w:p>
    <w:p w14:paraId="0A5DE4A7"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ΘΕΟΔΩΡΑ ΜΠΑΚΟΓΙΑΝΝΗ: </w:t>
      </w:r>
      <w:r>
        <w:rPr>
          <w:rFonts w:eastAsia="Times New Roman"/>
          <w:color w:val="212121"/>
          <w:szCs w:val="24"/>
        </w:rPr>
        <w:t>Για ένα μόνο λεπτό, κύριε Πρόεδρε.</w:t>
      </w:r>
    </w:p>
    <w:p w14:paraId="0A5DE4A8"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Κύριε Κατρούγκαλε, όταν εμείς κάναμε την τοποθέτηση, την κάναμε με πάρα πολύ μεγάλη σοβαρότη</w:t>
      </w:r>
      <w:r>
        <w:rPr>
          <w:rFonts w:eastAsia="Times New Roman"/>
          <w:color w:val="212121"/>
          <w:szCs w:val="24"/>
        </w:rPr>
        <w:t xml:space="preserve">τα. Όταν πάρα </w:t>
      </w:r>
      <w:r>
        <w:rPr>
          <w:rFonts w:eastAsia="Times New Roman"/>
          <w:color w:val="212121"/>
          <w:szCs w:val="24"/>
        </w:rPr>
        <w:lastRenderedPageBreak/>
        <w:t>πολλά μέσα μιλούν γι</w:t>
      </w:r>
      <w:r w:rsidRPr="005C4EEF">
        <w:rPr>
          <w:rFonts w:eastAsia="Times New Roman"/>
          <w:color w:val="212121"/>
          <w:szCs w:val="24"/>
        </w:rPr>
        <w:t>α δική σας δήλωση</w:t>
      </w:r>
      <w:r>
        <w:rPr>
          <w:rFonts w:eastAsia="Times New Roman"/>
          <w:color w:val="212121"/>
          <w:szCs w:val="24"/>
        </w:rPr>
        <w:t>, η κ</w:t>
      </w:r>
      <w:r>
        <w:rPr>
          <w:rFonts w:eastAsia="Times New Roman"/>
          <w:color w:val="212121"/>
          <w:szCs w:val="24"/>
        </w:rPr>
        <w:t>.</w:t>
      </w:r>
      <w:r>
        <w:rPr>
          <w:rFonts w:eastAsia="Times New Roman"/>
          <w:color w:val="212121"/>
          <w:szCs w:val="24"/>
        </w:rPr>
        <w:t xml:space="preserve"> Κ</w:t>
      </w:r>
      <w:r w:rsidRPr="005C4EEF">
        <w:rPr>
          <w:rFonts w:eastAsia="Times New Roman"/>
          <w:color w:val="212121"/>
          <w:szCs w:val="24"/>
        </w:rPr>
        <w:t xml:space="preserve">εραμέως με πολύ μεγάλη προσοχή είπε </w:t>
      </w:r>
      <w:r>
        <w:rPr>
          <w:rFonts w:eastAsia="Times New Roman"/>
          <w:color w:val="212121"/>
          <w:szCs w:val="24"/>
        </w:rPr>
        <w:t>«</w:t>
      </w:r>
      <w:r w:rsidRPr="005C4EEF">
        <w:rPr>
          <w:rFonts w:eastAsia="Times New Roman"/>
          <w:color w:val="212121"/>
          <w:szCs w:val="24"/>
        </w:rPr>
        <w:t>εάν αυτά αληθεύουν</w:t>
      </w:r>
      <w:r>
        <w:rPr>
          <w:rFonts w:eastAsia="Times New Roman"/>
          <w:color w:val="212121"/>
          <w:szCs w:val="24"/>
        </w:rPr>
        <w:t>». Μ</w:t>
      </w:r>
      <w:r w:rsidRPr="005C4EEF">
        <w:rPr>
          <w:rFonts w:eastAsia="Times New Roman"/>
          <w:color w:val="212121"/>
          <w:szCs w:val="24"/>
        </w:rPr>
        <w:t>ας έκανε τη διευκριν</w:t>
      </w:r>
      <w:r>
        <w:rPr>
          <w:rFonts w:eastAsia="Times New Roman"/>
          <w:color w:val="212121"/>
          <w:szCs w:val="24"/>
        </w:rPr>
        <w:t>ιστική δήλωση ο συνάδελφός σας, ο</w:t>
      </w:r>
      <w:r w:rsidRPr="005C4EEF">
        <w:rPr>
          <w:rFonts w:eastAsia="Times New Roman"/>
          <w:color w:val="212121"/>
          <w:szCs w:val="24"/>
        </w:rPr>
        <w:t xml:space="preserve"> </w:t>
      </w:r>
      <w:r>
        <w:rPr>
          <w:rFonts w:eastAsia="Times New Roman"/>
          <w:color w:val="212121"/>
          <w:szCs w:val="24"/>
        </w:rPr>
        <w:t>κ. Δ</w:t>
      </w:r>
      <w:r w:rsidRPr="005C4EEF">
        <w:rPr>
          <w:rFonts w:eastAsia="Times New Roman"/>
          <w:color w:val="212121"/>
          <w:szCs w:val="24"/>
        </w:rPr>
        <w:t>ουζίνας</w:t>
      </w:r>
      <w:r>
        <w:rPr>
          <w:rFonts w:eastAsia="Times New Roman"/>
          <w:color w:val="212121"/>
          <w:szCs w:val="24"/>
        </w:rPr>
        <w:t>. Τ</w:t>
      </w:r>
      <w:r w:rsidRPr="005C4EEF">
        <w:rPr>
          <w:rFonts w:eastAsia="Times New Roman"/>
          <w:color w:val="212121"/>
          <w:szCs w:val="24"/>
        </w:rPr>
        <w:t xml:space="preserve">ου είπαμε </w:t>
      </w:r>
      <w:r>
        <w:rPr>
          <w:rFonts w:eastAsia="Times New Roman"/>
          <w:color w:val="212121"/>
          <w:szCs w:val="24"/>
        </w:rPr>
        <w:t xml:space="preserve">ότι </w:t>
      </w:r>
      <w:r w:rsidRPr="005C4EEF">
        <w:rPr>
          <w:rFonts w:eastAsia="Times New Roman"/>
          <w:color w:val="212121"/>
          <w:szCs w:val="24"/>
        </w:rPr>
        <w:t>τον ευχαριστούμε πάρα πολύ και χαιρόμαστε για αυτό</w:t>
      </w:r>
      <w:r>
        <w:rPr>
          <w:rFonts w:eastAsia="Times New Roman"/>
          <w:color w:val="212121"/>
          <w:szCs w:val="24"/>
        </w:rPr>
        <w:t>. Κ</w:t>
      </w:r>
      <w:r w:rsidRPr="005C4EEF">
        <w:rPr>
          <w:rFonts w:eastAsia="Times New Roman"/>
          <w:color w:val="212121"/>
          <w:szCs w:val="24"/>
        </w:rPr>
        <w:t xml:space="preserve">αι </w:t>
      </w:r>
      <w:r w:rsidRPr="005C4EEF">
        <w:rPr>
          <w:rFonts w:eastAsia="Times New Roman"/>
          <w:color w:val="212121"/>
          <w:szCs w:val="24"/>
        </w:rPr>
        <w:t>η συζήτηση έκλεισε</w:t>
      </w:r>
      <w:r>
        <w:rPr>
          <w:rFonts w:eastAsia="Times New Roman"/>
          <w:color w:val="212121"/>
          <w:szCs w:val="24"/>
        </w:rPr>
        <w:t>.</w:t>
      </w:r>
      <w:r w:rsidRPr="005C4EEF">
        <w:rPr>
          <w:rFonts w:eastAsia="Times New Roman"/>
          <w:color w:val="212121"/>
          <w:szCs w:val="24"/>
        </w:rPr>
        <w:t xml:space="preserve"> </w:t>
      </w:r>
    </w:p>
    <w:p w14:paraId="0A5DE4A9"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sidRPr="005C4EEF">
        <w:rPr>
          <w:rFonts w:eastAsia="Times New Roman"/>
          <w:color w:val="212121"/>
          <w:szCs w:val="24"/>
        </w:rPr>
        <w:t>Θα σας παρακαλέσω</w:t>
      </w:r>
      <w:r>
        <w:rPr>
          <w:rFonts w:eastAsia="Times New Roman"/>
          <w:color w:val="212121"/>
          <w:szCs w:val="24"/>
        </w:rPr>
        <w:t xml:space="preserve">, λοιπόν, </w:t>
      </w:r>
      <w:r w:rsidRPr="005C4EEF">
        <w:rPr>
          <w:rFonts w:eastAsia="Times New Roman"/>
          <w:color w:val="212121"/>
          <w:szCs w:val="24"/>
        </w:rPr>
        <w:t>πάρα π</w:t>
      </w:r>
      <w:r>
        <w:rPr>
          <w:rFonts w:eastAsia="Times New Roman"/>
          <w:color w:val="212121"/>
          <w:szCs w:val="24"/>
        </w:rPr>
        <w:t>ολύ μαθήματα κοινοβουλευτικού ήθ</w:t>
      </w:r>
      <w:r w:rsidRPr="005C4EEF">
        <w:rPr>
          <w:rFonts w:eastAsia="Times New Roman"/>
          <w:color w:val="212121"/>
          <w:szCs w:val="24"/>
        </w:rPr>
        <w:t xml:space="preserve">ους από ένα </w:t>
      </w:r>
      <w:r>
        <w:rPr>
          <w:rFonts w:eastAsia="Times New Roman"/>
          <w:color w:val="212121"/>
          <w:szCs w:val="24"/>
        </w:rPr>
        <w:t>κόμμα το οποίο δεν</w:t>
      </w:r>
      <w:r w:rsidRPr="005C4EEF">
        <w:rPr>
          <w:rFonts w:eastAsia="Times New Roman"/>
          <w:color w:val="212121"/>
          <w:szCs w:val="24"/>
        </w:rPr>
        <w:t xml:space="preserve"> αντιλαμβάνεται </w:t>
      </w:r>
      <w:r>
        <w:rPr>
          <w:rFonts w:eastAsia="Times New Roman"/>
          <w:color w:val="212121"/>
          <w:szCs w:val="24"/>
        </w:rPr>
        <w:t xml:space="preserve">καν τι ακριβώς </w:t>
      </w:r>
      <w:r w:rsidRPr="005C4EEF">
        <w:rPr>
          <w:rFonts w:eastAsia="Times New Roman"/>
          <w:color w:val="212121"/>
          <w:szCs w:val="24"/>
        </w:rPr>
        <w:t xml:space="preserve">σημαίνει </w:t>
      </w:r>
      <w:r>
        <w:rPr>
          <w:rFonts w:eastAsia="Times New Roman"/>
          <w:color w:val="212121"/>
          <w:szCs w:val="24"/>
        </w:rPr>
        <w:t>η έννοια, διότι προσπαθήσατε στην πρώτη σας απάντηση να ταιριάξετε τα δύο, η Νέα Δημοκρατία δεν δέχε</w:t>
      </w:r>
      <w:r>
        <w:rPr>
          <w:rFonts w:eastAsia="Times New Roman"/>
          <w:color w:val="212121"/>
          <w:szCs w:val="24"/>
        </w:rPr>
        <w:t xml:space="preserve">ται. </w:t>
      </w:r>
    </w:p>
    <w:p w14:paraId="0A5DE4AA" w14:textId="77777777" w:rsidR="00415E13" w:rsidRDefault="00E650A0">
      <w:pPr>
        <w:spacing w:line="600" w:lineRule="auto"/>
        <w:ind w:firstLine="709"/>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r w:rsidRPr="00094DC6">
        <w:rPr>
          <w:rFonts w:eastAsia="Times New Roman" w:cs="Times New Roman"/>
          <w:szCs w:val="24"/>
        </w:rPr>
        <w:t>)</w:t>
      </w:r>
    </w:p>
    <w:p w14:paraId="0A5DE4AB"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Σας παρακαλώ</w:t>
      </w:r>
      <w:r w:rsidRPr="005C4EEF">
        <w:rPr>
          <w:rFonts w:eastAsia="Times New Roman"/>
          <w:color w:val="212121"/>
          <w:szCs w:val="24"/>
        </w:rPr>
        <w:t xml:space="preserve"> να κλείσει το θέμα</w:t>
      </w:r>
      <w:r>
        <w:rPr>
          <w:rFonts w:eastAsia="Times New Roman"/>
          <w:color w:val="212121"/>
          <w:szCs w:val="24"/>
        </w:rPr>
        <w:t xml:space="preserve">. </w:t>
      </w:r>
    </w:p>
    <w:p w14:paraId="0A5DE4AC"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ΝΙΚΟΛΑΟΣ ΗΓΟΥΜΕΝΙΔΗΣ: </w:t>
      </w:r>
      <w:r>
        <w:rPr>
          <w:rFonts w:eastAsia="Times New Roman"/>
          <w:color w:val="212121"/>
          <w:szCs w:val="24"/>
        </w:rPr>
        <w:t xml:space="preserve">Να ανακαλέσουν και οι Βουλευτές της Νέας Δημοκρατίας που τοποθετήθηκαν. </w:t>
      </w:r>
    </w:p>
    <w:p w14:paraId="0A5DE4AD"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να κλείσει το θέμα. </w:t>
      </w:r>
    </w:p>
    <w:p w14:paraId="0A5DE4AE"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ΗΓΟΥΜΕΝΙΔΗΣ: </w:t>
      </w:r>
      <w:r>
        <w:rPr>
          <w:rFonts w:eastAsia="Times New Roman" w:cs="Times New Roman"/>
          <w:szCs w:val="24"/>
        </w:rPr>
        <w:t xml:space="preserve">Με την ανάκληση από την πλευρά της Νέας Δημοκρατίας! </w:t>
      </w:r>
    </w:p>
    <w:p w14:paraId="0A5DE4AF"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Χριστοδουλοπούλου περιμένει να μιλήσει. Είναι και Αντιπρόεδρος της Βουλής</w:t>
      </w:r>
      <w:r>
        <w:rPr>
          <w:rFonts w:eastAsia="Times New Roman" w:cs="Times New Roman"/>
          <w:szCs w:val="24"/>
        </w:rPr>
        <w:t xml:space="preserve"> και της ζητώ συγγνώμη εγώ προσωπικά. Ήρθε να μιλήσει και, όπως βλέπετε, κάθισε δίπλα και δεν είναι σωστό αυτό το πράγμα. </w:t>
      </w:r>
    </w:p>
    <w:p w14:paraId="0A5DE4B0"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Δίνω τον λόγο στην κ</w:t>
      </w:r>
      <w:r>
        <w:rPr>
          <w:rFonts w:eastAsia="Times New Roman" w:cs="Times New Roman"/>
          <w:szCs w:val="24"/>
        </w:rPr>
        <w:t>.</w:t>
      </w:r>
      <w:r>
        <w:rPr>
          <w:rFonts w:eastAsia="Times New Roman" w:cs="Times New Roman"/>
          <w:szCs w:val="24"/>
        </w:rPr>
        <w:t xml:space="preserve"> Χριστοδουλοπούλου</w:t>
      </w:r>
      <w:r>
        <w:rPr>
          <w:rFonts w:eastAsia="Times New Roman" w:cs="Times New Roman"/>
          <w:szCs w:val="24"/>
        </w:rPr>
        <w:t>,</w:t>
      </w:r>
      <w:r>
        <w:rPr>
          <w:rFonts w:eastAsia="Times New Roman" w:cs="Times New Roman"/>
          <w:szCs w:val="24"/>
        </w:rPr>
        <w:t xml:space="preserve"> για να προχωρήσουμε. </w:t>
      </w:r>
    </w:p>
    <w:p w14:paraId="0A5DE4B1"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Κύριε Πρόεδρε, θα ήθελα τον λόγο. </w:t>
      </w:r>
    </w:p>
    <w:p w14:paraId="0A5DE4B2"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ΠΡΟΕΔΡΕΥΩΝ (</w:t>
      </w:r>
      <w:r w:rsidRPr="00BC1489">
        <w:rPr>
          <w:rFonts w:eastAsia="Times New Roman" w:cs="Times New Roman"/>
          <w:b/>
          <w:szCs w:val="24"/>
        </w:rPr>
        <w:t xml:space="preserve">Δημήτριος Κρεμαστινός): </w:t>
      </w:r>
      <w:r>
        <w:rPr>
          <w:rFonts w:eastAsia="Times New Roman" w:cs="Times New Roman"/>
          <w:szCs w:val="24"/>
        </w:rPr>
        <w:t xml:space="preserve">Κύριε Παπαθεοδώρου, θα ανοίξουμε το θέμα και θα ζητήσουν και άλλοι τον λόγο. </w:t>
      </w:r>
    </w:p>
    <w:p w14:paraId="0A5DE4B3"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Όχι, κύριε Πρόεδρε, να το κλείσουμε! </w:t>
      </w:r>
    </w:p>
    <w:p w14:paraId="0A5DE4B4"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Θα μιλήσω για τριάντα δευτερόλεπτα. </w:t>
      </w:r>
    </w:p>
    <w:p w14:paraId="0A5DE4B5"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lastRenderedPageBreak/>
        <w:t>ΠΡΟΕΔΡΕΥΩΝ (Δημήτριος Κρεμαστινός)</w:t>
      </w:r>
      <w:r w:rsidRPr="00BC1489">
        <w:rPr>
          <w:rFonts w:eastAsia="Times New Roman" w:cs="Times New Roman"/>
          <w:b/>
          <w:szCs w:val="24"/>
        </w:rPr>
        <w:t xml:space="preserve">: </w:t>
      </w:r>
      <w:r>
        <w:rPr>
          <w:rFonts w:eastAsia="Times New Roman" w:cs="Times New Roman"/>
          <w:szCs w:val="24"/>
        </w:rPr>
        <w:t xml:space="preserve">Επί προσωπικού ζητάτε τον λόγο; </w:t>
      </w:r>
    </w:p>
    <w:p w14:paraId="0A5DE4B6"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Ως Κοινοβουλευτικός Εκπρόσωπος, διότι τοποθετήθηκε…</w:t>
      </w:r>
    </w:p>
    <w:p w14:paraId="0A5DE4B7"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 xml:space="preserve">Να μην ανοίξουμε νέο θέμα, σας παρακαλώ. </w:t>
      </w:r>
    </w:p>
    <w:p w14:paraId="0A5DE4B8"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Δεν ανοίγουμε νέο θέμα, κύριε Πρόεδρε. Επί </w:t>
      </w:r>
      <w:r>
        <w:rPr>
          <w:rFonts w:eastAsia="Times New Roman" w:cs="Times New Roman"/>
          <w:szCs w:val="24"/>
        </w:rPr>
        <w:t>του συγκεκριμένου.</w:t>
      </w:r>
    </w:p>
    <w:p w14:paraId="0A5DE4B9"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 xml:space="preserve">Ωραία, έχετε τον λόγο για ένα λεπτό. </w:t>
      </w:r>
    </w:p>
    <w:p w14:paraId="0A5DE4BA"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b/>
          <w:szCs w:val="24"/>
        </w:rPr>
        <w:t xml:space="preserve">ΘΕΟΔΩΡΟΣ ΠΑΠΑΘΕΟΔΩΡΟΥ: </w:t>
      </w:r>
      <w:r w:rsidRPr="003B0F49">
        <w:rPr>
          <w:rFonts w:eastAsia="Times New Roman" w:cs="Times New Roman"/>
          <w:szCs w:val="24"/>
        </w:rPr>
        <w:t>Δηλαδή</w:t>
      </w:r>
      <w:r>
        <w:rPr>
          <w:rFonts w:eastAsia="Times New Roman" w:cs="Times New Roman"/>
          <w:szCs w:val="24"/>
        </w:rPr>
        <w:t>, μετά την</w:t>
      </w:r>
      <w:r w:rsidRPr="005C4EEF">
        <w:rPr>
          <w:rFonts w:eastAsia="Times New Roman"/>
          <w:color w:val="212121"/>
          <w:szCs w:val="24"/>
        </w:rPr>
        <w:t xml:space="preserve"> τοποθ</w:t>
      </w:r>
      <w:r>
        <w:rPr>
          <w:rFonts w:eastAsia="Times New Roman"/>
          <w:color w:val="212121"/>
          <w:szCs w:val="24"/>
        </w:rPr>
        <w:t>έτηση του γενικού εισηγητή της Κυβέρνησης, παραμένου</w:t>
      </w:r>
      <w:r w:rsidRPr="005C4EEF">
        <w:rPr>
          <w:rFonts w:eastAsia="Times New Roman"/>
          <w:color w:val="212121"/>
          <w:szCs w:val="24"/>
        </w:rPr>
        <w:t xml:space="preserve">με </w:t>
      </w:r>
      <w:r>
        <w:rPr>
          <w:rFonts w:eastAsia="Times New Roman"/>
          <w:color w:val="212121"/>
          <w:szCs w:val="24"/>
        </w:rPr>
        <w:t>-</w:t>
      </w:r>
      <w:r w:rsidRPr="005C4EEF">
        <w:rPr>
          <w:rFonts w:eastAsia="Times New Roman"/>
          <w:color w:val="212121"/>
          <w:szCs w:val="24"/>
        </w:rPr>
        <w:t>γιατί αυτό θέλω να επιβεβαιώσει</w:t>
      </w:r>
      <w:r>
        <w:rPr>
          <w:rFonts w:eastAsia="Times New Roman"/>
          <w:color w:val="212121"/>
          <w:szCs w:val="24"/>
        </w:rPr>
        <w:t>-</w:t>
      </w:r>
      <w:r w:rsidRPr="005C4EEF">
        <w:rPr>
          <w:rFonts w:eastAsia="Times New Roman"/>
          <w:color w:val="212121"/>
          <w:szCs w:val="24"/>
        </w:rPr>
        <w:t xml:space="preserve"> στο γεγονός ότι ο ΣΥΡΙΖΑ</w:t>
      </w:r>
      <w:r>
        <w:rPr>
          <w:rFonts w:eastAsia="Times New Roman"/>
          <w:color w:val="212121"/>
          <w:szCs w:val="24"/>
        </w:rPr>
        <w:t>,</w:t>
      </w:r>
      <w:r w:rsidRPr="005C4EEF">
        <w:rPr>
          <w:rFonts w:eastAsia="Times New Roman"/>
          <w:color w:val="212121"/>
          <w:szCs w:val="24"/>
        </w:rPr>
        <w:t xml:space="preserve"> </w:t>
      </w:r>
      <w:r>
        <w:rPr>
          <w:rFonts w:eastAsia="Times New Roman"/>
          <w:color w:val="212121"/>
          <w:szCs w:val="24"/>
        </w:rPr>
        <w:t xml:space="preserve">διά του γενικού του εισηγητού, επιβεβαιώνει τη θέση </w:t>
      </w:r>
      <w:r w:rsidRPr="005C4EEF">
        <w:rPr>
          <w:rFonts w:eastAsia="Times New Roman"/>
          <w:color w:val="212121"/>
          <w:szCs w:val="24"/>
        </w:rPr>
        <w:t>ότι δεν έχει αλλάξει τίποτα σε σχέση με το άρθρο 32 και την πρόταση του ΣΥΡΙΖΑ</w:t>
      </w:r>
      <w:r>
        <w:rPr>
          <w:rFonts w:eastAsia="Times New Roman"/>
          <w:color w:val="212121"/>
          <w:szCs w:val="24"/>
        </w:rPr>
        <w:t xml:space="preserve">. </w:t>
      </w:r>
    </w:p>
    <w:p w14:paraId="0A5DE4BB"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5C4EEF">
        <w:rPr>
          <w:rFonts w:eastAsia="Times New Roman"/>
          <w:color w:val="212121"/>
          <w:szCs w:val="24"/>
        </w:rPr>
        <w:t xml:space="preserve">άν αυτό </w:t>
      </w:r>
      <w:r>
        <w:rPr>
          <w:rFonts w:eastAsia="Times New Roman"/>
          <w:color w:val="212121"/>
          <w:szCs w:val="24"/>
        </w:rPr>
        <w:t>είναι, κύριε Κατρούγκαλε, καλοδεχούμενο απολύτω</w:t>
      </w:r>
      <w:r w:rsidRPr="005C4EEF">
        <w:rPr>
          <w:rFonts w:eastAsia="Times New Roman"/>
          <w:color w:val="212121"/>
          <w:szCs w:val="24"/>
        </w:rPr>
        <w:t>ς</w:t>
      </w:r>
      <w:r>
        <w:rPr>
          <w:rFonts w:eastAsia="Times New Roman"/>
          <w:color w:val="212121"/>
          <w:szCs w:val="24"/>
        </w:rPr>
        <w:t>.</w:t>
      </w:r>
    </w:p>
    <w:p w14:paraId="0A5DE4BC" w14:textId="77777777" w:rsidR="00415E13" w:rsidRDefault="00E650A0">
      <w:pPr>
        <w:spacing w:line="600" w:lineRule="auto"/>
        <w:ind w:firstLine="709"/>
        <w:jc w:val="center"/>
        <w:rPr>
          <w:rFonts w:eastAsia="Times New Roman" w:cs="Times New Roman"/>
          <w:szCs w:val="24"/>
        </w:rPr>
      </w:pPr>
      <w:r>
        <w:rPr>
          <w:rFonts w:eastAsia="Times New Roman" w:cs="Times New Roman"/>
          <w:szCs w:val="24"/>
        </w:rPr>
        <w:lastRenderedPageBreak/>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r w:rsidRPr="00094DC6">
        <w:rPr>
          <w:rFonts w:eastAsia="Times New Roman" w:cs="Times New Roman"/>
          <w:szCs w:val="24"/>
        </w:rPr>
        <w:t>)</w:t>
      </w:r>
    </w:p>
    <w:p w14:paraId="0A5DE4BD"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ΠΡΟΕΔΡΕΥΩΝ (</w:t>
      </w:r>
      <w:r w:rsidRPr="00BC1489">
        <w:rPr>
          <w:rFonts w:eastAsia="Times New Roman" w:cs="Times New Roman"/>
          <w:b/>
          <w:szCs w:val="24"/>
        </w:rPr>
        <w:t xml:space="preserve">Δημήτριος Κρεμαστινός): </w:t>
      </w:r>
      <w:r>
        <w:rPr>
          <w:rFonts w:eastAsia="Times New Roman" w:cs="Times New Roman"/>
          <w:szCs w:val="24"/>
        </w:rPr>
        <w:t xml:space="preserve">Ησυχία, σας παρακαλώ! </w:t>
      </w:r>
    </w:p>
    <w:p w14:paraId="0A5DE4BE"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ΘΕΟΔΩΡΟΣ ΠΑΠΑΘΕΟΔΩΡΟΥ: </w:t>
      </w:r>
      <w:r>
        <w:rPr>
          <w:rFonts w:eastAsia="Times New Roman"/>
          <w:color w:val="212121"/>
          <w:szCs w:val="24"/>
        </w:rPr>
        <w:t>Ακούστε το, διότι αυτό το οποίο έχει σημασία δεν είναι…</w:t>
      </w:r>
    </w:p>
    <w:p w14:paraId="0A5DE4BF" w14:textId="77777777" w:rsidR="00415E13" w:rsidRDefault="00E650A0">
      <w:pPr>
        <w:spacing w:line="600" w:lineRule="auto"/>
        <w:ind w:firstLine="709"/>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r w:rsidRPr="00094DC6">
        <w:rPr>
          <w:rFonts w:eastAsia="Times New Roman" w:cs="Times New Roman"/>
          <w:szCs w:val="24"/>
        </w:rPr>
        <w:t>)</w:t>
      </w:r>
    </w:p>
    <w:p w14:paraId="0A5DE4C0"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Όπως καταλαβαίνετε, οι συνάδελφοι του ΣΥΡΙΖΑ δεν θέλουν να ακούσουν.</w:t>
      </w:r>
    </w:p>
    <w:p w14:paraId="0A5DE4C1"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ΠΡΟΕΔΡΕΥΩ</w:t>
      </w:r>
      <w:r w:rsidRPr="00BC1489">
        <w:rPr>
          <w:rFonts w:eastAsia="Times New Roman" w:cs="Times New Roman"/>
          <w:b/>
          <w:szCs w:val="24"/>
        </w:rPr>
        <w:t xml:space="preserve">Ν (Δημήτριος Κρεμαστινός): </w:t>
      </w:r>
      <w:r>
        <w:rPr>
          <w:rFonts w:eastAsia="Times New Roman" w:cs="Times New Roman"/>
          <w:szCs w:val="24"/>
        </w:rPr>
        <w:t xml:space="preserve">Δεν υπάρχει θέμα για συζήτηση. Να κλείσουμε το θέμα. </w:t>
      </w:r>
    </w:p>
    <w:p w14:paraId="0A5DE4C2"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ΘΕΟΔΩΡΟΣ ΠΑΠΑΘΕΟΔΩΡΟΥ: </w:t>
      </w:r>
      <w:r>
        <w:rPr>
          <w:rFonts w:eastAsia="Times New Roman"/>
          <w:color w:val="212121"/>
          <w:szCs w:val="24"/>
        </w:rPr>
        <w:t xml:space="preserve">Αυτό που έχει σημασία, κύριε Πρόεδρε, δεν είναι εάν οι </w:t>
      </w:r>
      <w:r w:rsidRPr="005C4EEF">
        <w:rPr>
          <w:rFonts w:eastAsia="Times New Roman"/>
          <w:color w:val="212121"/>
          <w:szCs w:val="24"/>
        </w:rPr>
        <w:t>δημοσιογράφοι κατάλαβαν καλά τη θέση του Σ</w:t>
      </w:r>
      <w:r>
        <w:rPr>
          <w:rFonts w:eastAsia="Times New Roman"/>
          <w:color w:val="212121"/>
          <w:szCs w:val="24"/>
        </w:rPr>
        <w:t xml:space="preserve">ΥΡΙΖΑ ή όχι. </w:t>
      </w:r>
    </w:p>
    <w:p w14:paraId="0A5DE4C3"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Να κλ</w:t>
      </w:r>
      <w:r>
        <w:rPr>
          <w:rFonts w:eastAsia="Times New Roman" w:cs="Times New Roman"/>
          <w:szCs w:val="24"/>
        </w:rPr>
        <w:t xml:space="preserve">είσουμε το θέμα. </w:t>
      </w:r>
    </w:p>
    <w:p w14:paraId="0A5DE4C4"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ΘΕΟΔΩΡΟΣ ΠΑΠΑΘΕΟΔΩΡΟΥ:</w:t>
      </w:r>
      <w:r>
        <w:rPr>
          <w:rFonts w:eastAsia="Times New Roman"/>
          <w:color w:val="212121"/>
          <w:szCs w:val="24"/>
        </w:rPr>
        <w:t xml:space="preserve"> </w:t>
      </w:r>
      <w:r w:rsidRPr="005C4EEF">
        <w:rPr>
          <w:rFonts w:eastAsia="Times New Roman"/>
          <w:color w:val="212121"/>
          <w:szCs w:val="24"/>
        </w:rPr>
        <w:t>Ακούστε με</w:t>
      </w:r>
      <w:r>
        <w:rPr>
          <w:rFonts w:eastAsia="Times New Roman"/>
          <w:color w:val="212121"/>
          <w:szCs w:val="24"/>
        </w:rPr>
        <w:t>,</w:t>
      </w:r>
      <w:r w:rsidRPr="005C4EEF">
        <w:rPr>
          <w:rFonts w:eastAsia="Times New Roman"/>
          <w:color w:val="212121"/>
          <w:szCs w:val="24"/>
        </w:rPr>
        <w:t xml:space="preserve"> σας παρακαλώ</w:t>
      </w:r>
      <w:r>
        <w:rPr>
          <w:rFonts w:eastAsia="Times New Roman"/>
          <w:color w:val="212121"/>
          <w:szCs w:val="24"/>
        </w:rPr>
        <w:t xml:space="preserve">. Τελειώνω. </w:t>
      </w:r>
    </w:p>
    <w:p w14:paraId="0A5DE4C5"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Δ</w:t>
      </w:r>
      <w:r w:rsidRPr="005C4EEF">
        <w:rPr>
          <w:rFonts w:eastAsia="Times New Roman"/>
          <w:color w:val="212121"/>
          <w:szCs w:val="24"/>
        </w:rPr>
        <w:t>εν έχει σημασία</w:t>
      </w:r>
      <w:r>
        <w:rPr>
          <w:rFonts w:eastAsia="Times New Roman"/>
          <w:color w:val="212121"/>
          <w:szCs w:val="24"/>
        </w:rPr>
        <w:t>, λοιπόν,</w:t>
      </w:r>
      <w:r w:rsidRPr="005C4EEF">
        <w:rPr>
          <w:rFonts w:eastAsia="Times New Roman"/>
          <w:color w:val="212121"/>
          <w:szCs w:val="24"/>
        </w:rPr>
        <w:t xml:space="preserve"> εάν οι δημοσιογράφοι κατάλαβαν το θέμα καλά</w:t>
      </w:r>
      <w:r>
        <w:rPr>
          <w:rFonts w:eastAsia="Times New Roman"/>
          <w:color w:val="212121"/>
          <w:szCs w:val="24"/>
        </w:rPr>
        <w:t>. Έ</w:t>
      </w:r>
      <w:r w:rsidRPr="005C4EEF">
        <w:rPr>
          <w:rFonts w:eastAsia="Times New Roman"/>
          <w:color w:val="212121"/>
          <w:szCs w:val="24"/>
        </w:rPr>
        <w:t xml:space="preserve">χει σημασία τι λέει ο γενικός </w:t>
      </w:r>
      <w:r>
        <w:rPr>
          <w:rFonts w:eastAsia="Times New Roman"/>
          <w:color w:val="212121"/>
          <w:szCs w:val="24"/>
        </w:rPr>
        <w:t>εισηγητής. Ε</w:t>
      </w:r>
      <w:r w:rsidRPr="005C4EEF">
        <w:rPr>
          <w:rFonts w:eastAsia="Times New Roman"/>
          <w:color w:val="212121"/>
          <w:szCs w:val="24"/>
        </w:rPr>
        <w:t>άν</w:t>
      </w:r>
      <w:r>
        <w:rPr>
          <w:rFonts w:eastAsia="Times New Roman"/>
          <w:color w:val="212121"/>
          <w:szCs w:val="24"/>
        </w:rPr>
        <w:t>, λ</w:t>
      </w:r>
      <w:r w:rsidRPr="005C4EEF">
        <w:rPr>
          <w:rFonts w:eastAsia="Times New Roman"/>
          <w:color w:val="212121"/>
          <w:szCs w:val="24"/>
        </w:rPr>
        <w:t>οιπόν</w:t>
      </w:r>
      <w:r>
        <w:rPr>
          <w:rFonts w:eastAsia="Times New Roman"/>
          <w:color w:val="212121"/>
          <w:szCs w:val="24"/>
        </w:rPr>
        <w:t>,</w:t>
      </w:r>
      <w:r w:rsidRPr="005C4EEF">
        <w:rPr>
          <w:rFonts w:eastAsia="Times New Roman"/>
          <w:color w:val="212121"/>
          <w:szCs w:val="24"/>
        </w:rPr>
        <w:t xml:space="preserve"> ο γενικός </w:t>
      </w:r>
      <w:r>
        <w:rPr>
          <w:rFonts w:eastAsia="Times New Roman"/>
          <w:color w:val="212121"/>
          <w:szCs w:val="24"/>
        </w:rPr>
        <w:t>εισηγητής επιβεβαιώνει ότι το άρθρο 32 δ</w:t>
      </w:r>
      <w:r w:rsidRPr="005C4EEF">
        <w:rPr>
          <w:rFonts w:eastAsia="Times New Roman"/>
          <w:color w:val="212121"/>
          <w:szCs w:val="24"/>
        </w:rPr>
        <w:t>εν</w:t>
      </w:r>
      <w:r w:rsidRPr="005C4EEF">
        <w:rPr>
          <w:rFonts w:eastAsia="Times New Roman"/>
          <w:color w:val="212121"/>
          <w:szCs w:val="24"/>
        </w:rPr>
        <w:t xml:space="preserve"> έχει κα</w:t>
      </w:r>
      <w:r>
        <w:rPr>
          <w:rFonts w:eastAsia="Times New Roman"/>
          <w:color w:val="212121"/>
          <w:szCs w:val="24"/>
        </w:rPr>
        <w:t>μ</w:t>
      </w:r>
      <w:r w:rsidRPr="005C4EEF">
        <w:rPr>
          <w:rFonts w:eastAsia="Times New Roman"/>
          <w:color w:val="212121"/>
          <w:szCs w:val="24"/>
        </w:rPr>
        <w:t>μία αλλαγή σε σχέση με την πρόταση</w:t>
      </w:r>
      <w:r>
        <w:rPr>
          <w:rFonts w:eastAsia="Times New Roman"/>
          <w:color w:val="212121"/>
          <w:szCs w:val="24"/>
        </w:rPr>
        <w:t>,</w:t>
      </w:r>
      <w:r w:rsidRPr="005C4EEF">
        <w:rPr>
          <w:rFonts w:eastAsia="Times New Roman"/>
          <w:color w:val="212121"/>
          <w:szCs w:val="24"/>
        </w:rPr>
        <w:t xml:space="preserve"> αυτό νομίζω ότι λήγει και τη συζήτηση</w:t>
      </w:r>
      <w:r>
        <w:rPr>
          <w:rFonts w:eastAsia="Times New Roman"/>
          <w:color w:val="212121"/>
          <w:szCs w:val="24"/>
        </w:rPr>
        <w:t xml:space="preserve">. </w:t>
      </w:r>
    </w:p>
    <w:p w14:paraId="0A5DE4C6"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377A7D">
        <w:rPr>
          <w:rFonts w:eastAsia="Times New Roman" w:cs="Times New Roman"/>
          <w:b/>
          <w:szCs w:val="24"/>
        </w:rPr>
        <w:t>ΓΕΩΡΓΙΟΣ ΚΑΤΡΟΥΓΚΑΛΟΣ (Αναπληρωτής Υπουργός Εξωτερικών):</w:t>
      </w:r>
      <w:r>
        <w:rPr>
          <w:rFonts w:eastAsia="Times New Roman" w:cs="Times New Roman"/>
          <w:b/>
          <w:szCs w:val="24"/>
        </w:rPr>
        <w:t xml:space="preserve"> </w:t>
      </w:r>
      <w:r>
        <w:rPr>
          <w:rFonts w:eastAsia="Times New Roman" w:cs="Times New Roman"/>
          <w:szCs w:val="24"/>
        </w:rPr>
        <w:t xml:space="preserve">Κύριε Πρόεδρε, θα ήθελα τον λόγο. </w:t>
      </w:r>
    </w:p>
    <w:p w14:paraId="0A5DE4C7"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Παρακαλώ, κύριε Υπουργέ, το θέμα είναι λήξα</w:t>
      </w:r>
      <w:r>
        <w:rPr>
          <w:rFonts w:eastAsia="Times New Roman" w:cs="Times New Roman"/>
          <w:szCs w:val="24"/>
        </w:rPr>
        <w:t xml:space="preserve">ν. Μην το ξανανοίξουμε, σας παρακαλώ. Να ολοκληρώσουμε. </w:t>
      </w:r>
    </w:p>
    <w:p w14:paraId="0A5DE4C8" w14:textId="77777777" w:rsidR="00415E13" w:rsidRDefault="00E650A0">
      <w:pPr>
        <w:spacing w:line="600" w:lineRule="auto"/>
        <w:ind w:firstLine="709"/>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r w:rsidRPr="00094DC6">
        <w:rPr>
          <w:rFonts w:eastAsia="Times New Roman" w:cs="Times New Roman"/>
          <w:szCs w:val="24"/>
        </w:rPr>
        <w:t>)</w:t>
      </w:r>
    </w:p>
    <w:p w14:paraId="0A5DE4C9"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sidRPr="00377A7D">
        <w:rPr>
          <w:rFonts w:eastAsia="Times New Roman" w:cs="Times New Roman"/>
          <w:b/>
          <w:szCs w:val="24"/>
        </w:rPr>
        <w:t>ΓΕΩΡΓΙΟΣ ΚΑΤΡΟΥΓΚΑΛΟΣ (Αναπληρωτής Υπουργός Εξωτερικών):</w:t>
      </w:r>
      <w:r>
        <w:rPr>
          <w:rFonts w:eastAsia="Times New Roman" w:cs="Times New Roman"/>
          <w:b/>
          <w:szCs w:val="24"/>
        </w:rPr>
        <w:t xml:space="preserve"> </w:t>
      </w:r>
      <w:r>
        <w:rPr>
          <w:rFonts w:eastAsia="Times New Roman" w:cs="Times New Roman"/>
          <w:szCs w:val="24"/>
        </w:rPr>
        <w:t>Κ</w:t>
      </w:r>
      <w:r>
        <w:rPr>
          <w:rFonts w:eastAsia="Times New Roman"/>
          <w:color w:val="212121"/>
          <w:szCs w:val="24"/>
        </w:rPr>
        <w:t>ύριε Π</w:t>
      </w:r>
      <w:r w:rsidRPr="005C4EEF">
        <w:rPr>
          <w:rFonts w:eastAsia="Times New Roman"/>
          <w:color w:val="212121"/>
          <w:szCs w:val="24"/>
        </w:rPr>
        <w:t>ρόεδρε</w:t>
      </w:r>
      <w:r>
        <w:rPr>
          <w:rFonts w:eastAsia="Times New Roman"/>
          <w:color w:val="212121"/>
          <w:szCs w:val="24"/>
        </w:rPr>
        <w:t>,</w:t>
      </w:r>
      <w:r w:rsidRPr="005C4EEF">
        <w:rPr>
          <w:rFonts w:eastAsia="Times New Roman"/>
          <w:color w:val="212121"/>
          <w:szCs w:val="24"/>
        </w:rPr>
        <w:t xml:space="preserve"> </w:t>
      </w:r>
      <w:r>
        <w:rPr>
          <w:rFonts w:eastAsia="Times New Roman"/>
          <w:color w:val="212121"/>
          <w:szCs w:val="24"/>
        </w:rPr>
        <w:t>απολύτως σ</w:t>
      </w:r>
      <w:r w:rsidRPr="005C4EEF">
        <w:rPr>
          <w:rFonts w:eastAsia="Times New Roman"/>
          <w:color w:val="212121"/>
          <w:szCs w:val="24"/>
        </w:rPr>
        <w:t xml:space="preserve">ας </w:t>
      </w:r>
      <w:r>
        <w:rPr>
          <w:rFonts w:eastAsia="Times New Roman"/>
          <w:color w:val="212121"/>
          <w:szCs w:val="24"/>
        </w:rPr>
        <w:t xml:space="preserve">σέβομαι και δεν θα τοποθετούμουν, αν </w:t>
      </w:r>
      <w:r w:rsidRPr="005C4EEF">
        <w:rPr>
          <w:rFonts w:eastAsia="Times New Roman"/>
          <w:color w:val="212121"/>
          <w:szCs w:val="24"/>
        </w:rPr>
        <w:t xml:space="preserve">δεν </w:t>
      </w:r>
      <w:r>
        <w:rPr>
          <w:rFonts w:eastAsia="Times New Roman"/>
          <w:color w:val="212121"/>
          <w:szCs w:val="24"/>
        </w:rPr>
        <w:t xml:space="preserve">προηγείτο </w:t>
      </w:r>
      <w:r w:rsidRPr="005C4EEF">
        <w:rPr>
          <w:rFonts w:eastAsia="Times New Roman"/>
          <w:color w:val="212121"/>
          <w:szCs w:val="24"/>
        </w:rPr>
        <w:t>η προηγούμε</w:t>
      </w:r>
      <w:r w:rsidRPr="005C4EEF">
        <w:rPr>
          <w:rFonts w:eastAsia="Times New Roman"/>
          <w:color w:val="212121"/>
          <w:szCs w:val="24"/>
        </w:rPr>
        <w:t>νη τοποθέτηση</w:t>
      </w:r>
      <w:r>
        <w:rPr>
          <w:rFonts w:eastAsia="Times New Roman"/>
          <w:color w:val="212121"/>
          <w:szCs w:val="24"/>
        </w:rPr>
        <w:t>. Ε</w:t>
      </w:r>
      <w:r w:rsidRPr="005C4EEF">
        <w:rPr>
          <w:rFonts w:eastAsia="Times New Roman"/>
          <w:color w:val="212121"/>
          <w:szCs w:val="24"/>
        </w:rPr>
        <w:t xml:space="preserve">ίναι σαν </w:t>
      </w:r>
      <w:r>
        <w:rPr>
          <w:rFonts w:eastAsia="Times New Roman"/>
          <w:color w:val="212121"/>
          <w:szCs w:val="24"/>
        </w:rPr>
        <w:t xml:space="preserve">να </w:t>
      </w:r>
      <w:r w:rsidRPr="005C4EEF">
        <w:rPr>
          <w:rFonts w:eastAsia="Times New Roman"/>
          <w:color w:val="212121"/>
          <w:szCs w:val="24"/>
        </w:rPr>
        <w:t>αφήνει το θέμα ανοιχτό</w:t>
      </w:r>
      <w:r>
        <w:rPr>
          <w:rFonts w:eastAsia="Times New Roman"/>
          <w:color w:val="212121"/>
          <w:szCs w:val="24"/>
        </w:rPr>
        <w:t>,</w:t>
      </w:r>
      <w:r w:rsidRPr="005C4EEF">
        <w:rPr>
          <w:rFonts w:eastAsia="Times New Roman"/>
          <w:color w:val="212121"/>
          <w:szCs w:val="24"/>
        </w:rPr>
        <w:t xml:space="preserve"> εννοώντας </w:t>
      </w:r>
      <w:r>
        <w:rPr>
          <w:rFonts w:eastAsia="Times New Roman"/>
          <w:color w:val="212121"/>
          <w:szCs w:val="24"/>
        </w:rPr>
        <w:t>-</w:t>
      </w:r>
      <w:r w:rsidRPr="005C4EEF">
        <w:rPr>
          <w:rFonts w:eastAsia="Times New Roman"/>
          <w:color w:val="212121"/>
          <w:szCs w:val="24"/>
        </w:rPr>
        <w:t>υπονοώντας</w:t>
      </w:r>
      <w:r>
        <w:rPr>
          <w:rFonts w:eastAsia="Times New Roman"/>
          <w:color w:val="212121"/>
          <w:szCs w:val="24"/>
        </w:rPr>
        <w:t>-</w:t>
      </w:r>
      <w:r w:rsidRPr="005C4EEF">
        <w:rPr>
          <w:rFonts w:eastAsia="Times New Roman"/>
          <w:color w:val="212121"/>
          <w:szCs w:val="24"/>
        </w:rPr>
        <w:t xml:space="preserve"> ότι υπήρχε προηγούμενη δήλωσή μου</w:t>
      </w:r>
      <w:r>
        <w:rPr>
          <w:rFonts w:eastAsia="Times New Roman"/>
          <w:color w:val="212121"/>
          <w:szCs w:val="24"/>
        </w:rPr>
        <w:t xml:space="preserve">, ενώ ήμουν </w:t>
      </w:r>
      <w:r w:rsidRPr="005C4EEF">
        <w:rPr>
          <w:rFonts w:eastAsia="Times New Roman"/>
          <w:color w:val="212121"/>
          <w:szCs w:val="24"/>
        </w:rPr>
        <w:t>ξεκάθαρος</w:t>
      </w:r>
      <w:r>
        <w:rPr>
          <w:rFonts w:eastAsia="Times New Roman"/>
          <w:color w:val="212121"/>
          <w:szCs w:val="24"/>
        </w:rPr>
        <w:t>,</w:t>
      </w:r>
      <w:r w:rsidRPr="005C4EEF">
        <w:rPr>
          <w:rFonts w:eastAsia="Times New Roman"/>
          <w:color w:val="212121"/>
          <w:szCs w:val="24"/>
        </w:rPr>
        <w:t xml:space="preserve"> αναφερόμενος σε </w:t>
      </w:r>
      <w:r>
        <w:rPr>
          <w:rFonts w:eastAsia="Times New Roman"/>
          <w:color w:val="212121"/>
          <w:szCs w:val="24"/>
          <w:lang w:val="en"/>
        </w:rPr>
        <w:t>fake</w:t>
      </w:r>
      <w:r w:rsidRPr="0014294A">
        <w:rPr>
          <w:rFonts w:eastAsia="Times New Roman"/>
          <w:color w:val="212121"/>
          <w:szCs w:val="24"/>
        </w:rPr>
        <w:t xml:space="preserve"> </w:t>
      </w:r>
      <w:r>
        <w:rPr>
          <w:rFonts w:eastAsia="Times New Roman"/>
          <w:color w:val="212121"/>
          <w:szCs w:val="24"/>
          <w:lang w:val="en"/>
        </w:rPr>
        <w:t>news</w:t>
      </w:r>
      <w:r w:rsidRPr="0014294A">
        <w:rPr>
          <w:rFonts w:eastAsia="Times New Roman"/>
          <w:color w:val="212121"/>
          <w:szCs w:val="24"/>
        </w:rPr>
        <w:t xml:space="preserve">. </w:t>
      </w:r>
    </w:p>
    <w:p w14:paraId="0A5DE4CA"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Το διαψεύσατε αυτό. Εντάξει. </w:t>
      </w:r>
    </w:p>
    <w:p w14:paraId="0A5DE4CB"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sidRPr="00377A7D">
        <w:rPr>
          <w:rFonts w:eastAsia="Times New Roman" w:cs="Times New Roman"/>
          <w:b/>
          <w:szCs w:val="24"/>
        </w:rPr>
        <w:t xml:space="preserve">ΓΕΩΡΓΙΟΣ ΚΑΤΡΟΥΓΚΑΛΟΣ </w:t>
      </w:r>
      <w:r w:rsidRPr="00377A7D">
        <w:rPr>
          <w:rFonts w:eastAsia="Times New Roman" w:cs="Times New Roman"/>
          <w:b/>
          <w:szCs w:val="24"/>
        </w:rPr>
        <w:t>(Αναπληρωτής Υπουργός Εξωτερικών):</w:t>
      </w:r>
      <w:r>
        <w:rPr>
          <w:rFonts w:eastAsia="Times New Roman" w:cs="Times New Roman"/>
          <w:b/>
          <w:szCs w:val="24"/>
        </w:rPr>
        <w:t xml:space="preserve"> </w:t>
      </w:r>
      <w:r>
        <w:rPr>
          <w:rFonts w:eastAsia="Times New Roman" w:cs="Times New Roman"/>
          <w:szCs w:val="24"/>
        </w:rPr>
        <w:t xml:space="preserve">Και πρέπει να πω -μολονότι δεν </w:t>
      </w:r>
      <w:r w:rsidRPr="005C4EEF">
        <w:rPr>
          <w:rFonts w:eastAsia="Times New Roman"/>
          <w:color w:val="212121"/>
          <w:szCs w:val="24"/>
        </w:rPr>
        <w:t>βλέπω την κ</w:t>
      </w:r>
      <w:r>
        <w:rPr>
          <w:rFonts w:eastAsia="Times New Roman"/>
          <w:color w:val="212121"/>
          <w:szCs w:val="24"/>
        </w:rPr>
        <w:t>.</w:t>
      </w:r>
      <w:r w:rsidRPr="005C4EEF">
        <w:rPr>
          <w:rFonts w:eastAsia="Times New Roman"/>
          <w:color w:val="212121"/>
          <w:szCs w:val="24"/>
        </w:rPr>
        <w:t xml:space="preserve"> Μπακογιάννη</w:t>
      </w:r>
      <w:r>
        <w:rPr>
          <w:rFonts w:eastAsia="Times New Roman"/>
          <w:color w:val="212121"/>
          <w:szCs w:val="24"/>
        </w:rPr>
        <w:t>-</w:t>
      </w:r>
      <w:r w:rsidRPr="005C4EEF">
        <w:rPr>
          <w:rFonts w:eastAsia="Times New Roman"/>
          <w:color w:val="212121"/>
          <w:szCs w:val="24"/>
        </w:rPr>
        <w:t xml:space="preserve"> ότι όταν κάτι δηλώνεται σε βάρος </w:t>
      </w:r>
      <w:r>
        <w:rPr>
          <w:rFonts w:eastAsia="Times New Roman"/>
          <w:color w:val="212121"/>
          <w:szCs w:val="24"/>
        </w:rPr>
        <w:t xml:space="preserve">συναδέλφου, </w:t>
      </w:r>
      <w:r w:rsidRPr="005C4EEF">
        <w:rPr>
          <w:rFonts w:eastAsia="Times New Roman"/>
          <w:color w:val="212121"/>
          <w:szCs w:val="24"/>
        </w:rPr>
        <w:t xml:space="preserve">δεν </w:t>
      </w:r>
      <w:r>
        <w:rPr>
          <w:rFonts w:eastAsia="Times New Roman"/>
          <w:color w:val="212121"/>
          <w:szCs w:val="24"/>
        </w:rPr>
        <w:t xml:space="preserve">αρκούν οι </w:t>
      </w:r>
      <w:r w:rsidRPr="005C4EEF">
        <w:rPr>
          <w:rFonts w:eastAsia="Times New Roman"/>
          <w:color w:val="212121"/>
          <w:szCs w:val="24"/>
        </w:rPr>
        <w:t>υποθετικοί λόγοι</w:t>
      </w:r>
      <w:r>
        <w:rPr>
          <w:rFonts w:eastAsia="Times New Roman"/>
          <w:color w:val="212121"/>
          <w:szCs w:val="24"/>
        </w:rPr>
        <w:t>, πρέπει να ακολουθεί διάψευση,</w:t>
      </w:r>
      <w:r w:rsidRPr="005C4EEF">
        <w:rPr>
          <w:rFonts w:eastAsia="Times New Roman"/>
          <w:color w:val="212121"/>
          <w:szCs w:val="24"/>
        </w:rPr>
        <w:t xml:space="preserve"> ανάκληση</w:t>
      </w:r>
      <w:r>
        <w:rPr>
          <w:rFonts w:eastAsia="Times New Roman"/>
          <w:color w:val="212121"/>
          <w:szCs w:val="24"/>
        </w:rPr>
        <w:t>,</w:t>
      </w:r>
      <w:r w:rsidRPr="005C4EEF">
        <w:rPr>
          <w:rFonts w:eastAsia="Times New Roman"/>
          <w:color w:val="212121"/>
          <w:szCs w:val="24"/>
        </w:rPr>
        <w:t xml:space="preserve"> την οποία δεν την είδα</w:t>
      </w:r>
      <w:r>
        <w:rPr>
          <w:rFonts w:eastAsia="Times New Roman"/>
          <w:color w:val="212121"/>
          <w:szCs w:val="24"/>
        </w:rPr>
        <w:t>. Α</w:t>
      </w:r>
      <w:r w:rsidRPr="005C4EEF">
        <w:rPr>
          <w:rFonts w:eastAsia="Times New Roman"/>
          <w:color w:val="212121"/>
          <w:szCs w:val="24"/>
        </w:rPr>
        <w:t xml:space="preserve">λλιώς θυμόσαστε </w:t>
      </w:r>
      <w:r>
        <w:rPr>
          <w:rFonts w:eastAsia="Times New Roman"/>
          <w:color w:val="212121"/>
          <w:szCs w:val="24"/>
        </w:rPr>
        <w:t>-εσείς</w:t>
      </w:r>
      <w:r>
        <w:rPr>
          <w:rFonts w:eastAsia="Times New Roman"/>
          <w:color w:val="212121"/>
          <w:szCs w:val="24"/>
        </w:rPr>
        <w:t xml:space="preserve"> </w:t>
      </w:r>
      <w:r w:rsidRPr="005C4EEF">
        <w:rPr>
          <w:rFonts w:eastAsia="Times New Roman"/>
          <w:color w:val="212121"/>
          <w:szCs w:val="24"/>
        </w:rPr>
        <w:t xml:space="preserve">είστε </w:t>
      </w:r>
      <w:r>
        <w:rPr>
          <w:rFonts w:eastAsia="Times New Roman"/>
          <w:color w:val="212121"/>
          <w:szCs w:val="24"/>
        </w:rPr>
        <w:t xml:space="preserve">παλαιός, </w:t>
      </w:r>
      <w:r w:rsidRPr="005C4EEF">
        <w:rPr>
          <w:rFonts w:eastAsia="Times New Roman"/>
          <w:color w:val="212121"/>
          <w:szCs w:val="24"/>
        </w:rPr>
        <w:t xml:space="preserve">παλαιότερος από </w:t>
      </w:r>
      <w:r>
        <w:rPr>
          <w:rFonts w:eastAsia="Times New Roman"/>
          <w:color w:val="212121"/>
          <w:szCs w:val="24"/>
        </w:rPr>
        <w:t>ε</w:t>
      </w:r>
      <w:r w:rsidRPr="005C4EEF">
        <w:rPr>
          <w:rFonts w:eastAsia="Times New Roman"/>
          <w:color w:val="212121"/>
          <w:szCs w:val="24"/>
        </w:rPr>
        <w:t>μένα</w:t>
      </w:r>
      <w:r>
        <w:rPr>
          <w:rFonts w:eastAsia="Times New Roman"/>
          <w:color w:val="212121"/>
          <w:szCs w:val="24"/>
        </w:rPr>
        <w:t>-</w:t>
      </w:r>
      <w:r w:rsidRPr="005C4EEF">
        <w:rPr>
          <w:rFonts w:eastAsia="Times New Roman"/>
          <w:color w:val="212121"/>
          <w:szCs w:val="24"/>
        </w:rPr>
        <w:t xml:space="preserve"> την παλιά τακτική των </w:t>
      </w:r>
      <w:r>
        <w:rPr>
          <w:rFonts w:eastAsia="Times New Roman"/>
          <w:color w:val="212121"/>
          <w:szCs w:val="24"/>
        </w:rPr>
        <w:t>δικηγόρων</w:t>
      </w:r>
      <w:r w:rsidRPr="005C4EEF">
        <w:rPr>
          <w:rFonts w:eastAsia="Times New Roman"/>
          <w:color w:val="212121"/>
          <w:szCs w:val="24"/>
        </w:rPr>
        <w:t xml:space="preserve"> να γράφουν στα δικόγραφα ακατανόμαστες φράσεις </w:t>
      </w:r>
      <w:r>
        <w:rPr>
          <w:rFonts w:eastAsia="Times New Roman"/>
          <w:color w:val="212121"/>
          <w:szCs w:val="24"/>
        </w:rPr>
        <w:t>για τον αντίδικο και μετά να έχουν</w:t>
      </w:r>
      <w:r w:rsidRPr="005C4EEF">
        <w:rPr>
          <w:rFonts w:eastAsia="Times New Roman"/>
          <w:color w:val="212121"/>
          <w:szCs w:val="24"/>
        </w:rPr>
        <w:t xml:space="preserve"> μία παρα</w:t>
      </w:r>
      <w:r>
        <w:rPr>
          <w:rFonts w:eastAsia="Times New Roman"/>
          <w:color w:val="212121"/>
          <w:szCs w:val="24"/>
        </w:rPr>
        <w:t>πομπή και να λένε «διαγράφονται επτά</w:t>
      </w:r>
      <w:r w:rsidRPr="005C4EEF">
        <w:rPr>
          <w:rFonts w:eastAsia="Times New Roman"/>
          <w:color w:val="212121"/>
          <w:szCs w:val="24"/>
        </w:rPr>
        <w:t xml:space="preserve"> λέξεις</w:t>
      </w:r>
      <w:r>
        <w:rPr>
          <w:rFonts w:eastAsia="Times New Roman"/>
          <w:color w:val="212121"/>
          <w:szCs w:val="24"/>
        </w:rPr>
        <w:t>»,</w:t>
      </w:r>
      <w:r w:rsidRPr="005C4EEF">
        <w:rPr>
          <w:rFonts w:eastAsia="Times New Roman"/>
          <w:color w:val="212121"/>
          <w:szCs w:val="24"/>
        </w:rPr>
        <w:t xml:space="preserve"> ώστε να διαβαστούν </w:t>
      </w:r>
      <w:r>
        <w:rPr>
          <w:rFonts w:eastAsia="Times New Roman"/>
          <w:color w:val="212121"/>
          <w:szCs w:val="24"/>
        </w:rPr>
        <w:t xml:space="preserve">μεν, </w:t>
      </w:r>
      <w:r w:rsidRPr="005C4EEF">
        <w:rPr>
          <w:rFonts w:eastAsia="Times New Roman"/>
          <w:color w:val="212121"/>
          <w:szCs w:val="24"/>
        </w:rPr>
        <w:t>άλλα τάχα να ανακληθούν κ</w:t>
      </w:r>
      <w:r w:rsidRPr="005C4EEF">
        <w:rPr>
          <w:rFonts w:eastAsia="Times New Roman"/>
          <w:color w:val="212121"/>
          <w:szCs w:val="24"/>
        </w:rPr>
        <w:t>αι να μην υπάρχουν κατα</w:t>
      </w:r>
      <w:r>
        <w:rPr>
          <w:rFonts w:eastAsia="Times New Roman"/>
          <w:color w:val="212121"/>
          <w:szCs w:val="24"/>
        </w:rPr>
        <w:t>γε</w:t>
      </w:r>
      <w:r w:rsidRPr="005C4EEF">
        <w:rPr>
          <w:rFonts w:eastAsia="Times New Roman"/>
          <w:color w:val="212121"/>
          <w:szCs w:val="24"/>
        </w:rPr>
        <w:t>γραμμέ</w:t>
      </w:r>
      <w:r>
        <w:rPr>
          <w:rFonts w:eastAsia="Times New Roman"/>
          <w:color w:val="212121"/>
          <w:szCs w:val="24"/>
        </w:rPr>
        <w:t>νες ώστε να κινηθεί εναντίον τους ο αντίδικό</w:t>
      </w:r>
      <w:r w:rsidRPr="005C4EEF">
        <w:rPr>
          <w:rFonts w:eastAsia="Times New Roman"/>
          <w:color w:val="212121"/>
          <w:szCs w:val="24"/>
        </w:rPr>
        <w:t xml:space="preserve">ς </w:t>
      </w:r>
      <w:r>
        <w:rPr>
          <w:rFonts w:eastAsia="Times New Roman"/>
          <w:color w:val="212121"/>
          <w:szCs w:val="24"/>
        </w:rPr>
        <w:t xml:space="preserve">τους. </w:t>
      </w:r>
    </w:p>
    <w:p w14:paraId="0A5DE4CC"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5C4EEF">
        <w:rPr>
          <w:rFonts w:eastAsia="Times New Roman"/>
          <w:color w:val="212121"/>
          <w:szCs w:val="24"/>
        </w:rPr>
        <w:t xml:space="preserve">ρέπει να είμαστε </w:t>
      </w:r>
      <w:r>
        <w:rPr>
          <w:rFonts w:eastAsia="Times New Roman"/>
          <w:color w:val="212121"/>
          <w:szCs w:val="24"/>
        </w:rPr>
        <w:t>τίμιοι</w:t>
      </w:r>
      <w:r w:rsidRPr="005C4EEF">
        <w:rPr>
          <w:rFonts w:eastAsia="Times New Roman"/>
          <w:color w:val="212121"/>
          <w:szCs w:val="24"/>
        </w:rPr>
        <w:t xml:space="preserve"> σ</w:t>
      </w:r>
      <w:r>
        <w:rPr>
          <w:rFonts w:eastAsia="Times New Roman"/>
          <w:color w:val="212121"/>
          <w:szCs w:val="24"/>
        </w:rPr>
        <w:t>τη συμπεριφορά μας και ειλικρινεί</w:t>
      </w:r>
      <w:r w:rsidRPr="005C4EEF">
        <w:rPr>
          <w:rFonts w:eastAsia="Times New Roman"/>
          <w:color w:val="212121"/>
          <w:szCs w:val="24"/>
        </w:rPr>
        <w:t>ς</w:t>
      </w:r>
      <w:r>
        <w:rPr>
          <w:rFonts w:eastAsia="Times New Roman"/>
          <w:color w:val="212121"/>
          <w:szCs w:val="24"/>
        </w:rPr>
        <w:t>. Γ</w:t>
      </w:r>
      <w:r w:rsidRPr="005C4EEF">
        <w:rPr>
          <w:rFonts w:eastAsia="Times New Roman"/>
          <w:color w:val="212121"/>
          <w:szCs w:val="24"/>
        </w:rPr>
        <w:t>ια αυτό</w:t>
      </w:r>
      <w:r>
        <w:rPr>
          <w:rFonts w:eastAsia="Times New Roman"/>
          <w:color w:val="212121"/>
          <w:szCs w:val="24"/>
        </w:rPr>
        <w:t>ν</w:t>
      </w:r>
      <w:r w:rsidRPr="005C4EEF">
        <w:rPr>
          <w:rFonts w:eastAsia="Times New Roman"/>
          <w:color w:val="212121"/>
          <w:szCs w:val="24"/>
        </w:rPr>
        <w:t xml:space="preserve"> το</w:t>
      </w:r>
      <w:r>
        <w:rPr>
          <w:rFonts w:eastAsia="Times New Roman"/>
          <w:color w:val="212121"/>
          <w:szCs w:val="24"/>
        </w:rPr>
        <w:t>ν</w:t>
      </w:r>
      <w:r w:rsidRPr="005C4EEF">
        <w:rPr>
          <w:rFonts w:eastAsia="Times New Roman"/>
          <w:color w:val="212121"/>
          <w:szCs w:val="24"/>
        </w:rPr>
        <w:t xml:space="preserve"> λόγο</w:t>
      </w:r>
      <w:r>
        <w:rPr>
          <w:rFonts w:eastAsia="Times New Roman"/>
          <w:color w:val="212121"/>
          <w:szCs w:val="24"/>
        </w:rPr>
        <w:t>, λ</w:t>
      </w:r>
      <w:r w:rsidRPr="005C4EEF">
        <w:rPr>
          <w:rFonts w:eastAsia="Times New Roman"/>
          <w:color w:val="212121"/>
          <w:szCs w:val="24"/>
        </w:rPr>
        <w:t>οιπόν</w:t>
      </w:r>
      <w:r>
        <w:rPr>
          <w:rFonts w:eastAsia="Times New Roman"/>
          <w:color w:val="212121"/>
          <w:szCs w:val="24"/>
        </w:rPr>
        <w:t>,</w:t>
      </w:r>
      <w:r w:rsidRPr="005C4EEF">
        <w:rPr>
          <w:rFonts w:eastAsia="Times New Roman"/>
          <w:color w:val="212121"/>
          <w:szCs w:val="24"/>
        </w:rPr>
        <w:t xml:space="preserve"> θα πρέπει να έχουμε τον αμοιβαίο</w:t>
      </w:r>
      <w:r>
        <w:rPr>
          <w:rFonts w:eastAsia="Times New Roman"/>
          <w:color w:val="212121"/>
          <w:szCs w:val="24"/>
        </w:rPr>
        <w:t xml:space="preserve"> σεβασμό όχι μόνο απέναντι στο π</w:t>
      </w:r>
      <w:r w:rsidRPr="005C4EEF">
        <w:rPr>
          <w:rFonts w:eastAsia="Times New Roman"/>
          <w:color w:val="212121"/>
          <w:szCs w:val="24"/>
        </w:rPr>
        <w:t xml:space="preserve">ρόσωπο </w:t>
      </w:r>
      <w:r>
        <w:rPr>
          <w:rFonts w:eastAsia="Times New Roman"/>
          <w:color w:val="212121"/>
          <w:szCs w:val="24"/>
        </w:rPr>
        <w:t>ο ένα</w:t>
      </w:r>
      <w:r w:rsidRPr="005C4EEF">
        <w:rPr>
          <w:rFonts w:eastAsia="Times New Roman"/>
          <w:color w:val="212121"/>
          <w:szCs w:val="24"/>
        </w:rPr>
        <w:t xml:space="preserve">ς του </w:t>
      </w:r>
      <w:r w:rsidRPr="005C4EEF">
        <w:rPr>
          <w:rFonts w:eastAsia="Times New Roman"/>
          <w:color w:val="212121"/>
          <w:szCs w:val="24"/>
        </w:rPr>
        <w:t>άλλου</w:t>
      </w:r>
      <w:r>
        <w:rPr>
          <w:rFonts w:eastAsia="Times New Roman"/>
          <w:color w:val="212121"/>
          <w:szCs w:val="24"/>
        </w:rPr>
        <w:t>, αλλά α</w:t>
      </w:r>
      <w:r w:rsidRPr="005C4EEF">
        <w:rPr>
          <w:rFonts w:eastAsia="Times New Roman"/>
          <w:color w:val="212121"/>
          <w:szCs w:val="24"/>
        </w:rPr>
        <w:t>πέναντι στην αλήθεια</w:t>
      </w:r>
      <w:r>
        <w:rPr>
          <w:rFonts w:eastAsia="Times New Roman"/>
          <w:color w:val="212121"/>
          <w:szCs w:val="24"/>
        </w:rPr>
        <w:t xml:space="preserve">. </w:t>
      </w:r>
    </w:p>
    <w:p w14:paraId="0A5DE4CD"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sidRPr="00BC1489">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Η </w:t>
      </w:r>
      <w:r w:rsidRPr="005C4EEF">
        <w:rPr>
          <w:rFonts w:eastAsia="Times New Roman"/>
          <w:color w:val="212121"/>
          <w:szCs w:val="24"/>
        </w:rPr>
        <w:t>κ</w:t>
      </w:r>
      <w:r>
        <w:rPr>
          <w:rFonts w:eastAsia="Times New Roman"/>
          <w:color w:val="212121"/>
          <w:szCs w:val="24"/>
        </w:rPr>
        <w:t>.</w:t>
      </w:r>
      <w:r w:rsidRPr="005C4EEF">
        <w:rPr>
          <w:rFonts w:eastAsia="Times New Roman"/>
          <w:color w:val="212121"/>
          <w:szCs w:val="24"/>
        </w:rPr>
        <w:t xml:space="preserve"> Μπακογιάννη επικαλέστηκε εθιμοτυπικό </w:t>
      </w:r>
      <w:r>
        <w:rPr>
          <w:rFonts w:eastAsia="Times New Roman"/>
          <w:color w:val="212121"/>
          <w:szCs w:val="24"/>
        </w:rPr>
        <w:t>θέμα. Όμως, ο Κανονισμός δεν διαφοροποιείται όσον αφορά τη σ</w:t>
      </w:r>
      <w:r w:rsidRPr="005C4EEF">
        <w:rPr>
          <w:rFonts w:eastAsia="Times New Roman"/>
          <w:color w:val="212121"/>
          <w:szCs w:val="24"/>
        </w:rPr>
        <w:t>υνταγματική συζήτηση</w:t>
      </w:r>
      <w:r>
        <w:rPr>
          <w:rFonts w:eastAsia="Times New Roman"/>
          <w:color w:val="212121"/>
          <w:szCs w:val="24"/>
        </w:rPr>
        <w:t>. Δεν διαφοροποιείται ο Κανονισμός της Β</w:t>
      </w:r>
      <w:r w:rsidRPr="005C4EEF">
        <w:rPr>
          <w:rFonts w:eastAsia="Times New Roman"/>
          <w:color w:val="212121"/>
          <w:szCs w:val="24"/>
        </w:rPr>
        <w:t>ουλής</w:t>
      </w:r>
      <w:r>
        <w:rPr>
          <w:rFonts w:eastAsia="Times New Roman"/>
          <w:color w:val="212121"/>
          <w:szCs w:val="24"/>
        </w:rPr>
        <w:t xml:space="preserve">. Επικαλέστηκε </w:t>
      </w:r>
      <w:r w:rsidRPr="005C4EEF">
        <w:rPr>
          <w:rFonts w:eastAsia="Times New Roman"/>
          <w:color w:val="212121"/>
          <w:szCs w:val="24"/>
        </w:rPr>
        <w:t>εθ</w:t>
      </w:r>
      <w:r w:rsidRPr="005C4EEF">
        <w:rPr>
          <w:rFonts w:eastAsia="Times New Roman"/>
          <w:color w:val="212121"/>
          <w:szCs w:val="24"/>
        </w:rPr>
        <w:t>ιμοτυπικό</w:t>
      </w:r>
      <w:r>
        <w:rPr>
          <w:rFonts w:eastAsia="Times New Roman"/>
          <w:color w:val="212121"/>
          <w:szCs w:val="24"/>
        </w:rPr>
        <w:t>, αλλά ο Κ</w:t>
      </w:r>
      <w:r w:rsidRPr="005C4EEF">
        <w:rPr>
          <w:rFonts w:eastAsia="Times New Roman"/>
          <w:color w:val="212121"/>
          <w:szCs w:val="24"/>
        </w:rPr>
        <w:t>ανονισμός είναι σαφής</w:t>
      </w:r>
      <w:r>
        <w:rPr>
          <w:rFonts w:eastAsia="Times New Roman"/>
          <w:color w:val="212121"/>
          <w:szCs w:val="24"/>
        </w:rPr>
        <w:t>.</w:t>
      </w:r>
    </w:p>
    <w:p w14:paraId="0A5DE4CE" w14:textId="77777777" w:rsidR="00415E13" w:rsidRDefault="00E650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Ορίστε, κυρία</w:t>
      </w:r>
      <w:r w:rsidRPr="005C4EEF">
        <w:rPr>
          <w:rFonts w:eastAsia="Times New Roman"/>
          <w:color w:val="212121"/>
          <w:szCs w:val="24"/>
        </w:rPr>
        <w:t xml:space="preserve"> Χριστοδουλόπουλου</w:t>
      </w:r>
      <w:r>
        <w:rPr>
          <w:rFonts w:eastAsia="Times New Roman"/>
          <w:color w:val="212121"/>
          <w:szCs w:val="24"/>
        </w:rPr>
        <w:t xml:space="preserve">, έχετε τον λόγο. </w:t>
      </w:r>
    </w:p>
    <w:p w14:paraId="0A5DE4CF"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t>ΚΩΝΣΤΑΝΤΙΝΟΣ ΤΖΑΒΑΡΑΣ:</w:t>
      </w:r>
      <w:r>
        <w:rPr>
          <w:rFonts w:eastAsia="Times New Roman"/>
          <w:color w:val="212121"/>
          <w:szCs w:val="24"/>
        </w:rPr>
        <w:t xml:space="preserve"> Κύριε Πρόεδρε, θα ήθελα τον λόγο.</w:t>
      </w:r>
    </w:p>
    <w:p w14:paraId="0A5DE4D0"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t>ΠΡΟΕΔΡΕΥΩΝ (Δημήτριος Κρεμαστινός):</w:t>
      </w:r>
      <w:r>
        <w:rPr>
          <w:rFonts w:eastAsia="Times New Roman"/>
          <w:color w:val="212121"/>
          <w:szCs w:val="24"/>
        </w:rPr>
        <w:t xml:space="preserve"> Κοιτάξτε, περιμένει μισή ώρα η κ</w:t>
      </w:r>
      <w:r>
        <w:rPr>
          <w:rFonts w:eastAsia="Times New Roman"/>
          <w:color w:val="212121"/>
          <w:szCs w:val="24"/>
        </w:rPr>
        <w:t>.</w:t>
      </w:r>
      <w:r>
        <w:rPr>
          <w:rFonts w:eastAsia="Times New Roman"/>
          <w:color w:val="212121"/>
          <w:szCs w:val="24"/>
        </w:rPr>
        <w:t xml:space="preserve"> Χριστοδουλοπούλου. Θα σας δώσω μετά τον λόγο.</w:t>
      </w:r>
    </w:p>
    <w:p w14:paraId="0A5DE4D1"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t>ΑΝΑΣΤΑΣΙΑ ΧΡΙΣΤΟΔΟΥΛΟΠΟΥΛΟΥ (Γ΄ Αντιπρόεδρος της Βουλής):</w:t>
      </w:r>
      <w:r>
        <w:rPr>
          <w:rFonts w:eastAsia="Times New Roman"/>
          <w:color w:val="212121"/>
          <w:szCs w:val="24"/>
        </w:rPr>
        <w:t xml:space="preserve"> Εντάξει, κύριε Τζαβάρα, περιμένετε. Θα τα πείτε μετά.</w:t>
      </w:r>
    </w:p>
    <w:p w14:paraId="0A5DE4D2"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t>ΚΩΝΣΤΑΝΤΙΝΟΣ ΤΖΑΒΑΡΑΣ:</w:t>
      </w:r>
      <w:r w:rsidRPr="00CE29C1">
        <w:rPr>
          <w:rFonts w:eastAsia="Times New Roman"/>
          <w:color w:val="212121"/>
          <w:szCs w:val="24"/>
        </w:rPr>
        <w:t xml:space="preserve"> Αυτ</w:t>
      </w:r>
      <w:r>
        <w:rPr>
          <w:rFonts w:eastAsia="Times New Roman"/>
          <w:color w:val="212121"/>
          <w:szCs w:val="24"/>
        </w:rPr>
        <w:t>ό δεν μπορώ να το καταλάβω. Κακώς ανεβαίνει στο Βήμα, όταν τίθεται θέμα</w:t>
      </w:r>
      <w:r>
        <w:rPr>
          <w:rFonts w:eastAsia="Times New Roman"/>
          <w:color w:val="212121"/>
          <w:szCs w:val="24"/>
        </w:rPr>
        <w:t xml:space="preserve"> και υπάρχει ανοιχτή συζήτηση. </w:t>
      </w:r>
    </w:p>
    <w:p w14:paraId="0A5DE4D3"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lastRenderedPageBreak/>
        <w:t xml:space="preserve">ΑΝΑΣΤΑΣΙΑ ΧΡΙΣΤΟΔΟΥΛΟΠΟΥΛΟΥ (Γ΄ Αντιπρόεδρος της Βουλής): </w:t>
      </w:r>
      <w:r>
        <w:rPr>
          <w:rFonts w:eastAsia="Times New Roman"/>
          <w:color w:val="212121"/>
          <w:szCs w:val="24"/>
        </w:rPr>
        <w:t>Έχω ανέβει προ πολλού στο Βήμα, κύριε Τζαβάρα.</w:t>
      </w:r>
    </w:p>
    <w:p w14:paraId="0A5DE4D4"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t xml:space="preserve">ΚΩΝΣΤΑΝΤΙΝΟΣ ΤΖΑΒΑΡΑΣ: </w:t>
      </w:r>
      <w:r>
        <w:rPr>
          <w:rFonts w:eastAsia="Times New Roman"/>
          <w:color w:val="212121"/>
          <w:szCs w:val="24"/>
        </w:rPr>
        <w:t xml:space="preserve">Απευθύνομαι στον Πρόεδρο. Είμαι Κοινοβουλευτικός Εκπρόσωπος και, επιτέλους, ο καθένας θα πρέπει </w:t>
      </w:r>
      <w:r>
        <w:rPr>
          <w:rFonts w:eastAsia="Times New Roman"/>
          <w:color w:val="212121"/>
          <w:szCs w:val="24"/>
        </w:rPr>
        <w:t>να ξέρει τα δικαιώματά του σε αυτή την Αίθουσα με βάση τον Κανονισμό.</w:t>
      </w:r>
    </w:p>
    <w:p w14:paraId="0A5DE4D5"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t>ΠΡΟΕΔΡΕΥΩΝ (Δημήτριος Κρεμαστινός):</w:t>
      </w:r>
      <w:r>
        <w:rPr>
          <w:rFonts w:eastAsia="Times New Roman"/>
          <w:b/>
          <w:color w:val="212121"/>
          <w:szCs w:val="24"/>
        </w:rPr>
        <w:t xml:space="preserve"> </w:t>
      </w:r>
      <w:r>
        <w:rPr>
          <w:rFonts w:eastAsia="Times New Roman"/>
          <w:color w:val="212121"/>
          <w:szCs w:val="24"/>
        </w:rPr>
        <w:t>Ωραία.</w:t>
      </w:r>
    </w:p>
    <w:p w14:paraId="0A5DE4D6"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t>ΑΝΑΣΤΑΣΙΑ ΧΡΙΣΤΟΔΟΥΛΟΠΟΥΛΟΥ (Γ΄ Αντιπρόεδρος της Βουλής)</w:t>
      </w:r>
      <w:r>
        <w:rPr>
          <w:rFonts w:eastAsia="Times New Roman"/>
          <w:b/>
          <w:color w:val="212121"/>
          <w:szCs w:val="24"/>
        </w:rPr>
        <w:t>:</w:t>
      </w:r>
      <w:r>
        <w:rPr>
          <w:rFonts w:eastAsia="Times New Roman"/>
          <w:color w:val="212121"/>
          <w:szCs w:val="24"/>
        </w:rPr>
        <w:t xml:space="preserve"> Σας εκπροσώπησαν άλλοι.</w:t>
      </w:r>
    </w:p>
    <w:p w14:paraId="0A5DE4D7"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t>ΚΩΝΣΤΑΝΤΙΝΟΣ ΤΖΑΒΑΡΑΣ:</w:t>
      </w:r>
      <w:r>
        <w:rPr>
          <w:rFonts w:eastAsia="Times New Roman"/>
          <w:color w:val="212121"/>
          <w:szCs w:val="24"/>
        </w:rPr>
        <w:t xml:space="preserve"> Αυτό είναι δική σας εκτίμηση. Δεν αφορά κανέναν εκτός από εσάς. Δεν θέλω να κάνω άλλο σχόλιο.</w:t>
      </w:r>
    </w:p>
    <w:p w14:paraId="0A5DE4D8"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t>ΑΝΑΣΤΑΣΙΑ ΧΡΙΣΤΟΔΟΥΛΟΠΟΥΛΟΥ (Γ΄ Αντιπρόεδρος της Βουλής):</w:t>
      </w:r>
      <w:r>
        <w:rPr>
          <w:rFonts w:eastAsia="Times New Roman"/>
          <w:color w:val="212121"/>
          <w:szCs w:val="24"/>
        </w:rPr>
        <w:t xml:space="preserve"> Ακριβώς.</w:t>
      </w:r>
    </w:p>
    <w:p w14:paraId="0A5DE4D9"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t>ΠΡΟΕΔΡΕΥΩΝ (Δημήτριος Κρεμαστινός):</w:t>
      </w:r>
      <w:r>
        <w:rPr>
          <w:rFonts w:eastAsia="Times New Roman"/>
          <w:color w:val="212121"/>
          <w:szCs w:val="24"/>
        </w:rPr>
        <w:t xml:space="preserve"> Παρακαλώ, να πέσουν οι τόνοι. Συζητάμε χωρίς λόγο.</w:t>
      </w:r>
    </w:p>
    <w:p w14:paraId="0A5DE4DA"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lastRenderedPageBreak/>
        <w:t>ΚΩΝΣΤΑΝ</w:t>
      </w:r>
      <w:r w:rsidRPr="00730A79">
        <w:rPr>
          <w:rFonts w:eastAsia="Times New Roman"/>
          <w:b/>
          <w:color w:val="212121"/>
          <w:szCs w:val="24"/>
        </w:rPr>
        <w:t>ΤΙΝΟΣ ΤΖΑΒΑΡΑΣ:</w:t>
      </w:r>
      <w:r>
        <w:rPr>
          <w:rFonts w:eastAsia="Times New Roman"/>
          <w:color w:val="212121"/>
          <w:szCs w:val="24"/>
        </w:rPr>
        <w:t xml:space="preserve"> Κύριε Πρόεδρε, θέλω τον λόγο.</w:t>
      </w:r>
    </w:p>
    <w:p w14:paraId="0A5DE4DB" w14:textId="77777777" w:rsidR="00415E13" w:rsidRDefault="00E650A0">
      <w:pPr>
        <w:shd w:val="clear" w:color="auto" w:fill="FFFFFF"/>
        <w:spacing w:line="600" w:lineRule="auto"/>
        <w:ind w:firstLine="720"/>
        <w:jc w:val="both"/>
        <w:rPr>
          <w:rFonts w:eastAsia="Times New Roman"/>
          <w:color w:val="212121"/>
          <w:szCs w:val="24"/>
        </w:rPr>
      </w:pPr>
      <w:r w:rsidRPr="00730A79">
        <w:rPr>
          <w:rFonts w:eastAsia="Times New Roman"/>
          <w:b/>
          <w:color w:val="212121"/>
          <w:szCs w:val="24"/>
        </w:rPr>
        <w:t xml:space="preserve">ΠΡΟΕΔΡΕΥΩΝ (Δημήτριος Κρεμαστινός): </w:t>
      </w:r>
      <w:r>
        <w:rPr>
          <w:rFonts w:eastAsia="Times New Roman"/>
          <w:color w:val="212121"/>
          <w:szCs w:val="24"/>
        </w:rPr>
        <w:t>Θα τον έχετε αμέσως μετά. Θα τον έχετε. Περιμένει τόση ώρα η κ</w:t>
      </w:r>
      <w:r>
        <w:rPr>
          <w:rFonts w:eastAsia="Times New Roman"/>
          <w:color w:val="212121"/>
          <w:szCs w:val="24"/>
        </w:rPr>
        <w:t>.</w:t>
      </w:r>
      <w:r>
        <w:rPr>
          <w:rFonts w:eastAsia="Times New Roman"/>
          <w:color w:val="212121"/>
          <w:szCs w:val="24"/>
        </w:rPr>
        <w:t xml:space="preserve"> Χριστοδουλοπούλου.</w:t>
      </w:r>
    </w:p>
    <w:p w14:paraId="0A5DE4DC"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b/>
          <w:color w:val="212121"/>
          <w:szCs w:val="24"/>
        </w:rPr>
        <w:t>ΚΩΝΣΤΑΝΤΙΝΟΣ ΤΖΑΒΑΡΑΣ:</w:t>
      </w:r>
      <w:r>
        <w:rPr>
          <w:rFonts w:eastAsia="Times New Roman"/>
          <w:color w:val="212121"/>
          <w:szCs w:val="24"/>
        </w:rPr>
        <w:t xml:space="preserve"> Ωραία. Εγώ σέβομαι, λοιπόν, και θα τον έχω αμέσως μετά. </w:t>
      </w:r>
    </w:p>
    <w:p w14:paraId="0A5DE4DD" w14:textId="77777777" w:rsidR="00415E13" w:rsidRDefault="00E650A0">
      <w:pPr>
        <w:shd w:val="clear" w:color="auto" w:fill="FFFFFF"/>
        <w:spacing w:line="600" w:lineRule="auto"/>
        <w:ind w:firstLine="720"/>
        <w:jc w:val="both"/>
        <w:rPr>
          <w:rFonts w:eastAsia="Times New Roman"/>
          <w:color w:val="212121"/>
          <w:szCs w:val="24"/>
        </w:rPr>
      </w:pPr>
      <w:r w:rsidRPr="000E0C41">
        <w:rPr>
          <w:rFonts w:eastAsia="Times New Roman"/>
          <w:b/>
          <w:color w:val="212121"/>
          <w:szCs w:val="24"/>
        </w:rPr>
        <w:t>ΑΝΑΣΤΑΣΙΑ Χ</w:t>
      </w:r>
      <w:r w:rsidRPr="000E0C41">
        <w:rPr>
          <w:rFonts w:eastAsia="Times New Roman"/>
          <w:b/>
          <w:color w:val="212121"/>
          <w:szCs w:val="24"/>
        </w:rPr>
        <w:t>ΡΙΣΤΟΔΟΥΛΟΠΟΥΛΟΥ (Γ΄ Αντιπρόεδρος της Βουλής</w:t>
      </w:r>
      <w:r w:rsidRPr="008F16B7">
        <w:rPr>
          <w:rFonts w:eastAsia="Times New Roman"/>
          <w:b/>
          <w:color w:val="212121"/>
          <w:szCs w:val="24"/>
        </w:rPr>
        <w:t>):</w:t>
      </w:r>
      <w:r>
        <w:rPr>
          <w:rFonts w:eastAsia="Times New Roman"/>
          <w:color w:val="212121"/>
          <w:szCs w:val="24"/>
        </w:rPr>
        <w:t xml:space="preserve"> Ν</w:t>
      </w:r>
      <w:r w:rsidRPr="00CE29C1">
        <w:rPr>
          <w:rFonts w:eastAsia="Times New Roman"/>
          <w:color w:val="212121"/>
          <w:szCs w:val="24"/>
        </w:rPr>
        <w:t>ομίζω ότι συμφωνούμε όλοι ότι η σ</w:t>
      </w:r>
      <w:r>
        <w:rPr>
          <w:rFonts w:eastAsia="Times New Roman"/>
          <w:color w:val="212121"/>
          <w:szCs w:val="24"/>
        </w:rPr>
        <w:t xml:space="preserve">υζήτηση για την </w:t>
      </w:r>
      <w:r>
        <w:rPr>
          <w:rFonts w:eastAsia="Times New Roman"/>
          <w:color w:val="212121"/>
          <w:szCs w:val="24"/>
        </w:rPr>
        <w:t>Α</w:t>
      </w:r>
      <w:r>
        <w:rPr>
          <w:rFonts w:eastAsia="Times New Roman"/>
          <w:color w:val="212121"/>
          <w:szCs w:val="24"/>
        </w:rPr>
        <w:t>ναθεώρηση του Συ</w:t>
      </w:r>
      <w:r w:rsidRPr="00CE29C1">
        <w:rPr>
          <w:rFonts w:eastAsia="Times New Roman"/>
          <w:color w:val="212121"/>
          <w:szCs w:val="24"/>
        </w:rPr>
        <w:t>ντάγματος είναι μία κατ</w:t>
      </w:r>
      <w:r>
        <w:rPr>
          <w:rFonts w:eastAsia="Times New Roman"/>
          <w:color w:val="212121"/>
          <w:szCs w:val="24"/>
        </w:rPr>
        <w:t xml:space="preserve">’ </w:t>
      </w:r>
      <w:r w:rsidRPr="00CE29C1">
        <w:rPr>
          <w:rFonts w:eastAsia="Times New Roman"/>
          <w:color w:val="212121"/>
          <w:szCs w:val="24"/>
        </w:rPr>
        <w:t>εξοχήν αναστοχαστική διαδικασία</w:t>
      </w:r>
      <w:r>
        <w:rPr>
          <w:rFonts w:eastAsia="Times New Roman"/>
          <w:color w:val="212121"/>
          <w:szCs w:val="24"/>
        </w:rPr>
        <w:t>.</w:t>
      </w:r>
      <w:r w:rsidRPr="00CE29C1">
        <w:rPr>
          <w:rFonts w:eastAsia="Times New Roman"/>
          <w:color w:val="212121"/>
          <w:szCs w:val="24"/>
        </w:rPr>
        <w:t xml:space="preserve"> Γιατί είναι αναστοχαστική διαδικασία</w:t>
      </w:r>
      <w:r>
        <w:rPr>
          <w:rFonts w:eastAsia="Times New Roman"/>
          <w:color w:val="212121"/>
          <w:szCs w:val="24"/>
        </w:rPr>
        <w:t>; Γιατί δεν γίνεται ούτε έρημην</w:t>
      </w:r>
      <w:r w:rsidRPr="00CE29C1">
        <w:rPr>
          <w:rFonts w:eastAsia="Times New Roman"/>
          <w:color w:val="212121"/>
          <w:szCs w:val="24"/>
        </w:rPr>
        <w:t xml:space="preserve"> του χρόνου ούτε </w:t>
      </w:r>
      <w:r>
        <w:rPr>
          <w:rFonts w:eastAsia="Times New Roman"/>
          <w:color w:val="212121"/>
          <w:szCs w:val="24"/>
        </w:rPr>
        <w:t>ερήμην</w:t>
      </w:r>
      <w:r w:rsidRPr="00CE29C1">
        <w:rPr>
          <w:rFonts w:eastAsia="Times New Roman"/>
          <w:color w:val="212121"/>
          <w:szCs w:val="24"/>
        </w:rPr>
        <w:t xml:space="preserve"> του τόπου</w:t>
      </w:r>
      <w:r>
        <w:rPr>
          <w:rFonts w:eastAsia="Times New Roman"/>
          <w:color w:val="212121"/>
          <w:szCs w:val="24"/>
        </w:rPr>
        <w:t xml:space="preserve"> που συζητάει η Βουλή το θέμα της </w:t>
      </w:r>
      <w:r>
        <w:rPr>
          <w:rFonts w:eastAsia="Times New Roman"/>
          <w:color w:val="212121"/>
          <w:szCs w:val="24"/>
        </w:rPr>
        <w:t>Α</w:t>
      </w:r>
      <w:r>
        <w:rPr>
          <w:rFonts w:eastAsia="Times New Roman"/>
          <w:color w:val="212121"/>
          <w:szCs w:val="24"/>
        </w:rPr>
        <w:t>ναθεώρησης. Ά</w:t>
      </w:r>
      <w:r w:rsidRPr="00CE29C1">
        <w:rPr>
          <w:rFonts w:eastAsia="Times New Roman"/>
          <w:color w:val="212121"/>
          <w:szCs w:val="24"/>
        </w:rPr>
        <w:t>ρα πρέπει να αναλογιστούμε τι έγινε χθες</w:t>
      </w:r>
      <w:r>
        <w:rPr>
          <w:rFonts w:eastAsia="Times New Roman"/>
          <w:color w:val="212121"/>
          <w:szCs w:val="24"/>
        </w:rPr>
        <w:t>,</w:t>
      </w:r>
      <w:r w:rsidRPr="00CE29C1">
        <w:rPr>
          <w:rFonts w:eastAsia="Times New Roman"/>
          <w:color w:val="212121"/>
          <w:szCs w:val="24"/>
        </w:rPr>
        <w:t xml:space="preserve"> τι σ</w:t>
      </w:r>
      <w:r>
        <w:rPr>
          <w:rFonts w:eastAsia="Times New Roman"/>
          <w:color w:val="212121"/>
          <w:szCs w:val="24"/>
        </w:rPr>
        <w:t xml:space="preserve">υμβαίνει σήμερα και τι προσδοκάμε για </w:t>
      </w:r>
      <w:r w:rsidRPr="00CE29C1">
        <w:rPr>
          <w:rFonts w:eastAsia="Times New Roman"/>
          <w:color w:val="212121"/>
          <w:szCs w:val="24"/>
        </w:rPr>
        <w:t>αύριο</w:t>
      </w:r>
      <w:r>
        <w:rPr>
          <w:rFonts w:eastAsia="Times New Roman"/>
          <w:color w:val="212121"/>
          <w:szCs w:val="24"/>
        </w:rPr>
        <w:t>. Μ</w:t>
      </w:r>
      <w:r w:rsidRPr="00CE29C1">
        <w:rPr>
          <w:rFonts w:eastAsia="Times New Roman"/>
          <w:color w:val="212121"/>
          <w:szCs w:val="24"/>
        </w:rPr>
        <w:t>ε αυτές τις τρεις παραμέτρους μπορούμ</w:t>
      </w:r>
      <w:r>
        <w:rPr>
          <w:rFonts w:eastAsia="Times New Roman"/>
          <w:color w:val="212121"/>
          <w:szCs w:val="24"/>
        </w:rPr>
        <w:t>ε να συζητήσουμε σοβαρά για το Σ</w:t>
      </w:r>
      <w:r w:rsidRPr="00CE29C1">
        <w:rPr>
          <w:rFonts w:eastAsia="Times New Roman"/>
          <w:color w:val="212121"/>
          <w:szCs w:val="24"/>
        </w:rPr>
        <w:t xml:space="preserve">ύνταγμα και την </w:t>
      </w:r>
      <w:r>
        <w:rPr>
          <w:rFonts w:eastAsia="Times New Roman"/>
          <w:color w:val="212121"/>
          <w:szCs w:val="24"/>
        </w:rPr>
        <w:t>Α</w:t>
      </w:r>
      <w:r>
        <w:rPr>
          <w:rFonts w:eastAsia="Times New Roman"/>
          <w:color w:val="212121"/>
          <w:szCs w:val="24"/>
        </w:rPr>
        <w:t>ναθεώρησ</w:t>
      </w:r>
      <w:r>
        <w:rPr>
          <w:rFonts w:eastAsia="Times New Roman"/>
          <w:color w:val="212121"/>
          <w:szCs w:val="24"/>
        </w:rPr>
        <w:t xml:space="preserve">ή </w:t>
      </w:r>
      <w:r>
        <w:rPr>
          <w:rFonts w:eastAsia="Times New Roman"/>
          <w:color w:val="212121"/>
          <w:szCs w:val="24"/>
        </w:rPr>
        <w:t xml:space="preserve">του και να πατάμε σε στέρεα </w:t>
      </w:r>
      <w:r w:rsidRPr="00CE29C1">
        <w:rPr>
          <w:rFonts w:eastAsia="Times New Roman"/>
          <w:color w:val="212121"/>
          <w:szCs w:val="24"/>
        </w:rPr>
        <w:t>πόδια</w:t>
      </w:r>
      <w:r>
        <w:rPr>
          <w:rFonts w:eastAsia="Times New Roman"/>
          <w:color w:val="212121"/>
          <w:szCs w:val="24"/>
        </w:rPr>
        <w:t>.</w:t>
      </w:r>
    </w:p>
    <w:p w14:paraId="0A5DE4DE"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Τι έγινε, λοιπόν, χτες και πώς</w:t>
      </w:r>
      <w:r w:rsidRPr="00CE29C1">
        <w:rPr>
          <w:rFonts w:eastAsia="Times New Roman"/>
          <w:color w:val="212121"/>
          <w:szCs w:val="24"/>
        </w:rPr>
        <w:t xml:space="preserve"> πρέπει να απαντηθεί</w:t>
      </w:r>
      <w:r>
        <w:rPr>
          <w:rFonts w:eastAsia="Times New Roman"/>
          <w:color w:val="212121"/>
          <w:szCs w:val="24"/>
        </w:rPr>
        <w:t>; Είπαν όλοι -είπε και πριν η κ</w:t>
      </w:r>
      <w:r>
        <w:rPr>
          <w:rFonts w:eastAsia="Times New Roman"/>
          <w:color w:val="212121"/>
          <w:szCs w:val="24"/>
        </w:rPr>
        <w:t>.</w:t>
      </w:r>
      <w:r>
        <w:rPr>
          <w:rFonts w:eastAsia="Times New Roman"/>
          <w:color w:val="212121"/>
          <w:szCs w:val="24"/>
        </w:rPr>
        <w:t xml:space="preserve"> </w:t>
      </w:r>
      <w:r w:rsidRPr="00CE29C1">
        <w:rPr>
          <w:rFonts w:eastAsia="Times New Roman"/>
          <w:color w:val="212121"/>
          <w:szCs w:val="24"/>
        </w:rPr>
        <w:t>Μπακογιάννη</w:t>
      </w:r>
      <w:r>
        <w:rPr>
          <w:rFonts w:eastAsia="Times New Roman"/>
          <w:color w:val="212121"/>
          <w:szCs w:val="24"/>
        </w:rPr>
        <w:t>-</w:t>
      </w:r>
      <w:r w:rsidRPr="00CE29C1">
        <w:rPr>
          <w:rFonts w:eastAsia="Times New Roman"/>
          <w:color w:val="212121"/>
          <w:szCs w:val="24"/>
        </w:rPr>
        <w:t xml:space="preserve"> για την οκτάχρονη εμπειρία των μνημονίων</w:t>
      </w:r>
      <w:r>
        <w:rPr>
          <w:rFonts w:eastAsia="Times New Roman"/>
          <w:color w:val="212121"/>
          <w:szCs w:val="24"/>
        </w:rPr>
        <w:t>.</w:t>
      </w:r>
      <w:r w:rsidRPr="00CE29C1">
        <w:rPr>
          <w:rFonts w:eastAsia="Times New Roman"/>
          <w:color w:val="212121"/>
          <w:szCs w:val="24"/>
        </w:rPr>
        <w:t xml:space="preserve"> </w:t>
      </w:r>
      <w:r>
        <w:rPr>
          <w:rFonts w:eastAsia="Times New Roman"/>
          <w:color w:val="212121"/>
          <w:szCs w:val="24"/>
        </w:rPr>
        <w:t>Τι έγινε,</w:t>
      </w:r>
      <w:r w:rsidRPr="00CE29C1">
        <w:rPr>
          <w:rFonts w:eastAsia="Times New Roman"/>
          <w:color w:val="212121"/>
          <w:szCs w:val="24"/>
        </w:rPr>
        <w:t xml:space="preserve"> λοιπόν</w:t>
      </w:r>
      <w:r>
        <w:rPr>
          <w:rFonts w:eastAsia="Times New Roman"/>
          <w:color w:val="212121"/>
          <w:szCs w:val="24"/>
        </w:rPr>
        <w:t>, στη διάρκεια των μνημονίων; Άντεξε το Σύνταγμα; Είπαν πολλοί συνά</w:t>
      </w:r>
      <w:r>
        <w:rPr>
          <w:rFonts w:eastAsia="Times New Roman"/>
          <w:color w:val="212121"/>
          <w:szCs w:val="24"/>
        </w:rPr>
        <w:t>δελφοι</w:t>
      </w:r>
      <w:r w:rsidRPr="00CE29C1">
        <w:rPr>
          <w:rFonts w:eastAsia="Times New Roman"/>
          <w:color w:val="212121"/>
          <w:szCs w:val="24"/>
        </w:rPr>
        <w:t xml:space="preserve"> ότι άντεξε το Σύνταγμα</w:t>
      </w:r>
      <w:r>
        <w:rPr>
          <w:rFonts w:eastAsia="Times New Roman"/>
          <w:color w:val="212121"/>
          <w:szCs w:val="24"/>
        </w:rPr>
        <w:t>; Άντεξε</w:t>
      </w:r>
      <w:r>
        <w:rPr>
          <w:rFonts w:eastAsia="Times New Roman"/>
          <w:color w:val="212121"/>
          <w:szCs w:val="24"/>
        </w:rPr>
        <w:t xml:space="preserve"> πράγματι</w:t>
      </w:r>
      <w:r>
        <w:rPr>
          <w:rFonts w:eastAsia="Times New Roman"/>
          <w:color w:val="212121"/>
          <w:szCs w:val="24"/>
        </w:rPr>
        <w:t xml:space="preserve">; </w:t>
      </w:r>
    </w:p>
    <w:p w14:paraId="0A5DE4DF"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Εγώ θα το βάλω διαφορετικά. Ε</w:t>
      </w:r>
      <w:r w:rsidRPr="00CE29C1">
        <w:rPr>
          <w:rFonts w:eastAsia="Times New Roman"/>
          <w:color w:val="212121"/>
          <w:szCs w:val="24"/>
        </w:rPr>
        <w:t>πιβλήθηκαν</w:t>
      </w:r>
      <w:r>
        <w:rPr>
          <w:rFonts w:eastAsia="Times New Roman"/>
          <w:color w:val="212121"/>
          <w:szCs w:val="24"/>
        </w:rPr>
        <w:t xml:space="preserve"> τα μνημόνια, </w:t>
      </w:r>
      <w:r w:rsidRPr="00CE29C1">
        <w:rPr>
          <w:rFonts w:eastAsia="Times New Roman"/>
          <w:color w:val="212121"/>
          <w:szCs w:val="24"/>
        </w:rPr>
        <w:t>επιβλήθηκε ένας άγριος καταναγκασμός και πειθάρχηση της κοινωνίας</w:t>
      </w:r>
      <w:r>
        <w:rPr>
          <w:rFonts w:eastAsia="Times New Roman"/>
          <w:color w:val="212121"/>
          <w:szCs w:val="24"/>
        </w:rPr>
        <w:t>,</w:t>
      </w:r>
      <w:r w:rsidRPr="00CE29C1">
        <w:rPr>
          <w:rFonts w:eastAsia="Times New Roman"/>
          <w:color w:val="212121"/>
          <w:szCs w:val="24"/>
        </w:rPr>
        <w:t xml:space="preserve"> μέσα σε μία ώρα έγινε </w:t>
      </w:r>
      <w:r>
        <w:rPr>
          <w:rFonts w:eastAsia="Times New Roman"/>
          <w:color w:val="212121"/>
          <w:szCs w:val="24"/>
        </w:rPr>
        <w:t xml:space="preserve">βίαιη </w:t>
      </w:r>
      <w:r w:rsidRPr="00CE29C1">
        <w:rPr>
          <w:rFonts w:eastAsia="Times New Roman"/>
          <w:color w:val="212121"/>
          <w:szCs w:val="24"/>
        </w:rPr>
        <w:t>περικοπή</w:t>
      </w:r>
      <w:r>
        <w:rPr>
          <w:rFonts w:eastAsia="Times New Roman"/>
          <w:color w:val="212121"/>
          <w:szCs w:val="24"/>
        </w:rPr>
        <w:t xml:space="preserve"> </w:t>
      </w:r>
      <w:r w:rsidRPr="00CE29C1">
        <w:rPr>
          <w:rFonts w:eastAsia="Times New Roman"/>
          <w:color w:val="212121"/>
          <w:szCs w:val="24"/>
        </w:rPr>
        <w:t>μισθών και συντάξεων</w:t>
      </w:r>
      <w:r>
        <w:rPr>
          <w:rFonts w:eastAsia="Times New Roman"/>
          <w:color w:val="212121"/>
          <w:szCs w:val="24"/>
        </w:rPr>
        <w:t>,</w:t>
      </w:r>
      <w:r w:rsidRPr="00CE29C1">
        <w:rPr>
          <w:rFonts w:eastAsia="Times New Roman"/>
          <w:color w:val="212121"/>
          <w:szCs w:val="24"/>
        </w:rPr>
        <w:t xml:space="preserve"> μία σειρά από τομείς</w:t>
      </w:r>
      <w:r>
        <w:rPr>
          <w:rFonts w:eastAsia="Times New Roman"/>
          <w:color w:val="212121"/>
          <w:szCs w:val="24"/>
        </w:rPr>
        <w:t xml:space="preserve"> του </w:t>
      </w:r>
      <w:r>
        <w:rPr>
          <w:rFonts w:eastAsia="Times New Roman"/>
          <w:color w:val="212121"/>
          <w:szCs w:val="24"/>
        </w:rPr>
        <w:t>δ</w:t>
      </w:r>
      <w:r>
        <w:rPr>
          <w:rFonts w:eastAsia="Times New Roman"/>
          <w:color w:val="212121"/>
          <w:szCs w:val="24"/>
        </w:rPr>
        <w:t>ημ</w:t>
      </w:r>
      <w:r>
        <w:rPr>
          <w:rFonts w:eastAsia="Times New Roman"/>
          <w:color w:val="212121"/>
          <w:szCs w:val="24"/>
        </w:rPr>
        <w:t xml:space="preserve">οσίου ιδιωτικοποιήθηκαν, </w:t>
      </w:r>
      <w:r w:rsidRPr="00CE29C1">
        <w:rPr>
          <w:rFonts w:eastAsia="Times New Roman"/>
          <w:color w:val="212121"/>
          <w:szCs w:val="24"/>
        </w:rPr>
        <w:t>η κρίση που προέκυψε μέσα στη Βουλή από τα μνημόνια ήταν τόσο έκδηλη</w:t>
      </w:r>
      <w:r>
        <w:rPr>
          <w:rFonts w:eastAsia="Times New Roman"/>
          <w:color w:val="212121"/>
          <w:szCs w:val="24"/>
        </w:rPr>
        <w:t>,</w:t>
      </w:r>
      <w:r w:rsidRPr="00CE29C1">
        <w:rPr>
          <w:rFonts w:eastAsia="Times New Roman"/>
          <w:color w:val="212121"/>
          <w:szCs w:val="24"/>
        </w:rPr>
        <w:t xml:space="preserve"> που έφευγαν</w:t>
      </w:r>
      <w:r>
        <w:rPr>
          <w:rFonts w:eastAsia="Times New Roman"/>
          <w:color w:val="212121"/>
          <w:szCs w:val="24"/>
        </w:rPr>
        <w:t>, διαγράφονταν Β</w:t>
      </w:r>
      <w:r w:rsidRPr="00CE29C1">
        <w:rPr>
          <w:rFonts w:eastAsia="Times New Roman"/>
          <w:color w:val="212121"/>
          <w:szCs w:val="24"/>
        </w:rPr>
        <w:t>ουλευτές και υπήρχε μία διαδικασία δυναμική σε αυτή την κατεύθυνση</w:t>
      </w:r>
      <w:r>
        <w:rPr>
          <w:rFonts w:eastAsia="Times New Roman"/>
          <w:color w:val="212121"/>
          <w:szCs w:val="24"/>
        </w:rPr>
        <w:t>. Για πείτε μου, λοιπόν,</w:t>
      </w:r>
      <w:r w:rsidRPr="00CE29C1">
        <w:rPr>
          <w:rFonts w:eastAsia="Times New Roman"/>
          <w:color w:val="212121"/>
          <w:szCs w:val="24"/>
        </w:rPr>
        <w:t xml:space="preserve"> </w:t>
      </w:r>
      <w:r>
        <w:rPr>
          <w:rFonts w:eastAsia="Times New Roman"/>
          <w:color w:val="212121"/>
          <w:szCs w:val="24"/>
        </w:rPr>
        <w:t xml:space="preserve">πού </w:t>
      </w:r>
      <w:r w:rsidRPr="00CE29C1">
        <w:rPr>
          <w:rFonts w:eastAsia="Times New Roman"/>
          <w:color w:val="212121"/>
          <w:szCs w:val="24"/>
        </w:rPr>
        <w:t>άντεξε το Σύνταγμα</w:t>
      </w:r>
      <w:r>
        <w:rPr>
          <w:rFonts w:eastAsia="Times New Roman"/>
          <w:color w:val="212121"/>
          <w:szCs w:val="24"/>
        </w:rPr>
        <w:t>;</w:t>
      </w:r>
    </w:p>
    <w:p w14:paraId="0A5DE4E0"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Εμείς, λοιπόν,</w:t>
      </w:r>
      <w:r w:rsidRPr="00CE29C1">
        <w:rPr>
          <w:rFonts w:eastAsia="Times New Roman"/>
          <w:color w:val="212121"/>
          <w:szCs w:val="24"/>
        </w:rPr>
        <w:t xml:space="preserve"> επει</w:t>
      </w:r>
      <w:r w:rsidRPr="00CE29C1">
        <w:rPr>
          <w:rFonts w:eastAsia="Times New Roman"/>
          <w:color w:val="212121"/>
          <w:szCs w:val="24"/>
        </w:rPr>
        <w:t>δή</w:t>
      </w:r>
      <w:r>
        <w:rPr>
          <w:rFonts w:eastAsia="Times New Roman"/>
          <w:color w:val="212121"/>
          <w:szCs w:val="24"/>
        </w:rPr>
        <w:t xml:space="preserve"> θεωρούμε ότι το Σ</w:t>
      </w:r>
      <w:r w:rsidRPr="00CE29C1">
        <w:rPr>
          <w:rFonts w:eastAsia="Times New Roman"/>
          <w:color w:val="212121"/>
          <w:szCs w:val="24"/>
        </w:rPr>
        <w:t>ύνταγμα είναι με</w:t>
      </w:r>
      <w:r>
        <w:rPr>
          <w:rFonts w:eastAsia="Times New Roman"/>
          <w:color w:val="212121"/>
          <w:szCs w:val="24"/>
        </w:rPr>
        <w:t>ν</w:t>
      </w:r>
      <w:r w:rsidRPr="00CE29C1">
        <w:rPr>
          <w:rFonts w:eastAsia="Times New Roman"/>
          <w:color w:val="212121"/>
          <w:szCs w:val="24"/>
        </w:rPr>
        <w:t xml:space="preserve"> ένα κείμενο διακήρυξης</w:t>
      </w:r>
      <w:r>
        <w:rPr>
          <w:rFonts w:eastAsia="Times New Roman"/>
          <w:color w:val="212121"/>
          <w:szCs w:val="24"/>
        </w:rPr>
        <w:t>,</w:t>
      </w:r>
      <w:r w:rsidRPr="00CE29C1">
        <w:rPr>
          <w:rFonts w:eastAsia="Times New Roman"/>
          <w:color w:val="212121"/>
          <w:szCs w:val="24"/>
        </w:rPr>
        <w:t xml:space="preserve"> αλλά είναι και ένα κείμενο ουσίας</w:t>
      </w:r>
      <w:r>
        <w:rPr>
          <w:rFonts w:eastAsia="Times New Roman"/>
          <w:color w:val="212121"/>
          <w:szCs w:val="24"/>
        </w:rPr>
        <w:t>,</w:t>
      </w:r>
      <w:r w:rsidRPr="00CE29C1">
        <w:rPr>
          <w:rFonts w:eastAsia="Times New Roman"/>
          <w:color w:val="212121"/>
          <w:szCs w:val="24"/>
        </w:rPr>
        <w:t xml:space="preserve"> που ρυθμίζει τα ζητήματα της λ</w:t>
      </w:r>
      <w:r>
        <w:rPr>
          <w:rFonts w:eastAsia="Times New Roman"/>
          <w:color w:val="212121"/>
          <w:szCs w:val="24"/>
        </w:rPr>
        <w:t xml:space="preserve">ειτουργίας του κράτους και της </w:t>
      </w:r>
      <w:r>
        <w:rPr>
          <w:rFonts w:eastAsia="Times New Roman"/>
          <w:color w:val="212121"/>
          <w:szCs w:val="24"/>
        </w:rPr>
        <w:t>δ</w:t>
      </w:r>
      <w:r w:rsidRPr="00CE29C1">
        <w:rPr>
          <w:rFonts w:eastAsia="Times New Roman"/>
          <w:color w:val="212121"/>
          <w:szCs w:val="24"/>
        </w:rPr>
        <w:t xml:space="preserve">ημόσιας </w:t>
      </w:r>
      <w:r>
        <w:rPr>
          <w:rFonts w:eastAsia="Times New Roman"/>
          <w:color w:val="212121"/>
          <w:szCs w:val="24"/>
        </w:rPr>
        <w:t>δ</w:t>
      </w:r>
      <w:r w:rsidRPr="00CE29C1">
        <w:rPr>
          <w:rFonts w:eastAsia="Times New Roman"/>
          <w:color w:val="212121"/>
          <w:szCs w:val="24"/>
        </w:rPr>
        <w:t>ιοίκησης</w:t>
      </w:r>
      <w:r>
        <w:rPr>
          <w:rFonts w:eastAsia="Times New Roman"/>
          <w:color w:val="212121"/>
          <w:szCs w:val="24"/>
        </w:rPr>
        <w:t>,</w:t>
      </w:r>
      <w:r w:rsidRPr="00CE29C1">
        <w:rPr>
          <w:rFonts w:eastAsia="Times New Roman"/>
          <w:color w:val="212121"/>
          <w:szCs w:val="24"/>
        </w:rPr>
        <w:t xml:space="preserve"> τη σχέσ</w:t>
      </w:r>
      <w:r>
        <w:rPr>
          <w:rFonts w:eastAsia="Times New Roman"/>
          <w:color w:val="212121"/>
          <w:szCs w:val="24"/>
        </w:rPr>
        <w:t xml:space="preserve">η των πολιτών με το κράτος και </w:t>
      </w:r>
      <w:r w:rsidRPr="00CE29C1">
        <w:rPr>
          <w:rFonts w:eastAsia="Times New Roman"/>
          <w:color w:val="212121"/>
          <w:szCs w:val="24"/>
        </w:rPr>
        <w:t xml:space="preserve">τις σχέσεις των πολιτών μεταξύ </w:t>
      </w:r>
      <w:r>
        <w:rPr>
          <w:rFonts w:eastAsia="Times New Roman"/>
          <w:color w:val="212121"/>
          <w:szCs w:val="24"/>
        </w:rPr>
        <w:t>τους,</w:t>
      </w:r>
      <w:r w:rsidRPr="00CE29C1">
        <w:rPr>
          <w:rFonts w:eastAsia="Times New Roman"/>
          <w:color w:val="212121"/>
          <w:szCs w:val="24"/>
        </w:rPr>
        <w:t xml:space="preserve"> θεω</w:t>
      </w:r>
      <w:r w:rsidRPr="00CE29C1">
        <w:rPr>
          <w:rFonts w:eastAsia="Times New Roman"/>
          <w:color w:val="212121"/>
          <w:szCs w:val="24"/>
        </w:rPr>
        <w:t xml:space="preserve">ρούμε ότι πρέπει να συζητήσουμε τα ακραία </w:t>
      </w:r>
      <w:r>
        <w:rPr>
          <w:rFonts w:eastAsia="Times New Roman"/>
          <w:color w:val="212121"/>
          <w:szCs w:val="24"/>
        </w:rPr>
        <w:t xml:space="preserve">φαινόμενα </w:t>
      </w:r>
      <w:r w:rsidRPr="00CE29C1">
        <w:rPr>
          <w:rFonts w:eastAsia="Times New Roman"/>
          <w:color w:val="212121"/>
          <w:szCs w:val="24"/>
        </w:rPr>
        <w:t xml:space="preserve">που συνέβησαν στη διάρκεια των </w:t>
      </w:r>
      <w:r w:rsidRPr="00CE29C1">
        <w:rPr>
          <w:rFonts w:eastAsia="Times New Roman"/>
          <w:color w:val="212121"/>
          <w:szCs w:val="24"/>
        </w:rPr>
        <w:lastRenderedPageBreak/>
        <w:t>μνημονίων</w:t>
      </w:r>
      <w:r>
        <w:rPr>
          <w:rFonts w:eastAsia="Times New Roman"/>
          <w:color w:val="212121"/>
          <w:szCs w:val="24"/>
        </w:rPr>
        <w:t>,</w:t>
      </w:r>
      <w:r w:rsidRPr="00CE29C1">
        <w:rPr>
          <w:rFonts w:eastAsia="Times New Roman"/>
          <w:color w:val="212121"/>
          <w:szCs w:val="24"/>
        </w:rPr>
        <w:t xml:space="preserve"> </w:t>
      </w:r>
      <w:r>
        <w:rPr>
          <w:rFonts w:eastAsia="Times New Roman"/>
          <w:color w:val="212121"/>
          <w:szCs w:val="24"/>
        </w:rPr>
        <w:t xml:space="preserve">γιατί για εμάς </w:t>
      </w:r>
      <w:r w:rsidRPr="00CE29C1">
        <w:rPr>
          <w:rFonts w:eastAsia="Times New Roman"/>
          <w:color w:val="212121"/>
          <w:szCs w:val="24"/>
        </w:rPr>
        <w:t>τα μνημόνια ήταν τραύμα</w:t>
      </w:r>
      <w:r>
        <w:rPr>
          <w:rFonts w:eastAsia="Times New Roman"/>
          <w:color w:val="212121"/>
          <w:szCs w:val="24"/>
        </w:rPr>
        <w:t>, δεν ήταν ε</w:t>
      </w:r>
      <w:r w:rsidRPr="00CE29C1">
        <w:rPr>
          <w:rFonts w:eastAsia="Times New Roman"/>
          <w:color w:val="212121"/>
          <w:szCs w:val="24"/>
        </w:rPr>
        <w:t>υκαιρία</w:t>
      </w:r>
      <w:r>
        <w:rPr>
          <w:rFonts w:eastAsia="Times New Roman"/>
          <w:color w:val="212121"/>
          <w:szCs w:val="24"/>
        </w:rPr>
        <w:t>. Ήταν για εμάς τραύμα το ότι</w:t>
      </w:r>
      <w:r w:rsidRPr="00CE29C1">
        <w:rPr>
          <w:rFonts w:eastAsia="Times New Roman"/>
          <w:color w:val="212121"/>
          <w:szCs w:val="24"/>
        </w:rPr>
        <w:t xml:space="preserve"> </w:t>
      </w:r>
      <w:r>
        <w:rPr>
          <w:rFonts w:eastAsia="Times New Roman"/>
          <w:color w:val="212121"/>
          <w:szCs w:val="24"/>
        </w:rPr>
        <w:t>έγινε Πρωθυπουργός έ</w:t>
      </w:r>
      <w:r w:rsidRPr="00CE29C1">
        <w:rPr>
          <w:rFonts w:eastAsia="Times New Roman"/>
          <w:color w:val="212121"/>
          <w:szCs w:val="24"/>
        </w:rPr>
        <w:t>νας τραπεζίτης πο</w:t>
      </w:r>
      <w:r>
        <w:rPr>
          <w:rFonts w:eastAsia="Times New Roman"/>
          <w:color w:val="212121"/>
          <w:szCs w:val="24"/>
        </w:rPr>
        <w:t>υ δεν είχε βουλευτική ιδιότητα. Ή</w:t>
      </w:r>
      <w:r w:rsidRPr="00CE29C1">
        <w:rPr>
          <w:rFonts w:eastAsia="Times New Roman"/>
          <w:color w:val="212121"/>
          <w:szCs w:val="24"/>
        </w:rPr>
        <w:t xml:space="preserve">ταν για </w:t>
      </w:r>
      <w:r>
        <w:rPr>
          <w:rFonts w:eastAsia="Times New Roman"/>
          <w:color w:val="212121"/>
          <w:szCs w:val="24"/>
        </w:rPr>
        <w:t xml:space="preserve">εμάς τραύμα </w:t>
      </w:r>
      <w:r w:rsidRPr="00CE29C1">
        <w:rPr>
          <w:rFonts w:eastAsia="Times New Roman"/>
          <w:color w:val="212121"/>
          <w:szCs w:val="24"/>
        </w:rPr>
        <w:t>το</w:t>
      </w:r>
      <w:r>
        <w:rPr>
          <w:rFonts w:eastAsia="Times New Roman"/>
          <w:color w:val="212121"/>
          <w:szCs w:val="24"/>
        </w:rPr>
        <w:t xml:space="preserve"> ότι αποφάσιζαν</w:t>
      </w:r>
      <w:r w:rsidRPr="00CE29C1">
        <w:rPr>
          <w:rFonts w:eastAsia="Times New Roman"/>
          <w:color w:val="212121"/>
          <w:szCs w:val="24"/>
        </w:rPr>
        <w:t xml:space="preserve"> οι πιστωτές για το πώς </w:t>
      </w:r>
      <w:r>
        <w:rPr>
          <w:rFonts w:eastAsia="Times New Roman"/>
          <w:color w:val="212121"/>
          <w:szCs w:val="24"/>
        </w:rPr>
        <w:t>θα κι</w:t>
      </w:r>
      <w:r w:rsidRPr="00CE29C1">
        <w:rPr>
          <w:rFonts w:eastAsia="Times New Roman"/>
          <w:color w:val="212121"/>
          <w:szCs w:val="24"/>
        </w:rPr>
        <w:t>νούμαστε</w:t>
      </w:r>
      <w:r>
        <w:rPr>
          <w:rFonts w:eastAsia="Times New Roman"/>
          <w:color w:val="212121"/>
          <w:szCs w:val="24"/>
        </w:rPr>
        <w:t>, πώ</w:t>
      </w:r>
      <w:r w:rsidRPr="00CE29C1">
        <w:rPr>
          <w:rFonts w:eastAsia="Times New Roman"/>
          <w:color w:val="212121"/>
          <w:szCs w:val="24"/>
        </w:rPr>
        <w:t xml:space="preserve">ς </w:t>
      </w:r>
      <w:r>
        <w:rPr>
          <w:rFonts w:eastAsia="Times New Roman"/>
          <w:color w:val="212121"/>
          <w:szCs w:val="24"/>
        </w:rPr>
        <w:t>θα ζούμε και πώς θα αναπνέουμε. Ή</w:t>
      </w:r>
      <w:r w:rsidRPr="00CE29C1">
        <w:rPr>
          <w:rFonts w:eastAsia="Times New Roman"/>
          <w:color w:val="212121"/>
          <w:szCs w:val="24"/>
        </w:rPr>
        <w:t xml:space="preserve">ταν για μας τραύμα το γεγονός ότι δεν υπήρχε η δυνατότητα της κοινωνικής </w:t>
      </w:r>
      <w:r>
        <w:rPr>
          <w:rFonts w:eastAsia="Times New Roman"/>
          <w:color w:val="212121"/>
          <w:szCs w:val="24"/>
        </w:rPr>
        <w:t>διεκδίκησης,</w:t>
      </w:r>
      <w:r w:rsidRPr="00CE29C1">
        <w:rPr>
          <w:rFonts w:eastAsia="Times New Roman"/>
          <w:color w:val="212121"/>
          <w:szCs w:val="24"/>
        </w:rPr>
        <w:t xml:space="preserve"> ώστε να </w:t>
      </w:r>
      <w:r>
        <w:rPr>
          <w:rFonts w:eastAsia="Times New Roman"/>
          <w:color w:val="212121"/>
          <w:szCs w:val="24"/>
        </w:rPr>
        <w:t xml:space="preserve">μπορέσει να ανατραπεί </w:t>
      </w:r>
      <w:r w:rsidRPr="00CE29C1">
        <w:rPr>
          <w:rFonts w:eastAsia="Times New Roman"/>
          <w:color w:val="212121"/>
          <w:szCs w:val="24"/>
        </w:rPr>
        <w:t>αυτό το καθεστώς</w:t>
      </w:r>
      <w:r>
        <w:rPr>
          <w:rFonts w:eastAsia="Times New Roman"/>
          <w:color w:val="212121"/>
          <w:szCs w:val="24"/>
        </w:rPr>
        <w:t>.</w:t>
      </w:r>
      <w:r w:rsidRPr="00CE29C1">
        <w:rPr>
          <w:rFonts w:eastAsia="Times New Roman"/>
          <w:color w:val="212121"/>
          <w:szCs w:val="24"/>
        </w:rPr>
        <w:t xml:space="preserve"> </w:t>
      </w:r>
    </w:p>
    <w:p w14:paraId="0A5DE4E1" w14:textId="77777777" w:rsidR="00415E13" w:rsidRDefault="00E650A0">
      <w:pPr>
        <w:shd w:val="clear" w:color="auto" w:fill="FFFFFF"/>
        <w:spacing w:line="600" w:lineRule="auto"/>
        <w:ind w:firstLine="720"/>
        <w:jc w:val="both"/>
        <w:rPr>
          <w:rFonts w:eastAsia="Times New Roman"/>
          <w:color w:val="212121"/>
          <w:szCs w:val="24"/>
        </w:rPr>
      </w:pPr>
      <w:r w:rsidRPr="00CE29C1">
        <w:rPr>
          <w:rFonts w:eastAsia="Times New Roman"/>
          <w:color w:val="212121"/>
          <w:szCs w:val="24"/>
        </w:rPr>
        <w:t>Έτσι</w:t>
      </w:r>
      <w:r>
        <w:rPr>
          <w:rFonts w:eastAsia="Times New Roman"/>
          <w:color w:val="212121"/>
          <w:szCs w:val="24"/>
        </w:rPr>
        <w:t>,</w:t>
      </w:r>
      <w:r w:rsidRPr="00CE29C1">
        <w:rPr>
          <w:rFonts w:eastAsia="Times New Roman"/>
          <w:color w:val="212121"/>
          <w:szCs w:val="24"/>
        </w:rPr>
        <w:t xml:space="preserve"> λο</w:t>
      </w:r>
      <w:r w:rsidRPr="00CE29C1">
        <w:rPr>
          <w:rFonts w:eastAsia="Times New Roman"/>
          <w:color w:val="212121"/>
          <w:szCs w:val="24"/>
        </w:rPr>
        <w:t>ιπόν</w:t>
      </w:r>
      <w:r>
        <w:rPr>
          <w:rFonts w:eastAsia="Times New Roman"/>
          <w:color w:val="212121"/>
          <w:szCs w:val="24"/>
        </w:rPr>
        <w:t>, στη βάση αυτή</w:t>
      </w:r>
      <w:r>
        <w:rPr>
          <w:rFonts w:eastAsia="Times New Roman"/>
          <w:color w:val="212121"/>
          <w:szCs w:val="24"/>
        </w:rPr>
        <w:t>,</w:t>
      </w:r>
      <w:r>
        <w:rPr>
          <w:rFonts w:eastAsia="Times New Roman"/>
          <w:color w:val="212121"/>
          <w:szCs w:val="24"/>
        </w:rPr>
        <w:t xml:space="preserve"> κάνουμε και τις συγκεκριμένες </w:t>
      </w:r>
      <w:r w:rsidRPr="00CE29C1">
        <w:rPr>
          <w:rFonts w:eastAsia="Times New Roman"/>
          <w:color w:val="212121"/>
          <w:szCs w:val="24"/>
        </w:rPr>
        <w:t>προτάσ</w:t>
      </w:r>
      <w:r>
        <w:rPr>
          <w:rFonts w:eastAsia="Times New Roman"/>
          <w:color w:val="212121"/>
          <w:szCs w:val="24"/>
        </w:rPr>
        <w:t xml:space="preserve">εις μας για την </w:t>
      </w:r>
      <w:r>
        <w:rPr>
          <w:rFonts w:eastAsia="Times New Roman"/>
          <w:color w:val="212121"/>
          <w:szCs w:val="24"/>
        </w:rPr>
        <w:t>Α</w:t>
      </w:r>
      <w:r>
        <w:rPr>
          <w:rFonts w:eastAsia="Times New Roman"/>
          <w:color w:val="212121"/>
          <w:szCs w:val="24"/>
        </w:rPr>
        <w:t>ναθεώρηση του Σ</w:t>
      </w:r>
      <w:r w:rsidRPr="00CE29C1">
        <w:rPr>
          <w:rFonts w:eastAsia="Times New Roman"/>
          <w:color w:val="212121"/>
          <w:szCs w:val="24"/>
        </w:rPr>
        <w:t>υντάγματος</w:t>
      </w:r>
      <w:r>
        <w:rPr>
          <w:rFonts w:eastAsia="Times New Roman"/>
          <w:color w:val="212121"/>
          <w:szCs w:val="24"/>
        </w:rPr>
        <w:t>.</w:t>
      </w:r>
      <w:r w:rsidRPr="00CE29C1">
        <w:rPr>
          <w:rFonts w:eastAsia="Times New Roman"/>
          <w:color w:val="212121"/>
          <w:szCs w:val="24"/>
        </w:rPr>
        <w:t xml:space="preserve"> </w:t>
      </w:r>
    </w:p>
    <w:p w14:paraId="0A5DE4E2"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Θα αναφέρω παραδειγματικά τρεις, τ</w:t>
      </w:r>
      <w:r w:rsidRPr="00CE29C1">
        <w:rPr>
          <w:rFonts w:eastAsia="Times New Roman"/>
          <w:color w:val="212121"/>
          <w:szCs w:val="24"/>
        </w:rPr>
        <w:t>έσσερις διατάξ</w:t>
      </w:r>
      <w:r>
        <w:rPr>
          <w:rFonts w:eastAsia="Times New Roman"/>
          <w:color w:val="212121"/>
          <w:szCs w:val="24"/>
        </w:rPr>
        <w:t>εις, για να εξηγήσω αυτό που λέω.</w:t>
      </w:r>
    </w:p>
    <w:p w14:paraId="0A5DE4E3"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Κατ’ αρχάς</w:t>
      </w:r>
      <w:r>
        <w:rPr>
          <w:rFonts w:eastAsia="Times New Roman"/>
          <w:color w:val="212121"/>
          <w:szCs w:val="24"/>
        </w:rPr>
        <w:t>,</w:t>
      </w:r>
      <w:r w:rsidRPr="00CE29C1">
        <w:rPr>
          <w:rFonts w:eastAsia="Times New Roman"/>
          <w:color w:val="212121"/>
          <w:szCs w:val="24"/>
        </w:rPr>
        <w:t xml:space="preserve"> θέτουμε ως υπό αναθεώρηση τη διάταξη του </w:t>
      </w:r>
      <w:r>
        <w:rPr>
          <w:rFonts w:eastAsia="Times New Roman"/>
          <w:color w:val="212121"/>
          <w:szCs w:val="24"/>
        </w:rPr>
        <w:t xml:space="preserve">άρθρου </w:t>
      </w:r>
      <w:r w:rsidRPr="00CE29C1">
        <w:rPr>
          <w:rFonts w:eastAsia="Times New Roman"/>
          <w:color w:val="212121"/>
          <w:szCs w:val="24"/>
        </w:rPr>
        <w:t>28</w:t>
      </w:r>
      <w:r>
        <w:rPr>
          <w:rFonts w:eastAsia="Times New Roman"/>
          <w:color w:val="212121"/>
          <w:szCs w:val="24"/>
        </w:rPr>
        <w:t xml:space="preserve"> παράγραφο</w:t>
      </w:r>
      <w:r>
        <w:rPr>
          <w:rFonts w:eastAsia="Times New Roman"/>
          <w:color w:val="212121"/>
          <w:szCs w:val="24"/>
        </w:rPr>
        <w:t>ς</w:t>
      </w:r>
      <w:r w:rsidRPr="00CE29C1">
        <w:rPr>
          <w:rFonts w:eastAsia="Times New Roman"/>
          <w:color w:val="212121"/>
          <w:szCs w:val="24"/>
        </w:rPr>
        <w:t xml:space="preserve"> 2</w:t>
      </w:r>
      <w:r>
        <w:rPr>
          <w:rFonts w:eastAsia="Times New Roman"/>
          <w:color w:val="212121"/>
          <w:szCs w:val="24"/>
        </w:rPr>
        <w:t>,</w:t>
      </w:r>
      <w:r w:rsidRPr="00CE29C1">
        <w:rPr>
          <w:rFonts w:eastAsia="Times New Roman"/>
          <w:color w:val="212121"/>
          <w:szCs w:val="24"/>
        </w:rPr>
        <w:t xml:space="preserve"> το οποίο προβλέπει ότι</w:t>
      </w:r>
      <w:r>
        <w:rPr>
          <w:rFonts w:eastAsia="Times New Roman"/>
          <w:color w:val="212121"/>
          <w:szCs w:val="24"/>
        </w:rPr>
        <w:t>,</w:t>
      </w:r>
      <w:r w:rsidRPr="00CE29C1">
        <w:rPr>
          <w:rFonts w:eastAsia="Times New Roman"/>
          <w:color w:val="212121"/>
          <w:szCs w:val="24"/>
        </w:rPr>
        <w:t xml:space="preserve"> σε περιπτώσεις που συνάπτονται διεθνείς συμβάσεις </w:t>
      </w:r>
      <w:r>
        <w:rPr>
          <w:rFonts w:eastAsia="Times New Roman"/>
          <w:color w:val="212121"/>
          <w:szCs w:val="24"/>
        </w:rPr>
        <w:t xml:space="preserve">που απαξιώνουν ή μειώνουν ή εξαφανίζουν </w:t>
      </w:r>
      <w:r w:rsidRPr="00CE29C1">
        <w:rPr>
          <w:rFonts w:eastAsia="Times New Roman"/>
          <w:color w:val="212121"/>
          <w:szCs w:val="24"/>
        </w:rPr>
        <w:t>την εθνική και λαϊκή κυριαρχία</w:t>
      </w:r>
      <w:r>
        <w:rPr>
          <w:rFonts w:eastAsia="Times New Roman"/>
          <w:color w:val="212121"/>
          <w:szCs w:val="24"/>
        </w:rPr>
        <w:t>,</w:t>
      </w:r>
      <w:r w:rsidRPr="00CE29C1">
        <w:rPr>
          <w:rFonts w:eastAsia="Times New Roman"/>
          <w:color w:val="212121"/>
          <w:szCs w:val="24"/>
        </w:rPr>
        <w:t xml:space="preserve"> θα</w:t>
      </w:r>
      <w:r>
        <w:rPr>
          <w:rFonts w:eastAsia="Times New Roman"/>
          <w:color w:val="212121"/>
          <w:szCs w:val="24"/>
        </w:rPr>
        <w:t xml:space="preserve"> πρέπει να γίνεται δημοψήφισμα. Δ</w:t>
      </w:r>
      <w:r w:rsidRPr="00CE29C1">
        <w:rPr>
          <w:rFonts w:eastAsia="Times New Roman"/>
          <w:color w:val="212121"/>
          <w:szCs w:val="24"/>
        </w:rPr>
        <w:t xml:space="preserve">εν είναι δυνατόν χωρίς </w:t>
      </w:r>
      <w:r>
        <w:rPr>
          <w:rFonts w:eastAsia="Times New Roman"/>
          <w:color w:val="212121"/>
          <w:szCs w:val="24"/>
        </w:rPr>
        <w:t>δημοψή</w:t>
      </w:r>
      <w:r>
        <w:rPr>
          <w:rFonts w:eastAsia="Times New Roman"/>
          <w:color w:val="212121"/>
          <w:szCs w:val="24"/>
        </w:rPr>
        <w:lastRenderedPageBreak/>
        <w:t>φισμα να μπορεί μία χώρα ν</w:t>
      </w:r>
      <w:r w:rsidRPr="00CE29C1">
        <w:rPr>
          <w:rFonts w:eastAsia="Times New Roman"/>
          <w:color w:val="212121"/>
          <w:szCs w:val="24"/>
        </w:rPr>
        <w:t xml:space="preserve">α δέχεται τόσο </w:t>
      </w:r>
      <w:r w:rsidRPr="00CE29C1">
        <w:rPr>
          <w:rFonts w:eastAsia="Times New Roman"/>
          <w:color w:val="212121"/>
          <w:szCs w:val="24"/>
        </w:rPr>
        <w:t>ασφυκτική πίεση</w:t>
      </w:r>
      <w:r>
        <w:rPr>
          <w:rFonts w:eastAsia="Times New Roman"/>
          <w:color w:val="212121"/>
          <w:szCs w:val="24"/>
        </w:rPr>
        <w:t>,</w:t>
      </w:r>
      <w:r w:rsidRPr="00CE29C1">
        <w:rPr>
          <w:rFonts w:eastAsia="Times New Roman"/>
          <w:color w:val="212121"/>
          <w:szCs w:val="24"/>
        </w:rPr>
        <w:t xml:space="preserve"> τέτοια οικονομική βαρβαρότητα</w:t>
      </w:r>
      <w:r>
        <w:rPr>
          <w:rFonts w:eastAsia="Times New Roman"/>
          <w:color w:val="212121"/>
          <w:szCs w:val="24"/>
        </w:rPr>
        <w:t>,</w:t>
      </w:r>
      <w:r w:rsidRPr="00CE29C1">
        <w:rPr>
          <w:rFonts w:eastAsia="Times New Roman"/>
          <w:color w:val="212121"/>
          <w:szCs w:val="24"/>
        </w:rPr>
        <w:t xml:space="preserve"> χωρίς να έχει τη δυνατότητα ο λαός να εκφραστεί</w:t>
      </w:r>
      <w:r>
        <w:rPr>
          <w:rFonts w:eastAsia="Times New Roman"/>
          <w:color w:val="212121"/>
          <w:szCs w:val="24"/>
        </w:rPr>
        <w:t>. Άρα το</w:t>
      </w:r>
      <w:r w:rsidRPr="00CE29C1">
        <w:rPr>
          <w:rFonts w:eastAsia="Times New Roman"/>
          <w:color w:val="212121"/>
          <w:szCs w:val="24"/>
        </w:rPr>
        <w:t xml:space="preserve"> πρώτο που προτείνουμε </w:t>
      </w:r>
      <w:r>
        <w:rPr>
          <w:rFonts w:eastAsia="Times New Roman"/>
          <w:color w:val="212121"/>
          <w:szCs w:val="24"/>
        </w:rPr>
        <w:t xml:space="preserve">είναι </w:t>
      </w:r>
      <w:r w:rsidRPr="00CE29C1">
        <w:rPr>
          <w:rFonts w:eastAsia="Times New Roman"/>
          <w:color w:val="212121"/>
          <w:szCs w:val="24"/>
        </w:rPr>
        <w:t>αυτό</w:t>
      </w:r>
      <w:r>
        <w:rPr>
          <w:rFonts w:eastAsia="Times New Roman"/>
          <w:color w:val="212121"/>
          <w:szCs w:val="24"/>
        </w:rPr>
        <w:t>.</w:t>
      </w:r>
    </w:p>
    <w:p w14:paraId="0A5DE4E4"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CE29C1">
        <w:rPr>
          <w:rFonts w:eastAsia="Times New Roman"/>
          <w:color w:val="212121"/>
          <w:szCs w:val="24"/>
        </w:rPr>
        <w:t>ο δεύτερο που προτείνουμε είναι ότι η πολιτική ανήκει στους πολιτικούς</w:t>
      </w:r>
      <w:r>
        <w:rPr>
          <w:rFonts w:eastAsia="Times New Roman"/>
          <w:color w:val="212121"/>
          <w:szCs w:val="24"/>
        </w:rPr>
        <w:t>, σε αυτούς που έχουν δ</w:t>
      </w:r>
      <w:r w:rsidRPr="00CE29C1">
        <w:rPr>
          <w:rFonts w:eastAsia="Times New Roman"/>
          <w:color w:val="212121"/>
          <w:szCs w:val="24"/>
        </w:rPr>
        <w:t xml:space="preserve">ημοκρατική νομιμοποίηση </w:t>
      </w:r>
      <w:r w:rsidRPr="00CE29C1">
        <w:rPr>
          <w:rFonts w:eastAsia="Times New Roman"/>
          <w:color w:val="212121"/>
          <w:szCs w:val="24"/>
        </w:rPr>
        <w:t xml:space="preserve">και που τους </w:t>
      </w:r>
      <w:r>
        <w:rPr>
          <w:rFonts w:eastAsia="Times New Roman"/>
          <w:color w:val="212121"/>
          <w:szCs w:val="24"/>
        </w:rPr>
        <w:t>εκλέγουν οι Έλληνες πολίτες. Δεν μπορεί να γίνεται Πρωθυπουργός έ</w:t>
      </w:r>
      <w:r w:rsidRPr="00CE29C1">
        <w:rPr>
          <w:rFonts w:eastAsia="Times New Roman"/>
          <w:color w:val="212121"/>
          <w:szCs w:val="24"/>
        </w:rPr>
        <w:t>νας τραπεζίτης</w:t>
      </w:r>
      <w:r>
        <w:rPr>
          <w:rFonts w:eastAsia="Times New Roman"/>
          <w:color w:val="212121"/>
          <w:szCs w:val="24"/>
        </w:rPr>
        <w:t>,</w:t>
      </w:r>
      <w:r w:rsidRPr="00CE29C1">
        <w:rPr>
          <w:rFonts w:eastAsia="Times New Roman"/>
          <w:color w:val="212121"/>
          <w:szCs w:val="24"/>
        </w:rPr>
        <w:t xml:space="preserve"> ένας τεχνοκράτης</w:t>
      </w:r>
      <w:r>
        <w:rPr>
          <w:rFonts w:eastAsia="Times New Roman"/>
          <w:color w:val="212121"/>
          <w:szCs w:val="24"/>
        </w:rPr>
        <w:t>,</w:t>
      </w:r>
      <w:r w:rsidRPr="00CE29C1">
        <w:rPr>
          <w:rFonts w:eastAsia="Times New Roman"/>
          <w:color w:val="212121"/>
          <w:szCs w:val="24"/>
        </w:rPr>
        <w:t xml:space="preserve"> από το πουθενά</w:t>
      </w:r>
      <w:r>
        <w:rPr>
          <w:rFonts w:eastAsia="Times New Roman"/>
          <w:color w:val="212121"/>
          <w:szCs w:val="24"/>
        </w:rPr>
        <w:t>,</w:t>
      </w:r>
      <w:r w:rsidRPr="00CE29C1">
        <w:rPr>
          <w:rFonts w:eastAsia="Times New Roman"/>
          <w:color w:val="212121"/>
          <w:szCs w:val="24"/>
        </w:rPr>
        <w:t xml:space="preserve"> για να μπορέσει να πάρει μέτρα που δεν </w:t>
      </w:r>
      <w:r>
        <w:rPr>
          <w:rFonts w:eastAsia="Times New Roman"/>
          <w:color w:val="212121"/>
          <w:szCs w:val="24"/>
        </w:rPr>
        <w:t>τ</w:t>
      </w:r>
      <w:r>
        <w:rPr>
          <w:rFonts w:eastAsia="Times New Roman"/>
          <w:color w:val="212121"/>
          <w:szCs w:val="24"/>
        </w:rPr>
        <w:t>ολμούσ</w:t>
      </w:r>
      <w:r>
        <w:rPr>
          <w:rFonts w:eastAsia="Times New Roman"/>
          <w:color w:val="212121"/>
          <w:szCs w:val="24"/>
        </w:rPr>
        <w:t>ε να πάρει η τότε πολιτική τάξη.</w:t>
      </w:r>
    </w:p>
    <w:p w14:paraId="0A5DE4E5"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Τρίτον, δ</w:t>
      </w:r>
      <w:r w:rsidRPr="00CE29C1">
        <w:rPr>
          <w:rFonts w:eastAsia="Times New Roman"/>
          <w:color w:val="212121"/>
          <w:szCs w:val="24"/>
        </w:rPr>
        <w:t>εν μπορεί</w:t>
      </w:r>
      <w:r>
        <w:rPr>
          <w:rFonts w:eastAsia="Times New Roman"/>
          <w:color w:val="212121"/>
          <w:szCs w:val="24"/>
        </w:rPr>
        <w:t xml:space="preserve"> οι Β</w:t>
      </w:r>
      <w:r w:rsidRPr="00CE29C1">
        <w:rPr>
          <w:rFonts w:eastAsia="Times New Roman"/>
          <w:color w:val="212121"/>
          <w:szCs w:val="24"/>
        </w:rPr>
        <w:t xml:space="preserve">ουλευτές να θεωρούν τη </w:t>
      </w:r>
      <w:r w:rsidRPr="00CE29C1">
        <w:rPr>
          <w:rFonts w:eastAsia="Times New Roman"/>
          <w:color w:val="212121"/>
          <w:szCs w:val="24"/>
        </w:rPr>
        <w:t>Βουλή καριέρα</w:t>
      </w:r>
      <w:r>
        <w:rPr>
          <w:rFonts w:eastAsia="Times New Roman"/>
          <w:color w:val="212121"/>
          <w:szCs w:val="24"/>
        </w:rPr>
        <w:t>. Πρ</w:t>
      </w:r>
      <w:r w:rsidRPr="00CE29C1">
        <w:rPr>
          <w:rFonts w:eastAsia="Times New Roman"/>
          <w:color w:val="212121"/>
          <w:szCs w:val="24"/>
        </w:rPr>
        <w:t>έπει να περιοριστεί ο αριθμός των θητειών</w:t>
      </w:r>
      <w:r>
        <w:rPr>
          <w:rFonts w:eastAsia="Times New Roman"/>
          <w:color w:val="212121"/>
          <w:szCs w:val="24"/>
        </w:rPr>
        <w:t>,</w:t>
      </w:r>
      <w:r w:rsidRPr="00CE29C1">
        <w:rPr>
          <w:rFonts w:eastAsia="Times New Roman"/>
          <w:color w:val="212121"/>
          <w:szCs w:val="24"/>
        </w:rPr>
        <w:t xml:space="preserve"> να είναι </w:t>
      </w:r>
      <w:r>
        <w:rPr>
          <w:rFonts w:eastAsia="Times New Roman"/>
          <w:color w:val="212121"/>
          <w:szCs w:val="24"/>
        </w:rPr>
        <w:t xml:space="preserve">το ανώτερο δώδεκα </w:t>
      </w:r>
      <w:r w:rsidRPr="00CE29C1">
        <w:rPr>
          <w:rFonts w:eastAsia="Times New Roman"/>
          <w:color w:val="212121"/>
          <w:szCs w:val="24"/>
        </w:rPr>
        <w:t>χρόνια</w:t>
      </w:r>
      <w:r>
        <w:rPr>
          <w:rFonts w:eastAsia="Times New Roman"/>
          <w:color w:val="212121"/>
          <w:szCs w:val="24"/>
        </w:rPr>
        <w:t>, ώστε πραγματικά οι Β</w:t>
      </w:r>
      <w:r w:rsidRPr="00CE29C1">
        <w:rPr>
          <w:rFonts w:eastAsia="Times New Roman"/>
          <w:color w:val="212121"/>
          <w:szCs w:val="24"/>
        </w:rPr>
        <w:t>ουλευτές να αφήνουν ένα πολιτικό αποτύπωμα</w:t>
      </w:r>
      <w:r>
        <w:rPr>
          <w:rFonts w:eastAsia="Times New Roman"/>
          <w:color w:val="212121"/>
          <w:szCs w:val="24"/>
        </w:rPr>
        <w:t>,</w:t>
      </w:r>
      <w:r w:rsidRPr="00CE29C1">
        <w:rPr>
          <w:rFonts w:eastAsia="Times New Roman"/>
          <w:color w:val="212121"/>
          <w:szCs w:val="24"/>
        </w:rPr>
        <w:t xml:space="preserve"> αλλά να μην </w:t>
      </w:r>
      <w:r>
        <w:rPr>
          <w:rFonts w:eastAsia="Times New Roman"/>
          <w:color w:val="212121"/>
          <w:szCs w:val="24"/>
        </w:rPr>
        <w:t xml:space="preserve">έχουν ως επάγγελμα την πολιτική, γιατί βλέπουμε </w:t>
      </w:r>
      <w:r w:rsidRPr="00CE29C1">
        <w:rPr>
          <w:rFonts w:eastAsia="Times New Roman"/>
          <w:color w:val="212121"/>
          <w:szCs w:val="24"/>
        </w:rPr>
        <w:t>τα διάφορα φαινόμενα που συμβαίνουν ε</w:t>
      </w:r>
      <w:r w:rsidRPr="00CE29C1">
        <w:rPr>
          <w:rFonts w:eastAsia="Times New Roman"/>
          <w:color w:val="212121"/>
          <w:szCs w:val="24"/>
        </w:rPr>
        <w:t xml:space="preserve">ίτε με κληρονομική διαδοχή είτε με οποιεσδήποτε πλάτες </w:t>
      </w:r>
      <w:r>
        <w:rPr>
          <w:rFonts w:eastAsia="Times New Roman"/>
          <w:color w:val="212121"/>
          <w:szCs w:val="24"/>
        </w:rPr>
        <w:t>ΜΜΕ</w:t>
      </w:r>
      <w:r w:rsidRPr="00CE29C1">
        <w:rPr>
          <w:rFonts w:eastAsia="Times New Roman"/>
          <w:color w:val="212121"/>
          <w:szCs w:val="24"/>
        </w:rPr>
        <w:t xml:space="preserve"> </w:t>
      </w:r>
      <w:r>
        <w:rPr>
          <w:rFonts w:eastAsia="Times New Roman"/>
          <w:color w:val="212121"/>
          <w:szCs w:val="24"/>
        </w:rPr>
        <w:t>ή επιχειρηματικών ελίτ.</w:t>
      </w:r>
    </w:p>
    <w:p w14:paraId="0A5DE4E6"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Τέ</w:t>
      </w:r>
      <w:r w:rsidRPr="00CE29C1">
        <w:rPr>
          <w:rFonts w:eastAsia="Times New Roman"/>
          <w:color w:val="212121"/>
          <w:szCs w:val="24"/>
        </w:rPr>
        <w:t>λος</w:t>
      </w:r>
      <w:r>
        <w:rPr>
          <w:rFonts w:eastAsia="Times New Roman"/>
          <w:color w:val="212121"/>
          <w:szCs w:val="24"/>
        </w:rPr>
        <w:t>,</w:t>
      </w:r>
      <w:r w:rsidRPr="00CE29C1">
        <w:rPr>
          <w:rFonts w:eastAsia="Times New Roman"/>
          <w:color w:val="212121"/>
          <w:szCs w:val="24"/>
        </w:rPr>
        <w:t xml:space="preserve"> </w:t>
      </w:r>
      <w:r>
        <w:rPr>
          <w:rFonts w:eastAsia="Times New Roman"/>
          <w:color w:val="212121"/>
          <w:szCs w:val="24"/>
        </w:rPr>
        <w:t xml:space="preserve">εμείς βιώσαμε ως τραύμα </w:t>
      </w:r>
      <w:r w:rsidRPr="00CE29C1">
        <w:rPr>
          <w:rFonts w:eastAsia="Times New Roman"/>
          <w:color w:val="212121"/>
          <w:szCs w:val="24"/>
        </w:rPr>
        <w:t xml:space="preserve">το γεγονός ότι σε αυτή </w:t>
      </w:r>
      <w:r>
        <w:rPr>
          <w:rFonts w:eastAsia="Times New Roman"/>
          <w:color w:val="212121"/>
          <w:szCs w:val="24"/>
        </w:rPr>
        <w:t>τη χώρα δεν μπορούσε να αρθρωθεί έ</w:t>
      </w:r>
      <w:r w:rsidRPr="00CE29C1">
        <w:rPr>
          <w:rFonts w:eastAsia="Times New Roman"/>
          <w:color w:val="212121"/>
          <w:szCs w:val="24"/>
        </w:rPr>
        <w:t xml:space="preserve">νας λόγος που να έχει </w:t>
      </w:r>
      <w:r w:rsidRPr="00CE29C1">
        <w:rPr>
          <w:rFonts w:eastAsia="Times New Roman"/>
          <w:color w:val="212121"/>
          <w:szCs w:val="24"/>
        </w:rPr>
        <w:lastRenderedPageBreak/>
        <w:t xml:space="preserve">σχέση με την ανεξαρτησία </w:t>
      </w:r>
      <w:r>
        <w:rPr>
          <w:rFonts w:eastAsia="Times New Roman"/>
          <w:color w:val="212121"/>
          <w:szCs w:val="24"/>
        </w:rPr>
        <w:t>της. Θ</w:t>
      </w:r>
      <w:r w:rsidRPr="00CE29C1">
        <w:rPr>
          <w:rFonts w:eastAsia="Times New Roman"/>
          <w:color w:val="212121"/>
          <w:szCs w:val="24"/>
        </w:rPr>
        <w:t>υμόσαστε ότι για το μνημόνιο</w:t>
      </w:r>
      <w:r>
        <w:rPr>
          <w:rFonts w:eastAsia="Times New Roman"/>
          <w:color w:val="212121"/>
          <w:szCs w:val="24"/>
        </w:rPr>
        <w:t xml:space="preserve"> κατ</w:t>
      </w:r>
      <w:r>
        <w:rPr>
          <w:rFonts w:eastAsia="Times New Roman"/>
          <w:color w:val="212121"/>
          <w:szCs w:val="24"/>
        </w:rPr>
        <w:t xml:space="preserve">έφυγαν κάποιοι πολίτες στη </w:t>
      </w:r>
      <w:r>
        <w:rPr>
          <w:rFonts w:eastAsia="Times New Roman"/>
          <w:color w:val="212121"/>
          <w:szCs w:val="24"/>
        </w:rPr>
        <w:t>δ</w:t>
      </w:r>
      <w:r>
        <w:rPr>
          <w:rFonts w:eastAsia="Times New Roman"/>
          <w:color w:val="212121"/>
          <w:szCs w:val="24"/>
        </w:rPr>
        <w:t>ικαιοσύνη και ότι το Συμβούλιο της Ε</w:t>
      </w:r>
      <w:r w:rsidRPr="00CE29C1">
        <w:rPr>
          <w:rFonts w:eastAsia="Times New Roman"/>
          <w:color w:val="212121"/>
          <w:szCs w:val="24"/>
        </w:rPr>
        <w:t xml:space="preserve">πικρατείας είχε γνωμοδοτήσει ότι </w:t>
      </w:r>
      <w:r>
        <w:rPr>
          <w:rFonts w:eastAsia="Times New Roman"/>
          <w:color w:val="212121"/>
          <w:szCs w:val="24"/>
        </w:rPr>
        <w:t>το μνημόνιο ήταν συμβατό με το Σ</w:t>
      </w:r>
      <w:r w:rsidRPr="00CE29C1">
        <w:rPr>
          <w:rFonts w:eastAsia="Times New Roman"/>
          <w:color w:val="212121"/>
          <w:szCs w:val="24"/>
        </w:rPr>
        <w:t>ύνταγμα</w:t>
      </w:r>
      <w:r>
        <w:rPr>
          <w:rFonts w:eastAsia="Times New Roman"/>
          <w:color w:val="212121"/>
          <w:szCs w:val="24"/>
        </w:rPr>
        <w:t>.</w:t>
      </w:r>
    </w:p>
    <w:p w14:paraId="0A5DE4E7"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Επίσης,</w:t>
      </w:r>
      <w:r w:rsidRPr="00CE29C1">
        <w:rPr>
          <w:rFonts w:eastAsia="Times New Roman"/>
          <w:color w:val="212121"/>
          <w:szCs w:val="24"/>
        </w:rPr>
        <w:t xml:space="preserve"> θα θυμόσαστε</w:t>
      </w:r>
      <w:r>
        <w:rPr>
          <w:rFonts w:eastAsia="Times New Roman"/>
          <w:color w:val="212121"/>
          <w:szCs w:val="24"/>
        </w:rPr>
        <w:t xml:space="preserve"> -γιατί</w:t>
      </w:r>
      <w:r w:rsidRPr="00CE29C1">
        <w:rPr>
          <w:rFonts w:eastAsia="Times New Roman"/>
          <w:color w:val="212121"/>
          <w:szCs w:val="24"/>
        </w:rPr>
        <w:t xml:space="preserve"> οι περισσότεροι </w:t>
      </w:r>
      <w:r>
        <w:rPr>
          <w:rFonts w:eastAsia="Times New Roman"/>
          <w:color w:val="212121"/>
          <w:szCs w:val="24"/>
        </w:rPr>
        <w:t>ήσασταν</w:t>
      </w:r>
      <w:r w:rsidRPr="00CE29C1">
        <w:rPr>
          <w:rFonts w:eastAsia="Times New Roman"/>
          <w:color w:val="212121"/>
          <w:szCs w:val="24"/>
        </w:rPr>
        <w:t xml:space="preserve"> και</w:t>
      </w:r>
      <w:r>
        <w:rPr>
          <w:rFonts w:eastAsia="Times New Roman"/>
          <w:color w:val="212121"/>
          <w:szCs w:val="24"/>
        </w:rPr>
        <w:t xml:space="preserve"> τότε Βουλευτές</w:t>
      </w:r>
      <w:r>
        <w:rPr>
          <w:rFonts w:eastAsia="Times New Roman"/>
          <w:color w:val="212121"/>
          <w:szCs w:val="24"/>
        </w:rPr>
        <w:t>-</w:t>
      </w:r>
      <w:r w:rsidRPr="00CE29C1">
        <w:rPr>
          <w:rFonts w:eastAsia="Times New Roman"/>
          <w:color w:val="212121"/>
          <w:szCs w:val="24"/>
        </w:rPr>
        <w:t xml:space="preserve"> ότι είχαν γίνει δεκάδες ενστάσεις αντισυνταγμα</w:t>
      </w:r>
      <w:r w:rsidRPr="00CE29C1">
        <w:rPr>
          <w:rFonts w:eastAsia="Times New Roman"/>
          <w:color w:val="212121"/>
          <w:szCs w:val="24"/>
        </w:rPr>
        <w:t xml:space="preserve">τικότητας και η τότε </w:t>
      </w:r>
      <w:r>
        <w:rPr>
          <w:rFonts w:eastAsia="Times New Roman"/>
          <w:color w:val="212121"/>
          <w:szCs w:val="24"/>
        </w:rPr>
        <w:t>κυβέρνηση και νυν Αντιπολίτευση υποστήριζε πως ό,τι συνέβαινε στη χ</w:t>
      </w:r>
      <w:r w:rsidRPr="00CE29C1">
        <w:rPr>
          <w:rFonts w:eastAsia="Times New Roman"/>
          <w:color w:val="212121"/>
          <w:szCs w:val="24"/>
        </w:rPr>
        <w:t>ώρα ήταν απολύτως συντα</w:t>
      </w:r>
      <w:r>
        <w:rPr>
          <w:rFonts w:eastAsia="Times New Roman"/>
          <w:color w:val="212121"/>
          <w:szCs w:val="24"/>
        </w:rPr>
        <w:t>γματικό. Τώρα, με</w:t>
      </w:r>
      <w:r w:rsidRPr="00CE29C1">
        <w:rPr>
          <w:rFonts w:eastAsia="Times New Roman"/>
          <w:color w:val="212121"/>
          <w:szCs w:val="24"/>
        </w:rPr>
        <w:t xml:space="preserve"> τι αξιοπιστία μπορούμε να συζητήσουμε για το χθες και για το τι πρέπει να κάνουμε για να εξασφαλιστεί ότι δεν θα επαναληφθούν τ</w:t>
      </w:r>
      <w:r w:rsidRPr="00CE29C1">
        <w:rPr>
          <w:rFonts w:eastAsia="Times New Roman"/>
          <w:color w:val="212121"/>
          <w:szCs w:val="24"/>
        </w:rPr>
        <w:t>α ίδια φαινόμενα</w:t>
      </w:r>
      <w:r>
        <w:rPr>
          <w:rFonts w:eastAsia="Times New Roman"/>
          <w:color w:val="212121"/>
          <w:szCs w:val="24"/>
        </w:rPr>
        <w:t>;</w:t>
      </w:r>
    </w:p>
    <w:p w14:paraId="0A5DE4E8"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Ας έρθουμε, όμως, </w:t>
      </w:r>
      <w:r w:rsidRPr="00CE29C1">
        <w:rPr>
          <w:rFonts w:eastAsia="Times New Roman"/>
          <w:color w:val="212121"/>
          <w:szCs w:val="24"/>
        </w:rPr>
        <w:t>και στο σήμερα και</w:t>
      </w:r>
      <w:r>
        <w:rPr>
          <w:rFonts w:eastAsia="Times New Roman"/>
          <w:color w:val="212121"/>
          <w:szCs w:val="24"/>
        </w:rPr>
        <w:t>,</w:t>
      </w:r>
      <w:r w:rsidRPr="00CE29C1">
        <w:rPr>
          <w:rFonts w:eastAsia="Times New Roman"/>
          <w:color w:val="212121"/>
          <w:szCs w:val="24"/>
        </w:rPr>
        <w:t xml:space="preserve"> μάλιστα</w:t>
      </w:r>
      <w:r>
        <w:rPr>
          <w:rFonts w:eastAsia="Times New Roman"/>
          <w:color w:val="212121"/>
          <w:szCs w:val="24"/>
        </w:rPr>
        <w:t>,</w:t>
      </w:r>
      <w:r w:rsidRPr="00CE29C1">
        <w:rPr>
          <w:rFonts w:eastAsia="Times New Roman"/>
          <w:color w:val="212121"/>
          <w:szCs w:val="24"/>
        </w:rPr>
        <w:t xml:space="preserve"> στο π</w:t>
      </w:r>
      <w:r>
        <w:rPr>
          <w:rFonts w:eastAsia="Times New Roman"/>
          <w:color w:val="212121"/>
          <w:szCs w:val="24"/>
        </w:rPr>
        <w:t>ρόσφατο σήμερα</w:t>
      </w:r>
      <w:r>
        <w:rPr>
          <w:rFonts w:eastAsia="Times New Roman"/>
          <w:color w:val="212121"/>
          <w:szCs w:val="24"/>
        </w:rPr>
        <w:t>.</w:t>
      </w:r>
      <w:r>
        <w:rPr>
          <w:rFonts w:eastAsia="Times New Roman"/>
          <w:color w:val="212121"/>
          <w:szCs w:val="24"/>
        </w:rPr>
        <w:t xml:space="preserve"> Χλευάζονται, </w:t>
      </w:r>
      <w:r w:rsidRPr="00CE29C1">
        <w:rPr>
          <w:rFonts w:eastAsia="Times New Roman"/>
          <w:color w:val="212121"/>
          <w:szCs w:val="24"/>
        </w:rPr>
        <w:t>συκοφαντ</w:t>
      </w:r>
      <w:r>
        <w:rPr>
          <w:rFonts w:eastAsia="Times New Roman"/>
          <w:color w:val="212121"/>
          <w:szCs w:val="24"/>
        </w:rPr>
        <w:t>ούνται Β</w:t>
      </w:r>
      <w:r w:rsidRPr="00CE29C1">
        <w:rPr>
          <w:rFonts w:eastAsia="Times New Roman"/>
          <w:color w:val="212121"/>
          <w:szCs w:val="24"/>
        </w:rPr>
        <w:t>ουλευτές</w:t>
      </w:r>
      <w:r>
        <w:rPr>
          <w:rFonts w:eastAsia="Times New Roman"/>
          <w:color w:val="212121"/>
          <w:szCs w:val="24"/>
        </w:rPr>
        <w:t>,</w:t>
      </w:r>
      <w:r w:rsidRPr="00CE29C1">
        <w:rPr>
          <w:rFonts w:eastAsia="Times New Roman"/>
          <w:color w:val="212121"/>
          <w:szCs w:val="24"/>
        </w:rPr>
        <w:t xml:space="preserve"> οι οποίοι πράττουν</w:t>
      </w:r>
      <w:r>
        <w:rPr>
          <w:rFonts w:eastAsia="Times New Roman"/>
          <w:color w:val="212121"/>
          <w:szCs w:val="24"/>
        </w:rPr>
        <w:t>,</w:t>
      </w:r>
      <w:r w:rsidRPr="00CE29C1">
        <w:rPr>
          <w:rFonts w:eastAsia="Times New Roman"/>
          <w:color w:val="212121"/>
          <w:szCs w:val="24"/>
        </w:rPr>
        <w:t xml:space="preserve"> ψηφίζουν και εκφράζου</w:t>
      </w:r>
      <w:r>
        <w:rPr>
          <w:rFonts w:eastAsia="Times New Roman"/>
          <w:color w:val="212121"/>
          <w:szCs w:val="24"/>
        </w:rPr>
        <w:t>ν τη γνώμη τους σύμφωνα με την ε</w:t>
      </w:r>
      <w:r w:rsidRPr="00CE29C1">
        <w:rPr>
          <w:rFonts w:eastAsia="Times New Roman"/>
          <w:color w:val="212121"/>
          <w:szCs w:val="24"/>
        </w:rPr>
        <w:t xml:space="preserve">λεύθερη </w:t>
      </w:r>
      <w:r>
        <w:rPr>
          <w:rFonts w:eastAsia="Times New Roman"/>
          <w:color w:val="212121"/>
          <w:szCs w:val="24"/>
        </w:rPr>
        <w:t>συνείδησή τους.</w:t>
      </w:r>
    </w:p>
    <w:p w14:paraId="0A5DE4E9"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Αυ</w:t>
      </w:r>
      <w:r w:rsidRPr="00CE29C1">
        <w:rPr>
          <w:rFonts w:eastAsia="Times New Roman"/>
          <w:color w:val="212121"/>
          <w:szCs w:val="24"/>
        </w:rPr>
        <w:t>τό</w:t>
      </w:r>
      <w:r>
        <w:rPr>
          <w:rFonts w:eastAsia="Times New Roman"/>
          <w:color w:val="212121"/>
          <w:szCs w:val="24"/>
        </w:rPr>
        <w:t>,</w:t>
      </w:r>
      <w:r w:rsidRPr="00CE29C1">
        <w:rPr>
          <w:rFonts w:eastAsia="Times New Roman"/>
          <w:color w:val="212121"/>
          <w:szCs w:val="24"/>
        </w:rPr>
        <w:t xml:space="preserve"> κυρίες και κύριοι</w:t>
      </w:r>
      <w:r>
        <w:rPr>
          <w:rFonts w:eastAsia="Times New Roman"/>
          <w:color w:val="212121"/>
          <w:szCs w:val="24"/>
        </w:rPr>
        <w:t xml:space="preserve">, το </w:t>
      </w:r>
      <w:r>
        <w:rPr>
          <w:rFonts w:eastAsia="Times New Roman"/>
          <w:color w:val="212121"/>
          <w:szCs w:val="24"/>
        </w:rPr>
        <w:t>προβλέπει το άρθρο 60 του Σ</w:t>
      </w:r>
      <w:r w:rsidRPr="00CE29C1">
        <w:rPr>
          <w:rFonts w:eastAsia="Times New Roman"/>
          <w:color w:val="212121"/>
          <w:szCs w:val="24"/>
        </w:rPr>
        <w:t>υντάγματος</w:t>
      </w:r>
      <w:r>
        <w:rPr>
          <w:rFonts w:eastAsia="Times New Roman"/>
          <w:color w:val="212121"/>
          <w:szCs w:val="24"/>
        </w:rPr>
        <w:t>. Και, όμως, εσείς τους ονομάζετε</w:t>
      </w:r>
      <w:r w:rsidRPr="00CE29C1">
        <w:rPr>
          <w:rFonts w:eastAsia="Times New Roman"/>
          <w:color w:val="212121"/>
          <w:szCs w:val="24"/>
        </w:rPr>
        <w:t xml:space="preserve"> </w:t>
      </w:r>
      <w:r>
        <w:rPr>
          <w:rFonts w:eastAsia="Times New Roman"/>
          <w:color w:val="212121"/>
          <w:szCs w:val="24"/>
        </w:rPr>
        <w:t>«</w:t>
      </w:r>
      <w:r w:rsidRPr="00CE29C1">
        <w:rPr>
          <w:rFonts w:eastAsia="Times New Roman"/>
          <w:color w:val="212121"/>
          <w:szCs w:val="24"/>
        </w:rPr>
        <w:t>γυρολόγους</w:t>
      </w:r>
      <w:r>
        <w:rPr>
          <w:rFonts w:eastAsia="Times New Roman"/>
          <w:color w:val="212121"/>
          <w:szCs w:val="24"/>
        </w:rPr>
        <w:t>»,</w:t>
      </w:r>
      <w:r w:rsidRPr="00CE29C1">
        <w:rPr>
          <w:rFonts w:eastAsia="Times New Roman"/>
          <w:color w:val="212121"/>
          <w:szCs w:val="24"/>
        </w:rPr>
        <w:t xml:space="preserve"> </w:t>
      </w:r>
      <w:r>
        <w:rPr>
          <w:rFonts w:eastAsia="Times New Roman"/>
          <w:color w:val="212121"/>
          <w:szCs w:val="24"/>
        </w:rPr>
        <w:lastRenderedPageBreak/>
        <w:t>«αποστάτες», «εκβιαζόμενους», «πληρωμένους». Τελικά</w:t>
      </w:r>
      <w:r>
        <w:rPr>
          <w:rFonts w:eastAsia="Times New Roman"/>
          <w:color w:val="212121"/>
          <w:szCs w:val="24"/>
        </w:rPr>
        <w:t>,</w:t>
      </w:r>
      <w:r>
        <w:rPr>
          <w:rFonts w:eastAsia="Times New Roman"/>
          <w:color w:val="212121"/>
          <w:szCs w:val="24"/>
        </w:rPr>
        <w:t xml:space="preserve"> τι πιστεύετε; Ο Βουλευτής έχει ε</w:t>
      </w:r>
      <w:r w:rsidRPr="00CE29C1">
        <w:rPr>
          <w:rFonts w:eastAsia="Times New Roman"/>
          <w:color w:val="212121"/>
          <w:szCs w:val="24"/>
        </w:rPr>
        <w:t>λευθερία συνείδησης να κάνει και να πει οτιδήποτε</w:t>
      </w:r>
      <w:r>
        <w:rPr>
          <w:rFonts w:eastAsia="Times New Roman"/>
          <w:color w:val="212121"/>
          <w:szCs w:val="24"/>
        </w:rPr>
        <w:t>; Και</w:t>
      </w:r>
      <w:r>
        <w:rPr>
          <w:rFonts w:eastAsia="Times New Roman"/>
          <w:color w:val="212121"/>
          <w:szCs w:val="24"/>
        </w:rPr>
        <w:t>,</w:t>
      </w:r>
      <w:r>
        <w:rPr>
          <w:rFonts w:eastAsia="Times New Roman"/>
          <w:color w:val="212121"/>
          <w:szCs w:val="24"/>
        </w:rPr>
        <w:t xml:space="preserve"> αν ναι, τ</w:t>
      </w:r>
      <w:r w:rsidRPr="00CE29C1">
        <w:rPr>
          <w:rFonts w:eastAsia="Times New Roman"/>
          <w:color w:val="212121"/>
          <w:szCs w:val="24"/>
        </w:rPr>
        <w:t xml:space="preserve">ότε γιατί κάνετε όλη </w:t>
      </w:r>
      <w:r w:rsidRPr="00CE29C1">
        <w:rPr>
          <w:rFonts w:eastAsia="Times New Roman"/>
          <w:color w:val="212121"/>
          <w:szCs w:val="24"/>
        </w:rPr>
        <w:t>αυτή τη φασαρία</w:t>
      </w:r>
      <w:r>
        <w:rPr>
          <w:rFonts w:eastAsia="Times New Roman"/>
          <w:color w:val="212121"/>
          <w:szCs w:val="24"/>
        </w:rPr>
        <w:t>; Γ</w:t>
      </w:r>
      <w:r w:rsidRPr="00CE29C1">
        <w:rPr>
          <w:rFonts w:eastAsia="Times New Roman"/>
          <w:color w:val="212121"/>
          <w:szCs w:val="24"/>
        </w:rPr>
        <w:t xml:space="preserve">ιατί </w:t>
      </w:r>
      <w:r>
        <w:rPr>
          <w:rFonts w:eastAsia="Times New Roman"/>
          <w:color w:val="212121"/>
          <w:szCs w:val="24"/>
        </w:rPr>
        <w:t xml:space="preserve">χλευάζετε τους Βουλευτές </w:t>
      </w:r>
      <w:r w:rsidRPr="00CE29C1">
        <w:rPr>
          <w:rFonts w:eastAsia="Times New Roman"/>
          <w:color w:val="212121"/>
          <w:szCs w:val="24"/>
        </w:rPr>
        <w:t xml:space="preserve">που </w:t>
      </w:r>
      <w:r>
        <w:rPr>
          <w:rFonts w:eastAsia="Times New Roman"/>
          <w:color w:val="212121"/>
          <w:szCs w:val="24"/>
        </w:rPr>
        <w:t>έστειλαν</w:t>
      </w:r>
      <w:r w:rsidRPr="00CE29C1">
        <w:rPr>
          <w:rFonts w:eastAsia="Times New Roman"/>
          <w:color w:val="212121"/>
          <w:szCs w:val="24"/>
        </w:rPr>
        <w:t xml:space="preserve"> την επιστολή να λογίζονται στην κυβερνητι</w:t>
      </w:r>
      <w:r>
        <w:rPr>
          <w:rFonts w:eastAsia="Times New Roman"/>
          <w:color w:val="212121"/>
          <w:szCs w:val="24"/>
        </w:rPr>
        <w:t xml:space="preserve">κή πλειοψηφία και δημιουργείτε </w:t>
      </w:r>
      <w:r w:rsidRPr="00CE29C1">
        <w:rPr>
          <w:rFonts w:eastAsia="Times New Roman"/>
          <w:color w:val="212121"/>
          <w:szCs w:val="24"/>
        </w:rPr>
        <w:t>τέτοιο</w:t>
      </w:r>
      <w:r>
        <w:rPr>
          <w:rFonts w:eastAsia="Times New Roman"/>
          <w:color w:val="212121"/>
          <w:szCs w:val="24"/>
        </w:rPr>
        <w:t>ν</w:t>
      </w:r>
      <w:r w:rsidRPr="00CE29C1">
        <w:rPr>
          <w:rFonts w:eastAsia="Times New Roman"/>
          <w:color w:val="212121"/>
          <w:szCs w:val="24"/>
        </w:rPr>
        <w:t xml:space="preserve"> </w:t>
      </w:r>
      <w:r>
        <w:rPr>
          <w:rFonts w:eastAsia="Times New Roman"/>
          <w:color w:val="212121"/>
          <w:szCs w:val="24"/>
        </w:rPr>
        <w:t>ντόρο</w:t>
      </w:r>
      <w:r>
        <w:rPr>
          <w:rFonts w:eastAsia="Times New Roman"/>
          <w:color w:val="212121"/>
          <w:szCs w:val="24"/>
        </w:rPr>
        <w:t>,</w:t>
      </w:r>
      <w:r w:rsidRPr="007B361C">
        <w:rPr>
          <w:rFonts w:eastAsia="Times New Roman"/>
          <w:color w:val="212121"/>
          <w:szCs w:val="24"/>
        </w:rPr>
        <w:t xml:space="preserve"> </w:t>
      </w:r>
      <w:r w:rsidRPr="00CE29C1">
        <w:rPr>
          <w:rFonts w:eastAsia="Times New Roman"/>
          <w:color w:val="212121"/>
          <w:szCs w:val="24"/>
        </w:rPr>
        <w:t>επειδή εσείς θεωρείτε ότι ο ΣΥΡΙΖΑ δεν μπορεί να κυβερνήσει</w:t>
      </w:r>
      <w:r>
        <w:rPr>
          <w:rFonts w:eastAsia="Times New Roman"/>
          <w:color w:val="212121"/>
          <w:szCs w:val="24"/>
        </w:rPr>
        <w:t xml:space="preserve">; </w:t>
      </w:r>
    </w:p>
    <w:p w14:paraId="0A5DE4EA"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Άρα</w:t>
      </w:r>
      <w:r>
        <w:rPr>
          <w:rFonts w:eastAsia="Times New Roman"/>
          <w:color w:val="212121"/>
          <w:szCs w:val="24"/>
        </w:rPr>
        <w:t>,</w:t>
      </w:r>
      <w:r>
        <w:rPr>
          <w:rFonts w:eastAsia="Times New Roman"/>
          <w:color w:val="212121"/>
          <w:szCs w:val="24"/>
        </w:rPr>
        <w:t xml:space="preserve"> </w:t>
      </w:r>
      <w:r w:rsidRPr="00CE29C1">
        <w:rPr>
          <w:rFonts w:eastAsia="Times New Roman"/>
          <w:color w:val="212121"/>
          <w:szCs w:val="24"/>
        </w:rPr>
        <w:t>και για το σήμερα</w:t>
      </w:r>
      <w:r>
        <w:rPr>
          <w:rFonts w:eastAsia="Times New Roman"/>
          <w:color w:val="212121"/>
          <w:szCs w:val="24"/>
        </w:rPr>
        <w:t>,</w:t>
      </w:r>
      <w:r w:rsidRPr="00CE29C1">
        <w:rPr>
          <w:rFonts w:eastAsia="Times New Roman"/>
          <w:color w:val="212121"/>
          <w:szCs w:val="24"/>
        </w:rPr>
        <w:t xml:space="preserve"> μπορού</w:t>
      </w:r>
      <w:r>
        <w:rPr>
          <w:rFonts w:eastAsia="Times New Roman"/>
          <w:color w:val="212121"/>
          <w:szCs w:val="24"/>
        </w:rPr>
        <w:t xml:space="preserve">με να </w:t>
      </w:r>
      <w:r>
        <w:rPr>
          <w:rFonts w:eastAsia="Times New Roman"/>
          <w:color w:val="212121"/>
          <w:szCs w:val="24"/>
        </w:rPr>
        <w:t>κατανοήσουμε ότι ούτε το Σ</w:t>
      </w:r>
      <w:r w:rsidRPr="00CE29C1">
        <w:rPr>
          <w:rFonts w:eastAsia="Times New Roman"/>
          <w:color w:val="212121"/>
          <w:szCs w:val="24"/>
        </w:rPr>
        <w:t>ύνταγμα σέβονται ούτε έχουν και κάποια πρό</w:t>
      </w:r>
      <w:r>
        <w:rPr>
          <w:rFonts w:eastAsia="Times New Roman"/>
          <w:color w:val="212121"/>
          <w:szCs w:val="24"/>
        </w:rPr>
        <w:t xml:space="preserve">ταση για διέξοδο από την κρίση. </w:t>
      </w:r>
    </w:p>
    <w:p w14:paraId="0A5DE4EB"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Π</w:t>
      </w:r>
      <w:r w:rsidRPr="00CE29C1">
        <w:rPr>
          <w:rFonts w:eastAsia="Times New Roman"/>
          <w:color w:val="212121"/>
          <w:szCs w:val="24"/>
        </w:rPr>
        <w:t>ρέπει να υπενθυμίσω εδώ</w:t>
      </w:r>
      <w:r>
        <w:rPr>
          <w:rFonts w:eastAsia="Times New Roman"/>
          <w:color w:val="212121"/>
          <w:szCs w:val="24"/>
        </w:rPr>
        <w:t>,</w:t>
      </w:r>
      <w:r w:rsidRPr="00CE29C1">
        <w:rPr>
          <w:rFonts w:eastAsia="Times New Roman"/>
          <w:color w:val="212121"/>
          <w:szCs w:val="24"/>
        </w:rPr>
        <w:t xml:space="preserve"> ότι στην </w:t>
      </w:r>
      <w:r>
        <w:rPr>
          <w:rFonts w:eastAsia="Times New Roman"/>
          <w:color w:val="212121"/>
          <w:szCs w:val="24"/>
        </w:rPr>
        <w:t>πρώτη</w:t>
      </w:r>
      <w:r w:rsidRPr="00CE29C1">
        <w:rPr>
          <w:rFonts w:eastAsia="Times New Roman"/>
          <w:color w:val="212121"/>
          <w:szCs w:val="24"/>
        </w:rPr>
        <w:t xml:space="preserve"> </w:t>
      </w:r>
      <w:r>
        <w:rPr>
          <w:rFonts w:eastAsia="Times New Roman"/>
          <w:color w:val="212121"/>
          <w:szCs w:val="24"/>
        </w:rPr>
        <w:t>α</w:t>
      </w:r>
      <w:r w:rsidRPr="00CE29C1">
        <w:rPr>
          <w:rFonts w:eastAsia="Times New Roman"/>
          <w:color w:val="212121"/>
          <w:szCs w:val="24"/>
        </w:rPr>
        <w:t xml:space="preserve">ναθεωρητική Βουλή </w:t>
      </w:r>
      <w:r>
        <w:rPr>
          <w:rFonts w:eastAsia="Times New Roman"/>
          <w:color w:val="212121"/>
          <w:szCs w:val="24"/>
        </w:rPr>
        <w:t xml:space="preserve">-πέμπτη </w:t>
      </w:r>
      <w:r w:rsidRPr="00CE29C1">
        <w:rPr>
          <w:rFonts w:eastAsia="Times New Roman"/>
          <w:color w:val="212121"/>
          <w:szCs w:val="24"/>
        </w:rPr>
        <w:t>κατά σειρά</w:t>
      </w:r>
      <w:r>
        <w:rPr>
          <w:rFonts w:eastAsia="Times New Roman"/>
          <w:color w:val="212121"/>
          <w:szCs w:val="24"/>
        </w:rPr>
        <w:t>-</w:t>
      </w:r>
      <w:r w:rsidRPr="00CE29C1">
        <w:rPr>
          <w:rFonts w:eastAsia="Times New Roman"/>
          <w:color w:val="212121"/>
          <w:szCs w:val="24"/>
        </w:rPr>
        <w:t xml:space="preserve"> που έγινε μετά την πτώση τ</w:t>
      </w:r>
      <w:r>
        <w:rPr>
          <w:rFonts w:eastAsia="Times New Roman"/>
          <w:color w:val="212121"/>
          <w:szCs w:val="24"/>
        </w:rPr>
        <w:t xml:space="preserve">ης </w:t>
      </w:r>
      <w:r>
        <w:rPr>
          <w:rFonts w:eastAsia="Times New Roman"/>
          <w:color w:val="212121"/>
          <w:szCs w:val="24"/>
        </w:rPr>
        <w:t>χ</w:t>
      </w:r>
      <w:r>
        <w:rPr>
          <w:rFonts w:eastAsia="Times New Roman"/>
          <w:color w:val="212121"/>
          <w:szCs w:val="24"/>
        </w:rPr>
        <w:t>ούντας, έγινε πρόταση ο Β</w:t>
      </w:r>
      <w:r w:rsidRPr="00CE29C1">
        <w:rPr>
          <w:rFonts w:eastAsia="Times New Roman"/>
          <w:color w:val="212121"/>
          <w:szCs w:val="24"/>
        </w:rPr>
        <w:t xml:space="preserve">ουλευτής που φεύγει από ένα </w:t>
      </w:r>
      <w:r>
        <w:rPr>
          <w:rFonts w:eastAsia="Times New Roman"/>
          <w:color w:val="212121"/>
          <w:szCs w:val="24"/>
        </w:rPr>
        <w:t>κ</w:t>
      </w:r>
      <w:r w:rsidRPr="00CE29C1">
        <w:rPr>
          <w:rFonts w:eastAsia="Times New Roman"/>
          <w:color w:val="212121"/>
          <w:szCs w:val="24"/>
        </w:rPr>
        <w:t>όμμα να χάνει τη βουλευτική του ιδιότητα</w:t>
      </w:r>
      <w:r>
        <w:rPr>
          <w:rFonts w:eastAsia="Times New Roman"/>
          <w:color w:val="212121"/>
          <w:szCs w:val="24"/>
        </w:rPr>
        <w:t>.</w:t>
      </w:r>
      <w:r w:rsidRPr="00CE29C1">
        <w:rPr>
          <w:rFonts w:eastAsia="Times New Roman"/>
          <w:color w:val="212121"/>
          <w:szCs w:val="24"/>
        </w:rPr>
        <w:t xml:space="preserve"> </w:t>
      </w:r>
      <w:r>
        <w:rPr>
          <w:rFonts w:eastAsia="Times New Roman"/>
          <w:color w:val="212121"/>
          <w:szCs w:val="24"/>
        </w:rPr>
        <w:t>Και παρ’ όλο που ήταν νωπές οι μνήμες της περιόδου ’63</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’65, με</w:t>
      </w:r>
      <w:r w:rsidRPr="00CE29C1">
        <w:rPr>
          <w:rFonts w:eastAsia="Times New Roman"/>
          <w:color w:val="212121"/>
          <w:szCs w:val="24"/>
        </w:rPr>
        <w:t xml:space="preserve"> την αποστασία</w:t>
      </w:r>
      <w:r>
        <w:rPr>
          <w:rFonts w:eastAsia="Times New Roman"/>
          <w:color w:val="212121"/>
          <w:szCs w:val="24"/>
        </w:rPr>
        <w:t>,</w:t>
      </w:r>
      <w:r w:rsidRPr="00CE29C1">
        <w:rPr>
          <w:rFonts w:eastAsia="Times New Roman"/>
          <w:color w:val="212121"/>
          <w:szCs w:val="24"/>
        </w:rPr>
        <w:t xml:space="preserve"> </w:t>
      </w:r>
      <w:r>
        <w:rPr>
          <w:rFonts w:eastAsia="Times New Roman"/>
          <w:color w:val="212121"/>
          <w:szCs w:val="24"/>
        </w:rPr>
        <w:t>αυτή η πρόταση δεν έγινε δεκτή. Επαναλήφθηκε το 2008. Ού</w:t>
      </w:r>
      <w:r w:rsidRPr="00CE29C1">
        <w:rPr>
          <w:rFonts w:eastAsia="Times New Roman"/>
          <w:color w:val="212121"/>
          <w:szCs w:val="24"/>
        </w:rPr>
        <w:t>τε</w:t>
      </w:r>
      <w:r>
        <w:rPr>
          <w:rFonts w:eastAsia="Times New Roman"/>
          <w:color w:val="212121"/>
          <w:szCs w:val="24"/>
        </w:rPr>
        <w:t xml:space="preserve"> και τότε έγινε δεκτή. Τι ακριβώς θέλετε; Α</w:t>
      </w:r>
      <w:r w:rsidRPr="00CE29C1">
        <w:rPr>
          <w:rFonts w:eastAsia="Times New Roman"/>
          <w:color w:val="212121"/>
          <w:szCs w:val="24"/>
        </w:rPr>
        <w:t>ν θ</w:t>
      </w:r>
      <w:r>
        <w:rPr>
          <w:rFonts w:eastAsia="Times New Roman"/>
          <w:color w:val="212121"/>
          <w:szCs w:val="24"/>
        </w:rPr>
        <w:t>έ</w:t>
      </w:r>
      <w:r>
        <w:rPr>
          <w:rFonts w:eastAsia="Times New Roman"/>
          <w:color w:val="212121"/>
          <w:szCs w:val="24"/>
        </w:rPr>
        <w:t xml:space="preserve">λετε να μιλήσετε για το σήμερα, να κάνετε </w:t>
      </w:r>
      <w:r w:rsidRPr="00CE29C1">
        <w:rPr>
          <w:rFonts w:eastAsia="Times New Roman"/>
          <w:color w:val="212121"/>
          <w:szCs w:val="24"/>
        </w:rPr>
        <w:t>μία τέτοια πρόταση</w:t>
      </w:r>
      <w:r>
        <w:rPr>
          <w:rFonts w:eastAsia="Times New Roman"/>
          <w:color w:val="212121"/>
          <w:szCs w:val="24"/>
        </w:rPr>
        <w:t>,</w:t>
      </w:r>
      <w:r w:rsidRPr="00CE29C1">
        <w:rPr>
          <w:rFonts w:eastAsia="Times New Roman"/>
          <w:color w:val="212121"/>
          <w:szCs w:val="24"/>
        </w:rPr>
        <w:t xml:space="preserve"> για να μπορέσει και η Βουλή να το αν</w:t>
      </w:r>
      <w:r>
        <w:rPr>
          <w:rFonts w:eastAsia="Times New Roman"/>
          <w:color w:val="212121"/>
          <w:szCs w:val="24"/>
        </w:rPr>
        <w:t xml:space="preserve">τιμετωπίσει και να το ρυθμίσει. Αλλιώς, παρακαλώ πολύ </w:t>
      </w:r>
      <w:r>
        <w:rPr>
          <w:rFonts w:eastAsia="Times New Roman"/>
          <w:color w:val="212121"/>
          <w:szCs w:val="24"/>
        </w:rPr>
        <w:lastRenderedPageBreak/>
        <w:t>να σέβεστε το Σ</w:t>
      </w:r>
      <w:r w:rsidRPr="00CE29C1">
        <w:rPr>
          <w:rFonts w:eastAsia="Times New Roman"/>
          <w:color w:val="212121"/>
          <w:szCs w:val="24"/>
        </w:rPr>
        <w:t>ύνταγμα</w:t>
      </w:r>
      <w:r>
        <w:rPr>
          <w:rFonts w:eastAsia="Times New Roman"/>
          <w:color w:val="212121"/>
          <w:szCs w:val="24"/>
        </w:rPr>
        <w:t>,</w:t>
      </w:r>
      <w:r w:rsidRPr="00CE29C1">
        <w:rPr>
          <w:rFonts w:eastAsia="Times New Roman"/>
          <w:color w:val="212121"/>
          <w:szCs w:val="24"/>
        </w:rPr>
        <w:t xml:space="preserve"> να μην προσβάλλετε ανθρώπους</w:t>
      </w:r>
      <w:r>
        <w:rPr>
          <w:rFonts w:eastAsia="Times New Roman"/>
          <w:color w:val="212121"/>
          <w:szCs w:val="24"/>
        </w:rPr>
        <w:t>,</w:t>
      </w:r>
      <w:r w:rsidRPr="00CE29C1">
        <w:rPr>
          <w:rFonts w:eastAsia="Times New Roman"/>
          <w:color w:val="212121"/>
          <w:szCs w:val="24"/>
        </w:rPr>
        <w:t xml:space="preserve"> να μη </w:t>
      </w:r>
      <w:r>
        <w:rPr>
          <w:rFonts w:eastAsia="Times New Roman"/>
          <w:color w:val="212121"/>
          <w:szCs w:val="24"/>
        </w:rPr>
        <w:t xml:space="preserve">χλευάζετε </w:t>
      </w:r>
      <w:r w:rsidRPr="00CE29C1">
        <w:rPr>
          <w:rFonts w:eastAsia="Times New Roman"/>
          <w:color w:val="212121"/>
          <w:szCs w:val="24"/>
        </w:rPr>
        <w:t>συμπεριφορές πολιτικές</w:t>
      </w:r>
      <w:r>
        <w:rPr>
          <w:rFonts w:eastAsia="Times New Roman"/>
          <w:color w:val="212121"/>
          <w:szCs w:val="24"/>
        </w:rPr>
        <w:t>, που στηρίζ</w:t>
      </w:r>
      <w:r>
        <w:rPr>
          <w:rFonts w:eastAsia="Times New Roman"/>
          <w:color w:val="212121"/>
          <w:szCs w:val="24"/>
        </w:rPr>
        <w:t>ονται στην ε</w:t>
      </w:r>
      <w:r w:rsidRPr="00CE29C1">
        <w:rPr>
          <w:rFonts w:eastAsia="Times New Roman"/>
          <w:color w:val="212121"/>
          <w:szCs w:val="24"/>
        </w:rPr>
        <w:t>λευθερία της συνείδησης</w:t>
      </w:r>
      <w:r>
        <w:rPr>
          <w:rFonts w:eastAsia="Times New Roman"/>
          <w:color w:val="212121"/>
          <w:szCs w:val="24"/>
        </w:rPr>
        <w:t>.</w:t>
      </w:r>
    </w:p>
    <w:p w14:paraId="0A5DE4EC"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Και ερχόμαστε</w:t>
      </w:r>
      <w:r w:rsidRPr="00CE29C1">
        <w:rPr>
          <w:rFonts w:eastAsia="Times New Roman"/>
          <w:color w:val="212121"/>
          <w:szCs w:val="24"/>
        </w:rPr>
        <w:t xml:space="preserve"> </w:t>
      </w:r>
      <w:r>
        <w:rPr>
          <w:rFonts w:eastAsia="Times New Roman"/>
          <w:color w:val="212121"/>
          <w:szCs w:val="24"/>
        </w:rPr>
        <w:t xml:space="preserve">στο αύριο. Το </w:t>
      </w:r>
      <w:r w:rsidRPr="00CE29C1">
        <w:rPr>
          <w:rFonts w:eastAsia="Times New Roman"/>
          <w:color w:val="212121"/>
          <w:szCs w:val="24"/>
        </w:rPr>
        <w:t>αύριο με ποιον τρόπο</w:t>
      </w:r>
      <w:r>
        <w:rPr>
          <w:rFonts w:eastAsia="Times New Roman"/>
          <w:color w:val="212121"/>
          <w:szCs w:val="24"/>
        </w:rPr>
        <w:t>,</w:t>
      </w:r>
      <w:r w:rsidRPr="00CE29C1">
        <w:rPr>
          <w:rFonts w:eastAsia="Times New Roman"/>
          <w:color w:val="212121"/>
          <w:szCs w:val="24"/>
        </w:rPr>
        <w:t xml:space="preserve"> πραγματικά</w:t>
      </w:r>
      <w:r>
        <w:rPr>
          <w:rFonts w:eastAsia="Times New Roman"/>
          <w:color w:val="212121"/>
          <w:szCs w:val="24"/>
        </w:rPr>
        <w:t>,</w:t>
      </w:r>
      <w:r w:rsidRPr="00CE29C1">
        <w:rPr>
          <w:rFonts w:eastAsia="Times New Roman"/>
          <w:color w:val="212121"/>
          <w:szCs w:val="24"/>
        </w:rPr>
        <w:t xml:space="preserve"> μπορεί να </w:t>
      </w:r>
      <w:r>
        <w:rPr>
          <w:rFonts w:eastAsia="Times New Roman"/>
          <w:color w:val="212121"/>
          <w:szCs w:val="24"/>
        </w:rPr>
        <w:t>ελεγχθεί</w:t>
      </w:r>
      <w:r>
        <w:rPr>
          <w:rFonts w:eastAsia="Times New Roman"/>
          <w:color w:val="212121"/>
          <w:szCs w:val="24"/>
        </w:rPr>
        <w:t>,</w:t>
      </w:r>
      <w:r>
        <w:rPr>
          <w:rFonts w:eastAsia="Times New Roman"/>
          <w:color w:val="212121"/>
          <w:szCs w:val="24"/>
        </w:rPr>
        <w:t xml:space="preserve"> έτσι ώστε να μην επαναληφθούν τα ίδια πράγματα; Με ποια πρόταση;</w:t>
      </w:r>
    </w:p>
    <w:p w14:paraId="0A5DE4ED"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Η</w:t>
      </w:r>
      <w:r w:rsidRPr="00CE29C1">
        <w:rPr>
          <w:rFonts w:eastAsia="Times New Roman"/>
          <w:color w:val="212121"/>
          <w:szCs w:val="24"/>
        </w:rPr>
        <w:t xml:space="preserve"> πρόταση της Νέας Δημοκρατίας είναι</w:t>
      </w:r>
      <w:r>
        <w:rPr>
          <w:rFonts w:eastAsia="Times New Roman"/>
          <w:color w:val="212121"/>
          <w:szCs w:val="24"/>
        </w:rPr>
        <w:t xml:space="preserve"> οι</w:t>
      </w:r>
      <w:r w:rsidRPr="00CE29C1">
        <w:rPr>
          <w:rFonts w:eastAsia="Times New Roman"/>
          <w:color w:val="212121"/>
          <w:szCs w:val="24"/>
        </w:rPr>
        <w:t xml:space="preserve"> ισοσκελ</w:t>
      </w:r>
      <w:r>
        <w:rPr>
          <w:rFonts w:eastAsia="Times New Roman"/>
          <w:color w:val="212121"/>
          <w:szCs w:val="24"/>
        </w:rPr>
        <w:t>ισμένοι προϋπολογισμοί. Τ</w:t>
      </w:r>
      <w:r>
        <w:rPr>
          <w:rFonts w:eastAsia="Times New Roman"/>
          <w:color w:val="212121"/>
          <w:szCs w:val="24"/>
        </w:rPr>
        <w:t xml:space="preserve">ι πάει να πει αυτό; </w:t>
      </w:r>
      <w:r>
        <w:rPr>
          <w:rFonts w:eastAsia="Times New Roman"/>
          <w:color w:val="212121"/>
          <w:szCs w:val="24"/>
        </w:rPr>
        <w:t>Σημαίνει</w:t>
      </w:r>
      <w:r w:rsidRPr="00CE29C1">
        <w:rPr>
          <w:rFonts w:eastAsia="Times New Roman"/>
          <w:color w:val="212121"/>
          <w:szCs w:val="24"/>
        </w:rPr>
        <w:t xml:space="preserve"> ότι καταργείται η πολιτική της αναδιανομής του εισοδήματος</w:t>
      </w:r>
      <w:r>
        <w:rPr>
          <w:rFonts w:eastAsia="Times New Roman"/>
          <w:color w:val="212121"/>
          <w:szCs w:val="24"/>
        </w:rPr>
        <w:t>, ότι</w:t>
      </w:r>
      <w:r w:rsidRPr="00CE29C1">
        <w:rPr>
          <w:rFonts w:eastAsia="Times New Roman"/>
          <w:color w:val="212121"/>
          <w:szCs w:val="24"/>
        </w:rPr>
        <w:t xml:space="preserve"> απαγορεύεται</w:t>
      </w:r>
      <w:r>
        <w:rPr>
          <w:rFonts w:eastAsia="Times New Roman"/>
          <w:color w:val="212121"/>
          <w:szCs w:val="24"/>
        </w:rPr>
        <w:t>. Ό,</w:t>
      </w:r>
      <w:r w:rsidRPr="00CE29C1">
        <w:rPr>
          <w:rFonts w:eastAsia="Times New Roman"/>
          <w:color w:val="212121"/>
          <w:szCs w:val="24"/>
        </w:rPr>
        <w:t>τι υπάρχει</w:t>
      </w:r>
      <w:r>
        <w:rPr>
          <w:rFonts w:eastAsia="Times New Roman"/>
          <w:color w:val="212121"/>
          <w:szCs w:val="24"/>
        </w:rPr>
        <w:t>,</w:t>
      </w:r>
      <w:r w:rsidRPr="00CE29C1">
        <w:rPr>
          <w:rFonts w:eastAsia="Times New Roman"/>
          <w:color w:val="212121"/>
          <w:szCs w:val="24"/>
        </w:rPr>
        <w:t xml:space="preserve"> θα υπάρχει</w:t>
      </w:r>
      <w:r>
        <w:rPr>
          <w:rFonts w:eastAsia="Times New Roman"/>
          <w:color w:val="212121"/>
          <w:szCs w:val="24"/>
        </w:rPr>
        <w:t>,</w:t>
      </w:r>
      <w:r w:rsidRPr="00CE29C1">
        <w:rPr>
          <w:rFonts w:eastAsia="Times New Roman"/>
          <w:color w:val="212121"/>
          <w:szCs w:val="24"/>
        </w:rPr>
        <w:t xml:space="preserve"> εφόσον οι προϋπ</w:t>
      </w:r>
      <w:r>
        <w:rPr>
          <w:rFonts w:eastAsia="Times New Roman"/>
          <w:color w:val="212121"/>
          <w:szCs w:val="24"/>
        </w:rPr>
        <w:t>ολογισμοί είναι ισοσκελισμένοι. Α</w:t>
      </w:r>
      <w:r w:rsidRPr="00CE29C1">
        <w:rPr>
          <w:rFonts w:eastAsia="Times New Roman"/>
          <w:color w:val="212121"/>
          <w:szCs w:val="24"/>
        </w:rPr>
        <w:t xml:space="preserve">υτό το ζήτημα </w:t>
      </w:r>
      <w:r>
        <w:rPr>
          <w:rFonts w:eastAsia="Times New Roman"/>
          <w:color w:val="212121"/>
          <w:szCs w:val="24"/>
        </w:rPr>
        <w:t>σημαίνει ότι καταργεί έτσ</w:t>
      </w:r>
      <w:r>
        <w:rPr>
          <w:rFonts w:eastAsia="Times New Roman"/>
          <w:color w:val="212121"/>
          <w:szCs w:val="24"/>
        </w:rPr>
        <w:t>ι</w:t>
      </w:r>
      <w:r>
        <w:rPr>
          <w:rFonts w:eastAsia="Times New Roman"/>
          <w:color w:val="212121"/>
          <w:szCs w:val="24"/>
        </w:rPr>
        <w:t xml:space="preserve"> το Σύ</w:t>
      </w:r>
      <w:r w:rsidRPr="00CE29C1">
        <w:rPr>
          <w:rFonts w:eastAsia="Times New Roman"/>
          <w:color w:val="212121"/>
          <w:szCs w:val="24"/>
        </w:rPr>
        <w:t xml:space="preserve">νταγμα </w:t>
      </w:r>
      <w:r>
        <w:rPr>
          <w:rFonts w:eastAsia="Times New Roman"/>
          <w:color w:val="212121"/>
          <w:szCs w:val="24"/>
        </w:rPr>
        <w:t xml:space="preserve">από </w:t>
      </w:r>
      <w:r w:rsidRPr="00CE29C1">
        <w:rPr>
          <w:rFonts w:eastAsia="Times New Roman"/>
          <w:color w:val="212121"/>
          <w:szCs w:val="24"/>
        </w:rPr>
        <w:t>μόνο του τον κοινω</w:t>
      </w:r>
      <w:r w:rsidRPr="00CE29C1">
        <w:rPr>
          <w:rFonts w:eastAsia="Times New Roman"/>
          <w:color w:val="212121"/>
          <w:szCs w:val="24"/>
        </w:rPr>
        <w:t>νικό ανταγωνισμό</w:t>
      </w:r>
      <w:r>
        <w:rPr>
          <w:rFonts w:eastAsia="Times New Roman"/>
          <w:color w:val="212121"/>
          <w:szCs w:val="24"/>
        </w:rPr>
        <w:t>,</w:t>
      </w:r>
      <w:r w:rsidRPr="00CE29C1">
        <w:rPr>
          <w:rFonts w:eastAsia="Times New Roman"/>
          <w:color w:val="212121"/>
          <w:szCs w:val="24"/>
        </w:rPr>
        <w:t xml:space="preserve"> την ταξική πάλη</w:t>
      </w:r>
      <w:r>
        <w:rPr>
          <w:rFonts w:eastAsia="Times New Roman"/>
          <w:color w:val="212121"/>
          <w:szCs w:val="24"/>
        </w:rPr>
        <w:t>,</w:t>
      </w:r>
      <w:r w:rsidRPr="00CE29C1">
        <w:rPr>
          <w:rFonts w:eastAsia="Times New Roman"/>
          <w:color w:val="212121"/>
          <w:szCs w:val="24"/>
        </w:rPr>
        <w:t xml:space="preserve"> που λέγαμε παλιά</w:t>
      </w:r>
      <w:r>
        <w:rPr>
          <w:rFonts w:eastAsia="Times New Roman"/>
          <w:color w:val="212121"/>
          <w:szCs w:val="24"/>
        </w:rPr>
        <w:t>. Διότι δ</w:t>
      </w:r>
      <w:r w:rsidRPr="00CE29C1">
        <w:rPr>
          <w:rFonts w:eastAsia="Times New Roman"/>
          <w:color w:val="212121"/>
          <w:szCs w:val="24"/>
        </w:rPr>
        <w:t>ιεξάγονται αγώνες για να αυξηθούν τα κοινωνικά δικαιώματα</w:t>
      </w:r>
      <w:r>
        <w:rPr>
          <w:rFonts w:eastAsia="Times New Roman"/>
          <w:color w:val="212121"/>
          <w:szCs w:val="24"/>
        </w:rPr>
        <w:t>. Εμείς θα λέμε</w:t>
      </w:r>
      <w:r>
        <w:rPr>
          <w:rFonts w:eastAsia="Times New Roman"/>
          <w:color w:val="212121"/>
          <w:szCs w:val="24"/>
        </w:rPr>
        <w:t>:</w:t>
      </w:r>
      <w:r>
        <w:rPr>
          <w:rFonts w:eastAsia="Times New Roman"/>
          <w:color w:val="212121"/>
          <w:szCs w:val="24"/>
        </w:rPr>
        <w:t xml:space="preserve"> «Ό</w:t>
      </w:r>
      <w:r w:rsidRPr="00CE29C1">
        <w:rPr>
          <w:rFonts w:eastAsia="Times New Roman"/>
          <w:color w:val="212121"/>
          <w:szCs w:val="24"/>
        </w:rPr>
        <w:t>χι</w:t>
      </w:r>
      <w:r>
        <w:rPr>
          <w:rFonts w:eastAsia="Times New Roman"/>
          <w:color w:val="212121"/>
          <w:szCs w:val="24"/>
        </w:rPr>
        <w:t>,</w:t>
      </w:r>
      <w:r w:rsidRPr="00CE29C1">
        <w:rPr>
          <w:rFonts w:eastAsia="Times New Roman"/>
          <w:color w:val="212121"/>
          <w:szCs w:val="24"/>
        </w:rPr>
        <w:t xml:space="preserve"> δεν αυξάνουμε τους μισθούς</w:t>
      </w:r>
      <w:r>
        <w:rPr>
          <w:rFonts w:eastAsia="Times New Roman"/>
          <w:color w:val="212121"/>
          <w:szCs w:val="24"/>
        </w:rPr>
        <w:t>,</w:t>
      </w:r>
      <w:r w:rsidRPr="00CE29C1">
        <w:rPr>
          <w:rFonts w:eastAsia="Times New Roman"/>
          <w:color w:val="212121"/>
          <w:szCs w:val="24"/>
        </w:rPr>
        <w:t xml:space="preserve"> </w:t>
      </w:r>
      <w:r>
        <w:rPr>
          <w:rFonts w:eastAsia="Times New Roman"/>
          <w:color w:val="212121"/>
          <w:szCs w:val="24"/>
        </w:rPr>
        <w:t xml:space="preserve">τις </w:t>
      </w:r>
      <w:r w:rsidRPr="00CE29C1">
        <w:rPr>
          <w:rFonts w:eastAsia="Times New Roman"/>
          <w:color w:val="212121"/>
          <w:szCs w:val="24"/>
        </w:rPr>
        <w:t>συντάξεις</w:t>
      </w:r>
      <w:r>
        <w:rPr>
          <w:rFonts w:eastAsia="Times New Roman"/>
          <w:color w:val="212121"/>
          <w:szCs w:val="24"/>
        </w:rPr>
        <w:t xml:space="preserve">, διότι θέλουμε </w:t>
      </w:r>
      <w:r w:rsidRPr="00CE29C1">
        <w:rPr>
          <w:rFonts w:eastAsia="Times New Roman"/>
          <w:color w:val="212121"/>
          <w:szCs w:val="24"/>
        </w:rPr>
        <w:t>ισοσκελισμένους προϋπολογισμούς</w:t>
      </w:r>
      <w:r>
        <w:rPr>
          <w:rFonts w:eastAsia="Times New Roman"/>
          <w:color w:val="212121"/>
          <w:szCs w:val="24"/>
        </w:rPr>
        <w:t>.</w:t>
      </w:r>
      <w:r>
        <w:rPr>
          <w:rFonts w:eastAsia="Times New Roman"/>
          <w:color w:val="212121"/>
          <w:szCs w:val="24"/>
        </w:rPr>
        <w:t>»</w:t>
      </w:r>
      <w:r>
        <w:rPr>
          <w:rFonts w:eastAsia="Times New Roman"/>
          <w:color w:val="212121"/>
          <w:szCs w:val="24"/>
        </w:rPr>
        <w:t>;</w:t>
      </w:r>
    </w:p>
    <w:p w14:paraId="0A5DE4EE"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Μ</w:t>
      </w:r>
      <w:r w:rsidRPr="00CE29C1">
        <w:rPr>
          <w:rFonts w:eastAsia="Times New Roman"/>
          <w:color w:val="212121"/>
          <w:szCs w:val="24"/>
        </w:rPr>
        <w:t xml:space="preserve">έσα από αυτή την </w:t>
      </w:r>
      <w:r w:rsidRPr="00CE29C1">
        <w:rPr>
          <w:rFonts w:eastAsia="Times New Roman"/>
          <w:color w:val="212121"/>
          <w:szCs w:val="24"/>
        </w:rPr>
        <w:t>πρόταση γίνεται και αναδρομική νομιμοποίηση των μνημονίων</w:t>
      </w:r>
      <w:r>
        <w:rPr>
          <w:rFonts w:eastAsia="Times New Roman"/>
          <w:color w:val="212121"/>
          <w:szCs w:val="24"/>
        </w:rPr>
        <w:t>. Δ</w:t>
      </w:r>
      <w:r w:rsidRPr="00CE29C1">
        <w:rPr>
          <w:rFonts w:eastAsia="Times New Roman"/>
          <w:color w:val="212121"/>
          <w:szCs w:val="24"/>
        </w:rPr>
        <w:t xml:space="preserve">ιότι </w:t>
      </w:r>
      <w:r>
        <w:rPr>
          <w:rFonts w:eastAsia="Times New Roman"/>
          <w:color w:val="212121"/>
          <w:szCs w:val="24"/>
        </w:rPr>
        <w:t xml:space="preserve">για </w:t>
      </w:r>
      <w:r w:rsidRPr="00CE29C1">
        <w:rPr>
          <w:rFonts w:eastAsia="Times New Roman"/>
          <w:color w:val="212121"/>
          <w:szCs w:val="24"/>
        </w:rPr>
        <w:t xml:space="preserve">αυτούς τα μνημόνια ήταν η </w:t>
      </w:r>
      <w:r w:rsidRPr="00CE29C1">
        <w:rPr>
          <w:rFonts w:eastAsia="Times New Roman"/>
          <w:color w:val="212121"/>
          <w:szCs w:val="24"/>
        </w:rPr>
        <w:lastRenderedPageBreak/>
        <w:t xml:space="preserve">μεγάλη ευκαιρία να βγάλουν </w:t>
      </w:r>
      <w:r>
        <w:rPr>
          <w:rFonts w:eastAsia="Times New Roman"/>
          <w:color w:val="212121"/>
          <w:szCs w:val="24"/>
        </w:rPr>
        <w:t>οι δανειστές τα δύσκολα και αυτοί</w:t>
      </w:r>
      <w:r w:rsidRPr="00CE29C1">
        <w:rPr>
          <w:rFonts w:eastAsia="Times New Roman"/>
          <w:color w:val="212121"/>
          <w:szCs w:val="24"/>
        </w:rPr>
        <w:t xml:space="preserve"> να μη</w:t>
      </w:r>
      <w:r>
        <w:rPr>
          <w:rFonts w:eastAsia="Times New Roman"/>
          <w:color w:val="212121"/>
          <w:szCs w:val="24"/>
        </w:rPr>
        <w:t>ν</w:t>
      </w:r>
      <w:r>
        <w:rPr>
          <w:rFonts w:eastAsia="Times New Roman"/>
          <w:color w:val="212121"/>
          <w:szCs w:val="24"/>
        </w:rPr>
        <w:t xml:space="preserve"> </w:t>
      </w:r>
      <w:r>
        <w:rPr>
          <w:rFonts w:eastAsia="Times New Roman"/>
          <w:color w:val="212121"/>
          <w:szCs w:val="24"/>
        </w:rPr>
        <w:t>υποσ</w:t>
      </w:r>
      <w:r>
        <w:rPr>
          <w:rFonts w:eastAsia="Times New Roman"/>
          <w:color w:val="212121"/>
          <w:szCs w:val="24"/>
        </w:rPr>
        <w:t>τούν το πολιτικό κόστος. Π</w:t>
      </w:r>
      <w:r w:rsidRPr="00CE29C1">
        <w:rPr>
          <w:rFonts w:eastAsia="Times New Roman"/>
          <w:color w:val="212121"/>
          <w:szCs w:val="24"/>
        </w:rPr>
        <w:t>αρ</w:t>
      </w:r>
      <w:r>
        <w:rPr>
          <w:rFonts w:eastAsia="Times New Roman"/>
          <w:color w:val="212121"/>
          <w:szCs w:val="24"/>
        </w:rPr>
        <w:t xml:space="preserve">’ </w:t>
      </w:r>
      <w:r w:rsidRPr="00CE29C1">
        <w:rPr>
          <w:rFonts w:eastAsia="Times New Roman"/>
          <w:color w:val="212121"/>
          <w:szCs w:val="24"/>
        </w:rPr>
        <w:t>όλα αυτά</w:t>
      </w:r>
      <w:r>
        <w:rPr>
          <w:rFonts w:eastAsia="Times New Roman"/>
          <w:color w:val="212121"/>
          <w:szCs w:val="24"/>
        </w:rPr>
        <w:t>,</w:t>
      </w:r>
      <w:r w:rsidRPr="00CE29C1">
        <w:rPr>
          <w:rFonts w:eastAsia="Times New Roman"/>
          <w:color w:val="212121"/>
          <w:szCs w:val="24"/>
        </w:rPr>
        <w:t xml:space="preserve"> </w:t>
      </w:r>
      <w:r>
        <w:rPr>
          <w:rFonts w:eastAsia="Times New Roman"/>
          <w:color w:val="212121"/>
          <w:szCs w:val="24"/>
        </w:rPr>
        <w:t xml:space="preserve">το δέχτηκαν, </w:t>
      </w:r>
      <w:r>
        <w:rPr>
          <w:rFonts w:eastAsia="Times New Roman"/>
          <w:color w:val="212121"/>
          <w:szCs w:val="24"/>
        </w:rPr>
        <w:t xml:space="preserve">όμως </w:t>
      </w:r>
      <w:r w:rsidRPr="00CE29C1">
        <w:rPr>
          <w:rFonts w:eastAsia="Times New Roman"/>
          <w:color w:val="212121"/>
          <w:szCs w:val="24"/>
        </w:rPr>
        <w:t xml:space="preserve">η ελληνική κοινωνία </w:t>
      </w:r>
      <w:r>
        <w:rPr>
          <w:rFonts w:eastAsia="Times New Roman"/>
          <w:color w:val="212121"/>
          <w:szCs w:val="24"/>
        </w:rPr>
        <w:t>καταλαβαίνε</w:t>
      </w:r>
      <w:r>
        <w:rPr>
          <w:rFonts w:eastAsia="Times New Roman"/>
          <w:color w:val="212121"/>
          <w:szCs w:val="24"/>
        </w:rPr>
        <w:t xml:space="preserve">ι τι ακριβώς παίχτηκε στη διάρκεια των μνημονίων. </w:t>
      </w:r>
    </w:p>
    <w:p w14:paraId="0A5DE4EF"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Πι</w:t>
      </w:r>
      <w:r w:rsidRPr="00CE29C1">
        <w:rPr>
          <w:rFonts w:eastAsia="Times New Roman"/>
          <w:color w:val="212121"/>
          <w:szCs w:val="24"/>
        </w:rPr>
        <w:t>στεύω</w:t>
      </w:r>
      <w:r>
        <w:rPr>
          <w:rFonts w:eastAsia="Times New Roman"/>
          <w:color w:val="212121"/>
          <w:szCs w:val="24"/>
        </w:rPr>
        <w:t>,</w:t>
      </w:r>
      <w:r w:rsidRPr="00CE29C1">
        <w:rPr>
          <w:rFonts w:eastAsia="Times New Roman"/>
          <w:color w:val="212121"/>
          <w:szCs w:val="24"/>
        </w:rPr>
        <w:t xml:space="preserve"> λοιπόν</w:t>
      </w:r>
      <w:r>
        <w:rPr>
          <w:rFonts w:eastAsia="Times New Roman"/>
          <w:color w:val="212121"/>
          <w:szCs w:val="24"/>
        </w:rPr>
        <w:t>,</w:t>
      </w:r>
      <w:r w:rsidRPr="00CE29C1">
        <w:rPr>
          <w:rFonts w:eastAsia="Times New Roman"/>
          <w:color w:val="212121"/>
          <w:szCs w:val="24"/>
        </w:rPr>
        <w:t xml:space="preserve"> ότι σήμερα</w:t>
      </w:r>
      <w:r>
        <w:rPr>
          <w:rFonts w:eastAsia="Times New Roman"/>
          <w:color w:val="212121"/>
          <w:szCs w:val="24"/>
        </w:rPr>
        <w:t>,</w:t>
      </w:r>
      <w:r w:rsidRPr="00CE29C1">
        <w:rPr>
          <w:rFonts w:eastAsia="Times New Roman"/>
          <w:color w:val="212121"/>
          <w:szCs w:val="24"/>
        </w:rPr>
        <w:t xml:space="preserve"> αν πρέπει να </w:t>
      </w:r>
      <w:r>
        <w:rPr>
          <w:rFonts w:eastAsia="Times New Roman"/>
          <w:color w:val="212121"/>
          <w:szCs w:val="24"/>
        </w:rPr>
        <w:t>ανα</w:t>
      </w:r>
      <w:r w:rsidRPr="00CE29C1">
        <w:rPr>
          <w:rFonts w:eastAsia="Times New Roman"/>
          <w:color w:val="212121"/>
          <w:szCs w:val="24"/>
        </w:rPr>
        <w:t>στοχαστούμε</w:t>
      </w:r>
      <w:r>
        <w:rPr>
          <w:rFonts w:eastAsia="Times New Roman"/>
          <w:color w:val="212121"/>
          <w:szCs w:val="24"/>
        </w:rPr>
        <w:t>,</w:t>
      </w:r>
      <w:r w:rsidRPr="00CE29C1">
        <w:rPr>
          <w:rFonts w:eastAsia="Times New Roman"/>
          <w:color w:val="212121"/>
          <w:szCs w:val="24"/>
        </w:rPr>
        <w:t xml:space="preserve"> είναι πάνω σε αυτές </w:t>
      </w:r>
      <w:r>
        <w:rPr>
          <w:rFonts w:eastAsia="Times New Roman"/>
          <w:color w:val="212121"/>
          <w:szCs w:val="24"/>
        </w:rPr>
        <w:t xml:space="preserve">τις τρεις διαστάσεις του χρόνου, </w:t>
      </w:r>
      <w:r w:rsidRPr="00CE29C1">
        <w:rPr>
          <w:rFonts w:eastAsia="Times New Roman"/>
          <w:color w:val="212121"/>
          <w:szCs w:val="24"/>
        </w:rPr>
        <w:t>στο χθες</w:t>
      </w:r>
      <w:r>
        <w:rPr>
          <w:rFonts w:eastAsia="Times New Roman"/>
          <w:color w:val="212121"/>
          <w:szCs w:val="24"/>
        </w:rPr>
        <w:t>,</w:t>
      </w:r>
      <w:r w:rsidRPr="00CE29C1">
        <w:rPr>
          <w:rFonts w:eastAsia="Times New Roman"/>
          <w:color w:val="212121"/>
          <w:szCs w:val="24"/>
        </w:rPr>
        <w:t xml:space="preserve"> στο σήμερα και στο </w:t>
      </w:r>
      <w:r>
        <w:rPr>
          <w:rFonts w:eastAsia="Times New Roman"/>
          <w:color w:val="212121"/>
          <w:szCs w:val="24"/>
        </w:rPr>
        <w:t xml:space="preserve">αύριο. Οι </w:t>
      </w:r>
      <w:r w:rsidRPr="00CE29C1">
        <w:rPr>
          <w:rFonts w:eastAsia="Times New Roman"/>
          <w:color w:val="212121"/>
          <w:szCs w:val="24"/>
        </w:rPr>
        <w:t>προτάσεις του ΣΥΡΙΖΑ ανταποκρίνονται σε αυτές τις τρεις</w:t>
      </w:r>
      <w:r w:rsidRPr="00CE29C1">
        <w:rPr>
          <w:rFonts w:eastAsia="Times New Roman"/>
          <w:color w:val="212121"/>
          <w:szCs w:val="24"/>
        </w:rPr>
        <w:t xml:space="preserve"> διαστ</w:t>
      </w:r>
      <w:r>
        <w:rPr>
          <w:rFonts w:eastAsia="Times New Roman"/>
          <w:color w:val="212121"/>
          <w:szCs w:val="24"/>
        </w:rPr>
        <w:t>άσεις, γιατί ακριβώς θεωρούμε</w:t>
      </w:r>
      <w:r w:rsidRPr="00CE29C1">
        <w:rPr>
          <w:rFonts w:eastAsia="Times New Roman"/>
          <w:color w:val="212121"/>
          <w:szCs w:val="24"/>
        </w:rPr>
        <w:t xml:space="preserve"> ότι το πολιτικό σύ</w:t>
      </w:r>
      <w:r>
        <w:rPr>
          <w:rFonts w:eastAsia="Times New Roman"/>
          <w:color w:val="212121"/>
          <w:szCs w:val="24"/>
        </w:rPr>
        <w:t>στημα βρίσκεται σε μία μετ</w:t>
      </w:r>
      <w:r>
        <w:rPr>
          <w:rFonts w:eastAsia="Times New Roman"/>
          <w:color w:val="212121"/>
          <w:szCs w:val="24"/>
        </w:rPr>
        <w:t>αβατική φάση</w:t>
      </w:r>
      <w:r>
        <w:rPr>
          <w:rFonts w:eastAsia="Times New Roman"/>
          <w:color w:val="212121"/>
          <w:szCs w:val="24"/>
        </w:rPr>
        <w:t>. Η</w:t>
      </w:r>
      <w:r w:rsidRPr="00CE29C1">
        <w:rPr>
          <w:rFonts w:eastAsia="Times New Roman"/>
          <w:color w:val="212121"/>
          <w:szCs w:val="24"/>
        </w:rPr>
        <w:t xml:space="preserve"> Νέα Δημοκρατία δεν μπορεί να αντιληφθεί τη ρευστότητα του πολιτ</w:t>
      </w:r>
      <w:r>
        <w:rPr>
          <w:rFonts w:eastAsia="Times New Roman"/>
          <w:color w:val="212121"/>
          <w:szCs w:val="24"/>
        </w:rPr>
        <w:t>ικού τοπίου, όπως ισχύει σήμερα. Εμείς την έχουμε αντιληφθεί και γι’</w:t>
      </w:r>
      <w:r w:rsidRPr="00CE29C1">
        <w:rPr>
          <w:rFonts w:eastAsia="Times New Roman"/>
          <w:color w:val="212121"/>
          <w:szCs w:val="24"/>
        </w:rPr>
        <w:t xml:space="preserve"> αυτό</w:t>
      </w:r>
      <w:r>
        <w:rPr>
          <w:rFonts w:eastAsia="Times New Roman"/>
          <w:color w:val="212121"/>
          <w:szCs w:val="24"/>
        </w:rPr>
        <w:t xml:space="preserve"> </w:t>
      </w:r>
      <w:r w:rsidRPr="00CE29C1">
        <w:rPr>
          <w:rFonts w:eastAsia="Times New Roman"/>
          <w:color w:val="212121"/>
          <w:szCs w:val="24"/>
        </w:rPr>
        <w:t xml:space="preserve">ψηφίσαμε </w:t>
      </w:r>
      <w:r>
        <w:rPr>
          <w:rFonts w:eastAsia="Times New Roman"/>
          <w:color w:val="212121"/>
          <w:szCs w:val="24"/>
        </w:rPr>
        <w:t>την</w:t>
      </w:r>
      <w:r w:rsidRPr="00CE29C1">
        <w:rPr>
          <w:rFonts w:eastAsia="Times New Roman"/>
          <w:color w:val="212121"/>
          <w:szCs w:val="24"/>
        </w:rPr>
        <w:t xml:space="preserve"> </w:t>
      </w:r>
      <w:r w:rsidRPr="00CE29C1">
        <w:rPr>
          <w:rFonts w:eastAsia="Times New Roman"/>
          <w:color w:val="212121"/>
          <w:szCs w:val="24"/>
        </w:rPr>
        <w:t>απλή αναλο</w:t>
      </w:r>
      <w:r w:rsidRPr="00CE29C1">
        <w:rPr>
          <w:rFonts w:eastAsia="Times New Roman"/>
          <w:color w:val="212121"/>
          <w:szCs w:val="24"/>
        </w:rPr>
        <w:t xml:space="preserve">γική και θέλουμε να την </w:t>
      </w:r>
      <w:r>
        <w:rPr>
          <w:rFonts w:eastAsia="Times New Roman"/>
          <w:color w:val="212121"/>
          <w:szCs w:val="24"/>
        </w:rPr>
        <w:t xml:space="preserve">κατοχυρώσουμε και συνταγματικά. </w:t>
      </w:r>
    </w:p>
    <w:p w14:paraId="0A5DE4F0"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Δεν αντιλαμβάνεται τι κρύβεται και ποιες είναι οι υπόγειες διαδρομές της κοινωνίας απέναντι σ’ όλα αυτά τα ζητήματα που τέθηκαν και που πραγματικά την εξόντωσαν και οικονομικά και υπαρξιακά και κοινωνικά. </w:t>
      </w:r>
    </w:p>
    <w:p w14:paraId="0A5DE4F1"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Με βάση αυτό, λοιπόν, νομίζω ότι ήρθε η ώρα να μιλ</w:t>
      </w:r>
      <w:r>
        <w:rPr>
          <w:rFonts w:eastAsia="Times New Roman"/>
          <w:szCs w:val="24"/>
        </w:rPr>
        <w:t xml:space="preserve">ήσουμε πραγματικά και να πούμε τελικά ότι το Σύνταγμα και η </w:t>
      </w:r>
      <w:r>
        <w:rPr>
          <w:rFonts w:eastAsia="Times New Roman"/>
          <w:szCs w:val="24"/>
        </w:rPr>
        <w:lastRenderedPageBreak/>
        <w:t>αναθεωρητική διαδικασία δεν είναι νομική άσκηση, δεν είναι υπόθεση των ειδικών. Είναι μια κατ</w:t>
      </w:r>
      <w:r>
        <w:rPr>
          <w:rFonts w:eastAsia="Times New Roman"/>
          <w:szCs w:val="24"/>
        </w:rPr>
        <w:t xml:space="preserve">’ </w:t>
      </w:r>
      <w:r>
        <w:rPr>
          <w:rFonts w:eastAsia="Times New Roman"/>
          <w:szCs w:val="24"/>
        </w:rPr>
        <w:t>εξοχήν ζωντανή πολιτική διαδικασία -και έτσι πρέπει να την παρακολουθήσει ο ελληνικός λαός-</w:t>
      </w:r>
      <w:r>
        <w:rPr>
          <w:rFonts w:eastAsia="Times New Roman"/>
          <w:szCs w:val="24"/>
        </w:rPr>
        <w:t>,</w:t>
      </w:r>
      <w:r>
        <w:rPr>
          <w:rFonts w:eastAsia="Times New Roman"/>
          <w:szCs w:val="24"/>
        </w:rPr>
        <w:t xml:space="preserve"> με βάση </w:t>
      </w:r>
      <w:r>
        <w:rPr>
          <w:rFonts w:eastAsia="Times New Roman"/>
          <w:szCs w:val="24"/>
        </w:rPr>
        <w:t>την οποία αναδεικνύονται τα πολιτικά ζητήματα, τα πολιτικά κενά, η έλλειψη θεσμικών αντίβαρων που οδήγησαν σ’ αυτή την τραγωδία -γιατί μια πραγματική τραγωδία ήταν ο καιρός των μνημονίων-</w:t>
      </w:r>
      <w:r>
        <w:rPr>
          <w:rFonts w:eastAsia="Times New Roman"/>
          <w:szCs w:val="24"/>
        </w:rPr>
        <w:t>,</w:t>
      </w:r>
      <w:r>
        <w:rPr>
          <w:rFonts w:eastAsia="Times New Roman"/>
          <w:szCs w:val="24"/>
        </w:rPr>
        <w:t xml:space="preserve"> για να μπορέσουμε να εξασφαλίσουμε ότι δεν θα επαναληφθεί. </w:t>
      </w:r>
    </w:p>
    <w:p w14:paraId="0A5DE4F2"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Άρα προ</w:t>
      </w:r>
      <w:r>
        <w:rPr>
          <w:rFonts w:eastAsia="Times New Roman"/>
          <w:szCs w:val="24"/>
        </w:rPr>
        <w:t>τάσεις που δίνουν ακόμα και την ανώτατη παιδεία στην αγορά –γιατί αυτό κάνατε επί επτά χρόνια με τα μνημόνια, όλα στην αγορά, όλα στο ιδιωτικό κεφάλαιο-</w:t>
      </w:r>
      <w:r>
        <w:rPr>
          <w:rFonts w:eastAsia="Times New Roman"/>
          <w:szCs w:val="24"/>
        </w:rPr>
        <w:t>,</w:t>
      </w:r>
      <w:r>
        <w:rPr>
          <w:rFonts w:eastAsia="Times New Roman"/>
          <w:szCs w:val="24"/>
        </w:rPr>
        <w:t xml:space="preserve"> ακόμα και αυτό</w:t>
      </w:r>
      <w:r>
        <w:rPr>
          <w:rFonts w:eastAsia="Times New Roman"/>
          <w:szCs w:val="24"/>
        </w:rPr>
        <w:t>,</w:t>
      </w:r>
      <w:r>
        <w:rPr>
          <w:rFonts w:eastAsia="Times New Roman"/>
          <w:szCs w:val="24"/>
        </w:rPr>
        <w:t xml:space="preserve"> να κατανοήσει σε ποιο πολιτικό πλαίσιο υπάγεται, για να μπορέσει να καταλάβει ότι</w:t>
      </w:r>
      <w:r>
        <w:rPr>
          <w:rFonts w:eastAsia="Times New Roman"/>
          <w:szCs w:val="24"/>
        </w:rPr>
        <w:t>,</w:t>
      </w:r>
      <w:r>
        <w:rPr>
          <w:rFonts w:eastAsia="Times New Roman"/>
          <w:szCs w:val="24"/>
        </w:rPr>
        <w:t xml:space="preserve"> όπω</w:t>
      </w:r>
      <w:r>
        <w:rPr>
          <w:rFonts w:eastAsia="Times New Roman"/>
          <w:szCs w:val="24"/>
        </w:rPr>
        <w:t>ς την κοινωνική ασφάλ</w:t>
      </w:r>
      <w:r>
        <w:rPr>
          <w:rFonts w:eastAsia="Times New Roman"/>
          <w:szCs w:val="24"/>
        </w:rPr>
        <w:t>ιση</w:t>
      </w:r>
      <w:r>
        <w:rPr>
          <w:rFonts w:eastAsia="Times New Roman"/>
          <w:szCs w:val="24"/>
        </w:rPr>
        <w:t xml:space="preserve"> τη θέλετε ιδιωτική</w:t>
      </w:r>
      <w:r>
        <w:rPr>
          <w:rFonts w:eastAsia="Times New Roman"/>
          <w:szCs w:val="24"/>
        </w:rPr>
        <w:t>,</w:t>
      </w:r>
      <w:r>
        <w:rPr>
          <w:rFonts w:eastAsia="Times New Roman"/>
          <w:szCs w:val="24"/>
        </w:rPr>
        <w:t xml:space="preserve"> κατά το πνεύμα της Χιλής, έτσι θέλετε και την παιδεία ιδιωτική, έτσι τα θέλετε όλα ιδιωτικά, όπως είχατε προσπαθήσει να κάνετε με το νερό, με την ενέργεια</w:t>
      </w:r>
      <w:r>
        <w:rPr>
          <w:rFonts w:eastAsia="Times New Roman"/>
          <w:szCs w:val="24"/>
        </w:rPr>
        <w:t>,</w:t>
      </w:r>
      <w:r>
        <w:rPr>
          <w:rFonts w:eastAsia="Times New Roman"/>
          <w:szCs w:val="24"/>
        </w:rPr>
        <w:t xml:space="preserve"> και που εμείς τα επαναφέρουμε σαν δημόσια αγαθά που χρή</w:t>
      </w:r>
      <w:r>
        <w:rPr>
          <w:rFonts w:eastAsia="Times New Roman"/>
          <w:szCs w:val="24"/>
        </w:rPr>
        <w:t>ζουν προστασίας.</w:t>
      </w:r>
    </w:p>
    <w:p w14:paraId="0A5DE4F3"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Εδώ, λοιπόν, θα αναμετρηθούμε. Πρέπει να καταλάβετε ότι οι συζητήσεις επί της διαδικασίας και επί του ζητήματος αν </w:t>
      </w:r>
      <w:r>
        <w:rPr>
          <w:rFonts w:eastAsia="Times New Roman"/>
          <w:szCs w:val="24"/>
        </w:rPr>
        <w:lastRenderedPageBreak/>
        <w:t>θα έχ</w:t>
      </w:r>
      <w:r>
        <w:rPr>
          <w:rFonts w:eastAsia="Times New Roman"/>
          <w:szCs w:val="24"/>
        </w:rPr>
        <w:t>ουν</w:t>
      </w:r>
      <w:r>
        <w:rPr>
          <w:rFonts w:eastAsia="Times New Roman"/>
          <w:szCs w:val="24"/>
        </w:rPr>
        <w:t xml:space="preserve"> κατεύθυνση ή όχι </w:t>
      </w:r>
      <w:r>
        <w:rPr>
          <w:rFonts w:eastAsia="Times New Roman"/>
          <w:szCs w:val="24"/>
        </w:rPr>
        <w:t>τα αναθεωρητικά άρθρα σ</w:t>
      </w:r>
      <w:r>
        <w:rPr>
          <w:rFonts w:eastAsia="Times New Roman"/>
          <w:szCs w:val="24"/>
        </w:rPr>
        <w:t>το Σύνταγμα έχουν να κάνουν με τη φοβερή ανασφάλεια της Νέας Δημοκρατίας γι</w:t>
      </w:r>
      <w:r>
        <w:rPr>
          <w:rFonts w:eastAsia="Times New Roman"/>
          <w:szCs w:val="24"/>
        </w:rPr>
        <w:t xml:space="preserve">α το αν θα κερδίσει τις εκλογές. </w:t>
      </w:r>
    </w:p>
    <w:p w14:paraId="0A5DE4F4"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Πρέπει να ξέρετε, συναδέλφισσες και συνάδελφοι, ότι είναι η μόνη αναθεωρητική διαδικασία που δεν έχει τη βεβαιότητα ότι η </w:t>
      </w:r>
      <w:r>
        <w:rPr>
          <w:rFonts w:eastAsia="Times New Roman"/>
          <w:szCs w:val="24"/>
        </w:rPr>
        <w:t>α</w:t>
      </w:r>
      <w:r>
        <w:rPr>
          <w:rFonts w:eastAsia="Times New Roman"/>
          <w:szCs w:val="24"/>
        </w:rPr>
        <w:t>ναθεωρητική Βουλή θα είναι η ίδια με την προτείνουσα Βουλή. Σ</w:t>
      </w:r>
      <w:r>
        <w:rPr>
          <w:rFonts w:eastAsia="Times New Roman"/>
          <w:szCs w:val="24"/>
        </w:rPr>
        <w:t>ε</w:t>
      </w:r>
      <w:r>
        <w:rPr>
          <w:rFonts w:eastAsia="Times New Roman"/>
          <w:szCs w:val="24"/>
        </w:rPr>
        <w:t xml:space="preserve"> όλες </w:t>
      </w:r>
      <w:r>
        <w:rPr>
          <w:rFonts w:eastAsia="Times New Roman"/>
          <w:szCs w:val="24"/>
        </w:rPr>
        <w:t>τ</w:t>
      </w:r>
      <w:r>
        <w:rPr>
          <w:rFonts w:eastAsia="Times New Roman"/>
          <w:szCs w:val="24"/>
        </w:rPr>
        <w:t>ι</w:t>
      </w:r>
      <w:r>
        <w:rPr>
          <w:rFonts w:eastAsia="Times New Roman"/>
          <w:szCs w:val="24"/>
        </w:rPr>
        <w:t>ς</w:t>
      </w:r>
      <w:r>
        <w:rPr>
          <w:rFonts w:eastAsia="Times New Roman"/>
          <w:szCs w:val="24"/>
        </w:rPr>
        <w:t xml:space="preserve"> προηγούμενες Αναθεωρήσεις ή</w:t>
      </w:r>
      <w:r>
        <w:rPr>
          <w:rFonts w:eastAsia="Times New Roman"/>
          <w:szCs w:val="24"/>
        </w:rPr>
        <w:t>ταν η ίδια κυβέρνηση που έκανε την πρόταση και η ίδια κυβέρνηση που τα ψήφιζε. Εδώ αγωνιούν, γι’ αυτό βάζουν όλα αυτά τα ζητήματα. Έχει πέσει ηττοπάθεια και πανικός γύρω από το διακύβευμα των εκλογών, γιατί το μόνο τραύμα που έζησε αυτά τα χρόνια η Νέα Δημ</w:t>
      </w:r>
      <w:r>
        <w:rPr>
          <w:rFonts w:eastAsia="Times New Roman"/>
          <w:szCs w:val="24"/>
        </w:rPr>
        <w:t>οκρατία είναι ότι δεν ήταν στην κυβέρνηση. Αυτό το τραύμα βίωσε και αυτό προσπαθεί να επουλώσει και</w:t>
      </w:r>
      <w:r>
        <w:rPr>
          <w:rFonts w:eastAsia="Times New Roman"/>
          <w:szCs w:val="24"/>
        </w:rPr>
        <w:t>,</w:t>
      </w:r>
      <w:r>
        <w:rPr>
          <w:rFonts w:eastAsia="Times New Roman"/>
          <w:szCs w:val="24"/>
        </w:rPr>
        <w:t xml:space="preserve"> όσο αργεί, χάνουν την ψυχραιμία τους και χάνουν και τη δυνατότητα σοβαρής αντιμετώπισης και σοβαρού διαλόγου μέσα στη Βουλή.</w:t>
      </w:r>
    </w:p>
    <w:p w14:paraId="0A5DE4F5"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ευχαριστώ.</w:t>
      </w:r>
    </w:p>
    <w:p w14:paraId="0A5DE4F6" w14:textId="77777777" w:rsidR="00415E13" w:rsidRDefault="00E650A0">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w:t>
      </w:r>
      <w:r>
        <w:rPr>
          <w:rFonts w:eastAsia="Times New Roman"/>
          <w:szCs w:val="24"/>
        </w:rPr>
        <w:t xml:space="preserve"> από την πτέρυγα του ΣΥΡΙΖΑ)</w:t>
      </w:r>
    </w:p>
    <w:p w14:paraId="0A5DE4F7" w14:textId="77777777" w:rsidR="00415E13" w:rsidRDefault="00E650A0">
      <w:pPr>
        <w:tabs>
          <w:tab w:val="left" w:pos="709"/>
          <w:tab w:val="center" w:pos="4753"/>
        </w:tabs>
        <w:spacing w:line="600" w:lineRule="auto"/>
        <w:ind w:firstLine="709"/>
        <w:contextualSpacing/>
        <w:jc w:val="both"/>
        <w:rPr>
          <w:rFonts w:eastAsia="Times New Roman"/>
          <w:szCs w:val="24"/>
        </w:rPr>
      </w:pPr>
      <w:r w:rsidRPr="007336C1">
        <w:rPr>
          <w:rFonts w:eastAsia="Times New Roman"/>
          <w:b/>
          <w:szCs w:val="24"/>
        </w:rPr>
        <w:t xml:space="preserve">ΠΡΟΕΔΡΕΥΩΝ (Δημήτριος Κρεμαστινός): </w:t>
      </w:r>
      <w:r>
        <w:rPr>
          <w:rFonts w:eastAsia="Times New Roman"/>
          <w:szCs w:val="24"/>
        </w:rPr>
        <w:t>Κι εγώ σας ευχαριστώ.</w:t>
      </w:r>
    </w:p>
    <w:p w14:paraId="0A5DE4F8" w14:textId="77777777" w:rsidR="00415E13" w:rsidRDefault="00E650A0">
      <w:pPr>
        <w:tabs>
          <w:tab w:val="left" w:pos="709"/>
          <w:tab w:val="center" w:pos="4753"/>
        </w:tabs>
        <w:spacing w:line="600" w:lineRule="auto"/>
        <w:ind w:firstLine="709"/>
        <w:contextualSpacing/>
        <w:jc w:val="both"/>
        <w:rPr>
          <w:rFonts w:eastAsia="Times New Roman"/>
          <w:szCs w:val="24"/>
        </w:rPr>
      </w:pPr>
      <w:r w:rsidRPr="007336C1">
        <w:rPr>
          <w:rFonts w:eastAsia="Times New Roman"/>
          <w:b/>
          <w:szCs w:val="24"/>
        </w:rPr>
        <w:lastRenderedPageBreak/>
        <w:t>ΚΩΝΣΤΑΝΤΙΝΟΣ ΤΖΑΒΑΡΑΣ:</w:t>
      </w:r>
      <w:r>
        <w:rPr>
          <w:rFonts w:eastAsia="Times New Roman"/>
          <w:szCs w:val="24"/>
        </w:rPr>
        <w:t xml:space="preserve"> Κύριε Πρόεδρε, θα ήθελα τον λόγο.</w:t>
      </w:r>
    </w:p>
    <w:p w14:paraId="0A5DE4F9" w14:textId="77777777" w:rsidR="00415E13" w:rsidRDefault="00E650A0">
      <w:pPr>
        <w:tabs>
          <w:tab w:val="left" w:pos="709"/>
          <w:tab w:val="center" w:pos="4753"/>
        </w:tabs>
        <w:spacing w:line="600" w:lineRule="auto"/>
        <w:ind w:firstLine="709"/>
        <w:contextualSpacing/>
        <w:jc w:val="both"/>
        <w:rPr>
          <w:rFonts w:eastAsia="Times New Roman"/>
          <w:szCs w:val="24"/>
        </w:rPr>
      </w:pPr>
      <w:r w:rsidRPr="007336C1">
        <w:rPr>
          <w:rFonts w:eastAsia="Times New Roman"/>
          <w:b/>
          <w:szCs w:val="24"/>
        </w:rPr>
        <w:t>ΠΡΟΕΔΡΕΥΩΝ (Δημήτριος Κρεμαστινός):</w:t>
      </w:r>
      <w:r>
        <w:rPr>
          <w:rFonts w:eastAsia="Times New Roman"/>
          <w:szCs w:val="24"/>
        </w:rPr>
        <w:t xml:space="preserve"> Μόλις τελείωσε την ομιλία του ο Υπουργός Δικαιοσύνης κ. Καλογήρου, είχα δώσε</w:t>
      </w:r>
      <w:r>
        <w:rPr>
          <w:rFonts w:eastAsia="Times New Roman"/>
          <w:szCs w:val="24"/>
        </w:rPr>
        <w:t>ι τον λόγο στην κ</w:t>
      </w:r>
      <w:r>
        <w:rPr>
          <w:rFonts w:eastAsia="Times New Roman"/>
          <w:szCs w:val="24"/>
        </w:rPr>
        <w:t>.</w:t>
      </w:r>
      <w:r>
        <w:rPr>
          <w:rFonts w:eastAsia="Times New Roman"/>
          <w:szCs w:val="24"/>
        </w:rPr>
        <w:t xml:space="preserve"> Χριστοδουλοπούλου, η οποία ήρθε εδώ. Ζήτησε τον λόγο η κ</w:t>
      </w:r>
      <w:r>
        <w:rPr>
          <w:rFonts w:eastAsia="Times New Roman"/>
          <w:szCs w:val="24"/>
        </w:rPr>
        <w:t>.</w:t>
      </w:r>
      <w:r>
        <w:rPr>
          <w:rFonts w:eastAsia="Times New Roman"/>
          <w:szCs w:val="24"/>
        </w:rPr>
        <w:t xml:space="preserve"> Μπακογιάννη, έγινε αυτός ο παρατεταμένος διάλογος και περίμενε. Εσείς είστε ευγενής. Λογικό είναι που μίλησε. </w:t>
      </w:r>
    </w:p>
    <w:p w14:paraId="0A5DE4FA" w14:textId="77777777" w:rsidR="00415E13" w:rsidRDefault="00E650A0">
      <w:pPr>
        <w:tabs>
          <w:tab w:val="left" w:pos="0"/>
          <w:tab w:val="center" w:pos="4753"/>
        </w:tabs>
        <w:spacing w:line="600" w:lineRule="auto"/>
        <w:ind w:firstLine="700"/>
        <w:contextualSpacing/>
        <w:jc w:val="both"/>
        <w:rPr>
          <w:rFonts w:eastAsia="Times New Roman"/>
          <w:szCs w:val="24"/>
        </w:rPr>
      </w:pPr>
      <w:r w:rsidRPr="007336C1">
        <w:rPr>
          <w:rFonts w:eastAsia="Times New Roman"/>
          <w:b/>
          <w:szCs w:val="24"/>
        </w:rPr>
        <w:t xml:space="preserve">ΚΩΝΣΤΑΝΤΙΝΟΣ ΤΖΑΒΑΡΑΣ: </w:t>
      </w:r>
      <w:r>
        <w:rPr>
          <w:rFonts w:eastAsia="Times New Roman"/>
          <w:szCs w:val="24"/>
        </w:rPr>
        <w:t>Κύριε Πρόεδρε, τον λόγο.</w:t>
      </w:r>
      <w:r w:rsidRPr="00BA651F">
        <w:rPr>
          <w:rFonts w:eastAsia="Times New Roman"/>
          <w:szCs w:val="24"/>
        </w:rPr>
        <w:t xml:space="preserve"> </w:t>
      </w:r>
    </w:p>
    <w:p w14:paraId="0A5DE4FB" w14:textId="77777777" w:rsidR="00415E13" w:rsidRDefault="00E650A0">
      <w:pPr>
        <w:tabs>
          <w:tab w:val="left" w:pos="0"/>
          <w:tab w:val="center" w:pos="4753"/>
        </w:tabs>
        <w:spacing w:line="600" w:lineRule="auto"/>
        <w:ind w:firstLine="700"/>
        <w:contextualSpacing/>
        <w:jc w:val="both"/>
        <w:rPr>
          <w:rFonts w:eastAsia="Times New Roman"/>
          <w:szCs w:val="24"/>
        </w:rPr>
      </w:pPr>
      <w:r w:rsidRPr="007336C1">
        <w:rPr>
          <w:rFonts w:eastAsia="Times New Roman"/>
          <w:b/>
          <w:szCs w:val="24"/>
        </w:rPr>
        <w:t>ΠΡΟΕΔΡΕΥΩΝ (Δημήτρι</w:t>
      </w:r>
      <w:r w:rsidRPr="007336C1">
        <w:rPr>
          <w:rFonts w:eastAsia="Times New Roman"/>
          <w:b/>
          <w:szCs w:val="24"/>
        </w:rPr>
        <w:t>ος Κρεμαστινός):</w:t>
      </w:r>
      <w:r>
        <w:rPr>
          <w:rFonts w:eastAsia="Times New Roman"/>
          <w:szCs w:val="24"/>
        </w:rPr>
        <w:t xml:space="preserve"> Δεν σας αφαίρεσα τον λόγο, κύριε Τζαβάρα. Το αντιλαμβάνεστε.</w:t>
      </w:r>
    </w:p>
    <w:p w14:paraId="0A5DE4FC" w14:textId="77777777" w:rsidR="00415E13" w:rsidRDefault="00E650A0">
      <w:pPr>
        <w:tabs>
          <w:tab w:val="left" w:pos="0"/>
          <w:tab w:val="center" w:pos="4753"/>
        </w:tabs>
        <w:spacing w:line="600" w:lineRule="auto"/>
        <w:ind w:firstLine="700"/>
        <w:contextualSpacing/>
        <w:jc w:val="both"/>
        <w:rPr>
          <w:rFonts w:eastAsia="Times New Roman"/>
          <w:szCs w:val="24"/>
        </w:rPr>
      </w:pPr>
      <w:r w:rsidRPr="007336C1">
        <w:rPr>
          <w:rFonts w:eastAsia="Times New Roman"/>
          <w:b/>
          <w:szCs w:val="24"/>
        </w:rPr>
        <w:t>ΚΩΝΣΤΑΝΤΙΝΟΣ ΤΖΑΒΑΡΑΣ:</w:t>
      </w:r>
      <w:r>
        <w:rPr>
          <w:rFonts w:eastAsia="Times New Roman"/>
          <w:szCs w:val="24"/>
        </w:rPr>
        <w:t xml:space="preserve"> Έχω το δικαίωμα να κάνω μια παρέμβαση.</w:t>
      </w:r>
    </w:p>
    <w:p w14:paraId="0A5DE4FD" w14:textId="77777777" w:rsidR="00415E13" w:rsidRDefault="00E650A0">
      <w:pPr>
        <w:tabs>
          <w:tab w:val="left" w:pos="0"/>
          <w:tab w:val="center" w:pos="4753"/>
        </w:tabs>
        <w:spacing w:line="600" w:lineRule="auto"/>
        <w:ind w:firstLine="700"/>
        <w:contextualSpacing/>
        <w:jc w:val="both"/>
        <w:rPr>
          <w:rFonts w:eastAsia="Times New Roman"/>
          <w:szCs w:val="24"/>
        </w:rPr>
      </w:pPr>
      <w:r w:rsidRPr="007336C1">
        <w:rPr>
          <w:rFonts w:eastAsia="Times New Roman"/>
          <w:b/>
          <w:szCs w:val="24"/>
        </w:rPr>
        <w:t>ΠΡΟΕΔΡΕΥΩΝ (Δημήτριος Κρεμαστινός):</w:t>
      </w:r>
      <w:r>
        <w:rPr>
          <w:rFonts w:eastAsia="Times New Roman"/>
          <w:szCs w:val="24"/>
        </w:rPr>
        <w:t xml:space="preserve"> Ασφαλώς και το έχετε.</w:t>
      </w:r>
    </w:p>
    <w:p w14:paraId="0A5DE4FE"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t>Ορίστε, έχετε τον λόγο.</w:t>
      </w:r>
    </w:p>
    <w:p w14:paraId="0A5DE4FF" w14:textId="77777777" w:rsidR="00415E13" w:rsidRDefault="00E650A0">
      <w:pPr>
        <w:tabs>
          <w:tab w:val="left" w:pos="0"/>
          <w:tab w:val="center" w:pos="4753"/>
        </w:tabs>
        <w:spacing w:line="600" w:lineRule="auto"/>
        <w:ind w:firstLine="700"/>
        <w:contextualSpacing/>
        <w:jc w:val="both"/>
        <w:rPr>
          <w:rFonts w:eastAsia="Times New Roman"/>
          <w:szCs w:val="24"/>
        </w:rPr>
      </w:pPr>
      <w:r w:rsidRPr="007336C1">
        <w:rPr>
          <w:rFonts w:eastAsia="Times New Roman"/>
          <w:b/>
          <w:szCs w:val="24"/>
        </w:rPr>
        <w:t>ΚΩΝΣΤΑΝΤΙΝΟΣ ΤΖΑΒΑΡΑΣ:</w:t>
      </w:r>
      <w:r w:rsidRPr="00521E4D">
        <w:rPr>
          <w:rFonts w:eastAsia="Times New Roman"/>
          <w:szCs w:val="24"/>
        </w:rPr>
        <w:t xml:space="preserve"> </w:t>
      </w:r>
      <w:r>
        <w:rPr>
          <w:rFonts w:eastAsia="Times New Roman"/>
          <w:szCs w:val="24"/>
        </w:rPr>
        <w:t xml:space="preserve">Ευχαριστώ </w:t>
      </w:r>
      <w:r>
        <w:rPr>
          <w:rFonts w:eastAsia="Times New Roman"/>
          <w:szCs w:val="24"/>
        </w:rPr>
        <w:t>πολύ, κύριε Πρόεδρε.</w:t>
      </w:r>
    </w:p>
    <w:p w14:paraId="0A5DE500"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lastRenderedPageBreak/>
        <w:t>Καλό είναι, όμως, να μη μιλάμε για τραύματα σ’ αυτή την Αίθουσα, γιατί αν υπάρχει κάποιος που μεταφέρει ένα τραύμα διαχρονικά σ’ αυτόν τον τόπο, αυτό είναι το τραύμα που μονίμως προσπαθεί να επουλώσει η Αριστερά, επαγγελλόμενη μια επαν</w:t>
      </w:r>
      <w:r>
        <w:rPr>
          <w:rFonts w:eastAsia="Times New Roman"/>
          <w:szCs w:val="24"/>
        </w:rPr>
        <w:t>άσταση, για την οποία προσποιείται ότι δεν έχει καταλάβει ότι έχει ήδη γίνει και απέτυχε. Αυτό είναι το ένα.</w:t>
      </w:r>
    </w:p>
    <w:p w14:paraId="0A5DE501"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t>Το δεύτερο</w:t>
      </w:r>
      <w:r w:rsidRPr="00521E4D">
        <w:rPr>
          <w:rFonts w:eastAsia="Times New Roman"/>
          <w:szCs w:val="24"/>
        </w:rPr>
        <w:t>:</w:t>
      </w:r>
      <w:r>
        <w:rPr>
          <w:rFonts w:eastAsia="Times New Roman"/>
          <w:szCs w:val="24"/>
        </w:rPr>
        <w:t xml:space="preserve"> Σέβομαι και εκτιμώ τον Υπουργό Δικαιοσύνης, πλην όμως επειδή το θέμα τού ποιος είναι ο αποκλειστικός φορέας της αναθεωρητικής διαδικασί</w:t>
      </w:r>
      <w:r>
        <w:rPr>
          <w:rFonts w:eastAsia="Times New Roman"/>
          <w:szCs w:val="24"/>
        </w:rPr>
        <w:t>ας ετέθη στην αρχή της σημερινής συζήτησης και μάλιστα με απόφαση του Προέδρου της Βουλής, ήδη έχει αποσαφηνιστεί ότι τον λόγο δικαιούνται να παίρνουν μόνο οι Βουλευτές. Γιατί; Διότι ακριβώς αυτή η διαδικασία είναι διαδικασία η οποία</w:t>
      </w:r>
      <w:r>
        <w:rPr>
          <w:rFonts w:eastAsia="Times New Roman"/>
          <w:szCs w:val="24"/>
        </w:rPr>
        <w:t>,</w:t>
      </w:r>
      <w:r>
        <w:rPr>
          <w:rFonts w:eastAsia="Times New Roman"/>
          <w:szCs w:val="24"/>
        </w:rPr>
        <w:t xml:space="preserve"> πρώτον</w:t>
      </w:r>
      <w:r>
        <w:rPr>
          <w:rFonts w:eastAsia="Times New Roman"/>
          <w:szCs w:val="24"/>
        </w:rPr>
        <w:t>,</w:t>
      </w:r>
      <w:r>
        <w:rPr>
          <w:rFonts w:eastAsia="Times New Roman"/>
          <w:szCs w:val="24"/>
        </w:rPr>
        <w:t xml:space="preserve"> προβλέπεται α</w:t>
      </w:r>
      <w:r>
        <w:rPr>
          <w:rFonts w:eastAsia="Times New Roman"/>
          <w:szCs w:val="24"/>
        </w:rPr>
        <w:t xml:space="preserve">πό το άρθρο 110 του Συντάγματος και από το άρθρο 119 του Κανονισμού της Βουλής. Με βάση το άρθρο 119 του Κανονισμού της Βουλής, η πρόταση και η έκθεση της </w:t>
      </w:r>
      <w:r>
        <w:rPr>
          <w:rFonts w:eastAsia="Times New Roman"/>
          <w:szCs w:val="24"/>
        </w:rPr>
        <w:t>ε</w:t>
      </w:r>
      <w:r>
        <w:rPr>
          <w:rFonts w:eastAsia="Times New Roman"/>
          <w:szCs w:val="24"/>
        </w:rPr>
        <w:t>πιτροπής, η οποία επεξεργάστηκε τις προτάσεις κατά τη μέχρι σήμερα επεξεργασία τους, αυτή ακριβώς εγ</w:t>
      </w:r>
      <w:r>
        <w:rPr>
          <w:rFonts w:eastAsia="Times New Roman"/>
          <w:szCs w:val="24"/>
        </w:rPr>
        <w:t xml:space="preserve">γράφεται σε ειδική ημερήσια διάταξη. Στις ειδικές ημερήσιες διατάξεις είναι γνωστό ότι εφαρμόζονται όλες </w:t>
      </w:r>
      <w:r>
        <w:rPr>
          <w:rFonts w:eastAsia="Times New Roman"/>
          <w:szCs w:val="24"/>
        </w:rPr>
        <w:lastRenderedPageBreak/>
        <w:t xml:space="preserve">οι γενικές διατάξεις, στον βαθμό βεβαίως που προσαρμόζονται ή μπορούν να προσαρμοστούν στο πλαίσιο των κανόνων που ισχύουν. Το πλαίσιο των κανόνων που </w:t>
      </w:r>
      <w:r>
        <w:rPr>
          <w:rFonts w:eastAsia="Times New Roman"/>
          <w:szCs w:val="24"/>
        </w:rPr>
        <w:t>ισχύουν</w:t>
      </w:r>
      <w:r>
        <w:rPr>
          <w:rFonts w:eastAsia="Times New Roman"/>
          <w:szCs w:val="24"/>
        </w:rPr>
        <w:t>,</w:t>
      </w:r>
      <w:r>
        <w:rPr>
          <w:rFonts w:eastAsia="Times New Roman"/>
          <w:szCs w:val="24"/>
        </w:rPr>
        <w:t xml:space="preserve"> επαναλαμβάνω</w:t>
      </w:r>
      <w:r>
        <w:rPr>
          <w:rFonts w:eastAsia="Times New Roman"/>
          <w:szCs w:val="24"/>
        </w:rPr>
        <w:t>,</w:t>
      </w:r>
      <w:r>
        <w:rPr>
          <w:rFonts w:eastAsia="Times New Roman"/>
          <w:szCs w:val="24"/>
        </w:rPr>
        <w:t xml:space="preserve"> είναι ότι η αποκλειστική αρμοδιότητα της Αναθεώρησης του Συντάγματος ανήκει στη Βουλή, άρα δικαίωμα λόγου έχουν μόνο οι Βουλευτές και όχι οι Υπουργοί που δεν έχουν βουλευτική ιδιότητα. Αυτό το θέμα είναι λυμένο.</w:t>
      </w:r>
    </w:p>
    <w:p w14:paraId="0A5DE502"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t>Τώρα, εάν υπάρχει ζήτ</w:t>
      </w:r>
      <w:r>
        <w:rPr>
          <w:rFonts w:eastAsia="Times New Roman"/>
          <w:szCs w:val="24"/>
        </w:rPr>
        <w:t>ημα και για την παρουσία του Υπουργού Δικαιοσύνης, αυτό επίσης είναι λυμένο και κανένας δεν θέτει τέτοιο πρόβλημα, γιατί</w:t>
      </w:r>
      <w:r>
        <w:rPr>
          <w:rFonts w:eastAsia="Times New Roman"/>
          <w:szCs w:val="24"/>
        </w:rPr>
        <w:t>,</w:t>
      </w:r>
      <w:r>
        <w:rPr>
          <w:rFonts w:eastAsia="Times New Roman"/>
          <w:szCs w:val="24"/>
        </w:rPr>
        <w:t xml:space="preserve"> παρ’ όλο που δεν προκύπτει από καμμία ρητή διάταξη του Κανονισμού ή του Συντάγματος</w:t>
      </w:r>
      <w:r>
        <w:rPr>
          <w:rFonts w:eastAsia="Times New Roman"/>
          <w:szCs w:val="24"/>
        </w:rPr>
        <w:t>,</w:t>
      </w:r>
      <w:r>
        <w:rPr>
          <w:rFonts w:eastAsia="Times New Roman"/>
          <w:szCs w:val="24"/>
        </w:rPr>
        <w:t xml:space="preserve"> το να συμμετέχει στη συζήτηση αυτή ο Υπουργός Δικ</w:t>
      </w:r>
      <w:r>
        <w:rPr>
          <w:rFonts w:eastAsia="Times New Roman"/>
          <w:szCs w:val="24"/>
        </w:rPr>
        <w:t>αιοσύνης έχει καθιερωθεί εθιμικώ δικαίω με μια κοινοβουλευτική παράδοση, την οποία κανένας από εμάς δεν διανοείται να αμφισβητήσει. Αυτό πιστεύω ότι ήταν το πνεύμα της συζήτησης που έγινε στην αρχή της διαδικασίας και υπ’ αυτό το πνεύμα εξακολουθεί να γίνε</w:t>
      </w:r>
      <w:r>
        <w:rPr>
          <w:rFonts w:eastAsia="Times New Roman"/>
          <w:szCs w:val="24"/>
        </w:rPr>
        <w:t>ται η συζήτηση.</w:t>
      </w:r>
    </w:p>
    <w:p w14:paraId="0A5DE503"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lastRenderedPageBreak/>
        <w:t>Τώρα, εάν κάποιοι έχουν με την ιδιότητα του Υπουργού την αίσθηση ότι σ’ αυτή την ιερή διαδικασία που διανύουμε σήμερα, αύριο και μεθαύριο, η παρουσία τους στα κυβερνητικά έδρανα θα τους προσδώσει κάτι όσον αφορά την επικοινωνιακή τους εικόν</w:t>
      </w:r>
      <w:r>
        <w:rPr>
          <w:rFonts w:eastAsia="Times New Roman"/>
          <w:szCs w:val="24"/>
        </w:rPr>
        <w:t xml:space="preserve">α, αυτό είναι δικό τους θέμα και δεν αφορά τη διαδικασία, την οποία διανύουμε και την οποία προχωρούμε με άψογο τρόπο. </w:t>
      </w:r>
    </w:p>
    <w:p w14:paraId="0A5DE504"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Μπακογιάννη, λοιπόν, αυτό ήθελε να τονίσει και δεν ήθελε –προς Θεού- να θέσει θέματα Κανονισμού. </w:t>
      </w:r>
    </w:p>
    <w:p w14:paraId="0A5DE505"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t>Τώρα, όσον αφορά –και τελειώνω- τ</w:t>
      </w:r>
      <w:r>
        <w:rPr>
          <w:rFonts w:eastAsia="Times New Roman"/>
          <w:szCs w:val="24"/>
        </w:rPr>
        <w:t xml:space="preserve">ο θέμα των </w:t>
      </w:r>
      <w:r>
        <w:rPr>
          <w:rFonts w:eastAsia="Times New Roman"/>
          <w:szCs w:val="24"/>
          <w:lang w:val="en-US"/>
        </w:rPr>
        <w:t>fake</w:t>
      </w:r>
      <w:r w:rsidRPr="00AD2720">
        <w:rPr>
          <w:rFonts w:eastAsia="Times New Roman"/>
          <w:szCs w:val="24"/>
        </w:rPr>
        <w:t xml:space="preserve"> </w:t>
      </w:r>
      <w:r>
        <w:rPr>
          <w:rFonts w:eastAsia="Times New Roman"/>
          <w:szCs w:val="24"/>
          <w:lang w:val="en-US"/>
        </w:rPr>
        <w:t>news</w:t>
      </w:r>
      <w:r>
        <w:rPr>
          <w:rFonts w:eastAsia="Times New Roman"/>
          <w:szCs w:val="24"/>
        </w:rPr>
        <w:t xml:space="preserve">, είναι προφανές ότι η συνάδελφος πράγματι πληροφορήθηκε, είτε από κάποιο </w:t>
      </w:r>
      <w:r>
        <w:rPr>
          <w:rFonts w:eastAsia="Times New Roman"/>
          <w:szCs w:val="24"/>
          <w:lang w:val="en-US"/>
        </w:rPr>
        <w:t>site</w:t>
      </w:r>
      <w:r w:rsidRPr="00AD2720">
        <w:rPr>
          <w:rFonts w:eastAsia="Times New Roman"/>
          <w:szCs w:val="24"/>
        </w:rPr>
        <w:t xml:space="preserve"> </w:t>
      </w:r>
      <w:r>
        <w:rPr>
          <w:rFonts w:eastAsia="Times New Roman"/>
          <w:szCs w:val="24"/>
        </w:rPr>
        <w:t>είτε από κάποια εφημερίδα, αλλά ενδεχομένως και από συζητήσεις που έχουν γίνει στην Αίθουσα, ότι υπάρχει αυτή η πιθανότητα. Με βάση το γεγονός ότι ευθαρσώς ο</w:t>
      </w:r>
      <w:r>
        <w:rPr>
          <w:rFonts w:eastAsia="Times New Roman"/>
          <w:szCs w:val="24"/>
        </w:rPr>
        <w:t xml:space="preserve"> κ. Δουζίνας και με κάθε ειλικρίνεια και με κάθε εντιμότητα είπε ότι τέτοιο θέμα δεν τίθεται, παύει να υπάρχει αντικείμενο συζήτησης και από εκεί και πέρα θεωρώ ότι το θέμα έχει λήξει. </w:t>
      </w:r>
    </w:p>
    <w:p w14:paraId="0A5DE506" w14:textId="77777777" w:rsidR="00415E13" w:rsidRDefault="00E650A0">
      <w:pPr>
        <w:tabs>
          <w:tab w:val="left" w:pos="0"/>
          <w:tab w:val="center" w:pos="4753"/>
        </w:tabs>
        <w:spacing w:line="600" w:lineRule="auto"/>
        <w:ind w:firstLine="700"/>
        <w:contextualSpacing/>
        <w:jc w:val="both"/>
        <w:rPr>
          <w:rFonts w:eastAsia="Times New Roman"/>
          <w:szCs w:val="24"/>
        </w:rPr>
      </w:pPr>
      <w:r w:rsidRPr="00FF115B">
        <w:rPr>
          <w:rFonts w:eastAsia="Times New Roman"/>
          <w:b/>
          <w:szCs w:val="24"/>
        </w:rPr>
        <w:t xml:space="preserve">ΠΡΟΕΔΡΕΥΩΝ (Δημήτριος Κρεμαστινός): </w:t>
      </w:r>
      <w:r>
        <w:rPr>
          <w:rFonts w:eastAsia="Times New Roman"/>
          <w:szCs w:val="24"/>
        </w:rPr>
        <w:t>Ο κ. Παπαθεοδώρου έχει τον λόγο.</w:t>
      </w:r>
    </w:p>
    <w:p w14:paraId="0A5DE507" w14:textId="77777777" w:rsidR="00415E13" w:rsidRDefault="00E650A0">
      <w:pPr>
        <w:tabs>
          <w:tab w:val="left" w:pos="0"/>
          <w:tab w:val="center" w:pos="4753"/>
        </w:tabs>
        <w:spacing w:line="600" w:lineRule="auto"/>
        <w:ind w:firstLine="700"/>
        <w:contextualSpacing/>
        <w:jc w:val="both"/>
        <w:rPr>
          <w:rFonts w:eastAsia="Times New Roman"/>
          <w:szCs w:val="24"/>
        </w:rPr>
      </w:pPr>
      <w:r w:rsidRPr="00FF115B">
        <w:rPr>
          <w:rFonts w:eastAsia="Times New Roman"/>
          <w:b/>
          <w:szCs w:val="24"/>
        </w:rPr>
        <w:lastRenderedPageBreak/>
        <w:t>Φ</w:t>
      </w:r>
      <w:r w:rsidRPr="00FF115B">
        <w:rPr>
          <w:rFonts w:eastAsia="Times New Roman"/>
          <w:b/>
          <w:szCs w:val="24"/>
        </w:rPr>
        <w:t>ΩΤΕΙΝΗ ΒΑΚΗ:</w:t>
      </w:r>
      <w:r>
        <w:rPr>
          <w:rFonts w:eastAsia="Times New Roman"/>
          <w:szCs w:val="24"/>
        </w:rPr>
        <w:t xml:space="preserve"> Κύριε Πρόεδρε, θα ήθελα τον λόγο ως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κπρόσωπος.</w:t>
      </w:r>
    </w:p>
    <w:p w14:paraId="0A5DE508" w14:textId="77777777" w:rsidR="00415E13" w:rsidRDefault="00E650A0">
      <w:pPr>
        <w:tabs>
          <w:tab w:val="left" w:pos="0"/>
          <w:tab w:val="center" w:pos="4753"/>
        </w:tabs>
        <w:spacing w:line="600" w:lineRule="auto"/>
        <w:ind w:firstLine="700"/>
        <w:contextualSpacing/>
        <w:jc w:val="both"/>
        <w:rPr>
          <w:rFonts w:eastAsia="Times New Roman"/>
          <w:szCs w:val="24"/>
        </w:rPr>
      </w:pPr>
      <w:r w:rsidRPr="00FF115B">
        <w:rPr>
          <w:rFonts w:eastAsia="Times New Roman"/>
          <w:b/>
          <w:szCs w:val="24"/>
        </w:rPr>
        <w:t>ΠΡΟΕΔΡΕΥΩΝ (Δημήτριος Κρεμαστινός):</w:t>
      </w:r>
      <w:r>
        <w:rPr>
          <w:rFonts w:eastAsia="Times New Roman"/>
          <w:szCs w:val="24"/>
        </w:rPr>
        <w:t xml:space="preserve"> Επειδή μίλησε ο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 της Νέας Δημοκρατίας ζητώντας τον λόγο προηγουμένως …</w:t>
      </w:r>
    </w:p>
    <w:p w14:paraId="0A5DE509" w14:textId="77777777" w:rsidR="00415E13" w:rsidRDefault="00E650A0">
      <w:pPr>
        <w:tabs>
          <w:tab w:val="left" w:pos="0"/>
          <w:tab w:val="center" w:pos="4753"/>
        </w:tabs>
        <w:spacing w:line="600" w:lineRule="auto"/>
        <w:ind w:firstLine="700"/>
        <w:contextualSpacing/>
        <w:jc w:val="both"/>
        <w:rPr>
          <w:rFonts w:eastAsia="Times New Roman"/>
          <w:szCs w:val="24"/>
        </w:rPr>
      </w:pPr>
      <w:r w:rsidRPr="00FF115B">
        <w:rPr>
          <w:rFonts w:eastAsia="Times New Roman"/>
          <w:b/>
          <w:szCs w:val="24"/>
        </w:rPr>
        <w:t>ΘΕΟΔΩΡΟΣ ΠΑΠΑΘΕΟΔΩΡΟΥ:</w:t>
      </w:r>
      <w:r>
        <w:rPr>
          <w:rFonts w:eastAsia="Times New Roman"/>
          <w:szCs w:val="24"/>
        </w:rPr>
        <w:t xml:space="preserve"> Κύριε Πρόεδρε, έχω μιλ</w:t>
      </w:r>
      <w:r>
        <w:rPr>
          <w:rFonts w:eastAsia="Times New Roman"/>
          <w:szCs w:val="24"/>
        </w:rPr>
        <w:t>ήσει …</w:t>
      </w:r>
    </w:p>
    <w:p w14:paraId="0A5DE50A" w14:textId="77777777" w:rsidR="00415E13" w:rsidRDefault="00E650A0">
      <w:pPr>
        <w:tabs>
          <w:tab w:val="left" w:pos="0"/>
          <w:tab w:val="center" w:pos="4753"/>
        </w:tabs>
        <w:spacing w:line="600" w:lineRule="auto"/>
        <w:ind w:firstLine="700"/>
        <w:contextualSpacing/>
        <w:jc w:val="both"/>
        <w:rPr>
          <w:rFonts w:eastAsia="Times New Roman"/>
          <w:szCs w:val="24"/>
        </w:rPr>
      </w:pPr>
      <w:r w:rsidRPr="00FF115B">
        <w:rPr>
          <w:rFonts w:eastAsia="Times New Roman"/>
          <w:b/>
          <w:szCs w:val="24"/>
        </w:rPr>
        <w:t>ΠΡΟΕΔΡΕΥΩΝ (Δημήτριος Κρεμαστινός):</w:t>
      </w:r>
      <w:r>
        <w:rPr>
          <w:rFonts w:eastAsia="Times New Roman"/>
          <w:szCs w:val="24"/>
        </w:rPr>
        <w:t xml:space="preserve"> Δεν τον θέλετε. Το λέω για να μην παρεξηγηθούμε.</w:t>
      </w:r>
    </w:p>
    <w:p w14:paraId="0A5DE50B"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t>Θα μιλήσει η κ</w:t>
      </w:r>
      <w:r>
        <w:rPr>
          <w:rFonts w:eastAsia="Times New Roman"/>
          <w:szCs w:val="24"/>
        </w:rPr>
        <w:t>.</w:t>
      </w:r>
      <w:r>
        <w:rPr>
          <w:rFonts w:eastAsia="Times New Roman"/>
          <w:szCs w:val="24"/>
        </w:rPr>
        <w:t xml:space="preserve"> Βάκη και μετά ο Πρόεδρος της Βουλής κ. Βούτσης, ο οποίος έχει ζητήσει τον λόγο. Παρακαλώ να συντομεύουμε.</w:t>
      </w:r>
    </w:p>
    <w:p w14:paraId="0A5DE50C"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t>Κυρία Βάκη, έχετε τον λόγο.</w:t>
      </w:r>
    </w:p>
    <w:p w14:paraId="0A5DE50D" w14:textId="77777777" w:rsidR="00415E13" w:rsidRDefault="00E650A0">
      <w:pPr>
        <w:tabs>
          <w:tab w:val="left" w:pos="0"/>
          <w:tab w:val="center" w:pos="4753"/>
        </w:tabs>
        <w:spacing w:line="600" w:lineRule="auto"/>
        <w:ind w:firstLine="700"/>
        <w:contextualSpacing/>
        <w:jc w:val="both"/>
        <w:rPr>
          <w:rFonts w:eastAsia="Times New Roman"/>
          <w:szCs w:val="24"/>
        </w:rPr>
      </w:pPr>
      <w:r w:rsidRPr="00FF115B">
        <w:rPr>
          <w:rFonts w:eastAsia="Times New Roman"/>
          <w:b/>
          <w:szCs w:val="24"/>
        </w:rPr>
        <w:t>ΦΩΤΕΙΝΗ ΒΑΚΗ:</w:t>
      </w:r>
      <w:r>
        <w:rPr>
          <w:rFonts w:eastAsia="Times New Roman"/>
          <w:szCs w:val="24"/>
        </w:rPr>
        <w:t xml:space="preserve"> </w:t>
      </w:r>
      <w:r>
        <w:rPr>
          <w:rFonts w:eastAsia="Times New Roman"/>
          <w:szCs w:val="24"/>
        </w:rPr>
        <w:t>Ευχαριστώ, κύριε Πρόεδρε.</w:t>
      </w:r>
    </w:p>
    <w:p w14:paraId="0A5DE50E"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t xml:space="preserve">Δεν σκόπευα να πάρω τον λόγο, διότι το θέμα επιλύθηκε πριν και μίλησε διεξοδικά και εκτενώς ο Υπουργός Δικαιοσύνης. </w:t>
      </w:r>
    </w:p>
    <w:p w14:paraId="0A5DE50F"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t>Θεωρώ ότι</w:t>
      </w:r>
      <w:r>
        <w:rPr>
          <w:rFonts w:eastAsia="Times New Roman"/>
          <w:szCs w:val="24"/>
        </w:rPr>
        <w:t>,</w:t>
      </w:r>
      <w:r>
        <w:rPr>
          <w:rFonts w:eastAsia="Times New Roman"/>
          <w:szCs w:val="24"/>
        </w:rPr>
        <w:t xml:space="preserve"> εάν πρέπει να υπάρχει ένα πεδίο και ένα σημείο αντιπαράθεσης αυτή τη στιγμή μέσα σ’ αυτή την Αίθουσα, </w:t>
      </w:r>
      <w:r>
        <w:rPr>
          <w:rFonts w:eastAsia="Times New Roman"/>
          <w:szCs w:val="24"/>
        </w:rPr>
        <w:lastRenderedPageBreak/>
        <w:t xml:space="preserve">αφορά αυτή τη διαρροή που έγινε και απ’ ό,τι λέγεται στο </w:t>
      </w:r>
      <w:r>
        <w:rPr>
          <w:rFonts w:eastAsia="Times New Roman"/>
          <w:szCs w:val="24"/>
          <w:lang w:val="en-US"/>
        </w:rPr>
        <w:t>site</w:t>
      </w:r>
      <w:r>
        <w:rPr>
          <w:rFonts w:eastAsia="Times New Roman"/>
          <w:szCs w:val="24"/>
        </w:rPr>
        <w:t xml:space="preserve"> έχει γίνει διαρροή από το κόμμα σας… </w:t>
      </w:r>
    </w:p>
    <w:p w14:paraId="0A5DE510" w14:textId="77777777" w:rsidR="00415E13" w:rsidRDefault="00E650A0">
      <w:pPr>
        <w:tabs>
          <w:tab w:val="left" w:pos="0"/>
          <w:tab w:val="center" w:pos="4753"/>
        </w:tabs>
        <w:spacing w:line="600" w:lineRule="auto"/>
        <w:ind w:firstLine="700"/>
        <w:contextualSpacing/>
        <w:jc w:val="center"/>
        <w:rPr>
          <w:rFonts w:eastAsia="Times New Roman"/>
          <w:szCs w:val="24"/>
        </w:rPr>
      </w:pPr>
      <w:r>
        <w:rPr>
          <w:rFonts w:eastAsia="Times New Roman"/>
          <w:szCs w:val="24"/>
        </w:rPr>
        <w:t>(Θόρυβος από την πτέρυγα της Νέας Δημοκρατίας)</w:t>
      </w:r>
    </w:p>
    <w:p w14:paraId="0A5DE511"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t xml:space="preserve">Μισό λεπτό. </w:t>
      </w:r>
      <w:r>
        <w:rPr>
          <w:rFonts w:eastAsia="Times New Roman"/>
          <w:szCs w:val="24"/>
          <w:lang w:val="en-US"/>
        </w:rPr>
        <w:t>Fake</w:t>
      </w:r>
      <w:r w:rsidRPr="00A27AF9">
        <w:rPr>
          <w:rFonts w:eastAsia="Times New Roman"/>
          <w:szCs w:val="24"/>
        </w:rPr>
        <w:t xml:space="preserve"> </w:t>
      </w:r>
      <w:r>
        <w:rPr>
          <w:rFonts w:eastAsia="Times New Roman"/>
          <w:szCs w:val="24"/>
          <w:lang w:val="en-US"/>
        </w:rPr>
        <w:t>news</w:t>
      </w:r>
      <w:r>
        <w:rPr>
          <w:rFonts w:eastAsia="Times New Roman"/>
          <w:szCs w:val="24"/>
        </w:rPr>
        <w:t xml:space="preserve">, στην κυριολεξία </w:t>
      </w:r>
      <w:r>
        <w:rPr>
          <w:rFonts w:eastAsia="Times New Roman"/>
          <w:szCs w:val="24"/>
          <w:lang w:val="en-US"/>
        </w:rPr>
        <w:t>fake</w:t>
      </w:r>
      <w:r w:rsidRPr="00A27AF9">
        <w:rPr>
          <w:rFonts w:eastAsia="Times New Roman"/>
          <w:szCs w:val="24"/>
        </w:rPr>
        <w:t xml:space="preserve"> </w:t>
      </w:r>
      <w:r>
        <w:rPr>
          <w:rFonts w:eastAsia="Times New Roman"/>
          <w:szCs w:val="24"/>
          <w:lang w:val="en-US"/>
        </w:rPr>
        <w:t>news</w:t>
      </w:r>
      <w:r w:rsidRPr="00A27AF9">
        <w:rPr>
          <w:rFonts w:eastAsia="Times New Roman"/>
          <w:szCs w:val="24"/>
        </w:rPr>
        <w:t xml:space="preserve"> </w:t>
      </w:r>
      <w:r>
        <w:rPr>
          <w:rFonts w:eastAsia="Times New Roman"/>
          <w:szCs w:val="24"/>
        </w:rPr>
        <w:t xml:space="preserve">περί του άρθρου 32. Όταν, λοιπόν, μια διαρροή σ’ ένα </w:t>
      </w:r>
      <w:r>
        <w:rPr>
          <w:rFonts w:eastAsia="Times New Roman"/>
          <w:szCs w:val="24"/>
          <w:lang w:val="en-US"/>
        </w:rPr>
        <w:t>site</w:t>
      </w:r>
      <w:r w:rsidRPr="00A27AF9">
        <w:rPr>
          <w:rFonts w:eastAsia="Times New Roman"/>
          <w:szCs w:val="24"/>
        </w:rPr>
        <w:t xml:space="preserve"> </w:t>
      </w:r>
      <w:r>
        <w:rPr>
          <w:rFonts w:eastAsia="Times New Roman"/>
          <w:szCs w:val="24"/>
        </w:rPr>
        <w:t>αναπαράγεται από το Βήμα της Βουλής στην κορυφαία πράξη δημοκρατίας</w:t>
      </w:r>
      <w:r w:rsidRPr="007459F5">
        <w:rPr>
          <w:rFonts w:eastAsia="Times New Roman"/>
          <w:szCs w:val="24"/>
        </w:rPr>
        <w:t>,</w:t>
      </w:r>
      <w:r>
        <w:rPr>
          <w:rFonts w:eastAsia="Times New Roman"/>
          <w:szCs w:val="24"/>
        </w:rPr>
        <w:t xml:space="preserve"> που είναι η </w:t>
      </w:r>
      <w:r>
        <w:rPr>
          <w:rFonts w:eastAsia="Times New Roman"/>
          <w:szCs w:val="24"/>
        </w:rPr>
        <w:t>σ</w:t>
      </w:r>
      <w:r>
        <w:rPr>
          <w:rFonts w:eastAsia="Times New Roman"/>
          <w:szCs w:val="24"/>
        </w:rPr>
        <w:t>υνταγματική Αναθεώρηση …</w:t>
      </w:r>
    </w:p>
    <w:p w14:paraId="0A5DE512" w14:textId="77777777" w:rsidR="00415E13" w:rsidRDefault="00E650A0">
      <w:pPr>
        <w:tabs>
          <w:tab w:val="left" w:pos="0"/>
          <w:tab w:val="center" w:pos="4753"/>
        </w:tabs>
        <w:spacing w:line="600" w:lineRule="auto"/>
        <w:ind w:firstLine="700"/>
        <w:contextualSpacing/>
        <w:jc w:val="both"/>
        <w:rPr>
          <w:rFonts w:eastAsia="Times New Roman"/>
          <w:szCs w:val="24"/>
        </w:rPr>
      </w:pPr>
      <w:r w:rsidRPr="00FF115B">
        <w:rPr>
          <w:rFonts w:eastAsia="Times New Roman"/>
          <w:b/>
          <w:szCs w:val="24"/>
        </w:rPr>
        <w:t xml:space="preserve">ΚΩΝΣΤΑΝΤΙΝΟΣ ΤΖΑΒΑΡΑΣ: </w:t>
      </w:r>
      <w:r>
        <w:rPr>
          <w:rFonts w:eastAsia="Times New Roman"/>
          <w:szCs w:val="24"/>
        </w:rPr>
        <w:t>Ποιο είναι το πρόβλημα; Καταλογίζετε δόλο στη συνάδελφο; Πείτε το ευθαρσώς.</w:t>
      </w:r>
    </w:p>
    <w:p w14:paraId="0A5DE513" w14:textId="77777777" w:rsidR="00415E13" w:rsidRDefault="00E650A0">
      <w:pPr>
        <w:tabs>
          <w:tab w:val="left" w:pos="0"/>
          <w:tab w:val="center" w:pos="4753"/>
        </w:tabs>
        <w:spacing w:line="600" w:lineRule="auto"/>
        <w:ind w:firstLine="700"/>
        <w:contextualSpacing/>
        <w:jc w:val="both"/>
        <w:rPr>
          <w:rFonts w:eastAsia="Times New Roman"/>
          <w:szCs w:val="24"/>
        </w:rPr>
      </w:pPr>
      <w:r w:rsidRPr="00FF115B">
        <w:rPr>
          <w:rFonts w:eastAsia="Times New Roman"/>
          <w:b/>
          <w:szCs w:val="24"/>
        </w:rPr>
        <w:t>ΠΡΟΕΔΡΕΥΩΝ (Δημήτριος Κρεμαστινός):</w:t>
      </w:r>
      <w:r w:rsidRPr="007459F5">
        <w:rPr>
          <w:rFonts w:eastAsia="Times New Roman"/>
          <w:szCs w:val="24"/>
        </w:rPr>
        <w:t xml:space="preserve"> </w:t>
      </w:r>
      <w:r>
        <w:rPr>
          <w:rFonts w:eastAsia="Times New Roman"/>
          <w:szCs w:val="24"/>
        </w:rPr>
        <w:t>Παρακαλώ, μη δ</w:t>
      </w:r>
      <w:r>
        <w:rPr>
          <w:rFonts w:eastAsia="Times New Roman"/>
          <w:szCs w:val="24"/>
        </w:rPr>
        <w:t>ιακόπτετε.</w:t>
      </w:r>
    </w:p>
    <w:p w14:paraId="0A5DE514" w14:textId="77777777" w:rsidR="00415E13" w:rsidRDefault="00E650A0">
      <w:pPr>
        <w:tabs>
          <w:tab w:val="left" w:pos="0"/>
          <w:tab w:val="center" w:pos="4753"/>
        </w:tabs>
        <w:spacing w:line="600" w:lineRule="auto"/>
        <w:ind w:firstLine="700"/>
        <w:contextualSpacing/>
        <w:jc w:val="both"/>
        <w:rPr>
          <w:rFonts w:eastAsia="Times New Roman"/>
          <w:szCs w:val="24"/>
        </w:rPr>
      </w:pPr>
      <w:r w:rsidRPr="00FF115B">
        <w:rPr>
          <w:rFonts w:eastAsia="Times New Roman"/>
          <w:b/>
          <w:szCs w:val="24"/>
        </w:rPr>
        <w:t>ΦΩΤΕΙΝΗ ΒΑΚΗ:</w:t>
      </w:r>
      <w:r w:rsidRPr="007459F5">
        <w:rPr>
          <w:rFonts w:eastAsia="Times New Roman"/>
          <w:szCs w:val="24"/>
        </w:rPr>
        <w:t xml:space="preserve"> </w:t>
      </w:r>
      <w:r>
        <w:rPr>
          <w:rFonts w:eastAsia="Times New Roman"/>
          <w:szCs w:val="24"/>
        </w:rPr>
        <w:t>Εγώ περιγράφω και καταγράφω αυτό το οποίο συνέβη. Αυτό, κύριε Τζαβάρα, θα μου επιτρέψετε να πω ότι πρέπει να μας προβληματίσει λίγο για τη δημοκρατία μας.</w:t>
      </w:r>
    </w:p>
    <w:p w14:paraId="0A5DE515" w14:textId="77777777" w:rsidR="00415E13" w:rsidRDefault="00E650A0">
      <w:pPr>
        <w:tabs>
          <w:tab w:val="left" w:pos="0"/>
          <w:tab w:val="center" w:pos="4753"/>
        </w:tabs>
        <w:spacing w:line="600" w:lineRule="auto"/>
        <w:ind w:firstLine="700"/>
        <w:contextualSpacing/>
        <w:jc w:val="both"/>
        <w:rPr>
          <w:rFonts w:eastAsia="Times New Roman"/>
          <w:szCs w:val="24"/>
        </w:rPr>
      </w:pPr>
      <w:r>
        <w:rPr>
          <w:rFonts w:eastAsia="Times New Roman"/>
          <w:szCs w:val="24"/>
        </w:rPr>
        <w:t>Εν πάση περιπτώσει, επειδή θεωρώ ότι είναι μια διαδικασία -δεν το θεωρώ εγώ,</w:t>
      </w:r>
      <w:r>
        <w:rPr>
          <w:rFonts w:eastAsia="Times New Roman"/>
          <w:szCs w:val="24"/>
        </w:rPr>
        <w:t xml:space="preserve"> το λέει το Σύνταγμα- που οφείλει να διεξάγεται με συναίνεση, με σεβασμό αμοιβαίο, με εμπιστοσύνη και με ηρεμία και επειδή είναι πραγματικά κρίμα να διαταραχθεί αυτό το καλό κλίμα, θέλω να σας πω –αναφερθήκατε πριν στο θέμα </w:t>
      </w:r>
      <w:r>
        <w:rPr>
          <w:rFonts w:eastAsia="Times New Roman"/>
          <w:szCs w:val="24"/>
        </w:rPr>
        <w:lastRenderedPageBreak/>
        <w:t>αυτό που προέκυψε για τους Υπουρ</w:t>
      </w:r>
      <w:r>
        <w:rPr>
          <w:rFonts w:eastAsia="Times New Roman"/>
          <w:szCs w:val="24"/>
        </w:rPr>
        <w:t>γούς- ότι όντως είναι μια διαδικασία που διεξάγεται μεταξύ Κοινοβουλευτικών Ομάδων, ότι μόνο οι Βουλευτές –και πολύ σωστά- λαμβάνουν τον λόγο. Εάν και εφόσον υπάρχουν εξωκοινοβουλευτικοί Υπουργοί, φυσικά και δεν έχει πάρει κανένας απ’ αυτούς τον λόγο.</w:t>
      </w:r>
    </w:p>
    <w:p w14:paraId="0A5DE51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Εάν </w:t>
      </w:r>
      <w:r>
        <w:rPr>
          <w:rFonts w:eastAsia="Times New Roman" w:cs="Times New Roman"/>
          <w:szCs w:val="24"/>
        </w:rPr>
        <w:t>το πρόβλημα, το οποίο είναι ένα παλαιό κοινοβουλευτικό έθος, αφορά το πού πρέπει να κάθονται και θεωρούμε ότι αυτό προσβάλλει τη διαδικασία, το αν κάθονται στα έδρανα αυτά ή στα άλλα, αυτό ας το αποφασίσουν οι ίδιοι.</w:t>
      </w:r>
    </w:p>
    <w:p w14:paraId="0A5DE51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Θεωρώ, όμως, ότι έχουν δοθεί επαρκείς ε</w:t>
      </w:r>
      <w:r>
        <w:rPr>
          <w:rFonts w:eastAsia="Times New Roman" w:cs="Times New Roman"/>
          <w:szCs w:val="24"/>
        </w:rPr>
        <w:t>ξηγήσεις.</w:t>
      </w:r>
    </w:p>
    <w:p w14:paraId="0A5DE518" w14:textId="77777777" w:rsidR="00415E13" w:rsidRDefault="00E650A0">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Παρακαλώ, κυρία Βάκη, νομίζω ότι αυτό το θέμα έχει λυθεί.</w:t>
      </w:r>
    </w:p>
    <w:p w14:paraId="0A5DE519"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Λύθηκε και είναι κρίμα να διαταραχθεί ένα καλό κλίμα ηρεμίας και συναίνεσης, κύριε συνάδελφε.</w:t>
      </w:r>
    </w:p>
    <w:p w14:paraId="0A5DE51A" w14:textId="77777777" w:rsidR="00415E13" w:rsidRDefault="00E650A0">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Παρακαλώ</w:t>
      </w:r>
      <w:r>
        <w:rPr>
          <w:rFonts w:eastAsia="Times New Roman" w:cs="Times New Roman"/>
          <w:szCs w:val="24"/>
        </w:rPr>
        <w:t>, ο Πρόεδρος της Βουλής, ο κ. Βούτσης, έχει τον λόγο.</w:t>
      </w:r>
    </w:p>
    <w:p w14:paraId="0A5DE51B" w14:textId="77777777" w:rsidR="00415E13" w:rsidRDefault="00E650A0">
      <w:pPr>
        <w:spacing w:line="600" w:lineRule="auto"/>
        <w:ind w:firstLine="720"/>
        <w:jc w:val="both"/>
        <w:rPr>
          <w:rFonts w:eastAsia="Times New Roman" w:cs="Times New Roman"/>
          <w:szCs w:val="24"/>
        </w:rPr>
      </w:pPr>
      <w:r w:rsidRPr="003F7EDA">
        <w:rPr>
          <w:rFonts w:eastAsia="Times New Roman" w:cs="Times New Roman"/>
          <w:b/>
          <w:szCs w:val="24"/>
        </w:rPr>
        <w:lastRenderedPageBreak/>
        <w:t>ΝΙΚΟΛΑΟΣ ΒΟΥΤΣΗΣ (Πρόεδρος της Βουλής):</w:t>
      </w:r>
      <w:r w:rsidRPr="003F7EDA">
        <w:rPr>
          <w:rFonts w:eastAsia="Times New Roman" w:cs="Times New Roman"/>
          <w:szCs w:val="24"/>
        </w:rPr>
        <w:t xml:space="preserve"> </w:t>
      </w:r>
      <w:r>
        <w:rPr>
          <w:rFonts w:eastAsia="Times New Roman" w:cs="Times New Roman"/>
          <w:szCs w:val="24"/>
        </w:rPr>
        <w:t>Δεν θέλω επ’ αυτών των θεμάτων να αναφερθώ. Θέλω απλώς μια ανακοίνωση να κάνω για τη διαδικασία, για να είναι σαφές αύριο.</w:t>
      </w:r>
    </w:p>
    <w:p w14:paraId="0A5DE51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Όμως, επί τη ευκαιρία</w:t>
      </w:r>
      <w:r>
        <w:rPr>
          <w:rFonts w:eastAsia="Times New Roman" w:cs="Times New Roman"/>
          <w:szCs w:val="24"/>
        </w:rPr>
        <w:t>,</w:t>
      </w:r>
      <w:r>
        <w:rPr>
          <w:rFonts w:eastAsia="Times New Roman" w:cs="Times New Roman"/>
          <w:szCs w:val="24"/>
        </w:rPr>
        <w:t xml:space="preserve"> είμαι υποχρεωμένος να πω ότι απορώ πώς έγινε καν αυτή η κουβέντα. Το πρωί τα είχαμε λύσει όλα. Όπως το κράτος έχει συνέχεια, έχει και η Βουλή συνέχεια. Δεν είναι, δηλαδή, ο καθένας όποτε έρχεται να επαναλαμβανόμαστε.</w:t>
      </w:r>
    </w:p>
    <w:p w14:paraId="0A5DE51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Είναι, λοιπόν, σαφές ότι στα υπουργικά</w:t>
      </w:r>
      <w:r>
        <w:rPr>
          <w:rFonts w:eastAsia="Times New Roman" w:cs="Times New Roman"/>
          <w:szCs w:val="24"/>
        </w:rPr>
        <w:t xml:space="preserve"> έδρανα μπορούν και εγώ θα έλεγα ότι είναι και υποχρέωσή τους να παρακολουθούν τις διαδικασίες της Βουλής, όταν τους το επιτρέπουν το Υπουργείο τους και οι δουλειές τους, όλοι οι Υπουργοί, ανεξάρτητα αν έχουν ή δεν έχουν δικαίωμα παρέμβασης στη διαδικασία.</w:t>
      </w:r>
    </w:p>
    <w:p w14:paraId="0A5DE51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Σας το λέω αυτό, διότι και στη διαδικασία για τον Κανονισμό της Βουλής και στη διαδικασία για τον </w:t>
      </w:r>
      <w:r>
        <w:rPr>
          <w:rFonts w:eastAsia="Times New Roman" w:cs="Times New Roman"/>
          <w:szCs w:val="24"/>
        </w:rPr>
        <w:t>π</w:t>
      </w:r>
      <w:r>
        <w:rPr>
          <w:rFonts w:eastAsia="Times New Roman" w:cs="Times New Roman"/>
          <w:szCs w:val="24"/>
        </w:rPr>
        <w:t xml:space="preserve">ροϋπολογισμό της Βουλής, που είναι εντελώς αυτόνομες διαδικασίες και αφορούν </w:t>
      </w:r>
      <w:r>
        <w:rPr>
          <w:rFonts w:eastAsia="Times New Roman" w:cs="Times New Roman"/>
          <w:szCs w:val="24"/>
        </w:rPr>
        <w:lastRenderedPageBreak/>
        <w:t>μόνο τις Κοινοβουλευτικές Ομάδες, ευτυχώς υπήρχαν ενδιαφερόμενοι Υπουργοί, γυνα</w:t>
      </w:r>
      <w:r>
        <w:rPr>
          <w:rFonts w:eastAsia="Times New Roman" w:cs="Times New Roman"/>
          <w:szCs w:val="24"/>
        </w:rPr>
        <w:t>ίκες και άντρες, που παρακολουθούσαν απλώς τη διαδικασία, όταν δεν είχαν το δικαίωμα λόγου.</w:t>
      </w:r>
    </w:p>
    <w:p w14:paraId="0A5DE51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Άρα, επίσης, είναι απολύτως λυμένο αυτό το πράγμα και δεν έχει καμμία σχέση με την επικοινωνιακή διάθεση του οποιουδήποτε, όπως έκανε έναν υπαινιγμό ο αγαπητός κ. Τ</w:t>
      </w:r>
      <w:r>
        <w:rPr>
          <w:rFonts w:eastAsia="Times New Roman" w:cs="Times New Roman"/>
          <w:szCs w:val="24"/>
        </w:rPr>
        <w:t>ζαβάρας.</w:t>
      </w:r>
    </w:p>
    <w:p w14:paraId="0A5DE52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Απλώς θέλω να πω -διότι άκουσα προηγούμενα μια ομιλία- για την αυριανή διαδικασία, ότι, όπως είπαμε το πρωί, στις 10.00΄ αύριο το πρωί θα συζητήσουμε κατ’ αρχάς και θα λύσουμε και το παρεμπίπτον ζήτημα το οποίο έχει τεθεί και επί του οποίου είχαν </w:t>
      </w:r>
      <w:r>
        <w:rPr>
          <w:rFonts w:eastAsia="Times New Roman" w:cs="Times New Roman"/>
          <w:szCs w:val="24"/>
        </w:rPr>
        <w:t>και προηγούμενα κάνει ενημέρωση ο κ. Κατρούγκαλος και ο κ. Λοβέρδος μετά τη συνάντηση των εισηγητών που έγινε. Θα δοθεί ο λόγος, κατά το σχετικό άρθρο, από πέντε λεπτά στους Κοινοβουλευτικούς ή σε όποιους θέλουν εκ μέρους των Κοινοβουλευτικών Ομάδων και ύσ</w:t>
      </w:r>
      <w:r>
        <w:rPr>
          <w:rFonts w:eastAsia="Times New Roman" w:cs="Times New Roman"/>
          <w:szCs w:val="24"/>
        </w:rPr>
        <w:t>τερα θα αποφασίσουμε επ’ αυτού του ζητήματος, έτσι ώστε και η αυριανή διαδικασία να κυλήσει μέχρι τέλους με πλήρως αποσαφηνισμένο αυτό το τοπίο.</w:t>
      </w:r>
    </w:p>
    <w:p w14:paraId="0A5DE52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Σας το λέω για τις 10.00΄, διότι ακούστηκε προηγούμενα ότι καλύτερα είναι να γίνει στις 12.00΄ και αυτό σχετίστ</w:t>
      </w:r>
      <w:r>
        <w:rPr>
          <w:rFonts w:eastAsia="Times New Roman" w:cs="Times New Roman"/>
          <w:szCs w:val="24"/>
        </w:rPr>
        <w:t>ηκε με το ότι είπαν ότι μέχρι αύριο στις 12.00΄, αλλά ούτε αυτό είναι ακριβές. Μπορούν και στις 13.00΄ ή στις 11.00΄ τα κόμματα να δώσουν τα ψηφοδέλτια, το πώς θέλουν να είναι γραμμένα τα άρθρα. Αυτό είναι τεχνικό θέμα. Δεν είναι πολιτικό θέμα. Το άλλο, το</w:t>
      </w:r>
      <w:r>
        <w:rPr>
          <w:rFonts w:eastAsia="Times New Roman" w:cs="Times New Roman"/>
          <w:szCs w:val="24"/>
        </w:rPr>
        <w:t xml:space="preserve"> πολιτικό, θα λυθεί το πρωί στις 10.00΄.</w:t>
      </w:r>
    </w:p>
    <w:p w14:paraId="0A5DE52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Ευχαριστώ.</w:t>
      </w:r>
    </w:p>
    <w:p w14:paraId="0A5DE523" w14:textId="77777777" w:rsidR="00415E13" w:rsidRDefault="00E650A0">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Ευχαριστώ, κύριε Πρόεδρε.</w:t>
      </w:r>
    </w:p>
    <w:p w14:paraId="0A5DE52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Προχωρούμε με τη Βουλευτή της Νέας Δημοκρατίας κ. Κεφαλογιάννη.</w:t>
      </w:r>
    </w:p>
    <w:p w14:paraId="0A5DE525"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w:t>
      </w:r>
      <w:r w:rsidRPr="006E2EBC">
        <w:rPr>
          <w:rFonts w:eastAsia="Times New Roman" w:cs="Times New Roman"/>
          <w:szCs w:val="24"/>
        </w:rPr>
        <w:t xml:space="preserve">Κυρίες και κύριοι συνάδελφοι, </w:t>
      </w:r>
      <w:r>
        <w:rPr>
          <w:rFonts w:eastAsia="Times New Roman" w:cs="Times New Roman"/>
          <w:szCs w:val="24"/>
        </w:rPr>
        <w:t>βρισκόμαστε πλέον στην τελική</w:t>
      </w:r>
      <w:r>
        <w:rPr>
          <w:rFonts w:eastAsia="Times New Roman" w:cs="Times New Roman"/>
          <w:szCs w:val="24"/>
        </w:rPr>
        <w:t xml:space="preserve"> ευθεία της διαδικασίας </w:t>
      </w:r>
      <w:r>
        <w:rPr>
          <w:rFonts w:eastAsia="Times New Roman" w:cs="Times New Roman"/>
          <w:szCs w:val="24"/>
        </w:rPr>
        <w:t>Α</w:t>
      </w:r>
      <w:r>
        <w:rPr>
          <w:rFonts w:eastAsia="Times New Roman" w:cs="Times New Roman"/>
          <w:szCs w:val="24"/>
        </w:rPr>
        <w:t>ναθεώρησης του Συντάγματος από την παρούσα Βουλή.</w:t>
      </w:r>
    </w:p>
    <w:p w14:paraId="0A5DE52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Μέσα από τις συνεδριάσεις της αρμόδιας </w:t>
      </w:r>
      <w:r>
        <w:rPr>
          <w:rFonts w:eastAsia="Times New Roman" w:cs="Times New Roman"/>
          <w:szCs w:val="24"/>
        </w:rPr>
        <w:t>ε</w:t>
      </w:r>
      <w:r>
        <w:rPr>
          <w:rFonts w:eastAsia="Times New Roman" w:cs="Times New Roman"/>
          <w:szCs w:val="24"/>
        </w:rPr>
        <w:t xml:space="preserve">πιτροπής είναι πλέον αντιληπτό αυτό που είπε από την αρχή η Αξιωματική Αντιπολίτευση, ότι το κυβερνών κόμμα προχώρησε συνειδητά σε </w:t>
      </w:r>
      <w:r>
        <w:rPr>
          <w:rFonts w:eastAsia="Times New Roman" w:cs="Times New Roman"/>
          <w:szCs w:val="24"/>
        </w:rPr>
        <w:lastRenderedPageBreak/>
        <w:t>ένα ατελέσ</w:t>
      </w:r>
      <w:r>
        <w:rPr>
          <w:rFonts w:eastAsia="Times New Roman" w:cs="Times New Roman"/>
          <w:szCs w:val="24"/>
        </w:rPr>
        <w:t>φορο αναθεωρητικό εγχείρημα, την ώρα που η πολιτική ζωή του τόπου βουλιάζει με ευθύνη δική σας στην απαξίωση και την προεκλογική πόλωση, χωρίς την απαιτούμενη πολιτική συναίνεση, που αποτελεί και το θεμέλιο της μακροβιότητας των συνταγματικών κειμένων.</w:t>
      </w:r>
    </w:p>
    <w:p w14:paraId="0A5DE52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Επι</w:t>
      </w:r>
      <w:r>
        <w:rPr>
          <w:rFonts w:eastAsia="Times New Roman" w:cs="Times New Roman"/>
          <w:szCs w:val="24"/>
        </w:rPr>
        <w:t xml:space="preserve">λέξατε να προχωρήσετε σε μια αναθεωρητική διαδικασία κομμένη και ραμμένη στα μέτρα του προεκλογικού σχεδιασμού σας. Εκεί, άλλωστε, έγκειται και η συμπύκνωση των εργασιών της αρμόδιας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Εδώ και τέσσερα χρόνια μεθοδεύετε με τα πεπρα</w:t>
      </w:r>
      <w:r>
        <w:rPr>
          <w:rFonts w:eastAsia="Times New Roman" w:cs="Times New Roman"/>
          <w:szCs w:val="24"/>
        </w:rPr>
        <w:t>γμένα σας την υπονόμευση των πολιτικών θεσμών, μετατρέποντας την οικονομική κρίση σε θεσμική. Αυτός είναι ο θλιβερός απολογισμός σας, για τον οποίο θα κριθείτε σύντομα από τον ελληνικό λαό.</w:t>
      </w:r>
    </w:p>
    <w:p w14:paraId="0A5DE528" w14:textId="77777777" w:rsidR="00415E13" w:rsidRDefault="00E650A0">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η </w:t>
      </w:r>
      <w:r>
        <w:rPr>
          <w:rFonts w:eastAsia="Times New Roman" w:cs="Times New Roman"/>
          <w:szCs w:val="24"/>
        </w:rPr>
        <w:t>Α</w:t>
      </w:r>
      <w:r>
        <w:rPr>
          <w:rFonts w:eastAsia="Times New Roman" w:cs="Times New Roman"/>
          <w:szCs w:val="24"/>
        </w:rPr>
        <w:t>ναθεώρηση του Συντάγματος αποτελε</w:t>
      </w:r>
      <w:r>
        <w:rPr>
          <w:rFonts w:eastAsia="Times New Roman" w:cs="Times New Roman"/>
          <w:szCs w:val="24"/>
        </w:rPr>
        <w:t xml:space="preserve">ί την κορυφαία δημοκρατική διαδικασία. Το Σύνταγμα του 1975 ήταν ο θεμέλιος λίθος της πολιτικής και δημοκρατικής ομαλότητας στη χώρα. Οποιαδήποτε απόπειρα αναθεώρησής του οφείλει να συμβάλει στη διεύρυνση της </w:t>
      </w:r>
      <w:r>
        <w:rPr>
          <w:rFonts w:eastAsia="Times New Roman" w:cs="Times New Roman"/>
          <w:szCs w:val="24"/>
        </w:rPr>
        <w:t>δ</w:t>
      </w:r>
      <w:r>
        <w:rPr>
          <w:rFonts w:eastAsia="Times New Roman" w:cs="Times New Roman"/>
          <w:szCs w:val="24"/>
        </w:rPr>
        <w:t xml:space="preserve">ημοκρατίας </w:t>
      </w:r>
      <w:r>
        <w:rPr>
          <w:rFonts w:eastAsia="Times New Roman" w:cs="Times New Roman"/>
          <w:szCs w:val="24"/>
        </w:rPr>
        <w:lastRenderedPageBreak/>
        <w:t>πέρα και πάνω από μικροκομματικά πα</w:t>
      </w:r>
      <w:r>
        <w:rPr>
          <w:rFonts w:eastAsia="Times New Roman" w:cs="Times New Roman"/>
          <w:szCs w:val="24"/>
        </w:rPr>
        <w:t>ίγνια και πολιτικές σκοπιμότητες.</w:t>
      </w:r>
    </w:p>
    <w:p w14:paraId="0A5DE52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Δυστυχώς τα εμβληματικά σημεία της αναθεωρητικής πρότασης του ΣΥΡΙΖΑ αποτελούν, πλην εξαιρέσεων, μερικά ακόμα επικοινωνιακά τεχνάσματα κενά περιεχομένου. Θα αναφερθώ χαρακτηριστικά στην πρόταση του κυβερνώντος κόμματος για</w:t>
      </w:r>
      <w:r>
        <w:rPr>
          <w:rFonts w:eastAsia="Times New Roman" w:cs="Times New Roman"/>
          <w:szCs w:val="24"/>
        </w:rPr>
        <w:t xml:space="preserve"> το άρθρο 3 του Συντάγματος περί ανάγκης κατοχύρωσης της θρησκευτικής ουδετερότητας του κράτους.</w:t>
      </w:r>
    </w:p>
    <w:p w14:paraId="0A5DE52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άρθρο 3, κ</w:t>
      </w:r>
      <w:r w:rsidRPr="006E2EBC">
        <w:rPr>
          <w:rFonts w:eastAsia="Times New Roman" w:cs="Times New Roman"/>
          <w:szCs w:val="24"/>
        </w:rPr>
        <w:t xml:space="preserve">υρίες και κύριοι συνάδελφοι, </w:t>
      </w:r>
      <w:r>
        <w:rPr>
          <w:rFonts w:eastAsia="Times New Roman" w:cs="Times New Roman"/>
          <w:szCs w:val="24"/>
        </w:rPr>
        <w:t xml:space="preserve">υπηρετεί την ιστορικότητα των σχέσεων του ελληνικού </w:t>
      </w:r>
      <w:r>
        <w:rPr>
          <w:rFonts w:eastAsia="Times New Roman" w:cs="Times New Roman"/>
          <w:szCs w:val="24"/>
        </w:rPr>
        <w:t>Κ</w:t>
      </w:r>
      <w:r>
        <w:rPr>
          <w:rFonts w:eastAsia="Times New Roman" w:cs="Times New Roman"/>
          <w:szCs w:val="24"/>
        </w:rPr>
        <w:t>ράτους από συστάσεώς του με την Εκκλησία και ρυθμίζει τις σχέσει</w:t>
      </w:r>
      <w:r>
        <w:rPr>
          <w:rFonts w:eastAsia="Times New Roman" w:cs="Times New Roman"/>
          <w:szCs w:val="24"/>
        </w:rPr>
        <w:t>ς της ελληνικής πολιτείας με το Οικουμενικό Πατριαρχείο. Επομένως είναι σφάλμα να υποστηρίζετε ότι η ενδεχόμενη αναθεώρησή του μπορεί να ρυθμίζει διαφορετικά τις σχέσεις 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Εκκλησίας. Το σημαντικότερο όλων είναι, όμως, ότι από το ισχύον Σύνταγμα δεν</w:t>
      </w:r>
      <w:r>
        <w:rPr>
          <w:rFonts w:eastAsia="Times New Roman" w:cs="Times New Roman"/>
          <w:szCs w:val="24"/>
        </w:rPr>
        <w:t xml:space="preserve"> θεμελιώνεται κανένας περιορισμός στην άσκηση θρησκευτικής ελευθερίας.</w:t>
      </w:r>
    </w:p>
    <w:p w14:paraId="0A5DE52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Χρέος, λοιπόν, της παρούσας Βουλής είναι να μην αφήσει τα τεχνάσματα αυτά να γίνουν τροχοπέδη στις πραγματικές ανάγκες που έχει ο τόπος. Χρέος της παρούσας Βουλής είναι να μην επιτρέψει</w:t>
      </w:r>
      <w:r>
        <w:rPr>
          <w:rFonts w:eastAsia="Times New Roman" w:cs="Times New Roman"/>
          <w:szCs w:val="24"/>
        </w:rPr>
        <w:t xml:space="preserve"> τη διαλυτική λογική σας να επικρατήσει.</w:t>
      </w:r>
    </w:p>
    <w:p w14:paraId="0A5DE52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Σε αυτήν ακριβώς την κατεύθυνση προσβλέπει και η πρότασή σας για καθιέρωση της απλής αναλογικής στον εκλογικό νόμο, αψηφώντας ότι η ακυβερνησία και η πολιτική αστάθεια έχουν οδηγήσει πολλές φορές τον τόπο σε μοιραία</w:t>
      </w:r>
      <w:r>
        <w:rPr>
          <w:rFonts w:eastAsia="Times New Roman" w:cs="Times New Roman"/>
          <w:szCs w:val="24"/>
        </w:rPr>
        <w:t xml:space="preserve"> λάθη. Αυτό μας διδάσκει η σύγχρονη ιστορία αλλά και τα πολιτικά αδιέξοδα στα οποία έχουμε βρεθεί. Τον λογαριασμό, όμως, καλείται πάντα να τον πληρώσει ο ελληνικός λαός.</w:t>
      </w:r>
    </w:p>
    <w:p w14:paraId="0A5DE52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Στην προσπάθειά σας να αποκαταστήσετε τη χαμένη σας επαφή με τον λαό, καταφεύγετε στην</w:t>
      </w:r>
      <w:r>
        <w:rPr>
          <w:rFonts w:eastAsia="Times New Roman" w:cs="Times New Roman"/>
          <w:szCs w:val="24"/>
        </w:rPr>
        <w:t xml:space="preserve"> εργαλειοποίηση του Συντάγματος. Ο τόπος δεν χρειάζεται περισσότερα δημοψηφίσματα για να θεραπευτεί από σαθρές πολιτικές αποφάσεις. Θυμίζω ότι το 2015 παραλίγο να βρεθούμε εκτός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με το παραπλανητικό δημοψήφισμα που διενεργήσατε για να κατα</w:t>
      </w:r>
      <w:r>
        <w:rPr>
          <w:rFonts w:eastAsia="Times New Roman" w:cs="Times New Roman"/>
          <w:szCs w:val="24"/>
        </w:rPr>
        <w:t>στήσετε τον ελληνικό λαό συνυπεύθυνο στην τυχοδιωκτική σας διαπραγμάτευση.</w:t>
      </w:r>
    </w:p>
    <w:p w14:paraId="0A5DE52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Ενίσχυση, λοιπόν, της συμμετοχής των πολιτών στη διαδικασία λήψης πολιτικών αποφάσεων δεν σημαίνει περισσότερα δημοψηφίσματα. Σημαίνει ενίσχυση της εμπιστοσύνης του λαού στους </w:t>
      </w:r>
      <w:r>
        <w:rPr>
          <w:rFonts w:eastAsia="Times New Roman" w:cs="Times New Roman"/>
          <w:szCs w:val="24"/>
        </w:rPr>
        <w:t>δημοκρατικούς θεσμούς και στην αποτελεσματικότητα των κυβερνήσεων.</w:t>
      </w:r>
    </w:p>
    <w:p w14:paraId="0A5DE52F" w14:textId="77777777" w:rsidR="00415E13" w:rsidRDefault="00E650A0">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η προστασία της κοινοβουλευτικής σταθερότητας, η θωράκιση της έννοιας της ισονομίας, ο εκσυγχρονισμός της δικαιοσύνης και της λειτουργίας των ανεξάρτητων αρχών</w:t>
      </w:r>
      <w:r>
        <w:rPr>
          <w:rFonts w:eastAsia="Times New Roman" w:cs="Times New Roman"/>
          <w:szCs w:val="24"/>
        </w:rPr>
        <w:t xml:space="preserve"> είναι κάποιες από τις στοιχειώδεις κοινές κατευθύνσεις που προέκυψαν από τη διαδικασία αυτή, υπό αίρεση βέβαια, καθώς η </w:t>
      </w:r>
      <w:r>
        <w:rPr>
          <w:rFonts w:eastAsia="Times New Roman" w:cs="Times New Roman"/>
          <w:szCs w:val="24"/>
        </w:rPr>
        <w:t>α</w:t>
      </w:r>
      <w:r>
        <w:rPr>
          <w:rFonts w:eastAsia="Times New Roman" w:cs="Times New Roman"/>
          <w:szCs w:val="24"/>
        </w:rPr>
        <w:t>ναθεωρητική Βουλή ξεκάθαρα δεν δεσμεύεται ως προς το περιεχόμενο των κατευθύνσεων αυτών.</w:t>
      </w:r>
    </w:p>
    <w:p w14:paraId="0A5DE53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Έγινε πολύ μεγάλη κουβέντα για το άρθρο 32, </w:t>
      </w:r>
      <w:r>
        <w:rPr>
          <w:rFonts w:eastAsia="Times New Roman" w:cs="Times New Roman"/>
          <w:szCs w:val="24"/>
        </w:rPr>
        <w:t>σ</w:t>
      </w:r>
      <w:r>
        <w:rPr>
          <w:rFonts w:eastAsia="Times New Roman" w:cs="Times New Roman"/>
          <w:szCs w:val="24"/>
        </w:rPr>
        <w:t xml:space="preserve">το οποίο </w:t>
      </w:r>
      <w:r>
        <w:rPr>
          <w:rFonts w:eastAsia="Times New Roman" w:cs="Times New Roman"/>
          <w:szCs w:val="24"/>
        </w:rPr>
        <w:t xml:space="preserve">συμφωνούμε ως προς την κατεύθυνση, δηλαδή την αποσύνδεση της εκλογής του Προέδρου </w:t>
      </w:r>
      <w:r>
        <w:rPr>
          <w:rFonts w:eastAsia="Times New Roman" w:cs="Times New Roman"/>
          <w:szCs w:val="24"/>
        </w:rPr>
        <w:t xml:space="preserve">της </w:t>
      </w:r>
      <w:r>
        <w:rPr>
          <w:rFonts w:eastAsia="Times New Roman" w:cs="Times New Roman"/>
          <w:szCs w:val="24"/>
        </w:rPr>
        <w:t xml:space="preserve">Δημοκρατίας από την πρόωρη διάλυση της Βουλής και την προσφυγή σε εκλογές. </w:t>
      </w:r>
    </w:p>
    <w:p w14:paraId="0A5DE53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Για το τι είπε τελικά ο κ. Κατρούγκαλος δεν μπορούμε ακριβώς να ξέρουμε. Αυτό που μπο</w:t>
      </w:r>
      <w:r>
        <w:rPr>
          <w:rFonts w:eastAsia="Times New Roman" w:cs="Times New Roman"/>
          <w:szCs w:val="24"/>
        </w:rPr>
        <w:t xml:space="preserve">ρούμε, όμως, να πούμε είναι </w:t>
      </w:r>
      <w:r>
        <w:rPr>
          <w:rFonts w:eastAsia="Times New Roman" w:cs="Times New Roman"/>
          <w:szCs w:val="24"/>
        </w:rPr>
        <w:lastRenderedPageBreak/>
        <w:t>ότι μετά την κατακραυγή αποφύγαμε τον απόλυτο εξευτελισμό και μπορείτε, κ</w:t>
      </w:r>
      <w:r w:rsidRPr="006E2EBC">
        <w:rPr>
          <w:rFonts w:eastAsia="Times New Roman" w:cs="Times New Roman"/>
          <w:szCs w:val="24"/>
        </w:rPr>
        <w:t xml:space="preserve">υρίες και κύριοι συνάδελφοι, </w:t>
      </w:r>
      <w:r>
        <w:rPr>
          <w:rFonts w:eastAsia="Times New Roman" w:cs="Times New Roman"/>
          <w:szCs w:val="24"/>
        </w:rPr>
        <w:t>εδώ και τώρα να δεσμευθείτε ότι θα ψηφίσετε όλοι οι Βουλευτές του ΣΥΡΙΖΑ…</w:t>
      </w:r>
    </w:p>
    <w:p w14:paraId="0A5DE532"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Μα, τι λέτε τώρα; Σας παρακαλούμε!</w:t>
      </w:r>
      <w:r w:rsidRPr="00312EBC">
        <w:rPr>
          <w:rFonts w:eastAsia="Times New Roman" w:cs="Times New Roman"/>
          <w:szCs w:val="24"/>
        </w:rPr>
        <w:t xml:space="preserve"> </w:t>
      </w:r>
      <w:r>
        <w:rPr>
          <w:rFonts w:eastAsia="Times New Roman" w:cs="Times New Roman"/>
          <w:szCs w:val="24"/>
        </w:rPr>
        <w:t>Είναι ψέματα. Το δήλωσε ο άνθρωπος.</w:t>
      </w:r>
    </w:p>
    <w:p w14:paraId="0A5DE533"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Τι είναι αυτά που λέτε; Μα, πού τα βρήκατε αυτά;</w:t>
      </w:r>
    </w:p>
    <w:p w14:paraId="0A5DE534" w14:textId="77777777" w:rsidR="00415E13" w:rsidRDefault="00E650A0">
      <w:pPr>
        <w:spacing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 πτέρυγα του ΣΥΡΙΖΑ)</w:t>
      </w:r>
    </w:p>
    <w:p w14:paraId="0A5DE535" w14:textId="77777777" w:rsidR="00415E13" w:rsidRDefault="00E650A0">
      <w:pPr>
        <w:spacing w:line="600" w:lineRule="auto"/>
        <w:ind w:firstLine="720"/>
        <w:jc w:val="both"/>
        <w:rPr>
          <w:rFonts w:eastAsia="Times New Roman" w:cs="Times New Roman"/>
          <w:szCs w:val="24"/>
        </w:rPr>
      </w:pPr>
      <w:r w:rsidRPr="00312EBC">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κύριοι συνάδελφοι, εντάξει.</w:t>
      </w:r>
    </w:p>
    <w:p w14:paraId="0A5DE536"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ΟΛΓΑ Κ</w:t>
      </w:r>
      <w:r>
        <w:rPr>
          <w:rFonts w:eastAsia="Times New Roman" w:cs="Times New Roman"/>
          <w:b/>
          <w:szCs w:val="24"/>
        </w:rPr>
        <w:t>ΕΦΑΛΟΓΙΑΝΝΗ:</w:t>
      </w:r>
      <w:r>
        <w:rPr>
          <w:rFonts w:eastAsia="Times New Roman" w:cs="Times New Roman"/>
          <w:szCs w:val="24"/>
        </w:rPr>
        <w:t xml:space="preserve"> …όλα τα άρθρα της αναθεωρητικής πρότασής σας.</w:t>
      </w:r>
    </w:p>
    <w:p w14:paraId="0A5DE537" w14:textId="77777777" w:rsidR="00415E13" w:rsidRDefault="00E650A0">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Όταν μιλάει ένας Βουλευτής…</w:t>
      </w:r>
    </w:p>
    <w:p w14:paraId="0A5DE538"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lastRenderedPageBreak/>
        <w:t>ΟΛΓΑ ΚΕΦΑΛΟΓΙΑΝΝΗ:</w:t>
      </w:r>
      <w:r>
        <w:rPr>
          <w:rFonts w:eastAsia="Times New Roman" w:cs="Times New Roman"/>
          <w:szCs w:val="24"/>
        </w:rPr>
        <w:t xml:space="preserve"> Αλλιώς, κ</w:t>
      </w:r>
      <w:r w:rsidRPr="006E2EBC">
        <w:rPr>
          <w:rFonts w:eastAsia="Times New Roman" w:cs="Times New Roman"/>
          <w:szCs w:val="24"/>
        </w:rPr>
        <w:t xml:space="preserve">υρίες και κύριοι συνάδελφοι, </w:t>
      </w:r>
      <w:r>
        <w:rPr>
          <w:rFonts w:eastAsia="Times New Roman" w:cs="Times New Roman"/>
          <w:szCs w:val="24"/>
        </w:rPr>
        <w:t>θα μείνετε στην ιστορία ως το κόμμα που καταψήφισε τον ίδιο του τον εαυτό. Ε</w:t>
      </w:r>
      <w:r>
        <w:rPr>
          <w:rFonts w:eastAsia="Times New Roman" w:cs="Times New Roman"/>
          <w:szCs w:val="24"/>
        </w:rPr>
        <w:t>μείς προειδοποιούμε.</w:t>
      </w:r>
    </w:p>
    <w:p w14:paraId="0A5DE539"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Ορίστε ποιος τα διαρρέει. Φάνηκε ποιος τα διαρρέει.</w:t>
      </w:r>
    </w:p>
    <w:p w14:paraId="0A5DE53A"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Στο </w:t>
      </w:r>
      <w:r>
        <w:rPr>
          <w:rFonts w:eastAsia="Times New Roman" w:cs="Times New Roman"/>
          <w:szCs w:val="24"/>
          <w:lang w:val="en-US"/>
        </w:rPr>
        <w:t>non</w:t>
      </w:r>
      <w:r w:rsidRPr="00756B28">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τα βρήκατε; Ολόκληρη συζήτηση κάναμε πριν.</w:t>
      </w:r>
    </w:p>
    <w:p w14:paraId="0A5DE53B" w14:textId="77777777" w:rsidR="00415E13" w:rsidRDefault="00E650A0">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Κυρία Βάκη, σας παρακαλώ!</w:t>
      </w:r>
    </w:p>
    <w:p w14:paraId="0A5DE53C"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ΟΛΓΑ </w:t>
      </w:r>
      <w:r>
        <w:rPr>
          <w:rFonts w:eastAsia="Times New Roman" w:cs="Times New Roman"/>
          <w:b/>
          <w:szCs w:val="24"/>
        </w:rPr>
        <w:t>ΚΕΦΑΛΟΓΙΑΝΝΗ:</w:t>
      </w:r>
      <w:r>
        <w:rPr>
          <w:rFonts w:eastAsia="Times New Roman" w:cs="Times New Roman"/>
          <w:szCs w:val="24"/>
        </w:rPr>
        <w:t xml:space="preserve"> Ένα άλλο ζήτημα που πρέπει να θέσουμε είναι ότι, δυστυχώς, για άλλη μια φορά χάνεται μια ιστορική ευκαιρία μιας ριζικής μεταρρύθμισης στην τριτοβάθμια εκπαίδευση, μιας μεταρρύθμισης που θα σήμαινε αναβάθμιση των δημοσίων πανεπιστημίων, περισσ</w:t>
      </w:r>
      <w:r>
        <w:rPr>
          <w:rFonts w:eastAsia="Times New Roman" w:cs="Times New Roman"/>
          <w:szCs w:val="24"/>
        </w:rPr>
        <w:t>ότερη ακαδημαϊκή ελευθερία και περισσότερες ευκαιρίες για επένδυση στο ανθρώπινο κεφάλαιο.</w:t>
      </w:r>
    </w:p>
    <w:p w14:paraId="0A5DE53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Η ελληνική κοινωνία, με ευθύνη του ΠΑΣΟΚ το 2008 και του ΣΥΡΙΖΑ τώρα, καταδικάζεται και πάλι επί μακρόν στο κρατικό μονοπώλιο της τριτοβάθμιας εκπαίδευσης, που ευτελ</w:t>
      </w:r>
      <w:r>
        <w:rPr>
          <w:rFonts w:eastAsia="Times New Roman" w:cs="Times New Roman"/>
          <w:szCs w:val="24"/>
        </w:rPr>
        <w:t>ίζεται καθημερινά με υπογραφή ΣΥΡΙΖΑ από την ασυδοσία και τις εικόνες παρακμής, όπως άλλωστε έχουν ευτελιστεί και οι υπόλοιπες εκπαιδευτικές βαθμίδες από την πλήρη απαξίωση της έννοιας της αριστείας και της προόδου.</w:t>
      </w:r>
    </w:p>
    <w:p w14:paraId="0A5DE53E"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Γελοιότητες! Για ν</w:t>
      </w:r>
      <w:r>
        <w:rPr>
          <w:rFonts w:eastAsia="Times New Roman" w:cs="Times New Roman"/>
          <w:szCs w:val="24"/>
        </w:rPr>
        <w:t>α υποστηρίζετε τόσο πολύ τα ψέματα πρέπει να τα διαρρέετε εσείς.</w:t>
      </w:r>
    </w:p>
    <w:p w14:paraId="0A5DE53F" w14:textId="77777777" w:rsidR="00415E13" w:rsidRDefault="00E650A0">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Κύριε Ηγουμενίδη, σ</w:t>
      </w:r>
      <w:r>
        <w:rPr>
          <w:rFonts w:eastAsia="Times New Roman" w:cs="Times New Roman"/>
          <w:szCs w:val="24"/>
        </w:rPr>
        <w:t>ά</w:t>
      </w:r>
      <w:r>
        <w:rPr>
          <w:rFonts w:eastAsia="Times New Roman" w:cs="Times New Roman"/>
          <w:szCs w:val="24"/>
        </w:rPr>
        <w:t>ς παρακαλώ! Μη διακόπτετε. Δεν είναι σωστό.</w:t>
      </w:r>
    </w:p>
    <w:p w14:paraId="0A5DE540"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w:t>
      </w:r>
      <w:r w:rsidRPr="006E2EBC">
        <w:rPr>
          <w:rFonts w:eastAsia="Times New Roman" w:cs="Times New Roman"/>
          <w:szCs w:val="24"/>
        </w:rPr>
        <w:t xml:space="preserve">Κυρίες και κύριοι συνάδελφοι, </w:t>
      </w:r>
      <w:r>
        <w:rPr>
          <w:rFonts w:eastAsia="Times New Roman" w:cs="Times New Roman"/>
          <w:szCs w:val="24"/>
        </w:rPr>
        <w:t>η χώρα χρειάζεται την πολιτική βούληση για</w:t>
      </w:r>
      <w:r>
        <w:rPr>
          <w:rFonts w:eastAsia="Times New Roman" w:cs="Times New Roman"/>
          <w:szCs w:val="24"/>
        </w:rPr>
        <w:t xml:space="preserve"> ενότητα και ανανέωση, που θα προάγει την οικονομική και την κοινωνική πρόοδο. Οι Έλληνες πολίτες έχουν ανάγκη τα κατάλληλα πολιτικά ερείσματα, ώστε να αποκαταστήσουν και πάλι την εμπιστοσύνη τους </w:t>
      </w:r>
      <w:r>
        <w:rPr>
          <w:rFonts w:eastAsia="Times New Roman" w:cs="Times New Roman"/>
          <w:szCs w:val="24"/>
        </w:rPr>
        <w:lastRenderedPageBreak/>
        <w:t>στους δημοκρατικούς θεσμούς. Έχουμε ιστορική ευθύνη να δώσο</w:t>
      </w:r>
      <w:r>
        <w:rPr>
          <w:rFonts w:eastAsia="Times New Roman" w:cs="Times New Roman"/>
          <w:szCs w:val="24"/>
        </w:rPr>
        <w:t>υμε αγώνα μαζί με την κοινωνία για να αντισταθούμε στην άνοδο του λαϊκισμού και της δημαγωγίας.</w:t>
      </w:r>
    </w:p>
    <w:p w14:paraId="0A5DE541"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Η παράταξη μας, διαχρονικά πιστή στις φιλελεύθερες, δημοκρατικές αρχές της, εισηγήθηκε μια αναθεωρητική πρόταση μακριά από ιδεολογικούς βερμπαλισμούς. Προτείνου</w:t>
      </w:r>
      <w:r>
        <w:rPr>
          <w:rFonts w:eastAsia="Times New Roman" w:cs="Times New Roman"/>
          <w:szCs w:val="24"/>
        </w:rPr>
        <w:t xml:space="preserve">με την συνταγματική προστασία του ευρωπαϊκού προσανατολισμού της χώρας και της ανάγκης για κοινωνική ευημερία μέσα από την ανάπτυξη, τον εκσυγχρονισμό του κράτους, της </w:t>
      </w:r>
      <w:r>
        <w:rPr>
          <w:rFonts w:eastAsia="Times New Roman" w:cs="Times New Roman"/>
          <w:szCs w:val="24"/>
        </w:rPr>
        <w:t>δ</w:t>
      </w:r>
      <w:r>
        <w:rPr>
          <w:rFonts w:eastAsia="Times New Roman" w:cs="Times New Roman"/>
          <w:szCs w:val="24"/>
        </w:rPr>
        <w:t xml:space="preserve">ικαιοσύνης και των κοινοβουλευτικών θεσμών. </w:t>
      </w:r>
    </w:p>
    <w:p w14:paraId="0A5DE542"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w:t>
      </w:r>
      <w:r>
        <w:rPr>
          <w:rFonts w:eastAsia="Times New Roman" w:cs="Times New Roman"/>
          <w:szCs w:val="24"/>
        </w:rPr>
        <w:t xml:space="preserve">ο κουδούνι λήξεως του χρόνου ομιλίας της κυρίας Βουλευτού) </w:t>
      </w:r>
    </w:p>
    <w:p w14:paraId="0A5DE543"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Θέτουμε στην κρίση όλων των δημοκρατικών δυνάμεων του </w:t>
      </w:r>
      <w:r>
        <w:rPr>
          <w:rFonts w:eastAsia="Times New Roman" w:cs="Times New Roman"/>
          <w:szCs w:val="24"/>
        </w:rPr>
        <w:t>ε</w:t>
      </w:r>
      <w:r>
        <w:rPr>
          <w:rFonts w:eastAsia="Times New Roman" w:cs="Times New Roman"/>
          <w:szCs w:val="24"/>
        </w:rPr>
        <w:t xml:space="preserve">λληνικού Κοινοβουλίου το σύνολο των άρθρων της πρότασης μας, έτσι ώστε η επόμενη </w:t>
      </w:r>
      <w:r>
        <w:rPr>
          <w:rFonts w:eastAsia="Times New Roman" w:cs="Times New Roman"/>
          <w:szCs w:val="24"/>
        </w:rPr>
        <w:t>α</w:t>
      </w:r>
      <w:r>
        <w:rPr>
          <w:rFonts w:eastAsia="Times New Roman" w:cs="Times New Roman"/>
          <w:szCs w:val="24"/>
        </w:rPr>
        <w:t>ναθεωρητική Βουλή -και αφού μεσολαβήσει η κρίση του κυρίαρχ</w:t>
      </w:r>
      <w:r>
        <w:rPr>
          <w:rFonts w:eastAsia="Times New Roman" w:cs="Times New Roman"/>
          <w:szCs w:val="24"/>
        </w:rPr>
        <w:t xml:space="preserve">ου ελληνικού λαού- να αποφασίσει για το περιεχόμενο των αναθεωρητέων άρθρων. </w:t>
      </w:r>
    </w:p>
    <w:p w14:paraId="0A5DE544"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Η χώρα χρειάζεται μια μεγάλη συλλογική προσπάθεια για να ξανασταθεί στα πόδια της. Θεσμικός εγγυητής σε αυτή την </w:t>
      </w:r>
      <w:r>
        <w:rPr>
          <w:rFonts w:eastAsia="Times New Roman" w:cs="Times New Roman"/>
          <w:szCs w:val="24"/>
        </w:rPr>
        <w:lastRenderedPageBreak/>
        <w:t>προσπάθειά μπορεί να είναι ένα πιο δημοκρατικό και σύγχρονο Σύντα</w:t>
      </w:r>
      <w:r>
        <w:rPr>
          <w:rFonts w:eastAsia="Times New Roman" w:cs="Times New Roman"/>
          <w:szCs w:val="24"/>
        </w:rPr>
        <w:t>γμα, το Σύνταγμα των Ελλήνων και όχι της εκάστοτε πλειοψηφίας.</w:t>
      </w:r>
    </w:p>
    <w:p w14:paraId="0A5DE545"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A5DE546" w14:textId="77777777" w:rsidR="00415E13" w:rsidRDefault="00E650A0">
      <w:pPr>
        <w:spacing w:line="600" w:lineRule="auto"/>
        <w:ind w:firstLine="720"/>
        <w:contextualSpacing/>
        <w:jc w:val="center"/>
        <w:rPr>
          <w:rFonts w:eastAsia="Times New Roman" w:cs="Times New Roman"/>
          <w:szCs w:val="24"/>
        </w:rPr>
      </w:pPr>
      <w:r w:rsidRPr="002D6840">
        <w:rPr>
          <w:rFonts w:eastAsia="Times New Roman" w:cs="Times New Roman"/>
          <w:szCs w:val="24"/>
        </w:rPr>
        <w:t>(Χειροκροτήματα από την πτέρυγα της Νέας Δημοκρατίας)</w:t>
      </w:r>
    </w:p>
    <w:p w14:paraId="0A5DE547" w14:textId="77777777" w:rsidR="00415E13" w:rsidRDefault="00E650A0">
      <w:pPr>
        <w:spacing w:line="600" w:lineRule="auto"/>
        <w:ind w:firstLine="720"/>
        <w:contextualSpacing/>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Δημήτριος Κρεμαστινός</w:t>
      </w:r>
      <w:r w:rsidRPr="009236DF">
        <w:rPr>
          <w:rFonts w:eastAsia="Times New Roman" w:cs="Times New Roman"/>
          <w:b/>
          <w:szCs w:val="24"/>
        </w:rPr>
        <w:t>):</w:t>
      </w:r>
      <w:r>
        <w:rPr>
          <w:rFonts w:eastAsia="Times New Roman" w:cs="Times New Roman"/>
          <w:b/>
          <w:szCs w:val="24"/>
        </w:rPr>
        <w:t xml:space="preserve"> </w:t>
      </w:r>
      <w:r w:rsidRPr="002D6840">
        <w:rPr>
          <w:rFonts w:eastAsia="Times New Roman" w:cs="Times New Roman"/>
          <w:szCs w:val="24"/>
        </w:rPr>
        <w:t>Κι εγώ ευχαριστώ.</w:t>
      </w:r>
    </w:p>
    <w:p w14:paraId="0A5DE548" w14:textId="77777777" w:rsidR="00415E13" w:rsidRDefault="00E650A0">
      <w:pPr>
        <w:spacing w:line="600" w:lineRule="auto"/>
        <w:ind w:firstLine="720"/>
        <w:contextualSpacing/>
        <w:rPr>
          <w:rFonts w:eastAsia="Times New Roman" w:cs="Times New Roman"/>
          <w:szCs w:val="24"/>
        </w:rPr>
      </w:pPr>
      <w:r w:rsidRPr="002D6840">
        <w:rPr>
          <w:rFonts w:eastAsia="Times New Roman" w:cs="Times New Roman"/>
          <w:b/>
          <w:szCs w:val="24"/>
        </w:rPr>
        <w:t>ΦΩΤΕΙΝΗ ΒΑΚΗ:</w:t>
      </w:r>
      <w:r>
        <w:rPr>
          <w:rFonts w:eastAsia="Times New Roman" w:cs="Times New Roman"/>
          <w:szCs w:val="24"/>
        </w:rPr>
        <w:t xml:space="preserve"> Κύριε Πρόεδρε, θα ήθελα τον λόγο.</w:t>
      </w:r>
    </w:p>
    <w:p w14:paraId="0A5DE549" w14:textId="77777777" w:rsidR="00415E13" w:rsidRDefault="00E650A0">
      <w:pPr>
        <w:spacing w:line="600" w:lineRule="auto"/>
        <w:ind w:firstLine="720"/>
        <w:contextualSpacing/>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Δημήτριος</w:t>
      </w:r>
      <w:r>
        <w:rPr>
          <w:rFonts w:eastAsia="Times New Roman" w:cs="Times New Roman"/>
          <w:b/>
          <w:szCs w:val="24"/>
        </w:rPr>
        <w:t xml:space="preserve"> Κρεμαστινός</w:t>
      </w:r>
      <w:r w:rsidRPr="009236DF">
        <w:rPr>
          <w:rFonts w:eastAsia="Times New Roman" w:cs="Times New Roman"/>
          <w:b/>
          <w:szCs w:val="24"/>
        </w:rPr>
        <w:t>):</w:t>
      </w:r>
      <w:r>
        <w:rPr>
          <w:rFonts w:eastAsia="Times New Roman" w:cs="Times New Roman"/>
          <w:b/>
          <w:szCs w:val="24"/>
        </w:rPr>
        <w:t xml:space="preserve"> </w:t>
      </w:r>
      <w:r>
        <w:rPr>
          <w:rFonts w:eastAsia="Times New Roman" w:cs="Times New Roman"/>
          <w:szCs w:val="24"/>
        </w:rPr>
        <w:t>Τι είπατε;</w:t>
      </w:r>
    </w:p>
    <w:p w14:paraId="0A5DE54A" w14:textId="77777777" w:rsidR="00415E13" w:rsidRDefault="00E650A0">
      <w:pPr>
        <w:spacing w:line="600" w:lineRule="auto"/>
        <w:ind w:firstLine="720"/>
        <w:contextualSpacing/>
        <w:jc w:val="both"/>
        <w:rPr>
          <w:rFonts w:eastAsia="Times New Roman" w:cs="Times New Roman"/>
          <w:szCs w:val="24"/>
        </w:rPr>
      </w:pPr>
      <w:r w:rsidRPr="002D6840">
        <w:rPr>
          <w:rFonts w:eastAsia="Times New Roman" w:cs="Times New Roman"/>
          <w:b/>
          <w:szCs w:val="24"/>
        </w:rPr>
        <w:t>ΦΩΤΕΙΝΗ ΒΑΚΗ:</w:t>
      </w:r>
      <w:r>
        <w:rPr>
          <w:rFonts w:eastAsia="Times New Roman" w:cs="Times New Roman"/>
          <w:szCs w:val="24"/>
        </w:rPr>
        <w:t xml:space="preserve"> Κύριε Πρόεδρε, ήθελα να πω για το άρθρο 3 που ανέφερε η προλαλήσασα.</w:t>
      </w:r>
    </w:p>
    <w:p w14:paraId="0A5DE54B" w14:textId="77777777" w:rsidR="00415E13" w:rsidRDefault="00E650A0">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Δημήτριος Κρεμαστινός</w:t>
      </w:r>
      <w:r w:rsidRPr="009236DF">
        <w:rPr>
          <w:rFonts w:eastAsia="Times New Roman" w:cs="Times New Roman"/>
          <w:b/>
          <w:szCs w:val="24"/>
        </w:rPr>
        <w:t>):</w:t>
      </w:r>
      <w:r>
        <w:rPr>
          <w:rFonts w:eastAsia="Times New Roman" w:cs="Times New Roman"/>
          <w:b/>
          <w:szCs w:val="24"/>
        </w:rPr>
        <w:t xml:space="preserve"> </w:t>
      </w:r>
      <w:r w:rsidRPr="002D6840">
        <w:rPr>
          <w:rFonts w:eastAsia="Times New Roman" w:cs="Times New Roman"/>
          <w:szCs w:val="24"/>
        </w:rPr>
        <w:t>Μετά θα μιλήσετε και θα τα πείτε.</w:t>
      </w:r>
    </w:p>
    <w:p w14:paraId="0A5DE54C" w14:textId="77777777" w:rsidR="00415E13" w:rsidRDefault="00E650A0">
      <w:pPr>
        <w:spacing w:line="600" w:lineRule="auto"/>
        <w:ind w:firstLine="720"/>
        <w:contextualSpacing/>
        <w:jc w:val="both"/>
        <w:rPr>
          <w:rFonts w:eastAsia="Times New Roman" w:cs="Times New Roman"/>
          <w:szCs w:val="24"/>
        </w:rPr>
      </w:pPr>
      <w:r w:rsidRPr="002D6840">
        <w:rPr>
          <w:rFonts w:eastAsia="Times New Roman" w:cs="Times New Roman"/>
          <w:szCs w:val="24"/>
        </w:rPr>
        <w:t>Ο κ. Ψυχογιός, Βουλευτής του ΣΥΡΙΖΑ, έχει τον λόγο.</w:t>
      </w:r>
    </w:p>
    <w:p w14:paraId="0A5DE54D" w14:textId="77777777" w:rsidR="00415E13" w:rsidRDefault="00E650A0">
      <w:pPr>
        <w:spacing w:line="600" w:lineRule="auto"/>
        <w:ind w:firstLine="720"/>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Ευχαρι</w:t>
      </w:r>
      <w:r>
        <w:rPr>
          <w:rFonts w:eastAsia="Times New Roman" w:cs="Times New Roman"/>
          <w:szCs w:val="24"/>
        </w:rPr>
        <w:t>στώ πολύ, κύριε Πρόεδρε.</w:t>
      </w:r>
    </w:p>
    <w:p w14:paraId="0A5DE54E"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την ολοκλήρωση των εργασιών της </w:t>
      </w:r>
      <w:r>
        <w:rPr>
          <w:rFonts w:eastAsia="Times New Roman" w:cs="Times New Roman"/>
          <w:szCs w:val="24"/>
        </w:rPr>
        <w:t>Ε</w:t>
      </w:r>
      <w:r>
        <w:rPr>
          <w:rFonts w:eastAsia="Times New Roman" w:cs="Times New Roman"/>
          <w:szCs w:val="24"/>
        </w:rPr>
        <w:t xml:space="preserve">πιτροπής για τη </w:t>
      </w:r>
      <w:r>
        <w:rPr>
          <w:rFonts w:eastAsia="Times New Roman" w:cs="Times New Roman"/>
          <w:szCs w:val="24"/>
        </w:rPr>
        <w:t>Σ</w:t>
      </w:r>
      <w:r>
        <w:rPr>
          <w:rFonts w:eastAsia="Times New Roman" w:cs="Times New Roman"/>
          <w:szCs w:val="24"/>
        </w:rPr>
        <w:t xml:space="preserve">υνταγματική Αναθεώρηση, της </w:t>
      </w:r>
      <w:r>
        <w:rPr>
          <w:rFonts w:eastAsia="Times New Roman" w:cs="Times New Roman"/>
          <w:szCs w:val="24"/>
        </w:rPr>
        <w:lastRenderedPageBreak/>
        <w:t xml:space="preserve">οποία υπήρξα και εγώ μέλος, φτάνουμε σήμερα στην Ολομέλεια, μια κορυφαία διαδικασία για τη </w:t>
      </w:r>
      <w:r>
        <w:rPr>
          <w:rFonts w:eastAsia="Times New Roman" w:cs="Times New Roman"/>
          <w:szCs w:val="24"/>
        </w:rPr>
        <w:t>δ</w:t>
      </w:r>
      <w:r>
        <w:rPr>
          <w:rFonts w:eastAsia="Times New Roman" w:cs="Times New Roman"/>
          <w:szCs w:val="24"/>
        </w:rPr>
        <w:t xml:space="preserve">ημοκρατία και τον </w:t>
      </w:r>
      <w:r>
        <w:rPr>
          <w:rFonts w:eastAsia="Times New Roman" w:cs="Times New Roman"/>
          <w:szCs w:val="24"/>
        </w:rPr>
        <w:t>κ</w:t>
      </w:r>
      <w:r>
        <w:rPr>
          <w:rFonts w:eastAsia="Times New Roman" w:cs="Times New Roman"/>
          <w:szCs w:val="24"/>
        </w:rPr>
        <w:t>οινοβουλε</w:t>
      </w:r>
      <w:r>
        <w:rPr>
          <w:rFonts w:eastAsia="Times New Roman" w:cs="Times New Roman"/>
          <w:szCs w:val="24"/>
        </w:rPr>
        <w:t xml:space="preserve">υτισμό. Έπειτα από έναν εκτενή διάλογο, ο οποίος διεξήχθη στην </w:t>
      </w:r>
      <w:r>
        <w:rPr>
          <w:rFonts w:eastAsia="Times New Roman" w:cs="Times New Roman"/>
          <w:szCs w:val="24"/>
        </w:rPr>
        <w:t>ε</w:t>
      </w:r>
      <w:r>
        <w:rPr>
          <w:rFonts w:eastAsia="Times New Roman" w:cs="Times New Roman"/>
          <w:szCs w:val="24"/>
        </w:rPr>
        <w:t>πιτροπή, εκφράστηκαν οι απόψεις όλων των κομμάτων για τις προτάσεις και τις υπό αναθεώρηση διατάξεις. Από όλη αυτή τη γόνιμη, σε γενικές γραμμές, διαδικασία είχαμε την ευκαιρία να δούμε και κά</w:t>
      </w:r>
      <w:r>
        <w:rPr>
          <w:rFonts w:eastAsia="Times New Roman" w:cs="Times New Roman"/>
          <w:szCs w:val="24"/>
        </w:rPr>
        <w:t xml:space="preserve">ποιες συγκλίσεις με τις υπόλοιπες παρατάξεις, πλην βέβαια της ναζιστικής Χρυσής Αυγής που αυτό που επιδιώκει είναι να καταργήσει και το Σύνταγμα και τη </w:t>
      </w:r>
      <w:r>
        <w:rPr>
          <w:rFonts w:eastAsia="Times New Roman" w:cs="Times New Roman"/>
          <w:szCs w:val="24"/>
        </w:rPr>
        <w:t>δ</w:t>
      </w:r>
      <w:r>
        <w:rPr>
          <w:rFonts w:eastAsia="Times New Roman" w:cs="Times New Roman"/>
          <w:szCs w:val="24"/>
        </w:rPr>
        <w:t>ημοκρατία.</w:t>
      </w:r>
    </w:p>
    <w:p w14:paraId="0A5DE54F"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Αλλά και με τις άλλες δυνάμεις σε αρκετά ζητήματα δυστυχώς παραμένουμε δύο κόσμοι με διαφορε</w:t>
      </w:r>
      <w:r>
        <w:rPr>
          <w:rFonts w:eastAsia="Times New Roman" w:cs="Times New Roman"/>
          <w:szCs w:val="24"/>
        </w:rPr>
        <w:t xml:space="preserve">τικές προτεραιότητες, διαφορετικές αξίες και στοχεύσεις. Ακούσαμε για Σύνταγμα ευτυχίας από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ε</w:t>
      </w:r>
      <w:r>
        <w:rPr>
          <w:rFonts w:eastAsia="Times New Roman" w:cs="Times New Roman"/>
          <w:szCs w:val="24"/>
        </w:rPr>
        <w:t>ισηγητή της Νέας Δημοκρατίας, νομίζω λίγο αδόκιμη και άστοχη η έκφραση, για το επίπεδο του κ</w:t>
      </w:r>
      <w:r>
        <w:rPr>
          <w:rFonts w:eastAsia="Times New Roman" w:cs="Times New Roman"/>
          <w:szCs w:val="24"/>
        </w:rPr>
        <w:t>.</w:t>
      </w:r>
      <w:r>
        <w:rPr>
          <w:rFonts w:eastAsia="Times New Roman" w:cs="Times New Roman"/>
          <w:szCs w:val="24"/>
        </w:rPr>
        <w:t xml:space="preserve"> Τασούλα, αλλά, εν πάση περιπτώσει, να αποδειχθεί.</w:t>
      </w:r>
    </w:p>
    <w:p w14:paraId="0A5DE550" w14:textId="77777777" w:rsidR="00415E13" w:rsidRDefault="00E650A0">
      <w:pPr>
        <w:spacing w:line="600" w:lineRule="auto"/>
        <w:ind w:firstLine="720"/>
        <w:contextualSpacing/>
        <w:rPr>
          <w:rFonts w:eastAsia="Times New Roman" w:cs="Times New Roman"/>
          <w:szCs w:val="24"/>
        </w:rPr>
      </w:pPr>
      <w:r w:rsidRPr="002D6840">
        <w:rPr>
          <w:rFonts w:eastAsia="Times New Roman" w:cs="Times New Roman"/>
          <w:b/>
          <w:szCs w:val="24"/>
        </w:rPr>
        <w:t>ΚΩΝΣΤΑΝΤ</w:t>
      </w:r>
      <w:r w:rsidRPr="002D6840">
        <w:rPr>
          <w:rFonts w:eastAsia="Times New Roman" w:cs="Times New Roman"/>
          <w:b/>
          <w:szCs w:val="24"/>
        </w:rPr>
        <w:t>ΙΝΟΣ ΤΑΣΟΥΛΑΣ:</w:t>
      </w:r>
      <w:r>
        <w:rPr>
          <w:rFonts w:eastAsia="Times New Roman" w:cs="Times New Roman"/>
          <w:szCs w:val="24"/>
        </w:rPr>
        <w:t xml:space="preserve"> Έβαλα και εισαγωγικά.</w:t>
      </w:r>
    </w:p>
    <w:p w14:paraId="0A5DE551" w14:textId="77777777" w:rsidR="00415E13" w:rsidRDefault="00E650A0">
      <w:pPr>
        <w:spacing w:line="600" w:lineRule="auto"/>
        <w:ind w:firstLine="720"/>
        <w:contextualSpacing/>
        <w:rPr>
          <w:rFonts w:eastAsia="Times New Roman" w:cs="Times New Roman"/>
          <w:szCs w:val="24"/>
        </w:rPr>
      </w:pPr>
      <w:r w:rsidRPr="002D6840">
        <w:rPr>
          <w:rFonts w:eastAsia="Times New Roman" w:cs="Times New Roman"/>
          <w:b/>
          <w:szCs w:val="24"/>
        </w:rPr>
        <w:t>ΓΕΩΡΓΙΟΣ ΨΥΧΟΓΙΟΣ:</w:t>
      </w:r>
      <w:r>
        <w:rPr>
          <w:rFonts w:eastAsia="Times New Roman" w:cs="Times New Roman"/>
          <w:szCs w:val="24"/>
        </w:rPr>
        <w:t xml:space="preserve"> Ωραία, τότε εντάξει.</w:t>
      </w:r>
    </w:p>
    <w:p w14:paraId="0A5DE552"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lastRenderedPageBreak/>
        <w:t>Σε κάθε περίπτωση, όμως, μπορεί να εννοείτε μεταφορικά ότι θα ευτυχήσουν οι θεσμοί με αυτές τις αλλαγές με τις οποίες τους ενισχύουμε ή ότι οι κοινωνικές ομάδες που είναι στο περι</w:t>
      </w:r>
      <w:r>
        <w:rPr>
          <w:rFonts w:eastAsia="Times New Roman" w:cs="Times New Roman"/>
          <w:szCs w:val="24"/>
        </w:rPr>
        <w:t>θώριο και αυτές θα ευτυχήσουν μέσα από αυτές διατάξεις. Μπορεί να εννοείτε αυτό.</w:t>
      </w:r>
    </w:p>
    <w:p w14:paraId="0A5DE553" w14:textId="77777777" w:rsidR="00415E13" w:rsidRDefault="00E650A0">
      <w:pPr>
        <w:spacing w:line="600" w:lineRule="auto"/>
        <w:ind w:firstLine="720"/>
        <w:contextualSpacing/>
        <w:rPr>
          <w:rFonts w:eastAsia="Times New Roman" w:cs="Times New Roman"/>
          <w:szCs w:val="24"/>
        </w:rPr>
      </w:pPr>
      <w:r w:rsidRPr="002D6840">
        <w:rPr>
          <w:rFonts w:eastAsia="Times New Roman" w:cs="Times New Roman"/>
          <w:b/>
          <w:szCs w:val="24"/>
        </w:rPr>
        <w:t>ΚΩΝΣΤΑΝΤΙΝΟΣ ΤΑΣΟΥΛΑΣ:</w:t>
      </w:r>
      <w:r>
        <w:rPr>
          <w:rFonts w:eastAsia="Times New Roman" w:cs="Times New Roman"/>
          <w:szCs w:val="24"/>
        </w:rPr>
        <w:t xml:space="preserve"> Τότε δεν θα έβαζα εισαγωγικά.</w:t>
      </w:r>
    </w:p>
    <w:p w14:paraId="0A5DE554" w14:textId="77777777" w:rsidR="00415E13" w:rsidRDefault="00E650A0">
      <w:pPr>
        <w:spacing w:line="600" w:lineRule="auto"/>
        <w:ind w:firstLine="720"/>
        <w:contextualSpacing/>
        <w:jc w:val="both"/>
        <w:rPr>
          <w:rFonts w:eastAsia="Times New Roman" w:cs="Times New Roman"/>
          <w:szCs w:val="24"/>
        </w:rPr>
      </w:pPr>
      <w:r w:rsidRPr="002D6840">
        <w:rPr>
          <w:rFonts w:eastAsia="Times New Roman" w:cs="Times New Roman"/>
          <w:b/>
          <w:szCs w:val="24"/>
        </w:rPr>
        <w:t>ΓΕΩΡΓΙΟΣ ΨΥΧΟΓΙΟΣ:</w:t>
      </w:r>
      <w:r>
        <w:rPr>
          <w:rFonts w:eastAsia="Times New Roman" w:cs="Times New Roman"/>
          <w:szCs w:val="24"/>
        </w:rPr>
        <w:t xml:space="preserve"> Εντάξει. Ή για δημοσιονομικούς όρους, στους οποίους αναφερθήκατε, όπου εκεί ερχόμαστε στην ουσία να θεσ</w:t>
      </w:r>
      <w:r>
        <w:rPr>
          <w:rFonts w:eastAsia="Times New Roman" w:cs="Times New Roman"/>
          <w:szCs w:val="24"/>
        </w:rPr>
        <w:t xml:space="preserve">μοθετήσουμε τον νεοφιλελευθερισμό και αυτό δεν είναι καθόλου παρωχημένο, θα μου επιτρέψετε να πω, η κριτική μας, διότι και σε όλη την Ευρώπη αυτή τη στιγμή η παγίωση και  εδραίωση της </w:t>
      </w:r>
      <w:r>
        <w:rPr>
          <w:rFonts w:eastAsia="Times New Roman" w:cs="Times New Roman"/>
          <w:szCs w:val="24"/>
        </w:rPr>
        <w:t>δήθεν αυτορύθμισης</w:t>
      </w:r>
      <w:r>
        <w:rPr>
          <w:rFonts w:eastAsia="Times New Roman" w:cs="Times New Roman"/>
          <w:szCs w:val="24"/>
        </w:rPr>
        <w:t xml:space="preserve"> της αγοράς και βέβαια της λογικής του κέρδους και της</w:t>
      </w:r>
      <w:r>
        <w:rPr>
          <w:rFonts w:eastAsia="Times New Roman" w:cs="Times New Roman"/>
          <w:szCs w:val="24"/>
        </w:rPr>
        <w:t xml:space="preserve"> ζημιάς για όλα έχει οδηγήσει στην αύξηση των ανισοτήτων.</w:t>
      </w:r>
    </w:p>
    <w:p w14:paraId="0A5DE555"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Τέλος, ακούσαμε και από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ε</w:t>
      </w:r>
      <w:r>
        <w:rPr>
          <w:rFonts w:eastAsia="Times New Roman" w:cs="Times New Roman"/>
          <w:szCs w:val="24"/>
        </w:rPr>
        <w:t xml:space="preserve">ισηγητή του ΚΙΝΑΛ ότι δεν έχουμε ιδέα ή δεν έχουμε εικόνα για το τι λένε οι πολίτες σε σχέση με τη </w:t>
      </w:r>
      <w:r>
        <w:rPr>
          <w:rFonts w:eastAsia="Times New Roman" w:cs="Times New Roman"/>
          <w:szCs w:val="24"/>
        </w:rPr>
        <w:t>σ</w:t>
      </w:r>
      <w:r>
        <w:rPr>
          <w:rFonts w:eastAsia="Times New Roman" w:cs="Times New Roman"/>
          <w:szCs w:val="24"/>
        </w:rPr>
        <w:t xml:space="preserve">υνταγματική Αναθεώρηση. Νομίζω ότι οι πολίτες αυτό που λένε -και στη συνεχή επαφή που έχω μαζί τους- </w:t>
      </w:r>
      <w:r>
        <w:rPr>
          <w:rFonts w:eastAsia="Times New Roman" w:cs="Times New Roman"/>
          <w:szCs w:val="24"/>
        </w:rPr>
        <w:lastRenderedPageBreak/>
        <w:t xml:space="preserve">είναι ότι θέλουν την αύξηση του μισθού τους, θέλουν </w:t>
      </w:r>
      <w:r>
        <w:rPr>
          <w:rFonts w:eastAsia="Times New Roman" w:cs="Times New Roman"/>
          <w:szCs w:val="24"/>
        </w:rPr>
        <w:t>σ</w:t>
      </w:r>
      <w:r>
        <w:rPr>
          <w:rFonts w:eastAsia="Times New Roman" w:cs="Times New Roman"/>
          <w:szCs w:val="24"/>
        </w:rPr>
        <w:t xml:space="preserve">υλλογικές </w:t>
      </w:r>
      <w:r>
        <w:rPr>
          <w:rFonts w:eastAsia="Times New Roman" w:cs="Times New Roman"/>
          <w:szCs w:val="24"/>
        </w:rPr>
        <w:t>σ</w:t>
      </w:r>
      <w:r>
        <w:rPr>
          <w:rFonts w:eastAsia="Times New Roman" w:cs="Times New Roman"/>
          <w:szCs w:val="24"/>
        </w:rPr>
        <w:t xml:space="preserve">υμβάσεις </w:t>
      </w:r>
      <w:r>
        <w:rPr>
          <w:rFonts w:eastAsia="Times New Roman" w:cs="Times New Roman"/>
          <w:szCs w:val="24"/>
        </w:rPr>
        <w:t>ε</w:t>
      </w:r>
      <w:r>
        <w:rPr>
          <w:rFonts w:eastAsia="Times New Roman" w:cs="Times New Roman"/>
          <w:szCs w:val="24"/>
        </w:rPr>
        <w:t>ργασίας, το οποίο έχει γίνει σε αρκετούς κλάδους, ακόμα και σε προγράμματα του ΟΑ</w:t>
      </w:r>
      <w:r>
        <w:rPr>
          <w:rFonts w:eastAsia="Times New Roman" w:cs="Times New Roman"/>
          <w:szCs w:val="24"/>
        </w:rPr>
        <w:t xml:space="preserve">ΕΔ με επιδόματα, θέλουν </w:t>
      </w:r>
      <w:r>
        <w:rPr>
          <w:rFonts w:eastAsia="Times New Roman" w:cs="Times New Roman"/>
          <w:szCs w:val="24"/>
        </w:rPr>
        <w:t>να έχουν</w:t>
      </w:r>
      <w:r>
        <w:rPr>
          <w:rFonts w:eastAsia="Times New Roman" w:cs="Times New Roman"/>
          <w:szCs w:val="24"/>
        </w:rPr>
        <w:t xml:space="preserve"> πλήρη πρόσβαση στο Εθνικό Σύστημα Υγείας, είτε είναι ασφαλισμένοι είτε ανασφάλιστοι, με καλά νοσοκομεία, με κλινικές και προσωπικό που ήδη έχ</w:t>
      </w:r>
      <w:r>
        <w:rPr>
          <w:rFonts w:eastAsia="Times New Roman" w:cs="Times New Roman"/>
          <w:szCs w:val="24"/>
        </w:rPr>
        <w:t>ει</w:t>
      </w:r>
      <w:r>
        <w:rPr>
          <w:rFonts w:eastAsia="Times New Roman" w:cs="Times New Roman"/>
          <w:szCs w:val="24"/>
        </w:rPr>
        <w:t xml:space="preserve"> αυξηθεί και μικρότερη συμμετοχή στα φάρμακα. Θέλουν επίσης ένα κράτους και μια </w:t>
      </w:r>
      <w:r>
        <w:rPr>
          <w:rFonts w:eastAsia="Times New Roman" w:cs="Times New Roman"/>
          <w:szCs w:val="24"/>
        </w:rPr>
        <w:t>πολιτεία η οποία να είναι συνεπής στις υποχρεώσεις της απέναντι στους πολίτες χωρίς εκπτώσεις, αλλά σέβονται και τα έθιμα και τις παραδόσεις κάθε τόπου και βλέπουν και το έργο κάποιων ιερέων που γίνεται εκεί, αλλά για τον ρόλο τους ως θρησκευτικών λειτουργ</w:t>
      </w:r>
      <w:r>
        <w:rPr>
          <w:rFonts w:eastAsia="Times New Roman" w:cs="Times New Roman"/>
          <w:szCs w:val="24"/>
        </w:rPr>
        <w:t xml:space="preserve">ών. Δεν υπάρχει αντιπαράθεση μεταξύ του ενός και του άλλου. </w:t>
      </w:r>
    </w:p>
    <w:p w14:paraId="0A5DE556"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Μέσα από τις διατάξεις, λοιπόν, που εισηγούμαστε γίνονται σαφείς οι πολιτικές και θεσμικές αιχμές του ΣΥΡΙΖΑ σχετικά με το «δίκαιο της πολιτικής», όπως έχει χαρακτηριστεί από κάποιους το Σύνταγμα</w:t>
      </w:r>
      <w:r>
        <w:rPr>
          <w:rFonts w:eastAsia="Times New Roman" w:cs="Times New Roman"/>
          <w:szCs w:val="24"/>
        </w:rPr>
        <w:t xml:space="preserve"> και αποτελεί το ανώτατο εθνικό νομικό κείμενο. Οι αιχμές αυτές και οι τελικές προτάσεις δεν διαμορφώθη</w:t>
      </w:r>
      <w:r>
        <w:rPr>
          <w:rFonts w:eastAsia="Times New Roman" w:cs="Times New Roman"/>
          <w:szCs w:val="24"/>
        </w:rPr>
        <w:lastRenderedPageBreak/>
        <w:t>καν εν κενώ, γι’ αυτό δεν αποτελούν πυροτεχνήματα, αλλά ώριμα αιτήματα, πρωταρχικά της ίδιας της κοινωνίας, όπως αυτά που ανέφερα προηγουμένως. Είναι προ</w:t>
      </w:r>
      <w:r>
        <w:rPr>
          <w:rFonts w:eastAsia="Times New Roman" w:cs="Times New Roman"/>
          <w:szCs w:val="24"/>
        </w:rPr>
        <w:t>τάσεις που αντικατοπτρίζουν τη θλιβερή εμπειρία το</w:t>
      </w:r>
      <w:r>
        <w:rPr>
          <w:rFonts w:eastAsia="Times New Roman" w:cs="Times New Roman"/>
          <w:szCs w:val="24"/>
        </w:rPr>
        <w:t>ύ</w:t>
      </w:r>
      <w:r>
        <w:rPr>
          <w:rFonts w:eastAsia="Times New Roman" w:cs="Times New Roman"/>
          <w:szCs w:val="24"/>
        </w:rPr>
        <w:t xml:space="preserve"> ελληνικού λαού στα χρόνια της κρίσης και των μνημονίων. Και που μπορεί το Σύνταγμα να λειτούργησε ως ανάχωμα ή προπύργιο για κάποιες ελευθερίες και κοινωνικές εγγυήσεις, όμως αποδείχτηκε ότι υπήρξαν σοβαρ</w:t>
      </w:r>
      <w:r>
        <w:rPr>
          <w:rFonts w:eastAsia="Times New Roman" w:cs="Times New Roman"/>
          <w:szCs w:val="24"/>
        </w:rPr>
        <w:t>ές καταστρατηγήσεις και κενά προστασίας.</w:t>
      </w:r>
    </w:p>
    <w:p w14:paraId="0A5DE557"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συνολική μας, λοιπόν, προσπάθεια να επουλώσουμε πληγές, να αποκαταστήσουμε αδικίες και να προασπίσουμε τις ευάλωτες κοινωνικές ομάδες που επλήγησαν περισσότερο στην κρίση, στην προσπάθειά μας να ενισχύσουμε τη </w:t>
      </w:r>
      <w:r>
        <w:rPr>
          <w:rFonts w:eastAsia="Times New Roman" w:cs="Times New Roman"/>
          <w:szCs w:val="24"/>
        </w:rPr>
        <w:t>δ</w:t>
      </w:r>
      <w:r>
        <w:rPr>
          <w:rFonts w:eastAsia="Times New Roman" w:cs="Times New Roman"/>
          <w:szCs w:val="24"/>
        </w:rPr>
        <w:t>ημοκρατία και την εθνική κυριαρχία, ακούμε πολύ προσεκτικά τις ανάγκες της κοινωνίας και του κινήματος, που αντιστάθηκε σθεναρά όλα αυτά τα χρόνια απέναντι στις νεοφιλελεύθερες πολιτικές λιτότητας και πέτυχε σημαντικές νίκες. Ποιες είναι, λοιπόν, οι προτάσ</w:t>
      </w:r>
      <w:r>
        <w:rPr>
          <w:rFonts w:eastAsia="Times New Roman" w:cs="Times New Roman"/>
          <w:szCs w:val="24"/>
        </w:rPr>
        <w:t>εις και οι αιχμές αυτές;</w:t>
      </w:r>
    </w:p>
    <w:p w14:paraId="0A5DE558"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ενίσχυση των κοινωνικών και ατομικών δικαιωμάτων μέσα από τη ρητή αναφορά στην καθολική πρόσβαση του </w:t>
      </w:r>
      <w:r>
        <w:rPr>
          <w:rFonts w:eastAsia="Times New Roman" w:cs="Times New Roman"/>
          <w:szCs w:val="24"/>
        </w:rPr>
        <w:lastRenderedPageBreak/>
        <w:t>πληθυσμού στην ιατροφαρμακευτική περίθαλψη και την υγεία, την κατοχύρωση του δημόσιου ελέγχου των κοινωνικών αγαθών όπως</w:t>
      </w:r>
      <w:r>
        <w:rPr>
          <w:rFonts w:eastAsia="Times New Roman" w:cs="Times New Roman"/>
          <w:szCs w:val="24"/>
        </w:rPr>
        <w:t xml:space="preserve"> το νερό και ο ηλεκτρισμός, την προάσπιση των εργασιακών δικαιωμάτων μέσα από τις </w:t>
      </w:r>
      <w:r>
        <w:rPr>
          <w:rFonts w:eastAsia="Times New Roman" w:cs="Times New Roman"/>
          <w:szCs w:val="24"/>
        </w:rPr>
        <w:t>σ</w:t>
      </w:r>
      <w:r>
        <w:rPr>
          <w:rFonts w:eastAsia="Times New Roman" w:cs="Times New Roman"/>
          <w:szCs w:val="24"/>
        </w:rPr>
        <w:t xml:space="preserve">υλλογικές </w:t>
      </w:r>
      <w:r>
        <w:rPr>
          <w:rFonts w:eastAsia="Times New Roman" w:cs="Times New Roman"/>
          <w:szCs w:val="24"/>
        </w:rPr>
        <w:t>σ</w:t>
      </w:r>
      <w:r>
        <w:rPr>
          <w:rFonts w:eastAsia="Times New Roman" w:cs="Times New Roman"/>
          <w:szCs w:val="24"/>
        </w:rPr>
        <w:t xml:space="preserve">υμβάσεις και τις συλλογικές διαπραγματεύσεις. Τη διασφάλιση του εγγυημένου εισοδήματος και ενός αξιοπρεπούς επιπέδου διαβίωσης για όλους, την προστασία της ζωής, </w:t>
      </w:r>
      <w:r>
        <w:rPr>
          <w:rFonts w:eastAsia="Times New Roman" w:cs="Times New Roman"/>
          <w:szCs w:val="24"/>
        </w:rPr>
        <w:t>της τιμής και της ελευθερίας, χωρίς διάκριση με βάση το φύλο, την ταυτότητα φύλου και τον σεξουαλικό προσανατολισμό, όπως αποτυπώνεται και σε όλα τα διεθνή κείμενα. Επίσης, τη θρησκευτική ουδετερότητα του κράτους, με σεβασμό στους διακριτούς ρόλους Κράτους</w:t>
      </w:r>
      <w:r>
        <w:rPr>
          <w:rFonts w:eastAsia="Times New Roman" w:cs="Times New Roman"/>
          <w:szCs w:val="24"/>
        </w:rPr>
        <w:t xml:space="preserve"> και Εκκλησίας. Την καθιέρωση αναλογικού συστήματος στις εθνικές και αυτοδιοικητικές εκλογές, που ήδη έχει αρχίσει να απελευθερώνει δυνάμεις και ενισχύει τη συμμετοχή.</w:t>
      </w:r>
    </w:p>
    <w:p w14:paraId="0A5DE559"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Υπερασπιζόμαστε επίσης το ανώτατο όριο στη θητεία των Βουλευτών, για να πάψει να παράγει</w:t>
      </w:r>
      <w:r>
        <w:rPr>
          <w:rFonts w:eastAsia="Times New Roman" w:cs="Times New Roman"/>
          <w:szCs w:val="24"/>
        </w:rPr>
        <w:t xml:space="preserve"> πλέον το ελληνικό πολιτικό σύστημα επαγγελματίες πολιτικούς. Και βέβαια, την αλλαγή στο άρθρο 86 για «την ποινική ευθύνη των Υπουργών», ώστε να μην ξαναδούμε στο μέλλον πολιτικοί παράγοντες να </w:t>
      </w:r>
      <w:r>
        <w:rPr>
          <w:rFonts w:eastAsia="Times New Roman" w:cs="Times New Roman"/>
          <w:szCs w:val="24"/>
        </w:rPr>
        <w:lastRenderedPageBreak/>
        <w:t>χρησιμοποιούν τη θέση τους για να καλύπτουν σκάνδαλα, διαπλοκή</w:t>
      </w:r>
      <w:r>
        <w:rPr>
          <w:rFonts w:eastAsia="Times New Roman" w:cs="Times New Roman"/>
          <w:szCs w:val="24"/>
        </w:rPr>
        <w:t xml:space="preserve"> και διαφθορά. Αυτοί είναι οι βασικοί άξονες.</w:t>
      </w:r>
    </w:p>
    <w:p w14:paraId="0A5DE55A"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όμως, θα ήθελα να εστιάσω και σε μία συγκεκριμένη πρόταση μας, την οποία ανέπτυξα και στην </w:t>
      </w:r>
      <w:r>
        <w:rPr>
          <w:rFonts w:eastAsia="Times New Roman" w:cs="Times New Roman"/>
          <w:szCs w:val="24"/>
        </w:rPr>
        <w:t>ε</w:t>
      </w:r>
      <w:r>
        <w:rPr>
          <w:rFonts w:eastAsia="Times New Roman" w:cs="Times New Roman"/>
          <w:szCs w:val="24"/>
        </w:rPr>
        <w:t>πιτροπή. Είναι η πρότασή μας για να συμπεριληφθεί ρητώς στο άρθρο 102 παράγραφος 2, μεταξύ άλλων, η</w:t>
      </w:r>
      <w:r>
        <w:rPr>
          <w:rFonts w:eastAsia="Times New Roman" w:cs="Times New Roman"/>
          <w:szCs w:val="24"/>
        </w:rPr>
        <w:t xml:space="preserve"> δυνατότητα του εκλέγειν και εκλέγεσθαι στις αυτοδιοικητικές εκλογές για τους αλλοδαπούς, οι οποίοι διαβιούν μόνιμα και νόμιμα στη χώρα μας. </w:t>
      </w:r>
    </w:p>
    <w:p w14:paraId="0A5DE55B"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-και αφού ξεκαθαρίσω ότι αυτό θα γίνει στην επόμενη </w:t>
      </w:r>
      <w:r>
        <w:rPr>
          <w:rFonts w:eastAsia="Times New Roman" w:cs="Times New Roman"/>
          <w:szCs w:val="24"/>
        </w:rPr>
        <w:t>α</w:t>
      </w:r>
      <w:r>
        <w:rPr>
          <w:rFonts w:eastAsia="Times New Roman" w:cs="Times New Roman"/>
          <w:szCs w:val="24"/>
        </w:rPr>
        <w:t xml:space="preserve">ναθεωρητική Βουλή, γιατί είδαμε </w:t>
      </w:r>
      <w:r>
        <w:rPr>
          <w:rFonts w:eastAsia="Times New Roman" w:cs="Times New Roman"/>
          <w:szCs w:val="24"/>
        </w:rPr>
        <w:t xml:space="preserve">και τα fake news που κυκλοφορούν και μπορεί να χρησιμοποιηθεί ότι το λέμε για αυτές τις εκλογές, σε αυτό το σημείο έχουμε φτάσει στην </w:t>
      </w:r>
      <w:r>
        <w:rPr>
          <w:rFonts w:eastAsia="Times New Roman" w:cs="Times New Roman"/>
          <w:szCs w:val="24"/>
        </w:rPr>
        <w:t>ε</w:t>
      </w:r>
      <w:r>
        <w:rPr>
          <w:rFonts w:eastAsia="Times New Roman" w:cs="Times New Roman"/>
          <w:szCs w:val="24"/>
        </w:rPr>
        <w:t xml:space="preserve">λληνική Βουλή- θέλω να σταθώ στο γεγονός ότι υπάρχουν πολλοί συνάνθρωποί μας που κατοικούν εδώ και πολλά χρόνια στη χώρα </w:t>
      </w:r>
      <w:r>
        <w:rPr>
          <w:rFonts w:eastAsia="Times New Roman" w:cs="Times New Roman"/>
          <w:szCs w:val="24"/>
        </w:rPr>
        <w:t xml:space="preserve">με πλήρη νομιμοποιητικά έγγραφα, με συμμετοχή στις δραστηριότητες των τοπικών κοινωνιών, με σημαντική συμβολή στην ανάπτυξη της χώρας και έχουν παντρευτεί με Έλληνες και Ελληνίδες. Παρά, λοιπόν, αυτή την ουσιαστική </w:t>
      </w:r>
      <w:r>
        <w:rPr>
          <w:rFonts w:eastAsia="Times New Roman" w:cs="Times New Roman"/>
          <w:szCs w:val="24"/>
        </w:rPr>
        <w:lastRenderedPageBreak/>
        <w:t>σύνδεση και ένταξή τους τοπικές κοινωνίες</w:t>
      </w:r>
      <w:r>
        <w:rPr>
          <w:rFonts w:eastAsia="Times New Roman" w:cs="Times New Roman"/>
          <w:szCs w:val="24"/>
        </w:rPr>
        <w:t>, δεν έχουν το δικαίωμα να συναποφασίζουν για τη διοίκηση της πόλης τους και στερούνται έτσι της δυνατότητας να ασκήσουν θεμελιώδη δικαιώματα, αλλά και τις υποχρεώσεις που απορρέουν από αυτό το δικαίωμα.</w:t>
      </w:r>
    </w:p>
    <w:p w14:paraId="0A5DE55C"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Φυσικά, το συγκεκριμένο ζήτημα δεν μας απασχολεί πρώ</w:t>
      </w:r>
      <w:r>
        <w:rPr>
          <w:rFonts w:eastAsia="Times New Roman" w:cs="Times New Roman"/>
          <w:szCs w:val="24"/>
        </w:rPr>
        <w:t xml:space="preserve">τη φορά. Υπήρχε -όπως καλά γνωρίζετε- και ο ν.3838/2010 με τον οποίον προβλέφθηκε η συμμετοχή των αλλοδαπών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Α΄ βαθμού, με συγκεκριμένες προϋποθέσεις και δικλίδες, όμως κρίθηκε ως αντισυνταγματικός από την </w:t>
      </w:r>
      <w:r>
        <w:rPr>
          <w:rFonts w:eastAsia="Times New Roman" w:cs="Times New Roman"/>
          <w:szCs w:val="24"/>
        </w:rPr>
        <w:t>ο</w:t>
      </w:r>
      <w:r>
        <w:rPr>
          <w:rFonts w:eastAsia="Times New Roman" w:cs="Times New Roman"/>
          <w:szCs w:val="24"/>
        </w:rPr>
        <w:t>λομέλεια του Συμβουλίου τ</w:t>
      </w:r>
      <w:r>
        <w:rPr>
          <w:rFonts w:eastAsia="Times New Roman" w:cs="Times New Roman"/>
          <w:szCs w:val="24"/>
        </w:rPr>
        <w:t xml:space="preserve">ης Επικρατείας με μία όμως ισχυρότατη μειοψηφία, η οποία θεώρησε, χρησιμοποιώντας και τα </w:t>
      </w:r>
      <w:r>
        <w:rPr>
          <w:rFonts w:eastAsia="Times New Roman" w:cs="Times New Roman"/>
          <w:szCs w:val="24"/>
        </w:rPr>
        <w:t>π</w:t>
      </w:r>
      <w:r>
        <w:rPr>
          <w:rFonts w:eastAsia="Times New Roman" w:cs="Times New Roman"/>
          <w:szCs w:val="24"/>
        </w:rPr>
        <w:t xml:space="preserve">ρακτικά της </w:t>
      </w:r>
      <w:r>
        <w:rPr>
          <w:rFonts w:eastAsia="Times New Roman" w:cs="Times New Roman"/>
          <w:szCs w:val="24"/>
        </w:rPr>
        <w:t>α</w:t>
      </w:r>
      <w:r>
        <w:rPr>
          <w:rFonts w:eastAsia="Times New Roman" w:cs="Times New Roman"/>
          <w:szCs w:val="24"/>
        </w:rPr>
        <w:t xml:space="preserve">ναθεωρητικής </w:t>
      </w:r>
      <w:r>
        <w:rPr>
          <w:rFonts w:eastAsia="Times New Roman" w:cs="Times New Roman"/>
          <w:szCs w:val="24"/>
        </w:rPr>
        <w:t>ε</w:t>
      </w:r>
      <w:r>
        <w:rPr>
          <w:rFonts w:eastAsia="Times New Roman" w:cs="Times New Roman"/>
          <w:szCs w:val="24"/>
        </w:rPr>
        <w:t>πιτροπής του 2001, ότι με βάση τις διατάξεις όπως ισχύουν δεν αποκλείεται η συμμετοχή των αλλοδαπών, αλλά ίσα-ίσα περιλαμβάνεται.</w:t>
      </w:r>
    </w:p>
    <w:p w14:paraId="0A5DE55D" w14:textId="77777777" w:rsidR="00415E13" w:rsidRDefault="00E650A0">
      <w:pPr>
        <w:spacing w:line="600" w:lineRule="auto"/>
        <w:ind w:firstLine="720"/>
        <w:contextualSpacing/>
        <w:jc w:val="both"/>
        <w:rPr>
          <w:rFonts w:eastAsia="Times New Roman" w:cs="Times New Roman"/>
          <w:szCs w:val="24"/>
        </w:rPr>
      </w:pPr>
      <w:r w:rsidRPr="003422B2">
        <w:rPr>
          <w:rFonts w:eastAsia="Times New Roman" w:cs="Times New Roman"/>
          <w:szCs w:val="24"/>
        </w:rPr>
        <w:t>(Στο σημε</w:t>
      </w:r>
      <w:r w:rsidRPr="003422B2">
        <w:rPr>
          <w:rFonts w:eastAsia="Times New Roman" w:cs="Times New Roman"/>
          <w:szCs w:val="24"/>
        </w:rPr>
        <w:t>ίο αυτό κτυπάει προειδοποιητικά το κουδούνι λήξεως του χρόνου ομιλίας του κυρίου Βουλευτή)</w:t>
      </w:r>
    </w:p>
    <w:p w14:paraId="0A5DE55E"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14:paraId="0A5DE55F"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αξιοσημείωτο εξάλλου ότι και σε άλλες χώρες της Ευρωπαϊκής Ένωσης έχουν, εδώ και πολλά χρόνια, καθιερώσει αυτό το δικαίωμα στο συντα</w:t>
      </w:r>
      <w:r>
        <w:rPr>
          <w:rFonts w:eastAsia="Times New Roman" w:cs="Times New Roman"/>
          <w:szCs w:val="24"/>
        </w:rPr>
        <w:t xml:space="preserve">γματικό τους δίκαιο και μιλάω για την Ιρλανδία, το Βέλγιο, την Ολλανδία, τη Δανία, τη Σουηδία, τη Νορβηγία, την Ισπανία και άλλες χώρες, γεγονός που αποδεικνύει και συνιστά μια απαραίτητη συνθήκη για να συμπεριληφθεί μια τέτοια ρητή προσθήκη και στο άρθρο </w:t>
      </w:r>
      <w:r>
        <w:rPr>
          <w:rFonts w:eastAsia="Times New Roman" w:cs="Times New Roman"/>
          <w:szCs w:val="24"/>
        </w:rPr>
        <w:t>102 παράγραφος 2.</w:t>
      </w:r>
    </w:p>
    <w:p w14:paraId="0A5DE560"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λοιπόν, κυρίες κύριοι συνάδελφοι, σας καλώ να υπερψηφίσετε τις προτάσεις μας για τη </w:t>
      </w:r>
      <w:r>
        <w:rPr>
          <w:rFonts w:eastAsia="Times New Roman" w:cs="Times New Roman"/>
          <w:szCs w:val="24"/>
        </w:rPr>
        <w:t>σ</w:t>
      </w:r>
      <w:r>
        <w:rPr>
          <w:rFonts w:eastAsia="Times New Roman" w:cs="Times New Roman"/>
          <w:szCs w:val="24"/>
        </w:rPr>
        <w:t xml:space="preserve">υνταγματική Αναθεώρηση, για να φτιάξουμε ένα Σύνταγμα ζωντανό και σύγχρονο, που θα έχει «διδαχτεί» -εντός εισαγωγικών το βάζω και εγώ, κύριε </w:t>
      </w:r>
      <w:r>
        <w:rPr>
          <w:rFonts w:eastAsia="Times New Roman" w:cs="Times New Roman"/>
          <w:szCs w:val="24"/>
        </w:rPr>
        <w:t>Τασούλα- και θα αντιμετωπίζει τις πληγές του παρελθόντος. Είναι ένα Σύνταγμα που θα απαντά στις ανάγκες της κοινωνικής πλειοψηφίας και θα ανοίγει τον δρόμο για την ισότητα και την κοινωνική δικαιοσύνη, χωρίς όμως αποκλεισμούς, χωρίς αόρατες ομάδες ανθρώπων</w:t>
      </w:r>
      <w:r>
        <w:rPr>
          <w:rFonts w:eastAsia="Times New Roman" w:cs="Times New Roman"/>
          <w:szCs w:val="24"/>
        </w:rPr>
        <w:t xml:space="preserve"> και χωρίς προνόμια για τους λίγους.</w:t>
      </w:r>
    </w:p>
    <w:p w14:paraId="0A5DE561"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A5DE562" w14:textId="77777777" w:rsidR="00415E13" w:rsidRDefault="00E650A0">
      <w:pPr>
        <w:spacing w:line="600" w:lineRule="auto"/>
        <w:ind w:firstLine="720"/>
        <w:contextualSpacing/>
        <w:jc w:val="center"/>
        <w:rPr>
          <w:rFonts w:eastAsia="Times New Roman" w:cs="Times New Roman"/>
          <w:szCs w:val="24"/>
        </w:rPr>
      </w:pPr>
      <w:r w:rsidRPr="00787E1A">
        <w:rPr>
          <w:rFonts w:eastAsia="Times New Roman" w:cs="Times New Roman"/>
          <w:szCs w:val="24"/>
        </w:rPr>
        <w:t>(Χειροκροτήματα από την πτέρυγα του ΣΥΡΙΖΑ)</w:t>
      </w:r>
    </w:p>
    <w:p w14:paraId="0A5DE563" w14:textId="77777777" w:rsidR="00415E13" w:rsidRDefault="00E650A0">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ΠΡΟΕΔΡΕΥΩΝ (Δημήτριος Κρεμαστινός): </w:t>
      </w:r>
      <w:r w:rsidRPr="00787E1A">
        <w:rPr>
          <w:rFonts w:eastAsia="Times New Roman" w:cs="Times New Roman"/>
          <w:szCs w:val="24"/>
        </w:rPr>
        <w:t>Κι εγώ σας ευχαριστώ.</w:t>
      </w:r>
    </w:p>
    <w:p w14:paraId="0A5DE564"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Θελερίτη, Βουλευτής του ΣΥΡΙΖΑ, έχει τον λόγο.</w:t>
      </w:r>
    </w:p>
    <w:p w14:paraId="0A5DE565" w14:textId="77777777" w:rsidR="00415E13" w:rsidRDefault="00E650A0">
      <w:pPr>
        <w:spacing w:line="600" w:lineRule="auto"/>
        <w:ind w:firstLine="720"/>
        <w:contextualSpacing/>
        <w:jc w:val="both"/>
        <w:rPr>
          <w:rFonts w:eastAsia="Times New Roman" w:cs="Times New Roman"/>
          <w:szCs w:val="24"/>
        </w:rPr>
      </w:pPr>
      <w:r w:rsidRPr="00787E1A">
        <w:rPr>
          <w:rFonts w:eastAsia="Times New Roman" w:cs="Times New Roman"/>
          <w:b/>
          <w:szCs w:val="24"/>
        </w:rPr>
        <w:t xml:space="preserve">ΜΑΡΙΑ ΘΕΛΕΡΙΤΗ: </w:t>
      </w:r>
      <w:r w:rsidRPr="00787E1A">
        <w:rPr>
          <w:rFonts w:eastAsia="Times New Roman" w:cs="Times New Roman"/>
          <w:szCs w:val="24"/>
        </w:rPr>
        <w:t>Ευχαριστώ, κύριε Πρόεδρε.</w:t>
      </w:r>
    </w:p>
    <w:p w14:paraId="0A5DE566" w14:textId="77777777" w:rsidR="00415E13" w:rsidRDefault="00E650A0">
      <w:pPr>
        <w:spacing w:line="600" w:lineRule="auto"/>
        <w:ind w:firstLine="720"/>
        <w:contextualSpacing/>
        <w:jc w:val="both"/>
        <w:rPr>
          <w:rFonts w:eastAsia="Times New Roman" w:cs="Times New Roman"/>
          <w:szCs w:val="24"/>
        </w:rPr>
      </w:pPr>
      <w:r w:rsidRPr="00787E1A">
        <w:rPr>
          <w:rFonts w:eastAsia="Times New Roman" w:cs="Times New Roman"/>
          <w:szCs w:val="24"/>
        </w:rPr>
        <w:t xml:space="preserve">Αγαπητές συναδέλφισσες και συνάδελφοι, </w:t>
      </w:r>
      <w:r>
        <w:rPr>
          <w:rFonts w:eastAsia="Times New Roman" w:cs="Times New Roman"/>
          <w:szCs w:val="24"/>
        </w:rPr>
        <w:t xml:space="preserve">θα ήθελα να ξεκινήσω την ομιλία μου απαντώντας σε ένα καίριο, κατά τη γνώμη μου, ερώτημα: Γιατί επιλέξαμε και προχωρήσαμε τη </w:t>
      </w:r>
      <w:r>
        <w:rPr>
          <w:rFonts w:eastAsia="Times New Roman" w:cs="Times New Roman"/>
          <w:szCs w:val="24"/>
        </w:rPr>
        <w:t>σ</w:t>
      </w:r>
      <w:r>
        <w:rPr>
          <w:rFonts w:eastAsia="Times New Roman" w:cs="Times New Roman"/>
          <w:szCs w:val="24"/>
        </w:rPr>
        <w:t xml:space="preserve">υνταγματική Αναθεώρηση τώρα, σε αυτή τη συγκυρία; </w:t>
      </w:r>
    </w:p>
    <w:p w14:paraId="0A5DE56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Όπως είναι γνωστό και αναφέρθηκε από πολ</w:t>
      </w:r>
      <w:r>
        <w:rPr>
          <w:rFonts w:eastAsia="Times New Roman" w:cs="Times New Roman"/>
          <w:szCs w:val="24"/>
        </w:rPr>
        <w:t>λούς ομιλητές και ομιλήτριες, η οικονομική κρίση δεν αποδόμησε μόνο την κοινωνικοοικονομική ζωή της χώρας, αλλά κατέστησε έκδηλες τις παθογένειες του πολιτικού συστήματος, έχει περιθωριοποιήσει συνταγματικά όργανα του κράτους και έχει καταστήσει, προφανώς,</w:t>
      </w:r>
      <w:r>
        <w:rPr>
          <w:rFonts w:eastAsia="Times New Roman" w:cs="Times New Roman"/>
          <w:szCs w:val="24"/>
        </w:rPr>
        <w:t xml:space="preserve"> τη μετάλλαξη των πολιτειακών δομών. </w:t>
      </w:r>
    </w:p>
    <w:p w14:paraId="0A5DE56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Εκτός, λοιπόν, από τις παθογένειες του πολιτικού συστήματος, επέφερε την απαξίωση του δικαιώματος στην εργασία, την απορρύθμιση και της αγοράς εργασίας, δημιούργησε </w:t>
      </w:r>
      <w:r w:rsidRPr="000070C7">
        <w:rPr>
          <w:rFonts w:eastAsia="Times New Roman" w:cs="Times New Roman"/>
          <w:szCs w:val="24"/>
        </w:rPr>
        <w:t xml:space="preserve">σοβαρά ρήγματα </w:t>
      </w:r>
      <w:r>
        <w:rPr>
          <w:rFonts w:eastAsia="Times New Roman" w:cs="Times New Roman"/>
          <w:szCs w:val="24"/>
        </w:rPr>
        <w:t xml:space="preserve">στα </w:t>
      </w:r>
      <w:r w:rsidRPr="000070C7">
        <w:rPr>
          <w:rFonts w:eastAsia="Times New Roman" w:cs="Times New Roman"/>
          <w:szCs w:val="24"/>
        </w:rPr>
        <w:t>δικαιώματα</w:t>
      </w:r>
      <w:r w:rsidRPr="001D26CC">
        <w:rPr>
          <w:rFonts w:eastAsia="Times New Roman" w:cs="Times New Roman"/>
          <w:szCs w:val="24"/>
        </w:rPr>
        <w:t>,</w:t>
      </w:r>
      <w:r>
        <w:rPr>
          <w:rFonts w:eastAsia="Times New Roman" w:cs="Times New Roman"/>
          <w:szCs w:val="24"/>
        </w:rPr>
        <w:t xml:space="preserve"> που σε πολλές περιπτώσ</w:t>
      </w:r>
      <w:r>
        <w:rPr>
          <w:rFonts w:eastAsia="Times New Roman" w:cs="Times New Roman"/>
          <w:szCs w:val="24"/>
        </w:rPr>
        <w:t>εις κα</w:t>
      </w:r>
      <w:r>
        <w:rPr>
          <w:rFonts w:eastAsia="Times New Roman" w:cs="Times New Roman"/>
          <w:szCs w:val="24"/>
        </w:rPr>
        <w:lastRenderedPageBreak/>
        <w:t>ταργήθηκαν ή άρθηκαν λίγες μέρες ή και ώρες</w:t>
      </w:r>
      <w:r w:rsidRPr="001D26CC">
        <w:rPr>
          <w:rFonts w:eastAsia="Times New Roman" w:cs="Times New Roman"/>
          <w:szCs w:val="24"/>
        </w:rPr>
        <w:t>,</w:t>
      </w:r>
      <w:r>
        <w:rPr>
          <w:rFonts w:eastAsia="Times New Roman" w:cs="Times New Roman"/>
          <w:szCs w:val="24"/>
        </w:rPr>
        <w:t xml:space="preserve"> και κυρίως δημιούργησε την κρίση αντιπροσωπευτικότητας, κλονίζοντας την εμπιστοσύνη των πολιτών στο πολιτικό σύστημα και στους θεσμούς της </w:t>
      </w:r>
      <w:r>
        <w:rPr>
          <w:rFonts w:eastAsia="Times New Roman" w:cs="Times New Roman"/>
          <w:szCs w:val="24"/>
        </w:rPr>
        <w:t>δ</w:t>
      </w:r>
      <w:r>
        <w:rPr>
          <w:rFonts w:eastAsia="Times New Roman" w:cs="Times New Roman"/>
          <w:szCs w:val="24"/>
        </w:rPr>
        <w:t>ημοκρατίας, με ό,τι κινδύνους συνεπάγεται. Επομένως</w:t>
      </w:r>
      <w:r w:rsidRPr="000070C7">
        <w:rPr>
          <w:rFonts w:eastAsia="Times New Roman" w:cs="Times New Roman"/>
          <w:szCs w:val="24"/>
        </w:rPr>
        <w:t xml:space="preserve"> σήμερα οφείλο</w:t>
      </w:r>
      <w:r w:rsidRPr="000070C7">
        <w:rPr>
          <w:rFonts w:eastAsia="Times New Roman" w:cs="Times New Roman"/>
          <w:szCs w:val="24"/>
        </w:rPr>
        <w:t xml:space="preserve">υμε να </w:t>
      </w:r>
      <w:r>
        <w:rPr>
          <w:rFonts w:eastAsia="Times New Roman" w:cs="Times New Roman"/>
          <w:szCs w:val="24"/>
        </w:rPr>
        <w:t xml:space="preserve">καλύψουμε αυτή την ανάγκη -και επειδή πολύ μιλήσαμε για τραύματα- επουλώνοντας, λοιπόν, τα τραύματα και υιοθετώντας θεσμικά αντίβαρα σε αυτή τη νέα πραγματικότητα. </w:t>
      </w:r>
    </w:p>
    <w:p w14:paraId="0A5DE56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Έχει, λοιπόν, σημασία σήμερα σ</w:t>
      </w:r>
      <w:r w:rsidRPr="000070C7">
        <w:rPr>
          <w:rFonts w:eastAsia="Times New Roman" w:cs="Times New Roman"/>
          <w:szCs w:val="24"/>
        </w:rPr>
        <w:t xml:space="preserve">την παρούσα </w:t>
      </w:r>
      <w:r>
        <w:rPr>
          <w:rFonts w:eastAsia="Times New Roman" w:cs="Times New Roman"/>
          <w:szCs w:val="24"/>
        </w:rPr>
        <w:t>Α</w:t>
      </w:r>
      <w:r w:rsidRPr="000070C7">
        <w:rPr>
          <w:rFonts w:eastAsia="Times New Roman" w:cs="Times New Roman"/>
          <w:szCs w:val="24"/>
        </w:rPr>
        <w:t>ναθεώρηση να διαμορφωθούν συναινέσεις</w:t>
      </w:r>
      <w:r>
        <w:rPr>
          <w:rFonts w:eastAsia="Times New Roman" w:cs="Times New Roman"/>
          <w:szCs w:val="24"/>
        </w:rPr>
        <w:t>, όχ</w:t>
      </w:r>
      <w:r>
        <w:rPr>
          <w:rFonts w:eastAsia="Times New Roman" w:cs="Times New Roman"/>
          <w:szCs w:val="24"/>
        </w:rPr>
        <w:t xml:space="preserve">ι γιατί υπάρχει κοινή ιδεολογική αντίληψη και όχι γιατί πρέπει να τα αφήσουμε αυτά στην άκρη, όπως ανέφερε η κ. Μπακογιάννη, αλλά </w:t>
      </w:r>
      <w:r>
        <w:rPr>
          <w:rFonts w:eastAsia="Times New Roman" w:cs="Times New Roman"/>
          <w:szCs w:val="24"/>
        </w:rPr>
        <w:t xml:space="preserve">γιατί πρέπει να σταθούμε </w:t>
      </w:r>
      <w:r>
        <w:rPr>
          <w:rFonts w:eastAsia="Times New Roman" w:cs="Times New Roman"/>
          <w:szCs w:val="24"/>
        </w:rPr>
        <w:t>ιδιαίτερα στην απάλειψη των παραγόντων που διάβρωσαν το δημοκρατικό και δικαιοκρατικό χαρακτήρα του π</w:t>
      </w:r>
      <w:r>
        <w:rPr>
          <w:rFonts w:eastAsia="Times New Roman" w:cs="Times New Roman"/>
          <w:szCs w:val="24"/>
        </w:rPr>
        <w:t>ολιτεύματος, να αναστοχαστούμε</w:t>
      </w:r>
      <w:r w:rsidRPr="000070C7">
        <w:rPr>
          <w:rFonts w:eastAsia="Times New Roman" w:cs="Times New Roman"/>
          <w:szCs w:val="24"/>
        </w:rPr>
        <w:t xml:space="preserve"> και </w:t>
      </w:r>
      <w:r>
        <w:rPr>
          <w:rFonts w:eastAsia="Times New Roman" w:cs="Times New Roman"/>
          <w:szCs w:val="24"/>
        </w:rPr>
        <w:t>ν</w:t>
      </w:r>
      <w:r w:rsidRPr="000070C7">
        <w:rPr>
          <w:rFonts w:eastAsia="Times New Roman" w:cs="Times New Roman"/>
          <w:szCs w:val="24"/>
        </w:rPr>
        <w:t>α δούμε ακριβώς</w:t>
      </w:r>
      <w:r>
        <w:rPr>
          <w:rFonts w:eastAsia="Times New Roman" w:cs="Times New Roman"/>
          <w:szCs w:val="24"/>
        </w:rPr>
        <w:t xml:space="preserve"> πώς πρέπει να τα αντιμετωπίσουμε. </w:t>
      </w:r>
    </w:p>
    <w:p w14:paraId="0A5DE56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Τι επιχειρούμε εμείς και τι σκοπεύουμε; Να εμβαθύνουμε τη </w:t>
      </w:r>
      <w:r>
        <w:rPr>
          <w:rFonts w:eastAsia="Times New Roman" w:cs="Times New Roman"/>
          <w:szCs w:val="24"/>
        </w:rPr>
        <w:t>δ</w:t>
      </w:r>
      <w:r>
        <w:rPr>
          <w:rFonts w:eastAsia="Times New Roman" w:cs="Times New Roman"/>
          <w:szCs w:val="24"/>
        </w:rPr>
        <w:t>ημοκρατία και να ενισχύσουμε τη λαϊκή κυριαρχία, να ενισχύσουμε και να διευρύνουμε τα δικαιώματα,</w:t>
      </w:r>
      <w:r w:rsidRPr="000070C7">
        <w:rPr>
          <w:rFonts w:eastAsia="Times New Roman" w:cs="Times New Roman"/>
          <w:szCs w:val="24"/>
        </w:rPr>
        <w:t xml:space="preserve"> να αποκαταστ</w:t>
      </w:r>
      <w:r w:rsidRPr="000070C7">
        <w:rPr>
          <w:rFonts w:eastAsia="Times New Roman" w:cs="Times New Roman"/>
          <w:szCs w:val="24"/>
        </w:rPr>
        <w:t xml:space="preserve">ήσουμε </w:t>
      </w:r>
      <w:r w:rsidRPr="000070C7">
        <w:rPr>
          <w:rFonts w:eastAsia="Times New Roman" w:cs="Times New Roman"/>
          <w:szCs w:val="24"/>
        </w:rPr>
        <w:lastRenderedPageBreak/>
        <w:t xml:space="preserve">τη σχέση </w:t>
      </w:r>
      <w:r>
        <w:rPr>
          <w:rFonts w:eastAsia="Times New Roman" w:cs="Times New Roman"/>
          <w:szCs w:val="24"/>
        </w:rPr>
        <w:t xml:space="preserve">εμπιστοσύνης, </w:t>
      </w:r>
      <w:r w:rsidRPr="000070C7">
        <w:rPr>
          <w:rFonts w:eastAsia="Times New Roman" w:cs="Times New Roman"/>
          <w:szCs w:val="24"/>
        </w:rPr>
        <w:t>που έχει</w:t>
      </w:r>
      <w:r>
        <w:rPr>
          <w:rFonts w:eastAsia="Times New Roman" w:cs="Times New Roman"/>
          <w:szCs w:val="24"/>
        </w:rPr>
        <w:t xml:space="preserve"> έλθει σε ρήξη, των πολιτών</w:t>
      </w:r>
      <w:r w:rsidRPr="000070C7">
        <w:rPr>
          <w:rFonts w:eastAsia="Times New Roman" w:cs="Times New Roman"/>
          <w:szCs w:val="24"/>
        </w:rPr>
        <w:t xml:space="preserve"> δηλαδή με το πολιτικό σύστημα και τη </w:t>
      </w:r>
      <w:r>
        <w:rPr>
          <w:rFonts w:eastAsia="Times New Roman" w:cs="Times New Roman"/>
          <w:szCs w:val="24"/>
        </w:rPr>
        <w:t>δ</w:t>
      </w:r>
      <w:r w:rsidRPr="000070C7">
        <w:rPr>
          <w:rFonts w:eastAsia="Times New Roman" w:cs="Times New Roman"/>
          <w:szCs w:val="24"/>
        </w:rPr>
        <w:t>ημοκρατία και να ενισχύσουμε</w:t>
      </w:r>
      <w:r>
        <w:rPr>
          <w:rFonts w:eastAsia="Times New Roman" w:cs="Times New Roman"/>
          <w:szCs w:val="24"/>
        </w:rPr>
        <w:t xml:space="preserve"> την αποκέντρωση</w:t>
      </w:r>
      <w:r w:rsidRPr="000070C7">
        <w:rPr>
          <w:rFonts w:eastAsia="Times New Roman" w:cs="Times New Roman"/>
          <w:szCs w:val="24"/>
        </w:rPr>
        <w:t xml:space="preserve"> το</w:t>
      </w:r>
      <w:r>
        <w:rPr>
          <w:rFonts w:eastAsia="Times New Roman" w:cs="Times New Roman"/>
          <w:szCs w:val="24"/>
        </w:rPr>
        <w:t>υ</w:t>
      </w:r>
      <w:r w:rsidRPr="000070C7">
        <w:rPr>
          <w:rFonts w:eastAsia="Times New Roman" w:cs="Times New Roman"/>
          <w:szCs w:val="24"/>
        </w:rPr>
        <w:t xml:space="preserve"> πολιτικού </w:t>
      </w:r>
      <w:r>
        <w:rPr>
          <w:rFonts w:eastAsia="Times New Roman" w:cs="Times New Roman"/>
          <w:szCs w:val="24"/>
        </w:rPr>
        <w:t xml:space="preserve">και διοικητικού </w:t>
      </w:r>
      <w:r w:rsidRPr="000070C7">
        <w:rPr>
          <w:rFonts w:eastAsia="Times New Roman" w:cs="Times New Roman"/>
          <w:szCs w:val="24"/>
        </w:rPr>
        <w:t>συστήματος</w:t>
      </w:r>
      <w:r>
        <w:rPr>
          <w:rFonts w:eastAsia="Times New Roman" w:cs="Times New Roman"/>
          <w:szCs w:val="24"/>
        </w:rPr>
        <w:t>.</w:t>
      </w:r>
    </w:p>
    <w:p w14:paraId="0A5DE56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Αρχίζω με το πρώτο, την εμβάθυνση της</w:t>
      </w:r>
      <w:r w:rsidRPr="000070C7">
        <w:rPr>
          <w:rFonts w:eastAsia="Times New Roman" w:cs="Times New Roman"/>
          <w:szCs w:val="24"/>
        </w:rPr>
        <w:t xml:space="preserve"> </w:t>
      </w:r>
      <w:r>
        <w:rPr>
          <w:rFonts w:eastAsia="Times New Roman" w:cs="Times New Roman"/>
          <w:szCs w:val="24"/>
        </w:rPr>
        <w:t>δ</w:t>
      </w:r>
      <w:r w:rsidRPr="000070C7">
        <w:rPr>
          <w:rFonts w:eastAsia="Times New Roman" w:cs="Times New Roman"/>
          <w:szCs w:val="24"/>
        </w:rPr>
        <w:t>ημοκρατίας και</w:t>
      </w:r>
      <w:r>
        <w:rPr>
          <w:rFonts w:eastAsia="Times New Roman" w:cs="Times New Roman"/>
          <w:szCs w:val="24"/>
        </w:rPr>
        <w:t xml:space="preserve"> την ενίσχυση</w:t>
      </w:r>
      <w:r w:rsidRPr="000070C7">
        <w:rPr>
          <w:rFonts w:eastAsia="Times New Roman" w:cs="Times New Roman"/>
          <w:szCs w:val="24"/>
        </w:rPr>
        <w:t xml:space="preserve"> της </w:t>
      </w:r>
      <w:r>
        <w:rPr>
          <w:rFonts w:eastAsia="Times New Roman" w:cs="Times New Roman"/>
          <w:szCs w:val="24"/>
        </w:rPr>
        <w:t>λαϊκής κυριαρχίας. Εδώ δίνουμε ιδιαίτερη σημασία στην ενίσχυση της αντιπροσωπευτικότητας, με την καθιέρωση της απλής αναλογικής και σε εθνικό και σε τοπικό επίπεδο. Ε</w:t>
      </w:r>
      <w:r w:rsidRPr="000070C7">
        <w:rPr>
          <w:rFonts w:eastAsia="Times New Roman" w:cs="Times New Roman"/>
          <w:szCs w:val="24"/>
        </w:rPr>
        <w:t xml:space="preserve">νισχύουμε την άμεση </w:t>
      </w:r>
      <w:r>
        <w:rPr>
          <w:rFonts w:eastAsia="Times New Roman" w:cs="Times New Roman"/>
          <w:szCs w:val="24"/>
        </w:rPr>
        <w:t>δ</w:t>
      </w:r>
      <w:r w:rsidRPr="000070C7">
        <w:rPr>
          <w:rFonts w:eastAsia="Times New Roman" w:cs="Times New Roman"/>
          <w:szCs w:val="24"/>
        </w:rPr>
        <w:t xml:space="preserve">ημοκρατία και </w:t>
      </w:r>
      <w:r>
        <w:rPr>
          <w:rFonts w:eastAsia="Times New Roman" w:cs="Times New Roman"/>
          <w:szCs w:val="24"/>
        </w:rPr>
        <w:t>σε ε</w:t>
      </w:r>
      <w:r w:rsidRPr="000070C7">
        <w:rPr>
          <w:rFonts w:eastAsia="Times New Roman" w:cs="Times New Roman"/>
          <w:szCs w:val="24"/>
        </w:rPr>
        <w:t xml:space="preserve">θνικό και </w:t>
      </w:r>
      <w:r>
        <w:rPr>
          <w:rFonts w:eastAsia="Times New Roman" w:cs="Times New Roman"/>
          <w:szCs w:val="24"/>
        </w:rPr>
        <w:t xml:space="preserve">σε </w:t>
      </w:r>
      <w:r w:rsidRPr="000070C7">
        <w:rPr>
          <w:rFonts w:eastAsia="Times New Roman" w:cs="Times New Roman"/>
          <w:szCs w:val="24"/>
        </w:rPr>
        <w:t>τοπικό επίπεδο</w:t>
      </w:r>
      <w:r>
        <w:rPr>
          <w:rFonts w:eastAsia="Times New Roman" w:cs="Times New Roman"/>
          <w:szCs w:val="24"/>
        </w:rPr>
        <w:t xml:space="preserve"> και ι</w:t>
      </w:r>
      <w:r>
        <w:rPr>
          <w:rFonts w:eastAsia="Times New Roman" w:cs="Times New Roman"/>
          <w:szCs w:val="24"/>
        </w:rPr>
        <w:t>διαίτερα στο τοπικό με τις τοπικές συνελεύσεις, τα δημοψηφίσματα και τις λαϊκές πρωτοβουλίες. Δίνουμε τη</w:t>
      </w:r>
      <w:r w:rsidRPr="000070C7">
        <w:rPr>
          <w:rFonts w:eastAsia="Times New Roman" w:cs="Times New Roman"/>
          <w:szCs w:val="24"/>
        </w:rPr>
        <w:t xml:space="preserve"> δυνατότητα </w:t>
      </w:r>
      <w:r>
        <w:rPr>
          <w:rFonts w:eastAsia="Times New Roman" w:cs="Times New Roman"/>
          <w:szCs w:val="24"/>
        </w:rPr>
        <w:t xml:space="preserve">νομοθετικής πρωτοβουλίας και για τους πολίτες που έχουν </w:t>
      </w:r>
      <w:r w:rsidRPr="000070C7">
        <w:rPr>
          <w:rFonts w:eastAsia="Times New Roman" w:cs="Times New Roman"/>
          <w:szCs w:val="24"/>
        </w:rPr>
        <w:t xml:space="preserve">εκλογικό δικαίωμα </w:t>
      </w:r>
      <w:r>
        <w:rPr>
          <w:rFonts w:eastAsia="Times New Roman" w:cs="Times New Roman"/>
          <w:szCs w:val="24"/>
        </w:rPr>
        <w:t>κ</w:t>
      </w:r>
      <w:r w:rsidRPr="000070C7">
        <w:rPr>
          <w:rFonts w:eastAsia="Times New Roman" w:cs="Times New Roman"/>
          <w:szCs w:val="24"/>
        </w:rPr>
        <w:t xml:space="preserve">αι </w:t>
      </w:r>
      <w:r>
        <w:rPr>
          <w:rFonts w:eastAsia="Times New Roman" w:cs="Times New Roman"/>
          <w:szCs w:val="24"/>
        </w:rPr>
        <w:t>-</w:t>
      </w:r>
      <w:r w:rsidRPr="000070C7">
        <w:rPr>
          <w:rFonts w:eastAsia="Times New Roman" w:cs="Times New Roman"/>
          <w:szCs w:val="24"/>
        </w:rPr>
        <w:t>γιατί όχι</w:t>
      </w:r>
      <w:r>
        <w:rPr>
          <w:rFonts w:eastAsia="Times New Roman" w:cs="Times New Roman"/>
          <w:szCs w:val="24"/>
        </w:rPr>
        <w:t>,</w:t>
      </w:r>
      <w:r w:rsidRPr="000070C7">
        <w:rPr>
          <w:rFonts w:eastAsia="Times New Roman" w:cs="Times New Roman"/>
          <w:szCs w:val="24"/>
        </w:rPr>
        <w:t xml:space="preserve"> θα έλεγα εγώ</w:t>
      </w:r>
      <w:r>
        <w:rPr>
          <w:rFonts w:eastAsia="Times New Roman" w:cs="Times New Roman"/>
          <w:szCs w:val="24"/>
        </w:rPr>
        <w:t>-</w:t>
      </w:r>
      <w:r w:rsidRPr="000070C7">
        <w:rPr>
          <w:rFonts w:eastAsia="Times New Roman" w:cs="Times New Roman"/>
          <w:szCs w:val="24"/>
        </w:rPr>
        <w:t xml:space="preserve"> </w:t>
      </w:r>
      <w:r>
        <w:rPr>
          <w:rFonts w:eastAsia="Times New Roman" w:cs="Times New Roman"/>
          <w:szCs w:val="24"/>
        </w:rPr>
        <w:t>για τους θεσμικούς εκπροσώπους της τ</w:t>
      </w:r>
      <w:r>
        <w:rPr>
          <w:rFonts w:eastAsia="Times New Roman" w:cs="Times New Roman"/>
          <w:szCs w:val="24"/>
        </w:rPr>
        <w:t xml:space="preserve">οπικής αυτοδιοίκησης, για θέματα αρμοδιότητας της τοπικής αυτοδιοίκησης. </w:t>
      </w:r>
    </w:p>
    <w:p w14:paraId="0A5DE56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Δεύτερον, ενισχύουμε και διευρύνουμε τα δικαιώματα και προστατεύουμε τα δημόσια αγαθά. Αναφέρθηκε σε αυτά η συνάδελφος κ. Χριστοδουλοπούλου. Δεν θα αναφερθώ στον </w:t>
      </w:r>
      <w:r>
        <w:rPr>
          <w:rFonts w:eastAsia="Times New Roman" w:cs="Times New Roman"/>
          <w:szCs w:val="24"/>
        </w:rPr>
        <w:lastRenderedPageBreak/>
        <w:t>τρόπο με τον οποίο π</w:t>
      </w:r>
      <w:r>
        <w:rPr>
          <w:rFonts w:eastAsia="Times New Roman" w:cs="Times New Roman"/>
          <w:szCs w:val="24"/>
        </w:rPr>
        <w:t>ροστατεύουμε τα δημόσια αγαθά, νερό, ενέργεια, παιδεία, υγεία κ.λπ.</w:t>
      </w:r>
      <w:r>
        <w:rPr>
          <w:rFonts w:eastAsia="Times New Roman" w:cs="Times New Roman"/>
          <w:szCs w:val="24"/>
        </w:rPr>
        <w:t>.</w:t>
      </w:r>
      <w:r>
        <w:rPr>
          <w:rFonts w:eastAsia="Times New Roman" w:cs="Times New Roman"/>
          <w:szCs w:val="24"/>
        </w:rPr>
        <w:t xml:space="preserve"> Θεωρώ, όμως, εξαιρετικά σοβαρή την ενίσχυση των δικαιωμάτων για το άρθρο 102 στο οποίο αναφέρθηκε και ο συνάδελφος κ. Ψυχογιός, ότι πρέπει να αναγνωρίσουμε τα πολιτικά δικαιώματα των πολι</w:t>
      </w:r>
      <w:r>
        <w:rPr>
          <w:rFonts w:eastAsia="Times New Roman" w:cs="Times New Roman"/>
          <w:szCs w:val="24"/>
        </w:rPr>
        <w:t xml:space="preserve">τών τρίτων χωρών που κατοικούν και εργάζονται στην Ελλάδα, δηλαδή το δικαίωμα του εκλέγειν και εκλέγεσθαι στην τοπική αυτοδιοίκηση για τους αλλοδαπούς που διαβιούν μόνιμα και νόμιμα στην ελληνική επικράτεια. Είναι ένα σημαντικό ζήτημα </w:t>
      </w:r>
      <w:r>
        <w:rPr>
          <w:rFonts w:eastAsia="Times New Roman" w:cs="Times New Roman"/>
          <w:szCs w:val="24"/>
        </w:rPr>
        <w:t>δ</w:t>
      </w:r>
      <w:r>
        <w:rPr>
          <w:rFonts w:eastAsia="Times New Roman" w:cs="Times New Roman"/>
          <w:szCs w:val="24"/>
        </w:rPr>
        <w:t>ημοκρατίας και απαντ</w:t>
      </w:r>
      <w:r>
        <w:rPr>
          <w:rFonts w:eastAsia="Times New Roman" w:cs="Times New Roman"/>
          <w:szCs w:val="24"/>
        </w:rPr>
        <w:t xml:space="preserve">ά στον στόχο της ουσιαστικής ένταξής τους στις εκάστοτε τοπικές κοινωνίες. </w:t>
      </w:r>
    </w:p>
    <w:p w14:paraId="0A5DE56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Εδώ, επιτρέψτε μου να θυμίσω ότι αυτό το δικαίωμα των πολιτών των τρίτων χωρών στις εκλογές της τοπικής αυτοδιοίκησης δεν μας απασχολεί για πρώτη φορά στην Ελλάδα. Ήδη με τον ν.383</w:t>
      </w:r>
      <w:r>
        <w:rPr>
          <w:rFonts w:eastAsia="Times New Roman" w:cs="Times New Roman"/>
          <w:szCs w:val="24"/>
        </w:rPr>
        <w:t xml:space="preserve">8/2010 προβλέφθηκε η συμμετοχή τους στις εκλογές τοπικής αυτοδιοίκησης </w:t>
      </w:r>
      <w:r>
        <w:rPr>
          <w:rFonts w:eastAsia="Times New Roman" w:cs="Times New Roman"/>
          <w:szCs w:val="24"/>
        </w:rPr>
        <w:t xml:space="preserve">Α΄ </w:t>
      </w:r>
      <w:r>
        <w:rPr>
          <w:rFonts w:eastAsia="Times New Roman" w:cs="Times New Roman"/>
          <w:szCs w:val="24"/>
        </w:rPr>
        <w:t>βαθμού. Οι διατάξεις αυτές εφαρμόστηκαν μόνο στις αυτοδιοικητικές εκλογές του 2010, καθώς στη συνέχεια κρίθηκαν, απ’ ό,τι γνωρίζετε, αντισυνταγματικές με την απόφαση της ολομέλειας τ</w:t>
      </w:r>
      <w:r>
        <w:rPr>
          <w:rFonts w:eastAsia="Times New Roman" w:cs="Times New Roman"/>
          <w:szCs w:val="24"/>
        </w:rPr>
        <w:t xml:space="preserve">ου Συμβουλίου της Επικρατείας. </w:t>
      </w:r>
      <w:r>
        <w:rPr>
          <w:rFonts w:eastAsia="Times New Roman" w:cs="Times New Roman"/>
          <w:szCs w:val="24"/>
        </w:rPr>
        <w:lastRenderedPageBreak/>
        <w:t xml:space="preserve">Άρα θεωρώ πάρα πολύ σημαντικό να μπορούμε να μιλήσουμε για την ψήφο αυτή. </w:t>
      </w:r>
    </w:p>
    <w:p w14:paraId="0A5DE56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Ερχόμαστε τώρα –και θα αναφερθώ πιο αναλυτικά- στην τοπική αυτοδιοίκηση. Στην τοπική αυτοδιοίκηση, λοιπόν, μπορούμε να αναφέρουμε ότι με την Αναθεώρησ</w:t>
      </w:r>
      <w:r>
        <w:rPr>
          <w:rFonts w:eastAsia="Times New Roman" w:cs="Times New Roman"/>
          <w:szCs w:val="24"/>
        </w:rPr>
        <w:t>η του 2001 άλλαξαν πάρα πολλά και έγιναν σημαντικές θεσμικές αλλαγές ως προς τη λειτουργία και την οργάνωση των οργανισμών τοπικής αυτοδιοίκησης. Όμως, δεν έλυσαν βασικές λειτουργίες του διοικητικού και πολιτικού συστήματος.</w:t>
      </w:r>
    </w:p>
    <w:p w14:paraId="0A5DE56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Εδώ, λοιπόν, σήμερα ερχόμαστε ε</w:t>
      </w:r>
      <w:r>
        <w:rPr>
          <w:rFonts w:eastAsia="Times New Roman" w:cs="Times New Roman"/>
          <w:szCs w:val="24"/>
        </w:rPr>
        <w:t>μείς και λέμε ότι, για να μπορούν να λυθούν και να αντιμετωπιστούν αυτές οι δυσλειτουργίες, πρέπει να μιλήσουμε για μια γενναία αλλαγή, αναδιάρθρωση του πολιτικού και διοικητικού συστήματος. Και γιατί μιλάμε για μια γενναία αναδιάρθρωση του πολιτικού και δ</w:t>
      </w:r>
      <w:r>
        <w:rPr>
          <w:rFonts w:eastAsia="Times New Roman" w:cs="Times New Roman"/>
          <w:szCs w:val="24"/>
        </w:rPr>
        <w:t xml:space="preserve">ιοικητικού συστήματος; Γιατί θεωρούμε ότι ήρθε η ώρα που η κεντρική διοίκηση θα πρέπει να έχει έναν επιτελικό ρόλο και ο πρώτος και δεύτερος βαθμός να μπορούν να υλοποιούν τις αρμοδιότητες. Άρα είναι πάρα πολύ σημαντικό να δούμε την αναθεώρηση </w:t>
      </w:r>
      <w:r w:rsidRPr="000070C7">
        <w:rPr>
          <w:rFonts w:eastAsia="Times New Roman" w:cs="Times New Roman"/>
          <w:szCs w:val="24"/>
        </w:rPr>
        <w:t>του άρθρου 1</w:t>
      </w:r>
      <w:r w:rsidRPr="000070C7">
        <w:rPr>
          <w:rFonts w:eastAsia="Times New Roman" w:cs="Times New Roman"/>
          <w:szCs w:val="24"/>
        </w:rPr>
        <w:t>01</w:t>
      </w:r>
      <w:r>
        <w:rPr>
          <w:rFonts w:eastAsia="Times New Roman" w:cs="Times New Roman"/>
          <w:szCs w:val="24"/>
        </w:rPr>
        <w:t xml:space="preserve">. </w:t>
      </w:r>
    </w:p>
    <w:p w14:paraId="0A5DE57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Τι προβλέπεται, λοιπόν, εκεί; Π</w:t>
      </w:r>
      <w:r w:rsidRPr="000070C7">
        <w:rPr>
          <w:rFonts w:eastAsia="Times New Roman" w:cs="Times New Roman"/>
          <w:szCs w:val="24"/>
        </w:rPr>
        <w:t>ροβλέπεται</w:t>
      </w:r>
      <w:r>
        <w:rPr>
          <w:rFonts w:eastAsia="Times New Roman" w:cs="Times New Roman"/>
          <w:szCs w:val="24"/>
        </w:rPr>
        <w:t xml:space="preserve"> </w:t>
      </w:r>
      <w:r w:rsidRPr="000070C7">
        <w:rPr>
          <w:rFonts w:eastAsia="Times New Roman" w:cs="Times New Roman"/>
          <w:szCs w:val="24"/>
        </w:rPr>
        <w:t xml:space="preserve">ότι </w:t>
      </w:r>
      <w:r>
        <w:rPr>
          <w:rFonts w:eastAsia="Times New Roman" w:cs="Times New Roman"/>
          <w:szCs w:val="24"/>
        </w:rPr>
        <w:t xml:space="preserve">η </w:t>
      </w:r>
      <w:r w:rsidRPr="000070C7">
        <w:rPr>
          <w:rFonts w:eastAsia="Times New Roman" w:cs="Times New Roman"/>
          <w:szCs w:val="24"/>
        </w:rPr>
        <w:t xml:space="preserve">κεντρική διοίκηση θα </w:t>
      </w:r>
      <w:r>
        <w:rPr>
          <w:rFonts w:eastAsia="Times New Roman" w:cs="Times New Roman"/>
          <w:szCs w:val="24"/>
        </w:rPr>
        <w:t xml:space="preserve">μπορεί με νόμο να ορίζει </w:t>
      </w:r>
      <w:r w:rsidRPr="000070C7">
        <w:rPr>
          <w:rFonts w:eastAsia="Times New Roman" w:cs="Times New Roman"/>
          <w:szCs w:val="24"/>
        </w:rPr>
        <w:t>τον τρόπο της περιφερειακής οργάνωσης</w:t>
      </w:r>
      <w:r>
        <w:rPr>
          <w:rFonts w:eastAsia="Times New Roman" w:cs="Times New Roman"/>
          <w:szCs w:val="24"/>
        </w:rPr>
        <w:t xml:space="preserve"> και αυτό το λέμε, για να μπορεί να υπάρχει δυνατότητα είτε οριζόντιας είτε κάθετης οργάνωσης της κεντρικής διοίκησης στ</w:t>
      </w:r>
      <w:r>
        <w:rPr>
          <w:rFonts w:eastAsia="Times New Roman" w:cs="Times New Roman"/>
          <w:szCs w:val="24"/>
        </w:rPr>
        <w:t xml:space="preserve">ο περιφερειακό επίπεδο. Όμως, αυτό που είναι σημαντικό είναι ότι η τοπική αυτοδιοίκηση </w:t>
      </w:r>
      <w:r w:rsidRPr="000070C7">
        <w:rPr>
          <w:rFonts w:eastAsia="Times New Roman" w:cs="Times New Roman"/>
          <w:szCs w:val="24"/>
        </w:rPr>
        <w:t>θα πρέπει να εί</w:t>
      </w:r>
      <w:r>
        <w:rPr>
          <w:rFonts w:eastAsia="Times New Roman" w:cs="Times New Roman"/>
          <w:szCs w:val="24"/>
        </w:rPr>
        <w:t>ν</w:t>
      </w:r>
      <w:r w:rsidRPr="000070C7">
        <w:rPr>
          <w:rFonts w:eastAsia="Times New Roman" w:cs="Times New Roman"/>
          <w:szCs w:val="24"/>
        </w:rPr>
        <w:t xml:space="preserve">αι φορέας </w:t>
      </w:r>
      <w:r>
        <w:rPr>
          <w:rFonts w:eastAsia="Times New Roman" w:cs="Times New Roman"/>
          <w:szCs w:val="24"/>
        </w:rPr>
        <w:t>της κατά τόπους αποκέντρωσης. Α</w:t>
      </w:r>
      <w:r w:rsidRPr="000070C7">
        <w:rPr>
          <w:rFonts w:eastAsia="Times New Roman" w:cs="Times New Roman"/>
          <w:szCs w:val="24"/>
        </w:rPr>
        <w:t xml:space="preserve">υτή θα πρέπει να </w:t>
      </w:r>
      <w:r>
        <w:rPr>
          <w:rFonts w:eastAsia="Times New Roman" w:cs="Times New Roman"/>
          <w:szCs w:val="24"/>
        </w:rPr>
        <w:t>είναι η τομή –αν θέλουμε- σε αυτή τη συνταγματική</w:t>
      </w:r>
      <w:r w:rsidRPr="000070C7">
        <w:rPr>
          <w:rFonts w:eastAsia="Times New Roman" w:cs="Times New Roman"/>
          <w:szCs w:val="24"/>
        </w:rPr>
        <w:t xml:space="preserve"> </w:t>
      </w:r>
      <w:r>
        <w:rPr>
          <w:rFonts w:eastAsia="Times New Roman" w:cs="Times New Roman"/>
          <w:szCs w:val="24"/>
        </w:rPr>
        <w:t>Α</w:t>
      </w:r>
      <w:r w:rsidRPr="000070C7">
        <w:rPr>
          <w:rFonts w:eastAsia="Times New Roman" w:cs="Times New Roman"/>
          <w:szCs w:val="24"/>
        </w:rPr>
        <w:t xml:space="preserve">ναθεώρηση </w:t>
      </w:r>
      <w:r>
        <w:rPr>
          <w:rFonts w:eastAsia="Times New Roman" w:cs="Times New Roman"/>
          <w:szCs w:val="24"/>
        </w:rPr>
        <w:t>κ</w:t>
      </w:r>
      <w:r w:rsidRPr="000070C7">
        <w:rPr>
          <w:rFonts w:eastAsia="Times New Roman" w:cs="Times New Roman"/>
          <w:szCs w:val="24"/>
        </w:rPr>
        <w:t>αι αυτή πρέπει να επιδιώξουμε</w:t>
      </w:r>
      <w:r>
        <w:rPr>
          <w:rFonts w:eastAsia="Times New Roman" w:cs="Times New Roman"/>
          <w:szCs w:val="24"/>
        </w:rPr>
        <w:t>.</w:t>
      </w:r>
    </w:p>
    <w:p w14:paraId="0A5DE57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0070C7">
        <w:rPr>
          <w:rFonts w:eastAsia="Times New Roman" w:cs="Times New Roman"/>
          <w:szCs w:val="24"/>
        </w:rPr>
        <w:t>ο</w:t>
      </w:r>
      <w:r w:rsidRPr="000070C7">
        <w:rPr>
          <w:rFonts w:eastAsia="Times New Roman" w:cs="Times New Roman"/>
          <w:szCs w:val="24"/>
        </w:rPr>
        <w:t xml:space="preserve"> δεύτερο σημαντικό που πρέπει να επιδιώξουμε</w:t>
      </w:r>
      <w:r>
        <w:rPr>
          <w:rFonts w:eastAsia="Times New Roman" w:cs="Times New Roman"/>
          <w:szCs w:val="24"/>
        </w:rPr>
        <w:t>, αν</w:t>
      </w:r>
      <w:r w:rsidRPr="000070C7">
        <w:rPr>
          <w:rFonts w:eastAsia="Times New Roman" w:cs="Times New Roman"/>
          <w:szCs w:val="24"/>
        </w:rPr>
        <w:t xml:space="preserve"> θέλουμε να έχουμε μία τομή και να προχωρήσ</w:t>
      </w:r>
      <w:r>
        <w:rPr>
          <w:rFonts w:eastAsia="Times New Roman" w:cs="Times New Roman"/>
          <w:szCs w:val="24"/>
        </w:rPr>
        <w:t>ουμε την Αναθεώρηση του</w:t>
      </w:r>
      <w:r w:rsidRPr="000070C7">
        <w:rPr>
          <w:rFonts w:eastAsia="Times New Roman" w:cs="Times New Roman"/>
          <w:szCs w:val="24"/>
        </w:rPr>
        <w:t xml:space="preserve"> 2001</w:t>
      </w:r>
      <w:r>
        <w:rPr>
          <w:rFonts w:eastAsia="Times New Roman" w:cs="Times New Roman"/>
          <w:szCs w:val="24"/>
        </w:rPr>
        <w:t>,</w:t>
      </w:r>
      <w:r w:rsidRPr="000070C7">
        <w:rPr>
          <w:rFonts w:eastAsia="Times New Roman" w:cs="Times New Roman"/>
          <w:szCs w:val="24"/>
        </w:rPr>
        <w:t xml:space="preserve"> είναι ότι πρέπει </w:t>
      </w:r>
      <w:r>
        <w:rPr>
          <w:rFonts w:eastAsia="Times New Roman" w:cs="Times New Roman"/>
          <w:szCs w:val="24"/>
        </w:rPr>
        <w:t xml:space="preserve">οι </w:t>
      </w:r>
      <w:r>
        <w:rPr>
          <w:rFonts w:eastAsia="Times New Roman" w:cs="Times New Roman"/>
          <w:szCs w:val="24"/>
        </w:rPr>
        <w:t>Ο</w:t>
      </w:r>
      <w:r w:rsidRPr="000070C7">
        <w:rPr>
          <w:rFonts w:eastAsia="Times New Roman" w:cs="Times New Roman"/>
          <w:szCs w:val="24"/>
        </w:rPr>
        <w:t xml:space="preserve">ργανισμοί </w:t>
      </w:r>
      <w:r>
        <w:rPr>
          <w:rFonts w:eastAsia="Times New Roman" w:cs="Times New Roman"/>
          <w:szCs w:val="24"/>
        </w:rPr>
        <w:t>Τ</w:t>
      </w:r>
      <w:r w:rsidRPr="000070C7">
        <w:rPr>
          <w:rFonts w:eastAsia="Times New Roman" w:cs="Times New Roman"/>
          <w:szCs w:val="24"/>
        </w:rPr>
        <w:t xml:space="preserve">οπικής </w:t>
      </w:r>
      <w:r>
        <w:rPr>
          <w:rFonts w:eastAsia="Times New Roman" w:cs="Times New Roman"/>
          <w:szCs w:val="24"/>
        </w:rPr>
        <w:t>Α</w:t>
      </w:r>
      <w:r w:rsidRPr="000070C7">
        <w:rPr>
          <w:rFonts w:eastAsia="Times New Roman" w:cs="Times New Roman"/>
          <w:szCs w:val="24"/>
        </w:rPr>
        <w:t>υτοδιοίκησης να έχουν τεκμήριο αρμοδιότητας για όλες τις δημόσιες υποθέσεις</w:t>
      </w:r>
      <w:r>
        <w:rPr>
          <w:rFonts w:eastAsia="Times New Roman" w:cs="Times New Roman"/>
          <w:szCs w:val="24"/>
        </w:rPr>
        <w:t xml:space="preserve"> που τους προσιδιάζουν, με βάση τις αρχές της εγγύτητας και της </w:t>
      </w:r>
      <w:r w:rsidRPr="000070C7">
        <w:rPr>
          <w:rFonts w:eastAsia="Times New Roman" w:cs="Times New Roman"/>
          <w:szCs w:val="24"/>
        </w:rPr>
        <w:t>επικουρικότητας</w:t>
      </w:r>
      <w:r>
        <w:rPr>
          <w:rFonts w:eastAsia="Times New Roman" w:cs="Times New Roman"/>
          <w:szCs w:val="24"/>
        </w:rPr>
        <w:t>,</w:t>
      </w:r>
      <w:r w:rsidRPr="000070C7">
        <w:rPr>
          <w:rFonts w:eastAsia="Times New Roman" w:cs="Times New Roman"/>
          <w:szCs w:val="24"/>
        </w:rPr>
        <w:t xml:space="preserve"> όπως ορίζει</w:t>
      </w:r>
      <w:r>
        <w:rPr>
          <w:rFonts w:eastAsia="Times New Roman" w:cs="Times New Roman"/>
          <w:szCs w:val="24"/>
        </w:rPr>
        <w:t xml:space="preserve"> ο Ευρωπαϊκός Τοπικός Χάρτης Αυτονομίας. </w:t>
      </w:r>
    </w:p>
    <w:p w14:paraId="0A5DE572" w14:textId="77777777" w:rsidR="00415E13" w:rsidRDefault="00E650A0">
      <w:pPr>
        <w:spacing w:line="600" w:lineRule="auto"/>
        <w:ind w:firstLine="720"/>
        <w:jc w:val="both"/>
        <w:rPr>
          <w:rFonts w:eastAsia="Times New Roman" w:cs="Times New Roman"/>
          <w:szCs w:val="24"/>
        </w:rPr>
      </w:pPr>
      <w:r w:rsidRPr="004651F0">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4651F0">
        <w:rPr>
          <w:rFonts w:eastAsia="Times New Roman" w:cs="Times New Roman"/>
          <w:szCs w:val="24"/>
        </w:rPr>
        <w:t xml:space="preserve"> κυρί</w:t>
      </w:r>
      <w:r>
        <w:rPr>
          <w:rFonts w:eastAsia="Times New Roman" w:cs="Times New Roman"/>
          <w:szCs w:val="24"/>
        </w:rPr>
        <w:t xml:space="preserve">ας </w:t>
      </w:r>
      <w:r w:rsidRPr="004651F0">
        <w:rPr>
          <w:rFonts w:eastAsia="Times New Roman" w:cs="Times New Roman"/>
          <w:szCs w:val="24"/>
        </w:rPr>
        <w:t>Βουλευτ</w:t>
      </w:r>
      <w:r>
        <w:rPr>
          <w:rFonts w:eastAsia="Times New Roman" w:cs="Times New Roman"/>
          <w:szCs w:val="24"/>
        </w:rPr>
        <w:t>ού</w:t>
      </w:r>
      <w:r w:rsidRPr="004651F0">
        <w:rPr>
          <w:rFonts w:eastAsia="Times New Roman" w:cs="Times New Roman"/>
          <w:szCs w:val="24"/>
        </w:rPr>
        <w:t>)</w:t>
      </w:r>
    </w:p>
    <w:p w14:paraId="0A5DE573" w14:textId="77777777" w:rsidR="00415E13" w:rsidRDefault="00E650A0">
      <w:pPr>
        <w:spacing w:line="600" w:lineRule="auto"/>
        <w:ind w:firstLine="720"/>
        <w:jc w:val="both"/>
        <w:rPr>
          <w:rFonts w:eastAsia="Times New Roman" w:cs="Times New Roman"/>
          <w:szCs w:val="24"/>
        </w:rPr>
      </w:pPr>
      <w:r w:rsidRPr="000070C7">
        <w:rPr>
          <w:rFonts w:eastAsia="Times New Roman" w:cs="Times New Roman"/>
          <w:szCs w:val="24"/>
        </w:rPr>
        <w:lastRenderedPageBreak/>
        <w:t>Τι σημαίνει αυτό</w:t>
      </w:r>
      <w:r>
        <w:rPr>
          <w:rFonts w:eastAsia="Times New Roman" w:cs="Times New Roman"/>
          <w:szCs w:val="24"/>
        </w:rPr>
        <w:t>;</w:t>
      </w:r>
      <w:r w:rsidRPr="000070C7">
        <w:rPr>
          <w:rFonts w:eastAsia="Times New Roman" w:cs="Times New Roman"/>
          <w:szCs w:val="24"/>
        </w:rPr>
        <w:t xml:space="preserve"> </w:t>
      </w:r>
      <w:r>
        <w:rPr>
          <w:rFonts w:eastAsia="Times New Roman" w:cs="Times New Roman"/>
          <w:szCs w:val="24"/>
        </w:rPr>
        <w:t>Σ</w:t>
      </w:r>
      <w:r w:rsidRPr="000070C7">
        <w:rPr>
          <w:rFonts w:eastAsia="Times New Roman" w:cs="Times New Roman"/>
          <w:szCs w:val="24"/>
        </w:rPr>
        <w:t>ημαίνει ότι ερχόμα</w:t>
      </w:r>
      <w:r w:rsidRPr="000070C7">
        <w:rPr>
          <w:rFonts w:eastAsia="Times New Roman" w:cs="Times New Roman"/>
          <w:szCs w:val="24"/>
        </w:rPr>
        <w:t xml:space="preserve">στε </w:t>
      </w:r>
      <w:r>
        <w:rPr>
          <w:rFonts w:eastAsia="Times New Roman" w:cs="Times New Roman"/>
          <w:szCs w:val="24"/>
        </w:rPr>
        <w:t>και διευρύνουμε, δίνουμε και ορίζουμε την έννοια της τοπικής υπόθεσης και για τις δημόσιες πολιτικές και άρα μπορούμε να αντιμετωπίσουμε όλες αυτές τις λειτουργίες και την αλληλοκάλυψη των αρμοδιοτήτων που</w:t>
      </w:r>
      <w:r w:rsidRPr="000070C7">
        <w:rPr>
          <w:rFonts w:eastAsia="Times New Roman" w:cs="Times New Roman"/>
          <w:szCs w:val="24"/>
        </w:rPr>
        <w:t xml:space="preserve"> αυτή τη στιγμή</w:t>
      </w:r>
      <w:r>
        <w:rPr>
          <w:rFonts w:eastAsia="Times New Roman" w:cs="Times New Roman"/>
          <w:szCs w:val="24"/>
        </w:rPr>
        <w:t xml:space="preserve"> βλέπουμε, </w:t>
      </w:r>
      <w:r w:rsidRPr="000070C7">
        <w:rPr>
          <w:rFonts w:eastAsia="Times New Roman" w:cs="Times New Roman"/>
          <w:szCs w:val="24"/>
        </w:rPr>
        <w:t>βιώνουμε</w:t>
      </w:r>
      <w:r>
        <w:rPr>
          <w:rFonts w:eastAsia="Times New Roman" w:cs="Times New Roman"/>
          <w:szCs w:val="24"/>
        </w:rPr>
        <w:t xml:space="preserve"> και</w:t>
      </w:r>
      <w:r w:rsidRPr="000070C7">
        <w:rPr>
          <w:rFonts w:eastAsia="Times New Roman" w:cs="Times New Roman"/>
          <w:szCs w:val="24"/>
        </w:rPr>
        <w:t xml:space="preserve"> αντιμετω</w:t>
      </w:r>
      <w:r w:rsidRPr="000070C7">
        <w:rPr>
          <w:rFonts w:eastAsia="Times New Roman" w:cs="Times New Roman"/>
          <w:szCs w:val="24"/>
        </w:rPr>
        <w:t>πίζουμε</w:t>
      </w:r>
      <w:r>
        <w:rPr>
          <w:rFonts w:eastAsia="Times New Roman" w:cs="Times New Roman"/>
          <w:szCs w:val="24"/>
        </w:rPr>
        <w:t xml:space="preserve"> στην καθημερινότητά μας. </w:t>
      </w:r>
    </w:p>
    <w:p w14:paraId="0A5DE57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1F5263">
        <w:rPr>
          <w:rFonts w:eastAsia="Times New Roman" w:cs="Times New Roman"/>
          <w:b/>
          <w:szCs w:val="24"/>
        </w:rPr>
        <w:t>ΑΝΑΣΤΑΣΙΟΣ ΚΟΥΡΑΚΗΣ</w:t>
      </w:r>
      <w:r>
        <w:rPr>
          <w:rFonts w:eastAsia="Times New Roman" w:cs="Times New Roman"/>
          <w:szCs w:val="24"/>
        </w:rPr>
        <w:t>)</w:t>
      </w:r>
    </w:p>
    <w:p w14:paraId="0A5DE57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εδώ, επιτρέψτε μου να αναφερθώ στην κ. Χριστοφιλοπούλου, η οποία αποκάλεσε την πρόταση του ΣΥΡΙΖΑ για την τοπική αυτ</w:t>
      </w:r>
      <w:r>
        <w:rPr>
          <w:rFonts w:eastAsia="Times New Roman" w:cs="Times New Roman"/>
          <w:szCs w:val="24"/>
        </w:rPr>
        <w:t xml:space="preserve">οδιοίκηση </w:t>
      </w:r>
      <w:r>
        <w:rPr>
          <w:rFonts w:eastAsia="Times New Roman" w:cs="Times New Roman"/>
          <w:szCs w:val="24"/>
        </w:rPr>
        <w:t>«</w:t>
      </w:r>
      <w:r>
        <w:rPr>
          <w:rFonts w:eastAsia="Times New Roman" w:cs="Times New Roman"/>
          <w:szCs w:val="24"/>
        </w:rPr>
        <w:t xml:space="preserve">συνταγματοποίηση του </w:t>
      </w:r>
      <w:r w:rsidRPr="002B5AC8">
        <w:rPr>
          <w:rFonts w:eastAsia="Times New Roman" w:cs="Times New Roman"/>
          <w:szCs w:val="24"/>
        </w:rPr>
        <w:t>“</w:t>
      </w:r>
      <w:r>
        <w:rPr>
          <w:rFonts w:eastAsia="Times New Roman" w:cs="Times New Roman"/>
          <w:szCs w:val="24"/>
        </w:rPr>
        <w:t>ΚΛΕΙΣΘΕΝΗ</w:t>
      </w:r>
      <w:r w:rsidRPr="002B5AC8">
        <w:rPr>
          <w:rFonts w:eastAsia="Times New Roman" w:cs="Times New Roman"/>
          <w:szCs w:val="24"/>
        </w:rPr>
        <w:t>”</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εργαλειοποίηση του Συντάγματος</w:t>
      </w:r>
      <w:r>
        <w:rPr>
          <w:rFonts w:eastAsia="Times New Roman" w:cs="Times New Roman"/>
          <w:szCs w:val="24"/>
        </w:rPr>
        <w:t>»</w:t>
      </w:r>
      <w:r>
        <w:rPr>
          <w:rFonts w:eastAsia="Times New Roman" w:cs="Times New Roman"/>
          <w:szCs w:val="24"/>
        </w:rPr>
        <w:t>. Υποθέτω ότι αναφέρεται μόνο στην καθιέρωση της απλής αναλογικής, παρ</w:t>
      </w:r>
      <w:r>
        <w:rPr>
          <w:rFonts w:eastAsia="Times New Roman" w:cs="Times New Roman"/>
          <w:szCs w:val="24"/>
        </w:rPr>
        <w:t xml:space="preserve">’ </w:t>
      </w:r>
      <w:r>
        <w:rPr>
          <w:rFonts w:eastAsia="Times New Roman" w:cs="Times New Roman"/>
          <w:szCs w:val="24"/>
        </w:rPr>
        <w:t>όλο που δυσκολεύομαι να κατανοήσω τη διαφωνία του ΚΙΝΑΛ για την καθιέρωση της απλής αναλογικής -ήταν πά</w:t>
      </w:r>
      <w:r>
        <w:rPr>
          <w:rFonts w:eastAsia="Times New Roman" w:cs="Times New Roman"/>
          <w:szCs w:val="24"/>
        </w:rPr>
        <w:t>γιο αίτημα της αυτοδιοίκησης, απ’ ό,τι ενθυμούμαι- αλλά επίσης δυσκολεύομαι ακόμη περισσότερο να αντιληφθώ πού διαφωνεί με το τε</w:t>
      </w:r>
      <w:r w:rsidRPr="000070C7">
        <w:rPr>
          <w:rFonts w:eastAsia="Times New Roman" w:cs="Times New Roman"/>
          <w:szCs w:val="24"/>
        </w:rPr>
        <w:t>κμήριο</w:t>
      </w:r>
      <w:r>
        <w:rPr>
          <w:rFonts w:eastAsia="Times New Roman" w:cs="Times New Roman"/>
          <w:szCs w:val="24"/>
        </w:rPr>
        <w:t xml:space="preserve"> αρμοδιότητας επί</w:t>
      </w:r>
      <w:r w:rsidRPr="000070C7">
        <w:rPr>
          <w:rFonts w:eastAsia="Times New Roman" w:cs="Times New Roman"/>
          <w:szCs w:val="24"/>
        </w:rPr>
        <w:t xml:space="preserve"> των δημοσίων υποθέσεων</w:t>
      </w:r>
      <w:r>
        <w:rPr>
          <w:rFonts w:eastAsia="Times New Roman" w:cs="Times New Roman"/>
          <w:szCs w:val="24"/>
        </w:rPr>
        <w:t xml:space="preserve"> στους ΟΤΑ, όταν η ίδια </w:t>
      </w:r>
      <w:r>
        <w:rPr>
          <w:rFonts w:eastAsia="Times New Roman" w:cs="Times New Roman"/>
          <w:szCs w:val="24"/>
        </w:rPr>
        <w:lastRenderedPageBreak/>
        <w:t xml:space="preserve">η </w:t>
      </w:r>
      <w:r>
        <w:rPr>
          <w:rFonts w:eastAsia="Times New Roman" w:cs="Times New Roman"/>
          <w:szCs w:val="24"/>
        </w:rPr>
        <w:t xml:space="preserve">κ. </w:t>
      </w:r>
      <w:r>
        <w:rPr>
          <w:rFonts w:eastAsia="Times New Roman" w:cs="Times New Roman"/>
          <w:szCs w:val="24"/>
        </w:rPr>
        <w:t xml:space="preserve">Χριστοφιλοπούλου λέει ότι η άσκηση των αποκλειστικών </w:t>
      </w:r>
      <w:r>
        <w:rPr>
          <w:rFonts w:eastAsia="Times New Roman" w:cs="Times New Roman"/>
          <w:szCs w:val="24"/>
        </w:rPr>
        <w:t xml:space="preserve">αρμοδιοτήτων να μπορεί να γίνεται από τον πρώτο και δεύτερο βαθμό. </w:t>
      </w:r>
    </w:p>
    <w:p w14:paraId="0A5DE576"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Ολοκληρώστε, σας παρακαλώ, κυρία Θελερίτη.</w:t>
      </w:r>
    </w:p>
    <w:p w14:paraId="0A5DE577"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Αδυνατώ να καταλάβω τη διαφωνία. Νομίζω ότι η κ. Χριστοφιλοπούλου μάλλον δεν έχει την ίδια προσ</w:t>
      </w:r>
      <w:r>
        <w:rPr>
          <w:rFonts w:eastAsia="Times New Roman" w:cs="Times New Roman"/>
          <w:szCs w:val="24"/>
        </w:rPr>
        <w:t xml:space="preserve">έγγιση με τους συναδέλφους της που συμμετείχαν στην Επιτροπή της Συνταγματικής Αναθεώρησης και άρα, δεν ψήφισαν την αναθεώρηση των παραπάνω άρθρων. </w:t>
      </w:r>
    </w:p>
    <w:p w14:paraId="0A5DE57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Άρα, </w:t>
      </w:r>
      <w:r w:rsidRPr="000070C7">
        <w:rPr>
          <w:rFonts w:eastAsia="Times New Roman" w:cs="Times New Roman"/>
          <w:szCs w:val="24"/>
        </w:rPr>
        <w:t>αφού συμφωνούμε ότι</w:t>
      </w:r>
      <w:r>
        <w:rPr>
          <w:rFonts w:eastAsia="Times New Roman" w:cs="Times New Roman"/>
          <w:szCs w:val="24"/>
        </w:rPr>
        <w:t xml:space="preserve"> η Αναθεώρηση του 2001 ενίσχυσε με νέες αρμοδιότητες την τοπική αυτοδιοίκηση, εισήγαγε εξαιρετικά σημαντικές θεσμικές εγγυήσεις, η παρούσα </w:t>
      </w:r>
      <w:r>
        <w:rPr>
          <w:rFonts w:eastAsia="Times New Roman" w:cs="Times New Roman"/>
          <w:szCs w:val="24"/>
        </w:rPr>
        <w:t>σ</w:t>
      </w:r>
      <w:r>
        <w:rPr>
          <w:rFonts w:eastAsia="Times New Roman" w:cs="Times New Roman"/>
          <w:szCs w:val="24"/>
        </w:rPr>
        <w:t xml:space="preserve">υνταγματική Αναθεώρηση καλείται να απεγκλωβίσει την τοπική αυτοδιοίκηση από τις συγκεντρωτικές τάσεις του κεντρικού </w:t>
      </w:r>
      <w:r>
        <w:rPr>
          <w:rFonts w:eastAsia="Times New Roman" w:cs="Times New Roman"/>
          <w:szCs w:val="24"/>
        </w:rPr>
        <w:t xml:space="preserve">κράτους, να την αναβαθμίσει και να την καταστήσει ισότιμη συνισταμένη του διοικητικού συστήματος της χώρας. </w:t>
      </w:r>
    </w:p>
    <w:p w14:paraId="0A5DE57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A5DE57A"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A5DE57B"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Τον λόγο έχει ο κ. Χριστόφορος Παπαδόπουλος, Βουλευτής του ΣΥΡΙΖΑ της Β΄ Αθηνών, για επτά λεπτά και με σεβασμό στον χρόνο, αν έχετε την καλοσύνη. </w:t>
      </w:r>
    </w:p>
    <w:p w14:paraId="0A5DE57C"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ΧΡΙΣΤΟΦΟΡΟΣ ΠΑΠΑΔΟΠΟΥΛΟΣ: </w:t>
      </w:r>
      <w:r>
        <w:rPr>
          <w:rFonts w:eastAsia="Times New Roman" w:cs="Times New Roman"/>
          <w:szCs w:val="24"/>
        </w:rPr>
        <w:t>Κ</w:t>
      </w:r>
      <w:r w:rsidRPr="000070C7">
        <w:rPr>
          <w:rFonts w:eastAsia="Times New Roman" w:cs="Times New Roman"/>
          <w:szCs w:val="24"/>
        </w:rPr>
        <w:t>υρίες και κύριοι συνάδελφοι</w:t>
      </w:r>
      <w:r>
        <w:rPr>
          <w:rFonts w:eastAsia="Times New Roman" w:cs="Times New Roman"/>
          <w:szCs w:val="24"/>
        </w:rPr>
        <w:t>, υπάρχουν τρεις</w:t>
      </w:r>
      <w:r w:rsidRPr="000070C7">
        <w:rPr>
          <w:rFonts w:eastAsia="Times New Roman" w:cs="Times New Roman"/>
          <w:szCs w:val="24"/>
        </w:rPr>
        <w:t xml:space="preserve"> τουλάχιστον</w:t>
      </w:r>
      <w:r>
        <w:rPr>
          <w:rFonts w:eastAsia="Times New Roman" w:cs="Times New Roman"/>
          <w:szCs w:val="24"/>
        </w:rPr>
        <w:t xml:space="preserve"> λόγοι για τους οποίους απο</w:t>
      </w:r>
      <w:r>
        <w:rPr>
          <w:rFonts w:eastAsia="Times New Roman" w:cs="Times New Roman"/>
          <w:szCs w:val="24"/>
        </w:rPr>
        <w:t>φασίσαμε να κινήσουμε τη</w:t>
      </w:r>
      <w:r w:rsidRPr="000070C7">
        <w:rPr>
          <w:rFonts w:eastAsia="Times New Roman" w:cs="Times New Roman"/>
          <w:szCs w:val="24"/>
        </w:rPr>
        <w:t xml:space="preserve"> διαδικασία </w:t>
      </w:r>
      <w:r>
        <w:rPr>
          <w:rFonts w:eastAsia="Times New Roman" w:cs="Times New Roman"/>
          <w:szCs w:val="24"/>
        </w:rPr>
        <w:t xml:space="preserve">της </w:t>
      </w:r>
      <w:r>
        <w:rPr>
          <w:rFonts w:eastAsia="Times New Roman" w:cs="Times New Roman"/>
          <w:szCs w:val="24"/>
        </w:rPr>
        <w:t>σ</w:t>
      </w:r>
      <w:r>
        <w:rPr>
          <w:rFonts w:eastAsia="Times New Roman" w:cs="Times New Roman"/>
          <w:szCs w:val="24"/>
        </w:rPr>
        <w:t>υνταγματικής Αναθεώρησης. Δεν είναι οι ίδιοι λόγοι με αυτούς της κ. Μπακογιάννη, για παράδειγμα, ενδεχομένως γιατί έχουμε μια διαφορετική ανάγνωση της κρίσης και των μνημονίων, ενδεχομένως γιατί έχουμε μια διαφορετι</w:t>
      </w:r>
      <w:r>
        <w:rPr>
          <w:rFonts w:eastAsia="Times New Roman" w:cs="Times New Roman"/>
          <w:szCs w:val="24"/>
        </w:rPr>
        <w:t>κή εκτίμηση των προτεραιοτήτων της ελληνικής κοινωνίας.</w:t>
      </w:r>
    </w:p>
    <w:p w14:paraId="0A5DE57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Για εμάς, πρώτα απ’ όλα, ένα στοιχείο της κρίσης είναι η κρίση της πολιτικής, η κρίση της πολιτικής εκπροσώπησης, μια κρίση που αφορά πια </w:t>
      </w:r>
      <w:r w:rsidRPr="000070C7">
        <w:rPr>
          <w:rFonts w:eastAsia="Times New Roman" w:cs="Times New Roman"/>
          <w:szCs w:val="24"/>
        </w:rPr>
        <w:t>όλα τα κομματικά συστήματα σε όλο</w:t>
      </w:r>
      <w:r>
        <w:rPr>
          <w:rFonts w:eastAsia="Times New Roman" w:cs="Times New Roman"/>
          <w:szCs w:val="24"/>
        </w:rPr>
        <w:t>ν</w:t>
      </w:r>
      <w:r w:rsidRPr="000070C7">
        <w:rPr>
          <w:rFonts w:eastAsia="Times New Roman" w:cs="Times New Roman"/>
          <w:szCs w:val="24"/>
        </w:rPr>
        <w:t xml:space="preserve"> τον κόσμο</w:t>
      </w:r>
      <w:r>
        <w:rPr>
          <w:rFonts w:eastAsia="Times New Roman" w:cs="Times New Roman"/>
          <w:szCs w:val="24"/>
        </w:rPr>
        <w:t>.</w:t>
      </w:r>
    </w:p>
    <w:p w14:paraId="0A5DE57E" w14:textId="77777777" w:rsidR="00415E13" w:rsidRDefault="00E650A0">
      <w:pPr>
        <w:spacing w:line="600" w:lineRule="auto"/>
        <w:ind w:firstLine="720"/>
        <w:jc w:val="both"/>
        <w:rPr>
          <w:rFonts w:eastAsia="Times New Roman"/>
          <w:szCs w:val="24"/>
        </w:rPr>
      </w:pPr>
      <w:r>
        <w:rPr>
          <w:rFonts w:eastAsia="Times New Roman"/>
          <w:szCs w:val="24"/>
        </w:rPr>
        <w:lastRenderedPageBreak/>
        <w:t>Αυτή την κρίση τ</w:t>
      </w:r>
      <w:r>
        <w:rPr>
          <w:rFonts w:eastAsia="Times New Roman"/>
          <w:szCs w:val="24"/>
        </w:rPr>
        <w:t>η διαπιστώνουμε από την αποχή των πολιτών από τις εκλογικές αναμετρήσεις, από την αδιαφορία για την πολιτική ένταξη από τη μικρή συμμετοχή στα συνδικάτα και από την ίδρυση κομμάτων της αντιπολιτικής, αρρώστια που την έχουμε συναντήσει και στη δική μας χώρα</w:t>
      </w:r>
      <w:r>
        <w:rPr>
          <w:rFonts w:eastAsia="Times New Roman"/>
          <w:szCs w:val="24"/>
        </w:rPr>
        <w:t xml:space="preserve">. Στην Ελλάδα αυτή η κρίση ήταν τόσο μεγάλη και τόσο έντονη που σαράντα χρόνια ισχυρού δικομματισμού διαλύθηκαν σε λίγους μήνες, σε ελάχιστα χρόνια. </w:t>
      </w:r>
    </w:p>
    <w:p w14:paraId="0A5DE57F" w14:textId="77777777" w:rsidR="00415E13" w:rsidRDefault="00E650A0">
      <w:pPr>
        <w:spacing w:line="600" w:lineRule="auto"/>
        <w:ind w:firstLine="720"/>
        <w:jc w:val="both"/>
        <w:rPr>
          <w:rFonts w:eastAsia="Times New Roman"/>
          <w:szCs w:val="24"/>
        </w:rPr>
      </w:pPr>
      <w:r>
        <w:rPr>
          <w:rFonts w:eastAsia="Times New Roman"/>
          <w:szCs w:val="24"/>
        </w:rPr>
        <w:t>Ξέρουμε φυσικά την οδύνη και την έκταση των μνημονίων. Αλλά παρ</w:t>
      </w:r>
      <w:r>
        <w:rPr>
          <w:rFonts w:eastAsia="Times New Roman"/>
          <w:szCs w:val="24"/>
        </w:rPr>
        <w:t xml:space="preserve">’ </w:t>
      </w:r>
      <w:r>
        <w:rPr>
          <w:rFonts w:eastAsia="Times New Roman"/>
          <w:szCs w:val="24"/>
        </w:rPr>
        <w:t xml:space="preserve">όλο που τελειώσαμε με την επιτροπεία, οι </w:t>
      </w:r>
      <w:r>
        <w:rPr>
          <w:rFonts w:eastAsia="Times New Roman"/>
          <w:szCs w:val="24"/>
        </w:rPr>
        <w:t xml:space="preserve">πληγές στη </w:t>
      </w:r>
      <w:r>
        <w:rPr>
          <w:rFonts w:eastAsia="Times New Roman"/>
          <w:szCs w:val="24"/>
        </w:rPr>
        <w:t>δ</w:t>
      </w:r>
      <w:r>
        <w:rPr>
          <w:rFonts w:eastAsia="Times New Roman"/>
          <w:szCs w:val="24"/>
        </w:rPr>
        <w:t>ημοκρατία δεν επουλώθηκαν. Δεν αποκαταστάθηκε το αίσθημα εμπιστοσύνης στο πολιτικό σύστημα και δυστυχώς οι πολίτες έχουν δίκιο. Για εμάς το πρωτεύον είναι η επα</w:t>
      </w:r>
      <w:r>
        <w:rPr>
          <w:rFonts w:eastAsia="Times New Roman"/>
          <w:szCs w:val="24"/>
        </w:rPr>
        <w:t>να</w:t>
      </w:r>
      <w:r>
        <w:rPr>
          <w:rFonts w:eastAsia="Times New Roman"/>
          <w:szCs w:val="24"/>
        </w:rPr>
        <w:t xml:space="preserve">νομιμοποίηση της πολιτικής και του πολιτεύματος. </w:t>
      </w:r>
    </w:p>
    <w:p w14:paraId="0A5DE580" w14:textId="77777777" w:rsidR="00415E13" w:rsidRDefault="00E650A0">
      <w:pPr>
        <w:spacing w:line="600" w:lineRule="auto"/>
        <w:ind w:firstLine="720"/>
        <w:jc w:val="both"/>
        <w:rPr>
          <w:rFonts w:eastAsia="Times New Roman"/>
          <w:szCs w:val="24"/>
        </w:rPr>
      </w:pPr>
      <w:r>
        <w:rPr>
          <w:rFonts w:eastAsia="Times New Roman"/>
          <w:szCs w:val="24"/>
        </w:rPr>
        <w:t>Για να γίνει αυτό με τη δική μας</w:t>
      </w:r>
      <w:r>
        <w:rPr>
          <w:rFonts w:eastAsia="Times New Roman"/>
          <w:szCs w:val="24"/>
        </w:rPr>
        <w:t xml:space="preserve"> εκτίμηση, με τη δική μας ανάλυση, με τις δικές μας προτάσεις, περνάνε μέσα από μια σειρά αλλαγών, μέσα από μια σειρά μετασχηματισμών, όπως είναι: η θρησκευτική ουδετερότητα και ο πολιτικός όρκος, όπως </w:t>
      </w:r>
      <w:r>
        <w:rPr>
          <w:rFonts w:eastAsia="Times New Roman"/>
          <w:szCs w:val="24"/>
        </w:rPr>
        <w:lastRenderedPageBreak/>
        <w:t xml:space="preserve">είναι η κατοχύρωση των κοινωνικών δικαιωμάτων και των </w:t>
      </w:r>
      <w:r>
        <w:rPr>
          <w:rFonts w:eastAsia="Times New Roman"/>
          <w:szCs w:val="24"/>
        </w:rPr>
        <w:t xml:space="preserve">πολιτικών ελευθεριών, η απαγόρευση των διακρίσεων μεταξύ των οποίων ο σεξουαλικός προσανατολισμός και η ταυτότητα φύλου, η εισαγωγή διαδικασιών άμεσης </w:t>
      </w:r>
      <w:r>
        <w:rPr>
          <w:rFonts w:eastAsia="Times New Roman"/>
          <w:szCs w:val="24"/>
        </w:rPr>
        <w:t>δ</w:t>
      </w:r>
      <w:r>
        <w:rPr>
          <w:rFonts w:eastAsia="Times New Roman"/>
          <w:szCs w:val="24"/>
        </w:rPr>
        <w:t>ημοκρατίας, η αλλαγή του νόμου περί ευθύνης Υπουργών, η αλλαγή του εκλογικού νόμου σε απλή αναλογική, οι</w:t>
      </w:r>
      <w:r>
        <w:rPr>
          <w:rFonts w:eastAsia="Times New Roman"/>
          <w:szCs w:val="24"/>
        </w:rPr>
        <w:t xml:space="preserve"> περιορισμένες θητείες των Βουλευτών κι άλλα ακόμα άρθρα προς αναθεώρηση.</w:t>
      </w:r>
    </w:p>
    <w:p w14:paraId="0A5DE581" w14:textId="77777777" w:rsidR="00415E13" w:rsidRDefault="00E650A0">
      <w:pPr>
        <w:spacing w:line="600" w:lineRule="auto"/>
        <w:ind w:firstLine="720"/>
        <w:jc w:val="both"/>
        <w:rPr>
          <w:rFonts w:eastAsia="Times New Roman"/>
          <w:szCs w:val="24"/>
        </w:rPr>
      </w:pPr>
      <w:r>
        <w:rPr>
          <w:rFonts w:eastAsia="Times New Roman"/>
          <w:szCs w:val="24"/>
        </w:rPr>
        <w:t>Ο δεύτερος λόγος στον οποίο πρέπει να δώσουμε βάση –γιατί έτσι γίνεται ο πολιτικός ανταγωνισμός, έτσι κερδίζονται συνειδήσεις, έτσι δημιουργείται μια τάση μετασχηματισμού- είναι γιατ</w:t>
      </w:r>
      <w:r>
        <w:rPr>
          <w:rFonts w:eastAsia="Times New Roman"/>
          <w:szCs w:val="24"/>
        </w:rPr>
        <w:t>ί όλα αυτά τα χρόνια εκφράστηκαν μέσα από τη συλλογική δράση των πολιτών και τη συμμετοχή στην κοινωνική διαμαρτυρία ώριμες κοινωνικές αναμονές τις οποίες δεν δικαιούμαστε να παραγράψουμε, δεν δικαιούμαστε να παραβλέψουμε. Είμαστε υποχρεωμένοι να τις νομοθ</w:t>
      </w:r>
      <w:r>
        <w:rPr>
          <w:rFonts w:eastAsia="Times New Roman"/>
          <w:szCs w:val="24"/>
        </w:rPr>
        <w:t>ετήσουμε.</w:t>
      </w:r>
    </w:p>
    <w:p w14:paraId="0A5DE582" w14:textId="77777777" w:rsidR="00415E13" w:rsidRDefault="00E650A0">
      <w:pPr>
        <w:spacing w:line="600" w:lineRule="auto"/>
        <w:ind w:firstLine="720"/>
        <w:jc w:val="both"/>
        <w:rPr>
          <w:rFonts w:eastAsia="Times New Roman"/>
          <w:szCs w:val="24"/>
        </w:rPr>
      </w:pPr>
      <w:r>
        <w:rPr>
          <w:rFonts w:eastAsia="Times New Roman"/>
          <w:szCs w:val="24"/>
        </w:rPr>
        <w:t>Ξέρετε, στο συνταγματικό και τ</w:t>
      </w:r>
      <w:r>
        <w:rPr>
          <w:rFonts w:eastAsia="Times New Roman"/>
          <w:szCs w:val="24"/>
          <w:lang w:val="en-US"/>
        </w:rPr>
        <w:t>o</w:t>
      </w:r>
      <w:r>
        <w:rPr>
          <w:rFonts w:eastAsia="Times New Roman"/>
          <w:szCs w:val="24"/>
        </w:rPr>
        <w:t xml:space="preserve"> νομικό μας πλαίσιο δεν εγγράφεται μόνο η βούληση των από πάνω, η θέληση των ισχυρών αλλά και ο συσχετισμός δύναμης, οι αγώνες και οι πεποιθήσεις των από κάτω, της εργατικής τάξης, με άλλα λόγια, και των </w:t>
      </w:r>
      <w:r>
        <w:rPr>
          <w:rFonts w:eastAsia="Times New Roman"/>
          <w:szCs w:val="24"/>
        </w:rPr>
        <w:lastRenderedPageBreak/>
        <w:t>λαϊκών στρω</w:t>
      </w:r>
      <w:r>
        <w:rPr>
          <w:rFonts w:eastAsia="Times New Roman"/>
          <w:szCs w:val="24"/>
        </w:rPr>
        <w:t>μάτων. Γι’ αυτό εξάλλου έχουμε σύστημα κοινωνικής ασφάλειας, γι’ αυτό έχουμε σύστημα κοινωνικής προστασίας, γι’ αυτό έχουμε δημόσια υγεία και παιδεία, όταν γνωρίζουμε ότι τριάντα χρόνια νεοφιλελευθερισμού το πρώτο μέλημα που υπήρχε ήταν η παράδοση κάθε δημ</w:t>
      </w:r>
      <w:r>
        <w:rPr>
          <w:rFonts w:eastAsia="Times New Roman"/>
          <w:szCs w:val="24"/>
        </w:rPr>
        <w:t>όσιας υπηρεσίας στο ιδιωτικό κέρδος.</w:t>
      </w:r>
    </w:p>
    <w:p w14:paraId="0A5DE583" w14:textId="77777777" w:rsidR="00415E13" w:rsidRDefault="00E650A0">
      <w:pPr>
        <w:spacing w:line="600" w:lineRule="auto"/>
        <w:ind w:firstLine="720"/>
        <w:jc w:val="both"/>
        <w:rPr>
          <w:rFonts w:eastAsia="Times New Roman"/>
          <w:szCs w:val="24"/>
        </w:rPr>
      </w:pPr>
      <w:r>
        <w:rPr>
          <w:rFonts w:eastAsia="Times New Roman"/>
          <w:szCs w:val="24"/>
        </w:rPr>
        <w:t>Μας λένε οι συνάδελφοι από τον παλιό δικομματισμό ότι δεν έχουν σχέση με τον νεοφιλελευθερισμό. Ένα και μόνο αριθμητικό στοιχείο: Από το 2009 ως το 2012 χάθηκαν εξακόσιες τέσσερις χιλιάδες θέσεις εργασίας. Ξέρετε ποιο ε</w:t>
      </w:r>
      <w:r>
        <w:rPr>
          <w:rFonts w:eastAsia="Times New Roman"/>
          <w:szCs w:val="24"/>
        </w:rPr>
        <w:t>ίναι το συνταρακτικό; Ότι απ’ αυτές τις θέσεις οι διακόσιες είκοσι δύο χιλιάδες –δηλαδή, το 1/3 και παραπάνω- αφορούσαν θέσεις εργασίας στην υγεία και την παιδεία. Αυτή την κατεδάφιση δηλαδή του κοινωνικού κράτους με ένα μικρό νουμεράκι μόνο μπορούμε να τη</w:t>
      </w:r>
      <w:r>
        <w:rPr>
          <w:rFonts w:eastAsia="Times New Roman"/>
          <w:szCs w:val="24"/>
        </w:rPr>
        <w:t xml:space="preserve">ν καταλάβουμε εύληπτα και στο διηνεκές. </w:t>
      </w:r>
    </w:p>
    <w:p w14:paraId="0A5DE584" w14:textId="77777777" w:rsidR="00415E13" w:rsidRDefault="00E650A0">
      <w:pPr>
        <w:spacing w:line="600" w:lineRule="auto"/>
        <w:ind w:firstLine="720"/>
        <w:jc w:val="both"/>
        <w:rPr>
          <w:rFonts w:eastAsia="Times New Roman"/>
          <w:szCs w:val="24"/>
        </w:rPr>
      </w:pPr>
      <w:r>
        <w:rPr>
          <w:rFonts w:eastAsia="Times New Roman"/>
          <w:szCs w:val="24"/>
        </w:rPr>
        <w:t xml:space="preserve">Υπάρχει κι ένας τρίτος λόγος που προβαίνουμε στη </w:t>
      </w:r>
      <w:r>
        <w:rPr>
          <w:rFonts w:eastAsia="Times New Roman"/>
          <w:szCs w:val="24"/>
        </w:rPr>
        <w:t>σ</w:t>
      </w:r>
      <w:r>
        <w:rPr>
          <w:rFonts w:eastAsia="Times New Roman"/>
          <w:szCs w:val="24"/>
        </w:rPr>
        <w:t>υνταγματική Αναθεώρηση. Έχει να κάνει, αν θέλετε,</w:t>
      </w:r>
      <w:r>
        <w:rPr>
          <w:rFonts w:eastAsia="Times New Roman"/>
          <w:szCs w:val="24"/>
        </w:rPr>
        <w:t xml:space="preserve"> </w:t>
      </w:r>
      <w:r>
        <w:rPr>
          <w:rFonts w:eastAsia="Times New Roman"/>
          <w:szCs w:val="24"/>
        </w:rPr>
        <w:t xml:space="preserve">με τις προσδοκίες του λαού μας. Παρά τις απώλειες και τις στρεβλώσεις και </w:t>
      </w:r>
      <w:r>
        <w:rPr>
          <w:rFonts w:eastAsia="Times New Roman"/>
          <w:szCs w:val="24"/>
        </w:rPr>
        <w:lastRenderedPageBreak/>
        <w:t>τα πισωγυρίσματα που είχαμε λόγω τ</w:t>
      </w:r>
      <w:r>
        <w:rPr>
          <w:rFonts w:eastAsia="Times New Roman"/>
          <w:szCs w:val="24"/>
        </w:rPr>
        <w:t>ων</w:t>
      </w:r>
      <w:r>
        <w:rPr>
          <w:rFonts w:eastAsia="Times New Roman"/>
          <w:szCs w:val="24"/>
        </w:rPr>
        <w:t xml:space="preserve"> μνημ</w:t>
      </w:r>
      <w:r>
        <w:rPr>
          <w:rFonts w:eastAsia="Times New Roman"/>
          <w:szCs w:val="24"/>
        </w:rPr>
        <w:t>ονίων, εμείς θέλουμε να προσδώσουμε στη χώρα μια προοδευτική δημοκρατική κληρονομιά αντάξια της αξιοπρέπειας, της ισότητας και της ελευθερίας κάθε πολίτη. Γι’ αυτόν ακριβώς τον λόγο δεν συναινούμε στις βαθιά συντηρητικές και νεοφιλελεύθερες συνταγματικές ε</w:t>
      </w:r>
      <w:r>
        <w:rPr>
          <w:rFonts w:eastAsia="Times New Roman"/>
          <w:szCs w:val="24"/>
        </w:rPr>
        <w:t xml:space="preserve">πιδιώξεις της Αξιωματικής Αντιπολίτευσης. </w:t>
      </w:r>
    </w:p>
    <w:p w14:paraId="0A5DE585" w14:textId="77777777" w:rsidR="00415E13" w:rsidRDefault="00E650A0">
      <w:pPr>
        <w:spacing w:line="600" w:lineRule="auto"/>
        <w:ind w:firstLine="720"/>
        <w:jc w:val="both"/>
        <w:rPr>
          <w:rFonts w:eastAsia="Times New Roman"/>
          <w:szCs w:val="24"/>
        </w:rPr>
      </w:pPr>
      <w:r>
        <w:rPr>
          <w:rFonts w:eastAsia="Times New Roman"/>
          <w:szCs w:val="24"/>
        </w:rPr>
        <w:t>Δεν αναθεωρούμε το άρθρο 16 για να ιδρυθούν ιδιωτικά πανεπιστήμια που προτείνει η Αντιπολίτευση, να μεγαλώσουμε δηλαδή τις ανισότητες στον εκπαιδευτικό κόσμο. Δεν θα αποδυναμώσουμε το άρθρο 24 για την προστασία το</w:t>
      </w:r>
      <w:r>
        <w:rPr>
          <w:rFonts w:eastAsia="Times New Roman"/>
          <w:szCs w:val="24"/>
        </w:rPr>
        <w:t xml:space="preserve">υ περιβάλλοντος. Δεν θα καθιερώσουμε συνταγματικά τους ισοσκελισμένους προϋπολογισμούς που πρότεινε η Νέα Δημοκρατία με το ΚΙΝΑΛ ούτε θα συναρτήσουμε τα κοινωνικά δικαιώματα με τους δημοσιονομικούς στόχους. Θέλουμε –αντιθέτως- να αποσαφηνίσουμε την έννοια </w:t>
      </w:r>
      <w:r>
        <w:rPr>
          <w:rFonts w:eastAsia="Times New Roman"/>
          <w:szCs w:val="24"/>
        </w:rPr>
        <w:t xml:space="preserve">της επιείκειας, έτσι ώστε η δικαιοσύνη να γίνει πιο ευέλικτη, πιο ανθρώπινη και πιο δίκαιη. Θέλουμε να κατοχυρώσουμε την αυτονομία της τοπικής αυτοδιοίκησης. </w:t>
      </w:r>
    </w:p>
    <w:p w14:paraId="0A5DE586" w14:textId="77777777" w:rsidR="00415E13" w:rsidRDefault="00E650A0">
      <w:pPr>
        <w:spacing w:line="600" w:lineRule="auto"/>
        <w:ind w:firstLine="720"/>
        <w:jc w:val="both"/>
        <w:rPr>
          <w:rFonts w:eastAsia="Times New Roman"/>
          <w:szCs w:val="24"/>
        </w:rPr>
      </w:pPr>
      <w:r>
        <w:rPr>
          <w:rFonts w:eastAsia="Times New Roman"/>
          <w:szCs w:val="24"/>
        </w:rPr>
        <w:t xml:space="preserve">Με λίγα λόγια, κυρίες και κύριοι συνάδελφοι, με τη </w:t>
      </w:r>
      <w:r>
        <w:rPr>
          <w:rFonts w:eastAsia="Times New Roman"/>
          <w:szCs w:val="24"/>
        </w:rPr>
        <w:t>σ</w:t>
      </w:r>
      <w:r>
        <w:rPr>
          <w:rFonts w:eastAsia="Times New Roman"/>
          <w:szCs w:val="24"/>
        </w:rPr>
        <w:t xml:space="preserve">υνταγματική Αναθεώρηση την οποία προτείνουμε </w:t>
      </w:r>
      <w:r>
        <w:rPr>
          <w:rFonts w:eastAsia="Times New Roman"/>
          <w:szCs w:val="24"/>
        </w:rPr>
        <w:t xml:space="preserve">και με τον δημόσιο </w:t>
      </w:r>
      <w:r>
        <w:rPr>
          <w:rFonts w:eastAsia="Times New Roman"/>
          <w:szCs w:val="24"/>
        </w:rPr>
        <w:lastRenderedPageBreak/>
        <w:t xml:space="preserve">λόγο που την υποστηρίζουμε δημιουργούμε την πολιτική ύλη που πλέον θέλουμε να είναι και νομική ύλη για μια κοινωνία ισότητας και ευημερίας. Κι αυτό είναι εντελώς χρήσιμο. </w:t>
      </w:r>
    </w:p>
    <w:p w14:paraId="0A5DE587" w14:textId="77777777" w:rsidR="00415E13" w:rsidRDefault="00E650A0">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w:t>
      </w:r>
      <w:r>
        <w:rPr>
          <w:rFonts w:eastAsia="Times New Roman"/>
          <w:szCs w:val="24"/>
        </w:rPr>
        <w:t xml:space="preserve">εως του χρόνου </w:t>
      </w:r>
      <w:r>
        <w:rPr>
          <w:rFonts w:eastAsia="Times New Roman"/>
          <w:szCs w:val="24"/>
        </w:rPr>
        <w:t xml:space="preserve">ομιλίας </w:t>
      </w:r>
      <w:r>
        <w:rPr>
          <w:rFonts w:eastAsia="Times New Roman"/>
          <w:szCs w:val="24"/>
        </w:rPr>
        <w:t>του κυρίου Βουλευτή)</w:t>
      </w:r>
    </w:p>
    <w:p w14:paraId="0A5DE588" w14:textId="77777777" w:rsidR="00415E13" w:rsidRDefault="00E650A0">
      <w:pPr>
        <w:spacing w:line="600" w:lineRule="auto"/>
        <w:ind w:firstLine="720"/>
        <w:jc w:val="both"/>
        <w:rPr>
          <w:rFonts w:eastAsia="Times New Roman"/>
          <w:szCs w:val="24"/>
        </w:rPr>
      </w:pPr>
      <w:r>
        <w:rPr>
          <w:rFonts w:eastAsia="Times New Roman"/>
          <w:szCs w:val="24"/>
        </w:rPr>
        <w:t>Τελειώνω σε μισό λεπτό.</w:t>
      </w:r>
    </w:p>
    <w:p w14:paraId="0A5DE589" w14:textId="77777777" w:rsidR="00415E13" w:rsidRDefault="00E650A0">
      <w:pPr>
        <w:spacing w:line="600" w:lineRule="auto"/>
        <w:ind w:firstLine="720"/>
        <w:jc w:val="both"/>
        <w:rPr>
          <w:rFonts w:eastAsia="Times New Roman"/>
          <w:szCs w:val="24"/>
        </w:rPr>
      </w:pPr>
      <w:r>
        <w:rPr>
          <w:rFonts w:eastAsia="Times New Roman"/>
          <w:szCs w:val="24"/>
        </w:rPr>
        <w:t>Και μάλιστα είναι χρήσιμο την ώρα που η ακροδεξιά καλπάζει σε όλη την Ευρώπη, την ώρα που το αποτυχημένο και βαθιά αντιδραστικό δόγμα του νεοφιλελευθερισμού επικαθορίζει τις αποφάσεις της Ευρωπαϊκής Ένωσης και τ</w:t>
      </w:r>
      <w:r>
        <w:rPr>
          <w:rFonts w:eastAsia="Times New Roman"/>
          <w:szCs w:val="24"/>
        </w:rPr>
        <w:t xml:space="preserve">ην ίδια στιγμή γιγαντώνει την αποστροφή των πολιτών σε ένα οικοδόμημα που νοιάζεται όλο και λιγότερο για τις ανάγκες των πολλών. Κι αυτά σε μια εποχή που ο πόλεμος και η απειλή πολέμου τρομάζει τις καρδιές των ανθρώπων. </w:t>
      </w:r>
    </w:p>
    <w:p w14:paraId="0A5DE58A" w14:textId="77777777" w:rsidR="00415E13" w:rsidRDefault="00E650A0">
      <w:pPr>
        <w:spacing w:line="600" w:lineRule="auto"/>
        <w:ind w:firstLine="720"/>
        <w:jc w:val="both"/>
        <w:rPr>
          <w:rFonts w:eastAsia="Times New Roman"/>
          <w:szCs w:val="24"/>
        </w:rPr>
      </w:pPr>
      <w:r>
        <w:rPr>
          <w:rFonts w:eastAsia="Times New Roman"/>
          <w:szCs w:val="24"/>
        </w:rPr>
        <w:t>Σε αυτό το τοπίο θέλουμε να είμαστε</w:t>
      </w:r>
      <w:r>
        <w:rPr>
          <w:rFonts w:eastAsia="Times New Roman"/>
          <w:szCs w:val="24"/>
        </w:rPr>
        <w:t xml:space="preserve"> ο πόλος της ειρήνης, ο τόπος των προοδευτικών, κοινωνικών και οικονομικών πολιτικών, η επικράτεια της ισότητας και των πολιτικών ελευθεριών.</w:t>
      </w:r>
    </w:p>
    <w:p w14:paraId="0A5DE58B" w14:textId="77777777" w:rsidR="00415E13" w:rsidRDefault="00E650A0">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A5DE58C" w14:textId="77777777" w:rsidR="00415E13" w:rsidRDefault="00E650A0">
      <w:pPr>
        <w:spacing w:line="600" w:lineRule="auto"/>
        <w:ind w:firstLine="720"/>
        <w:jc w:val="both"/>
        <w:rPr>
          <w:rFonts w:eastAsia="Times New Roman"/>
          <w:szCs w:val="24"/>
        </w:rPr>
      </w:pPr>
      <w:r w:rsidRPr="00336582">
        <w:rPr>
          <w:rFonts w:eastAsia="Times New Roman"/>
          <w:b/>
          <w:szCs w:val="24"/>
        </w:rPr>
        <w:lastRenderedPageBreak/>
        <w:t>ΠΡΟΕΔΡΕΥΩΝ (Αναστάσιος Κουράκης):</w:t>
      </w:r>
      <w:r>
        <w:rPr>
          <w:rFonts w:eastAsia="Times New Roman"/>
          <w:szCs w:val="24"/>
        </w:rPr>
        <w:t xml:space="preserve"> Ευχαριστούμε τον κ. Χριστόφορο Παπαδ</w:t>
      </w:r>
      <w:r>
        <w:rPr>
          <w:rFonts w:eastAsia="Times New Roman"/>
          <w:szCs w:val="24"/>
        </w:rPr>
        <w:t>όπουλο, Βουλευτή ΣΥΡΙΖΑ στη Β</w:t>
      </w:r>
      <w:r>
        <w:rPr>
          <w:rFonts w:eastAsia="Times New Roman"/>
          <w:szCs w:val="24"/>
        </w:rPr>
        <w:t>΄</w:t>
      </w:r>
      <w:r>
        <w:rPr>
          <w:rFonts w:eastAsia="Times New Roman"/>
          <w:szCs w:val="24"/>
        </w:rPr>
        <w:t xml:space="preserve"> Αθηνών.</w:t>
      </w:r>
    </w:p>
    <w:p w14:paraId="0A5DE58D" w14:textId="77777777" w:rsidR="00415E13" w:rsidRDefault="00E650A0">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 xml:space="preserve">κ. </w:t>
      </w:r>
      <w:r>
        <w:rPr>
          <w:rFonts w:eastAsia="Times New Roman"/>
          <w:szCs w:val="24"/>
        </w:rPr>
        <w:t>Θοδωρής Δρίτσας, Βουλευτής ΣΥΡΙΖΑ Α΄ Πειραι</w:t>
      </w:r>
      <w:r>
        <w:rPr>
          <w:rFonts w:eastAsia="Times New Roman"/>
          <w:szCs w:val="24"/>
        </w:rPr>
        <w:t>ώς</w:t>
      </w:r>
      <w:r>
        <w:rPr>
          <w:rFonts w:eastAsia="Times New Roman"/>
          <w:szCs w:val="24"/>
        </w:rPr>
        <w:t xml:space="preserve"> και ακολουθεί ο κ. Ιωάννης Θεοφύλαχτος.</w:t>
      </w:r>
    </w:p>
    <w:p w14:paraId="0A5DE58E" w14:textId="77777777" w:rsidR="00415E13" w:rsidRDefault="00E650A0">
      <w:pPr>
        <w:spacing w:line="600" w:lineRule="auto"/>
        <w:ind w:firstLine="720"/>
        <w:jc w:val="both"/>
        <w:rPr>
          <w:rFonts w:eastAsia="Times New Roman"/>
          <w:szCs w:val="24"/>
        </w:rPr>
      </w:pPr>
      <w:r>
        <w:rPr>
          <w:rFonts w:eastAsia="Times New Roman"/>
          <w:szCs w:val="24"/>
        </w:rPr>
        <w:t>Ορίστε, κύριε Δρίτσα, έχετε τον λόγο.</w:t>
      </w:r>
    </w:p>
    <w:p w14:paraId="0A5DE58F" w14:textId="77777777" w:rsidR="00415E13" w:rsidRDefault="00E650A0">
      <w:pPr>
        <w:spacing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Ευχαριστώ, κύριε Πρόεδρε. </w:t>
      </w:r>
    </w:p>
    <w:p w14:paraId="0A5DE590" w14:textId="77777777" w:rsidR="00415E13" w:rsidRDefault="00E650A0">
      <w:pPr>
        <w:spacing w:line="600" w:lineRule="auto"/>
        <w:ind w:firstLine="720"/>
        <w:jc w:val="both"/>
        <w:rPr>
          <w:rFonts w:eastAsia="Times New Roman"/>
          <w:szCs w:val="24"/>
        </w:rPr>
      </w:pPr>
      <w:r>
        <w:rPr>
          <w:rFonts w:eastAsia="Times New Roman"/>
          <w:szCs w:val="24"/>
        </w:rPr>
        <w:t>Ομολογώ ότι αισθάνθηκα έντονη</w:t>
      </w:r>
      <w:r>
        <w:rPr>
          <w:rFonts w:eastAsia="Times New Roman"/>
          <w:szCs w:val="24"/>
        </w:rPr>
        <w:t xml:space="preserve"> έκπληξη όταν άκουσα την κ. Μπακογιάννη να λέει ότι για τις αιτίες της χρεοκοπίας όλοι εδώ</w:t>
      </w:r>
      <w:r>
        <w:rPr>
          <w:rFonts w:eastAsia="Times New Roman"/>
          <w:szCs w:val="24"/>
        </w:rPr>
        <w:t>,</w:t>
      </w:r>
      <w:r>
        <w:rPr>
          <w:rFonts w:eastAsia="Times New Roman"/>
          <w:szCs w:val="24"/>
        </w:rPr>
        <w:t xml:space="preserve"> στις ιδιωτικές μας συζητήσεις</w:t>
      </w:r>
      <w:r>
        <w:rPr>
          <w:rFonts w:eastAsia="Times New Roman"/>
          <w:szCs w:val="24"/>
        </w:rPr>
        <w:t>,</w:t>
      </w:r>
      <w:r>
        <w:rPr>
          <w:rFonts w:eastAsia="Times New Roman"/>
          <w:szCs w:val="24"/>
        </w:rPr>
        <w:t xml:space="preserve"> συμφωνούμε και πρέπει αυτά τα οποία εν συνεχεία είπε</w:t>
      </w:r>
      <w:r>
        <w:rPr>
          <w:rFonts w:eastAsia="Times New Roman"/>
          <w:szCs w:val="24"/>
        </w:rPr>
        <w:t>,</w:t>
      </w:r>
      <w:r>
        <w:rPr>
          <w:rFonts w:eastAsia="Times New Roman"/>
          <w:szCs w:val="24"/>
        </w:rPr>
        <w:t xml:space="preserve"> αφού είναι κοινά</w:t>
      </w:r>
      <w:r>
        <w:rPr>
          <w:rFonts w:eastAsia="Times New Roman"/>
          <w:szCs w:val="24"/>
        </w:rPr>
        <w:t>,</w:t>
      </w:r>
      <w:r>
        <w:rPr>
          <w:rFonts w:eastAsia="Times New Roman"/>
          <w:szCs w:val="24"/>
        </w:rPr>
        <w:t xml:space="preserve"> να τα παραδεχθούμε και να τα αποτυπώσυμε και στην πολιτική μα</w:t>
      </w:r>
      <w:r>
        <w:rPr>
          <w:rFonts w:eastAsia="Times New Roman"/>
          <w:szCs w:val="24"/>
        </w:rPr>
        <w:t xml:space="preserve">ς αλλά και στην συνταγματική </w:t>
      </w:r>
      <w:r>
        <w:rPr>
          <w:rFonts w:eastAsia="Times New Roman"/>
          <w:szCs w:val="24"/>
        </w:rPr>
        <w:t>Α</w:t>
      </w:r>
      <w:r>
        <w:rPr>
          <w:rFonts w:eastAsia="Times New Roman"/>
          <w:szCs w:val="24"/>
        </w:rPr>
        <w:t xml:space="preserve">ναθεώρηση. </w:t>
      </w:r>
    </w:p>
    <w:p w14:paraId="0A5DE591" w14:textId="77777777" w:rsidR="00415E13" w:rsidRDefault="00E650A0">
      <w:pPr>
        <w:spacing w:line="600" w:lineRule="auto"/>
        <w:ind w:firstLine="720"/>
        <w:jc w:val="both"/>
        <w:rPr>
          <w:rFonts w:eastAsia="Times New Roman"/>
          <w:szCs w:val="24"/>
        </w:rPr>
      </w:pPr>
      <w:r>
        <w:rPr>
          <w:rFonts w:eastAsia="Times New Roman"/>
          <w:szCs w:val="24"/>
        </w:rPr>
        <w:t>Εγώ δεν ξέρω σε κα</w:t>
      </w:r>
      <w:r>
        <w:rPr>
          <w:rFonts w:eastAsia="Times New Roman"/>
          <w:szCs w:val="24"/>
        </w:rPr>
        <w:t>μ</w:t>
      </w:r>
      <w:r>
        <w:rPr>
          <w:rFonts w:eastAsia="Times New Roman"/>
          <w:szCs w:val="24"/>
        </w:rPr>
        <w:t xml:space="preserve">μία ιδιωτική συζήτηση που έχω συμμετάσχει και με πολλούς συναδέλφους συντρόφους και συντρόφισσες του ΣΥΡΙΖΑ να έχω βρει κοινό τόπο </w:t>
      </w:r>
      <w:r>
        <w:rPr>
          <w:rFonts w:eastAsia="Times New Roman"/>
          <w:szCs w:val="24"/>
        </w:rPr>
        <w:t xml:space="preserve">με τη Νέα Δημοκρατία </w:t>
      </w:r>
      <w:r>
        <w:rPr>
          <w:rFonts w:eastAsia="Times New Roman"/>
          <w:szCs w:val="24"/>
        </w:rPr>
        <w:t>για την ερμηνεία των αιτίων της χρεοκοπίας.</w:t>
      </w:r>
      <w:r>
        <w:rPr>
          <w:rFonts w:eastAsia="Times New Roman"/>
          <w:szCs w:val="24"/>
        </w:rPr>
        <w:t xml:space="preserve"> </w:t>
      </w:r>
    </w:p>
    <w:p w14:paraId="0A5DE592" w14:textId="77777777" w:rsidR="00415E13" w:rsidRDefault="00E650A0">
      <w:pPr>
        <w:spacing w:line="600" w:lineRule="auto"/>
        <w:ind w:firstLine="720"/>
        <w:jc w:val="both"/>
        <w:rPr>
          <w:rFonts w:eastAsia="Times New Roman"/>
          <w:szCs w:val="24"/>
        </w:rPr>
      </w:pPr>
      <w:r>
        <w:rPr>
          <w:rFonts w:eastAsia="Times New Roman"/>
          <w:szCs w:val="24"/>
        </w:rPr>
        <w:lastRenderedPageBreak/>
        <w:t>Εμείς όπου σταθούμε κι όπου βρεθούμε και στον δημόσιο και στον ιδιωτικό μας βίο έχουμε υποστηρίξει ως αιτίες της χρεοκοπίας συνδυαστικά και δεν θα τα πω ιεραρχημένα και με προτεραιοποίηση την αρπακτικότητα και την αναρχία των διεθνών χρηματοπιστωτικών αγ</w:t>
      </w:r>
      <w:r>
        <w:rPr>
          <w:rFonts w:eastAsia="Times New Roman"/>
          <w:szCs w:val="24"/>
        </w:rPr>
        <w:t>ορών σε συνέργεια με τους εγχώριους συνεταίρους τους, την ελλειμματική δημοκρατία, τις κοινωνικές ανισότητες και το αδύναμο κοινωνικό κράτος, τη φοροδιαφυγή, την έλλειψη στοιχειώδους παραγωγικού σχεδιασμού, τη διασπάθιση του δημόσιου πλούτου και την ενθυλά</w:t>
      </w:r>
      <w:r>
        <w:rPr>
          <w:rFonts w:eastAsia="Times New Roman"/>
          <w:szCs w:val="24"/>
        </w:rPr>
        <w:t>κωσή του σε ημετέρους με την αξιοποίηση των δημόσιων δαπανών για ιδιωτικό πλουτισμό και</w:t>
      </w:r>
      <w:r>
        <w:rPr>
          <w:rFonts w:eastAsia="Times New Roman"/>
          <w:szCs w:val="24"/>
        </w:rPr>
        <w:t>,</w:t>
      </w:r>
      <w:r>
        <w:rPr>
          <w:rFonts w:eastAsia="Times New Roman"/>
          <w:szCs w:val="24"/>
        </w:rPr>
        <w:t xml:space="preserve"> </w:t>
      </w:r>
      <w:r>
        <w:rPr>
          <w:rFonts w:eastAsia="Times New Roman"/>
          <w:szCs w:val="24"/>
        </w:rPr>
        <w:t>τέλος,</w:t>
      </w:r>
      <w:r>
        <w:rPr>
          <w:rFonts w:eastAsia="Times New Roman"/>
          <w:szCs w:val="24"/>
        </w:rPr>
        <w:t xml:space="preserve"> την κομματοκρατούμενη κρατική γραφειοκρατία. </w:t>
      </w:r>
    </w:p>
    <w:p w14:paraId="0A5DE593" w14:textId="77777777" w:rsidR="00415E13" w:rsidRDefault="00E650A0">
      <w:pPr>
        <w:spacing w:line="600" w:lineRule="auto"/>
        <w:ind w:firstLine="720"/>
        <w:jc w:val="both"/>
        <w:rPr>
          <w:rFonts w:eastAsia="Times New Roman"/>
          <w:szCs w:val="24"/>
        </w:rPr>
      </w:pPr>
      <w:r>
        <w:rPr>
          <w:rFonts w:eastAsia="Times New Roman"/>
          <w:szCs w:val="24"/>
        </w:rPr>
        <w:t>Μπορεί να παραλείπω και κάτι, αλλά νομίζω ότι αυτά είναι συνεκτικά στοιχεία μιας οδυνηρής περιπέτειας και την περί</w:t>
      </w:r>
      <w:r>
        <w:rPr>
          <w:rFonts w:eastAsia="Times New Roman"/>
          <w:szCs w:val="24"/>
        </w:rPr>
        <w:t>οδο της ευμάρειας και εν συνεχεία την περίοδο της χρεοκοπίας. Αν η κ. Μπακογιάννη θεωρεί ότι συμφωνεί, επειδή αυτά λέμε και στις ιδιωτικές μας συζητήσεις, πράγματι μπορούμε να έχουμε μια καλή βάση αφετηρίας για να δούμε τι πρέπει να γίνει.</w:t>
      </w:r>
    </w:p>
    <w:p w14:paraId="0A5DE59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Είναι βέβαιο ότι</w:t>
      </w:r>
      <w:r>
        <w:rPr>
          <w:rFonts w:eastAsia="Times New Roman" w:cs="Times New Roman"/>
          <w:szCs w:val="24"/>
        </w:rPr>
        <w:t xml:space="preserve"> το Σύνταγμα δεν μπορεί να δώσει απαντήσεις σε όλα αυτά από μόνο του. Η πολιτική θα δώσει απαντήσεις</w:t>
      </w:r>
      <w:r w:rsidRPr="0061121F">
        <w:rPr>
          <w:rFonts w:eastAsia="Times New Roman" w:cs="Times New Roman"/>
          <w:szCs w:val="24"/>
        </w:rPr>
        <w:t>.</w:t>
      </w:r>
      <w:r w:rsidRPr="00133A86">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κοινωνία, η συμμετοχή, ο προγραμματισμός, οι αγώνες, όλα αυτά είναι που θα δώσουν απαντήσεις στη μετά τη χρεοκοπία περίοδο για την ανασύνταξη και για τη νέα προοπτική της χώρας.</w:t>
      </w:r>
    </w:p>
    <w:p w14:paraId="0A5DE59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Όμως,</w:t>
      </w:r>
      <w:r w:rsidRPr="00133A86">
        <w:rPr>
          <w:rFonts w:eastAsia="Times New Roman" w:cs="Times New Roman"/>
          <w:szCs w:val="24"/>
        </w:rPr>
        <w:t xml:space="preserve"> </w:t>
      </w:r>
      <w:r>
        <w:rPr>
          <w:rFonts w:eastAsia="Times New Roman" w:cs="Times New Roman"/>
          <w:szCs w:val="24"/>
        </w:rPr>
        <w:t xml:space="preserve">δεν μπορούμε να λέμε ότι την εμπειρία της οδύνης πραγματικά όλων αυτών </w:t>
      </w:r>
      <w:r>
        <w:rPr>
          <w:rFonts w:eastAsia="Times New Roman" w:cs="Times New Roman"/>
          <w:szCs w:val="24"/>
        </w:rPr>
        <w:t xml:space="preserve">των στοιχείων που συναποτελούν και συνθέτουν πραγματικότητα βιωμένη δεν θα την </w:t>
      </w:r>
      <w:r>
        <w:rPr>
          <w:rFonts w:eastAsia="Times New Roman" w:cs="Times New Roman"/>
          <w:szCs w:val="24"/>
        </w:rPr>
        <w:t xml:space="preserve">λάβουμε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ώστε να αναθεωρήσουμε διατάξεις του Συντάγματος και όχι να προχωρήσουμε σε ένα είδος, σε μία συντακτική συνέλευση, όπου να προτείνουμε τα πάντα. Όταν προτείνει</w:t>
      </w:r>
      <w:r>
        <w:rPr>
          <w:rFonts w:eastAsia="Times New Roman" w:cs="Times New Roman"/>
          <w:szCs w:val="24"/>
        </w:rPr>
        <w:t xml:space="preserve">ς τα πάντα, δεν προτείνεις τίποτα, δημιουργείς απλώς και μόνο ένα τοπίο, για να γίνεται η συζήτηση και δεν σχεδιάζεις πραγματικές αλλαγές βιώσιμες. </w:t>
      </w:r>
    </w:p>
    <w:p w14:paraId="0A5DE59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Το Σύνταγμα μπορεί, πράγματι, να ενισχυθεί σε κρίσιμους τομείς του, σε κρίσιμα κεφάλαιά του, ώστε να δώσει </w:t>
      </w:r>
      <w:r>
        <w:rPr>
          <w:rFonts w:eastAsia="Times New Roman" w:cs="Times New Roman"/>
          <w:szCs w:val="24"/>
        </w:rPr>
        <w:t xml:space="preserve">αντισώματα σε όλα αυτά που συνέβησαν στο παρελθόν, για να μην ξανασυμβούν και να ανοίξουν νέους δρόμους. Απ’ αυτή την άποψη, </w:t>
      </w:r>
      <w:r>
        <w:rPr>
          <w:rFonts w:eastAsia="Times New Roman" w:cs="Times New Roman"/>
          <w:szCs w:val="24"/>
        </w:rPr>
        <w:lastRenderedPageBreak/>
        <w:t xml:space="preserve">η συζήτηση στην </w:t>
      </w:r>
      <w:r>
        <w:rPr>
          <w:rFonts w:eastAsia="Times New Roman" w:cs="Times New Roman"/>
          <w:szCs w:val="24"/>
        </w:rPr>
        <w:t>ε</w:t>
      </w:r>
      <w:r>
        <w:rPr>
          <w:rFonts w:eastAsia="Times New Roman" w:cs="Times New Roman"/>
          <w:szCs w:val="24"/>
        </w:rPr>
        <w:t>πιτροπή ήταν πολύ διαφορετική από τη συζήτηση που διεξάγεται σήμερα εδώ και ήταν πολύ υψηλότερης ποιότητας και εμβ</w:t>
      </w:r>
      <w:r>
        <w:rPr>
          <w:rFonts w:eastAsia="Times New Roman" w:cs="Times New Roman"/>
          <w:szCs w:val="24"/>
        </w:rPr>
        <w:t>άθυνσης. Είναι και ο διαφορετικός τρόπος που γίνεται μία συζήτηση σε μία επιτροπή. Είναι διαφορετική η αρχιτεκτονική της επιτροπής. Πάντως, εκεί υπήρξε διάλογος, υπήρξε εμβάθυνση, υπήρξαν αποσαφηνίσεις. Υπήρξε προσπάθεια δημιουργικών προωθητικών συγκλίσεων</w:t>
      </w:r>
      <w:r>
        <w:rPr>
          <w:rFonts w:eastAsia="Times New Roman" w:cs="Times New Roman"/>
          <w:szCs w:val="24"/>
        </w:rPr>
        <w:t xml:space="preserve">, όχι συγκολλήσεων και απ’ αυτή την άποψη πρέπει αυτό να το επισημάνουμε στην Ολομέλεια, διότι δεν τη βλέπω αυτή την πραγματικότητα να αναπαράγεται. Ας ανατρέξουν όσοι ενδιαφέρονται, και οι πολίτες και καθείς, στα </w:t>
      </w:r>
      <w:r>
        <w:rPr>
          <w:rFonts w:eastAsia="Times New Roman" w:cs="Times New Roman"/>
          <w:szCs w:val="24"/>
        </w:rPr>
        <w:t>π</w:t>
      </w:r>
      <w:r>
        <w:rPr>
          <w:rFonts w:eastAsia="Times New Roman" w:cs="Times New Roman"/>
          <w:szCs w:val="24"/>
        </w:rPr>
        <w:t xml:space="preserve">ρακτικά των συνεδριάσεων της </w:t>
      </w:r>
      <w:r>
        <w:rPr>
          <w:rFonts w:eastAsia="Times New Roman" w:cs="Times New Roman"/>
          <w:szCs w:val="24"/>
        </w:rPr>
        <w:t>ε</w:t>
      </w:r>
      <w:r>
        <w:rPr>
          <w:rFonts w:eastAsia="Times New Roman" w:cs="Times New Roman"/>
          <w:szCs w:val="24"/>
        </w:rPr>
        <w:t>πιτροπής κα</w:t>
      </w:r>
      <w:r>
        <w:rPr>
          <w:rFonts w:eastAsia="Times New Roman" w:cs="Times New Roman"/>
          <w:szCs w:val="24"/>
        </w:rPr>
        <w:t>ι νομίζω ότι θα βγει ένα τέτοιο συμπέρασμα.</w:t>
      </w:r>
    </w:p>
    <w:p w14:paraId="0A5DE59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Μας είπε και ο συνάδελφος από τη Νέα Δημοκρατία, ο κ. Παναγιωτόπουλος, χλευάζοντας, ότι ήταν ένα πυροτέχνημα η πρωτοβουλία του Αλέξη Τσίπρα το 2016, για να γίνει μία κοινωνική διαβούλευση εν όψει της </w:t>
      </w:r>
      <w:r>
        <w:rPr>
          <w:rFonts w:eastAsia="Times New Roman" w:cs="Times New Roman"/>
          <w:szCs w:val="24"/>
        </w:rPr>
        <w:t>σ</w:t>
      </w:r>
      <w:r>
        <w:rPr>
          <w:rFonts w:eastAsia="Times New Roman" w:cs="Times New Roman"/>
          <w:szCs w:val="24"/>
        </w:rPr>
        <w:t>υνταγματική</w:t>
      </w:r>
      <w:r>
        <w:rPr>
          <w:rFonts w:eastAsia="Times New Roman" w:cs="Times New Roman"/>
          <w:szCs w:val="24"/>
        </w:rPr>
        <w:t xml:space="preserve">ς Αναθεώρησης. Κάποιοι, μάλιστα, </w:t>
      </w:r>
      <w:r>
        <w:rPr>
          <w:rFonts w:eastAsia="Times New Roman" w:cs="Times New Roman"/>
          <w:szCs w:val="24"/>
        </w:rPr>
        <w:t xml:space="preserve">μίλησαν </w:t>
      </w:r>
      <w:r>
        <w:rPr>
          <w:rFonts w:eastAsia="Times New Roman" w:cs="Times New Roman"/>
          <w:szCs w:val="24"/>
        </w:rPr>
        <w:t xml:space="preserve">τότε για </w:t>
      </w:r>
      <w:r>
        <w:rPr>
          <w:rFonts w:eastAsia="Times New Roman" w:cs="Times New Roman"/>
          <w:szCs w:val="24"/>
        </w:rPr>
        <w:t>«</w:t>
      </w:r>
      <w:r>
        <w:rPr>
          <w:rFonts w:eastAsia="Times New Roman" w:cs="Times New Roman"/>
          <w:szCs w:val="24"/>
        </w:rPr>
        <w:t>συνταγματικό λαϊκισμό</w:t>
      </w:r>
      <w:r>
        <w:rPr>
          <w:rFonts w:eastAsia="Times New Roman" w:cs="Times New Roman"/>
          <w:szCs w:val="24"/>
        </w:rPr>
        <w:t>»</w:t>
      </w:r>
      <w:r>
        <w:rPr>
          <w:rFonts w:eastAsia="Times New Roman" w:cs="Times New Roman"/>
          <w:szCs w:val="24"/>
        </w:rPr>
        <w:t xml:space="preserve">. Κι όμως, αυτή η συζήτηση έγινε. Πράγματι, δεν πήρε τη γενικευμένη </w:t>
      </w:r>
      <w:r>
        <w:rPr>
          <w:rFonts w:eastAsia="Times New Roman" w:cs="Times New Roman"/>
          <w:szCs w:val="24"/>
        </w:rPr>
        <w:lastRenderedPageBreak/>
        <w:t>διάσταση, γιατί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δεν συμμετείχε κανένα κόμμα της Αντιπολίτευσης. Το χλεύασαν και το σνομπάρισαν οι πάντες</w:t>
      </w:r>
      <w:r>
        <w:rPr>
          <w:rFonts w:eastAsia="Times New Roman" w:cs="Times New Roman"/>
          <w:szCs w:val="24"/>
        </w:rPr>
        <w:t>. Όχι όμως όλοι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υτοδιοικητικοί παράγοντες, εκπρόσωποι φορέων παραγωγικών τάξεων, πανεπιστημιακοί με ένα πνεύμα ανεξαρτησίας και όχι ενταγμένοι σ’ έναν πολιτικό προσανατολισμό και πολλοί άλλοι συμμετείχαν. </w:t>
      </w:r>
    </w:p>
    <w:p w14:paraId="0A5DE59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Με την προεδρία του </w:t>
      </w:r>
      <w:r>
        <w:rPr>
          <w:rFonts w:eastAsia="Times New Roman" w:cs="Times New Roman"/>
          <w:szCs w:val="24"/>
        </w:rPr>
        <w:t>κ</w:t>
      </w:r>
      <w:r>
        <w:rPr>
          <w:rFonts w:eastAsia="Times New Roman" w:cs="Times New Roman"/>
          <w:szCs w:val="24"/>
        </w:rPr>
        <w:t xml:space="preserve">αθηγητή, </w:t>
      </w:r>
      <w:r>
        <w:rPr>
          <w:rFonts w:eastAsia="Times New Roman" w:cs="Times New Roman"/>
          <w:szCs w:val="24"/>
        </w:rPr>
        <w:t xml:space="preserve">κ. </w:t>
      </w:r>
      <w:r>
        <w:rPr>
          <w:rFonts w:eastAsia="Times New Roman" w:cs="Times New Roman"/>
          <w:szCs w:val="24"/>
        </w:rPr>
        <w:t>Μιχάλη Σπουρδαλ</w:t>
      </w:r>
      <w:r>
        <w:rPr>
          <w:rFonts w:eastAsia="Times New Roman" w:cs="Times New Roman"/>
          <w:szCs w:val="24"/>
        </w:rPr>
        <w:t xml:space="preserve">άκη, συντελέστηκε ένα σπουδαίο έργο και μάλιστα είχε και ένα στοιχείο πρωτοτυπίας, γιατί πράγματι χρειάζεται κοινωνική διαβούλευση και κοινωνικός διάλογος για τη </w:t>
      </w:r>
      <w:r>
        <w:rPr>
          <w:rFonts w:eastAsia="Times New Roman" w:cs="Times New Roman"/>
          <w:szCs w:val="24"/>
        </w:rPr>
        <w:t>σ</w:t>
      </w:r>
      <w:r>
        <w:rPr>
          <w:rFonts w:eastAsia="Times New Roman" w:cs="Times New Roman"/>
          <w:szCs w:val="24"/>
        </w:rPr>
        <w:t xml:space="preserve">υνταγματική Αναθεώρηση. Όμως, η άποψη των </w:t>
      </w:r>
      <w:r>
        <w:rPr>
          <w:rFonts w:eastAsia="Times New Roman" w:cs="Times New Roman"/>
          <w:szCs w:val="24"/>
        </w:rPr>
        <w:t>«</w:t>
      </w:r>
      <w:r>
        <w:rPr>
          <w:rFonts w:eastAsia="Times New Roman" w:cs="Times New Roman"/>
          <w:szCs w:val="24"/>
        </w:rPr>
        <w:t>ειδικών</w:t>
      </w:r>
      <w:r>
        <w:rPr>
          <w:rFonts w:eastAsia="Times New Roman" w:cs="Times New Roman"/>
          <w:szCs w:val="24"/>
        </w:rPr>
        <w:t>»</w:t>
      </w:r>
      <w:r>
        <w:rPr>
          <w:rFonts w:eastAsia="Times New Roman" w:cs="Times New Roman"/>
          <w:szCs w:val="24"/>
        </w:rPr>
        <w:t xml:space="preserve"> ήταν ότι αυτό είναι μόνο έργο της Βουλής.</w:t>
      </w:r>
    </w:p>
    <w:p w14:paraId="0A5DE59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Βεβαίως, είναι έργο της Βουλής η </w:t>
      </w:r>
      <w:r>
        <w:rPr>
          <w:rFonts w:eastAsia="Times New Roman" w:cs="Times New Roman"/>
          <w:szCs w:val="24"/>
        </w:rPr>
        <w:t>σ</w:t>
      </w:r>
      <w:r>
        <w:rPr>
          <w:rFonts w:eastAsia="Times New Roman" w:cs="Times New Roman"/>
          <w:szCs w:val="24"/>
        </w:rPr>
        <w:t xml:space="preserve">υνταγματική Αναθεώρηση. Αυτό τι σημαίνει; Σημαίνει ότι δεν μπορούν να συμμετέχουν οι πολίτες και να έχουν τη δική τους συμβολή στον προβληματισμό και στη διαμόρφωση των λύσεων, στις οποίες θα πρέπει να προσανατολιστούμε; </w:t>
      </w:r>
    </w:p>
    <w:p w14:paraId="0A5DE59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Ως εκ τούτου, η πρόταση του ΣΥΡΙΖΑ είναι ακριβώς συνεπής, μελετημένη, χωρίς σκοπιμότητες, χωρίς καταναλωτισμό, έναν περίεργο συνταγματικό καταναλωτισμό σαν την πρόταση της Νέας Δημοκρατίας, που εκτός από τρία, τέσσερα, πέντε σημεία, είναι μία ατελείωτη πα</w:t>
      </w:r>
      <w:r>
        <w:rPr>
          <w:rFonts w:eastAsia="Times New Roman" w:cs="Times New Roman"/>
          <w:szCs w:val="24"/>
        </w:rPr>
        <w:t xml:space="preserve">ράθεση προτεινόμενων άρθρων και βέβαια με σαφή ιδεολογικό και ταξικό προσανατολισμό. </w:t>
      </w:r>
    </w:p>
    <w:p w14:paraId="0A5DE59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Δεν αποτυπώνει τα βιώματα της ελληνικής κοινωνίας η Νέα Δημοκρατία. Όταν μας λέει για την αναθεώρηση του άρθρου 16, που είναι πράγματι μία συζήτηση που συντελείται, θα πρ</w:t>
      </w:r>
      <w:r>
        <w:rPr>
          <w:rFonts w:eastAsia="Times New Roman" w:cs="Times New Roman"/>
          <w:szCs w:val="24"/>
        </w:rPr>
        <w:t>έπει να μας πει και ότι θα αυξηθεί το ΑΕΠ 1,5%, όπως είπε ο κ Βαρβιτσιώτης ή όποιος άλλος το είπε. Η παραπαιδεία συμμετέχει στην αύξηση του ΑΕΠ; Τα φροντιστήρια, που καταργούν τουλάχιστον δ</w:t>
      </w:r>
      <w:r>
        <w:rPr>
          <w:rFonts w:eastAsia="Times New Roman" w:cs="Times New Roman"/>
          <w:szCs w:val="24"/>
        </w:rPr>
        <w:t>ύ</w:t>
      </w:r>
      <w:r>
        <w:rPr>
          <w:rFonts w:eastAsia="Times New Roman" w:cs="Times New Roman"/>
          <w:szCs w:val="24"/>
        </w:rPr>
        <w:t>ο τάξεις του λυκείου και τις εξαφανίζουν από τη μέση παιδεία, συμμ</w:t>
      </w:r>
      <w:r>
        <w:rPr>
          <w:rFonts w:eastAsia="Times New Roman" w:cs="Times New Roman"/>
          <w:szCs w:val="24"/>
        </w:rPr>
        <w:t xml:space="preserve">ετέχουν στην αύξηση του ΑΕΠ; Οι νέοι άνθρωποι, που φεύγουν στο εξωτερικό, πάνε να σπουδάσουν στο Χάρβαρντ; Εάν πάνε όλοι αυτοί να σπουδάσουν στο Χάρβαρντ ή στο MIT, να δούμε ότι λείπουν από την Ελλάδα το Χάρβαρντ και το </w:t>
      </w:r>
      <w:r>
        <w:rPr>
          <w:rFonts w:eastAsia="Times New Roman" w:cs="Times New Roman"/>
          <w:szCs w:val="24"/>
        </w:rPr>
        <w:lastRenderedPageBreak/>
        <w:t>ΜΙΤ και να δούμε με ποιον τρόπο τα δ</w:t>
      </w:r>
      <w:r>
        <w:rPr>
          <w:rFonts w:eastAsia="Times New Roman" w:cs="Times New Roman"/>
          <w:szCs w:val="24"/>
        </w:rPr>
        <w:t xml:space="preserve">ημόσια πανεπιστήμια μπορούν να έχουν συνεργασίες τέτοιες, που να δώσουν τέτοιες δυνατότητες. </w:t>
      </w:r>
    </w:p>
    <w:p w14:paraId="0A5DE59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Όμως, είναι δυνατόν να φιλοδοξούμε ότι θα ιδρυθούν στην Ελλάδα πανεπιστήμια τύπου Χάρβαρντ και ΜΙΤ; Κολ</w:t>
      </w:r>
      <w:r>
        <w:rPr>
          <w:rFonts w:eastAsia="Times New Roman" w:cs="Times New Roman"/>
          <w:szCs w:val="24"/>
        </w:rPr>
        <w:t>λ</w:t>
      </w:r>
      <w:r>
        <w:rPr>
          <w:rFonts w:eastAsia="Times New Roman" w:cs="Times New Roman"/>
          <w:szCs w:val="24"/>
        </w:rPr>
        <w:t>έγια θα ιδρυθούν και πτυχία, όπως σωστά το είπε σε προηγού</w:t>
      </w:r>
      <w:r>
        <w:rPr>
          <w:rFonts w:eastAsia="Times New Roman" w:cs="Times New Roman"/>
          <w:szCs w:val="24"/>
        </w:rPr>
        <w:t xml:space="preserve">μενη συζήτηση ο </w:t>
      </w:r>
      <w:r>
        <w:rPr>
          <w:rFonts w:eastAsia="Times New Roman" w:cs="Times New Roman"/>
          <w:szCs w:val="24"/>
        </w:rPr>
        <w:t>κ.</w:t>
      </w:r>
      <w:r>
        <w:rPr>
          <w:rFonts w:eastAsia="Times New Roman" w:cs="Times New Roman"/>
          <w:szCs w:val="24"/>
        </w:rPr>
        <w:t xml:space="preserve"> Γιάννης Τσιρώνης, ό,τι να ναι, για να έχει το παιδί ένα πτυχίο μέσα σ</w:t>
      </w:r>
      <w:r>
        <w:rPr>
          <w:rFonts w:eastAsia="Times New Roman" w:cs="Times New Roman"/>
          <w:szCs w:val="24"/>
        </w:rPr>
        <w:t>ε</w:t>
      </w:r>
      <w:r>
        <w:rPr>
          <w:rFonts w:eastAsia="Times New Roman" w:cs="Times New Roman"/>
          <w:szCs w:val="24"/>
        </w:rPr>
        <w:t xml:space="preserve"> αυτόν τον άκρατο ανταγωνισμό. Ε, αυτό δεν είναι σχεδιασμός για την παιδεία</w:t>
      </w:r>
      <w:r>
        <w:rPr>
          <w:rFonts w:eastAsia="Times New Roman" w:cs="Times New Roman"/>
          <w:szCs w:val="24"/>
        </w:rPr>
        <w:t>!</w:t>
      </w:r>
      <w:r>
        <w:rPr>
          <w:rFonts w:eastAsia="Times New Roman" w:cs="Times New Roman"/>
          <w:szCs w:val="24"/>
        </w:rPr>
        <w:t xml:space="preserve"> Δεν έχει κα</w:t>
      </w:r>
      <w:r>
        <w:rPr>
          <w:rFonts w:eastAsia="Times New Roman" w:cs="Times New Roman"/>
          <w:szCs w:val="24"/>
        </w:rPr>
        <w:t>μ</w:t>
      </w:r>
      <w:r>
        <w:rPr>
          <w:rFonts w:eastAsia="Times New Roman" w:cs="Times New Roman"/>
          <w:szCs w:val="24"/>
        </w:rPr>
        <w:t>μία σχέση με τις παραδόσεις.</w:t>
      </w:r>
    </w:p>
    <w:p w14:paraId="0A5DE59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w:t>
      </w:r>
      <w:r>
        <w:rPr>
          <w:rFonts w:eastAsia="Times New Roman" w:cs="Times New Roman"/>
          <w:szCs w:val="24"/>
        </w:rPr>
        <w:t>ρόνου ομιλίας του κυρίου Βουλευτή)</w:t>
      </w:r>
    </w:p>
    <w:p w14:paraId="0A5DE59E" w14:textId="77777777" w:rsidR="00415E13" w:rsidRDefault="00E650A0">
      <w:pPr>
        <w:spacing w:line="600" w:lineRule="auto"/>
        <w:ind w:firstLine="720"/>
        <w:jc w:val="both"/>
        <w:rPr>
          <w:rFonts w:eastAsia="Times New Roman" w:cs="Times New Roman"/>
          <w:szCs w:val="24"/>
        </w:rPr>
      </w:pPr>
      <w:r w:rsidRPr="008272E0">
        <w:rPr>
          <w:rFonts w:eastAsia="Times New Roman" w:cs="Times New Roman"/>
          <w:b/>
          <w:szCs w:val="24"/>
        </w:rPr>
        <w:t xml:space="preserve">ΠΡΟΕΔΡΕΥΩΝ (Αναστάσιος Κουράκης): </w:t>
      </w:r>
      <w:r>
        <w:rPr>
          <w:rFonts w:eastAsia="Times New Roman" w:cs="Times New Roman"/>
          <w:szCs w:val="24"/>
        </w:rPr>
        <w:t>Εάν έχετε την καλοσύνη, ολοκληρώστε.</w:t>
      </w:r>
    </w:p>
    <w:p w14:paraId="0A5DE59F"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Τελειώνω, κύριε Πρόεδρε.</w:t>
      </w:r>
    </w:p>
    <w:p w14:paraId="0A5DE5A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Στην ίδια λογική είναι και οι ισοσκελισμένοι προϋπολογισμοί. Αν είναι δυνατόν! Είναι η προσπάθεια να </w:t>
      </w:r>
      <w:r>
        <w:rPr>
          <w:rFonts w:eastAsia="Times New Roman" w:cs="Times New Roman"/>
          <w:szCs w:val="24"/>
        </w:rPr>
        <w:t xml:space="preserve">καταργηθούν οι </w:t>
      </w:r>
      <w:r>
        <w:rPr>
          <w:rFonts w:eastAsia="Times New Roman" w:cs="Times New Roman"/>
          <w:szCs w:val="24"/>
        </w:rPr>
        <w:lastRenderedPageBreak/>
        <w:t>κατοχυρώσεις για το περιβάλλον που έχουν κατακτηθεί με το άρθρο 24 και πολλά άλλα.</w:t>
      </w:r>
    </w:p>
    <w:p w14:paraId="0A5DE5A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Για την ηγεσία της </w:t>
      </w:r>
      <w:r>
        <w:rPr>
          <w:rFonts w:eastAsia="Times New Roman" w:cs="Times New Roman"/>
          <w:szCs w:val="24"/>
        </w:rPr>
        <w:t>δ</w:t>
      </w:r>
      <w:r>
        <w:rPr>
          <w:rFonts w:eastAsia="Times New Roman" w:cs="Times New Roman"/>
          <w:szCs w:val="24"/>
        </w:rPr>
        <w:t xml:space="preserve">ικαιοσύνης, πράγματι, μπορούν να γίνουν πολλές συζητήσεις. Δεν έχουν γίνει όμως. Οι συζητήσεις που έγιναν στη Βουλή, στην αρμόδια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με τους εκπροσώπους, τους κορυφαίους εκπροσώπους του Συμβουλίου </w:t>
      </w:r>
      <w:r>
        <w:rPr>
          <w:rFonts w:eastAsia="Times New Roman" w:cs="Times New Roman"/>
          <w:szCs w:val="24"/>
        </w:rPr>
        <w:t xml:space="preserve">της </w:t>
      </w:r>
      <w:r>
        <w:rPr>
          <w:rFonts w:eastAsia="Times New Roman" w:cs="Times New Roman"/>
          <w:szCs w:val="24"/>
        </w:rPr>
        <w:t>Επικρατείας, άλλα κατέγραψαν. Δεν έχω τον χρόνο να μπω σε λεπτομέρειες.</w:t>
      </w:r>
    </w:p>
    <w:p w14:paraId="0A5DE5A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Προς αυτή την κατεύθυνση, μία πρόταση, όπως είναι αυτή του ΣΥΡΙΖΑ, που θέτει ζητήματα δημοκρατίας, που θέτει ζητήμ</w:t>
      </w:r>
      <w:r>
        <w:rPr>
          <w:rFonts w:eastAsia="Times New Roman" w:cs="Times New Roman"/>
          <w:szCs w:val="24"/>
        </w:rPr>
        <w:t>ατα ανεξιθρησκείας και κατοχύρωσης του ανεξίθρησκου του κράτους, που θέτει ζητήματα μη διάλυσης της Βουλής εν όψει της εκλογής του Προέδρου της Δημοκρατίας, που θέτει ζητήματα δημοψηφίσματος σε περίπτωση μεγάλων πραγματικών αποφάσεων που συνδέονται πραγματ</w:t>
      </w:r>
      <w:r>
        <w:rPr>
          <w:rFonts w:eastAsia="Times New Roman" w:cs="Times New Roman"/>
          <w:szCs w:val="24"/>
        </w:rPr>
        <w:t>ικά με την εκχώρηση εθνικής κυριαρχίας και όχι αυτή η συζήτηση που έγινε για τη Συμφωνία των Πρεσπών, που δεν είχε καμ</w:t>
      </w:r>
      <w:r>
        <w:rPr>
          <w:rFonts w:eastAsia="Times New Roman" w:cs="Times New Roman"/>
          <w:szCs w:val="24"/>
        </w:rPr>
        <w:t>μ</w:t>
      </w:r>
      <w:r>
        <w:rPr>
          <w:rFonts w:eastAsia="Times New Roman" w:cs="Times New Roman"/>
          <w:szCs w:val="24"/>
        </w:rPr>
        <w:t>ία σχέση με εκχώρηση εθνικής κυριαρχίας και όλες οι κοινωνικές προτάσεις για την κατοχύρωση, για την οχύρωση των κοινωνικών και δημοκρατι</w:t>
      </w:r>
      <w:r>
        <w:rPr>
          <w:rFonts w:eastAsia="Times New Roman" w:cs="Times New Roman"/>
          <w:szCs w:val="24"/>
        </w:rPr>
        <w:t xml:space="preserve">κών </w:t>
      </w:r>
      <w:r>
        <w:rPr>
          <w:rFonts w:eastAsia="Times New Roman" w:cs="Times New Roman"/>
          <w:szCs w:val="24"/>
        </w:rPr>
        <w:lastRenderedPageBreak/>
        <w:t>δικαιωμάτων του ελληνικού λαού, είναι η πεμπτουσία της πρότασης του ΣΥΡΙΖΑ, που και αυτή συνδέεται πραγματικά, όχι με τις οδυνηρές επικαιρότητες της τελευταίας δεκαετίας αλλά και με τις ελπιδοφόρες προοπτικές της επόμενης δεκαετίας και του μέλλοντος το</w:t>
      </w:r>
      <w:r>
        <w:rPr>
          <w:rFonts w:eastAsia="Times New Roman" w:cs="Times New Roman"/>
          <w:szCs w:val="24"/>
        </w:rPr>
        <w:t>υ ελληνικού λαού.</w:t>
      </w:r>
    </w:p>
    <w:p w14:paraId="0A5DE5A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Ευχαριστώ.</w:t>
      </w:r>
    </w:p>
    <w:p w14:paraId="0A5DE5A4"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5DE5A5" w14:textId="77777777" w:rsidR="00415E13" w:rsidRDefault="00E650A0">
      <w:pPr>
        <w:spacing w:line="600" w:lineRule="auto"/>
        <w:ind w:firstLine="720"/>
        <w:jc w:val="both"/>
        <w:rPr>
          <w:rFonts w:eastAsia="Times New Roman" w:cs="Times New Roman"/>
          <w:szCs w:val="24"/>
        </w:rPr>
      </w:pPr>
      <w:r w:rsidRPr="008272E0">
        <w:rPr>
          <w:rFonts w:eastAsia="Times New Roman" w:cs="Times New Roman"/>
          <w:b/>
          <w:szCs w:val="24"/>
        </w:rPr>
        <w:t xml:space="preserve">ΠΡΟΕΔΡΕΥΩΝ (Αναστάσιος Κουράκης): </w:t>
      </w:r>
      <w:r>
        <w:rPr>
          <w:rFonts w:eastAsia="Times New Roman" w:cs="Times New Roman"/>
          <w:szCs w:val="24"/>
        </w:rPr>
        <w:t>Ευχαριστούμε τον κ. Θοδωρή Δρίτσα, Βουλευτή του ΣΥΡΙΖΑ της Α΄ Πειραιώς.</w:t>
      </w:r>
    </w:p>
    <w:p w14:paraId="0A5DE5A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Θα πάρει τώρα τον λόγο ο κ. Ιωάννης Θεοφύλακτος, Βουλευτής Κοζάνης του ΣΥΡΙΖΑ</w:t>
      </w:r>
      <w:r>
        <w:rPr>
          <w:rFonts w:eastAsia="Times New Roman" w:cs="Times New Roman"/>
          <w:szCs w:val="24"/>
        </w:rPr>
        <w:t xml:space="preserve"> και μετά θα μιλήσει η Υπουργός κ. Φωτίου.</w:t>
      </w:r>
    </w:p>
    <w:p w14:paraId="0A5DE5A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Κύριε Θεοφύλακτε έχετε τον λόγο για επτά λεπτά.</w:t>
      </w:r>
    </w:p>
    <w:p w14:paraId="0A5DE5A8"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Ευχαριστώ, κύριε Πρόεδρε.</w:t>
      </w:r>
    </w:p>
    <w:p w14:paraId="0A5DE5A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για το Σύνταγμα, για τον ανώτερο, τον υπέρτατο νόμο του κράτους, που είναι και </w:t>
      </w:r>
      <w:r>
        <w:rPr>
          <w:rFonts w:eastAsia="Times New Roman" w:cs="Times New Roman"/>
          <w:szCs w:val="24"/>
        </w:rPr>
        <w:lastRenderedPageBreak/>
        <w:t>το μεγαλύτερο αποκούμπι, το μεγαλύτερο και ασφαλέστερο καταφύγιο του κάθε Έλληνα πολίτη.</w:t>
      </w:r>
    </w:p>
    <w:p w14:paraId="0A5DE5A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Οι διατυπώσεις ήδη του άρθρου 1 του Συντάγματος είναι εξόχως πανηγυρικές και χαρακτηριστικές. Άρθρο 1 παράγραφος 2: Θεμέλιο του πολιτεύματος είναι η λαϊκή κυριαρχία. Ά</w:t>
      </w:r>
      <w:r>
        <w:rPr>
          <w:rFonts w:eastAsia="Times New Roman" w:cs="Times New Roman"/>
          <w:szCs w:val="24"/>
        </w:rPr>
        <w:t>ρθρο 1 παράγραφος 3: Όλες οι εξουσίες πηγάζουν από τον λαό, υπάρχουν υπέρ αυτού και του έθνους και ασκούνται όπως ορίζει το Σύνταγμα.</w:t>
      </w:r>
    </w:p>
    <w:p w14:paraId="0A5DE5A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Το μείζον ερώτημα, λοιπόν, που το έθεσαν και άλλοι συνάδελφοι και από όλα τα κόμματα: Εφόσον όλα γίνονται για τον λαό, τι </w:t>
      </w:r>
      <w:r>
        <w:rPr>
          <w:rFonts w:eastAsia="Times New Roman" w:cs="Times New Roman"/>
          <w:szCs w:val="24"/>
        </w:rPr>
        <w:t xml:space="preserve">έφταιξε για τη χρεοκοπία του 2010, που συγκλόνισε τη χώρα για οκτώ-εννέα χρόνια, που μείωσε το ΑΕΠ κατά 25%, που αύξησε την ανεργία στο 28%; Ελάτε να δείτε τι ανεργία είχαμε και έχουμε στη </w:t>
      </w:r>
      <w:r>
        <w:rPr>
          <w:rFonts w:eastAsia="Times New Roman" w:cs="Times New Roman"/>
          <w:szCs w:val="24"/>
        </w:rPr>
        <w:t>δ</w:t>
      </w:r>
      <w:r>
        <w:rPr>
          <w:rFonts w:eastAsia="Times New Roman" w:cs="Times New Roman"/>
          <w:szCs w:val="24"/>
        </w:rPr>
        <w:t>υτική Μακεδονία. Τι να πούμε για την ανεργία της νεολαίας, που έστ</w:t>
      </w:r>
      <w:r>
        <w:rPr>
          <w:rFonts w:eastAsia="Times New Roman" w:cs="Times New Roman"/>
          <w:szCs w:val="24"/>
        </w:rPr>
        <w:t>ειλε χιλιάδες μετανάστες στο εξωτερικό, που μείωσε συντάξεις και μισθούς; Αφού το Σύνταγμα προστατεύει τον λαό, πώς επέτρεψε να πάθει όλα αυτά, να χρεοκοπήσει και να υποφέρει όλα αυτά;</w:t>
      </w:r>
    </w:p>
    <w:p w14:paraId="0A5DE5A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Διττό το ερώτημα: Πρώτον, μπορούσε το Σύνταγμα να αποτρέψει τις αιτίες </w:t>
      </w:r>
      <w:r>
        <w:rPr>
          <w:rFonts w:eastAsia="Times New Roman" w:cs="Times New Roman"/>
          <w:szCs w:val="24"/>
        </w:rPr>
        <w:t>που οδήγησαν στην κρίση; Δεύτερον, μπορούσε το Σύνταγμα να αποτρέψει τις συνέπειες της κρίσης, δηλαδή τα μνημόνια και τις δυσμενείς συνέπειες;</w:t>
      </w:r>
    </w:p>
    <w:p w14:paraId="0A5DE5A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 απάντηση και στα δ</w:t>
      </w:r>
      <w:r>
        <w:rPr>
          <w:rFonts w:eastAsia="Times New Roman" w:cs="Times New Roman"/>
          <w:szCs w:val="24"/>
        </w:rPr>
        <w:t>ύ</w:t>
      </w:r>
      <w:r>
        <w:rPr>
          <w:rFonts w:eastAsia="Times New Roman" w:cs="Times New Roman"/>
          <w:szCs w:val="24"/>
        </w:rPr>
        <w:t xml:space="preserve">ο ερωτήματα είναι ναι, υπήρχε η θεσμική θωράκιση. Τα ελληνικά </w:t>
      </w:r>
      <w:r>
        <w:rPr>
          <w:rFonts w:eastAsia="Times New Roman" w:cs="Times New Roman"/>
          <w:szCs w:val="24"/>
        </w:rPr>
        <w:t>Σ</w:t>
      </w:r>
      <w:r>
        <w:rPr>
          <w:rFonts w:eastAsia="Times New Roman" w:cs="Times New Roman"/>
          <w:szCs w:val="24"/>
        </w:rPr>
        <w:t>υντάγματα ήταν και παραμένουν</w:t>
      </w:r>
      <w:r>
        <w:rPr>
          <w:rFonts w:eastAsia="Times New Roman" w:cs="Times New Roman"/>
          <w:szCs w:val="24"/>
        </w:rPr>
        <w:t xml:space="preserve"> προοδευτικά και φιλολαϊκά και εμείς θέλουμε να τα κάνουμε ακόμα περισσότερο προοδευτικά και φιλολαϊκά. Από καταβολής ελληνικού κράτους είχαν τέτοιο χαρακτηριστικό τα ελληνικά Συντάγματα. </w:t>
      </w:r>
    </w:p>
    <w:p w14:paraId="0A5DE5A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Ποιος φταίει, </w:t>
      </w:r>
      <w:r w:rsidRPr="0086362F">
        <w:rPr>
          <w:rFonts w:eastAsia="Times New Roman" w:cs="Times New Roman"/>
          <w:szCs w:val="24"/>
        </w:rPr>
        <w:t>λοιπόν</w:t>
      </w:r>
      <w:r>
        <w:rPr>
          <w:rFonts w:eastAsia="Times New Roman" w:cs="Times New Roman"/>
          <w:szCs w:val="24"/>
        </w:rPr>
        <w:t>; Τις πταίει; Είχαμε χ</w:t>
      </w:r>
      <w:r w:rsidRPr="00BE354F">
        <w:rPr>
          <w:rFonts w:eastAsia="Times New Roman" w:cs="Times New Roman"/>
          <w:szCs w:val="24"/>
        </w:rPr>
        <w:t xml:space="preserve">ρεοκοπία και πάλι </w:t>
      </w:r>
      <w:r>
        <w:rPr>
          <w:rFonts w:eastAsia="Times New Roman" w:cs="Times New Roman"/>
          <w:szCs w:val="24"/>
        </w:rPr>
        <w:t xml:space="preserve">τίθεται </w:t>
      </w:r>
      <w:r w:rsidRPr="00BE354F">
        <w:rPr>
          <w:rFonts w:eastAsia="Times New Roman" w:cs="Times New Roman"/>
          <w:szCs w:val="24"/>
        </w:rPr>
        <w:t>το ίδιο ερώτημα που έθεσε και ο Χαρίλαος Τρικούπης</w:t>
      </w:r>
      <w:r>
        <w:rPr>
          <w:rFonts w:eastAsia="Times New Roman" w:cs="Times New Roman"/>
          <w:szCs w:val="24"/>
        </w:rPr>
        <w:t xml:space="preserve">. Τις πταίει; </w:t>
      </w:r>
      <w:r w:rsidRPr="00D66BCA">
        <w:rPr>
          <w:rFonts w:eastAsia="Times New Roman"/>
          <w:bCs/>
        </w:rPr>
        <w:t>Είναι</w:t>
      </w:r>
      <w:r>
        <w:rPr>
          <w:rFonts w:eastAsia="Times New Roman" w:cs="Times New Roman"/>
          <w:szCs w:val="24"/>
        </w:rPr>
        <w:t xml:space="preserve"> </w:t>
      </w:r>
      <w:r w:rsidRPr="00BE354F">
        <w:rPr>
          <w:rFonts w:eastAsia="Times New Roman" w:cs="Times New Roman"/>
          <w:szCs w:val="24"/>
        </w:rPr>
        <w:t xml:space="preserve">βαρύτατες </w:t>
      </w:r>
      <w:r>
        <w:rPr>
          <w:rFonts w:eastAsia="Times New Roman" w:cs="Times New Roman"/>
          <w:szCs w:val="24"/>
        </w:rPr>
        <w:t>οι π</w:t>
      </w:r>
      <w:r w:rsidRPr="00BE354F">
        <w:rPr>
          <w:rFonts w:eastAsia="Times New Roman" w:cs="Times New Roman"/>
          <w:szCs w:val="24"/>
        </w:rPr>
        <w:t>ολιτικές ευθύνες</w:t>
      </w:r>
      <w:r>
        <w:rPr>
          <w:rFonts w:eastAsia="Times New Roman" w:cs="Times New Roman"/>
          <w:szCs w:val="24"/>
        </w:rPr>
        <w:t>. Η</w:t>
      </w:r>
      <w:r w:rsidRPr="00BE354F">
        <w:rPr>
          <w:rFonts w:eastAsia="Times New Roman" w:cs="Times New Roman"/>
          <w:szCs w:val="24"/>
        </w:rPr>
        <w:t xml:space="preserve"> Νέα Δημοκρατία και το ΠΑΣΟΚ </w:t>
      </w:r>
      <w:r>
        <w:rPr>
          <w:rFonts w:eastAsia="Times New Roman" w:cs="Times New Roman"/>
          <w:szCs w:val="24"/>
        </w:rPr>
        <w:t>φταίνε, που κυβέρνησαν</w:t>
      </w:r>
      <w:r w:rsidRPr="00BE354F">
        <w:rPr>
          <w:rFonts w:eastAsia="Times New Roman" w:cs="Times New Roman"/>
          <w:szCs w:val="24"/>
        </w:rPr>
        <w:t xml:space="preserve"> τη χώρα</w:t>
      </w:r>
      <w:r>
        <w:rPr>
          <w:rFonts w:eastAsia="Times New Roman" w:cs="Times New Roman"/>
          <w:szCs w:val="24"/>
        </w:rPr>
        <w:t xml:space="preserve"> ερήμην του ελληνικού λαού και άσκησαν</w:t>
      </w:r>
      <w:r w:rsidRPr="00BE354F">
        <w:rPr>
          <w:rFonts w:eastAsia="Times New Roman" w:cs="Times New Roman"/>
          <w:szCs w:val="24"/>
        </w:rPr>
        <w:t xml:space="preserve"> </w:t>
      </w:r>
      <w:r>
        <w:rPr>
          <w:rFonts w:eastAsia="Times New Roman" w:cs="Times New Roman"/>
          <w:szCs w:val="24"/>
        </w:rPr>
        <w:t>τις εξουσίες όχι υπέρ αυτού,</w:t>
      </w:r>
      <w:r w:rsidRPr="00BE354F">
        <w:rPr>
          <w:rFonts w:eastAsia="Times New Roman" w:cs="Times New Roman"/>
          <w:szCs w:val="24"/>
        </w:rPr>
        <w:t xml:space="preserve"> όπως ορίζει το Σύνταγμα</w:t>
      </w:r>
      <w:r>
        <w:rPr>
          <w:rFonts w:eastAsia="Times New Roman" w:cs="Times New Roman"/>
          <w:szCs w:val="24"/>
        </w:rPr>
        <w:t>, α</w:t>
      </w:r>
      <w:r w:rsidRPr="00BE354F">
        <w:rPr>
          <w:rFonts w:eastAsia="Times New Roman" w:cs="Times New Roman"/>
          <w:szCs w:val="24"/>
        </w:rPr>
        <w:t xml:space="preserve">λλά </w:t>
      </w:r>
      <w:r>
        <w:rPr>
          <w:rFonts w:eastAsia="Times New Roman" w:cs="Times New Roman"/>
          <w:szCs w:val="24"/>
        </w:rPr>
        <w:t>υπέρ των εαυτών τους. Αυτοί που τι</w:t>
      </w:r>
      <w:r w:rsidRPr="00BE354F">
        <w:rPr>
          <w:rFonts w:eastAsia="Times New Roman" w:cs="Times New Roman"/>
          <w:szCs w:val="24"/>
        </w:rPr>
        <w:t xml:space="preserve">ς </w:t>
      </w:r>
      <w:r>
        <w:rPr>
          <w:rFonts w:eastAsia="Times New Roman" w:cs="Times New Roman"/>
          <w:szCs w:val="24"/>
        </w:rPr>
        <w:t xml:space="preserve">άσκησαν </w:t>
      </w:r>
      <w:r w:rsidRPr="00BE354F">
        <w:rPr>
          <w:rFonts w:eastAsia="Times New Roman" w:cs="Times New Roman"/>
          <w:szCs w:val="24"/>
        </w:rPr>
        <w:t>τελικά</w:t>
      </w:r>
      <w:r>
        <w:rPr>
          <w:rFonts w:eastAsia="Times New Roman" w:cs="Times New Roman"/>
          <w:szCs w:val="24"/>
        </w:rPr>
        <w:t>,</w:t>
      </w:r>
      <w:r w:rsidRPr="00BE354F">
        <w:rPr>
          <w:rFonts w:eastAsia="Times New Roman" w:cs="Times New Roman"/>
          <w:szCs w:val="24"/>
        </w:rPr>
        <w:t xml:space="preserve"> οι περισσότεροι</w:t>
      </w:r>
      <w:r>
        <w:rPr>
          <w:rFonts w:eastAsia="Times New Roman" w:cs="Times New Roman"/>
          <w:szCs w:val="24"/>
        </w:rPr>
        <w:t>,</w:t>
      </w:r>
      <w:r w:rsidRPr="00BE354F">
        <w:rPr>
          <w:rFonts w:eastAsia="Times New Roman" w:cs="Times New Roman"/>
          <w:szCs w:val="24"/>
        </w:rPr>
        <w:t xml:space="preserve"> πλούτισαν ατομικά και ο </w:t>
      </w:r>
      <w:r>
        <w:rPr>
          <w:rFonts w:eastAsia="Times New Roman" w:cs="Times New Roman"/>
          <w:szCs w:val="24"/>
        </w:rPr>
        <w:t xml:space="preserve">λαός πτώχευσε. </w:t>
      </w:r>
    </w:p>
    <w:p w14:paraId="0A5DE5A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Β</w:t>
      </w:r>
      <w:r w:rsidRPr="00BE354F">
        <w:rPr>
          <w:rFonts w:eastAsia="Times New Roman" w:cs="Times New Roman"/>
          <w:szCs w:val="24"/>
        </w:rPr>
        <w:t xml:space="preserve">έβαια </w:t>
      </w:r>
      <w:r>
        <w:rPr>
          <w:rFonts w:eastAsia="Times New Roman" w:cs="Times New Roman"/>
          <w:szCs w:val="24"/>
        </w:rPr>
        <w:t xml:space="preserve">ευθύνη </w:t>
      </w:r>
      <w:r w:rsidRPr="00BE354F">
        <w:rPr>
          <w:rFonts w:eastAsia="Times New Roman" w:cs="Times New Roman"/>
          <w:szCs w:val="24"/>
        </w:rPr>
        <w:t xml:space="preserve">έχει και </w:t>
      </w:r>
      <w:r>
        <w:rPr>
          <w:rFonts w:eastAsia="Times New Roman" w:cs="Times New Roman"/>
          <w:szCs w:val="24"/>
        </w:rPr>
        <w:t xml:space="preserve">η </w:t>
      </w:r>
      <w:r w:rsidRPr="00BE354F">
        <w:rPr>
          <w:rFonts w:eastAsia="Times New Roman" w:cs="Times New Roman"/>
          <w:szCs w:val="24"/>
        </w:rPr>
        <w:t>τέταρτη εξουσία</w:t>
      </w:r>
      <w:r>
        <w:rPr>
          <w:rFonts w:eastAsia="Times New Roman" w:cs="Times New Roman"/>
          <w:szCs w:val="24"/>
        </w:rPr>
        <w:t>,</w:t>
      </w:r>
      <w:r w:rsidRPr="00BE354F">
        <w:rPr>
          <w:rFonts w:eastAsia="Times New Roman" w:cs="Times New Roman"/>
          <w:szCs w:val="24"/>
        </w:rPr>
        <w:t xml:space="preserve"> ο Τύπος και τα </w:t>
      </w:r>
      <w:r>
        <w:rPr>
          <w:rFonts w:eastAsia="Times New Roman" w:cs="Times New Roman"/>
          <w:szCs w:val="24"/>
        </w:rPr>
        <w:t>μ</w:t>
      </w:r>
      <w:r w:rsidRPr="00BE354F">
        <w:rPr>
          <w:rFonts w:eastAsia="Times New Roman" w:cs="Times New Roman"/>
          <w:szCs w:val="24"/>
        </w:rPr>
        <w:t xml:space="preserve">έσα </w:t>
      </w:r>
      <w:r>
        <w:rPr>
          <w:rFonts w:eastAsia="Times New Roman" w:cs="Times New Roman"/>
          <w:szCs w:val="24"/>
        </w:rPr>
        <w:t>μ</w:t>
      </w:r>
      <w:r w:rsidRPr="00BE354F">
        <w:rPr>
          <w:rFonts w:eastAsia="Times New Roman" w:cs="Times New Roman"/>
          <w:szCs w:val="24"/>
        </w:rPr>
        <w:t xml:space="preserve">αζικής </w:t>
      </w:r>
      <w:r>
        <w:rPr>
          <w:rFonts w:eastAsia="Times New Roman" w:cs="Times New Roman"/>
          <w:szCs w:val="24"/>
        </w:rPr>
        <w:t>ε</w:t>
      </w:r>
      <w:r w:rsidRPr="00BE354F">
        <w:rPr>
          <w:rFonts w:eastAsia="Times New Roman" w:cs="Times New Roman"/>
          <w:szCs w:val="24"/>
        </w:rPr>
        <w:t>νημέρωσης</w:t>
      </w:r>
      <w:r>
        <w:rPr>
          <w:rFonts w:eastAsia="Times New Roman" w:cs="Times New Roman"/>
          <w:szCs w:val="24"/>
        </w:rPr>
        <w:t>,</w:t>
      </w:r>
      <w:r w:rsidRPr="00BE354F">
        <w:rPr>
          <w:rFonts w:eastAsia="Times New Roman" w:cs="Times New Roman"/>
          <w:szCs w:val="24"/>
        </w:rPr>
        <w:t xml:space="preserve"> γιατί αντί να ελέγξει και να καταδ</w:t>
      </w:r>
      <w:r w:rsidRPr="00BE354F">
        <w:rPr>
          <w:rFonts w:eastAsia="Times New Roman" w:cs="Times New Roman"/>
          <w:szCs w:val="24"/>
        </w:rPr>
        <w:t>είξει τα σφάλματα που γ</w:t>
      </w:r>
      <w:r>
        <w:rPr>
          <w:rFonts w:eastAsia="Times New Roman" w:cs="Times New Roman"/>
          <w:szCs w:val="24"/>
        </w:rPr>
        <w:t>ίνονταν,</w:t>
      </w:r>
      <w:r w:rsidRPr="00BE354F">
        <w:rPr>
          <w:rFonts w:eastAsia="Times New Roman" w:cs="Times New Roman"/>
          <w:szCs w:val="24"/>
        </w:rPr>
        <w:t xml:space="preserve"> </w:t>
      </w:r>
      <w:r>
        <w:rPr>
          <w:rFonts w:eastAsia="Times New Roman" w:cs="Times New Roman"/>
          <w:szCs w:val="24"/>
        </w:rPr>
        <w:t>διαπλέχθηκε</w:t>
      </w:r>
      <w:r w:rsidRPr="00BE354F">
        <w:rPr>
          <w:rFonts w:eastAsia="Times New Roman" w:cs="Times New Roman"/>
          <w:szCs w:val="24"/>
        </w:rPr>
        <w:t xml:space="preserve"> με τις άλλες εξουσίες και έτσι φτάσαμε στο</w:t>
      </w:r>
      <w:r>
        <w:rPr>
          <w:rFonts w:eastAsia="Times New Roman" w:cs="Times New Roman"/>
          <w:szCs w:val="24"/>
        </w:rPr>
        <w:t>ν</w:t>
      </w:r>
      <w:r w:rsidRPr="00BE354F">
        <w:rPr>
          <w:rFonts w:eastAsia="Times New Roman" w:cs="Times New Roman"/>
          <w:szCs w:val="24"/>
        </w:rPr>
        <w:t xml:space="preserve"> γκρεμό και στη χρεοκοπία</w:t>
      </w:r>
      <w:r>
        <w:rPr>
          <w:rFonts w:eastAsia="Times New Roman" w:cs="Times New Roman"/>
          <w:szCs w:val="24"/>
        </w:rPr>
        <w:t xml:space="preserve">. </w:t>
      </w:r>
    </w:p>
    <w:p w14:paraId="0A5DE5B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Δεν λειτούργησε, λ</w:t>
      </w:r>
      <w:r w:rsidRPr="00BE354F">
        <w:rPr>
          <w:rFonts w:eastAsia="Times New Roman" w:cs="Times New Roman"/>
          <w:szCs w:val="24"/>
        </w:rPr>
        <w:t>οιπόν</w:t>
      </w:r>
      <w:r>
        <w:rPr>
          <w:rFonts w:eastAsia="Times New Roman" w:cs="Times New Roman"/>
          <w:szCs w:val="24"/>
        </w:rPr>
        <w:t>,</w:t>
      </w:r>
      <w:r w:rsidRPr="00BE354F">
        <w:rPr>
          <w:rFonts w:eastAsia="Times New Roman" w:cs="Times New Roman"/>
          <w:szCs w:val="24"/>
        </w:rPr>
        <w:t xml:space="preserve"> σωστά η δημοκρατία ούτε πριν την κρίση</w:t>
      </w:r>
      <w:r>
        <w:rPr>
          <w:rFonts w:eastAsia="Times New Roman" w:cs="Times New Roman"/>
          <w:szCs w:val="24"/>
        </w:rPr>
        <w:t>,</w:t>
      </w:r>
      <w:r w:rsidRPr="00BE354F">
        <w:rPr>
          <w:rFonts w:eastAsia="Times New Roman" w:cs="Times New Roman"/>
          <w:szCs w:val="24"/>
        </w:rPr>
        <w:t xml:space="preserve"> καθώς όλες οι πολιτικές δυνάμεις έβλεπαν τον κατήφορο της χώρας σε βάρος του</w:t>
      </w:r>
      <w:r w:rsidRPr="00BE354F">
        <w:rPr>
          <w:rFonts w:eastAsia="Times New Roman" w:cs="Times New Roman"/>
          <w:szCs w:val="24"/>
        </w:rPr>
        <w:t xml:space="preserve"> ελληνικού λαού και δεν έκαναν τίποτα για αυτό</w:t>
      </w:r>
      <w:r>
        <w:rPr>
          <w:rFonts w:eastAsia="Times New Roman" w:cs="Times New Roman"/>
          <w:szCs w:val="24"/>
        </w:rPr>
        <w:t>,</w:t>
      </w:r>
      <w:r w:rsidRPr="00BE354F">
        <w:rPr>
          <w:rFonts w:eastAsia="Times New Roman" w:cs="Times New Roman"/>
          <w:szCs w:val="24"/>
        </w:rPr>
        <w:t xml:space="preserve"> αλλά ούτε και στα πρώτα χρόνια της κρίσης</w:t>
      </w:r>
      <w:r>
        <w:rPr>
          <w:rFonts w:eastAsia="Times New Roman" w:cs="Times New Roman"/>
          <w:szCs w:val="24"/>
        </w:rPr>
        <w:t>,</w:t>
      </w:r>
      <w:r w:rsidRPr="00BE354F">
        <w:rPr>
          <w:rFonts w:eastAsia="Times New Roman" w:cs="Times New Roman"/>
          <w:szCs w:val="24"/>
        </w:rPr>
        <w:t xml:space="preserve"> καθώς οι κυβερνώντες τότε </w:t>
      </w:r>
      <w:r>
        <w:rPr>
          <w:rFonts w:eastAsia="Times New Roman" w:cs="Times New Roman"/>
          <w:szCs w:val="24"/>
        </w:rPr>
        <w:t>-</w:t>
      </w:r>
      <w:r w:rsidRPr="00BE354F">
        <w:rPr>
          <w:rFonts w:eastAsia="Times New Roman" w:cs="Times New Roman"/>
          <w:szCs w:val="24"/>
        </w:rPr>
        <w:t xml:space="preserve">η Νέα Δημοκρατία </w:t>
      </w:r>
      <w:r>
        <w:rPr>
          <w:rFonts w:eastAsia="Times New Roman" w:cs="Times New Roman"/>
          <w:szCs w:val="24"/>
        </w:rPr>
        <w:t xml:space="preserve">και το </w:t>
      </w:r>
      <w:r w:rsidRPr="00431986">
        <w:rPr>
          <w:rFonts w:eastAsia="Times New Roman" w:cs="Times New Roman"/>
        </w:rPr>
        <w:t>ΠΑΣΟΚ</w:t>
      </w:r>
      <w:r>
        <w:rPr>
          <w:rFonts w:eastAsia="Times New Roman" w:cs="Times New Roman"/>
          <w:szCs w:val="24"/>
        </w:rPr>
        <w:t>- υποχώρησαν άτακτα, χ</w:t>
      </w:r>
      <w:r w:rsidRPr="00BE354F">
        <w:rPr>
          <w:rFonts w:eastAsia="Times New Roman" w:cs="Times New Roman"/>
          <w:szCs w:val="24"/>
        </w:rPr>
        <w:t>ωρίς κα</w:t>
      </w:r>
      <w:r>
        <w:rPr>
          <w:rFonts w:eastAsia="Times New Roman" w:cs="Times New Roman"/>
          <w:szCs w:val="24"/>
        </w:rPr>
        <w:t>μ</w:t>
      </w:r>
      <w:r>
        <w:rPr>
          <w:rFonts w:eastAsia="Times New Roman" w:cs="Times New Roman"/>
          <w:szCs w:val="24"/>
        </w:rPr>
        <w:t>μία</w:t>
      </w:r>
      <w:r w:rsidRPr="00BE354F">
        <w:rPr>
          <w:rFonts w:eastAsia="Times New Roman" w:cs="Times New Roman"/>
          <w:szCs w:val="24"/>
        </w:rPr>
        <w:t xml:space="preserve"> εφαρμογή του Συντάγματος</w:t>
      </w:r>
      <w:r>
        <w:rPr>
          <w:rFonts w:eastAsia="Times New Roman" w:cs="Times New Roman"/>
          <w:szCs w:val="24"/>
        </w:rPr>
        <w:t>,</w:t>
      </w:r>
      <w:r w:rsidRPr="00BE354F">
        <w:rPr>
          <w:rFonts w:eastAsia="Times New Roman" w:cs="Times New Roman"/>
          <w:szCs w:val="24"/>
        </w:rPr>
        <w:t xml:space="preserve"> μπροστά στις δημοσιονομικές απειλές των δανειστών</w:t>
      </w:r>
      <w:r w:rsidRPr="00BE354F">
        <w:rPr>
          <w:rFonts w:eastAsia="Times New Roman" w:cs="Times New Roman"/>
          <w:szCs w:val="24"/>
        </w:rPr>
        <w:t xml:space="preserve"> </w:t>
      </w:r>
      <w:r>
        <w:rPr>
          <w:rFonts w:eastAsia="Times New Roman" w:cs="Times New Roman"/>
          <w:szCs w:val="24"/>
        </w:rPr>
        <w:t>μας.</w:t>
      </w:r>
    </w:p>
    <w:p w14:paraId="0A5DE5B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BE354F">
        <w:rPr>
          <w:rFonts w:eastAsia="Times New Roman" w:cs="Times New Roman"/>
          <w:szCs w:val="24"/>
        </w:rPr>
        <w:t>υτές</w:t>
      </w:r>
      <w:r w:rsidRPr="00DA50E2">
        <w:rPr>
          <w:rFonts w:eastAsia="Times New Roman" w:cs="Times New Roman"/>
          <w:szCs w:val="24"/>
        </w:rPr>
        <w:t xml:space="preserve"> </w:t>
      </w:r>
      <w:r w:rsidRPr="00BE354F">
        <w:rPr>
          <w:rFonts w:eastAsia="Times New Roman" w:cs="Times New Roman"/>
          <w:szCs w:val="24"/>
        </w:rPr>
        <w:t>είναι</w:t>
      </w:r>
      <w:r>
        <w:rPr>
          <w:rFonts w:eastAsia="Times New Roman" w:cs="Times New Roman"/>
          <w:szCs w:val="24"/>
        </w:rPr>
        <w:t>,</w:t>
      </w:r>
      <w:r w:rsidRPr="00BE354F">
        <w:rPr>
          <w:rFonts w:eastAsia="Times New Roman" w:cs="Times New Roman"/>
          <w:szCs w:val="24"/>
        </w:rPr>
        <w:t xml:space="preserve"> λοιπόν</w:t>
      </w:r>
      <w:r>
        <w:rPr>
          <w:rFonts w:eastAsia="Times New Roman" w:cs="Times New Roman"/>
          <w:szCs w:val="24"/>
        </w:rPr>
        <w:t>,</w:t>
      </w:r>
      <w:r w:rsidRPr="00BE354F">
        <w:rPr>
          <w:rFonts w:eastAsia="Times New Roman" w:cs="Times New Roman"/>
          <w:szCs w:val="24"/>
        </w:rPr>
        <w:t xml:space="preserve"> </w:t>
      </w:r>
      <w:r>
        <w:rPr>
          <w:rFonts w:eastAsia="Times New Roman" w:cs="Times New Roman"/>
          <w:szCs w:val="24"/>
        </w:rPr>
        <w:t>οι</w:t>
      </w:r>
      <w:r w:rsidRPr="00BE354F">
        <w:rPr>
          <w:rFonts w:eastAsia="Times New Roman" w:cs="Times New Roman"/>
          <w:szCs w:val="24"/>
        </w:rPr>
        <w:t xml:space="preserve"> βαρύτ</w:t>
      </w:r>
      <w:r>
        <w:rPr>
          <w:rFonts w:eastAsia="Times New Roman" w:cs="Times New Roman"/>
          <w:szCs w:val="24"/>
        </w:rPr>
        <w:t>ατε</w:t>
      </w:r>
      <w:r w:rsidRPr="00BE354F">
        <w:rPr>
          <w:rFonts w:eastAsia="Times New Roman" w:cs="Times New Roman"/>
          <w:szCs w:val="24"/>
        </w:rPr>
        <w:t>ς εγκ</w:t>
      </w:r>
      <w:r>
        <w:rPr>
          <w:rFonts w:eastAsia="Times New Roman" w:cs="Times New Roman"/>
          <w:szCs w:val="24"/>
        </w:rPr>
        <w:t>ληματικές πολιτικές ευθύνες -</w:t>
      </w:r>
      <w:r w:rsidRPr="00BE354F">
        <w:rPr>
          <w:rFonts w:eastAsia="Times New Roman" w:cs="Times New Roman"/>
          <w:szCs w:val="24"/>
        </w:rPr>
        <w:t>οι ποινικές είναι άλλο ζήτημα</w:t>
      </w:r>
      <w:r>
        <w:rPr>
          <w:rFonts w:eastAsia="Times New Roman" w:cs="Times New Roman"/>
          <w:szCs w:val="24"/>
        </w:rPr>
        <w:t>-</w:t>
      </w:r>
      <w:r w:rsidRPr="00BE354F">
        <w:rPr>
          <w:rFonts w:eastAsia="Times New Roman" w:cs="Times New Roman"/>
          <w:szCs w:val="24"/>
        </w:rPr>
        <w:t xml:space="preserve"> της Νέας Δημοκρατίας και του ΠΑΣΟΚ </w:t>
      </w:r>
      <w:r w:rsidRPr="008F0891">
        <w:rPr>
          <w:rFonts w:eastAsia="Times New Roman" w:cs="Times New Roman"/>
          <w:bCs/>
          <w:shd w:val="clear" w:color="auto" w:fill="FFFFFF"/>
        </w:rPr>
        <w:t>που</w:t>
      </w:r>
      <w:r>
        <w:rPr>
          <w:rFonts w:eastAsia="Times New Roman" w:cs="Times New Roman"/>
          <w:szCs w:val="24"/>
        </w:rPr>
        <w:t xml:space="preserve"> </w:t>
      </w:r>
      <w:r w:rsidRPr="00BE354F">
        <w:rPr>
          <w:rFonts w:eastAsia="Times New Roman" w:cs="Times New Roman"/>
          <w:szCs w:val="24"/>
        </w:rPr>
        <w:t>κατέ</w:t>
      </w:r>
      <w:r>
        <w:rPr>
          <w:rFonts w:eastAsia="Times New Roman" w:cs="Times New Roman"/>
          <w:szCs w:val="24"/>
        </w:rPr>
        <w:t>στρεψαν τη χώρα και μετά</w:t>
      </w:r>
      <w:r w:rsidRPr="00BE354F">
        <w:rPr>
          <w:rFonts w:eastAsia="Times New Roman" w:cs="Times New Roman"/>
          <w:szCs w:val="24"/>
        </w:rPr>
        <w:t xml:space="preserve"> </w:t>
      </w:r>
      <w:r>
        <w:rPr>
          <w:rFonts w:eastAsia="Times New Roman" w:cs="Times New Roman"/>
          <w:szCs w:val="24"/>
        </w:rPr>
        <w:t>φόρτωσαν</w:t>
      </w:r>
      <w:r w:rsidRPr="00BE354F">
        <w:rPr>
          <w:rFonts w:eastAsia="Times New Roman" w:cs="Times New Roman"/>
          <w:szCs w:val="24"/>
        </w:rPr>
        <w:t xml:space="preserve"> </w:t>
      </w:r>
      <w:r>
        <w:rPr>
          <w:rFonts w:eastAsia="Times New Roman" w:cs="Times New Roman"/>
          <w:szCs w:val="24"/>
        </w:rPr>
        <w:t xml:space="preserve">από πάνω </w:t>
      </w:r>
      <w:r w:rsidRPr="00BE354F">
        <w:rPr>
          <w:rFonts w:eastAsia="Times New Roman" w:cs="Times New Roman"/>
          <w:szCs w:val="24"/>
        </w:rPr>
        <w:t>την καταστροφή στον ελληνικό λαό</w:t>
      </w:r>
      <w:r>
        <w:rPr>
          <w:rFonts w:eastAsia="Times New Roman" w:cs="Times New Roman"/>
          <w:szCs w:val="24"/>
        </w:rPr>
        <w:t>, λέγοντας</w:t>
      </w:r>
      <w:r w:rsidRPr="00BE354F">
        <w:rPr>
          <w:rFonts w:eastAsia="Times New Roman" w:cs="Times New Roman"/>
          <w:szCs w:val="24"/>
        </w:rPr>
        <w:t xml:space="preserve"> </w:t>
      </w:r>
      <w:r>
        <w:rPr>
          <w:rFonts w:eastAsia="Times New Roman" w:cs="Times New Roman"/>
          <w:szCs w:val="24"/>
        </w:rPr>
        <w:t xml:space="preserve">«εσείς φταίτε και εσείς θα τα πληρώσετε». </w:t>
      </w:r>
    </w:p>
    <w:p w14:paraId="0A5DE5B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Τ</w:t>
      </w:r>
      <w:r w:rsidRPr="00BE354F">
        <w:rPr>
          <w:rFonts w:eastAsia="Times New Roman" w:cs="Times New Roman"/>
          <w:szCs w:val="24"/>
        </w:rPr>
        <w:t>ώρα μιλάνε για υπευθυνότητα</w:t>
      </w:r>
      <w:r>
        <w:rPr>
          <w:rFonts w:eastAsia="Times New Roman" w:cs="Times New Roman"/>
          <w:szCs w:val="24"/>
        </w:rPr>
        <w:t>. Για σ</w:t>
      </w:r>
      <w:r w:rsidRPr="00BE354F">
        <w:rPr>
          <w:rFonts w:eastAsia="Times New Roman" w:cs="Times New Roman"/>
          <w:szCs w:val="24"/>
        </w:rPr>
        <w:t xml:space="preserve">υνταγματική υπευθυνότητα </w:t>
      </w:r>
      <w:r>
        <w:rPr>
          <w:rFonts w:eastAsia="Times New Roman" w:cs="Times New Roman"/>
          <w:szCs w:val="24"/>
        </w:rPr>
        <w:t xml:space="preserve">μιλάει ο εισηγητής της </w:t>
      </w:r>
      <w:r w:rsidRPr="00AE0FAD">
        <w:rPr>
          <w:rFonts w:eastAsia="Times New Roman" w:cs="Times New Roman"/>
        </w:rPr>
        <w:t>Νέας Δημοκρατίας</w:t>
      </w:r>
      <w:r>
        <w:rPr>
          <w:rFonts w:eastAsia="Times New Roman" w:cs="Times New Roman"/>
        </w:rPr>
        <w:t>,</w:t>
      </w:r>
      <w:r>
        <w:rPr>
          <w:rFonts w:eastAsia="Times New Roman" w:cs="Times New Roman"/>
          <w:szCs w:val="24"/>
        </w:rPr>
        <w:t xml:space="preserve"> ο κ.</w:t>
      </w:r>
      <w:r w:rsidRPr="00BE354F">
        <w:rPr>
          <w:rFonts w:eastAsia="Times New Roman" w:cs="Times New Roman"/>
          <w:szCs w:val="24"/>
        </w:rPr>
        <w:t xml:space="preserve"> Τασούλας</w:t>
      </w:r>
      <w:r>
        <w:rPr>
          <w:rFonts w:eastAsia="Times New Roman" w:cs="Times New Roman"/>
          <w:szCs w:val="24"/>
        </w:rPr>
        <w:t>. Η</w:t>
      </w:r>
      <w:r w:rsidRPr="00BE354F">
        <w:rPr>
          <w:rFonts w:eastAsia="Times New Roman" w:cs="Times New Roman"/>
          <w:szCs w:val="24"/>
        </w:rPr>
        <w:t xml:space="preserve"> κ</w:t>
      </w:r>
      <w:r>
        <w:rPr>
          <w:rFonts w:eastAsia="Times New Roman" w:cs="Times New Roman"/>
          <w:szCs w:val="24"/>
        </w:rPr>
        <w:t xml:space="preserve">. </w:t>
      </w:r>
      <w:r w:rsidRPr="00BE354F">
        <w:rPr>
          <w:rFonts w:eastAsia="Times New Roman" w:cs="Times New Roman"/>
          <w:szCs w:val="24"/>
        </w:rPr>
        <w:t>Μπακογιάννη και π</w:t>
      </w:r>
      <w:r>
        <w:rPr>
          <w:rFonts w:eastAsia="Times New Roman" w:cs="Times New Roman"/>
          <w:szCs w:val="24"/>
        </w:rPr>
        <w:t>ολλοί ομιλητές</w:t>
      </w:r>
      <w:r w:rsidRPr="00BE354F">
        <w:rPr>
          <w:rFonts w:eastAsia="Times New Roman" w:cs="Times New Roman"/>
          <w:szCs w:val="24"/>
        </w:rPr>
        <w:t xml:space="preserve"> από</w:t>
      </w:r>
      <w:r>
        <w:rPr>
          <w:rFonts w:eastAsia="Times New Roman" w:cs="Times New Roman"/>
          <w:szCs w:val="24"/>
        </w:rPr>
        <w:t xml:space="preserve"> τη </w:t>
      </w:r>
      <w:r w:rsidRPr="000238C0">
        <w:rPr>
          <w:rFonts w:eastAsia="Times New Roman" w:cs="Times New Roman"/>
          <w:szCs w:val="24"/>
        </w:rPr>
        <w:t xml:space="preserve">Νέα Δημοκρατία λένε ότι αν είχαμε </w:t>
      </w:r>
      <w:r w:rsidRPr="000238C0">
        <w:rPr>
          <w:rFonts w:eastAsia="Times New Roman"/>
          <w:bCs/>
          <w:shd w:val="clear" w:color="auto" w:fill="FFFFFF"/>
        </w:rPr>
        <w:t>βάλει</w:t>
      </w:r>
      <w:r w:rsidRPr="000238C0">
        <w:rPr>
          <w:rFonts w:eastAsia="Times New Roman" w:cs="Times New Roman"/>
          <w:szCs w:val="24"/>
        </w:rPr>
        <w:t xml:space="preserve"> δημοσιονομική</w:t>
      </w:r>
      <w:r w:rsidRPr="000238C0">
        <w:rPr>
          <w:rFonts w:eastAsia="Times New Roman" w:cs="Times New Roman"/>
          <w:szCs w:val="24"/>
        </w:rPr>
        <w:t xml:space="preserve"> πειθαρχία, δεν θα είχαμε χρεοκοπήσει.</w:t>
      </w:r>
      <w:r>
        <w:rPr>
          <w:rFonts w:eastAsia="Times New Roman" w:cs="Times New Roman"/>
          <w:szCs w:val="24"/>
        </w:rPr>
        <w:t xml:space="preserve"> Δ</w:t>
      </w:r>
      <w:r w:rsidRPr="00BE354F">
        <w:rPr>
          <w:rFonts w:eastAsia="Times New Roman" w:cs="Times New Roman"/>
          <w:szCs w:val="24"/>
        </w:rPr>
        <w:t xml:space="preserve">εν </w:t>
      </w:r>
      <w:r>
        <w:rPr>
          <w:rFonts w:eastAsia="Times New Roman" w:cs="Times New Roman"/>
          <w:szCs w:val="24"/>
        </w:rPr>
        <w:t>έ</w:t>
      </w:r>
      <w:r w:rsidRPr="00BE354F">
        <w:rPr>
          <w:rFonts w:eastAsia="Times New Roman" w:cs="Times New Roman"/>
          <w:szCs w:val="24"/>
        </w:rPr>
        <w:t>φταιξα</w:t>
      </w:r>
      <w:r>
        <w:rPr>
          <w:rFonts w:eastAsia="Times New Roman" w:cs="Times New Roman"/>
          <w:szCs w:val="24"/>
        </w:rPr>
        <w:t>ν, λ</w:t>
      </w:r>
      <w:r w:rsidRPr="00BE354F">
        <w:rPr>
          <w:rFonts w:eastAsia="Times New Roman" w:cs="Times New Roman"/>
          <w:szCs w:val="24"/>
        </w:rPr>
        <w:t>οιπόν</w:t>
      </w:r>
      <w:r>
        <w:rPr>
          <w:rFonts w:eastAsia="Times New Roman" w:cs="Times New Roman"/>
          <w:szCs w:val="24"/>
        </w:rPr>
        <w:t xml:space="preserve">. </w:t>
      </w:r>
    </w:p>
    <w:p w14:paraId="0A5DE5B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Θέλουν </w:t>
      </w:r>
      <w:r w:rsidRPr="00BE354F">
        <w:rPr>
          <w:rFonts w:eastAsia="Times New Roman" w:cs="Times New Roman"/>
          <w:szCs w:val="24"/>
        </w:rPr>
        <w:t xml:space="preserve">να ξεπλύνουν τα εγκληματικά πολιτικά τους λάθη με την υποσημείωση </w:t>
      </w:r>
      <w:r>
        <w:rPr>
          <w:rFonts w:eastAsia="Times New Roman" w:cs="Times New Roman"/>
          <w:szCs w:val="24"/>
        </w:rPr>
        <w:t xml:space="preserve">ότι έπρεπε </w:t>
      </w:r>
      <w:r w:rsidRPr="002314B3">
        <w:rPr>
          <w:rFonts w:eastAsia="Times New Roman"/>
          <w:bCs/>
          <w:shd w:val="clear" w:color="auto" w:fill="FFFFFF"/>
        </w:rPr>
        <w:t>να</w:t>
      </w:r>
      <w:r>
        <w:rPr>
          <w:rFonts w:eastAsia="Times New Roman" w:cs="Times New Roman"/>
          <w:szCs w:val="24"/>
        </w:rPr>
        <w:t xml:space="preserve"> είχαμε τη </w:t>
      </w:r>
      <w:r w:rsidRPr="00BE354F">
        <w:rPr>
          <w:rFonts w:eastAsia="Times New Roman" w:cs="Times New Roman"/>
          <w:szCs w:val="24"/>
        </w:rPr>
        <w:t>δημοσιονομική πειθαρχία στο Σύνταγμα</w:t>
      </w:r>
      <w:r>
        <w:rPr>
          <w:rFonts w:eastAsia="Times New Roman" w:cs="Times New Roman"/>
          <w:szCs w:val="24"/>
        </w:rPr>
        <w:t>, λ</w:t>
      </w:r>
      <w:r w:rsidRPr="00BE354F">
        <w:rPr>
          <w:rFonts w:eastAsia="Times New Roman" w:cs="Times New Roman"/>
          <w:szCs w:val="24"/>
        </w:rPr>
        <w:t>ες και δεν είχαμε θεσμικά κατοχυρωμέν</w:t>
      </w:r>
      <w:r>
        <w:rPr>
          <w:rFonts w:eastAsia="Times New Roman" w:cs="Times New Roman"/>
          <w:szCs w:val="24"/>
        </w:rPr>
        <w:t>ες</w:t>
      </w:r>
      <w:r w:rsidRPr="00BE354F">
        <w:rPr>
          <w:rFonts w:eastAsia="Times New Roman" w:cs="Times New Roman"/>
          <w:szCs w:val="24"/>
        </w:rPr>
        <w:t xml:space="preserve"> διατάξ</w:t>
      </w:r>
      <w:r>
        <w:rPr>
          <w:rFonts w:eastAsia="Times New Roman" w:cs="Times New Roman"/>
          <w:szCs w:val="24"/>
        </w:rPr>
        <w:t>εις</w:t>
      </w:r>
      <w:r w:rsidRPr="00BE354F">
        <w:rPr>
          <w:rFonts w:eastAsia="Times New Roman" w:cs="Times New Roman"/>
          <w:szCs w:val="24"/>
        </w:rPr>
        <w:t xml:space="preserve"> και στο </w:t>
      </w:r>
      <w:r w:rsidRPr="00BE354F">
        <w:rPr>
          <w:rFonts w:eastAsia="Times New Roman" w:cs="Times New Roman"/>
          <w:szCs w:val="24"/>
        </w:rPr>
        <w:t>Σύνταγμα και τους νόμους</w:t>
      </w:r>
      <w:r>
        <w:rPr>
          <w:rFonts w:eastAsia="Times New Roman" w:cs="Times New Roman"/>
          <w:szCs w:val="24"/>
        </w:rPr>
        <w:t xml:space="preserve">, </w:t>
      </w:r>
      <w:r>
        <w:rPr>
          <w:rFonts w:eastAsia="Times New Roman" w:cs="Times New Roman"/>
          <w:szCs w:val="24"/>
        </w:rPr>
        <w:t xml:space="preserve">ώστε </w:t>
      </w:r>
      <w:r w:rsidRPr="00BE354F">
        <w:rPr>
          <w:rFonts w:eastAsia="Times New Roman" w:cs="Times New Roman"/>
          <w:szCs w:val="24"/>
        </w:rPr>
        <w:t xml:space="preserve">να μη γίνουν όλα τα εγκληματικά λάθη που </w:t>
      </w:r>
      <w:r>
        <w:rPr>
          <w:rFonts w:eastAsia="Times New Roman" w:cs="Times New Roman"/>
          <w:szCs w:val="24"/>
        </w:rPr>
        <w:t>έφε</w:t>
      </w:r>
      <w:r w:rsidRPr="00BE354F">
        <w:rPr>
          <w:rFonts w:eastAsia="Times New Roman" w:cs="Times New Roman"/>
          <w:szCs w:val="24"/>
        </w:rPr>
        <w:t>ρ</w:t>
      </w:r>
      <w:r>
        <w:rPr>
          <w:rFonts w:eastAsia="Times New Roman" w:cs="Times New Roman"/>
          <w:szCs w:val="24"/>
        </w:rPr>
        <w:t>αν τη χώρα στη</w:t>
      </w:r>
      <w:r w:rsidRPr="00BE354F">
        <w:rPr>
          <w:rFonts w:eastAsia="Times New Roman" w:cs="Times New Roman"/>
          <w:szCs w:val="24"/>
        </w:rPr>
        <w:t xml:space="preserve"> πτώχευση</w:t>
      </w:r>
      <w:r>
        <w:rPr>
          <w:rFonts w:eastAsia="Times New Roman" w:cs="Times New Roman"/>
          <w:szCs w:val="24"/>
        </w:rPr>
        <w:t>.</w:t>
      </w:r>
    </w:p>
    <w:p w14:paraId="0A5DE5B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Έ</w:t>
      </w:r>
      <w:r w:rsidRPr="00BE354F">
        <w:rPr>
          <w:rFonts w:eastAsia="Times New Roman" w:cs="Times New Roman"/>
          <w:szCs w:val="24"/>
        </w:rPr>
        <w:t>χουμε τώρα</w:t>
      </w:r>
      <w:r>
        <w:rPr>
          <w:rFonts w:eastAsia="Times New Roman" w:cs="Times New Roman"/>
          <w:szCs w:val="24"/>
        </w:rPr>
        <w:t xml:space="preserve">, </w:t>
      </w:r>
      <w:r w:rsidRPr="0086362F">
        <w:rPr>
          <w:rFonts w:eastAsia="Times New Roman" w:cs="Times New Roman"/>
          <w:szCs w:val="24"/>
        </w:rPr>
        <w:t>λοιπόν</w:t>
      </w:r>
      <w:r>
        <w:rPr>
          <w:rFonts w:eastAsia="Times New Roman" w:cs="Times New Roman"/>
          <w:szCs w:val="24"/>
        </w:rPr>
        <w:t>,</w:t>
      </w:r>
      <w:r w:rsidRPr="00BE354F">
        <w:rPr>
          <w:rFonts w:eastAsia="Times New Roman" w:cs="Times New Roman"/>
          <w:szCs w:val="24"/>
        </w:rPr>
        <w:t xml:space="preserve"> την ευκαιρία </w:t>
      </w:r>
      <w:r>
        <w:rPr>
          <w:rFonts w:eastAsia="Times New Roman" w:cs="Times New Roman"/>
          <w:szCs w:val="24"/>
        </w:rPr>
        <w:t>από τη μία</w:t>
      </w:r>
      <w:r w:rsidRPr="00BE354F">
        <w:rPr>
          <w:rFonts w:eastAsia="Times New Roman" w:cs="Times New Roman"/>
          <w:szCs w:val="24"/>
        </w:rPr>
        <w:t xml:space="preserve"> να έχουμε ένα δημοκρατικό</w:t>
      </w:r>
      <w:r>
        <w:rPr>
          <w:rFonts w:eastAsia="Times New Roman" w:cs="Times New Roman"/>
          <w:szCs w:val="24"/>
        </w:rPr>
        <w:t xml:space="preserve"> δίδαγμα για το π</w:t>
      </w:r>
      <w:r w:rsidRPr="00BE354F">
        <w:rPr>
          <w:rFonts w:eastAsia="Times New Roman" w:cs="Times New Roman"/>
          <w:szCs w:val="24"/>
        </w:rPr>
        <w:t xml:space="preserve">ώς φτάσαμε εδώ πέρα και από την άλλη να θωρακίσουμε περαιτέρω το Σύνταγμά μας με ενίσχυση της λαϊκής κυριαρχίας και των κοινωνικών δικαιωμάτων για να αποφύγουμε στο </w:t>
      </w:r>
      <w:r>
        <w:rPr>
          <w:rFonts w:eastAsia="Times New Roman" w:cs="Times New Roman"/>
          <w:szCs w:val="24"/>
        </w:rPr>
        <w:t>μέλλον ξανά τέτοιες περιπέτειες. Ε</w:t>
      </w:r>
      <w:r w:rsidRPr="00BE354F">
        <w:rPr>
          <w:rFonts w:eastAsia="Times New Roman" w:cs="Times New Roman"/>
          <w:szCs w:val="24"/>
        </w:rPr>
        <w:t>κεί κινεί</w:t>
      </w:r>
      <w:r>
        <w:rPr>
          <w:rFonts w:eastAsia="Times New Roman" w:cs="Times New Roman"/>
          <w:szCs w:val="24"/>
        </w:rPr>
        <w:t>ται η πρόταση του ΣΥΡΙΖΑ για τη</w:t>
      </w:r>
      <w:r w:rsidRPr="00BE354F">
        <w:rPr>
          <w:rFonts w:eastAsia="Times New Roman" w:cs="Times New Roman"/>
          <w:szCs w:val="24"/>
        </w:rPr>
        <w:t xml:space="preserve"> </w:t>
      </w:r>
      <w:r>
        <w:rPr>
          <w:rFonts w:eastAsia="Times New Roman" w:cs="Times New Roman"/>
          <w:szCs w:val="24"/>
        </w:rPr>
        <w:t>σ</w:t>
      </w:r>
      <w:r w:rsidRPr="00BE354F">
        <w:rPr>
          <w:rFonts w:eastAsia="Times New Roman" w:cs="Times New Roman"/>
          <w:szCs w:val="24"/>
        </w:rPr>
        <w:t>υνταγματική Ανα</w:t>
      </w:r>
      <w:r w:rsidRPr="00BE354F">
        <w:rPr>
          <w:rFonts w:eastAsia="Times New Roman" w:cs="Times New Roman"/>
          <w:szCs w:val="24"/>
        </w:rPr>
        <w:t>θεώρηση</w:t>
      </w:r>
      <w:r>
        <w:rPr>
          <w:rFonts w:eastAsia="Times New Roman" w:cs="Times New Roman"/>
          <w:szCs w:val="24"/>
        </w:rPr>
        <w:t>. Θ</w:t>
      </w:r>
      <w:r w:rsidRPr="00BE354F">
        <w:rPr>
          <w:rFonts w:eastAsia="Times New Roman" w:cs="Times New Roman"/>
          <w:szCs w:val="24"/>
        </w:rPr>
        <w:t xml:space="preserve">α </w:t>
      </w:r>
      <w:r>
        <w:rPr>
          <w:rFonts w:eastAsia="Times New Roman" w:cs="Times New Roman"/>
          <w:szCs w:val="24"/>
        </w:rPr>
        <w:t xml:space="preserve">μιλήσω </w:t>
      </w:r>
      <w:r w:rsidRPr="00BE354F">
        <w:rPr>
          <w:rFonts w:eastAsia="Times New Roman" w:cs="Times New Roman"/>
          <w:szCs w:val="24"/>
        </w:rPr>
        <w:t xml:space="preserve">και εγώ </w:t>
      </w:r>
      <w:r>
        <w:rPr>
          <w:rFonts w:eastAsia="Times New Roman" w:cs="Times New Roman"/>
          <w:szCs w:val="24"/>
        </w:rPr>
        <w:t xml:space="preserve">για τέσσερα, πέντε κομβικά, </w:t>
      </w:r>
      <w:r w:rsidRPr="00BE354F">
        <w:rPr>
          <w:rFonts w:eastAsia="Times New Roman" w:cs="Times New Roman"/>
          <w:szCs w:val="24"/>
        </w:rPr>
        <w:t>συμβολικά</w:t>
      </w:r>
      <w:r>
        <w:rPr>
          <w:rFonts w:eastAsia="Times New Roman" w:cs="Times New Roman"/>
          <w:szCs w:val="24"/>
        </w:rPr>
        <w:t xml:space="preserve"> </w:t>
      </w:r>
      <w:r w:rsidRPr="00EB7466">
        <w:rPr>
          <w:rFonts w:eastAsia="Times New Roman"/>
          <w:szCs w:val="24"/>
        </w:rPr>
        <w:t>άρθρ</w:t>
      </w:r>
      <w:r>
        <w:rPr>
          <w:rFonts w:eastAsia="Times New Roman"/>
          <w:szCs w:val="24"/>
        </w:rPr>
        <w:t xml:space="preserve">α, </w:t>
      </w:r>
      <w:r w:rsidRPr="00DA50E2">
        <w:rPr>
          <w:rFonts w:eastAsia="Times New Roman"/>
          <w:bCs/>
          <w:shd w:val="clear" w:color="auto" w:fill="FFFFFF"/>
        </w:rPr>
        <w:t>που</w:t>
      </w:r>
      <w:r>
        <w:rPr>
          <w:rFonts w:eastAsia="Times New Roman"/>
          <w:szCs w:val="24"/>
        </w:rPr>
        <w:t xml:space="preserve"> </w:t>
      </w:r>
      <w:r w:rsidRPr="00DA50E2">
        <w:rPr>
          <w:rFonts w:eastAsia="Times New Roman"/>
          <w:bCs/>
        </w:rPr>
        <w:t>είναι</w:t>
      </w:r>
      <w:r>
        <w:rPr>
          <w:rFonts w:eastAsia="Times New Roman"/>
          <w:szCs w:val="24"/>
        </w:rPr>
        <w:t xml:space="preserve"> </w:t>
      </w:r>
      <w:r w:rsidRPr="00DA50E2">
        <w:rPr>
          <w:rFonts w:eastAsia="Times New Roman"/>
          <w:bCs/>
        </w:rPr>
        <w:t>και</w:t>
      </w:r>
      <w:r>
        <w:rPr>
          <w:rFonts w:eastAsia="Times New Roman"/>
          <w:szCs w:val="24"/>
        </w:rPr>
        <w:t xml:space="preserve"> </w:t>
      </w:r>
      <w:r w:rsidRPr="00BE354F">
        <w:rPr>
          <w:rFonts w:eastAsia="Times New Roman" w:cs="Times New Roman"/>
          <w:szCs w:val="24"/>
        </w:rPr>
        <w:t>τα πιο σημαντικά</w:t>
      </w:r>
      <w:r>
        <w:rPr>
          <w:rFonts w:eastAsia="Times New Roman" w:cs="Times New Roman"/>
          <w:szCs w:val="24"/>
        </w:rPr>
        <w:t xml:space="preserve">: </w:t>
      </w:r>
    </w:p>
    <w:p w14:paraId="0A5DE5B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Μ</w:t>
      </w:r>
      <w:r w:rsidRPr="00BE354F">
        <w:rPr>
          <w:rFonts w:eastAsia="Times New Roman" w:cs="Times New Roman"/>
          <w:szCs w:val="24"/>
        </w:rPr>
        <w:t xml:space="preserve">η μου πείτε ότι δεν συμφωνείτε </w:t>
      </w:r>
      <w:r>
        <w:rPr>
          <w:rFonts w:eastAsia="Times New Roman" w:cs="Times New Roman"/>
          <w:szCs w:val="24"/>
        </w:rPr>
        <w:t xml:space="preserve">πως </w:t>
      </w:r>
      <w:r w:rsidRPr="00BE354F">
        <w:rPr>
          <w:rFonts w:eastAsia="Times New Roman" w:cs="Times New Roman"/>
          <w:szCs w:val="24"/>
        </w:rPr>
        <w:t xml:space="preserve">έπρεπε να αλλάξει το άρθρο 86 </w:t>
      </w:r>
      <w:r>
        <w:rPr>
          <w:rFonts w:eastAsia="Times New Roman" w:cs="Times New Roman"/>
          <w:szCs w:val="24"/>
        </w:rPr>
        <w:t xml:space="preserve">για </w:t>
      </w:r>
      <w:r w:rsidRPr="00BE354F">
        <w:rPr>
          <w:rFonts w:eastAsia="Times New Roman" w:cs="Times New Roman"/>
          <w:szCs w:val="24"/>
        </w:rPr>
        <w:t>την ευθύνη των Υπουργών</w:t>
      </w:r>
      <w:r>
        <w:rPr>
          <w:rFonts w:eastAsia="Times New Roman" w:cs="Times New Roman"/>
          <w:szCs w:val="24"/>
        </w:rPr>
        <w:t>,</w:t>
      </w:r>
      <w:r w:rsidRPr="00BE354F">
        <w:rPr>
          <w:rFonts w:eastAsia="Times New Roman" w:cs="Times New Roman"/>
          <w:szCs w:val="24"/>
        </w:rPr>
        <w:t xml:space="preserve"> ουσιαστικά για τη</w:t>
      </w:r>
      <w:r>
        <w:rPr>
          <w:rFonts w:eastAsia="Times New Roman" w:cs="Times New Roman"/>
          <w:szCs w:val="24"/>
        </w:rPr>
        <w:t xml:space="preserve"> μη</w:t>
      </w:r>
      <w:r w:rsidRPr="00BE354F">
        <w:rPr>
          <w:rFonts w:eastAsia="Times New Roman" w:cs="Times New Roman"/>
          <w:szCs w:val="24"/>
        </w:rPr>
        <w:t xml:space="preserve"> ευθύνη των Υπουργών</w:t>
      </w:r>
      <w:r>
        <w:rPr>
          <w:rFonts w:eastAsia="Times New Roman" w:cs="Times New Roman"/>
          <w:szCs w:val="24"/>
        </w:rPr>
        <w:t>,</w:t>
      </w:r>
      <w:r w:rsidRPr="00BE354F">
        <w:rPr>
          <w:rFonts w:eastAsia="Times New Roman" w:cs="Times New Roman"/>
          <w:szCs w:val="24"/>
        </w:rPr>
        <w:t xml:space="preserve"> όπως και ο περ</w:t>
      </w:r>
      <w:r w:rsidRPr="00BE354F">
        <w:rPr>
          <w:rFonts w:eastAsia="Times New Roman" w:cs="Times New Roman"/>
          <w:szCs w:val="24"/>
        </w:rPr>
        <w:t>ιορισμός της ασυλίας των Βουλευτών</w:t>
      </w:r>
      <w:r>
        <w:rPr>
          <w:rFonts w:eastAsia="Times New Roman" w:cs="Times New Roman"/>
          <w:szCs w:val="24"/>
        </w:rPr>
        <w:t>. Ό</w:t>
      </w:r>
      <w:r w:rsidRPr="00BE354F">
        <w:rPr>
          <w:rFonts w:eastAsia="Times New Roman" w:cs="Times New Roman"/>
          <w:szCs w:val="24"/>
        </w:rPr>
        <w:t xml:space="preserve">λοι ξέρουν ότι τα άρθρα αυτά δημιούργησαν το αίσθημα ότι το πολιτικό προσωπικό της χώρας και </w:t>
      </w:r>
      <w:r>
        <w:rPr>
          <w:rFonts w:eastAsia="Times New Roman" w:cs="Times New Roman"/>
          <w:szCs w:val="24"/>
        </w:rPr>
        <w:t xml:space="preserve">ιδίως οι </w:t>
      </w:r>
      <w:r w:rsidRPr="00BE354F">
        <w:rPr>
          <w:rFonts w:eastAsia="Times New Roman" w:cs="Times New Roman"/>
          <w:szCs w:val="24"/>
        </w:rPr>
        <w:t>Υπουργοί δεν ευθύνονται ποτέ και για τίποτα</w:t>
      </w:r>
      <w:r>
        <w:rPr>
          <w:rFonts w:eastAsia="Times New Roman" w:cs="Times New Roman"/>
          <w:szCs w:val="24"/>
        </w:rPr>
        <w:t>,</w:t>
      </w:r>
      <w:r w:rsidRPr="00BE354F">
        <w:rPr>
          <w:rFonts w:eastAsia="Times New Roman" w:cs="Times New Roman"/>
          <w:szCs w:val="24"/>
        </w:rPr>
        <w:t xml:space="preserve"> λόγω της συντομότ</w:t>
      </w:r>
      <w:r>
        <w:rPr>
          <w:rFonts w:eastAsia="Times New Roman" w:cs="Times New Roman"/>
          <w:szCs w:val="24"/>
        </w:rPr>
        <w:t>ατης</w:t>
      </w:r>
      <w:r w:rsidRPr="00BE354F">
        <w:rPr>
          <w:rFonts w:eastAsia="Times New Roman" w:cs="Times New Roman"/>
          <w:szCs w:val="24"/>
        </w:rPr>
        <w:t xml:space="preserve"> παραγραφής</w:t>
      </w:r>
      <w:r>
        <w:rPr>
          <w:rFonts w:eastAsia="Times New Roman" w:cs="Times New Roman"/>
          <w:szCs w:val="24"/>
        </w:rPr>
        <w:t>.</w:t>
      </w:r>
    </w:p>
    <w:p w14:paraId="0A5DE5B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w:t>
      </w:r>
      <w:r w:rsidRPr="00BE354F">
        <w:rPr>
          <w:rFonts w:eastAsia="Times New Roman" w:cs="Times New Roman"/>
          <w:szCs w:val="24"/>
        </w:rPr>
        <w:t>η μου πείτε ότι το αίσθημα αυτό δεν σ</w:t>
      </w:r>
      <w:r w:rsidRPr="00BE354F">
        <w:rPr>
          <w:rFonts w:eastAsia="Times New Roman" w:cs="Times New Roman"/>
          <w:szCs w:val="24"/>
        </w:rPr>
        <w:t xml:space="preserve">υντέλεσε στη διόγκωση </w:t>
      </w:r>
      <w:r>
        <w:rPr>
          <w:rFonts w:eastAsia="Times New Roman" w:cs="Times New Roman"/>
          <w:szCs w:val="24"/>
        </w:rPr>
        <w:t xml:space="preserve">των </w:t>
      </w:r>
      <w:r w:rsidRPr="00315226">
        <w:rPr>
          <w:rFonts w:eastAsia="Times New Roman"/>
          <w:bCs/>
          <w:shd w:val="clear" w:color="auto" w:fill="FFFFFF"/>
        </w:rPr>
        <w:t xml:space="preserve">οικονομικών </w:t>
      </w:r>
      <w:r>
        <w:rPr>
          <w:rFonts w:eastAsia="Times New Roman" w:cs="Times New Roman"/>
          <w:szCs w:val="24"/>
        </w:rPr>
        <w:t>σκανδάλων</w:t>
      </w:r>
      <w:r w:rsidRPr="00BE354F">
        <w:rPr>
          <w:rFonts w:eastAsia="Times New Roman" w:cs="Times New Roman"/>
          <w:szCs w:val="24"/>
        </w:rPr>
        <w:t xml:space="preserve"> καθ</w:t>
      </w:r>
      <w:r>
        <w:rPr>
          <w:rFonts w:eastAsia="Times New Roman" w:cs="Times New Roman"/>
          <w:szCs w:val="24"/>
        </w:rPr>
        <w:t xml:space="preserve">’ </w:t>
      </w:r>
      <w:r w:rsidRPr="00BE354F">
        <w:rPr>
          <w:rFonts w:eastAsia="Times New Roman" w:cs="Times New Roman"/>
          <w:szCs w:val="24"/>
        </w:rPr>
        <w:t>όλ</w:t>
      </w:r>
      <w:r>
        <w:rPr>
          <w:rFonts w:eastAsia="Times New Roman" w:cs="Times New Roman"/>
          <w:szCs w:val="24"/>
        </w:rPr>
        <w:t xml:space="preserve">η </w:t>
      </w:r>
      <w:r w:rsidRPr="00BE354F">
        <w:rPr>
          <w:rFonts w:eastAsia="Times New Roman" w:cs="Times New Roman"/>
          <w:szCs w:val="24"/>
        </w:rPr>
        <w:t>τη δεκαετία του 2000</w:t>
      </w:r>
      <w:r>
        <w:rPr>
          <w:rFonts w:eastAsia="Times New Roman" w:cs="Times New Roman"/>
          <w:szCs w:val="24"/>
        </w:rPr>
        <w:t>,</w:t>
      </w:r>
      <w:r w:rsidRPr="00BE354F">
        <w:rPr>
          <w:rFonts w:eastAsia="Times New Roman" w:cs="Times New Roman"/>
          <w:szCs w:val="24"/>
        </w:rPr>
        <w:t xml:space="preserve"> κάτι που συνέβαλε αποφασιστικά στη χρεοκοπία της χώρας</w:t>
      </w:r>
      <w:r>
        <w:rPr>
          <w:rFonts w:eastAsia="Times New Roman" w:cs="Times New Roman"/>
          <w:szCs w:val="24"/>
        </w:rPr>
        <w:t xml:space="preserve">. </w:t>
      </w:r>
    </w:p>
    <w:p w14:paraId="0A5DE5B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w:t>
      </w:r>
      <w:r w:rsidRPr="00BE354F">
        <w:rPr>
          <w:rFonts w:eastAsia="Times New Roman" w:cs="Times New Roman"/>
          <w:szCs w:val="24"/>
        </w:rPr>
        <w:t>η μου πείτε</w:t>
      </w:r>
      <w:r>
        <w:rPr>
          <w:rFonts w:eastAsia="Times New Roman" w:cs="Times New Roman"/>
          <w:szCs w:val="24"/>
        </w:rPr>
        <w:t xml:space="preserve"> ότι δεν πρέπει να προστατευτεί</w:t>
      </w:r>
      <w:r w:rsidRPr="00BE354F">
        <w:rPr>
          <w:rFonts w:eastAsia="Times New Roman" w:cs="Times New Roman"/>
          <w:szCs w:val="24"/>
        </w:rPr>
        <w:t xml:space="preserve"> συνταγματικά</w:t>
      </w:r>
      <w:r>
        <w:rPr>
          <w:rFonts w:eastAsia="Times New Roman" w:cs="Times New Roman"/>
          <w:szCs w:val="24"/>
        </w:rPr>
        <w:t>,</w:t>
      </w:r>
      <w:r w:rsidRPr="00BE354F">
        <w:rPr>
          <w:rFonts w:eastAsia="Times New Roman" w:cs="Times New Roman"/>
          <w:szCs w:val="24"/>
        </w:rPr>
        <w:t xml:space="preserve"> όπως προτείνουμε</w:t>
      </w:r>
      <w:r>
        <w:rPr>
          <w:rFonts w:eastAsia="Times New Roman" w:cs="Times New Roman"/>
          <w:szCs w:val="24"/>
        </w:rPr>
        <w:t>,</w:t>
      </w:r>
      <w:r w:rsidRPr="00BE354F">
        <w:rPr>
          <w:rFonts w:eastAsia="Times New Roman" w:cs="Times New Roman"/>
          <w:szCs w:val="24"/>
        </w:rPr>
        <w:t xml:space="preserve"> ο δημόσιος έλεγχος των βασικών κοινωνικών αγαθών</w:t>
      </w:r>
      <w:r>
        <w:rPr>
          <w:rFonts w:eastAsia="Times New Roman" w:cs="Times New Roman"/>
          <w:szCs w:val="24"/>
        </w:rPr>
        <w:t xml:space="preserve">, όπως </w:t>
      </w:r>
      <w:r w:rsidRPr="00BE354F">
        <w:rPr>
          <w:rFonts w:eastAsia="Times New Roman" w:cs="Times New Roman"/>
          <w:szCs w:val="24"/>
        </w:rPr>
        <w:t>το νερό και ηλεκτρική ενέργεια</w:t>
      </w:r>
      <w:r>
        <w:rPr>
          <w:rFonts w:eastAsia="Times New Roman" w:cs="Times New Roman"/>
          <w:szCs w:val="24"/>
        </w:rPr>
        <w:t xml:space="preserve">, </w:t>
      </w:r>
      <w:r w:rsidRPr="00BE354F">
        <w:rPr>
          <w:rFonts w:eastAsia="Times New Roman" w:cs="Times New Roman"/>
          <w:szCs w:val="24"/>
        </w:rPr>
        <w:t>τα οποία τόσο κινδύνεψαν</w:t>
      </w:r>
      <w:r>
        <w:rPr>
          <w:rFonts w:eastAsia="Times New Roman" w:cs="Times New Roman"/>
          <w:szCs w:val="24"/>
        </w:rPr>
        <w:t xml:space="preserve"> κατά τη διάρκεια των μνημονίων. </w:t>
      </w:r>
    </w:p>
    <w:p w14:paraId="0A5DE5B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BE354F">
        <w:rPr>
          <w:rFonts w:eastAsia="Times New Roman" w:cs="Times New Roman"/>
          <w:szCs w:val="24"/>
        </w:rPr>
        <w:t xml:space="preserve">υτό δεν είναι κάτι απλό </w:t>
      </w:r>
      <w:r>
        <w:rPr>
          <w:rFonts w:eastAsia="Times New Roman" w:cs="Times New Roman"/>
          <w:szCs w:val="24"/>
        </w:rPr>
        <w:t>και πρέπει να το ξέρει ο κόσμος, γ</w:t>
      </w:r>
      <w:r w:rsidRPr="00BE354F">
        <w:rPr>
          <w:rFonts w:eastAsia="Times New Roman" w:cs="Times New Roman"/>
          <w:szCs w:val="24"/>
        </w:rPr>
        <w:t>ιατί στις εθνικές</w:t>
      </w:r>
      <w:r>
        <w:rPr>
          <w:rFonts w:eastAsia="Times New Roman" w:cs="Times New Roman"/>
          <w:szCs w:val="24"/>
        </w:rPr>
        <w:t>,</w:t>
      </w:r>
      <w:r w:rsidRPr="00BE354F">
        <w:rPr>
          <w:rFonts w:eastAsia="Times New Roman" w:cs="Times New Roman"/>
          <w:szCs w:val="24"/>
        </w:rPr>
        <w:t xml:space="preserve"> </w:t>
      </w:r>
      <w:r>
        <w:rPr>
          <w:rFonts w:eastAsia="Times New Roman" w:cs="Times New Roman"/>
          <w:szCs w:val="24"/>
        </w:rPr>
        <w:t>τις β</w:t>
      </w:r>
      <w:r w:rsidRPr="00BE354F">
        <w:rPr>
          <w:rFonts w:eastAsia="Times New Roman" w:cs="Times New Roman"/>
          <w:szCs w:val="24"/>
        </w:rPr>
        <w:t>ουλευτικές εκλογές που θα ψ</w:t>
      </w:r>
      <w:r w:rsidRPr="00BE354F">
        <w:rPr>
          <w:rFonts w:eastAsia="Times New Roman" w:cs="Times New Roman"/>
          <w:szCs w:val="24"/>
        </w:rPr>
        <w:t>ηφίσουν</w:t>
      </w:r>
      <w:r>
        <w:rPr>
          <w:rFonts w:eastAsia="Times New Roman" w:cs="Times New Roman"/>
          <w:szCs w:val="24"/>
        </w:rPr>
        <w:t xml:space="preserve">, το </w:t>
      </w:r>
      <w:r>
        <w:rPr>
          <w:rFonts w:eastAsia="Times New Roman" w:cs="Times New Roman"/>
          <w:szCs w:val="24"/>
        </w:rPr>
        <w:lastRenderedPageBreak/>
        <w:t>ερώτημα θα</w:t>
      </w:r>
      <w:r w:rsidRPr="00BE354F">
        <w:rPr>
          <w:rFonts w:eastAsia="Times New Roman" w:cs="Times New Roman"/>
          <w:szCs w:val="24"/>
        </w:rPr>
        <w:t xml:space="preserve"> </w:t>
      </w:r>
      <w:r>
        <w:rPr>
          <w:rFonts w:eastAsia="Times New Roman" w:cs="Times New Roman"/>
          <w:szCs w:val="24"/>
        </w:rPr>
        <w:t>είναι: «Θ</w:t>
      </w:r>
      <w:r w:rsidRPr="00BE354F">
        <w:rPr>
          <w:rFonts w:eastAsia="Times New Roman" w:cs="Times New Roman"/>
          <w:szCs w:val="24"/>
        </w:rPr>
        <w:t>έλετε την προστασία τ</w:t>
      </w:r>
      <w:r>
        <w:rPr>
          <w:rFonts w:eastAsia="Times New Roman" w:cs="Times New Roman"/>
          <w:szCs w:val="24"/>
        </w:rPr>
        <w:t xml:space="preserve">ης ηλεκτρικής ενέργειας και του νερού», </w:t>
      </w:r>
      <w:r w:rsidRPr="00183013">
        <w:rPr>
          <w:rFonts w:eastAsia="Times New Roman" w:cs="Times New Roman"/>
        </w:rPr>
        <w:t>όπως</w:t>
      </w:r>
      <w:r>
        <w:rPr>
          <w:rFonts w:eastAsia="Times New Roman" w:cs="Times New Roman"/>
          <w:szCs w:val="24"/>
        </w:rPr>
        <w:t xml:space="preserve"> </w:t>
      </w:r>
      <w:r w:rsidRPr="00BE354F">
        <w:rPr>
          <w:rFonts w:eastAsia="Times New Roman" w:cs="Times New Roman"/>
          <w:szCs w:val="24"/>
        </w:rPr>
        <w:t>προτείνουμε εμείς</w:t>
      </w:r>
      <w:r>
        <w:rPr>
          <w:rFonts w:eastAsia="Times New Roman" w:cs="Times New Roman"/>
          <w:szCs w:val="24"/>
        </w:rPr>
        <w:t xml:space="preserve">; «Ναι; </w:t>
      </w:r>
      <w:r w:rsidRPr="00BE354F">
        <w:rPr>
          <w:rFonts w:eastAsia="Times New Roman" w:cs="Times New Roman"/>
          <w:szCs w:val="24"/>
        </w:rPr>
        <w:t>Πρέπει να ψηφίσ</w:t>
      </w:r>
      <w:r>
        <w:rPr>
          <w:rFonts w:eastAsia="Times New Roman" w:cs="Times New Roman"/>
          <w:szCs w:val="24"/>
        </w:rPr>
        <w:t>ετε</w:t>
      </w:r>
      <w:r w:rsidRPr="00BE354F">
        <w:rPr>
          <w:rFonts w:eastAsia="Times New Roman" w:cs="Times New Roman"/>
          <w:szCs w:val="24"/>
        </w:rPr>
        <w:t xml:space="preserve"> το</w:t>
      </w:r>
      <w:r>
        <w:rPr>
          <w:rFonts w:eastAsia="Times New Roman" w:cs="Times New Roman"/>
          <w:szCs w:val="24"/>
        </w:rPr>
        <w:t>ν</w:t>
      </w:r>
      <w:r w:rsidRPr="00BE354F">
        <w:rPr>
          <w:rFonts w:eastAsia="Times New Roman" w:cs="Times New Roman"/>
          <w:szCs w:val="24"/>
        </w:rPr>
        <w:t xml:space="preserve"> ΣΥΡΙΖΑ</w:t>
      </w:r>
      <w:r>
        <w:rPr>
          <w:rFonts w:eastAsia="Times New Roman" w:cs="Times New Roman"/>
          <w:szCs w:val="24"/>
        </w:rPr>
        <w:t>. Αν</w:t>
      </w:r>
      <w:r w:rsidRPr="00BE354F">
        <w:rPr>
          <w:rFonts w:eastAsia="Times New Roman" w:cs="Times New Roman"/>
          <w:szCs w:val="24"/>
        </w:rPr>
        <w:t xml:space="preserve"> ψηφίσ</w:t>
      </w:r>
      <w:r>
        <w:rPr>
          <w:rFonts w:eastAsia="Times New Roman" w:cs="Times New Roman"/>
          <w:szCs w:val="24"/>
        </w:rPr>
        <w:t xml:space="preserve">ετε τη </w:t>
      </w:r>
      <w:r w:rsidRPr="00BE354F">
        <w:rPr>
          <w:rFonts w:eastAsia="Times New Roman" w:cs="Times New Roman"/>
          <w:szCs w:val="24"/>
        </w:rPr>
        <w:t>Νέα Δημοκρατία</w:t>
      </w:r>
      <w:r>
        <w:rPr>
          <w:rFonts w:eastAsia="Times New Roman" w:cs="Times New Roman"/>
          <w:szCs w:val="24"/>
        </w:rPr>
        <w:t>,</w:t>
      </w:r>
      <w:r w:rsidRPr="00BE354F">
        <w:rPr>
          <w:rFonts w:eastAsia="Times New Roman" w:cs="Times New Roman"/>
          <w:szCs w:val="24"/>
        </w:rPr>
        <w:t xml:space="preserve"> σημαίνει ότι δεν προτείν</w:t>
      </w:r>
      <w:r>
        <w:rPr>
          <w:rFonts w:eastAsia="Times New Roman" w:cs="Times New Roman"/>
          <w:szCs w:val="24"/>
        </w:rPr>
        <w:t>ετε</w:t>
      </w:r>
      <w:r w:rsidRPr="00BE354F">
        <w:rPr>
          <w:rFonts w:eastAsia="Times New Roman" w:cs="Times New Roman"/>
          <w:szCs w:val="24"/>
        </w:rPr>
        <w:t xml:space="preserve"> την προστασία της </w:t>
      </w:r>
      <w:r>
        <w:rPr>
          <w:rFonts w:eastAsia="Times New Roman" w:cs="Times New Roman"/>
          <w:szCs w:val="24"/>
        </w:rPr>
        <w:t xml:space="preserve">ηλεκτρικής </w:t>
      </w:r>
      <w:r w:rsidRPr="00BE354F">
        <w:rPr>
          <w:rFonts w:eastAsia="Times New Roman" w:cs="Times New Roman"/>
          <w:szCs w:val="24"/>
        </w:rPr>
        <w:t>ενέργει</w:t>
      </w:r>
      <w:r>
        <w:rPr>
          <w:rFonts w:eastAsia="Times New Roman" w:cs="Times New Roman"/>
          <w:szCs w:val="24"/>
        </w:rPr>
        <w:t>α</w:t>
      </w:r>
      <w:r w:rsidRPr="00BE354F">
        <w:rPr>
          <w:rFonts w:eastAsia="Times New Roman" w:cs="Times New Roman"/>
          <w:szCs w:val="24"/>
        </w:rPr>
        <w:t xml:space="preserve">ς και </w:t>
      </w:r>
      <w:r w:rsidRPr="00BE354F">
        <w:rPr>
          <w:rFonts w:eastAsia="Times New Roman" w:cs="Times New Roman"/>
          <w:szCs w:val="24"/>
        </w:rPr>
        <w:t>του νερού</w:t>
      </w:r>
      <w:r>
        <w:rPr>
          <w:rFonts w:eastAsia="Times New Roman" w:cs="Times New Roman"/>
          <w:szCs w:val="24"/>
        </w:rPr>
        <w:t xml:space="preserve">». </w:t>
      </w:r>
    </w:p>
    <w:p w14:paraId="0A5DE5B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Ομοίως, πρέπει να υπάρχει σ</w:t>
      </w:r>
      <w:r w:rsidRPr="00BE354F">
        <w:rPr>
          <w:rFonts w:eastAsia="Times New Roman" w:cs="Times New Roman"/>
          <w:szCs w:val="24"/>
        </w:rPr>
        <w:t>υνταγματική αναγνώριση της εγγύησης ενός αξιοπρεπούς επιπέδου διαβίωσης</w:t>
      </w:r>
      <w:r>
        <w:rPr>
          <w:rFonts w:eastAsia="Times New Roman" w:cs="Times New Roman"/>
          <w:szCs w:val="24"/>
        </w:rPr>
        <w:t>,</w:t>
      </w:r>
      <w:r w:rsidRPr="00BE354F">
        <w:rPr>
          <w:rFonts w:eastAsia="Times New Roman" w:cs="Times New Roman"/>
          <w:szCs w:val="24"/>
        </w:rPr>
        <w:t xml:space="preserve"> όπως προτείνουμε και </w:t>
      </w:r>
      <w:r>
        <w:rPr>
          <w:rFonts w:eastAsia="Times New Roman" w:cs="Times New Roman"/>
          <w:szCs w:val="24"/>
        </w:rPr>
        <w:t>όπως,</w:t>
      </w:r>
      <w:r w:rsidRPr="00BE354F">
        <w:rPr>
          <w:rFonts w:eastAsia="Times New Roman" w:cs="Times New Roman"/>
          <w:szCs w:val="24"/>
        </w:rPr>
        <w:t xml:space="preserve"> ως Κυβέρνηση</w:t>
      </w:r>
      <w:r>
        <w:rPr>
          <w:rFonts w:eastAsia="Times New Roman" w:cs="Times New Roman"/>
          <w:szCs w:val="24"/>
        </w:rPr>
        <w:t>,</w:t>
      </w:r>
      <w:r w:rsidRPr="00BE354F">
        <w:rPr>
          <w:rFonts w:eastAsia="Times New Roman" w:cs="Times New Roman"/>
          <w:szCs w:val="24"/>
        </w:rPr>
        <w:t xml:space="preserve"> νομοθετικά εφαρμόσαμε</w:t>
      </w:r>
      <w:r>
        <w:rPr>
          <w:rFonts w:eastAsia="Times New Roman" w:cs="Times New Roman"/>
          <w:szCs w:val="24"/>
        </w:rPr>
        <w:t>,</w:t>
      </w:r>
      <w:r w:rsidRPr="00BE354F">
        <w:rPr>
          <w:rFonts w:eastAsia="Times New Roman" w:cs="Times New Roman"/>
          <w:szCs w:val="24"/>
        </w:rPr>
        <w:t xml:space="preserve"> με</w:t>
      </w:r>
      <w:r>
        <w:rPr>
          <w:rFonts w:eastAsia="Times New Roman" w:cs="Times New Roman"/>
          <w:szCs w:val="24"/>
        </w:rPr>
        <w:t xml:space="preserve"> την κάρτα ανθρωπιστικής κρίσης, </w:t>
      </w:r>
      <w:r w:rsidRPr="00BE354F">
        <w:rPr>
          <w:rFonts w:eastAsia="Times New Roman" w:cs="Times New Roman"/>
          <w:szCs w:val="24"/>
        </w:rPr>
        <w:t xml:space="preserve">με το ελάχιστο εγγυημένο εισόδημα </w:t>
      </w:r>
      <w:r>
        <w:rPr>
          <w:rFonts w:eastAsia="Times New Roman" w:cs="Times New Roman"/>
          <w:szCs w:val="24"/>
        </w:rPr>
        <w:t>κ.λπ.. Α</w:t>
      </w:r>
      <w:r w:rsidRPr="00BE354F">
        <w:rPr>
          <w:rFonts w:eastAsia="Times New Roman" w:cs="Times New Roman"/>
          <w:szCs w:val="24"/>
        </w:rPr>
        <w:t>ντ</w:t>
      </w:r>
      <w:r w:rsidRPr="00BE354F">
        <w:rPr>
          <w:rFonts w:eastAsia="Times New Roman" w:cs="Times New Roman"/>
          <w:szCs w:val="24"/>
        </w:rPr>
        <w:t>ίθετα</w:t>
      </w:r>
      <w:r>
        <w:rPr>
          <w:rFonts w:eastAsia="Times New Roman" w:cs="Times New Roman"/>
          <w:szCs w:val="24"/>
        </w:rPr>
        <w:t>,</w:t>
      </w:r>
      <w:r w:rsidRPr="00BE354F">
        <w:rPr>
          <w:rFonts w:eastAsia="Times New Roman" w:cs="Times New Roman"/>
          <w:szCs w:val="24"/>
        </w:rPr>
        <w:t xml:space="preserve"> η </w:t>
      </w:r>
      <w:r>
        <w:rPr>
          <w:rFonts w:eastAsia="Times New Roman" w:cs="Times New Roman"/>
          <w:szCs w:val="24"/>
        </w:rPr>
        <w:t>κ</w:t>
      </w:r>
      <w:r w:rsidRPr="00BE354F">
        <w:rPr>
          <w:rFonts w:eastAsia="Times New Roman" w:cs="Times New Roman"/>
          <w:szCs w:val="24"/>
        </w:rPr>
        <w:t xml:space="preserve">υβέρνηση </w:t>
      </w:r>
      <w:r>
        <w:rPr>
          <w:rFonts w:eastAsia="Times New Roman" w:cs="Times New Roman"/>
          <w:szCs w:val="24"/>
        </w:rPr>
        <w:t>Σαμαρά</w:t>
      </w:r>
      <w:r>
        <w:rPr>
          <w:rFonts w:eastAsia="Times New Roman" w:cs="Times New Roman"/>
          <w:szCs w:val="24"/>
        </w:rPr>
        <w:t xml:space="preserve"> </w:t>
      </w:r>
      <w:r>
        <w:rPr>
          <w:rFonts w:eastAsia="Times New Roman" w:cs="Times New Roman"/>
          <w:szCs w:val="24"/>
        </w:rPr>
        <w:t>-</w:t>
      </w:r>
      <w:r w:rsidRPr="00BE354F">
        <w:rPr>
          <w:rFonts w:eastAsia="Times New Roman" w:cs="Times New Roman"/>
          <w:szCs w:val="24"/>
        </w:rPr>
        <w:t xml:space="preserve">Βενιζέλου αποφάσισε ότι για την κρίση και </w:t>
      </w:r>
      <w:r>
        <w:rPr>
          <w:rFonts w:eastAsia="Times New Roman" w:cs="Times New Roman"/>
          <w:szCs w:val="24"/>
        </w:rPr>
        <w:t xml:space="preserve">την </w:t>
      </w:r>
      <w:r w:rsidRPr="00BE354F">
        <w:rPr>
          <w:rFonts w:eastAsia="Times New Roman" w:cs="Times New Roman"/>
          <w:szCs w:val="24"/>
        </w:rPr>
        <w:t>πτώχευση</w:t>
      </w:r>
      <w:r>
        <w:rPr>
          <w:rFonts w:eastAsia="Times New Roman" w:cs="Times New Roman"/>
          <w:szCs w:val="24"/>
        </w:rPr>
        <w:t>,</w:t>
      </w:r>
      <w:r w:rsidRPr="00BE354F">
        <w:rPr>
          <w:rFonts w:eastAsia="Times New Roman" w:cs="Times New Roman"/>
          <w:szCs w:val="24"/>
        </w:rPr>
        <w:t xml:space="preserve"> για την οποία </w:t>
      </w:r>
      <w:r>
        <w:rPr>
          <w:rFonts w:eastAsia="Times New Roman" w:cs="Times New Roman"/>
          <w:szCs w:val="24"/>
        </w:rPr>
        <w:t>έφταιξαν</w:t>
      </w:r>
      <w:r w:rsidRPr="00BE354F">
        <w:rPr>
          <w:rFonts w:eastAsia="Times New Roman" w:cs="Times New Roman"/>
          <w:szCs w:val="24"/>
        </w:rPr>
        <w:t xml:space="preserve"> οι λίγοι που είναι στις διάφορες λίστες </w:t>
      </w:r>
      <w:r>
        <w:rPr>
          <w:rFonts w:eastAsia="Times New Roman" w:cs="Times New Roman"/>
          <w:szCs w:val="24"/>
        </w:rPr>
        <w:t>Μπόργιανς, Λαγκάρντ κ.λπ.,</w:t>
      </w:r>
      <w:r w:rsidRPr="00BE354F">
        <w:rPr>
          <w:rFonts w:eastAsia="Times New Roman" w:cs="Times New Roman"/>
          <w:szCs w:val="24"/>
        </w:rPr>
        <w:t xml:space="preserve"> έπρεπε να πληρώσ</w:t>
      </w:r>
      <w:r>
        <w:rPr>
          <w:rFonts w:eastAsia="Times New Roman" w:cs="Times New Roman"/>
          <w:szCs w:val="24"/>
        </w:rPr>
        <w:t>ουν οι πολλοί.</w:t>
      </w:r>
    </w:p>
    <w:p w14:paraId="0A5DE5B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Ομοίως προς τη θετική κατεύθυνση </w:t>
      </w:r>
      <w:r w:rsidRPr="00D66BCA">
        <w:rPr>
          <w:rFonts w:eastAsia="Times New Roman"/>
          <w:bCs/>
        </w:rPr>
        <w:t>είναι</w:t>
      </w:r>
      <w:r>
        <w:rPr>
          <w:rFonts w:eastAsia="Times New Roman" w:cs="Times New Roman"/>
          <w:szCs w:val="24"/>
        </w:rPr>
        <w:t xml:space="preserve"> η</w:t>
      </w:r>
      <w:r w:rsidRPr="00BE354F">
        <w:rPr>
          <w:rFonts w:eastAsia="Times New Roman" w:cs="Times New Roman"/>
          <w:szCs w:val="24"/>
        </w:rPr>
        <w:t xml:space="preserve"> συνταγματική αναγνώριση του δικαιώ</w:t>
      </w:r>
      <w:r>
        <w:rPr>
          <w:rFonts w:eastAsia="Times New Roman" w:cs="Times New Roman"/>
          <w:szCs w:val="24"/>
        </w:rPr>
        <w:t>ματος στην υγεία, όπως προτείνουμε,</w:t>
      </w:r>
      <w:r w:rsidRPr="00BE354F">
        <w:rPr>
          <w:rFonts w:eastAsia="Times New Roman" w:cs="Times New Roman"/>
          <w:szCs w:val="24"/>
        </w:rPr>
        <w:t xml:space="preserve"> και </w:t>
      </w:r>
      <w:r>
        <w:rPr>
          <w:rFonts w:eastAsia="Times New Roman" w:cs="Times New Roman"/>
          <w:szCs w:val="24"/>
        </w:rPr>
        <w:t>η υποχρέωση του κράτους να παρέχει</w:t>
      </w:r>
      <w:r w:rsidRPr="00BE354F">
        <w:rPr>
          <w:rFonts w:eastAsia="Times New Roman" w:cs="Times New Roman"/>
          <w:szCs w:val="24"/>
        </w:rPr>
        <w:t xml:space="preserve"> καθολική πρόσβαση </w:t>
      </w:r>
      <w:r>
        <w:rPr>
          <w:rFonts w:eastAsia="Times New Roman" w:cs="Times New Roman"/>
          <w:szCs w:val="24"/>
        </w:rPr>
        <w:t>σε παροχές</w:t>
      </w:r>
      <w:r w:rsidRPr="00BE354F">
        <w:rPr>
          <w:rFonts w:eastAsia="Times New Roman" w:cs="Times New Roman"/>
          <w:szCs w:val="24"/>
        </w:rPr>
        <w:t xml:space="preserve"> υγείας</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τα ξέρει αυτά ο κόσμος. Θα </w:t>
      </w:r>
      <w:r w:rsidRPr="00773379">
        <w:rPr>
          <w:rFonts w:eastAsia="Times New Roman"/>
          <w:bCs/>
        </w:rPr>
        <w:t>έχει</w:t>
      </w:r>
      <w:r>
        <w:rPr>
          <w:rFonts w:eastAsia="Times New Roman" w:cs="Times New Roman"/>
          <w:szCs w:val="24"/>
        </w:rPr>
        <w:t xml:space="preserve"> συνταγμα</w:t>
      </w:r>
      <w:r>
        <w:rPr>
          <w:rFonts w:eastAsia="Times New Roman" w:cs="Times New Roman"/>
          <w:szCs w:val="24"/>
        </w:rPr>
        <w:lastRenderedPageBreak/>
        <w:t xml:space="preserve">τική αναγνώριση της υγείας, αν </w:t>
      </w:r>
      <w:r w:rsidRPr="00BE354F">
        <w:rPr>
          <w:rFonts w:eastAsia="Times New Roman" w:cs="Times New Roman"/>
          <w:szCs w:val="24"/>
        </w:rPr>
        <w:t>ψηφίσει</w:t>
      </w:r>
      <w:r>
        <w:rPr>
          <w:rFonts w:eastAsia="Times New Roman" w:cs="Times New Roman"/>
          <w:szCs w:val="24"/>
        </w:rPr>
        <w:t xml:space="preserve"> ΣΥΡΙΖΑ στις εθνικές εκλογές</w:t>
      </w:r>
      <w:r>
        <w:rPr>
          <w:rFonts w:eastAsia="Times New Roman" w:cs="Times New Roman"/>
          <w:szCs w:val="24"/>
        </w:rPr>
        <w:t>. Δ</w:t>
      </w:r>
      <w:r w:rsidRPr="00BE354F">
        <w:rPr>
          <w:rFonts w:eastAsia="Times New Roman" w:cs="Times New Roman"/>
          <w:szCs w:val="24"/>
        </w:rPr>
        <w:t>εν θα έχει</w:t>
      </w:r>
      <w:r>
        <w:rPr>
          <w:rFonts w:eastAsia="Times New Roman" w:cs="Times New Roman"/>
          <w:szCs w:val="24"/>
        </w:rPr>
        <w:t>,</w:t>
      </w:r>
      <w:r w:rsidRPr="00BE354F">
        <w:rPr>
          <w:rFonts w:eastAsia="Times New Roman" w:cs="Times New Roman"/>
          <w:szCs w:val="24"/>
        </w:rPr>
        <w:t xml:space="preserve"> </w:t>
      </w:r>
      <w:r>
        <w:rPr>
          <w:rFonts w:eastAsia="Times New Roman" w:cs="Times New Roman"/>
          <w:szCs w:val="24"/>
        </w:rPr>
        <w:t xml:space="preserve">αν ψηφίσει τη </w:t>
      </w:r>
      <w:r w:rsidRPr="00BE354F">
        <w:rPr>
          <w:rFonts w:eastAsia="Times New Roman" w:cs="Times New Roman"/>
          <w:szCs w:val="24"/>
        </w:rPr>
        <w:t>Νέα Δημοκρατία και το έχουν αποδείξει</w:t>
      </w:r>
      <w:r>
        <w:rPr>
          <w:rFonts w:eastAsia="Times New Roman" w:cs="Times New Roman"/>
          <w:szCs w:val="24"/>
        </w:rPr>
        <w:t xml:space="preserve">. </w:t>
      </w:r>
    </w:p>
    <w:p w14:paraId="0A5DE5B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w:t>
      </w:r>
      <w:r w:rsidRPr="00BE354F">
        <w:rPr>
          <w:rFonts w:eastAsia="Times New Roman" w:cs="Times New Roman"/>
          <w:szCs w:val="24"/>
        </w:rPr>
        <w:t xml:space="preserve">μείς </w:t>
      </w:r>
      <w:r>
        <w:rPr>
          <w:rFonts w:eastAsia="Times New Roman" w:cs="Times New Roman"/>
          <w:szCs w:val="24"/>
        </w:rPr>
        <w:t xml:space="preserve">το </w:t>
      </w:r>
      <w:r w:rsidRPr="00BE354F">
        <w:rPr>
          <w:rFonts w:eastAsia="Times New Roman" w:cs="Times New Roman"/>
          <w:szCs w:val="24"/>
        </w:rPr>
        <w:t>αποδ</w:t>
      </w:r>
      <w:r>
        <w:rPr>
          <w:rFonts w:eastAsia="Times New Roman" w:cs="Times New Roman"/>
          <w:szCs w:val="24"/>
        </w:rPr>
        <w:t xml:space="preserve">είξαμε και νομοθετικά με τους </w:t>
      </w:r>
      <w:r>
        <w:rPr>
          <w:rFonts w:eastAsia="Times New Roman" w:cs="Times New Roman"/>
          <w:szCs w:val="24"/>
        </w:rPr>
        <w:t xml:space="preserve">δυόμισι </w:t>
      </w:r>
      <w:r w:rsidRPr="00BE354F">
        <w:rPr>
          <w:rFonts w:eastAsia="Times New Roman" w:cs="Times New Roman"/>
          <w:szCs w:val="24"/>
        </w:rPr>
        <w:t>εκατομμύρια ανασφάλιστους που έχουν υγειονομική περίθαλψη</w:t>
      </w:r>
      <w:r>
        <w:rPr>
          <w:rFonts w:eastAsia="Times New Roman" w:cs="Times New Roman"/>
          <w:szCs w:val="24"/>
        </w:rPr>
        <w:t>. Α</w:t>
      </w:r>
      <w:r w:rsidRPr="00BE354F">
        <w:rPr>
          <w:rFonts w:eastAsia="Times New Roman" w:cs="Times New Roman"/>
          <w:szCs w:val="24"/>
        </w:rPr>
        <w:t>ντίθετα</w:t>
      </w:r>
      <w:r>
        <w:rPr>
          <w:rFonts w:eastAsia="Times New Roman" w:cs="Times New Roman"/>
          <w:szCs w:val="24"/>
        </w:rPr>
        <w:t>,</w:t>
      </w:r>
      <w:r w:rsidRPr="00BE354F">
        <w:rPr>
          <w:rFonts w:eastAsia="Times New Roman" w:cs="Times New Roman"/>
          <w:szCs w:val="24"/>
        </w:rPr>
        <w:t xml:space="preserve"> η </w:t>
      </w:r>
      <w:r>
        <w:rPr>
          <w:rFonts w:eastAsia="Times New Roman" w:cs="Times New Roman"/>
          <w:szCs w:val="24"/>
        </w:rPr>
        <w:t>κ</w:t>
      </w:r>
      <w:r w:rsidRPr="00BE354F">
        <w:rPr>
          <w:rFonts w:eastAsia="Times New Roman" w:cs="Times New Roman"/>
          <w:szCs w:val="24"/>
        </w:rPr>
        <w:t>υβέρνηση Σαμαρά</w:t>
      </w:r>
      <w:r>
        <w:rPr>
          <w:rFonts w:eastAsia="Times New Roman" w:cs="Times New Roman"/>
          <w:szCs w:val="24"/>
        </w:rPr>
        <w:t xml:space="preserve"> </w:t>
      </w:r>
      <w:r w:rsidRPr="00BE354F">
        <w:rPr>
          <w:rFonts w:eastAsia="Times New Roman" w:cs="Times New Roman"/>
          <w:szCs w:val="24"/>
        </w:rPr>
        <w:t>-</w:t>
      </w:r>
      <w:r>
        <w:rPr>
          <w:rFonts w:eastAsia="Times New Roman" w:cs="Times New Roman"/>
          <w:szCs w:val="24"/>
        </w:rPr>
        <w:t xml:space="preserve"> </w:t>
      </w:r>
      <w:r w:rsidRPr="00BE354F">
        <w:rPr>
          <w:rFonts w:eastAsia="Times New Roman" w:cs="Times New Roman"/>
          <w:szCs w:val="24"/>
        </w:rPr>
        <w:t>Βενιζέλου τι έκανε</w:t>
      </w:r>
      <w:r>
        <w:rPr>
          <w:rFonts w:eastAsia="Times New Roman" w:cs="Times New Roman"/>
          <w:szCs w:val="24"/>
        </w:rPr>
        <w:t>; Τ</w:t>
      </w:r>
      <w:r w:rsidRPr="00BE354F">
        <w:rPr>
          <w:rFonts w:eastAsia="Times New Roman" w:cs="Times New Roman"/>
          <w:szCs w:val="24"/>
        </w:rPr>
        <w:t>ην πρώτη περίοδο τους είχ</w:t>
      </w:r>
      <w:r w:rsidRPr="00BE354F">
        <w:rPr>
          <w:rFonts w:eastAsia="Times New Roman" w:cs="Times New Roman"/>
          <w:szCs w:val="24"/>
        </w:rPr>
        <w:t>ε έξω</w:t>
      </w:r>
      <w:r>
        <w:rPr>
          <w:rFonts w:eastAsia="Times New Roman" w:cs="Times New Roman"/>
          <w:szCs w:val="24"/>
        </w:rPr>
        <w:t>,</w:t>
      </w:r>
      <w:r w:rsidRPr="00BE354F">
        <w:rPr>
          <w:rFonts w:eastAsia="Times New Roman" w:cs="Times New Roman"/>
          <w:szCs w:val="24"/>
        </w:rPr>
        <w:t xml:space="preserve"> σαν </w:t>
      </w:r>
      <w:r>
        <w:rPr>
          <w:rFonts w:eastAsia="Times New Roman" w:cs="Times New Roman"/>
          <w:szCs w:val="24"/>
        </w:rPr>
        <w:t>τα σκυλιά</w:t>
      </w:r>
      <w:r w:rsidRPr="00BE354F">
        <w:rPr>
          <w:rFonts w:eastAsia="Times New Roman" w:cs="Times New Roman"/>
          <w:szCs w:val="24"/>
        </w:rPr>
        <w:t xml:space="preserve"> στο αμπέλι</w:t>
      </w:r>
      <w:r>
        <w:rPr>
          <w:rFonts w:eastAsia="Times New Roman" w:cs="Times New Roman"/>
          <w:szCs w:val="24"/>
        </w:rPr>
        <w:t xml:space="preserve"> -</w:t>
      </w:r>
      <w:r w:rsidRPr="00BE354F">
        <w:rPr>
          <w:rFonts w:eastAsia="Times New Roman" w:cs="Times New Roman"/>
          <w:szCs w:val="24"/>
        </w:rPr>
        <w:t>να το πούμε καθαρά</w:t>
      </w:r>
      <w:r>
        <w:rPr>
          <w:rFonts w:eastAsia="Times New Roman" w:cs="Times New Roman"/>
          <w:szCs w:val="24"/>
        </w:rPr>
        <w:t>-</w:t>
      </w:r>
      <w:r w:rsidRPr="00BE354F">
        <w:rPr>
          <w:rFonts w:eastAsia="Times New Roman" w:cs="Times New Roman"/>
          <w:szCs w:val="24"/>
        </w:rPr>
        <w:t xml:space="preserve"> </w:t>
      </w:r>
      <w:r w:rsidRPr="00E3584E">
        <w:rPr>
          <w:rFonts w:eastAsia="Times New Roman" w:cs="Times New Roman"/>
        </w:rPr>
        <w:t>χωρίς</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w:t>
      </w:r>
      <w:r w:rsidRPr="00BE354F">
        <w:rPr>
          <w:rFonts w:eastAsia="Times New Roman" w:cs="Times New Roman"/>
          <w:szCs w:val="24"/>
        </w:rPr>
        <w:t>έχουν καθόλου υγειονομική ασφάλιση</w:t>
      </w:r>
      <w:r>
        <w:rPr>
          <w:rFonts w:eastAsia="Times New Roman" w:cs="Times New Roman"/>
          <w:szCs w:val="24"/>
        </w:rPr>
        <w:t>. Μ</w:t>
      </w:r>
      <w:r w:rsidRPr="00BE354F">
        <w:rPr>
          <w:rFonts w:eastAsia="Times New Roman" w:cs="Times New Roman"/>
          <w:szCs w:val="24"/>
        </w:rPr>
        <w:t>ετά</w:t>
      </w:r>
      <w:r>
        <w:rPr>
          <w:rFonts w:eastAsia="Times New Roman" w:cs="Times New Roman"/>
          <w:szCs w:val="24"/>
        </w:rPr>
        <w:t>,</w:t>
      </w:r>
      <w:r w:rsidRPr="00BE354F">
        <w:rPr>
          <w:rFonts w:eastAsia="Times New Roman" w:cs="Times New Roman"/>
          <w:szCs w:val="24"/>
        </w:rPr>
        <w:t xml:space="preserve"> μόλις κατάλαβ</w:t>
      </w:r>
      <w:r>
        <w:rPr>
          <w:rFonts w:eastAsia="Times New Roman" w:cs="Times New Roman"/>
          <w:szCs w:val="24"/>
        </w:rPr>
        <w:t>αν</w:t>
      </w:r>
      <w:r w:rsidRPr="00BE354F">
        <w:rPr>
          <w:rFonts w:eastAsia="Times New Roman" w:cs="Times New Roman"/>
          <w:szCs w:val="24"/>
        </w:rPr>
        <w:t xml:space="preserve"> το λάθος </w:t>
      </w:r>
      <w:r>
        <w:rPr>
          <w:rFonts w:eastAsia="Times New Roman" w:cs="Times New Roman"/>
          <w:szCs w:val="24"/>
        </w:rPr>
        <w:t>τους,</w:t>
      </w:r>
      <w:r w:rsidRPr="00BE354F">
        <w:rPr>
          <w:rFonts w:eastAsia="Times New Roman" w:cs="Times New Roman"/>
          <w:szCs w:val="24"/>
        </w:rPr>
        <w:t xml:space="preserve"> τους </w:t>
      </w:r>
      <w:r>
        <w:rPr>
          <w:rFonts w:eastAsia="Times New Roman" w:cs="Times New Roman"/>
          <w:szCs w:val="24"/>
        </w:rPr>
        <w:t>έβαλαν</w:t>
      </w:r>
      <w:r w:rsidRPr="00BE354F">
        <w:rPr>
          <w:rFonts w:eastAsia="Times New Roman" w:cs="Times New Roman"/>
          <w:szCs w:val="24"/>
        </w:rPr>
        <w:t xml:space="preserve"> στα νοσοκομεία</w:t>
      </w:r>
      <w:r>
        <w:rPr>
          <w:rFonts w:eastAsia="Times New Roman" w:cs="Times New Roman"/>
          <w:szCs w:val="24"/>
        </w:rPr>
        <w:t>,</w:t>
      </w:r>
      <w:r w:rsidRPr="00BE354F">
        <w:rPr>
          <w:rFonts w:eastAsia="Times New Roman" w:cs="Times New Roman"/>
          <w:szCs w:val="24"/>
        </w:rPr>
        <w:t xml:space="preserve"> αλλά </w:t>
      </w:r>
      <w:r>
        <w:rPr>
          <w:rFonts w:eastAsia="Times New Roman" w:cs="Times New Roman"/>
          <w:szCs w:val="24"/>
        </w:rPr>
        <w:t>έστελναν</w:t>
      </w:r>
      <w:r w:rsidRPr="00BE354F">
        <w:rPr>
          <w:rFonts w:eastAsia="Times New Roman" w:cs="Times New Roman"/>
          <w:szCs w:val="24"/>
        </w:rPr>
        <w:t xml:space="preserve"> μετά το</w:t>
      </w:r>
      <w:r>
        <w:rPr>
          <w:rFonts w:eastAsia="Times New Roman" w:cs="Times New Roman"/>
          <w:szCs w:val="24"/>
        </w:rPr>
        <w:t>ν</w:t>
      </w:r>
      <w:r w:rsidRPr="00BE354F">
        <w:rPr>
          <w:rFonts w:eastAsia="Times New Roman" w:cs="Times New Roman"/>
          <w:szCs w:val="24"/>
        </w:rPr>
        <w:t xml:space="preserve"> λογαριασμό στην </w:t>
      </w:r>
      <w:r>
        <w:rPr>
          <w:rFonts w:eastAsia="Times New Roman" w:cs="Times New Roman"/>
          <w:szCs w:val="24"/>
        </w:rPr>
        <w:t>ε</w:t>
      </w:r>
      <w:r w:rsidRPr="00BE354F">
        <w:rPr>
          <w:rFonts w:eastAsia="Times New Roman" w:cs="Times New Roman"/>
          <w:szCs w:val="24"/>
        </w:rPr>
        <w:t>φορία</w:t>
      </w:r>
      <w:r>
        <w:rPr>
          <w:rFonts w:eastAsia="Times New Roman" w:cs="Times New Roman"/>
          <w:szCs w:val="24"/>
        </w:rPr>
        <w:t>. «</w:t>
      </w:r>
      <w:r w:rsidRPr="00BE354F">
        <w:rPr>
          <w:rFonts w:eastAsia="Times New Roman" w:cs="Times New Roman"/>
          <w:szCs w:val="24"/>
        </w:rPr>
        <w:t>Τι έκανες</w:t>
      </w:r>
      <w:r>
        <w:rPr>
          <w:rFonts w:eastAsia="Times New Roman" w:cs="Times New Roman"/>
          <w:szCs w:val="24"/>
        </w:rPr>
        <w:t>;</w:t>
      </w:r>
      <w:r w:rsidRPr="00BE354F">
        <w:rPr>
          <w:rFonts w:eastAsia="Times New Roman" w:cs="Times New Roman"/>
          <w:szCs w:val="24"/>
        </w:rPr>
        <w:t xml:space="preserve"> Bypass</w:t>
      </w:r>
      <w:r>
        <w:rPr>
          <w:rFonts w:eastAsia="Times New Roman" w:cs="Times New Roman"/>
          <w:szCs w:val="24"/>
        </w:rPr>
        <w:t>;</w:t>
      </w:r>
      <w:r w:rsidRPr="00BE354F">
        <w:rPr>
          <w:rFonts w:eastAsia="Times New Roman" w:cs="Times New Roman"/>
          <w:szCs w:val="24"/>
        </w:rPr>
        <w:t xml:space="preserve"> 10.000 ευρώ</w:t>
      </w:r>
      <w:r>
        <w:rPr>
          <w:rFonts w:eastAsia="Times New Roman" w:cs="Times New Roman"/>
          <w:szCs w:val="24"/>
        </w:rPr>
        <w:t xml:space="preserve">». </w:t>
      </w:r>
    </w:p>
    <w:p w14:paraId="0A5DE5B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Πολύ σημαντική </w:t>
      </w:r>
      <w:r w:rsidRPr="00D66BCA">
        <w:rPr>
          <w:rFonts w:eastAsia="Times New Roman"/>
          <w:bCs/>
        </w:rPr>
        <w:t>είναι</w:t>
      </w:r>
      <w:r>
        <w:rPr>
          <w:rFonts w:eastAsia="Times New Roman" w:cs="Times New Roman"/>
          <w:szCs w:val="24"/>
        </w:rPr>
        <w:t xml:space="preserve"> και η ενθάρρυνση</w:t>
      </w:r>
      <w:r w:rsidRPr="00BE354F">
        <w:rPr>
          <w:rFonts w:eastAsia="Times New Roman" w:cs="Times New Roman"/>
          <w:szCs w:val="24"/>
        </w:rPr>
        <w:t xml:space="preserve"> </w:t>
      </w:r>
      <w:r>
        <w:rPr>
          <w:rFonts w:eastAsia="Times New Roman" w:cs="Times New Roman"/>
          <w:szCs w:val="24"/>
        </w:rPr>
        <w:t>των αμεσο</w:t>
      </w:r>
      <w:r w:rsidRPr="00BE354F">
        <w:rPr>
          <w:rFonts w:eastAsia="Times New Roman" w:cs="Times New Roman"/>
          <w:szCs w:val="24"/>
        </w:rPr>
        <w:t xml:space="preserve">δημοκρατικών θεσμών και των </w:t>
      </w:r>
      <w:r>
        <w:rPr>
          <w:rFonts w:eastAsia="Times New Roman" w:cs="Times New Roman"/>
          <w:szCs w:val="24"/>
        </w:rPr>
        <w:t>τοπικών</w:t>
      </w:r>
      <w:r w:rsidRPr="00BE354F">
        <w:rPr>
          <w:rFonts w:eastAsia="Times New Roman" w:cs="Times New Roman"/>
          <w:szCs w:val="24"/>
        </w:rPr>
        <w:t xml:space="preserve"> δημοψηφισμάτων</w:t>
      </w:r>
      <w:r>
        <w:rPr>
          <w:rFonts w:eastAsia="Times New Roman" w:cs="Times New Roman"/>
          <w:szCs w:val="24"/>
        </w:rPr>
        <w:t>. Ό</w:t>
      </w:r>
      <w:r w:rsidRPr="00BE354F">
        <w:rPr>
          <w:rFonts w:eastAsia="Times New Roman" w:cs="Times New Roman"/>
          <w:szCs w:val="24"/>
        </w:rPr>
        <w:t>ποιος έχει ζήσει λαϊκές συνελεύσεις σε χωριά</w:t>
      </w:r>
      <w:r>
        <w:rPr>
          <w:rFonts w:eastAsia="Times New Roman" w:cs="Times New Roman"/>
          <w:szCs w:val="24"/>
        </w:rPr>
        <w:t>,</w:t>
      </w:r>
      <w:r w:rsidRPr="00BE354F">
        <w:rPr>
          <w:rFonts w:eastAsia="Times New Roman" w:cs="Times New Roman"/>
          <w:szCs w:val="24"/>
        </w:rPr>
        <w:t xml:space="preserve"> κωμοπόλεις</w:t>
      </w:r>
      <w:r>
        <w:rPr>
          <w:rFonts w:eastAsia="Times New Roman" w:cs="Times New Roman"/>
          <w:szCs w:val="24"/>
        </w:rPr>
        <w:t>,</w:t>
      </w:r>
      <w:r w:rsidRPr="00BE354F">
        <w:rPr>
          <w:rFonts w:eastAsia="Times New Roman" w:cs="Times New Roman"/>
          <w:szCs w:val="24"/>
        </w:rPr>
        <w:t xml:space="preserve"> σε γειτονιές</w:t>
      </w:r>
      <w:r>
        <w:rPr>
          <w:rFonts w:eastAsia="Times New Roman" w:cs="Times New Roman"/>
          <w:szCs w:val="24"/>
        </w:rPr>
        <w:t>,</w:t>
      </w:r>
      <w:r w:rsidRPr="00BE354F">
        <w:rPr>
          <w:rFonts w:eastAsia="Times New Roman" w:cs="Times New Roman"/>
          <w:szCs w:val="24"/>
        </w:rPr>
        <w:t xml:space="preserve"> ξέρει πόσο δυνατή </w:t>
      </w:r>
      <w:r w:rsidRPr="00D66BCA">
        <w:rPr>
          <w:rFonts w:eastAsia="Times New Roman"/>
          <w:bCs/>
        </w:rPr>
        <w:t>είναι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πόσο λάμπει η</w:t>
      </w:r>
      <w:r w:rsidRPr="00BE354F">
        <w:rPr>
          <w:rFonts w:eastAsia="Times New Roman" w:cs="Times New Roman"/>
          <w:szCs w:val="24"/>
        </w:rPr>
        <w:t xml:space="preserve"> δημοκρατία σε τέτοιες</w:t>
      </w:r>
      <w:r>
        <w:rPr>
          <w:rFonts w:eastAsia="Times New Roman" w:cs="Times New Roman"/>
          <w:szCs w:val="24"/>
        </w:rPr>
        <w:t xml:space="preserve"> </w:t>
      </w:r>
      <w:r w:rsidRPr="001E6331">
        <w:rPr>
          <w:rFonts w:eastAsia="Times New Roman"/>
        </w:rPr>
        <w:t>διαδικασίες</w:t>
      </w:r>
      <w:r>
        <w:rPr>
          <w:rFonts w:eastAsia="Times New Roman"/>
        </w:rPr>
        <w:t>. Ε</w:t>
      </w:r>
      <w:r w:rsidRPr="00BE354F">
        <w:rPr>
          <w:rFonts w:eastAsia="Times New Roman" w:cs="Times New Roman"/>
          <w:szCs w:val="24"/>
        </w:rPr>
        <w:t>ίναι σ</w:t>
      </w:r>
      <w:r w:rsidRPr="00BE354F">
        <w:rPr>
          <w:rFonts w:eastAsia="Times New Roman" w:cs="Times New Roman"/>
          <w:szCs w:val="24"/>
        </w:rPr>
        <w:t>ε πολύ θετική κατεύθυνση</w:t>
      </w:r>
      <w:r>
        <w:rPr>
          <w:rFonts w:eastAsia="Times New Roman" w:cs="Times New Roman"/>
          <w:szCs w:val="24"/>
        </w:rPr>
        <w:t>.</w:t>
      </w:r>
    </w:p>
    <w:p w14:paraId="0A5DE5BD" w14:textId="77777777" w:rsidR="00415E13" w:rsidRDefault="00E650A0">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0A5DE5B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Κ</w:t>
      </w:r>
      <w:r w:rsidRPr="00BE354F">
        <w:rPr>
          <w:rFonts w:eastAsia="Times New Roman" w:cs="Times New Roman"/>
          <w:szCs w:val="24"/>
        </w:rPr>
        <w:t>λείνω</w:t>
      </w:r>
      <w:r>
        <w:rPr>
          <w:rFonts w:eastAsia="Times New Roman" w:cs="Times New Roman"/>
          <w:szCs w:val="24"/>
        </w:rPr>
        <w:t>,</w:t>
      </w:r>
      <w:r w:rsidRPr="00BE354F">
        <w:rPr>
          <w:rFonts w:eastAsia="Times New Roman" w:cs="Times New Roman"/>
          <w:szCs w:val="24"/>
        </w:rPr>
        <w:t xml:space="preserve"> κύριε Πρόεδρε</w:t>
      </w:r>
      <w:r>
        <w:rPr>
          <w:rFonts w:eastAsia="Times New Roman" w:cs="Times New Roman"/>
          <w:szCs w:val="24"/>
        </w:rPr>
        <w:t>, κάνοντας δύο</w:t>
      </w:r>
      <w:r w:rsidRPr="00BE354F">
        <w:rPr>
          <w:rFonts w:eastAsia="Times New Roman" w:cs="Times New Roman"/>
          <w:szCs w:val="24"/>
        </w:rPr>
        <w:t xml:space="preserve"> σχόλια </w:t>
      </w:r>
      <w:r>
        <w:rPr>
          <w:rFonts w:eastAsia="Times New Roman" w:cs="Times New Roman"/>
          <w:szCs w:val="24"/>
        </w:rPr>
        <w:t>αναφορικά με τις σχέσεις Κ</w:t>
      </w:r>
      <w:r w:rsidRPr="00BE354F">
        <w:rPr>
          <w:rFonts w:eastAsia="Times New Roman" w:cs="Times New Roman"/>
          <w:szCs w:val="24"/>
        </w:rPr>
        <w:t>ράτους</w:t>
      </w:r>
      <w:r>
        <w:rPr>
          <w:rFonts w:eastAsia="Times New Roman" w:cs="Times New Roman"/>
          <w:szCs w:val="24"/>
        </w:rPr>
        <w:t xml:space="preserve"> </w:t>
      </w:r>
      <w:r w:rsidRPr="00BE354F">
        <w:rPr>
          <w:rFonts w:eastAsia="Times New Roman" w:cs="Times New Roman"/>
          <w:szCs w:val="24"/>
        </w:rPr>
        <w:t>-</w:t>
      </w:r>
      <w:r>
        <w:rPr>
          <w:rFonts w:eastAsia="Times New Roman" w:cs="Times New Roman"/>
          <w:szCs w:val="24"/>
        </w:rPr>
        <w:t xml:space="preserve"> </w:t>
      </w:r>
      <w:r>
        <w:rPr>
          <w:rFonts w:eastAsia="Times New Roman" w:cs="Times New Roman"/>
          <w:szCs w:val="24"/>
        </w:rPr>
        <w:t>Εκκλησία</w:t>
      </w:r>
      <w:r w:rsidRPr="00BE354F">
        <w:rPr>
          <w:rFonts w:eastAsia="Times New Roman" w:cs="Times New Roman"/>
          <w:szCs w:val="24"/>
        </w:rPr>
        <w:t>ς</w:t>
      </w:r>
      <w:r>
        <w:rPr>
          <w:rFonts w:eastAsia="Times New Roman" w:cs="Times New Roman"/>
          <w:szCs w:val="24"/>
        </w:rPr>
        <w:t>.</w:t>
      </w:r>
      <w:r w:rsidRPr="00BE354F">
        <w:rPr>
          <w:rFonts w:eastAsia="Times New Roman" w:cs="Times New Roman"/>
          <w:szCs w:val="24"/>
        </w:rPr>
        <w:t xml:space="preserve"> Δεν χρειάζεται</w:t>
      </w:r>
      <w:r>
        <w:rPr>
          <w:rFonts w:eastAsia="Times New Roman" w:cs="Times New Roman"/>
          <w:szCs w:val="24"/>
        </w:rPr>
        <w:t>,</w:t>
      </w:r>
      <w:r w:rsidRPr="00BE354F">
        <w:rPr>
          <w:rFonts w:eastAsia="Times New Roman" w:cs="Times New Roman"/>
          <w:szCs w:val="24"/>
        </w:rPr>
        <w:t xml:space="preserve"> κυρίες και κύριοι </w:t>
      </w:r>
      <w:r>
        <w:rPr>
          <w:rFonts w:eastAsia="Times New Roman" w:cs="Times New Roman"/>
          <w:szCs w:val="24"/>
        </w:rPr>
        <w:t xml:space="preserve">συνάδελφοι, </w:t>
      </w:r>
      <w:r w:rsidRPr="002314B3">
        <w:rPr>
          <w:rFonts w:eastAsia="Times New Roman"/>
          <w:bCs/>
          <w:shd w:val="clear" w:color="auto" w:fill="FFFFFF"/>
        </w:rPr>
        <w:t>να</w:t>
      </w:r>
      <w:r>
        <w:rPr>
          <w:rFonts w:eastAsia="Times New Roman" w:cs="Times New Roman"/>
          <w:szCs w:val="24"/>
        </w:rPr>
        <w:t xml:space="preserve"> είμαστε φοβικοί. Δ</w:t>
      </w:r>
      <w:r w:rsidRPr="00BE354F">
        <w:rPr>
          <w:rFonts w:eastAsia="Times New Roman" w:cs="Times New Roman"/>
          <w:szCs w:val="24"/>
        </w:rPr>
        <w:t xml:space="preserve">είτε και τις σημερινές </w:t>
      </w:r>
      <w:r>
        <w:rPr>
          <w:rFonts w:eastAsia="Times New Roman" w:cs="Times New Roman"/>
          <w:szCs w:val="24"/>
        </w:rPr>
        <w:t>θετικές ανακοινώσεις</w:t>
      </w:r>
      <w:r w:rsidRPr="00BE354F">
        <w:rPr>
          <w:rFonts w:eastAsia="Times New Roman" w:cs="Times New Roman"/>
          <w:szCs w:val="24"/>
        </w:rPr>
        <w:t xml:space="preserve"> για τη συμφωνία Κράτους</w:t>
      </w:r>
      <w:r>
        <w:rPr>
          <w:rFonts w:eastAsia="Times New Roman" w:cs="Times New Roman"/>
          <w:szCs w:val="24"/>
        </w:rPr>
        <w:t xml:space="preserve"> </w:t>
      </w:r>
      <w:r w:rsidRPr="00BE354F">
        <w:rPr>
          <w:rFonts w:eastAsia="Times New Roman" w:cs="Times New Roman"/>
          <w:szCs w:val="24"/>
        </w:rPr>
        <w:t>-</w:t>
      </w:r>
      <w:r>
        <w:rPr>
          <w:rFonts w:eastAsia="Times New Roman" w:cs="Times New Roman"/>
          <w:szCs w:val="24"/>
        </w:rPr>
        <w:t xml:space="preserve">Εκκλησίας, με </w:t>
      </w:r>
      <w:r w:rsidRPr="00BE354F">
        <w:rPr>
          <w:rFonts w:eastAsia="Times New Roman" w:cs="Times New Roman"/>
          <w:szCs w:val="24"/>
        </w:rPr>
        <w:t>πλήρη διασφάλιση των κληρικών και με πλήρη συμφωνία του Αρχιεπισκόπου κ</w:t>
      </w:r>
      <w:r>
        <w:rPr>
          <w:rFonts w:eastAsia="Times New Roman" w:cs="Times New Roman"/>
          <w:szCs w:val="24"/>
        </w:rPr>
        <w:t>.</w:t>
      </w:r>
      <w:r w:rsidRPr="00BE354F">
        <w:rPr>
          <w:rFonts w:eastAsia="Times New Roman" w:cs="Times New Roman"/>
          <w:szCs w:val="24"/>
        </w:rPr>
        <w:t xml:space="preserve"> Ιερώνυμου</w:t>
      </w:r>
      <w:r>
        <w:rPr>
          <w:rFonts w:eastAsia="Times New Roman" w:cs="Times New Roman"/>
          <w:szCs w:val="24"/>
        </w:rPr>
        <w:t>,</w:t>
      </w:r>
      <w:r w:rsidRPr="00BE354F">
        <w:rPr>
          <w:rFonts w:eastAsia="Times New Roman" w:cs="Times New Roman"/>
          <w:szCs w:val="24"/>
        </w:rPr>
        <w:t xml:space="preserve"> </w:t>
      </w:r>
      <w:r>
        <w:rPr>
          <w:rFonts w:eastAsia="Times New Roman" w:cs="Times New Roman"/>
          <w:szCs w:val="24"/>
        </w:rPr>
        <w:t xml:space="preserve">ο </w:t>
      </w:r>
      <w:r w:rsidRPr="00BE354F">
        <w:rPr>
          <w:rFonts w:eastAsia="Times New Roman" w:cs="Times New Roman"/>
          <w:szCs w:val="24"/>
        </w:rPr>
        <w:t xml:space="preserve">οποίος προφανώς είναι σίγουρος ότι προστατεύονται τα δικαιώματα της </w:t>
      </w:r>
      <w:r>
        <w:rPr>
          <w:rFonts w:eastAsia="Times New Roman" w:cs="Times New Roman"/>
          <w:szCs w:val="24"/>
        </w:rPr>
        <w:t>Εκκλησία</w:t>
      </w:r>
      <w:r w:rsidRPr="00BE354F">
        <w:rPr>
          <w:rFonts w:eastAsia="Times New Roman" w:cs="Times New Roman"/>
          <w:szCs w:val="24"/>
        </w:rPr>
        <w:t>ς της Ελλάδος</w:t>
      </w:r>
      <w:r>
        <w:rPr>
          <w:rFonts w:eastAsia="Times New Roman" w:cs="Times New Roman"/>
          <w:szCs w:val="24"/>
        </w:rPr>
        <w:t xml:space="preserve">. </w:t>
      </w:r>
    </w:p>
    <w:p w14:paraId="0A5DE5B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w:t>
      </w:r>
      <w:r w:rsidRPr="00BE354F">
        <w:rPr>
          <w:rFonts w:eastAsia="Times New Roman" w:cs="Times New Roman"/>
          <w:szCs w:val="24"/>
        </w:rPr>
        <w:t xml:space="preserve"> Ελλάδα βρίσκεται για ορισμένα ζητήματα</w:t>
      </w:r>
      <w:r>
        <w:rPr>
          <w:rFonts w:eastAsia="Times New Roman" w:cs="Times New Roman"/>
          <w:szCs w:val="24"/>
        </w:rPr>
        <w:t>,</w:t>
      </w:r>
      <w:r w:rsidRPr="00BE354F">
        <w:rPr>
          <w:rFonts w:eastAsia="Times New Roman" w:cs="Times New Roman"/>
          <w:szCs w:val="24"/>
        </w:rPr>
        <w:t xml:space="preserve"> όπως η σχέση με την </w:t>
      </w:r>
      <w:r>
        <w:rPr>
          <w:rFonts w:eastAsia="Times New Roman" w:cs="Times New Roman"/>
          <w:szCs w:val="24"/>
        </w:rPr>
        <w:t>Εκκλησία,</w:t>
      </w:r>
      <w:r w:rsidRPr="00BE354F">
        <w:rPr>
          <w:rFonts w:eastAsia="Times New Roman" w:cs="Times New Roman"/>
          <w:szCs w:val="24"/>
        </w:rPr>
        <w:t xml:space="preserve"> στο κατώφλι της Δύσης και μ</w:t>
      </w:r>
      <w:r>
        <w:rPr>
          <w:rFonts w:eastAsia="Times New Roman" w:cs="Times New Roman"/>
          <w:szCs w:val="24"/>
        </w:rPr>
        <w:t>ε</w:t>
      </w:r>
      <w:r w:rsidRPr="00BE354F">
        <w:rPr>
          <w:rFonts w:eastAsia="Times New Roman" w:cs="Times New Roman"/>
          <w:szCs w:val="24"/>
        </w:rPr>
        <w:t>τρ</w:t>
      </w:r>
      <w:r>
        <w:rPr>
          <w:rFonts w:eastAsia="Times New Roman" w:cs="Times New Roman"/>
          <w:szCs w:val="24"/>
        </w:rPr>
        <w:t>ά</w:t>
      </w:r>
      <w:r w:rsidRPr="00BE354F">
        <w:rPr>
          <w:rFonts w:eastAsia="Times New Roman" w:cs="Times New Roman"/>
          <w:szCs w:val="24"/>
        </w:rPr>
        <w:t xml:space="preserve"> τα βήματά της προσεκτικά</w:t>
      </w:r>
      <w:r>
        <w:rPr>
          <w:rFonts w:eastAsia="Times New Roman" w:cs="Times New Roman"/>
          <w:szCs w:val="24"/>
        </w:rPr>
        <w:t xml:space="preserve"> </w:t>
      </w:r>
      <w:r w:rsidRPr="00BE354F">
        <w:rPr>
          <w:rFonts w:eastAsia="Times New Roman" w:cs="Times New Roman"/>
          <w:szCs w:val="24"/>
        </w:rPr>
        <w:t>και καλά κάν</w:t>
      </w:r>
      <w:r>
        <w:rPr>
          <w:rFonts w:eastAsia="Times New Roman" w:cs="Times New Roman"/>
          <w:szCs w:val="24"/>
        </w:rPr>
        <w:t>ει, καθώς έχουμε τη δική μας ιδιο</w:t>
      </w:r>
      <w:r w:rsidRPr="00BE354F">
        <w:rPr>
          <w:rFonts w:eastAsia="Times New Roman" w:cs="Times New Roman"/>
          <w:szCs w:val="24"/>
        </w:rPr>
        <w:t>προσωπία και παράδοση</w:t>
      </w:r>
      <w:r>
        <w:rPr>
          <w:rFonts w:eastAsia="Times New Roman" w:cs="Times New Roman"/>
          <w:szCs w:val="24"/>
        </w:rPr>
        <w:t>. Έ</w:t>
      </w:r>
      <w:r w:rsidRPr="00BE354F">
        <w:rPr>
          <w:rFonts w:eastAsia="Times New Roman" w:cs="Times New Roman"/>
          <w:szCs w:val="24"/>
        </w:rPr>
        <w:t>τσι κιν</w:t>
      </w:r>
      <w:r>
        <w:rPr>
          <w:rFonts w:eastAsia="Times New Roman" w:cs="Times New Roman"/>
          <w:szCs w:val="24"/>
        </w:rPr>
        <w:t xml:space="preserve">είται </w:t>
      </w:r>
      <w:r w:rsidRPr="00F331DF">
        <w:rPr>
          <w:rFonts w:eastAsia="Times New Roman"/>
          <w:bCs/>
        </w:rPr>
        <w:t>και</w:t>
      </w:r>
      <w:r>
        <w:rPr>
          <w:rFonts w:eastAsia="Times New Roman" w:cs="Times New Roman"/>
          <w:szCs w:val="24"/>
        </w:rPr>
        <w:t xml:space="preserve"> </w:t>
      </w:r>
      <w:r w:rsidRPr="00BE354F">
        <w:rPr>
          <w:rFonts w:eastAsia="Times New Roman" w:cs="Times New Roman"/>
          <w:szCs w:val="24"/>
        </w:rPr>
        <w:t xml:space="preserve">η πρότασή </w:t>
      </w:r>
      <w:r>
        <w:rPr>
          <w:rFonts w:eastAsia="Times New Roman" w:cs="Times New Roman"/>
          <w:szCs w:val="24"/>
        </w:rPr>
        <w:t>μας. Δ</w:t>
      </w:r>
      <w:r w:rsidRPr="00BE354F">
        <w:rPr>
          <w:rFonts w:eastAsia="Times New Roman" w:cs="Times New Roman"/>
          <w:szCs w:val="24"/>
        </w:rPr>
        <w:t>η</w:t>
      </w:r>
      <w:r w:rsidRPr="00BE354F">
        <w:rPr>
          <w:rFonts w:eastAsia="Times New Roman" w:cs="Times New Roman"/>
          <w:szCs w:val="24"/>
        </w:rPr>
        <w:t>λαδή</w:t>
      </w:r>
      <w:r>
        <w:rPr>
          <w:rFonts w:eastAsia="Times New Roman" w:cs="Times New Roman"/>
          <w:szCs w:val="24"/>
        </w:rPr>
        <w:t xml:space="preserve">, προτείνουμε την καθιέρωση </w:t>
      </w:r>
      <w:r w:rsidRPr="00BE354F">
        <w:rPr>
          <w:rFonts w:eastAsia="Times New Roman" w:cs="Times New Roman"/>
          <w:szCs w:val="24"/>
        </w:rPr>
        <w:t xml:space="preserve">του </w:t>
      </w:r>
      <w:r>
        <w:rPr>
          <w:rFonts w:eastAsia="Times New Roman" w:cs="Times New Roman"/>
          <w:szCs w:val="24"/>
        </w:rPr>
        <w:t>ουδετερόθρησκου</w:t>
      </w:r>
      <w:r w:rsidRPr="00BE354F">
        <w:rPr>
          <w:rFonts w:eastAsia="Times New Roman" w:cs="Times New Roman"/>
          <w:szCs w:val="24"/>
        </w:rPr>
        <w:t xml:space="preserve"> κράτους και του πολιτικού όρκου</w:t>
      </w:r>
      <w:r>
        <w:rPr>
          <w:rFonts w:eastAsia="Times New Roman" w:cs="Times New Roman"/>
          <w:szCs w:val="24"/>
        </w:rPr>
        <w:t>,</w:t>
      </w:r>
      <w:r w:rsidRPr="00BE354F">
        <w:rPr>
          <w:rFonts w:eastAsia="Times New Roman" w:cs="Times New Roman"/>
          <w:szCs w:val="24"/>
        </w:rPr>
        <w:t xml:space="preserve"> με διατήρηση όμως τόσο της προμετωπίδα</w:t>
      </w:r>
      <w:r>
        <w:rPr>
          <w:rFonts w:eastAsia="Times New Roman" w:cs="Times New Roman"/>
          <w:szCs w:val="24"/>
        </w:rPr>
        <w:t>ς</w:t>
      </w:r>
      <w:r w:rsidRPr="00BE354F">
        <w:rPr>
          <w:rFonts w:eastAsia="Times New Roman" w:cs="Times New Roman"/>
          <w:szCs w:val="24"/>
        </w:rPr>
        <w:t xml:space="preserve"> του Συντάγματος όσο και του όρου της επικρατούσας θρησκείας</w:t>
      </w:r>
      <w:r>
        <w:rPr>
          <w:rFonts w:eastAsia="Times New Roman" w:cs="Times New Roman"/>
          <w:szCs w:val="24"/>
        </w:rPr>
        <w:t>.</w:t>
      </w:r>
    </w:p>
    <w:p w14:paraId="0A5DE5C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w:t>
      </w:r>
      <w:r w:rsidRPr="00BE354F">
        <w:rPr>
          <w:rFonts w:eastAsia="Times New Roman" w:cs="Times New Roman"/>
          <w:szCs w:val="24"/>
        </w:rPr>
        <w:t>υρίες και κύριοι συνάδελφοι</w:t>
      </w:r>
      <w:r>
        <w:rPr>
          <w:rFonts w:eastAsia="Times New Roman" w:cs="Times New Roman"/>
          <w:szCs w:val="24"/>
        </w:rPr>
        <w:t>,</w:t>
      </w:r>
      <w:r w:rsidRPr="00BE354F">
        <w:rPr>
          <w:rFonts w:eastAsia="Times New Roman" w:cs="Times New Roman"/>
          <w:szCs w:val="24"/>
        </w:rPr>
        <w:t xml:space="preserve"> στην Ελλάδα</w:t>
      </w:r>
      <w:r>
        <w:rPr>
          <w:rFonts w:eastAsia="Times New Roman" w:cs="Times New Roman"/>
          <w:szCs w:val="24"/>
        </w:rPr>
        <w:t>,</w:t>
      </w:r>
      <w:r w:rsidRPr="00BE354F">
        <w:rPr>
          <w:rFonts w:eastAsia="Times New Roman" w:cs="Times New Roman"/>
          <w:szCs w:val="24"/>
        </w:rPr>
        <w:t xml:space="preserve"> όταν η Αριστερά συνδιαλέγετ</w:t>
      </w:r>
      <w:r w:rsidRPr="00BE354F">
        <w:rPr>
          <w:rFonts w:eastAsia="Times New Roman" w:cs="Times New Roman"/>
          <w:szCs w:val="24"/>
        </w:rPr>
        <w:t>αι</w:t>
      </w:r>
      <w:r>
        <w:rPr>
          <w:rFonts w:eastAsia="Times New Roman" w:cs="Times New Roman"/>
          <w:szCs w:val="24"/>
        </w:rPr>
        <w:t>,</w:t>
      </w:r>
      <w:r w:rsidRPr="00BE354F">
        <w:rPr>
          <w:rFonts w:eastAsia="Times New Roman" w:cs="Times New Roman"/>
          <w:szCs w:val="24"/>
        </w:rPr>
        <w:t xml:space="preserve"> συνεργάζεται </w:t>
      </w:r>
      <w:r w:rsidRPr="00F331DF">
        <w:rPr>
          <w:rFonts w:eastAsia="Times New Roman"/>
          <w:bCs/>
        </w:rPr>
        <w:t>και</w:t>
      </w:r>
      <w:r>
        <w:rPr>
          <w:rFonts w:eastAsia="Times New Roman" w:cs="Times New Roman"/>
          <w:szCs w:val="24"/>
        </w:rPr>
        <w:t xml:space="preserve"> </w:t>
      </w:r>
      <w:r w:rsidRPr="00BE354F">
        <w:rPr>
          <w:rFonts w:eastAsia="Times New Roman" w:cs="Times New Roman"/>
          <w:szCs w:val="24"/>
        </w:rPr>
        <w:t xml:space="preserve">τα βρίσκει </w:t>
      </w:r>
      <w:r>
        <w:rPr>
          <w:rFonts w:eastAsia="Times New Roman" w:cs="Times New Roman"/>
          <w:szCs w:val="24"/>
        </w:rPr>
        <w:t>-</w:t>
      </w:r>
      <w:r w:rsidRPr="00BE354F">
        <w:rPr>
          <w:rFonts w:eastAsia="Times New Roman" w:cs="Times New Roman"/>
          <w:szCs w:val="24"/>
        </w:rPr>
        <w:t>να το πω έτσι</w:t>
      </w:r>
      <w:r>
        <w:rPr>
          <w:rFonts w:eastAsia="Times New Roman" w:cs="Times New Roman"/>
          <w:szCs w:val="24"/>
        </w:rPr>
        <w:t>-</w:t>
      </w:r>
      <w:r w:rsidRPr="00BE354F">
        <w:rPr>
          <w:rFonts w:eastAsia="Times New Roman" w:cs="Times New Roman"/>
          <w:szCs w:val="24"/>
        </w:rPr>
        <w:t xml:space="preserve"> </w:t>
      </w:r>
      <w:r w:rsidRPr="00BE354F">
        <w:rPr>
          <w:rFonts w:eastAsia="Times New Roman" w:cs="Times New Roman"/>
          <w:szCs w:val="24"/>
        </w:rPr>
        <w:lastRenderedPageBreak/>
        <w:t xml:space="preserve">με την </w:t>
      </w:r>
      <w:r>
        <w:rPr>
          <w:rFonts w:eastAsia="Times New Roman" w:cs="Times New Roman"/>
          <w:szCs w:val="24"/>
        </w:rPr>
        <w:t>εκκλησία</w:t>
      </w:r>
      <w:r w:rsidRPr="00BE354F">
        <w:rPr>
          <w:rFonts w:eastAsia="Times New Roman" w:cs="Times New Roman"/>
          <w:szCs w:val="24"/>
        </w:rPr>
        <w:t xml:space="preserve"> και με το </w:t>
      </w:r>
      <w:r>
        <w:rPr>
          <w:rFonts w:eastAsia="Times New Roman" w:cs="Times New Roman"/>
          <w:szCs w:val="24"/>
        </w:rPr>
        <w:t>«ε»</w:t>
      </w:r>
      <w:r w:rsidRPr="00BE354F">
        <w:rPr>
          <w:rFonts w:eastAsia="Times New Roman" w:cs="Times New Roman"/>
          <w:szCs w:val="24"/>
        </w:rPr>
        <w:t xml:space="preserve"> μικρό</w:t>
      </w:r>
      <w:r>
        <w:rPr>
          <w:rFonts w:eastAsia="Times New Roman" w:cs="Times New Roman"/>
          <w:szCs w:val="24"/>
        </w:rPr>
        <w:t xml:space="preserve">, με τον </w:t>
      </w:r>
      <w:r w:rsidRPr="0086362F">
        <w:rPr>
          <w:rFonts w:eastAsia="Times New Roman" w:cs="Times New Roman"/>
          <w:szCs w:val="24"/>
        </w:rPr>
        <w:t>λ</w:t>
      </w:r>
      <w:r>
        <w:rPr>
          <w:rFonts w:eastAsia="Times New Roman" w:cs="Times New Roman"/>
          <w:szCs w:val="24"/>
        </w:rPr>
        <w:t xml:space="preserve">αό </w:t>
      </w:r>
      <w:r w:rsidRPr="00307349">
        <w:rPr>
          <w:rFonts w:eastAsia="Times New Roman" w:cs="Times New Roman"/>
          <w:bCs/>
          <w:shd w:val="clear" w:color="auto" w:fill="FFFFFF"/>
        </w:rPr>
        <w:t>δηλαδή</w:t>
      </w:r>
      <w:r>
        <w:rPr>
          <w:rFonts w:eastAsia="Times New Roman" w:cs="Times New Roman"/>
          <w:bCs/>
          <w:shd w:val="clear" w:color="auto" w:fill="FFFFFF"/>
        </w:rPr>
        <w:t xml:space="preserve"> </w:t>
      </w:r>
      <w:r>
        <w:rPr>
          <w:rFonts w:eastAsia="Times New Roman" w:cs="Times New Roman"/>
          <w:szCs w:val="24"/>
        </w:rPr>
        <w:t>της Εκκλησίας -</w:t>
      </w:r>
      <w:r w:rsidRPr="00F331DF">
        <w:rPr>
          <w:rFonts w:eastAsia="Times New Roman"/>
          <w:bCs/>
        </w:rPr>
        <w:t>και</w:t>
      </w:r>
      <w:r>
        <w:rPr>
          <w:rFonts w:eastAsia="Times New Roman" w:cs="Times New Roman"/>
          <w:szCs w:val="24"/>
        </w:rPr>
        <w:t xml:space="preserve"> αυτό </w:t>
      </w:r>
      <w:r w:rsidRPr="00BE354F">
        <w:rPr>
          <w:rFonts w:eastAsia="Times New Roman" w:cs="Times New Roman"/>
          <w:szCs w:val="24"/>
        </w:rPr>
        <w:t>προσπαθούμε να κάνουμε</w:t>
      </w:r>
      <w:r>
        <w:rPr>
          <w:rFonts w:eastAsia="Times New Roman" w:cs="Times New Roman"/>
          <w:szCs w:val="24"/>
        </w:rPr>
        <w:t>- τ</w:t>
      </w:r>
      <w:r w:rsidRPr="00BE354F">
        <w:rPr>
          <w:rFonts w:eastAsia="Times New Roman" w:cs="Times New Roman"/>
          <w:szCs w:val="24"/>
        </w:rPr>
        <w:t xml:space="preserve">ότε δημιουργείται ένα εκρηκτικό μείγμα </w:t>
      </w:r>
      <w:r>
        <w:rPr>
          <w:rFonts w:eastAsia="Times New Roman" w:cs="Times New Roman"/>
          <w:szCs w:val="24"/>
        </w:rPr>
        <w:t xml:space="preserve">δημοκρατίας, </w:t>
      </w:r>
      <w:r w:rsidRPr="00BE354F">
        <w:rPr>
          <w:rFonts w:eastAsia="Times New Roman" w:cs="Times New Roman"/>
          <w:szCs w:val="24"/>
        </w:rPr>
        <w:t>λαϊκότητας</w:t>
      </w:r>
      <w:r>
        <w:rPr>
          <w:rFonts w:eastAsia="Times New Roman" w:cs="Times New Roman"/>
          <w:szCs w:val="24"/>
        </w:rPr>
        <w:t>,</w:t>
      </w:r>
      <w:r w:rsidRPr="00BE354F">
        <w:rPr>
          <w:rFonts w:eastAsia="Times New Roman" w:cs="Times New Roman"/>
          <w:szCs w:val="24"/>
        </w:rPr>
        <w:t xml:space="preserve"> αγωνιστικότητας και αλτρουισμού</w:t>
      </w:r>
      <w:r>
        <w:rPr>
          <w:rFonts w:eastAsia="Times New Roman" w:cs="Times New Roman"/>
          <w:szCs w:val="24"/>
        </w:rPr>
        <w:t>.</w:t>
      </w:r>
    </w:p>
    <w:p w14:paraId="0A5DE5C1" w14:textId="77777777" w:rsidR="00415E13" w:rsidRDefault="00E650A0">
      <w:pPr>
        <w:spacing w:line="600" w:lineRule="auto"/>
        <w:ind w:firstLine="720"/>
        <w:jc w:val="both"/>
        <w:rPr>
          <w:rFonts w:eastAsia="Times New Roman" w:cs="Times New Roman"/>
          <w:szCs w:val="24"/>
        </w:rPr>
      </w:pPr>
      <w:r w:rsidRPr="00A91272">
        <w:rPr>
          <w:rFonts w:eastAsia="Times New Roman" w:cs="Times New Roman"/>
          <w:szCs w:val="24"/>
        </w:rPr>
        <w:t>Ευχαριστώ</w:t>
      </w:r>
      <w:r>
        <w:rPr>
          <w:rFonts w:eastAsia="Times New Roman" w:cs="Times New Roman"/>
          <w:szCs w:val="24"/>
        </w:rPr>
        <w:t>.</w:t>
      </w:r>
    </w:p>
    <w:p w14:paraId="0A5DE5C2" w14:textId="77777777" w:rsidR="00415E13" w:rsidRDefault="00E650A0">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0A5DE5C3" w14:textId="77777777" w:rsidR="00415E13" w:rsidRDefault="00E650A0">
      <w:pPr>
        <w:spacing w:line="600" w:lineRule="auto"/>
        <w:ind w:firstLine="720"/>
        <w:jc w:val="both"/>
        <w:rPr>
          <w:rFonts w:eastAsia="Times New Roman" w:cs="Times New Roman"/>
          <w:szCs w:val="24"/>
        </w:rPr>
      </w:pPr>
      <w:r w:rsidRPr="00316596">
        <w:rPr>
          <w:rFonts w:eastAsia="Times New Roman"/>
          <w:b/>
          <w:bCs/>
        </w:rPr>
        <w:t xml:space="preserve">ΠΡΟΕΔΡΕΥΩΝ (Αναστάσιος Κουράκης): </w:t>
      </w:r>
      <w:r>
        <w:rPr>
          <w:rFonts w:eastAsia="Times New Roman" w:cs="Times New Roman"/>
          <w:szCs w:val="24"/>
        </w:rPr>
        <w:t>Ευχαριστούμε τον κ. Ιωάννη Θεοφύλακτο, Βουλευτή</w:t>
      </w:r>
      <w:r w:rsidRPr="00BE354F">
        <w:rPr>
          <w:rFonts w:eastAsia="Times New Roman" w:cs="Times New Roman"/>
          <w:szCs w:val="24"/>
        </w:rPr>
        <w:t xml:space="preserve"> Κοζάνης του ΣΥΡΙΖΑ</w:t>
      </w:r>
      <w:r>
        <w:rPr>
          <w:rFonts w:eastAsia="Times New Roman" w:cs="Times New Roman"/>
          <w:szCs w:val="24"/>
        </w:rPr>
        <w:t xml:space="preserve">. </w:t>
      </w:r>
    </w:p>
    <w:p w14:paraId="0A5DE5C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Τον λόγο </w:t>
      </w:r>
      <w:r w:rsidRPr="00773379">
        <w:rPr>
          <w:rFonts w:eastAsia="Times New Roman"/>
          <w:bCs/>
        </w:rPr>
        <w:t>έχει</w:t>
      </w:r>
      <w:r>
        <w:rPr>
          <w:rFonts w:eastAsia="Times New Roman" w:cs="Times New Roman"/>
          <w:szCs w:val="24"/>
        </w:rPr>
        <w:t xml:space="preserve"> η </w:t>
      </w:r>
      <w:r w:rsidRPr="00BE354F">
        <w:rPr>
          <w:rFonts w:eastAsia="Times New Roman" w:cs="Times New Roman"/>
          <w:szCs w:val="24"/>
        </w:rPr>
        <w:t>κ</w:t>
      </w:r>
      <w:r>
        <w:rPr>
          <w:rFonts w:eastAsia="Times New Roman" w:cs="Times New Roman"/>
          <w:szCs w:val="24"/>
        </w:rPr>
        <w:t>.</w:t>
      </w:r>
      <w:r w:rsidRPr="00BE354F">
        <w:rPr>
          <w:rFonts w:eastAsia="Times New Roman" w:cs="Times New Roman"/>
          <w:szCs w:val="24"/>
        </w:rPr>
        <w:t xml:space="preserve"> Θεανώ Φωτίου</w:t>
      </w:r>
      <w:r>
        <w:rPr>
          <w:rFonts w:eastAsia="Times New Roman" w:cs="Times New Roman"/>
          <w:szCs w:val="24"/>
        </w:rPr>
        <w:t>, Α</w:t>
      </w:r>
      <w:r w:rsidRPr="00BE354F">
        <w:rPr>
          <w:rFonts w:eastAsia="Times New Roman" w:cs="Times New Roman"/>
          <w:szCs w:val="24"/>
        </w:rPr>
        <w:t>ναπληρ</w:t>
      </w:r>
      <w:r>
        <w:rPr>
          <w:rFonts w:eastAsia="Times New Roman" w:cs="Times New Roman"/>
          <w:szCs w:val="24"/>
        </w:rPr>
        <w:t>ώτρια</w:t>
      </w:r>
      <w:r w:rsidRPr="00BE354F">
        <w:rPr>
          <w:rFonts w:eastAsia="Times New Roman" w:cs="Times New Roman"/>
          <w:szCs w:val="24"/>
        </w:rPr>
        <w:t xml:space="preserve"> Υπουργός Εργασίας</w:t>
      </w:r>
      <w:r>
        <w:rPr>
          <w:rFonts w:eastAsia="Times New Roman" w:cs="Times New Roman"/>
          <w:szCs w:val="24"/>
        </w:rPr>
        <w:t>,</w:t>
      </w:r>
      <w:r w:rsidRPr="00BE354F">
        <w:rPr>
          <w:rFonts w:eastAsia="Times New Roman" w:cs="Times New Roman"/>
          <w:szCs w:val="24"/>
        </w:rPr>
        <w:t xml:space="preserve"> Κοινωνικής Ασφάλισης και Κοινωνικ</w:t>
      </w:r>
      <w:r w:rsidRPr="00BE354F">
        <w:rPr>
          <w:rFonts w:eastAsia="Times New Roman" w:cs="Times New Roman"/>
          <w:szCs w:val="24"/>
        </w:rPr>
        <w:t xml:space="preserve">ής Αλληλεγγύης για </w:t>
      </w:r>
      <w:r>
        <w:rPr>
          <w:rFonts w:eastAsia="Times New Roman" w:cs="Times New Roman"/>
          <w:szCs w:val="24"/>
        </w:rPr>
        <w:t>επτά</w:t>
      </w:r>
      <w:r w:rsidRPr="00BE354F">
        <w:rPr>
          <w:rFonts w:eastAsia="Times New Roman" w:cs="Times New Roman"/>
          <w:szCs w:val="24"/>
        </w:rPr>
        <w:t xml:space="preserve"> λεπτά</w:t>
      </w:r>
      <w:r>
        <w:rPr>
          <w:rFonts w:eastAsia="Times New Roman" w:cs="Times New Roman"/>
          <w:szCs w:val="24"/>
        </w:rPr>
        <w:t>.</w:t>
      </w:r>
    </w:p>
    <w:p w14:paraId="0A5DE5C5" w14:textId="77777777" w:rsidR="00415E13" w:rsidRDefault="00E650A0">
      <w:pPr>
        <w:spacing w:line="600" w:lineRule="auto"/>
        <w:ind w:firstLine="720"/>
        <w:jc w:val="both"/>
        <w:rPr>
          <w:rFonts w:eastAsia="Times New Roman" w:cs="Times New Roman"/>
          <w:szCs w:val="24"/>
        </w:rPr>
      </w:pPr>
      <w:r w:rsidRPr="00F8363A">
        <w:rPr>
          <w:rFonts w:eastAsia="Times New Roman" w:cs="Times New Roman"/>
          <w:b/>
          <w:szCs w:val="24"/>
        </w:rPr>
        <w:t xml:space="preserve">ΘΕΑΝΩ ΦΩΤΙΟΥ </w:t>
      </w:r>
      <w:r w:rsidRPr="000238C0">
        <w:rPr>
          <w:rFonts w:eastAsia="Times New Roman" w:cs="Times New Roman"/>
          <w:b/>
          <w:szCs w:val="24"/>
        </w:rPr>
        <w:t>(Αναπληρώτρια</w:t>
      </w:r>
      <w:r w:rsidRPr="00F8363A">
        <w:rPr>
          <w:rFonts w:eastAsia="Times New Roman" w:cs="Times New Roman"/>
          <w:b/>
          <w:szCs w:val="24"/>
        </w:rPr>
        <w:t xml:space="preserve"> Υπουργός Εργασίας</w:t>
      </w:r>
      <w:r>
        <w:rPr>
          <w:rFonts w:eastAsia="Times New Roman" w:cs="Times New Roman"/>
          <w:b/>
          <w:szCs w:val="24"/>
        </w:rPr>
        <w:t>,</w:t>
      </w:r>
      <w:r w:rsidRPr="00F8363A">
        <w:rPr>
          <w:rFonts w:eastAsia="Times New Roman" w:cs="Times New Roman"/>
          <w:b/>
          <w:szCs w:val="24"/>
        </w:rPr>
        <w:t xml:space="preserve"> Κοινωνικής Ασφάλισης και Κοινωνικής Αλληλεγγύης): </w:t>
      </w:r>
      <w:r>
        <w:rPr>
          <w:rFonts w:eastAsia="Times New Roman" w:cs="Times New Roman"/>
          <w:szCs w:val="24"/>
        </w:rPr>
        <w:t>Κ</w:t>
      </w:r>
      <w:r w:rsidRPr="00BE354F">
        <w:rPr>
          <w:rFonts w:eastAsia="Times New Roman" w:cs="Times New Roman"/>
          <w:szCs w:val="24"/>
        </w:rPr>
        <w:t>υρίες και κύριοι Βουλευτές</w:t>
      </w:r>
      <w:r>
        <w:rPr>
          <w:rFonts w:eastAsia="Times New Roman" w:cs="Times New Roman"/>
          <w:szCs w:val="24"/>
        </w:rPr>
        <w:t>,</w:t>
      </w:r>
      <w:r w:rsidRPr="00BE354F">
        <w:rPr>
          <w:rFonts w:eastAsia="Times New Roman" w:cs="Times New Roman"/>
          <w:szCs w:val="24"/>
        </w:rPr>
        <w:t xml:space="preserve"> είναι η </w:t>
      </w:r>
      <w:r>
        <w:rPr>
          <w:rFonts w:eastAsia="Times New Roman" w:cs="Times New Roman"/>
          <w:szCs w:val="24"/>
        </w:rPr>
        <w:t xml:space="preserve">ιστορική </w:t>
      </w:r>
      <w:r w:rsidRPr="00BE354F">
        <w:rPr>
          <w:rFonts w:eastAsia="Times New Roman" w:cs="Times New Roman"/>
          <w:szCs w:val="24"/>
        </w:rPr>
        <w:t>στιγμή που βγαίνουμε από την καταλ</w:t>
      </w:r>
      <w:r>
        <w:rPr>
          <w:rFonts w:eastAsia="Times New Roman" w:cs="Times New Roman"/>
          <w:szCs w:val="24"/>
        </w:rPr>
        <w:t>υτική</w:t>
      </w:r>
      <w:r w:rsidRPr="00BE354F">
        <w:rPr>
          <w:rFonts w:eastAsia="Times New Roman" w:cs="Times New Roman"/>
          <w:szCs w:val="24"/>
        </w:rPr>
        <w:t xml:space="preserve"> για τη χώρα κρίση και η Βουλή των Ελλήνων προχωρά σε </w:t>
      </w:r>
      <w:r>
        <w:rPr>
          <w:rFonts w:eastAsia="Times New Roman" w:cs="Times New Roman"/>
          <w:szCs w:val="24"/>
        </w:rPr>
        <w:t>εκείνες τις</w:t>
      </w:r>
      <w:r w:rsidRPr="00BE354F">
        <w:rPr>
          <w:rFonts w:eastAsia="Times New Roman" w:cs="Times New Roman"/>
          <w:szCs w:val="24"/>
        </w:rPr>
        <w:t xml:space="preserve"> συνταγματικές μεταρρυθμίσεις που απαιτούνται για να αποκατασταθεί η αξιοπιστία του </w:t>
      </w:r>
      <w:r w:rsidRPr="00BE354F">
        <w:rPr>
          <w:rFonts w:eastAsia="Times New Roman" w:cs="Times New Roman"/>
          <w:szCs w:val="24"/>
        </w:rPr>
        <w:lastRenderedPageBreak/>
        <w:t xml:space="preserve">πολιτικού συστήματος και του </w:t>
      </w:r>
      <w:r>
        <w:rPr>
          <w:rFonts w:eastAsia="Times New Roman" w:cs="Times New Roman"/>
          <w:szCs w:val="24"/>
        </w:rPr>
        <w:t>κ</w:t>
      </w:r>
      <w:r w:rsidRPr="00BE354F">
        <w:rPr>
          <w:rFonts w:eastAsia="Times New Roman" w:cs="Times New Roman"/>
          <w:szCs w:val="24"/>
        </w:rPr>
        <w:t>ράτους</w:t>
      </w:r>
      <w:r>
        <w:rPr>
          <w:rFonts w:eastAsia="Times New Roman" w:cs="Times New Roman"/>
          <w:szCs w:val="24"/>
        </w:rPr>
        <w:t>,</w:t>
      </w:r>
      <w:r w:rsidRPr="00BE354F">
        <w:rPr>
          <w:rFonts w:eastAsia="Times New Roman" w:cs="Times New Roman"/>
          <w:szCs w:val="24"/>
        </w:rPr>
        <w:t xml:space="preserve"> που έχει τρωθεί στη </w:t>
      </w:r>
      <w:r>
        <w:rPr>
          <w:rFonts w:eastAsia="Times New Roman" w:cs="Times New Roman"/>
          <w:szCs w:val="24"/>
        </w:rPr>
        <w:t>σ</w:t>
      </w:r>
      <w:r w:rsidRPr="00BE354F">
        <w:rPr>
          <w:rFonts w:eastAsia="Times New Roman" w:cs="Times New Roman"/>
          <w:szCs w:val="24"/>
        </w:rPr>
        <w:t>υνείδηση των πολιτών</w:t>
      </w:r>
      <w:r>
        <w:rPr>
          <w:rFonts w:eastAsia="Times New Roman" w:cs="Times New Roman"/>
          <w:szCs w:val="24"/>
        </w:rPr>
        <w:t>,</w:t>
      </w:r>
      <w:r w:rsidRPr="00BE354F">
        <w:rPr>
          <w:rFonts w:eastAsia="Times New Roman" w:cs="Times New Roman"/>
          <w:szCs w:val="24"/>
        </w:rPr>
        <w:t xml:space="preserve"> για να ισχυροποιηθεί η δημ</w:t>
      </w:r>
      <w:r w:rsidRPr="00BE354F">
        <w:rPr>
          <w:rFonts w:eastAsia="Times New Roman" w:cs="Times New Roman"/>
          <w:szCs w:val="24"/>
        </w:rPr>
        <w:t>οκρατία και η λαϊκή συμμετοχή</w:t>
      </w:r>
      <w:r>
        <w:rPr>
          <w:rFonts w:eastAsia="Times New Roman" w:cs="Times New Roman"/>
          <w:szCs w:val="24"/>
        </w:rPr>
        <w:t>,</w:t>
      </w:r>
      <w:r w:rsidRPr="00BE354F">
        <w:rPr>
          <w:rFonts w:eastAsia="Times New Roman" w:cs="Times New Roman"/>
          <w:szCs w:val="24"/>
        </w:rPr>
        <w:t xml:space="preserve"> που δέχτηκαν πλήγματα μέσα στην κρίση και για να ενισχυθούν τα κοινωνικά δικαιώματα</w:t>
      </w:r>
      <w:r>
        <w:rPr>
          <w:rFonts w:eastAsia="Times New Roman" w:cs="Times New Roman"/>
          <w:szCs w:val="24"/>
        </w:rPr>
        <w:t>,</w:t>
      </w:r>
      <w:r w:rsidRPr="00BE354F">
        <w:rPr>
          <w:rFonts w:eastAsia="Times New Roman" w:cs="Times New Roman"/>
          <w:szCs w:val="24"/>
        </w:rPr>
        <w:t xml:space="preserve"> που δοκιμάστηκαν </w:t>
      </w:r>
      <w:r>
        <w:rPr>
          <w:rFonts w:eastAsia="Times New Roman" w:cs="Times New Roman"/>
          <w:szCs w:val="24"/>
        </w:rPr>
        <w:t>κ</w:t>
      </w:r>
      <w:r w:rsidRPr="00BE354F">
        <w:rPr>
          <w:rFonts w:eastAsia="Times New Roman" w:cs="Times New Roman"/>
          <w:szCs w:val="24"/>
        </w:rPr>
        <w:t>αι αμφισβητήθηκαν στην πράξη με τα μνημόνια</w:t>
      </w:r>
      <w:r>
        <w:rPr>
          <w:rFonts w:eastAsia="Times New Roman" w:cs="Times New Roman"/>
          <w:szCs w:val="24"/>
        </w:rPr>
        <w:t>.</w:t>
      </w:r>
    </w:p>
    <w:p w14:paraId="0A5DE5C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w:t>
      </w:r>
      <w:r w:rsidRPr="00BE354F">
        <w:rPr>
          <w:rFonts w:eastAsia="Times New Roman" w:cs="Times New Roman"/>
          <w:szCs w:val="24"/>
        </w:rPr>
        <w:t xml:space="preserve"> πρότασή μας αφορά </w:t>
      </w:r>
      <w:r>
        <w:rPr>
          <w:rFonts w:eastAsia="Times New Roman" w:cs="Times New Roman"/>
          <w:szCs w:val="24"/>
        </w:rPr>
        <w:t>δεκαεπτά</w:t>
      </w:r>
      <w:r w:rsidRPr="00BE354F">
        <w:rPr>
          <w:rFonts w:eastAsia="Times New Roman" w:cs="Times New Roman"/>
          <w:szCs w:val="24"/>
        </w:rPr>
        <w:t xml:space="preserve"> μόνο άρθρ</w:t>
      </w:r>
      <w:r>
        <w:rPr>
          <w:rFonts w:eastAsia="Times New Roman" w:cs="Times New Roman"/>
          <w:szCs w:val="24"/>
        </w:rPr>
        <w:t>α,</w:t>
      </w:r>
      <w:r w:rsidRPr="00BE354F">
        <w:rPr>
          <w:rFonts w:eastAsia="Times New Roman" w:cs="Times New Roman"/>
          <w:szCs w:val="24"/>
        </w:rPr>
        <w:t xml:space="preserve"> αποφεύγοντας το</w:t>
      </w:r>
      <w:r>
        <w:rPr>
          <w:rFonts w:eastAsia="Times New Roman" w:cs="Times New Roman"/>
          <w:szCs w:val="24"/>
        </w:rPr>
        <w:t>ν</w:t>
      </w:r>
      <w:r w:rsidRPr="00BE354F">
        <w:rPr>
          <w:rFonts w:eastAsia="Times New Roman" w:cs="Times New Roman"/>
          <w:szCs w:val="24"/>
        </w:rPr>
        <w:t xml:space="preserve"> συνταγματικό μαξιμα</w:t>
      </w:r>
      <w:r w:rsidRPr="00BE354F">
        <w:rPr>
          <w:rFonts w:eastAsia="Times New Roman" w:cs="Times New Roman"/>
          <w:szCs w:val="24"/>
        </w:rPr>
        <w:t xml:space="preserve">λισμό της Νέας Δημοκρατίας που οδήγησε και </w:t>
      </w:r>
      <w:r>
        <w:rPr>
          <w:rFonts w:eastAsia="Times New Roman" w:cs="Times New Roman"/>
          <w:szCs w:val="24"/>
        </w:rPr>
        <w:t>στο παρελθόν</w:t>
      </w:r>
      <w:r w:rsidRPr="00BE354F">
        <w:rPr>
          <w:rFonts w:eastAsia="Times New Roman" w:cs="Times New Roman"/>
          <w:szCs w:val="24"/>
        </w:rPr>
        <w:t xml:space="preserve"> σε δύο αποτυχημένες συνταγματικές </w:t>
      </w:r>
      <w:r>
        <w:rPr>
          <w:rFonts w:eastAsia="Times New Roman" w:cs="Times New Roman"/>
          <w:szCs w:val="24"/>
        </w:rPr>
        <w:t>Α</w:t>
      </w:r>
      <w:r w:rsidRPr="00BE354F">
        <w:rPr>
          <w:rFonts w:eastAsia="Times New Roman" w:cs="Times New Roman"/>
          <w:szCs w:val="24"/>
        </w:rPr>
        <w:t xml:space="preserve">ναθεωρήσεις το 2001 </w:t>
      </w:r>
      <w:r w:rsidRPr="00F331DF">
        <w:rPr>
          <w:rFonts w:eastAsia="Times New Roman"/>
          <w:bCs/>
        </w:rPr>
        <w:t>και</w:t>
      </w:r>
      <w:r>
        <w:rPr>
          <w:rFonts w:eastAsia="Times New Roman" w:cs="Times New Roman"/>
          <w:szCs w:val="24"/>
        </w:rPr>
        <w:t xml:space="preserve"> το </w:t>
      </w:r>
      <w:r w:rsidRPr="00BE354F">
        <w:rPr>
          <w:rFonts w:eastAsia="Times New Roman" w:cs="Times New Roman"/>
          <w:szCs w:val="24"/>
        </w:rPr>
        <w:t>2008</w:t>
      </w:r>
      <w:r>
        <w:rPr>
          <w:rFonts w:eastAsia="Times New Roman" w:cs="Times New Roman"/>
          <w:szCs w:val="24"/>
        </w:rPr>
        <w:t xml:space="preserve">. </w:t>
      </w:r>
    </w:p>
    <w:p w14:paraId="0A5DE5C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Υ</w:t>
      </w:r>
      <w:r w:rsidRPr="00BE354F">
        <w:rPr>
          <w:rFonts w:eastAsia="Times New Roman" w:cs="Times New Roman"/>
          <w:szCs w:val="24"/>
        </w:rPr>
        <w:t>πάρχει όμως ένα άρθρο που δεν επιθυμούμε να αναθεωρήσου</w:t>
      </w:r>
      <w:r>
        <w:rPr>
          <w:rFonts w:eastAsia="Times New Roman" w:cs="Times New Roman"/>
          <w:szCs w:val="24"/>
        </w:rPr>
        <w:t>με. Ε</w:t>
      </w:r>
      <w:r w:rsidRPr="00BE354F">
        <w:rPr>
          <w:rFonts w:eastAsia="Times New Roman" w:cs="Times New Roman"/>
          <w:szCs w:val="24"/>
        </w:rPr>
        <w:t xml:space="preserve">ίναι το άρθρο 16 για τα </w:t>
      </w:r>
      <w:r>
        <w:rPr>
          <w:rFonts w:eastAsia="Times New Roman" w:cs="Times New Roman"/>
          <w:szCs w:val="24"/>
        </w:rPr>
        <w:t>δημόσια</w:t>
      </w:r>
      <w:r w:rsidRPr="00BE354F">
        <w:rPr>
          <w:rFonts w:eastAsia="Times New Roman" w:cs="Times New Roman"/>
          <w:szCs w:val="24"/>
        </w:rPr>
        <w:t xml:space="preserve"> ανώτατα </w:t>
      </w:r>
      <w:r>
        <w:rPr>
          <w:rFonts w:eastAsia="Times New Roman" w:cs="Times New Roman"/>
          <w:szCs w:val="24"/>
        </w:rPr>
        <w:t xml:space="preserve">εκπαιδευτικά </w:t>
      </w:r>
      <w:r w:rsidRPr="00BE354F">
        <w:rPr>
          <w:rFonts w:eastAsia="Times New Roman" w:cs="Times New Roman"/>
          <w:szCs w:val="24"/>
        </w:rPr>
        <w:t>ιδρύματα</w:t>
      </w:r>
      <w:r>
        <w:rPr>
          <w:rFonts w:eastAsia="Times New Roman" w:cs="Times New Roman"/>
          <w:szCs w:val="24"/>
        </w:rPr>
        <w:t>,</w:t>
      </w:r>
      <w:r w:rsidRPr="00BE354F">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ορί</w:t>
      </w:r>
      <w:r>
        <w:rPr>
          <w:rFonts w:eastAsia="Times New Roman" w:cs="Times New Roman"/>
          <w:szCs w:val="24"/>
        </w:rPr>
        <w:t>ζει</w:t>
      </w:r>
      <w:r w:rsidRPr="00BE354F">
        <w:rPr>
          <w:rFonts w:eastAsia="Times New Roman" w:cs="Times New Roman"/>
          <w:szCs w:val="24"/>
        </w:rPr>
        <w:t xml:space="preserve"> αυστηρά την προστ</w:t>
      </w:r>
      <w:r>
        <w:rPr>
          <w:rFonts w:eastAsia="Times New Roman" w:cs="Times New Roman"/>
          <w:szCs w:val="24"/>
        </w:rPr>
        <w:t xml:space="preserve">ασία του δημόσιου </w:t>
      </w:r>
      <w:r>
        <w:rPr>
          <w:rFonts w:eastAsia="Times New Roman" w:cs="Times New Roman"/>
          <w:szCs w:val="24"/>
        </w:rPr>
        <w:t>π</w:t>
      </w:r>
      <w:r>
        <w:rPr>
          <w:rFonts w:eastAsia="Times New Roman" w:cs="Times New Roman"/>
          <w:szCs w:val="24"/>
        </w:rPr>
        <w:t xml:space="preserve">ανεπιστημίου, </w:t>
      </w:r>
      <w:r w:rsidRPr="00BE354F">
        <w:rPr>
          <w:rFonts w:eastAsia="Times New Roman" w:cs="Times New Roman"/>
          <w:szCs w:val="24"/>
        </w:rPr>
        <w:t xml:space="preserve">το οποίο ψηφίστηκε το </w:t>
      </w:r>
      <w:r>
        <w:rPr>
          <w:rFonts w:eastAsia="Times New Roman" w:cs="Times New Roman"/>
          <w:szCs w:val="24"/>
        </w:rPr>
        <w:t>19</w:t>
      </w:r>
      <w:r w:rsidRPr="00BE354F">
        <w:rPr>
          <w:rFonts w:eastAsia="Times New Roman" w:cs="Times New Roman"/>
          <w:szCs w:val="24"/>
        </w:rPr>
        <w:t xml:space="preserve">75 με μεγάλη πλειοψηφία από την </w:t>
      </w:r>
      <w:r>
        <w:rPr>
          <w:rFonts w:eastAsia="Times New Roman" w:cs="Times New Roman"/>
          <w:szCs w:val="24"/>
        </w:rPr>
        <w:t>κ</w:t>
      </w:r>
      <w:r w:rsidRPr="00BE354F">
        <w:rPr>
          <w:rFonts w:eastAsia="Times New Roman" w:cs="Times New Roman"/>
          <w:szCs w:val="24"/>
        </w:rPr>
        <w:t xml:space="preserve">υβέρνηση </w:t>
      </w:r>
      <w:r>
        <w:rPr>
          <w:rFonts w:eastAsia="Times New Roman" w:cs="Times New Roman"/>
          <w:szCs w:val="24"/>
        </w:rPr>
        <w:t xml:space="preserve">του </w:t>
      </w:r>
      <w:r w:rsidRPr="00BE354F">
        <w:rPr>
          <w:rFonts w:eastAsia="Times New Roman" w:cs="Times New Roman"/>
          <w:szCs w:val="24"/>
        </w:rPr>
        <w:t>Κωνσταντίνου Καραμανλή</w:t>
      </w:r>
      <w:r>
        <w:rPr>
          <w:rFonts w:eastAsia="Times New Roman" w:cs="Times New Roman"/>
          <w:szCs w:val="24"/>
        </w:rPr>
        <w:t xml:space="preserve">. </w:t>
      </w:r>
    </w:p>
    <w:p w14:paraId="0A5DE5C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BE354F">
        <w:rPr>
          <w:rFonts w:eastAsia="Times New Roman" w:cs="Times New Roman"/>
          <w:szCs w:val="24"/>
        </w:rPr>
        <w:t xml:space="preserve">ο άρθρο </w:t>
      </w:r>
      <w:r>
        <w:rPr>
          <w:rFonts w:eastAsia="Times New Roman" w:cs="Times New Roman"/>
          <w:szCs w:val="24"/>
        </w:rPr>
        <w:t>16 έχει, κύριοι συνάδελφοι, έναν πλεονασμό, γ</w:t>
      </w:r>
      <w:r w:rsidRPr="00BE354F">
        <w:rPr>
          <w:rFonts w:eastAsia="Times New Roman" w:cs="Times New Roman"/>
          <w:szCs w:val="24"/>
        </w:rPr>
        <w:t>ιατί ενώ ορίζει ότι τα πανεπιστήμια είναι δημόσια</w:t>
      </w:r>
      <w:r>
        <w:rPr>
          <w:rFonts w:eastAsia="Times New Roman" w:cs="Times New Roman"/>
          <w:szCs w:val="24"/>
        </w:rPr>
        <w:t xml:space="preserve">, </w:t>
      </w:r>
      <w:r>
        <w:rPr>
          <w:rFonts w:eastAsia="Times New Roman" w:cs="Times New Roman"/>
          <w:szCs w:val="24"/>
        </w:rPr>
        <w:t>συγχρόνως α</w:t>
      </w:r>
      <w:r w:rsidRPr="00BE354F">
        <w:rPr>
          <w:rFonts w:eastAsia="Times New Roman" w:cs="Times New Roman"/>
          <w:szCs w:val="24"/>
        </w:rPr>
        <w:t>παγορεύει την ίδρυση ιδιωτικών πανεπιστημίων</w:t>
      </w:r>
      <w:r>
        <w:rPr>
          <w:rFonts w:eastAsia="Times New Roman" w:cs="Times New Roman"/>
          <w:szCs w:val="24"/>
        </w:rPr>
        <w:t>. Γ</w:t>
      </w:r>
      <w:r w:rsidRPr="00BE354F">
        <w:rPr>
          <w:rFonts w:eastAsia="Times New Roman" w:cs="Times New Roman"/>
          <w:szCs w:val="24"/>
        </w:rPr>
        <w:t xml:space="preserve">ιατί ο νομοθέτης ήθελε τότε να θωρακίσει το δημόσιο πανεπιστήμιο και να </w:t>
      </w:r>
      <w:r w:rsidRPr="00BE354F">
        <w:rPr>
          <w:rFonts w:eastAsia="Times New Roman" w:cs="Times New Roman"/>
          <w:szCs w:val="24"/>
        </w:rPr>
        <w:lastRenderedPageBreak/>
        <w:t>εξαιρέσει την επιστημονική διδασκαλία και την επιστημονική έρευνα από τον ανταγωνισμό της αγοράς και την επιρροή ιδιοτελών και</w:t>
      </w:r>
      <w:r w:rsidRPr="00BE354F">
        <w:rPr>
          <w:rFonts w:eastAsia="Times New Roman" w:cs="Times New Roman"/>
          <w:szCs w:val="24"/>
        </w:rPr>
        <w:t xml:space="preserve"> ιδιωτικών συμφερόντων</w:t>
      </w:r>
      <w:r>
        <w:rPr>
          <w:rFonts w:eastAsia="Times New Roman" w:cs="Times New Roman"/>
          <w:szCs w:val="24"/>
        </w:rPr>
        <w:t>. Τ</w:t>
      </w:r>
      <w:r w:rsidRPr="00BE354F">
        <w:rPr>
          <w:rFonts w:eastAsia="Times New Roman" w:cs="Times New Roman"/>
          <w:szCs w:val="24"/>
        </w:rPr>
        <w:t>ο άρθρο 16 θεμελίωσε το νέο ελληνικό δημόσιο πανεπιστήμιο και συνέβ</w:t>
      </w:r>
      <w:r>
        <w:rPr>
          <w:rFonts w:eastAsia="Times New Roman" w:cs="Times New Roman"/>
          <w:szCs w:val="24"/>
        </w:rPr>
        <w:t>αλε στην ανάπτυξη και άνθισή του ακ</w:t>
      </w:r>
      <w:r w:rsidRPr="00BE354F">
        <w:rPr>
          <w:rFonts w:eastAsia="Times New Roman" w:cs="Times New Roman"/>
          <w:szCs w:val="24"/>
        </w:rPr>
        <w:t>όμη και στα δύσκολα χρόνια της κρίσης</w:t>
      </w:r>
      <w:r>
        <w:rPr>
          <w:rFonts w:eastAsia="Times New Roman" w:cs="Times New Roman"/>
          <w:szCs w:val="24"/>
        </w:rPr>
        <w:t>, άνθι</w:t>
      </w:r>
      <w:r w:rsidRPr="00BE354F">
        <w:rPr>
          <w:rFonts w:eastAsia="Times New Roman" w:cs="Times New Roman"/>
          <w:szCs w:val="24"/>
        </w:rPr>
        <w:t>ση που σήμερα αναγνωρίζεται διεθνώς</w:t>
      </w:r>
      <w:r>
        <w:rPr>
          <w:rFonts w:eastAsia="Times New Roman" w:cs="Times New Roman"/>
          <w:szCs w:val="24"/>
        </w:rPr>
        <w:t xml:space="preserve">. </w:t>
      </w:r>
    </w:p>
    <w:p w14:paraId="0A5DE5C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BE354F">
        <w:rPr>
          <w:rFonts w:eastAsia="Times New Roman" w:cs="Times New Roman"/>
          <w:szCs w:val="24"/>
        </w:rPr>
        <w:t>ξίζει να επισημάνουμε ότι ο συνταγματικός νομοθ</w:t>
      </w:r>
      <w:r w:rsidRPr="00BE354F">
        <w:rPr>
          <w:rFonts w:eastAsia="Times New Roman" w:cs="Times New Roman"/>
          <w:szCs w:val="24"/>
        </w:rPr>
        <w:t>έτης τοποθέτησε το άρθρο αυτό στο κεφάλαιο των ατομικών και κοινωνικών δικαιωμάτων</w:t>
      </w:r>
      <w:r>
        <w:rPr>
          <w:rFonts w:eastAsia="Times New Roman" w:cs="Times New Roman"/>
          <w:szCs w:val="24"/>
        </w:rPr>
        <w:t>,</w:t>
      </w:r>
      <w:r w:rsidRPr="00BE354F">
        <w:rPr>
          <w:rFonts w:eastAsia="Times New Roman" w:cs="Times New Roman"/>
          <w:szCs w:val="24"/>
        </w:rPr>
        <w:t xml:space="preserve"> ώστε να τονίζεται ο χαρακτήρας της παιδείας ως συνταγματικό </w:t>
      </w:r>
      <w:r w:rsidRPr="002B4AE2">
        <w:rPr>
          <w:rFonts w:eastAsia="Times New Roman" w:cs="Times New Roman"/>
          <w:bCs/>
          <w:shd w:val="clear" w:color="auto" w:fill="FFFFFF"/>
        </w:rPr>
        <w:t>δικαίωμα</w:t>
      </w:r>
      <w:r>
        <w:rPr>
          <w:rFonts w:eastAsia="Times New Roman" w:cs="Times New Roman"/>
          <w:szCs w:val="24"/>
        </w:rPr>
        <w:t>. Α</w:t>
      </w:r>
      <w:r w:rsidRPr="00BE354F">
        <w:rPr>
          <w:rFonts w:eastAsia="Times New Roman" w:cs="Times New Roman"/>
          <w:szCs w:val="24"/>
        </w:rPr>
        <w:t xml:space="preserve">πό τις αρχές όμως της δεκαετίας του </w:t>
      </w:r>
      <w:r>
        <w:rPr>
          <w:rFonts w:eastAsia="Times New Roman" w:cs="Times New Roman"/>
          <w:szCs w:val="24"/>
        </w:rPr>
        <w:t>’</w:t>
      </w:r>
      <w:r w:rsidRPr="00BE354F">
        <w:rPr>
          <w:rFonts w:eastAsia="Times New Roman" w:cs="Times New Roman"/>
          <w:szCs w:val="24"/>
        </w:rPr>
        <w:t>90</w:t>
      </w:r>
      <w:r>
        <w:rPr>
          <w:rFonts w:eastAsia="Times New Roman" w:cs="Times New Roman"/>
          <w:szCs w:val="24"/>
        </w:rPr>
        <w:t>,</w:t>
      </w:r>
      <w:r w:rsidRPr="00BE354F">
        <w:rPr>
          <w:rFonts w:eastAsia="Times New Roman" w:cs="Times New Roman"/>
          <w:szCs w:val="24"/>
        </w:rPr>
        <w:t xml:space="preserve"> με την </w:t>
      </w:r>
      <w:r>
        <w:rPr>
          <w:rFonts w:eastAsia="Times New Roman" w:cs="Times New Roman"/>
          <w:szCs w:val="24"/>
        </w:rPr>
        <w:t>κ</w:t>
      </w:r>
      <w:r w:rsidRPr="00BE354F">
        <w:rPr>
          <w:rFonts w:eastAsia="Times New Roman" w:cs="Times New Roman"/>
          <w:szCs w:val="24"/>
        </w:rPr>
        <w:t xml:space="preserve">υβέρνηση </w:t>
      </w:r>
      <w:r>
        <w:rPr>
          <w:rFonts w:eastAsia="Times New Roman" w:cs="Times New Roman"/>
          <w:szCs w:val="24"/>
        </w:rPr>
        <w:t xml:space="preserve">της </w:t>
      </w:r>
      <w:r w:rsidRPr="00BE354F">
        <w:rPr>
          <w:rFonts w:eastAsia="Times New Roman" w:cs="Times New Roman"/>
          <w:szCs w:val="24"/>
        </w:rPr>
        <w:t>Νέας Δημοκρατίας</w:t>
      </w:r>
      <w:r>
        <w:rPr>
          <w:rFonts w:eastAsia="Times New Roman" w:cs="Times New Roman"/>
          <w:szCs w:val="24"/>
        </w:rPr>
        <w:t>,</w:t>
      </w:r>
      <w:r w:rsidRPr="00BE354F">
        <w:rPr>
          <w:rFonts w:eastAsia="Times New Roman" w:cs="Times New Roman"/>
          <w:szCs w:val="24"/>
        </w:rPr>
        <w:t xml:space="preserve"> ξεκινάει ο αγώνας για</w:t>
      </w:r>
      <w:r w:rsidRPr="00BE354F">
        <w:rPr>
          <w:rFonts w:eastAsia="Times New Roman" w:cs="Times New Roman"/>
          <w:szCs w:val="24"/>
        </w:rPr>
        <w:t xml:space="preserve"> να καταργηθεί ο αποκλ</w:t>
      </w:r>
      <w:r>
        <w:rPr>
          <w:rFonts w:eastAsia="Times New Roman" w:cs="Times New Roman"/>
          <w:szCs w:val="24"/>
        </w:rPr>
        <w:t>ειστικά δημόσιος χαρακτήρας των ΑΕΙ,</w:t>
      </w:r>
      <w:r w:rsidRPr="00BE354F">
        <w:rPr>
          <w:rFonts w:eastAsia="Times New Roman" w:cs="Times New Roman"/>
          <w:szCs w:val="24"/>
        </w:rPr>
        <w:t xml:space="preserve"> όταν διάφοροι επιτήδειοι άν</w:t>
      </w:r>
      <w:r>
        <w:rPr>
          <w:rFonts w:eastAsia="Times New Roman" w:cs="Times New Roman"/>
          <w:szCs w:val="24"/>
        </w:rPr>
        <w:t>οιγαν</w:t>
      </w:r>
      <w:r w:rsidRPr="00BE354F">
        <w:rPr>
          <w:rFonts w:eastAsia="Times New Roman" w:cs="Times New Roman"/>
          <w:szCs w:val="24"/>
        </w:rPr>
        <w:t xml:space="preserve"> κολ</w:t>
      </w:r>
      <w:r>
        <w:rPr>
          <w:rFonts w:eastAsia="Times New Roman" w:cs="Times New Roman"/>
          <w:szCs w:val="24"/>
        </w:rPr>
        <w:t>λ</w:t>
      </w:r>
      <w:r w:rsidRPr="00BE354F">
        <w:rPr>
          <w:rFonts w:eastAsia="Times New Roman" w:cs="Times New Roman"/>
          <w:szCs w:val="24"/>
        </w:rPr>
        <w:t>έγια και υπόσχονταν πτυχί</w:t>
      </w:r>
      <w:r>
        <w:rPr>
          <w:rFonts w:eastAsia="Times New Roman" w:cs="Times New Roman"/>
          <w:szCs w:val="24"/>
        </w:rPr>
        <w:t>α</w:t>
      </w:r>
      <w:r w:rsidRPr="00BE354F">
        <w:rPr>
          <w:rFonts w:eastAsia="Times New Roman" w:cs="Times New Roman"/>
          <w:szCs w:val="24"/>
        </w:rPr>
        <w:t xml:space="preserve"> πανεπιστημιακού επιπέδου έναντι χρημάτων</w:t>
      </w:r>
      <w:r>
        <w:rPr>
          <w:rFonts w:eastAsia="Times New Roman" w:cs="Times New Roman"/>
          <w:szCs w:val="24"/>
        </w:rPr>
        <w:t>, ε</w:t>
      </w:r>
      <w:r w:rsidRPr="00BE354F">
        <w:rPr>
          <w:rFonts w:eastAsia="Times New Roman" w:cs="Times New Roman"/>
          <w:szCs w:val="24"/>
        </w:rPr>
        <w:t xml:space="preserve">νώ η τότε </w:t>
      </w:r>
      <w:r>
        <w:rPr>
          <w:rFonts w:eastAsia="Times New Roman" w:cs="Times New Roman"/>
          <w:szCs w:val="24"/>
        </w:rPr>
        <w:t>κ</w:t>
      </w:r>
      <w:r w:rsidRPr="00BE354F">
        <w:rPr>
          <w:rFonts w:eastAsia="Times New Roman" w:cs="Times New Roman"/>
          <w:szCs w:val="24"/>
        </w:rPr>
        <w:t xml:space="preserve">υβέρνηση υποσχόταν </w:t>
      </w:r>
      <w:r>
        <w:rPr>
          <w:rFonts w:eastAsia="Times New Roman" w:cs="Times New Roman"/>
          <w:szCs w:val="24"/>
        </w:rPr>
        <w:t xml:space="preserve">σε φίλους </w:t>
      </w:r>
      <w:r w:rsidRPr="00F331DF">
        <w:rPr>
          <w:rFonts w:eastAsia="Times New Roman"/>
          <w:bCs/>
        </w:rPr>
        <w:t>και</w:t>
      </w:r>
      <w:r w:rsidRPr="00BE354F">
        <w:rPr>
          <w:rFonts w:eastAsia="Times New Roman" w:cs="Times New Roman"/>
          <w:szCs w:val="24"/>
        </w:rPr>
        <w:t xml:space="preserve"> χρηματοδότες της Νέας Δημοκρατίας ότι είτε θα </w:t>
      </w:r>
      <w:r w:rsidRPr="00BE354F">
        <w:rPr>
          <w:rFonts w:eastAsia="Times New Roman" w:cs="Times New Roman"/>
          <w:szCs w:val="24"/>
        </w:rPr>
        <w:t xml:space="preserve">καταργούσε είτε θα </w:t>
      </w:r>
      <w:r>
        <w:rPr>
          <w:rFonts w:eastAsia="Times New Roman" w:cs="Times New Roman"/>
          <w:szCs w:val="24"/>
        </w:rPr>
        <w:t>παρέκαμπτε τη σ</w:t>
      </w:r>
      <w:r w:rsidRPr="00BE354F">
        <w:rPr>
          <w:rFonts w:eastAsia="Times New Roman" w:cs="Times New Roman"/>
          <w:szCs w:val="24"/>
        </w:rPr>
        <w:t>υνταγματική απαγόρευση των ιδιωτικών</w:t>
      </w:r>
      <w:r>
        <w:rPr>
          <w:rFonts w:eastAsia="Times New Roman" w:cs="Times New Roman"/>
          <w:szCs w:val="24"/>
        </w:rPr>
        <w:t xml:space="preserve"> ΑΕΙ.</w:t>
      </w:r>
    </w:p>
    <w:p w14:paraId="0A5DE5CA"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t>Η</w:t>
      </w:r>
      <w:r>
        <w:rPr>
          <w:rFonts w:eastAsia="Times New Roman" w:cs="Times New Roman"/>
          <w:szCs w:val="24"/>
        </w:rPr>
        <w:t xml:space="preserve"> δεύτερη</w:t>
      </w:r>
      <w:r w:rsidRPr="00777463">
        <w:rPr>
          <w:rFonts w:eastAsia="Times New Roman" w:cs="Times New Roman"/>
          <w:szCs w:val="24"/>
        </w:rPr>
        <w:t xml:space="preserve"> συστηματική προσπάθεια της άλωσης του άρθρου 16 γίνεται </w:t>
      </w:r>
      <w:r>
        <w:rPr>
          <w:rFonts w:eastAsia="Times New Roman" w:cs="Times New Roman"/>
          <w:szCs w:val="24"/>
        </w:rPr>
        <w:t xml:space="preserve">πάλι </w:t>
      </w:r>
      <w:r w:rsidRPr="00777463">
        <w:rPr>
          <w:rFonts w:eastAsia="Times New Roman" w:cs="Times New Roman"/>
          <w:szCs w:val="24"/>
        </w:rPr>
        <w:t xml:space="preserve">από την </w:t>
      </w:r>
      <w:r>
        <w:rPr>
          <w:rFonts w:eastAsia="Times New Roman" w:cs="Times New Roman"/>
          <w:szCs w:val="24"/>
        </w:rPr>
        <w:t>κ</w:t>
      </w:r>
      <w:r w:rsidRPr="00777463">
        <w:rPr>
          <w:rFonts w:eastAsia="Times New Roman" w:cs="Times New Roman"/>
          <w:szCs w:val="24"/>
        </w:rPr>
        <w:t xml:space="preserve">υβέρνηση της Νέας Δημοκρατίας </w:t>
      </w:r>
      <w:r w:rsidRPr="00777463">
        <w:rPr>
          <w:rFonts w:eastAsia="Times New Roman" w:cs="Times New Roman"/>
          <w:szCs w:val="24"/>
        </w:rPr>
        <w:lastRenderedPageBreak/>
        <w:t>το 2006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777463">
        <w:rPr>
          <w:rFonts w:eastAsia="Times New Roman" w:cs="Times New Roman"/>
          <w:szCs w:val="24"/>
        </w:rPr>
        <w:t>2007</w:t>
      </w:r>
      <w:r>
        <w:rPr>
          <w:rFonts w:eastAsia="Times New Roman" w:cs="Times New Roman"/>
          <w:szCs w:val="24"/>
        </w:rPr>
        <w:t>, ο</w:t>
      </w:r>
      <w:r w:rsidRPr="00777463">
        <w:rPr>
          <w:rFonts w:eastAsia="Times New Roman" w:cs="Times New Roman"/>
          <w:szCs w:val="24"/>
        </w:rPr>
        <w:t xml:space="preserve">πότε τότε η μαχητική αντίσταση </w:t>
      </w:r>
      <w:r>
        <w:rPr>
          <w:rFonts w:eastAsia="Times New Roman" w:cs="Times New Roman"/>
          <w:szCs w:val="24"/>
        </w:rPr>
        <w:t xml:space="preserve">και οι </w:t>
      </w:r>
      <w:r w:rsidRPr="00777463">
        <w:rPr>
          <w:rFonts w:eastAsia="Times New Roman" w:cs="Times New Roman"/>
          <w:szCs w:val="24"/>
        </w:rPr>
        <w:t xml:space="preserve">πολύμηνες διαδηλώσεις </w:t>
      </w:r>
      <w:r>
        <w:rPr>
          <w:rFonts w:eastAsia="Times New Roman" w:cs="Times New Roman"/>
          <w:szCs w:val="24"/>
        </w:rPr>
        <w:t xml:space="preserve">φοιτητών </w:t>
      </w:r>
      <w:r w:rsidRPr="00777463">
        <w:rPr>
          <w:rFonts w:eastAsia="Times New Roman" w:cs="Times New Roman"/>
          <w:szCs w:val="24"/>
        </w:rPr>
        <w:t>και διδασκόντων οδήγησαν σε ναυάγιο τις</w:t>
      </w:r>
      <w:r>
        <w:rPr>
          <w:rFonts w:eastAsia="Times New Roman" w:cs="Times New Roman"/>
          <w:szCs w:val="24"/>
        </w:rPr>
        <w:t xml:space="preserve"> επιχειρούμενες αλλαγές και σε ά</w:t>
      </w:r>
      <w:r w:rsidRPr="00777463">
        <w:rPr>
          <w:rFonts w:eastAsia="Times New Roman" w:cs="Times New Roman"/>
          <w:szCs w:val="24"/>
        </w:rPr>
        <w:t xml:space="preserve">τακτη </w:t>
      </w:r>
      <w:r>
        <w:rPr>
          <w:rFonts w:eastAsia="Times New Roman" w:cs="Times New Roman"/>
          <w:szCs w:val="24"/>
        </w:rPr>
        <w:t>υποχώρηση τη</w:t>
      </w:r>
      <w:r w:rsidRPr="00777463">
        <w:rPr>
          <w:rFonts w:eastAsia="Times New Roman" w:cs="Times New Roman"/>
          <w:szCs w:val="24"/>
        </w:rPr>
        <w:t xml:space="preserve"> Νέα Δημοκρατία και το ΠΑΣΟΚ</w:t>
      </w:r>
      <w:r>
        <w:rPr>
          <w:rFonts w:eastAsia="Times New Roman" w:cs="Times New Roman"/>
          <w:szCs w:val="24"/>
        </w:rPr>
        <w:t>.</w:t>
      </w:r>
    </w:p>
    <w:p w14:paraId="0A5DE5CB"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t xml:space="preserve">Ο </w:t>
      </w:r>
      <w:r>
        <w:rPr>
          <w:rFonts w:eastAsia="Times New Roman" w:cs="Times New Roman"/>
          <w:szCs w:val="24"/>
        </w:rPr>
        <w:t>δημόσιος χαρακτήρας των ΑΕΙ, α</w:t>
      </w:r>
      <w:r w:rsidRPr="00777463">
        <w:rPr>
          <w:rFonts w:eastAsia="Times New Roman" w:cs="Times New Roman"/>
          <w:szCs w:val="24"/>
        </w:rPr>
        <w:t>γαπητοί συνάδελφοι</w:t>
      </w:r>
      <w:r>
        <w:rPr>
          <w:rFonts w:eastAsia="Times New Roman" w:cs="Times New Roman"/>
          <w:szCs w:val="24"/>
        </w:rPr>
        <w:t>,</w:t>
      </w:r>
      <w:r w:rsidRPr="00777463">
        <w:rPr>
          <w:rFonts w:eastAsia="Times New Roman" w:cs="Times New Roman"/>
          <w:szCs w:val="24"/>
        </w:rPr>
        <w:t xml:space="preserve"> δεν είναι </w:t>
      </w:r>
      <w:r>
        <w:rPr>
          <w:rFonts w:eastAsia="Times New Roman" w:cs="Times New Roman"/>
          <w:szCs w:val="24"/>
        </w:rPr>
        <w:t xml:space="preserve">εμμονή </w:t>
      </w:r>
      <w:r w:rsidRPr="00777463">
        <w:rPr>
          <w:rFonts w:eastAsia="Times New Roman" w:cs="Times New Roman"/>
          <w:szCs w:val="24"/>
        </w:rPr>
        <w:t>της Αριστεράς</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αλλά ο μόνος τρόπος γι</w:t>
      </w:r>
      <w:r>
        <w:rPr>
          <w:rFonts w:eastAsia="Times New Roman" w:cs="Times New Roman"/>
          <w:szCs w:val="24"/>
        </w:rPr>
        <w:t>α την ε</w:t>
      </w:r>
      <w:r w:rsidRPr="00777463">
        <w:rPr>
          <w:rFonts w:eastAsia="Times New Roman" w:cs="Times New Roman"/>
          <w:szCs w:val="24"/>
        </w:rPr>
        <w:t>λεύθερη ανάπτυξη της επιστήμης και της έρευνας</w:t>
      </w:r>
      <w:r>
        <w:rPr>
          <w:rFonts w:eastAsia="Times New Roman" w:cs="Times New Roman"/>
          <w:szCs w:val="24"/>
        </w:rPr>
        <w:t>,</w:t>
      </w:r>
      <w:r w:rsidRPr="00777463">
        <w:rPr>
          <w:rFonts w:eastAsia="Times New Roman" w:cs="Times New Roman"/>
          <w:szCs w:val="24"/>
        </w:rPr>
        <w:t xml:space="preserve"> για τη </w:t>
      </w:r>
      <w:r>
        <w:rPr>
          <w:rFonts w:eastAsia="Times New Roman" w:cs="Times New Roman"/>
          <w:szCs w:val="24"/>
        </w:rPr>
        <w:t>διάχυση της γνώσης και για την ελεύθερη πρόσβαση του λαού σ</w:t>
      </w:r>
      <w:r w:rsidRPr="00777463">
        <w:rPr>
          <w:rFonts w:eastAsia="Times New Roman" w:cs="Times New Roman"/>
          <w:szCs w:val="24"/>
        </w:rPr>
        <w:t>ε αυτή</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Για ποιο</w:t>
      </w:r>
      <w:r>
        <w:rPr>
          <w:rFonts w:eastAsia="Times New Roman" w:cs="Times New Roman"/>
          <w:szCs w:val="24"/>
        </w:rPr>
        <w:t>ν</w:t>
      </w:r>
      <w:r>
        <w:rPr>
          <w:rFonts w:eastAsia="Times New Roman" w:cs="Times New Roman"/>
          <w:szCs w:val="24"/>
        </w:rPr>
        <w:t xml:space="preserve"> λόγο; </w:t>
      </w:r>
    </w:p>
    <w:p w14:paraId="0A5DE5CC"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t>Κυρίες και κύριοι Βουλευτές</w:t>
      </w:r>
      <w:r>
        <w:rPr>
          <w:rFonts w:eastAsia="Times New Roman" w:cs="Times New Roman"/>
          <w:szCs w:val="24"/>
        </w:rPr>
        <w:t>,</w:t>
      </w:r>
      <w:r w:rsidRPr="00777463">
        <w:rPr>
          <w:rFonts w:eastAsia="Times New Roman" w:cs="Times New Roman"/>
          <w:szCs w:val="24"/>
        </w:rPr>
        <w:t xml:space="preserve"> το πανεπιστήμιο εξ ορισμού παράγει και αναπαράγει τη γνώση</w:t>
      </w:r>
      <w:r>
        <w:rPr>
          <w:rFonts w:eastAsia="Times New Roman" w:cs="Times New Roman"/>
          <w:szCs w:val="24"/>
        </w:rPr>
        <w:t>,</w:t>
      </w:r>
      <w:r w:rsidRPr="00777463">
        <w:rPr>
          <w:rFonts w:eastAsia="Times New Roman" w:cs="Times New Roman"/>
          <w:szCs w:val="24"/>
        </w:rPr>
        <w:t xml:space="preserve"> καθώς και το διδακτικ</w:t>
      </w:r>
      <w:r w:rsidRPr="00777463">
        <w:rPr>
          <w:rFonts w:eastAsia="Times New Roman" w:cs="Times New Roman"/>
          <w:szCs w:val="24"/>
        </w:rPr>
        <w:t>ό φορέα που διαχειρίζεται τη γνώση και την έρευνα</w:t>
      </w:r>
      <w:r>
        <w:rPr>
          <w:rFonts w:eastAsia="Times New Roman" w:cs="Times New Roman"/>
          <w:szCs w:val="24"/>
        </w:rPr>
        <w:t>.</w:t>
      </w:r>
      <w:r w:rsidRPr="00777463">
        <w:rPr>
          <w:rFonts w:eastAsia="Times New Roman" w:cs="Times New Roman"/>
          <w:szCs w:val="24"/>
        </w:rPr>
        <w:t xml:space="preserve"> Αλλιώς</w:t>
      </w:r>
      <w:r>
        <w:rPr>
          <w:rFonts w:eastAsia="Times New Roman" w:cs="Times New Roman"/>
          <w:szCs w:val="24"/>
        </w:rPr>
        <w:t>,</w:t>
      </w:r>
      <w:r w:rsidRPr="00777463">
        <w:rPr>
          <w:rFonts w:eastAsia="Times New Roman" w:cs="Times New Roman"/>
          <w:szCs w:val="24"/>
        </w:rPr>
        <w:t xml:space="preserve"> δεν είναι πανεπιστήμιο</w:t>
      </w:r>
      <w:r>
        <w:rPr>
          <w:rFonts w:eastAsia="Times New Roman" w:cs="Times New Roman"/>
          <w:szCs w:val="24"/>
        </w:rPr>
        <w:t>. Επιμένω</w:t>
      </w:r>
      <w:r>
        <w:rPr>
          <w:rFonts w:eastAsia="Times New Roman" w:cs="Times New Roman"/>
          <w:szCs w:val="24"/>
        </w:rPr>
        <w:t xml:space="preserve"> σε </w:t>
      </w:r>
      <w:r>
        <w:rPr>
          <w:rFonts w:eastAsia="Times New Roman" w:cs="Times New Roman"/>
          <w:szCs w:val="24"/>
        </w:rPr>
        <w:t>αυτό</w:t>
      </w:r>
      <w:r>
        <w:rPr>
          <w:rFonts w:eastAsia="Times New Roman" w:cs="Times New Roman"/>
          <w:szCs w:val="24"/>
        </w:rPr>
        <w:t>:</w:t>
      </w:r>
      <w:r w:rsidRPr="00777463">
        <w:rPr>
          <w:rFonts w:eastAsia="Times New Roman" w:cs="Times New Roman"/>
          <w:szCs w:val="24"/>
        </w:rPr>
        <w:t xml:space="preserve"> αλλιώς</w:t>
      </w:r>
      <w:r>
        <w:rPr>
          <w:rFonts w:eastAsia="Times New Roman" w:cs="Times New Roman"/>
          <w:szCs w:val="24"/>
        </w:rPr>
        <w:t>,</w:t>
      </w:r>
      <w:r w:rsidRPr="00777463">
        <w:rPr>
          <w:rFonts w:eastAsia="Times New Roman" w:cs="Times New Roman"/>
          <w:szCs w:val="24"/>
        </w:rPr>
        <w:t xml:space="preserve"> δεν είναι πανεπιστήμιο</w:t>
      </w:r>
      <w:r>
        <w:rPr>
          <w:rFonts w:eastAsia="Times New Roman" w:cs="Times New Roman"/>
          <w:szCs w:val="24"/>
        </w:rPr>
        <w:t>.</w:t>
      </w:r>
      <w:r w:rsidRPr="00777463">
        <w:rPr>
          <w:rFonts w:eastAsia="Times New Roman" w:cs="Times New Roman"/>
          <w:szCs w:val="24"/>
        </w:rPr>
        <w:t xml:space="preserve"> </w:t>
      </w:r>
    </w:p>
    <w:p w14:paraId="0A5DE5CD"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t>Αυτό κατοχυρώνεται στο Σύνταγμα με δύο τρόπους</w:t>
      </w:r>
      <w:r>
        <w:rPr>
          <w:rFonts w:eastAsia="Times New Roman" w:cs="Times New Roman"/>
          <w:szCs w:val="24"/>
        </w:rPr>
        <w:t>:</w:t>
      </w:r>
      <w:r w:rsidRPr="00777463">
        <w:rPr>
          <w:rFonts w:eastAsia="Times New Roman" w:cs="Times New Roman"/>
          <w:szCs w:val="24"/>
        </w:rPr>
        <w:t xml:space="preserve"> Πρώτον</w:t>
      </w:r>
      <w:r>
        <w:rPr>
          <w:rFonts w:eastAsia="Times New Roman" w:cs="Times New Roman"/>
          <w:szCs w:val="24"/>
        </w:rPr>
        <w:t>,</w:t>
      </w:r>
      <w:r w:rsidRPr="00777463">
        <w:rPr>
          <w:rFonts w:eastAsia="Times New Roman" w:cs="Times New Roman"/>
          <w:szCs w:val="24"/>
        </w:rPr>
        <w:t xml:space="preserve"> στο άρθρο 16 κατοχυρώνεται η ελευθερία της διδασκαλίας και της έρευ</w:t>
      </w:r>
      <w:r w:rsidRPr="00777463">
        <w:rPr>
          <w:rFonts w:eastAsia="Times New Roman" w:cs="Times New Roman"/>
          <w:szCs w:val="24"/>
        </w:rPr>
        <w:t>νας</w:t>
      </w:r>
      <w:r>
        <w:rPr>
          <w:rFonts w:eastAsia="Times New Roman" w:cs="Times New Roman"/>
          <w:szCs w:val="24"/>
        </w:rPr>
        <w:t>,</w:t>
      </w:r>
      <w:r w:rsidRPr="00777463">
        <w:rPr>
          <w:rFonts w:eastAsia="Times New Roman" w:cs="Times New Roman"/>
          <w:szCs w:val="24"/>
        </w:rPr>
        <w:t xml:space="preserve"> χωρίς την οποία η παραγωγή γνώσης είναι </w:t>
      </w:r>
      <w:r w:rsidRPr="00777463">
        <w:rPr>
          <w:rFonts w:eastAsia="Times New Roman" w:cs="Times New Roman"/>
          <w:szCs w:val="24"/>
        </w:rPr>
        <w:lastRenderedPageBreak/>
        <w:t>αδύνατη</w:t>
      </w:r>
      <w:r>
        <w:rPr>
          <w:rFonts w:eastAsia="Times New Roman" w:cs="Times New Roman"/>
          <w:szCs w:val="24"/>
        </w:rPr>
        <w:t>.</w:t>
      </w:r>
      <w:r w:rsidRPr="00777463">
        <w:rPr>
          <w:rFonts w:eastAsia="Times New Roman" w:cs="Times New Roman"/>
          <w:szCs w:val="24"/>
        </w:rPr>
        <w:t xml:space="preserve"> Δεύτερον</w:t>
      </w:r>
      <w:r>
        <w:rPr>
          <w:rFonts w:eastAsia="Times New Roman" w:cs="Times New Roman"/>
          <w:szCs w:val="24"/>
        </w:rPr>
        <w:t>,</w:t>
      </w:r>
      <w:r w:rsidRPr="00777463">
        <w:rPr>
          <w:rFonts w:eastAsia="Times New Roman" w:cs="Times New Roman"/>
          <w:szCs w:val="24"/>
        </w:rPr>
        <w:t xml:space="preserve"> στο άρθρο 16</w:t>
      </w:r>
      <w:r>
        <w:rPr>
          <w:rFonts w:eastAsia="Times New Roman" w:cs="Times New Roman"/>
          <w:szCs w:val="24"/>
        </w:rPr>
        <w:t>, επίσης,</w:t>
      </w:r>
      <w:r w:rsidRPr="00777463">
        <w:rPr>
          <w:rFonts w:eastAsia="Times New Roman" w:cs="Times New Roman"/>
          <w:szCs w:val="24"/>
        </w:rPr>
        <w:t xml:space="preserve"> κατοχυρώνεται το αυτοδιοίκητο</w:t>
      </w:r>
      <w:r>
        <w:rPr>
          <w:rFonts w:eastAsia="Times New Roman" w:cs="Times New Roman"/>
          <w:szCs w:val="24"/>
        </w:rPr>
        <w:t>,</w:t>
      </w:r>
      <w:r w:rsidRPr="00777463">
        <w:rPr>
          <w:rFonts w:eastAsia="Times New Roman" w:cs="Times New Roman"/>
          <w:szCs w:val="24"/>
        </w:rPr>
        <w:t xml:space="preserve"> δηλαδή η ίδια η πανεπιστημιακή κοινότητα </w:t>
      </w:r>
      <w:r>
        <w:rPr>
          <w:rFonts w:eastAsia="Times New Roman" w:cs="Times New Roman"/>
          <w:szCs w:val="24"/>
        </w:rPr>
        <w:t xml:space="preserve">εκλέγει </w:t>
      </w:r>
      <w:r w:rsidRPr="00777463">
        <w:rPr>
          <w:rFonts w:eastAsia="Times New Roman" w:cs="Times New Roman"/>
          <w:szCs w:val="24"/>
        </w:rPr>
        <w:t>τα διοικητικά της όργανα</w:t>
      </w:r>
      <w:r>
        <w:rPr>
          <w:rFonts w:eastAsia="Times New Roman" w:cs="Times New Roman"/>
          <w:szCs w:val="24"/>
        </w:rPr>
        <w:t>,</w:t>
      </w:r>
      <w:r w:rsidRPr="00777463">
        <w:rPr>
          <w:rFonts w:eastAsia="Times New Roman" w:cs="Times New Roman"/>
          <w:szCs w:val="24"/>
        </w:rPr>
        <w:t xml:space="preserve"> επιλέγει το επιστημονικό της προσωπικό με δικά της κριτήρια</w:t>
      </w:r>
      <w:r>
        <w:rPr>
          <w:rFonts w:eastAsia="Times New Roman" w:cs="Times New Roman"/>
          <w:szCs w:val="24"/>
        </w:rPr>
        <w:t>,</w:t>
      </w:r>
      <w:r w:rsidRPr="00777463">
        <w:rPr>
          <w:rFonts w:eastAsia="Times New Roman" w:cs="Times New Roman"/>
          <w:szCs w:val="24"/>
        </w:rPr>
        <w:t xml:space="preserve"> στο</w:t>
      </w:r>
      <w:r w:rsidRPr="00777463">
        <w:rPr>
          <w:rFonts w:eastAsia="Times New Roman" w:cs="Times New Roman"/>
          <w:szCs w:val="24"/>
        </w:rPr>
        <w:t xml:space="preserve"> πλαίσιο που ορίζει ο νόμος</w:t>
      </w:r>
      <w:r>
        <w:rPr>
          <w:rFonts w:eastAsia="Times New Roman" w:cs="Times New Roman"/>
          <w:szCs w:val="24"/>
        </w:rPr>
        <w:t>.</w:t>
      </w:r>
      <w:r w:rsidRPr="00777463">
        <w:rPr>
          <w:rFonts w:eastAsia="Times New Roman" w:cs="Times New Roman"/>
          <w:szCs w:val="24"/>
        </w:rPr>
        <w:t xml:space="preserve"> Το δημόσιο πανεπιστήμιο</w:t>
      </w:r>
      <w:r>
        <w:rPr>
          <w:rFonts w:eastAsia="Times New Roman" w:cs="Times New Roman"/>
          <w:szCs w:val="24"/>
        </w:rPr>
        <w:t>,</w:t>
      </w:r>
      <w:r w:rsidRPr="00777463">
        <w:rPr>
          <w:rFonts w:eastAsia="Times New Roman" w:cs="Times New Roman"/>
          <w:szCs w:val="24"/>
        </w:rPr>
        <w:t xml:space="preserve"> δηλαδή</w:t>
      </w:r>
      <w:r>
        <w:rPr>
          <w:rFonts w:eastAsia="Times New Roman" w:cs="Times New Roman"/>
          <w:szCs w:val="24"/>
        </w:rPr>
        <w:t>,</w:t>
      </w:r>
      <w:r w:rsidRPr="00777463">
        <w:rPr>
          <w:rFonts w:eastAsia="Times New Roman" w:cs="Times New Roman"/>
          <w:szCs w:val="24"/>
        </w:rPr>
        <w:t xml:space="preserve"> αναπαράγεται το ίδιο</w:t>
      </w:r>
      <w:r>
        <w:rPr>
          <w:rFonts w:eastAsia="Times New Roman" w:cs="Times New Roman"/>
          <w:szCs w:val="24"/>
        </w:rPr>
        <w:t>. Δεν μπορεί να διορίζεται απ’ έξω.</w:t>
      </w:r>
    </w:p>
    <w:p w14:paraId="0A5DE5CE"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t>Και τα δύο αυτά στ</w:t>
      </w:r>
      <w:r>
        <w:rPr>
          <w:rFonts w:eastAsia="Times New Roman" w:cs="Times New Roman"/>
          <w:szCs w:val="24"/>
        </w:rPr>
        <w:t>οιχεία δεν μπορούν να υπάρξουν, ε</w:t>
      </w:r>
      <w:r w:rsidRPr="00777463">
        <w:rPr>
          <w:rFonts w:eastAsia="Times New Roman" w:cs="Times New Roman"/>
          <w:szCs w:val="24"/>
        </w:rPr>
        <w:t>κτός του δημοσίου</w:t>
      </w:r>
      <w:r>
        <w:rPr>
          <w:rFonts w:eastAsia="Times New Roman" w:cs="Times New Roman"/>
          <w:szCs w:val="24"/>
        </w:rPr>
        <w:t>, σε ιδιωτικά πανεπιστήμια ε</w:t>
      </w:r>
      <w:r w:rsidRPr="00777463">
        <w:rPr>
          <w:rFonts w:eastAsia="Times New Roman" w:cs="Times New Roman"/>
          <w:szCs w:val="24"/>
        </w:rPr>
        <w:t>ίτε είναι κερδοσκοπικά είτε είναι μη κερδο</w:t>
      </w:r>
      <w:r w:rsidRPr="00777463">
        <w:rPr>
          <w:rFonts w:eastAsia="Times New Roman" w:cs="Times New Roman"/>
          <w:szCs w:val="24"/>
        </w:rPr>
        <w:t>σκοπικά</w:t>
      </w:r>
      <w:r>
        <w:rPr>
          <w:rFonts w:eastAsia="Times New Roman" w:cs="Times New Roman"/>
          <w:szCs w:val="24"/>
        </w:rPr>
        <w:t>.</w:t>
      </w:r>
      <w:r w:rsidRPr="00777463">
        <w:rPr>
          <w:rFonts w:eastAsia="Times New Roman" w:cs="Times New Roman"/>
          <w:szCs w:val="24"/>
        </w:rPr>
        <w:t xml:space="preserve"> Και θα </w:t>
      </w:r>
      <w:r>
        <w:rPr>
          <w:rFonts w:eastAsia="Times New Roman" w:cs="Times New Roman"/>
          <w:szCs w:val="24"/>
        </w:rPr>
        <w:t xml:space="preserve">μιλήσω </w:t>
      </w:r>
      <w:r w:rsidRPr="00777463">
        <w:rPr>
          <w:rFonts w:eastAsia="Times New Roman" w:cs="Times New Roman"/>
          <w:szCs w:val="24"/>
        </w:rPr>
        <w:t xml:space="preserve">λίγο </w:t>
      </w:r>
      <w:r>
        <w:rPr>
          <w:rFonts w:eastAsia="Times New Roman" w:cs="Times New Roman"/>
          <w:szCs w:val="24"/>
        </w:rPr>
        <w:t xml:space="preserve">γι’ αυτή </w:t>
      </w:r>
      <w:r w:rsidRPr="00777463">
        <w:rPr>
          <w:rFonts w:eastAsia="Times New Roman" w:cs="Times New Roman"/>
          <w:szCs w:val="24"/>
        </w:rPr>
        <w:t>την καραμέλα</w:t>
      </w:r>
      <w:r>
        <w:rPr>
          <w:rFonts w:eastAsia="Times New Roman" w:cs="Times New Roman"/>
          <w:szCs w:val="24"/>
        </w:rPr>
        <w:t xml:space="preserve">, για το ότι </w:t>
      </w:r>
      <w:r w:rsidRPr="00777463">
        <w:rPr>
          <w:rFonts w:eastAsia="Times New Roman" w:cs="Times New Roman"/>
          <w:szCs w:val="24"/>
        </w:rPr>
        <w:t>θα είναι μη κερδοσκοπικά</w:t>
      </w:r>
      <w:r>
        <w:rPr>
          <w:rFonts w:eastAsia="Times New Roman" w:cs="Times New Roman"/>
          <w:szCs w:val="24"/>
        </w:rPr>
        <w:t>.</w:t>
      </w:r>
    </w:p>
    <w:p w14:paraId="0A5DE5CF"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t>Το ιδιωτικό πανεπιστήμιο διοικείται από ένα</w:t>
      </w:r>
      <w:r>
        <w:rPr>
          <w:rFonts w:eastAsia="Times New Roman" w:cs="Times New Roman"/>
          <w:szCs w:val="24"/>
        </w:rPr>
        <w:t>ν</w:t>
      </w:r>
      <w:r w:rsidRPr="00777463">
        <w:rPr>
          <w:rFonts w:eastAsia="Times New Roman" w:cs="Times New Roman"/>
          <w:szCs w:val="24"/>
        </w:rPr>
        <w:t xml:space="preserve"> ιδιοκτήτη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είτε α</w:t>
      </w:r>
      <w:r w:rsidRPr="00777463">
        <w:rPr>
          <w:rFonts w:eastAsia="Times New Roman" w:cs="Times New Roman"/>
          <w:szCs w:val="24"/>
        </w:rPr>
        <w:t>υτός είναι ιδιωτική κερδοσκοπική εταιρεία είτε μη κερδοσκοπικό ίδρυμα</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δ</w:t>
      </w:r>
      <w:r w:rsidRPr="00777463">
        <w:rPr>
          <w:rFonts w:eastAsia="Times New Roman" w:cs="Times New Roman"/>
          <w:szCs w:val="24"/>
        </w:rPr>
        <w:t xml:space="preserve">ηλαδή δεν το διοικεί </w:t>
      </w:r>
      <w:r>
        <w:rPr>
          <w:rFonts w:eastAsia="Times New Roman" w:cs="Times New Roman"/>
          <w:szCs w:val="24"/>
        </w:rPr>
        <w:t xml:space="preserve">η </w:t>
      </w:r>
      <w:r w:rsidRPr="00777463">
        <w:rPr>
          <w:rFonts w:eastAsia="Times New Roman" w:cs="Times New Roman"/>
          <w:szCs w:val="24"/>
        </w:rPr>
        <w:t>πανεπιστημιακή κοινότητα</w:t>
      </w:r>
      <w:r>
        <w:rPr>
          <w:rFonts w:eastAsia="Times New Roman" w:cs="Times New Roman"/>
          <w:szCs w:val="24"/>
        </w:rPr>
        <w:t>.</w:t>
      </w:r>
      <w:r w:rsidRPr="00777463">
        <w:rPr>
          <w:rFonts w:eastAsia="Times New Roman" w:cs="Times New Roman"/>
          <w:szCs w:val="24"/>
        </w:rPr>
        <w:t xml:space="preserve"> Η πρόσληψη του επιστημονικού προσωπικού γίνεται από τον ιδιοκτήτη ή το ίδρυμα αντιστοίχως</w:t>
      </w:r>
      <w:r>
        <w:rPr>
          <w:rFonts w:eastAsia="Times New Roman" w:cs="Times New Roman"/>
          <w:szCs w:val="24"/>
        </w:rPr>
        <w:t>.</w:t>
      </w:r>
      <w:r w:rsidRPr="00777463">
        <w:rPr>
          <w:rFonts w:eastAsia="Times New Roman" w:cs="Times New Roman"/>
          <w:szCs w:val="24"/>
        </w:rPr>
        <w:t xml:space="preserve"> Ο ιδιοκτήτης ή το ίδρυμα καθορίζει το περιεχόμενο της διδασκαλίας και την κατεύθυνση </w:t>
      </w:r>
      <w:r>
        <w:rPr>
          <w:rFonts w:eastAsia="Times New Roman" w:cs="Times New Roman"/>
          <w:szCs w:val="24"/>
        </w:rPr>
        <w:t xml:space="preserve">της </w:t>
      </w:r>
      <w:r w:rsidRPr="00777463">
        <w:rPr>
          <w:rFonts w:eastAsia="Times New Roman" w:cs="Times New Roman"/>
          <w:szCs w:val="24"/>
        </w:rPr>
        <w:t>έρευνας</w:t>
      </w:r>
      <w:r>
        <w:rPr>
          <w:rFonts w:eastAsia="Times New Roman" w:cs="Times New Roman"/>
          <w:szCs w:val="24"/>
        </w:rPr>
        <w:t>.</w:t>
      </w:r>
      <w:r w:rsidRPr="00777463">
        <w:rPr>
          <w:rFonts w:eastAsia="Times New Roman" w:cs="Times New Roman"/>
          <w:szCs w:val="24"/>
        </w:rPr>
        <w:t xml:space="preserve"> </w:t>
      </w:r>
    </w:p>
    <w:p w14:paraId="0A5DE5D0"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lastRenderedPageBreak/>
        <w:t>Ενώ εδώ</w:t>
      </w:r>
      <w:r>
        <w:rPr>
          <w:rFonts w:eastAsia="Times New Roman" w:cs="Times New Roman"/>
          <w:szCs w:val="24"/>
        </w:rPr>
        <w:t>, στο άρθρο 16, α</w:t>
      </w:r>
      <w:r w:rsidRPr="00777463">
        <w:rPr>
          <w:rFonts w:eastAsia="Times New Roman" w:cs="Times New Roman"/>
          <w:szCs w:val="24"/>
        </w:rPr>
        <w:t>κόμη και η ίδρυσ</w:t>
      </w:r>
      <w:r w:rsidRPr="00777463">
        <w:rPr>
          <w:rFonts w:eastAsia="Times New Roman" w:cs="Times New Roman"/>
          <w:szCs w:val="24"/>
        </w:rPr>
        <w:t>η νέων παν</w:t>
      </w:r>
      <w:r>
        <w:rPr>
          <w:rFonts w:eastAsia="Times New Roman" w:cs="Times New Roman"/>
          <w:szCs w:val="24"/>
        </w:rPr>
        <w:t>επιστημιακών τμημάτων, δημόσιων π</w:t>
      </w:r>
      <w:r w:rsidRPr="00777463">
        <w:rPr>
          <w:rFonts w:eastAsia="Times New Roman" w:cs="Times New Roman"/>
          <w:szCs w:val="24"/>
        </w:rPr>
        <w:t xml:space="preserve">ροφανώς </w:t>
      </w:r>
      <w:r>
        <w:rPr>
          <w:rFonts w:eastAsia="Times New Roman" w:cs="Times New Roman"/>
          <w:szCs w:val="24"/>
        </w:rPr>
        <w:t xml:space="preserve">αλλά </w:t>
      </w:r>
      <w:r w:rsidRPr="00777463">
        <w:rPr>
          <w:rFonts w:eastAsia="Times New Roman" w:cs="Times New Roman"/>
          <w:szCs w:val="24"/>
        </w:rPr>
        <w:t xml:space="preserve">και ο καθορισμός των γνωστικών </w:t>
      </w:r>
      <w:r>
        <w:rPr>
          <w:rFonts w:eastAsia="Times New Roman" w:cs="Times New Roman"/>
          <w:szCs w:val="24"/>
        </w:rPr>
        <w:t xml:space="preserve">τους </w:t>
      </w:r>
      <w:r w:rsidRPr="00777463">
        <w:rPr>
          <w:rFonts w:eastAsia="Times New Roman" w:cs="Times New Roman"/>
          <w:szCs w:val="24"/>
        </w:rPr>
        <w:t>αντικ</w:t>
      </w:r>
      <w:r>
        <w:rPr>
          <w:rFonts w:eastAsia="Times New Roman" w:cs="Times New Roman"/>
          <w:szCs w:val="24"/>
        </w:rPr>
        <w:t>ειμένων γίνεται με απόφαση του κ</w:t>
      </w:r>
      <w:r w:rsidRPr="00777463">
        <w:rPr>
          <w:rFonts w:eastAsia="Times New Roman" w:cs="Times New Roman"/>
          <w:szCs w:val="24"/>
        </w:rPr>
        <w:t>ράτους</w:t>
      </w:r>
      <w:r>
        <w:rPr>
          <w:rFonts w:eastAsia="Times New Roman" w:cs="Times New Roman"/>
          <w:szCs w:val="24"/>
        </w:rPr>
        <w:t>,</w:t>
      </w:r>
      <w:r w:rsidRPr="00777463">
        <w:rPr>
          <w:rFonts w:eastAsia="Times New Roman" w:cs="Times New Roman"/>
          <w:szCs w:val="24"/>
        </w:rPr>
        <w:t xml:space="preserve"> δηλαδή με γνώμονα το δημόσιο συμφέρον και το κοινωνικό όφελος</w:t>
      </w:r>
      <w:r>
        <w:rPr>
          <w:rFonts w:eastAsia="Times New Roman" w:cs="Times New Roman"/>
          <w:szCs w:val="24"/>
        </w:rPr>
        <w:t>,</w:t>
      </w:r>
      <w:r w:rsidRPr="00777463">
        <w:rPr>
          <w:rFonts w:eastAsia="Times New Roman" w:cs="Times New Roman"/>
          <w:szCs w:val="24"/>
        </w:rPr>
        <w:t xml:space="preserve"> αντίθετα </w:t>
      </w:r>
      <w:r>
        <w:rPr>
          <w:rFonts w:eastAsia="Times New Roman" w:cs="Times New Roman"/>
          <w:szCs w:val="24"/>
        </w:rPr>
        <w:t>σ</w:t>
      </w:r>
      <w:r w:rsidRPr="00777463">
        <w:rPr>
          <w:rFonts w:eastAsia="Times New Roman" w:cs="Times New Roman"/>
          <w:szCs w:val="24"/>
        </w:rPr>
        <w:t xml:space="preserve">τα ιδιωτικά </w:t>
      </w:r>
      <w:r>
        <w:rPr>
          <w:rFonts w:eastAsia="Times New Roman" w:cs="Times New Roman"/>
          <w:szCs w:val="24"/>
        </w:rPr>
        <w:t>ΑΕΙ γνώμονας είναι ή το</w:t>
      </w:r>
      <w:r w:rsidRPr="00777463">
        <w:rPr>
          <w:rFonts w:eastAsia="Times New Roman" w:cs="Times New Roman"/>
          <w:szCs w:val="24"/>
        </w:rPr>
        <w:t xml:space="preserve"> κερδοσκοπι</w:t>
      </w:r>
      <w:r w:rsidRPr="00777463">
        <w:rPr>
          <w:rFonts w:eastAsia="Times New Roman" w:cs="Times New Roman"/>
          <w:szCs w:val="24"/>
        </w:rPr>
        <w:t xml:space="preserve">κό συμφέρον του επιχειρηματία </w:t>
      </w:r>
      <w:r>
        <w:rPr>
          <w:rFonts w:eastAsia="Times New Roman" w:cs="Times New Roman"/>
          <w:szCs w:val="24"/>
        </w:rPr>
        <w:t>ή οι σκοποί του μη κερδοσκοπικού ι</w:t>
      </w:r>
      <w:r w:rsidRPr="00777463">
        <w:rPr>
          <w:rFonts w:eastAsia="Times New Roman" w:cs="Times New Roman"/>
          <w:szCs w:val="24"/>
        </w:rPr>
        <w:t>δρύματος</w:t>
      </w:r>
      <w:r>
        <w:rPr>
          <w:rFonts w:eastAsia="Times New Roman" w:cs="Times New Roman"/>
          <w:szCs w:val="24"/>
        </w:rPr>
        <w:t>, όπως καθορίζονται</w:t>
      </w:r>
      <w:r w:rsidRPr="00777463">
        <w:rPr>
          <w:rFonts w:eastAsia="Times New Roman" w:cs="Times New Roman"/>
          <w:szCs w:val="24"/>
        </w:rPr>
        <w:t xml:space="preserve"> από αυτό το ίδιο</w:t>
      </w:r>
      <w:r>
        <w:rPr>
          <w:rFonts w:eastAsia="Times New Roman" w:cs="Times New Roman"/>
          <w:szCs w:val="24"/>
        </w:rPr>
        <w:t>.</w:t>
      </w:r>
      <w:r w:rsidRPr="00777463">
        <w:rPr>
          <w:rFonts w:eastAsia="Times New Roman" w:cs="Times New Roman"/>
          <w:szCs w:val="24"/>
        </w:rPr>
        <w:t xml:space="preserve"> </w:t>
      </w:r>
    </w:p>
    <w:p w14:paraId="0A5DE5D1"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t>Με άλλα λόγια</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 xml:space="preserve">τα </w:t>
      </w:r>
      <w:r w:rsidRPr="00777463">
        <w:rPr>
          <w:rFonts w:eastAsia="Times New Roman" w:cs="Times New Roman"/>
          <w:szCs w:val="24"/>
        </w:rPr>
        <w:t xml:space="preserve">ιδιωτικά </w:t>
      </w:r>
      <w:r>
        <w:rPr>
          <w:rFonts w:eastAsia="Times New Roman" w:cs="Times New Roman"/>
          <w:szCs w:val="24"/>
        </w:rPr>
        <w:t xml:space="preserve">ΑΕΙ </w:t>
      </w:r>
      <w:r w:rsidRPr="00777463">
        <w:rPr>
          <w:rFonts w:eastAsia="Times New Roman" w:cs="Times New Roman"/>
          <w:szCs w:val="24"/>
        </w:rPr>
        <w:t>είν</w:t>
      </w:r>
      <w:r>
        <w:rPr>
          <w:rFonts w:eastAsia="Times New Roman" w:cs="Times New Roman"/>
          <w:szCs w:val="24"/>
        </w:rPr>
        <w:t>αι εκπαιδευτικά ιδρύματα εκτός δ</w:t>
      </w:r>
      <w:r w:rsidRPr="00777463">
        <w:rPr>
          <w:rFonts w:eastAsia="Times New Roman" w:cs="Times New Roman"/>
          <w:szCs w:val="24"/>
        </w:rPr>
        <w:t xml:space="preserve">ημοκρατίας και μάλιστα </w:t>
      </w:r>
      <w:r>
        <w:rPr>
          <w:rFonts w:eastAsia="Times New Roman" w:cs="Times New Roman"/>
          <w:szCs w:val="24"/>
        </w:rPr>
        <w:t>–</w:t>
      </w:r>
      <w:r w:rsidRPr="00777463">
        <w:rPr>
          <w:rFonts w:eastAsia="Times New Roman" w:cs="Times New Roman"/>
          <w:szCs w:val="24"/>
        </w:rPr>
        <w:t>επιμένω</w:t>
      </w:r>
      <w:r>
        <w:rPr>
          <w:rFonts w:eastAsia="Times New Roman" w:cs="Times New Roman"/>
          <w:szCs w:val="24"/>
        </w:rPr>
        <w:t>-</w:t>
      </w:r>
      <w:r w:rsidRPr="00777463">
        <w:rPr>
          <w:rFonts w:eastAsia="Times New Roman" w:cs="Times New Roman"/>
          <w:szCs w:val="24"/>
        </w:rPr>
        <w:t xml:space="preserve"> είναι κακής ποιότητας</w:t>
      </w:r>
      <w:r>
        <w:rPr>
          <w:rFonts w:eastAsia="Times New Roman" w:cs="Times New Roman"/>
          <w:szCs w:val="24"/>
        </w:rPr>
        <w:t>.</w:t>
      </w:r>
      <w:r w:rsidRPr="00777463">
        <w:rPr>
          <w:rFonts w:eastAsia="Times New Roman" w:cs="Times New Roman"/>
          <w:szCs w:val="24"/>
        </w:rPr>
        <w:t xml:space="preserve"> Και επιτέλους</w:t>
      </w:r>
      <w:r>
        <w:rPr>
          <w:rFonts w:eastAsia="Times New Roman" w:cs="Times New Roman"/>
          <w:szCs w:val="24"/>
        </w:rPr>
        <w:t>, π</w:t>
      </w:r>
      <w:r w:rsidRPr="00777463">
        <w:rPr>
          <w:rFonts w:eastAsia="Times New Roman" w:cs="Times New Roman"/>
          <w:szCs w:val="24"/>
        </w:rPr>
        <w:t xml:space="preserve">είτε </w:t>
      </w:r>
      <w:r>
        <w:rPr>
          <w:rFonts w:eastAsia="Times New Roman" w:cs="Times New Roman"/>
          <w:szCs w:val="24"/>
        </w:rPr>
        <w:t>μα</w:t>
      </w:r>
      <w:r>
        <w:rPr>
          <w:rFonts w:eastAsia="Times New Roman" w:cs="Times New Roman"/>
          <w:szCs w:val="24"/>
        </w:rPr>
        <w:t>ς,</w:t>
      </w:r>
      <w:r w:rsidRPr="00777463">
        <w:rPr>
          <w:rFonts w:eastAsia="Times New Roman" w:cs="Times New Roman"/>
          <w:szCs w:val="24"/>
        </w:rPr>
        <w:t xml:space="preserve"> εσείς της Νέας Δημοκρατίας </w:t>
      </w:r>
      <w:r>
        <w:rPr>
          <w:rFonts w:eastAsia="Times New Roman" w:cs="Times New Roman"/>
          <w:szCs w:val="24"/>
        </w:rPr>
        <w:t xml:space="preserve">ή </w:t>
      </w:r>
      <w:r w:rsidRPr="00777463">
        <w:rPr>
          <w:rFonts w:eastAsia="Times New Roman" w:cs="Times New Roman"/>
          <w:szCs w:val="24"/>
        </w:rPr>
        <w:t>του ΠΑΣΟΚ</w:t>
      </w:r>
      <w:r>
        <w:rPr>
          <w:rFonts w:eastAsia="Times New Roman" w:cs="Times New Roman"/>
          <w:szCs w:val="24"/>
        </w:rPr>
        <w:t>, ένα</w:t>
      </w:r>
      <w:r w:rsidRPr="00777463">
        <w:rPr>
          <w:rFonts w:eastAsia="Times New Roman" w:cs="Times New Roman"/>
          <w:szCs w:val="24"/>
        </w:rPr>
        <w:t xml:space="preserve"> ίδρυμα</w:t>
      </w:r>
      <w:r>
        <w:rPr>
          <w:rFonts w:eastAsia="Times New Roman" w:cs="Times New Roman"/>
          <w:szCs w:val="24"/>
        </w:rPr>
        <w:t>,</w:t>
      </w:r>
      <w:r w:rsidRPr="00777463">
        <w:rPr>
          <w:rFonts w:eastAsia="Times New Roman" w:cs="Times New Roman"/>
          <w:szCs w:val="24"/>
        </w:rPr>
        <w:t xml:space="preserve"> ιδιωτικό </w:t>
      </w:r>
      <w:r>
        <w:rPr>
          <w:rFonts w:eastAsia="Times New Roman" w:cs="Times New Roman"/>
          <w:szCs w:val="24"/>
        </w:rPr>
        <w:t xml:space="preserve">ΑΕΙ </w:t>
      </w:r>
      <w:r w:rsidRPr="00777463">
        <w:rPr>
          <w:rFonts w:eastAsia="Times New Roman" w:cs="Times New Roman"/>
          <w:szCs w:val="24"/>
        </w:rPr>
        <w:t>στην Ευρώπη</w:t>
      </w:r>
      <w:r>
        <w:rPr>
          <w:rFonts w:eastAsia="Times New Roman" w:cs="Times New Roman"/>
          <w:szCs w:val="24"/>
        </w:rPr>
        <w:t>, το οποίο διαπρέπει.</w:t>
      </w:r>
      <w:r w:rsidRPr="00777463">
        <w:rPr>
          <w:rFonts w:eastAsia="Times New Roman" w:cs="Times New Roman"/>
          <w:szCs w:val="24"/>
        </w:rPr>
        <w:t xml:space="preserve"> Πείτε μας ποιο </w:t>
      </w:r>
      <w:r>
        <w:rPr>
          <w:rFonts w:eastAsia="Times New Roman" w:cs="Times New Roman"/>
          <w:szCs w:val="24"/>
        </w:rPr>
        <w:t xml:space="preserve">διαπρέπει. </w:t>
      </w:r>
    </w:p>
    <w:p w14:paraId="0A5DE5D2"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t xml:space="preserve">Είναι άτοπη </w:t>
      </w:r>
      <w:r>
        <w:rPr>
          <w:rFonts w:eastAsia="Times New Roman" w:cs="Times New Roman"/>
          <w:szCs w:val="24"/>
        </w:rPr>
        <w:t xml:space="preserve">η </w:t>
      </w:r>
      <w:r w:rsidRPr="00777463">
        <w:rPr>
          <w:rFonts w:eastAsia="Times New Roman" w:cs="Times New Roman"/>
          <w:szCs w:val="24"/>
        </w:rPr>
        <w:t>σύγκριση με τον ιδιωτικό τομέα της εκπαίδευσης για τις δύο πρώτες βαθμίδες</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Εσείς λ</w:t>
      </w:r>
      <w:r w:rsidRPr="00777463">
        <w:rPr>
          <w:rFonts w:eastAsia="Times New Roman" w:cs="Times New Roman"/>
          <w:szCs w:val="24"/>
        </w:rPr>
        <w:t>έτε</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w:t>
      </w:r>
      <w:r w:rsidRPr="00777463">
        <w:rPr>
          <w:rFonts w:eastAsia="Times New Roman" w:cs="Times New Roman"/>
          <w:szCs w:val="24"/>
        </w:rPr>
        <w:t xml:space="preserve">Αφού </w:t>
      </w:r>
      <w:r>
        <w:rPr>
          <w:rFonts w:eastAsia="Times New Roman" w:cs="Times New Roman"/>
          <w:szCs w:val="24"/>
        </w:rPr>
        <w:t xml:space="preserve">υπάρχουν </w:t>
      </w:r>
      <w:r w:rsidRPr="00777463">
        <w:rPr>
          <w:rFonts w:eastAsia="Times New Roman" w:cs="Times New Roman"/>
          <w:szCs w:val="24"/>
        </w:rPr>
        <w:t xml:space="preserve">στις δύο </w:t>
      </w:r>
      <w:r w:rsidRPr="00777463">
        <w:rPr>
          <w:rFonts w:eastAsia="Times New Roman" w:cs="Times New Roman"/>
          <w:szCs w:val="24"/>
        </w:rPr>
        <w:t>πρώτες βαθμίδες ιδιωτικά σχολεία</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 xml:space="preserve">γιατί </w:t>
      </w:r>
      <w:r w:rsidRPr="00777463">
        <w:rPr>
          <w:rFonts w:eastAsia="Times New Roman" w:cs="Times New Roman"/>
          <w:szCs w:val="24"/>
        </w:rPr>
        <w:t xml:space="preserve">να μην έχουμε </w:t>
      </w:r>
      <w:r>
        <w:rPr>
          <w:rFonts w:eastAsia="Times New Roman" w:cs="Times New Roman"/>
          <w:szCs w:val="24"/>
        </w:rPr>
        <w:t xml:space="preserve">και ΑΕΙ;». Διότι </w:t>
      </w:r>
      <w:r w:rsidRPr="00777463">
        <w:rPr>
          <w:rFonts w:eastAsia="Times New Roman" w:cs="Times New Roman"/>
          <w:szCs w:val="24"/>
        </w:rPr>
        <w:t xml:space="preserve">στις πρώτες </w:t>
      </w:r>
      <w:r>
        <w:rPr>
          <w:rFonts w:eastAsia="Times New Roman" w:cs="Times New Roman"/>
          <w:szCs w:val="24"/>
        </w:rPr>
        <w:t xml:space="preserve">δύο </w:t>
      </w:r>
      <w:r w:rsidRPr="00777463">
        <w:rPr>
          <w:rFonts w:eastAsia="Times New Roman" w:cs="Times New Roman"/>
          <w:szCs w:val="24"/>
        </w:rPr>
        <w:t xml:space="preserve">βαθμίδες </w:t>
      </w:r>
      <w:r>
        <w:rPr>
          <w:rFonts w:eastAsia="Times New Roman" w:cs="Times New Roman"/>
          <w:szCs w:val="24"/>
        </w:rPr>
        <w:t xml:space="preserve">της </w:t>
      </w:r>
      <w:r w:rsidRPr="00777463">
        <w:rPr>
          <w:rFonts w:eastAsia="Times New Roman" w:cs="Times New Roman"/>
          <w:szCs w:val="24"/>
        </w:rPr>
        <w:t xml:space="preserve">εκπαίδευσης το σχολικό πρόγραμμα </w:t>
      </w:r>
      <w:r>
        <w:rPr>
          <w:rFonts w:eastAsia="Times New Roman" w:cs="Times New Roman"/>
          <w:szCs w:val="24"/>
        </w:rPr>
        <w:t xml:space="preserve">και η διδακτέα ύλη </w:t>
      </w:r>
      <w:r w:rsidRPr="00777463">
        <w:rPr>
          <w:rFonts w:eastAsia="Times New Roman" w:cs="Times New Roman"/>
          <w:szCs w:val="24"/>
        </w:rPr>
        <w:t xml:space="preserve">καθορίζονται από </w:t>
      </w:r>
      <w:r w:rsidRPr="00777463">
        <w:rPr>
          <w:rFonts w:eastAsia="Times New Roman" w:cs="Times New Roman"/>
          <w:szCs w:val="24"/>
        </w:rPr>
        <w:lastRenderedPageBreak/>
        <w:t>το κράτος</w:t>
      </w:r>
      <w:r>
        <w:rPr>
          <w:rFonts w:eastAsia="Times New Roman" w:cs="Times New Roman"/>
          <w:szCs w:val="24"/>
        </w:rPr>
        <w:t xml:space="preserve">. Αυτό </w:t>
      </w:r>
      <w:r w:rsidRPr="00777463">
        <w:rPr>
          <w:rFonts w:eastAsia="Times New Roman" w:cs="Times New Roman"/>
          <w:szCs w:val="24"/>
        </w:rPr>
        <w:t xml:space="preserve">δεν μπορεί να γίνει </w:t>
      </w:r>
      <w:r>
        <w:rPr>
          <w:rFonts w:eastAsia="Times New Roman" w:cs="Times New Roman"/>
          <w:szCs w:val="24"/>
        </w:rPr>
        <w:t xml:space="preserve">στα ΑΕΙ, </w:t>
      </w:r>
      <w:r w:rsidRPr="00777463">
        <w:rPr>
          <w:rFonts w:eastAsia="Times New Roman" w:cs="Times New Roman"/>
          <w:szCs w:val="24"/>
        </w:rPr>
        <w:t>επειδή εκεί παράγεται πρωτογενώς η γνώση</w:t>
      </w:r>
      <w:r>
        <w:rPr>
          <w:rFonts w:eastAsia="Times New Roman" w:cs="Times New Roman"/>
          <w:szCs w:val="24"/>
        </w:rPr>
        <w:t>.</w:t>
      </w:r>
      <w:r w:rsidRPr="00777463">
        <w:rPr>
          <w:rFonts w:eastAsia="Times New Roman" w:cs="Times New Roman"/>
          <w:szCs w:val="24"/>
        </w:rPr>
        <w:t xml:space="preserve"> </w:t>
      </w:r>
      <w:r w:rsidRPr="00777463">
        <w:rPr>
          <w:rFonts w:eastAsia="Times New Roman" w:cs="Times New Roman"/>
          <w:szCs w:val="24"/>
        </w:rPr>
        <w:t xml:space="preserve">Και αυτή </w:t>
      </w:r>
      <w:r>
        <w:rPr>
          <w:rFonts w:eastAsia="Times New Roman" w:cs="Times New Roman"/>
          <w:szCs w:val="24"/>
        </w:rPr>
        <w:t xml:space="preserve">η </w:t>
      </w:r>
      <w:r w:rsidRPr="00777463">
        <w:rPr>
          <w:rFonts w:eastAsia="Times New Roman" w:cs="Times New Roman"/>
          <w:szCs w:val="24"/>
        </w:rPr>
        <w:t>παραγωγή</w:t>
      </w:r>
      <w:r>
        <w:rPr>
          <w:rFonts w:eastAsia="Times New Roman" w:cs="Times New Roman"/>
          <w:szCs w:val="24"/>
        </w:rPr>
        <w:t xml:space="preserve"> γνώσης</w:t>
      </w:r>
      <w:r w:rsidRPr="00777463">
        <w:rPr>
          <w:rFonts w:eastAsia="Times New Roman" w:cs="Times New Roman"/>
          <w:szCs w:val="24"/>
        </w:rPr>
        <w:t xml:space="preserve"> δεν επιδέχεται τέτοιου είδους παρεμβάσεις</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α</w:t>
      </w:r>
      <w:r w:rsidRPr="00777463">
        <w:rPr>
          <w:rFonts w:eastAsia="Times New Roman" w:cs="Times New Roman"/>
          <w:szCs w:val="24"/>
        </w:rPr>
        <w:t>λλιώς η ίδια η παραγωγή της γνώσης ακυρώνεται</w:t>
      </w:r>
      <w:r>
        <w:rPr>
          <w:rFonts w:eastAsia="Times New Roman" w:cs="Times New Roman"/>
          <w:szCs w:val="24"/>
        </w:rPr>
        <w:t>.</w:t>
      </w:r>
    </w:p>
    <w:p w14:paraId="0A5DE5D3"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t xml:space="preserve">Η </w:t>
      </w:r>
      <w:r>
        <w:rPr>
          <w:rFonts w:eastAsia="Times New Roman" w:cs="Times New Roman"/>
          <w:szCs w:val="24"/>
        </w:rPr>
        <w:t>πανεπιστημιακή παιδεία, α</w:t>
      </w:r>
      <w:r w:rsidRPr="00777463">
        <w:rPr>
          <w:rFonts w:eastAsia="Times New Roman" w:cs="Times New Roman"/>
          <w:szCs w:val="24"/>
        </w:rPr>
        <w:t xml:space="preserve">γαπητοί συνάδελφοι </w:t>
      </w:r>
      <w:r>
        <w:rPr>
          <w:rFonts w:eastAsia="Times New Roman" w:cs="Times New Roman"/>
          <w:szCs w:val="24"/>
        </w:rPr>
        <w:t>-</w:t>
      </w:r>
      <w:r w:rsidRPr="00777463">
        <w:rPr>
          <w:rFonts w:eastAsia="Times New Roman" w:cs="Times New Roman"/>
          <w:szCs w:val="24"/>
        </w:rPr>
        <w:t>και το ξέρετε</w:t>
      </w:r>
      <w:r>
        <w:rPr>
          <w:rFonts w:eastAsia="Times New Roman" w:cs="Times New Roman"/>
          <w:szCs w:val="24"/>
        </w:rPr>
        <w:t>-</w:t>
      </w:r>
      <w:r w:rsidRPr="00777463">
        <w:rPr>
          <w:rFonts w:eastAsia="Times New Roman" w:cs="Times New Roman"/>
          <w:szCs w:val="24"/>
        </w:rPr>
        <w:t xml:space="preserve"> είναι πολύ ακριβή</w:t>
      </w:r>
      <w:r>
        <w:rPr>
          <w:rFonts w:eastAsia="Times New Roman" w:cs="Times New Roman"/>
          <w:szCs w:val="24"/>
        </w:rPr>
        <w:t>.</w:t>
      </w:r>
      <w:r w:rsidRPr="00777463">
        <w:rPr>
          <w:rFonts w:eastAsia="Times New Roman" w:cs="Times New Roman"/>
          <w:szCs w:val="24"/>
        </w:rPr>
        <w:t xml:space="preserve"> Ακόμη και αν έμπαιναν </w:t>
      </w:r>
      <w:r>
        <w:rPr>
          <w:rFonts w:eastAsia="Times New Roman" w:cs="Times New Roman"/>
          <w:szCs w:val="24"/>
        </w:rPr>
        <w:t>δίδακτρα στα ΑΕΙ -</w:t>
      </w:r>
      <w:r w:rsidRPr="00777463">
        <w:rPr>
          <w:rFonts w:eastAsia="Times New Roman" w:cs="Times New Roman"/>
          <w:szCs w:val="24"/>
        </w:rPr>
        <w:t xml:space="preserve">που αυτή είναι η </w:t>
      </w:r>
      <w:r>
        <w:rPr>
          <w:rFonts w:eastAsia="Times New Roman" w:cs="Times New Roman"/>
          <w:szCs w:val="24"/>
        </w:rPr>
        <w:t xml:space="preserve">άλλη κρυφή </w:t>
      </w:r>
      <w:r w:rsidRPr="00777463">
        <w:rPr>
          <w:rFonts w:eastAsia="Times New Roman" w:cs="Times New Roman"/>
          <w:szCs w:val="24"/>
        </w:rPr>
        <w:t xml:space="preserve">επιδίωξη </w:t>
      </w:r>
      <w:r>
        <w:rPr>
          <w:rFonts w:eastAsia="Times New Roman" w:cs="Times New Roman"/>
          <w:szCs w:val="24"/>
        </w:rPr>
        <w:t>της Νέας Δημοκρατίας, που δ</w:t>
      </w:r>
      <w:r w:rsidRPr="00777463">
        <w:rPr>
          <w:rFonts w:eastAsia="Times New Roman" w:cs="Times New Roman"/>
          <w:szCs w:val="24"/>
        </w:rPr>
        <w:t xml:space="preserve">εν </w:t>
      </w:r>
      <w:r>
        <w:rPr>
          <w:rFonts w:eastAsia="Times New Roman" w:cs="Times New Roman"/>
          <w:szCs w:val="24"/>
        </w:rPr>
        <w:t xml:space="preserve">το </w:t>
      </w:r>
      <w:r w:rsidRPr="00777463">
        <w:rPr>
          <w:rFonts w:eastAsia="Times New Roman" w:cs="Times New Roman"/>
          <w:szCs w:val="24"/>
        </w:rPr>
        <w:t>λέει</w:t>
      </w:r>
      <w:r>
        <w:rPr>
          <w:rFonts w:eastAsia="Times New Roman" w:cs="Times New Roman"/>
          <w:szCs w:val="24"/>
        </w:rPr>
        <w:t>,</w:t>
      </w:r>
      <w:r w:rsidRPr="00777463">
        <w:rPr>
          <w:rFonts w:eastAsia="Times New Roman" w:cs="Times New Roman"/>
          <w:szCs w:val="24"/>
        </w:rPr>
        <w:t xml:space="preserve"> αλλά αυτό είναι το πρόβλημα</w:t>
      </w:r>
      <w:r>
        <w:rPr>
          <w:rFonts w:eastAsia="Times New Roman" w:cs="Times New Roman"/>
          <w:szCs w:val="24"/>
        </w:rPr>
        <w:t>-</w:t>
      </w:r>
      <w:r w:rsidRPr="00777463">
        <w:rPr>
          <w:rFonts w:eastAsia="Times New Roman" w:cs="Times New Roman"/>
          <w:szCs w:val="24"/>
        </w:rPr>
        <w:t xml:space="preserve"> τα έσοδα δεν θα μπορούσαν να καλύψουν τις δαπάνες</w:t>
      </w:r>
      <w:r>
        <w:rPr>
          <w:rFonts w:eastAsia="Times New Roman" w:cs="Times New Roman"/>
          <w:szCs w:val="24"/>
        </w:rPr>
        <w:t>.</w:t>
      </w:r>
    </w:p>
    <w:p w14:paraId="0A5DE5D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Αναπληρώτριας Υπουργού)</w:t>
      </w:r>
    </w:p>
    <w:p w14:paraId="0A5DE5D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Τελειώνω σε λίγο, κ</w:t>
      </w:r>
      <w:r>
        <w:rPr>
          <w:rFonts w:eastAsia="Times New Roman" w:cs="Times New Roman"/>
          <w:szCs w:val="24"/>
        </w:rPr>
        <w:t xml:space="preserve">ύριε Πρόεδρε.  </w:t>
      </w:r>
    </w:p>
    <w:p w14:paraId="0A5DE5D6" w14:textId="77777777" w:rsidR="00415E13" w:rsidRDefault="00E650A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Είτε κερδοσκοπικά είναι </w:t>
      </w:r>
      <w:r w:rsidRPr="00777463">
        <w:rPr>
          <w:rFonts w:eastAsia="Times New Roman" w:cs="Times New Roman"/>
          <w:szCs w:val="24"/>
        </w:rPr>
        <w:t>τα ιδιωτικά</w:t>
      </w:r>
      <w:r>
        <w:rPr>
          <w:rFonts w:eastAsia="Times New Roman" w:cs="Times New Roman"/>
          <w:szCs w:val="24"/>
        </w:rPr>
        <w:t xml:space="preserve"> ΑΕΙ είτε </w:t>
      </w:r>
      <w:r w:rsidRPr="00777463">
        <w:rPr>
          <w:rFonts w:eastAsia="Times New Roman" w:cs="Times New Roman"/>
          <w:szCs w:val="24"/>
        </w:rPr>
        <w:t>μη κερδοσκοπικά</w:t>
      </w:r>
      <w:r>
        <w:rPr>
          <w:rFonts w:eastAsia="Times New Roman" w:cs="Times New Roman"/>
          <w:szCs w:val="24"/>
        </w:rPr>
        <w:t>,</w:t>
      </w:r>
      <w:r w:rsidRPr="00777463">
        <w:rPr>
          <w:rFonts w:eastAsia="Times New Roman" w:cs="Times New Roman"/>
          <w:szCs w:val="24"/>
        </w:rPr>
        <w:t xml:space="preserve"> θα απευθύνονται σε πλούσιους</w:t>
      </w:r>
      <w:r>
        <w:rPr>
          <w:rFonts w:eastAsia="Times New Roman" w:cs="Times New Roman"/>
          <w:szCs w:val="24"/>
        </w:rPr>
        <w:t>.</w:t>
      </w:r>
      <w:r w:rsidRPr="00777463">
        <w:rPr>
          <w:rFonts w:eastAsia="Times New Roman" w:cs="Times New Roman"/>
          <w:szCs w:val="24"/>
        </w:rPr>
        <w:t xml:space="preserve"> Τα κερδοσκοπικά</w:t>
      </w:r>
      <w:r>
        <w:rPr>
          <w:rFonts w:eastAsia="Times New Roman" w:cs="Times New Roman"/>
          <w:szCs w:val="24"/>
        </w:rPr>
        <w:t>,</w:t>
      </w:r>
      <w:r w:rsidRPr="00777463">
        <w:rPr>
          <w:rFonts w:eastAsia="Times New Roman" w:cs="Times New Roman"/>
          <w:szCs w:val="24"/>
        </w:rPr>
        <w:t xml:space="preserve"> φυσικά</w:t>
      </w:r>
      <w:r>
        <w:rPr>
          <w:rFonts w:eastAsia="Times New Roman" w:cs="Times New Roman"/>
          <w:szCs w:val="24"/>
        </w:rPr>
        <w:t>, θα απευθύνονται</w:t>
      </w:r>
      <w:r w:rsidRPr="00777463">
        <w:rPr>
          <w:rFonts w:eastAsia="Times New Roman" w:cs="Times New Roman"/>
          <w:szCs w:val="24"/>
        </w:rPr>
        <w:t xml:space="preserve"> σε </w:t>
      </w:r>
      <w:r>
        <w:rPr>
          <w:rFonts w:eastAsia="Times New Roman" w:cs="Times New Roman"/>
          <w:szCs w:val="24"/>
        </w:rPr>
        <w:t>πάμπλουτους ή</w:t>
      </w:r>
      <w:r w:rsidRPr="00777463">
        <w:rPr>
          <w:rFonts w:eastAsia="Times New Roman" w:cs="Times New Roman"/>
          <w:szCs w:val="24"/>
        </w:rPr>
        <w:t xml:space="preserve"> θα πρέπει ένα μεγάλο μέρος να </w:t>
      </w:r>
      <w:r>
        <w:rPr>
          <w:rFonts w:eastAsia="Times New Roman" w:cs="Times New Roman"/>
          <w:szCs w:val="24"/>
        </w:rPr>
        <w:t xml:space="preserve">χρηματοδοτείται </w:t>
      </w:r>
      <w:r w:rsidRPr="00777463">
        <w:rPr>
          <w:rFonts w:eastAsia="Times New Roman" w:cs="Times New Roman"/>
          <w:szCs w:val="24"/>
        </w:rPr>
        <w:t>από το κράτος</w:t>
      </w:r>
      <w:r>
        <w:rPr>
          <w:rFonts w:eastAsia="Times New Roman" w:cs="Times New Roman"/>
          <w:szCs w:val="24"/>
        </w:rPr>
        <w:t>.</w:t>
      </w:r>
      <w:r w:rsidRPr="00777463">
        <w:rPr>
          <w:rFonts w:eastAsia="Times New Roman" w:cs="Times New Roman"/>
          <w:szCs w:val="24"/>
        </w:rPr>
        <w:t xml:space="preserve"> Και </w:t>
      </w:r>
      <w:r>
        <w:rPr>
          <w:rFonts w:eastAsia="Times New Roman" w:cs="Times New Roman"/>
          <w:szCs w:val="24"/>
        </w:rPr>
        <w:t>α</w:t>
      </w:r>
      <w:r w:rsidRPr="00777463">
        <w:rPr>
          <w:rFonts w:eastAsia="Times New Roman" w:cs="Times New Roman"/>
          <w:szCs w:val="24"/>
        </w:rPr>
        <w:t>κούστε</w:t>
      </w:r>
      <w:r>
        <w:rPr>
          <w:rFonts w:eastAsia="Times New Roman" w:cs="Times New Roman"/>
          <w:szCs w:val="24"/>
        </w:rPr>
        <w:t>! Α</w:t>
      </w:r>
      <w:r w:rsidRPr="00777463">
        <w:rPr>
          <w:rFonts w:eastAsia="Times New Roman" w:cs="Times New Roman"/>
          <w:szCs w:val="24"/>
        </w:rPr>
        <w:t xml:space="preserve">υτός </w:t>
      </w:r>
      <w:r w:rsidRPr="00777463">
        <w:rPr>
          <w:rFonts w:eastAsia="Times New Roman" w:cs="Times New Roman"/>
          <w:szCs w:val="24"/>
        </w:rPr>
        <w:lastRenderedPageBreak/>
        <w:t xml:space="preserve">είναι ο </w:t>
      </w:r>
      <w:r w:rsidRPr="00777463">
        <w:rPr>
          <w:rFonts w:eastAsia="Times New Roman" w:cs="Times New Roman"/>
          <w:szCs w:val="24"/>
        </w:rPr>
        <w:t>στόχος</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 xml:space="preserve">ο ισχνός </w:t>
      </w:r>
      <w:r w:rsidRPr="00777463">
        <w:rPr>
          <w:rFonts w:eastAsia="Times New Roman" w:cs="Times New Roman"/>
          <w:szCs w:val="24"/>
        </w:rPr>
        <w:t>προϋπολογισμός για την ανώτατη εκπαίδευση</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 xml:space="preserve">ο ισχνός </w:t>
      </w:r>
      <w:r w:rsidRPr="00777463">
        <w:rPr>
          <w:rFonts w:eastAsia="Times New Roman" w:cs="Times New Roman"/>
          <w:szCs w:val="24"/>
        </w:rPr>
        <w:t>κορβανάς να μοιραστεί</w:t>
      </w:r>
      <w:r>
        <w:rPr>
          <w:rFonts w:eastAsia="Times New Roman" w:cs="Times New Roman"/>
          <w:szCs w:val="24"/>
        </w:rPr>
        <w:t>,</w:t>
      </w:r>
      <w:r w:rsidRPr="00777463">
        <w:rPr>
          <w:rFonts w:eastAsia="Times New Roman" w:cs="Times New Roman"/>
          <w:szCs w:val="24"/>
        </w:rPr>
        <w:t xml:space="preserve"> να </w:t>
      </w:r>
      <w:r>
        <w:rPr>
          <w:rFonts w:eastAsia="Times New Roman" w:cs="Times New Roman"/>
          <w:szCs w:val="24"/>
        </w:rPr>
        <w:t xml:space="preserve">διασπαθιστεί </w:t>
      </w:r>
      <w:r w:rsidRPr="00777463">
        <w:rPr>
          <w:rFonts w:eastAsia="Times New Roman" w:cs="Times New Roman"/>
          <w:szCs w:val="24"/>
        </w:rPr>
        <w:t>και στα ιδιωτικά ιδρύματα</w:t>
      </w:r>
      <w:r>
        <w:rPr>
          <w:rFonts w:eastAsia="Times New Roman" w:cs="Times New Roman"/>
          <w:szCs w:val="24"/>
        </w:rPr>
        <w:t>.</w:t>
      </w:r>
    </w:p>
    <w:p w14:paraId="0A5DE5D7"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t xml:space="preserve">Έχω εμπειρία </w:t>
      </w:r>
      <w:r>
        <w:rPr>
          <w:rFonts w:eastAsia="Times New Roman" w:cs="Times New Roman"/>
          <w:szCs w:val="24"/>
        </w:rPr>
        <w:t>-</w:t>
      </w:r>
      <w:r w:rsidRPr="00777463">
        <w:rPr>
          <w:rFonts w:eastAsia="Times New Roman" w:cs="Times New Roman"/>
          <w:szCs w:val="24"/>
        </w:rPr>
        <w:t xml:space="preserve">και το ξέρετε όλοι </w:t>
      </w:r>
      <w:r>
        <w:rPr>
          <w:rFonts w:eastAsia="Times New Roman" w:cs="Times New Roman"/>
          <w:szCs w:val="24"/>
        </w:rPr>
        <w:t>σας-</w:t>
      </w:r>
      <w:r w:rsidRPr="00777463">
        <w:rPr>
          <w:rFonts w:eastAsia="Times New Roman" w:cs="Times New Roman"/>
          <w:szCs w:val="24"/>
        </w:rPr>
        <w:t xml:space="preserve"> από άλλους τομείς</w:t>
      </w:r>
      <w:r>
        <w:rPr>
          <w:rFonts w:eastAsia="Times New Roman" w:cs="Times New Roman"/>
          <w:szCs w:val="24"/>
        </w:rPr>
        <w:t>,</w:t>
      </w:r>
      <w:r w:rsidRPr="00777463">
        <w:rPr>
          <w:rFonts w:eastAsia="Times New Roman" w:cs="Times New Roman"/>
          <w:szCs w:val="24"/>
        </w:rPr>
        <w:t xml:space="preserve"> από ιδρύματα μη κερδοσκοπικού σκοπού</w:t>
      </w:r>
      <w:r>
        <w:rPr>
          <w:rFonts w:eastAsia="Times New Roman" w:cs="Times New Roman"/>
          <w:szCs w:val="24"/>
        </w:rPr>
        <w:t xml:space="preserve">, </w:t>
      </w:r>
      <w:r w:rsidRPr="00777463">
        <w:rPr>
          <w:rFonts w:eastAsia="Times New Roman" w:cs="Times New Roman"/>
          <w:szCs w:val="24"/>
        </w:rPr>
        <w:t>συγκεκριμένα</w:t>
      </w:r>
      <w:r>
        <w:rPr>
          <w:rFonts w:eastAsia="Times New Roman" w:cs="Times New Roman"/>
          <w:szCs w:val="24"/>
        </w:rPr>
        <w:t xml:space="preserve"> στην π</w:t>
      </w:r>
      <w:r w:rsidRPr="00777463">
        <w:rPr>
          <w:rFonts w:eastAsia="Times New Roman" w:cs="Times New Roman"/>
          <w:szCs w:val="24"/>
        </w:rPr>
        <w:t>ρόνοια</w:t>
      </w:r>
      <w:r>
        <w:rPr>
          <w:rFonts w:eastAsia="Times New Roman" w:cs="Times New Roman"/>
          <w:szCs w:val="24"/>
        </w:rPr>
        <w:t>.</w:t>
      </w:r>
      <w:r>
        <w:rPr>
          <w:rFonts w:eastAsia="Times New Roman" w:cs="Times New Roman"/>
          <w:szCs w:val="24"/>
        </w:rPr>
        <w:t xml:space="preserve"> Εκεί, λοιπόν,</w:t>
      </w:r>
      <w:r w:rsidRPr="00777463">
        <w:rPr>
          <w:rFonts w:eastAsia="Times New Roman" w:cs="Times New Roman"/>
          <w:szCs w:val="24"/>
        </w:rPr>
        <w:t xml:space="preserve"> ιδιωτικά ιδρύματα</w:t>
      </w:r>
      <w:r>
        <w:rPr>
          <w:rFonts w:eastAsia="Times New Roman" w:cs="Times New Roman"/>
          <w:szCs w:val="24"/>
        </w:rPr>
        <w:t>,</w:t>
      </w:r>
      <w:r w:rsidRPr="00777463">
        <w:rPr>
          <w:rFonts w:eastAsia="Times New Roman" w:cs="Times New Roman"/>
          <w:szCs w:val="24"/>
        </w:rPr>
        <w:t xml:space="preserve"> κοινωφελή</w:t>
      </w:r>
      <w:r>
        <w:rPr>
          <w:rFonts w:eastAsia="Times New Roman" w:cs="Times New Roman"/>
          <w:szCs w:val="24"/>
        </w:rPr>
        <w:t>,</w:t>
      </w:r>
      <w:r w:rsidRPr="00777463">
        <w:rPr>
          <w:rFonts w:eastAsia="Times New Roman" w:cs="Times New Roman"/>
          <w:szCs w:val="24"/>
        </w:rPr>
        <w:t xml:space="preserve"> μη κερδοσκοπικού σκοπού δεν τα βγάζουν πέρα χωρίς την κρατική επιχορήγηση</w:t>
      </w:r>
      <w:r>
        <w:rPr>
          <w:rFonts w:eastAsia="Times New Roman" w:cs="Times New Roman"/>
          <w:szCs w:val="24"/>
        </w:rPr>
        <w:t>.</w:t>
      </w:r>
      <w:r w:rsidRPr="00777463">
        <w:rPr>
          <w:rFonts w:eastAsia="Times New Roman" w:cs="Times New Roman"/>
          <w:szCs w:val="24"/>
        </w:rPr>
        <w:t xml:space="preserve"> Και </w:t>
      </w:r>
      <w:r>
        <w:rPr>
          <w:rFonts w:eastAsia="Times New Roman" w:cs="Times New Roman"/>
          <w:szCs w:val="24"/>
        </w:rPr>
        <w:t xml:space="preserve">αυτό </w:t>
      </w:r>
      <w:r w:rsidRPr="00777463">
        <w:rPr>
          <w:rFonts w:eastAsia="Times New Roman" w:cs="Times New Roman"/>
          <w:szCs w:val="24"/>
        </w:rPr>
        <w:t>το ξέρετε πολύ καλά</w:t>
      </w:r>
      <w:r>
        <w:rPr>
          <w:rFonts w:eastAsia="Times New Roman" w:cs="Times New Roman"/>
          <w:szCs w:val="24"/>
        </w:rPr>
        <w:t>.</w:t>
      </w:r>
      <w:r w:rsidRPr="00777463">
        <w:rPr>
          <w:rFonts w:eastAsia="Times New Roman" w:cs="Times New Roman"/>
          <w:szCs w:val="24"/>
        </w:rPr>
        <w:t xml:space="preserve"> Όλα αυτά</w:t>
      </w:r>
      <w:r>
        <w:rPr>
          <w:rFonts w:eastAsia="Times New Roman" w:cs="Times New Roman"/>
          <w:szCs w:val="24"/>
        </w:rPr>
        <w:t xml:space="preserve"> τα</w:t>
      </w:r>
      <w:r w:rsidRPr="00777463">
        <w:rPr>
          <w:rFonts w:eastAsia="Times New Roman" w:cs="Times New Roman"/>
          <w:szCs w:val="24"/>
        </w:rPr>
        <w:t xml:space="preserve"> </w:t>
      </w:r>
      <w:r>
        <w:rPr>
          <w:rFonts w:eastAsia="Times New Roman" w:cs="Times New Roman"/>
          <w:szCs w:val="24"/>
        </w:rPr>
        <w:t xml:space="preserve">νομικά πρόσωπα ιδιωτικού δικαίου μη </w:t>
      </w:r>
      <w:r w:rsidRPr="00777463">
        <w:rPr>
          <w:rFonts w:eastAsia="Times New Roman" w:cs="Times New Roman"/>
          <w:szCs w:val="24"/>
        </w:rPr>
        <w:t xml:space="preserve">κερδοσκοπικού σκοπού χρηματοδοτούνται από </w:t>
      </w:r>
      <w:r>
        <w:rPr>
          <w:rFonts w:eastAsia="Times New Roman" w:cs="Times New Roman"/>
          <w:szCs w:val="24"/>
        </w:rPr>
        <w:t xml:space="preserve">τρεις </w:t>
      </w:r>
      <w:r w:rsidRPr="00777463">
        <w:rPr>
          <w:rFonts w:eastAsia="Times New Roman" w:cs="Times New Roman"/>
          <w:szCs w:val="24"/>
        </w:rPr>
        <w:t>τσέπες του</w:t>
      </w:r>
      <w:r w:rsidRPr="00777463">
        <w:rPr>
          <w:rFonts w:eastAsia="Times New Roman" w:cs="Times New Roman"/>
          <w:szCs w:val="24"/>
        </w:rPr>
        <w:t xml:space="preserve"> </w:t>
      </w:r>
      <w:r>
        <w:rPr>
          <w:rFonts w:eastAsia="Times New Roman" w:cs="Times New Roman"/>
          <w:szCs w:val="24"/>
        </w:rPr>
        <w:t>κ</w:t>
      </w:r>
      <w:r w:rsidRPr="00777463">
        <w:rPr>
          <w:rFonts w:eastAsia="Times New Roman" w:cs="Times New Roman"/>
          <w:szCs w:val="24"/>
        </w:rPr>
        <w:t>ράτους</w:t>
      </w:r>
      <w:r>
        <w:rPr>
          <w:rFonts w:eastAsia="Times New Roman" w:cs="Times New Roman"/>
          <w:szCs w:val="24"/>
        </w:rPr>
        <w:t>:</w:t>
      </w:r>
      <w:r w:rsidRPr="00777463">
        <w:rPr>
          <w:rFonts w:eastAsia="Times New Roman" w:cs="Times New Roman"/>
          <w:szCs w:val="24"/>
        </w:rPr>
        <w:t xml:space="preserve"> από τον ΕΟΠΥΥ</w:t>
      </w:r>
      <w:r>
        <w:rPr>
          <w:rFonts w:eastAsia="Times New Roman" w:cs="Times New Roman"/>
          <w:szCs w:val="24"/>
        </w:rPr>
        <w:t xml:space="preserve">, </w:t>
      </w:r>
      <w:r w:rsidRPr="00777463">
        <w:rPr>
          <w:rFonts w:eastAsia="Times New Roman" w:cs="Times New Roman"/>
          <w:szCs w:val="24"/>
        </w:rPr>
        <w:t xml:space="preserve">το Υπουργείο </w:t>
      </w:r>
      <w:r>
        <w:rPr>
          <w:rFonts w:eastAsia="Times New Roman" w:cs="Times New Roman"/>
          <w:szCs w:val="24"/>
        </w:rPr>
        <w:t xml:space="preserve">κ.ο.κ.. </w:t>
      </w:r>
      <w:r w:rsidRPr="00777463">
        <w:rPr>
          <w:rFonts w:eastAsia="Times New Roman" w:cs="Times New Roman"/>
          <w:szCs w:val="24"/>
        </w:rPr>
        <w:t>Όταν δεν χρηματοδοτούνται</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 xml:space="preserve">παθαίνουν ό,τι έπαθε </w:t>
      </w:r>
      <w:r w:rsidRPr="00777463">
        <w:rPr>
          <w:rFonts w:eastAsia="Times New Roman" w:cs="Times New Roman"/>
          <w:szCs w:val="24"/>
        </w:rPr>
        <w:t>το Γηροκομείο Αθηνών</w:t>
      </w:r>
      <w:r>
        <w:rPr>
          <w:rFonts w:eastAsia="Times New Roman" w:cs="Times New Roman"/>
          <w:szCs w:val="24"/>
        </w:rPr>
        <w:t>.</w:t>
      </w:r>
      <w:r w:rsidRPr="00777463">
        <w:rPr>
          <w:rFonts w:eastAsia="Times New Roman" w:cs="Times New Roman"/>
          <w:szCs w:val="24"/>
        </w:rPr>
        <w:t xml:space="preserve"> </w:t>
      </w:r>
    </w:p>
    <w:p w14:paraId="0A5DE5D8" w14:textId="77777777" w:rsidR="00415E13" w:rsidRDefault="00E650A0">
      <w:pPr>
        <w:tabs>
          <w:tab w:val="left" w:pos="6168"/>
        </w:tabs>
        <w:spacing w:line="600" w:lineRule="auto"/>
        <w:ind w:firstLine="720"/>
        <w:jc w:val="both"/>
        <w:rPr>
          <w:rFonts w:eastAsia="Times New Roman" w:cs="Times New Roman"/>
          <w:szCs w:val="24"/>
        </w:rPr>
      </w:pPr>
      <w:r>
        <w:rPr>
          <w:rFonts w:eastAsia="Times New Roman" w:cs="Times New Roman"/>
          <w:szCs w:val="24"/>
        </w:rPr>
        <w:t>Αυτό, λοιπόν, που προτείνουν οι θιασώτες</w:t>
      </w:r>
      <w:r w:rsidRPr="00777463">
        <w:rPr>
          <w:rFonts w:eastAsia="Times New Roman" w:cs="Times New Roman"/>
          <w:szCs w:val="24"/>
        </w:rPr>
        <w:t xml:space="preserve"> των ιδιωτικών </w:t>
      </w:r>
      <w:r>
        <w:rPr>
          <w:rFonts w:eastAsia="Times New Roman" w:cs="Times New Roman"/>
          <w:szCs w:val="24"/>
        </w:rPr>
        <w:t xml:space="preserve">ΑΕΙ </w:t>
      </w:r>
      <w:r w:rsidRPr="00777463">
        <w:rPr>
          <w:rFonts w:eastAsia="Times New Roman" w:cs="Times New Roman"/>
          <w:szCs w:val="24"/>
        </w:rPr>
        <w:t>είναι κρατικοδίαιτα ιδρύματα χωρίς την ελευθερία των δημόσιων</w:t>
      </w:r>
      <w:r>
        <w:rPr>
          <w:rFonts w:eastAsia="Times New Roman" w:cs="Times New Roman"/>
          <w:szCs w:val="24"/>
        </w:rPr>
        <w:t xml:space="preserve"> ΑΕΙ για να ικανοπο</w:t>
      </w:r>
      <w:r>
        <w:rPr>
          <w:rFonts w:eastAsia="Times New Roman" w:cs="Times New Roman"/>
          <w:szCs w:val="24"/>
        </w:rPr>
        <w:t xml:space="preserve">ιηθούν κερδοσκοπικά ή </w:t>
      </w:r>
      <w:r w:rsidRPr="00777463">
        <w:rPr>
          <w:rFonts w:eastAsia="Times New Roman" w:cs="Times New Roman"/>
          <w:szCs w:val="24"/>
        </w:rPr>
        <w:t>εξουσιαστικά συμφέροντα χωρίς ορατό εκπαιδευτικό έλεγχο</w:t>
      </w:r>
      <w:r>
        <w:rPr>
          <w:rFonts w:eastAsia="Times New Roman" w:cs="Times New Roman"/>
          <w:szCs w:val="24"/>
        </w:rPr>
        <w:t>.</w:t>
      </w:r>
    </w:p>
    <w:p w14:paraId="0A5DE5D9"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lastRenderedPageBreak/>
        <w:t>Συχνά ρωτάτε</w:t>
      </w:r>
      <w:r>
        <w:rPr>
          <w:rFonts w:eastAsia="Times New Roman" w:cs="Times New Roman"/>
          <w:szCs w:val="24"/>
        </w:rPr>
        <w:t>:</w:t>
      </w:r>
      <w:r w:rsidRPr="00777463">
        <w:rPr>
          <w:rFonts w:eastAsia="Times New Roman" w:cs="Times New Roman"/>
          <w:szCs w:val="24"/>
        </w:rPr>
        <w:t xml:space="preserve"> Αν ένα μεγάλο πλούσιο ίδρυμα ή ένας πάμπλουτος ευεργέτης θέλει να φτιάξει ένα </w:t>
      </w:r>
      <w:r>
        <w:rPr>
          <w:rFonts w:eastAsia="Times New Roman" w:cs="Times New Roman"/>
          <w:szCs w:val="24"/>
        </w:rPr>
        <w:t xml:space="preserve">ΑΕΙ, </w:t>
      </w:r>
      <w:r w:rsidRPr="00777463">
        <w:rPr>
          <w:rFonts w:eastAsia="Times New Roman" w:cs="Times New Roman"/>
          <w:szCs w:val="24"/>
        </w:rPr>
        <w:t>μπορεί</w:t>
      </w:r>
      <w:r>
        <w:rPr>
          <w:rFonts w:eastAsia="Times New Roman" w:cs="Times New Roman"/>
          <w:szCs w:val="24"/>
        </w:rPr>
        <w:t>;</w:t>
      </w:r>
      <w:r w:rsidRPr="00777463">
        <w:rPr>
          <w:rFonts w:eastAsia="Times New Roman" w:cs="Times New Roman"/>
          <w:szCs w:val="24"/>
        </w:rPr>
        <w:t xml:space="preserve"> Και βέβαια</w:t>
      </w:r>
      <w:r>
        <w:rPr>
          <w:rFonts w:eastAsia="Times New Roman" w:cs="Times New Roman"/>
          <w:szCs w:val="24"/>
        </w:rPr>
        <w:t>,</w:t>
      </w:r>
      <w:r w:rsidRPr="00777463">
        <w:rPr>
          <w:rFonts w:eastAsia="Times New Roman" w:cs="Times New Roman"/>
          <w:szCs w:val="24"/>
        </w:rPr>
        <w:t xml:space="preserve"> μπορεί</w:t>
      </w:r>
      <w:r>
        <w:rPr>
          <w:rFonts w:eastAsia="Times New Roman" w:cs="Times New Roman"/>
          <w:szCs w:val="24"/>
        </w:rPr>
        <w:t>.</w:t>
      </w:r>
      <w:r w:rsidRPr="00777463">
        <w:rPr>
          <w:rFonts w:eastAsia="Times New Roman" w:cs="Times New Roman"/>
          <w:szCs w:val="24"/>
        </w:rPr>
        <w:t xml:space="preserve"> Αυτό είναι το παράδειγμα τ</w:t>
      </w:r>
      <w:r>
        <w:rPr>
          <w:rFonts w:eastAsia="Times New Roman" w:cs="Times New Roman"/>
          <w:szCs w:val="24"/>
        </w:rPr>
        <w:t>ου</w:t>
      </w:r>
      <w:r w:rsidRPr="00777463">
        <w:rPr>
          <w:rFonts w:eastAsia="Times New Roman" w:cs="Times New Roman"/>
          <w:szCs w:val="24"/>
        </w:rPr>
        <w:t xml:space="preserve"> Παντείου</w:t>
      </w:r>
      <w:r>
        <w:rPr>
          <w:rFonts w:eastAsia="Times New Roman" w:cs="Times New Roman"/>
          <w:szCs w:val="24"/>
        </w:rPr>
        <w:t xml:space="preserve"> Πανεπιστημίου</w:t>
      </w:r>
      <w:r>
        <w:rPr>
          <w:rFonts w:eastAsia="Times New Roman" w:cs="Times New Roman"/>
          <w:szCs w:val="24"/>
        </w:rPr>
        <w:t>.</w:t>
      </w:r>
      <w:r w:rsidRPr="00777463">
        <w:rPr>
          <w:rFonts w:eastAsia="Times New Roman" w:cs="Times New Roman"/>
          <w:szCs w:val="24"/>
        </w:rPr>
        <w:t xml:space="preserve"> Αυτό είναι το παράδειγμα του Πολυτεχνείου</w:t>
      </w:r>
      <w:r>
        <w:rPr>
          <w:rFonts w:eastAsia="Times New Roman" w:cs="Times New Roman"/>
          <w:szCs w:val="24"/>
        </w:rPr>
        <w:t xml:space="preserve">. Τα πανεπιστήμια αυτά </w:t>
      </w:r>
      <w:r w:rsidRPr="00777463">
        <w:rPr>
          <w:rFonts w:eastAsia="Times New Roman" w:cs="Times New Roman"/>
          <w:szCs w:val="24"/>
        </w:rPr>
        <w:t>ιδρύθηκαν από πολύ μεγάλους ευεργέτες</w:t>
      </w:r>
      <w:r>
        <w:rPr>
          <w:rFonts w:eastAsia="Times New Roman" w:cs="Times New Roman"/>
          <w:szCs w:val="24"/>
        </w:rPr>
        <w:t>.</w:t>
      </w:r>
    </w:p>
    <w:p w14:paraId="0A5DE5DA"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t>Βρίσκεται σε εξέλιξη</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όμως,</w:t>
      </w:r>
      <w:r w:rsidRPr="00777463">
        <w:rPr>
          <w:rFonts w:eastAsia="Times New Roman" w:cs="Times New Roman"/>
          <w:szCs w:val="24"/>
        </w:rPr>
        <w:t xml:space="preserve"> τα τελευταία χρόνια μία συντονισμένη προ</w:t>
      </w:r>
      <w:r>
        <w:rPr>
          <w:rFonts w:eastAsia="Times New Roman" w:cs="Times New Roman"/>
          <w:szCs w:val="24"/>
        </w:rPr>
        <w:t>σπάθεια απαξίωσης του δημόσιου π</w:t>
      </w:r>
      <w:r w:rsidRPr="00777463">
        <w:rPr>
          <w:rFonts w:eastAsia="Times New Roman" w:cs="Times New Roman"/>
          <w:szCs w:val="24"/>
        </w:rPr>
        <w:t>ανεπιστημίου</w:t>
      </w:r>
      <w:r>
        <w:rPr>
          <w:rFonts w:eastAsia="Times New Roman" w:cs="Times New Roman"/>
          <w:szCs w:val="24"/>
        </w:rPr>
        <w:t>.</w:t>
      </w:r>
      <w:r w:rsidRPr="00777463">
        <w:rPr>
          <w:rFonts w:eastAsia="Times New Roman" w:cs="Times New Roman"/>
          <w:szCs w:val="24"/>
        </w:rPr>
        <w:t xml:space="preserve"> Αυτά πάνε μαζί</w:t>
      </w:r>
      <w:r>
        <w:rPr>
          <w:rFonts w:eastAsia="Times New Roman" w:cs="Times New Roman"/>
          <w:szCs w:val="24"/>
        </w:rPr>
        <w:t>.</w:t>
      </w:r>
      <w:r w:rsidRPr="00777463">
        <w:rPr>
          <w:rFonts w:eastAsia="Times New Roman" w:cs="Times New Roman"/>
          <w:szCs w:val="24"/>
        </w:rPr>
        <w:t xml:space="preserve"> Και αυτή η προσπάθεια </w:t>
      </w:r>
      <w:r>
        <w:rPr>
          <w:rFonts w:eastAsia="Times New Roman" w:cs="Times New Roman"/>
          <w:szCs w:val="24"/>
        </w:rPr>
        <w:t xml:space="preserve">έχει τη </w:t>
      </w:r>
      <w:r w:rsidRPr="00777463">
        <w:rPr>
          <w:rFonts w:eastAsia="Times New Roman" w:cs="Times New Roman"/>
          <w:szCs w:val="24"/>
        </w:rPr>
        <w:t xml:space="preserve">σφραγίδα </w:t>
      </w:r>
      <w:r>
        <w:rPr>
          <w:rFonts w:eastAsia="Times New Roman" w:cs="Times New Roman"/>
          <w:szCs w:val="24"/>
        </w:rPr>
        <w:t xml:space="preserve">σας, κύριοι </w:t>
      </w:r>
      <w:r w:rsidRPr="00777463">
        <w:rPr>
          <w:rFonts w:eastAsia="Times New Roman" w:cs="Times New Roman"/>
          <w:szCs w:val="24"/>
        </w:rPr>
        <w:t>της Νέας Δημοκρατίας</w:t>
      </w:r>
      <w:r>
        <w:rPr>
          <w:rFonts w:eastAsia="Times New Roman" w:cs="Times New Roman"/>
          <w:szCs w:val="24"/>
        </w:rPr>
        <w:t>.</w:t>
      </w:r>
      <w:r w:rsidRPr="00777463">
        <w:rPr>
          <w:rFonts w:eastAsia="Times New Roman" w:cs="Times New Roman"/>
          <w:szCs w:val="24"/>
        </w:rPr>
        <w:t xml:space="preserve"> Αποφασίστε</w:t>
      </w:r>
      <w:r>
        <w:rPr>
          <w:rFonts w:eastAsia="Times New Roman" w:cs="Times New Roman"/>
          <w:szCs w:val="24"/>
        </w:rPr>
        <w:t>, ε</w:t>
      </w:r>
      <w:r w:rsidRPr="00777463">
        <w:rPr>
          <w:rFonts w:eastAsia="Times New Roman" w:cs="Times New Roman"/>
          <w:szCs w:val="24"/>
        </w:rPr>
        <w:t>πιτέλους</w:t>
      </w:r>
      <w:r>
        <w:rPr>
          <w:rFonts w:eastAsia="Times New Roman" w:cs="Times New Roman"/>
          <w:szCs w:val="24"/>
        </w:rPr>
        <w:t>.</w:t>
      </w:r>
      <w:r w:rsidRPr="00777463">
        <w:rPr>
          <w:rFonts w:eastAsia="Times New Roman" w:cs="Times New Roman"/>
          <w:szCs w:val="24"/>
        </w:rPr>
        <w:t xml:space="preserve"> Είναι καλό ή δεν είναι το ελληνικό πανεπιστήμιο</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Διότι</w:t>
      </w:r>
      <w:r w:rsidRPr="00777463">
        <w:rPr>
          <w:rFonts w:eastAsia="Times New Roman" w:cs="Times New Roman"/>
          <w:szCs w:val="24"/>
        </w:rPr>
        <w:t xml:space="preserve"> δεν μπορεί από τη μία μεριά να κλαίγεστε για το </w:t>
      </w:r>
      <w:r w:rsidRPr="00777463">
        <w:rPr>
          <w:rFonts w:eastAsia="Times New Roman" w:cs="Times New Roman"/>
          <w:szCs w:val="24"/>
          <w:lang w:val="en-US"/>
        </w:rPr>
        <w:t>brain</w:t>
      </w:r>
      <w:r w:rsidRPr="00777463">
        <w:rPr>
          <w:rFonts w:eastAsia="Times New Roman" w:cs="Times New Roman"/>
          <w:szCs w:val="24"/>
        </w:rPr>
        <w:t xml:space="preserve"> </w:t>
      </w:r>
      <w:r w:rsidRPr="00777463">
        <w:rPr>
          <w:rFonts w:eastAsia="Times New Roman" w:cs="Times New Roman"/>
          <w:szCs w:val="24"/>
          <w:lang w:val="en-US"/>
        </w:rPr>
        <w:t>drain</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 xml:space="preserve">δηλαδή για το ότι έφυγαν </w:t>
      </w:r>
      <w:r w:rsidRPr="00777463">
        <w:rPr>
          <w:rFonts w:eastAsia="Times New Roman" w:cs="Times New Roman"/>
          <w:szCs w:val="24"/>
        </w:rPr>
        <w:t>όλοι αυτοί οι πτυχιούχοι μας από τα ιδρύμ</w:t>
      </w:r>
      <w:r w:rsidRPr="00777463">
        <w:rPr>
          <w:rFonts w:eastAsia="Times New Roman" w:cs="Times New Roman"/>
          <w:szCs w:val="24"/>
        </w:rPr>
        <w:t>ατα στο εξωτερικό και από την άλλη</w:t>
      </w:r>
      <w:r>
        <w:rPr>
          <w:rFonts w:eastAsia="Times New Roman" w:cs="Times New Roman"/>
          <w:szCs w:val="24"/>
        </w:rPr>
        <w:t xml:space="preserve"> να απαξιώνετε</w:t>
      </w:r>
      <w:r w:rsidRPr="00777463">
        <w:rPr>
          <w:rFonts w:eastAsia="Times New Roman" w:cs="Times New Roman"/>
          <w:szCs w:val="24"/>
        </w:rPr>
        <w:t xml:space="preserve"> τα </w:t>
      </w:r>
      <w:r>
        <w:rPr>
          <w:rFonts w:eastAsia="Times New Roman" w:cs="Times New Roman"/>
          <w:szCs w:val="24"/>
        </w:rPr>
        <w:t>πανεπιστήμια. Οι πτυχιούχοι μας έφυγαν</w:t>
      </w:r>
      <w:r w:rsidRPr="00D65435">
        <w:rPr>
          <w:rFonts w:eastAsia="Times New Roman" w:cs="Times New Roman"/>
          <w:szCs w:val="24"/>
        </w:rPr>
        <w:t xml:space="preserve"> </w:t>
      </w:r>
      <w:r w:rsidRPr="00777463">
        <w:rPr>
          <w:rFonts w:eastAsia="Times New Roman" w:cs="Times New Roman"/>
          <w:szCs w:val="24"/>
        </w:rPr>
        <w:t>στο εξωτερικό</w:t>
      </w:r>
      <w:r>
        <w:rPr>
          <w:rFonts w:eastAsia="Times New Roman" w:cs="Times New Roman"/>
          <w:szCs w:val="24"/>
        </w:rPr>
        <w:t xml:space="preserve">, </w:t>
      </w:r>
      <w:r w:rsidRPr="00777463">
        <w:rPr>
          <w:rFonts w:eastAsia="Times New Roman" w:cs="Times New Roman"/>
          <w:szCs w:val="24"/>
        </w:rPr>
        <w:t xml:space="preserve">γιατί </w:t>
      </w:r>
      <w:r>
        <w:rPr>
          <w:rFonts w:eastAsia="Times New Roman" w:cs="Times New Roman"/>
          <w:szCs w:val="24"/>
        </w:rPr>
        <w:t xml:space="preserve">έχουν </w:t>
      </w:r>
      <w:r w:rsidRPr="00777463">
        <w:rPr>
          <w:rFonts w:eastAsia="Times New Roman" w:cs="Times New Roman"/>
          <w:szCs w:val="24"/>
        </w:rPr>
        <w:t>πολύ καλά πτυχία</w:t>
      </w:r>
      <w:r>
        <w:rPr>
          <w:rFonts w:eastAsia="Times New Roman" w:cs="Times New Roman"/>
          <w:szCs w:val="24"/>
        </w:rPr>
        <w:t xml:space="preserve"> και ά</w:t>
      </w:r>
      <w:r w:rsidRPr="00777463">
        <w:rPr>
          <w:rFonts w:eastAsia="Times New Roman" w:cs="Times New Roman"/>
          <w:szCs w:val="24"/>
        </w:rPr>
        <w:t>ρα</w:t>
      </w:r>
      <w:r>
        <w:rPr>
          <w:rFonts w:eastAsia="Times New Roman" w:cs="Times New Roman"/>
          <w:szCs w:val="24"/>
        </w:rPr>
        <w:t>,</w:t>
      </w:r>
      <w:r w:rsidRPr="00777463">
        <w:rPr>
          <w:rFonts w:eastAsia="Times New Roman" w:cs="Times New Roman"/>
          <w:szCs w:val="24"/>
        </w:rPr>
        <w:t xml:space="preserve"> πολύ καλά</w:t>
      </w:r>
      <w:r>
        <w:rPr>
          <w:rFonts w:eastAsia="Times New Roman" w:cs="Times New Roman"/>
          <w:szCs w:val="24"/>
        </w:rPr>
        <w:t xml:space="preserve"> ανταλλάξιμα.</w:t>
      </w:r>
    </w:p>
    <w:p w14:paraId="0A5DE5D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Αναπληρώτριας Υ</w:t>
      </w:r>
      <w:r>
        <w:rPr>
          <w:rFonts w:eastAsia="Times New Roman" w:cs="Times New Roman"/>
          <w:szCs w:val="24"/>
        </w:rPr>
        <w:t>πουργού)</w:t>
      </w:r>
    </w:p>
    <w:p w14:paraId="0A5DE5DC" w14:textId="77777777" w:rsidR="00415E13" w:rsidRDefault="00E650A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συγχωρείτε. </w:t>
      </w:r>
    </w:p>
    <w:p w14:paraId="0A5DE5DD" w14:textId="77777777" w:rsidR="00415E13" w:rsidRDefault="00E650A0">
      <w:pPr>
        <w:tabs>
          <w:tab w:val="left" w:pos="6168"/>
        </w:tabs>
        <w:spacing w:line="600" w:lineRule="auto"/>
        <w:ind w:firstLine="720"/>
        <w:jc w:val="both"/>
        <w:rPr>
          <w:rFonts w:eastAsia="Times New Roman" w:cs="Times New Roman"/>
          <w:szCs w:val="24"/>
        </w:rPr>
      </w:pPr>
      <w:r w:rsidRPr="00777463">
        <w:rPr>
          <w:rFonts w:eastAsia="Times New Roman" w:cs="Times New Roman"/>
          <w:szCs w:val="24"/>
        </w:rPr>
        <w:lastRenderedPageBreak/>
        <w:t xml:space="preserve">Είναι η δεύτερη φορά που η Βουλή συζητάει την κατάργηση της </w:t>
      </w:r>
      <w:r>
        <w:rPr>
          <w:rFonts w:eastAsia="Times New Roman" w:cs="Times New Roman"/>
          <w:szCs w:val="24"/>
        </w:rPr>
        <w:t>συνταγματικής προστασίας του δημόσιου π</w:t>
      </w:r>
      <w:r w:rsidRPr="00777463">
        <w:rPr>
          <w:rFonts w:eastAsia="Times New Roman" w:cs="Times New Roman"/>
          <w:szCs w:val="24"/>
        </w:rPr>
        <w:t>ανεπιστημίου</w:t>
      </w:r>
      <w:r>
        <w:rPr>
          <w:rFonts w:eastAsia="Times New Roman" w:cs="Times New Roman"/>
          <w:szCs w:val="24"/>
        </w:rPr>
        <w:t>.</w:t>
      </w:r>
      <w:r w:rsidRPr="00777463">
        <w:rPr>
          <w:rFonts w:eastAsia="Times New Roman" w:cs="Times New Roman"/>
          <w:szCs w:val="24"/>
        </w:rPr>
        <w:t xml:space="preserve"> Την πρώτη φορά</w:t>
      </w:r>
      <w:r>
        <w:rPr>
          <w:rFonts w:eastAsia="Times New Roman" w:cs="Times New Roman"/>
          <w:szCs w:val="24"/>
        </w:rPr>
        <w:t>,</w:t>
      </w:r>
      <w:r w:rsidRPr="00777463">
        <w:rPr>
          <w:rFonts w:eastAsia="Times New Roman" w:cs="Times New Roman"/>
          <w:szCs w:val="24"/>
        </w:rPr>
        <w:t xml:space="preserve"> παραλίγο να διασπαστεί το τότε ισχυρό ΠΑΣΟΚ</w:t>
      </w:r>
      <w:r>
        <w:rPr>
          <w:rFonts w:eastAsia="Times New Roman" w:cs="Times New Roman"/>
          <w:szCs w:val="24"/>
        </w:rPr>
        <w:t>.</w:t>
      </w:r>
      <w:r w:rsidRPr="00777463">
        <w:rPr>
          <w:rFonts w:eastAsia="Times New Roman" w:cs="Times New Roman"/>
          <w:szCs w:val="24"/>
        </w:rPr>
        <w:t xml:space="preserve"> Η επίθεση στην ανώτατη παιδεία α</w:t>
      </w:r>
      <w:r w:rsidRPr="00777463">
        <w:rPr>
          <w:rFonts w:eastAsia="Times New Roman" w:cs="Times New Roman"/>
          <w:szCs w:val="24"/>
        </w:rPr>
        <w:t>ποκρούστηκε</w:t>
      </w:r>
      <w:r>
        <w:rPr>
          <w:rFonts w:eastAsia="Times New Roman" w:cs="Times New Roman"/>
          <w:szCs w:val="24"/>
        </w:rPr>
        <w:t>.</w:t>
      </w:r>
      <w:r w:rsidRPr="00777463">
        <w:rPr>
          <w:rFonts w:eastAsia="Times New Roman" w:cs="Times New Roman"/>
          <w:szCs w:val="24"/>
        </w:rPr>
        <w:t xml:space="preserve"> Τώρα ευτυχώς</w:t>
      </w:r>
      <w:r>
        <w:rPr>
          <w:rFonts w:eastAsia="Times New Roman" w:cs="Times New Roman"/>
          <w:szCs w:val="24"/>
        </w:rPr>
        <w:t>,</w:t>
      </w:r>
      <w:r w:rsidRPr="00777463">
        <w:rPr>
          <w:rFonts w:eastAsia="Times New Roman" w:cs="Times New Roman"/>
          <w:szCs w:val="24"/>
        </w:rPr>
        <w:t xml:space="preserve"> η πλειο</w:t>
      </w:r>
      <w:r>
        <w:rPr>
          <w:rFonts w:eastAsia="Times New Roman" w:cs="Times New Roman"/>
          <w:szCs w:val="24"/>
        </w:rPr>
        <w:t>ψηφία της Βουλής είναι αντίθετη</w:t>
      </w:r>
      <w:r w:rsidRPr="00777463">
        <w:rPr>
          <w:rFonts w:eastAsia="Times New Roman" w:cs="Times New Roman"/>
          <w:szCs w:val="24"/>
        </w:rPr>
        <w:t xml:space="preserve"> και ο δημόσιος χαρακτήρας </w:t>
      </w:r>
      <w:r>
        <w:rPr>
          <w:rFonts w:eastAsia="Times New Roman" w:cs="Times New Roman"/>
          <w:szCs w:val="24"/>
        </w:rPr>
        <w:t xml:space="preserve">της </w:t>
      </w:r>
      <w:r w:rsidRPr="00777463">
        <w:rPr>
          <w:rFonts w:eastAsia="Times New Roman" w:cs="Times New Roman"/>
          <w:szCs w:val="24"/>
        </w:rPr>
        <w:t>ανώτατης εκπαίδευσης θα διασωθεί</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 xml:space="preserve">Αυτή </w:t>
      </w:r>
      <w:r w:rsidRPr="00777463">
        <w:rPr>
          <w:rFonts w:eastAsia="Times New Roman" w:cs="Times New Roman"/>
          <w:szCs w:val="24"/>
        </w:rPr>
        <w:t>είναι η παρακαταθήκη της Αριστεράς για τις επόμενες γενιές</w:t>
      </w:r>
      <w:r>
        <w:rPr>
          <w:rFonts w:eastAsia="Times New Roman" w:cs="Times New Roman"/>
          <w:szCs w:val="24"/>
        </w:rPr>
        <w:t>.</w:t>
      </w:r>
    </w:p>
    <w:p w14:paraId="0A5DE5DE" w14:textId="77777777" w:rsidR="00415E13" w:rsidRDefault="00E650A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A5DE5DF" w14:textId="77777777" w:rsidR="00415E13" w:rsidRDefault="00E650A0">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5DE5E0"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Θεανώ Φωτίου. </w:t>
      </w:r>
    </w:p>
    <w:p w14:paraId="0A5DE5E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Τον λόγο έχει ο κ. Χαράλαμπος Αθανασίου, Βουλευτής Λέσβου της Νέας Δημοκρατίας.</w:t>
      </w:r>
    </w:p>
    <w:p w14:paraId="0A5DE5E2"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sidRPr="00777463">
        <w:rPr>
          <w:rFonts w:eastAsia="Times New Roman" w:cs="Times New Roman"/>
          <w:szCs w:val="24"/>
        </w:rPr>
        <w:t>Ευχαριστώ</w:t>
      </w:r>
      <w:r>
        <w:rPr>
          <w:rFonts w:eastAsia="Times New Roman" w:cs="Times New Roman"/>
          <w:szCs w:val="24"/>
        </w:rPr>
        <w:t>,</w:t>
      </w:r>
      <w:r w:rsidRPr="00777463">
        <w:rPr>
          <w:rFonts w:eastAsia="Times New Roman" w:cs="Times New Roman"/>
          <w:szCs w:val="24"/>
        </w:rPr>
        <w:t xml:space="preserve"> κύριε Πρόεδρε</w:t>
      </w:r>
      <w:r>
        <w:rPr>
          <w:rFonts w:eastAsia="Times New Roman" w:cs="Times New Roman"/>
          <w:szCs w:val="24"/>
        </w:rPr>
        <w:t>.</w:t>
      </w:r>
    </w:p>
    <w:p w14:paraId="0A5DE5E3" w14:textId="77777777" w:rsidR="00415E13" w:rsidRDefault="00E650A0">
      <w:pPr>
        <w:spacing w:line="600" w:lineRule="auto"/>
        <w:ind w:firstLine="720"/>
        <w:jc w:val="both"/>
        <w:rPr>
          <w:rFonts w:eastAsia="Times New Roman" w:cs="Times New Roman"/>
          <w:szCs w:val="24"/>
        </w:rPr>
      </w:pPr>
      <w:r w:rsidRPr="00777463">
        <w:rPr>
          <w:rFonts w:eastAsia="Times New Roman" w:cs="Times New Roman"/>
          <w:szCs w:val="24"/>
        </w:rPr>
        <w:lastRenderedPageBreak/>
        <w:t>Κυρίες και κύριοι συνάδελφοι</w:t>
      </w:r>
      <w:r>
        <w:rPr>
          <w:rFonts w:eastAsia="Times New Roman" w:cs="Times New Roman"/>
          <w:szCs w:val="24"/>
        </w:rPr>
        <w:t>,</w:t>
      </w:r>
      <w:r w:rsidRPr="00777463">
        <w:rPr>
          <w:rFonts w:eastAsia="Times New Roman" w:cs="Times New Roman"/>
          <w:szCs w:val="24"/>
        </w:rPr>
        <w:t xml:space="preserve"> θα ήθελα </w:t>
      </w:r>
      <w:r>
        <w:rPr>
          <w:rFonts w:eastAsia="Times New Roman" w:cs="Times New Roman"/>
          <w:szCs w:val="24"/>
        </w:rPr>
        <w:t xml:space="preserve">εν </w:t>
      </w:r>
      <w:r w:rsidRPr="00777463">
        <w:rPr>
          <w:rFonts w:eastAsia="Times New Roman" w:cs="Times New Roman"/>
          <w:szCs w:val="24"/>
        </w:rPr>
        <w:t xml:space="preserve">συντομία να </w:t>
      </w:r>
      <w:r w:rsidRPr="00777463">
        <w:rPr>
          <w:rFonts w:eastAsia="Times New Roman" w:cs="Times New Roman"/>
          <w:szCs w:val="24"/>
        </w:rPr>
        <w:t>αναφερθώ στα διαδικαστικά όρια της Αναθεώρησης</w:t>
      </w:r>
      <w:r>
        <w:rPr>
          <w:rFonts w:eastAsia="Times New Roman" w:cs="Times New Roman"/>
          <w:szCs w:val="24"/>
        </w:rPr>
        <w:t>, ό</w:t>
      </w:r>
      <w:r w:rsidRPr="00777463">
        <w:rPr>
          <w:rFonts w:eastAsia="Times New Roman" w:cs="Times New Roman"/>
          <w:szCs w:val="24"/>
        </w:rPr>
        <w:t>σον αφορά την αρμοδιότητα των δύο Βουλών</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της παρούσα</w:t>
      </w:r>
      <w:r w:rsidRPr="00777463">
        <w:rPr>
          <w:rFonts w:eastAsia="Times New Roman" w:cs="Times New Roman"/>
          <w:szCs w:val="24"/>
        </w:rPr>
        <w:t>ς</w:t>
      </w:r>
      <w:r>
        <w:rPr>
          <w:rFonts w:eastAsia="Times New Roman" w:cs="Times New Roman"/>
          <w:szCs w:val="24"/>
        </w:rPr>
        <w:t>, δηλαδή</w:t>
      </w:r>
      <w:r w:rsidRPr="00777463">
        <w:rPr>
          <w:rFonts w:eastAsia="Times New Roman" w:cs="Times New Roman"/>
          <w:szCs w:val="24"/>
        </w:rPr>
        <w:t xml:space="preserve"> της </w:t>
      </w:r>
      <w:r>
        <w:rPr>
          <w:rFonts w:eastAsia="Times New Roman" w:cs="Times New Roman"/>
          <w:szCs w:val="24"/>
        </w:rPr>
        <w:t xml:space="preserve">προτείνουσας Βουλής </w:t>
      </w:r>
      <w:r w:rsidRPr="00777463">
        <w:rPr>
          <w:rFonts w:eastAsia="Times New Roman" w:cs="Times New Roman"/>
          <w:szCs w:val="24"/>
        </w:rPr>
        <w:t>και της επόμενης</w:t>
      </w:r>
      <w:r>
        <w:rPr>
          <w:rFonts w:eastAsia="Times New Roman" w:cs="Times New Roman"/>
          <w:szCs w:val="24"/>
        </w:rPr>
        <w:t>,</w:t>
      </w:r>
      <w:r w:rsidRPr="00777463">
        <w:rPr>
          <w:rFonts w:eastAsia="Times New Roman" w:cs="Times New Roman"/>
          <w:szCs w:val="24"/>
        </w:rPr>
        <w:t xml:space="preserve"> της αναθεωρητικής</w:t>
      </w:r>
      <w:r>
        <w:rPr>
          <w:rFonts w:eastAsia="Times New Roman" w:cs="Times New Roman"/>
          <w:szCs w:val="24"/>
        </w:rPr>
        <w:t>.</w:t>
      </w:r>
    </w:p>
    <w:p w14:paraId="0A5DE5E4" w14:textId="77777777" w:rsidR="00415E13" w:rsidRDefault="00E650A0">
      <w:pPr>
        <w:spacing w:line="600" w:lineRule="auto"/>
        <w:ind w:firstLine="720"/>
        <w:jc w:val="both"/>
        <w:rPr>
          <w:rFonts w:eastAsia="Times New Roman" w:cs="Times New Roman"/>
          <w:szCs w:val="24"/>
        </w:rPr>
      </w:pPr>
      <w:r w:rsidRPr="00777463">
        <w:rPr>
          <w:rFonts w:eastAsia="Times New Roman" w:cs="Times New Roman"/>
          <w:szCs w:val="24"/>
        </w:rPr>
        <w:t xml:space="preserve">Η παρούσα πρώτη </w:t>
      </w:r>
      <w:r>
        <w:rPr>
          <w:rFonts w:eastAsia="Times New Roman" w:cs="Times New Roman"/>
          <w:szCs w:val="24"/>
        </w:rPr>
        <w:t>Βουλή με απόφασή</w:t>
      </w:r>
      <w:r w:rsidRPr="00777463">
        <w:rPr>
          <w:rFonts w:eastAsia="Times New Roman" w:cs="Times New Roman"/>
          <w:szCs w:val="24"/>
        </w:rPr>
        <w:t xml:space="preserve"> </w:t>
      </w:r>
      <w:r>
        <w:rPr>
          <w:rFonts w:eastAsia="Times New Roman" w:cs="Times New Roman"/>
          <w:szCs w:val="24"/>
        </w:rPr>
        <w:t>της, α</w:t>
      </w:r>
      <w:r w:rsidRPr="00777463">
        <w:rPr>
          <w:rFonts w:eastAsia="Times New Roman" w:cs="Times New Roman"/>
          <w:szCs w:val="24"/>
        </w:rPr>
        <w:t>φού διαπιστώνει την ανάγκη αναθεώρησης του Σ</w:t>
      </w:r>
      <w:r w:rsidRPr="00777463">
        <w:rPr>
          <w:rFonts w:eastAsia="Times New Roman" w:cs="Times New Roman"/>
          <w:szCs w:val="24"/>
        </w:rPr>
        <w:t>υντάγματος</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 xml:space="preserve">καθορίζει ειδικά ποιες από τις αναθεωρήσιμες </w:t>
      </w:r>
      <w:r w:rsidRPr="00777463">
        <w:rPr>
          <w:rFonts w:eastAsia="Times New Roman" w:cs="Times New Roman"/>
          <w:szCs w:val="24"/>
        </w:rPr>
        <w:t>διατάξεις μπορούν να καταστούν αναθεωρητέ</w:t>
      </w:r>
      <w:r>
        <w:rPr>
          <w:rFonts w:eastAsia="Times New Roman" w:cs="Times New Roman"/>
          <w:szCs w:val="24"/>
        </w:rPr>
        <w:t>ε</w:t>
      </w:r>
      <w:r w:rsidRPr="00777463">
        <w:rPr>
          <w:rFonts w:eastAsia="Times New Roman" w:cs="Times New Roman"/>
          <w:szCs w:val="24"/>
        </w:rPr>
        <w:t>ς</w:t>
      </w:r>
      <w:r>
        <w:rPr>
          <w:rFonts w:eastAsia="Times New Roman" w:cs="Times New Roman"/>
          <w:szCs w:val="24"/>
        </w:rPr>
        <w:t>,</w:t>
      </w:r>
      <w:r w:rsidRPr="00777463">
        <w:rPr>
          <w:rFonts w:eastAsia="Times New Roman" w:cs="Times New Roman"/>
          <w:szCs w:val="24"/>
        </w:rPr>
        <w:t xml:space="preserve"> όχι μόνο κατ</w:t>
      </w:r>
      <w:r>
        <w:rPr>
          <w:rFonts w:eastAsia="Times New Roman" w:cs="Times New Roman"/>
          <w:szCs w:val="24"/>
        </w:rPr>
        <w:t>’</w:t>
      </w:r>
      <w:r w:rsidRPr="00777463">
        <w:rPr>
          <w:rFonts w:eastAsia="Times New Roman" w:cs="Times New Roman"/>
          <w:szCs w:val="24"/>
        </w:rPr>
        <w:t xml:space="preserve"> άρθρο</w:t>
      </w:r>
      <w:r>
        <w:rPr>
          <w:rFonts w:eastAsia="Times New Roman" w:cs="Times New Roman"/>
          <w:szCs w:val="24"/>
        </w:rPr>
        <w:t>,</w:t>
      </w:r>
      <w:r w:rsidRPr="00777463">
        <w:rPr>
          <w:rFonts w:eastAsia="Times New Roman" w:cs="Times New Roman"/>
          <w:szCs w:val="24"/>
        </w:rPr>
        <w:t xml:space="preserve"> αλλά και κατά παράγραφο ή ακόμα και κατ</w:t>
      </w:r>
      <w:r>
        <w:rPr>
          <w:rFonts w:eastAsia="Times New Roman" w:cs="Times New Roman"/>
          <w:szCs w:val="24"/>
        </w:rPr>
        <w:t>’</w:t>
      </w:r>
      <w:r w:rsidRPr="00777463">
        <w:rPr>
          <w:rFonts w:eastAsia="Times New Roman" w:cs="Times New Roman"/>
          <w:szCs w:val="24"/>
        </w:rPr>
        <w:t xml:space="preserve"> εδάφιο</w:t>
      </w:r>
      <w:r>
        <w:rPr>
          <w:rFonts w:eastAsia="Times New Roman" w:cs="Times New Roman"/>
          <w:szCs w:val="24"/>
        </w:rPr>
        <w:t>.</w:t>
      </w:r>
      <w:r w:rsidRPr="00777463">
        <w:rPr>
          <w:rFonts w:eastAsia="Times New Roman" w:cs="Times New Roman"/>
          <w:szCs w:val="24"/>
        </w:rPr>
        <w:t xml:space="preserve"> Στην απόφαση αυτή πρέπει να περιλαμβάνεται η αναγκαιότητα</w:t>
      </w:r>
      <w:r>
        <w:rPr>
          <w:rFonts w:eastAsia="Times New Roman" w:cs="Times New Roman"/>
          <w:szCs w:val="24"/>
        </w:rPr>
        <w:t>,</w:t>
      </w:r>
      <w:r w:rsidRPr="00777463">
        <w:rPr>
          <w:rFonts w:eastAsia="Times New Roman" w:cs="Times New Roman"/>
          <w:szCs w:val="24"/>
        </w:rPr>
        <w:t xml:space="preserve"> αλλά και μία στοιχειώδης</w:t>
      </w:r>
      <w:r>
        <w:rPr>
          <w:rFonts w:eastAsia="Times New Roman" w:cs="Times New Roman"/>
          <w:szCs w:val="24"/>
        </w:rPr>
        <w:t>,</w:t>
      </w:r>
      <w:r w:rsidRPr="00777463">
        <w:rPr>
          <w:rFonts w:eastAsia="Times New Roman" w:cs="Times New Roman"/>
          <w:szCs w:val="24"/>
        </w:rPr>
        <w:t xml:space="preserve"> μία γενική κατεύθυνση της αναθεώρησης που στην ουσία δεν είναι τίποτα άλλο</w:t>
      </w:r>
      <w:r>
        <w:rPr>
          <w:rFonts w:eastAsia="Times New Roman" w:cs="Times New Roman"/>
          <w:szCs w:val="24"/>
        </w:rPr>
        <w:t>,</w:t>
      </w:r>
      <w:r w:rsidRPr="00777463">
        <w:rPr>
          <w:rFonts w:eastAsia="Times New Roman" w:cs="Times New Roman"/>
          <w:szCs w:val="24"/>
        </w:rPr>
        <w:t xml:space="preserve"> παρά η αιτιολογία της ανάγκης ανα</w:t>
      </w:r>
      <w:r>
        <w:rPr>
          <w:rFonts w:eastAsia="Times New Roman" w:cs="Times New Roman"/>
          <w:szCs w:val="24"/>
        </w:rPr>
        <w:t>θεώρησης κάποιων</w:t>
      </w:r>
      <w:r w:rsidRPr="00777463">
        <w:rPr>
          <w:rFonts w:eastAsia="Times New Roman" w:cs="Times New Roman"/>
          <w:szCs w:val="24"/>
        </w:rPr>
        <w:t xml:space="preserve"> διατάξεων του Συντάγματος</w:t>
      </w:r>
      <w:r>
        <w:rPr>
          <w:rFonts w:eastAsia="Times New Roman" w:cs="Times New Roman"/>
          <w:szCs w:val="24"/>
        </w:rPr>
        <w:t>.</w:t>
      </w:r>
      <w:r w:rsidRPr="00777463">
        <w:rPr>
          <w:rFonts w:eastAsia="Times New Roman" w:cs="Times New Roman"/>
          <w:szCs w:val="24"/>
        </w:rPr>
        <w:t xml:space="preserve"> </w:t>
      </w:r>
    </w:p>
    <w:p w14:paraId="0A5DE5E5" w14:textId="77777777" w:rsidR="00415E13" w:rsidRDefault="00E650A0">
      <w:pPr>
        <w:spacing w:line="600" w:lineRule="auto"/>
        <w:ind w:firstLine="720"/>
        <w:jc w:val="both"/>
        <w:rPr>
          <w:rFonts w:eastAsia="Times New Roman" w:cs="Times New Roman"/>
          <w:szCs w:val="24"/>
        </w:rPr>
      </w:pPr>
      <w:r w:rsidRPr="00777463">
        <w:rPr>
          <w:rFonts w:eastAsia="Times New Roman" w:cs="Times New Roman"/>
          <w:szCs w:val="24"/>
        </w:rPr>
        <w:t>Το ακριβές</w:t>
      </w:r>
      <w:r>
        <w:rPr>
          <w:rFonts w:eastAsia="Times New Roman" w:cs="Times New Roman"/>
          <w:szCs w:val="24"/>
        </w:rPr>
        <w:t>, όμως,</w:t>
      </w:r>
      <w:r w:rsidRPr="00777463">
        <w:rPr>
          <w:rFonts w:eastAsia="Times New Roman" w:cs="Times New Roman"/>
          <w:szCs w:val="24"/>
        </w:rPr>
        <w:t xml:space="preserve"> περιεχόμενο των </w:t>
      </w:r>
      <w:r>
        <w:rPr>
          <w:rFonts w:eastAsia="Times New Roman" w:cs="Times New Roman"/>
          <w:szCs w:val="24"/>
        </w:rPr>
        <w:t xml:space="preserve">αναθεωρητέων </w:t>
      </w:r>
      <w:r w:rsidRPr="00777463">
        <w:rPr>
          <w:rFonts w:eastAsia="Times New Roman" w:cs="Times New Roman"/>
          <w:szCs w:val="24"/>
        </w:rPr>
        <w:t>διατάξεων ανήκει στην επόμενη</w:t>
      </w:r>
      <w:r>
        <w:rPr>
          <w:rFonts w:eastAsia="Times New Roman" w:cs="Times New Roman"/>
          <w:szCs w:val="24"/>
        </w:rPr>
        <w:t>, τη δεύτερη Βουλή, η οπο</w:t>
      </w:r>
      <w:r>
        <w:rPr>
          <w:rFonts w:eastAsia="Times New Roman" w:cs="Times New Roman"/>
          <w:szCs w:val="24"/>
        </w:rPr>
        <w:t>ία είναι εξοπλισμένη με α</w:t>
      </w:r>
      <w:r w:rsidRPr="00777463">
        <w:rPr>
          <w:rFonts w:eastAsia="Times New Roman" w:cs="Times New Roman"/>
          <w:szCs w:val="24"/>
        </w:rPr>
        <w:t>ναθεωρητική αρμοδιότητα</w:t>
      </w:r>
      <w:r>
        <w:rPr>
          <w:rFonts w:eastAsia="Times New Roman" w:cs="Times New Roman"/>
          <w:szCs w:val="24"/>
        </w:rPr>
        <w:t>,</w:t>
      </w:r>
      <w:r w:rsidRPr="00777463">
        <w:rPr>
          <w:rFonts w:eastAsia="Times New Roman" w:cs="Times New Roman"/>
          <w:szCs w:val="24"/>
        </w:rPr>
        <w:t xml:space="preserve"> δηλαδή με την αποκλειστική αρμοδιότητα να προσδιορίσει επακριβώς το κανονιστικό περιεχόμενο των </w:t>
      </w:r>
      <w:r>
        <w:rPr>
          <w:rFonts w:eastAsia="Times New Roman" w:cs="Times New Roman"/>
          <w:szCs w:val="24"/>
        </w:rPr>
        <w:t xml:space="preserve">αναθεωρητέων </w:t>
      </w:r>
      <w:r w:rsidRPr="00777463">
        <w:rPr>
          <w:rFonts w:eastAsia="Times New Roman" w:cs="Times New Roman"/>
          <w:szCs w:val="24"/>
        </w:rPr>
        <w:t>διατάξε</w:t>
      </w:r>
      <w:r>
        <w:rPr>
          <w:rFonts w:eastAsia="Times New Roman" w:cs="Times New Roman"/>
          <w:szCs w:val="24"/>
        </w:rPr>
        <w:t xml:space="preserve">ων που η πρώτη Βουλή αποφάσισε </w:t>
      </w:r>
      <w:r w:rsidRPr="00777463">
        <w:rPr>
          <w:rFonts w:eastAsia="Times New Roman" w:cs="Times New Roman"/>
          <w:szCs w:val="24"/>
        </w:rPr>
        <w:t>ως τέτοιες και μόνο ως προς αυτές</w:t>
      </w:r>
      <w:r>
        <w:rPr>
          <w:rFonts w:eastAsia="Times New Roman" w:cs="Times New Roman"/>
          <w:szCs w:val="24"/>
        </w:rPr>
        <w:t>. Η</w:t>
      </w:r>
      <w:r w:rsidRPr="00777463">
        <w:rPr>
          <w:rFonts w:eastAsia="Times New Roman" w:cs="Times New Roman"/>
          <w:szCs w:val="24"/>
        </w:rPr>
        <w:t xml:space="preserve"> δεύτερη </w:t>
      </w:r>
      <w:r w:rsidRPr="00777463">
        <w:rPr>
          <w:rFonts w:eastAsia="Times New Roman" w:cs="Times New Roman"/>
          <w:szCs w:val="24"/>
        </w:rPr>
        <w:lastRenderedPageBreak/>
        <w:t>Βουλή</w:t>
      </w:r>
      <w:r>
        <w:rPr>
          <w:rFonts w:eastAsia="Times New Roman" w:cs="Times New Roman"/>
          <w:szCs w:val="24"/>
        </w:rPr>
        <w:t>,</w:t>
      </w:r>
      <w:r w:rsidRPr="00777463">
        <w:rPr>
          <w:rFonts w:eastAsia="Times New Roman" w:cs="Times New Roman"/>
          <w:szCs w:val="24"/>
        </w:rPr>
        <w:t xml:space="preserve"> </w:t>
      </w:r>
      <w:r>
        <w:rPr>
          <w:rFonts w:eastAsia="Times New Roman" w:cs="Times New Roman"/>
          <w:szCs w:val="24"/>
        </w:rPr>
        <w:t>δ</w:t>
      </w:r>
      <w:r w:rsidRPr="00777463">
        <w:rPr>
          <w:rFonts w:eastAsia="Times New Roman" w:cs="Times New Roman"/>
          <w:szCs w:val="24"/>
        </w:rPr>
        <w:t>ηλαδή</w:t>
      </w:r>
      <w:r>
        <w:rPr>
          <w:rFonts w:eastAsia="Times New Roman" w:cs="Times New Roman"/>
          <w:szCs w:val="24"/>
        </w:rPr>
        <w:t>,</w:t>
      </w:r>
      <w:r w:rsidRPr="00777463">
        <w:rPr>
          <w:rFonts w:eastAsia="Times New Roman" w:cs="Times New Roman"/>
          <w:szCs w:val="24"/>
        </w:rPr>
        <w:t xml:space="preserve"> αφ</w:t>
      </w:r>
      <w:r>
        <w:rPr>
          <w:rFonts w:eastAsia="Times New Roman" w:cs="Times New Roman"/>
          <w:szCs w:val="24"/>
        </w:rPr>
        <w:t xml:space="preserve">’ </w:t>
      </w:r>
      <w:r w:rsidRPr="00777463">
        <w:rPr>
          <w:rFonts w:eastAsia="Times New Roman" w:cs="Times New Roman"/>
          <w:szCs w:val="24"/>
        </w:rPr>
        <w:t>ενός δεν μπορεί να αποφασίσει την αναθεώρηση και άλλων διατάξεων πλην αυτών που η πρώτη</w:t>
      </w:r>
      <w:r>
        <w:rPr>
          <w:rFonts w:eastAsia="Times New Roman" w:cs="Times New Roman"/>
          <w:szCs w:val="24"/>
        </w:rPr>
        <w:t>,</w:t>
      </w:r>
      <w:r w:rsidRPr="00777463">
        <w:rPr>
          <w:rFonts w:eastAsia="Times New Roman" w:cs="Times New Roman"/>
          <w:szCs w:val="24"/>
        </w:rPr>
        <w:t xml:space="preserve"> η παρούσα Βουλή</w:t>
      </w:r>
      <w:r>
        <w:rPr>
          <w:rFonts w:eastAsia="Times New Roman" w:cs="Times New Roman"/>
          <w:szCs w:val="24"/>
        </w:rPr>
        <w:t>,</w:t>
      </w:r>
      <w:r w:rsidRPr="00777463">
        <w:rPr>
          <w:rFonts w:eastAsia="Times New Roman" w:cs="Times New Roman"/>
          <w:szCs w:val="24"/>
        </w:rPr>
        <w:t xml:space="preserve"> αποφάσισε</w:t>
      </w:r>
      <w:r>
        <w:rPr>
          <w:rFonts w:eastAsia="Times New Roman" w:cs="Times New Roman"/>
          <w:szCs w:val="24"/>
        </w:rPr>
        <w:t>,</w:t>
      </w:r>
      <w:r w:rsidRPr="00777463">
        <w:rPr>
          <w:rFonts w:eastAsia="Times New Roman" w:cs="Times New Roman"/>
          <w:szCs w:val="24"/>
        </w:rPr>
        <w:t xml:space="preserve"> αφ</w:t>
      </w:r>
      <w:r>
        <w:rPr>
          <w:rFonts w:eastAsia="Times New Roman" w:cs="Times New Roman"/>
          <w:szCs w:val="24"/>
        </w:rPr>
        <w:t xml:space="preserve">’ </w:t>
      </w:r>
      <w:r w:rsidRPr="00777463">
        <w:rPr>
          <w:rFonts w:eastAsia="Times New Roman" w:cs="Times New Roman"/>
          <w:szCs w:val="24"/>
        </w:rPr>
        <w:t>ετέρου</w:t>
      </w:r>
      <w:r>
        <w:rPr>
          <w:rFonts w:eastAsia="Times New Roman" w:cs="Times New Roman"/>
          <w:szCs w:val="24"/>
        </w:rPr>
        <w:t xml:space="preserve"> </w:t>
      </w:r>
      <w:r w:rsidRPr="00777463">
        <w:rPr>
          <w:rFonts w:eastAsia="Times New Roman" w:cs="Times New Roman"/>
          <w:szCs w:val="24"/>
        </w:rPr>
        <w:t>η ίδια Βουλή</w:t>
      </w:r>
      <w:r>
        <w:rPr>
          <w:rFonts w:eastAsia="Times New Roman" w:cs="Times New Roman"/>
          <w:szCs w:val="24"/>
        </w:rPr>
        <w:t>,</w:t>
      </w:r>
      <w:r w:rsidRPr="00777463">
        <w:rPr>
          <w:rFonts w:eastAsia="Times New Roman" w:cs="Times New Roman"/>
          <w:szCs w:val="24"/>
        </w:rPr>
        <w:t xml:space="preserve"> η δεύτερη</w:t>
      </w:r>
      <w:r>
        <w:rPr>
          <w:rFonts w:eastAsia="Times New Roman" w:cs="Times New Roman"/>
          <w:szCs w:val="24"/>
        </w:rPr>
        <w:t>,</w:t>
      </w:r>
      <w:r w:rsidRPr="00777463">
        <w:rPr>
          <w:rFonts w:eastAsia="Times New Roman" w:cs="Times New Roman"/>
          <w:szCs w:val="24"/>
        </w:rPr>
        <w:t xml:space="preserve"> έχοντας πρόσφατη λαϊκή εντολή να ρυθμίσει και το εκκρεμές ζήτημα της Αναθεώρησης</w:t>
      </w:r>
      <w:r>
        <w:rPr>
          <w:rFonts w:eastAsia="Times New Roman" w:cs="Times New Roman"/>
          <w:szCs w:val="24"/>
        </w:rPr>
        <w:t>,</w:t>
      </w:r>
      <w:r w:rsidRPr="00777463">
        <w:rPr>
          <w:rFonts w:eastAsia="Times New Roman" w:cs="Times New Roman"/>
          <w:szCs w:val="24"/>
        </w:rPr>
        <w:t xml:space="preserve"> θα αποφασίσει κατά την πρώτη </w:t>
      </w:r>
      <w:r>
        <w:rPr>
          <w:rFonts w:eastAsia="Times New Roman" w:cs="Times New Roman"/>
          <w:szCs w:val="24"/>
        </w:rPr>
        <w:t>σ</w:t>
      </w:r>
      <w:r>
        <w:rPr>
          <w:rFonts w:eastAsia="Times New Roman" w:cs="Times New Roman"/>
          <w:szCs w:val="24"/>
        </w:rPr>
        <w:t>ύνοδό</w:t>
      </w:r>
      <w:r w:rsidRPr="00777463">
        <w:rPr>
          <w:rFonts w:eastAsia="Times New Roman" w:cs="Times New Roman"/>
          <w:szCs w:val="24"/>
        </w:rPr>
        <w:t xml:space="preserve"> της ως προς το περιεχόμενο των ανωτέρω διατάξεων</w:t>
      </w:r>
      <w:r>
        <w:rPr>
          <w:rFonts w:eastAsia="Times New Roman" w:cs="Times New Roman"/>
          <w:szCs w:val="24"/>
        </w:rPr>
        <w:t>,</w:t>
      </w:r>
      <w:r w:rsidRPr="00777463">
        <w:rPr>
          <w:rFonts w:eastAsia="Times New Roman" w:cs="Times New Roman"/>
          <w:szCs w:val="24"/>
        </w:rPr>
        <w:t xml:space="preserve"> χωρίς να δεσμεύεται από τυχόν απόφαση της πρώτης Βουλής</w:t>
      </w:r>
      <w:r>
        <w:rPr>
          <w:rFonts w:eastAsia="Times New Roman" w:cs="Times New Roman"/>
          <w:szCs w:val="24"/>
        </w:rPr>
        <w:t>,</w:t>
      </w:r>
      <w:r w:rsidRPr="00777463">
        <w:rPr>
          <w:rFonts w:eastAsia="Times New Roman" w:cs="Times New Roman"/>
          <w:szCs w:val="24"/>
        </w:rPr>
        <w:t xml:space="preserve"> της παρούσας Βουλής</w:t>
      </w:r>
      <w:r>
        <w:rPr>
          <w:rFonts w:eastAsia="Times New Roman" w:cs="Times New Roman"/>
          <w:szCs w:val="24"/>
        </w:rPr>
        <w:t>.</w:t>
      </w:r>
    </w:p>
    <w:p w14:paraId="0A5DE5E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Θα αναφέρω</w:t>
      </w:r>
      <w:r w:rsidRPr="00777463">
        <w:rPr>
          <w:rFonts w:eastAsia="Times New Roman" w:cs="Times New Roman"/>
          <w:szCs w:val="24"/>
        </w:rPr>
        <w:t xml:space="preserve"> ένα παράδειγμα</w:t>
      </w:r>
      <w:r>
        <w:rPr>
          <w:rFonts w:eastAsia="Times New Roman" w:cs="Times New Roman"/>
          <w:szCs w:val="24"/>
        </w:rPr>
        <w:t>. Α</w:t>
      </w:r>
      <w:r w:rsidRPr="00777463">
        <w:rPr>
          <w:rFonts w:eastAsia="Times New Roman" w:cs="Times New Roman"/>
          <w:szCs w:val="24"/>
        </w:rPr>
        <w:t xml:space="preserve">ς υποθέσουμε </w:t>
      </w:r>
      <w:r>
        <w:rPr>
          <w:rFonts w:eastAsia="Times New Roman" w:cs="Times New Roman"/>
          <w:szCs w:val="24"/>
        </w:rPr>
        <w:t xml:space="preserve">ότι για το άρθρο 32 </w:t>
      </w:r>
      <w:r w:rsidRPr="00777463">
        <w:rPr>
          <w:rFonts w:eastAsia="Times New Roman" w:cs="Times New Roman"/>
          <w:szCs w:val="24"/>
        </w:rPr>
        <w:t xml:space="preserve">του Συντάγματος </w:t>
      </w:r>
      <w:r>
        <w:rPr>
          <w:rFonts w:eastAsia="Times New Roman" w:cs="Times New Roman"/>
          <w:szCs w:val="24"/>
        </w:rPr>
        <w:t xml:space="preserve">λέμε </w:t>
      </w:r>
      <w:r w:rsidRPr="00777463">
        <w:rPr>
          <w:rFonts w:eastAsia="Times New Roman" w:cs="Times New Roman"/>
          <w:szCs w:val="24"/>
        </w:rPr>
        <w:t>να αποσυν</w:t>
      </w:r>
      <w:r w:rsidRPr="00777463">
        <w:rPr>
          <w:rFonts w:eastAsia="Times New Roman" w:cs="Times New Roman"/>
          <w:szCs w:val="24"/>
        </w:rPr>
        <w:t xml:space="preserve">δεθεί η προκήρυξη </w:t>
      </w:r>
      <w:r>
        <w:rPr>
          <w:rFonts w:eastAsia="Times New Roman" w:cs="Times New Roman"/>
          <w:szCs w:val="24"/>
        </w:rPr>
        <w:t xml:space="preserve">των βουλευτικών </w:t>
      </w:r>
      <w:r w:rsidRPr="00777463">
        <w:rPr>
          <w:rFonts w:eastAsia="Times New Roman" w:cs="Times New Roman"/>
          <w:szCs w:val="24"/>
        </w:rPr>
        <w:t>εκλογών από την εκλογή του Προέδρου της Δημοκρατίας</w:t>
      </w:r>
      <w:r>
        <w:rPr>
          <w:rFonts w:eastAsia="Times New Roman" w:cs="Times New Roman"/>
          <w:szCs w:val="24"/>
        </w:rPr>
        <w:t>.</w:t>
      </w:r>
      <w:r w:rsidRPr="00777463">
        <w:rPr>
          <w:rFonts w:eastAsia="Times New Roman" w:cs="Times New Roman"/>
          <w:szCs w:val="24"/>
        </w:rPr>
        <w:t xml:space="preserve"> Αυτή είναι η στοιχειώδης κατεύθυνση</w:t>
      </w:r>
      <w:r>
        <w:rPr>
          <w:rFonts w:eastAsia="Times New Roman" w:cs="Times New Roman"/>
          <w:szCs w:val="24"/>
        </w:rPr>
        <w:t>.</w:t>
      </w:r>
      <w:r w:rsidRPr="00777463">
        <w:rPr>
          <w:rFonts w:eastAsia="Times New Roman" w:cs="Times New Roman"/>
          <w:szCs w:val="24"/>
        </w:rPr>
        <w:t xml:space="preserve"> Εάν δεν το πει</w:t>
      </w:r>
      <w:r>
        <w:rPr>
          <w:rFonts w:eastAsia="Times New Roman" w:cs="Times New Roman"/>
          <w:szCs w:val="24"/>
        </w:rPr>
        <w:t>,</w:t>
      </w:r>
      <w:r w:rsidRPr="00777463">
        <w:rPr>
          <w:rFonts w:eastAsia="Times New Roman" w:cs="Times New Roman"/>
          <w:szCs w:val="24"/>
        </w:rPr>
        <w:t xml:space="preserve"> τότε μπορεί να </w:t>
      </w:r>
      <w:r>
        <w:rPr>
          <w:rFonts w:eastAsia="Times New Roman" w:cs="Times New Roman"/>
          <w:szCs w:val="24"/>
        </w:rPr>
        <w:t xml:space="preserve">μην πάει προς τα εκεί η </w:t>
      </w:r>
      <w:r w:rsidRPr="00777463">
        <w:rPr>
          <w:rFonts w:eastAsia="Times New Roman" w:cs="Times New Roman"/>
          <w:szCs w:val="24"/>
        </w:rPr>
        <w:t xml:space="preserve">δεύτερη </w:t>
      </w:r>
      <w:r>
        <w:rPr>
          <w:rFonts w:eastAsia="Times New Roman" w:cs="Times New Roman"/>
          <w:szCs w:val="24"/>
        </w:rPr>
        <w:t xml:space="preserve">Βουλή </w:t>
      </w:r>
      <w:r w:rsidRPr="00777463">
        <w:rPr>
          <w:rFonts w:eastAsia="Times New Roman" w:cs="Times New Roman"/>
          <w:szCs w:val="24"/>
        </w:rPr>
        <w:t xml:space="preserve">και να </w:t>
      </w:r>
      <w:r>
        <w:rPr>
          <w:rFonts w:eastAsia="Times New Roman" w:cs="Times New Roman"/>
          <w:szCs w:val="24"/>
        </w:rPr>
        <w:t xml:space="preserve">γίνει </w:t>
      </w:r>
      <w:r w:rsidRPr="00777463">
        <w:rPr>
          <w:rFonts w:eastAsia="Times New Roman" w:cs="Times New Roman"/>
          <w:szCs w:val="24"/>
        </w:rPr>
        <w:t xml:space="preserve">πιο αυστηρή </w:t>
      </w:r>
      <w:r>
        <w:rPr>
          <w:rFonts w:eastAsia="Times New Roman" w:cs="Times New Roman"/>
          <w:szCs w:val="24"/>
        </w:rPr>
        <w:t xml:space="preserve">η </w:t>
      </w:r>
      <w:r w:rsidRPr="00777463">
        <w:rPr>
          <w:rFonts w:eastAsia="Times New Roman" w:cs="Times New Roman"/>
          <w:szCs w:val="24"/>
        </w:rPr>
        <w:t>διάταξη</w:t>
      </w:r>
      <w:r>
        <w:rPr>
          <w:rFonts w:eastAsia="Times New Roman" w:cs="Times New Roman"/>
          <w:szCs w:val="24"/>
        </w:rPr>
        <w:t xml:space="preserve">. Παρομοίως, για την εκλογή </w:t>
      </w:r>
      <w:r>
        <w:rPr>
          <w:rFonts w:eastAsia="Times New Roman" w:cs="Times New Roman"/>
          <w:szCs w:val="24"/>
        </w:rPr>
        <w:t>Π</w:t>
      </w:r>
      <w:r>
        <w:rPr>
          <w:rFonts w:eastAsia="Times New Roman" w:cs="Times New Roman"/>
          <w:szCs w:val="24"/>
        </w:rPr>
        <w:t xml:space="preserve">ροέδρων Ανωτάτων Δικαστηρίων. </w:t>
      </w:r>
      <w:r w:rsidRPr="00777463">
        <w:rPr>
          <w:rFonts w:eastAsia="Times New Roman" w:cs="Times New Roman"/>
          <w:szCs w:val="24"/>
        </w:rPr>
        <w:t>Γιατί το λέμε αυτό</w:t>
      </w:r>
      <w:r>
        <w:rPr>
          <w:rFonts w:eastAsia="Times New Roman" w:cs="Times New Roman"/>
          <w:szCs w:val="24"/>
        </w:rPr>
        <w:t>; Το λέμε</w:t>
      </w:r>
      <w:r w:rsidRPr="00777463">
        <w:rPr>
          <w:rFonts w:eastAsia="Times New Roman" w:cs="Times New Roman"/>
          <w:szCs w:val="24"/>
        </w:rPr>
        <w:t xml:space="preserve"> για να κατοχυρωθεί περισσότερο η προσωπική ανεξαρτησία των δικαστών</w:t>
      </w:r>
      <w:r>
        <w:rPr>
          <w:rFonts w:eastAsia="Times New Roman" w:cs="Times New Roman"/>
          <w:szCs w:val="24"/>
        </w:rPr>
        <w:t>.</w:t>
      </w:r>
      <w:r w:rsidRPr="00777463">
        <w:rPr>
          <w:rFonts w:eastAsia="Times New Roman" w:cs="Times New Roman"/>
          <w:szCs w:val="24"/>
        </w:rPr>
        <w:t xml:space="preserve"> </w:t>
      </w:r>
    </w:p>
    <w:p w14:paraId="0A5DE5E7" w14:textId="77777777" w:rsidR="00415E13" w:rsidRDefault="00E650A0">
      <w:pPr>
        <w:spacing w:line="600" w:lineRule="auto"/>
        <w:ind w:firstLine="720"/>
        <w:jc w:val="both"/>
        <w:rPr>
          <w:rFonts w:eastAsia="Times New Roman"/>
          <w:szCs w:val="24"/>
        </w:rPr>
      </w:pPr>
      <w:r>
        <w:rPr>
          <w:rFonts w:eastAsia="Times New Roman"/>
          <w:szCs w:val="24"/>
        </w:rPr>
        <w:lastRenderedPageBreak/>
        <w:t>Α</w:t>
      </w:r>
      <w:r w:rsidRPr="00CA143C">
        <w:rPr>
          <w:rFonts w:eastAsia="Times New Roman"/>
          <w:szCs w:val="24"/>
        </w:rPr>
        <w:t>ν δεν το πούμε αυτό</w:t>
      </w:r>
      <w:r>
        <w:rPr>
          <w:rFonts w:eastAsia="Times New Roman"/>
          <w:szCs w:val="24"/>
        </w:rPr>
        <w:t xml:space="preserve"> -αν</w:t>
      </w:r>
      <w:r w:rsidRPr="00CA143C">
        <w:rPr>
          <w:rFonts w:eastAsia="Times New Roman"/>
          <w:szCs w:val="24"/>
        </w:rPr>
        <w:t xml:space="preserve"> μείνουμε μόνο στην </w:t>
      </w:r>
      <w:r>
        <w:rPr>
          <w:rFonts w:eastAsia="Times New Roman"/>
          <w:szCs w:val="24"/>
        </w:rPr>
        <w:t>αναγκαιότητα</w:t>
      </w:r>
      <w:r w:rsidRPr="00CA143C">
        <w:rPr>
          <w:rFonts w:eastAsia="Times New Roman"/>
          <w:szCs w:val="24"/>
        </w:rPr>
        <w:t xml:space="preserve"> της αλλαγής του άρθρου 90</w:t>
      </w:r>
      <w:r>
        <w:rPr>
          <w:rFonts w:eastAsia="Times New Roman"/>
          <w:szCs w:val="24"/>
        </w:rPr>
        <w:t>,</w:t>
      </w:r>
      <w:r w:rsidRPr="00CA143C">
        <w:rPr>
          <w:rFonts w:eastAsia="Times New Roman"/>
          <w:szCs w:val="24"/>
        </w:rPr>
        <w:t xml:space="preserve"> παράγραφος 5 του Συντάγματος</w:t>
      </w:r>
      <w:r>
        <w:rPr>
          <w:rFonts w:eastAsia="Times New Roman"/>
          <w:szCs w:val="24"/>
        </w:rPr>
        <w:t>-</w:t>
      </w:r>
      <w:r w:rsidRPr="00CA143C">
        <w:rPr>
          <w:rFonts w:eastAsia="Times New Roman"/>
          <w:szCs w:val="24"/>
        </w:rPr>
        <w:t xml:space="preserve"> τότε είναι δυν</w:t>
      </w:r>
      <w:r w:rsidRPr="00CA143C">
        <w:rPr>
          <w:rFonts w:eastAsia="Times New Roman"/>
          <w:szCs w:val="24"/>
        </w:rPr>
        <w:t xml:space="preserve">ατόν η δεύτερη </w:t>
      </w:r>
      <w:r>
        <w:rPr>
          <w:rFonts w:eastAsia="Times New Roman"/>
          <w:szCs w:val="24"/>
        </w:rPr>
        <w:t>βουλή να πει: «Α, θα αποφασίσει</w:t>
      </w:r>
      <w:r w:rsidRPr="00CA143C">
        <w:rPr>
          <w:rFonts w:eastAsia="Times New Roman"/>
          <w:szCs w:val="24"/>
        </w:rPr>
        <w:t xml:space="preserve"> η ολομέλεια των δικηγορικών συλλόγων</w:t>
      </w:r>
      <w:r>
        <w:rPr>
          <w:rFonts w:eastAsia="Times New Roman"/>
          <w:szCs w:val="24"/>
        </w:rPr>
        <w:t>» ή μόνο ο Πρωθυπουργός. Αυτά είναι θεωρητικά παραδείγματα, ακραία, αλλά έτσι είναι. Α</w:t>
      </w:r>
      <w:r w:rsidRPr="00CA143C">
        <w:rPr>
          <w:rFonts w:eastAsia="Times New Roman"/>
          <w:szCs w:val="24"/>
        </w:rPr>
        <w:t>ντιλαμβάνεστε</w:t>
      </w:r>
      <w:r>
        <w:rPr>
          <w:rFonts w:eastAsia="Times New Roman"/>
          <w:szCs w:val="24"/>
        </w:rPr>
        <w:t>,</w:t>
      </w:r>
      <w:r w:rsidRPr="00CA143C">
        <w:rPr>
          <w:rFonts w:eastAsia="Times New Roman"/>
          <w:szCs w:val="24"/>
        </w:rPr>
        <w:t xml:space="preserve"> </w:t>
      </w:r>
      <w:r>
        <w:rPr>
          <w:rFonts w:eastAsia="Times New Roman"/>
          <w:szCs w:val="24"/>
        </w:rPr>
        <w:t>λ</w:t>
      </w:r>
      <w:r w:rsidRPr="00CA143C">
        <w:rPr>
          <w:rFonts w:eastAsia="Times New Roman"/>
          <w:szCs w:val="24"/>
        </w:rPr>
        <w:t>οιπόν</w:t>
      </w:r>
      <w:r>
        <w:rPr>
          <w:rFonts w:eastAsia="Times New Roman"/>
          <w:szCs w:val="24"/>
        </w:rPr>
        <w:t>,</w:t>
      </w:r>
      <w:r w:rsidRPr="00CA143C">
        <w:rPr>
          <w:rFonts w:eastAsia="Times New Roman"/>
          <w:szCs w:val="24"/>
        </w:rPr>
        <w:t xml:space="preserve"> που πάει </w:t>
      </w:r>
      <w:r>
        <w:rPr>
          <w:rFonts w:eastAsia="Times New Roman"/>
          <w:szCs w:val="24"/>
        </w:rPr>
        <w:t>η ανεξαρτησία.</w:t>
      </w:r>
    </w:p>
    <w:p w14:paraId="0A5DE5E8" w14:textId="77777777" w:rsidR="00415E13" w:rsidRDefault="00E650A0">
      <w:pPr>
        <w:spacing w:line="600" w:lineRule="auto"/>
        <w:ind w:firstLine="720"/>
        <w:jc w:val="both"/>
        <w:rPr>
          <w:rFonts w:eastAsia="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szCs w:val="24"/>
        </w:rPr>
        <w:t>Απλώς για να καταλάβω, αν το πει η πρώτη Βουλή, η δεύτερη δεσμεύεται κατά το μέτρο που είπατε.</w:t>
      </w:r>
    </w:p>
    <w:p w14:paraId="0A5DE5E9" w14:textId="77777777" w:rsidR="00415E13" w:rsidRDefault="00E650A0">
      <w:pPr>
        <w:spacing w:line="600" w:lineRule="auto"/>
        <w:ind w:firstLine="720"/>
        <w:jc w:val="both"/>
        <w:rPr>
          <w:rFonts w:eastAsia="Times New Roman"/>
          <w:szCs w:val="24"/>
        </w:rPr>
      </w:pPr>
      <w:r w:rsidRPr="00206615">
        <w:rPr>
          <w:rFonts w:eastAsia="Times New Roman"/>
          <w:b/>
          <w:szCs w:val="24"/>
        </w:rPr>
        <w:t>ΧΑΡΑΛΑΜΠΟΣ ΑΘΑΝΑΣΙΟΥ:</w:t>
      </w:r>
      <w:r w:rsidRPr="00206615">
        <w:rPr>
          <w:rFonts w:eastAsia="Times New Roman"/>
          <w:szCs w:val="24"/>
        </w:rPr>
        <w:t xml:space="preserve"> </w:t>
      </w:r>
      <w:r>
        <w:rPr>
          <w:rFonts w:eastAsia="Times New Roman"/>
          <w:szCs w:val="24"/>
        </w:rPr>
        <w:t xml:space="preserve">Δεσμεύεται ως προς την κατεύθυνση, όχι όμως ως προς το περιεχόμενο, δηλαδή ότι θα </w:t>
      </w:r>
      <w:r>
        <w:rPr>
          <w:rFonts w:eastAsia="Times New Roman"/>
          <w:szCs w:val="24"/>
        </w:rPr>
        <w:t>κινηθεί σε ένα πλαίσιο. Είναι μια στοιχειώδης</w:t>
      </w:r>
      <w:r>
        <w:rPr>
          <w:rFonts w:eastAsia="Times New Roman"/>
          <w:szCs w:val="24"/>
        </w:rPr>
        <w:t xml:space="preserve"> κατεύθυνση μη δεσμευτική για το περιεχόμενο.</w:t>
      </w:r>
    </w:p>
    <w:p w14:paraId="0A5DE5EA" w14:textId="77777777" w:rsidR="00415E13" w:rsidRDefault="00E650A0">
      <w:pPr>
        <w:spacing w:line="600" w:lineRule="auto"/>
        <w:ind w:firstLine="720"/>
        <w:jc w:val="both"/>
        <w:rPr>
          <w:rFonts w:eastAsia="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szCs w:val="24"/>
        </w:rPr>
        <w:t xml:space="preserve">Το ίδιο λέμε, ότι δεσμεύεται ως προς την κατεύθυνση. </w:t>
      </w:r>
    </w:p>
    <w:p w14:paraId="0A5DE5EB" w14:textId="77777777" w:rsidR="00415E13" w:rsidRDefault="00E650A0">
      <w:pPr>
        <w:spacing w:line="600" w:lineRule="auto"/>
        <w:ind w:firstLine="720"/>
        <w:jc w:val="both"/>
        <w:rPr>
          <w:rFonts w:eastAsia="Times New Roman"/>
          <w:szCs w:val="24"/>
        </w:rPr>
      </w:pPr>
      <w:r w:rsidRPr="00206615">
        <w:rPr>
          <w:rFonts w:eastAsia="Times New Roman"/>
          <w:b/>
          <w:szCs w:val="24"/>
        </w:rPr>
        <w:t>ΧΑΡΑΛΑΜΠΟΣ ΑΘΑΝΑΣΙΟΥ:</w:t>
      </w:r>
      <w:r w:rsidRPr="00206615">
        <w:rPr>
          <w:rFonts w:eastAsia="Times New Roman"/>
          <w:szCs w:val="24"/>
        </w:rPr>
        <w:t xml:space="preserve"> </w:t>
      </w:r>
      <w:r>
        <w:rPr>
          <w:rFonts w:eastAsia="Times New Roman"/>
          <w:szCs w:val="24"/>
        </w:rPr>
        <w:t>Δηλαδή, κύριε Υπουργέ, είναι αυτ</w:t>
      </w:r>
      <w:r>
        <w:rPr>
          <w:rFonts w:eastAsia="Times New Roman"/>
          <w:szCs w:val="24"/>
        </w:rPr>
        <w:t xml:space="preserve">ό που λέμε η αιτιολογία της αναγκαιότητας. Αυτό είναι </w:t>
      </w:r>
      <w:r>
        <w:rPr>
          <w:rFonts w:eastAsia="Times New Roman"/>
          <w:szCs w:val="24"/>
        </w:rPr>
        <w:lastRenderedPageBreak/>
        <w:t>το θέμα. Δεν σημαίνει ότι η κατεύθυνση είναι αποκλειστικά δεσμευτική, όταν προσδιορίζεται από τώρα. Αυτό είναι εντελώς διαφορετικό.</w:t>
      </w:r>
    </w:p>
    <w:p w14:paraId="0A5DE5EC" w14:textId="77777777" w:rsidR="00415E13" w:rsidRDefault="00E650A0">
      <w:pPr>
        <w:spacing w:line="600" w:lineRule="auto"/>
        <w:ind w:firstLine="720"/>
        <w:jc w:val="both"/>
        <w:rPr>
          <w:rFonts w:eastAsia="Times New Roman"/>
          <w:szCs w:val="24"/>
        </w:rPr>
      </w:pPr>
      <w:r>
        <w:rPr>
          <w:rFonts w:eastAsia="Times New Roman"/>
          <w:szCs w:val="24"/>
        </w:rPr>
        <w:t>Α</w:t>
      </w:r>
      <w:r w:rsidRPr="00CA143C">
        <w:rPr>
          <w:rFonts w:eastAsia="Times New Roman"/>
          <w:szCs w:val="24"/>
        </w:rPr>
        <w:t xml:space="preserve">πό πρώτη άποψη φαίνεται ότι </w:t>
      </w:r>
      <w:r>
        <w:rPr>
          <w:rFonts w:eastAsia="Times New Roman"/>
          <w:szCs w:val="24"/>
        </w:rPr>
        <w:t xml:space="preserve">οι </w:t>
      </w:r>
      <w:r w:rsidRPr="00CA143C">
        <w:rPr>
          <w:rFonts w:eastAsia="Times New Roman"/>
          <w:szCs w:val="24"/>
        </w:rPr>
        <w:t xml:space="preserve">δύο </w:t>
      </w:r>
      <w:r>
        <w:rPr>
          <w:rFonts w:eastAsia="Times New Roman"/>
          <w:szCs w:val="24"/>
        </w:rPr>
        <w:t>Βουλές</w:t>
      </w:r>
      <w:r w:rsidRPr="00CA143C">
        <w:rPr>
          <w:rFonts w:eastAsia="Times New Roman"/>
          <w:szCs w:val="24"/>
        </w:rPr>
        <w:t xml:space="preserve"> συμμετέχουν ισότιμα στην </w:t>
      </w:r>
      <w:r>
        <w:rPr>
          <w:rFonts w:eastAsia="Times New Roman"/>
          <w:szCs w:val="24"/>
        </w:rPr>
        <w:t>α</w:t>
      </w:r>
      <w:r w:rsidRPr="00CA143C">
        <w:rPr>
          <w:rFonts w:eastAsia="Times New Roman"/>
          <w:szCs w:val="24"/>
        </w:rPr>
        <w:t>ν</w:t>
      </w:r>
      <w:r w:rsidRPr="00CA143C">
        <w:rPr>
          <w:rFonts w:eastAsia="Times New Roman"/>
          <w:szCs w:val="24"/>
        </w:rPr>
        <w:t>αθεωρητική διαδικασία</w:t>
      </w:r>
      <w:r>
        <w:rPr>
          <w:rFonts w:eastAsia="Times New Roman"/>
          <w:szCs w:val="24"/>
        </w:rPr>
        <w:t>,</w:t>
      </w:r>
      <w:r w:rsidRPr="00CA143C">
        <w:rPr>
          <w:rFonts w:eastAsia="Times New Roman"/>
          <w:szCs w:val="24"/>
        </w:rPr>
        <w:t xml:space="preserve"> αφού η πλειοψηφία </w:t>
      </w:r>
      <w:r>
        <w:rPr>
          <w:rFonts w:eastAsia="Times New Roman"/>
          <w:szCs w:val="24"/>
        </w:rPr>
        <w:t xml:space="preserve">για </w:t>
      </w:r>
      <w:r w:rsidRPr="00CA143C">
        <w:rPr>
          <w:rFonts w:eastAsia="Times New Roman"/>
          <w:szCs w:val="24"/>
        </w:rPr>
        <w:t xml:space="preserve">την πρόταση </w:t>
      </w:r>
      <w:r>
        <w:rPr>
          <w:rFonts w:eastAsia="Times New Roman"/>
          <w:szCs w:val="24"/>
        </w:rPr>
        <w:t>α</w:t>
      </w:r>
      <w:r w:rsidRPr="00CA143C">
        <w:rPr>
          <w:rFonts w:eastAsia="Times New Roman"/>
          <w:szCs w:val="24"/>
        </w:rPr>
        <w:t xml:space="preserve">ναθεώρησης της </w:t>
      </w:r>
      <w:r>
        <w:rPr>
          <w:rFonts w:eastAsia="Times New Roman"/>
          <w:szCs w:val="24"/>
        </w:rPr>
        <w:t>πρώτης Β</w:t>
      </w:r>
      <w:r w:rsidRPr="00CA143C">
        <w:rPr>
          <w:rFonts w:eastAsia="Times New Roman"/>
          <w:szCs w:val="24"/>
        </w:rPr>
        <w:t xml:space="preserve">ουλής και η πλειοψηφία </w:t>
      </w:r>
      <w:r>
        <w:rPr>
          <w:rFonts w:eastAsia="Times New Roman"/>
          <w:szCs w:val="24"/>
        </w:rPr>
        <w:t>για</w:t>
      </w:r>
      <w:r w:rsidRPr="00CA143C">
        <w:rPr>
          <w:rFonts w:eastAsia="Times New Roman"/>
          <w:szCs w:val="24"/>
        </w:rPr>
        <w:t xml:space="preserve"> την απόφαση και τις </w:t>
      </w:r>
      <w:r w:rsidRPr="003E63D7">
        <w:rPr>
          <w:rFonts w:eastAsia="Times New Roman"/>
          <w:szCs w:val="24"/>
        </w:rPr>
        <w:t xml:space="preserve">αναθεωρητέες </w:t>
      </w:r>
      <w:r w:rsidRPr="00CA143C">
        <w:rPr>
          <w:rFonts w:eastAsia="Times New Roman"/>
          <w:szCs w:val="24"/>
        </w:rPr>
        <w:t xml:space="preserve">διατάξεις της δεύτερης </w:t>
      </w:r>
      <w:r>
        <w:rPr>
          <w:rFonts w:eastAsia="Times New Roman"/>
          <w:szCs w:val="24"/>
        </w:rPr>
        <w:t>Βου</w:t>
      </w:r>
      <w:r w:rsidRPr="00CA143C">
        <w:rPr>
          <w:rFonts w:eastAsia="Times New Roman"/>
          <w:szCs w:val="24"/>
        </w:rPr>
        <w:t>λής αντιστρέφο</w:t>
      </w:r>
      <w:r>
        <w:rPr>
          <w:rFonts w:eastAsia="Times New Roman"/>
          <w:szCs w:val="24"/>
        </w:rPr>
        <w:t>νται, σ</w:t>
      </w:r>
      <w:r w:rsidRPr="00CA143C">
        <w:rPr>
          <w:rFonts w:eastAsia="Times New Roman"/>
          <w:szCs w:val="24"/>
        </w:rPr>
        <w:t>ύμφωνα με τις παραγράφους 2</w:t>
      </w:r>
      <w:r>
        <w:rPr>
          <w:rFonts w:eastAsia="Times New Roman"/>
          <w:szCs w:val="24"/>
        </w:rPr>
        <w:t>,</w:t>
      </w:r>
      <w:r w:rsidRPr="00CA143C">
        <w:rPr>
          <w:rFonts w:eastAsia="Times New Roman"/>
          <w:szCs w:val="24"/>
        </w:rPr>
        <w:t xml:space="preserve"> 3 και 4 του άρθρου 110</w:t>
      </w:r>
      <w:r>
        <w:rPr>
          <w:rFonts w:eastAsia="Times New Roman"/>
          <w:szCs w:val="24"/>
        </w:rPr>
        <w:t>: α</w:t>
      </w:r>
      <w:r w:rsidRPr="00CA143C">
        <w:rPr>
          <w:rFonts w:eastAsia="Times New Roman"/>
          <w:szCs w:val="24"/>
        </w:rPr>
        <w:t>πόλυτη πλειοψη</w:t>
      </w:r>
      <w:r w:rsidRPr="00CA143C">
        <w:rPr>
          <w:rFonts w:eastAsia="Times New Roman"/>
          <w:szCs w:val="24"/>
        </w:rPr>
        <w:t>φία του όλου αριθμού της Βουλής στην πρώτη</w:t>
      </w:r>
      <w:r>
        <w:rPr>
          <w:rFonts w:eastAsia="Times New Roman"/>
          <w:szCs w:val="24"/>
        </w:rPr>
        <w:t xml:space="preserve">, </w:t>
      </w:r>
      <w:r>
        <w:rPr>
          <w:rFonts w:eastAsia="Times New Roman"/>
          <w:szCs w:val="24"/>
        </w:rPr>
        <w:t xml:space="preserve">εκατόν ογδόντα </w:t>
      </w:r>
      <w:r>
        <w:rPr>
          <w:rFonts w:eastAsia="Times New Roman"/>
          <w:szCs w:val="24"/>
        </w:rPr>
        <w:t>Βουλευτές σ</w:t>
      </w:r>
      <w:r w:rsidRPr="00CA143C">
        <w:rPr>
          <w:rFonts w:eastAsia="Times New Roman"/>
          <w:szCs w:val="24"/>
        </w:rPr>
        <w:t>τη δεύτερη</w:t>
      </w:r>
      <w:r>
        <w:rPr>
          <w:rFonts w:eastAsia="Times New Roman"/>
          <w:szCs w:val="24"/>
        </w:rPr>
        <w:t>,</w:t>
      </w:r>
      <w:r w:rsidRPr="00CA143C">
        <w:rPr>
          <w:rFonts w:eastAsia="Times New Roman"/>
          <w:szCs w:val="24"/>
        </w:rPr>
        <w:t xml:space="preserve"> ή αντιστρόφως</w:t>
      </w:r>
      <w:r>
        <w:rPr>
          <w:rFonts w:eastAsia="Times New Roman"/>
          <w:szCs w:val="24"/>
        </w:rPr>
        <w:t>,</w:t>
      </w:r>
      <w:r w:rsidRPr="00CA143C">
        <w:rPr>
          <w:rFonts w:eastAsia="Times New Roman"/>
          <w:szCs w:val="24"/>
        </w:rPr>
        <w:t xml:space="preserve"> </w:t>
      </w:r>
      <w:r>
        <w:rPr>
          <w:rFonts w:eastAsia="Times New Roman"/>
          <w:szCs w:val="24"/>
        </w:rPr>
        <w:t>εκατόν ογδόντα</w:t>
      </w:r>
      <w:r w:rsidRPr="00CA143C">
        <w:rPr>
          <w:rFonts w:eastAsia="Times New Roman"/>
          <w:szCs w:val="24"/>
        </w:rPr>
        <w:t xml:space="preserve"> </w:t>
      </w:r>
      <w:r>
        <w:rPr>
          <w:rFonts w:eastAsia="Times New Roman"/>
          <w:szCs w:val="24"/>
        </w:rPr>
        <w:t xml:space="preserve">Βουλευτές </w:t>
      </w:r>
      <w:r w:rsidRPr="00CA143C">
        <w:rPr>
          <w:rFonts w:eastAsia="Times New Roman"/>
          <w:szCs w:val="24"/>
        </w:rPr>
        <w:t>στην πρώτη</w:t>
      </w:r>
      <w:r>
        <w:rPr>
          <w:rFonts w:eastAsia="Times New Roman"/>
          <w:szCs w:val="24"/>
        </w:rPr>
        <w:t>,</w:t>
      </w:r>
      <w:r w:rsidRPr="00CA143C">
        <w:rPr>
          <w:rFonts w:eastAsia="Times New Roman"/>
          <w:szCs w:val="24"/>
        </w:rPr>
        <w:t xml:space="preserve"> απόλυτη πλειοψηφία </w:t>
      </w:r>
      <w:r>
        <w:rPr>
          <w:rFonts w:eastAsia="Times New Roman"/>
          <w:szCs w:val="24"/>
        </w:rPr>
        <w:t>σ</w:t>
      </w:r>
      <w:r w:rsidRPr="00CA143C">
        <w:rPr>
          <w:rFonts w:eastAsia="Times New Roman"/>
          <w:szCs w:val="24"/>
        </w:rPr>
        <w:t>τη δεύτερη</w:t>
      </w:r>
      <w:r>
        <w:rPr>
          <w:rFonts w:eastAsia="Times New Roman"/>
          <w:szCs w:val="24"/>
        </w:rPr>
        <w:t>.</w:t>
      </w:r>
      <w:r w:rsidRPr="00CA143C">
        <w:rPr>
          <w:rFonts w:eastAsia="Times New Roman"/>
          <w:szCs w:val="24"/>
        </w:rPr>
        <w:t xml:space="preserve"> </w:t>
      </w:r>
    </w:p>
    <w:p w14:paraId="0A5DE5ED" w14:textId="77777777" w:rsidR="00415E13" w:rsidRDefault="00E650A0">
      <w:pPr>
        <w:spacing w:line="600" w:lineRule="auto"/>
        <w:ind w:firstLine="720"/>
        <w:jc w:val="both"/>
        <w:rPr>
          <w:rFonts w:eastAsia="Times New Roman"/>
          <w:szCs w:val="24"/>
        </w:rPr>
      </w:pPr>
      <w:r>
        <w:rPr>
          <w:rFonts w:eastAsia="Times New Roman"/>
          <w:szCs w:val="24"/>
        </w:rPr>
        <w:t>Δ</w:t>
      </w:r>
      <w:r w:rsidRPr="00CA143C">
        <w:rPr>
          <w:rFonts w:eastAsia="Times New Roman"/>
          <w:szCs w:val="24"/>
        </w:rPr>
        <w:t>εύτερον</w:t>
      </w:r>
      <w:r>
        <w:rPr>
          <w:rFonts w:eastAsia="Times New Roman"/>
          <w:szCs w:val="24"/>
        </w:rPr>
        <w:t>,</w:t>
      </w:r>
      <w:r w:rsidRPr="00CA143C">
        <w:rPr>
          <w:rFonts w:eastAsia="Times New Roman"/>
          <w:szCs w:val="24"/>
        </w:rPr>
        <w:t xml:space="preserve"> η πρώτη </w:t>
      </w:r>
      <w:r>
        <w:rPr>
          <w:rFonts w:eastAsia="Times New Roman"/>
          <w:szCs w:val="24"/>
        </w:rPr>
        <w:t>Β</w:t>
      </w:r>
      <w:r w:rsidRPr="00CA143C">
        <w:rPr>
          <w:rFonts w:eastAsia="Times New Roman"/>
          <w:szCs w:val="24"/>
        </w:rPr>
        <w:t>ο</w:t>
      </w:r>
      <w:r>
        <w:rPr>
          <w:rFonts w:eastAsia="Times New Roman"/>
          <w:szCs w:val="24"/>
        </w:rPr>
        <w:t>υ</w:t>
      </w:r>
      <w:r w:rsidRPr="00CA143C">
        <w:rPr>
          <w:rFonts w:eastAsia="Times New Roman"/>
          <w:szCs w:val="24"/>
        </w:rPr>
        <w:t>λή αποφασίζει για την αναγκαιότητα των αναθεωρ</w:t>
      </w:r>
      <w:r>
        <w:rPr>
          <w:rFonts w:eastAsia="Times New Roman"/>
          <w:szCs w:val="24"/>
        </w:rPr>
        <w:t>ητέω</w:t>
      </w:r>
      <w:r w:rsidRPr="00CA143C">
        <w:rPr>
          <w:rFonts w:eastAsia="Times New Roman"/>
          <w:szCs w:val="24"/>
        </w:rPr>
        <w:t>ν διατάξεων</w:t>
      </w:r>
      <w:r>
        <w:rPr>
          <w:rFonts w:eastAsia="Times New Roman"/>
          <w:szCs w:val="24"/>
        </w:rPr>
        <w:t>,</w:t>
      </w:r>
      <w:r w:rsidRPr="00CA143C">
        <w:rPr>
          <w:rFonts w:eastAsia="Times New Roman"/>
          <w:szCs w:val="24"/>
        </w:rPr>
        <w:t xml:space="preserve"> </w:t>
      </w:r>
      <w:r>
        <w:rPr>
          <w:rFonts w:eastAsia="Times New Roman"/>
          <w:szCs w:val="24"/>
        </w:rPr>
        <w:t>ε</w:t>
      </w:r>
      <w:r w:rsidRPr="00CA143C">
        <w:rPr>
          <w:rFonts w:eastAsia="Times New Roman"/>
          <w:szCs w:val="24"/>
        </w:rPr>
        <w:t xml:space="preserve">νώ </w:t>
      </w:r>
      <w:r>
        <w:rPr>
          <w:rFonts w:eastAsia="Times New Roman"/>
          <w:szCs w:val="24"/>
        </w:rPr>
        <w:t>η</w:t>
      </w:r>
      <w:r>
        <w:rPr>
          <w:rFonts w:eastAsia="Times New Roman"/>
          <w:szCs w:val="24"/>
        </w:rPr>
        <w:t xml:space="preserve"> δεύτερη διαπλάθει</w:t>
      </w:r>
      <w:r w:rsidRPr="00CA143C">
        <w:rPr>
          <w:rFonts w:eastAsia="Times New Roman"/>
          <w:szCs w:val="24"/>
        </w:rPr>
        <w:t xml:space="preserve"> ελεύ</w:t>
      </w:r>
      <w:r>
        <w:rPr>
          <w:rFonts w:eastAsia="Times New Roman"/>
          <w:szCs w:val="24"/>
        </w:rPr>
        <w:t>θερα το κανονιστικό περιεχόμενό τους. Θ</w:t>
      </w:r>
      <w:r w:rsidRPr="00CA143C">
        <w:rPr>
          <w:rFonts w:eastAsia="Times New Roman"/>
          <w:szCs w:val="24"/>
        </w:rPr>
        <w:t xml:space="preserve">εωρώ ότι το βάρος πέφτει στη δεύτερη </w:t>
      </w:r>
      <w:r>
        <w:rPr>
          <w:rFonts w:eastAsia="Times New Roman"/>
          <w:szCs w:val="24"/>
        </w:rPr>
        <w:t xml:space="preserve">Βουλή, </w:t>
      </w:r>
      <w:r w:rsidRPr="00CA143C">
        <w:rPr>
          <w:rFonts w:eastAsia="Times New Roman"/>
          <w:szCs w:val="24"/>
        </w:rPr>
        <w:t xml:space="preserve">διότι </w:t>
      </w:r>
      <w:r>
        <w:rPr>
          <w:rFonts w:eastAsia="Times New Roman"/>
          <w:szCs w:val="24"/>
        </w:rPr>
        <w:t>α</w:t>
      </w:r>
      <w:r w:rsidRPr="00CA143C">
        <w:rPr>
          <w:rFonts w:eastAsia="Times New Roman"/>
          <w:szCs w:val="24"/>
        </w:rPr>
        <w:t xml:space="preserve">υτή είναι η </w:t>
      </w:r>
      <w:r>
        <w:rPr>
          <w:rFonts w:eastAsia="Times New Roman"/>
          <w:szCs w:val="24"/>
        </w:rPr>
        <w:t>α</w:t>
      </w:r>
      <w:r w:rsidRPr="00CA143C">
        <w:rPr>
          <w:rFonts w:eastAsia="Times New Roman"/>
          <w:szCs w:val="24"/>
        </w:rPr>
        <w:t xml:space="preserve">ναθεωρητική </w:t>
      </w:r>
      <w:r>
        <w:rPr>
          <w:rFonts w:eastAsia="Times New Roman"/>
          <w:szCs w:val="24"/>
        </w:rPr>
        <w:t>Β</w:t>
      </w:r>
      <w:r w:rsidRPr="00CA143C">
        <w:rPr>
          <w:rFonts w:eastAsia="Times New Roman"/>
          <w:szCs w:val="24"/>
        </w:rPr>
        <w:t>ουλή</w:t>
      </w:r>
      <w:r>
        <w:rPr>
          <w:rFonts w:eastAsia="Times New Roman"/>
          <w:szCs w:val="24"/>
        </w:rPr>
        <w:t>,</w:t>
      </w:r>
      <w:r w:rsidRPr="00CA143C">
        <w:rPr>
          <w:rFonts w:eastAsia="Times New Roman"/>
          <w:szCs w:val="24"/>
        </w:rPr>
        <w:t xml:space="preserve"> με πρόσφατη τη λαϊκή εντολή η οποία και θα καθορίσει </w:t>
      </w:r>
      <w:r>
        <w:rPr>
          <w:rFonts w:eastAsia="Times New Roman"/>
          <w:szCs w:val="24"/>
        </w:rPr>
        <w:t>ε</w:t>
      </w:r>
      <w:r w:rsidRPr="00CA143C">
        <w:rPr>
          <w:rFonts w:eastAsia="Times New Roman"/>
          <w:szCs w:val="24"/>
        </w:rPr>
        <w:t xml:space="preserve">ιδικά </w:t>
      </w:r>
      <w:r>
        <w:rPr>
          <w:rFonts w:eastAsia="Times New Roman"/>
          <w:szCs w:val="24"/>
        </w:rPr>
        <w:t>-</w:t>
      </w:r>
      <w:r w:rsidRPr="00CA143C">
        <w:rPr>
          <w:rFonts w:eastAsia="Times New Roman"/>
          <w:szCs w:val="24"/>
        </w:rPr>
        <w:t>το τονίζω</w:t>
      </w:r>
      <w:r>
        <w:rPr>
          <w:rFonts w:eastAsia="Times New Roman"/>
          <w:szCs w:val="24"/>
        </w:rPr>
        <w:t>-</w:t>
      </w:r>
      <w:r w:rsidRPr="00CA143C">
        <w:rPr>
          <w:rFonts w:eastAsia="Times New Roman"/>
          <w:szCs w:val="24"/>
        </w:rPr>
        <w:t xml:space="preserve"> το ακριβές περιεχόμενο </w:t>
      </w:r>
      <w:r>
        <w:rPr>
          <w:rFonts w:eastAsia="Times New Roman"/>
          <w:szCs w:val="24"/>
        </w:rPr>
        <w:t>των αναθεωρητέων</w:t>
      </w:r>
      <w:r w:rsidRPr="00CA143C">
        <w:rPr>
          <w:rFonts w:eastAsia="Times New Roman"/>
          <w:szCs w:val="24"/>
        </w:rPr>
        <w:t xml:space="preserve"> διατάξεων</w:t>
      </w:r>
      <w:r>
        <w:rPr>
          <w:rFonts w:eastAsia="Times New Roman"/>
          <w:szCs w:val="24"/>
        </w:rPr>
        <w:t>.</w:t>
      </w:r>
    </w:p>
    <w:p w14:paraId="0A5DE5EE" w14:textId="77777777" w:rsidR="00415E13" w:rsidRDefault="00E650A0">
      <w:pPr>
        <w:spacing w:line="600" w:lineRule="auto"/>
        <w:ind w:firstLine="720"/>
        <w:jc w:val="both"/>
        <w:rPr>
          <w:rFonts w:eastAsia="Times New Roman"/>
          <w:szCs w:val="24"/>
        </w:rPr>
      </w:pPr>
      <w:r>
        <w:rPr>
          <w:rFonts w:eastAsia="Times New Roman"/>
          <w:szCs w:val="24"/>
        </w:rPr>
        <w:lastRenderedPageBreak/>
        <w:t>Τ</w:t>
      </w:r>
      <w:r w:rsidRPr="00CA143C">
        <w:rPr>
          <w:rFonts w:eastAsia="Times New Roman"/>
          <w:szCs w:val="24"/>
        </w:rPr>
        <w:t>έλος</w:t>
      </w:r>
      <w:r>
        <w:rPr>
          <w:rFonts w:eastAsia="Times New Roman"/>
          <w:szCs w:val="24"/>
        </w:rPr>
        <w:t>,</w:t>
      </w:r>
      <w:r w:rsidRPr="00CA143C">
        <w:rPr>
          <w:rFonts w:eastAsia="Times New Roman"/>
          <w:szCs w:val="24"/>
        </w:rPr>
        <w:t xml:space="preserve"> </w:t>
      </w:r>
      <w:r>
        <w:rPr>
          <w:rFonts w:eastAsia="Times New Roman"/>
          <w:szCs w:val="24"/>
        </w:rPr>
        <w:t>ό</w:t>
      </w:r>
      <w:r w:rsidRPr="00CA143C">
        <w:rPr>
          <w:rFonts w:eastAsia="Times New Roman"/>
          <w:szCs w:val="24"/>
        </w:rPr>
        <w:t>σον αφορά την παράγραφο 6</w:t>
      </w:r>
      <w:r>
        <w:rPr>
          <w:rFonts w:eastAsia="Times New Roman"/>
          <w:szCs w:val="24"/>
        </w:rPr>
        <w:t>,</w:t>
      </w:r>
      <w:r w:rsidRPr="00CA143C">
        <w:rPr>
          <w:rFonts w:eastAsia="Times New Roman"/>
          <w:szCs w:val="24"/>
        </w:rPr>
        <w:t xml:space="preserve"> του άρθρου 110 του Συντάγματος</w:t>
      </w:r>
      <w:r>
        <w:rPr>
          <w:rFonts w:eastAsia="Times New Roman"/>
          <w:szCs w:val="24"/>
        </w:rPr>
        <w:t>,</w:t>
      </w:r>
      <w:r w:rsidRPr="00CA143C">
        <w:rPr>
          <w:rFonts w:eastAsia="Times New Roman"/>
          <w:szCs w:val="24"/>
        </w:rPr>
        <w:t xml:space="preserve"> που </w:t>
      </w:r>
      <w:r>
        <w:rPr>
          <w:rFonts w:eastAsia="Times New Roman"/>
          <w:szCs w:val="24"/>
        </w:rPr>
        <w:t>α</w:t>
      </w:r>
      <w:r w:rsidRPr="00CA143C">
        <w:rPr>
          <w:rFonts w:eastAsia="Times New Roman"/>
          <w:szCs w:val="24"/>
        </w:rPr>
        <w:t>παγορεύει να γίνεται αναθεώρηση πριν περάσει</w:t>
      </w:r>
      <w:r>
        <w:rPr>
          <w:rFonts w:eastAsia="Times New Roman"/>
          <w:szCs w:val="24"/>
        </w:rPr>
        <w:t xml:space="preserve"> η </w:t>
      </w:r>
      <w:r w:rsidRPr="00CA143C">
        <w:rPr>
          <w:rFonts w:eastAsia="Times New Roman"/>
          <w:szCs w:val="24"/>
        </w:rPr>
        <w:t>πενταετία</w:t>
      </w:r>
      <w:r>
        <w:rPr>
          <w:rFonts w:eastAsia="Times New Roman"/>
          <w:szCs w:val="24"/>
        </w:rPr>
        <w:t>, αυτό θα</w:t>
      </w:r>
      <w:r w:rsidRPr="00CA143C">
        <w:rPr>
          <w:rFonts w:eastAsia="Times New Roman"/>
          <w:szCs w:val="24"/>
        </w:rPr>
        <w:t xml:space="preserve"> έχει </w:t>
      </w:r>
      <w:r>
        <w:rPr>
          <w:rFonts w:eastAsia="Times New Roman"/>
          <w:szCs w:val="24"/>
        </w:rPr>
        <w:t>μια</w:t>
      </w:r>
      <w:r w:rsidRPr="00CA143C">
        <w:rPr>
          <w:rFonts w:eastAsia="Times New Roman"/>
          <w:szCs w:val="24"/>
        </w:rPr>
        <w:t xml:space="preserve"> βάση </w:t>
      </w:r>
      <w:r>
        <w:rPr>
          <w:rFonts w:eastAsia="Times New Roman"/>
          <w:szCs w:val="24"/>
        </w:rPr>
        <w:t>κ</w:t>
      </w:r>
      <w:r w:rsidRPr="00CA143C">
        <w:rPr>
          <w:rFonts w:eastAsia="Times New Roman"/>
          <w:szCs w:val="24"/>
        </w:rPr>
        <w:t xml:space="preserve">αι πρέπει έτσι να </w:t>
      </w:r>
      <w:r>
        <w:rPr>
          <w:rFonts w:eastAsia="Times New Roman"/>
          <w:szCs w:val="24"/>
        </w:rPr>
        <w:t xml:space="preserve">ερμηνευτεί και να </w:t>
      </w:r>
      <w:r w:rsidRPr="00CA143C">
        <w:rPr>
          <w:rFonts w:eastAsia="Times New Roman"/>
          <w:szCs w:val="24"/>
        </w:rPr>
        <w:t>το τροποποιήσουμε</w:t>
      </w:r>
      <w:r>
        <w:rPr>
          <w:rFonts w:eastAsia="Times New Roman"/>
          <w:szCs w:val="24"/>
        </w:rPr>
        <w:t>. Πρέπει να αναφερθεί γι</w:t>
      </w:r>
      <w:r>
        <w:rPr>
          <w:rFonts w:eastAsia="Times New Roman"/>
          <w:szCs w:val="24"/>
        </w:rPr>
        <w:t>’</w:t>
      </w:r>
      <w:r w:rsidRPr="00CA143C">
        <w:rPr>
          <w:rFonts w:eastAsia="Times New Roman"/>
          <w:szCs w:val="24"/>
        </w:rPr>
        <w:t xml:space="preserve"> αυτή</w:t>
      </w:r>
      <w:r>
        <w:rPr>
          <w:rFonts w:eastAsia="Times New Roman"/>
          <w:szCs w:val="24"/>
        </w:rPr>
        <w:t xml:space="preserve"> τη</w:t>
      </w:r>
      <w:r w:rsidRPr="00CA143C">
        <w:rPr>
          <w:rFonts w:eastAsia="Times New Roman"/>
          <w:szCs w:val="24"/>
        </w:rPr>
        <w:t xml:space="preserve"> διάτ</w:t>
      </w:r>
      <w:r w:rsidRPr="00CA143C">
        <w:rPr>
          <w:rFonts w:eastAsia="Times New Roman"/>
          <w:szCs w:val="24"/>
        </w:rPr>
        <w:t>αξη ρητά ότι αυτό ισχύει μόνο για τις διατάξεις οι οποίες αναθεωρήθηκαν</w:t>
      </w:r>
      <w:r>
        <w:rPr>
          <w:rFonts w:eastAsia="Times New Roman"/>
          <w:szCs w:val="24"/>
        </w:rPr>
        <w:t>.</w:t>
      </w:r>
      <w:r w:rsidRPr="00CA143C">
        <w:rPr>
          <w:rFonts w:eastAsia="Times New Roman"/>
          <w:szCs w:val="24"/>
        </w:rPr>
        <w:t xml:space="preserve"> </w:t>
      </w:r>
    </w:p>
    <w:p w14:paraId="0A5DE5EF" w14:textId="77777777" w:rsidR="00415E13" w:rsidRDefault="00E650A0">
      <w:pPr>
        <w:spacing w:line="600" w:lineRule="auto"/>
        <w:ind w:firstLine="720"/>
        <w:jc w:val="both"/>
        <w:rPr>
          <w:rFonts w:eastAsia="Times New Roman"/>
          <w:szCs w:val="24"/>
        </w:rPr>
      </w:pPr>
      <w:r>
        <w:rPr>
          <w:rFonts w:eastAsia="Times New Roman"/>
          <w:szCs w:val="24"/>
        </w:rPr>
        <w:t>Ό</w:t>
      </w:r>
      <w:r w:rsidRPr="00CA143C">
        <w:rPr>
          <w:rFonts w:eastAsia="Times New Roman"/>
          <w:szCs w:val="24"/>
        </w:rPr>
        <w:t xml:space="preserve">ταν υπάρχει </w:t>
      </w:r>
      <w:r>
        <w:rPr>
          <w:rFonts w:eastAsia="Times New Roman"/>
          <w:szCs w:val="24"/>
        </w:rPr>
        <w:t xml:space="preserve">δηλαδή μια </w:t>
      </w:r>
      <w:r w:rsidRPr="00CA143C">
        <w:rPr>
          <w:rFonts w:eastAsia="Times New Roman"/>
          <w:szCs w:val="24"/>
        </w:rPr>
        <w:t>απόφαση</w:t>
      </w:r>
      <w:r>
        <w:rPr>
          <w:rFonts w:eastAsia="Times New Roman"/>
          <w:szCs w:val="24"/>
        </w:rPr>
        <w:t xml:space="preserve"> ή</w:t>
      </w:r>
      <w:r w:rsidRPr="00CA143C">
        <w:rPr>
          <w:rFonts w:eastAsia="Times New Roman"/>
          <w:szCs w:val="24"/>
        </w:rPr>
        <w:t xml:space="preserve"> </w:t>
      </w:r>
      <w:r>
        <w:rPr>
          <w:rFonts w:eastAsia="Times New Roman"/>
          <w:szCs w:val="24"/>
        </w:rPr>
        <w:t xml:space="preserve">όταν </w:t>
      </w:r>
      <w:r w:rsidRPr="00CA143C">
        <w:rPr>
          <w:rFonts w:eastAsia="Times New Roman"/>
          <w:szCs w:val="24"/>
        </w:rPr>
        <w:t xml:space="preserve">η κοινή γνώμη </w:t>
      </w:r>
      <w:r>
        <w:rPr>
          <w:rFonts w:eastAsia="Times New Roman"/>
          <w:szCs w:val="24"/>
        </w:rPr>
        <w:t>ή η</w:t>
      </w:r>
      <w:r w:rsidRPr="00CA143C">
        <w:rPr>
          <w:rFonts w:eastAsia="Times New Roman"/>
          <w:szCs w:val="24"/>
        </w:rPr>
        <w:t xml:space="preserve"> κοινωνία </w:t>
      </w:r>
      <w:r>
        <w:rPr>
          <w:rFonts w:eastAsia="Times New Roman"/>
          <w:szCs w:val="24"/>
        </w:rPr>
        <w:t>έχουν δεχθεί</w:t>
      </w:r>
      <w:r w:rsidRPr="00CA143C">
        <w:rPr>
          <w:rFonts w:eastAsia="Times New Roman"/>
          <w:szCs w:val="24"/>
        </w:rPr>
        <w:t xml:space="preserve"> ότι πρέπει να γίνει</w:t>
      </w:r>
      <w:r>
        <w:rPr>
          <w:rFonts w:eastAsia="Times New Roman"/>
          <w:szCs w:val="24"/>
        </w:rPr>
        <w:t xml:space="preserve"> μια</w:t>
      </w:r>
      <w:r w:rsidRPr="00CA143C">
        <w:rPr>
          <w:rFonts w:eastAsia="Times New Roman"/>
          <w:szCs w:val="24"/>
        </w:rPr>
        <w:t xml:space="preserve"> αλλαγή </w:t>
      </w:r>
      <w:r>
        <w:rPr>
          <w:rFonts w:eastAsia="Times New Roman"/>
          <w:szCs w:val="24"/>
        </w:rPr>
        <w:t>-</w:t>
      </w:r>
      <w:r w:rsidRPr="00CA143C">
        <w:rPr>
          <w:rFonts w:eastAsia="Times New Roman"/>
          <w:szCs w:val="24"/>
        </w:rPr>
        <w:t xml:space="preserve">ας πούμε στα </w:t>
      </w:r>
      <w:r>
        <w:rPr>
          <w:rFonts w:eastAsia="Times New Roman"/>
          <w:szCs w:val="24"/>
        </w:rPr>
        <w:t>ιδιωτικά πανεπιστήμια-</w:t>
      </w:r>
      <w:r w:rsidRPr="00CA143C">
        <w:rPr>
          <w:rFonts w:eastAsia="Times New Roman"/>
          <w:szCs w:val="24"/>
        </w:rPr>
        <w:t xml:space="preserve"> δεν μπορεί να δεσμευόμαστε για </w:t>
      </w:r>
      <w:r>
        <w:rPr>
          <w:rFonts w:eastAsia="Times New Roman"/>
          <w:szCs w:val="24"/>
        </w:rPr>
        <w:t>μια</w:t>
      </w:r>
      <w:r w:rsidRPr="00CA143C">
        <w:rPr>
          <w:rFonts w:eastAsia="Times New Roman"/>
          <w:szCs w:val="24"/>
        </w:rPr>
        <w:t xml:space="preserve"> </w:t>
      </w:r>
      <w:r w:rsidRPr="00CA143C">
        <w:rPr>
          <w:rFonts w:eastAsia="Times New Roman"/>
          <w:szCs w:val="24"/>
        </w:rPr>
        <w:t>ολόκληρη πενταετία</w:t>
      </w:r>
      <w:r>
        <w:rPr>
          <w:rFonts w:eastAsia="Times New Roman"/>
          <w:szCs w:val="24"/>
        </w:rPr>
        <w:t>. Το διάστημα αυτό μάλιστα μ</w:t>
      </w:r>
      <w:r w:rsidRPr="00CA143C">
        <w:rPr>
          <w:rFonts w:eastAsia="Times New Roman"/>
          <w:szCs w:val="24"/>
        </w:rPr>
        <w:t xml:space="preserve">πορεί να </w:t>
      </w:r>
      <w:r>
        <w:rPr>
          <w:rFonts w:eastAsia="Times New Roman"/>
          <w:szCs w:val="24"/>
        </w:rPr>
        <w:t>μην είναι πέντε χρόνια. Α</w:t>
      </w:r>
      <w:r w:rsidRPr="00CA143C">
        <w:rPr>
          <w:rFonts w:eastAsia="Times New Roman"/>
          <w:szCs w:val="24"/>
        </w:rPr>
        <w:t xml:space="preserve">νάλογα </w:t>
      </w:r>
      <w:r>
        <w:rPr>
          <w:rFonts w:eastAsia="Times New Roman"/>
          <w:szCs w:val="24"/>
        </w:rPr>
        <w:t>με το π</w:t>
      </w:r>
      <w:r w:rsidRPr="00CA143C">
        <w:rPr>
          <w:rFonts w:eastAsia="Times New Roman"/>
          <w:szCs w:val="24"/>
        </w:rPr>
        <w:t xml:space="preserve">ότε θα γίνει η </w:t>
      </w:r>
      <w:r>
        <w:rPr>
          <w:rFonts w:eastAsia="Times New Roman"/>
          <w:szCs w:val="24"/>
        </w:rPr>
        <w:t>Α</w:t>
      </w:r>
      <w:r>
        <w:rPr>
          <w:rFonts w:eastAsia="Times New Roman"/>
          <w:szCs w:val="24"/>
        </w:rPr>
        <w:t>ναθεώρηση, μπορεί να είναι επτά και οκτώ χρόνια.</w:t>
      </w:r>
      <w:r w:rsidRPr="00CA143C">
        <w:rPr>
          <w:rFonts w:eastAsia="Times New Roman"/>
          <w:szCs w:val="24"/>
        </w:rPr>
        <w:t xml:space="preserve"> </w:t>
      </w:r>
      <w:r>
        <w:rPr>
          <w:rFonts w:eastAsia="Times New Roman"/>
          <w:szCs w:val="24"/>
        </w:rPr>
        <w:t>Δεν μπορεί</w:t>
      </w:r>
      <w:r w:rsidRPr="00CA143C">
        <w:rPr>
          <w:rFonts w:eastAsia="Times New Roman"/>
          <w:szCs w:val="24"/>
        </w:rPr>
        <w:t xml:space="preserve"> </w:t>
      </w:r>
      <w:r>
        <w:rPr>
          <w:rFonts w:eastAsia="Times New Roman"/>
          <w:szCs w:val="24"/>
        </w:rPr>
        <w:t xml:space="preserve">λοιπόν </w:t>
      </w:r>
      <w:r w:rsidRPr="00CA143C">
        <w:rPr>
          <w:rFonts w:eastAsia="Times New Roman"/>
          <w:szCs w:val="24"/>
        </w:rPr>
        <w:t xml:space="preserve">η επόμενη </w:t>
      </w:r>
      <w:r>
        <w:rPr>
          <w:rFonts w:eastAsia="Times New Roman"/>
          <w:szCs w:val="24"/>
        </w:rPr>
        <w:t>Β</w:t>
      </w:r>
      <w:r w:rsidRPr="00CA143C">
        <w:rPr>
          <w:rFonts w:eastAsia="Times New Roman"/>
          <w:szCs w:val="24"/>
        </w:rPr>
        <w:t>ουλή</w:t>
      </w:r>
      <w:r>
        <w:rPr>
          <w:rFonts w:eastAsia="Times New Roman"/>
          <w:szCs w:val="24"/>
        </w:rPr>
        <w:t>,</w:t>
      </w:r>
      <w:r w:rsidRPr="00CA143C">
        <w:rPr>
          <w:rFonts w:eastAsia="Times New Roman"/>
          <w:szCs w:val="24"/>
        </w:rPr>
        <w:t xml:space="preserve"> πριν περάσει ο χρόνος </w:t>
      </w:r>
      <w:r>
        <w:rPr>
          <w:rFonts w:eastAsia="Times New Roman"/>
          <w:szCs w:val="24"/>
        </w:rPr>
        <w:t>αυτός,</w:t>
      </w:r>
      <w:r w:rsidRPr="00CA143C">
        <w:rPr>
          <w:rFonts w:eastAsia="Times New Roman"/>
          <w:szCs w:val="24"/>
        </w:rPr>
        <w:t xml:space="preserve"> να φέρει προς συζήτηση </w:t>
      </w:r>
      <w:r>
        <w:rPr>
          <w:rFonts w:eastAsia="Times New Roman"/>
          <w:szCs w:val="24"/>
        </w:rPr>
        <w:t>μια</w:t>
      </w:r>
      <w:r w:rsidRPr="00CA143C">
        <w:rPr>
          <w:rFonts w:eastAsia="Times New Roman"/>
          <w:szCs w:val="24"/>
        </w:rPr>
        <w:t xml:space="preserve"> διάταξη η οποία δεν είχε </w:t>
      </w:r>
      <w:r>
        <w:rPr>
          <w:rFonts w:eastAsia="Times New Roman"/>
          <w:szCs w:val="24"/>
        </w:rPr>
        <w:t xml:space="preserve">αναθεωρηθεί. Άρα </w:t>
      </w:r>
      <w:r w:rsidRPr="00CA143C">
        <w:rPr>
          <w:rFonts w:eastAsia="Times New Roman"/>
          <w:szCs w:val="24"/>
        </w:rPr>
        <w:t xml:space="preserve">πρέπει </w:t>
      </w:r>
      <w:r>
        <w:rPr>
          <w:rFonts w:eastAsia="Times New Roman"/>
          <w:szCs w:val="24"/>
        </w:rPr>
        <w:t>ο</w:t>
      </w:r>
      <w:r w:rsidRPr="00CA143C">
        <w:rPr>
          <w:rFonts w:eastAsia="Times New Roman"/>
          <w:szCs w:val="24"/>
        </w:rPr>
        <w:t xml:space="preserve"> περιορισμός αυτός να αφορά μόνο τις διατάξεις που τέθηκαν σε αναθεώρηση και όχι αυτές </w:t>
      </w:r>
      <w:r>
        <w:rPr>
          <w:rFonts w:eastAsia="Times New Roman"/>
          <w:szCs w:val="24"/>
        </w:rPr>
        <w:t xml:space="preserve">οι οποίες δεν τέθηκαν. </w:t>
      </w:r>
    </w:p>
    <w:p w14:paraId="0A5DE5F0" w14:textId="77777777" w:rsidR="00415E13" w:rsidRDefault="00E650A0">
      <w:pPr>
        <w:spacing w:line="600" w:lineRule="auto"/>
        <w:ind w:firstLine="720"/>
        <w:jc w:val="both"/>
        <w:rPr>
          <w:rFonts w:eastAsia="Times New Roman"/>
          <w:szCs w:val="24"/>
        </w:rPr>
      </w:pPr>
      <w:r w:rsidRPr="00307B07">
        <w:rPr>
          <w:rFonts w:eastAsia="Times New Roman"/>
          <w:szCs w:val="24"/>
        </w:rPr>
        <w:t>Κυρίες και κύριοι συνάδελφοι,</w:t>
      </w:r>
      <w:r>
        <w:rPr>
          <w:rFonts w:eastAsia="Times New Roman"/>
          <w:szCs w:val="24"/>
        </w:rPr>
        <w:t xml:space="preserve"> μ</w:t>
      </w:r>
      <w:r w:rsidRPr="00CA143C">
        <w:rPr>
          <w:rFonts w:eastAsia="Times New Roman"/>
          <w:szCs w:val="24"/>
        </w:rPr>
        <w:t>ετά από αυτή τη γενική τοποθέτησή μου οφείλω στη συνέχεια να στ</w:t>
      </w:r>
      <w:r w:rsidRPr="00CA143C">
        <w:rPr>
          <w:rFonts w:eastAsia="Times New Roman"/>
          <w:szCs w:val="24"/>
        </w:rPr>
        <w:t>αχυολογήσ</w:t>
      </w:r>
      <w:r>
        <w:rPr>
          <w:rFonts w:eastAsia="Times New Roman"/>
          <w:szCs w:val="24"/>
        </w:rPr>
        <w:t>ω,</w:t>
      </w:r>
      <w:r w:rsidRPr="00CA143C">
        <w:rPr>
          <w:rFonts w:eastAsia="Times New Roman"/>
          <w:szCs w:val="24"/>
        </w:rPr>
        <w:t xml:space="preserve"> λόγω </w:t>
      </w:r>
      <w:r w:rsidRPr="00CA143C">
        <w:rPr>
          <w:rFonts w:eastAsia="Times New Roman"/>
          <w:szCs w:val="24"/>
        </w:rPr>
        <w:lastRenderedPageBreak/>
        <w:t>του περιορισμένου χρόνου</w:t>
      </w:r>
      <w:r>
        <w:rPr>
          <w:rFonts w:eastAsia="Times New Roman"/>
          <w:szCs w:val="24"/>
        </w:rPr>
        <w:t>,</w:t>
      </w:r>
      <w:r w:rsidRPr="00CA143C">
        <w:rPr>
          <w:rFonts w:eastAsia="Times New Roman"/>
          <w:szCs w:val="24"/>
        </w:rPr>
        <w:t xml:space="preserve"> τις βασικές παρατηρήσεις για τα βασικά </w:t>
      </w:r>
      <w:r>
        <w:rPr>
          <w:rFonts w:eastAsia="Times New Roman"/>
          <w:szCs w:val="24"/>
        </w:rPr>
        <w:t>άρθρα</w:t>
      </w:r>
      <w:r>
        <w:rPr>
          <w:rFonts w:eastAsia="Times New Roman"/>
          <w:szCs w:val="24"/>
        </w:rPr>
        <w:t>,</w:t>
      </w:r>
      <w:r>
        <w:rPr>
          <w:rFonts w:eastAsia="Times New Roman"/>
          <w:szCs w:val="24"/>
        </w:rPr>
        <w:t xml:space="preserve"> που κατά</w:t>
      </w:r>
      <w:r w:rsidRPr="00CA143C">
        <w:rPr>
          <w:rFonts w:eastAsia="Times New Roman"/>
          <w:szCs w:val="24"/>
        </w:rPr>
        <w:t xml:space="preserve"> την άποψή μου</w:t>
      </w:r>
      <w:r>
        <w:rPr>
          <w:rFonts w:eastAsia="Times New Roman"/>
          <w:szCs w:val="24"/>
        </w:rPr>
        <w:t>,</w:t>
      </w:r>
      <w:r w:rsidRPr="00CA143C">
        <w:rPr>
          <w:rFonts w:eastAsia="Times New Roman"/>
          <w:szCs w:val="24"/>
        </w:rPr>
        <w:t xml:space="preserve"> </w:t>
      </w:r>
      <w:r>
        <w:rPr>
          <w:rFonts w:eastAsia="Times New Roman"/>
          <w:szCs w:val="24"/>
        </w:rPr>
        <w:t>χρήζουν</w:t>
      </w:r>
      <w:r w:rsidRPr="00CA143C">
        <w:rPr>
          <w:rFonts w:eastAsia="Times New Roman"/>
          <w:szCs w:val="24"/>
        </w:rPr>
        <w:t xml:space="preserve"> αναθεώρησης</w:t>
      </w:r>
      <w:r>
        <w:rPr>
          <w:rFonts w:eastAsia="Times New Roman"/>
          <w:szCs w:val="24"/>
        </w:rPr>
        <w:t>,</w:t>
      </w:r>
      <w:r w:rsidRPr="00CA143C">
        <w:rPr>
          <w:rFonts w:eastAsia="Times New Roman"/>
          <w:szCs w:val="24"/>
        </w:rPr>
        <w:t xml:space="preserve"> βασισμένες στ</w:t>
      </w:r>
      <w:r>
        <w:rPr>
          <w:rFonts w:eastAsia="Times New Roman"/>
          <w:szCs w:val="24"/>
        </w:rPr>
        <w:t>ις</w:t>
      </w:r>
      <w:r w:rsidRPr="00CA143C">
        <w:rPr>
          <w:rFonts w:eastAsia="Times New Roman"/>
          <w:szCs w:val="24"/>
        </w:rPr>
        <w:t xml:space="preserve"> θέσ</w:t>
      </w:r>
      <w:r>
        <w:rPr>
          <w:rFonts w:eastAsia="Times New Roman"/>
          <w:szCs w:val="24"/>
        </w:rPr>
        <w:t>εις</w:t>
      </w:r>
      <w:r w:rsidRPr="00CA143C">
        <w:rPr>
          <w:rFonts w:eastAsia="Times New Roman"/>
          <w:szCs w:val="24"/>
        </w:rPr>
        <w:t xml:space="preserve"> του κόμματός μου</w:t>
      </w:r>
      <w:r>
        <w:rPr>
          <w:rFonts w:eastAsia="Times New Roman"/>
          <w:szCs w:val="24"/>
        </w:rPr>
        <w:t>,</w:t>
      </w:r>
      <w:r w:rsidRPr="00CA143C">
        <w:rPr>
          <w:rFonts w:eastAsia="Times New Roman"/>
          <w:szCs w:val="24"/>
        </w:rPr>
        <w:t xml:space="preserve"> τις </w:t>
      </w:r>
      <w:r>
        <w:rPr>
          <w:rFonts w:eastAsia="Times New Roman"/>
          <w:szCs w:val="24"/>
        </w:rPr>
        <w:t xml:space="preserve">πάγιες </w:t>
      </w:r>
      <w:r w:rsidRPr="00CA143C">
        <w:rPr>
          <w:rFonts w:eastAsia="Times New Roman"/>
          <w:szCs w:val="24"/>
        </w:rPr>
        <w:t>απόψεις μου</w:t>
      </w:r>
      <w:r>
        <w:rPr>
          <w:rFonts w:eastAsia="Times New Roman"/>
          <w:szCs w:val="24"/>
        </w:rPr>
        <w:t>,</w:t>
      </w:r>
      <w:r w:rsidRPr="00CA143C">
        <w:rPr>
          <w:rFonts w:eastAsia="Times New Roman"/>
          <w:szCs w:val="24"/>
        </w:rPr>
        <w:t xml:space="preserve"> αλλά και λαμβάνοντας υπ</w:t>
      </w:r>
      <w:r>
        <w:rPr>
          <w:rFonts w:eastAsia="Times New Roman"/>
          <w:szCs w:val="24"/>
        </w:rPr>
        <w:t xml:space="preserve">’ </w:t>
      </w:r>
      <w:r w:rsidRPr="00CA143C">
        <w:rPr>
          <w:rFonts w:eastAsia="Times New Roman"/>
          <w:szCs w:val="24"/>
        </w:rPr>
        <w:t>όψ</w:t>
      </w:r>
      <w:r>
        <w:rPr>
          <w:rFonts w:eastAsia="Times New Roman"/>
          <w:szCs w:val="24"/>
        </w:rPr>
        <w:t>ιν</w:t>
      </w:r>
      <w:r w:rsidRPr="00CA143C">
        <w:rPr>
          <w:rFonts w:eastAsia="Times New Roman"/>
          <w:szCs w:val="24"/>
        </w:rPr>
        <w:t xml:space="preserve"> και σχολιάζοντας το πόρισμα</w:t>
      </w:r>
      <w:r w:rsidRPr="00CA143C">
        <w:rPr>
          <w:rFonts w:eastAsia="Times New Roman"/>
          <w:szCs w:val="24"/>
        </w:rPr>
        <w:t xml:space="preserve"> της </w:t>
      </w:r>
      <w:r>
        <w:rPr>
          <w:rFonts w:eastAsia="Times New Roman"/>
          <w:szCs w:val="24"/>
        </w:rPr>
        <w:t>ε</w:t>
      </w:r>
      <w:r w:rsidRPr="00CA143C">
        <w:rPr>
          <w:rFonts w:eastAsia="Times New Roman"/>
          <w:szCs w:val="24"/>
        </w:rPr>
        <w:t>πιτροπής</w:t>
      </w:r>
      <w:r>
        <w:rPr>
          <w:rFonts w:eastAsia="Times New Roman"/>
          <w:szCs w:val="24"/>
        </w:rPr>
        <w:t>.</w:t>
      </w:r>
    </w:p>
    <w:p w14:paraId="0A5DE5F1" w14:textId="77777777" w:rsidR="00415E13" w:rsidRDefault="00E650A0">
      <w:pPr>
        <w:spacing w:line="600" w:lineRule="auto"/>
        <w:ind w:firstLine="720"/>
        <w:jc w:val="both"/>
        <w:rPr>
          <w:rFonts w:eastAsia="Times New Roman"/>
          <w:szCs w:val="24"/>
        </w:rPr>
      </w:pPr>
      <w:r>
        <w:rPr>
          <w:rFonts w:eastAsia="Times New Roman"/>
          <w:szCs w:val="24"/>
        </w:rPr>
        <w:t>Ξεκινώ με</w:t>
      </w:r>
      <w:r w:rsidRPr="00CA143C">
        <w:rPr>
          <w:rFonts w:eastAsia="Times New Roman"/>
          <w:szCs w:val="24"/>
        </w:rPr>
        <w:t xml:space="preserve"> ένα ζήτημα</w:t>
      </w:r>
      <w:r>
        <w:rPr>
          <w:rFonts w:eastAsia="Times New Roman"/>
          <w:szCs w:val="24"/>
        </w:rPr>
        <w:t>,</w:t>
      </w:r>
      <w:r w:rsidRPr="00CA143C">
        <w:rPr>
          <w:rFonts w:eastAsia="Times New Roman"/>
          <w:szCs w:val="24"/>
        </w:rPr>
        <w:t xml:space="preserve"> </w:t>
      </w:r>
      <w:r>
        <w:rPr>
          <w:rFonts w:eastAsia="Times New Roman"/>
          <w:szCs w:val="24"/>
        </w:rPr>
        <w:t xml:space="preserve">την αντιμετώπιση του οποίου </w:t>
      </w:r>
      <w:r w:rsidRPr="00CA143C">
        <w:rPr>
          <w:rFonts w:eastAsia="Times New Roman"/>
          <w:szCs w:val="24"/>
        </w:rPr>
        <w:t>θεωρώ αδήριτη ανάγκη</w:t>
      </w:r>
      <w:r>
        <w:rPr>
          <w:rFonts w:eastAsia="Times New Roman"/>
          <w:szCs w:val="24"/>
        </w:rPr>
        <w:t>.</w:t>
      </w:r>
      <w:r w:rsidRPr="00CA143C">
        <w:rPr>
          <w:rFonts w:eastAsia="Times New Roman"/>
          <w:szCs w:val="24"/>
        </w:rPr>
        <w:t xml:space="preserve"> </w:t>
      </w:r>
      <w:r>
        <w:rPr>
          <w:rFonts w:eastAsia="Times New Roman"/>
          <w:szCs w:val="24"/>
        </w:rPr>
        <w:t>Ε</w:t>
      </w:r>
      <w:r w:rsidRPr="00CA143C">
        <w:rPr>
          <w:rFonts w:eastAsia="Times New Roman"/>
          <w:szCs w:val="24"/>
        </w:rPr>
        <w:t>ίναι η κρίσιμη αναθεώρηση τ</w:t>
      </w:r>
      <w:r>
        <w:rPr>
          <w:rFonts w:eastAsia="Times New Roman"/>
          <w:szCs w:val="24"/>
        </w:rPr>
        <w:t xml:space="preserve">ου άρθρου </w:t>
      </w:r>
      <w:r w:rsidRPr="00CA143C">
        <w:rPr>
          <w:rFonts w:eastAsia="Times New Roman"/>
          <w:szCs w:val="24"/>
        </w:rPr>
        <w:t>62</w:t>
      </w:r>
      <w:r>
        <w:rPr>
          <w:rFonts w:eastAsia="Times New Roman"/>
          <w:szCs w:val="24"/>
        </w:rPr>
        <w:t xml:space="preserve">, </w:t>
      </w:r>
      <w:r w:rsidRPr="00CA143C">
        <w:rPr>
          <w:rFonts w:eastAsia="Times New Roman"/>
          <w:szCs w:val="24"/>
        </w:rPr>
        <w:t xml:space="preserve">για το ακαταδίωκτο </w:t>
      </w:r>
      <w:r>
        <w:rPr>
          <w:rFonts w:eastAsia="Times New Roman"/>
          <w:szCs w:val="24"/>
        </w:rPr>
        <w:t>των Β</w:t>
      </w:r>
      <w:r w:rsidRPr="00CA143C">
        <w:rPr>
          <w:rFonts w:eastAsia="Times New Roman"/>
          <w:szCs w:val="24"/>
        </w:rPr>
        <w:t xml:space="preserve">ουλευτών και </w:t>
      </w:r>
      <w:r>
        <w:rPr>
          <w:rFonts w:eastAsia="Times New Roman"/>
          <w:szCs w:val="24"/>
        </w:rPr>
        <w:t xml:space="preserve">του άρθρου </w:t>
      </w:r>
      <w:r w:rsidRPr="00CA143C">
        <w:rPr>
          <w:rFonts w:eastAsia="Times New Roman"/>
          <w:szCs w:val="24"/>
        </w:rPr>
        <w:t>86 για τη δίωξη μελών της κυβέρνησης</w:t>
      </w:r>
      <w:r>
        <w:rPr>
          <w:rFonts w:eastAsia="Times New Roman"/>
          <w:szCs w:val="24"/>
        </w:rPr>
        <w:t>.</w:t>
      </w:r>
      <w:r w:rsidRPr="00CA143C">
        <w:rPr>
          <w:rFonts w:eastAsia="Times New Roman"/>
          <w:szCs w:val="24"/>
        </w:rPr>
        <w:t xml:space="preserve"> </w:t>
      </w:r>
      <w:r>
        <w:rPr>
          <w:rFonts w:eastAsia="Times New Roman"/>
          <w:szCs w:val="24"/>
        </w:rPr>
        <w:t>Ε</w:t>
      </w:r>
      <w:r w:rsidRPr="00CA143C">
        <w:rPr>
          <w:rFonts w:eastAsia="Times New Roman"/>
          <w:szCs w:val="24"/>
        </w:rPr>
        <w:t>ίναι σαφές πως έχει υπάρξει κατάχρηση τ</w:t>
      </w:r>
      <w:r w:rsidRPr="00CA143C">
        <w:rPr>
          <w:rFonts w:eastAsia="Times New Roman"/>
          <w:szCs w:val="24"/>
        </w:rPr>
        <w:t>ων ρυθμίσεων των άρθρων αυτών και έχουμε φτάσει στο σημείο πολιτικά πρόσωπα συχνά να εκφεύγουν του οφειλόμενου ελέγχου και να λειτουργούν ασύδοτα</w:t>
      </w:r>
      <w:r>
        <w:rPr>
          <w:rFonts w:eastAsia="Times New Roman"/>
          <w:szCs w:val="24"/>
        </w:rPr>
        <w:t>,</w:t>
      </w:r>
      <w:r w:rsidRPr="00CA143C">
        <w:rPr>
          <w:rFonts w:eastAsia="Times New Roman"/>
          <w:szCs w:val="24"/>
        </w:rPr>
        <w:t xml:space="preserve"> κρυπτόμενοι πίσω από την ασυλία </w:t>
      </w:r>
      <w:r>
        <w:rPr>
          <w:rFonts w:eastAsia="Times New Roman"/>
          <w:szCs w:val="24"/>
        </w:rPr>
        <w:t xml:space="preserve">και </w:t>
      </w:r>
      <w:r w:rsidRPr="00CA143C">
        <w:rPr>
          <w:rFonts w:eastAsia="Times New Roman"/>
          <w:szCs w:val="24"/>
        </w:rPr>
        <w:t>την αποσβεστική προθεσμία του άρθρου 86</w:t>
      </w:r>
      <w:r>
        <w:rPr>
          <w:rFonts w:eastAsia="Times New Roman"/>
          <w:szCs w:val="24"/>
        </w:rPr>
        <w:t>.</w:t>
      </w:r>
      <w:r w:rsidRPr="00CA143C">
        <w:rPr>
          <w:rFonts w:eastAsia="Times New Roman"/>
          <w:szCs w:val="24"/>
        </w:rPr>
        <w:t xml:space="preserve"> </w:t>
      </w:r>
      <w:r>
        <w:rPr>
          <w:rFonts w:eastAsia="Times New Roman"/>
          <w:szCs w:val="24"/>
        </w:rPr>
        <w:t>Ο</w:t>
      </w:r>
      <w:r w:rsidRPr="00CA143C">
        <w:rPr>
          <w:rFonts w:eastAsia="Times New Roman"/>
          <w:szCs w:val="24"/>
        </w:rPr>
        <w:t xml:space="preserve">φείλουμε να κάνουμε την </w:t>
      </w:r>
      <w:r w:rsidRPr="00CA143C">
        <w:rPr>
          <w:rFonts w:eastAsia="Times New Roman"/>
          <w:szCs w:val="24"/>
        </w:rPr>
        <w:t>αυτοκριτική μας και να παραδεχθούμε ότι η Βουλή έχει δημιουργήσει κατά καιρούς εντυπώσεις ατιμωρησίας</w:t>
      </w:r>
      <w:r>
        <w:rPr>
          <w:rFonts w:eastAsia="Times New Roman"/>
          <w:szCs w:val="24"/>
        </w:rPr>
        <w:t>.</w:t>
      </w:r>
    </w:p>
    <w:p w14:paraId="0A5DE5F2" w14:textId="77777777" w:rsidR="00415E13" w:rsidRDefault="00E650A0">
      <w:pPr>
        <w:spacing w:line="600" w:lineRule="auto"/>
        <w:ind w:firstLine="720"/>
        <w:jc w:val="both"/>
        <w:rPr>
          <w:rFonts w:eastAsia="Times New Roman"/>
          <w:szCs w:val="24"/>
        </w:rPr>
      </w:pPr>
      <w:r>
        <w:rPr>
          <w:rFonts w:eastAsia="Times New Roman"/>
          <w:szCs w:val="24"/>
        </w:rPr>
        <w:t>Στο</w:t>
      </w:r>
      <w:r w:rsidRPr="00CA143C">
        <w:rPr>
          <w:rFonts w:eastAsia="Times New Roman"/>
          <w:szCs w:val="24"/>
        </w:rPr>
        <w:t xml:space="preserve"> άρθρο </w:t>
      </w:r>
      <w:r>
        <w:rPr>
          <w:rFonts w:eastAsia="Times New Roman"/>
          <w:szCs w:val="24"/>
        </w:rPr>
        <w:t>3 είναι</w:t>
      </w:r>
      <w:r w:rsidRPr="00CA143C">
        <w:rPr>
          <w:rFonts w:eastAsia="Times New Roman"/>
          <w:szCs w:val="24"/>
        </w:rPr>
        <w:t xml:space="preserve"> σαφές πως η Νέα Δημοκρατία στέκεται αντίθετη στην </w:t>
      </w:r>
      <w:r>
        <w:rPr>
          <w:rFonts w:eastAsia="Times New Roman"/>
          <w:szCs w:val="24"/>
        </w:rPr>
        <w:t>ανα</w:t>
      </w:r>
      <w:r w:rsidRPr="00CA143C">
        <w:rPr>
          <w:rFonts w:eastAsia="Times New Roman"/>
          <w:szCs w:val="24"/>
        </w:rPr>
        <w:t>θεώρησ</w:t>
      </w:r>
      <w:r>
        <w:rPr>
          <w:rFonts w:eastAsia="Times New Roman"/>
          <w:szCs w:val="24"/>
        </w:rPr>
        <w:t>ή</w:t>
      </w:r>
      <w:r w:rsidRPr="00CA143C">
        <w:rPr>
          <w:rFonts w:eastAsia="Times New Roman"/>
          <w:szCs w:val="24"/>
        </w:rPr>
        <w:t xml:space="preserve"> του</w:t>
      </w:r>
      <w:r>
        <w:rPr>
          <w:rFonts w:eastAsia="Times New Roman"/>
          <w:szCs w:val="24"/>
        </w:rPr>
        <w:t>,</w:t>
      </w:r>
      <w:r w:rsidRPr="00CA143C">
        <w:rPr>
          <w:rFonts w:eastAsia="Times New Roman"/>
          <w:szCs w:val="24"/>
        </w:rPr>
        <w:t xml:space="preserve"> έστω και με εισαγωγή ερμηνευτικής </w:t>
      </w:r>
      <w:r>
        <w:rPr>
          <w:rFonts w:eastAsia="Times New Roman"/>
          <w:szCs w:val="24"/>
        </w:rPr>
        <w:t>δήλωσης. Η υπάρχουσα μορφή του άρθρ</w:t>
      </w:r>
      <w:r>
        <w:rPr>
          <w:rFonts w:eastAsia="Times New Roman"/>
          <w:szCs w:val="24"/>
        </w:rPr>
        <w:t xml:space="preserve">ου </w:t>
      </w:r>
      <w:r w:rsidRPr="00CA143C">
        <w:rPr>
          <w:rFonts w:eastAsia="Times New Roman"/>
          <w:szCs w:val="24"/>
        </w:rPr>
        <w:t xml:space="preserve">3 έχει πετύχει </w:t>
      </w:r>
      <w:r w:rsidRPr="00CA143C">
        <w:rPr>
          <w:rFonts w:eastAsia="Times New Roman"/>
          <w:szCs w:val="24"/>
        </w:rPr>
        <w:lastRenderedPageBreak/>
        <w:t xml:space="preserve">ιστορικά </w:t>
      </w:r>
      <w:r>
        <w:rPr>
          <w:rFonts w:eastAsia="Times New Roman"/>
          <w:szCs w:val="24"/>
        </w:rPr>
        <w:t>μια</w:t>
      </w:r>
      <w:r w:rsidRPr="00CA143C">
        <w:rPr>
          <w:rFonts w:eastAsia="Times New Roman"/>
          <w:szCs w:val="24"/>
        </w:rPr>
        <w:t xml:space="preserve"> σημαντική ισορροπία</w:t>
      </w:r>
      <w:r>
        <w:rPr>
          <w:rFonts w:eastAsia="Times New Roman"/>
          <w:szCs w:val="24"/>
        </w:rPr>
        <w:t>.</w:t>
      </w:r>
      <w:r w:rsidRPr="00CA143C">
        <w:rPr>
          <w:rFonts w:eastAsia="Times New Roman"/>
          <w:szCs w:val="24"/>
        </w:rPr>
        <w:t xml:space="preserve"> </w:t>
      </w:r>
      <w:r>
        <w:rPr>
          <w:rFonts w:eastAsia="Times New Roman"/>
          <w:szCs w:val="24"/>
        </w:rPr>
        <w:t>Ε</w:t>
      </w:r>
      <w:r w:rsidRPr="00CA143C">
        <w:rPr>
          <w:rFonts w:eastAsia="Times New Roman"/>
          <w:szCs w:val="24"/>
        </w:rPr>
        <w:t xml:space="preserve">ίναι σύμφωνη με τον ιστορική πορεία και τις παραδόσεις της χώρας </w:t>
      </w:r>
      <w:r>
        <w:rPr>
          <w:rFonts w:eastAsia="Times New Roman"/>
          <w:szCs w:val="24"/>
        </w:rPr>
        <w:t>μας,</w:t>
      </w:r>
      <w:r w:rsidRPr="00CA143C">
        <w:rPr>
          <w:rFonts w:eastAsia="Times New Roman"/>
          <w:szCs w:val="24"/>
        </w:rPr>
        <w:t xml:space="preserve"> όπως έχουν διαμορφωθεί στους αιώνες και </w:t>
      </w:r>
      <w:r>
        <w:rPr>
          <w:rFonts w:eastAsia="Times New Roman"/>
          <w:szCs w:val="24"/>
        </w:rPr>
        <w:t>ουδόλως</w:t>
      </w:r>
      <w:r w:rsidRPr="00CA143C">
        <w:rPr>
          <w:rFonts w:eastAsia="Times New Roman"/>
          <w:szCs w:val="24"/>
        </w:rPr>
        <w:t xml:space="preserve"> έχει βλάψει την ανεξιθρησκία</w:t>
      </w:r>
      <w:r>
        <w:rPr>
          <w:rFonts w:eastAsia="Times New Roman"/>
          <w:szCs w:val="24"/>
        </w:rPr>
        <w:t>.</w:t>
      </w:r>
      <w:r w:rsidRPr="00CA143C">
        <w:rPr>
          <w:rFonts w:eastAsia="Times New Roman"/>
          <w:szCs w:val="24"/>
        </w:rPr>
        <w:t xml:space="preserve"> </w:t>
      </w:r>
      <w:r>
        <w:rPr>
          <w:rFonts w:eastAsia="Times New Roman"/>
          <w:szCs w:val="24"/>
        </w:rPr>
        <w:t>Δ</w:t>
      </w:r>
      <w:r w:rsidRPr="00CA143C">
        <w:rPr>
          <w:rFonts w:eastAsia="Times New Roman"/>
          <w:szCs w:val="24"/>
        </w:rPr>
        <w:t>εν υφίστα</w:t>
      </w:r>
      <w:r>
        <w:rPr>
          <w:rFonts w:eastAsia="Times New Roman"/>
          <w:szCs w:val="24"/>
        </w:rPr>
        <w:t>ν</w:t>
      </w:r>
      <w:r w:rsidRPr="00CA143C">
        <w:rPr>
          <w:rFonts w:eastAsia="Times New Roman"/>
          <w:szCs w:val="24"/>
        </w:rPr>
        <w:t>ται στη χώρα μας ουσιαστικά ζητήματα διακρίσ</w:t>
      </w:r>
      <w:r w:rsidRPr="00CA143C">
        <w:rPr>
          <w:rFonts w:eastAsia="Times New Roman"/>
          <w:szCs w:val="24"/>
        </w:rPr>
        <w:t>εων βάσ</w:t>
      </w:r>
      <w:r>
        <w:rPr>
          <w:rFonts w:eastAsia="Times New Roman"/>
          <w:szCs w:val="24"/>
        </w:rPr>
        <w:t>ει</w:t>
      </w:r>
      <w:r w:rsidRPr="00CA143C">
        <w:rPr>
          <w:rFonts w:eastAsia="Times New Roman"/>
          <w:szCs w:val="24"/>
        </w:rPr>
        <w:t xml:space="preserve"> θρησκευτικού προσανατολισμού</w:t>
      </w:r>
      <w:r>
        <w:rPr>
          <w:rFonts w:eastAsia="Times New Roman"/>
          <w:szCs w:val="24"/>
        </w:rPr>
        <w:t>,</w:t>
      </w:r>
      <w:r w:rsidRPr="00CA143C">
        <w:rPr>
          <w:rFonts w:eastAsia="Times New Roman"/>
          <w:szCs w:val="24"/>
        </w:rPr>
        <w:t xml:space="preserve"> ιδίως αναφορικά με τη στάση του </w:t>
      </w:r>
      <w:r>
        <w:rPr>
          <w:rFonts w:eastAsia="Times New Roman"/>
          <w:szCs w:val="24"/>
        </w:rPr>
        <w:t>κ</w:t>
      </w:r>
      <w:r w:rsidRPr="00CA143C">
        <w:rPr>
          <w:rFonts w:eastAsia="Times New Roman"/>
          <w:szCs w:val="24"/>
        </w:rPr>
        <w:t>ράτους απέναντι στα οργανωμένα δόγματα</w:t>
      </w:r>
      <w:r>
        <w:rPr>
          <w:rFonts w:eastAsia="Times New Roman"/>
          <w:szCs w:val="24"/>
        </w:rPr>
        <w:t>,</w:t>
      </w:r>
      <w:r w:rsidRPr="00CA143C">
        <w:rPr>
          <w:rFonts w:eastAsia="Times New Roman"/>
          <w:szCs w:val="24"/>
        </w:rPr>
        <w:t xml:space="preserve"> τους εκπροσώπους και τους πιστούς </w:t>
      </w:r>
      <w:r>
        <w:rPr>
          <w:rFonts w:eastAsia="Times New Roman"/>
          <w:szCs w:val="24"/>
        </w:rPr>
        <w:t>τους.</w:t>
      </w:r>
      <w:r w:rsidRPr="00CA143C">
        <w:rPr>
          <w:rFonts w:eastAsia="Times New Roman"/>
          <w:szCs w:val="24"/>
        </w:rPr>
        <w:t xml:space="preserve"> </w:t>
      </w:r>
    </w:p>
    <w:p w14:paraId="0A5DE5F3" w14:textId="77777777" w:rsidR="00415E13" w:rsidRDefault="00E650A0">
      <w:pPr>
        <w:spacing w:line="600" w:lineRule="auto"/>
        <w:ind w:firstLine="720"/>
        <w:jc w:val="both"/>
        <w:rPr>
          <w:rFonts w:eastAsia="Times New Roman"/>
          <w:szCs w:val="24"/>
        </w:rPr>
      </w:pPr>
      <w:r>
        <w:rPr>
          <w:rFonts w:eastAsia="Times New Roman"/>
          <w:szCs w:val="24"/>
        </w:rPr>
        <w:t>Ω</w:t>
      </w:r>
      <w:r w:rsidRPr="00CA143C">
        <w:rPr>
          <w:rFonts w:eastAsia="Times New Roman"/>
          <w:szCs w:val="24"/>
        </w:rPr>
        <w:t>ς εκ τούτου</w:t>
      </w:r>
      <w:r>
        <w:rPr>
          <w:rFonts w:eastAsia="Times New Roman"/>
          <w:szCs w:val="24"/>
        </w:rPr>
        <w:t>,</w:t>
      </w:r>
      <w:r w:rsidRPr="00CA143C">
        <w:rPr>
          <w:rFonts w:eastAsia="Times New Roman"/>
          <w:szCs w:val="24"/>
        </w:rPr>
        <w:t xml:space="preserve"> κρίνω </w:t>
      </w:r>
      <w:r>
        <w:rPr>
          <w:rFonts w:eastAsia="Times New Roman"/>
          <w:szCs w:val="24"/>
        </w:rPr>
        <w:t>ότι η</w:t>
      </w:r>
      <w:r w:rsidRPr="00CA143C">
        <w:rPr>
          <w:rFonts w:eastAsia="Times New Roman"/>
          <w:szCs w:val="24"/>
        </w:rPr>
        <w:t xml:space="preserve"> διάταξη πρέπει να παραμείνει ως έχει</w:t>
      </w:r>
      <w:r>
        <w:rPr>
          <w:rFonts w:eastAsia="Times New Roman"/>
          <w:szCs w:val="24"/>
        </w:rPr>
        <w:t>,</w:t>
      </w:r>
      <w:r w:rsidRPr="00CA143C">
        <w:rPr>
          <w:rFonts w:eastAsia="Times New Roman"/>
          <w:szCs w:val="24"/>
        </w:rPr>
        <w:t xml:space="preserve"> γιατί είναι απόλυτα επιτυχημένη</w:t>
      </w:r>
      <w:r>
        <w:rPr>
          <w:rFonts w:eastAsia="Times New Roman"/>
          <w:szCs w:val="24"/>
        </w:rPr>
        <w:t>.</w:t>
      </w:r>
      <w:r w:rsidRPr="00CA143C">
        <w:rPr>
          <w:rFonts w:eastAsia="Times New Roman"/>
          <w:szCs w:val="24"/>
        </w:rPr>
        <w:t xml:space="preserve"> Εξάλλ</w:t>
      </w:r>
      <w:r w:rsidRPr="00CA143C">
        <w:rPr>
          <w:rFonts w:eastAsia="Times New Roman"/>
          <w:szCs w:val="24"/>
        </w:rPr>
        <w:t>ου</w:t>
      </w:r>
      <w:r>
        <w:rPr>
          <w:rFonts w:eastAsia="Times New Roman"/>
          <w:szCs w:val="24"/>
        </w:rPr>
        <w:t>,</w:t>
      </w:r>
      <w:r w:rsidRPr="00CA143C">
        <w:rPr>
          <w:rFonts w:eastAsia="Times New Roman"/>
          <w:szCs w:val="24"/>
        </w:rPr>
        <w:t xml:space="preserve"> το άρθρο 13 του Συντάγματος καθιερώνει την </w:t>
      </w:r>
      <w:r>
        <w:rPr>
          <w:rFonts w:eastAsia="Times New Roman"/>
          <w:szCs w:val="24"/>
        </w:rPr>
        <w:t>ε</w:t>
      </w:r>
      <w:r w:rsidRPr="00CA143C">
        <w:rPr>
          <w:rFonts w:eastAsia="Times New Roman"/>
          <w:szCs w:val="24"/>
        </w:rPr>
        <w:t>λευθερία της θρησκευτικής συνείδησης</w:t>
      </w:r>
      <w:r>
        <w:rPr>
          <w:rFonts w:eastAsia="Times New Roman"/>
          <w:szCs w:val="24"/>
        </w:rPr>
        <w:t>.</w:t>
      </w:r>
      <w:r w:rsidRPr="00CA143C">
        <w:rPr>
          <w:rFonts w:eastAsia="Times New Roman"/>
          <w:szCs w:val="24"/>
        </w:rPr>
        <w:t xml:space="preserve"> </w:t>
      </w:r>
      <w:r>
        <w:rPr>
          <w:rFonts w:eastAsia="Times New Roman"/>
          <w:szCs w:val="24"/>
        </w:rPr>
        <w:t>Κ</w:t>
      </w:r>
      <w:r w:rsidRPr="00CA143C">
        <w:rPr>
          <w:rFonts w:eastAsia="Times New Roman"/>
          <w:szCs w:val="24"/>
        </w:rPr>
        <w:t xml:space="preserve">άθε γνωστή θρησκεία είναι ελεύθερη και τα σχετικά με </w:t>
      </w:r>
      <w:r>
        <w:rPr>
          <w:rFonts w:eastAsia="Times New Roman"/>
          <w:szCs w:val="24"/>
        </w:rPr>
        <w:t xml:space="preserve">τη </w:t>
      </w:r>
      <w:r w:rsidRPr="00CA143C">
        <w:rPr>
          <w:rFonts w:eastAsia="Times New Roman"/>
          <w:szCs w:val="24"/>
        </w:rPr>
        <w:t xml:space="preserve">λατρεία της τελούνται ανεμπόδιστα υπό την προστασία των </w:t>
      </w:r>
      <w:r>
        <w:rPr>
          <w:rFonts w:eastAsia="Times New Roman"/>
          <w:szCs w:val="24"/>
        </w:rPr>
        <w:t xml:space="preserve">νόμων. </w:t>
      </w:r>
    </w:p>
    <w:p w14:paraId="0A5DE5F4" w14:textId="77777777" w:rsidR="00415E13" w:rsidRDefault="00E650A0">
      <w:pPr>
        <w:spacing w:line="600" w:lineRule="auto"/>
        <w:ind w:firstLine="720"/>
        <w:jc w:val="both"/>
        <w:rPr>
          <w:rFonts w:eastAsia="Times New Roman"/>
          <w:szCs w:val="24"/>
        </w:rPr>
      </w:pPr>
      <w:r w:rsidRPr="00CA143C">
        <w:rPr>
          <w:rFonts w:eastAsia="Times New Roman"/>
          <w:szCs w:val="24"/>
        </w:rPr>
        <w:t>Όσον αφορά το άρθρο 16</w:t>
      </w:r>
      <w:r>
        <w:rPr>
          <w:rFonts w:eastAsia="Times New Roman"/>
          <w:szCs w:val="24"/>
        </w:rPr>
        <w:t>,</w:t>
      </w:r>
      <w:r w:rsidRPr="00CA143C">
        <w:rPr>
          <w:rFonts w:eastAsia="Times New Roman"/>
          <w:szCs w:val="24"/>
        </w:rPr>
        <w:t xml:space="preserve"> θεωρώ ότι θα είναι ιστορι</w:t>
      </w:r>
      <w:r w:rsidRPr="00CA143C">
        <w:rPr>
          <w:rFonts w:eastAsia="Times New Roman"/>
          <w:szCs w:val="24"/>
        </w:rPr>
        <w:t xml:space="preserve">κή </w:t>
      </w:r>
      <w:r>
        <w:rPr>
          <w:rFonts w:eastAsia="Times New Roman"/>
          <w:szCs w:val="24"/>
        </w:rPr>
        <w:t>α</w:t>
      </w:r>
      <w:r w:rsidRPr="00CA143C">
        <w:rPr>
          <w:rFonts w:eastAsia="Times New Roman"/>
          <w:szCs w:val="24"/>
        </w:rPr>
        <w:t xml:space="preserve">ποτυχία αν δεν κατορθώσουμε να </w:t>
      </w:r>
      <w:r>
        <w:rPr>
          <w:rFonts w:eastAsia="Times New Roman"/>
          <w:szCs w:val="24"/>
        </w:rPr>
        <w:t>το</w:t>
      </w:r>
      <w:r w:rsidRPr="00CA143C">
        <w:rPr>
          <w:rFonts w:eastAsia="Times New Roman"/>
          <w:szCs w:val="24"/>
        </w:rPr>
        <w:t xml:space="preserve"> </w:t>
      </w:r>
      <w:r>
        <w:rPr>
          <w:rFonts w:eastAsia="Times New Roman"/>
          <w:szCs w:val="24"/>
        </w:rPr>
        <w:t>αναθεωρήσουμε ούτε</w:t>
      </w:r>
      <w:r w:rsidRPr="00CA143C">
        <w:rPr>
          <w:rFonts w:eastAsia="Times New Roman"/>
          <w:szCs w:val="24"/>
        </w:rPr>
        <w:t xml:space="preserve"> τώρα</w:t>
      </w:r>
      <w:r>
        <w:rPr>
          <w:rFonts w:eastAsia="Times New Roman"/>
          <w:szCs w:val="24"/>
        </w:rPr>
        <w:t>,</w:t>
      </w:r>
      <w:r w:rsidRPr="00CA143C">
        <w:rPr>
          <w:rFonts w:eastAsia="Times New Roman"/>
          <w:szCs w:val="24"/>
        </w:rPr>
        <w:t xml:space="preserve"> επιτρέποντα</w:t>
      </w:r>
      <w:r>
        <w:rPr>
          <w:rFonts w:eastAsia="Times New Roman"/>
          <w:szCs w:val="24"/>
        </w:rPr>
        <w:t xml:space="preserve">ς </w:t>
      </w:r>
      <w:r w:rsidRPr="00CA143C">
        <w:rPr>
          <w:rFonts w:eastAsia="Times New Roman"/>
          <w:szCs w:val="24"/>
        </w:rPr>
        <w:t>τη δημιουργία ιδιωτικών πανεπιστημίων</w:t>
      </w:r>
      <w:r>
        <w:rPr>
          <w:rFonts w:eastAsia="Times New Roman"/>
          <w:szCs w:val="24"/>
        </w:rPr>
        <w:t>,</w:t>
      </w:r>
      <w:r w:rsidRPr="00CA143C">
        <w:rPr>
          <w:rFonts w:eastAsia="Times New Roman"/>
          <w:szCs w:val="24"/>
        </w:rPr>
        <w:t xml:space="preserve"> διατηρώντας αγκυλώσεις που κράτησαν το επίπεδο της δημόσιας εκπαίδευσης καθηλωμένο λόγω έλλειψης ανταγωνισμού και έστειλαν στο εξωτερικό εκατ</w:t>
      </w:r>
      <w:r w:rsidRPr="00CA143C">
        <w:rPr>
          <w:rFonts w:eastAsia="Times New Roman"/>
          <w:szCs w:val="24"/>
        </w:rPr>
        <w:t xml:space="preserve">οντάδες χιλιάδες </w:t>
      </w:r>
      <w:r>
        <w:rPr>
          <w:rFonts w:eastAsia="Times New Roman"/>
          <w:szCs w:val="24"/>
        </w:rPr>
        <w:t>Ε</w:t>
      </w:r>
      <w:r>
        <w:rPr>
          <w:rFonts w:eastAsia="Times New Roman"/>
          <w:szCs w:val="24"/>
        </w:rPr>
        <w:t xml:space="preserve">λληνόπουλα, </w:t>
      </w:r>
      <w:r>
        <w:rPr>
          <w:rFonts w:eastAsia="Times New Roman"/>
          <w:szCs w:val="24"/>
        </w:rPr>
        <w:lastRenderedPageBreak/>
        <w:t xml:space="preserve">πολλά εκ των οποίων </w:t>
      </w:r>
      <w:r w:rsidRPr="00CA143C">
        <w:rPr>
          <w:rFonts w:eastAsia="Times New Roman"/>
          <w:szCs w:val="24"/>
        </w:rPr>
        <w:t>δεν γύρισαν πίσω</w:t>
      </w:r>
      <w:r>
        <w:rPr>
          <w:rFonts w:eastAsia="Times New Roman"/>
          <w:szCs w:val="24"/>
        </w:rPr>
        <w:t>,</w:t>
      </w:r>
      <w:r w:rsidRPr="00CA143C">
        <w:rPr>
          <w:rFonts w:eastAsia="Times New Roman"/>
          <w:szCs w:val="24"/>
        </w:rPr>
        <w:t xml:space="preserve"> καθώς βρήκα</w:t>
      </w:r>
      <w:r>
        <w:rPr>
          <w:rFonts w:eastAsia="Times New Roman"/>
          <w:szCs w:val="24"/>
        </w:rPr>
        <w:t>ν</w:t>
      </w:r>
      <w:r w:rsidRPr="00CA143C">
        <w:rPr>
          <w:rFonts w:eastAsia="Times New Roman"/>
          <w:szCs w:val="24"/>
        </w:rPr>
        <w:t xml:space="preserve"> στο εξωτερικό καλύτερες συνθήκες</w:t>
      </w:r>
      <w:r>
        <w:rPr>
          <w:rFonts w:eastAsia="Times New Roman"/>
          <w:szCs w:val="24"/>
        </w:rPr>
        <w:t>,</w:t>
      </w:r>
      <w:r w:rsidRPr="00CA143C">
        <w:rPr>
          <w:rFonts w:eastAsia="Times New Roman"/>
          <w:szCs w:val="24"/>
        </w:rPr>
        <w:t xml:space="preserve"> ακαδημαϊκές και επαγγελματικές</w:t>
      </w:r>
      <w:r>
        <w:rPr>
          <w:rFonts w:eastAsia="Times New Roman"/>
          <w:szCs w:val="24"/>
        </w:rPr>
        <w:t>.</w:t>
      </w:r>
    </w:p>
    <w:p w14:paraId="0A5DE5F5" w14:textId="77777777" w:rsidR="00415E13" w:rsidRDefault="00E650A0">
      <w:pPr>
        <w:spacing w:line="600" w:lineRule="auto"/>
        <w:ind w:firstLine="720"/>
        <w:jc w:val="both"/>
        <w:rPr>
          <w:rFonts w:eastAsia="Times New Roman"/>
          <w:szCs w:val="24"/>
        </w:rPr>
      </w:pPr>
      <w:r>
        <w:rPr>
          <w:rFonts w:eastAsia="Times New Roman"/>
          <w:szCs w:val="24"/>
        </w:rPr>
        <w:t>Μ</w:t>
      </w:r>
      <w:r w:rsidRPr="00CA143C">
        <w:rPr>
          <w:rFonts w:eastAsia="Times New Roman"/>
          <w:szCs w:val="24"/>
        </w:rPr>
        <w:t xml:space="preserve">ε την αναθεώρηση του άρθρου 25 εισάγουμε τη </w:t>
      </w:r>
      <w:r>
        <w:rPr>
          <w:rFonts w:eastAsia="Times New Roman"/>
          <w:szCs w:val="24"/>
        </w:rPr>
        <w:t>σ</w:t>
      </w:r>
      <w:r w:rsidRPr="00CA143C">
        <w:rPr>
          <w:rFonts w:eastAsia="Times New Roman"/>
          <w:szCs w:val="24"/>
        </w:rPr>
        <w:t>υνταγματική κατοχύρωση του ελάχιστου εγγυημένου εισοδήματος για</w:t>
      </w:r>
      <w:r w:rsidRPr="00CA143C">
        <w:rPr>
          <w:rFonts w:eastAsia="Times New Roman"/>
          <w:szCs w:val="24"/>
        </w:rPr>
        <w:t xml:space="preserve"> τους Έλληνες πολίτες</w:t>
      </w:r>
      <w:r>
        <w:rPr>
          <w:rFonts w:eastAsia="Times New Roman"/>
          <w:szCs w:val="24"/>
        </w:rPr>
        <w:t>.</w:t>
      </w:r>
      <w:r w:rsidRPr="00CA143C">
        <w:rPr>
          <w:rFonts w:eastAsia="Times New Roman"/>
          <w:szCs w:val="24"/>
        </w:rPr>
        <w:t xml:space="preserve"> </w:t>
      </w:r>
      <w:r>
        <w:rPr>
          <w:rFonts w:eastAsia="Times New Roman"/>
          <w:szCs w:val="24"/>
        </w:rPr>
        <w:t>Π</w:t>
      </w:r>
      <w:r w:rsidRPr="00CA143C">
        <w:rPr>
          <w:rFonts w:eastAsia="Times New Roman"/>
          <w:szCs w:val="24"/>
        </w:rPr>
        <w:t xml:space="preserve">ολύ κρίσιμη είναι και η αποσύνδεση της </w:t>
      </w:r>
      <w:r>
        <w:rPr>
          <w:rFonts w:eastAsia="Times New Roman"/>
          <w:szCs w:val="24"/>
        </w:rPr>
        <w:t>πρόκλησης</w:t>
      </w:r>
      <w:r w:rsidRPr="00CA143C">
        <w:rPr>
          <w:rFonts w:eastAsia="Times New Roman"/>
          <w:szCs w:val="24"/>
        </w:rPr>
        <w:t xml:space="preserve"> εθνικών εκλογών</w:t>
      </w:r>
      <w:r>
        <w:rPr>
          <w:rFonts w:eastAsia="Times New Roman"/>
          <w:szCs w:val="24"/>
        </w:rPr>
        <w:t>,</w:t>
      </w:r>
      <w:r w:rsidRPr="00CA143C">
        <w:rPr>
          <w:rFonts w:eastAsia="Times New Roman"/>
          <w:szCs w:val="24"/>
        </w:rPr>
        <w:t xml:space="preserve"> όπως </w:t>
      </w:r>
      <w:r>
        <w:rPr>
          <w:rFonts w:eastAsia="Times New Roman"/>
          <w:szCs w:val="24"/>
        </w:rPr>
        <w:t>α</w:t>
      </w:r>
      <w:r w:rsidRPr="00CA143C">
        <w:rPr>
          <w:rFonts w:eastAsia="Times New Roman"/>
          <w:szCs w:val="24"/>
        </w:rPr>
        <w:t>ναφέρθηκ</w:t>
      </w:r>
      <w:r>
        <w:rPr>
          <w:rFonts w:eastAsia="Times New Roman"/>
          <w:szCs w:val="24"/>
        </w:rPr>
        <w:t>α</w:t>
      </w:r>
      <w:r w:rsidRPr="00CA143C">
        <w:rPr>
          <w:rFonts w:eastAsia="Times New Roman"/>
          <w:szCs w:val="24"/>
        </w:rPr>
        <w:t xml:space="preserve"> πριν</w:t>
      </w:r>
      <w:r>
        <w:rPr>
          <w:rFonts w:eastAsia="Times New Roman"/>
          <w:szCs w:val="24"/>
        </w:rPr>
        <w:t>,</w:t>
      </w:r>
      <w:r w:rsidRPr="00CA143C">
        <w:rPr>
          <w:rFonts w:eastAsia="Times New Roman"/>
          <w:szCs w:val="24"/>
        </w:rPr>
        <w:t xml:space="preserve"> από το ζήτημα της εκλογής του Προέδρου της Δημοκρατίας</w:t>
      </w:r>
      <w:r>
        <w:rPr>
          <w:rFonts w:eastAsia="Times New Roman"/>
          <w:szCs w:val="24"/>
        </w:rPr>
        <w:t>. Η</w:t>
      </w:r>
      <w:r w:rsidRPr="00CA143C">
        <w:rPr>
          <w:rFonts w:eastAsia="Times New Roman"/>
          <w:szCs w:val="24"/>
        </w:rPr>
        <w:t xml:space="preserve"> Νέα Δημοκρατία έχει νιώσει στο πετσί </w:t>
      </w:r>
      <w:r>
        <w:rPr>
          <w:rFonts w:eastAsia="Times New Roman"/>
          <w:szCs w:val="24"/>
        </w:rPr>
        <w:t>τις,</w:t>
      </w:r>
      <w:r w:rsidRPr="00CA143C">
        <w:rPr>
          <w:rFonts w:eastAsia="Times New Roman"/>
          <w:szCs w:val="24"/>
        </w:rPr>
        <w:t xml:space="preserve"> δύο φορές</w:t>
      </w:r>
      <w:r>
        <w:rPr>
          <w:rFonts w:eastAsia="Times New Roman"/>
          <w:szCs w:val="24"/>
        </w:rPr>
        <w:t>,</w:t>
      </w:r>
      <w:r w:rsidRPr="00CA143C">
        <w:rPr>
          <w:rFonts w:eastAsia="Times New Roman"/>
          <w:szCs w:val="24"/>
        </w:rPr>
        <w:t xml:space="preserve"> τις στρεβλώσεις που</w:t>
      </w:r>
      <w:r>
        <w:rPr>
          <w:rFonts w:eastAsia="Times New Roman"/>
          <w:szCs w:val="24"/>
        </w:rPr>
        <w:t xml:space="preserve"> προκαλεί η υφ</w:t>
      </w:r>
      <w:r>
        <w:rPr>
          <w:rFonts w:eastAsia="Times New Roman"/>
          <w:szCs w:val="24"/>
        </w:rPr>
        <w:t>ιστάμενη διατύπωση</w:t>
      </w:r>
      <w:r w:rsidRPr="00CA143C">
        <w:rPr>
          <w:rFonts w:eastAsia="Times New Roman"/>
          <w:szCs w:val="24"/>
        </w:rPr>
        <w:t xml:space="preserve"> το</w:t>
      </w:r>
      <w:r>
        <w:rPr>
          <w:rFonts w:eastAsia="Times New Roman"/>
          <w:szCs w:val="24"/>
        </w:rPr>
        <w:t>υ</w:t>
      </w:r>
      <w:r w:rsidRPr="00CA143C">
        <w:rPr>
          <w:rFonts w:eastAsia="Times New Roman"/>
          <w:szCs w:val="24"/>
        </w:rPr>
        <w:t xml:space="preserve"> άρθρο</w:t>
      </w:r>
      <w:r>
        <w:rPr>
          <w:rFonts w:eastAsia="Times New Roman"/>
          <w:szCs w:val="24"/>
        </w:rPr>
        <w:t>υ</w:t>
      </w:r>
      <w:r w:rsidRPr="00CA143C">
        <w:rPr>
          <w:rFonts w:eastAsia="Times New Roman"/>
          <w:szCs w:val="24"/>
        </w:rPr>
        <w:t xml:space="preserve"> 32 και δυστυχώς το ίδιο και η χώρα</w:t>
      </w:r>
      <w:r>
        <w:rPr>
          <w:rFonts w:eastAsia="Times New Roman"/>
          <w:szCs w:val="24"/>
        </w:rPr>
        <w:t xml:space="preserve">. </w:t>
      </w:r>
    </w:p>
    <w:p w14:paraId="0A5DE5F6" w14:textId="77777777" w:rsidR="00415E13" w:rsidRDefault="00E650A0">
      <w:pPr>
        <w:spacing w:line="600" w:lineRule="auto"/>
        <w:ind w:firstLine="720"/>
        <w:jc w:val="both"/>
        <w:rPr>
          <w:rFonts w:eastAsia="Times New Roman"/>
          <w:szCs w:val="24"/>
        </w:rPr>
      </w:pPr>
      <w:r>
        <w:rPr>
          <w:rFonts w:eastAsia="Times New Roman"/>
          <w:szCs w:val="24"/>
        </w:rPr>
        <w:t>Το ότι</w:t>
      </w:r>
      <w:r w:rsidRPr="00CA143C">
        <w:rPr>
          <w:rFonts w:eastAsia="Times New Roman"/>
          <w:szCs w:val="24"/>
        </w:rPr>
        <w:t xml:space="preserve"> η Κυβέρνηση σήμερα στηρίζε</w:t>
      </w:r>
      <w:r>
        <w:rPr>
          <w:rFonts w:eastAsia="Times New Roman"/>
          <w:szCs w:val="24"/>
        </w:rPr>
        <w:t>ι την</w:t>
      </w:r>
      <w:r w:rsidRPr="00CA143C">
        <w:rPr>
          <w:rFonts w:eastAsia="Times New Roman"/>
          <w:szCs w:val="24"/>
        </w:rPr>
        <w:t xml:space="preserve"> τροποποίηση του άρθρου αυτού</w:t>
      </w:r>
      <w:r>
        <w:rPr>
          <w:rFonts w:eastAsia="Times New Roman"/>
          <w:szCs w:val="24"/>
        </w:rPr>
        <w:t>,</w:t>
      </w:r>
      <w:r w:rsidRPr="00CA143C">
        <w:rPr>
          <w:rFonts w:eastAsia="Times New Roman"/>
          <w:szCs w:val="24"/>
        </w:rPr>
        <w:t xml:space="preserve"> ασχέτως αν διαφωνούμε αναφορικά με τη διατύπωση που οφείλουμε να υιοθετήσουμε</w:t>
      </w:r>
      <w:r>
        <w:rPr>
          <w:rFonts w:eastAsia="Times New Roman"/>
          <w:szCs w:val="24"/>
        </w:rPr>
        <w:t>,</w:t>
      </w:r>
      <w:r w:rsidRPr="00CA143C">
        <w:rPr>
          <w:rFonts w:eastAsia="Times New Roman"/>
          <w:szCs w:val="24"/>
        </w:rPr>
        <w:t xml:space="preserve"> αποτελεί αναγνώριση της οπορτουνιστική</w:t>
      </w:r>
      <w:r>
        <w:rPr>
          <w:rFonts w:eastAsia="Times New Roman"/>
          <w:szCs w:val="24"/>
        </w:rPr>
        <w:t>ς σ</w:t>
      </w:r>
      <w:r>
        <w:rPr>
          <w:rFonts w:eastAsia="Times New Roman"/>
          <w:szCs w:val="24"/>
        </w:rPr>
        <w:t>τάση</w:t>
      </w:r>
      <w:r w:rsidRPr="00CA143C">
        <w:rPr>
          <w:rFonts w:eastAsia="Times New Roman"/>
          <w:szCs w:val="24"/>
        </w:rPr>
        <w:t xml:space="preserve">ς της τότε που προκάλεσε την </w:t>
      </w:r>
      <w:r>
        <w:rPr>
          <w:rFonts w:eastAsia="Times New Roman"/>
          <w:szCs w:val="24"/>
        </w:rPr>
        <w:t>αντιθεσμική</w:t>
      </w:r>
      <w:r w:rsidRPr="00CA143C">
        <w:rPr>
          <w:rFonts w:eastAsia="Times New Roman"/>
          <w:szCs w:val="24"/>
        </w:rPr>
        <w:t xml:space="preserve"> πτώση μιας πετυχημένης κυβέρνησης</w:t>
      </w:r>
      <w:r>
        <w:rPr>
          <w:rFonts w:eastAsia="Times New Roman"/>
          <w:szCs w:val="24"/>
        </w:rPr>
        <w:t>.</w:t>
      </w:r>
    </w:p>
    <w:p w14:paraId="0A5DE5F7" w14:textId="77777777" w:rsidR="00415E13" w:rsidRDefault="00E650A0">
      <w:pPr>
        <w:spacing w:line="600" w:lineRule="auto"/>
        <w:ind w:firstLine="720"/>
        <w:jc w:val="both"/>
        <w:rPr>
          <w:rFonts w:eastAsia="Times New Roman"/>
          <w:szCs w:val="24"/>
        </w:rPr>
      </w:pPr>
      <w:r w:rsidRPr="00CA143C">
        <w:rPr>
          <w:rFonts w:eastAsia="Times New Roman"/>
          <w:szCs w:val="24"/>
        </w:rPr>
        <w:t>Φυσικά χρήζει αναθεώρησης και το άρθρο 41</w:t>
      </w:r>
      <w:r>
        <w:rPr>
          <w:rFonts w:eastAsia="Times New Roman"/>
          <w:szCs w:val="24"/>
        </w:rPr>
        <w:t>.</w:t>
      </w:r>
      <w:r w:rsidRPr="00CA143C">
        <w:rPr>
          <w:rFonts w:eastAsia="Times New Roman"/>
          <w:szCs w:val="24"/>
        </w:rPr>
        <w:t xml:space="preserve"> Η πρακτική της διάλυσης της Βουλής για εθνικά θέματα</w:t>
      </w:r>
      <w:r>
        <w:rPr>
          <w:rFonts w:eastAsia="Times New Roman"/>
          <w:szCs w:val="24"/>
        </w:rPr>
        <w:t>,</w:t>
      </w:r>
      <w:r w:rsidRPr="00CA143C">
        <w:rPr>
          <w:rFonts w:eastAsia="Times New Roman"/>
          <w:szCs w:val="24"/>
        </w:rPr>
        <w:t xml:space="preserve"> που μόνο προσχη</w:t>
      </w:r>
      <w:r w:rsidRPr="00CA143C">
        <w:rPr>
          <w:rFonts w:eastAsia="Times New Roman"/>
          <w:szCs w:val="24"/>
        </w:rPr>
        <w:lastRenderedPageBreak/>
        <w:t>ματικά αναφέρονται στο σκεπτικό της διάλυσης</w:t>
      </w:r>
      <w:r>
        <w:rPr>
          <w:rFonts w:eastAsia="Times New Roman"/>
          <w:szCs w:val="24"/>
        </w:rPr>
        <w:t>, πρέπει να σταματήσ</w:t>
      </w:r>
      <w:r>
        <w:rPr>
          <w:rFonts w:eastAsia="Times New Roman"/>
          <w:szCs w:val="24"/>
        </w:rPr>
        <w:t>ει. Η</w:t>
      </w:r>
      <w:r w:rsidRPr="00CA143C">
        <w:rPr>
          <w:rFonts w:eastAsia="Times New Roman"/>
          <w:szCs w:val="24"/>
        </w:rPr>
        <w:t xml:space="preserve"> άποψή μας αυτή αντανακλάται και στην πρότασή μας για την αναθεώρηση του άρθρου 52</w:t>
      </w:r>
      <w:r>
        <w:rPr>
          <w:rFonts w:eastAsia="Times New Roman"/>
          <w:szCs w:val="24"/>
        </w:rPr>
        <w:t>,</w:t>
      </w:r>
      <w:r w:rsidRPr="00CA143C">
        <w:rPr>
          <w:rFonts w:eastAsia="Times New Roman"/>
          <w:szCs w:val="24"/>
        </w:rPr>
        <w:t xml:space="preserve"> </w:t>
      </w:r>
      <w:r>
        <w:rPr>
          <w:rFonts w:eastAsia="Times New Roman"/>
          <w:szCs w:val="24"/>
        </w:rPr>
        <w:t>ε</w:t>
      </w:r>
      <w:r w:rsidRPr="00CA143C">
        <w:rPr>
          <w:rFonts w:eastAsia="Times New Roman"/>
          <w:szCs w:val="24"/>
        </w:rPr>
        <w:t>κλογές σε σταθερή ημερομηνία</w:t>
      </w:r>
      <w:r>
        <w:rPr>
          <w:rFonts w:eastAsia="Times New Roman"/>
          <w:szCs w:val="24"/>
        </w:rPr>
        <w:t>.</w:t>
      </w:r>
    </w:p>
    <w:p w14:paraId="0A5DE5F8" w14:textId="77777777" w:rsidR="00415E13" w:rsidRDefault="00E650A0">
      <w:pPr>
        <w:spacing w:line="600" w:lineRule="auto"/>
        <w:ind w:firstLine="720"/>
        <w:jc w:val="both"/>
        <w:rPr>
          <w:rFonts w:eastAsia="Times New Roman"/>
          <w:szCs w:val="24"/>
        </w:rPr>
      </w:pPr>
      <w:r>
        <w:rPr>
          <w:rFonts w:eastAsia="Times New Roman"/>
          <w:szCs w:val="24"/>
        </w:rPr>
        <w:t>Σ</w:t>
      </w:r>
      <w:r w:rsidRPr="00CA143C">
        <w:rPr>
          <w:rFonts w:eastAsia="Times New Roman"/>
          <w:szCs w:val="24"/>
        </w:rPr>
        <w:t xml:space="preserve">το άρθρο 51 οφείλουμε όλοι να </w:t>
      </w:r>
      <w:r>
        <w:rPr>
          <w:rFonts w:eastAsia="Times New Roman"/>
          <w:szCs w:val="24"/>
        </w:rPr>
        <w:t>διερωτηθούμε</w:t>
      </w:r>
      <w:r w:rsidRPr="00CA143C">
        <w:rPr>
          <w:rFonts w:eastAsia="Times New Roman"/>
          <w:szCs w:val="24"/>
        </w:rPr>
        <w:t xml:space="preserve"> για</w:t>
      </w:r>
      <w:r>
        <w:rPr>
          <w:rFonts w:eastAsia="Times New Roman"/>
          <w:szCs w:val="24"/>
        </w:rPr>
        <w:t xml:space="preserve">τί εν έτει </w:t>
      </w:r>
      <w:r w:rsidRPr="00CA143C">
        <w:rPr>
          <w:rFonts w:eastAsia="Times New Roman"/>
          <w:szCs w:val="24"/>
        </w:rPr>
        <w:t>2019 ακόμη δεν έχουμε δώσει τη δυνατότητα ψήφου στους απόδημους Έλληνες</w:t>
      </w:r>
      <w:r>
        <w:rPr>
          <w:rFonts w:eastAsia="Times New Roman"/>
          <w:szCs w:val="24"/>
        </w:rPr>
        <w:t xml:space="preserve">, τους </w:t>
      </w:r>
      <w:r>
        <w:rPr>
          <w:rFonts w:eastAsia="Times New Roman"/>
          <w:szCs w:val="24"/>
        </w:rPr>
        <w:t>Έλληνες του εξωτερικού. Π</w:t>
      </w:r>
      <w:r w:rsidRPr="00CA143C">
        <w:rPr>
          <w:rFonts w:eastAsia="Times New Roman"/>
          <w:szCs w:val="24"/>
        </w:rPr>
        <w:t>ρέπει</w:t>
      </w:r>
      <w:r>
        <w:rPr>
          <w:rFonts w:eastAsia="Times New Roman"/>
          <w:szCs w:val="24"/>
        </w:rPr>
        <w:t>,</w:t>
      </w:r>
      <w:r w:rsidRPr="00CA143C">
        <w:rPr>
          <w:rFonts w:eastAsia="Times New Roman"/>
          <w:szCs w:val="24"/>
        </w:rPr>
        <w:t xml:space="preserve"> επιτέλους</w:t>
      </w:r>
      <w:r>
        <w:rPr>
          <w:rFonts w:eastAsia="Times New Roman"/>
          <w:szCs w:val="24"/>
        </w:rPr>
        <w:t>,</w:t>
      </w:r>
      <w:r w:rsidRPr="00CA143C">
        <w:rPr>
          <w:rFonts w:eastAsia="Times New Roman"/>
          <w:szCs w:val="24"/>
        </w:rPr>
        <w:t xml:space="preserve"> να δώσουμε </w:t>
      </w:r>
      <w:r>
        <w:rPr>
          <w:rFonts w:eastAsia="Times New Roman"/>
          <w:szCs w:val="24"/>
        </w:rPr>
        <w:t>μια</w:t>
      </w:r>
      <w:r w:rsidRPr="00CA143C">
        <w:rPr>
          <w:rFonts w:eastAsia="Times New Roman"/>
          <w:szCs w:val="24"/>
        </w:rPr>
        <w:t xml:space="preserve"> λύση σε ένα ζήτημα που έχει αντιμετωπίσει επιτυχώς σχεδόν κάθε χώρα</w:t>
      </w:r>
      <w:r>
        <w:rPr>
          <w:rFonts w:eastAsia="Times New Roman"/>
          <w:szCs w:val="24"/>
        </w:rPr>
        <w:t>,</w:t>
      </w:r>
      <w:r w:rsidRPr="00CA143C">
        <w:rPr>
          <w:rFonts w:eastAsia="Times New Roman"/>
          <w:szCs w:val="24"/>
        </w:rPr>
        <w:t xml:space="preserve"> εκτός από τη δική </w:t>
      </w:r>
      <w:r>
        <w:rPr>
          <w:rFonts w:eastAsia="Times New Roman"/>
          <w:szCs w:val="24"/>
        </w:rPr>
        <w:t xml:space="preserve">μας. </w:t>
      </w:r>
    </w:p>
    <w:p w14:paraId="0A5DE5F9" w14:textId="77777777" w:rsidR="00415E13" w:rsidRDefault="00E650A0">
      <w:pPr>
        <w:spacing w:line="600" w:lineRule="auto"/>
        <w:ind w:firstLine="720"/>
        <w:jc w:val="both"/>
        <w:rPr>
          <w:rFonts w:eastAsia="Times New Roman"/>
          <w:szCs w:val="24"/>
        </w:rPr>
      </w:pPr>
      <w:r>
        <w:rPr>
          <w:rFonts w:eastAsia="Times New Roman"/>
          <w:szCs w:val="24"/>
        </w:rPr>
        <w:t>Ο Πρόεδρός μας, ο Κυριάκος Μητσοτάκης έκανε λόγο</w:t>
      </w:r>
      <w:r w:rsidRPr="00CA143C">
        <w:rPr>
          <w:rFonts w:eastAsia="Times New Roman"/>
          <w:szCs w:val="24"/>
        </w:rPr>
        <w:t xml:space="preserve"> για θεσμική παράλειψη της πολιτείας</w:t>
      </w:r>
      <w:r>
        <w:rPr>
          <w:rFonts w:eastAsia="Times New Roman"/>
          <w:szCs w:val="24"/>
        </w:rPr>
        <w:t>.</w:t>
      </w:r>
      <w:r w:rsidRPr="00CA143C">
        <w:rPr>
          <w:rFonts w:eastAsia="Times New Roman"/>
          <w:szCs w:val="24"/>
        </w:rPr>
        <w:t xml:space="preserve"> </w:t>
      </w:r>
      <w:r>
        <w:rPr>
          <w:rFonts w:eastAsia="Times New Roman"/>
          <w:szCs w:val="24"/>
        </w:rPr>
        <w:t>Έ</w:t>
      </w:r>
      <w:r w:rsidRPr="00CA143C">
        <w:rPr>
          <w:rFonts w:eastAsia="Times New Roman"/>
          <w:szCs w:val="24"/>
        </w:rPr>
        <w:t>χουμε καταθέσει κα</w:t>
      </w:r>
      <w:r w:rsidRPr="00CA143C">
        <w:rPr>
          <w:rFonts w:eastAsia="Times New Roman"/>
          <w:szCs w:val="24"/>
        </w:rPr>
        <w:t>ι σχετική πρόταση η οποία ακόμα δεν εισήχθη στο Κοινοβούλιο</w:t>
      </w:r>
      <w:r>
        <w:rPr>
          <w:rFonts w:eastAsia="Times New Roman"/>
          <w:szCs w:val="24"/>
        </w:rPr>
        <w:t>.</w:t>
      </w:r>
      <w:r w:rsidRPr="00CA143C">
        <w:rPr>
          <w:rFonts w:eastAsia="Times New Roman"/>
          <w:szCs w:val="24"/>
        </w:rPr>
        <w:t xml:space="preserve"> </w:t>
      </w:r>
      <w:r>
        <w:rPr>
          <w:rFonts w:eastAsia="Times New Roman"/>
          <w:szCs w:val="24"/>
        </w:rPr>
        <w:t>Η</w:t>
      </w:r>
      <w:r w:rsidRPr="00CA143C">
        <w:rPr>
          <w:rFonts w:eastAsia="Times New Roman"/>
          <w:szCs w:val="24"/>
        </w:rPr>
        <w:t xml:space="preserve"> επιλογή της ηγεσίας </w:t>
      </w:r>
      <w:r>
        <w:rPr>
          <w:rFonts w:eastAsia="Times New Roman"/>
          <w:szCs w:val="24"/>
        </w:rPr>
        <w:t xml:space="preserve">των </w:t>
      </w:r>
      <w:r w:rsidRPr="00CA143C">
        <w:rPr>
          <w:rFonts w:eastAsia="Times New Roman"/>
          <w:szCs w:val="24"/>
        </w:rPr>
        <w:t>ανωτάτων δικαστηρίων μετατίθεται από την εκτελεστική εξουσία στη νομοθετική εξουσία</w:t>
      </w:r>
      <w:r>
        <w:rPr>
          <w:rFonts w:eastAsia="Times New Roman"/>
          <w:szCs w:val="24"/>
        </w:rPr>
        <w:t>. Ε</w:t>
      </w:r>
      <w:r w:rsidRPr="00CA143C">
        <w:rPr>
          <w:rFonts w:eastAsia="Times New Roman"/>
          <w:szCs w:val="24"/>
        </w:rPr>
        <w:t xml:space="preserve">κεί </w:t>
      </w:r>
      <w:r>
        <w:rPr>
          <w:rFonts w:eastAsia="Times New Roman"/>
          <w:szCs w:val="24"/>
        </w:rPr>
        <w:t xml:space="preserve">είναι ένα ζήτημα το οποίο η </w:t>
      </w:r>
      <w:r w:rsidRPr="00CA143C">
        <w:rPr>
          <w:rFonts w:eastAsia="Times New Roman"/>
          <w:szCs w:val="24"/>
        </w:rPr>
        <w:t xml:space="preserve">επόμενη </w:t>
      </w:r>
      <w:r>
        <w:rPr>
          <w:rFonts w:eastAsia="Times New Roman"/>
          <w:szCs w:val="24"/>
        </w:rPr>
        <w:t>Β</w:t>
      </w:r>
      <w:r w:rsidRPr="00CA143C">
        <w:rPr>
          <w:rFonts w:eastAsia="Times New Roman"/>
          <w:szCs w:val="24"/>
        </w:rPr>
        <w:t>ουλή θα το καθορίσει</w:t>
      </w:r>
      <w:r>
        <w:rPr>
          <w:rFonts w:eastAsia="Times New Roman"/>
          <w:szCs w:val="24"/>
        </w:rPr>
        <w:t>.</w:t>
      </w:r>
    </w:p>
    <w:p w14:paraId="0A5DE5FA" w14:textId="77777777" w:rsidR="00415E13" w:rsidRDefault="00E650A0">
      <w:pPr>
        <w:spacing w:line="600" w:lineRule="auto"/>
        <w:ind w:firstLine="720"/>
        <w:jc w:val="both"/>
        <w:rPr>
          <w:rFonts w:eastAsia="Times New Roman"/>
          <w:szCs w:val="24"/>
        </w:rPr>
      </w:pPr>
      <w:r>
        <w:rPr>
          <w:rFonts w:eastAsia="Times New Roman"/>
          <w:szCs w:val="24"/>
        </w:rPr>
        <w:t>Σ</w:t>
      </w:r>
      <w:r w:rsidRPr="00CA143C">
        <w:rPr>
          <w:rFonts w:eastAsia="Times New Roman"/>
          <w:szCs w:val="24"/>
        </w:rPr>
        <w:t xml:space="preserve">ημαντική είναι και </w:t>
      </w:r>
      <w:r>
        <w:rPr>
          <w:rFonts w:eastAsia="Times New Roman"/>
          <w:szCs w:val="24"/>
        </w:rPr>
        <w:t xml:space="preserve">η </w:t>
      </w:r>
      <w:r w:rsidRPr="00CA143C">
        <w:rPr>
          <w:rFonts w:eastAsia="Times New Roman"/>
          <w:szCs w:val="24"/>
        </w:rPr>
        <w:t>πρότασή μας για το</w:t>
      </w:r>
      <w:r>
        <w:rPr>
          <w:rFonts w:eastAsia="Times New Roman"/>
          <w:szCs w:val="24"/>
        </w:rPr>
        <w:t>ν</w:t>
      </w:r>
      <w:r w:rsidRPr="00CA143C">
        <w:rPr>
          <w:rFonts w:eastAsia="Times New Roman"/>
          <w:szCs w:val="24"/>
        </w:rPr>
        <w:t xml:space="preserve"> διορισμό των μελών των ανεξάρτητων αρχών</w:t>
      </w:r>
      <w:r>
        <w:rPr>
          <w:rFonts w:eastAsia="Times New Roman"/>
          <w:szCs w:val="24"/>
        </w:rPr>
        <w:t>, σ</w:t>
      </w:r>
      <w:r w:rsidRPr="00CA143C">
        <w:rPr>
          <w:rFonts w:eastAsia="Times New Roman"/>
          <w:szCs w:val="24"/>
        </w:rPr>
        <w:t>ύμφωνα με το άρθρο 101</w:t>
      </w:r>
      <w:r>
        <w:rPr>
          <w:rFonts w:eastAsia="Times New Roman"/>
          <w:szCs w:val="24"/>
        </w:rPr>
        <w:t>Α</w:t>
      </w:r>
      <w:r w:rsidRPr="00CA143C">
        <w:rPr>
          <w:rFonts w:eastAsia="Times New Roman"/>
          <w:szCs w:val="24"/>
        </w:rPr>
        <w:t xml:space="preserve"> </w:t>
      </w:r>
      <w:r w:rsidRPr="00CA143C">
        <w:rPr>
          <w:rFonts w:eastAsia="Times New Roman"/>
          <w:szCs w:val="24"/>
        </w:rPr>
        <w:lastRenderedPageBreak/>
        <w:t xml:space="preserve">του </w:t>
      </w:r>
      <w:r>
        <w:rPr>
          <w:rFonts w:eastAsia="Times New Roman"/>
          <w:szCs w:val="24"/>
        </w:rPr>
        <w:t>Σ</w:t>
      </w:r>
      <w:r w:rsidRPr="00CA143C">
        <w:rPr>
          <w:rFonts w:eastAsia="Times New Roman"/>
          <w:szCs w:val="24"/>
        </w:rPr>
        <w:t>υντάγματος</w:t>
      </w:r>
      <w:r>
        <w:rPr>
          <w:rFonts w:eastAsia="Times New Roman"/>
          <w:szCs w:val="24"/>
        </w:rPr>
        <w:t>, που</w:t>
      </w:r>
      <w:r w:rsidRPr="00CA143C">
        <w:rPr>
          <w:rFonts w:eastAsia="Times New Roman"/>
          <w:szCs w:val="24"/>
        </w:rPr>
        <w:t xml:space="preserve"> φεύγει</w:t>
      </w:r>
      <w:r>
        <w:rPr>
          <w:rFonts w:eastAsia="Times New Roman"/>
          <w:szCs w:val="24"/>
        </w:rPr>
        <w:t xml:space="preserve"> πλέον</w:t>
      </w:r>
      <w:r w:rsidRPr="00CA143C">
        <w:rPr>
          <w:rFonts w:eastAsia="Times New Roman"/>
          <w:szCs w:val="24"/>
        </w:rPr>
        <w:t xml:space="preserve"> από τη Διάσκεψη των Προέδρων και λέμε ότι πρέπει να πάει σε </w:t>
      </w:r>
      <w:r>
        <w:rPr>
          <w:rFonts w:eastAsia="Times New Roman"/>
          <w:szCs w:val="24"/>
        </w:rPr>
        <w:t xml:space="preserve">μια </w:t>
      </w:r>
      <w:r w:rsidRPr="00CA143C">
        <w:rPr>
          <w:rFonts w:eastAsia="Times New Roman"/>
          <w:szCs w:val="24"/>
        </w:rPr>
        <w:t>κοινοβουλευτική επιτροπή</w:t>
      </w:r>
      <w:r>
        <w:rPr>
          <w:rFonts w:eastAsia="Times New Roman"/>
          <w:szCs w:val="24"/>
        </w:rPr>
        <w:t>.</w:t>
      </w:r>
      <w:r w:rsidRPr="00CA143C">
        <w:rPr>
          <w:rFonts w:eastAsia="Times New Roman"/>
          <w:szCs w:val="24"/>
        </w:rPr>
        <w:t xml:space="preserve"> </w:t>
      </w:r>
      <w:r>
        <w:rPr>
          <w:rFonts w:eastAsia="Times New Roman"/>
          <w:szCs w:val="24"/>
        </w:rPr>
        <w:t>Γ</w:t>
      </w:r>
      <w:r w:rsidRPr="00CA143C">
        <w:rPr>
          <w:rFonts w:eastAsia="Times New Roman"/>
          <w:szCs w:val="24"/>
        </w:rPr>
        <w:t>ια τις άλλες διατάξεις θα πούμε μετά από έ</w:t>
      </w:r>
      <w:r w:rsidRPr="00CA143C">
        <w:rPr>
          <w:rFonts w:eastAsia="Times New Roman"/>
          <w:szCs w:val="24"/>
        </w:rPr>
        <w:t>να</w:t>
      </w:r>
      <w:r>
        <w:rPr>
          <w:rFonts w:eastAsia="Times New Roman"/>
          <w:szCs w:val="24"/>
        </w:rPr>
        <w:t>ν</w:t>
      </w:r>
      <w:r w:rsidRPr="00CA143C">
        <w:rPr>
          <w:rFonts w:eastAsia="Times New Roman"/>
          <w:szCs w:val="24"/>
        </w:rPr>
        <w:t xml:space="preserve"> μήνα</w:t>
      </w:r>
      <w:r>
        <w:rPr>
          <w:rFonts w:eastAsia="Times New Roman"/>
          <w:szCs w:val="24"/>
        </w:rPr>
        <w:t>,</w:t>
      </w:r>
      <w:r w:rsidRPr="00CA143C">
        <w:rPr>
          <w:rFonts w:eastAsia="Times New Roman"/>
          <w:szCs w:val="24"/>
        </w:rPr>
        <w:t xml:space="preserve"> </w:t>
      </w:r>
      <w:r>
        <w:rPr>
          <w:rFonts w:eastAsia="Times New Roman"/>
          <w:szCs w:val="24"/>
        </w:rPr>
        <w:t>σ</w:t>
      </w:r>
      <w:r w:rsidRPr="00CA143C">
        <w:rPr>
          <w:rFonts w:eastAsia="Times New Roman"/>
          <w:szCs w:val="24"/>
        </w:rPr>
        <w:t>τη δεύτερη συζήτηση</w:t>
      </w:r>
      <w:r>
        <w:rPr>
          <w:rFonts w:eastAsia="Times New Roman"/>
          <w:szCs w:val="24"/>
        </w:rPr>
        <w:t>,</w:t>
      </w:r>
      <w:r w:rsidRPr="00CA143C">
        <w:rPr>
          <w:rFonts w:eastAsia="Times New Roman"/>
          <w:szCs w:val="24"/>
        </w:rPr>
        <w:t xml:space="preserve"> όπως προβλέπει το </w:t>
      </w:r>
      <w:r>
        <w:rPr>
          <w:rFonts w:eastAsia="Times New Roman"/>
          <w:szCs w:val="24"/>
        </w:rPr>
        <w:t xml:space="preserve">Σύνταγμα. </w:t>
      </w:r>
    </w:p>
    <w:p w14:paraId="0A5DE5FB" w14:textId="77777777" w:rsidR="00415E13" w:rsidRDefault="00E650A0">
      <w:pPr>
        <w:spacing w:line="600" w:lineRule="auto"/>
        <w:ind w:firstLine="720"/>
        <w:jc w:val="both"/>
        <w:rPr>
          <w:rFonts w:eastAsia="Times New Roman"/>
          <w:szCs w:val="24"/>
        </w:rPr>
      </w:pPr>
      <w:r>
        <w:rPr>
          <w:rFonts w:eastAsia="Times New Roman"/>
          <w:szCs w:val="24"/>
        </w:rPr>
        <w:t>Κ</w:t>
      </w:r>
      <w:r w:rsidRPr="00CA143C">
        <w:rPr>
          <w:rFonts w:eastAsia="Times New Roman"/>
          <w:szCs w:val="24"/>
        </w:rPr>
        <w:t>υρίες και κύριοι συνάδελφοι</w:t>
      </w:r>
      <w:r>
        <w:rPr>
          <w:rFonts w:eastAsia="Times New Roman"/>
          <w:szCs w:val="24"/>
        </w:rPr>
        <w:t>,</w:t>
      </w:r>
      <w:r w:rsidRPr="00CA143C">
        <w:rPr>
          <w:rFonts w:eastAsia="Times New Roman"/>
          <w:szCs w:val="24"/>
        </w:rPr>
        <w:t xml:space="preserve"> το εύκολο για </w:t>
      </w:r>
      <w:r>
        <w:rPr>
          <w:rFonts w:eastAsia="Times New Roman"/>
          <w:szCs w:val="24"/>
        </w:rPr>
        <w:t>ε</w:t>
      </w:r>
      <w:r w:rsidRPr="00CA143C">
        <w:rPr>
          <w:rFonts w:eastAsia="Times New Roman"/>
          <w:szCs w:val="24"/>
        </w:rPr>
        <w:t xml:space="preserve">μάς θα ήταν να καταψηφίσουμε όλες τις προτάσεις της </w:t>
      </w:r>
      <w:r>
        <w:rPr>
          <w:rFonts w:eastAsia="Times New Roman"/>
          <w:szCs w:val="24"/>
        </w:rPr>
        <w:t>ε</w:t>
      </w:r>
      <w:r w:rsidRPr="00CA143C">
        <w:rPr>
          <w:rFonts w:eastAsia="Times New Roman"/>
          <w:szCs w:val="24"/>
        </w:rPr>
        <w:t>πιτροπής</w:t>
      </w:r>
      <w:r>
        <w:rPr>
          <w:rFonts w:eastAsia="Times New Roman"/>
          <w:szCs w:val="24"/>
        </w:rPr>
        <w:t>,</w:t>
      </w:r>
      <w:r w:rsidRPr="00CA143C">
        <w:rPr>
          <w:rFonts w:eastAsia="Times New Roman"/>
          <w:szCs w:val="24"/>
        </w:rPr>
        <w:t xml:space="preserve"> ώστε να διασφαλίσουμε ότι θα απαιτείται πλειοψηφία </w:t>
      </w:r>
      <w:r>
        <w:rPr>
          <w:rFonts w:eastAsia="Times New Roman"/>
          <w:szCs w:val="24"/>
        </w:rPr>
        <w:t xml:space="preserve">3/5 </w:t>
      </w:r>
      <w:r w:rsidRPr="00CA143C">
        <w:rPr>
          <w:rFonts w:eastAsia="Times New Roman"/>
          <w:szCs w:val="24"/>
        </w:rPr>
        <w:t>για την αναθεώρηση όλων των άρθρ</w:t>
      </w:r>
      <w:r w:rsidRPr="00CA143C">
        <w:rPr>
          <w:rFonts w:eastAsia="Times New Roman"/>
          <w:szCs w:val="24"/>
        </w:rPr>
        <w:t>ων στην επόμενη Βουλή</w:t>
      </w:r>
      <w:r>
        <w:rPr>
          <w:rFonts w:eastAsia="Times New Roman"/>
          <w:szCs w:val="24"/>
        </w:rPr>
        <w:t>.</w:t>
      </w:r>
      <w:r w:rsidRPr="00CA143C">
        <w:rPr>
          <w:rFonts w:eastAsia="Times New Roman"/>
          <w:szCs w:val="24"/>
        </w:rPr>
        <w:t xml:space="preserve"> </w:t>
      </w:r>
      <w:r>
        <w:rPr>
          <w:rFonts w:eastAsia="Times New Roman"/>
          <w:szCs w:val="24"/>
        </w:rPr>
        <w:t>Δ</w:t>
      </w:r>
      <w:r w:rsidRPr="00CA143C">
        <w:rPr>
          <w:rFonts w:eastAsia="Times New Roman"/>
          <w:szCs w:val="24"/>
        </w:rPr>
        <w:t xml:space="preserve">εν </w:t>
      </w:r>
      <w:r>
        <w:rPr>
          <w:rFonts w:eastAsia="Times New Roman"/>
          <w:szCs w:val="24"/>
        </w:rPr>
        <w:t>το</w:t>
      </w:r>
      <w:r w:rsidRPr="00CA143C">
        <w:rPr>
          <w:rFonts w:eastAsia="Times New Roman"/>
          <w:szCs w:val="24"/>
        </w:rPr>
        <w:t xml:space="preserve"> κάνουμε</w:t>
      </w:r>
      <w:r>
        <w:rPr>
          <w:rFonts w:eastAsia="Times New Roman"/>
          <w:szCs w:val="24"/>
        </w:rPr>
        <w:t>,</w:t>
      </w:r>
      <w:r w:rsidRPr="00CA143C">
        <w:rPr>
          <w:rFonts w:eastAsia="Times New Roman"/>
          <w:szCs w:val="24"/>
        </w:rPr>
        <w:t xml:space="preserve"> </w:t>
      </w:r>
      <w:r>
        <w:rPr>
          <w:rFonts w:eastAsia="Times New Roman"/>
          <w:szCs w:val="24"/>
        </w:rPr>
        <w:t>όμως,</w:t>
      </w:r>
      <w:r w:rsidRPr="00CA143C">
        <w:rPr>
          <w:rFonts w:eastAsia="Times New Roman"/>
          <w:szCs w:val="24"/>
        </w:rPr>
        <w:t xml:space="preserve"> γιατί θεωρούμε πως το Σύνταγμα της χώρας χρειάζεται </w:t>
      </w:r>
      <w:r>
        <w:rPr>
          <w:rFonts w:eastAsia="Times New Roman"/>
          <w:szCs w:val="24"/>
        </w:rPr>
        <w:t>μια</w:t>
      </w:r>
      <w:r w:rsidRPr="00CA143C">
        <w:rPr>
          <w:rFonts w:eastAsia="Times New Roman"/>
          <w:szCs w:val="24"/>
        </w:rPr>
        <w:t xml:space="preserve"> τολμηρή </w:t>
      </w:r>
      <w:r>
        <w:rPr>
          <w:rFonts w:eastAsia="Times New Roman"/>
          <w:szCs w:val="24"/>
        </w:rPr>
        <w:t>Α</w:t>
      </w:r>
      <w:r w:rsidRPr="00CA143C">
        <w:rPr>
          <w:rFonts w:eastAsia="Times New Roman"/>
          <w:szCs w:val="24"/>
        </w:rPr>
        <w:t>ναθεώρηση</w:t>
      </w:r>
      <w:r>
        <w:rPr>
          <w:rFonts w:eastAsia="Times New Roman"/>
          <w:szCs w:val="24"/>
        </w:rPr>
        <w:t>.</w:t>
      </w:r>
      <w:r w:rsidRPr="00CA143C">
        <w:rPr>
          <w:rFonts w:eastAsia="Times New Roman"/>
          <w:szCs w:val="24"/>
        </w:rPr>
        <w:t xml:space="preserve"> </w:t>
      </w:r>
    </w:p>
    <w:p w14:paraId="0A5DE5FC" w14:textId="77777777" w:rsidR="00415E13" w:rsidRDefault="00E650A0">
      <w:pPr>
        <w:spacing w:line="600" w:lineRule="auto"/>
        <w:ind w:firstLine="720"/>
        <w:jc w:val="both"/>
        <w:rPr>
          <w:rFonts w:eastAsia="Times New Roman"/>
          <w:szCs w:val="24"/>
        </w:rPr>
      </w:pPr>
      <w:r>
        <w:rPr>
          <w:rFonts w:eastAsia="Times New Roman"/>
          <w:szCs w:val="24"/>
        </w:rPr>
        <w:t>Π</w:t>
      </w:r>
      <w:r w:rsidRPr="00CA143C">
        <w:rPr>
          <w:rFonts w:eastAsia="Times New Roman"/>
          <w:szCs w:val="24"/>
        </w:rPr>
        <w:t>ιστεύοντας ακράδαντα σε αυτό υπερψηφίζου</w:t>
      </w:r>
      <w:r>
        <w:rPr>
          <w:rFonts w:eastAsia="Times New Roman"/>
          <w:szCs w:val="24"/>
        </w:rPr>
        <w:t>με</w:t>
      </w:r>
      <w:r w:rsidRPr="00CA143C">
        <w:rPr>
          <w:rFonts w:eastAsia="Times New Roman"/>
          <w:szCs w:val="24"/>
        </w:rPr>
        <w:t xml:space="preserve"> και προτάσεις του ΣΥΡΙΖΑ </w:t>
      </w:r>
      <w:r>
        <w:rPr>
          <w:rFonts w:eastAsia="Times New Roman"/>
          <w:szCs w:val="24"/>
        </w:rPr>
        <w:t xml:space="preserve">για τα αναθεωρητέα άρθρα, χωρίς να </w:t>
      </w:r>
      <w:r w:rsidRPr="00CA143C">
        <w:rPr>
          <w:rFonts w:eastAsia="Times New Roman"/>
          <w:szCs w:val="24"/>
        </w:rPr>
        <w:t xml:space="preserve">δεσμευόμαστε για την τελική διατύπωση των </w:t>
      </w:r>
      <w:r>
        <w:rPr>
          <w:rFonts w:eastAsia="Times New Roman"/>
          <w:szCs w:val="24"/>
        </w:rPr>
        <w:t>αναθεωρητέων</w:t>
      </w:r>
      <w:r w:rsidRPr="00CA143C">
        <w:rPr>
          <w:rFonts w:eastAsia="Times New Roman"/>
          <w:szCs w:val="24"/>
        </w:rPr>
        <w:t xml:space="preserve"> διατάξεων που θα θέσει η κοινοβουλευτική </w:t>
      </w:r>
      <w:r>
        <w:rPr>
          <w:rFonts w:eastAsia="Times New Roman"/>
          <w:szCs w:val="24"/>
        </w:rPr>
        <w:t>Π</w:t>
      </w:r>
      <w:r w:rsidRPr="00CA143C">
        <w:rPr>
          <w:rFonts w:eastAsia="Times New Roman"/>
          <w:szCs w:val="24"/>
        </w:rPr>
        <w:t>λειοψηφία στην κρίση του Κοινοβουλίου και να είστε βέβαιοι πως η παράταξή μας στην επόμενη Βουλή θα πράξει αυτό που είναι προς το συμφέρον του λαού και της κοι</w:t>
      </w:r>
      <w:r w:rsidRPr="00CA143C">
        <w:rPr>
          <w:rFonts w:eastAsia="Times New Roman"/>
          <w:szCs w:val="24"/>
        </w:rPr>
        <w:t>νωνίας</w:t>
      </w:r>
      <w:r>
        <w:rPr>
          <w:rFonts w:eastAsia="Times New Roman"/>
          <w:szCs w:val="24"/>
        </w:rPr>
        <w:t>.</w:t>
      </w:r>
    </w:p>
    <w:p w14:paraId="0A5DE5FD" w14:textId="77777777" w:rsidR="00415E13" w:rsidRDefault="00E650A0">
      <w:pPr>
        <w:spacing w:line="600" w:lineRule="auto"/>
        <w:ind w:firstLine="720"/>
        <w:jc w:val="both"/>
        <w:rPr>
          <w:rFonts w:eastAsia="Times New Roman"/>
          <w:szCs w:val="24"/>
        </w:rPr>
      </w:pPr>
      <w:r>
        <w:rPr>
          <w:rFonts w:eastAsia="Times New Roman"/>
          <w:szCs w:val="24"/>
        </w:rPr>
        <w:t>Σ</w:t>
      </w:r>
      <w:r w:rsidRPr="00CA143C">
        <w:rPr>
          <w:rFonts w:eastAsia="Times New Roman"/>
          <w:szCs w:val="24"/>
        </w:rPr>
        <w:t>ας ευχαριστώ</w:t>
      </w:r>
      <w:r>
        <w:rPr>
          <w:rFonts w:eastAsia="Times New Roman"/>
          <w:szCs w:val="24"/>
        </w:rPr>
        <w:t>.</w:t>
      </w:r>
    </w:p>
    <w:p w14:paraId="0A5DE5FE" w14:textId="77777777" w:rsidR="00415E13" w:rsidRDefault="00E650A0">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lastRenderedPageBreak/>
        <w:t>(Χειροκροτήματα από την πτέρυγα της Νέας Δημοκρατίας)</w:t>
      </w:r>
    </w:p>
    <w:p w14:paraId="0A5DE5FF" w14:textId="77777777" w:rsidR="00415E13" w:rsidRDefault="00E650A0">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ΠΡΟΕΔΡΕΥΩΝ (Αναστάσιος Κουράκης):</w:t>
      </w:r>
      <w:r>
        <w:rPr>
          <w:rFonts w:eastAsia="Times New Roman" w:cs="Times New Roman"/>
          <w:b/>
          <w:szCs w:val="24"/>
        </w:rPr>
        <w:t xml:space="preserve"> </w:t>
      </w:r>
      <w:r w:rsidRPr="00CA143C">
        <w:rPr>
          <w:rFonts w:eastAsia="Times New Roman"/>
          <w:szCs w:val="24"/>
        </w:rPr>
        <w:t>Ευχαριστούμε τον κ</w:t>
      </w:r>
      <w:r>
        <w:rPr>
          <w:rFonts w:eastAsia="Times New Roman"/>
          <w:szCs w:val="24"/>
        </w:rPr>
        <w:t>.</w:t>
      </w:r>
      <w:r w:rsidRPr="00CA143C">
        <w:rPr>
          <w:rFonts w:eastAsia="Times New Roman"/>
          <w:szCs w:val="24"/>
        </w:rPr>
        <w:t xml:space="preserve"> Χαράλαμπο Αθανασίου</w:t>
      </w:r>
      <w:r>
        <w:rPr>
          <w:rFonts w:eastAsia="Times New Roman"/>
          <w:szCs w:val="24"/>
        </w:rPr>
        <w:t>,</w:t>
      </w:r>
      <w:r w:rsidRPr="00CA143C">
        <w:rPr>
          <w:rFonts w:eastAsia="Times New Roman"/>
          <w:szCs w:val="24"/>
        </w:rPr>
        <w:t xml:space="preserve"> </w:t>
      </w:r>
      <w:r>
        <w:rPr>
          <w:rFonts w:eastAsia="Times New Roman"/>
          <w:szCs w:val="24"/>
        </w:rPr>
        <w:t>Βουλευτή</w:t>
      </w:r>
      <w:r w:rsidRPr="00CA143C">
        <w:rPr>
          <w:rFonts w:eastAsia="Times New Roman"/>
          <w:szCs w:val="24"/>
        </w:rPr>
        <w:t xml:space="preserve"> Λέσβου της Νέας Δημοκρατίας</w:t>
      </w:r>
      <w:r>
        <w:rPr>
          <w:rFonts w:eastAsia="Times New Roman"/>
          <w:szCs w:val="24"/>
        </w:rPr>
        <w:t>.</w:t>
      </w:r>
    </w:p>
    <w:p w14:paraId="0A5DE600"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 xml:space="preserve">Τον λόγο έχει ο κ. </w:t>
      </w:r>
      <w:r w:rsidRPr="00CA143C">
        <w:rPr>
          <w:rFonts w:eastAsia="Times New Roman"/>
          <w:szCs w:val="24"/>
        </w:rPr>
        <w:t>Ιωάννη</w:t>
      </w:r>
      <w:r>
        <w:rPr>
          <w:rFonts w:eastAsia="Times New Roman"/>
          <w:szCs w:val="24"/>
        </w:rPr>
        <w:t>ς</w:t>
      </w:r>
      <w:r w:rsidRPr="00CA143C">
        <w:rPr>
          <w:rFonts w:eastAsia="Times New Roman"/>
          <w:szCs w:val="24"/>
        </w:rPr>
        <w:t xml:space="preserve"> Μανιάτη</w:t>
      </w:r>
      <w:r>
        <w:rPr>
          <w:rFonts w:eastAsia="Times New Roman"/>
          <w:szCs w:val="24"/>
        </w:rPr>
        <w:t>ς,</w:t>
      </w:r>
      <w:r w:rsidRPr="00CA143C">
        <w:rPr>
          <w:rFonts w:eastAsia="Times New Roman"/>
          <w:szCs w:val="24"/>
        </w:rPr>
        <w:t xml:space="preserve"> </w:t>
      </w:r>
      <w:r>
        <w:rPr>
          <w:rFonts w:eastAsia="Times New Roman"/>
          <w:szCs w:val="24"/>
        </w:rPr>
        <w:t>Β</w:t>
      </w:r>
      <w:r w:rsidRPr="00CA143C">
        <w:rPr>
          <w:rFonts w:eastAsia="Times New Roman"/>
          <w:szCs w:val="24"/>
        </w:rPr>
        <w:t>ουλευτή</w:t>
      </w:r>
      <w:r>
        <w:rPr>
          <w:rFonts w:eastAsia="Times New Roman"/>
          <w:szCs w:val="24"/>
        </w:rPr>
        <w:t>ς</w:t>
      </w:r>
      <w:r w:rsidRPr="00CA143C">
        <w:rPr>
          <w:rFonts w:eastAsia="Times New Roman"/>
          <w:szCs w:val="24"/>
        </w:rPr>
        <w:t xml:space="preserve"> Αργολίδας της Δημοκρατικής Συμπαράταξης</w:t>
      </w:r>
      <w:r>
        <w:rPr>
          <w:rFonts w:eastAsia="Times New Roman"/>
          <w:szCs w:val="24"/>
        </w:rPr>
        <w:t>,</w:t>
      </w:r>
      <w:r w:rsidRPr="00CA143C">
        <w:rPr>
          <w:rFonts w:eastAsia="Times New Roman"/>
          <w:szCs w:val="24"/>
        </w:rPr>
        <w:t xml:space="preserve"> για </w:t>
      </w:r>
      <w:r>
        <w:rPr>
          <w:rFonts w:eastAsia="Times New Roman"/>
          <w:szCs w:val="24"/>
        </w:rPr>
        <w:t>επτά</w:t>
      </w:r>
      <w:r w:rsidRPr="00CA143C">
        <w:rPr>
          <w:rFonts w:eastAsia="Times New Roman"/>
          <w:szCs w:val="24"/>
        </w:rPr>
        <w:t xml:space="preserve"> λεπτά</w:t>
      </w:r>
      <w:r>
        <w:rPr>
          <w:rFonts w:eastAsia="Times New Roman"/>
          <w:szCs w:val="24"/>
        </w:rPr>
        <w:t>.</w:t>
      </w:r>
    </w:p>
    <w:p w14:paraId="0A5DE601" w14:textId="77777777" w:rsidR="00415E13" w:rsidRDefault="00E650A0">
      <w:pPr>
        <w:tabs>
          <w:tab w:val="left" w:pos="3189"/>
          <w:tab w:val="center" w:pos="4513"/>
        </w:tabs>
        <w:spacing w:line="600" w:lineRule="auto"/>
        <w:ind w:firstLine="720"/>
        <w:jc w:val="both"/>
        <w:rPr>
          <w:rFonts w:eastAsia="Times New Roman"/>
          <w:szCs w:val="24"/>
        </w:rPr>
      </w:pPr>
      <w:r w:rsidRPr="00020F5E">
        <w:rPr>
          <w:rFonts w:eastAsia="Times New Roman"/>
          <w:b/>
          <w:szCs w:val="24"/>
        </w:rPr>
        <w:t>ΙΩΑΝΝΗΣ ΜΑΝΙΑΤΗΣ:</w:t>
      </w:r>
      <w:r>
        <w:rPr>
          <w:rFonts w:eastAsia="Times New Roman"/>
          <w:szCs w:val="24"/>
        </w:rPr>
        <w:t xml:space="preserve"> Κ</w:t>
      </w:r>
      <w:r w:rsidRPr="00CA143C">
        <w:rPr>
          <w:rFonts w:eastAsia="Times New Roman"/>
          <w:szCs w:val="24"/>
        </w:rPr>
        <w:t>υρίες και κύριοι Βουλευτές</w:t>
      </w:r>
      <w:r>
        <w:rPr>
          <w:rFonts w:eastAsia="Times New Roman"/>
          <w:szCs w:val="24"/>
        </w:rPr>
        <w:t>,</w:t>
      </w:r>
      <w:r w:rsidRPr="00CA143C">
        <w:rPr>
          <w:rFonts w:eastAsia="Times New Roman"/>
          <w:szCs w:val="24"/>
        </w:rPr>
        <w:t xml:space="preserve"> η </w:t>
      </w:r>
      <w:r>
        <w:rPr>
          <w:rFonts w:eastAsia="Times New Roman"/>
          <w:szCs w:val="24"/>
        </w:rPr>
        <w:t xml:space="preserve">Αναθεώρηση του Συντάγματος </w:t>
      </w:r>
      <w:r w:rsidRPr="00CA143C">
        <w:rPr>
          <w:rFonts w:eastAsia="Times New Roman"/>
          <w:szCs w:val="24"/>
        </w:rPr>
        <w:t xml:space="preserve">είναι αναμφισβήτητα η κορυφαία στιγμή της </w:t>
      </w:r>
      <w:r>
        <w:rPr>
          <w:rFonts w:eastAsia="Times New Roman"/>
          <w:szCs w:val="24"/>
        </w:rPr>
        <w:t>δ</w:t>
      </w:r>
      <w:r w:rsidRPr="00CA143C">
        <w:rPr>
          <w:rFonts w:eastAsia="Times New Roman"/>
          <w:szCs w:val="24"/>
        </w:rPr>
        <w:t>ημοκρατίας</w:t>
      </w:r>
      <w:r>
        <w:rPr>
          <w:rFonts w:eastAsia="Times New Roman"/>
          <w:szCs w:val="24"/>
        </w:rPr>
        <w:t xml:space="preserve">, μια </w:t>
      </w:r>
      <w:r w:rsidRPr="00CA143C">
        <w:rPr>
          <w:rFonts w:eastAsia="Times New Roman"/>
          <w:szCs w:val="24"/>
        </w:rPr>
        <w:t>στιγμή που πρέπει να βρίσκεται έξω από τις τρέχουσες κομματικές</w:t>
      </w:r>
      <w:r w:rsidRPr="00CA143C">
        <w:rPr>
          <w:rFonts w:eastAsia="Times New Roman"/>
          <w:szCs w:val="24"/>
        </w:rPr>
        <w:t xml:space="preserve"> αντιπαραθέσεις</w:t>
      </w:r>
      <w:r>
        <w:rPr>
          <w:rFonts w:eastAsia="Times New Roman"/>
          <w:szCs w:val="24"/>
        </w:rPr>
        <w:t>,</w:t>
      </w:r>
      <w:r w:rsidRPr="00CA143C">
        <w:rPr>
          <w:rFonts w:eastAsia="Times New Roman"/>
          <w:szCs w:val="24"/>
        </w:rPr>
        <w:t xml:space="preserve"> το</w:t>
      </w:r>
      <w:r>
        <w:rPr>
          <w:rFonts w:eastAsia="Times New Roman"/>
          <w:szCs w:val="24"/>
        </w:rPr>
        <w:t xml:space="preserve">υς λαϊκισμούς και τις δημαγωγίες και </w:t>
      </w:r>
      <w:r w:rsidRPr="00CA143C">
        <w:rPr>
          <w:rFonts w:eastAsia="Times New Roman"/>
          <w:szCs w:val="24"/>
        </w:rPr>
        <w:t xml:space="preserve">να αντιμετωπίζεται ως </w:t>
      </w:r>
      <w:r>
        <w:rPr>
          <w:rFonts w:eastAsia="Times New Roman"/>
          <w:szCs w:val="24"/>
        </w:rPr>
        <w:t>μια</w:t>
      </w:r>
      <w:r w:rsidRPr="00CA143C">
        <w:rPr>
          <w:rFonts w:eastAsia="Times New Roman"/>
          <w:szCs w:val="24"/>
        </w:rPr>
        <w:t xml:space="preserve"> διαδικασία που οφείλει με </w:t>
      </w:r>
      <w:r>
        <w:rPr>
          <w:rFonts w:eastAsia="Times New Roman"/>
          <w:szCs w:val="24"/>
        </w:rPr>
        <w:t>εθνική αυτογνωσία να κοιτά στο</w:t>
      </w:r>
      <w:r w:rsidRPr="00CA143C">
        <w:rPr>
          <w:rFonts w:eastAsia="Times New Roman"/>
          <w:szCs w:val="24"/>
        </w:rPr>
        <w:t xml:space="preserve"> βάθος</w:t>
      </w:r>
      <w:r>
        <w:rPr>
          <w:rFonts w:eastAsia="Times New Roman"/>
          <w:szCs w:val="24"/>
        </w:rPr>
        <w:t xml:space="preserve"> του </w:t>
      </w:r>
      <w:r w:rsidRPr="00CA143C">
        <w:rPr>
          <w:rFonts w:eastAsia="Times New Roman"/>
          <w:szCs w:val="24"/>
        </w:rPr>
        <w:t>ιστορικού χρόνου</w:t>
      </w:r>
      <w:r>
        <w:rPr>
          <w:rFonts w:eastAsia="Times New Roman"/>
          <w:szCs w:val="24"/>
        </w:rPr>
        <w:t xml:space="preserve">. </w:t>
      </w:r>
    </w:p>
    <w:p w14:paraId="0A5DE602"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Σήμερα περισσότερο παρά ποτέ</w:t>
      </w:r>
      <w:r w:rsidRPr="00CA143C">
        <w:rPr>
          <w:rFonts w:eastAsia="Times New Roman"/>
          <w:szCs w:val="24"/>
        </w:rPr>
        <w:t xml:space="preserve"> απαιτείται η προστασία της αξιοπρέπειας των πολιτών</w:t>
      </w:r>
      <w:r>
        <w:rPr>
          <w:rFonts w:eastAsia="Times New Roman"/>
          <w:szCs w:val="24"/>
        </w:rPr>
        <w:t>,</w:t>
      </w:r>
      <w:r w:rsidRPr="00CA143C">
        <w:rPr>
          <w:rFonts w:eastAsia="Times New Roman"/>
          <w:szCs w:val="24"/>
        </w:rPr>
        <w:t xml:space="preserve"> της αξ</w:t>
      </w:r>
      <w:r w:rsidRPr="00CA143C">
        <w:rPr>
          <w:rFonts w:eastAsia="Times New Roman"/>
          <w:szCs w:val="24"/>
        </w:rPr>
        <w:t xml:space="preserve">ιοπιστίας των </w:t>
      </w:r>
      <w:r>
        <w:rPr>
          <w:rFonts w:eastAsia="Times New Roman"/>
          <w:szCs w:val="24"/>
        </w:rPr>
        <w:t>θ</w:t>
      </w:r>
      <w:r w:rsidRPr="00CA143C">
        <w:rPr>
          <w:rFonts w:eastAsia="Times New Roman"/>
          <w:szCs w:val="24"/>
        </w:rPr>
        <w:t>εσμών</w:t>
      </w:r>
      <w:r>
        <w:rPr>
          <w:rFonts w:eastAsia="Times New Roman"/>
          <w:szCs w:val="24"/>
        </w:rPr>
        <w:t>,</w:t>
      </w:r>
      <w:r w:rsidRPr="00CA143C">
        <w:rPr>
          <w:rFonts w:eastAsia="Times New Roman"/>
          <w:szCs w:val="24"/>
        </w:rPr>
        <w:t xml:space="preserve"> της τιμής του πολιτικού κόσμου</w:t>
      </w:r>
      <w:r>
        <w:rPr>
          <w:rFonts w:eastAsia="Times New Roman"/>
          <w:szCs w:val="24"/>
        </w:rPr>
        <w:t>,</w:t>
      </w:r>
      <w:r w:rsidRPr="00CA143C">
        <w:rPr>
          <w:rFonts w:eastAsia="Times New Roman"/>
          <w:szCs w:val="24"/>
        </w:rPr>
        <w:t xml:space="preserve"> της αντιστροφής της παρακμιακής </w:t>
      </w:r>
      <w:r w:rsidRPr="00CA143C">
        <w:rPr>
          <w:rFonts w:eastAsia="Times New Roman"/>
          <w:szCs w:val="24"/>
        </w:rPr>
        <w:lastRenderedPageBreak/>
        <w:t>πορείας της χώρας τα τελευταία χρόνια</w:t>
      </w:r>
      <w:r>
        <w:rPr>
          <w:rFonts w:eastAsia="Times New Roman"/>
          <w:szCs w:val="24"/>
        </w:rPr>
        <w:t>. Η συνταγματική</w:t>
      </w:r>
      <w:r w:rsidRPr="00CA143C">
        <w:rPr>
          <w:rFonts w:eastAsia="Times New Roman"/>
          <w:szCs w:val="24"/>
        </w:rPr>
        <w:t xml:space="preserve"> </w:t>
      </w:r>
      <w:r>
        <w:rPr>
          <w:rFonts w:eastAsia="Times New Roman"/>
          <w:szCs w:val="24"/>
        </w:rPr>
        <w:t>Α</w:t>
      </w:r>
      <w:r w:rsidRPr="00CA143C">
        <w:rPr>
          <w:rFonts w:eastAsia="Times New Roman"/>
          <w:szCs w:val="24"/>
        </w:rPr>
        <w:t>ναθεώρηση δεν επιτρέπεται να υπακούει σε συγκυριακές προτεραιότητες</w:t>
      </w:r>
      <w:r>
        <w:rPr>
          <w:rFonts w:eastAsia="Times New Roman"/>
          <w:szCs w:val="24"/>
        </w:rPr>
        <w:t>.</w:t>
      </w:r>
      <w:r w:rsidRPr="00CA143C">
        <w:rPr>
          <w:rFonts w:eastAsia="Times New Roman"/>
          <w:szCs w:val="24"/>
        </w:rPr>
        <w:t xml:space="preserve"> </w:t>
      </w:r>
      <w:r>
        <w:rPr>
          <w:rFonts w:eastAsia="Times New Roman"/>
          <w:szCs w:val="24"/>
        </w:rPr>
        <w:t>Έ</w:t>
      </w:r>
      <w:r w:rsidRPr="00CA143C">
        <w:rPr>
          <w:rFonts w:eastAsia="Times New Roman"/>
          <w:szCs w:val="24"/>
        </w:rPr>
        <w:t>χει σχέση με την ιστορική εμπειρία και το εθν</w:t>
      </w:r>
      <w:r w:rsidRPr="00CA143C">
        <w:rPr>
          <w:rFonts w:eastAsia="Times New Roman"/>
          <w:szCs w:val="24"/>
        </w:rPr>
        <w:t>ικό</w:t>
      </w:r>
      <w:r>
        <w:rPr>
          <w:rFonts w:eastAsia="Times New Roman"/>
          <w:szCs w:val="24"/>
        </w:rPr>
        <w:t>,</w:t>
      </w:r>
      <w:r w:rsidRPr="00CA143C">
        <w:rPr>
          <w:rFonts w:eastAsia="Times New Roman"/>
          <w:szCs w:val="24"/>
        </w:rPr>
        <w:t xml:space="preserve"> το πατριωτικό καθήκον</w:t>
      </w:r>
      <w:r>
        <w:rPr>
          <w:rFonts w:eastAsia="Times New Roman"/>
          <w:szCs w:val="24"/>
        </w:rPr>
        <w:t>.</w:t>
      </w:r>
    </w:p>
    <w:p w14:paraId="0A5DE603" w14:textId="77777777" w:rsidR="00415E13" w:rsidRDefault="00E650A0">
      <w:pPr>
        <w:tabs>
          <w:tab w:val="left" w:pos="3189"/>
          <w:tab w:val="center" w:pos="4513"/>
        </w:tabs>
        <w:spacing w:line="600" w:lineRule="auto"/>
        <w:ind w:firstLine="720"/>
        <w:jc w:val="both"/>
        <w:rPr>
          <w:rFonts w:eastAsia="Times New Roman" w:cs="Times New Roman"/>
          <w:b/>
          <w:szCs w:val="24"/>
        </w:rPr>
      </w:pPr>
      <w:r>
        <w:rPr>
          <w:rFonts w:eastAsia="Times New Roman"/>
          <w:szCs w:val="24"/>
        </w:rPr>
        <w:t xml:space="preserve">Ο σημερινός </w:t>
      </w:r>
      <w:r>
        <w:rPr>
          <w:rFonts w:eastAsia="Times New Roman"/>
          <w:szCs w:val="24"/>
        </w:rPr>
        <w:t>Κ</w:t>
      </w:r>
      <w:r>
        <w:rPr>
          <w:rFonts w:eastAsia="Times New Roman"/>
          <w:szCs w:val="24"/>
        </w:rPr>
        <w:t xml:space="preserve">αταστατικός </w:t>
      </w:r>
      <w:r>
        <w:rPr>
          <w:rFonts w:eastAsia="Times New Roman"/>
          <w:szCs w:val="24"/>
        </w:rPr>
        <w:t>Χ</w:t>
      </w:r>
      <w:r w:rsidRPr="00CA143C">
        <w:rPr>
          <w:rFonts w:eastAsia="Times New Roman"/>
          <w:szCs w:val="24"/>
        </w:rPr>
        <w:t xml:space="preserve">άρτης της χώρας άντεξε στην </w:t>
      </w:r>
      <w:r>
        <w:rPr>
          <w:rFonts w:eastAsia="Times New Roman"/>
          <w:szCs w:val="24"/>
        </w:rPr>
        <w:t>π</w:t>
      </w:r>
      <w:r w:rsidRPr="00CA143C">
        <w:rPr>
          <w:rFonts w:eastAsia="Times New Roman"/>
          <w:szCs w:val="24"/>
        </w:rPr>
        <w:t>ολύχρονη οικονομική κρίση</w:t>
      </w:r>
      <w:r>
        <w:rPr>
          <w:rFonts w:eastAsia="Times New Roman"/>
          <w:szCs w:val="24"/>
        </w:rPr>
        <w:t>.</w:t>
      </w:r>
      <w:r w:rsidRPr="00CA143C">
        <w:rPr>
          <w:rFonts w:eastAsia="Times New Roman"/>
          <w:szCs w:val="24"/>
        </w:rPr>
        <w:t xml:space="preserve"> </w:t>
      </w:r>
      <w:r>
        <w:rPr>
          <w:rFonts w:eastAsia="Times New Roman"/>
          <w:szCs w:val="24"/>
        </w:rPr>
        <w:t>Φ</w:t>
      </w:r>
      <w:r w:rsidRPr="00CA143C">
        <w:rPr>
          <w:rFonts w:eastAsia="Times New Roman"/>
          <w:szCs w:val="24"/>
        </w:rPr>
        <w:t>άνηκε</w:t>
      </w:r>
      <w:r>
        <w:rPr>
          <w:rFonts w:eastAsia="Times New Roman"/>
          <w:szCs w:val="24"/>
        </w:rPr>
        <w:t>,</w:t>
      </w:r>
      <w:r w:rsidRPr="00CA143C">
        <w:rPr>
          <w:rFonts w:eastAsia="Times New Roman"/>
          <w:szCs w:val="24"/>
        </w:rPr>
        <w:t xml:space="preserve"> </w:t>
      </w:r>
      <w:r>
        <w:rPr>
          <w:rFonts w:eastAsia="Times New Roman"/>
          <w:szCs w:val="24"/>
        </w:rPr>
        <w:t>όμως,</w:t>
      </w:r>
      <w:r w:rsidRPr="00CA143C">
        <w:rPr>
          <w:rFonts w:eastAsia="Times New Roman"/>
          <w:szCs w:val="24"/>
        </w:rPr>
        <w:t xml:space="preserve"> αδύναμος στα ζητήματα της εκλογής του Προέδρου της Δημοκρατίας</w:t>
      </w:r>
      <w:r>
        <w:rPr>
          <w:rFonts w:eastAsia="Times New Roman"/>
          <w:szCs w:val="24"/>
        </w:rPr>
        <w:t>.</w:t>
      </w:r>
      <w:r w:rsidRPr="00CA143C">
        <w:rPr>
          <w:rFonts w:eastAsia="Times New Roman"/>
          <w:szCs w:val="24"/>
        </w:rPr>
        <w:t xml:space="preserve"> Αυτή ακριβώς </w:t>
      </w:r>
      <w:r>
        <w:rPr>
          <w:rFonts w:eastAsia="Times New Roman"/>
          <w:szCs w:val="24"/>
        </w:rPr>
        <w:t>η ιστορική εμπειρία δημιουργεί</w:t>
      </w:r>
      <w:r w:rsidRPr="00CA143C">
        <w:rPr>
          <w:rFonts w:eastAsia="Times New Roman"/>
          <w:szCs w:val="24"/>
        </w:rPr>
        <w:t xml:space="preserve"> </w:t>
      </w:r>
      <w:r>
        <w:rPr>
          <w:rFonts w:eastAsia="Times New Roman"/>
          <w:szCs w:val="24"/>
        </w:rPr>
        <w:t>τ</w:t>
      </w:r>
      <w:r w:rsidRPr="00CA143C">
        <w:rPr>
          <w:rFonts w:eastAsia="Times New Roman"/>
          <w:szCs w:val="24"/>
        </w:rPr>
        <w:t>η δημοκρατική υποχρέωση</w:t>
      </w:r>
      <w:r w:rsidRPr="00CA143C">
        <w:rPr>
          <w:rFonts w:eastAsia="Times New Roman"/>
          <w:szCs w:val="24"/>
        </w:rPr>
        <w:t xml:space="preserve"> όλων μας να στηρίξουμε την αλλαγή των άρθρων 30 και 32 για την εκλογή του Προέδρου της Δημοκρατίας</w:t>
      </w:r>
      <w:r>
        <w:rPr>
          <w:rFonts w:eastAsia="Times New Roman"/>
          <w:szCs w:val="24"/>
        </w:rPr>
        <w:t>,</w:t>
      </w:r>
      <w:r w:rsidRPr="00CA143C">
        <w:rPr>
          <w:rFonts w:eastAsia="Times New Roman"/>
          <w:szCs w:val="24"/>
        </w:rPr>
        <w:t xml:space="preserve"> </w:t>
      </w:r>
      <w:r>
        <w:rPr>
          <w:rFonts w:eastAsia="Times New Roman"/>
          <w:szCs w:val="24"/>
        </w:rPr>
        <w:t>με την πλήρη αποσύνδ</w:t>
      </w:r>
      <w:r w:rsidRPr="00CA143C">
        <w:rPr>
          <w:rFonts w:eastAsia="Times New Roman"/>
          <w:szCs w:val="24"/>
        </w:rPr>
        <w:t>εση της εκλογής του από τη διάλυση της Βουλής και τη διενέ</w:t>
      </w:r>
      <w:r>
        <w:rPr>
          <w:rFonts w:eastAsia="Times New Roman"/>
          <w:szCs w:val="24"/>
        </w:rPr>
        <w:t>ργεια βουλευτικών εκλογών.</w:t>
      </w:r>
    </w:p>
    <w:p w14:paraId="0A5DE604"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7D745A">
        <w:rPr>
          <w:rFonts w:eastAsia="Times New Roman"/>
          <w:color w:val="000000" w:themeColor="text1"/>
          <w:szCs w:val="24"/>
        </w:rPr>
        <w:t xml:space="preserve">ήμερα οφείλει </w:t>
      </w:r>
      <w:r>
        <w:rPr>
          <w:rFonts w:eastAsia="Times New Roman"/>
          <w:color w:val="000000" w:themeColor="text1"/>
          <w:szCs w:val="24"/>
        </w:rPr>
        <w:t xml:space="preserve">η </w:t>
      </w:r>
      <w:r w:rsidRPr="007D745A">
        <w:rPr>
          <w:rFonts w:eastAsia="Times New Roman"/>
          <w:color w:val="000000" w:themeColor="text1"/>
          <w:szCs w:val="24"/>
        </w:rPr>
        <w:t xml:space="preserve">πολιτική συγκυρία να συνομιλήσει </w:t>
      </w:r>
      <w:r w:rsidRPr="007D745A">
        <w:rPr>
          <w:rFonts w:eastAsia="Times New Roman"/>
          <w:color w:val="000000" w:themeColor="text1"/>
          <w:szCs w:val="24"/>
        </w:rPr>
        <w:t>με τη δι</w:t>
      </w:r>
      <w:r>
        <w:rPr>
          <w:rFonts w:eastAsia="Times New Roman"/>
          <w:color w:val="000000" w:themeColor="text1"/>
          <w:szCs w:val="24"/>
        </w:rPr>
        <w:t>αχρονική ιστορική εμπειρία των θ</w:t>
      </w:r>
      <w:r w:rsidRPr="007D745A">
        <w:rPr>
          <w:rFonts w:eastAsia="Times New Roman"/>
          <w:color w:val="000000" w:themeColor="text1"/>
          <w:szCs w:val="24"/>
        </w:rPr>
        <w:t>εσμών και της κοινωνίας</w:t>
      </w:r>
      <w:r>
        <w:rPr>
          <w:rFonts w:eastAsia="Times New Roman"/>
          <w:color w:val="000000" w:themeColor="text1"/>
          <w:szCs w:val="24"/>
        </w:rPr>
        <w:t>. Κ</w:t>
      </w:r>
      <w:r w:rsidRPr="007D745A">
        <w:rPr>
          <w:rFonts w:eastAsia="Times New Roman"/>
          <w:color w:val="000000" w:themeColor="text1"/>
          <w:szCs w:val="24"/>
        </w:rPr>
        <w:t xml:space="preserve">ανένα υπό αναθεώρηση άρθρο δεν </w:t>
      </w:r>
      <w:r>
        <w:rPr>
          <w:rFonts w:eastAsia="Times New Roman"/>
          <w:color w:val="000000" w:themeColor="text1"/>
          <w:szCs w:val="24"/>
        </w:rPr>
        <w:t xml:space="preserve">πρέπει </w:t>
      </w:r>
      <w:r w:rsidRPr="007D745A">
        <w:rPr>
          <w:rFonts w:eastAsia="Times New Roman"/>
          <w:color w:val="000000" w:themeColor="text1"/>
          <w:szCs w:val="24"/>
        </w:rPr>
        <w:t xml:space="preserve">να ψηφιστεί με πάνω από </w:t>
      </w:r>
      <w:r>
        <w:rPr>
          <w:rFonts w:eastAsia="Times New Roman"/>
          <w:color w:val="000000" w:themeColor="text1"/>
          <w:szCs w:val="24"/>
        </w:rPr>
        <w:t xml:space="preserve">εκατόν ογδόντα </w:t>
      </w:r>
      <w:r w:rsidRPr="007D745A">
        <w:rPr>
          <w:rFonts w:eastAsia="Times New Roman"/>
          <w:color w:val="000000" w:themeColor="text1"/>
          <w:szCs w:val="24"/>
        </w:rPr>
        <w:t>ψήφους</w:t>
      </w:r>
      <w:r>
        <w:rPr>
          <w:rFonts w:eastAsia="Times New Roman"/>
          <w:color w:val="000000" w:themeColor="text1"/>
          <w:szCs w:val="24"/>
        </w:rPr>
        <w:t>,</w:t>
      </w:r>
      <w:r w:rsidRPr="007D745A">
        <w:rPr>
          <w:rFonts w:eastAsia="Times New Roman"/>
          <w:color w:val="000000" w:themeColor="text1"/>
          <w:szCs w:val="24"/>
        </w:rPr>
        <w:t xml:space="preserve"> ώστε να μην αιχμαλωτιστεί </w:t>
      </w:r>
      <w:r>
        <w:rPr>
          <w:rFonts w:eastAsia="Times New Roman"/>
          <w:color w:val="000000" w:themeColor="text1"/>
          <w:szCs w:val="24"/>
        </w:rPr>
        <w:t>η επόμενη Β</w:t>
      </w:r>
      <w:r w:rsidRPr="007D745A">
        <w:rPr>
          <w:rFonts w:eastAsia="Times New Roman"/>
          <w:color w:val="000000" w:themeColor="text1"/>
          <w:szCs w:val="24"/>
        </w:rPr>
        <w:t>ουλή</w:t>
      </w:r>
      <w:r>
        <w:rPr>
          <w:rFonts w:eastAsia="Times New Roman"/>
          <w:color w:val="000000" w:themeColor="text1"/>
          <w:szCs w:val="24"/>
        </w:rPr>
        <w:t>,</w:t>
      </w:r>
      <w:r w:rsidRPr="007D745A">
        <w:rPr>
          <w:rFonts w:eastAsia="Times New Roman"/>
          <w:color w:val="000000" w:themeColor="text1"/>
          <w:szCs w:val="24"/>
        </w:rPr>
        <w:t xml:space="preserve"> η οποία</w:t>
      </w:r>
      <w:r>
        <w:rPr>
          <w:rFonts w:eastAsia="Times New Roman"/>
          <w:color w:val="000000" w:themeColor="text1"/>
          <w:szCs w:val="24"/>
        </w:rPr>
        <w:t>, μ</w:t>
      </w:r>
      <w:r w:rsidRPr="007D745A">
        <w:rPr>
          <w:rFonts w:eastAsia="Times New Roman"/>
          <w:color w:val="000000" w:themeColor="text1"/>
          <w:szCs w:val="24"/>
        </w:rPr>
        <w:t>άλιστα</w:t>
      </w:r>
      <w:r>
        <w:rPr>
          <w:rFonts w:eastAsia="Times New Roman"/>
          <w:color w:val="000000" w:themeColor="text1"/>
          <w:szCs w:val="24"/>
        </w:rPr>
        <w:t>,</w:t>
      </w:r>
      <w:r w:rsidRPr="007D745A">
        <w:rPr>
          <w:rFonts w:eastAsia="Times New Roman"/>
          <w:color w:val="000000" w:themeColor="text1"/>
          <w:szCs w:val="24"/>
        </w:rPr>
        <w:t xml:space="preserve"> θα έχει τη νωπή λαϊκή εντολή</w:t>
      </w:r>
      <w:r>
        <w:rPr>
          <w:rFonts w:eastAsia="Times New Roman"/>
          <w:color w:val="000000" w:themeColor="text1"/>
          <w:szCs w:val="24"/>
        </w:rPr>
        <w:t>.</w:t>
      </w:r>
    </w:p>
    <w:p w14:paraId="0A5DE605"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Εμείς ως Δημοκ</w:t>
      </w:r>
      <w:r>
        <w:rPr>
          <w:rFonts w:eastAsia="Times New Roman"/>
          <w:color w:val="000000" w:themeColor="text1"/>
          <w:szCs w:val="24"/>
        </w:rPr>
        <w:t>ρατική Σ</w:t>
      </w:r>
      <w:r w:rsidRPr="007D745A">
        <w:rPr>
          <w:rFonts w:eastAsia="Times New Roman"/>
          <w:color w:val="000000" w:themeColor="text1"/>
          <w:szCs w:val="24"/>
        </w:rPr>
        <w:t xml:space="preserve">υμπαράταξη έχουμε προτείνει την αναθεώρηση </w:t>
      </w:r>
      <w:r>
        <w:rPr>
          <w:rFonts w:eastAsia="Times New Roman"/>
          <w:color w:val="000000" w:themeColor="text1"/>
          <w:szCs w:val="24"/>
        </w:rPr>
        <w:t>τριάντα τριών άρθρων του Σ</w:t>
      </w:r>
      <w:r w:rsidRPr="007D745A">
        <w:rPr>
          <w:rFonts w:eastAsia="Times New Roman"/>
          <w:color w:val="000000" w:themeColor="text1"/>
          <w:szCs w:val="24"/>
        </w:rPr>
        <w:t>υντάγματος</w:t>
      </w:r>
      <w:r>
        <w:rPr>
          <w:rFonts w:eastAsia="Times New Roman"/>
          <w:color w:val="000000" w:themeColor="text1"/>
          <w:szCs w:val="24"/>
        </w:rPr>
        <w:t>. Ε</w:t>
      </w:r>
      <w:r w:rsidRPr="007D745A">
        <w:rPr>
          <w:rFonts w:eastAsia="Times New Roman"/>
          <w:color w:val="000000" w:themeColor="text1"/>
          <w:szCs w:val="24"/>
        </w:rPr>
        <w:t>γώ θα</w:t>
      </w:r>
      <w:r>
        <w:rPr>
          <w:rFonts w:eastAsia="Times New Roman"/>
          <w:color w:val="000000" w:themeColor="text1"/>
          <w:szCs w:val="24"/>
        </w:rPr>
        <w:t xml:space="preserve"> αναφερθώ μόνο σε τρία από αυτά: Σ</w:t>
      </w:r>
      <w:r w:rsidRPr="007D745A">
        <w:rPr>
          <w:rFonts w:eastAsia="Times New Roman"/>
          <w:color w:val="000000" w:themeColor="text1"/>
          <w:szCs w:val="24"/>
        </w:rPr>
        <w:t>το άρθρο 16 για τα πανεπιστήμια</w:t>
      </w:r>
      <w:r>
        <w:rPr>
          <w:rFonts w:eastAsia="Times New Roman"/>
          <w:color w:val="000000" w:themeColor="text1"/>
          <w:szCs w:val="24"/>
        </w:rPr>
        <w:t>, σ</w:t>
      </w:r>
      <w:r w:rsidRPr="007D745A">
        <w:rPr>
          <w:rFonts w:eastAsia="Times New Roman"/>
          <w:color w:val="000000" w:themeColor="text1"/>
          <w:szCs w:val="24"/>
        </w:rPr>
        <w:t xml:space="preserve">το άρθρο 24 για το περιβάλλον και την κλιματική αλλαγή και </w:t>
      </w:r>
      <w:r>
        <w:rPr>
          <w:rFonts w:eastAsia="Times New Roman"/>
          <w:color w:val="000000" w:themeColor="text1"/>
          <w:szCs w:val="24"/>
        </w:rPr>
        <w:t>σ</w:t>
      </w:r>
      <w:r w:rsidRPr="007D745A">
        <w:rPr>
          <w:rFonts w:eastAsia="Times New Roman"/>
          <w:color w:val="000000" w:themeColor="text1"/>
          <w:szCs w:val="24"/>
        </w:rPr>
        <w:t>το άρθρο 25 για τα ανθρώπινα δικα</w:t>
      </w:r>
      <w:r w:rsidRPr="007D745A">
        <w:rPr>
          <w:rFonts w:eastAsia="Times New Roman"/>
          <w:color w:val="000000" w:themeColor="text1"/>
          <w:szCs w:val="24"/>
        </w:rPr>
        <w:t>ιώματα και την τεχνητή νοημοσύνη</w:t>
      </w:r>
      <w:r>
        <w:rPr>
          <w:rFonts w:eastAsia="Times New Roman"/>
          <w:color w:val="000000" w:themeColor="text1"/>
          <w:szCs w:val="24"/>
        </w:rPr>
        <w:t>. Κ</w:t>
      </w:r>
      <w:r w:rsidRPr="007D745A">
        <w:rPr>
          <w:rFonts w:eastAsia="Times New Roman"/>
          <w:color w:val="000000" w:themeColor="text1"/>
          <w:szCs w:val="24"/>
        </w:rPr>
        <w:t>αι απευθύνομαι σε όλους τους συναδέλφους ειδικά για τα δύο τελευταία άρθρα</w:t>
      </w:r>
      <w:r>
        <w:rPr>
          <w:rFonts w:eastAsia="Times New Roman"/>
          <w:color w:val="000000" w:themeColor="text1"/>
          <w:szCs w:val="24"/>
        </w:rPr>
        <w:t>,</w:t>
      </w:r>
      <w:r w:rsidRPr="007D745A">
        <w:rPr>
          <w:rFonts w:eastAsia="Times New Roman"/>
          <w:color w:val="000000" w:themeColor="text1"/>
          <w:szCs w:val="24"/>
        </w:rPr>
        <w:t xml:space="preserve"> για το θέμα της κλιματικής αλλαγής και της τεχνητής νοημοσύνης</w:t>
      </w:r>
      <w:r>
        <w:rPr>
          <w:rFonts w:eastAsia="Times New Roman"/>
          <w:color w:val="000000" w:themeColor="text1"/>
          <w:szCs w:val="24"/>
        </w:rPr>
        <w:t>,</w:t>
      </w:r>
      <w:r w:rsidRPr="007D745A">
        <w:rPr>
          <w:rFonts w:eastAsia="Times New Roman"/>
          <w:color w:val="000000" w:themeColor="text1"/>
          <w:szCs w:val="24"/>
        </w:rPr>
        <w:t xml:space="preserve"> γιατί είναι δύο θέματα που ποτέ δεν είχαν στο</w:t>
      </w:r>
      <w:r>
        <w:rPr>
          <w:rFonts w:eastAsia="Times New Roman"/>
          <w:color w:val="000000" w:themeColor="text1"/>
          <w:szCs w:val="24"/>
        </w:rPr>
        <w:t>ν</w:t>
      </w:r>
      <w:r w:rsidRPr="007D745A">
        <w:rPr>
          <w:rFonts w:eastAsia="Times New Roman"/>
          <w:color w:val="000000" w:themeColor="text1"/>
          <w:szCs w:val="24"/>
        </w:rPr>
        <w:t xml:space="preserve"> δημόσιο διάλογο </w:t>
      </w:r>
      <w:r>
        <w:rPr>
          <w:rFonts w:eastAsia="Times New Roman"/>
          <w:color w:val="000000" w:themeColor="text1"/>
          <w:szCs w:val="24"/>
        </w:rPr>
        <w:t xml:space="preserve">τον χώρο που τους </w:t>
      </w:r>
      <w:r>
        <w:rPr>
          <w:rFonts w:eastAsia="Times New Roman"/>
          <w:color w:val="000000" w:themeColor="text1"/>
          <w:szCs w:val="24"/>
        </w:rPr>
        <w:t>ανα</w:t>
      </w:r>
      <w:r w:rsidRPr="007D745A">
        <w:rPr>
          <w:rFonts w:eastAsia="Times New Roman"/>
          <w:color w:val="000000" w:themeColor="text1"/>
          <w:szCs w:val="24"/>
        </w:rPr>
        <w:t>λογ</w:t>
      </w:r>
      <w:r>
        <w:rPr>
          <w:rFonts w:eastAsia="Times New Roman"/>
          <w:color w:val="000000" w:themeColor="text1"/>
          <w:szCs w:val="24"/>
        </w:rPr>
        <w:t>εί και που δικαιούνται.</w:t>
      </w:r>
    </w:p>
    <w:p w14:paraId="0A5DE606"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Ξεκινώ, λοιπόν, με </w:t>
      </w:r>
      <w:r w:rsidRPr="007D745A">
        <w:rPr>
          <w:rFonts w:eastAsia="Times New Roman"/>
          <w:color w:val="000000" w:themeColor="text1"/>
          <w:szCs w:val="24"/>
        </w:rPr>
        <w:t>το άρθρο 16</w:t>
      </w:r>
      <w:r>
        <w:rPr>
          <w:rFonts w:eastAsia="Times New Roman"/>
          <w:color w:val="000000" w:themeColor="text1"/>
          <w:szCs w:val="24"/>
        </w:rPr>
        <w:t>. Π</w:t>
      </w:r>
      <w:r w:rsidRPr="007D745A">
        <w:rPr>
          <w:rFonts w:eastAsia="Times New Roman"/>
          <w:color w:val="000000" w:themeColor="text1"/>
          <w:szCs w:val="24"/>
        </w:rPr>
        <w:t>ροτείνουμε να παρέχεται η δυνατότητα ίδρυσης μη κρατικών</w:t>
      </w:r>
      <w:r>
        <w:rPr>
          <w:rFonts w:eastAsia="Times New Roman"/>
          <w:color w:val="000000" w:themeColor="text1"/>
          <w:szCs w:val="24"/>
        </w:rPr>
        <w:t>,</w:t>
      </w:r>
      <w:r w:rsidRPr="007D745A">
        <w:rPr>
          <w:rFonts w:eastAsia="Times New Roman"/>
          <w:color w:val="000000" w:themeColor="text1"/>
          <w:szCs w:val="24"/>
        </w:rPr>
        <w:t xml:space="preserve"> μη κερδοσκοπικών πανεπιστημίων με διαδικασίες αυστηρής πιστοποίησης</w:t>
      </w:r>
      <w:r>
        <w:rPr>
          <w:rFonts w:eastAsia="Times New Roman"/>
          <w:color w:val="000000" w:themeColor="text1"/>
          <w:szCs w:val="24"/>
        </w:rPr>
        <w:t>,</w:t>
      </w:r>
      <w:r w:rsidRPr="007D745A">
        <w:rPr>
          <w:rFonts w:eastAsia="Times New Roman"/>
          <w:color w:val="000000" w:themeColor="text1"/>
          <w:szCs w:val="24"/>
        </w:rPr>
        <w:t xml:space="preserve"> ελέγχου</w:t>
      </w:r>
      <w:r>
        <w:rPr>
          <w:rFonts w:eastAsia="Times New Roman"/>
          <w:color w:val="000000" w:themeColor="text1"/>
          <w:szCs w:val="24"/>
        </w:rPr>
        <w:t>,</w:t>
      </w:r>
      <w:r w:rsidRPr="007D745A">
        <w:rPr>
          <w:rFonts w:eastAsia="Times New Roman"/>
          <w:color w:val="000000" w:themeColor="text1"/>
          <w:szCs w:val="24"/>
        </w:rPr>
        <w:t xml:space="preserve"> διαρκούς κρατικής εποπτείας και αξιολόγησης</w:t>
      </w:r>
      <w:r>
        <w:rPr>
          <w:rFonts w:eastAsia="Times New Roman"/>
          <w:color w:val="000000" w:themeColor="text1"/>
          <w:szCs w:val="24"/>
        </w:rPr>
        <w:t xml:space="preserve">. </w:t>
      </w:r>
    </w:p>
    <w:p w14:paraId="0A5DE607"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7D745A">
        <w:rPr>
          <w:rFonts w:eastAsia="Times New Roman"/>
          <w:color w:val="000000" w:themeColor="text1"/>
          <w:szCs w:val="24"/>
        </w:rPr>
        <w:t>υτή</w:t>
      </w:r>
      <w:r>
        <w:rPr>
          <w:rFonts w:eastAsia="Times New Roman"/>
          <w:color w:val="000000" w:themeColor="text1"/>
          <w:szCs w:val="24"/>
        </w:rPr>
        <w:t>,</w:t>
      </w:r>
      <w:r w:rsidRPr="007D745A">
        <w:rPr>
          <w:rFonts w:eastAsia="Times New Roman"/>
          <w:color w:val="000000" w:themeColor="text1"/>
          <w:szCs w:val="24"/>
        </w:rPr>
        <w:t xml:space="preserve"> </w:t>
      </w:r>
      <w:r>
        <w:rPr>
          <w:rFonts w:eastAsia="Times New Roman"/>
          <w:color w:val="000000" w:themeColor="text1"/>
          <w:szCs w:val="24"/>
        </w:rPr>
        <w:t>όμως,</w:t>
      </w:r>
      <w:r>
        <w:rPr>
          <w:rFonts w:eastAsia="Times New Roman"/>
          <w:color w:val="000000" w:themeColor="text1"/>
          <w:szCs w:val="24"/>
        </w:rPr>
        <w:t xml:space="preserve"> είναι η μι</w:t>
      </w:r>
      <w:r w:rsidRPr="007D745A">
        <w:rPr>
          <w:rFonts w:eastAsia="Times New Roman"/>
          <w:color w:val="000000" w:themeColor="text1"/>
          <w:szCs w:val="24"/>
        </w:rPr>
        <w:t>α πλευρά του νομίσματος</w:t>
      </w:r>
      <w:r>
        <w:rPr>
          <w:rFonts w:eastAsia="Times New Roman"/>
          <w:color w:val="000000" w:themeColor="text1"/>
          <w:szCs w:val="24"/>
        </w:rPr>
        <w:t>. Υ</w:t>
      </w:r>
      <w:r w:rsidRPr="007D745A">
        <w:rPr>
          <w:rFonts w:eastAsia="Times New Roman"/>
          <w:color w:val="000000" w:themeColor="text1"/>
          <w:szCs w:val="24"/>
        </w:rPr>
        <w:t>πάρχει η δεύτερη και</w:t>
      </w:r>
      <w:r>
        <w:rPr>
          <w:rFonts w:eastAsia="Times New Roman"/>
          <w:color w:val="000000" w:themeColor="text1"/>
          <w:szCs w:val="24"/>
        </w:rPr>
        <w:t>,</w:t>
      </w:r>
      <w:r w:rsidRPr="007D745A">
        <w:rPr>
          <w:rFonts w:eastAsia="Times New Roman"/>
          <w:color w:val="000000" w:themeColor="text1"/>
          <w:szCs w:val="24"/>
        </w:rPr>
        <w:t xml:space="preserve"> κατά τη γνώμη μου</w:t>
      </w:r>
      <w:r>
        <w:rPr>
          <w:rFonts w:eastAsia="Times New Roman"/>
          <w:color w:val="000000" w:themeColor="text1"/>
          <w:szCs w:val="24"/>
        </w:rPr>
        <w:t xml:space="preserve">, η πολύ </w:t>
      </w:r>
      <w:r w:rsidRPr="007D745A">
        <w:rPr>
          <w:rFonts w:eastAsia="Times New Roman"/>
          <w:color w:val="000000" w:themeColor="text1"/>
          <w:szCs w:val="24"/>
        </w:rPr>
        <w:t>πιο σημαντική</w:t>
      </w:r>
      <w:r>
        <w:rPr>
          <w:rFonts w:eastAsia="Times New Roman"/>
          <w:color w:val="000000" w:themeColor="text1"/>
          <w:szCs w:val="24"/>
        </w:rPr>
        <w:t>.</w:t>
      </w:r>
      <w:r w:rsidRPr="007D745A">
        <w:rPr>
          <w:rFonts w:eastAsia="Times New Roman"/>
          <w:color w:val="000000" w:themeColor="text1"/>
          <w:szCs w:val="24"/>
        </w:rPr>
        <w:t xml:space="preserve"> </w:t>
      </w:r>
      <w:r>
        <w:rPr>
          <w:rFonts w:eastAsia="Times New Roman"/>
          <w:color w:val="000000" w:themeColor="text1"/>
          <w:szCs w:val="24"/>
        </w:rPr>
        <w:t>Κ</w:t>
      </w:r>
      <w:r w:rsidRPr="007D745A">
        <w:rPr>
          <w:rFonts w:eastAsia="Times New Roman"/>
          <w:color w:val="000000" w:themeColor="text1"/>
          <w:szCs w:val="24"/>
        </w:rPr>
        <w:t>αι αυτή η δεύτερη πλευρά είν</w:t>
      </w:r>
      <w:r>
        <w:rPr>
          <w:rFonts w:eastAsia="Times New Roman"/>
          <w:color w:val="000000" w:themeColor="text1"/>
          <w:szCs w:val="24"/>
        </w:rPr>
        <w:t>αι η απελευθέρωση του δημόσιου ελληνικού π</w:t>
      </w:r>
      <w:r w:rsidRPr="007D745A">
        <w:rPr>
          <w:rFonts w:eastAsia="Times New Roman"/>
          <w:color w:val="000000" w:themeColor="text1"/>
          <w:szCs w:val="24"/>
        </w:rPr>
        <w:t>ανεπιστημίου από τα δεσμά του κρατισμού και των ι</w:t>
      </w:r>
      <w:r w:rsidRPr="007D745A">
        <w:rPr>
          <w:rFonts w:eastAsia="Times New Roman"/>
          <w:color w:val="000000" w:themeColor="text1"/>
          <w:szCs w:val="24"/>
        </w:rPr>
        <w:lastRenderedPageBreak/>
        <w:t>δεοληψιών</w:t>
      </w:r>
      <w:r>
        <w:rPr>
          <w:rFonts w:eastAsia="Times New Roman"/>
          <w:color w:val="000000" w:themeColor="text1"/>
          <w:szCs w:val="24"/>
        </w:rPr>
        <w:t>. Κ</w:t>
      </w:r>
      <w:r w:rsidRPr="007D745A">
        <w:rPr>
          <w:rFonts w:eastAsia="Times New Roman"/>
          <w:color w:val="000000" w:themeColor="text1"/>
          <w:szCs w:val="24"/>
        </w:rPr>
        <w:t xml:space="preserve">αι επαναλαμβάνω τον όρο </w:t>
      </w:r>
      <w:r>
        <w:rPr>
          <w:rFonts w:eastAsia="Times New Roman"/>
          <w:color w:val="000000" w:themeColor="text1"/>
          <w:szCs w:val="24"/>
        </w:rPr>
        <w:t>«</w:t>
      </w:r>
      <w:r w:rsidRPr="007D745A">
        <w:rPr>
          <w:rFonts w:eastAsia="Times New Roman"/>
          <w:color w:val="000000" w:themeColor="text1"/>
          <w:szCs w:val="24"/>
        </w:rPr>
        <w:t>απελευθέρωση</w:t>
      </w:r>
      <w:r>
        <w:rPr>
          <w:rFonts w:eastAsia="Times New Roman"/>
          <w:color w:val="000000" w:themeColor="text1"/>
          <w:szCs w:val="24"/>
        </w:rPr>
        <w:t xml:space="preserve">». Απελευθέρωση </w:t>
      </w:r>
      <w:r w:rsidRPr="007D745A">
        <w:rPr>
          <w:rFonts w:eastAsia="Times New Roman"/>
          <w:color w:val="000000" w:themeColor="text1"/>
          <w:szCs w:val="24"/>
        </w:rPr>
        <w:t>από τα δεσμά του κρατισμού του εκάστοτε Υπουργού Παιδείας</w:t>
      </w:r>
      <w:r>
        <w:rPr>
          <w:rFonts w:eastAsia="Times New Roman"/>
          <w:color w:val="000000" w:themeColor="text1"/>
          <w:szCs w:val="24"/>
        </w:rPr>
        <w:t>, κρατισμού</w:t>
      </w:r>
      <w:r w:rsidRPr="007D745A">
        <w:rPr>
          <w:rFonts w:eastAsia="Times New Roman"/>
          <w:color w:val="000000" w:themeColor="text1"/>
          <w:szCs w:val="24"/>
        </w:rPr>
        <w:t xml:space="preserve"> και ιδεοληψίας</w:t>
      </w:r>
      <w:r>
        <w:rPr>
          <w:rFonts w:eastAsia="Times New Roman"/>
          <w:color w:val="000000" w:themeColor="text1"/>
          <w:szCs w:val="24"/>
        </w:rPr>
        <w:t>,</w:t>
      </w:r>
      <w:r w:rsidRPr="007D745A">
        <w:rPr>
          <w:rFonts w:eastAsia="Times New Roman"/>
          <w:color w:val="000000" w:themeColor="text1"/>
          <w:szCs w:val="24"/>
        </w:rPr>
        <w:t xml:space="preserve"> που με την κυβέρνηση ΣΥΡΙΖΑ έχει οδηγήσει στην πλήρη απαξίωση</w:t>
      </w:r>
      <w:r>
        <w:rPr>
          <w:rFonts w:eastAsia="Times New Roman"/>
          <w:color w:val="000000" w:themeColor="text1"/>
          <w:szCs w:val="24"/>
        </w:rPr>
        <w:t>,</w:t>
      </w:r>
      <w:r w:rsidRPr="007D745A">
        <w:rPr>
          <w:rFonts w:eastAsia="Times New Roman"/>
          <w:color w:val="000000" w:themeColor="text1"/>
          <w:szCs w:val="24"/>
        </w:rPr>
        <w:t xml:space="preserve"> στην ουσιαστική εξαθλίωση των ακαδημαϊκών ιδρυμάτων μέσα από την ασυδοσία μηχαν</w:t>
      </w:r>
      <w:r>
        <w:rPr>
          <w:rFonts w:eastAsia="Times New Roman"/>
          <w:color w:val="000000" w:themeColor="text1"/>
          <w:szCs w:val="24"/>
        </w:rPr>
        <w:t>ισμών παρανομίας και αυθαιρεσία</w:t>
      </w:r>
      <w:r w:rsidRPr="007D745A">
        <w:rPr>
          <w:rFonts w:eastAsia="Times New Roman"/>
          <w:color w:val="000000" w:themeColor="text1"/>
          <w:szCs w:val="24"/>
        </w:rPr>
        <w:t>ς</w:t>
      </w:r>
      <w:r>
        <w:rPr>
          <w:rFonts w:eastAsia="Times New Roman"/>
          <w:color w:val="000000" w:themeColor="text1"/>
          <w:szCs w:val="24"/>
        </w:rPr>
        <w:t>.</w:t>
      </w:r>
    </w:p>
    <w:p w14:paraId="0A5DE608"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7D745A">
        <w:rPr>
          <w:rFonts w:eastAsia="Times New Roman"/>
          <w:color w:val="000000" w:themeColor="text1"/>
          <w:szCs w:val="24"/>
        </w:rPr>
        <w:t>ο δημόσιο πανεπιστήμιο είν</w:t>
      </w:r>
      <w:r>
        <w:rPr>
          <w:rFonts w:eastAsia="Times New Roman"/>
          <w:color w:val="000000" w:themeColor="text1"/>
          <w:szCs w:val="24"/>
        </w:rPr>
        <w:t xml:space="preserve">αι η μεγαλύτερη ανεκμετάλλευτη νέα εθνική πηγή </w:t>
      </w:r>
      <w:r w:rsidRPr="007D745A">
        <w:rPr>
          <w:rFonts w:eastAsia="Times New Roman"/>
          <w:color w:val="000000" w:themeColor="text1"/>
          <w:szCs w:val="24"/>
        </w:rPr>
        <w:t>δημόσιου πλούτου</w:t>
      </w:r>
      <w:r>
        <w:rPr>
          <w:rFonts w:eastAsia="Times New Roman"/>
          <w:color w:val="000000" w:themeColor="text1"/>
          <w:szCs w:val="24"/>
        </w:rPr>
        <w:t>. Ο</w:t>
      </w:r>
      <w:r w:rsidRPr="007D745A">
        <w:rPr>
          <w:rFonts w:eastAsia="Times New Roman"/>
          <w:color w:val="000000" w:themeColor="text1"/>
          <w:szCs w:val="24"/>
        </w:rPr>
        <w:t xml:space="preserve"> κρατισμός εγκλωβίζει και αποκλείει το δημόσιο πανεπιστήμιο να συμβάλ</w:t>
      </w:r>
      <w:r>
        <w:rPr>
          <w:rFonts w:eastAsia="Times New Roman"/>
          <w:color w:val="000000" w:themeColor="text1"/>
          <w:szCs w:val="24"/>
        </w:rPr>
        <w:t>λ</w:t>
      </w:r>
      <w:r w:rsidRPr="007D745A">
        <w:rPr>
          <w:rFonts w:eastAsia="Times New Roman"/>
          <w:color w:val="000000" w:themeColor="text1"/>
          <w:szCs w:val="24"/>
        </w:rPr>
        <w:t>ει</w:t>
      </w:r>
      <w:r>
        <w:rPr>
          <w:rFonts w:eastAsia="Times New Roman"/>
          <w:color w:val="000000" w:themeColor="text1"/>
          <w:szCs w:val="24"/>
        </w:rPr>
        <w:t xml:space="preserve"> -όπως,</w:t>
      </w:r>
      <w:r w:rsidRPr="007D745A">
        <w:rPr>
          <w:rFonts w:eastAsia="Times New Roman"/>
          <w:color w:val="000000" w:themeColor="text1"/>
          <w:szCs w:val="24"/>
        </w:rPr>
        <w:t xml:space="preserve"> για παράδειγμα</w:t>
      </w:r>
      <w:r>
        <w:rPr>
          <w:rFonts w:eastAsia="Times New Roman"/>
          <w:color w:val="000000" w:themeColor="text1"/>
          <w:szCs w:val="24"/>
        </w:rPr>
        <w:t>,</w:t>
      </w:r>
      <w:r w:rsidRPr="007D745A">
        <w:rPr>
          <w:rFonts w:eastAsia="Times New Roman"/>
          <w:color w:val="000000" w:themeColor="text1"/>
          <w:szCs w:val="24"/>
        </w:rPr>
        <w:t xml:space="preserve"> συμβαίνει στην Κύπρο</w:t>
      </w:r>
      <w:r>
        <w:rPr>
          <w:rFonts w:eastAsia="Times New Roman"/>
          <w:color w:val="000000" w:themeColor="text1"/>
          <w:szCs w:val="24"/>
        </w:rPr>
        <w:t>-</w:t>
      </w:r>
      <w:r w:rsidRPr="007D745A">
        <w:rPr>
          <w:rFonts w:eastAsia="Times New Roman"/>
          <w:color w:val="000000" w:themeColor="text1"/>
          <w:szCs w:val="24"/>
        </w:rPr>
        <w:t xml:space="preserve"> κατά 2% στη</w:t>
      </w:r>
      <w:r w:rsidRPr="007D745A">
        <w:rPr>
          <w:rFonts w:eastAsia="Times New Roman"/>
          <w:color w:val="000000" w:themeColor="text1"/>
          <w:szCs w:val="24"/>
        </w:rPr>
        <w:t>ν αύξηση του Ακαθάριστου Εγχώριου Προϊόντος</w:t>
      </w:r>
      <w:r>
        <w:rPr>
          <w:rFonts w:eastAsia="Times New Roman"/>
          <w:color w:val="000000" w:themeColor="text1"/>
          <w:szCs w:val="24"/>
        </w:rPr>
        <w:t>, μια</w:t>
      </w:r>
      <w:r w:rsidRPr="007D745A">
        <w:rPr>
          <w:rFonts w:eastAsia="Times New Roman"/>
          <w:color w:val="000000" w:themeColor="text1"/>
          <w:szCs w:val="24"/>
        </w:rPr>
        <w:t xml:space="preserve"> προοπτική που θα προκύψει από την οικονομική αξιοποίηση της έρευνας</w:t>
      </w:r>
      <w:r>
        <w:rPr>
          <w:rFonts w:eastAsia="Times New Roman"/>
          <w:color w:val="000000" w:themeColor="text1"/>
          <w:szCs w:val="24"/>
        </w:rPr>
        <w:t>,</w:t>
      </w:r>
      <w:r w:rsidRPr="007D745A">
        <w:rPr>
          <w:rFonts w:eastAsia="Times New Roman"/>
          <w:color w:val="000000" w:themeColor="text1"/>
          <w:szCs w:val="24"/>
        </w:rPr>
        <w:t xml:space="preserve"> της τεχνογνωσίας</w:t>
      </w:r>
      <w:r>
        <w:rPr>
          <w:rFonts w:eastAsia="Times New Roman"/>
          <w:color w:val="000000" w:themeColor="text1"/>
          <w:szCs w:val="24"/>
        </w:rPr>
        <w:t>,</w:t>
      </w:r>
      <w:r w:rsidRPr="007D745A">
        <w:rPr>
          <w:rFonts w:eastAsia="Times New Roman"/>
          <w:color w:val="000000" w:themeColor="text1"/>
          <w:szCs w:val="24"/>
        </w:rPr>
        <w:t xml:space="preserve"> των εφαρμογών που αναπτύσσονται στον ελληνικό ακαδημαϊκό κόσμο</w:t>
      </w:r>
      <w:r>
        <w:rPr>
          <w:rFonts w:eastAsia="Times New Roman"/>
          <w:color w:val="000000" w:themeColor="text1"/>
          <w:szCs w:val="24"/>
        </w:rPr>
        <w:t>, μι</w:t>
      </w:r>
      <w:r w:rsidRPr="007D745A">
        <w:rPr>
          <w:rFonts w:eastAsia="Times New Roman"/>
          <w:color w:val="000000" w:themeColor="text1"/>
          <w:szCs w:val="24"/>
        </w:rPr>
        <w:t>α παρέμβαση που μπορεί να αντιστρέψε</w:t>
      </w:r>
      <w:r>
        <w:rPr>
          <w:rFonts w:eastAsia="Times New Roman"/>
          <w:color w:val="000000" w:themeColor="text1"/>
          <w:szCs w:val="24"/>
        </w:rPr>
        <w:t>ι το brain drain κ</w:t>
      </w:r>
      <w:r>
        <w:rPr>
          <w:rFonts w:eastAsia="Times New Roman"/>
          <w:color w:val="000000" w:themeColor="text1"/>
          <w:szCs w:val="24"/>
        </w:rPr>
        <w:t>αι</w:t>
      </w:r>
      <w:r w:rsidRPr="007D745A">
        <w:rPr>
          <w:rFonts w:eastAsia="Times New Roman"/>
          <w:color w:val="000000" w:themeColor="text1"/>
          <w:szCs w:val="24"/>
        </w:rPr>
        <w:t xml:space="preserve"> να το κάνει </w:t>
      </w:r>
      <w:r>
        <w:rPr>
          <w:rFonts w:eastAsia="Times New Roman"/>
          <w:color w:val="000000" w:themeColor="text1"/>
          <w:szCs w:val="24"/>
          <w:lang w:val="en-US"/>
        </w:rPr>
        <w:t>brain</w:t>
      </w:r>
      <w:r w:rsidRPr="00D905B4">
        <w:rPr>
          <w:rFonts w:eastAsia="Times New Roman"/>
          <w:color w:val="000000" w:themeColor="text1"/>
          <w:szCs w:val="24"/>
        </w:rPr>
        <w:t xml:space="preserve"> </w:t>
      </w:r>
      <w:r>
        <w:rPr>
          <w:rFonts w:eastAsia="Times New Roman"/>
          <w:color w:val="000000" w:themeColor="text1"/>
          <w:szCs w:val="24"/>
          <w:lang w:val="en-US"/>
        </w:rPr>
        <w:t>gain</w:t>
      </w:r>
      <w:r w:rsidRPr="00D905B4">
        <w:rPr>
          <w:rFonts w:eastAsia="Times New Roman"/>
          <w:color w:val="000000" w:themeColor="text1"/>
          <w:szCs w:val="24"/>
        </w:rPr>
        <w:t>.</w:t>
      </w:r>
      <w:r>
        <w:rPr>
          <w:rFonts w:eastAsia="Times New Roman"/>
          <w:color w:val="000000" w:themeColor="text1"/>
          <w:szCs w:val="24"/>
        </w:rPr>
        <w:t xml:space="preserve"> Και </w:t>
      </w:r>
      <w:r w:rsidRPr="007D745A">
        <w:rPr>
          <w:rFonts w:eastAsia="Times New Roman"/>
          <w:color w:val="000000" w:themeColor="text1"/>
          <w:szCs w:val="24"/>
        </w:rPr>
        <w:t>εμείς που υπηρετούμε στο δημόσιο πανεπιστήμιο δηλώνουμε προς κάθε κατεύθυνση</w:t>
      </w:r>
      <w:r>
        <w:rPr>
          <w:rFonts w:eastAsia="Times New Roman"/>
          <w:color w:val="000000" w:themeColor="text1"/>
          <w:szCs w:val="24"/>
        </w:rPr>
        <w:t>,</w:t>
      </w:r>
      <w:r w:rsidRPr="007D745A">
        <w:rPr>
          <w:rFonts w:eastAsia="Times New Roman"/>
          <w:color w:val="000000" w:themeColor="text1"/>
          <w:szCs w:val="24"/>
        </w:rPr>
        <w:t xml:space="preserve"> ότι όχι μόνο δεν φοβόμαστε τον ανταγωνισμό </w:t>
      </w:r>
      <w:r>
        <w:rPr>
          <w:rFonts w:eastAsia="Times New Roman"/>
          <w:color w:val="000000" w:themeColor="text1"/>
          <w:szCs w:val="24"/>
        </w:rPr>
        <w:t xml:space="preserve">με </w:t>
      </w:r>
      <w:r w:rsidRPr="007D745A">
        <w:rPr>
          <w:rFonts w:eastAsia="Times New Roman"/>
          <w:color w:val="000000" w:themeColor="text1"/>
          <w:szCs w:val="24"/>
        </w:rPr>
        <w:t>κανέ</w:t>
      </w:r>
      <w:r>
        <w:rPr>
          <w:rFonts w:eastAsia="Times New Roman"/>
          <w:color w:val="000000" w:themeColor="text1"/>
          <w:szCs w:val="24"/>
        </w:rPr>
        <w:t xml:space="preserve">να, οποιουδήποτε </w:t>
      </w:r>
      <w:r w:rsidRPr="007D745A">
        <w:rPr>
          <w:rFonts w:eastAsia="Times New Roman"/>
          <w:color w:val="000000" w:themeColor="text1"/>
          <w:szCs w:val="24"/>
        </w:rPr>
        <w:t>επιπέδου</w:t>
      </w:r>
      <w:r>
        <w:rPr>
          <w:rFonts w:eastAsia="Times New Roman"/>
          <w:color w:val="000000" w:themeColor="text1"/>
          <w:szCs w:val="24"/>
        </w:rPr>
        <w:t>,</w:t>
      </w:r>
      <w:r w:rsidRPr="007D745A">
        <w:rPr>
          <w:rFonts w:eastAsia="Times New Roman"/>
          <w:color w:val="000000" w:themeColor="text1"/>
          <w:szCs w:val="24"/>
        </w:rPr>
        <w:t xml:space="preserve"> ιδιωτικό πανεπιστήμιο</w:t>
      </w:r>
      <w:r>
        <w:rPr>
          <w:rFonts w:eastAsia="Times New Roman"/>
          <w:color w:val="000000" w:themeColor="text1"/>
          <w:szCs w:val="24"/>
        </w:rPr>
        <w:t>,</w:t>
      </w:r>
      <w:r w:rsidRPr="007D745A">
        <w:rPr>
          <w:rFonts w:eastAsia="Times New Roman"/>
          <w:color w:val="000000" w:themeColor="text1"/>
          <w:szCs w:val="24"/>
        </w:rPr>
        <w:t xml:space="preserve"> αλλά</w:t>
      </w:r>
      <w:r>
        <w:rPr>
          <w:rFonts w:eastAsia="Times New Roman"/>
          <w:color w:val="000000" w:themeColor="text1"/>
          <w:szCs w:val="24"/>
        </w:rPr>
        <w:t>,</w:t>
      </w:r>
      <w:r w:rsidRPr="007D745A">
        <w:rPr>
          <w:rFonts w:eastAsia="Times New Roman"/>
          <w:color w:val="000000" w:themeColor="text1"/>
          <w:szCs w:val="24"/>
        </w:rPr>
        <w:t xml:space="preserve"> </w:t>
      </w:r>
      <w:r w:rsidRPr="007D745A">
        <w:rPr>
          <w:rFonts w:eastAsia="Times New Roman"/>
          <w:color w:val="000000" w:themeColor="text1"/>
          <w:szCs w:val="24"/>
        </w:rPr>
        <w:lastRenderedPageBreak/>
        <w:t>αντίθετα</w:t>
      </w:r>
      <w:r>
        <w:rPr>
          <w:rFonts w:eastAsia="Times New Roman"/>
          <w:color w:val="000000" w:themeColor="text1"/>
          <w:szCs w:val="24"/>
        </w:rPr>
        <w:t>,</w:t>
      </w:r>
      <w:r w:rsidRPr="007D745A">
        <w:rPr>
          <w:rFonts w:eastAsia="Times New Roman"/>
          <w:color w:val="000000" w:themeColor="text1"/>
          <w:szCs w:val="24"/>
        </w:rPr>
        <w:t xml:space="preserve"> ο ανταγωνισμός θα βοηθήσει να βελτιωθεί ακόμη περισσότερο το ελληνικό δημόσιο πανεπιστήμιο</w:t>
      </w:r>
      <w:r>
        <w:rPr>
          <w:rFonts w:eastAsia="Times New Roman"/>
          <w:color w:val="000000" w:themeColor="text1"/>
          <w:szCs w:val="24"/>
        </w:rPr>
        <w:t>.</w:t>
      </w:r>
    </w:p>
    <w:p w14:paraId="0A5DE609"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Έρχομαι τώρα στο άρθρο 2</w:t>
      </w:r>
      <w:r w:rsidRPr="007D745A">
        <w:rPr>
          <w:rFonts w:eastAsia="Times New Roman"/>
          <w:color w:val="000000" w:themeColor="text1"/>
          <w:szCs w:val="24"/>
        </w:rPr>
        <w:t xml:space="preserve">4 του </w:t>
      </w:r>
      <w:r>
        <w:rPr>
          <w:rFonts w:eastAsia="Times New Roman"/>
          <w:color w:val="000000" w:themeColor="text1"/>
          <w:szCs w:val="24"/>
        </w:rPr>
        <w:t>Σ</w:t>
      </w:r>
      <w:r w:rsidRPr="007D745A">
        <w:rPr>
          <w:rFonts w:eastAsia="Times New Roman"/>
          <w:color w:val="000000" w:themeColor="text1"/>
          <w:szCs w:val="24"/>
        </w:rPr>
        <w:t>υντάγματος</w:t>
      </w:r>
      <w:r>
        <w:rPr>
          <w:rFonts w:eastAsia="Times New Roman"/>
          <w:color w:val="000000" w:themeColor="text1"/>
          <w:szCs w:val="24"/>
        </w:rPr>
        <w:t>,</w:t>
      </w:r>
      <w:r w:rsidRPr="007D745A">
        <w:rPr>
          <w:rFonts w:eastAsia="Times New Roman"/>
          <w:color w:val="000000" w:themeColor="text1"/>
          <w:szCs w:val="24"/>
        </w:rPr>
        <w:t xml:space="preserve"> που αναφέρεται στην προστασία του περιβάλλοντος</w:t>
      </w:r>
      <w:r>
        <w:rPr>
          <w:rFonts w:eastAsia="Times New Roman"/>
          <w:color w:val="000000" w:themeColor="text1"/>
          <w:szCs w:val="24"/>
        </w:rPr>
        <w:t>,</w:t>
      </w:r>
      <w:r w:rsidRPr="007D745A">
        <w:rPr>
          <w:rFonts w:eastAsia="Times New Roman"/>
          <w:color w:val="000000" w:themeColor="text1"/>
          <w:szCs w:val="24"/>
        </w:rPr>
        <w:t xml:space="preserve"> των δασών</w:t>
      </w:r>
      <w:r>
        <w:rPr>
          <w:rFonts w:eastAsia="Times New Roman"/>
          <w:color w:val="000000" w:themeColor="text1"/>
          <w:szCs w:val="24"/>
        </w:rPr>
        <w:t>,</w:t>
      </w:r>
      <w:r w:rsidRPr="007D745A">
        <w:rPr>
          <w:rFonts w:eastAsia="Times New Roman"/>
          <w:color w:val="000000" w:themeColor="text1"/>
          <w:szCs w:val="24"/>
        </w:rPr>
        <w:t xml:space="preserve"> των μνημείων</w:t>
      </w:r>
      <w:r>
        <w:rPr>
          <w:rFonts w:eastAsia="Times New Roman"/>
          <w:color w:val="000000" w:themeColor="text1"/>
          <w:szCs w:val="24"/>
        </w:rPr>
        <w:t>, κ</w:t>
      </w:r>
      <w:r w:rsidRPr="007D745A">
        <w:rPr>
          <w:rFonts w:eastAsia="Times New Roman"/>
          <w:color w:val="000000" w:themeColor="text1"/>
          <w:szCs w:val="24"/>
        </w:rPr>
        <w:t>αθώς</w:t>
      </w:r>
      <w:r>
        <w:rPr>
          <w:rFonts w:eastAsia="Times New Roman"/>
          <w:color w:val="000000" w:themeColor="text1"/>
          <w:szCs w:val="24"/>
        </w:rPr>
        <w:t>,</w:t>
      </w:r>
      <w:r w:rsidRPr="007D745A">
        <w:rPr>
          <w:rFonts w:eastAsia="Times New Roman"/>
          <w:color w:val="000000" w:themeColor="text1"/>
          <w:szCs w:val="24"/>
        </w:rPr>
        <w:t xml:space="preserve"> </w:t>
      </w:r>
      <w:r>
        <w:rPr>
          <w:rFonts w:eastAsia="Times New Roman"/>
          <w:color w:val="000000" w:themeColor="text1"/>
          <w:szCs w:val="24"/>
        </w:rPr>
        <w:t>επίσης,</w:t>
      </w:r>
      <w:r w:rsidRPr="007D745A">
        <w:rPr>
          <w:rFonts w:eastAsia="Times New Roman"/>
          <w:color w:val="000000" w:themeColor="text1"/>
          <w:szCs w:val="24"/>
        </w:rPr>
        <w:t xml:space="preserve"> και στην αειφορική πολεοδομική </w:t>
      </w:r>
      <w:r w:rsidRPr="007D745A">
        <w:rPr>
          <w:rFonts w:eastAsia="Times New Roman"/>
          <w:color w:val="000000" w:themeColor="text1"/>
          <w:szCs w:val="24"/>
        </w:rPr>
        <w:t>κα</w:t>
      </w:r>
      <w:r>
        <w:rPr>
          <w:rFonts w:eastAsia="Times New Roman"/>
          <w:color w:val="000000" w:themeColor="text1"/>
          <w:szCs w:val="24"/>
        </w:rPr>
        <w:t>ι χωροταξική οργάνωση της χώρας. Ο</w:t>
      </w:r>
      <w:r w:rsidRPr="007D745A">
        <w:rPr>
          <w:rFonts w:eastAsia="Times New Roman"/>
          <w:color w:val="000000" w:themeColor="text1"/>
          <w:szCs w:val="24"/>
        </w:rPr>
        <w:t xml:space="preserve">ι διατυπώσεις </w:t>
      </w:r>
      <w:r>
        <w:rPr>
          <w:rFonts w:eastAsia="Times New Roman"/>
          <w:color w:val="000000" w:themeColor="text1"/>
          <w:szCs w:val="24"/>
        </w:rPr>
        <w:t xml:space="preserve">που </w:t>
      </w:r>
      <w:r w:rsidRPr="007D745A">
        <w:rPr>
          <w:rFonts w:eastAsia="Times New Roman"/>
          <w:color w:val="000000" w:themeColor="text1"/>
          <w:szCs w:val="24"/>
        </w:rPr>
        <w:t>προανέφερα</w:t>
      </w:r>
      <w:r>
        <w:rPr>
          <w:rFonts w:eastAsia="Times New Roman"/>
          <w:color w:val="000000" w:themeColor="text1"/>
          <w:szCs w:val="24"/>
        </w:rPr>
        <w:t>,</w:t>
      </w:r>
      <w:r w:rsidRPr="007D745A">
        <w:rPr>
          <w:rFonts w:eastAsia="Times New Roman"/>
          <w:color w:val="000000" w:themeColor="text1"/>
          <w:szCs w:val="24"/>
        </w:rPr>
        <w:t xml:space="preserve"> ήταν ορθές όταν διατυπώθηκ</w:t>
      </w:r>
      <w:r>
        <w:rPr>
          <w:rFonts w:eastAsia="Times New Roman"/>
          <w:color w:val="000000" w:themeColor="text1"/>
          <w:szCs w:val="24"/>
        </w:rPr>
        <w:t>αν. Σήμερα, όμως, δεν είναι επαρκείς για ένα σύγχρονο π</w:t>
      </w:r>
      <w:r w:rsidRPr="007D745A">
        <w:rPr>
          <w:rFonts w:eastAsia="Times New Roman"/>
          <w:color w:val="000000" w:themeColor="text1"/>
          <w:szCs w:val="24"/>
        </w:rPr>
        <w:t>λαίσιο αντιμετώπισης της κλιματικής αλλαγής</w:t>
      </w:r>
      <w:r>
        <w:rPr>
          <w:rFonts w:eastAsia="Times New Roman"/>
          <w:color w:val="000000" w:themeColor="text1"/>
          <w:szCs w:val="24"/>
        </w:rPr>
        <w:t>, τη</w:t>
      </w:r>
      <w:r w:rsidRPr="007D745A">
        <w:rPr>
          <w:rFonts w:eastAsia="Times New Roman"/>
          <w:color w:val="000000" w:themeColor="text1"/>
          <w:szCs w:val="24"/>
        </w:rPr>
        <w:t>ς μεγαλύτερ</w:t>
      </w:r>
      <w:r>
        <w:rPr>
          <w:rFonts w:eastAsia="Times New Roman"/>
          <w:color w:val="000000" w:themeColor="text1"/>
          <w:szCs w:val="24"/>
        </w:rPr>
        <w:t>η</w:t>
      </w:r>
      <w:r w:rsidRPr="007D745A">
        <w:rPr>
          <w:rFonts w:eastAsia="Times New Roman"/>
          <w:color w:val="000000" w:themeColor="text1"/>
          <w:szCs w:val="24"/>
        </w:rPr>
        <w:t>ς πρόκλησ</w:t>
      </w:r>
      <w:r>
        <w:rPr>
          <w:rFonts w:eastAsia="Times New Roman"/>
          <w:color w:val="000000" w:themeColor="text1"/>
          <w:szCs w:val="24"/>
        </w:rPr>
        <w:t>η</w:t>
      </w:r>
      <w:r w:rsidRPr="007D745A">
        <w:rPr>
          <w:rFonts w:eastAsia="Times New Roman"/>
          <w:color w:val="000000" w:themeColor="text1"/>
          <w:szCs w:val="24"/>
        </w:rPr>
        <w:t>ς που αντιμετώπισε ποτέ το ανθρώπινο είδ</w:t>
      </w:r>
      <w:r w:rsidRPr="007D745A">
        <w:rPr>
          <w:rFonts w:eastAsia="Times New Roman"/>
          <w:color w:val="000000" w:themeColor="text1"/>
          <w:szCs w:val="24"/>
        </w:rPr>
        <w:t>ος</w:t>
      </w:r>
      <w:r>
        <w:rPr>
          <w:rFonts w:eastAsia="Times New Roman"/>
          <w:color w:val="000000" w:themeColor="text1"/>
          <w:szCs w:val="24"/>
        </w:rPr>
        <w:t>. Απαιτείται μι</w:t>
      </w:r>
      <w:r w:rsidRPr="007D745A">
        <w:rPr>
          <w:rFonts w:eastAsia="Times New Roman"/>
          <w:color w:val="000000" w:themeColor="text1"/>
          <w:szCs w:val="24"/>
        </w:rPr>
        <w:t>α πολύ πιο ολιστική προσέγγιση αυτού του απίστευτα πολυπαραγοντικού κινδύνου που πρέπει να διαπεράσει οριζόντια το σύνολο των ανθρώπινων δράσεων</w:t>
      </w:r>
      <w:r>
        <w:rPr>
          <w:rFonts w:eastAsia="Times New Roman"/>
          <w:color w:val="000000" w:themeColor="text1"/>
          <w:szCs w:val="24"/>
        </w:rPr>
        <w:t>,</w:t>
      </w:r>
      <w:r w:rsidRPr="007D745A">
        <w:rPr>
          <w:rFonts w:eastAsia="Times New Roman"/>
          <w:color w:val="000000" w:themeColor="text1"/>
          <w:szCs w:val="24"/>
        </w:rPr>
        <w:t xml:space="preserve"> αντιλήψεων και κοινωνικών προτεραιοτήτων</w:t>
      </w:r>
      <w:r>
        <w:rPr>
          <w:rFonts w:eastAsia="Times New Roman"/>
          <w:color w:val="000000" w:themeColor="text1"/>
          <w:szCs w:val="24"/>
        </w:rPr>
        <w:t xml:space="preserve">. </w:t>
      </w:r>
    </w:p>
    <w:p w14:paraId="0A5DE60A"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7D745A">
        <w:rPr>
          <w:rFonts w:eastAsia="Times New Roman"/>
          <w:color w:val="000000" w:themeColor="text1"/>
          <w:szCs w:val="24"/>
        </w:rPr>
        <w:t>ο 2014 από το Υπουργείο Περι</w:t>
      </w:r>
      <w:r>
        <w:rPr>
          <w:rFonts w:eastAsia="Times New Roman"/>
          <w:color w:val="000000" w:themeColor="text1"/>
          <w:szCs w:val="24"/>
        </w:rPr>
        <w:t>βάλλοντος, σε συνεργα</w:t>
      </w:r>
      <w:r>
        <w:rPr>
          <w:rFonts w:eastAsia="Times New Roman"/>
          <w:color w:val="000000" w:themeColor="text1"/>
          <w:szCs w:val="24"/>
        </w:rPr>
        <w:t>σία με την Τράπεζα Ελλάδος, αναθέσαμε σ</w:t>
      </w:r>
      <w:r w:rsidRPr="007D745A">
        <w:rPr>
          <w:rFonts w:eastAsia="Times New Roman"/>
          <w:color w:val="000000" w:themeColor="text1"/>
          <w:szCs w:val="24"/>
        </w:rPr>
        <w:t xml:space="preserve">την Ακαδημία Αθηνών την εκτίμηση των πιθανών </w:t>
      </w:r>
      <w:r>
        <w:rPr>
          <w:rFonts w:eastAsia="Times New Roman"/>
          <w:color w:val="000000" w:themeColor="text1"/>
          <w:szCs w:val="24"/>
        </w:rPr>
        <w:t>ζημιών</w:t>
      </w:r>
      <w:r w:rsidRPr="007D745A">
        <w:rPr>
          <w:rFonts w:eastAsia="Times New Roman"/>
          <w:color w:val="000000" w:themeColor="text1"/>
          <w:szCs w:val="24"/>
        </w:rPr>
        <w:t xml:space="preserve"> από την κλιματική αλλαγή στην Ελλάδα τα επόμενα χρόνια</w:t>
      </w:r>
      <w:r>
        <w:rPr>
          <w:rFonts w:eastAsia="Times New Roman"/>
          <w:color w:val="000000" w:themeColor="text1"/>
          <w:szCs w:val="24"/>
        </w:rPr>
        <w:t>. Ξέρετε ποιο ήταν το πόρισμα της Α</w:t>
      </w:r>
      <w:r w:rsidRPr="007D745A">
        <w:rPr>
          <w:rFonts w:eastAsia="Times New Roman"/>
          <w:color w:val="000000" w:themeColor="text1"/>
          <w:szCs w:val="24"/>
        </w:rPr>
        <w:t>καδημίας Αθηνών</w:t>
      </w:r>
      <w:r>
        <w:rPr>
          <w:rFonts w:eastAsia="Times New Roman"/>
          <w:color w:val="000000" w:themeColor="text1"/>
          <w:szCs w:val="24"/>
        </w:rPr>
        <w:t>; Η χώρα μας θ</w:t>
      </w:r>
      <w:r w:rsidRPr="007D745A">
        <w:rPr>
          <w:rFonts w:eastAsia="Times New Roman"/>
          <w:color w:val="000000" w:themeColor="text1"/>
          <w:szCs w:val="24"/>
        </w:rPr>
        <w:t>α υποστεί ζημιές ύψους 700 δισεκατομμυρίων ευρώ</w:t>
      </w:r>
      <w:r>
        <w:rPr>
          <w:rFonts w:eastAsia="Times New Roman"/>
          <w:color w:val="000000" w:themeColor="text1"/>
          <w:szCs w:val="24"/>
        </w:rPr>
        <w:t>. Είναι ένα συγκλονιστικό</w:t>
      </w:r>
      <w:r w:rsidRPr="007D745A">
        <w:rPr>
          <w:rFonts w:eastAsia="Times New Roman"/>
          <w:color w:val="000000" w:themeColor="text1"/>
          <w:szCs w:val="24"/>
        </w:rPr>
        <w:t xml:space="preserve"> ποσό που </w:t>
      </w:r>
      <w:r w:rsidRPr="007D745A">
        <w:rPr>
          <w:rFonts w:eastAsia="Times New Roman"/>
          <w:color w:val="000000" w:themeColor="text1"/>
          <w:szCs w:val="24"/>
        </w:rPr>
        <w:lastRenderedPageBreak/>
        <w:t>υποχρεώνει</w:t>
      </w:r>
      <w:r>
        <w:rPr>
          <w:rFonts w:eastAsia="Times New Roman"/>
          <w:color w:val="000000" w:themeColor="text1"/>
          <w:szCs w:val="24"/>
        </w:rPr>
        <w:t>,</w:t>
      </w:r>
      <w:r w:rsidRPr="007D745A">
        <w:rPr>
          <w:rFonts w:eastAsia="Times New Roman"/>
          <w:color w:val="000000" w:themeColor="text1"/>
          <w:szCs w:val="24"/>
        </w:rPr>
        <w:t xml:space="preserve"> κατά τη γνώμη μου</w:t>
      </w:r>
      <w:r>
        <w:rPr>
          <w:rFonts w:eastAsia="Times New Roman"/>
          <w:color w:val="000000" w:themeColor="text1"/>
          <w:szCs w:val="24"/>
        </w:rPr>
        <w:t>,</w:t>
      </w:r>
      <w:r w:rsidRPr="007D745A">
        <w:rPr>
          <w:rFonts w:eastAsia="Times New Roman"/>
          <w:color w:val="000000" w:themeColor="text1"/>
          <w:szCs w:val="24"/>
        </w:rPr>
        <w:t xml:space="preserve"> το</w:t>
      </w:r>
      <w:r>
        <w:rPr>
          <w:rFonts w:eastAsia="Times New Roman"/>
          <w:color w:val="000000" w:themeColor="text1"/>
          <w:szCs w:val="24"/>
        </w:rPr>
        <w:t>ν</w:t>
      </w:r>
      <w:r w:rsidRPr="007D745A">
        <w:rPr>
          <w:rFonts w:eastAsia="Times New Roman"/>
          <w:color w:val="000000" w:themeColor="text1"/>
          <w:szCs w:val="24"/>
        </w:rPr>
        <w:t xml:space="preserve"> συνταγματικό νομοθέτη να προβλέψει τη</w:t>
      </w:r>
      <w:r>
        <w:rPr>
          <w:rFonts w:eastAsia="Times New Roman"/>
          <w:color w:val="000000" w:themeColor="text1"/>
          <w:szCs w:val="24"/>
        </w:rPr>
        <w:t xml:space="preserve">ν ύπαρξη ειδικής νομοθεσίας. </w:t>
      </w:r>
    </w:p>
    <w:p w14:paraId="0A5DE60B"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Σε ε</w:t>
      </w:r>
      <w:r w:rsidRPr="007D745A">
        <w:rPr>
          <w:rFonts w:eastAsia="Times New Roman"/>
          <w:color w:val="000000" w:themeColor="text1"/>
          <w:szCs w:val="24"/>
        </w:rPr>
        <w:t>υρωπαϊκό επίπεδο η μοναδική π</w:t>
      </w:r>
      <w:r>
        <w:rPr>
          <w:rFonts w:eastAsia="Times New Roman"/>
          <w:color w:val="000000" w:themeColor="text1"/>
          <w:szCs w:val="24"/>
        </w:rPr>
        <w:t>αρέμβαση που έγινε ήταν από τη γ</w:t>
      </w:r>
      <w:r w:rsidRPr="007D745A">
        <w:rPr>
          <w:rFonts w:eastAsia="Times New Roman"/>
          <w:color w:val="000000" w:themeColor="text1"/>
          <w:szCs w:val="24"/>
        </w:rPr>
        <w:t>αλλική κυβέρνηση τον Απρίλιο του 2018 για αναθεώρ</w:t>
      </w:r>
      <w:r>
        <w:rPr>
          <w:rFonts w:eastAsia="Times New Roman"/>
          <w:color w:val="000000" w:themeColor="text1"/>
          <w:szCs w:val="24"/>
        </w:rPr>
        <w:t xml:space="preserve">ηση του άρθρου 34 του γαλλικού </w:t>
      </w:r>
      <w:r>
        <w:rPr>
          <w:rFonts w:eastAsia="Times New Roman"/>
          <w:color w:val="000000" w:themeColor="text1"/>
          <w:szCs w:val="24"/>
        </w:rPr>
        <w:t>σ</w:t>
      </w:r>
      <w:r w:rsidRPr="007D745A">
        <w:rPr>
          <w:rFonts w:eastAsia="Times New Roman"/>
          <w:color w:val="000000" w:themeColor="text1"/>
          <w:szCs w:val="24"/>
        </w:rPr>
        <w:t>υντάγματος</w:t>
      </w:r>
      <w:r>
        <w:rPr>
          <w:rFonts w:eastAsia="Times New Roman"/>
          <w:color w:val="000000" w:themeColor="text1"/>
          <w:szCs w:val="24"/>
        </w:rPr>
        <w:t xml:space="preserve">. </w:t>
      </w:r>
    </w:p>
    <w:p w14:paraId="0A5DE60C"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7D745A">
        <w:rPr>
          <w:rFonts w:eastAsia="Times New Roman"/>
          <w:color w:val="000000" w:themeColor="text1"/>
          <w:szCs w:val="24"/>
        </w:rPr>
        <w:t>ημειώνω ιδιαίτερα ότι</w:t>
      </w:r>
      <w:r>
        <w:rPr>
          <w:rFonts w:eastAsia="Times New Roman"/>
          <w:color w:val="000000" w:themeColor="text1"/>
          <w:szCs w:val="24"/>
        </w:rPr>
        <w:t>, π</w:t>
      </w:r>
      <w:r w:rsidRPr="007D745A">
        <w:rPr>
          <w:rFonts w:eastAsia="Times New Roman"/>
          <w:color w:val="000000" w:themeColor="text1"/>
          <w:szCs w:val="24"/>
        </w:rPr>
        <w:t>αρά το γεγονός πως η Ελλάδα συμμετέχει στην εκπομπή παγκόσμιων ρύπων μόλις κατά 0,21%</w:t>
      </w:r>
      <w:r>
        <w:rPr>
          <w:rFonts w:eastAsia="Times New Roman"/>
          <w:color w:val="000000" w:themeColor="text1"/>
          <w:szCs w:val="24"/>
        </w:rPr>
        <w:t>,</w:t>
      </w:r>
      <w:r w:rsidRPr="007D745A">
        <w:rPr>
          <w:rFonts w:eastAsia="Times New Roman"/>
          <w:color w:val="000000" w:themeColor="text1"/>
          <w:szCs w:val="24"/>
        </w:rPr>
        <w:t xml:space="preserve"> η ηθική μας υποχρέωση απέναντι στις επερχόμενες γενεές μας επιβάλλει να πρω</w:t>
      </w:r>
      <w:r>
        <w:rPr>
          <w:rFonts w:eastAsia="Times New Roman"/>
          <w:color w:val="000000" w:themeColor="text1"/>
          <w:szCs w:val="24"/>
        </w:rPr>
        <w:t xml:space="preserve">τοπορήσουμε </w:t>
      </w:r>
      <w:r w:rsidRPr="007D745A">
        <w:rPr>
          <w:rFonts w:eastAsia="Times New Roman"/>
          <w:color w:val="000000" w:themeColor="text1"/>
          <w:szCs w:val="24"/>
        </w:rPr>
        <w:t>σε συνταγματ</w:t>
      </w:r>
      <w:r w:rsidRPr="007D745A">
        <w:rPr>
          <w:rFonts w:eastAsia="Times New Roman"/>
          <w:color w:val="000000" w:themeColor="text1"/>
          <w:szCs w:val="24"/>
        </w:rPr>
        <w:t>ικό επίπεδο</w:t>
      </w:r>
      <w:r>
        <w:rPr>
          <w:rFonts w:eastAsia="Times New Roman"/>
          <w:color w:val="000000" w:themeColor="text1"/>
          <w:szCs w:val="24"/>
        </w:rPr>
        <w:t>.</w:t>
      </w:r>
    </w:p>
    <w:p w14:paraId="0A5DE60D" w14:textId="77777777" w:rsidR="00415E13" w:rsidRDefault="00E650A0">
      <w:pPr>
        <w:spacing w:line="600" w:lineRule="auto"/>
        <w:ind w:firstLine="720"/>
        <w:jc w:val="both"/>
        <w:rPr>
          <w:rFonts w:eastAsia="Times New Roman"/>
          <w:color w:val="000000" w:themeColor="text1"/>
          <w:szCs w:val="24"/>
        </w:rPr>
      </w:pPr>
      <w:r w:rsidRPr="00A2028E">
        <w:rPr>
          <w:rFonts w:eastAsia="Times New Roman"/>
          <w:color w:val="000000" w:themeColor="text1"/>
          <w:szCs w:val="24"/>
        </w:rPr>
        <w:t>Έρχομαι στο άρθρο 25 του Συντάγματος που αναφέρεται στο κοινωνικό κράτος δικαίου και την προστασία των θεμελιωδών δικαιωμάτων. Προτείνουμε την προσθήκη ειδικής τροπολογίας για τις επιπτώσεις της τεχνητής νοημοσύνης και της τέταρτης βιομηχανική</w:t>
      </w:r>
      <w:r w:rsidRPr="00A2028E">
        <w:rPr>
          <w:rFonts w:eastAsia="Times New Roman"/>
          <w:color w:val="000000" w:themeColor="text1"/>
          <w:szCs w:val="24"/>
        </w:rPr>
        <w:t>ς επανάστασης</w:t>
      </w:r>
      <w:r w:rsidRPr="00A2028E">
        <w:rPr>
          <w:rFonts w:eastAsia="Times New Roman"/>
          <w:color w:val="000000" w:themeColor="text1"/>
          <w:szCs w:val="24"/>
        </w:rPr>
        <w:t>,</w:t>
      </w:r>
      <w:r w:rsidRPr="00A2028E">
        <w:rPr>
          <w:rFonts w:eastAsia="Times New Roman"/>
          <w:color w:val="000000" w:themeColor="text1"/>
          <w:szCs w:val="24"/>
        </w:rPr>
        <w:t xml:space="preserve"> τόσο στη διασφάλιση και προστασία των δικαιωμάτων του ανθρώπου</w:t>
      </w:r>
      <w:r w:rsidRPr="00A2028E">
        <w:rPr>
          <w:rFonts w:eastAsia="Times New Roman"/>
          <w:color w:val="000000" w:themeColor="text1"/>
          <w:szCs w:val="24"/>
        </w:rPr>
        <w:t xml:space="preserve"> </w:t>
      </w:r>
      <w:r w:rsidRPr="00A2028E">
        <w:rPr>
          <w:rFonts w:eastAsia="Times New Roman"/>
          <w:color w:val="000000" w:themeColor="text1"/>
          <w:szCs w:val="24"/>
        </w:rPr>
        <w:t xml:space="preserve">όσο και στη δίκαιη κοινωνική κατανομή του παραγόμενου πλούτου. </w:t>
      </w:r>
    </w:p>
    <w:p w14:paraId="0A5DE60E"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Δ</w:t>
      </w:r>
      <w:r w:rsidRPr="007D745A">
        <w:rPr>
          <w:rFonts w:eastAsia="Times New Roman"/>
          <w:color w:val="000000" w:themeColor="text1"/>
          <w:szCs w:val="24"/>
        </w:rPr>
        <w:t xml:space="preserve">εν </w:t>
      </w:r>
      <w:r>
        <w:rPr>
          <w:rFonts w:eastAsia="Times New Roman"/>
          <w:color w:val="000000" w:themeColor="text1"/>
          <w:szCs w:val="24"/>
        </w:rPr>
        <w:t xml:space="preserve">γίνεται πια η ελίτ </w:t>
      </w:r>
      <w:r w:rsidRPr="007D745A">
        <w:rPr>
          <w:rFonts w:eastAsia="Times New Roman"/>
          <w:color w:val="000000" w:themeColor="text1"/>
          <w:szCs w:val="24"/>
        </w:rPr>
        <w:t>που κατέχ</w:t>
      </w:r>
      <w:r>
        <w:rPr>
          <w:rFonts w:eastAsia="Times New Roman"/>
          <w:color w:val="000000" w:themeColor="text1"/>
          <w:szCs w:val="24"/>
        </w:rPr>
        <w:t>ει</w:t>
      </w:r>
      <w:r w:rsidRPr="007D745A">
        <w:rPr>
          <w:rFonts w:eastAsia="Times New Roman"/>
          <w:color w:val="000000" w:themeColor="text1"/>
          <w:szCs w:val="24"/>
        </w:rPr>
        <w:t xml:space="preserve"> τον πλούτο</w:t>
      </w:r>
      <w:r>
        <w:rPr>
          <w:rFonts w:eastAsia="Times New Roman"/>
          <w:color w:val="000000" w:themeColor="text1"/>
          <w:szCs w:val="24"/>
        </w:rPr>
        <w:t>,</w:t>
      </w:r>
      <w:r w:rsidRPr="007D745A">
        <w:rPr>
          <w:rFonts w:eastAsia="Times New Roman"/>
          <w:color w:val="000000" w:themeColor="text1"/>
          <w:szCs w:val="24"/>
        </w:rPr>
        <w:t xml:space="preserve"> που είναι η πληροφορία και </w:t>
      </w:r>
      <w:r>
        <w:rPr>
          <w:rFonts w:eastAsia="Times New Roman"/>
          <w:color w:val="000000" w:themeColor="text1"/>
          <w:szCs w:val="24"/>
        </w:rPr>
        <w:t xml:space="preserve">οι αλγόριθμοι </w:t>
      </w:r>
      <w:r w:rsidRPr="007D745A">
        <w:rPr>
          <w:rFonts w:eastAsia="Times New Roman"/>
          <w:color w:val="000000" w:themeColor="text1"/>
          <w:szCs w:val="24"/>
        </w:rPr>
        <w:t>των εφαρμογών</w:t>
      </w:r>
      <w:r>
        <w:rPr>
          <w:rFonts w:eastAsia="Times New Roman"/>
          <w:color w:val="000000" w:themeColor="text1"/>
          <w:szCs w:val="24"/>
        </w:rPr>
        <w:t>, να ανήκει</w:t>
      </w:r>
      <w:r w:rsidRPr="007D745A">
        <w:rPr>
          <w:rFonts w:eastAsia="Times New Roman"/>
          <w:color w:val="000000" w:themeColor="text1"/>
          <w:szCs w:val="24"/>
        </w:rPr>
        <w:t xml:space="preserve"> μ</w:t>
      </w:r>
      <w:r w:rsidRPr="007D745A">
        <w:rPr>
          <w:rFonts w:eastAsia="Times New Roman"/>
          <w:color w:val="000000" w:themeColor="text1"/>
          <w:szCs w:val="24"/>
        </w:rPr>
        <w:t xml:space="preserve">όνο σε </w:t>
      </w:r>
      <w:r>
        <w:rPr>
          <w:rFonts w:eastAsia="Times New Roman"/>
          <w:color w:val="000000" w:themeColor="text1"/>
          <w:szCs w:val="24"/>
        </w:rPr>
        <w:t xml:space="preserve">είκοσι έξι </w:t>
      </w:r>
      <w:r w:rsidRPr="007D745A">
        <w:rPr>
          <w:rFonts w:eastAsia="Times New Roman"/>
          <w:color w:val="000000" w:themeColor="text1"/>
          <w:szCs w:val="24"/>
        </w:rPr>
        <w:t>ανθρώπους</w:t>
      </w:r>
      <w:r>
        <w:rPr>
          <w:rFonts w:eastAsia="Times New Roman"/>
          <w:color w:val="000000" w:themeColor="text1"/>
          <w:szCs w:val="24"/>
        </w:rPr>
        <w:t xml:space="preserve">. Είκοσι έξι </w:t>
      </w:r>
      <w:r w:rsidRPr="007D745A">
        <w:rPr>
          <w:rFonts w:eastAsia="Times New Roman"/>
          <w:color w:val="000000" w:themeColor="text1"/>
          <w:szCs w:val="24"/>
        </w:rPr>
        <w:t>άνθρωποι</w:t>
      </w:r>
      <w:r>
        <w:rPr>
          <w:rFonts w:eastAsia="Times New Roman"/>
          <w:color w:val="000000" w:themeColor="text1"/>
          <w:szCs w:val="24"/>
        </w:rPr>
        <w:t>,</w:t>
      </w:r>
      <w:r w:rsidRPr="007D745A">
        <w:rPr>
          <w:rFonts w:eastAsia="Times New Roman"/>
          <w:color w:val="000000" w:themeColor="text1"/>
          <w:szCs w:val="24"/>
        </w:rPr>
        <w:t xml:space="preserve"> δισεκατομμυριούχοι</w:t>
      </w:r>
      <w:r>
        <w:rPr>
          <w:rFonts w:eastAsia="Times New Roman"/>
          <w:color w:val="000000" w:themeColor="text1"/>
          <w:szCs w:val="24"/>
        </w:rPr>
        <w:t>,</w:t>
      </w:r>
      <w:r w:rsidRPr="007D745A">
        <w:rPr>
          <w:rFonts w:eastAsia="Times New Roman"/>
          <w:color w:val="000000" w:themeColor="text1"/>
          <w:szCs w:val="24"/>
        </w:rPr>
        <w:t xml:space="preserve"> </w:t>
      </w:r>
      <w:r>
        <w:rPr>
          <w:rFonts w:eastAsia="Times New Roman"/>
          <w:color w:val="000000" w:themeColor="text1"/>
          <w:szCs w:val="24"/>
        </w:rPr>
        <w:t xml:space="preserve">κατέχουν </w:t>
      </w:r>
      <w:r w:rsidRPr="007D745A">
        <w:rPr>
          <w:rFonts w:eastAsia="Times New Roman"/>
          <w:color w:val="000000" w:themeColor="text1"/>
          <w:szCs w:val="24"/>
        </w:rPr>
        <w:t>το 50% του παγκόσμιου πλούτου</w:t>
      </w:r>
      <w:r>
        <w:rPr>
          <w:rFonts w:eastAsia="Times New Roman"/>
          <w:color w:val="000000" w:themeColor="text1"/>
          <w:szCs w:val="24"/>
        </w:rPr>
        <w:t xml:space="preserve">. </w:t>
      </w:r>
    </w:p>
    <w:p w14:paraId="0A5DE60F"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Η παρέμβαση η π</w:t>
      </w:r>
      <w:r w:rsidRPr="007D745A">
        <w:rPr>
          <w:rFonts w:eastAsia="Times New Roman"/>
          <w:color w:val="000000" w:themeColor="text1"/>
          <w:szCs w:val="24"/>
        </w:rPr>
        <w:t>ροοδευτική</w:t>
      </w:r>
      <w:r>
        <w:rPr>
          <w:rFonts w:eastAsia="Times New Roman"/>
          <w:color w:val="000000" w:themeColor="text1"/>
          <w:szCs w:val="24"/>
        </w:rPr>
        <w:t>, η πραγματική παρέμβαση π</w:t>
      </w:r>
      <w:r w:rsidRPr="007D745A">
        <w:rPr>
          <w:rFonts w:eastAsia="Times New Roman"/>
          <w:color w:val="000000" w:themeColor="text1"/>
          <w:szCs w:val="24"/>
        </w:rPr>
        <w:t>ρος όφελος των κοινωνιών</w:t>
      </w:r>
      <w:r>
        <w:rPr>
          <w:rFonts w:eastAsia="Times New Roman"/>
          <w:color w:val="000000" w:themeColor="text1"/>
          <w:szCs w:val="24"/>
        </w:rPr>
        <w:t>,</w:t>
      </w:r>
      <w:r w:rsidRPr="007D745A">
        <w:rPr>
          <w:rFonts w:eastAsia="Times New Roman"/>
          <w:color w:val="000000" w:themeColor="text1"/>
          <w:szCs w:val="24"/>
        </w:rPr>
        <w:t xml:space="preserve"> θα ήταν </w:t>
      </w:r>
      <w:r>
        <w:rPr>
          <w:rFonts w:eastAsia="Times New Roman"/>
          <w:color w:val="000000" w:themeColor="text1"/>
          <w:szCs w:val="24"/>
        </w:rPr>
        <w:t>γι</w:t>
      </w:r>
      <w:r>
        <w:rPr>
          <w:rFonts w:eastAsia="Times New Roman"/>
          <w:color w:val="000000" w:themeColor="text1"/>
          <w:szCs w:val="24"/>
        </w:rPr>
        <w:t>’</w:t>
      </w:r>
      <w:r>
        <w:rPr>
          <w:rFonts w:eastAsia="Times New Roman"/>
          <w:color w:val="000000" w:themeColor="text1"/>
          <w:szCs w:val="24"/>
        </w:rPr>
        <w:t xml:space="preserve"> αυτούς,</w:t>
      </w:r>
      <w:r w:rsidRPr="007D745A">
        <w:rPr>
          <w:rFonts w:eastAsia="Times New Roman"/>
          <w:color w:val="000000" w:themeColor="text1"/>
          <w:szCs w:val="24"/>
        </w:rPr>
        <w:t xml:space="preserve"> με προεξάρχον</w:t>
      </w:r>
      <w:r>
        <w:rPr>
          <w:rFonts w:eastAsia="Times New Roman"/>
          <w:color w:val="000000" w:themeColor="text1"/>
          <w:szCs w:val="24"/>
        </w:rPr>
        <w:t>τες τους ιδιοκτήτες και μεγαλομετό</w:t>
      </w:r>
      <w:r w:rsidRPr="007D745A">
        <w:rPr>
          <w:rFonts w:eastAsia="Times New Roman"/>
          <w:color w:val="000000" w:themeColor="text1"/>
          <w:szCs w:val="24"/>
        </w:rPr>
        <w:t>χ</w:t>
      </w:r>
      <w:r w:rsidRPr="007D745A">
        <w:rPr>
          <w:rFonts w:eastAsia="Times New Roman"/>
          <w:color w:val="000000" w:themeColor="text1"/>
          <w:szCs w:val="24"/>
        </w:rPr>
        <w:t>ο</w:t>
      </w:r>
      <w:r>
        <w:rPr>
          <w:rFonts w:eastAsia="Times New Roman"/>
          <w:color w:val="000000" w:themeColor="text1"/>
          <w:szCs w:val="24"/>
        </w:rPr>
        <w:t>υ</w:t>
      </w:r>
      <w:r w:rsidRPr="007D745A">
        <w:rPr>
          <w:rFonts w:eastAsia="Times New Roman"/>
          <w:color w:val="000000" w:themeColor="text1"/>
          <w:szCs w:val="24"/>
        </w:rPr>
        <w:t xml:space="preserve">ς του </w:t>
      </w:r>
      <w:r>
        <w:rPr>
          <w:rFonts w:eastAsia="Times New Roman"/>
          <w:color w:val="000000" w:themeColor="text1"/>
          <w:szCs w:val="24"/>
        </w:rPr>
        <w:t>«</w:t>
      </w:r>
      <w:r w:rsidRPr="007D745A">
        <w:rPr>
          <w:rFonts w:eastAsia="Times New Roman"/>
          <w:color w:val="000000" w:themeColor="text1"/>
          <w:szCs w:val="24"/>
        </w:rPr>
        <w:t>Facebook</w:t>
      </w:r>
      <w:r>
        <w:rPr>
          <w:rFonts w:eastAsia="Times New Roman"/>
          <w:color w:val="000000" w:themeColor="text1"/>
          <w:szCs w:val="24"/>
        </w:rPr>
        <w:t>»</w:t>
      </w:r>
      <w:r>
        <w:rPr>
          <w:rFonts w:eastAsia="Times New Roman"/>
          <w:color w:val="000000" w:themeColor="text1"/>
          <w:szCs w:val="24"/>
        </w:rPr>
        <w:t>,</w:t>
      </w:r>
      <w:r w:rsidRPr="007D745A">
        <w:rPr>
          <w:rFonts w:eastAsia="Times New Roman"/>
          <w:color w:val="000000" w:themeColor="text1"/>
          <w:szCs w:val="24"/>
        </w:rPr>
        <w:t xml:space="preserve"> της </w:t>
      </w:r>
      <w:r>
        <w:rPr>
          <w:rFonts w:eastAsia="Times New Roman"/>
          <w:color w:val="000000" w:themeColor="text1"/>
          <w:szCs w:val="24"/>
        </w:rPr>
        <w:t>«</w:t>
      </w:r>
      <w:r w:rsidRPr="007D745A">
        <w:rPr>
          <w:rFonts w:eastAsia="Times New Roman"/>
          <w:color w:val="000000" w:themeColor="text1"/>
          <w:szCs w:val="24"/>
        </w:rPr>
        <w:t>Google</w:t>
      </w:r>
      <w:r>
        <w:rPr>
          <w:rFonts w:eastAsia="Times New Roman"/>
          <w:color w:val="000000" w:themeColor="text1"/>
          <w:szCs w:val="24"/>
        </w:rPr>
        <w:t>»</w:t>
      </w:r>
      <w:r>
        <w:rPr>
          <w:rFonts w:eastAsia="Times New Roman"/>
          <w:color w:val="000000" w:themeColor="text1"/>
          <w:szCs w:val="24"/>
        </w:rPr>
        <w:t>,</w:t>
      </w:r>
      <w:r w:rsidRPr="007D745A">
        <w:rPr>
          <w:rFonts w:eastAsia="Times New Roman"/>
          <w:color w:val="000000" w:themeColor="text1"/>
          <w:szCs w:val="24"/>
        </w:rPr>
        <w:t xml:space="preserve"> της </w:t>
      </w:r>
      <w:r>
        <w:rPr>
          <w:rFonts w:eastAsia="Times New Roman"/>
          <w:color w:val="000000" w:themeColor="text1"/>
          <w:szCs w:val="24"/>
        </w:rPr>
        <w:t>«</w:t>
      </w:r>
      <w:r w:rsidRPr="007D745A">
        <w:rPr>
          <w:rFonts w:eastAsia="Times New Roman"/>
          <w:color w:val="000000" w:themeColor="text1"/>
          <w:szCs w:val="24"/>
        </w:rPr>
        <w:t>Apple</w:t>
      </w:r>
      <w:r>
        <w:rPr>
          <w:rFonts w:eastAsia="Times New Roman"/>
          <w:color w:val="000000" w:themeColor="text1"/>
          <w:szCs w:val="24"/>
        </w:rPr>
        <w:t>»</w:t>
      </w:r>
      <w:r w:rsidRPr="007D745A">
        <w:rPr>
          <w:rFonts w:eastAsia="Times New Roman"/>
          <w:color w:val="000000" w:themeColor="text1"/>
          <w:szCs w:val="24"/>
        </w:rPr>
        <w:t xml:space="preserve"> και της </w:t>
      </w:r>
      <w:r>
        <w:rPr>
          <w:rFonts w:eastAsia="Times New Roman"/>
          <w:color w:val="000000" w:themeColor="text1"/>
          <w:szCs w:val="24"/>
        </w:rPr>
        <w:t>«</w:t>
      </w:r>
      <w:r w:rsidRPr="007D745A">
        <w:rPr>
          <w:rFonts w:eastAsia="Times New Roman"/>
          <w:color w:val="000000" w:themeColor="text1"/>
          <w:szCs w:val="24"/>
        </w:rPr>
        <w:t>Amazon</w:t>
      </w:r>
      <w:r>
        <w:rPr>
          <w:rFonts w:eastAsia="Times New Roman"/>
          <w:color w:val="000000" w:themeColor="text1"/>
          <w:szCs w:val="24"/>
        </w:rPr>
        <w:t>»</w:t>
      </w:r>
      <w:r>
        <w:rPr>
          <w:rFonts w:eastAsia="Times New Roman"/>
          <w:color w:val="000000" w:themeColor="text1"/>
          <w:szCs w:val="24"/>
        </w:rPr>
        <w:t>,</w:t>
      </w:r>
      <w:r w:rsidRPr="007D745A">
        <w:rPr>
          <w:rFonts w:eastAsia="Times New Roman"/>
          <w:color w:val="000000" w:themeColor="text1"/>
          <w:szCs w:val="24"/>
        </w:rPr>
        <w:t xml:space="preserve"> που έχουν την έδρα τ</w:t>
      </w:r>
      <w:r>
        <w:rPr>
          <w:rFonts w:eastAsia="Times New Roman"/>
          <w:color w:val="000000" w:themeColor="text1"/>
          <w:szCs w:val="24"/>
        </w:rPr>
        <w:t xml:space="preserve">ων κολοσσών τους </w:t>
      </w:r>
      <w:r w:rsidRPr="007D745A">
        <w:rPr>
          <w:rFonts w:eastAsia="Times New Roman"/>
          <w:color w:val="000000" w:themeColor="text1"/>
          <w:szCs w:val="24"/>
        </w:rPr>
        <w:t>σε φορολογικούς παραδείσους</w:t>
      </w:r>
      <w:r>
        <w:rPr>
          <w:rFonts w:eastAsia="Times New Roman"/>
          <w:color w:val="000000" w:themeColor="text1"/>
          <w:szCs w:val="24"/>
        </w:rPr>
        <w:t>. Να προβλέψουμε στο ε</w:t>
      </w:r>
      <w:r w:rsidRPr="007D745A">
        <w:rPr>
          <w:rFonts w:eastAsia="Times New Roman"/>
          <w:color w:val="000000" w:themeColor="text1"/>
          <w:szCs w:val="24"/>
        </w:rPr>
        <w:t xml:space="preserve">λληνικό Σύνταγμα </w:t>
      </w:r>
      <w:r>
        <w:rPr>
          <w:rFonts w:eastAsia="Times New Roman"/>
          <w:color w:val="000000" w:themeColor="text1"/>
          <w:szCs w:val="24"/>
        </w:rPr>
        <w:t>-</w:t>
      </w:r>
      <w:r w:rsidRPr="007D745A">
        <w:rPr>
          <w:rFonts w:eastAsia="Times New Roman"/>
          <w:color w:val="000000" w:themeColor="text1"/>
          <w:szCs w:val="24"/>
        </w:rPr>
        <w:t>και να ζητήσουμε και από άλλες ευρωπαϊκές χώρες να συμπεριλάβουν μέσα</w:t>
      </w:r>
      <w:r>
        <w:rPr>
          <w:rFonts w:eastAsia="Times New Roman"/>
          <w:color w:val="000000" w:themeColor="text1"/>
          <w:szCs w:val="24"/>
        </w:rPr>
        <w:t>-</w:t>
      </w:r>
      <w:r w:rsidRPr="007D745A">
        <w:rPr>
          <w:rFonts w:eastAsia="Times New Roman"/>
          <w:color w:val="000000" w:themeColor="text1"/>
          <w:szCs w:val="24"/>
        </w:rPr>
        <w:t xml:space="preserve"> το ζήτημα της κοινωνικής δικαιοσύνης</w:t>
      </w:r>
      <w:r>
        <w:rPr>
          <w:rFonts w:eastAsia="Times New Roman"/>
          <w:color w:val="000000" w:themeColor="text1"/>
          <w:szCs w:val="24"/>
        </w:rPr>
        <w:t>,</w:t>
      </w:r>
      <w:r w:rsidRPr="007D745A">
        <w:rPr>
          <w:rFonts w:eastAsia="Times New Roman"/>
          <w:color w:val="000000" w:themeColor="text1"/>
          <w:szCs w:val="24"/>
        </w:rPr>
        <w:t xml:space="preserve"> δηλαδή της δικαιότερης κατανομής του παραγόμενου πλούτου</w:t>
      </w:r>
      <w:r>
        <w:rPr>
          <w:rFonts w:eastAsia="Times New Roman"/>
          <w:color w:val="000000" w:themeColor="text1"/>
          <w:szCs w:val="24"/>
        </w:rPr>
        <w:t xml:space="preserve"> </w:t>
      </w:r>
      <w:r>
        <w:rPr>
          <w:rFonts w:eastAsia="Times New Roman"/>
          <w:color w:val="000000" w:themeColor="text1"/>
          <w:szCs w:val="24"/>
        </w:rPr>
        <w:t>αλλά και της διακρατικής, δ</w:t>
      </w:r>
      <w:r w:rsidRPr="007D745A">
        <w:rPr>
          <w:rFonts w:eastAsia="Times New Roman"/>
          <w:color w:val="000000" w:themeColor="text1"/>
          <w:szCs w:val="24"/>
        </w:rPr>
        <w:t>ιεθνούς αλληλεγγύης</w:t>
      </w:r>
      <w:r>
        <w:rPr>
          <w:rFonts w:eastAsia="Times New Roman"/>
          <w:color w:val="000000" w:themeColor="text1"/>
          <w:szCs w:val="24"/>
        </w:rPr>
        <w:t>,</w:t>
      </w:r>
      <w:r w:rsidRPr="007D745A">
        <w:rPr>
          <w:rFonts w:eastAsia="Times New Roman"/>
          <w:color w:val="000000" w:themeColor="text1"/>
          <w:szCs w:val="24"/>
        </w:rPr>
        <w:t xml:space="preserve"> έτσι ώστε</w:t>
      </w:r>
      <w:r>
        <w:rPr>
          <w:rFonts w:eastAsia="Times New Roman"/>
          <w:color w:val="000000" w:themeColor="text1"/>
          <w:szCs w:val="24"/>
        </w:rPr>
        <w:t>, π</w:t>
      </w:r>
      <w:r w:rsidRPr="007D745A">
        <w:rPr>
          <w:rFonts w:eastAsia="Times New Roman"/>
          <w:color w:val="000000" w:themeColor="text1"/>
          <w:szCs w:val="24"/>
        </w:rPr>
        <w:t>ράγματι</w:t>
      </w:r>
      <w:r>
        <w:rPr>
          <w:rFonts w:eastAsia="Times New Roman"/>
          <w:color w:val="000000" w:themeColor="text1"/>
          <w:szCs w:val="24"/>
        </w:rPr>
        <w:t>,</w:t>
      </w:r>
      <w:r w:rsidRPr="007D745A">
        <w:rPr>
          <w:rFonts w:eastAsia="Times New Roman"/>
          <w:color w:val="000000" w:themeColor="text1"/>
          <w:szCs w:val="24"/>
        </w:rPr>
        <w:t xml:space="preserve"> αυτοί οι τεχνολογικοί κολοσσοί</w:t>
      </w:r>
      <w:r>
        <w:rPr>
          <w:rFonts w:eastAsia="Times New Roman"/>
          <w:color w:val="000000" w:themeColor="text1"/>
          <w:szCs w:val="24"/>
        </w:rPr>
        <w:t>,</w:t>
      </w:r>
      <w:r w:rsidRPr="007D745A">
        <w:rPr>
          <w:rFonts w:eastAsia="Times New Roman"/>
          <w:color w:val="000000" w:themeColor="text1"/>
          <w:szCs w:val="24"/>
        </w:rPr>
        <w:t xml:space="preserve"> που καταφέρνουν να ξεπερνούν τα φορολογικά συστήματα των ευ</w:t>
      </w:r>
      <w:r w:rsidRPr="007D745A">
        <w:rPr>
          <w:rFonts w:eastAsia="Times New Roman"/>
          <w:color w:val="000000" w:themeColor="text1"/>
          <w:szCs w:val="24"/>
        </w:rPr>
        <w:t>νομούμεν</w:t>
      </w:r>
      <w:r>
        <w:rPr>
          <w:rFonts w:eastAsia="Times New Roman"/>
          <w:color w:val="000000" w:themeColor="text1"/>
          <w:szCs w:val="24"/>
        </w:rPr>
        <w:t>ων κρατών,</w:t>
      </w:r>
      <w:r w:rsidRPr="007D745A">
        <w:rPr>
          <w:rFonts w:eastAsia="Times New Roman"/>
          <w:color w:val="000000" w:themeColor="text1"/>
          <w:szCs w:val="24"/>
        </w:rPr>
        <w:t xml:space="preserve"> να μην μπορούν να βρουν πια τη λύση που έχουν βρει μέχρι τώρα</w:t>
      </w:r>
      <w:r>
        <w:rPr>
          <w:rFonts w:eastAsia="Times New Roman"/>
          <w:color w:val="000000" w:themeColor="text1"/>
          <w:szCs w:val="24"/>
        </w:rPr>
        <w:t>.</w:t>
      </w:r>
    </w:p>
    <w:p w14:paraId="0A5DE610"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0A5DE611"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Τελειώνω, κύριε Πρόεδρε.</w:t>
      </w:r>
    </w:p>
    <w:p w14:paraId="0A5DE612"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Ολοκληρώνω, </w:t>
      </w:r>
      <w:r w:rsidRPr="007D745A">
        <w:rPr>
          <w:rFonts w:eastAsia="Times New Roman"/>
          <w:color w:val="000000" w:themeColor="text1"/>
          <w:szCs w:val="24"/>
        </w:rPr>
        <w:t xml:space="preserve">λέγοντας ότι </w:t>
      </w:r>
      <w:r>
        <w:rPr>
          <w:rFonts w:eastAsia="Times New Roman"/>
          <w:color w:val="000000" w:themeColor="text1"/>
          <w:szCs w:val="24"/>
        </w:rPr>
        <w:t>θεωρώ πως στο Σύνταγμά μας, το ζήτημα τω</w:t>
      </w:r>
      <w:r>
        <w:rPr>
          <w:rFonts w:eastAsia="Times New Roman"/>
          <w:color w:val="000000" w:themeColor="text1"/>
          <w:szCs w:val="24"/>
        </w:rPr>
        <w:t xml:space="preserve">ν </w:t>
      </w:r>
      <w:r>
        <w:rPr>
          <w:rFonts w:eastAsia="Times New Roman"/>
          <w:color w:val="000000" w:themeColor="text1"/>
          <w:szCs w:val="24"/>
          <w:lang w:val="en-US"/>
        </w:rPr>
        <w:t>fake</w:t>
      </w:r>
      <w:r w:rsidRPr="00AE78F9">
        <w:rPr>
          <w:rFonts w:eastAsia="Times New Roman"/>
          <w:color w:val="000000" w:themeColor="text1"/>
          <w:szCs w:val="24"/>
        </w:rPr>
        <w:t xml:space="preserve"> </w:t>
      </w:r>
      <w:r>
        <w:rPr>
          <w:rFonts w:eastAsia="Times New Roman"/>
          <w:color w:val="000000" w:themeColor="text1"/>
          <w:szCs w:val="24"/>
          <w:lang w:val="en-US"/>
        </w:rPr>
        <w:t>news</w:t>
      </w:r>
      <w:r w:rsidRPr="007D745A">
        <w:rPr>
          <w:rFonts w:eastAsia="Times New Roman"/>
          <w:color w:val="000000" w:themeColor="text1"/>
          <w:szCs w:val="24"/>
        </w:rPr>
        <w:t xml:space="preserve"> και το ζήτημα της </w:t>
      </w:r>
      <w:r>
        <w:rPr>
          <w:rFonts w:eastAsia="Times New Roman"/>
          <w:color w:val="000000" w:themeColor="text1"/>
          <w:szCs w:val="24"/>
        </w:rPr>
        <w:t xml:space="preserve">μετα-αλήθειας, η </w:t>
      </w:r>
      <w:r>
        <w:rPr>
          <w:rFonts w:eastAsia="Times New Roman"/>
          <w:color w:val="000000" w:themeColor="text1"/>
          <w:szCs w:val="24"/>
          <w:lang w:val="en-US"/>
        </w:rPr>
        <w:t>post</w:t>
      </w:r>
      <w:r w:rsidRPr="00AE78F9">
        <w:rPr>
          <w:rFonts w:eastAsia="Times New Roman"/>
          <w:color w:val="000000" w:themeColor="text1"/>
          <w:szCs w:val="24"/>
        </w:rPr>
        <w:t xml:space="preserve"> </w:t>
      </w:r>
      <w:r>
        <w:rPr>
          <w:rFonts w:eastAsia="Times New Roman"/>
          <w:color w:val="000000" w:themeColor="text1"/>
          <w:szCs w:val="24"/>
          <w:lang w:val="en-US"/>
        </w:rPr>
        <w:t>truth</w:t>
      </w:r>
      <w:r w:rsidRPr="00AE78F9">
        <w:rPr>
          <w:rFonts w:eastAsia="Times New Roman"/>
          <w:color w:val="000000" w:themeColor="text1"/>
          <w:szCs w:val="24"/>
        </w:rPr>
        <w:t xml:space="preserve"> </w:t>
      </w:r>
      <w:r>
        <w:rPr>
          <w:rFonts w:eastAsia="Times New Roman"/>
          <w:color w:val="000000" w:themeColor="text1"/>
          <w:szCs w:val="24"/>
        </w:rPr>
        <w:t>πολιτική</w:t>
      </w:r>
      <w:r w:rsidRPr="007D745A">
        <w:rPr>
          <w:rFonts w:eastAsia="Times New Roman"/>
          <w:color w:val="000000" w:themeColor="text1"/>
          <w:szCs w:val="24"/>
        </w:rPr>
        <w:t xml:space="preserve"> και συμπεριφορά</w:t>
      </w:r>
      <w:r>
        <w:rPr>
          <w:rFonts w:eastAsia="Times New Roman"/>
          <w:color w:val="000000" w:themeColor="text1"/>
          <w:szCs w:val="24"/>
        </w:rPr>
        <w:t>,</w:t>
      </w:r>
      <w:r w:rsidRPr="007D745A">
        <w:rPr>
          <w:rFonts w:eastAsia="Times New Roman"/>
          <w:color w:val="000000" w:themeColor="text1"/>
          <w:szCs w:val="24"/>
        </w:rPr>
        <w:t xml:space="preserve"> θα πρέπει</w:t>
      </w:r>
      <w:r>
        <w:rPr>
          <w:rFonts w:eastAsia="Times New Roman"/>
          <w:color w:val="000000" w:themeColor="text1"/>
          <w:szCs w:val="24"/>
        </w:rPr>
        <w:t>, επίσης,</w:t>
      </w:r>
      <w:r w:rsidRPr="007D745A">
        <w:rPr>
          <w:rFonts w:eastAsia="Times New Roman"/>
          <w:color w:val="000000" w:themeColor="text1"/>
          <w:szCs w:val="24"/>
        </w:rPr>
        <w:t xml:space="preserve"> μαζί με τα ζητήματα </w:t>
      </w:r>
      <w:r>
        <w:rPr>
          <w:rFonts w:eastAsia="Times New Roman"/>
          <w:color w:val="000000" w:themeColor="text1"/>
          <w:szCs w:val="24"/>
        </w:rPr>
        <w:t xml:space="preserve">της </w:t>
      </w:r>
      <w:r w:rsidRPr="007D745A">
        <w:rPr>
          <w:rFonts w:eastAsia="Times New Roman"/>
          <w:color w:val="000000" w:themeColor="text1"/>
          <w:szCs w:val="24"/>
        </w:rPr>
        <w:t>κυβερν</w:t>
      </w:r>
      <w:r>
        <w:rPr>
          <w:rFonts w:eastAsia="Times New Roman"/>
          <w:color w:val="000000" w:themeColor="text1"/>
          <w:szCs w:val="24"/>
        </w:rPr>
        <w:t>ο</w:t>
      </w:r>
      <w:r w:rsidRPr="007D745A">
        <w:rPr>
          <w:rFonts w:eastAsia="Times New Roman"/>
          <w:color w:val="000000" w:themeColor="text1"/>
          <w:szCs w:val="24"/>
        </w:rPr>
        <w:t>τρομοκρατίας να συμπεριληφθούν</w:t>
      </w:r>
      <w:r>
        <w:rPr>
          <w:rFonts w:eastAsia="Times New Roman"/>
          <w:color w:val="000000" w:themeColor="text1"/>
          <w:szCs w:val="24"/>
        </w:rPr>
        <w:t>,</w:t>
      </w:r>
      <w:r w:rsidRPr="007D745A">
        <w:rPr>
          <w:rFonts w:eastAsia="Times New Roman"/>
          <w:color w:val="000000" w:themeColor="text1"/>
          <w:szCs w:val="24"/>
        </w:rPr>
        <w:t xml:space="preserve"> ώστε να υποχρεώσουμε το</w:t>
      </w:r>
      <w:r>
        <w:rPr>
          <w:rFonts w:eastAsia="Times New Roman"/>
          <w:color w:val="000000" w:themeColor="text1"/>
          <w:szCs w:val="24"/>
        </w:rPr>
        <w:t>ν</w:t>
      </w:r>
      <w:r w:rsidRPr="007D745A">
        <w:rPr>
          <w:rFonts w:eastAsia="Times New Roman"/>
          <w:color w:val="000000" w:themeColor="text1"/>
          <w:szCs w:val="24"/>
        </w:rPr>
        <w:t xml:space="preserve"> κοινό νομοθέτη διαρκώς να έχει πρόνοια για τις συγκεκριμένες δράσ</w:t>
      </w:r>
      <w:r w:rsidRPr="007D745A">
        <w:rPr>
          <w:rFonts w:eastAsia="Times New Roman"/>
          <w:color w:val="000000" w:themeColor="text1"/>
          <w:szCs w:val="24"/>
        </w:rPr>
        <w:t>εις</w:t>
      </w:r>
      <w:r>
        <w:rPr>
          <w:rFonts w:eastAsia="Times New Roman"/>
          <w:color w:val="000000" w:themeColor="text1"/>
          <w:szCs w:val="24"/>
        </w:rPr>
        <w:t>.</w:t>
      </w:r>
    </w:p>
    <w:p w14:paraId="0A5DE613" w14:textId="77777777" w:rsidR="00415E13" w:rsidRDefault="00E650A0">
      <w:pPr>
        <w:spacing w:line="600" w:lineRule="auto"/>
        <w:ind w:firstLine="720"/>
        <w:jc w:val="both"/>
        <w:rPr>
          <w:rFonts w:eastAsia="Times New Roman"/>
          <w:color w:val="000000" w:themeColor="text1"/>
          <w:szCs w:val="24"/>
        </w:rPr>
      </w:pPr>
      <w:r w:rsidRPr="00642A5D">
        <w:rPr>
          <w:rFonts w:eastAsia="Times New Roman"/>
          <w:b/>
          <w:color w:val="000000" w:themeColor="text1"/>
          <w:szCs w:val="24"/>
        </w:rPr>
        <w:t>ΠΡΟΕΔΡΕΥΩΝ (Αναστάσιος Κουράκης):</w:t>
      </w:r>
      <w:r>
        <w:rPr>
          <w:rFonts w:eastAsia="Times New Roman"/>
          <w:color w:val="000000" w:themeColor="text1"/>
          <w:szCs w:val="24"/>
        </w:rPr>
        <w:t xml:space="preserve"> Ολοκληρώστε, παρακαλώ.</w:t>
      </w:r>
    </w:p>
    <w:p w14:paraId="0A5DE614" w14:textId="77777777" w:rsidR="00415E13" w:rsidRDefault="00E650A0">
      <w:pPr>
        <w:spacing w:line="600" w:lineRule="auto"/>
        <w:ind w:firstLine="720"/>
        <w:jc w:val="both"/>
        <w:rPr>
          <w:rFonts w:eastAsia="Times New Roman"/>
          <w:color w:val="000000" w:themeColor="text1"/>
          <w:szCs w:val="24"/>
        </w:rPr>
      </w:pPr>
      <w:r w:rsidRPr="00642A5D">
        <w:rPr>
          <w:rFonts w:eastAsia="Times New Roman"/>
          <w:b/>
          <w:color w:val="000000" w:themeColor="text1"/>
          <w:szCs w:val="24"/>
        </w:rPr>
        <w:t>ΙΩΑΝΝΗΣ ΜΑΝΙΑΤΗΣ:</w:t>
      </w:r>
      <w:r>
        <w:rPr>
          <w:rFonts w:eastAsia="Times New Roman"/>
          <w:color w:val="000000" w:themeColor="text1"/>
          <w:szCs w:val="24"/>
        </w:rPr>
        <w:t xml:space="preserve"> </w:t>
      </w:r>
      <w:r w:rsidRPr="007D745A">
        <w:rPr>
          <w:rFonts w:eastAsia="Times New Roman"/>
          <w:color w:val="000000" w:themeColor="text1"/>
          <w:szCs w:val="24"/>
        </w:rPr>
        <w:t>Αγαπητοί συνάδελφοι</w:t>
      </w:r>
      <w:r>
        <w:rPr>
          <w:rFonts w:eastAsia="Times New Roman"/>
          <w:color w:val="000000" w:themeColor="text1"/>
          <w:szCs w:val="24"/>
        </w:rPr>
        <w:t>, θεωρώ,</w:t>
      </w:r>
      <w:r w:rsidRPr="007D745A">
        <w:rPr>
          <w:rFonts w:eastAsia="Times New Roman"/>
          <w:color w:val="000000" w:themeColor="text1"/>
          <w:szCs w:val="24"/>
        </w:rPr>
        <w:t xml:space="preserve"> </w:t>
      </w:r>
      <w:r>
        <w:rPr>
          <w:rFonts w:eastAsia="Times New Roman"/>
          <w:color w:val="000000" w:themeColor="text1"/>
          <w:szCs w:val="24"/>
        </w:rPr>
        <w:t xml:space="preserve">κλείνοντας ότι </w:t>
      </w:r>
      <w:r w:rsidRPr="007D745A">
        <w:rPr>
          <w:rFonts w:eastAsia="Times New Roman"/>
          <w:color w:val="000000" w:themeColor="text1"/>
          <w:szCs w:val="24"/>
        </w:rPr>
        <w:t>η ένταξη των συγκεκριμένων τριών</w:t>
      </w:r>
      <w:r>
        <w:rPr>
          <w:rFonts w:eastAsia="Times New Roman"/>
          <w:color w:val="000000" w:themeColor="text1"/>
          <w:szCs w:val="24"/>
        </w:rPr>
        <w:t>,</w:t>
      </w:r>
      <w:r w:rsidRPr="007D745A">
        <w:rPr>
          <w:rFonts w:eastAsia="Times New Roman"/>
          <w:color w:val="000000" w:themeColor="text1"/>
          <w:szCs w:val="24"/>
        </w:rPr>
        <w:t xml:space="preserve"> </w:t>
      </w:r>
      <w:r>
        <w:rPr>
          <w:rFonts w:eastAsia="Times New Roman"/>
          <w:color w:val="000000" w:themeColor="text1"/>
          <w:szCs w:val="24"/>
        </w:rPr>
        <w:t>μη</w:t>
      </w:r>
      <w:r w:rsidRPr="007D745A">
        <w:rPr>
          <w:rFonts w:eastAsia="Times New Roman"/>
          <w:color w:val="000000" w:themeColor="text1"/>
          <w:szCs w:val="24"/>
        </w:rPr>
        <w:t xml:space="preserve"> δημόσια γνωστ</w:t>
      </w:r>
      <w:r>
        <w:rPr>
          <w:rFonts w:eastAsia="Times New Roman"/>
          <w:color w:val="000000" w:themeColor="text1"/>
          <w:szCs w:val="24"/>
        </w:rPr>
        <w:t>ώ</w:t>
      </w:r>
      <w:r w:rsidRPr="007D745A">
        <w:rPr>
          <w:rFonts w:eastAsia="Times New Roman"/>
          <w:color w:val="000000" w:themeColor="text1"/>
          <w:szCs w:val="24"/>
        </w:rPr>
        <w:t xml:space="preserve">ν </w:t>
      </w:r>
      <w:r>
        <w:rPr>
          <w:rFonts w:eastAsia="Times New Roman"/>
          <w:color w:val="000000" w:themeColor="text1"/>
          <w:szCs w:val="24"/>
        </w:rPr>
        <w:t>-</w:t>
      </w:r>
      <w:r w:rsidRPr="007D745A">
        <w:rPr>
          <w:rFonts w:eastAsia="Times New Roman"/>
          <w:color w:val="000000" w:themeColor="text1"/>
          <w:szCs w:val="24"/>
        </w:rPr>
        <w:t>κυρίως των δύο</w:t>
      </w:r>
      <w:r>
        <w:rPr>
          <w:rFonts w:eastAsia="Times New Roman"/>
          <w:color w:val="000000" w:themeColor="text1"/>
          <w:szCs w:val="24"/>
        </w:rPr>
        <w:t>-</w:t>
      </w:r>
      <w:r w:rsidRPr="007D745A">
        <w:rPr>
          <w:rFonts w:eastAsia="Times New Roman"/>
          <w:color w:val="000000" w:themeColor="text1"/>
          <w:szCs w:val="24"/>
        </w:rPr>
        <w:t xml:space="preserve"> τροπολογιών</w:t>
      </w:r>
      <w:r>
        <w:rPr>
          <w:rFonts w:eastAsia="Times New Roman"/>
          <w:color w:val="000000" w:themeColor="text1"/>
          <w:szCs w:val="24"/>
        </w:rPr>
        <w:t>-</w:t>
      </w:r>
      <w:r w:rsidRPr="007D745A">
        <w:rPr>
          <w:rFonts w:eastAsia="Times New Roman"/>
          <w:color w:val="000000" w:themeColor="text1"/>
          <w:szCs w:val="24"/>
        </w:rPr>
        <w:t>παρεμβάσεων</w:t>
      </w:r>
      <w:r>
        <w:rPr>
          <w:rFonts w:eastAsia="Times New Roman"/>
          <w:color w:val="000000" w:themeColor="text1"/>
          <w:szCs w:val="24"/>
        </w:rPr>
        <w:t>,</w:t>
      </w:r>
      <w:r w:rsidRPr="007D745A">
        <w:rPr>
          <w:rFonts w:eastAsia="Times New Roman"/>
          <w:color w:val="000000" w:themeColor="text1"/>
          <w:szCs w:val="24"/>
        </w:rPr>
        <w:t xml:space="preserve"> μας δίνουν τη δυνατότητα να θωρακίσουμε θεσμικά το σύνολο των ακαδημαϊκών</w:t>
      </w:r>
      <w:r>
        <w:rPr>
          <w:rFonts w:eastAsia="Times New Roman"/>
          <w:color w:val="000000" w:themeColor="text1"/>
          <w:szCs w:val="24"/>
        </w:rPr>
        <w:t>,</w:t>
      </w:r>
      <w:r w:rsidRPr="007D745A">
        <w:rPr>
          <w:rFonts w:eastAsia="Times New Roman"/>
          <w:color w:val="000000" w:themeColor="text1"/>
          <w:szCs w:val="24"/>
        </w:rPr>
        <w:t xml:space="preserve"> οικονομικών και κοινωνικών μας δράσεων</w:t>
      </w:r>
      <w:r>
        <w:rPr>
          <w:rFonts w:eastAsia="Times New Roman"/>
          <w:color w:val="000000" w:themeColor="text1"/>
          <w:szCs w:val="24"/>
        </w:rPr>
        <w:t>, ώστε ως κ</w:t>
      </w:r>
      <w:r w:rsidRPr="007D745A">
        <w:rPr>
          <w:rFonts w:eastAsia="Times New Roman"/>
          <w:color w:val="000000" w:themeColor="text1"/>
          <w:szCs w:val="24"/>
        </w:rPr>
        <w:t>οινωνία</w:t>
      </w:r>
      <w:r>
        <w:rPr>
          <w:rFonts w:eastAsia="Times New Roman"/>
          <w:color w:val="000000" w:themeColor="text1"/>
          <w:szCs w:val="24"/>
        </w:rPr>
        <w:t>,</w:t>
      </w:r>
      <w:r w:rsidRPr="007D745A">
        <w:rPr>
          <w:rFonts w:eastAsia="Times New Roman"/>
          <w:color w:val="000000" w:themeColor="text1"/>
          <w:szCs w:val="24"/>
        </w:rPr>
        <w:t xml:space="preserve"> με όραμα και εθνική αυτοπεποίθηση</w:t>
      </w:r>
      <w:r>
        <w:rPr>
          <w:rFonts w:eastAsia="Times New Roman"/>
          <w:color w:val="000000" w:themeColor="text1"/>
          <w:szCs w:val="24"/>
        </w:rPr>
        <w:t>,</w:t>
      </w:r>
      <w:r w:rsidRPr="007D745A">
        <w:rPr>
          <w:rFonts w:eastAsia="Times New Roman"/>
          <w:color w:val="000000" w:themeColor="text1"/>
          <w:szCs w:val="24"/>
        </w:rPr>
        <w:t xml:space="preserve"> να προχωρήσουμε μπροστά για το αύριο της </w:t>
      </w:r>
      <w:r>
        <w:rPr>
          <w:rFonts w:eastAsia="Times New Roman"/>
          <w:color w:val="000000" w:themeColor="text1"/>
          <w:szCs w:val="24"/>
        </w:rPr>
        <w:t>πατρίδας.</w:t>
      </w:r>
    </w:p>
    <w:p w14:paraId="0A5DE615" w14:textId="77777777" w:rsidR="00415E13" w:rsidRDefault="00E650A0">
      <w:pPr>
        <w:spacing w:line="600" w:lineRule="auto"/>
        <w:ind w:firstLine="720"/>
        <w:jc w:val="both"/>
        <w:rPr>
          <w:rFonts w:eastAsia="Times New Roman"/>
          <w:color w:val="000000" w:themeColor="text1"/>
          <w:szCs w:val="24"/>
        </w:rPr>
      </w:pPr>
      <w:r w:rsidRPr="007D745A">
        <w:rPr>
          <w:rFonts w:eastAsia="Times New Roman"/>
          <w:color w:val="000000" w:themeColor="text1"/>
          <w:szCs w:val="24"/>
        </w:rPr>
        <w:t>Ευχαριστώ πολύ</w:t>
      </w:r>
      <w:r>
        <w:rPr>
          <w:rFonts w:eastAsia="Times New Roman"/>
          <w:color w:val="000000" w:themeColor="text1"/>
          <w:szCs w:val="24"/>
        </w:rPr>
        <w:t>.</w:t>
      </w:r>
    </w:p>
    <w:p w14:paraId="0A5DE616" w14:textId="77777777" w:rsidR="00415E13" w:rsidRDefault="00E650A0">
      <w:pPr>
        <w:spacing w:line="600" w:lineRule="auto"/>
        <w:ind w:firstLine="709"/>
        <w:jc w:val="center"/>
        <w:rPr>
          <w:rFonts w:eastAsia="Times New Roman"/>
          <w:color w:val="000000" w:themeColor="text1"/>
          <w:szCs w:val="24"/>
        </w:rPr>
      </w:pPr>
      <w:r>
        <w:rPr>
          <w:rFonts w:eastAsia="Times New Roman"/>
          <w:color w:val="000000" w:themeColor="text1"/>
          <w:szCs w:val="24"/>
        </w:rPr>
        <w:lastRenderedPageBreak/>
        <w:t xml:space="preserve">(Χειροκροτήματα από </w:t>
      </w:r>
      <w:r>
        <w:rPr>
          <w:rFonts w:eastAsia="Times New Roman"/>
          <w:color w:val="000000" w:themeColor="text1"/>
          <w:szCs w:val="24"/>
        </w:rPr>
        <w:t>την πτέρυγα της Δημοκρατικής Συμπαράταξης)</w:t>
      </w:r>
    </w:p>
    <w:p w14:paraId="0A5DE617" w14:textId="77777777" w:rsidR="00415E13" w:rsidRDefault="00E650A0">
      <w:pPr>
        <w:spacing w:line="600" w:lineRule="auto"/>
        <w:ind w:firstLine="720"/>
        <w:jc w:val="both"/>
        <w:rPr>
          <w:rFonts w:eastAsia="Times New Roman"/>
          <w:color w:val="000000" w:themeColor="text1"/>
          <w:szCs w:val="24"/>
        </w:rPr>
      </w:pPr>
      <w:r w:rsidRPr="00642A5D">
        <w:rPr>
          <w:rFonts w:eastAsia="Times New Roman"/>
          <w:b/>
          <w:color w:val="000000" w:themeColor="text1"/>
          <w:szCs w:val="24"/>
        </w:rPr>
        <w:t>ΠΡΟΕΔΡΕΥΩΝ (Αναστάσιος Κουράκης):</w:t>
      </w:r>
      <w:r>
        <w:rPr>
          <w:rFonts w:eastAsia="Times New Roman"/>
          <w:color w:val="000000" w:themeColor="text1"/>
          <w:szCs w:val="24"/>
        </w:rPr>
        <w:t xml:space="preserve"> Ε</w:t>
      </w:r>
      <w:r w:rsidRPr="007D745A">
        <w:rPr>
          <w:rFonts w:eastAsia="Times New Roman"/>
          <w:color w:val="000000" w:themeColor="text1"/>
          <w:szCs w:val="24"/>
        </w:rPr>
        <w:t>υχαριστούμε</w:t>
      </w:r>
      <w:r>
        <w:rPr>
          <w:rFonts w:eastAsia="Times New Roman"/>
          <w:color w:val="000000" w:themeColor="text1"/>
          <w:szCs w:val="24"/>
        </w:rPr>
        <w:t>.</w:t>
      </w:r>
    </w:p>
    <w:p w14:paraId="0A5DE618"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7D745A">
        <w:rPr>
          <w:rFonts w:eastAsia="Times New Roman"/>
          <w:color w:val="000000" w:themeColor="text1"/>
          <w:szCs w:val="24"/>
        </w:rPr>
        <w:t>ο</w:t>
      </w:r>
      <w:r>
        <w:rPr>
          <w:rFonts w:eastAsia="Times New Roman"/>
          <w:color w:val="000000" w:themeColor="text1"/>
          <w:szCs w:val="24"/>
        </w:rPr>
        <w:t>ν</w:t>
      </w:r>
      <w:r w:rsidRPr="007D745A">
        <w:rPr>
          <w:rFonts w:eastAsia="Times New Roman"/>
          <w:color w:val="000000" w:themeColor="text1"/>
          <w:szCs w:val="24"/>
        </w:rPr>
        <w:t xml:space="preserve"> λόγο έχει ο </w:t>
      </w:r>
      <w:r>
        <w:rPr>
          <w:rFonts w:eastAsia="Times New Roman"/>
          <w:color w:val="000000" w:themeColor="text1"/>
          <w:szCs w:val="24"/>
        </w:rPr>
        <w:t>κ.</w:t>
      </w:r>
      <w:r w:rsidRPr="007D745A">
        <w:rPr>
          <w:rFonts w:eastAsia="Times New Roman"/>
          <w:color w:val="000000" w:themeColor="text1"/>
          <w:szCs w:val="24"/>
        </w:rPr>
        <w:t xml:space="preserve"> Ηλίας Κασιδιάρης</w:t>
      </w:r>
      <w:r>
        <w:rPr>
          <w:rFonts w:eastAsia="Times New Roman"/>
          <w:color w:val="000000" w:themeColor="text1"/>
          <w:szCs w:val="24"/>
        </w:rPr>
        <w:t>, Β</w:t>
      </w:r>
      <w:r w:rsidRPr="007D745A">
        <w:rPr>
          <w:rFonts w:eastAsia="Times New Roman"/>
          <w:color w:val="000000" w:themeColor="text1"/>
          <w:szCs w:val="24"/>
        </w:rPr>
        <w:t>ουλευτής Αττικής της Χρυσής Αυγής</w:t>
      </w:r>
      <w:r>
        <w:rPr>
          <w:rFonts w:eastAsia="Times New Roman"/>
          <w:color w:val="000000" w:themeColor="text1"/>
          <w:szCs w:val="24"/>
        </w:rPr>
        <w:t>.</w:t>
      </w:r>
    </w:p>
    <w:p w14:paraId="0A5DE619" w14:textId="77777777" w:rsidR="00415E13" w:rsidRDefault="00E650A0">
      <w:pPr>
        <w:spacing w:line="600" w:lineRule="auto"/>
        <w:ind w:firstLine="720"/>
        <w:jc w:val="both"/>
        <w:rPr>
          <w:rFonts w:eastAsia="Times New Roman"/>
          <w:color w:val="000000" w:themeColor="text1"/>
          <w:szCs w:val="24"/>
        </w:rPr>
      </w:pPr>
      <w:r w:rsidRPr="00F42944">
        <w:rPr>
          <w:rFonts w:eastAsia="Times New Roman"/>
          <w:b/>
          <w:color w:val="000000" w:themeColor="text1"/>
          <w:szCs w:val="24"/>
        </w:rPr>
        <w:t>ΗΛΙΑΣ ΚΑΣΙΔΙΑΡΗΣ:</w:t>
      </w:r>
      <w:r>
        <w:rPr>
          <w:rFonts w:eastAsia="Times New Roman"/>
          <w:color w:val="000000" w:themeColor="text1"/>
          <w:szCs w:val="24"/>
        </w:rPr>
        <w:t xml:space="preserve"> Θ</w:t>
      </w:r>
      <w:r w:rsidRPr="007D745A">
        <w:rPr>
          <w:rFonts w:eastAsia="Times New Roman"/>
          <w:color w:val="000000" w:themeColor="text1"/>
          <w:szCs w:val="24"/>
        </w:rPr>
        <w:t xml:space="preserve">α </w:t>
      </w:r>
      <w:r>
        <w:rPr>
          <w:rFonts w:eastAsia="Times New Roman"/>
          <w:color w:val="000000" w:themeColor="text1"/>
          <w:szCs w:val="24"/>
        </w:rPr>
        <w:t xml:space="preserve">ξεκινήσω με ολίγα </w:t>
      </w:r>
      <w:r w:rsidRPr="007D745A">
        <w:rPr>
          <w:rFonts w:eastAsia="Times New Roman"/>
          <w:color w:val="000000" w:themeColor="text1"/>
          <w:szCs w:val="24"/>
        </w:rPr>
        <w:t>ιστορ</w:t>
      </w:r>
      <w:r>
        <w:rPr>
          <w:rFonts w:eastAsia="Times New Roman"/>
          <w:color w:val="000000" w:themeColor="text1"/>
          <w:szCs w:val="24"/>
        </w:rPr>
        <w:t>ικά στοιχεία, ιδιαίτερα σημαντικά, τα οποία, δυσ</w:t>
      </w:r>
      <w:r>
        <w:rPr>
          <w:rFonts w:eastAsia="Times New Roman"/>
          <w:color w:val="000000" w:themeColor="text1"/>
          <w:szCs w:val="24"/>
        </w:rPr>
        <w:t xml:space="preserve">τυχώς, η πλειοψηφία </w:t>
      </w:r>
      <w:r w:rsidRPr="007D745A">
        <w:rPr>
          <w:rFonts w:eastAsia="Times New Roman"/>
          <w:color w:val="000000" w:themeColor="text1"/>
          <w:szCs w:val="24"/>
        </w:rPr>
        <w:t>των παρόντων ενδεχομένως να μη γνωρίζει</w:t>
      </w:r>
      <w:r>
        <w:rPr>
          <w:rFonts w:eastAsia="Times New Roman"/>
          <w:color w:val="000000" w:themeColor="text1"/>
          <w:szCs w:val="24"/>
        </w:rPr>
        <w:t>.</w:t>
      </w:r>
    </w:p>
    <w:p w14:paraId="0A5DE61A"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Β</w:t>
      </w:r>
      <w:r w:rsidRPr="007D745A">
        <w:rPr>
          <w:rFonts w:eastAsia="Times New Roman"/>
          <w:color w:val="000000" w:themeColor="text1"/>
          <w:szCs w:val="24"/>
        </w:rPr>
        <w:t xml:space="preserve">ρισκόμαστε στην </w:t>
      </w:r>
      <w:r>
        <w:rPr>
          <w:rFonts w:eastAsia="Times New Roman"/>
          <w:color w:val="000000" w:themeColor="text1"/>
          <w:szCs w:val="24"/>
        </w:rPr>
        <w:t>3</w:t>
      </w:r>
      <w:r w:rsidRPr="00D70629">
        <w:rPr>
          <w:rFonts w:eastAsia="Times New Roman"/>
          <w:color w:val="000000" w:themeColor="text1"/>
          <w:szCs w:val="24"/>
          <w:vertAlign w:val="superscript"/>
        </w:rPr>
        <w:t>η</w:t>
      </w:r>
      <w:r>
        <w:rPr>
          <w:rFonts w:eastAsia="Times New Roman"/>
          <w:color w:val="000000" w:themeColor="text1"/>
          <w:szCs w:val="24"/>
        </w:rPr>
        <w:t xml:space="preserve"> </w:t>
      </w:r>
      <w:r w:rsidRPr="007D745A">
        <w:rPr>
          <w:rFonts w:eastAsia="Times New Roman"/>
          <w:color w:val="000000" w:themeColor="text1"/>
          <w:szCs w:val="24"/>
        </w:rPr>
        <w:t>Σεπτεμβρίου του 1843</w:t>
      </w:r>
      <w:r>
        <w:rPr>
          <w:rFonts w:eastAsia="Times New Roman"/>
          <w:color w:val="000000" w:themeColor="text1"/>
          <w:szCs w:val="24"/>
        </w:rPr>
        <w:t>. Ξε</w:t>
      </w:r>
      <w:r w:rsidRPr="007D745A">
        <w:rPr>
          <w:rFonts w:eastAsia="Times New Roman"/>
          <w:color w:val="000000" w:themeColor="text1"/>
          <w:szCs w:val="24"/>
        </w:rPr>
        <w:t>σπάει το κ</w:t>
      </w:r>
      <w:r>
        <w:rPr>
          <w:rFonts w:eastAsia="Times New Roman"/>
          <w:color w:val="000000" w:themeColor="text1"/>
          <w:szCs w:val="24"/>
        </w:rPr>
        <w:t>ίνημα με αίτημα την παραχώρηση Σ</w:t>
      </w:r>
      <w:r w:rsidRPr="007D745A">
        <w:rPr>
          <w:rFonts w:eastAsia="Times New Roman"/>
          <w:color w:val="000000" w:themeColor="text1"/>
          <w:szCs w:val="24"/>
        </w:rPr>
        <w:t xml:space="preserve">υντάγματος από τον </w:t>
      </w:r>
      <w:r>
        <w:rPr>
          <w:rFonts w:eastAsia="Times New Roman"/>
          <w:color w:val="000000" w:themeColor="text1"/>
          <w:szCs w:val="24"/>
        </w:rPr>
        <w:t>Όθωνα. Ο</w:t>
      </w:r>
      <w:r w:rsidRPr="007D745A">
        <w:rPr>
          <w:rFonts w:eastAsia="Times New Roman"/>
          <w:color w:val="000000" w:themeColor="text1"/>
          <w:szCs w:val="24"/>
        </w:rPr>
        <w:t>ι κινηματίες</w:t>
      </w:r>
      <w:r>
        <w:rPr>
          <w:rFonts w:eastAsia="Times New Roman"/>
          <w:color w:val="000000" w:themeColor="text1"/>
          <w:szCs w:val="24"/>
        </w:rPr>
        <w:t>,</w:t>
      </w:r>
      <w:r w:rsidRPr="007D745A">
        <w:rPr>
          <w:rFonts w:eastAsia="Times New Roman"/>
          <w:color w:val="000000" w:themeColor="text1"/>
          <w:szCs w:val="24"/>
        </w:rPr>
        <w:t xml:space="preserve"> </w:t>
      </w:r>
      <w:r>
        <w:rPr>
          <w:rFonts w:eastAsia="Times New Roman"/>
          <w:color w:val="000000" w:themeColor="text1"/>
          <w:szCs w:val="24"/>
        </w:rPr>
        <w:t xml:space="preserve">ορθώς </w:t>
      </w:r>
      <w:r w:rsidRPr="007D745A">
        <w:rPr>
          <w:rFonts w:eastAsia="Times New Roman"/>
          <w:color w:val="000000" w:themeColor="text1"/>
          <w:szCs w:val="24"/>
        </w:rPr>
        <w:t>σκεπτόμενοι</w:t>
      </w:r>
      <w:r>
        <w:rPr>
          <w:rFonts w:eastAsia="Times New Roman"/>
          <w:color w:val="000000" w:themeColor="text1"/>
          <w:szCs w:val="24"/>
        </w:rPr>
        <w:t>,</w:t>
      </w:r>
      <w:r w:rsidRPr="007D745A">
        <w:rPr>
          <w:rFonts w:eastAsia="Times New Roman"/>
          <w:color w:val="000000" w:themeColor="text1"/>
          <w:szCs w:val="24"/>
        </w:rPr>
        <w:t xml:space="preserve"> </w:t>
      </w:r>
      <w:r>
        <w:rPr>
          <w:rFonts w:eastAsia="Times New Roman"/>
          <w:color w:val="000000" w:themeColor="text1"/>
          <w:szCs w:val="24"/>
        </w:rPr>
        <w:t xml:space="preserve">σπάνε τις </w:t>
      </w:r>
      <w:r w:rsidRPr="007D745A">
        <w:rPr>
          <w:rFonts w:eastAsia="Times New Roman"/>
          <w:color w:val="000000" w:themeColor="text1"/>
          <w:szCs w:val="24"/>
        </w:rPr>
        <w:t>φύλακ</w:t>
      </w:r>
      <w:r>
        <w:rPr>
          <w:rFonts w:eastAsia="Times New Roman"/>
          <w:color w:val="000000" w:themeColor="text1"/>
          <w:szCs w:val="24"/>
        </w:rPr>
        <w:t>έ</w:t>
      </w:r>
      <w:r w:rsidRPr="007D745A">
        <w:rPr>
          <w:rFonts w:eastAsia="Times New Roman"/>
          <w:color w:val="000000" w:themeColor="text1"/>
          <w:szCs w:val="24"/>
        </w:rPr>
        <w:t xml:space="preserve">ς του </w:t>
      </w:r>
      <w:r>
        <w:rPr>
          <w:rFonts w:eastAsia="Times New Roman"/>
          <w:color w:val="000000" w:themeColor="text1"/>
          <w:szCs w:val="24"/>
        </w:rPr>
        <w:t xml:space="preserve">Μεντρεσέ, οι οποίες βρίσκονταν </w:t>
      </w:r>
      <w:r w:rsidRPr="007D745A">
        <w:rPr>
          <w:rFonts w:eastAsia="Times New Roman"/>
          <w:color w:val="000000" w:themeColor="text1"/>
          <w:szCs w:val="24"/>
        </w:rPr>
        <w:t xml:space="preserve">στην Πλάκα </w:t>
      </w:r>
      <w:r>
        <w:rPr>
          <w:rFonts w:eastAsia="Times New Roman"/>
          <w:color w:val="000000" w:themeColor="text1"/>
          <w:szCs w:val="24"/>
        </w:rPr>
        <w:t xml:space="preserve">-κάπου </w:t>
      </w:r>
      <w:r w:rsidRPr="007D745A">
        <w:rPr>
          <w:rFonts w:eastAsia="Times New Roman"/>
          <w:color w:val="000000" w:themeColor="text1"/>
          <w:szCs w:val="24"/>
        </w:rPr>
        <w:t>στην οδό Αιόλου</w:t>
      </w:r>
      <w:r>
        <w:rPr>
          <w:rFonts w:eastAsia="Times New Roman"/>
          <w:color w:val="000000" w:themeColor="text1"/>
          <w:szCs w:val="24"/>
        </w:rPr>
        <w:t>- βγάζουν έξω τους κατάδικους και τους λένε, για να</w:t>
      </w:r>
      <w:r w:rsidRPr="007D745A">
        <w:rPr>
          <w:rFonts w:eastAsia="Times New Roman"/>
          <w:color w:val="000000" w:themeColor="text1"/>
          <w:szCs w:val="24"/>
        </w:rPr>
        <w:t xml:space="preserve"> δημιουργηθεί αναταραχή</w:t>
      </w:r>
      <w:r>
        <w:rPr>
          <w:rFonts w:eastAsia="Times New Roman"/>
          <w:color w:val="000000" w:themeColor="text1"/>
          <w:szCs w:val="24"/>
        </w:rPr>
        <w:t>: «Ανεβείτε πάνω στα ανάκτορα…» -δηλαδή σ’ αυτό εδώ το</w:t>
      </w:r>
      <w:r w:rsidRPr="007D745A">
        <w:rPr>
          <w:rFonts w:eastAsia="Times New Roman"/>
          <w:color w:val="000000" w:themeColor="text1"/>
          <w:szCs w:val="24"/>
        </w:rPr>
        <w:t xml:space="preserve"> κτ</w:t>
      </w:r>
      <w:r>
        <w:rPr>
          <w:rFonts w:eastAsia="Times New Roman"/>
          <w:color w:val="000000" w:themeColor="text1"/>
          <w:szCs w:val="24"/>
        </w:rPr>
        <w:t>ή</w:t>
      </w:r>
      <w:r w:rsidRPr="007D745A">
        <w:rPr>
          <w:rFonts w:eastAsia="Times New Roman"/>
          <w:color w:val="000000" w:themeColor="text1"/>
          <w:szCs w:val="24"/>
        </w:rPr>
        <w:t>ριο</w:t>
      </w:r>
      <w:r>
        <w:rPr>
          <w:rFonts w:eastAsia="Times New Roman"/>
          <w:color w:val="000000" w:themeColor="text1"/>
          <w:szCs w:val="24"/>
        </w:rPr>
        <w:t>,</w:t>
      </w:r>
      <w:r w:rsidRPr="007D745A">
        <w:rPr>
          <w:rFonts w:eastAsia="Times New Roman"/>
          <w:color w:val="000000" w:themeColor="text1"/>
          <w:szCs w:val="24"/>
        </w:rPr>
        <w:t xml:space="preserve"> στη σημερινή πλατεία Συντάγματος</w:t>
      </w:r>
      <w:r>
        <w:rPr>
          <w:rFonts w:eastAsia="Times New Roman"/>
          <w:color w:val="000000" w:themeColor="text1"/>
          <w:szCs w:val="24"/>
        </w:rPr>
        <w:t>- «…</w:t>
      </w:r>
      <w:r w:rsidRPr="007D745A">
        <w:rPr>
          <w:rFonts w:eastAsia="Times New Roman"/>
          <w:color w:val="000000" w:themeColor="text1"/>
          <w:szCs w:val="24"/>
        </w:rPr>
        <w:t xml:space="preserve">και </w:t>
      </w:r>
      <w:r>
        <w:rPr>
          <w:rFonts w:eastAsia="Times New Roman"/>
          <w:color w:val="000000" w:themeColor="text1"/>
          <w:szCs w:val="24"/>
        </w:rPr>
        <w:t>φωνάζετε». «Για</w:t>
      </w:r>
      <w:r>
        <w:rPr>
          <w:rFonts w:eastAsia="Times New Roman"/>
          <w:color w:val="000000" w:themeColor="text1"/>
          <w:szCs w:val="24"/>
        </w:rPr>
        <w:t xml:space="preserve"> ποιον</w:t>
      </w:r>
      <w:r w:rsidRPr="007D745A">
        <w:rPr>
          <w:rFonts w:eastAsia="Times New Roman"/>
          <w:color w:val="000000" w:themeColor="text1"/>
          <w:szCs w:val="24"/>
        </w:rPr>
        <w:t xml:space="preserve"> να φωνάζουμε</w:t>
      </w:r>
      <w:r>
        <w:rPr>
          <w:rFonts w:eastAsia="Times New Roman"/>
          <w:color w:val="000000" w:themeColor="text1"/>
          <w:szCs w:val="24"/>
        </w:rPr>
        <w:t>;». «Για το Σ</w:t>
      </w:r>
      <w:r w:rsidRPr="007D745A">
        <w:rPr>
          <w:rFonts w:eastAsia="Times New Roman"/>
          <w:color w:val="000000" w:themeColor="text1"/>
          <w:szCs w:val="24"/>
        </w:rPr>
        <w:t>ύνταγμα</w:t>
      </w:r>
      <w:r>
        <w:rPr>
          <w:rFonts w:eastAsia="Times New Roman"/>
          <w:color w:val="000000" w:themeColor="text1"/>
          <w:szCs w:val="24"/>
        </w:rPr>
        <w:t>».</w:t>
      </w:r>
      <w:r w:rsidRPr="007D745A">
        <w:rPr>
          <w:rFonts w:eastAsia="Times New Roman"/>
          <w:color w:val="000000" w:themeColor="text1"/>
          <w:szCs w:val="24"/>
        </w:rPr>
        <w:t xml:space="preserve"> </w:t>
      </w:r>
      <w:r>
        <w:rPr>
          <w:rFonts w:eastAsia="Times New Roman"/>
          <w:color w:val="000000" w:themeColor="text1"/>
          <w:szCs w:val="24"/>
        </w:rPr>
        <w:t>«</w:t>
      </w:r>
      <w:r w:rsidRPr="007D745A">
        <w:rPr>
          <w:rFonts w:eastAsia="Times New Roman"/>
          <w:color w:val="000000" w:themeColor="text1"/>
          <w:szCs w:val="24"/>
        </w:rPr>
        <w:t>Ποιος είναι ο Σύνταγμα</w:t>
      </w:r>
      <w:r>
        <w:rPr>
          <w:rFonts w:eastAsia="Times New Roman"/>
          <w:color w:val="000000" w:themeColor="text1"/>
          <w:szCs w:val="24"/>
        </w:rPr>
        <w:t>ς;», ρώταγαν οι</w:t>
      </w:r>
      <w:r w:rsidRPr="007D745A">
        <w:rPr>
          <w:rFonts w:eastAsia="Times New Roman"/>
          <w:color w:val="000000" w:themeColor="text1"/>
          <w:szCs w:val="24"/>
        </w:rPr>
        <w:t xml:space="preserve"> κατάδικ</w:t>
      </w:r>
      <w:r>
        <w:rPr>
          <w:rFonts w:eastAsia="Times New Roman"/>
          <w:color w:val="000000" w:themeColor="text1"/>
          <w:szCs w:val="24"/>
        </w:rPr>
        <w:t xml:space="preserve">οι. </w:t>
      </w:r>
      <w:r w:rsidRPr="007D745A">
        <w:rPr>
          <w:rFonts w:eastAsia="Times New Roman"/>
          <w:color w:val="000000" w:themeColor="text1"/>
          <w:szCs w:val="24"/>
        </w:rPr>
        <w:t xml:space="preserve">Δεν </w:t>
      </w:r>
      <w:r w:rsidRPr="007D745A">
        <w:rPr>
          <w:rFonts w:eastAsia="Times New Roman"/>
          <w:color w:val="000000" w:themeColor="text1"/>
          <w:szCs w:val="24"/>
        </w:rPr>
        <w:lastRenderedPageBreak/>
        <w:t>ξέρανε τότε</w:t>
      </w:r>
      <w:r>
        <w:rPr>
          <w:rFonts w:eastAsia="Times New Roman"/>
          <w:color w:val="000000" w:themeColor="text1"/>
          <w:szCs w:val="24"/>
        </w:rPr>
        <w:t>. Δ</w:t>
      </w:r>
      <w:r w:rsidRPr="007D745A">
        <w:rPr>
          <w:rFonts w:eastAsia="Times New Roman"/>
          <w:color w:val="000000" w:themeColor="text1"/>
          <w:szCs w:val="24"/>
        </w:rPr>
        <w:t>εν είχαν γνώσεις</w:t>
      </w:r>
      <w:r>
        <w:rPr>
          <w:rFonts w:eastAsia="Times New Roman"/>
          <w:color w:val="000000" w:themeColor="text1"/>
          <w:szCs w:val="24"/>
        </w:rPr>
        <w:t>. «Δ</w:t>
      </w:r>
      <w:r w:rsidRPr="007D745A">
        <w:rPr>
          <w:rFonts w:eastAsia="Times New Roman"/>
          <w:color w:val="000000" w:themeColor="text1"/>
          <w:szCs w:val="24"/>
        </w:rPr>
        <w:t>εν έχει σημασία</w:t>
      </w:r>
      <w:r>
        <w:rPr>
          <w:rFonts w:eastAsia="Times New Roman"/>
          <w:color w:val="000000" w:themeColor="text1"/>
          <w:szCs w:val="24"/>
        </w:rPr>
        <w:t>. Φ</w:t>
      </w:r>
      <w:r w:rsidRPr="007D745A">
        <w:rPr>
          <w:rFonts w:eastAsia="Times New Roman"/>
          <w:color w:val="000000" w:themeColor="text1"/>
          <w:szCs w:val="24"/>
        </w:rPr>
        <w:t>ωνάζετε</w:t>
      </w:r>
      <w:r>
        <w:rPr>
          <w:rFonts w:eastAsia="Times New Roman"/>
          <w:color w:val="000000" w:themeColor="text1"/>
          <w:szCs w:val="24"/>
        </w:rPr>
        <w:t>». Κ</w:t>
      </w:r>
      <w:r w:rsidRPr="007D745A">
        <w:rPr>
          <w:rFonts w:eastAsia="Times New Roman"/>
          <w:color w:val="000000" w:themeColor="text1"/>
          <w:szCs w:val="24"/>
        </w:rPr>
        <w:t>αι φωνάζ</w:t>
      </w:r>
      <w:r>
        <w:rPr>
          <w:rFonts w:eastAsia="Times New Roman"/>
          <w:color w:val="000000" w:themeColor="text1"/>
          <w:szCs w:val="24"/>
        </w:rPr>
        <w:t xml:space="preserve">αν «Ζήτω </w:t>
      </w:r>
      <w:r w:rsidRPr="007D745A">
        <w:rPr>
          <w:rFonts w:eastAsia="Times New Roman"/>
          <w:color w:val="000000" w:themeColor="text1"/>
          <w:szCs w:val="24"/>
        </w:rPr>
        <w:t>ο Σύνταγμα</w:t>
      </w:r>
      <w:r>
        <w:rPr>
          <w:rFonts w:eastAsia="Times New Roman"/>
          <w:color w:val="000000" w:themeColor="text1"/>
          <w:szCs w:val="24"/>
        </w:rPr>
        <w:t>ς».</w:t>
      </w:r>
    </w:p>
    <w:p w14:paraId="0A5DE61B"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Αυτά συνέβησαν </w:t>
      </w:r>
      <w:r w:rsidRPr="007D745A">
        <w:rPr>
          <w:rFonts w:eastAsia="Times New Roman"/>
          <w:color w:val="000000" w:themeColor="text1"/>
          <w:szCs w:val="24"/>
        </w:rPr>
        <w:t xml:space="preserve">την </w:t>
      </w:r>
      <w:r>
        <w:rPr>
          <w:rFonts w:eastAsia="Times New Roman"/>
          <w:color w:val="000000" w:themeColor="text1"/>
          <w:szCs w:val="24"/>
        </w:rPr>
        <w:t>3</w:t>
      </w:r>
      <w:r w:rsidRPr="0009664D">
        <w:rPr>
          <w:rFonts w:eastAsia="Times New Roman"/>
          <w:color w:val="000000" w:themeColor="text1"/>
          <w:szCs w:val="24"/>
          <w:vertAlign w:val="superscript"/>
        </w:rPr>
        <w:t>η</w:t>
      </w:r>
      <w:r>
        <w:rPr>
          <w:rFonts w:eastAsia="Times New Roman"/>
          <w:color w:val="000000" w:themeColor="text1"/>
          <w:szCs w:val="24"/>
        </w:rPr>
        <w:t xml:space="preserve"> </w:t>
      </w:r>
      <w:r w:rsidRPr="007D745A">
        <w:rPr>
          <w:rFonts w:eastAsia="Times New Roman"/>
          <w:color w:val="000000" w:themeColor="text1"/>
          <w:szCs w:val="24"/>
        </w:rPr>
        <w:t>Σεπτεμβρίου του 1843</w:t>
      </w:r>
      <w:r>
        <w:rPr>
          <w:rFonts w:eastAsia="Times New Roman"/>
          <w:color w:val="000000" w:themeColor="text1"/>
          <w:szCs w:val="24"/>
        </w:rPr>
        <w:t>. Όσες γνώσεις περί Σ</w:t>
      </w:r>
      <w:r w:rsidRPr="007D745A">
        <w:rPr>
          <w:rFonts w:eastAsia="Times New Roman"/>
          <w:color w:val="000000" w:themeColor="text1"/>
          <w:szCs w:val="24"/>
        </w:rPr>
        <w:t>υντ</w:t>
      </w:r>
      <w:r w:rsidRPr="007D745A">
        <w:rPr>
          <w:rFonts w:eastAsia="Times New Roman"/>
          <w:color w:val="000000" w:themeColor="text1"/>
          <w:szCs w:val="24"/>
        </w:rPr>
        <w:t xml:space="preserve">άγματος </w:t>
      </w:r>
      <w:r>
        <w:rPr>
          <w:rFonts w:eastAsia="Times New Roman"/>
          <w:color w:val="000000" w:themeColor="text1"/>
          <w:szCs w:val="24"/>
        </w:rPr>
        <w:t>είχαν οι τότε κατάδικοι των φυλακών του Μεντρεσέ, οι οποίοι είχαν ανέβει στην πλατεία εδώ απ’ έξω και φώναζαν, τις ίδιες γνώσεις έχουν και αυτοί οι οποίοι συνέταξαν από την Κ</w:t>
      </w:r>
      <w:r w:rsidRPr="007D745A">
        <w:rPr>
          <w:rFonts w:eastAsia="Times New Roman"/>
          <w:color w:val="000000" w:themeColor="text1"/>
          <w:szCs w:val="24"/>
        </w:rPr>
        <w:t xml:space="preserve">υβέρνηση την παρούσα πρόταση περί συνταγματικής </w:t>
      </w:r>
      <w:r>
        <w:rPr>
          <w:rFonts w:eastAsia="Times New Roman"/>
          <w:color w:val="000000" w:themeColor="text1"/>
          <w:szCs w:val="24"/>
        </w:rPr>
        <w:t>Α</w:t>
      </w:r>
      <w:r w:rsidRPr="007D745A">
        <w:rPr>
          <w:rFonts w:eastAsia="Times New Roman"/>
          <w:color w:val="000000" w:themeColor="text1"/>
          <w:szCs w:val="24"/>
        </w:rPr>
        <w:t>ναθεώρησης</w:t>
      </w:r>
      <w:r>
        <w:rPr>
          <w:rFonts w:eastAsia="Times New Roman"/>
          <w:color w:val="000000" w:themeColor="text1"/>
          <w:szCs w:val="24"/>
        </w:rPr>
        <w:t>, η οποία εγώ τ</w:t>
      </w:r>
      <w:r>
        <w:rPr>
          <w:rFonts w:eastAsia="Times New Roman"/>
          <w:color w:val="000000" w:themeColor="text1"/>
          <w:szCs w:val="24"/>
        </w:rPr>
        <w:t xml:space="preserve">ολμώ να πω ότι είναι για τα σκουπίδια, διότι, φυσικά, αυτή η πρόταση περί συνταγματικής </w:t>
      </w:r>
      <w:r>
        <w:rPr>
          <w:rFonts w:eastAsia="Times New Roman"/>
          <w:color w:val="000000" w:themeColor="text1"/>
          <w:szCs w:val="24"/>
        </w:rPr>
        <w:t>Α</w:t>
      </w:r>
      <w:r>
        <w:rPr>
          <w:rFonts w:eastAsia="Times New Roman"/>
          <w:color w:val="000000" w:themeColor="text1"/>
          <w:szCs w:val="24"/>
        </w:rPr>
        <w:t xml:space="preserve">ναθεώρησης παραβιάζει </w:t>
      </w:r>
      <w:r w:rsidRPr="007D745A">
        <w:rPr>
          <w:rFonts w:eastAsia="Times New Roman"/>
          <w:color w:val="000000" w:themeColor="text1"/>
          <w:szCs w:val="24"/>
        </w:rPr>
        <w:t xml:space="preserve">βασικές αρχές του </w:t>
      </w:r>
      <w:r>
        <w:rPr>
          <w:rFonts w:eastAsia="Times New Roman"/>
          <w:color w:val="000000" w:themeColor="text1"/>
          <w:szCs w:val="24"/>
        </w:rPr>
        <w:t>εν ισχύ</w:t>
      </w:r>
      <w:r>
        <w:rPr>
          <w:rFonts w:eastAsia="Times New Roman"/>
          <w:color w:val="000000" w:themeColor="text1"/>
          <w:szCs w:val="24"/>
        </w:rPr>
        <w:t>ι</w:t>
      </w:r>
      <w:r>
        <w:rPr>
          <w:rFonts w:eastAsia="Times New Roman"/>
          <w:color w:val="000000" w:themeColor="text1"/>
          <w:szCs w:val="24"/>
        </w:rPr>
        <w:t xml:space="preserve"> Σ</w:t>
      </w:r>
      <w:r w:rsidRPr="007D745A">
        <w:rPr>
          <w:rFonts w:eastAsia="Times New Roman"/>
          <w:color w:val="000000" w:themeColor="text1"/>
          <w:szCs w:val="24"/>
        </w:rPr>
        <w:t>υντάγματος</w:t>
      </w:r>
      <w:r>
        <w:rPr>
          <w:rFonts w:eastAsia="Times New Roman"/>
          <w:color w:val="000000" w:themeColor="text1"/>
          <w:szCs w:val="24"/>
        </w:rPr>
        <w:t xml:space="preserve">. </w:t>
      </w:r>
    </w:p>
    <w:p w14:paraId="0A5DE61C" w14:textId="77777777" w:rsidR="00415E13" w:rsidRDefault="00E650A0">
      <w:pPr>
        <w:spacing w:line="600" w:lineRule="auto"/>
        <w:ind w:firstLine="720"/>
        <w:jc w:val="both"/>
        <w:rPr>
          <w:rFonts w:eastAsia="Times New Roman"/>
          <w:color w:val="212121"/>
          <w:szCs w:val="24"/>
        </w:rPr>
      </w:pPr>
      <w:r>
        <w:rPr>
          <w:rFonts w:eastAsia="Times New Roman"/>
          <w:color w:val="000000" w:themeColor="text1"/>
          <w:szCs w:val="24"/>
        </w:rPr>
        <w:t xml:space="preserve">Είναι εδώ ο συνταγματολόγος, ο κ. Κατρούγκαλος, καθηγητής και ο Πρόεδρος της Βουλής. </w:t>
      </w:r>
      <w:r>
        <w:rPr>
          <w:rFonts w:eastAsia="Times New Roman"/>
          <w:color w:val="212121"/>
          <w:szCs w:val="24"/>
        </w:rPr>
        <w:t>Τους ερωτώ, λοιπόν:</w:t>
      </w:r>
      <w:r>
        <w:rPr>
          <w:rFonts w:eastAsia="Times New Roman"/>
          <w:color w:val="212121"/>
          <w:szCs w:val="24"/>
        </w:rPr>
        <w:t xml:space="preserve"> Γνωρίζουν τι λέει, τι προβλέπει ρητά το άρθρο 4 παράγραφος 1 «περί ισότητας των Ελλήνων»; Προβλέπει πως όλοι οι Έλληνες είμαστε ίσοι ενώπιον του νόμου. Δηλαδή, αν ένας πολίτης κάνει ένα έγκλημα, τον συλλαμβάνει η Αστυνομία, του ασκεί δίωξη ο εισαγγελέας, </w:t>
      </w:r>
      <w:r>
        <w:rPr>
          <w:rFonts w:eastAsia="Times New Roman"/>
          <w:color w:val="212121"/>
          <w:szCs w:val="24"/>
        </w:rPr>
        <w:t>πάει στο δικαστήριο και δικάζεται. Προβλέπει κά</w:t>
      </w:r>
      <w:r w:rsidRPr="007518CF">
        <w:rPr>
          <w:rFonts w:eastAsia="Times New Roman"/>
          <w:color w:val="212121"/>
          <w:szCs w:val="24"/>
        </w:rPr>
        <w:t>τι τέτοιο</w:t>
      </w:r>
      <w:r>
        <w:rPr>
          <w:rFonts w:eastAsia="Times New Roman"/>
          <w:color w:val="212121"/>
          <w:szCs w:val="24"/>
        </w:rPr>
        <w:t>,</w:t>
      </w:r>
      <w:r w:rsidRPr="007518CF">
        <w:rPr>
          <w:rFonts w:eastAsia="Times New Roman"/>
          <w:color w:val="212121"/>
          <w:szCs w:val="24"/>
        </w:rPr>
        <w:t xml:space="preserve"> </w:t>
      </w:r>
      <w:r>
        <w:rPr>
          <w:rFonts w:eastAsia="Times New Roman"/>
          <w:color w:val="212121"/>
          <w:szCs w:val="24"/>
        </w:rPr>
        <w:t>εις ό,τι αφορά τους Υπουργούς και τους Β</w:t>
      </w:r>
      <w:r w:rsidRPr="007518CF">
        <w:rPr>
          <w:rFonts w:eastAsia="Times New Roman"/>
          <w:color w:val="212121"/>
          <w:szCs w:val="24"/>
        </w:rPr>
        <w:t>ουλευτές</w:t>
      </w:r>
      <w:r>
        <w:rPr>
          <w:rFonts w:eastAsia="Times New Roman"/>
          <w:color w:val="212121"/>
          <w:szCs w:val="24"/>
        </w:rPr>
        <w:t>,</w:t>
      </w:r>
      <w:r w:rsidRPr="007518CF">
        <w:rPr>
          <w:rFonts w:eastAsia="Times New Roman"/>
          <w:color w:val="212121"/>
          <w:szCs w:val="24"/>
        </w:rPr>
        <w:t xml:space="preserve"> η πρόταση </w:t>
      </w:r>
      <w:r w:rsidRPr="007518CF">
        <w:rPr>
          <w:rFonts w:eastAsia="Times New Roman"/>
          <w:color w:val="212121"/>
          <w:szCs w:val="24"/>
        </w:rPr>
        <w:lastRenderedPageBreak/>
        <w:t xml:space="preserve">περί συνταγματικής </w:t>
      </w:r>
      <w:r>
        <w:rPr>
          <w:rFonts w:eastAsia="Times New Roman"/>
          <w:color w:val="212121"/>
          <w:szCs w:val="24"/>
        </w:rPr>
        <w:t>Α</w:t>
      </w:r>
      <w:r w:rsidRPr="007518CF">
        <w:rPr>
          <w:rFonts w:eastAsia="Times New Roman"/>
          <w:color w:val="212121"/>
          <w:szCs w:val="24"/>
        </w:rPr>
        <w:t>ναθεώρησης</w:t>
      </w:r>
      <w:r>
        <w:rPr>
          <w:rFonts w:eastAsia="Times New Roman"/>
          <w:color w:val="212121"/>
          <w:szCs w:val="24"/>
        </w:rPr>
        <w:t>, η οποία έ</w:t>
      </w:r>
      <w:r w:rsidRPr="007518CF">
        <w:rPr>
          <w:rFonts w:eastAsia="Times New Roman"/>
          <w:color w:val="212121"/>
          <w:szCs w:val="24"/>
        </w:rPr>
        <w:t>χει κατατεθεί σήμερα από το</w:t>
      </w:r>
      <w:r>
        <w:rPr>
          <w:rFonts w:eastAsia="Times New Roman"/>
          <w:color w:val="212121"/>
          <w:szCs w:val="24"/>
        </w:rPr>
        <w:t xml:space="preserve">ν ΣΥΡΙΖΑ και η οποία, </w:t>
      </w:r>
      <w:r w:rsidRPr="007518CF">
        <w:rPr>
          <w:rFonts w:eastAsia="Times New Roman"/>
          <w:color w:val="212121"/>
          <w:szCs w:val="24"/>
        </w:rPr>
        <w:t>βεβαίως</w:t>
      </w:r>
      <w:r>
        <w:rPr>
          <w:rFonts w:eastAsia="Times New Roman"/>
          <w:color w:val="212121"/>
          <w:szCs w:val="24"/>
        </w:rPr>
        <w:t>, έχει τη σύμπραξ</w:t>
      </w:r>
      <w:r w:rsidRPr="007518CF">
        <w:rPr>
          <w:rFonts w:eastAsia="Times New Roman"/>
          <w:color w:val="212121"/>
          <w:szCs w:val="24"/>
        </w:rPr>
        <w:t>η της Νέας Δημοκρατίας</w:t>
      </w:r>
      <w:r>
        <w:rPr>
          <w:rFonts w:eastAsia="Times New Roman"/>
          <w:color w:val="212121"/>
          <w:szCs w:val="24"/>
        </w:rPr>
        <w:t xml:space="preserve">; </w:t>
      </w:r>
    </w:p>
    <w:p w14:paraId="0A5DE61D"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Σ</w:t>
      </w:r>
      <w:r w:rsidRPr="007518CF">
        <w:rPr>
          <w:rFonts w:eastAsia="Times New Roman"/>
          <w:color w:val="212121"/>
          <w:szCs w:val="24"/>
        </w:rPr>
        <w:t>το ζήτημα της διαιώνισης της πολιτικής διαφ</w:t>
      </w:r>
      <w:r>
        <w:rPr>
          <w:rFonts w:eastAsia="Times New Roman"/>
          <w:color w:val="212121"/>
          <w:szCs w:val="24"/>
        </w:rPr>
        <w:t>θ</w:t>
      </w:r>
      <w:r w:rsidRPr="007518CF">
        <w:rPr>
          <w:rFonts w:eastAsia="Times New Roman"/>
          <w:color w:val="212121"/>
          <w:szCs w:val="24"/>
        </w:rPr>
        <w:t xml:space="preserve">οράς </w:t>
      </w:r>
      <w:r>
        <w:rPr>
          <w:rFonts w:eastAsia="Times New Roman"/>
          <w:color w:val="212121"/>
          <w:szCs w:val="24"/>
        </w:rPr>
        <w:t>είστε χέρι-</w:t>
      </w:r>
      <w:r w:rsidRPr="007518CF">
        <w:rPr>
          <w:rFonts w:eastAsia="Times New Roman"/>
          <w:color w:val="212121"/>
          <w:szCs w:val="24"/>
        </w:rPr>
        <w:t>χέρι</w:t>
      </w:r>
      <w:r>
        <w:rPr>
          <w:rFonts w:eastAsia="Times New Roman"/>
          <w:color w:val="212121"/>
          <w:szCs w:val="24"/>
        </w:rPr>
        <w:t>. Σ</w:t>
      </w:r>
      <w:r w:rsidRPr="007518CF">
        <w:rPr>
          <w:rFonts w:eastAsia="Times New Roman"/>
          <w:color w:val="212121"/>
          <w:szCs w:val="24"/>
        </w:rPr>
        <w:t xml:space="preserve">το ζήτημα της συνέχισης τηρήσεως του κατάπτυστου άρθρου 86 </w:t>
      </w:r>
      <w:r>
        <w:rPr>
          <w:rFonts w:eastAsia="Times New Roman"/>
          <w:color w:val="212121"/>
          <w:szCs w:val="24"/>
        </w:rPr>
        <w:t>-</w:t>
      </w:r>
      <w:r w:rsidRPr="007518CF">
        <w:rPr>
          <w:rFonts w:eastAsia="Times New Roman"/>
          <w:color w:val="212121"/>
          <w:szCs w:val="24"/>
        </w:rPr>
        <w:t>που είναι ο νόμος Βενιζέλου</w:t>
      </w:r>
      <w:r>
        <w:rPr>
          <w:rFonts w:eastAsia="Times New Roman"/>
          <w:color w:val="212121"/>
          <w:szCs w:val="24"/>
        </w:rPr>
        <w:t>,</w:t>
      </w:r>
      <w:r w:rsidRPr="007518CF">
        <w:rPr>
          <w:rFonts w:eastAsia="Times New Roman"/>
          <w:color w:val="212121"/>
          <w:szCs w:val="24"/>
        </w:rPr>
        <w:t xml:space="preserve"> βέβαια</w:t>
      </w:r>
      <w:r>
        <w:rPr>
          <w:rFonts w:eastAsia="Times New Roman"/>
          <w:color w:val="212121"/>
          <w:szCs w:val="24"/>
        </w:rPr>
        <w:t>, να λέμε τα πράγματα με το όνομά</w:t>
      </w:r>
      <w:r w:rsidRPr="007518CF">
        <w:rPr>
          <w:rFonts w:eastAsia="Times New Roman"/>
          <w:color w:val="212121"/>
          <w:szCs w:val="24"/>
        </w:rPr>
        <w:t xml:space="preserve"> </w:t>
      </w:r>
      <w:r>
        <w:rPr>
          <w:rFonts w:eastAsia="Times New Roman"/>
          <w:color w:val="212121"/>
          <w:szCs w:val="24"/>
        </w:rPr>
        <w:t>τους, είναι ο νόμος «περί ευθύνης Υ</w:t>
      </w:r>
      <w:r w:rsidRPr="007518CF">
        <w:rPr>
          <w:rFonts w:eastAsia="Times New Roman"/>
          <w:color w:val="212121"/>
          <w:szCs w:val="24"/>
        </w:rPr>
        <w:t>πουργών</w:t>
      </w:r>
      <w:r>
        <w:rPr>
          <w:rFonts w:eastAsia="Times New Roman"/>
          <w:color w:val="212121"/>
          <w:szCs w:val="24"/>
        </w:rPr>
        <w:t>»</w:t>
      </w:r>
      <w:r w:rsidRPr="007518CF">
        <w:rPr>
          <w:rFonts w:eastAsia="Times New Roman"/>
          <w:color w:val="212121"/>
          <w:szCs w:val="24"/>
        </w:rPr>
        <w:t xml:space="preserve"> που έχει οδηγή</w:t>
      </w:r>
      <w:r w:rsidRPr="007518CF">
        <w:rPr>
          <w:rFonts w:eastAsia="Times New Roman"/>
          <w:color w:val="212121"/>
          <w:szCs w:val="24"/>
        </w:rPr>
        <w:t xml:space="preserve">σει </w:t>
      </w:r>
      <w:r>
        <w:rPr>
          <w:rFonts w:eastAsia="Times New Roman"/>
          <w:color w:val="212121"/>
          <w:szCs w:val="24"/>
        </w:rPr>
        <w:t xml:space="preserve">στο χάος </w:t>
      </w:r>
      <w:r w:rsidRPr="007518CF">
        <w:rPr>
          <w:rFonts w:eastAsia="Times New Roman"/>
          <w:color w:val="212121"/>
          <w:szCs w:val="24"/>
        </w:rPr>
        <w:t>την Ελλάδα</w:t>
      </w:r>
      <w:r>
        <w:rPr>
          <w:rFonts w:eastAsia="Times New Roman"/>
          <w:color w:val="212121"/>
          <w:szCs w:val="24"/>
        </w:rPr>
        <w:t xml:space="preserve">- είστε χέρι-χέρι. </w:t>
      </w:r>
    </w:p>
    <w:p w14:paraId="0A5DE61E"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Όσον αφορά, σ</w:t>
      </w:r>
      <w:r w:rsidRPr="007518CF">
        <w:rPr>
          <w:rFonts w:eastAsia="Times New Roman"/>
          <w:color w:val="212121"/>
          <w:szCs w:val="24"/>
        </w:rPr>
        <w:t>το άρθρο 62</w:t>
      </w:r>
      <w:r>
        <w:rPr>
          <w:rFonts w:eastAsia="Times New Roman"/>
          <w:color w:val="212121"/>
          <w:szCs w:val="24"/>
        </w:rPr>
        <w:t>,</w:t>
      </w:r>
      <w:r w:rsidRPr="007518CF">
        <w:rPr>
          <w:rFonts w:eastAsia="Times New Roman"/>
          <w:color w:val="212121"/>
          <w:szCs w:val="24"/>
        </w:rPr>
        <w:t xml:space="preserve"> που είναι η περιβόητη βουλευτική ασυλία</w:t>
      </w:r>
      <w:r>
        <w:rPr>
          <w:rFonts w:eastAsia="Times New Roman"/>
          <w:color w:val="212121"/>
          <w:szCs w:val="24"/>
        </w:rPr>
        <w:t xml:space="preserve">, τι γίνεται </w:t>
      </w:r>
      <w:r w:rsidRPr="007518CF">
        <w:rPr>
          <w:rFonts w:eastAsia="Times New Roman"/>
          <w:color w:val="212121"/>
          <w:szCs w:val="24"/>
        </w:rPr>
        <w:t>στην περίπτωση αυτή</w:t>
      </w:r>
      <w:r>
        <w:rPr>
          <w:rFonts w:eastAsia="Times New Roman"/>
          <w:color w:val="212121"/>
          <w:szCs w:val="24"/>
        </w:rPr>
        <w:t xml:space="preserve">; Είναι η </w:t>
      </w:r>
      <w:r w:rsidRPr="007518CF">
        <w:rPr>
          <w:rFonts w:eastAsia="Times New Roman"/>
          <w:color w:val="212121"/>
          <w:szCs w:val="24"/>
        </w:rPr>
        <w:t xml:space="preserve">πρόταση του ΣΥΡΙΖΑ που υπερψηφίζει </w:t>
      </w:r>
      <w:r>
        <w:rPr>
          <w:rFonts w:eastAsia="Times New Roman"/>
          <w:color w:val="212121"/>
          <w:szCs w:val="24"/>
        </w:rPr>
        <w:t xml:space="preserve">η </w:t>
      </w:r>
      <w:r w:rsidRPr="007518CF">
        <w:rPr>
          <w:rFonts w:eastAsia="Times New Roman"/>
          <w:color w:val="212121"/>
          <w:szCs w:val="24"/>
        </w:rPr>
        <w:t>Νέα Δημοκρατία</w:t>
      </w:r>
      <w:r>
        <w:rPr>
          <w:rFonts w:eastAsia="Times New Roman"/>
          <w:color w:val="212121"/>
          <w:szCs w:val="24"/>
        </w:rPr>
        <w:t>. Όταν ένας Υπουργός κάνει ένα έ</w:t>
      </w:r>
      <w:r w:rsidRPr="007518CF">
        <w:rPr>
          <w:rFonts w:eastAsia="Times New Roman"/>
          <w:color w:val="212121"/>
          <w:szCs w:val="24"/>
        </w:rPr>
        <w:t>γκλημα</w:t>
      </w:r>
      <w:r>
        <w:rPr>
          <w:rFonts w:eastAsia="Times New Roman"/>
          <w:color w:val="212121"/>
          <w:szCs w:val="24"/>
        </w:rPr>
        <w:t>, δεν ασκεί τη</w:t>
      </w:r>
      <w:r w:rsidRPr="007518CF">
        <w:rPr>
          <w:rFonts w:eastAsia="Times New Roman"/>
          <w:color w:val="212121"/>
          <w:szCs w:val="24"/>
        </w:rPr>
        <w:t xml:space="preserve"> δί</w:t>
      </w:r>
      <w:r w:rsidRPr="007518CF">
        <w:rPr>
          <w:rFonts w:eastAsia="Times New Roman"/>
          <w:color w:val="212121"/>
          <w:szCs w:val="24"/>
        </w:rPr>
        <w:t xml:space="preserve">ωξη </w:t>
      </w:r>
      <w:r>
        <w:rPr>
          <w:rFonts w:eastAsia="Times New Roman"/>
          <w:color w:val="212121"/>
          <w:szCs w:val="24"/>
        </w:rPr>
        <w:t>η Δ</w:t>
      </w:r>
      <w:r w:rsidRPr="007518CF">
        <w:rPr>
          <w:rFonts w:eastAsia="Times New Roman"/>
          <w:color w:val="212121"/>
          <w:szCs w:val="24"/>
        </w:rPr>
        <w:t>ικαιοσύνη</w:t>
      </w:r>
      <w:r>
        <w:rPr>
          <w:rFonts w:eastAsia="Times New Roman"/>
          <w:color w:val="212121"/>
          <w:szCs w:val="24"/>
        </w:rPr>
        <w:t>,</w:t>
      </w:r>
      <w:r w:rsidRPr="007518CF">
        <w:rPr>
          <w:rFonts w:eastAsia="Times New Roman"/>
          <w:color w:val="212121"/>
          <w:szCs w:val="24"/>
        </w:rPr>
        <w:t xml:space="preserve"> αλλά η Βουλή</w:t>
      </w:r>
      <w:r>
        <w:rPr>
          <w:rFonts w:eastAsia="Times New Roman"/>
          <w:color w:val="212121"/>
          <w:szCs w:val="24"/>
        </w:rPr>
        <w:t>. Χρειάζε</w:t>
      </w:r>
      <w:r w:rsidRPr="007518CF">
        <w:rPr>
          <w:rFonts w:eastAsia="Times New Roman"/>
          <w:color w:val="212121"/>
          <w:szCs w:val="24"/>
        </w:rPr>
        <w:t>ται πρόταση για δίωξη</w:t>
      </w:r>
      <w:r>
        <w:rPr>
          <w:rFonts w:eastAsia="Times New Roman"/>
          <w:color w:val="212121"/>
          <w:szCs w:val="24"/>
        </w:rPr>
        <w:t>, η</w:t>
      </w:r>
      <w:r w:rsidRPr="007518CF">
        <w:rPr>
          <w:rFonts w:eastAsia="Times New Roman"/>
          <w:color w:val="212121"/>
          <w:szCs w:val="24"/>
        </w:rPr>
        <w:t xml:space="preserve"> οποία υποβάλλεται από </w:t>
      </w:r>
      <w:r>
        <w:rPr>
          <w:rFonts w:eastAsia="Times New Roman"/>
          <w:color w:val="212121"/>
          <w:szCs w:val="24"/>
        </w:rPr>
        <w:t>τριάντα Β</w:t>
      </w:r>
      <w:r w:rsidRPr="007518CF">
        <w:rPr>
          <w:rFonts w:eastAsia="Times New Roman"/>
          <w:color w:val="212121"/>
          <w:szCs w:val="24"/>
        </w:rPr>
        <w:t>ουλευτές</w:t>
      </w:r>
      <w:r>
        <w:rPr>
          <w:rFonts w:eastAsia="Times New Roman"/>
          <w:color w:val="212121"/>
          <w:szCs w:val="24"/>
        </w:rPr>
        <w:t>. Α</w:t>
      </w:r>
      <w:r w:rsidRPr="007518CF">
        <w:rPr>
          <w:rFonts w:eastAsia="Times New Roman"/>
          <w:color w:val="212121"/>
          <w:szCs w:val="24"/>
        </w:rPr>
        <w:t xml:space="preserve">ν δεν βρεθούν </w:t>
      </w:r>
      <w:r>
        <w:rPr>
          <w:rFonts w:eastAsia="Times New Roman"/>
          <w:color w:val="212121"/>
          <w:szCs w:val="24"/>
        </w:rPr>
        <w:t>τριάντα Β</w:t>
      </w:r>
      <w:r w:rsidRPr="007518CF">
        <w:rPr>
          <w:rFonts w:eastAsia="Times New Roman"/>
          <w:color w:val="212121"/>
          <w:szCs w:val="24"/>
        </w:rPr>
        <w:t>ουλευτές να υπογράψουν μία πρόταση για δίωξη</w:t>
      </w:r>
      <w:r>
        <w:rPr>
          <w:rFonts w:eastAsia="Times New Roman"/>
          <w:color w:val="212121"/>
          <w:szCs w:val="24"/>
        </w:rPr>
        <w:t>,</w:t>
      </w:r>
      <w:r w:rsidRPr="007518CF">
        <w:rPr>
          <w:rFonts w:eastAsia="Times New Roman"/>
          <w:color w:val="212121"/>
          <w:szCs w:val="24"/>
        </w:rPr>
        <w:t xml:space="preserve"> δεν γίνεται καν συζήτηση</w:t>
      </w:r>
      <w:r>
        <w:rPr>
          <w:rFonts w:eastAsia="Times New Roman"/>
          <w:color w:val="212121"/>
          <w:szCs w:val="24"/>
        </w:rPr>
        <w:t>.</w:t>
      </w:r>
    </w:p>
    <w:p w14:paraId="0A5DE61F"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lastRenderedPageBreak/>
        <w:t>Ε</w:t>
      </w:r>
      <w:r w:rsidRPr="007518CF">
        <w:rPr>
          <w:rFonts w:eastAsia="Times New Roman"/>
          <w:color w:val="212121"/>
          <w:szCs w:val="24"/>
        </w:rPr>
        <w:t>ις ό</w:t>
      </w:r>
      <w:r>
        <w:rPr>
          <w:rFonts w:eastAsia="Times New Roman"/>
          <w:color w:val="212121"/>
          <w:szCs w:val="24"/>
        </w:rPr>
        <w:t xml:space="preserve">,τι αφορά το να πάει στη </w:t>
      </w:r>
      <w:r>
        <w:rPr>
          <w:rFonts w:eastAsia="Times New Roman"/>
          <w:color w:val="212121"/>
          <w:szCs w:val="24"/>
        </w:rPr>
        <w:t>δ</w:t>
      </w:r>
      <w:r w:rsidRPr="007518CF">
        <w:rPr>
          <w:rFonts w:eastAsia="Times New Roman"/>
          <w:color w:val="212121"/>
          <w:szCs w:val="24"/>
        </w:rPr>
        <w:t xml:space="preserve">ικαιοσύνη ο εγκληματίας </w:t>
      </w:r>
      <w:r w:rsidRPr="007518CF">
        <w:rPr>
          <w:rFonts w:eastAsia="Times New Roman"/>
          <w:color w:val="212121"/>
          <w:szCs w:val="24"/>
        </w:rPr>
        <w:t>πολιτικός</w:t>
      </w:r>
      <w:r>
        <w:rPr>
          <w:rFonts w:eastAsia="Times New Roman"/>
          <w:color w:val="212121"/>
          <w:szCs w:val="24"/>
        </w:rPr>
        <w:t>,</w:t>
      </w:r>
      <w:r w:rsidRPr="007518CF">
        <w:rPr>
          <w:rFonts w:eastAsia="Times New Roman"/>
          <w:color w:val="212121"/>
          <w:szCs w:val="24"/>
        </w:rPr>
        <w:t xml:space="preserve"> εκεί χρειάζονται </w:t>
      </w:r>
      <w:r>
        <w:rPr>
          <w:rFonts w:eastAsia="Times New Roman"/>
          <w:color w:val="212121"/>
          <w:szCs w:val="24"/>
        </w:rPr>
        <w:t>εκατόν πενήντα ένας Β</w:t>
      </w:r>
      <w:r w:rsidRPr="007518CF">
        <w:rPr>
          <w:rFonts w:eastAsia="Times New Roman"/>
          <w:color w:val="212121"/>
          <w:szCs w:val="24"/>
        </w:rPr>
        <w:t>ουλευτές</w:t>
      </w:r>
      <w:r>
        <w:rPr>
          <w:rFonts w:eastAsia="Times New Roman"/>
          <w:color w:val="212121"/>
          <w:szCs w:val="24"/>
        </w:rPr>
        <w:t>. Δηλαδή, υ</w:t>
      </w:r>
      <w:r w:rsidRPr="007518CF">
        <w:rPr>
          <w:rFonts w:eastAsia="Times New Roman"/>
          <w:color w:val="212121"/>
          <w:szCs w:val="24"/>
        </w:rPr>
        <w:t xml:space="preserve">πάρχει μία περίπτωση να </w:t>
      </w:r>
      <w:r>
        <w:rPr>
          <w:rFonts w:eastAsia="Times New Roman"/>
          <w:color w:val="212121"/>
          <w:szCs w:val="24"/>
        </w:rPr>
        <w:t xml:space="preserve">υπάρχει </w:t>
      </w:r>
      <w:r>
        <w:rPr>
          <w:rFonts w:eastAsia="Times New Roman"/>
          <w:color w:val="212121"/>
          <w:szCs w:val="24"/>
        </w:rPr>
        <w:t>δ</w:t>
      </w:r>
      <w:r w:rsidRPr="007518CF">
        <w:rPr>
          <w:rFonts w:eastAsia="Times New Roman"/>
          <w:color w:val="212121"/>
          <w:szCs w:val="24"/>
        </w:rPr>
        <w:t>ικαιοσύνη στην Ελλάδα</w:t>
      </w:r>
      <w:r>
        <w:rPr>
          <w:rFonts w:eastAsia="Times New Roman"/>
          <w:color w:val="212121"/>
          <w:szCs w:val="24"/>
        </w:rPr>
        <w:t>,</w:t>
      </w:r>
      <w:r w:rsidRPr="007518CF">
        <w:rPr>
          <w:rFonts w:eastAsia="Times New Roman"/>
          <w:color w:val="212121"/>
          <w:szCs w:val="24"/>
        </w:rPr>
        <w:t xml:space="preserve"> αν αυτό θέλει η πλειοψηφία</w:t>
      </w:r>
      <w:r>
        <w:rPr>
          <w:rFonts w:eastAsia="Times New Roman"/>
          <w:color w:val="212121"/>
          <w:szCs w:val="24"/>
        </w:rPr>
        <w:t>. Αν</w:t>
      </w:r>
      <w:r w:rsidRPr="007518CF">
        <w:rPr>
          <w:rFonts w:eastAsia="Times New Roman"/>
          <w:color w:val="212121"/>
          <w:szCs w:val="24"/>
        </w:rPr>
        <w:t xml:space="preserve"> δεν το θέλει η πλειοψηφία</w:t>
      </w:r>
      <w:r>
        <w:rPr>
          <w:rFonts w:eastAsia="Times New Roman"/>
          <w:color w:val="212121"/>
          <w:szCs w:val="24"/>
        </w:rPr>
        <w:t>, ο</w:t>
      </w:r>
      <w:r w:rsidRPr="007518CF">
        <w:rPr>
          <w:rFonts w:eastAsia="Times New Roman"/>
          <w:color w:val="212121"/>
          <w:szCs w:val="24"/>
        </w:rPr>
        <w:t xml:space="preserve"> εγκληματίας πολιτικός πάει στο σπίτι του</w:t>
      </w:r>
      <w:r>
        <w:rPr>
          <w:rFonts w:eastAsia="Times New Roman"/>
          <w:color w:val="212121"/>
          <w:szCs w:val="24"/>
        </w:rPr>
        <w:t xml:space="preserve">. </w:t>
      </w:r>
    </w:p>
    <w:p w14:paraId="0A5DE620"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w:t>
      </w:r>
      <w:r w:rsidRPr="007518CF">
        <w:rPr>
          <w:rFonts w:eastAsia="Times New Roman"/>
          <w:color w:val="212121"/>
          <w:szCs w:val="24"/>
        </w:rPr>
        <w:t>αι εγώ δεν μιλάω γενικά</w:t>
      </w:r>
      <w:r>
        <w:rPr>
          <w:rFonts w:eastAsia="Times New Roman"/>
          <w:color w:val="212121"/>
          <w:szCs w:val="24"/>
        </w:rPr>
        <w:t>. Έ</w:t>
      </w:r>
      <w:r w:rsidRPr="007518CF">
        <w:rPr>
          <w:rFonts w:eastAsia="Times New Roman"/>
          <w:color w:val="212121"/>
          <w:szCs w:val="24"/>
        </w:rPr>
        <w:t>χω</w:t>
      </w:r>
      <w:r w:rsidRPr="007518CF">
        <w:rPr>
          <w:rFonts w:eastAsia="Times New Roman"/>
          <w:color w:val="212121"/>
          <w:szCs w:val="24"/>
        </w:rPr>
        <w:t xml:space="preserve"> συγκεκριμένα παραδείγματα</w:t>
      </w:r>
      <w:r>
        <w:rPr>
          <w:rFonts w:eastAsia="Times New Roman"/>
          <w:color w:val="212121"/>
          <w:szCs w:val="24"/>
        </w:rPr>
        <w:t>,</w:t>
      </w:r>
      <w:r w:rsidRPr="007518CF">
        <w:rPr>
          <w:rFonts w:eastAsia="Times New Roman"/>
          <w:color w:val="212121"/>
          <w:szCs w:val="24"/>
        </w:rPr>
        <w:t xml:space="preserve"> για να καταλάβει ο λαός για ποιο</w:t>
      </w:r>
      <w:r>
        <w:rPr>
          <w:rFonts w:eastAsia="Times New Roman"/>
          <w:color w:val="212121"/>
          <w:szCs w:val="24"/>
        </w:rPr>
        <w:t>ν λόγο τα βρίσκετε</w:t>
      </w:r>
      <w:r w:rsidRPr="007518CF">
        <w:rPr>
          <w:rFonts w:eastAsia="Times New Roman"/>
          <w:color w:val="212121"/>
          <w:szCs w:val="24"/>
        </w:rPr>
        <w:t xml:space="preserve"> σε αυτό το μεγάλο έγκλημα της διαιώνισης </w:t>
      </w:r>
      <w:r>
        <w:rPr>
          <w:rFonts w:eastAsia="Times New Roman"/>
          <w:color w:val="212121"/>
          <w:szCs w:val="24"/>
        </w:rPr>
        <w:t xml:space="preserve">της </w:t>
      </w:r>
      <w:r w:rsidRPr="007518CF">
        <w:rPr>
          <w:rFonts w:eastAsia="Times New Roman"/>
          <w:color w:val="212121"/>
          <w:szCs w:val="24"/>
        </w:rPr>
        <w:t>πολιτικής διαφθοράς</w:t>
      </w:r>
      <w:r>
        <w:rPr>
          <w:rFonts w:eastAsia="Times New Roman"/>
          <w:color w:val="212121"/>
          <w:szCs w:val="24"/>
        </w:rPr>
        <w:t xml:space="preserve">. </w:t>
      </w:r>
      <w:r w:rsidRPr="007518CF">
        <w:rPr>
          <w:rFonts w:eastAsia="Times New Roman"/>
          <w:color w:val="212121"/>
          <w:szCs w:val="24"/>
        </w:rPr>
        <w:t xml:space="preserve"> </w:t>
      </w:r>
    </w:p>
    <w:p w14:paraId="0A5DE621"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Π</w:t>
      </w:r>
      <w:r w:rsidRPr="007518CF">
        <w:rPr>
          <w:rFonts w:eastAsia="Times New Roman"/>
          <w:color w:val="212121"/>
          <w:szCs w:val="24"/>
        </w:rPr>
        <w:t xml:space="preserve">ριν </w:t>
      </w:r>
      <w:r>
        <w:rPr>
          <w:rFonts w:eastAsia="Times New Roman"/>
          <w:color w:val="212121"/>
          <w:szCs w:val="24"/>
        </w:rPr>
        <w:t xml:space="preserve">από </w:t>
      </w:r>
      <w:r w:rsidRPr="007518CF">
        <w:rPr>
          <w:rFonts w:eastAsia="Times New Roman"/>
          <w:color w:val="212121"/>
          <w:szCs w:val="24"/>
        </w:rPr>
        <w:t>κάποιους μήνες ήρθε εδ</w:t>
      </w:r>
      <w:r>
        <w:rPr>
          <w:rFonts w:eastAsia="Times New Roman"/>
          <w:color w:val="212121"/>
          <w:szCs w:val="24"/>
        </w:rPr>
        <w:t xml:space="preserve">ώ στη Βουλή ένα αίτημα από την Εισαγγελία Πρωτοδικών και ο </w:t>
      </w:r>
      <w:r>
        <w:rPr>
          <w:rFonts w:eastAsia="Times New Roman"/>
          <w:color w:val="212121"/>
          <w:szCs w:val="24"/>
        </w:rPr>
        <w:t>ε</w:t>
      </w:r>
      <w:r w:rsidRPr="007518CF">
        <w:rPr>
          <w:rFonts w:eastAsia="Times New Roman"/>
          <w:color w:val="212121"/>
          <w:szCs w:val="24"/>
        </w:rPr>
        <w:t>ισαγγελέας ζητούσε</w:t>
      </w:r>
      <w:r w:rsidRPr="007518CF">
        <w:rPr>
          <w:rFonts w:eastAsia="Times New Roman"/>
          <w:color w:val="212121"/>
          <w:szCs w:val="24"/>
        </w:rPr>
        <w:t xml:space="preserve"> να </w:t>
      </w:r>
      <w:r>
        <w:rPr>
          <w:rFonts w:eastAsia="Times New Roman"/>
          <w:color w:val="212121"/>
          <w:szCs w:val="24"/>
        </w:rPr>
        <w:t>ασκηθεί δίωξη στον πρώην Π</w:t>
      </w:r>
      <w:r w:rsidRPr="007518CF">
        <w:rPr>
          <w:rFonts w:eastAsia="Times New Roman"/>
          <w:color w:val="212121"/>
          <w:szCs w:val="24"/>
        </w:rPr>
        <w:t xml:space="preserve">ρωθυπουργό Σαμαρά για τα περιβόητα τηλέφωνα που έκανε στον </w:t>
      </w:r>
      <w:r>
        <w:rPr>
          <w:rFonts w:eastAsia="Times New Roman"/>
          <w:color w:val="212121"/>
          <w:szCs w:val="24"/>
        </w:rPr>
        <w:t>ε</w:t>
      </w:r>
      <w:r w:rsidRPr="007518CF">
        <w:rPr>
          <w:rFonts w:eastAsia="Times New Roman"/>
          <w:color w:val="212121"/>
          <w:szCs w:val="24"/>
        </w:rPr>
        <w:t xml:space="preserve">ισαγγελέα </w:t>
      </w:r>
      <w:r>
        <w:rPr>
          <w:rFonts w:eastAsia="Times New Roman"/>
          <w:color w:val="212121"/>
          <w:szCs w:val="24"/>
        </w:rPr>
        <w:t>Ντογιάκο, για να φυλακιστεί η Κ</w:t>
      </w:r>
      <w:r w:rsidRPr="007518CF">
        <w:rPr>
          <w:rFonts w:eastAsia="Times New Roman"/>
          <w:color w:val="212121"/>
          <w:szCs w:val="24"/>
        </w:rPr>
        <w:t>οιν</w:t>
      </w:r>
      <w:r>
        <w:rPr>
          <w:rFonts w:eastAsia="Times New Roman"/>
          <w:color w:val="212121"/>
          <w:szCs w:val="24"/>
        </w:rPr>
        <w:t>οβουλευτική Ο</w:t>
      </w:r>
      <w:r w:rsidRPr="007518CF">
        <w:rPr>
          <w:rFonts w:eastAsia="Times New Roman"/>
          <w:color w:val="212121"/>
          <w:szCs w:val="24"/>
        </w:rPr>
        <w:t>μάδα της Χρυσής Αυγής</w:t>
      </w:r>
      <w:r>
        <w:rPr>
          <w:rFonts w:eastAsia="Times New Roman"/>
          <w:color w:val="212121"/>
          <w:szCs w:val="24"/>
        </w:rPr>
        <w:t xml:space="preserve">. Ο </w:t>
      </w:r>
      <w:r>
        <w:rPr>
          <w:rFonts w:eastAsia="Times New Roman"/>
          <w:color w:val="212121"/>
          <w:szCs w:val="24"/>
        </w:rPr>
        <w:t>ε</w:t>
      </w:r>
      <w:r w:rsidRPr="007518CF">
        <w:rPr>
          <w:rFonts w:eastAsia="Times New Roman"/>
          <w:color w:val="212121"/>
          <w:szCs w:val="24"/>
        </w:rPr>
        <w:t>ισαγγελέας</w:t>
      </w:r>
      <w:r>
        <w:rPr>
          <w:rFonts w:eastAsia="Times New Roman"/>
          <w:color w:val="212121"/>
          <w:szCs w:val="24"/>
        </w:rPr>
        <w:t>,</w:t>
      </w:r>
      <w:r w:rsidRPr="007518CF">
        <w:rPr>
          <w:rFonts w:eastAsia="Times New Roman"/>
          <w:color w:val="212121"/>
          <w:szCs w:val="24"/>
        </w:rPr>
        <w:t xml:space="preserve"> </w:t>
      </w:r>
      <w:r>
        <w:rPr>
          <w:rFonts w:eastAsia="Times New Roman"/>
          <w:color w:val="212121"/>
          <w:szCs w:val="24"/>
        </w:rPr>
        <w:t>λ</w:t>
      </w:r>
      <w:r w:rsidRPr="007518CF">
        <w:rPr>
          <w:rFonts w:eastAsia="Times New Roman"/>
          <w:color w:val="212121"/>
          <w:szCs w:val="24"/>
        </w:rPr>
        <w:t>οιπόν</w:t>
      </w:r>
      <w:r>
        <w:rPr>
          <w:rFonts w:eastAsia="Times New Roman"/>
          <w:color w:val="212121"/>
          <w:szCs w:val="24"/>
        </w:rPr>
        <w:t>,</w:t>
      </w:r>
      <w:r w:rsidRPr="007518CF">
        <w:rPr>
          <w:rFonts w:eastAsia="Times New Roman"/>
          <w:color w:val="212121"/>
          <w:szCs w:val="24"/>
        </w:rPr>
        <w:t xml:space="preserve"> ζητούσε διερεύνηση των ποινικών ευθυνών Σαμαρά για την προτροπή</w:t>
      </w:r>
      <w:r w:rsidRPr="007518CF">
        <w:rPr>
          <w:rFonts w:eastAsia="Times New Roman"/>
          <w:color w:val="212121"/>
          <w:szCs w:val="24"/>
        </w:rPr>
        <w:t xml:space="preserve"> σε τέλεση εγκλήματος</w:t>
      </w:r>
      <w:r>
        <w:rPr>
          <w:rFonts w:eastAsia="Times New Roman"/>
          <w:color w:val="212121"/>
          <w:szCs w:val="24"/>
        </w:rPr>
        <w:t xml:space="preserve">, όταν έπαιρνε τηλέφωνο τον </w:t>
      </w:r>
      <w:r>
        <w:rPr>
          <w:rFonts w:eastAsia="Times New Roman"/>
          <w:color w:val="212121"/>
          <w:szCs w:val="24"/>
        </w:rPr>
        <w:t>ε</w:t>
      </w:r>
      <w:r w:rsidRPr="007518CF">
        <w:rPr>
          <w:rFonts w:eastAsia="Times New Roman"/>
          <w:color w:val="212121"/>
          <w:szCs w:val="24"/>
        </w:rPr>
        <w:t>ισαγγελέα</w:t>
      </w:r>
      <w:r>
        <w:rPr>
          <w:rFonts w:eastAsia="Times New Roman"/>
          <w:color w:val="212121"/>
          <w:szCs w:val="24"/>
        </w:rPr>
        <w:t>. Π</w:t>
      </w:r>
      <w:r w:rsidRPr="007518CF">
        <w:rPr>
          <w:rFonts w:eastAsia="Times New Roman"/>
          <w:color w:val="212121"/>
          <w:szCs w:val="24"/>
        </w:rPr>
        <w:t>αίρνει αυτό</w:t>
      </w:r>
      <w:r>
        <w:rPr>
          <w:rFonts w:eastAsia="Times New Roman"/>
          <w:color w:val="212121"/>
          <w:szCs w:val="24"/>
        </w:rPr>
        <w:t>ν</w:t>
      </w:r>
      <w:r w:rsidRPr="007518CF">
        <w:rPr>
          <w:rFonts w:eastAsia="Times New Roman"/>
          <w:color w:val="212121"/>
          <w:szCs w:val="24"/>
        </w:rPr>
        <w:t xml:space="preserve"> το</w:t>
      </w:r>
      <w:r>
        <w:rPr>
          <w:rFonts w:eastAsia="Times New Roman"/>
          <w:color w:val="212121"/>
          <w:szCs w:val="24"/>
        </w:rPr>
        <w:t>ν φάκελο η Κ</w:t>
      </w:r>
      <w:r w:rsidRPr="007518CF">
        <w:rPr>
          <w:rFonts w:eastAsia="Times New Roman"/>
          <w:color w:val="212121"/>
          <w:szCs w:val="24"/>
        </w:rPr>
        <w:t>υβέρνηση</w:t>
      </w:r>
      <w:r>
        <w:rPr>
          <w:rFonts w:eastAsia="Times New Roman"/>
          <w:color w:val="212121"/>
          <w:szCs w:val="24"/>
        </w:rPr>
        <w:t>,</w:t>
      </w:r>
      <w:r w:rsidRPr="007518CF">
        <w:rPr>
          <w:rFonts w:eastAsia="Times New Roman"/>
          <w:color w:val="212121"/>
          <w:szCs w:val="24"/>
        </w:rPr>
        <w:t xml:space="preserve"> ο Τσίπρας</w:t>
      </w:r>
      <w:r>
        <w:rPr>
          <w:rFonts w:eastAsia="Times New Roman"/>
          <w:color w:val="212121"/>
          <w:szCs w:val="24"/>
        </w:rPr>
        <w:t>, τον</w:t>
      </w:r>
      <w:r w:rsidRPr="007518CF">
        <w:rPr>
          <w:rFonts w:eastAsia="Times New Roman"/>
          <w:color w:val="212121"/>
          <w:szCs w:val="24"/>
        </w:rPr>
        <w:t xml:space="preserve"> κλειδώνει σε ένα συρτάρι</w:t>
      </w:r>
      <w:r>
        <w:rPr>
          <w:rFonts w:eastAsia="Times New Roman"/>
          <w:color w:val="212121"/>
          <w:szCs w:val="24"/>
        </w:rPr>
        <w:t>. Σ</w:t>
      </w:r>
      <w:r w:rsidRPr="007518CF">
        <w:rPr>
          <w:rFonts w:eastAsia="Times New Roman"/>
          <w:color w:val="212121"/>
          <w:szCs w:val="24"/>
        </w:rPr>
        <w:t>τέλν</w:t>
      </w:r>
      <w:r>
        <w:rPr>
          <w:rFonts w:eastAsia="Times New Roman"/>
          <w:color w:val="212121"/>
          <w:szCs w:val="24"/>
        </w:rPr>
        <w:t>ω σε όλους τους Β</w:t>
      </w:r>
      <w:r w:rsidRPr="007518CF">
        <w:rPr>
          <w:rFonts w:eastAsia="Times New Roman"/>
          <w:color w:val="212121"/>
          <w:szCs w:val="24"/>
        </w:rPr>
        <w:t>ουλευτές σχετικό αίτημα</w:t>
      </w:r>
      <w:r>
        <w:rPr>
          <w:rFonts w:eastAsia="Times New Roman"/>
          <w:color w:val="212121"/>
          <w:szCs w:val="24"/>
        </w:rPr>
        <w:t xml:space="preserve"> -το αίτημα της </w:t>
      </w:r>
      <w:r>
        <w:rPr>
          <w:rFonts w:eastAsia="Times New Roman"/>
          <w:color w:val="212121"/>
          <w:szCs w:val="24"/>
        </w:rPr>
        <w:t>ε</w:t>
      </w:r>
      <w:r w:rsidRPr="007518CF">
        <w:rPr>
          <w:rFonts w:eastAsia="Times New Roman"/>
          <w:color w:val="212121"/>
          <w:szCs w:val="24"/>
        </w:rPr>
        <w:t>ισαγγελίας</w:t>
      </w:r>
      <w:r>
        <w:rPr>
          <w:rFonts w:eastAsia="Times New Roman"/>
          <w:color w:val="212121"/>
          <w:szCs w:val="24"/>
        </w:rPr>
        <w:t>-</w:t>
      </w:r>
      <w:r w:rsidRPr="007518CF">
        <w:rPr>
          <w:rFonts w:eastAsia="Times New Roman"/>
          <w:color w:val="212121"/>
          <w:szCs w:val="24"/>
        </w:rPr>
        <w:t xml:space="preserve"> και </w:t>
      </w:r>
      <w:r w:rsidRPr="007518CF">
        <w:rPr>
          <w:rFonts w:eastAsia="Times New Roman"/>
          <w:color w:val="212121"/>
          <w:szCs w:val="24"/>
        </w:rPr>
        <w:lastRenderedPageBreak/>
        <w:t xml:space="preserve">ζητώ </w:t>
      </w:r>
      <w:r>
        <w:rPr>
          <w:rFonts w:eastAsia="Times New Roman"/>
          <w:color w:val="212121"/>
          <w:szCs w:val="24"/>
        </w:rPr>
        <w:t>τριάντα</w:t>
      </w:r>
      <w:r w:rsidRPr="007518CF">
        <w:rPr>
          <w:rFonts w:eastAsia="Times New Roman"/>
          <w:color w:val="212121"/>
          <w:szCs w:val="24"/>
        </w:rPr>
        <w:t xml:space="preserve"> υπογραφές</w:t>
      </w:r>
      <w:r>
        <w:rPr>
          <w:rFonts w:eastAsia="Times New Roman"/>
          <w:color w:val="212121"/>
          <w:szCs w:val="24"/>
        </w:rPr>
        <w:t>. Κ</w:t>
      </w:r>
      <w:r w:rsidRPr="007518CF">
        <w:rPr>
          <w:rFonts w:eastAsia="Times New Roman"/>
          <w:color w:val="212121"/>
          <w:szCs w:val="24"/>
        </w:rPr>
        <w:t>αι δεν βρίσκο</w:t>
      </w:r>
      <w:r w:rsidRPr="007518CF">
        <w:rPr>
          <w:rFonts w:eastAsia="Times New Roman"/>
          <w:color w:val="212121"/>
          <w:szCs w:val="24"/>
        </w:rPr>
        <w:t>υμε ούτε</w:t>
      </w:r>
      <w:r>
        <w:rPr>
          <w:rFonts w:eastAsia="Times New Roman"/>
          <w:color w:val="212121"/>
          <w:szCs w:val="24"/>
        </w:rPr>
        <w:t xml:space="preserve"> τριάντα</w:t>
      </w:r>
      <w:r w:rsidRPr="007518CF">
        <w:rPr>
          <w:rFonts w:eastAsia="Times New Roman"/>
          <w:color w:val="212121"/>
          <w:szCs w:val="24"/>
        </w:rPr>
        <w:t xml:space="preserve"> υπογραφές</w:t>
      </w:r>
      <w:r>
        <w:rPr>
          <w:rFonts w:eastAsia="Times New Roman"/>
          <w:color w:val="212121"/>
          <w:szCs w:val="24"/>
        </w:rPr>
        <w:t>, γιατί η Χρυσή Αυγή αριθμεί δεκαέξι Β</w:t>
      </w:r>
      <w:r w:rsidRPr="007518CF">
        <w:rPr>
          <w:rFonts w:eastAsia="Times New Roman"/>
          <w:color w:val="212121"/>
          <w:szCs w:val="24"/>
        </w:rPr>
        <w:t>ουλευτές</w:t>
      </w:r>
      <w:r>
        <w:rPr>
          <w:rFonts w:eastAsia="Times New Roman"/>
          <w:color w:val="212121"/>
          <w:szCs w:val="24"/>
        </w:rPr>
        <w:t>. Κ</w:t>
      </w:r>
      <w:r w:rsidRPr="007518CF">
        <w:rPr>
          <w:rFonts w:eastAsia="Times New Roman"/>
          <w:color w:val="212121"/>
          <w:szCs w:val="24"/>
        </w:rPr>
        <w:t>αι έτσι</w:t>
      </w:r>
      <w:r>
        <w:rPr>
          <w:rFonts w:eastAsia="Times New Roman"/>
          <w:color w:val="212121"/>
          <w:szCs w:val="24"/>
        </w:rPr>
        <w:t xml:space="preserve">, </w:t>
      </w:r>
      <w:r w:rsidRPr="007518CF">
        <w:rPr>
          <w:rFonts w:eastAsia="Times New Roman"/>
          <w:color w:val="212121"/>
          <w:szCs w:val="24"/>
        </w:rPr>
        <w:t>αυτό το έγκλημα είναι κλειδωμένο σε ένα συρτάρι</w:t>
      </w:r>
      <w:r>
        <w:rPr>
          <w:rFonts w:eastAsia="Times New Roman"/>
          <w:color w:val="212121"/>
          <w:szCs w:val="24"/>
        </w:rPr>
        <w:t>.</w:t>
      </w:r>
    </w:p>
    <w:p w14:paraId="0A5DE622"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w:t>
      </w:r>
      <w:r w:rsidRPr="007518CF">
        <w:rPr>
          <w:rFonts w:eastAsia="Times New Roman"/>
          <w:color w:val="212121"/>
          <w:szCs w:val="24"/>
        </w:rPr>
        <w:t xml:space="preserve">αι όταν ο ΣΥΡΙΖΑ εξελέγη και όταν </w:t>
      </w:r>
      <w:r>
        <w:rPr>
          <w:rFonts w:eastAsia="Times New Roman"/>
          <w:color w:val="212121"/>
          <w:szCs w:val="24"/>
        </w:rPr>
        <w:t>ο ΣΥΡΙΖΑ υφάρπαξε</w:t>
      </w:r>
      <w:r w:rsidRPr="007518CF">
        <w:rPr>
          <w:rFonts w:eastAsia="Times New Roman"/>
          <w:color w:val="212121"/>
          <w:szCs w:val="24"/>
        </w:rPr>
        <w:t xml:space="preserve"> την ψήφο των Ελλήνων και μιλ</w:t>
      </w:r>
      <w:r>
        <w:rPr>
          <w:rFonts w:eastAsia="Times New Roman"/>
          <w:color w:val="212121"/>
          <w:szCs w:val="24"/>
        </w:rPr>
        <w:t>ούσε για ηθικό πλεονέκτημα της Α</w:t>
      </w:r>
      <w:r w:rsidRPr="007518CF">
        <w:rPr>
          <w:rFonts w:eastAsia="Times New Roman"/>
          <w:color w:val="212121"/>
          <w:szCs w:val="24"/>
        </w:rPr>
        <w:t>ριστεράς</w:t>
      </w:r>
      <w:r>
        <w:rPr>
          <w:rFonts w:eastAsia="Times New Roman"/>
          <w:color w:val="212121"/>
          <w:szCs w:val="24"/>
        </w:rPr>
        <w:t>,</w:t>
      </w:r>
      <w:r w:rsidRPr="007518CF">
        <w:rPr>
          <w:rFonts w:eastAsia="Times New Roman"/>
          <w:color w:val="212121"/>
          <w:szCs w:val="24"/>
        </w:rPr>
        <w:t xml:space="preserve"> έλεγε ότι θα καταργήσει το</w:t>
      </w:r>
      <w:r>
        <w:rPr>
          <w:rFonts w:eastAsia="Times New Roman"/>
          <w:color w:val="212121"/>
          <w:szCs w:val="24"/>
        </w:rPr>
        <w:t>ν νόμο «περί ευθύνης Υ</w:t>
      </w:r>
      <w:r w:rsidRPr="007518CF">
        <w:rPr>
          <w:rFonts w:eastAsia="Times New Roman"/>
          <w:color w:val="212121"/>
          <w:szCs w:val="24"/>
        </w:rPr>
        <w:t>πουργών</w:t>
      </w:r>
      <w:r>
        <w:rPr>
          <w:rFonts w:eastAsia="Times New Roman"/>
          <w:color w:val="212121"/>
          <w:szCs w:val="24"/>
        </w:rPr>
        <w:t>». Κ</w:t>
      </w:r>
      <w:r w:rsidRPr="007518CF">
        <w:rPr>
          <w:rFonts w:eastAsia="Times New Roman"/>
          <w:color w:val="212121"/>
          <w:szCs w:val="24"/>
        </w:rPr>
        <w:t>αι σήμερα τι λέει</w:t>
      </w:r>
      <w:r>
        <w:rPr>
          <w:rFonts w:eastAsia="Times New Roman"/>
          <w:color w:val="212121"/>
          <w:szCs w:val="24"/>
        </w:rPr>
        <w:t>; Κ</w:t>
      </w:r>
      <w:r w:rsidRPr="007518CF">
        <w:rPr>
          <w:rFonts w:eastAsia="Times New Roman"/>
          <w:color w:val="212121"/>
          <w:szCs w:val="24"/>
        </w:rPr>
        <w:t>άτι περί κατάργησης της αποσβεστικής προθεσμίας</w:t>
      </w:r>
      <w:r>
        <w:rPr>
          <w:rFonts w:eastAsia="Times New Roman"/>
          <w:color w:val="212121"/>
          <w:szCs w:val="24"/>
        </w:rPr>
        <w:t>. Τ</w:t>
      </w:r>
      <w:r w:rsidRPr="007518CF">
        <w:rPr>
          <w:rFonts w:eastAsia="Times New Roman"/>
          <w:color w:val="212121"/>
          <w:szCs w:val="24"/>
        </w:rPr>
        <w:t>ι ανοησίες είναι αυτές</w:t>
      </w:r>
      <w:r>
        <w:rPr>
          <w:rFonts w:eastAsia="Times New Roman"/>
          <w:color w:val="212121"/>
          <w:szCs w:val="24"/>
        </w:rPr>
        <w:t>;</w:t>
      </w:r>
      <w:r w:rsidRPr="007518CF">
        <w:rPr>
          <w:rFonts w:eastAsia="Times New Roman"/>
          <w:color w:val="212121"/>
          <w:szCs w:val="24"/>
        </w:rPr>
        <w:t xml:space="preserve"> </w:t>
      </w:r>
    </w:p>
    <w:p w14:paraId="0A5DE623"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Τ</w:t>
      </w:r>
      <w:r w:rsidRPr="007518CF">
        <w:rPr>
          <w:rFonts w:eastAsia="Times New Roman"/>
          <w:color w:val="212121"/>
          <w:szCs w:val="24"/>
        </w:rPr>
        <w:t>ην ίδια στιγμή λέτε π</w:t>
      </w:r>
      <w:r>
        <w:rPr>
          <w:rFonts w:eastAsia="Times New Roman"/>
          <w:color w:val="212121"/>
          <w:szCs w:val="24"/>
        </w:rPr>
        <w:t>ως για να διωχθεί ένας Υπουργός, αυτό μπορεί να γίνει μόνο με άδεια της Β</w:t>
      </w:r>
      <w:r w:rsidRPr="007518CF">
        <w:rPr>
          <w:rFonts w:eastAsia="Times New Roman"/>
          <w:color w:val="212121"/>
          <w:szCs w:val="24"/>
        </w:rPr>
        <w:t xml:space="preserve">ουλής </w:t>
      </w:r>
      <w:r w:rsidRPr="007518CF">
        <w:rPr>
          <w:rFonts w:eastAsia="Times New Roman"/>
          <w:color w:val="212121"/>
          <w:szCs w:val="24"/>
        </w:rPr>
        <w:t xml:space="preserve">και </w:t>
      </w:r>
      <w:r>
        <w:rPr>
          <w:rFonts w:eastAsia="Times New Roman"/>
          <w:color w:val="212121"/>
          <w:szCs w:val="24"/>
        </w:rPr>
        <w:t>μόνο αν έχει ψηφίσει</w:t>
      </w:r>
      <w:r w:rsidRPr="007518CF">
        <w:rPr>
          <w:rFonts w:eastAsia="Times New Roman"/>
          <w:color w:val="212121"/>
          <w:szCs w:val="24"/>
        </w:rPr>
        <w:t xml:space="preserve"> </w:t>
      </w:r>
      <w:r>
        <w:rPr>
          <w:rFonts w:eastAsia="Times New Roman"/>
          <w:color w:val="212121"/>
          <w:szCs w:val="24"/>
        </w:rPr>
        <w:t xml:space="preserve">η </w:t>
      </w:r>
      <w:r w:rsidRPr="007518CF">
        <w:rPr>
          <w:rFonts w:eastAsia="Times New Roman"/>
          <w:color w:val="212121"/>
          <w:szCs w:val="24"/>
        </w:rPr>
        <w:t>πλειοψηφία</w:t>
      </w:r>
      <w:r>
        <w:rPr>
          <w:rFonts w:eastAsia="Times New Roman"/>
          <w:color w:val="212121"/>
          <w:szCs w:val="24"/>
        </w:rPr>
        <w:t>. Αν δεν ψηφίσ</w:t>
      </w:r>
      <w:r w:rsidRPr="007518CF">
        <w:rPr>
          <w:rFonts w:eastAsia="Times New Roman"/>
          <w:color w:val="212121"/>
          <w:szCs w:val="24"/>
        </w:rPr>
        <w:t xml:space="preserve">ει </w:t>
      </w:r>
      <w:r>
        <w:rPr>
          <w:rFonts w:eastAsia="Times New Roman"/>
          <w:color w:val="212121"/>
          <w:szCs w:val="24"/>
        </w:rPr>
        <w:t xml:space="preserve">η </w:t>
      </w:r>
      <w:r w:rsidRPr="007518CF">
        <w:rPr>
          <w:rFonts w:eastAsia="Times New Roman"/>
          <w:color w:val="212121"/>
          <w:szCs w:val="24"/>
        </w:rPr>
        <w:t>πλειοψηφία</w:t>
      </w:r>
      <w:r>
        <w:rPr>
          <w:rFonts w:eastAsia="Times New Roman"/>
          <w:color w:val="212121"/>
          <w:szCs w:val="24"/>
        </w:rPr>
        <w:t>,</w:t>
      </w:r>
      <w:r w:rsidRPr="007518CF">
        <w:rPr>
          <w:rFonts w:eastAsia="Times New Roman"/>
          <w:color w:val="212121"/>
          <w:szCs w:val="24"/>
        </w:rPr>
        <w:t xml:space="preserve"> θα κάνει </w:t>
      </w:r>
      <w:r>
        <w:rPr>
          <w:rFonts w:eastAsia="Times New Roman"/>
          <w:color w:val="212121"/>
          <w:szCs w:val="24"/>
        </w:rPr>
        <w:t xml:space="preserve">το έγκλημα </w:t>
      </w:r>
      <w:r w:rsidRPr="007518CF">
        <w:rPr>
          <w:rFonts w:eastAsia="Times New Roman"/>
          <w:color w:val="212121"/>
          <w:szCs w:val="24"/>
        </w:rPr>
        <w:t>και θα είναι στο σπίτι του</w:t>
      </w:r>
      <w:r>
        <w:rPr>
          <w:rFonts w:eastAsia="Times New Roman"/>
          <w:color w:val="212121"/>
          <w:szCs w:val="24"/>
        </w:rPr>
        <w:t>. Τ</w:t>
      </w:r>
      <w:r w:rsidRPr="007518CF">
        <w:rPr>
          <w:rFonts w:eastAsia="Times New Roman"/>
          <w:color w:val="212121"/>
          <w:szCs w:val="24"/>
        </w:rPr>
        <w:t>α ίδια και με τη βουλευτική ασυλία</w:t>
      </w:r>
      <w:r>
        <w:rPr>
          <w:rFonts w:eastAsia="Times New Roman"/>
          <w:color w:val="212121"/>
          <w:szCs w:val="24"/>
        </w:rPr>
        <w:t>. Ζητάει ο εισαγγελέας τη δίωξη ενός Β</w:t>
      </w:r>
      <w:r w:rsidRPr="007518CF">
        <w:rPr>
          <w:rFonts w:eastAsia="Times New Roman"/>
          <w:color w:val="212121"/>
          <w:szCs w:val="24"/>
        </w:rPr>
        <w:t>ουλευτή</w:t>
      </w:r>
      <w:r>
        <w:rPr>
          <w:rFonts w:eastAsia="Times New Roman"/>
          <w:color w:val="212121"/>
          <w:szCs w:val="24"/>
        </w:rPr>
        <w:t>;</w:t>
      </w:r>
      <w:r w:rsidRPr="007518CF">
        <w:rPr>
          <w:rFonts w:eastAsia="Times New Roman"/>
          <w:color w:val="212121"/>
          <w:szCs w:val="24"/>
        </w:rPr>
        <w:t xml:space="preserve"> Μόνο αν γίνει ψηφοφορία εδώ μέσα </w:t>
      </w:r>
      <w:r>
        <w:rPr>
          <w:rFonts w:eastAsia="Times New Roman"/>
          <w:color w:val="212121"/>
          <w:szCs w:val="24"/>
        </w:rPr>
        <w:t xml:space="preserve">και υπάρξει </w:t>
      </w:r>
      <w:r w:rsidRPr="007518CF">
        <w:rPr>
          <w:rFonts w:eastAsia="Times New Roman"/>
          <w:color w:val="212121"/>
          <w:szCs w:val="24"/>
        </w:rPr>
        <w:t>πλειοψηφία</w:t>
      </w:r>
      <w:r>
        <w:rPr>
          <w:rFonts w:eastAsia="Times New Roman"/>
          <w:color w:val="212121"/>
          <w:szCs w:val="24"/>
        </w:rPr>
        <w:t xml:space="preserve"> θα</w:t>
      </w:r>
      <w:r>
        <w:rPr>
          <w:rFonts w:eastAsia="Times New Roman"/>
          <w:color w:val="212121"/>
          <w:szCs w:val="24"/>
        </w:rPr>
        <w:t xml:space="preserve"> διωχθεί ο Β</w:t>
      </w:r>
      <w:r w:rsidRPr="007518CF">
        <w:rPr>
          <w:rFonts w:eastAsia="Times New Roman"/>
          <w:color w:val="212121"/>
          <w:szCs w:val="24"/>
        </w:rPr>
        <w:t>ουλευτής</w:t>
      </w:r>
      <w:r>
        <w:rPr>
          <w:rFonts w:eastAsia="Times New Roman"/>
          <w:color w:val="212121"/>
          <w:szCs w:val="24"/>
        </w:rPr>
        <w:t xml:space="preserve">. Ειδάλλως στο </w:t>
      </w:r>
      <w:r w:rsidRPr="007518CF">
        <w:rPr>
          <w:rFonts w:eastAsia="Times New Roman"/>
          <w:color w:val="212121"/>
          <w:szCs w:val="24"/>
        </w:rPr>
        <w:t>απυρόβλητο</w:t>
      </w:r>
      <w:r>
        <w:rPr>
          <w:rFonts w:eastAsia="Times New Roman"/>
          <w:color w:val="212121"/>
          <w:szCs w:val="24"/>
        </w:rPr>
        <w:t xml:space="preserve"> ο Β</w:t>
      </w:r>
      <w:r w:rsidRPr="007518CF">
        <w:rPr>
          <w:rFonts w:eastAsia="Times New Roman"/>
          <w:color w:val="212121"/>
          <w:szCs w:val="24"/>
        </w:rPr>
        <w:t>ουλευτής</w:t>
      </w:r>
      <w:r>
        <w:rPr>
          <w:rFonts w:eastAsia="Times New Roman"/>
          <w:color w:val="212121"/>
          <w:szCs w:val="24"/>
        </w:rPr>
        <w:t>!</w:t>
      </w:r>
      <w:r>
        <w:rPr>
          <w:rFonts w:eastAsia="Times New Roman"/>
          <w:color w:val="212121"/>
          <w:szCs w:val="24"/>
        </w:rPr>
        <w:t xml:space="preserve"> </w:t>
      </w:r>
    </w:p>
    <w:p w14:paraId="0A5DE624"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w:t>
      </w:r>
      <w:r w:rsidRPr="007518CF">
        <w:rPr>
          <w:rFonts w:eastAsia="Times New Roman"/>
          <w:color w:val="212121"/>
          <w:szCs w:val="24"/>
        </w:rPr>
        <w:t xml:space="preserve">αι εγώ έχω την τιμή να </w:t>
      </w:r>
      <w:r>
        <w:rPr>
          <w:rFonts w:eastAsia="Times New Roman"/>
          <w:color w:val="212121"/>
          <w:szCs w:val="24"/>
        </w:rPr>
        <w:t>ο</w:t>
      </w:r>
      <w:r w:rsidRPr="007518CF">
        <w:rPr>
          <w:rFonts w:eastAsia="Times New Roman"/>
          <w:color w:val="212121"/>
          <w:szCs w:val="24"/>
        </w:rPr>
        <w:t xml:space="preserve">μιλώ </w:t>
      </w:r>
      <w:r>
        <w:rPr>
          <w:rFonts w:eastAsia="Times New Roman"/>
          <w:color w:val="212121"/>
          <w:szCs w:val="24"/>
        </w:rPr>
        <w:t>ως ένας από τους Β</w:t>
      </w:r>
      <w:r w:rsidRPr="007518CF">
        <w:rPr>
          <w:rFonts w:eastAsia="Times New Roman"/>
          <w:color w:val="212121"/>
          <w:szCs w:val="24"/>
        </w:rPr>
        <w:t>ουλευτές για τους οποίους στην πράξη έχει καταργηθεί η βουλευτική ασυλία</w:t>
      </w:r>
      <w:r>
        <w:rPr>
          <w:rFonts w:eastAsia="Times New Roman"/>
          <w:color w:val="212121"/>
          <w:szCs w:val="24"/>
        </w:rPr>
        <w:t>. Διότι οι Β</w:t>
      </w:r>
      <w:r w:rsidRPr="007518CF">
        <w:rPr>
          <w:rFonts w:eastAsia="Times New Roman"/>
          <w:color w:val="212121"/>
          <w:szCs w:val="24"/>
        </w:rPr>
        <w:t>ουλευτές της Χρυσής Αυγής είμαστε οι μ</w:t>
      </w:r>
      <w:r>
        <w:rPr>
          <w:rFonts w:eastAsia="Times New Roman"/>
          <w:color w:val="212121"/>
          <w:szCs w:val="24"/>
        </w:rPr>
        <w:t xml:space="preserve">όνοι, </w:t>
      </w:r>
      <w:r>
        <w:rPr>
          <w:rFonts w:eastAsia="Times New Roman"/>
          <w:color w:val="212121"/>
          <w:szCs w:val="24"/>
        </w:rPr>
        <w:lastRenderedPageBreak/>
        <w:t>όλα αυτά τα χρόνια τ</w:t>
      </w:r>
      <w:r>
        <w:rPr>
          <w:rFonts w:eastAsia="Times New Roman"/>
          <w:color w:val="212121"/>
          <w:szCs w:val="24"/>
        </w:rPr>
        <w:t>ης Μ</w:t>
      </w:r>
      <w:r w:rsidRPr="007518CF">
        <w:rPr>
          <w:rFonts w:eastAsia="Times New Roman"/>
          <w:color w:val="212121"/>
          <w:szCs w:val="24"/>
        </w:rPr>
        <w:t>εταπολίτευσης</w:t>
      </w:r>
      <w:r>
        <w:rPr>
          <w:rFonts w:eastAsia="Times New Roman"/>
          <w:color w:val="212121"/>
          <w:szCs w:val="24"/>
        </w:rPr>
        <w:t>,</w:t>
      </w:r>
      <w:r w:rsidRPr="007518CF">
        <w:rPr>
          <w:rFonts w:eastAsia="Times New Roman"/>
          <w:color w:val="212121"/>
          <w:szCs w:val="24"/>
        </w:rPr>
        <w:t xml:space="preserve"> για τους οποίους </w:t>
      </w:r>
      <w:r>
        <w:rPr>
          <w:rFonts w:eastAsia="Times New Roman"/>
          <w:color w:val="212121"/>
          <w:szCs w:val="24"/>
        </w:rPr>
        <w:t xml:space="preserve">-και </w:t>
      </w:r>
      <w:r w:rsidRPr="007518CF">
        <w:rPr>
          <w:rFonts w:eastAsia="Times New Roman"/>
          <w:color w:val="212121"/>
          <w:szCs w:val="24"/>
        </w:rPr>
        <w:t>είναι τιμή μας αυτό</w:t>
      </w:r>
      <w:r>
        <w:rPr>
          <w:rFonts w:eastAsia="Times New Roman"/>
          <w:color w:val="212121"/>
          <w:szCs w:val="24"/>
        </w:rPr>
        <w:t>-</w:t>
      </w:r>
      <w:r w:rsidRPr="007518CF">
        <w:rPr>
          <w:rFonts w:eastAsia="Times New Roman"/>
          <w:color w:val="212121"/>
          <w:szCs w:val="24"/>
        </w:rPr>
        <w:t xml:space="preserve"> δεν ισχύει κα</w:t>
      </w:r>
      <w:r>
        <w:rPr>
          <w:rFonts w:eastAsia="Times New Roman"/>
          <w:color w:val="212121"/>
          <w:szCs w:val="24"/>
        </w:rPr>
        <w:t>μ</w:t>
      </w:r>
      <w:r w:rsidRPr="007518CF">
        <w:rPr>
          <w:rFonts w:eastAsia="Times New Roman"/>
          <w:color w:val="212121"/>
          <w:szCs w:val="24"/>
        </w:rPr>
        <w:t>μία βουλευτική ασυλία</w:t>
      </w:r>
      <w:r>
        <w:rPr>
          <w:rFonts w:eastAsia="Times New Roman"/>
          <w:color w:val="212121"/>
          <w:szCs w:val="24"/>
        </w:rPr>
        <w:t>. Κ</w:t>
      </w:r>
      <w:r w:rsidRPr="007518CF">
        <w:rPr>
          <w:rFonts w:eastAsia="Times New Roman"/>
          <w:color w:val="212121"/>
          <w:szCs w:val="24"/>
        </w:rPr>
        <w:t>αι έχο</w:t>
      </w:r>
      <w:r>
        <w:rPr>
          <w:rFonts w:eastAsia="Times New Roman"/>
          <w:color w:val="212121"/>
          <w:szCs w:val="24"/>
        </w:rPr>
        <w:t>υμε τόσες πολλές άρσης ασυλίας -ε</w:t>
      </w:r>
      <w:r w:rsidRPr="007518CF">
        <w:rPr>
          <w:rFonts w:eastAsia="Times New Roman"/>
          <w:color w:val="212121"/>
          <w:szCs w:val="24"/>
        </w:rPr>
        <w:t>γώ προσωπικά έχω διψήφιο αριθμό</w:t>
      </w:r>
      <w:r>
        <w:rPr>
          <w:rFonts w:eastAsia="Times New Roman"/>
          <w:color w:val="212121"/>
          <w:szCs w:val="24"/>
        </w:rPr>
        <w:t>,</w:t>
      </w:r>
      <w:r w:rsidRPr="007518CF">
        <w:rPr>
          <w:rFonts w:eastAsia="Times New Roman"/>
          <w:color w:val="212121"/>
          <w:szCs w:val="24"/>
        </w:rPr>
        <w:t xml:space="preserve"> έχω χάσει το μέτρημα</w:t>
      </w:r>
      <w:r>
        <w:rPr>
          <w:rFonts w:eastAsia="Times New Roman"/>
          <w:color w:val="212121"/>
          <w:szCs w:val="24"/>
        </w:rPr>
        <w:t>- που ούτε τις μισές δεν έχουν όλοι οι Βουλευτές όλων των κομμάτ</w:t>
      </w:r>
      <w:r>
        <w:rPr>
          <w:rFonts w:eastAsia="Times New Roman"/>
          <w:color w:val="212121"/>
          <w:szCs w:val="24"/>
        </w:rPr>
        <w:t xml:space="preserve">ων από τη Μεταπολίτευση μέχρι σήμερα, τόσες δεκαετίες. </w:t>
      </w:r>
    </w:p>
    <w:p w14:paraId="0A5DE625"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Και</w:t>
      </w:r>
      <w:r>
        <w:rPr>
          <w:rFonts w:eastAsia="Times New Roman"/>
          <w:color w:val="212121"/>
          <w:szCs w:val="24"/>
        </w:rPr>
        <w:t>,</w:t>
      </w:r>
      <w:r>
        <w:rPr>
          <w:rFonts w:eastAsia="Times New Roman"/>
          <w:color w:val="212121"/>
          <w:szCs w:val="24"/>
        </w:rPr>
        <w:t xml:space="preserve"> βέβαια, εμείς οι ίδιοι ζητάμε </w:t>
      </w:r>
      <w:r w:rsidRPr="007518CF">
        <w:rPr>
          <w:rFonts w:eastAsia="Times New Roman"/>
          <w:color w:val="212121"/>
          <w:szCs w:val="24"/>
        </w:rPr>
        <w:t xml:space="preserve">την άρση της ασυλίας </w:t>
      </w:r>
      <w:r>
        <w:rPr>
          <w:rFonts w:eastAsia="Times New Roman"/>
          <w:color w:val="212121"/>
          <w:szCs w:val="24"/>
        </w:rPr>
        <w:t>μας,</w:t>
      </w:r>
      <w:r w:rsidRPr="007518CF">
        <w:rPr>
          <w:rFonts w:eastAsia="Times New Roman"/>
          <w:color w:val="212121"/>
          <w:szCs w:val="24"/>
        </w:rPr>
        <w:t xml:space="preserve"> πάμε στο δικαστήριο και βγαίνουμε </w:t>
      </w:r>
      <w:r>
        <w:rPr>
          <w:rFonts w:eastAsia="Times New Roman"/>
          <w:color w:val="212121"/>
          <w:szCs w:val="24"/>
        </w:rPr>
        <w:t>αθώοι σε</w:t>
      </w:r>
      <w:r w:rsidRPr="007518CF">
        <w:rPr>
          <w:rFonts w:eastAsia="Times New Roman"/>
          <w:color w:val="212121"/>
          <w:szCs w:val="24"/>
        </w:rPr>
        <w:t xml:space="preserve"> όλα</w:t>
      </w:r>
      <w:r>
        <w:rPr>
          <w:rFonts w:eastAsia="Times New Roman"/>
          <w:color w:val="212121"/>
          <w:szCs w:val="24"/>
        </w:rPr>
        <w:t>,</w:t>
      </w:r>
      <w:r w:rsidRPr="007518CF">
        <w:rPr>
          <w:rFonts w:eastAsia="Times New Roman"/>
          <w:color w:val="212121"/>
          <w:szCs w:val="24"/>
        </w:rPr>
        <w:t xml:space="preserve"> γιατί όλες οι διώξεις </w:t>
      </w:r>
      <w:r>
        <w:rPr>
          <w:rFonts w:eastAsia="Times New Roman"/>
          <w:color w:val="212121"/>
          <w:szCs w:val="24"/>
        </w:rPr>
        <w:t xml:space="preserve">εις </w:t>
      </w:r>
      <w:r w:rsidRPr="007518CF">
        <w:rPr>
          <w:rFonts w:eastAsia="Times New Roman"/>
          <w:color w:val="212121"/>
          <w:szCs w:val="24"/>
        </w:rPr>
        <w:t xml:space="preserve">βάρος μας είναι στημένες και προέρχονται από άνωθεν πολιτικές </w:t>
      </w:r>
      <w:r w:rsidRPr="007518CF">
        <w:rPr>
          <w:rFonts w:eastAsia="Times New Roman"/>
          <w:color w:val="212121"/>
          <w:szCs w:val="24"/>
        </w:rPr>
        <w:t>παρεμβάσεις</w:t>
      </w:r>
      <w:r>
        <w:rPr>
          <w:rFonts w:eastAsia="Times New Roman"/>
          <w:color w:val="212121"/>
          <w:szCs w:val="24"/>
        </w:rPr>
        <w:t xml:space="preserve">. </w:t>
      </w:r>
    </w:p>
    <w:p w14:paraId="0A5DE626"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Μίλησα, λ</w:t>
      </w:r>
      <w:r w:rsidRPr="007518CF">
        <w:rPr>
          <w:rFonts w:eastAsia="Times New Roman"/>
          <w:color w:val="212121"/>
          <w:szCs w:val="24"/>
        </w:rPr>
        <w:t>οιπόν</w:t>
      </w:r>
      <w:r>
        <w:rPr>
          <w:rFonts w:eastAsia="Times New Roman"/>
          <w:color w:val="212121"/>
          <w:szCs w:val="24"/>
        </w:rPr>
        <w:t>,</w:t>
      </w:r>
      <w:r w:rsidRPr="007518CF">
        <w:rPr>
          <w:rFonts w:eastAsia="Times New Roman"/>
          <w:color w:val="212121"/>
          <w:szCs w:val="24"/>
        </w:rPr>
        <w:t xml:space="preserve"> για ένα πολύ κρίσιμο ζήτημα</w:t>
      </w:r>
      <w:r>
        <w:rPr>
          <w:rFonts w:eastAsia="Times New Roman"/>
          <w:color w:val="212121"/>
          <w:szCs w:val="24"/>
        </w:rPr>
        <w:t>, το ζήτημα της διαιώνιση</w:t>
      </w:r>
      <w:r w:rsidRPr="007518CF">
        <w:rPr>
          <w:rFonts w:eastAsia="Times New Roman"/>
          <w:color w:val="212121"/>
          <w:szCs w:val="24"/>
        </w:rPr>
        <w:t>ς της πολιτικής διαφ</w:t>
      </w:r>
      <w:r>
        <w:rPr>
          <w:rFonts w:eastAsia="Times New Roman"/>
          <w:color w:val="212121"/>
          <w:szCs w:val="24"/>
        </w:rPr>
        <w:t>θ</w:t>
      </w:r>
      <w:r w:rsidRPr="007518CF">
        <w:rPr>
          <w:rFonts w:eastAsia="Times New Roman"/>
          <w:color w:val="212121"/>
          <w:szCs w:val="24"/>
        </w:rPr>
        <w:t>οράς</w:t>
      </w:r>
      <w:r>
        <w:rPr>
          <w:rFonts w:eastAsia="Times New Roman"/>
          <w:color w:val="212121"/>
          <w:szCs w:val="24"/>
        </w:rPr>
        <w:t>, ό</w:t>
      </w:r>
      <w:r w:rsidRPr="007518CF">
        <w:rPr>
          <w:rFonts w:eastAsia="Times New Roman"/>
          <w:color w:val="212121"/>
          <w:szCs w:val="24"/>
        </w:rPr>
        <w:t>που ο ΣΥΡΙΖΑ ταυτίζεται με τη Νέα Δημοκρατία</w:t>
      </w:r>
      <w:r>
        <w:rPr>
          <w:rFonts w:eastAsia="Times New Roman"/>
          <w:color w:val="212121"/>
          <w:szCs w:val="24"/>
        </w:rPr>
        <w:t xml:space="preserve">. </w:t>
      </w:r>
    </w:p>
    <w:p w14:paraId="0A5DE627"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w:t>
      </w:r>
      <w:r w:rsidRPr="007518CF">
        <w:rPr>
          <w:rFonts w:eastAsia="Times New Roman"/>
          <w:color w:val="212121"/>
          <w:szCs w:val="24"/>
        </w:rPr>
        <w:t xml:space="preserve">αι </w:t>
      </w:r>
      <w:r>
        <w:rPr>
          <w:rFonts w:eastAsia="Times New Roman"/>
          <w:color w:val="212121"/>
          <w:szCs w:val="24"/>
        </w:rPr>
        <w:t>δεν ταυτίζονται, β</w:t>
      </w:r>
      <w:r w:rsidRPr="007518CF">
        <w:rPr>
          <w:rFonts w:eastAsia="Times New Roman"/>
          <w:color w:val="212121"/>
          <w:szCs w:val="24"/>
        </w:rPr>
        <w:t>εβαίως</w:t>
      </w:r>
      <w:r>
        <w:rPr>
          <w:rFonts w:eastAsia="Times New Roman"/>
          <w:color w:val="212121"/>
          <w:szCs w:val="24"/>
        </w:rPr>
        <w:t>,</w:t>
      </w:r>
      <w:r w:rsidRPr="007518CF">
        <w:rPr>
          <w:rFonts w:eastAsia="Times New Roman"/>
          <w:color w:val="212121"/>
          <w:szCs w:val="24"/>
        </w:rPr>
        <w:t xml:space="preserve"> μόνο σε αυτά τα ζητήματα</w:t>
      </w:r>
      <w:r>
        <w:rPr>
          <w:rFonts w:eastAsia="Times New Roman"/>
          <w:color w:val="212121"/>
          <w:szCs w:val="24"/>
        </w:rPr>
        <w:t>. Η</w:t>
      </w:r>
      <w:r w:rsidRPr="007518CF">
        <w:rPr>
          <w:rFonts w:eastAsia="Times New Roman"/>
          <w:color w:val="212121"/>
          <w:szCs w:val="24"/>
        </w:rPr>
        <w:t xml:space="preserve"> πολιτική είναι ίδια</w:t>
      </w:r>
      <w:r>
        <w:rPr>
          <w:rFonts w:eastAsia="Times New Roman"/>
          <w:color w:val="212121"/>
          <w:szCs w:val="24"/>
        </w:rPr>
        <w:t>.</w:t>
      </w:r>
      <w:r w:rsidRPr="007518CF">
        <w:rPr>
          <w:rFonts w:eastAsia="Times New Roman"/>
          <w:color w:val="212121"/>
          <w:szCs w:val="24"/>
        </w:rPr>
        <w:t xml:space="preserve"> </w:t>
      </w:r>
      <w:r>
        <w:rPr>
          <w:rFonts w:eastAsia="Times New Roman"/>
          <w:color w:val="212121"/>
          <w:szCs w:val="24"/>
        </w:rPr>
        <w:t>Φ</w:t>
      </w:r>
      <w:r w:rsidRPr="007518CF">
        <w:rPr>
          <w:rFonts w:eastAsia="Times New Roman"/>
          <w:color w:val="212121"/>
          <w:szCs w:val="24"/>
        </w:rPr>
        <w:t xml:space="preserve">άνηκε ξεκάθαρα </w:t>
      </w:r>
      <w:r>
        <w:rPr>
          <w:rFonts w:eastAsia="Times New Roman"/>
          <w:color w:val="212121"/>
          <w:szCs w:val="24"/>
        </w:rPr>
        <w:t>-ομι</w:t>
      </w:r>
      <w:r>
        <w:rPr>
          <w:rFonts w:eastAsia="Times New Roman"/>
          <w:color w:val="212121"/>
          <w:szCs w:val="24"/>
        </w:rPr>
        <w:t>λώ πάλι για το Σ</w:t>
      </w:r>
      <w:r w:rsidRPr="007518CF">
        <w:rPr>
          <w:rFonts w:eastAsia="Times New Roman"/>
          <w:color w:val="212121"/>
          <w:szCs w:val="24"/>
        </w:rPr>
        <w:t>ύνταγμα</w:t>
      </w:r>
      <w:r>
        <w:rPr>
          <w:rFonts w:eastAsia="Times New Roman"/>
          <w:color w:val="212121"/>
          <w:szCs w:val="24"/>
        </w:rPr>
        <w:t>- όταν τεκμηριώσαμε τ</w:t>
      </w:r>
      <w:r w:rsidRPr="007518CF">
        <w:rPr>
          <w:rFonts w:eastAsia="Times New Roman"/>
          <w:color w:val="212121"/>
          <w:szCs w:val="24"/>
        </w:rPr>
        <w:t>ην αντισ</w:t>
      </w:r>
      <w:r>
        <w:rPr>
          <w:rFonts w:eastAsia="Times New Roman"/>
          <w:color w:val="212121"/>
          <w:szCs w:val="24"/>
        </w:rPr>
        <w:t>υνταγματικότητα της προδοτικής Σ</w:t>
      </w:r>
      <w:r w:rsidRPr="007518CF">
        <w:rPr>
          <w:rFonts w:eastAsia="Times New Roman"/>
          <w:color w:val="212121"/>
          <w:szCs w:val="24"/>
        </w:rPr>
        <w:t>υμφωνίας των Πρεσπών</w:t>
      </w:r>
      <w:r>
        <w:rPr>
          <w:rFonts w:eastAsia="Times New Roman"/>
          <w:color w:val="212121"/>
          <w:szCs w:val="24"/>
        </w:rPr>
        <w:t>.</w:t>
      </w:r>
      <w:r w:rsidRPr="007518CF">
        <w:rPr>
          <w:rFonts w:eastAsia="Times New Roman"/>
          <w:color w:val="212121"/>
          <w:szCs w:val="24"/>
        </w:rPr>
        <w:t xml:space="preserve"> </w:t>
      </w:r>
      <w:r>
        <w:rPr>
          <w:rFonts w:eastAsia="Times New Roman"/>
          <w:color w:val="212121"/>
          <w:szCs w:val="24"/>
        </w:rPr>
        <w:t>Κ</w:t>
      </w:r>
      <w:r w:rsidRPr="007518CF">
        <w:rPr>
          <w:rFonts w:eastAsia="Times New Roman"/>
          <w:color w:val="212121"/>
          <w:szCs w:val="24"/>
        </w:rPr>
        <w:t xml:space="preserve">αι τότε </w:t>
      </w:r>
      <w:r>
        <w:rPr>
          <w:rFonts w:eastAsia="Times New Roman"/>
          <w:color w:val="212121"/>
          <w:szCs w:val="24"/>
        </w:rPr>
        <w:t xml:space="preserve">καταχειροκροτήθηκε </w:t>
      </w:r>
      <w:r>
        <w:rPr>
          <w:rFonts w:eastAsia="Times New Roman"/>
          <w:color w:val="212121"/>
          <w:szCs w:val="24"/>
        </w:rPr>
        <w:lastRenderedPageBreak/>
        <w:t>ο Κοινοβουλευτικός Ε</w:t>
      </w:r>
      <w:r w:rsidRPr="007518CF">
        <w:rPr>
          <w:rFonts w:eastAsia="Times New Roman"/>
          <w:color w:val="212121"/>
          <w:szCs w:val="24"/>
        </w:rPr>
        <w:t>κπρόσωπος της Νέας Δημοκρατίας</w:t>
      </w:r>
      <w:r>
        <w:rPr>
          <w:rFonts w:eastAsia="Times New Roman"/>
          <w:color w:val="212121"/>
          <w:szCs w:val="24"/>
        </w:rPr>
        <w:t>, ε</w:t>
      </w:r>
      <w:r w:rsidRPr="007518CF">
        <w:rPr>
          <w:rFonts w:eastAsia="Times New Roman"/>
          <w:color w:val="212121"/>
          <w:szCs w:val="24"/>
        </w:rPr>
        <w:t xml:space="preserve">πειδή είπε </w:t>
      </w:r>
      <w:r>
        <w:rPr>
          <w:rFonts w:eastAsia="Times New Roman"/>
          <w:color w:val="212121"/>
          <w:szCs w:val="24"/>
        </w:rPr>
        <w:t>«</w:t>
      </w:r>
      <w:r>
        <w:rPr>
          <w:rFonts w:eastAsia="Times New Roman"/>
          <w:color w:val="212121"/>
          <w:szCs w:val="24"/>
        </w:rPr>
        <w:t>ό</w:t>
      </w:r>
      <w:r w:rsidRPr="007518CF">
        <w:rPr>
          <w:rFonts w:eastAsia="Times New Roman"/>
          <w:color w:val="212121"/>
          <w:szCs w:val="24"/>
        </w:rPr>
        <w:t>χι</w:t>
      </w:r>
      <w:r>
        <w:rPr>
          <w:rFonts w:eastAsia="Times New Roman"/>
          <w:color w:val="212121"/>
          <w:szCs w:val="24"/>
        </w:rPr>
        <w:t>»</w:t>
      </w:r>
      <w:r w:rsidRPr="007518CF">
        <w:rPr>
          <w:rFonts w:eastAsia="Times New Roman"/>
          <w:color w:val="212121"/>
          <w:szCs w:val="24"/>
        </w:rPr>
        <w:t xml:space="preserve"> στην πρόταση της Χρυσής Αυγής</w:t>
      </w:r>
      <w:r>
        <w:rPr>
          <w:rFonts w:eastAsia="Times New Roman"/>
          <w:color w:val="212121"/>
          <w:szCs w:val="24"/>
        </w:rPr>
        <w:t>,</w:t>
      </w:r>
      <w:r w:rsidRPr="007518CF">
        <w:rPr>
          <w:rFonts w:eastAsia="Times New Roman"/>
          <w:color w:val="212121"/>
          <w:szCs w:val="24"/>
        </w:rPr>
        <w:t xml:space="preserve"> επειδή δήλωσε </w:t>
      </w:r>
      <w:r>
        <w:rPr>
          <w:rFonts w:eastAsia="Times New Roman"/>
          <w:color w:val="212121"/>
          <w:szCs w:val="24"/>
        </w:rPr>
        <w:t xml:space="preserve">ρητά, </w:t>
      </w:r>
      <w:r w:rsidRPr="007518CF">
        <w:rPr>
          <w:rFonts w:eastAsia="Times New Roman"/>
          <w:color w:val="212121"/>
          <w:szCs w:val="24"/>
        </w:rPr>
        <w:t>ε</w:t>
      </w:r>
      <w:r>
        <w:rPr>
          <w:rFonts w:eastAsia="Times New Roman"/>
          <w:color w:val="212121"/>
          <w:szCs w:val="24"/>
        </w:rPr>
        <w:t>πί της ουσίας, ότι η κατάπτυστη Σ</w:t>
      </w:r>
      <w:r w:rsidRPr="007518CF">
        <w:rPr>
          <w:rFonts w:eastAsia="Times New Roman"/>
          <w:color w:val="212121"/>
          <w:szCs w:val="24"/>
        </w:rPr>
        <w:t>υμφωνία των Πρεσπών</w:t>
      </w:r>
      <w:r>
        <w:rPr>
          <w:rFonts w:eastAsia="Times New Roman"/>
          <w:color w:val="212121"/>
          <w:szCs w:val="24"/>
        </w:rPr>
        <w:t>, η αντισυνταγματική Σ</w:t>
      </w:r>
      <w:r w:rsidRPr="007518CF">
        <w:rPr>
          <w:rFonts w:eastAsia="Times New Roman"/>
          <w:color w:val="212121"/>
          <w:szCs w:val="24"/>
        </w:rPr>
        <w:t>υμφωνία των Πρεσπών ε</w:t>
      </w:r>
      <w:r>
        <w:rPr>
          <w:rFonts w:eastAsia="Times New Roman"/>
          <w:color w:val="212121"/>
          <w:szCs w:val="24"/>
        </w:rPr>
        <w:t>ίναι σύννομη και σύμφωνη με το Σ</w:t>
      </w:r>
      <w:r w:rsidRPr="007518CF">
        <w:rPr>
          <w:rFonts w:eastAsia="Times New Roman"/>
          <w:color w:val="212121"/>
          <w:szCs w:val="24"/>
        </w:rPr>
        <w:t>ύνταγμα</w:t>
      </w:r>
      <w:r>
        <w:rPr>
          <w:rFonts w:eastAsia="Times New Roman"/>
          <w:color w:val="212121"/>
          <w:szCs w:val="24"/>
        </w:rPr>
        <w:t xml:space="preserve">. </w:t>
      </w:r>
    </w:p>
    <w:p w14:paraId="0A5DE628"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w:t>
      </w:r>
      <w:r w:rsidRPr="007518CF">
        <w:rPr>
          <w:rFonts w:eastAsia="Times New Roman"/>
          <w:color w:val="212121"/>
          <w:szCs w:val="24"/>
        </w:rPr>
        <w:t xml:space="preserve">αι δεν είναι μόνο εκεί </w:t>
      </w:r>
      <w:r>
        <w:rPr>
          <w:rFonts w:eastAsia="Times New Roman"/>
          <w:color w:val="212121"/>
          <w:szCs w:val="24"/>
        </w:rPr>
        <w:t xml:space="preserve">η σύμπραξή σας. </w:t>
      </w:r>
      <w:r w:rsidRPr="007518CF">
        <w:rPr>
          <w:rFonts w:eastAsia="Times New Roman"/>
          <w:color w:val="212121"/>
          <w:szCs w:val="24"/>
        </w:rPr>
        <w:t>Τσ</w:t>
      </w:r>
      <w:r>
        <w:rPr>
          <w:rFonts w:eastAsia="Times New Roman"/>
          <w:color w:val="212121"/>
          <w:szCs w:val="24"/>
        </w:rPr>
        <w:t>ίπρας και Μητσοτάκης είναι χέρι-</w:t>
      </w:r>
      <w:r w:rsidRPr="007518CF">
        <w:rPr>
          <w:rFonts w:eastAsia="Times New Roman"/>
          <w:color w:val="212121"/>
          <w:szCs w:val="24"/>
        </w:rPr>
        <w:t>χέρι στο ζήτημα της ονομασίας</w:t>
      </w:r>
      <w:r>
        <w:rPr>
          <w:rFonts w:eastAsia="Times New Roman"/>
          <w:color w:val="212121"/>
          <w:szCs w:val="24"/>
        </w:rPr>
        <w:t>. Ο Κυριάκος Μητ</w:t>
      </w:r>
      <w:r>
        <w:rPr>
          <w:rFonts w:eastAsia="Times New Roman"/>
          <w:color w:val="212121"/>
          <w:szCs w:val="24"/>
        </w:rPr>
        <w:t>σοτάκης, η Ντόρα Μπακογιάννη λένε «</w:t>
      </w:r>
      <w:r>
        <w:rPr>
          <w:rFonts w:eastAsia="Times New Roman"/>
          <w:color w:val="212121"/>
          <w:szCs w:val="24"/>
        </w:rPr>
        <w:t>ν</w:t>
      </w:r>
      <w:r w:rsidRPr="007518CF">
        <w:rPr>
          <w:rFonts w:eastAsia="Times New Roman"/>
          <w:color w:val="212121"/>
          <w:szCs w:val="24"/>
        </w:rPr>
        <w:t>αι</w:t>
      </w:r>
      <w:r>
        <w:rPr>
          <w:rFonts w:eastAsia="Times New Roman"/>
          <w:color w:val="212121"/>
          <w:szCs w:val="24"/>
        </w:rPr>
        <w:t>»</w:t>
      </w:r>
      <w:r w:rsidRPr="007518CF">
        <w:rPr>
          <w:rFonts w:eastAsia="Times New Roman"/>
          <w:color w:val="212121"/>
          <w:szCs w:val="24"/>
        </w:rPr>
        <w:t xml:space="preserve"> στη σύνθετη ονομασία</w:t>
      </w:r>
      <w:r>
        <w:rPr>
          <w:rFonts w:eastAsia="Times New Roman"/>
          <w:color w:val="212121"/>
          <w:szCs w:val="24"/>
        </w:rPr>
        <w:t>, λένε ότι θα μιλούν</w:t>
      </w:r>
      <w:r w:rsidRPr="007518CF">
        <w:rPr>
          <w:rFonts w:eastAsia="Times New Roman"/>
          <w:color w:val="212121"/>
          <w:szCs w:val="24"/>
        </w:rPr>
        <w:t xml:space="preserve"> για </w:t>
      </w:r>
      <w:r>
        <w:rPr>
          <w:rFonts w:eastAsia="Times New Roman"/>
          <w:color w:val="212121"/>
          <w:szCs w:val="24"/>
        </w:rPr>
        <w:t>«</w:t>
      </w:r>
      <w:r w:rsidRPr="007518CF">
        <w:rPr>
          <w:rFonts w:eastAsia="Times New Roman"/>
          <w:color w:val="212121"/>
          <w:szCs w:val="24"/>
        </w:rPr>
        <w:t>Βόρεια Μακεδονία</w:t>
      </w:r>
      <w:r>
        <w:rPr>
          <w:rFonts w:eastAsia="Times New Roman"/>
          <w:color w:val="212121"/>
          <w:szCs w:val="24"/>
        </w:rPr>
        <w:t xml:space="preserve">». </w:t>
      </w:r>
    </w:p>
    <w:p w14:paraId="0A5DE629"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Μαζί</w:t>
      </w:r>
      <w:r w:rsidRPr="007518CF">
        <w:rPr>
          <w:rFonts w:eastAsia="Times New Roman"/>
          <w:color w:val="212121"/>
          <w:szCs w:val="24"/>
        </w:rPr>
        <w:t xml:space="preserve"> ψηφίσατε τη δημιουργία τζαμιού</w:t>
      </w:r>
      <w:r>
        <w:rPr>
          <w:rFonts w:eastAsia="Times New Roman"/>
          <w:color w:val="212121"/>
          <w:szCs w:val="24"/>
        </w:rPr>
        <w:t>, τη δημιουργία ισλαμικού τ</w:t>
      </w:r>
      <w:r w:rsidRPr="007518CF">
        <w:rPr>
          <w:rFonts w:eastAsia="Times New Roman"/>
          <w:color w:val="212121"/>
          <w:szCs w:val="24"/>
        </w:rPr>
        <w:t>εμένους στην Αθήνα</w:t>
      </w:r>
      <w:r>
        <w:rPr>
          <w:rFonts w:eastAsia="Times New Roman"/>
          <w:color w:val="212121"/>
          <w:szCs w:val="24"/>
        </w:rPr>
        <w:t>. Μ</w:t>
      </w:r>
      <w:r w:rsidRPr="007518CF">
        <w:rPr>
          <w:rFonts w:eastAsia="Times New Roman"/>
          <w:color w:val="212121"/>
          <w:szCs w:val="24"/>
        </w:rPr>
        <w:t>αζί ψηφίσατε την τροπολογία Μουζάλα</w:t>
      </w:r>
      <w:r>
        <w:rPr>
          <w:rFonts w:eastAsia="Times New Roman"/>
          <w:color w:val="212121"/>
          <w:szCs w:val="24"/>
        </w:rPr>
        <w:t>,</w:t>
      </w:r>
      <w:r w:rsidRPr="007518CF">
        <w:rPr>
          <w:rFonts w:eastAsia="Times New Roman"/>
          <w:color w:val="212121"/>
          <w:szCs w:val="24"/>
        </w:rPr>
        <w:t xml:space="preserve"> που δίνει άσυλο άνευ όρων σε όσους λαθρομετανάστες μπαίνουν στην Ελλάδα από την Τουρκία</w:t>
      </w:r>
      <w:r>
        <w:rPr>
          <w:rFonts w:eastAsia="Times New Roman"/>
          <w:color w:val="212121"/>
          <w:szCs w:val="24"/>
        </w:rPr>
        <w:t>. Μ</w:t>
      </w:r>
      <w:r w:rsidRPr="007518CF">
        <w:rPr>
          <w:rFonts w:eastAsia="Times New Roman"/>
          <w:color w:val="212121"/>
          <w:szCs w:val="24"/>
        </w:rPr>
        <w:t>αζί ψηφίσατε τον αντιρατσιστικό νόμο</w:t>
      </w:r>
      <w:r>
        <w:rPr>
          <w:rFonts w:eastAsia="Times New Roman"/>
          <w:color w:val="212121"/>
          <w:szCs w:val="24"/>
        </w:rPr>
        <w:t>,</w:t>
      </w:r>
      <w:r w:rsidRPr="007518CF">
        <w:rPr>
          <w:rFonts w:eastAsia="Times New Roman"/>
          <w:color w:val="212121"/>
          <w:szCs w:val="24"/>
        </w:rPr>
        <w:t xml:space="preserve"> που θεωρεί παράνομα τα συσσίτια των Ελλήνων πολιτών</w:t>
      </w:r>
      <w:r>
        <w:rPr>
          <w:rFonts w:eastAsia="Times New Roman"/>
          <w:color w:val="212121"/>
          <w:szCs w:val="24"/>
        </w:rPr>
        <w:t xml:space="preserve">. </w:t>
      </w:r>
      <w:r w:rsidRPr="007518CF">
        <w:rPr>
          <w:rFonts w:eastAsia="Times New Roman"/>
          <w:color w:val="212121"/>
          <w:szCs w:val="24"/>
        </w:rPr>
        <w:t>Δεν πειράζει</w:t>
      </w:r>
      <w:r>
        <w:rPr>
          <w:rFonts w:eastAsia="Times New Roman"/>
          <w:color w:val="212121"/>
          <w:szCs w:val="24"/>
        </w:rPr>
        <w:t>,</w:t>
      </w:r>
      <w:r w:rsidRPr="007518CF">
        <w:rPr>
          <w:rFonts w:eastAsia="Times New Roman"/>
          <w:color w:val="212121"/>
          <w:szCs w:val="24"/>
        </w:rPr>
        <w:t xml:space="preserve"> ακόμα και έτσι</w:t>
      </w:r>
      <w:r>
        <w:rPr>
          <w:rFonts w:eastAsia="Times New Roman"/>
          <w:color w:val="212121"/>
          <w:szCs w:val="24"/>
        </w:rPr>
        <w:t>,</w:t>
      </w:r>
      <w:r w:rsidRPr="007518CF">
        <w:rPr>
          <w:rFonts w:eastAsia="Times New Roman"/>
          <w:color w:val="212121"/>
          <w:szCs w:val="24"/>
        </w:rPr>
        <w:t xml:space="preserve"> είναι αποδεκτό</w:t>
      </w:r>
      <w:r>
        <w:rPr>
          <w:rFonts w:eastAsia="Times New Roman"/>
          <w:color w:val="212121"/>
          <w:szCs w:val="24"/>
        </w:rPr>
        <w:t>. Μ</w:t>
      </w:r>
      <w:r w:rsidRPr="007518CF">
        <w:rPr>
          <w:rFonts w:eastAsia="Times New Roman"/>
          <w:color w:val="212121"/>
          <w:szCs w:val="24"/>
        </w:rPr>
        <w:t xml:space="preserve">αζί ψηφίσατε την κατάργηση </w:t>
      </w:r>
      <w:r w:rsidRPr="007518CF">
        <w:rPr>
          <w:rFonts w:eastAsia="Times New Roman"/>
          <w:color w:val="212121"/>
          <w:szCs w:val="24"/>
        </w:rPr>
        <w:t>της κρατικής χρηματοδότησης της Χρυσής Αυγής</w:t>
      </w:r>
      <w:r>
        <w:rPr>
          <w:rFonts w:eastAsia="Times New Roman"/>
          <w:color w:val="212121"/>
          <w:szCs w:val="24"/>
        </w:rPr>
        <w:t>, έναν νόμο</w:t>
      </w:r>
      <w:r w:rsidRPr="007518CF">
        <w:rPr>
          <w:rFonts w:eastAsia="Times New Roman"/>
          <w:color w:val="212121"/>
          <w:szCs w:val="24"/>
        </w:rPr>
        <w:t xml:space="preserve"> πέρα για πέρα αντισυνταγματικό</w:t>
      </w:r>
      <w:r>
        <w:rPr>
          <w:rFonts w:eastAsia="Times New Roman"/>
          <w:color w:val="212121"/>
          <w:szCs w:val="24"/>
        </w:rPr>
        <w:t>,</w:t>
      </w:r>
      <w:r w:rsidRPr="007518CF">
        <w:rPr>
          <w:rFonts w:eastAsia="Times New Roman"/>
          <w:color w:val="212121"/>
          <w:szCs w:val="24"/>
        </w:rPr>
        <w:t xml:space="preserve"> με τον οποίον νομίζατε ότι θα σταματήσει η άνθηση και η άνοδος </w:t>
      </w:r>
      <w:r w:rsidRPr="007518CF">
        <w:rPr>
          <w:rFonts w:eastAsia="Times New Roman"/>
          <w:color w:val="212121"/>
          <w:szCs w:val="24"/>
        </w:rPr>
        <w:lastRenderedPageBreak/>
        <w:t>του εθνικιστικού κινήματος</w:t>
      </w:r>
      <w:r>
        <w:rPr>
          <w:rFonts w:eastAsia="Times New Roman"/>
          <w:color w:val="212121"/>
          <w:szCs w:val="24"/>
        </w:rPr>
        <w:t>. Και μαζί σήμερα ψηφίζετε</w:t>
      </w:r>
      <w:r w:rsidRPr="007518CF">
        <w:rPr>
          <w:rFonts w:eastAsia="Times New Roman"/>
          <w:color w:val="212121"/>
          <w:szCs w:val="24"/>
        </w:rPr>
        <w:t xml:space="preserve"> την ασυλία των εγκληματιών πολιτικών</w:t>
      </w:r>
      <w:r>
        <w:rPr>
          <w:rFonts w:eastAsia="Times New Roman"/>
          <w:color w:val="212121"/>
          <w:szCs w:val="24"/>
        </w:rPr>
        <w:t xml:space="preserve">. </w:t>
      </w:r>
      <w:r w:rsidRPr="007518CF">
        <w:rPr>
          <w:rFonts w:eastAsia="Times New Roman"/>
          <w:color w:val="212121"/>
          <w:szCs w:val="24"/>
        </w:rPr>
        <w:t xml:space="preserve"> </w:t>
      </w:r>
    </w:p>
    <w:p w14:paraId="0A5DE62A"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Δύ</w:t>
      </w:r>
      <w:r w:rsidRPr="007518CF">
        <w:rPr>
          <w:rFonts w:eastAsia="Times New Roman"/>
          <w:color w:val="212121"/>
          <w:szCs w:val="24"/>
        </w:rPr>
        <w:t xml:space="preserve">ο λόγια </w:t>
      </w:r>
      <w:r>
        <w:rPr>
          <w:rFonts w:eastAsia="Times New Roman"/>
          <w:color w:val="212121"/>
          <w:szCs w:val="24"/>
        </w:rPr>
        <w:t>θα</w:t>
      </w:r>
      <w:r>
        <w:rPr>
          <w:rFonts w:eastAsia="Times New Roman"/>
          <w:color w:val="212121"/>
          <w:szCs w:val="24"/>
        </w:rPr>
        <w:t xml:space="preserve"> πω για την περίπτωση του Προέδρου της Δ</w:t>
      </w:r>
      <w:r w:rsidRPr="007518CF">
        <w:rPr>
          <w:rFonts w:eastAsia="Times New Roman"/>
          <w:color w:val="212121"/>
          <w:szCs w:val="24"/>
        </w:rPr>
        <w:t>ημοκρατίας</w:t>
      </w:r>
      <w:r>
        <w:rPr>
          <w:rFonts w:eastAsia="Times New Roman"/>
          <w:color w:val="212121"/>
          <w:szCs w:val="24"/>
        </w:rPr>
        <w:t>,</w:t>
      </w:r>
      <w:r w:rsidRPr="007518CF">
        <w:rPr>
          <w:rFonts w:eastAsia="Times New Roman"/>
          <w:color w:val="212121"/>
          <w:szCs w:val="24"/>
        </w:rPr>
        <w:t xml:space="preserve"> για την οποία γίνεται μεγάλη συζήτηση</w:t>
      </w:r>
      <w:r>
        <w:rPr>
          <w:rFonts w:eastAsia="Times New Roman"/>
          <w:color w:val="212121"/>
          <w:szCs w:val="24"/>
        </w:rPr>
        <w:t>. Ε</w:t>
      </w:r>
      <w:r w:rsidRPr="007518CF">
        <w:rPr>
          <w:rFonts w:eastAsia="Times New Roman"/>
          <w:color w:val="212121"/>
          <w:szCs w:val="24"/>
        </w:rPr>
        <w:t xml:space="preserve">μάς </w:t>
      </w:r>
      <w:r>
        <w:rPr>
          <w:rFonts w:eastAsia="Times New Roman"/>
          <w:color w:val="212121"/>
          <w:szCs w:val="24"/>
        </w:rPr>
        <w:t>η θέση μας είναι πάγια, β</w:t>
      </w:r>
      <w:r w:rsidRPr="007518CF">
        <w:rPr>
          <w:rFonts w:eastAsia="Times New Roman"/>
          <w:color w:val="212121"/>
          <w:szCs w:val="24"/>
        </w:rPr>
        <w:t>εβαίως</w:t>
      </w:r>
      <w:r>
        <w:rPr>
          <w:rFonts w:eastAsia="Times New Roman"/>
          <w:color w:val="212121"/>
          <w:szCs w:val="24"/>
        </w:rPr>
        <w:t>. Δ</w:t>
      </w:r>
      <w:r w:rsidRPr="007518CF">
        <w:rPr>
          <w:rFonts w:eastAsia="Times New Roman"/>
          <w:color w:val="212121"/>
          <w:szCs w:val="24"/>
        </w:rPr>
        <w:t>εν πρέπει να γίνεται ψηφοφορία στη Βουλή</w:t>
      </w:r>
      <w:r>
        <w:rPr>
          <w:rFonts w:eastAsia="Times New Roman"/>
          <w:color w:val="212121"/>
          <w:szCs w:val="24"/>
        </w:rPr>
        <w:t xml:space="preserve">. Εμείς μιλάμε για πιο άμεση </w:t>
      </w:r>
      <w:r>
        <w:rPr>
          <w:rFonts w:eastAsia="Times New Roman"/>
          <w:color w:val="212121"/>
          <w:szCs w:val="24"/>
        </w:rPr>
        <w:t>δ</w:t>
      </w:r>
      <w:r w:rsidRPr="007518CF">
        <w:rPr>
          <w:rFonts w:eastAsia="Times New Roman"/>
          <w:color w:val="212121"/>
          <w:szCs w:val="24"/>
        </w:rPr>
        <w:t>ημοκρατία</w:t>
      </w:r>
      <w:r>
        <w:rPr>
          <w:rFonts w:eastAsia="Times New Roman"/>
          <w:color w:val="212121"/>
          <w:szCs w:val="24"/>
        </w:rPr>
        <w:t>,</w:t>
      </w:r>
      <w:r w:rsidRPr="007518CF">
        <w:rPr>
          <w:rFonts w:eastAsia="Times New Roman"/>
          <w:color w:val="212121"/>
          <w:szCs w:val="24"/>
        </w:rPr>
        <w:t xml:space="preserve"> εμείς οι φασίστες</w:t>
      </w:r>
      <w:r>
        <w:rPr>
          <w:rFonts w:eastAsia="Times New Roman"/>
          <w:color w:val="212121"/>
          <w:szCs w:val="24"/>
        </w:rPr>
        <w:t xml:space="preserve"> -</w:t>
      </w:r>
      <w:r w:rsidRPr="007518CF">
        <w:rPr>
          <w:rFonts w:eastAsia="Times New Roman"/>
          <w:color w:val="212121"/>
          <w:szCs w:val="24"/>
        </w:rPr>
        <w:t>που μας λέτε χουντικούς</w:t>
      </w:r>
      <w:r>
        <w:rPr>
          <w:rFonts w:eastAsia="Times New Roman"/>
          <w:color w:val="212121"/>
          <w:szCs w:val="24"/>
        </w:rPr>
        <w:t>,</w:t>
      </w:r>
      <w:r w:rsidRPr="007518CF">
        <w:rPr>
          <w:rFonts w:eastAsia="Times New Roman"/>
          <w:color w:val="212121"/>
          <w:szCs w:val="24"/>
        </w:rPr>
        <w:t xml:space="preserve"> ν</w:t>
      </w:r>
      <w:r w:rsidRPr="007518CF">
        <w:rPr>
          <w:rFonts w:eastAsia="Times New Roman"/>
          <w:color w:val="212121"/>
          <w:szCs w:val="24"/>
        </w:rPr>
        <w:t>αζί</w:t>
      </w:r>
      <w:r>
        <w:rPr>
          <w:rFonts w:eastAsia="Times New Roman"/>
          <w:color w:val="212121"/>
          <w:szCs w:val="24"/>
        </w:rPr>
        <w:t>,</w:t>
      </w:r>
      <w:r w:rsidRPr="007518CF">
        <w:rPr>
          <w:rFonts w:eastAsia="Times New Roman"/>
          <w:color w:val="212121"/>
          <w:szCs w:val="24"/>
        </w:rPr>
        <w:t xml:space="preserve"> ακροδεξιούς</w:t>
      </w:r>
      <w:r>
        <w:rPr>
          <w:rFonts w:eastAsia="Times New Roman"/>
          <w:color w:val="212121"/>
          <w:szCs w:val="24"/>
        </w:rPr>
        <w:t xml:space="preserve">- </w:t>
      </w:r>
      <w:r w:rsidRPr="007518CF">
        <w:rPr>
          <w:rFonts w:eastAsia="Times New Roman"/>
          <w:color w:val="212121"/>
          <w:szCs w:val="24"/>
        </w:rPr>
        <w:t xml:space="preserve">μιλάμε για πιο άμεση </w:t>
      </w:r>
      <w:r>
        <w:rPr>
          <w:rFonts w:eastAsia="Times New Roman"/>
          <w:color w:val="212121"/>
          <w:szCs w:val="24"/>
        </w:rPr>
        <w:t>δ</w:t>
      </w:r>
      <w:r w:rsidRPr="007518CF">
        <w:rPr>
          <w:rFonts w:eastAsia="Times New Roman"/>
          <w:color w:val="212121"/>
          <w:szCs w:val="24"/>
        </w:rPr>
        <w:t>ημοκρατία</w:t>
      </w:r>
      <w:r>
        <w:rPr>
          <w:rFonts w:eastAsia="Times New Roman"/>
          <w:color w:val="212121"/>
          <w:szCs w:val="24"/>
        </w:rPr>
        <w:t>. Μ</w:t>
      </w:r>
      <w:r w:rsidRPr="007518CF">
        <w:rPr>
          <w:rFonts w:eastAsia="Times New Roman"/>
          <w:color w:val="212121"/>
          <w:szCs w:val="24"/>
        </w:rPr>
        <w:t xml:space="preserve">ιλάμε για δημοψηφίσματα και </w:t>
      </w:r>
      <w:r>
        <w:rPr>
          <w:rFonts w:eastAsia="Times New Roman"/>
          <w:color w:val="212121"/>
          <w:szCs w:val="24"/>
        </w:rPr>
        <w:t>μιλάμε και για εκλογή του Π</w:t>
      </w:r>
      <w:r w:rsidRPr="007518CF">
        <w:rPr>
          <w:rFonts w:eastAsia="Times New Roman"/>
          <w:color w:val="212121"/>
          <w:szCs w:val="24"/>
        </w:rPr>
        <w:t xml:space="preserve">ροέδρου </w:t>
      </w:r>
      <w:r>
        <w:rPr>
          <w:rFonts w:eastAsia="Times New Roman"/>
          <w:color w:val="212121"/>
          <w:szCs w:val="24"/>
        </w:rPr>
        <w:t xml:space="preserve">της Δημοκρατίας απευθείας από τον ελληνικό λαό. </w:t>
      </w:r>
    </w:p>
    <w:p w14:paraId="0A5DE62B"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 xml:space="preserve">Και επειδή πολλοί </w:t>
      </w:r>
      <w:r>
        <w:rPr>
          <w:rFonts w:eastAsia="Times New Roman"/>
          <w:color w:val="212121"/>
          <w:szCs w:val="24"/>
        </w:rPr>
        <w:t>ν</w:t>
      </w:r>
      <w:r>
        <w:rPr>
          <w:rFonts w:eastAsia="Times New Roman"/>
          <w:color w:val="212121"/>
          <w:szCs w:val="24"/>
        </w:rPr>
        <w:t>εοδημοκράτες θέτ</w:t>
      </w:r>
      <w:r w:rsidRPr="007518CF">
        <w:rPr>
          <w:rFonts w:eastAsia="Times New Roman"/>
          <w:color w:val="212121"/>
          <w:szCs w:val="24"/>
        </w:rPr>
        <w:t>ουν συχνά το ερώτημα</w:t>
      </w:r>
      <w:r>
        <w:rPr>
          <w:rFonts w:eastAsia="Times New Roman"/>
          <w:color w:val="212121"/>
          <w:szCs w:val="24"/>
        </w:rPr>
        <w:t xml:space="preserve"> «Π</w:t>
      </w:r>
      <w:r w:rsidRPr="007518CF">
        <w:rPr>
          <w:rFonts w:eastAsia="Times New Roman"/>
          <w:color w:val="212121"/>
          <w:szCs w:val="24"/>
        </w:rPr>
        <w:t>οιος έφερε το</w:t>
      </w:r>
      <w:r>
        <w:rPr>
          <w:rFonts w:eastAsia="Times New Roman"/>
          <w:color w:val="212121"/>
          <w:szCs w:val="24"/>
        </w:rPr>
        <w:t>ν</w:t>
      </w:r>
      <w:r w:rsidRPr="007518CF">
        <w:rPr>
          <w:rFonts w:eastAsia="Times New Roman"/>
          <w:color w:val="212121"/>
          <w:szCs w:val="24"/>
        </w:rPr>
        <w:t xml:space="preserve"> </w:t>
      </w:r>
      <w:r>
        <w:rPr>
          <w:rFonts w:eastAsia="Times New Roman"/>
          <w:color w:val="212121"/>
          <w:szCs w:val="24"/>
        </w:rPr>
        <w:t>ΣΥΡΙΖΑ στα πράγματα</w:t>
      </w:r>
      <w:r>
        <w:rPr>
          <w:rFonts w:eastAsia="Times New Roman"/>
          <w:color w:val="212121"/>
          <w:szCs w:val="24"/>
        </w:rPr>
        <w:t xml:space="preserve"> το </w:t>
      </w:r>
      <w:r w:rsidRPr="007518CF">
        <w:rPr>
          <w:rFonts w:eastAsia="Times New Roman"/>
          <w:color w:val="212121"/>
          <w:szCs w:val="24"/>
        </w:rPr>
        <w:t>2015</w:t>
      </w:r>
      <w:r>
        <w:rPr>
          <w:rFonts w:eastAsia="Times New Roman"/>
          <w:color w:val="212121"/>
          <w:szCs w:val="24"/>
        </w:rPr>
        <w:t>;»,</w:t>
      </w:r>
      <w:r w:rsidRPr="007518CF">
        <w:rPr>
          <w:rFonts w:eastAsia="Times New Roman"/>
          <w:color w:val="212121"/>
          <w:szCs w:val="24"/>
        </w:rPr>
        <w:t xml:space="preserve"> θα δώσω μία</w:t>
      </w:r>
      <w:r>
        <w:rPr>
          <w:rFonts w:eastAsia="Times New Roman"/>
          <w:color w:val="212121"/>
          <w:szCs w:val="24"/>
        </w:rPr>
        <w:t xml:space="preserve"> οριστική απάντηση από αυτό το Β</w:t>
      </w:r>
      <w:r w:rsidRPr="007518CF">
        <w:rPr>
          <w:rFonts w:eastAsia="Times New Roman"/>
          <w:color w:val="212121"/>
          <w:szCs w:val="24"/>
        </w:rPr>
        <w:t>ήμα και θα ανατρέξω λίγο πίσω</w:t>
      </w:r>
      <w:r>
        <w:rPr>
          <w:rFonts w:eastAsia="Times New Roman"/>
          <w:color w:val="212121"/>
          <w:szCs w:val="24"/>
        </w:rPr>
        <w:t>,</w:t>
      </w:r>
      <w:r w:rsidRPr="007518CF">
        <w:rPr>
          <w:rFonts w:eastAsia="Times New Roman"/>
          <w:color w:val="212121"/>
          <w:szCs w:val="24"/>
        </w:rPr>
        <w:t xml:space="preserve"> </w:t>
      </w:r>
      <w:r>
        <w:rPr>
          <w:rFonts w:eastAsia="Times New Roman"/>
          <w:color w:val="212121"/>
          <w:szCs w:val="24"/>
        </w:rPr>
        <w:t>σ</w:t>
      </w:r>
      <w:r w:rsidRPr="007518CF">
        <w:rPr>
          <w:rFonts w:eastAsia="Times New Roman"/>
          <w:color w:val="212121"/>
          <w:szCs w:val="24"/>
        </w:rPr>
        <w:t>τις ημέ</w:t>
      </w:r>
      <w:r>
        <w:rPr>
          <w:rFonts w:eastAsia="Times New Roman"/>
          <w:color w:val="212121"/>
          <w:szCs w:val="24"/>
        </w:rPr>
        <w:t>ρες που ψηφιζόταν για Πρόεδρος ο</w:t>
      </w:r>
      <w:r w:rsidRPr="007518CF">
        <w:rPr>
          <w:rFonts w:eastAsia="Times New Roman"/>
          <w:color w:val="212121"/>
          <w:szCs w:val="24"/>
        </w:rPr>
        <w:t xml:space="preserve"> Δήμας</w:t>
      </w:r>
      <w:r>
        <w:rPr>
          <w:rFonts w:eastAsia="Times New Roman"/>
          <w:color w:val="212121"/>
          <w:szCs w:val="24"/>
        </w:rPr>
        <w:t>. Το</w:t>
      </w:r>
      <w:r>
        <w:rPr>
          <w:rFonts w:eastAsia="Times New Roman"/>
          <w:color w:val="212121"/>
          <w:szCs w:val="24"/>
        </w:rPr>
        <w:t>ν</w:t>
      </w:r>
      <w:r>
        <w:rPr>
          <w:rFonts w:eastAsia="Times New Roman"/>
          <w:color w:val="212121"/>
          <w:szCs w:val="24"/>
        </w:rPr>
        <w:t xml:space="preserve"> </w:t>
      </w:r>
      <w:r w:rsidRPr="007518CF">
        <w:rPr>
          <w:rFonts w:eastAsia="Times New Roman"/>
          <w:color w:val="212121"/>
          <w:szCs w:val="24"/>
        </w:rPr>
        <w:t xml:space="preserve">ΣΥΡΙΖΑ στα </w:t>
      </w:r>
      <w:r>
        <w:rPr>
          <w:rFonts w:eastAsia="Times New Roman"/>
          <w:color w:val="212121"/>
          <w:szCs w:val="24"/>
        </w:rPr>
        <w:t xml:space="preserve">πράγματα τον έφερε ο Κυριάκος </w:t>
      </w:r>
      <w:r w:rsidRPr="007518CF">
        <w:rPr>
          <w:rFonts w:eastAsia="Times New Roman"/>
          <w:color w:val="212121"/>
          <w:szCs w:val="24"/>
        </w:rPr>
        <w:t>Μητσοτάκης</w:t>
      </w:r>
      <w:r>
        <w:rPr>
          <w:rFonts w:eastAsia="Times New Roman"/>
          <w:color w:val="212121"/>
          <w:szCs w:val="24"/>
        </w:rPr>
        <w:t>,</w:t>
      </w:r>
      <w:r w:rsidRPr="007518CF">
        <w:rPr>
          <w:rFonts w:eastAsia="Times New Roman"/>
          <w:color w:val="212121"/>
          <w:szCs w:val="24"/>
        </w:rPr>
        <w:t xml:space="preserve"> ο οποίος σε τηλεοπτική του συνέντευξη είχε πει τότε ότι ακόμ</w:t>
      </w:r>
      <w:r>
        <w:rPr>
          <w:rFonts w:eastAsia="Times New Roman"/>
          <w:color w:val="212121"/>
          <w:szCs w:val="24"/>
        </w:rPr>
        <w:t>α και</w:t>
      </w:r>
      <w:r>
        <w:rPr>
          <w:rFonts w:eastAsia="Times New Roman"/>
          <w:color w:val="212121"/>
          <w:szCs w:val="24"/>
        </w:rPr>
        <w:t xml:space="preserve"> αν η Χρυσή Αυγή ψήφιζε τον Δήμα για Πρόεδρο </w:t>
      </w:r>
      <w:r>
        <w:rPr>
          <w:rFonts w:eastAsia="Times New Roman"/>
          <w:color w:val="212121"/>
          <w:szCs w:val="24"/>
        </w:rPr>
        <w:lastRenderedPageBreak/>
        <w:t>Δημοκρατίας, τ</w:t>
      </w:r>
      <w:r w:rsidRPr="007518CF">
        <w:rPr>
          <w:rFonts w:eastAsia="Times New Roman"/>
          <w:color w:val="212121"/>
          <w:szCs w:val="24"/>
        </w:rPr>
        <w:t xml:space="preserve">ότε </w:t>
      </w:r>
      <w:r>
        <w:rPr>
          <w:rFonts w:eastAsia="Times New Roman"/>
          <w:color w:val="212121"/>
          <w:szCs w:val="24"/>
        </w:rPr>
        <w:t>εκείνος,</w:t>
      </w:r>
      <w:r w:rsidRPr="007518CF">
        <w:rPr>
          <w:rFonts w:eastAsia="Times New Roman"/>
          <w:color w:val="212121"/>
          <w:szCs w:val="24"/>
        </w:rPr>
        <w:t xml:space="preserve"> καθώς και άλλοι από τη Νέα Δημοκρατία</w:t>
      </w:r>
      <w:r>
        <w:rPr>
          <w:rFonts w:eastAsia="Times New Roman"/>
          <w:color w:val="212121"/>
          <w:szCs w:val="24"/>
        </w:rPr>
        <w:t xml:space="preserve">, θα καταψήφιζαν </w:t>
      </w:r>
      <w:r w:rsidRPr="007518CF">
        <w:rPr>
          <w:rFonts w:eastAsia="Times New Roman"/>
          <w:color w:val="212121"/>
          <w:szCs w:val="24"/>
        </w:rPr>
        <w:t>και έτσι θα έπεφτε ο Σαμαράς</w:t>
      </w:r>
      <w:r>
        <w:rPr>
          <w:rFonts w:eastAsia="Times New Roman"/>
          <w:color w:val="212121"/>
          <w:szCs w:val="24"/>
        </w:rPr>
        <w:t xml:space="preserve">. </w:t>
      </w:r>
      <w:r w:rsidRPr="007518CF">
        <w:rPr>
          <w:rFonts w:eastAsia="Times New Roman"/>
          <w:color w:val="212121"/>
          <w:szCs w:val="24"/>
        </w:rPr>
        <w:t>Αυτά προς γνώση</w:t>
      </w:r>
      <w:r>
        <w:rPr>
          <w:rFonts w:eastAsia="Times New Roman"/>
          <w:color w:val="212121"/>
          <w:szCs w:val="24"/>
        </w:rPr>
        <w:t>.</w:t>
      </w:r>
    </w:p>
    <w:p w14:paraId="0A5DE62C"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Μ</w:t>
      </w:r>
      <w:r w:rsidRPr="007518CF">
        <w:rPr>
          <w:rFonts w:eastAsia="Times New Roman"/>
          <w:color w:val="212121"/>
          <w:szCs w:val="24"/>
        </w:rPr>
        <w:t>ε ένα μείζον θέμα θα κλείσω</w:t>
      </w:r>
      <w:r>
        <w:rPr>
          <w:rFonts w:eastAsia="Times New Roman"/>
          <w:color w:val="212121"/>
          <w:szCs w:val="24"/>
        </w:rPr>
        <w:t>, για το οποίο έλαβε θέση και ο Πρόεδρος της Β</w:t>
      </w:r>
      <w:r w:rsidRPr="007518CF">
        <w:rPr>
          <w:rFonts w:eastAsia="Times New Roman"/>
          <w:color w:val="212121"/>
          <w:szCs w:val="24"/>
        </w:rPr>
        <w:t>ουλής και</w:t>
      </w:r>
      <w:r w:rsidRPr="007518CF">
        <w:rPr>
          <w:rFonts w:eastAsia="Times New Roman"/>
          <w:color w:val="212121"/>
          <w:szCs w:val="24"/>
        </w:rPr>
        <w:t xml:space="preserve"> </w:t>
      </w:r>
      <w:r>
        <w:rPr>
          <w:rFonts w:eastAsia="Times New Roman"/>
          <w:color w:val="212121"/>
          <w:szCs w:val="24"/>
        </w:rPr>
        <w:t>έκανε ένα μέγα</w:t>
      </w:r>
      <w:r w:rsidRPr="007518CF">
        <w:rPr>
          <w:rFonts w:eastAsia="Times New Roman"/>
          <w:color w:val="212121"/>
          <w:szCs w:val="24"/>
        </w:rPr>
        <w:t xml:space="preserve"> ιστορικό λάθος</w:t>
      </w:r>
      <w:r>
        <w:rPr>
          <w:rFonts w:eastAsia="Times New Roman"/>
          <w:color w:val="212121"/>
          <w:szCs w:val="24"/>
        </w:rPr>
        <w:t>. Ε</w:t>
      </w:r>
      <w:r w:rsidRPr="007518CF">
        <w:rPr>
          <w:rFonts w:eastAsia="Times New Roman"/>
          <w:color w:val="212121"/>
          <w:szCs w:val="24"/>
        </w:rPr>
        <w:t>μείς αναφερθήκαμε στην ψήφο των Ε</w:t>
      </w:r>
      <w:r>
        <w:rPr>
          <w:rFonts w:eastAsia="Times New Roman"/>
          <w:color w:val="212121"/>
          <w:szCs w:val="24"/>
        </w:rPr>
        <w:t>λλήνων οι οποίοι ζουν σε πατρίδες σκλαβωμένες.</w:t>
      </w:r>
      <w:r w:rsidRPr="007518CF">
        <w:rPr>
          <w:rFonts w:eastAsia="Times New Roman"/>
          <w:color w:val="212121"/>
          <w:szCs w:val="24"/>
        </w:rPr>
        <w:t xml:space="preserve"> </w:t>
      </w:r>
      <w:r>
        <w:rPr>
          <w:rFonts w:eastAsia="Times New Roman"/>
          <w:color w:val="212121"/>
          <w:szCs w:val="24"/>
        </w:rPr>
        <w:t>Κ</w:t>
      </w:r>
      <w:r w:rsidRPr="007518CF">
        <w:rPr>
          <w:rFonts w:eastAsia="Times New Roman"/>
          <w:color w:val="212121"/>
          <w:szCs w:val="24"/>
        </w:rPr>
        <w:t>αι</w:t>
      </w:r>
      <w:r>
        <w:rPr>
          <w:rFonts w:eastAsia="Times New Roman"/>
          <w:color w:val="212121"/>
          <w:szCs w:val="24"/>
        </w:rPr>
        <w:t xml:space="preserve"> μιλήσαμε συγκεκριμένα για την ε</w:t>
      </w:r>
      <w:r w:rsidRPr="007518CF">
        <w:rPr>
          <w:rFonts w:eastAsia="Times New Roman"/>
          <w:color w:val="212121"/>
          <w:szCs w:val="24"/>
        </w:rPr>
        <w:t>λληνική εθνική μειονότητα της Βορείου Ηπείρου</w:t>
      </w:r>
      <w:r>
        <w:rPr>
          <w:rFonts w:eastAsia="Times New Roman"/>
          <w:color w:val="212121"/>
          <w:szCs w:val="24"/>
        </w:rPr>
        <w:t>,</w:t>
      </w:r>
      <w:r w:rsidRPr="007518CF">
        <w:rPr>
          <w:rFonts w:eastAsia="Times New Roman"/>
          <w:color w:val="212121"/>
          <w:szCs w:val="24"/>
        </w:rPr>
        <w:t xml:space="preserve"> η οποία έτσι αναγνωρίζεται από τις διεθνείς συνθήκες</w:t>
      </w:r>
      <w:r>
        <w:rPr>
          <w:rFonts w:eastAsia="Times New Roman"/>
          <w:color w:val="212121"/>
          <w:szCs w:val="24"/>
        </w:rPr>
        <w:t xml:space="preserve">. </w:t>
      </w:r>
      <w:r w:rsidRPr="007518CF">
        <w:rPr>
          <w:rFonts w:eastAsia="Times New Roman"/>
          <w:color w:val="212121"/>
          <w:szCs w:val="24"/>
        </w:rPr>
        <w:t>Όταν λέ</w:t>
      </w:r>
      <w:r w:rsidRPr="007518CF">
        <w:rPr>
          <w:rFonts w:eastAsia="Times New Roman"/>
          <w:color w:val="212121"/>
          <w:szCs w:val="24"/>
        </w:rPr>
        <w:t>με ότι</w:t>
      </w:r>
      <w:r>
        <w:rPr>
          <w:rFonts w:eastAsia="Times New Roman"/>
          <w:color w:val="212121"/>
          <w:szCs w:val="24"/>
        </w:rPr>
        <w:t xml:space="preserve"> ο </w:t>
      </w:r>
      <w:r>
        <w:rPr>
          <w:rFonts w:eastAsia="Times New Roman"/>
          <w:color w:val="212121"/>
          <w:szCs w:val="24"/>
        </w:rPr>
        <w:t>ε</w:t>
      </w:r>
      <w:r w:rsidRPr="007518CF">
        <w:rPr>
          <w:rFonts w:eastAsia="Times New Roman"/>
          <w:color w:val="212121"/>
          <w:szCs w:val="24"/>
        </w:rPr>
        <w:t>λληνισμός της Βορείου Ηπείρου</w:t>
      </w:r>
      <w:r>
        <w:rPr>
          <w:rFonts w:eastAsia="Times New Roman"/>
          <w:color w:val="212121"/>
          <w:szCs w:val="24"/>
        </w:rPr>
        <w:t xml:space="preserve">, ο οποίος </w:t>
      </w:r>
      <w:r w:rsidRPr="007518CF">
        <w:rPr>
          <w:rFonts w:eastAsia="Times New Roman"/>
          <w:color w:val="212121"/>
          <w:szCs w:val="24"/>
        </w:rPr>
        <w:t>από τις διεθνείς</w:t>
      </w:r>
      <w:r>
        <w:rPr>
          <w:rFonts w:eastAsia="Times New Roman"/>
          <w:color w:val="212121"/>
          <w:szCs w:val="24"/>
        </w:rPr>
        <w:t xml:space="preserve"> συνθήκες έχει αναγνωριστεί ως ε</w:t>
      </w:r>
      <w:r w:rsidRPr="007518CF">
        <w:rPr>
          <w:rFonts w:eastAsia="Times New Roman"/>
          <w:color w:val="212121"/>
          <w:szCs w:val="24"/>
        </w:rPr>
        <w:t>θνική ελληνική μειονότητα</w:t>
      </w:r>
      <w:r>
        <w:rPr>
          <w:rFonts w:eastAsia="Times New Roman"/>
          <w:color w:val="212121"/>
          <w:szCs w:val="24"/>
        </w:rPr>
        <w:t>,</w:t>
      </w:r>
      <w:r w:rsidRPr="007518CF">
        <w:rPr>
          <w:rFonts w:eastAsia="Times New Roman"/>
          <w:color w:val="212121"/>
          <w:szCs w:val="24"/>
        </w:rPr>
        <w:t xml:space="preserve"> πρέπει να έχει το δι</w:t>
      </w:r>
      <w:r>
        <w:rPr>
          <w:rFonts w:eastAsia="Times New Roman"/>
          <w:color w:val="212121"/>
          <w:szCs w:val="24"/>
        </w:rPr>
        <w:t>καίωμα να ψηφίζει και να εκλέγει</w:t>
      </w:r>
      <w:r w:rsidRPr="007518CF">
        <w:rPr>
          <w:rFonts w:eastAsia="Times New Roman"/>
          <w:color w:val="212121"/>
          <w:szCs w:val="24"/>
        </w:rPr>
        <w:t xml:space="preserve"> τους</w:t>
      </w:r>
      <w:r>
        <w:rPr>
          <w:rFonts w:eastAsia="Times New Roman"/>
          <w:color w:val="212121"/>
          <w:szCs w:val="24"/>
        </w:rPr>
        <w:t xml:space="preserve"> εκπροσώπους του στην </w:t>
      </w:r>
      <w:r>
        <w:rPr>
          <w:rFonts w:eastAsia="Times New Roman"/>
          <w:color w:val="212121"/>
          <w:szCs w:val="24"/>
        </w:rPr>
        <w:t>ε</w:t>
      </w:r>
      <w:r>
        <w:rPr>
          <w:rFonts w:eastAsia="Times New Roman"/>
          <w:color w:val="212121"/>
          <w:szCs w:val="24"/>
        </w:rPr>
        <w:t>λληνική Β</w:t>
      </w:r>
      <w:r w:rsidRPr="007518CF">
        <w:rPr>
          <w:rFonts w:eastAsia="Times New Roman"/>
          <w:color w:val="212121"/>
          <w:szCs w:val="24"/>
        </w:rPr>
        <w:t>ουλή</w:t>
      </w:r>
      <w:r>
        <w:rPr>
          <w:rFonts w:eastAsia="Times New Roman"/>
          <w:color w:val="212121"/>
          <w:szCs w:val="24"/>
        </w:rPr>
        <w:t>,</w:t>
      </w:r>
      <w:r w:rsidRPr="007518CF">
        <w:rPr>
          <w:rFonts w:eastAsia="Times New Roman"/>
          <w:color w:val="212121"/>
          <w:szCs w:val="24"/>
        </w:rPr>
        <w:t xml:space="preserve"> τότε </w:t>
      </w:r>
      <w:r>
        <w:rPr>
          <w:rFonts w:eastAsia="Times New Roman"/>
          <w:color w:val="212121"/>
          <w:szCs w:val="24"/>
        </w:rPr>
        <w:t>πώς</w:t>
      </w:r>
      <w:r w:rsidRPr="007518CF">
        <w:rPr>
          <w:rFonts w:eastAsia="Times New Roman"/>
          <w:color w:val="212121"/>
          <w:szCs w:val="24"/>
        </w:rPr>
        <w:t xml:space="preserve"> είναι δυνατόν να θεωρήσει κ</w:t>
      </w:r>
      <w:r w:rsidRPr="007518CF">
        <w:rPr>
          <w:rFonts w:eastAsia="Times New Roman"/>
          <w:color w:val="212121"/>
          <w:szCs w:val="24"/>
        </w:rPr>
        <w:t>άποιος ότι μιλάμε για αλυτρωτισμό</w:t>
      </w:r>
      <w:r>
        <w:rPr>
          <w:rFonts w:eastAsia="Times New Roman"/>
          <w:color w:val="212121"/>
          <w:szCs w:val="24"/>
        </w:rPr>
        <w:t>; Α</w:t>
      </w:r>
      <w:r w:rsidRPr="007518CF">
        <w:rPr>
          <w:rFonts w:eastAsia="Times New Roman"/>
          <w:color w:val="212121"/>
          <w:szCs w:val="24"/>
        </w:rPr>
        <w:t>υτά τα πράγματα είναι απαράδεκτα</w:t>
      </w:r>
      <w:r>
        <w:rPr>
          <w:rFonts w:eastAsia="Times New Roman"/>
          <w:color w:val="212121"/>
          <w:szCs w:val="24"/>
        </w:rPr>
        <w:t>,</w:t>
      </w:r>
      <w:r w:rsidRPr="007518CF">
        <w:rPr>
          <w:rFonts w:eastAsia="Times New Roman"/>
          <w:color w:val="212121"/>
          <w:szCs w:val="24"/>
        </w:rPr>
        <w:t xml:space="preserve"> είναι αδιανόητα και θ</w:t>
      </w:r>
      <w:r>
        <w:rPr>
          <w:rFonts w:eastAsia="Times New Roman"/>
          <w:color w:val="212121"/>
          <w:szCs w:val="24"/>
        </w:rPr>
        <w:t>α έπρεπε να ανακαλέσει -θεωρώ- ο Πρόεδρος της Β</w:t>
      </w:r>
      <w:r w:rsidRPr="007518CF">
        <w:rPr>
          <w:rFonts w:eastAsia="Times New Roman"/>
          <w:color w:val="212121"/>
          <w:szCs w:val="24"/>
        </w:rPr>
        <w:t>ουλής</w:t>
      </w:r>
      <w:r>
        <w:rPr>
          <w:rFonts w:eastAsia="Times New Roman"/>
          <w:color w:val="212121"/>
          <w:szCs w:val="24"/>
        </w:rPr>
        <w:t xml:space="preserve">. </w:t>
      </w:r>
    </w:p>
    <w:p w14:paraId="0A5DE62D"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w:t>
      </w:r>
      <w:r w:rsidRPr="007518CF">
        <w:rPr>
          <w:rFonts w:eastAsia="Times New Roman"/>
          <w:color w:val="212121"/>
          <w:szCs w:val="24"/>
        </w:rPr>
        <w:t>αι να του θυμίσω ιστορικά</w:t>
      </w:r>
      <w:r>
        <w:rPr>
          <w:rFonts w:eastAsia="Times New Roman"/>
          <w:color w:val="212121"/>
          <w:szCs w:val="24"/>
        </w:rPr>
        <w:t>,</w:t>
      </w:r>
      <w:r w:rsidRPr="007518CF">
        <w:rPr>
          <w:rFonts w:eastAsia="Times New Roman"/>
          <w:color w:val="212121"/>
          <w:szCs w:val="24"/>
        </w:rPr>
        <w:t xml:space="preserve"> ότι το</w:t>
      </w:r>
      <w:r>
        <w:rPr>
          <w:rFonts w:eastAsia="Times New Roman"/>
          <w:color w:val="212121"/>
          <w:szCs w:val="24"/>
        </w:rPr>
        <w:t>ν Μάιο του 1915 εξελέγη στο ελληνικό Κοινοβούλιο Β</w:t>
      </w:r>
      <w:r w:rsidRPr="007518CF">
        <w:rPr>
          <w:rFonts w:eastAsia="Times New Roman"/>
          <w:color w:val="212121"/>
          <w:szCs w:val="24"/>
        </w:rPr>
        <w:t>ουλευτής Αργυροκάστρου ο η</w:t>
      </w:r>
      <w:r w:rsidRPr="007518CF">
        <w:rPr>
          <w:rFonts w:eastAsia="Times New Roman"/>
          <w:color w:val="212121"/>
          <w:szCs w:val="24"/>
        </w:rPr>
        <w:lastRenderedPageBreak/>
        <w:t>ρωικός Σπ</w:t>
      </w:r>
      <w:r>
        <w:rPr>
          <w:rFonts w:eastAsia="Times New Roman"/>
          <w:color w:val="212121"/>
          <w:szCs w:val="24"/>
        </w:rPr>
        <w:t>ύρος Σ</w:t>
      </w:r>
      <w:r w:rsidRPr="007518CF">
        <w:rPr>
          <w:rFonts w:eastAsia="Times New Roman"/>
          <w:color w:val="212121"/>
          <w:szCs w:val="24"/>
        </w:rPr>
        <w:t>πυρομήλιος</w:t>
      </w:r>
      <w:r>
        <w:rPr>
          <w:rFonts w:eastAsia="Times New Roman"/>
          <w:color w:val="212121"/>
          <w:szCs w:val="24"/>
        </w:rPr>
        <w:t>. Ήταν Β</w:t>
      </w:r>
      <w:r w:rsidRPr="007518CF">
        <w:rPr>
          <w:rFonts w:eastAsia="Times New Roman"/>
          <w:color w:val="212121"/>
          <w:szCs w:val="24"/>
        </w:rPr>
        <w:t>ουλευτής Αργυροκάστρου</w:t>
      </w:r>
      <w:r>
        <w:rPr>
          <w:rFonts w:eastAsia="Times New Roman"/>
          <w:color w:val="212121"/>
          <w:szCs w:val="24"/>
        </w:rPr>
        <w:t>,</w:t>
      </w:r>
      <w:r w:rsidRPr="007518CF">
        <w:rPr>
          <w:rFonts w:eastAsia="Times New Roman"/>
          <w:color w:val="212121"/>
          <w:szCs w:val="24"/>
        </w:rPr>
        <w:t xml:space="preserve"> τίμησε την </w:t>
      </w:r>
      <w:r>
        <w:rPr>
          <w:rFonts w:eastAsia="Times New Roman"/>
          <w:color w:val="212121"/>
          <w:szCs w:val="24"/>
        </w:rPr>
        <w:t>ε</w:t>
      </w:r>
      <w:r w:rsidRPr="007518CF">
        <w:rPr>
          <w:rFonts w:eastAsia="Times New Roman"/>
          <w:color w:val="212121"/>
          <w:szCs w:val="24"/>
        </w:rPr>
        <w:t>λληνική Βουλή</w:t>
      </w:r>
      <w:r>
        <w:rPr>
          <w:rFonts w:eastAsia="Times New Roman"/>
          <w:color w:val="212121"/>
          <w:szCs w:val="24"/>
        </w:rPr>
        <w:t xml:space="preserve">, ήταν </w:t>
      </w:r>
      <w:r w:rsidRPr="007518CF">
        <w:rPr>
          <w:rFonts w:eastAsia="Times New Roman"/>
          <w:color w:val="212121"/>
          <w:szCs w:val="24"/>
        </w:rPr>
        <w:t xml:space="preserve">ένας αγωνιστής </w:t>
      </w:r>
      <w:r>
        <w:rPr>
          <w:rFonts w:eastAsia="Times New Roman"/>
          <w:color w:val="212121"/>
          <w:szCs w:val="24"/>
        </w:rPr>
        <w:t xml:space="preserve">ο </w:t>
      </w:r>
      <w:r w:rsidRPr="007518CF">
        <w:rPr>
          <w:rFonts w:eastAsia="Times New Roman"/>
          <w:color w:val="212121"/>
          <w:szCs w:val="24"/>
        </w:rPr>
        <w:t>ο</w:t>
      </w:r>
      <w:r>
        <w:rPr>
          <w:rFonts w:eastAsia="Times New Roman"/>
          <w:color w:val="212121"/>
          <w:szCs w:val="24"/>
        </w:rPr>
        <w:t xml:space="preserve">ποίος πολέμησε στον </w:t>
      </w:r>
      <w:r>
        <w:rPr>
          <w:rFonts w:eastAsia="Times New Roman"/>
          <w:color w:val="212121"/>
          <w:szCs w:val="24"/>
        </w:rPr>
        <w:t>μακεδονικό α</w:t>
      </w:r>
      <w:r w:rsidRPr="007518CF">
        <w:rPr>
          <w:rFonts w:eastAsia="Times New Roman"/>
          <w:color w:val="212121"/>
          <w:szCs w:val="24"/>
        </w:rPr>
        <w:t>γώνα</w:t>
      </w:r>
      <w:r>
        <w:rPr>
          <w:rFonts w:eastAsia="Times New Roman"/>
          <w:color w:val="212121"/>
          <w:szCs w:val="24"/>
        </w:rPr>
        <w:t>,</w:t>
      </w:r>
      <w:r w:rsidRPr="007518CF">
        <w:rPr>
          <w:rFonts w:eastAsia="Times New Roman"/>
          <w:color w:val="212121"/>
          <w:szCs w:val="24"/>
        </w:rPr>
        <w:t xml:space="preserve"> πολέμησε </w:t>
      </w:r>
      <w:r>
        <w:rPr>
          <w:rFonts w:eastAsia="Times New Roman"/>
          <w:color w:val="212121"/>
          <w:szCs w:val="24"/>
        </w:rPr>
        <w:t>στους Βαλκανικούς Πολέμους, πολέμησε</w:t>
      </w:r>
      <w:r w:rsidRPr="007518CF">
        <w:rPr>
          <w:rFonts w:eastAsia="Times New Roman"/>
          <w:color w:val="212121"/>
          <w:szCs w:val="24"/>
        </w:rPr>
        <w:t xml:space="preserve"> </w:t>
      </w:r>
      <w:r>
        <w:rPr>
          <w:rFonts w:eastAsia="Times New Roman"/>
          <w:color w:val="212121"/>
          <w:szCs w:val="24"/>
        </w:rPr>
        <w:t>για τη Χειμάρρα ως αρχηγός Χειμάρρας</w:t>
      </w:r>
      <w:r w:rsidRPr="007518CF">
        <w:rPr>
          <w:rFonts w:eastAsia="Times New Roman"/>
          <w:color w:val="212121"/>
          <w:szCs w:val="24"/>
        </w:rPr>
        <w:t xml:space="preserve"> </w:t>
      </w:r>
      <w:r>
        <w:rPr>
          <w:rFonts w:eastAsia="Times New Roman"/>
          <w:color w:val="212121"/>
          <w:szCs w:val="24"/>
        </w:rPr>
        <w:t>σ</w:t>
      </w:r>
      <w:r w:rsidRPr="007518CF">
        <w:rPr>
          <w:rFonts w:eastAsia="Times New Roman"/>
          <w:color w:val="212121"/>
          <w:szCs w:val="24"/>
        </w:rPr>
        <w:t>το</w:t>
      </w:r>
      <w:r>
        <w:rPr>
          <w:rFonts w:eastAsia="Times New Roman"/>
          <w:color w:val="212121"/>
          <w:szCs w:val="24"/>
        </w:rPr>
        <w:t xml:space="preserve">ν </w:t>
      </w:r>
      <w:r>
        <w:rPr>
          <w:rFonts w:eastAsia="Times New Roman"/>
          <w:color w:val="212121"/>
          <w:szCs w:val="24"/>
        </w:rPr>
        <w:t>βορειοηπειρωτικό αγώνα</w:t>
      </w:r>
      <w:r>
        <w:rPr>
          <w:rFonts w:eastAsia="Times New Roman"/>
          <w:color w:val="212121"/>
          <w:szCs w:val="24"/>
        </w:rPr>
        <w:t xml:space="preserve"> και εξελέγη Β</w:t>
      </w:r>
      <w:r w:rsidRPr="007518CF">
        <w:rPr>
          <w:rFonts w:eastAsia="Times New Roman"/>
          <w:color w:val="212121"/>
          <w:szCs w:val="24"/>
        </w:rPr>
        <w:t>ουλευτής Αργυροκάστρου</w:t>
      </w:r>
      <w:r>
        <w:rPr>
          <w:rFonts w:eastAsia="Times New Roman"/>
          <w:color w:val="212121"/>
          <w:szCs w:val="24"/>
        </w:rPr>
        <w:t xml:space="preserve">. </w:t>
      </w:r>
    </w:p>
    <w:p w14:paraId="0A5DE62E"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Και εμείς θα θέλαμε, ναι, με τη σ</w:t>
      </w:r>
      <w:r w:rsidRPr="007518CF">
        <w:rPr>
          <w:rFonts w:eastAsia="Times New Roman"/>
          <w:color w:val="212121"/>
          <w:szCs w:val="24"/>
        </w:rPr>
        <w:t xml:space="preserve">υνταγματική </w:t>
      </w:r>
      <w:r>
        <w:rPr>
          <w:rFonts w:eastAsia="Times New Roman"/>
          <w:color w:val="212121"/>
          <w:szCs w:val="24"/>
        </w:rPr>
        <w:t>Α</w:t>
      </w:r>
      <w:r w:rsidRPr="007518CF">
        <w:rPr>
          <w:rFonts w:eastAsia="Times New Roman"/>
          <w:color w:val="212121"/>
          <w:szCs w:val="24"/>
        </w:rPr>
        <w:t>ναθεώρηση να προβλέπεται</w:t>
      </w:r>
      <w:r>
        <w:rPr>
          <w:rFonts w:eastAsia="Times New Roman"/>
          <w:color w:val="212121"/>
          <w:szCs w:val="24"/>
        </w:rPr>
        <w:t xml:space="preserve"> να υπάρχει Έλληνας εκλεγμένος Βουλευτής εκπρόσωπος της ελ</w:t>
      </w:r>
      <w:r w:rsidRPr="007518CF">
        <w:rPr>
          <w:rFonts w:eastAsia="Times New Roman"/>
          <w:color w:val="212121"/>
          <w:szCs w:val="24"/>
        </w:rPr>
        <w:t>ληνικής εθνικής μειονότητας της Βορείου Ηπείρου στη Βουλή των Ελλήνων</w:t>
      </w:r>
      <w:r>
        <w:rPr>
          <w:rFonts w:eastAsia="Times New Roman"/>
          <w:color w:val="212121"/>
          <w:szCs w:val="24"/>
        </w:rPr>
        <w:t xml:space="preserve">. </w:t>
      </w:r>
    </w:p>
    <w:p w14:paraId="0A5DE62F"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Ε</w:t>
      </w:r>
      <w:r w:rsidRPr="007518CF">
        <w:rPr>
          <w:rFonts w:eastAsia="Times New Roman"/>
          <w:color w:val="212121"/>
          <w:szCs w:val="24"/>
        </w:rPr>
        <w:t>υχαριστώ</w:t>
      </w:r>
      <w:r>
        <w:rPr>
          <w:rFonts w:eastAsia="Times New Roman"/>
          <w:color w:val="212121"/>
          <w:szCs w:val="24"/>
        </w:rPr>
        <w:t xml:space="preserve">. </w:t>
      </w:r>
    </w:p>
    <w:p w14:paraId="0A5DE630" w14:textId="77777777" w:rsidR="00415E13" w:rsidRDefault="00E650A0">
      <w:pPr>
        <w:tabs>
          <w:tab w:val="left" w:pos="2738"/>
          <w:tab w:val="center" w:pos="4753"/>
          <w:tab w:val="left" w:pos="5723"/>
        </w:tabs>
        <w:spacing w:line="600" w:lineRule="auto"/>
        <w:ind w:firstLine="709"/>
        <w:jc w:val="center"/>
        <w:rPr>
          <w:rFonts w:eastAsia="Times New Roman" w:cs="Times New Roman"/>
          <w:szCs w:val="24"/>
        </w:rPr>
      </w:pPr>
      <w:r w:rsidRPr="00CB10F9">
        <w:rPr>
          <w:rFonts w:eastAsia="Times New Roman" w:cs="Times New Roman"/>
          <w:szCs w:val="24"/>
        </w:rPr>
        <w:t xml:space="preserve">(Χειροκροτήματα από την πτέρυγα </w:t>
      </w:r>
      <w:r>
        <w:rPr>
          <w:rFonts w:eastAsia="Times New Roman" w:cs="Times New Roman"/>
          <w:szCs w:val="24"/>
        </w:rPr>
        <w:t xml:space="preserve">της </w:t>
      </w:r>
      <w:r w:rsidRPr="00CB10F9">
        <w:rPr>
          <w:rFonts w:eastAsia="Times New Roman" w:cs="Times New Roman"/>
          <w:szCs w:val="24"/>
        </w:rPr>
        <w:t>Χρυσή</w:t>
      </w:r>
      <w:r>
        <w:rPr>
          <w:rFonts w:eastAsia="Times New Roman" w:cs="Times New Roman"/>
          <w:szCs w:val="24"/>
        </w:rPr>
        <w:t>ς</w:t>
      </w:r>
      <w:r w:rsidRPr="00CB10F9">
        <w:rPr>
          <w:rFonts w:eastAsia="Times New Roman" w:cs="Times New Roman"/>
          <w:szCs w:val="24"/>
        </w:rPr>
        <w:t xml:space="preserve"> Αυγή</w:t>
      </w:r>
      <w:r>
        <w:rPr>
          <w:rFonts w:eastAsia="Times New Roman" w:cs="Times New Roman"/>
          <w:szCs w:val="24"/>
        </w:rPr>
        <w:t>ς</w:t>
      </w:r>
      <w:r w:rsidRPr="00CB10F9">
        <w:rPr>
          <w:rFonts w:eastAsia="Times New Roman" w:cs="Times New Roman"/>
          <w:szCs w:val="24"/>
        </w:rPr>
        <w:t>)</w:t>
      </w:r>
    </w:p>
    <w:p w14:paraId="0A5DE631" w14:textId="77777777" w:rsidR="00415E13" w:rsidRDefault="00E650A0">
      <w:pPr>
        <w:spacing w:line="600" w:lineRule="auto"/>
        <w:ind w:firstLine="720"/>
        <w:jc w:val="both"/>
        <w:rPr>
          <w:rFonts w:eastAsia="Times New Roman" w:cs="Times New Roman"/>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sidRPr="00732844">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w:t>
      </w:r>
      <w:r w:rsidRPr="00732844">
        <w:rPr>
          <w:rFonts w:eastAsia="Times New Roman" w:cs="Times New Roman"/>
        </w:rPr>
        <w:t>ης αίθουσας «ΕΛΕΥΘΕΡΙΟΣ ΒΕΝΙΖΕΛΟΣ» και ενημερώθηκαν για την ιστορία του κτηρίου και τον τρόπο οργάνωση</w:t>
      </w:r>
      <w:r>
        <w:rPr>
          <w:rFonts w:eastAsia="Times New Roman" w:cs="Times New Roman"/>
        </w:rPr>
        <w:t xml:space="preserve">ς και λειτουργίας της </w:t>
      </w:r>
      <w:r>
        <w:rPr>
          <w:rFonts w:eastAsia="Times New Roman" w:cs="Times New Roman"/>
        </w:rPr>
        <w:lastRenderedPageBreak/>
        <w:t>Βουλής, σαράντα πέντε μαθήτριες και μαθητές, καθώς και τέσσερις εκπαιδευτικοί</w:t>
      </w:r>
      <w:r w:rsidRPr="00732844">
        <w:rPr>
          <w:rFonts w:eastAsia="Times New Roman" w:cs="Times New Roman"/>
        </w:rPr>
        <w:t xml:space="preserve"> </w:t>
      </w:r>
      <w:r>
        <w:rPr>
          <w:rFonts w:eastAsia="Times New Roman" w:cs="Times New Roman"/>
        </w:rPr>
        <w:t xml:space="preserve">συνοδοί τους </w:t>
      </w:r>
      <w:r w:rsidRPr="00732844">
        <w:rPr>
          <w:rFonts w:eastAsia="Times New Roman" w:cs="Times New Roman"/>
        </w:rPr>
        <w:t xml:space="preserve">από το </w:t>
      </w:r>
      <w:r>
        <w:rPr>
          <w:rFonts w:eastAsia="Times New Roman" w:cs="Times New Roman"/>
        </w:rPr>
        <w:t>12</w:t>
      </w:r>
      <w:r w:rsidRPr="00845878">
        <w:rPr>
          <w:rFonts w:eastAsia="Times New Roman" w:cs="Times New Roman"/>
          <w:vertAlign w:val="superscript"/>
        </w:rPr>
        <w:t>ο</w:t>
      </w:r>
      <w:r>
        <w:rPr>
          <w:rFonts w:eastAsia="Times New Roman" w:cs="Times New Roman"/>
        </w:rPr>
        <w:t xml:space="preserve"> Δημοτικό </w:t>
      </w:r>
      <w:r w:rsidRPr="00732844">
        <w:rPr>
          <w:rFonts w:eastAsia="Times New Roman" w:cs="Times New Roman"/>
        </w:rPr>
        <w:t>Σχολείο</w:t>
      </w:r>
      <w:r>
        <w:rPr>
          <w:rFonts w:eastAsia="Times New Roman" w:cs="Times New Roman"/>
        </w:rPr>
        <w:t xml:space="preserve"> Ξάνθης</w:t>
      </w:r>
      <w:r w:rsidRPr="00732844">
        <w:rPr>
          <w:rFonts w:eastAsia="Times New Roman" w:cs="Times New Roman"/>
        </w:rPr>
        <w:t xml:space="preserve">. </w:t>
      </w:r>
    </w:p>
    <w:p w14:paraId="0A5DE632" w14:textId="77777777" w:rsidR="00415E13" w:rsidRDefault="00E650A0">
      <w:pPr>
        <w:spacing w:line="600" w:lineRule="auto"/>
        <w:ind w:firstLine="720"/>
        <w:jc w:val="both"/>
        <w:rPr>
          <w:rFonts w:eastAsia="Times New Roman" w:cs="Times New Roman"/>
        </w:rPr>
      </w:pPr>
      <w:r>
        <w:rPr>
          <w:rFonts w:eastAsia="Times New Roman" w:cs="Times New Roman"/>
        </w:rPr>
        <w:t xml:space="preserve">Η </w:t>
      </w:r>
      <w:r>
        <w:rPr>
          <w:rFonts w:eastAsia="Times New Roman" w:cs="Times New Roman"/>
        </w:rPr>
        <w:t>Βουλή σά</w:t>
      </w:r>
      <w:r w:rsidRPr="00732844">
        <w:rPr>
          <w:rFonts w:eastAsia="Times New Roman" w:cs="Times New Roman"/>
        </w:rPr>
        <w:t xml:space="preserve">ς καλωσορίζει. </w:t>
      </w:r>
    </w:p>
    <w:p w14:paraId="0A5DE633" w14:textId="77777777" w:rsidR="00415E13" w:rsidRDefault="00E650A0">
      <w:pPr>
        <w:spacing w:line="600" w:lineRule="auto"/>
        <w:ind w:left="360"/>
        <w:jc w:val="center"/>
        <w:rPr>
          <w:rFonts w:eastAsia="Times New Roman" w:cs="Times New Roman"/>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0A5DE634"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Ν</w:t>
      </w:r>
      <w:r w:rsidRPr="007518CF">
        <w:rPr>
          <w:rFonts w:eastAsia="Times New Roman"/>
          <w:color w:val="212121"/>
          <w:szCs w:val="24"/>
        </w:rPr>
        <w:t xml:space="preserve">α ενημερώσουμε τους μαθητές ότι παρακολουθούν μία συνεδρίαση του </w:t>
      </w:r>
      <w:r>
        <w:rPr>
          <w:rFonts w:eastAsia="Times New Roman"/>
          <w:color w:val="212121"/>
          <w:szCs w:val="24"/>
        </w:rPr>
        <w:t>Κ</w:t>
      </w:r>
      <w:r w:rsidRPr="007518CF">
        <w:rPr>
          <w:rFonts w:eastAsia="Times New Roman"/>
          <w:color w:val="212121"/>
          <w:szCs w:val="24"/>
        </w:rPr>
        <w:t>οινοβουλίου</w:t>
      </w:r>
      <w:r>
        <w:rPr>
          <w:rFonts w:eastAsia="Times New Roman"/>
          <w:color w:val="212121"/>
          <w:szCs w:val="24"/>
        </w:rPr>
        <w:t xml:space="preserve">, </w:t>
      </w:r>
      <w:r>
        <w:rPr>
          <w:rFonts w:eastAsia="Times New Roman"/>
          <w:color w:val="212121"/>
          <w:szCs w:val="24"/>
        </w:rPr>
        <w:t>κατά την οποία</w:t>
      </w:r>
      <w:r>
        <w:rPr>
          <w:rFonts w:eastAsia="Times New Roman"/>
          <w:color w:val="212121"/>
          <w:szCs w:val="24"/>
        </w:rPr>
        <w:t xml:space="preserve"> συζητείται η </w:t>
      </w:r>
      <w:r>
        <w:rPr>
          <w:rFonts w:eastAsia="Times New Roman"/>
          <w:color w:val="212121"/>
          <w:szCs w:val="24"/>
        </w:rPr>
        <w:t>Α</w:t>
      </w:r>
      <w:r>
        <w:rPr>
          <w:rFonts w:eastAsia="Times New Roman"/>
          <w:color w:val="212121"/>
          <w:szCs w:val="24"/>
        </w:rPr>
        <w:t>ναθεώρηση του Σ</w:t>
      </w:r>
      <w:r w:rsidRPr="007518CF">
        <w:rPr>
          <w:rFonts w:eastAsia="Times New Roman"/>
          <w:color w:val="212121"/>
          <w:szCs w:val="24"/>
        </w:rPr>
        <w:t>υντάγματος</w:t>
      </w:r>
      <w:r>
        <w:rPr>
          <w:rFonts w:eastAsia="Times New Roman"/>
          <w:color w:val="212121"/>
          <w:szCs w:val="24"/>
        </w:rPr>
        <w:t>. Σήμερα μ</w:t>
      </w:r>
      <w:r w:rsidRPr="007518CF">
        <w:rPr>
          <w:rFonts w:eastAsia="Times New Roman"/>
          <w:color w:val="212121"/>
          <w:szCs w:val="24"/>
        </w:rPr>
        <w:t xml:space="preserve">ιλούν οι </w:t>
      </w:r>
      <w:r>
        <w:rPr>
          <w:rFonts w:eastAsia="Times New Roman"/>
          <w:color w:val="212121"/>
          <w:szCs w:val="24"/>
        </w:rPr>
        <w:t>Β</w:t>
      </w:r>
      <w:r w:rsidRPr="007518CF">
        <w:rPr>
          <w:rFonts w:eastAsia="Times New Roman"/>
          <w:color w:val="212121"/>
          <w:szCs w:val="24"/>
        </w:rPr>
        <w:t>ουλευτές</w:t>
      </w:r>
      <w:r>
        <w:rPr>
          <w:rFonts w:eastAsia="Times New Roman"/>
          <w:color w:val="212121"/>
          <w:szCs w:val="24"/>
        </w:rPr>
        <w:t xml:space="preserve">, καθώς και </w:t>
      </w:r>
      <w:r w:rsidRPr="007518CF">
        <w:rPr>
          <w:rFonts w:eastAsia="Times New Roman"/>
          <w:color w:val="212121"/>
          <w:szCs w:val="24"/>
        </w:rPr>
        <w:t>αύριο</w:t>
      </w:r>
      <w:r>
        <w:rPr>
          <w:rFonts w:eastAsia="Times New Roman"/>
          <w:color w:val="212121"/>
          <w:szCs w:val="24"/>
        </w:rPr>
        <w:t>,</w:t>
      </w:r>
      <w:r w:rsidRPr="007518CF">
        <w:rPr>
          <w:rFonts w:eastAsia="Times New Roman"/>
          <w:color w:val="212121"/>
          <w:szCs w:val="24"/>
        </w:rPr>
        <w:t xml:space="preserve"> </w:t>
      </w:r>
      <w:r>
        <w:rPr>
          <w:rFonts w:eastAsia="Times New Roman"/>
          <w:color w:val="212121"/>
          <w:szCs w:val="24"/>
        </w:rPr>
        <w:t>ε</w:t>
      </w:r>
      <w:r>
        <w:rPr>
          <w:rFonts w:eastAsia="Times New Roman"/>
          <w:color w:val="212121"/>
          <w:szCs w:val="24"/>
        </w:rPr>
        <w:t>νώ</w:t>
      </w:r>
      <w:r w:rsidRPr="007518CF">
        <w:rPr>
          <w:rFonts w:eastAsia="Times New Roman"/>
          <w:color w:val="212121"/>
          <w:szCs w:val="24"/>
        </w:rPr>
        <w:t xml:space="preserve"> αύριο </w:t>
      </w:r>
      <w:r>
        <w:rPr>
          <w:rFonts w:eastAsia="Times New Roman"/>
          <w:color w:val="212121"/>
          <w:szCs w:val="24"/>
        </w:rPr>
        <w:t>βράδυ ή μεθαύριο θα ολοκληρώσουμε</w:t>
      </w:r>
      <w:r w:rsidRPr="007518CF">
        <w:rPr>
          <w:rFonts w:eastAsia="Times New Roman"/>
          <w:color w:val="212121"/>
          <w:szCs w:val="24"/>
        </w:rPr>
        <w:t xml:space="preserve"> τη διαδικασία με μία ψηφοφορία στη Βουλή</w:t>
      </w:r>
      <w:r>
        <w:rPr>
          <w:rFonts w:eastAsia="Times New Roman"/>
          <w:color w:val="212121"/>
          <w:szCs w:val="24"/>
        </w:rPr>
        <w:t>.</w:t>
      </w:r>
    </w:p>
    <w:p w14:paraId="0A5DE635"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Π</w:t>
      </w:r>
      <w:r w:rsidRPr="007518CF">
        <w:rPr>
          <w:rFonts w:eastAsia="Times New Roman"/>
          <w:color w:val="212121"/>
          <w:szCs w:val="24"/>
        </w:rPr>
        <w:t>ροχωρούμε στον επόμενο ομιλητή</w:t>
      </w:r>
      <w:r>
        <w:rPr>
          <w:rFonts w:eastAsia="Times New Roman"/>
          <w:color w:val="212121"/>
          <w:szCs w:val="24"/>
        </w:rPr>
        <w:t>,</w:t>
      </w:r>
      <w:r w:rsidRPr="007518CF">
        <w:rPr>
          <w:rFonts w:eastAsia="Times New Roman"/>
          <w:color w:val="212121"/>
          <w:szCs w:val="24"/>
        </w:rPr>
        <w:t xml:space="preserve"> ο οποίος είναι ο κ</w:t>
      </w:r>
      <w:r>
        <w:rPr>
          <w:rFonts w:eastAsia="Times New Roman"/>
          <w:color w:val="212121"/>
          <w:szCs w:val="24"/>
        </w:rPr>
        <w:t>. Νικόλαος Κ</w:t>
      </w:r>
      <w:r w:rsidRPr="007518CF">
        <w:rPr>
          <w:rFonts w:eastAsia="Times New Roman"/>
          <w:color w:val="212121"/>
          <w:szCs w:val="24"/>
        </w:rPr>
        <w:t>αραθανασόπουλος</w:t>
      </w:r>
      <w:r>
        <w:rPr>
          <w:rFonts w:eastAsia="Times New Roman"/>
          <w:color w:val="212121"/>
          <w:szCs w:val="24"/>
        </w:rPr>
        <w:t>, Β</w:t>
      </w:r>
      <w:r w:rsidRPr="007518CF">
        <w:rPr>
          <w:rFonts w:eastAsia="Times New Roman"/>
          <w:color w:val="212121"/>
          <w:szCs w:val="24"/>
        </w:rPr>
        <w:t>ουλευτής Αχαΐας του Κομμουνιστικού Κόμματος Ελλάδας</w:t>
      </w:r>
      <w:r>
        <w:rPr>
          <w:rFonts w:eastAsia="Times New Roman"/>
          <w:color w:val="212121"/>
          <w:szCs w:val="24"/>
        </w:rPr>
        <w:t xml:space="preserve">. </w:t>
      </w:r>
    </w:p>
    <w:p w14:paraId="0A5DE636"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Ορίστε, κύριε Καραθανασόπουλε, έχετε</w:t>
      </w:r>
      <w:r>
        <w:rPr>
          <w:rFonts w:eastAsia="Times New Roman"/>
          <w:color w:val="212121"/>
          <w:szCs w:val="24"/>
        </w:rPr>
        <w:t xml:space="preserve"> τον λόγο. </w:t>
      </w:r>
    </w:p>
    <w:p w14:paraId="0A5DE637" w14:textId="77777777" w:rsidR="00415E13" w:rsidRDefault="00E650A0">
      <w:pPr>
        <w:spacing w:line="600" w:lineRule="auto"/>
        <w:ind w:firstLine="720"/>
        <w:jc w:val="both"/>
        <w:rPr>
          <w:rFonts w:eastAsia="Times New Roman"/>
          <w:color w:val="212121"/>
          <w:szCs w:val="24"/>
        </w:rPr>
      </w:pPr>
      <w:r>
        <w:rPr>
          <w:rFonts w:eastAsia="Times New Roman"/>
          <w:b/>
          <w:color w:val="212121"/>
          <w:szCs w:val="24"/>
        </w:rPr>
        <w:t xml:space="preserve">ΝΙΚΟΛΑΟΣ ΚΑΡΑΘΑΝΑΣΟΠΟΥΛΟΣ: </w:t>
      </w:r>
      <w:r>
        <w:rPr>
          <w:rFonts w:eastAsia="Times New Roman"/>
          <w:color w:val="212121"/>
          <w:szCs w:val="24"/>
        </w:rPr>
        <w:t>Ευ</w:t>
      </w:r>
      <w:r w:rsidRPr="007518CF">
        <w:rPr>
          <w:rFonts w:eastAsia="Times New Roman"/>
          <w:color w:val="212121"/>
          <w:szCs w:val="24"/>
        </w:rPr>
        <w:t>χαριστώ πολύ</w:t>
      </w:r>
      <w:r>
        <w:rPr>
          <w:rFonts w:eastAsia="Times New Roman"/>
          <w:color w:val="212121"/>
          <w:szCs w:val="24"/>
        </w:rPr>
        <w:t>, κύριε Π</w:t>
      </w:r>
      <w:r w:rsidRPr="007518CF">
        <w:rPr>
          <w:rFonts w:eastAsia="Times New Roman"/>
          <w:color w:val="212121"/>
          <w:szCs w:val="24"/>
        </w:rPr>
        <w:t>ρόεδρε</w:t>
      </w:r>
      <w:r>
        <w:rPr>
          <w:rFonts w:eastAsia="Times New Roman"/>
          <w:color w:val="212121"/>
          <w:szCs w:val="24"/>
        </w:rPr>
        <w:t>.</w:t>
      </w:r>
    </w:p>
    <w:p w14:paraId="0A5DE638"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lastRenderedPageBreak/>
        <w:t>Ποια είναι η βάση του Σ</w:t>
      </w:r>
      <w:r w:rsidRPr="007518CF">
        <w:rPr>
          <w:rFonts w:eastAsia="Times New Roman"/>
          <w:color w:val="212121"/>
          <w:szCs w:val="24"/>
        </w:rPr>
        <w:t>υντάγματος</w:t>
      </w:r>
      <w:r>
        <w:rPr>
          <w:rFonts w:eastAsia="Times New Roman"/>
          <w:color w:val="212121"/>
          <w:szCs w:val="24"/>
        </w:rPr>
        <w:t xml:space="preserve"> </w:t>
      </w:r>
      <w:r>
        <w:rPr>
          <w:rFonts w:eastAsia="Times New Roman"/>
          <w:color w:val="212121"/>
          <w:szCs w:val="24"/>
        </w:rPr>
        <w:t>-</w:t>
      </w:r>
      <w:r>
        <w:rPr>
          <w:rFonts w:eastAsia="Times New Roman"/>
          <w:color w:val="212121"/>
          <w:szCs w:val="24"/>
        </w:rPr>
        <w:t>κάθε Σ</w:t>
      </w:r>
      <w:r w:rsidRPr="007518CF">
        <w:rPr>
          <w:rFonts w:eastAsia="Times New Roman"/>
          <w:color w:val="212121"/>
          <w:szCs w:val="24"/>
        </w:rPr>
        <w:t>υντάγματος</w:t>
      </w:r>
      <w:r>
        <w:rPr>
          <w:rFonts w:eastAsia="Times New Roman"/>
          <w:color w:val="212121"/>
          <w:szCs w:val="24"/>
        </w:rPr>
        <w:t xml:space="preserve">; </w:t>
      </w:r>
      <w:r w:rsidRPr="007518CF">
        <w:rPr>
          <w:rFonts w:eastAsia="Times New Roman"/>
          <w:color w:val="212121"/>
          <w:szCs w:val="24"/>
        </w:rPr>
        <w:t xml:space="preserve">Η βάση κάθε </w:t>
      </w:r>
      <w:r>
        <w:rPr>
          <w:rFonts w:eastAsia="Times New Roman"/>
          <w:color w:val="212121"/>
          <w:szCs w:val="24"/>
        </w:rPr>
        <w:t xml:space="preserve">Συντάγματος δεν είναι άλλη </w:t>
      </w:r>
      <w:r w:rsidRPr="007518CF">
        <w:rPr>
          <w:rFonts w:eastAsia="Times New Roman"/>
          <w:color w:val="212121"/>
          <w:szCs w:val="24"/>
        </w:rPr>
        <w:t>παρά η κατοχύρωση της εξουσίας της κυρίαρχης τάξης</w:t>
      </w:r>
      <w:r>
        <w:rPr>
          <w:rFonts w:eastAsia="Times New Roman"/>
          <w:color w:val="212121"/>
          <w:szCs w:val="24"/>
        </w:rPr>
        <w:t>.</w:t>
      </w:r>
    </w:p>
    <w:p w14:paraId="0A5DE639"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Σ</w:t>
      </w:r>
      <w:r w:rsidRPr="007518CF">
        <w:rPr>
          <w:rFonts w:eastAsia="Times New Roman"/>
          <w:color w:val="212121"/>
          <w:szCs w:val="24"/>
        </w:rPr>
        <w:t>τη συγκεκριμένη περίπτωση</w:t>
      </w:r>
      <w:r>
        <w:rPr>
          <w:rFonts w:eastAsia="Times New Roman"/>
          <w:color w:val="212121"/>
          <w:szCs w:val="24"/>
        </w:rPr>
        <w:t>, σ</w:t>
      </w:r>
      <w:r w:rsidRPr="007518CF">
        <w:rPr>
          <w:rFonts w:eastAsia="Times New Roman"/>
          <w:color w:val="212121"/>
          <w:szCs w:val="24"/>
        </w:rPr>
        <w:t xml:space="preserve">το σύστημα στο </w:t>
      </w:r>
      <w:r>
        <w:rPr>
          <w:rFonts w:eastAsia="Times New Roman"/>
          <w:color w:val="212121"/>
          <w:szCs w:val="24"/>
        </w:rPr>
        <w:t>οποίο ζούμε, η βάση του αστικού Σ</w:t>
      </w:r>
      <w:r w:rsidRPr="007518CF">
        <w:rPr>
          <w:rFonts w:eastAsia="Times New Roman"/>
          <w:color w:val="212121"/>
          <w:szCs w:val="24"/>
        </w:rPr>
        <w:t>υντάγματος είναι η κατοχύρωση της εξουσίας της αστικής τάξης</w:t>
      </w:r>
      <w:r>
        <w:rPr>
          <w:rFonts w:eastAsia="Times New Roman"/>
          <w:color w:val="212121"/>
          <w:szCs w:val="24"/>
        </w:rPr>
        <w:t>,</w:t>
      </w:r>
      <w:r w:rsidRPr="007518CF">
        <w:rPr>
          <w:rFonts w:eastAsia="Times New Roman"/>
          <w:color w:val="212121"/>
          <w:szCs w:val="24"/>
        </w:rPr>
        <w:t xml:space="preserve"> δηλαδή επιστημονικά της </w:t>
      </w:r>
      <w:r>
        <w:rPr>
          <w:rFonts w:eastAsia="Times New Roman"/>
          <w:color w:val="212121"/>
          <w:szCs w:val="24"/>
        </w:rPr>
        <w:t>«</w:t>
      </w:r>
      <w:r w:rsidRPr="007518CF">
        <w:rPr>
          <w:rFonts w:eastAsia="Times New Roman"/>
          <w:color w:val="212121"/>
          <w:szCs w:val="24"/>
        </w:rPr>
        <w:t>δικτατορίας του κεφαλαίου</w:t>
      </w:r>
      <w:r>
        <w:rPr>
          <w:rFonts w:eastAsia="Times New Roman"/>
          <w:color w:val="212121"/>
          <w:szCs w:val="24"/>
        </w:rPr>
        <w:t xml:space="preserve">». </w:t>
      </w:r>
    </w:p>
    <w:p w14:paraId="0A5DE63A"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Υ</w:t>
      </w:r>
      <w:r w:rsidRPr="007518CF">
        <w:rPr>
          <w:rFonts w:eastAsia="Times New Roman"/>
          <w:color w:val="212121"/>
          <w:szCs w:val="24"/>
        </w:rPr>
        <w:t xml:space="preserve">πάρχει κοινός παρονομαστής στις προτάσεις </w:t>
      </w:r>
      <w:r>
        <w:rPr>
          <w:rFonts w:eastAsia="Times New Roman"/>
          <w:color w:val="212121"/>
          <w:szCs w:val="24"/>
        </w:rPr>
        <w:t>Α</w:t>
      </w:r>
      <w:r w:rsidRPr="007518CF">
        <w:rPr>
          <w:rFonts w:eastAsia="Times New Roman"/>
          <w:color w:val="212121"/>
          <w:szCs w:val="24"/>
        </w:rPr>
        <w:t>ναθεώρησης του ΣΥΡΙΖΑ</w:t>
      </w:r>
      <w:r>
        <w:rPr>
          <w:rFonts w:eastAsia="Times New Roman"/>
          <w:color w:val="212121"/>
          <w:szCs w:val="24"/>
        </w:rPr>
        <w:t>,</w:t>
      </w:r>
      <w:r w:rsidRPr="007518CF">
        <w:rPr>
          <w:rFonts w:eastAsia="Times New Roman"/>
          <w:color w:val="212121"/>
          <w:szCs w:val="24"/>
        </w:rPr>
        <w:t xml:space="preserve"> της Νέας Δημοκρατίας αλλά</w:t>
      </w:r>
      <w:r w:rsidRPr="007518CF">
        <w:rPr>
          <w:rFonts w:eastAsia="Times New Roman"/>
          <w:color w:val="212121"/>
          <w:szCs w:val="24"/>
        </w:rPr>
        <w:t xml:space="preserve"> και των άλλων κομμάτων</w:t>
      </w:r>
      <w:r>
        <w:rPr>
          <w:rFonts w:eastAsia="Times New Roman"/>
          <w:color w:val="212121"/>
          <w:szCs w:val="24"/>
        </w:rPr>
        <w:t>;</w:t>
      </w:r>
      <w:r w:rsidRPr="007518CF">
        <w:rPr>
          <w:rFonts w:eastAsia="Times New Roman"/>
          <w:color w:val="212121"/>
          <w:szCs w:val="24"/>
        </w:rPr>
        <w:t xml:space="preserve"> </w:t>
      </w:r>
      <w:r>
        <w:rPr>
          <w:rFonts w:eastAsia="Times New Roman"/>
          <w:color w:val="212121"/>
          <w:szCs w:val="24"/>
        </w:rPr>
        <w:t>Ε</w:t>
      </w:r>
      <w:r w:rsidRPr="007518CF">
        <w:rPr>
          <w:rFonts w:eastAsia="Times New Roman"/>
          <w:color w:val="212121"/>
          <w:szCs w:val="24"/>
        </w:rPr>
        <w:t>μείς λέμε</w:t>
      </w:r>
      <w:r>
        <w:rPr>
          <w:rFonts w:eastAsia="Times New Roman"/>
          <w:color w:val="212121"/>
          <w:szCs w:val="24"/>
        </w:rPr>
        <w:t xml:space="preserve"> ότι, β</w:t>
      </w:r>
      <w:r w:rsidRPr="007518CF">
        <w:rPr>
          <w:rFonts w:eastAsia="Times New Roman"/>
          <w:color w:val="212121"/>
          <w:szCs w:val="24"/>
        </w:rPr>
        <w:t>εβαίως</w:t>
      </w:r>
      <w:r>
        <w:rPr>
          <w:rFonts w:eastAsia="Times New Roman"/>
          <w:color w:val="212121"/>
          <w:szCs w:val="24"/>
        </w:rPr>
        <w:t>,</w:t>
      </w:r>
      <w:r w:rsidRPr="007518CF">
        <w:rPr>
          <w:rFonts w:eastAsia="Times New Roman"/>
          <w:color w:val="212121"/>
          <w:szCs w:val="24"/>
        </w:rPr>
        <w:t xml:space="preserve"> υπάρχει κοινός παρονομαστής στις διατάξεις που </w:t>
      </w:r>
      <w:r>
        <w:rPr>
          <w:rFonts w:eastAsia="Times New Roman"/>
          <w:color w:val="212121"/>
          <w:szCs w:val="24"/>
        </w:rPr>
        <w:t>προτείνετε ν</w:t>
      </w:r>
      <w:r w:rsidRPr="007518CF">
        <w:rPr>
          <w:rFonts w:eastAsia="Times New Roman"/>
          <w:color w:val="212121"/>
          <w:szCs w:val="24"/>
        </w:rPr>
        <w:t>α αναθεωρηθούν</w:t>
      </w:r>
      <w:r>
        <w:rPr>
          <w:rFonts w:eastAsia="Times New Roman"/>
          <w:color w:val="212121"/>
          <w:szCs w:val="24"/>
        </w:rPr>
        <w:t>.</w:t>
      </w:r>
      <w:r w:rsidRPr="007518CF">
        <w:rPr>
          <w:rFonts w:eastAsia="Times New Roman"/>
          <w:color w:val="212121"/>
          <w:szCs w:val="24"/>
        </w:rPr>
        <w:t xml:space="preserve"> Ποιος είναι αυτός ο κοινός παρονομαστής</w:t>
      </w:r>
      <w:r>
        <w:rPr>
          <w:rFonts w:eastAsia="Times New Roman"/>
          <w:color w:val="212121"/>
          <w:szCs w:val="24"/>
        </w:rPr>
        <w:t xml:space="preserve">; </w:t>
      </w:r>
    </w:p>
    <w:p w14:paraId="0A5DE63B"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Είναι, π</w:t>
      </w:r>
      <w:r w:rsidRPr="007518CF">
        <w:rPr>
          <w:rFonts w:eastAsia="Times New Roman"/>
          <w:color w:val="212121"/>
          <w:szCs w:val="24"/>
        </w:rPr>
        <w:t>ρώτον</w:t>
      </w:r>
      <w:r>
        <w:rPr>
          <w:rFonts w:eastAsia="Times New Roman"/>
          <w:color w:val="212121"/>
          <w:szCs w:val="24"/>
        </w:rPr>
        <w:t>,</w:t>
      </w:r>
      <w:r w:rsidRPr="007518CF">
        <w:rPr>
          <w:rFonts w:eastAsia="Times New Roman"/>
          <w:color w:val="212121"/>
          <w:szCs w:val="24"/>
        </w:rPr>
        <w:t xml:space="preserve"> οι αναγκαίες προσαρμογές </w:t>
      </w:r>
      <w:r>
        <w:rPr>
          <w:rFonts w:eastAsia="Times New Roman"/>
          <w:color w:val="212121"/>
          <w:szCs w:val="24"/>
        </w:rPr>
        <w:t>σ</w:t>
      </w:r>
      <w:r w:rsidRPr="007518CF">
        <w:rPr>
          <w:rFonts w:eastAsia="Times New Roman"/>
          <w:color w:val="212121"/>
          <w:szCs w:val="24"/>
        </w:rPr>
        <w:t>τους μνημονιακούς νόμους</w:t>
      </w:r>
      <w:r>
        <w:rPr>
          <w:rFonts w:eastAsia="Times New Roman"/>
          <w:color w:val="212121"/>
          <w:szCs w:val="24"/>
        </w:rPr>
        <w:t>. Μι</w:t>
      </w:r>
      <w:r w:rsidRPr="007518CF">
        <w:rPr>
          <w:rFonts w:eastAsia="Times New Roman"/>
          <w:color w:val="212121"/>
          <w:szCs w:val="24"/>
        </w:rPr>
        <w:t>α σειρά μνημονιακ</w:t>
      </w:r>
      <w:r>
        <w:rPr>
          <w:rFonts w:eastAsia="Times New Roman"/>
          <w:color w:val="212121"/>
          <w:szCs w:val="24"/>
        </w:rPr>
        <w:t>ών</w:t>
      </w:r>
      <w:r w:rsidRPr="007518CF">
        <w:rPr>
          <w:rFonts w:eastAsia="Times New Roman"/>
          <w:color w:val="212121"/>
          <w:szCs w:val="24"/>
        </w:rPr>
        <w:t xml:space="preserve"> </w:t>
      </w:r>
      <w:r w:rsidRPr="007518CF">
        <w:rPr>
          <w:rFonts w:eastAsia="Times New Roman"/>
          <w:color w:val="212121"/>
          <w:szCs w:val="24"/>
        </w:rPr>
        <w:t>νόμ</w:t>
      </w:r>
      <w:r>
        <w:rPr>
          <w:rFonts w:eastAsia="Times New Roman"/>
          <w:color w:val="212121"/>
          <w:szCs w:val="24"/>
        </w:rPr>
        <w:t>ων</w:t>
      </w:r>
      <w:r w:rsidRPr="007518CF">
        <w:rPr>
          <w:rFonts w:eastAsia="Times New Roman"/>
          <w:color w:val="212121"/>
          <w:szCs w:val="24"/>
        </w:rPr>
        <w:t xml:space="preserve"> έχ</w:t>
      </w:r>
      <w:r>
        <w:rPr>
          <w:rFonts w:eastAsia="Times New Roman"/>
          <w:color w:val="212121"/>
          <w:szCs w:val="24"/>
        </w:rPr>
        <w:t>ει</w:t>
      </w:r>
      <w:r w:rsidRPr="007518CF">
        <w:rPr>
          <w:rFonts w:eastAsia="Times New Roman"/>
          <w:color w:val="212121"/>
          <w:szCs w:val="24"/>
        </w:rPr>
        <w:t xml:space="preserve"> ψηφιστεί</w:t>
      </w:r>
      <w:r>
        <w:rPr>
          <w:rFonts w:eastAsia="Times New Roman"/>
          <w:color w:val="212121"/>
          <w:szCs w:val="24"/>
        </w:rPr>
        <w:t>,</w:t>
      </w:r>
      <w:r w:rsidRPr="007518CF">
        <w:rPr>
          <w:rFonts w:eastAsia="Times New Roman"/>
          <w:color w:val="212121"/>
          <w:szCs w:val="24"/>
        </w:rPr>
        <w:t xml:space="preserve"> άρα πρέπει να υπάρχει και αντανάκλαση στο αναθεωρημένο Σύνταγμα</w:t>
      </w:r>
      <w:r>
        <w:rPr>
          <w:rFonts w:eastAsia="Times New Roman"/>
          <w:color w:val="212121"/>
          <w:szCs w:val="24"/>
        </w:rPr>
        <w:t>.</w:t>
      </w:r>
    </w:p>
    <w:p w14:paraId="0A5DE63C" w14:textId="77777777" w:rsidR="00415E13" w:rsidRDefault="00E650A0">
      <w:pPr>
        <w:spacing w:line="600" w:lineRule="auto"/>
        <w:ind w:firstLine="720"/>
        <w:jc w:val="both"/>
        <w:rPr>
          <w:rFonts w:eastAsia="Times New Roman"/>
          <w:color w:val="212121"/>
          <w:szCs w:val="24"/>
        </w:rPr>
      </w:pPr>
      <w:r w:rsidRPr="007518CF">
        <w:rPr>
          <w:rFonts w:eastAsia="Times New Roman"/>
          <w:color w:val="212121"/>
          <w:szCs w:val="24"/>
        </w:rPr>
        <w:lastRenderedPageBreak/>
        <w:t>Δεύτερον</w:t>
      </w:r>
      <w:r>
        <w:rPr>
          <w:rFonts w:eastAsia="Times New Roman"/>
          <w:color w:val="212121"/>
          <w:szCs w:val="24"/>
        </w:rPr>
        <w:t>,</w:t>
      </w:r>
      <w:r w:rsidRPr="007518CF">
        <w:rPr>
          <w:rFonts w:eastAsia="Times New Roman"/>
          <w:color w:val="212121"/>
          <w:szCs w:val="24"/>
        </w:rPr>
        <w:t xml:space="preserve"> είναι </w:t>
      </w:r>
      <w:r>
        <w:rPr>
          <w:rFonts w:eastAsia="Times New Roman"/>
          <w:color w:val="212121"/>
          <w:szCs w:val="24"/>
        </w:rPr>
        <w:t xml:space="preserve">οι </w:t>
      </w:r>
      <w:r w:rsidRPr="007518CF">
        <w:rPr>
          <w:rFonts w:eastAsia="Times New Roman"/>
          <w:color w:val="212121"/>
          <w:szCs w:val="24"/>
        </w:rPr>
        <w:t>αναγκαίες προσαρμογές στις νέες ανάγκες αναπαραγωγής του κεφαλαίου</w:t>
      </w:r>
      <w:r>
        <w:rPr>
          <w:rFonts w:eastAsia="Times New Roman"/>
          <w:color w:val="212121"/>
          <w:szCs w:val="24"/>
        </w:rPr>
        <w:t xml:space="preserve"> μ</w:t>
      </w:r>
      <w:r w:rsidRPr="007518CF">
        <w:rPr>
          <w:rFonts w:eastAsia="Times New Roman"/>
          <w:color w:val="212121"/>
          <w:szCs w:val="24"/>
        </w:rPr>
        <w:t>ετά από αυτή την πολύ μεγάλη καπιταλιστική κρίση</w:t>
      </w:r>
      <w:r>
        <w:rPr>
          <w:rFonts w:eastAsia="Times New Roman"/>
          <w:color w:val="212121"/>
          <w:szCs w:val="24"/>
        </w:rPr>
        <w:t>.</w:t>
      </w:r>
    </w:p>
    <w:p w14:paraId="0A5DE63D"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w:t>
      </w:r>
      <w:r w:rsidRPr="007518CF">
        <w:rPr>
          <w:rFonts w:eastAsia="Times New Roman"/>
          <w:color w:val="212121"/>
          <w:szCs w:val="24"/>
        </w:rPr>
        <w:t>αι</w:t>
      </w:r>
      <w:r>
        <w:rPr>
          <w:rFonts w:eastAsia="Times New Roman"/>
          <w:color w:val="212121"/>
          <w:szCs w:val="24"/>
        </w:rPr>
        <w:t>,</w:t>
      </w:r>
      <w:r w:rsidRPr="007518CF">
        <w:rPr>
          <w:rFonts w:eastAsia="Times New Roman"/>
          <w:color w:val="212121"/>
          <w:szCs w:val="24"/>
        </w:rPr>
        <w:t xml:space="preserve"> τρίτον</w:t>
      </w:r>
      <w:r>
        <w:rPr>
          <w:rFonts w:eastAsia="Times New Roman"/>
          <w:color w:val="212121"/>
          <w:szCs w:val="24"/>
        </w:rPr>
        <w:t xml:space="preserve">, </w:t>
      </w:r>
      <w:r w:rsidRPr="007518CF">
        <w:rPr>
          <w:rFonts w:eastAsia="Times New Roman"/>
          <w:color w:val="212121"/>
          <w:szCs w:val="24"/>
        </w:rPr>
        <w:t>είναι αναγκαίες προσ</w:t>
      </w:r>
      <w:r w:rsidRPr="007518CF">
        <w:rPr>
          <w:rFonts w:eastAsia="Times New Roman"/>
          <w:color w:val="212121"/>
          <w:szCs w:val="24"/>
        </w:rPr>
        <w:t>αρμογές στην περαιτέρω θωράκιση του πολιτικού συστήματος</w:t>
      </w:r>
      <w:r>
        <w:rPr>
          <w:rFonts w:eastAsia="Times New Roman"/>
          <w:color w:val="212121"/>
          <w:szCs w:val="24"/>
        </w:rPr>
        <w:t>, δ</w:t>
      </w:r>
      <w:r w:rsidRPr="007518CF">
        <w:rPr>
          <w:rFonts w:eastAsia="Times New Roman"/>
          <w:color w:val="212121"/>
          <w:szCs w:val="24"/>
        </w:rPr>
        <w:t xml:space="preserve">ηλαδή </w:t>
      </w:r>
      <w:r>
        <w:rPr>
          <w:rFonts w:eastAsia="Times New Roman"/>
          <w:color w:val="212121"/>
          <w:szCs w:val="24"/>
        </w:rPr>
        <w:t xml:space="preserve">να </w:t>
      </w:r>
      <w:r w:rsidRPr="007518CF">
        <w:rPr>
          <w:rFonts w:eastAsia="Times New Roman"/>
          <w:color w:val="212121"/>
          <w:szCs w:val="24"/>
        </w:rPr>
        <w:t>υπάρχει συνέχεια</w:t>
      </w:r>
      <w:r>
        <w:rPr>
          <w:rFonts w:eastAsia="Times New Roman"/>
          <w:color w:val="212121"/>
          <w:szCs w:val="24"/>
        </w:rPr>
        <w:t>,</w:t>
      </w:r>
      <w:r w:rsidRPr="007518CF">
        <w:rPr>
          <w:rFonts w:eastAsia="Times New Roman"/>
          <w:color w:val="212121"/>
          <w:szCs w:val="24"/>
        </w:rPr>
        <w:t xml:space="preserve"> σταθερότητα των κυβερνήσεων του αστικού </w:t>
      </w:r>
      <w:r>
        <w:rPr>
          <w:rFonts w:eastAsia="Times New Roman"/>
          <w:color w:val="212121"/>
          <w:szCs w:val="24"/>
        </w:rPr>
        <w:t xml:space="preserve">πολιτικού συστήματος, δηλαδή </w:t>
      </w:r>
      <w:r w:rsidRPr="007518CF">
        <w:rPr>
          <w:rFonts w:eastAsia="Times New Roman"/>
          <w:color w:val="212121"/>
          <w:szCs w:val="24"/>
        </w:rPr>
        <w:t>της εξουσίας του κεφαλαίου</w:t>
      </w:r>
      <w:r>
        <w:rPr>
          <w:rFonts w:eastAsia="Times New Roman"/>
          <w:color w:val="212121"/>
          <w:szCs w:val="24"/>
        </w:rPr>
        <w:t>.</w:t>
      </w:r>
    </w:p>
    <w:p w14:paraId="0A5DE63E"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w:t>
      </w:r>
      <w:r w:rsidRPr="00DA246A">
        <w:rPr>
          <w:rFonts w:eastAsia="Times New Roman"/>
          <w:color w:val="212121"/>
          <w:szCs w:val="24"/>
          <w:shd w:val="clear" w:color="auto" w:fill="FFFFFF"/>
        </w:rPr>
        <w:t xml:space="preserve"> αντιπαράθεσ</w:t>
      </w:r>
      <w:r>
        <w:rPr>
          <w:rFonts w:eastAsia="Times New Roman"/>
          <w:color w:val="212121"/>
          <w:szCs w:val="24"/>
          <w:shd w:val="clear" w:color="auto" w:fill="FFFFFF"/>
        </w:rPr>
        <w:t>ή</w:t>
      </w:r>
      <w:r w:rsidRPr="00DA246A">
        <w:rPr>
          <w:rFonts w:eastAsia="Times New Roman"/>
          <w:color w:val="212121"/>
          <w:szCs w:val="24"/>
          <w:shd w:val="clear" w:color="auto" w:fill="FFFFFF"/>
        </w:rPr>
        <w:t xml:space="preserve"> σας είναι κάλπικη</w:t>
      </w:r>
      <w:r>
        <w:rPr>
          <w:rFonts w:eastAsia="Times New Roman"/>
          <w:color w:val="212121"/>
          <w:szCs w:val="24"/>
          <w:shd w:val="clear" w:color="auto" w:fill="FFFFFF"/>
        </w:rPr>
        <w:t>. Έχετε</w:t>
      </w:r>
      <w:r w:rsidRPr="00DA246A">
        <w:rPr>
          <w:rFonts w:eastAsia="Times New Roman"/>
          <w:color w:val="212121"/>
          <w:szCs w:val="24"/>
          <w:shd w:val="clear" w:color="auto" w:fill="FFFFFF"/>
        </w:rPr>
        <w:t xml:space="preserve"> ως προμετωπίδα ορισμένα άρθρα</w:t>
      </w:r>
      <w:r>
        <w:rPr>
          <w:rFonts w:eastAsia="Times New Roman"/>
          <w:color w:val="212121"/>
          <w:szCs w:val="24"/>
          <w:shd w:val="clear" w:color="auto" w:fill="FFFFFF"/>
        </w:rPr>
        <w:t xml:space="preserve">, </w:t>
      </w:r>
      <w:r>
        <w:rPr>
          <w:rFonts w:eastAsia="Times New Roman"/>
          <w:color w:val="212121"/>
          <w:szCs w:val="24"/>
          <w:shd w:val="clear" w:color="auto" w:fill="FFFFFF"/>
        </w:rPr>
        <w:t>όπως για παράδειγμα το άρθρο</w:t>
      </w:r>
      <w:r w:rsidRPr="00DA246A">
        <w:rPr>
          <w:rFonts w:eastAsia="Times New Roman"/>
          <w:color w:val="212121"/>
          <w:szCs w:val="24"/>
          <w:shd w:val="clear" w:color="auto" w:fill="FFFFFF"/>
        </w:rPr>
        <w:t xml:space="preserve"> 16 για την απαγόρευση ίδρυσης ιδιωτικών πανεπιστημίων</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τη στιγμή που </w:t>
      </w:r>
      <w:r>
        <w:rPr>
          <w:rFonts w:eastAsia="Times New Roman"/>
          <w:color w:val="212121"/>
          <w:szCs w:val="24"/>
          <w:shd w:val="clear" w:color="auto" w:fill="FFFFFF"/>
        </w:rPr>
        <w:t>στις</w:t>
      </w:r>
      <w:r w:rsidRPr="00DA246A">
        <w:rPr>
          <w:rFonts w:eastAsia="Times New Roman"/>
          <w:color w:val="212121"/>
          <w:szCs w:val="24"/>
          <w:shd w:val="clear" w:color="auto" w:fill="FFFFFF"/>
        </w:rPr>
        <w:t xml:space="preserve"> άλλες βαθμίδες εκπαίδευσης </w:t>
      </w:r>
      <w:r>
        <w:rPr>
          <w:rFonts w:eastAsia="Times New Roman"/>
          <w:color w:val="212121"/>
          <w:szCs w:val="24"/>
          <w:shd w:val="clear" w:color="auto" w:fill="FFFFFF"/>
        </w:rPr>
        <w:t>αυτό δεν απαγορεύεται -υ</w:t>
      </w:r>
      <w:r w:rsidRPr="00DA246A">
        <w:rPr>
          <w:rFonts w:eastAsia="Times New Roman"/>
          <w:color w:val="212121"/>
          <w:szCs w:val="24"/>
          <w:shd w:val="clear" w:color="auto" w:fill="FFFFFF"/>
        </w:rPr>
        <w:t>πάρχουν ιδιωτικά σχολεία</w:t>
      </w:r>
      <w:r>
        <w:rPr>
          <w:rFonts w:eastAsia="Times New Roman"/>
          <w:color w:val="212121"/>
          <w:szCs w:val="24"/>
          <w:shd w:val="clear" w:color="auto" w:fill="FFFFFF"/>
        </w:rPr>
        <w:t xml:space="preserve">, </w:t>
      </w:r>
      <w:r w:rsidRPr="00DA246A">
        <w:rPr>
          <w:rFonts w:eastAsia="Times New Roman"/>
          <w:color w:val="212121"/>
          <w:szCs w:val="24"/>
          <w:shd w:val="clear" w:color="auto" w:fill="FFFFFF"/>
        </w:rPr>
        <w:t>γυμνάσια</w:t>
      </w:r>
      <w:r>
        <w:rPr>
          <w:rFonts w:eastAsia="Times New Roman"/>
          <w:color w:val="212121"/>
          <w:szCs w:val="24"/>
          <w:shd w:val="clear" w:color="auto" w:fill="FFFFFF"/>
        </w:rPr>
        <w:t xml:space="preserve"> και λύκεια, α</w:t>
      </w:r>
      <w:r w:rsidRPr="00DA246A">
        <w:rPr>
          <w:rFonts w:eastAsia="Times New Roman"/>
          <w:color w:val="212121"/>
          <w:szCs w:val="24"/>
          <w:shd w:val="clear" w:color="auto" w:fill="FFFFFF"/>
        </w:rPr>
        <w:t>κόμη και τεχνικής εκπαίδευσης</w:t>
      </w:r>
      <w:r>
        <w:rPr>
          <w:rFonts w:eastAsia="Times New Roman"/>
          <w:color w:val="212121"/>
          <w:szCs w:val="24"/>
          <w:shd w:val="clear" w:color="auto" w:fill="FFFFFF"/>
        </w:rPr>
        <w:t xml:space="preserve">- </w:t>
      </w:r>
      <w:r w:rsidRPr="00DA246A">
        <w:rPr>
          <w:rFonts w:eastAsia="Times New Roman"/>
          <w:color w:val="212121"/>
          <w:szCs w:val="24"/>
          <w:shd w:val="clear" w:color="auto" w:fill="FFFFFF"/>
        </w:rPr>
        <w:t>και πολύ</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δε</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περισσότε</w:t>
      </w:r>
      <w:r w:rsidRPr="00DA246A">
        <w:rPr>
          <w:rFonts w:eastAsia="Times New Roman"/>
          <w:color w:val="212121"/>
          <w:szCs w:val="24"/>
          <w:shd w:val="clear" w:color="auto" w:fill="FFFFFF"/>
        </w:rPr>
        <w:t xml:space="preserve">ρο τη στιγμή που </w:t>
      </w:r>
      <w:r>
        <w:rPr>
          <w:rFonts w:eastAsia="Times New Roman"/>
          <w:color w:val="212121"/>
          <w:szCs w:val="24"/>
          <w:shd w:val="clear" w:color="auto" w:fill="FFFFFF"/>
        </w:rPr>
        <w:t xml:space="preserve">και η σημερινή Κυβέρνηση </w:t>
      </w:r>
      <w:r w:rsidRPr="00DA246A">
        <w:rPr>
          <w:rFonts w:eastAsia="Times New Roman"/>
          <w:color w:val="212121"/>
          <w:szCs w:val="24"/>
          <w:shd w:val="clear" w:color="auto" w:fill="FFFFFF"/>
        </w:rPr>
        <w:t>μετατρέπει τα δημόσια πανεπιστήμια σε πανεπιστήμια</w:t>
      </w:r>
      <w:r>
        <w:rPr>
          <w:rFonts w:eastAsia="Times New Roman"/>
          <w:color w:val="212121"/>
          <w:szCs w:val="24"/>
          <w:shd w:val="clear" w:color="auto" w:fill="FFFFFF"/>
        </w:rPr>
        <w:t>-</w:t>
      </w:r>
      <w:r w:rsidRPr="00DA246A">
        <w:rPr>
          <w:rFonts w:eastAsia="Times New Roman"/>
          <w:color w:val="212121"/>
          <w:szCs w:val="24"/>
          <w:shd w:val="clear" w:color="auto" w:fill="FFFFFF"/>
        </w:rPr>
        <w:t>ανώνυμες εταιρείες</w:t>
      </w:r>
      <w:r>
        <w:rPr>
          <w:rFonts w:eastAsia="Times New Roman"/>
          <w:color w:val="212121"/>
          <w:szCs w:val="24"/>
          <w:shd w:val="clear" w:color="auto" w:fill="FFFFFF"/>
        </w:rPr>
        <w:t>.</w:t>
      </w:r>
    </w:p>
    <w:p w14:paraId="0A5DE63F"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Είπε η </w:t>
      </w:r>
      <w:r>
        <w:rPr>
          <w:rFonts w:eastAsia="Times New Roman"/>
          <w:color w:val="212121"/>
          <w:szCs w:val="24"/>
          <w:shd w:val="clear" w:color="auto" w:fill="FFFFFF"/>
        </w:rPr>
        <w:t>κ.</w:t>
      </w:r>
      <w:r>
        <w:rPr>
          <w:rFonts w:eastAsia="Times New Roman"/>
          <w:color w:val="212121"/>
          <w:szCs w:val="24"/>
          <w:shd w:val="clear" w:color="auto" w:fill="FFFFFF"/>
        </w:rPr>
        <w:t xml:space="preserve"> Φωτίου</w:t>
      </w:r>
      <w:r>
        <w:rPr>
          <w:rFonts w:eastAsia="Times New Roman"/>
          <w:color w:val="212121"/>
          <w:szCs w:val="24"/>
          <w:shd w:val="clear" w:color="auto" w:fill="FFFFFF"/>
        </w:rPr>
        <w:t>:</w:t>
      </w:r>
      <w:r>
        <w:rPr>
          <w:rFonts w:eastAsia="Times New Roman"/>
          <w:color w:val="212121"/>
          <w:szCs w:val="24"/>
          <w:shd w:val="clear" w:color="auto" w:fill="FFFFFF"/>
        </w:rPr>
        <w:t xml:space="preserve"> «Β</w:t>
      </w:r>
      <w:r w:rsidRPr="00DA246A">
        <w:rPr>
          <w:rFonts w:eastAsia="Times New Roman"/>
          <w:color w:val="212121"/>
          <w:szCs w:val="24"/>
          <w:shd w:val="clear" w:color="auto" w:fill="FFFFFF"/>
        </w:rPr>
        <w:t xml:space="preserve">εβαίως η πανεπιστημιακή κοινότητα </w:t>
      </w:r>
      <w:r>
        <w:rPr>
          <w:rFonts w:eastAsia="Times New Roman"/>
          <w:color w:val="212121"/>
          <w:szCs w:val="24"/>
          <w:shd w:val="clear" w:color="auto" w:fill="FFFFFF"/>
        </w:rPr>
        <w:t>καθορίζει το</w:t>
      </w:r>
      <w:r w:rsidRPr="00DA246A">
        <w:rPr>
          <w:rFonts w:eastAsia="Times New Roman"/>
          <w:color w:val="212121"/>
          <w:szCs w:val="24"/>
          <w:shd w:val="clear" w:color="auto" w:fill="FFFFFF"/>
        </w:rPr>
        <w:t xml:space="preserve"> πρόγραμμα</w:t>
      </w:r>
      <w:r>
        <w:rPr>
          <w:rFonts w:eastAsia="Times New Roman"/>
          <w:color w:val="212121"/>
          <w:szCs w:val="24"/>
          <w:shd w:val="clear" w:color="auto" w:fill="FFFFFF"/>
        </w:rPr>
        <w:t>». Α</w:t>
      </w:r>
      <w:r w:rsidRPr="00DA246A">
        <w:rPr>
          <w:rFonts w:eastAsia="Times New Roman"/>
          <w:color w:val="212121"/>
          <w:szCs w:val="24"/>
          <w:shd w:val="clear" w:color="auto" w:fill="FFFFFF"/>
        </w:rPr>
        <w:t>λήθεια</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Π</w:t>
      </w:r>
      <w:r w:rsidRPr="00DA246A">
        <w:rPr>
          <w:rFonts w:eastAsia="Times New Roman"/>
          <w:color w:val="212121"/>
          <w:szCs w:val="24"/>
          <w:shd w:val="clear" w:color="auto" w:fill="FFFFFF"/>
        </w:rPr>
        <w:t>οια πανεπιστημιακή κοινό</w:t>
      </w:r>
      <w:r w:rsidRPr="00DA246A">
        <w:rPr>
          <w:rFonts w:eastAsia="Times New Roman"/>
          <w:color w:val="212121"/>
          <w:szCs w:val="24"/>
          <w:shd w:val="clear" w:color="auto" w:fill="FFFFFF"/>
        </w:rPr>
        <w:lastRenderedPageBreak/>
        <w:t xml:space="preserve">τητα σήμερα </w:t>
      </w:r>
      <w:r>
        <w:rPr>
          <w:rFonts w:eastAsia="Times New Roman"/>
          <w:color w:val="212121"/>
          <w:szCs w:val="24"/>
          <w:shd w:val="clear" w:color="auto" w:fill="FFFFFF"/>
        </w:rPr>
        <w:t xml:space="preserve">καθορίζει το </w:t>
      </w:r>
      <w:r w:rsidRPr="00DA246A">
        <w:rPr>
          <w:rFonts w:eastAsia="Times New Roman"/>
          <w:color w:val="212121"/>
          <w:szCs w:val="24"/>
          <w:shd w:val="clear" w:color="auto" w:fill="FFFFFF"/>
        </w:rPr>
        <w:t>πρόγρ</w:t>
      </w:r>
      <w:r w:rsidRPr="00DA246A">
        <w:rPr>
          <w:rFonts w:eastAsia="Times New Roman"/>
          <w:color w:val="212121"/>
          <w:szCs w:val="24"/>
          <w:shd w:val="clear" w:color="auto" w:fill="FFFFFF"/>
        </w:rPr>
        <w:t>αμμα σπουδών</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όταν </w:t>
      </w:r>
      <w:r>
        <w:rPr>
          <w:rFonts w:eastAsia="Times New Roman"/>
          <w:color w:val="212121"/>
          <w:szCs w:val="24"/>
          <w:shd w:val="clear" w:color="auto" w:fill="FFFFFF"/>
        </w:rPr>
        <w:t xml:space="preserve">δένετε </w:t>
      </w:r>
      <w:r w:rsidRPr="00DA246A">
        <w:rPr>
          <w:rFonts w:eastAsia="Times New Roman"/>
          <w:color w:val="212121"/>
          <w:szCs w:val="24"/>
          <w:shd w:val="clear" w:color="auto" w:fill="FFFFFF"/>
        </w:rPr>
        <w:t>α</w:t>
      </w:r>
      <w:r>
        <w:rPr>
          <w:rFonts w:eastAsia="Times New Roman"/>
          <w:color w:val="212121"/>
          <w:szCs w:val="24"/>
          <w:shd w:val="clear" w:color="auto" w:fill="FFFFFF"/>
        </w:rPr>
        <w:t>κόμη περισσότερο τα πανεπιστήμια με τους</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 xml:space="preserve">επιχειρηματικούς ομίλους; Η σύνδεση </w:t>
      </w:r>
      <w:r w:rsidRPr="00DA246A">
        <w:rPr>
          <w:rFonts w:eastAsia="Times New Roman"/>
          <w:color w:val="212121"/>
          <w:szCs w:val="24"/>
          <w:shd w:val="clear" w:color="auto" w:fill="FFFFFF"/>
        </w:rPr>
        <w:t xml:space="preserve">πανεπιστημίων και επιχειρηματικών ομίλων </w:t>
      </w:r>
      <w:r>
        <w:rPr>
          <w:rFonts w:eastAsia="Times New Roman"/>
          <w:color w:val="212121"/>
          <w:szCs w:val="24"/>
          <w:shd w:val="clear" w:color="auto" w:fill="FFFFFF"/>
        </w:rPr>
        <w:t>είναι</w:t>
      </w:r>
      <w:r w:rsidRPr="00DA246A">
        <w:rPr>
          <w:rFonts w:eastAsia="Times New Roman"/>
          <w:color w:val="212121"/>
          <w:szCs w:val="24"/>
          <w:shd w:val="clear" w:color="auto" w:fill="FFFFFF"/>
        </w:rPr>
        <w:t xml:space="preserve"> πρωτοφανής </w:t>
      </w:r>
      <w:r>
        <w:rPr>
          <w:rFonts w:eastAsia="Times New Roman"/>
          <w:color w:val="212121"/>
          <w:szCs w:val="24"/>
          <w:shd w:val="clear" w:color="auto" w:fill="FFFFFF"/>
        </w:rPr>
        <w:t>και συνεχώς διευρύνεται. Η</w:t>
      </w:r>
      <w:r w:rsidRPr="00DA246A">
        <w:rPr>
          <w:rFonts w:eastAsia="Times New Roman"/>
          <w:color w:val="212121"/>
          <w:szCs w:val="24"/>
          <w:shd w:val="clear" w:color="auto" w:fill="FFFFFF"/>
        </w:rPr>
        <w:t xml:space="preserve"> έρευνα</w:t>
      </w:r>
      <w:r>
        <w:rPr>
          <w:rFonts w:eastAsia="Times New Roman"/>
          <w:color w:val="212121"/>
          <w:szCs w:val="24"/>
          <w:shd w:val="clear" w:color="auto" w:fill="FFFFFF"/>
        </w:rPr>
        <w:t>, η παραγωγή ν</w:t>
      </w:r>
      <w:r w:rsidRPr="00DA246A">
        <w:rPr>
          <w:rFonts w:eastAsia="Times New Roman"/>
          <w:color w:val="212121"/>
          <w:szCs w:val="24"/>
          <w:shd w:val="clear" w:color="auto" w:fill="FFFFFF"/>
        </w:rPr>
        <w:t>έας γνώσης</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η καινοτ</w:t>
      </w:r>
      <w:r>
        <w:rPr>
          <w:rFonts w:eastAsia="Times New Roman"/>
          <w:color w:val="212121"/>
          <w:szCs w:val="24"/>
          <w:shd w:val="clear" w:color="auto" w:fill="FFFFFF"/>
        </w:rPr>
        <w:t xml:space="preserve">ομία δεν είναι άμεσα </w:t>
      </w:r>
      <w:r>
        <w:rPr>
          <w:rFonts w:eastAsia="Times New Roman"/>
          <w:color w:val="212121"/>
          <w:szCs w:val="24"/>
          <w:shd w:val="clear" w:color="auto" w:fill="FFFFFF"/>
        </w:rPr>
        <w:t>συνυφασμένες και συνδεδεμένες με</w:t>
      </w:r>
      <w:r w:rsidRPr="00DA246A">
        <w:rPr>
          <w:rFonts w:eastAsia="Times New Roman"/>
          <w:color w:val="212121"/>
          <w:szCs w:val="24"/>
          <w:shd w:val="clear" w:color="auto" w:fill="FFFFFF"/>
        </w:rPr>
        <w:t xml:space="preserve"> τις ανάγκες των επιχειρηματικών ομίλων</w:t>
      </w:r>
      <w:r>
        <w:rPr>
          <w:rFonts w:eastAsia="Times New Roman"/>
          <w:color w:val="212121"/>
          <w:szCs w:val="24"/>
          <w:shd w:val="clear" w:color="auto" w:fill="FFFFFF"/>
        </w:rPr>
        <w:t xml:space="preserve">; </w:t>
      </w:r>
    </w:p>
    <w:p w14:paraId="0A5DE640"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Για ποια δημόσια,</w:t>
      </w:r>
      <w:r w:rsidRPr="00DA246A">
        <w:rPr>
          <w:rFonts w:eastAsia="Times New Roman"/>
          <w:color w:val="212121"/>
          <w:szCs w:val="24"/>
          <w:shd w:val="clear" w:color="auto" w:fill="FFFFFF"/>
        </w:rPr>
        <w:t xml:space="preserve"> δωρεάν εκπαίδευση </w:t>
      </w:r>
      <w:r>
        <w:rPr>
          <w:rFonts w:eastAsia="Times New Roman"/>
          <w:color w:val="212121"/>
          <w:szCs w:val="24"/>
          <w:shd w:val="clear" w:color="auto" w:fill="FFFFFF"/>
        </w:rPr>
        <w:t>μιλάμε</w:t>
      </w:r>
      <w:r w:rsidRPr="00DA246A">
        <w:rPr>
          <w:rFonts w:eastAsia="Times New Roman"/>
          <w:color w:val="212121"/>
          <w:szCs w:val="24"/>
          <w:shd w:val="clear" w:color="auto" w:fill="FFFFFF"/>
        </w:rPr>
        <w:t xml:space="preserve"> στα πανεπι</w:t>
      </w:r>
      <w:r>
        <w:rPr>
          <w:rFonts w:eastAsia="Times New Roman"/>
          <w:color w:val="212121"/>
          <w:szCs w:val="24"/>
          <w:shd w:val="clear" w:color="auto" w:fill="FFFFFF"/>
        </w:rPr>
        <w:t xml:space="preserve">στήμια, </w:t>
      </w:r>
      <w:r w:rsidRPr="00DA246A">
        <w:rPr>
          <w:rFonts w:eastAsia="Times New Roman"/>
          <w:color w:val="212121"/>
          <w:szCs w:val="24"/>
          <w:shd w:val="clear" w:color="auto" w:fill="FFFFFF"/>
        </w:rPr>
        <w:t xml:space="preserve">όταν οι γονείς ματώνουν και για να </w:t>
      </w:r>
      <w:r>
        <w:rPr>
          <w:rFonts w:eastAsia="Times New Roman"/>
          <w:color w:val="212121"/>
          <w:szCs w:val="24"/>
          <w:shd w:val="clear" w:color="auto" w:fill="FFFFFF"/>
        </w:rPr>
        <w:t>περάσουν τα παιδιά σ</w:t>
      </w:r>
      <w:r w:rsidRPr="00DA246A">
        <w:rPr>
          <w:rFonts w:eastAsia="Times New Roman"/>
          <w:color w:val="212121"/>
          <w:szCs w:val="24"/>
          <w:shd w:val="clear" w:color="auto" w:fill="FFFFFF"/>
        </w:rPr>
        <w:t>το πανεπιστήμιο</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αλλ</w:t>
      </w:r>
      <w:r>
        <w:rPr>
          <w:rFonts w:eastAsia="Times New Roman"/>
          <w:color w:val="212121"/>
          <w:szCs w:val="24"/>
          <w:shd w:val="clear" w:color="auto" w:fill="FFFFFF"/>
        </w:rPr>
        <w:t>ά πολύ περισσότερο για να μπορέσουν</w:t>
      </w:r>
      <w:r w:rsidRPr="00DA246A">
        <w:rPr>
          <w:rFonts w:eastAsia="Times New Roman"/>
          <w:color w:val="212121"/>
          <w:szCs w:val="24"/>
          <w:shd w:val="clear" w:color="auto" w:fill="FFFFFF"/>
        </w:rPr>
        <w:t xml:space="preserve"> να σπουδάσ</w:t>
      </w:r>
      <w:r w:rsidRPr="00DA246A">
        <w:rPr>
          <w:rFonts w:eastAsia="Times New Roman"/>
          <w:color w:val="212121"/>
          <w:szCs w:val="24"/>
          <w:shd w:val="clear" w:color="auto" w:fill="FFFFFF"/>
        </w:rPr>
        <w:t>ουν</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Για ποια δη</w:t>
      </w:r>
      <w:r>
        <w:rPr>
          <w:rFonts w:eastAsia="Times New Roman"/>
          <w:color w:val="212121"/>
          <w:szCs w:val="24"/>
          <w:shd w:val="clear" w:color="auto" w:fill="FFFFFF"/>
        </w:rPr>
        <w:t>μόσια, δωρεάν εκπαίδευση μιλάτε ό</w:t>
      </w:r>
      <w:r w:rsidRPr="00DA246A">
        <w:rPr>
          <w:rFonts w:eastAsia="Times New Roman"/>
          <w:color w:val="212121"/>
          <w:szCs w:val="24"/>
          <w:shd w:val="clear" w:color="auto" w:fill="FFFFFF"/>
        </w:rPr>
        <w:t>ταν</w:t>
      </w:r>
      <w:r>
        <w:rPr>
          <w:rFonts w:eastAsia="Times New Roman"/>
          <w:color w:val="212121"/>
          <w:szCs w:val="24"/>
          <w:shd w:val="clear" w:color="auto" w:fill="FFFFFF"/>
        </w:rPr>
        <w:t xml:space="preserve"> εσείς οι ίδιοι πολλαπλασιάζετε τα δίδακτρα στα μεταπτυχιακά προγράμματα; Γ</w:t>
      </w:r>
      <w:r w:rsidRPr="00DA246A">
        <w:rPr>
          <w:rFonts w:eastAsia="Times New Roman"/>
          <w:color w:val="212121"/>
          <w:szCs w:val="24"/>
          <w:shd w:val="clear" w:color="auto" w:fill="FFFFFF"/>
        </w:rPr>
        <w:t>ια ποια δημόσι</w:t>
      </w:r>
      <w:r>
        <w:rPr>
          <w:rFonts w:eastAsia="Times New Roman"/>
          <w:color w:val="212121"/>
          <w:szCs w:val="24"/>
          <w:shd w:val="clear" w:color="auto" w:fill="FFFFFF"/>
        </w:rPr>
        <w:t>α εκπαίδευση μιλάμε όταν εσείς οι ίδιοι, η Κ</w:t>
      </w:r>
      <w:r w:rsidRPr="00DA246A">
        <w:rPr>
          <w:rFonts w:eastAsia="Times New Roman"/>
          <w:color w:val="212121"/>
          <w:szCs w:val="24"/>
          <w:shd w:val="clear" w:color="auto" w:fill="FFFFFF"/>
        </w:rPr>
        <w:t xml:space="preserve">υβέρνηση </w:t>
      </w:r>
      <w:r>
        <w:rPr>
          <w:rFonts w:eastAsia="Times New Roman"/>
          <w:color w:val="212121"/>
          <w:szCs w:val="24"/>
          <w:shd w:val="clear" w:color="auto" w:fill="FFFFFF"/>
        </w:rPr>
        <w:t>ΣΥΡΙΖΑ-ΑΝΕΛ -η Κ</w:t>
      </w:r>
      <w:r w:rsidRPr="00DA246A">
        <w:rPr>
          <w:rFonts w:eastAsia="Times New Roman"/>
          <w:color w:val="212121"/>
          <w:szCs w:val="24"/>
          <w:shd w:val="clear" w:color="auto" w:fill="FFFFFF"/>
        </w:rPr>
        <w:t xml:space="preserve">υβέρνηση ΣΥΡΙΖΑ </w:t>
      </w:r>
      <w:r>
        <w:rPr>
          <w:rFonts w:eastAsia="Times New Roman"/>
          <w:color w:val="212121"/>
          <w:szCs w:val="24"/>
          <w:shd w:val="clear" w:color="auto" w:fill="FFFFFF"/>
        </w:rPr>
        <w:t xml:space="preserve">σήμερα- </w:t>
      </w:r>
      <w:r w:rsidRPr="00DA246A">
        <w:rPr>
          <w:rFonts w:eastAsia="Times New Roman"/>
          <w:color w:val="212121"/>
          <w:szCs w:val="24"/>
          <w:shd w:val="clear" w:color="auto" w:fill="FFFFFF"/>
        </w:rPr>
        <w:t xml:space="preserve">έχετε υποβαθμίσει την </w:t>
      </w:r>
      <w:r w:rsidRPr="00DA246A">
        <w:rPr>
          <w:rFonts w:eastAsia="Times New Roman"/>
          <w:color w:val="212121"/>
          <w:szCs w:val="24"/>
          <w:shd w:val="clear" w:color="auto" w:fill="FFFFFF"/>
        </w:rPr>
        <w:t xml:space="preserve">αξία των </w:t>
      </w:r>
      <w:r>
        <w:rPr>
          <w:rFonts w:eastAsia="Times New Roman"/>
          <w:color w:val="212121"/>
          <w:szCs w:val="24"/>
          <w:shd w:val="clear" w:color="auto" w:fill="FFFFFF"/>
        </w:rPr>
        <w:t>πτυχίων, μετατρέποντάς τα,</w:t>
      </w:r>
      <w:r w:rsidRPr="00DA246A">
        <w:rPr>
          <w:rFonts w:eastAsia="Times New Roman"/>
          <w:color w:val="212121"/>
          <w:szCs w:val="24"/>
          <w:shd w:val="clear" w:color="auto" w:fill="FFFFFF"/>
        </w:rPr>
        <w:t xml:space="preserve"> ουσιαστικά</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σε διπλώματα </w:t>
      </w:r>
      <w:r>
        <w:rPr>
          <w:rFonts w:eastAsia="Times New Roman"/>
          <w:color w:val="212121"/>
          <w:szCs w:val="24"/>
          <w:shd w:val="clear" w:color="auto" w:fill="FFFFFF"/>
        </w:rPr>
        <w:t>λ</w:t>
      </w:r>
      <w:r>
        <w:rPr>
          <w:rFonts w:eastAsia="Times New Roman"/>
          <w:color w:val="212121"/>
          <w:szCs w:val="24"/>
          <w:shd w:val="clear" w:color="auto" w:fill="FFFFFF"/>
        </w:rPr>
        <w:t>υκείου;</w:t>
      </w:r>
    </w:p>
    <w:p w14:paraId="0A5DE641"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Ως Κ</w:t>
      </w:r>
      <w:r w:rsidRPr="00DA246A">
        <w:rPr>
          <w:rFonts w:eastAsia="Times New Roman"/>
          <w:color w:val="212121"/>
          <w:szCs w:val="24"/>
          <w:shd w:val="clear" w:color="auto" w:fill="FFFFFF"/>
        </w:rPr>
        <w:t>υβέρνηση ο ΣΥΡΙΖΑ</w:t>
      </w:r>
      <w:r>
        <w:rPr>
          <w:rFonts w:eastAsia="Times New Roman"/>
          <w:color w:val="212121"/>
          <w:szCs w:val="24"/>
          <w:shd w:val="clear" w:color="auto" w:fill="FFFFFF"/>
        </w:rPr>
        <w:t xml:space="preserve"> έχει αναγάγει το ψέμα σε επιστήμη.</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Σηκώνετε τη σημαία ότι μέσα από το Σ</w:t>
      </w:r>
      <w:r w:rsidRPr="00DA246A">
        <w:rPr>
          <w:rFonts w:eastAsia="Times New Roman"/>
          <w:color w:val="212121"/>
          <w:szCs w:val="24"/>
          <w:shd w:val="clear" w:color="auto" w:fill="FFFFFF"/>
        </w:rPr>
        <w:t>ύνταγμα θα κατοχυρώ</w:t>
      </w:r>
      <w:r>
        <w:rPr>
          <w:rFonts w:eastAsia="Times New Roman"/>
          <w:color w:val="212121"/>
          <w:szCs w:val="24"/>
          <w:shd w:val="clear" w:color="auto" w:fill="FFFFFF"/>
        </w:rPr>
        <w:t>σετε</w:t>
      </w:r>
      <w:r w:rsidRPr="00DA246A">
        <w:rPr>
          <w:rFonts w:eastAsia="Times New Roman"/>
          <w:color w:val="212121"/>
          <w:szCs w:val="24"/>
          <w:shd w:val="clear" w:color="auto" w:fill="FFFFFF"/>
        </w:rPr>
        <w:t xml:space="preserve"> την απλή αναλογική</w:t>
      </w:r>
      <w:r>
        <w:rPr>
          <w:rFonts w:eastAsia="Times New Roman"/>
          <w:color w:val="212121"/>
          <w:szCs w:val="24"/>
          <w:shd w:val="clear" w:color="auto" w:fill="FFFFFF"/>
        </w:rPr>
        <w:t>. Ποια απλή αναλογική;</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Μ</w:t>
      </w:r>
      <w:r w:rsidRPr="00DA246A">
        <w:rPr>
          <w:rFonts w:eastAsia="Times New Roman"/>
          <w:color w:val="212121"/>
          <w:szCs w:val="24"/>
          <w:shd w:val="clear" w:color="auto" w:fill="FFFFFF"/>
        </w:rPr>
        <w:t xml:space="preserve">ε </w:t>
      </w:r>
      <w:r>
        <w:rPr>
          <w:rFonts w:eastAsia="Times New Roman"/>
          <w:color w:val="212121"/>
          <w:szCs w:val="24"/>
          <w:shd w:val="clear" w:color="auto" w:fill="FFFFFF"/>
        </w:rPr>
        <w:t xml:space="preserve">το </w:t>
      </w:r>
      <w:r w:rsidRPr="00DA246A">
        <w:rPr>
          <w:rFonts w:eastAsia="Times New Roman"/>
          <w:color w:val="212121"/>
          <w:szCs w:val="24"/>
          <w:shd w:val="clear" w:color="auto" w:fill="FFFFFF"/>
        </w:rPr>
        <w:t xml:space="preserve">10% </w:t>
      </w:r>
      <w:r>
        <w:rPr>
          <w:rFonts w:eastAsia="Times New Roman"/>
          <w:color w:val="212121"/>
          <w:szCs w:val="24"/>
          <w:shd w:val="clear" w:color="auto" w:fill="FFFFFF"/>
        </w:rPr>
        <w:t xml:space="preserve">να </w:t>
      </w:r>
      <w:r w:rsidRPr="00DA246A">
        <w:rPr>
          <w:rFonts w:eastAsia="Times New Roman"/>
          <w:color w:val="212121"/>
          <w:szCs w:val="24"/>
          <w:shd w:val="clear" w:color="auto" w:fill="FFFFFF"/>
        </w:rPr>
        <w:t>εξαιρείται</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δηλ</w:t>
      </w:r>
      <w:r w:rsidRPr="00DA246A">
        <w:rPr>
          <w:rFonts w:eastAsia="Times New Roman"/>
          <w:color w:val="212121"/>
          <w:szCs w:val="24"/>
          <w:shd w:val="clear" w:color="auto" w:fill="FFFFFF"/>
        </w:rPr>
        <w:t xml:space="preserve">αδή με </w:t>
      </w:r>
      <w:r>
        <w:rPr>
          <w:rFonts w:eastAsia="Times New Roman"/>
          <w:color w:val="212121"/>
          <w:szCs w:val="24"/>
          <w:shd w:val="clear" w:color="auto" w:fill="FFFFFF"/>
        </w:rPr>
        <w:t>τριάντα</w:t>
      </w:r>
      <w:r w:rsidRPr="00DA246A">
        <w:rPr>
          <w:rFonts w:eastAsia="Times New Roman"/>
          <w:color w:val="212121"/>
          <w:szCs w:val="24"/>
          <w:shd w:val="clear" w:color="auto" w:fill="FFFFFF"/>
        </w:rPr>
        <w:t xml:space="preserve"> έδρες μπόνους</w:t>
      </w:r>
      <w:r>
        <w:rPr>
          <w:rFonts w:eastAsia="Times New Roman"/>
          <w:color w:val="212121"/>
          <w:szCs w:val="24"/>
          <w:shd w:val="clear" w:color="auto" w:fill="FFFFFF"/>
        </w:rPr>
        <w:t>; Α</w:t>
      </w:r>
      <w:r w:rsidRPr="00DA246A">
        <w:rPr>
          <w:rFonts w:eastAsia="Times New Roman"/>
          <w:color w:val="212121"/>
          <w:szCs w:val="24"/>
          <w:shd w:val="clear" w:color="auto" w:fill="FFFFFF"/>
        </w:rPr>
        <w:t xml:space="preserve">υτό είναι απλή </w:t>
      </w:r>
      <w:r w:rsidRPr="00DA246A">
        <w:rPr>
          <w:rFonts w:eastAsia="Times New Roman"/>
          <w:color w:val="212121"/>
          <w:szCs w:val="24"/>
          <w:shd w:val="clear" w:color="auto" w:fill="FFFFFF"/>
        </w:rPr>
        <w:lastRenderedPageBreak/>
        <w:t>αναλογική</w:t>
      </w:r>
      <w:r>
        <w:rPr>
          <w:rFonts w:eastAsia="Times New Roman"/>
          <w:color w:val="212121"/>
          <w:szCs w:val="24"/>
          <w:shd w:val="clear" w:color="auto" w:fill="FFFFFF"/>
        </w:rPr>
        <w:t>; Ενισχυμένη λέγεται. Κ</w:t>
      </w:r>
      <w:r w:rsidRPr="00DA246A">
        <w:rPr>
          <w:rFonts w:eastAsia="Times New Roman"/>
          <w:color w:val="212121"/>
          <w:szCs w:val="24"/>
          <w:shd w:val="clear" w:color="auto" w:fill="FFFFFF"/>
        </w:rPr>
        <w:t>α</w:t>
      </w:r>
      <w:r>
        <w:rPr>
          <w:rFonts w:eastAsia="Times New Roman"/>
          <w:color w:val="212121"/>
          <w:szCs w:val="24"/>
          <w:shd w:val="clear" w:color="auto" w:fill="FFFFFF"/>
        </w:rPr>
        <w:t>μ</w:t>
      </w:r>
      <w:r w:rsidRPr="00DA246A">
        <w:rPr>
          <w:rFonts w:eastAsia="Times New Roman"/>
          <w:color w:val="212121"/>
          <w:szCs w:val="24"/>
          <w:shd w:val="clear" w:color="auto" w:fill="FFFFFF"/>
        </w:rPr>
        <w:t xml:space="preserve">μία σχέση με την </w:t>
      </w:r>
      <w:r>
        <w:rPr>
          <w:rFonts w:eastAsia="Times New Roman"/>
          <w:color w:val="212121"/>
          <w:szCs w:val="24"/>
          <w:shd w:val="clear" w:color="auto" w:fill="FFFFFF"/>
        </w:rPr>
        <w:t xml:space="preserve">απλή, ανόθευτη αναλογική, που προτείνει το ΚΚΕ. </w:t>
      </w:r>
    </w:p>
    <w:p w14:paraId="0A5DE642"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Από αυτή την άποψη, λοιπόν, σκιαμαχείτε </w:t>
      </w:r>
      <w:r w:rsidRPr="00DA246A">
        <w:rPr>
          <w:rFonts w:eastAsia="Times New Roman"/>
          <w:color w:val="212121"/>
          <w:szCs w:val="24"/>
          <w:shd w:val="clear" w:color="auto" w:fill="FFFFFF"/>
        </w:rPr>
        <w:t xml:space="preserve">επί της ουσίας μεταξύ </w:t>
      </w:r>
      <w:r>
        <w:rPr>
          <w:rFonts w:eastAsia="Times New Roman"/>
          <w:color w:val="212121"/>
          <w:szCs w:val="24"/>
          <w:shd w:val="clear" w:color="auto" w:fill="FFFFFF"/>
        </w:rPr>
        <w:t>σας</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γιατί </w:t>
      </w:r>
      <w:r>
        <w:rPr>
          <w:rFonts w:eastAsia="Times New Roman"/>
          <w:color w:val="212121"/>
          <w:szCs w:val="24"/>
          <w:shd w:val="clear" w:color="auto" w:fill="FFFFFF"/>
        </w:rPr>
        <w:t xml:space="preserve">πλειοψηφικό </w:t>
      </w:r>
      <w:r w:rsidRPr="00DA246A">
        <w:rPr>
          <w:rFonts w:eastAsia="Times New Roman"/>
          <w:color w:val="212121"/>
          <w:szCs w:val="24"/>
          <w:shd w:val="clear" w:color="auto" w:fill="FFFFFF"/>
        </w:rPr>
        <w:t xml:space="preserve">σύστημα θέλει </w:t>
      </w:r>
      <w:r>
        <w:rPr>
          <w:rFonts w:eastAsia="Times New Roman"/>
          <w:color w:val="212121"/>
          <w:szCs w:val="24"/>
          <w:shd w:val="clear" w:color="auto" w:fill="FFFFFF"/>
        </w:rPr>
        <w:t xml:space="preserve">και η </w:t>
      </w:r>
      <w:r w:rsidRPr="00DA246A">
        <w:rPr>
          <w:rFonts w:eastAsia="Times New Roman"/>
          <w:color w:val="212121"/>
          <w:szCs w:val="24"/>
          <w:shd w:val="clear" w:color="auto" w:fill="FFFFFF"/>
        </w:rPr>
        <w:t xml:space="preserve">Νέα </w:t>
      </w:r>
      <w:r w:rsidRPr="00DA246A">
        <w:rPr>
          <w:rFonts w:eastAsia="Times New Roman"/>
          <w:color w:val="212121"/>
          <w:szCs w:val="24"/>
          <w:shd w:val="clear" w:color="auto" w:fill="FFFFFF"/>
        </w:rPr>
        <w:t>Δημοκρατία</w:t>
      </w:r>
      <w:r>
        <w:rPr>
          <w:rFonts w:eastAsia="Times New Roman"/>
          <w:color w:val="212121"/>
          <w:szCs w:val="24"/>
          <w:shd w:val="clear" w:color="auto" w:fill="FFFFFF"/>
        </w:rPr>
        <w:t xml:space="preserve"> για</w:t>
      </w:r>
      <w:r w:rsidRPr="00DA246A">
        <w:rPr>
          <w:rFonts w:eastAsia="Times New Roman"/>
          <w:color w:val="212121"/>
          <w:szCs w:val="24"/>
          <w:shd w:val="clear" w:color="auto" w:fill="FFFFFF"/>
        </w:rPr>
        <w:t xml:space="preserve"> τη σταθερότητα του συστήματος</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στο όνομα του εγκλωβισμού της λαϊκή</w:t>
      </w:r>
      <w:r>
        <w:rPr>
          <w:rFonts w:eastAsia="Times New Roman"/>
          <w:color w:val="212121"/>
          <w:szCs w:val="24"/>
          <w:shd w:val="clear" w:color="auto" w:fill="FFFFFF"/>
        </w:rPr>
        <w:t>ς συνείδησης και της χειραγώγησή</w:t>
      </w:r>
      <w:r w:rsidRPr="00DA246A">
        <w:rPr>
          <w:rFonts w:eastAsia="Times New Roman"/>
          <w:color w:val="212121"/>
          <w:szCs w:val="24"/>
          <w:shd w:val="clear" w:color="auto" w:fill="FFFFFF"/>
        </w:rPr>
        <w:t xml:space="preserve">ς </w:t>
      </w:r>
      <w:r>
        <w:rPr>
          <w:rFonts w:eastAsia="Times New Roman"/>
          <w:color w:val="212121"/>
          <w:szCs w:val="24"/>
          <w:shd w:val="clear" w:color="auto" w:fill="FFFFFF"/>
        </w:rPr>
        <w:t>της,</w:t>
      </w:r>
      <w:r w:rsidRPr="00DA246A">
        <w:rPr>
          <w:rFonts w:eastAsia="Times New Roman"/>
          <w:color w:val="212121"/>
          <w:szCs w:val="24"/>
          <w:shd w:val="clear" w:color="auto" w:fill="FFFFFF"/>
        </w:rPr>
        <w:t xml:space="preserve"> δημιουργώντας ψευδεπίγραφες διαχωριστικές γραμμές</w:t>
      </w:r>
      <w:r>
        <w:rPr>
          <w:rFonts w:eastAsia="Times New Roman"/>
          <w:color w:val="212121"/>
          <w:szCs w:val="24"/>
          <w:shd w:val="clear" w:color="auto" w:fill="FFFFFF"/>
        </w:rPr>
        <w:t>.</w:t>
      </w:r>
    </w:p>
    <w:p w14:paraId="0A5DE643"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φανερό, λοιπόν, ότι δεν πειράζετε </w:t>
      </w:r>
      <w:r w:rsidRPr="00DA246A">
        <w:rPr>
          <w:rFonts w:eastAsia="Times New Roman"/>
          <w:color w:val="212121"/>
          <w:szCs w:val="24"/>
          <w:shd w:val="clear" w:color="auto" w:fill="FFFFFF"/>
        </w:rPr>
        <w:t>τίποτα από τα ιε</w:t>
      </w:r>
      <w:r>
        <w:rPr>
          <w:rFonts w:eastAsia="Times New Roman"/>
          <w:color w:val="212121"/>
          <w:szCs w:val="24"/>
          <w:shd w:val="clear" w:color="auto" w:fill="FFFFFF"/>
        </w:rPr>
        <w:t>ρά και τα όσια του Συντάγματο</w:t>
      </w:r>
      <w:r>
        <w:rPr>
          <w:rFonts w:eastAsia="Times New Roman"/>
          <w:color w:val="212121"/>
          <w:szCs w:val="24"/>
          <w:shd w:val="clear" w:color="auto" w:fill="FFFFFF"/>
        </w:rPr>
        <w:t>ς.</w:t>
      </w:r>
    </w:p>
    <w:p w14:paraId="0A5DE644"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Δεν θα </w:t>
      </w:r>
      <w:r w:rsidRPr="00DA246A">
        <w:rPr>
          <w:rFonts w:eastAsia="Times New Roman"/>
          <w:color w:val="212121"/>
          <w:szCs w:val="24"/>
          <w:shd w:val="clear" w:color="auto" w:fill="FFFFFF"/>
        </w:rPr>
        <w:t>περιμέναμε</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 xml:space="preserve">βεβαίως, </w:t>
      </w:r>
      <w:r w:rsidRPr="00DA246A">
        <w:rPr>
          <w:rFonts w:eastAsia="Times New Roman"/>
          <w:color w:val="212121"/>
          <w:szCs w:val="24"/>
          <w:shd w:val="clear" w:color="auto" w:fill="FFFFFF"/>
        </w:rPr>
        <w:t xml:space="preserve">να πειράξετε </w:t>
      </w:r>
      <w:r>
        <w:rPr>
          <w:rFonts w:eastAsia="Times New Roman"/>
          <w:color w:val="212121"/>
          <w:szCs w:val="24"/>
          <w:shd w:val="clear" w:color="auto" w:fill="FFFFFF"/>
        </w:rPr>
        <w:t xml:space="preserve">τη συνταγματική </w:t>
      </w:r>
      <w:r w:rsidRPr="00DA246A">
        <w:rPr>
          <w:rFonts w:eastAsia="Times New Roman"/>
          <w:color w:val="212121"/>
          <w:szCs w:val="24"/>
          <w:shd w:val="clear" w:color="auto" w:fill="FFFFFF"/>
        </w:rPr>
        <w:t>κατοχύρωση της καπιτ</w:t>
      </w:r>
      <w:r>
        <w:rPr>
          <w:rFonts w:eastAsia="Times New Roman"/>
          <w:color w:val="212121"/>
          <w:szCs w:val="24"/>
          <w:shd w:val="clear" w:color="auto" w:fill="FFFFFF"/>
        </w:rPr>
        <w:t>αλιστικής ιδιοκτησίας στα μέσα π</w:t>
      </w:r>
      <w:r w:rsidRPr="00DA246A">
        <w:rPr>
          <w:rFonts w:eastAsia="Times New Roman"/>
          <w:color w:val="212121"/>
          <w:szCs w:val="24"/>
          <w:shd w:val="clear" w:color="auto" w:fill="FFFFFF"/>
        </w:rPr>
        <w:t>αραγωγής</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απ’ όπου</w:t>
      </w:r>
      <w:r w:rsidRPr="00DA246A">
        <w:rPr>
          <w:rFonts w:eastAsia="Times New Roman"/>
          <w:color w:val="212121"/>
          <w:szCs w:val="24"/>
          <w:shd w:val="clear" w:color="auto" w:fill="FFFFFF"/>
        </w:rPr>
        <w:t xml:space="preserve"> προέρχεται</w:t>
      </w:r>
      <w:r>
        <w:rPr>
          <w:rFonts w:eastAsia="Times New Roman"/>
          <w:color w:val="212121"/>
          <w:szCs w:val="24"/>
          <w:shd w:val="clear" w:color="auto" w:fill="FFFFFF"/>
        </w:rPr>
        <w:t xml:space="preserve"> η</w:t>
      </w:r>
      <w:r w:rsidRPr="00DA246A">
        <w:rPr>
          <w:rFonts w:eastAsia="Times New Roman"/>
          <w:color w:val="212121"/>
          <w:szCs w:val="24"/>
          <w:shd w:val="clear" w:color="auto" w:fill="FFFFFF"/>
        </w:rPr>
        <w:t xml:space="preserve"> εκμετάλλευση ανθρώπου από άνθρωπο</w:t>
      </w:r>
      <w:r>
        <w:rPr>
          <w:rFonts w:eastAsia="Times New Roman"/>
          <w:color w:val="212121"/>
          <w:szCs w:val="24"/>
          <w:shd w:val="clear" w:color="auto" w:fill="FFFFFF"/>
        </w:rPr>
        <w:t xml:space="preserve">, όπου </w:t>
      </w:r>
      <w:r w:rsidRPr="00DA246A">
        <w:rPr>
          <w:rFonts w:eastAsia="Times New Roman"/>
          <w:color w:val="212121"/>
          <w:szCs w:val="24"/>
          <w:shd w:val="clear" w:color="auto" w:fill="FFFFFF"/>
        </w:rPr>
        <w:t xml:space="preserve">εξαιτίας ακριβώς της </w:t>
      </w:r>
      <w:r>
        <w:rPr>
          <w:rFonts w:eastAsia="Times New Roman"/>
          <w:color w:val="212121"/>
          <w:szCs w:val="24"/>
          <w:shd w:val="clear" w:color="auto" w:fill="FFFFFF"/>
        </w:rPr>
        <w:t xml:space="preserve">καπιταλιστικής ιδιοκτησίας </w:t>
      </w:r>
      <w:r w:rsidRPr="00DA246A">
        <w:rPr>
          <w:rFonts w:eastAsia="Times New Roman"/>
          <w:color w:val="212121"/>
          <w:szCs w:val="24"/>
          <w:shd w:val="clear" w:color="auto" w:fill="FFFFFF"/>
        </w:rPr>
        <w:t>συσσωρεύετ</w:t>
      </w:r>
      <w:r>
        <w:rPr>
          <w:rFonts w:eastAsia="Times New Roman"/>
          <w:color w:val="212121"/>
          <w:szCs w:val="24"/>
          <w:shd w:val="clear" w:color="auto" w:fill="FFFFFF"/>
        </w:rPr>
        <w:t>αι ο</w:t>
      </w:r>
      <w:r w:rsidRPr="00DA246A">
        <w:rPr>
          <w:rFonts w:eastAsia="Times New Roman"/>
          <w:color w:val="212121"/>
          <w:szCs w:val="24"/>
          <w:shd w:val="clear" w:color="auto" w:fill="FFFFFF"/>
        </w:rPr>
        <w:t xml:space="preserve"> παραγόμεν</w:t>
      </w:r>
      <w:r w:rsidRPr="00DA246A">
        <w:rPr>
          <w:rFonts w:eastAsia="Times New Roman"/>
          <w:color w:val="212121"/>
          <w:szCs w:val="24"/>
          <w:shd w:val="clear" w:color="auto" w:fill="FFFFFF"/>
        </w:rPr>
        <w:t>ος πλούτος</w:t>
      </w:r>
      <w:r>
        <w:rPr>
          <w:rFonts w:eastAsia="Times New Roman"/>
          <w:color w:val="212121"/>
          <w:szCs w:val="24"/>
          <w:shd w:val="clear" w:color="auto" w:fill="FFFFFF"/>
        </w:rPr>
        <w:t xml:space="preserve"> σε</w:t>
      </w:r>
      <w:r w:rsidRPr="00DA246A">
        <w:rPr>
          <w:rFonts w:eastAsia="Times New Roman"/>
          <w:color w:val="212121"/>
          <w:szCs w:val="24"/>
          <w:shd w:val="clear" w:color="auto" w:fill="FFFFFF"/>
        </w:rPr>
        <w:t xml:space="preserve"> όλο και λιγότερα χέρια</w:t>
      </w:r>
      <w:r>
        <w:rPr>
          <w:rFonts w:eastAsia="Times New Roman"/>
          <w:color w:val="212121"/>
          <w:szCs w:val="24"/>
          <w:shd w:val="clear" w:color="auto" w:fill="FFFFFF"/>
        </w:rPr>
        <w:t xml:space="preserve">. </w:t>
      </w:r>
    </w:p>
    <w:p w14:paraId="0A5DE645"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DA246A">
        <w:rPr>
          <w:rFonts w:eastAsia="Times New Roman"/>
          <w:color w:val="212121"/>
          <w:szCs w:val="24"/>
          <w:shd w:val="clear" w:color="auto" w:fill="FFFFFF"/>
        </w:rPr>
        <w:t>αι</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αλήθεια</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ισχυρίζεστε ότι εδώ πέρα θέλετε να διευρύνετε την ισότητα ανάμεσα στους πολίτες</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όπως </w:t>
      </w:r>
      <w:r>
        <w:rPr>
          <w:rFonts w:eastAsia="Times New Roman"/>
          <w:color w:val="212121"/>
          <w:szCs w:val="24"/>
          <w:shd w:val="clear" w:color="auto" w:fill="FFFFFF"/>
        </w:rPr>
        <w:t>λέτε; Ό</w:t>
      </w:r>
      <w:r w:rsidRPr="00DA246A">
        <w:rPr>
          <w:rFonts w:eastAsia="Times New Roman"/>
          <w:color w:val="212121"/>
          <w:szCs w:val="24"/>
          <w:shd w:val="clear" w:color="auto" w:fill="FFFFFF"/>
        </w:rPr>
        <w:t>ταν υπάρ</w:t>
      </w:r>
      <w:r w:rsidRPr="00DA246A">
        <w:rPr>
          <w:rFonts w:eastAsia="Times New Roman"/>
          <w:color w:val="212121"/>
          <w:szCs w:val="24"/>
          <w:shd w:val="clear" w:color="auto" w:fill="FFFFFF"/>
        </w:rPr>
        <w:lastRenderedPageBreak/>
        <w:t>χει οικονομική ανισότητα</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μπορεί να υπάρξει ισοτιμία; Αυτή η ισοτιμία δεν είναι τίποτα άλλο παρά μια τ</w:t>
      </w:r>
      <w:r>
        <w:rPr>
          <w:rFonts w:eastAsia="Times New Roman"/>
          <w:color w:val="212121"/>
          <w:szCs w:val="24"/>
          <w:shd w:val="clear" w:color="auto" w:fill="FFFFFF"/>
        </w:rPr>
        <w:t>υπική ισοτιμία, η οποία είναι άδειο πουκάμισο. Δηλαδή, τις</w:t>
      </w:r>
      <w:r w:rsidRPr="00DA246A">
        <w:rPr>
          <w:rFonts w:eastAsia="Times New Roman"/>
          <w:color w:val="212121"/>
          <w:szCs w:val="24"/>
          <w:shd w:val="clear" w:color="auto" w:fill="FFFFFF"/>
        </w:rPr>
        <w:t xml:space="preserve"> ίδιες ευκαιρίες και δυνατότητες έχει ο πλούσιος για την πρόσ</w:t>
      </w:r>
      <w:r>
        <w:rPr>
          <w:rFonts w:eastAsia="Times New Roman"/>
          <w:color w:val="212121"/>
          <w:szCs w:val="24"/>
          <w:shd w:val="clear" w:color="auto" w:fill="FFFFFF"/>
        </w:rPr>
        <w:t xml:space="preserve">βαση στην υγεία με τον άνεργο, </w:t>
      </w:r>
      <w:r w:rsidRPr="00DA246A">
        <w:rPr>
          <w:rFonts w:eastAsia="Times New Roman"/>
          <w:color w:val="212121"/>
          <w:szCs w:val="24"/>
          <w:shd w:val="clear" w:color="auto" w:fill="FFFFFF"/>
        </w:rPr>
        <w:t>το</w:t>
      </w:r>
      <w:r>
        <w:rPr>
          <w:rFonts w:eastAsia="Times New Roman"/>
          <w:color w:val="212121"/>
          <w:szCs w:val="24"/>
          <w:shd w:val="clear" w:color="auto" w:fill="FFFFFF"/>
        </w:rPr>
        <w:t>ν</w:t>
      </w:r>
      <w:r w:rsidRPr="00DA246A">
        <w:rPr>
          <w:rFonts w:eastAsia="Times New Roman"/>
          <w:color w:val="212121"/>
          <w:szCs w:val="24"/>
          <w:shd w:val="clear" w:color="auto" w:fill="FFFFFF"/>
        </w:rPr>
        <w:t xml:space="preserve"> φτωχό</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τον εξαθλιωμένο</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Όχι βέβαια</w:t>
      </w:r>
      <w:r>
        <w:rPr>
          <w:rFonts w:eastAsia="Times New Roman"/>
          <w:color w:val="212121"/>
          <w:szCs w:val="24"/>
          <w:shd w:val="clear" w:color="auto" w:fill="FFFFFF"/>
        </w:rPr>
        <w:t>. Έχει πολύ</w:t>
      </w:r>
      <w:r w:rsidRPr="00DA246A">
        <w:rPr>
          <w:rFonts w:eastAsia="Times New Roman"/>
          <w:color w:val="212121"/>
          <w:szCs w:val="24"/>
          <w:shd w:val="clear" w:color="auto" w:fill="FFFFFF"/>
        </w:rPr>
        <w:t xml:space="preserve"> περισσότερες</w:t>
      </w:r>
      <w:r>
        <w:rPr>
          <w:rFonts w:eastAsia="Times New Roman"/>
          <w:color w:val="212121"/>
          <w:szCs w:val="24"/>
          <w:shd w:val="clear" w:color="auto" w:fill="FFFFFF"/>
        </w:rPr>
        <w:t>.</w:t>
      </w:r>
    </w:p>
    <w:p w14:paraId="0A5DE646"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Ένα άλλο που δεν πειράζετε είναι η</w:t>
      </w:r>
      <w:r w:rsidRPr="00DA246A">
        <w:rPr>
          <w:rFonts w:eastAsia="Times New Roman"/>
          <w:color w:val="212121"/>
          <w:szCs w:val="24"/>
          <w:shd w:val="clear" w:color="auto" w:fill="FFFFFF"/>
        </w:rPr>
        <w:t xml:space="preserve"> συμμετοχή της Ελλάδας στις διακρατικές συμμαχίες</w:t>
      </w:r>
      <w:r>
        <w:rPr>
          <w:rFonts w:eastAsia="Times New Roman"/>
          <w:color w:val="212121"/>
          <w:szCs w:val="24"/>
          <w:shd w:val="clear" w:color="auto" w:fill="FFFFFF"/>
        </w:rPr>
        <w:t>, στις δ</w:t>
      </w:r>
      <w:r w:rsidRPr="00DA246A">
        <w:rPr>
          <w:rFonts w:eastAsia="Times New Roman"/>
          <w:color w:val="212121"/>
          <w:szCs w:val="24"/>
          <w:shd w:val="clear" w:color="auto" w:fill="FFFFFF"/>
        </w:rPr>
        <w:t>ιεθνείς ιμπεριαλιστικές συμμαχίες</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όπως </w:t>
      </w:r>
      <w:r>
        <w:rPr>
          <w:rFonts w:eastAsia="Times New Roman"/>
          <w:color w:val="212121"/>
          <w:szCs w:val="24"/>
          <w:shd w:val="clear" w:color="auto" w:fill="FFFFFF"/>
        </w:rPr>
        <w:t xml:space="preserve">τις </w:t>
      </w:r>
      <w:r w:rsidRPr="00DA246A">
        <w:rPr>
          <w:rFonts w:eastAsia="Times New Roman"/>
          <w:color w:val="212121"/>
          <w:szCs w:val="24"/>
          <w:shd w:val="clear" w:color="auto" w:fill="FFFFFF"/>
        </w:rPr>
        <w:t>ονομάζουμε εμείς</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Μ</w:t>
      </w:r>
      <w:r w:rsidRPr="00DA246A">
        <w:rPr>
          <w:rFonts w:eastAsia="Times New Roman"/>
          <w:color w:val="212121"/>
          <w:szCs w:val="24"/>
          <w:shd w:val="clear" w:color="auto" w:fill="FFFFFF"/>
        </w:rPr>
        <w:t xml:space="preserve">έσα από αυτή τη συμμετοχή </w:t>
      </w:r>
      <w:r>
        <w:rPr>
          <w:rFonts w:eastAsia="Times New Roman"/>
          <w:color w:val="212121"/>
          <w:szCs w:val="24"/>
          <w:shd w:val="clear" w:color="auto" w:fill="FFFFFF"/>
        </w:rPr>
        <w:t>η</w:t>
      </w:r>
      <w:r w:rsidRPr="00DA246A">
        <w:rPr>
          <w:rFonts w:eastAsia="Times New Roman"/>
          <w:color w:val="212121"/>
          <w:szCs w:val="24"/>
          <w:shd w:val="clear" w:color="auto" w:fill="FFFFFF"/>
        </w:rPr>
        <w:t xml:space="preserve"> αστική τάξη της χώρας μας και οι κυβερνήσεις</w:t>
      </w:r>
      <w:r>
        <w:rPr>
          <w:rFonts w:eastAsia="Times New Roman"/>
          <w:color w:val="212121"/>
          <w:szCs w:val="24"/>
          <w:shd w:val="clear" w:color="auto" w:fill="FFFFFF"/>
        </w:rPr>
        <w:t xml:space="preserve"> έχετε εκχωρήσει</w:t>
      </w:r>
      <w:r w:rsidRPr="00DA246A">
        <w:rPr>
          <w:rFonts w:eastAsia="Times New Roman"/>
          <w:color w:val="212121"/>
          <w:szCs w:val="24"/>
          <w:shd w:val="clear" w:color="auto" w:fill="FFFFFF"/>
        </w:rPr>
        <w:t xml:space="preserve"> εθελοντικά μία σειρά </w:t>
      </w:r>
      <w:r>
        <w:rPr>
          <w:rFonts w:eastAsia="Times New Roman"/>
          <w:color w:val="212121"/>
          <w:szCs w:val="24"/>
          <w:shd w:val="clear" w:color="auto" w:fill="FFFFFF"/>
        </w:rPr>
        <w:t xml:space="preserve">από δικαιώματα </w:t>
      </w:r>
      <w:r w:rsidRPr="00DA246A">
        <w:rPr>
          <w:rFonts w:eastAsia="Times New Roman"/>
          <w:color w:val="212121"/>
          <w:szCs w:val="24"/>
          <w:shd w:val="clear" w:color="auto" w:fill="FFFFFF"/>
        </w:rPr>
        <w:t xml:space="preserve">σε </w:t>
      </w:r>
      <w:r>
        <w:rPr>
          <w:rFonts w:eastAsia="Times New Roman"/>
          <w:color w:val="212121"/>
          <w:szCs w:val="24"/>
          <w:shd w:val="clear" w:color="auto" w:fill="FFFFFF"/>
        </w:rPr>
        <w:t xml:space="preserve">αυτές </w:t>
      </w:r>
      <w:r>
        <w:rPr>
          <w:rFonts w:eastAsia="Times New Roman"/>
          <w:color w:val="212121"/>
          <w:szCs w:val="24"/>
          <w:shd w:val="clear" w:color="auto" w:fill="FFFFFF"/>
        </w:rPr>
        <w:t>τις διακρατικές συμμαχίες. Κα</w:t>
      </w:r>
      <w:r w:rsidRPr="00DA246A">
        <w:rPr>
          <w:rFonts w:eastAsia="Times New Roman"/>
          <w:color w:val="212121"/>
          <w:szCs w:val="24"/>
          <w:shd w:val="clear" w:color="auto" w:fill="FFFFFF"/>
        </w:rPr>
        <w:t>ι τα έχετε χωρίσει εθελοντικά</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ακριβώς για να μπορέσετε αφ</w:t>
      </w:r>
      <w:r>
        <w:rPr>
          <w:rFonts w:eastAsia="Times New Roman"/>
          <w:color w:val="212121"/>
          <w:szCs w:val="24"/>
          <w:shd w:val="clear" w:color="auto" w:fill="FFFFFF"/>
        </w:rPr>
        <w:t xml:space="preserve">’ </w:t>
      </w:r>
      <w:r w:rsidRPr="00DA246A">
        <w:rPr>
          <w:rFonts w:eastAsia="Times New Roman"/>
          <w:color w:val="212121"/>
          <w:szCs w:val="24"/>
          <w:shd w:val="clear" w:color="auto" w:fill="FFFFFF"/>
        </w:rPr>
        <w:t xml:space="preserve">ενός μεν </w:t>
      </w:r>
      <w:r>
        <w:rPr>
          <w:rFonts w:eastAsia="Times New Roman"/>
          <w:color w:val="212121"/>
          <w:szCs w:val="24"/>
          <w:shd w:val="clear" w:color="auto" w:fill="FFFFFF"/>
        </w:rPr>
        <w:t>να θωρακίσετε</w:t>
      </w:r>
      <w:r w:rsidRPr="00DA246A">
        <w:rPr>
          <w:rFonts w:eastAsia="Times New Roman"/>
          <w:color w:val="212121"/>
          <w:szCs w:val="24"/>
          <w:shd w:val="clear" w:color="auto" w:fill="FFFFFF"/>
        </w:rPr>
        <w:t xml:space="preserve"> την </w:t>
      </w:r>
      <w:r>
        <w:rPr>
          <w:rFonts w:eastAsia="Times New Roman"/>
          <w:color w:val="212121"/>
          <w:szCs w:val="24"/>
          <w:shd w:val="clear" w:color="auto" w:fill="FFFFFF"/>
        </w:rPr>
        <w:t xml:space="preserve">εξουσία </w:t>
      </w:r>
      <w:r w:rsidRPr="00DA246A">
        <w:rPr>
          <w:rFonts w:eastAsia="Times New Roman"/>
          <w:color w:val="212121"/>
          <w:szCs w:val="24"/>
          <w:shd w:val="clear" w:color="auto" w:fill="FFFFFF"/>
        </w:rPr>
        <w:t>τη</w:t>
      </w:r>
      <w:r>
        <w:rPr>
          <w:rFonts w:eastAsia="Times New Roman"/>
          <w:color w:val="212121"/>
          <w:szCs w:val="24"/>
          <w:shd w:val="clear" w:color="auto" w:fill="FFFFFF"/>
        </w:rPr>
        <w:t>ς αστικής τάξης μέσα από αυτές τις διακρατικές συμμαχίες και</w:t>
      </w:r>
      <w:r w:rsidRPr="00DA246A">
        <w:rPr>
          <w:rFonts w:eastAsia="Times New Roman"/>
          <w:color w:val="212121"/>
          <w:szCs w:val="24"/>
          <w:shd w:val="clear" w:color="auto" w:fill="FFFFFF"/>
        </w:rPr>
        <w:t xml:space="preserve"> αφ</w:t>
      </w:r>
      <w:r>
        <w:rPr>
          <w:rFonts w:eastAsia="Times New Roman"/>
          <w:color w:val="212121"/>
          <w:szCs w:val="24"/>
          <w:shd w:val="clear" w:color="auto" w:fill="FFFFFF"/>
        </w:rPr>
        <w:t xml:space="preserve">’ </w:t>
      </w:r>
      <w:r w:rsidRPr="00DA246A">
        <w:rPr>
          <w:rFonts w:eastAsia="Times New Roman"/>
          <w:color w:val="212121"/>
          <w:szCs w:val="24"/>
          <w:shd w:val="clear" w:color="auto" w:fill="FFFFFF"/>
        </w:rPr>
        <w:t>ετέρου να στηρίξετε τις επιδιώξεις και τα συμφέροντα των επιχειρη</w:t>
      </w:r>
      <w:r w:rsidRPr="00DA246A">
        <w:rPr>
          <w:rFonts w:eastAsia="Times New Roman"/>
          <w:color w:val="212121"/>
          <w:szCs w:val="24"/>
          <w:shd w:val="clear" w:color="auto" w:fill="FFFFFF"/>
        </w:rPr>
        <w:t>ματικών ομίλων</w:t>
      </w:r>
      <w:r>
        <w:rPr>
          <w:rFonts w:eastAsia="Times New Roman"/>
          <w:color w:val="212121"/>
          <w:szCs w:val="24"/>
          <w:shd w:val="clear" w:color="auto" w:fill="FFFFFF"/>
        </w:rPr>
        <w:t>. Το</w:t>
      </w:r>
      <w:r w:rsidRPr="00DA246A">
        <w:rPr>
          <w:rFonts w:eastAsia="Times New Roman"/>
          <w:color w:val="212121"/>
          <w:szCs w:val="24"/>
          <w:shd w:val="clear" w:color="auto" w:fill="FFFFFF"/>
        </w:rPr>
        <w:t xml:space="preserve"> άρθρο 27 </w:t>
      </w:r>
      <w:r>
        <w:rPr>
          <w:rFonts w:eastAsia="Times New Roman"/>
          <w:color w:val="212121"/>
          <w:szCs w:val="24"/>
          <w:shd w:val="clear" w:color="auto" w:fill="FFFFFF"/>
        </w:rPr>
        <w:t xml:space="preserve">βοά, </w:t>
      </w:r>
      <w:r w:rsidRPr="00DA246A">
        <w:rPr>
          <w:rFonts w:eastAsia="Times New Roman"/>
          <w:color w:val="212121"/>
          <w:szCs w:val="24"/>
          <w:shd w:val="clear" w:color="auto" w:fill="FFFFFF"/>
        </w:rPr>
        <w:t>το άρθρο 28</w:t>
      </w:r>
      <w:r>
        <w:rPr>
          <w:rFonts w:eastAsia="Times New Roman"/>
          <w:color w:val="212121"/>
          <w:szCs w:val="24"/>
          <w:shd w:val="clear" w:color="auto" w:fill="FFFFFF"/>
        </w:rPr>
        <w:t xml:space="preserve"> το ίδιο. Με το άρθρο 28 έχετε δώσει τη δυνατότητα </w:t>
      </w:r>
      <w:r w:rsidRPr="00DA246A">
        <w:rPr>
          <w:rFonts w:eastAsia="Times New Roman"/>
          <w:color w:val="212121"/>
          <w:szCs w:val="24"/>
          <w:shd w:val="clear" w:color="auto" w:fill="FFFFFF"/>
        </w:rPr>
        <w:t xml:space="preserve">να υπερισχύει </w:t>
      </w:r>
      <w:r>
        <w:rPr>
          <w:rFonts w:eastAsia="Times New Roman"/>
          <w:color w:val="212121"/>
          <w:szCs w:val="24"/>
          <w:shd w:val="clear" w:color="auto" w:fill="FFFFFF"/>
        </w:rPr>
        <w:t xml:space="preserve">το </w:t>
      </w:r>
      <w:r>
        <w:rPr>
          <w:rFonts w:eastAsia="Times New Roman"/>
          <w:color w:val="212121"/>
          <w:szCs w:val="24"/>
          <w:shd w:val="clear" w:color="auto" w:fill="FFFFFF"/>
        </w:rPr>
        <w:t>Ε</w:t>
      </w:r>
      <w:r w:rsidRPr="00DA246A">
        <w:rPr>
          <w:rFonts w:eastAsia="Times New Roman"/>
          <w:color w:val="212121"/>
          <w:szCs w:val="24"/>
          <w:shd w:val="clear" w:color="auto" w:fill="FFFFFF"/>
        </w:rPr>
        <w:t xml:space="preserve">υρωπαϊκό </w:t>
      </w:r>
      <w:r>
        <w:rPr>
          <w:rFonts w:eastAsia="Times New Roman"/>
          <w:color w:val="212121"/>
          <w:szCs w:val="24"/>
          <w:shd w:val="clear" w:color="auto" w:fill="FFFFFF"/>
        </w:rPr>
        <w:t>Δ</w:t>
      </w:r>
      <w:r w:rsidRPr="00DA246A">
        <w:rPr>
          <w:rFonts w:eastAsia="Times New Roman"/>
          <w:color w:val="212121"/>
          <w:szCs w:val="24"/>
          <w:shd w:val="clear" w:color="auto" w:fill="FFFFFF"/>
        </w:rPr>
        <w:t xml:space="preserve">ίκαιο ακόμη </w:t>
      </w:r>
      <w:r>
        <w:rPr>
          <w:rFonts w:eastAsia="Times New Roman"/>
          <w:color w:val="212121"/>
          <w:szCs w:val="24"/>
          <w:shd w:val="clear" w:color="auto" w:fill="FFFFFF"/>
        </w:rPr>
        <w:t xml:space="preserve">και του εθνικού </w:t>
      </w:r>
      <w:r>
        <w:rPr>
          <w:rFonts w:eastAsia="Times New Roman"/>
          <w:color w:val="212121"/>
          <w:szCs w:val="24"/>
          <w:shd w:val="clear" w:color="auto" w:fill="FFFFFF"/>
        </w:rPr>
        <w:t>Σ</w:t>
      </w:r>
      <w:r w:rsidRPr="00DA246A">
        <w:rPr>
          <w:rFonts w:eastAsia="Times New Roman"/>
          <w:color w:val="212121"/>
          <w:szCs w:val="24"/>
          <w:shd w:val="clear" w:color="auto" w:fill="FFFFFF"/>
        </w:rPr>
        <w:t>υντάγματος και των εθνικών νόμων</w:t>
      </w:r>
      <w:r>
        <w:rPr>
          <w:rFonts w:eastAsia="Times New Roman"/>
          <w:color w:val="212121"/>
          <w:szCs w:val="24"/>
          <w:shd w:val="clear" w:color="auto" w:fill="FFFFFF"/>
        </w:rPr>
        <w:t>.</w:t>
      </w:r>
    </w:p>
    <w:p w14:paraId="0A5DE647"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Και το άκρον άωτον της σκιαμαχίας</w:t>
      </w:r>
      <w:r w:rsidRPr="00DA246A">
        <w:rPr>
          <w:rFonts w:eastAsia="Times New Roman"/>
          <w:color w:val="212121"/>
          <w:szCs w:val="24"/>
          <w:shd w:val="clear" w:color="auto" w:fill="FFFFFF"/>
        </w:rPr>
        <w:t xml:space="preserve"> είνα</w:t>
      </w:r>
      <w:r>
        <w:rPr>
          <w:rFonts w:eastAsia="Times New Roman"/>
          <w:color w:val="212121"/>
          <w:szCs w:val="24"/>
          <w:shd w:val="clear" w:color="auto" w:fill="FFFFFF"/>
        </w:rPr>
        <w:t>ι η αντιπαράθεση που κάνουν οι Β</w:t>
      </w:r>
      <w:r w:rsidRPr="00DA246A">
        <w:rPr>
          <w:rFonts w:eastAsia="Times New Roman"/>
          <w:color w:val="212121"/>
          <w:szCs w:val="24"/>
          <w:shd w:val="clear" w:color="auto" w:fill="FFFFFF"/>
        </w:rPr>
        <w:t xml:space="preserve">ουλευτές του ΣΥΡΙΖΑ στην πρόταση της Νέας Δημοκρατίας και του ΠΑΣΟΚ περί ένταξης </w:t>
      </w:r>
      <w:r>
        <w:rPr>
          <w:rFonts w:eastAsia="Times New Roman"/>
          <w:color w:val="212121"/>
          <w:szCs w:val="24"/>
          <w:shd w:val="clear" w:color="auto" w:fill="FFFFFF"/>
        </w:rPr>
        <w:t xml:space="preserve">στις αναθεωρητέες διατάξεις των </w:t>
      </w:r>
      <w:r w:rsidRPr="00DA246A">
        <w:rPr>
          <w:rFonts w:eastAsia="Times New Roman"/>
          <w:color w:val="212121"/>
          <w:szCs w:val="24"/>
          <w:shd w:val="clear" w:color="auto" w:fill="FFFFFF"/>
        </w:rPr>
        <w:t>ισοσκελισμένων προϋ</w:t>
      </w:r>
      <w:r>
        <w:rPr>
          <w:rFonts w:eastAsia="Times New Roman"/>
          <w:color w:val="212121"/>
          <w:szCs w:val="24"/>
          <w:shd w:val="clear" w:color="auto" w:fill="FFFFFF"/>
        </w:rPr>
        <w:t>πολογισμών. Σοβαρά μιλάτε; Διαφωνείτε με αυτό, όταν επιτρέπετε</w:t>
      </w:r>
      <w:r w:rsidRPr="00DA246A">
        <w:rPr>
          <w:rFonts w:eastAsia="Times New Roman"/>
          <w:color w:val="212121"/>
          <w:szCs w:val="24"/>
          <w:shd w:val="clear" w:color="auto" w:fill="FFFFFF"/>
        </w:rPr>
        <w:t xml:space="preserve"> το </w:t>
      </w:r>
      <w:r>
        <w:rPr>
          <w:rFonts w:eastAsia="Times New Roman"/>
          <w:color w:val="212121"/>
          <w:szCs w:val="24"/>
          <w:shd w:val="clear" w:color="auto" w:fill="FFFFFF"/>
        </w:rPr>
        <w:t>Ε</w:t>
      </w:r>
      <w:r w:rsidRPr="00DA246A">
        <w:rPr>
          <w:rFonts w:eastAsia="Times New Roman"/>
          <w:color w:val="212121"/>
          <w:szCs w:val="24"/>
          <w:shd w:val="clear" w:color="auto" w:fill="FFFFFF"/>
        </w:rPr>
        <w:t xml:space="preserve">υρωπαϊκό </w:t>
      </w:r>
      <w:r>
        <w:rPr>
          <w:rFonts w:eastAsia="Times New Roman"/>
          <w:color w:val="212121"/>
          <w:szCs w:val="24"/>
          <w:shd w:val="clear" w:color="auto" w:fill="FFFFFF"/>
        </w:rPr>
        <w:t>Δ</w:t>
      </w:r>
      <w:r w:rsidRPr="00DA246A">
        <w:rPr>
          <w:rFonts w:eastAsia="Times New Roman"/>
          <w:color w:val="212121"/>
          <w:szCs w:val="24"/>
          <w:shd w:val="clear" w:color="auto" w:fill="FFFFFF"/>
        </w:rPr>
        <w:t>ίκαιο να υπερισχύει του ελληνικού</w:t>
      </w:r>
      <w:r>
        <w:rPr>
          <w:rFonts w:eastAsia="Times New Roman"/>
          <w:color w:val="212121"/>
          <w:szCs w:val="24"/>
          <w:shd w:val="clear" w:color="auto" w:fill="FFFFFF"/>
        </w:rPr>
        <w:t>; Δ</w:t>
      </w:r>
      <w:r w:rsidRPr="00DA246A">
        <w:rPr>
          <w:rFonts w:eastAsia="Times New Roman"/>
          <w:color w:val="212121"/>
          <w:szCs w:val="24"/>
          <w:shd w:val="clear" w:color="auto" w:fill="FFFFFF"/>
        </w:rPr>
        <w:t>εν υπάρχ</w:t>
      </w:r>
      <w:r>
        <w:rPr>
          <w:rFonts w:eastAsia="Times New Roman"/>
          <w:color w:val="212121"/>
          <w:szCs w:val="24"/>
          <w:shd w:val="clear" w:color="auto" w:fill="FFFFFF"/>
        </w:rPr>
        <w:t>ει</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 xml:space="preserve">μια σειρά κανόνων στην Ευρωπαϊκή Ένωση </w:t>
      </w:r>
      <w:r w:rsidRPr="00DA246A">
        <w:rPr>
          <w:rFonts w:eastAsia="Times New Roman"/>
          <w:color w:val="212121"/>
          <w:szCs w:val="24"/>
          <w:shd w:val="clear" w:color="auto" w:fill="FFFFFF"/>
        </w:rPr>
        <w:t>που επιβάλλουν τη δημοσιονομική πειθαρχία</w:t>
      </w:r>
      <w:r>
        <w:rPr>
          <w:rFonts w:eastAsia="Times New Roman"/>
          <w:color w:val="212121"/>
          <w:szCs w:val="24"/>
          <w:shd w:val="clear" w:color="auto" w:fill="FFFFFF"/>
        </w:rPr>
        <w:t>; «Ε</w:t>
      </w:r>
      <w:r w:rsidRPr="00DA246A">
        <w:rPr>
          <w:rFonts w:eastAsia="Times New Roman"/>
          <w:color w:val="212121"/>
          <w:szCs w:val="24"/>
          <w:shd w:val="clear" w:color="auto" w:fill="FFFFFF"/>
        </w:rPr>
        <w:t>νιαία ευρωπαϊκή διακυβέρνηση</w:t>
      </w:r>
      <w:r>
        <w:rPr>
          <w:rFonts w:eastAsia="Times New Roman"/>
          <w:color w:val="212121"/>
          <w:szCs w:val="24"/>
          <w:shd w:val="clear" w:color="auto" w:fill="FFFFFF"/>
        </w:rPr>
        <w:t xml:space="preserve">» ονομάζεται. Δεν </w:t>
      </w:r>
      <w:r w:rsidRPr="00DA246A">
        <w:rPr>
          <w:rFonts w:eastAsia="Times New Roman"/>
          <w:color w:val="212121"/>
          <w:szCs w:val="24"/>
          <w:shd w:val="clear" w:color="auto" w:fill="FFFFFF"/>
        </w:rPr>
        <w:t>υπάρχου</w:t>
      </w:r>
      <w:r>
        <w:rPr>
          <w:rFonts w:eastAsia="Times New Roman"/>
          <w:color w:val="212121"/>
          <w:szCs w:val="24"/>
          <w:shd w:val="clear" w:color="auto" w:fill="FFFFFF"/>
        </w:rPr>
        <w:t>ν οι κόφτες, τους οποίους και έ</w:t>
      </w:r>
      <w:r w:rsidRPr="00DA246A">
        <w:rPr>
          <w:rFonts w:eastAsia="Times New Roman"/>
          <w:color w:val="212121"/>
          <w:szCs w:val="24"/>
          <w:shd w:val="clear" w:color="auto" w:fill="FFFFFF"/>
        </w:rPr>
        <w:t>χετε νομοθετήσει</w:t>
      </w:r>
      <w:r>
        <w:rPr>
          <w:rFonts w:eastAsia="Times New Roman"/>
          <w:color w:val="212121"/>
          <w:szCs w:val="24"/>
          <w:shd w:val="clear" w:color="auto" w:fill="FFFFFF"/>
        </w:rPr>
        <w:t>; Εσείς, μάλιστα, δ</w:t>
      </w:r>
      <w:r w:rsidRPr="00DA246A">
        <w:rPr>
          <w:rFonts w:eastAsia="Times New Roman"/>
          <w:color w:val="212121"/>
          <w:szCs w:val="24"/>
          <w:shd w:val="clear" w:color="auto" w:fill="FFFFFF"/>
        </w:rPr>
        <w:t>εν μιλάτε για ισοσκελισμένους προϋπολογισμούς</w:t>
      </w:r>
      <w:r>
        <w:rPr>
          <w:rFonts w:eastAsia="Times New Roman"/>
          <w:color w:val="212121"/>
          <w:szCs w:val="24"/>
          <w:shd w:val="clear" w:color="auto" w:fill="FFFFFF"/>
        </w:rPr>
        <w:t>, αλλά γ</w:t>
      </w:r>
      <w:r>
        <w:rPr>
          <w:rFonts w:eastAsia="Times New Roman"/>
          <w:color w:val="212121"/>
          <w:szCs w:val="24"/>
          <w:shd w:val="clear" w:color="auto" w:fill="FFFFFF"/>
        </w:rPr>
        <w:t xml:space="preserve">ια </w:t>
      </w:r>
      <w:r w:rsidRPr="00DA246A">
        <w:rPr>
          <w:rFonts w:eastAsia="Times New Roman"/>
          <w:color w:val="212121"/>
          <w:szCs w:val="24"/>
          <w:shd w:val="clear" w:color="auto" w:fill="FFFFFF"/>
        </w:rPr>
        <w:t xml:space="preserve">πλεονασματικούς προϋπολογισμούς μέχρι </w:t>
      </w:r>
      <w:r>
        <w:rPr>
          <w:rFonts w:eastAsia="Times New Roman"/>
          <w:color w:val="212121"/>
          <w:szCs w:val="24"/>
          <w:shd w:val="clear" w:color="auto" w:fill="FFFFFF"/>
        </w:rPr>
        <w:t>το 2060. Κ</w:t>
      </w:r>
      <w:r w:rsidRPr="00DA246A">
        <w:rPr>
          <w:rFonts w:eastAsia="Times New Roman"/>
          <w:color w:val="212121"/>
          <w:szCs w:val="24"/>
          <w:shd w:val="clear" w:color="auto" w:fill="FFFFFF"/>
        </w:rPr>
        <w:t xml:space="preserve">αι μέχρι τότε θα </w:t>
      </w:r>
      <w:r>
        <w:rPr>
          <w:rFonts w:eastAsia="Times New Roman"/>
          <w:color w:val="212121"/>
          <w:szCs w:val="24"/>
          <w:shd w:val="clear" w:color="auto" w:fill="FFFFFF"/>
        </w:rPr>
        <w:t>έρθει και η τυπική σ</w:t>
      </w:r>
      <w:r w:rsidRPr="00DA246A">
        <w:rPr>
          <w:rFonts w:eastAsia="Times New Roman"/>
          <w:color w:val="212121"/>
          <w:szCs w:val="24"/>
          <w:shd w:val="clear" w:color="auto" w:fill="FFFFFF"/>
        </w:rPr>
        <w:t>υνταγματική κατοχύρωση των ισοσκελισμένων προϋπολογισμών</w:t>
      </w:r>
      <w:r>
        <w:rPr>
          <w:rFonts w:eastAsia="Times New Roman"/>
          <w:color w:val="212121"/>
          <w:szCs w:val="24"/>
          <w:shd w:val="clear" w:color="auto" w:fill="FFFFFF"/>
        </w:rPr>
        <w:t>.</w:t>
      </w:r>
    </w:p>
    <w:p w14:paraId="0A5DE648" w14:textId="77777777" w:rsidR="00415E13" w:rsidRDefault="00E650A0">
      <w:pPr>
        <w:spacing w:line="600" w:lineRule="auto"/>
        <w:ind w:firstLine="720"/>
        <w:jc w:val="both"/>
        <w:rPr>
          <w:rFonts w:eastAsia="Times New Roman"/>
          <w:color w:val="212121"/>
          <w:szCs w:val="24"/>
          <w:shd w:val="clear" w:color="auto" w:fill="FFFFFF"/>
        </w:rPr>
      </w:pPr>
      <w:r w:rsidRPr="00DA246A">
        <w:rPr>
          <w:rFonts w:eastAsia="Times New Roman"/>
          <w:color w:val="212121"/>
          <w:szCs w:val="24"/>
          <w:shd w:val="clear" w:color="auto" w:fill="FFFFFF"/>
        </w:rPr>
        <w:t xml:space="preserve">Δεν </w:t>
      </w:r>
      <w:r>
        <w:rPr>
          <w:rFonts w:eastAsia="Times New Roman"/>
          <w:color w:val="212121"/>
          <w:szCs w:val="24"/>
          <w:shd w:val="clear" w:color="auto" w:fill="FFFFFF"/>
        </w:rPr>
        <w:t>πειράζετε</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το άρθρο 18. Μέσα από το άρθρο 18 δίνεται η δυνατότητα ν</w:t>
      </w:r>
      <w:r w:rsidRPr="00DA246A">
        <w:rPr>
          <w:rFonts w:eastAsia="Times New Roman"/>
          <w:color w:val="212121"/>
          <w:szCs w:val="24"/>
          <w:shd w:val="clear" w:color="auto" w:fill="FFFFFF"/>
        </w:rPr>
        <w:t>α παραχωρείται για εκμετάλλευση</w:t>
      </w:r>
      <w:r>
        <w:rPr>
          <w:rFonts w:eastAsia="Times New Roman"/>
          <w:color w:val="212121"/>
          <w:szCs w:val="24"/>
          <w:shd w:val="clear" w:color="auto" w:fill="FFFFFF"/>
        </w:rPr>
        <w:t xml:space="preserve"> στους</w:t>
      </w:r>
      <w:r w:rsidRPr="00DA246A">
        <w:rPr>
          <w:rFonts w:eastAsia="Times New Roman"/>
          <w:color w:val="212121"/>
          <w:szCs w:val="24"/>
          <w:shd w:val="clear" w:color="auto" w:fill="FFFFFF"/>
        </w:rPr>
        <w:t xml:space="preserve"> επιχειρηματικούς ομίλους </w:t>
      </w:r>
      <w:r>
        <w:rPr>
          <w:rFonts w:eastAsia="Times New Roman"/>
          <w:color w:val="212121"/>
          <w:szCs w:val="24"/>
          <w:shd w:val="clear" w:color="auto" w:fill="FFFFFF"/>
        </w:rPr>
        <w:t xml:space="preserve">ο ορυκτός πλούτος, </w:t>
      </w:r>
      <w:r w:rsidRPr="00DA246A">
        <w:rPr>
          <w:rFonts w:eastAsia="Times New Roman"/>
          <w:color w:val="212121"/>
          <w:szCs w:val="24"/>
          <w:shd w:val="clear" w:color="auto" w:fill="FFFFFF"/>
        </w:rPr>
        <w:t>οι αρχαιολογικοί χώροι</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οι ορεινοί όγκοι</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οι ακτές</w:t>
      </w:r>
      <w:r>
        <w:rPr>
          <w:rFonts w:eastAsia="Times New Roman"/>
          <w:color w:val="212121"/>
          <w:szCs w:val="24"/>
          <w:shd w:val="clear" w:color="auto" w:fill="FFFFFF"/>
        </w:rPr>
        <w:t xml:space="preserve">, οι αιγιαλοί, τα δασικά </w:t>
      </w:r>
      <w:r w:rsidRPr="00DA246A">
        <w:rPr>
          <w:rFonts w:eastAsia="Times New Roman"/>
          <w:color w:val="212121"/>
          <w:szCs w:val="24"/>
          <w:shd w:val="clear" w:color="auto" w:fill="FFFFFF"/>
        </w:rPr>
        <w:t>συ</w:t>
      </w:r>
      <w:r>
        <w:rPr>
          <w:rFonts w:eastAsia="Times New Roman"/>
          <w:color w:val="212121"/>
          <w:szCs w:val="24"/>
          <w:shd w:val="clear" w:color="auto" w:fill="FFFFFF"/>
        </w:rPr>
        <w:t xml:space="preserve">στήματα. </w:t>
      </w:r>
    </w:p>
    <w:p w14:paraId="0A5DE649"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Διατηρείτε ανέγγιχτα, </w:t>
      </w:r>
      <w:r w:rsidRPr="00DA246A">
        <w:rPr>
          <w:rFonts w:eastAsia="Times New Roman"/>
          <w:color w:val="212121"/>
          <w:szCs w:val="24"/>
          <w:shd w:val="clear" w:color="auto" w:fill="FFFFFF"/>
        </w:rPr>
        <w:t>σε όλες τις συνταγματικές αναθεωρήσεις</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τα συνταγματικά προνόμια</w:t>
      </w:r>
      <w:r>
        <w:rPr>
          <w:rFonts w:eastAsia="Times New Roman"/>
          <w:color w:val="212121"/>
          <w:szCs w:val="24"/>
          <w:shd w:val="clear" w:color="auto" w:fill="FFFFFF"/>
        </w:rPr>
        <w:t xml:space="preserve"> που κατοχυρώνουν τη δράση </w:t>
      </w:r>
      <w:r>
        <w:rPr>
          <w:rFonts w:eastAsia="Times New Roman"/>
          <w:color w:val="212121"/>
          <w:szCs w:val="24"/>
          <w:shd w:val="clear" w:color="auto" w:fill="FFFFFF"/>
        </w:rPr>
        <w:lastRenderedPageBreak/>
        <w:t>του ξ</w:t>
      </w:r>
      <w:r w:rsidRPr="00DA246A">
        <w:rPr>
          <w:rFonts w:eastAsia="Times New Roman"/>
          <w:color w:val="212121"/>
          <w:szCs w:val="24"/>
          <w:shd w:val="clear" w:color="auto" w:fill="FFFFFF"/>
        </w:rPr>
        <w:t>ένου κ</w:t>
      </w:r>
      <w:r w:rsidRPr="00DA246A">
        <w:rPr>
          <w:rFonts w:eastAsia="Times New Roman"/>
          <w:color w:val="212121"/>
          <w:szCs w:val="24"/>
          <w:shd w:val="clear" w:color="auto" w:fill="FFFFFF"/>
        </w:rPr>
        <w:t>εφαλαίου και μέσα σε αυτά και το αφορολό</w:t>
      </w:r>
      <w:r>
        <w:rPr>
          <w:rFonts w:eastAsia="Times New Roman"/>
          <w:color w:val="212121"/>
          <w:szCs w:val="24"/>
          <w:shd w:val="clear" w:color="auto" w:fill="FFFFFF"/>
        </w:rPr>
        <w:t>γητο, ουσιαστικά, των εφοπλιστών. Ο</w:t>
      </w:r>
      <w:r w:rsidRPr="00DA246A">
        <w:rPr>
          <w:rFonts w:eastAsia="Times New Roman"/>
          <w:color w:val="212121"/>
          <w:szCs w:val="24"/>
          <w:shd w:val="clear" w:color="auto" w:fill="FFFFFF"/>
        </w:rPr>
        <w:t xml:space="preserve">ύτε κόμμα δεν τολμάτε να </w:t>
      </w:r>
      <w:r>
        <w:rPr>
          <w:rFonts w:eastAsia="Times New Roman"/>
          <w:color w:val="212121"/>
          <w:szCs w:val="24"/>
          <w:shd w:val="clear" w:color="auto" w:fill="FFFFFF"/>
        </w:rPr>
        <w:t xml:space="preserve">πειράξετε </w:t>
      </w:r>
      <w:r w:rsidRPr="00DA246A">
        <w:rPr>
          <w:rFonts w:eastAsia="Times New Roman"/>
          <w:color w:val="212121"/>
          <w:szCs w:val="24"/>
          <w:shd w:val="clear" w:color="auto" w:fill="FFFFFF"/>
        </w:rPr>
        <w:t xml:space="preserve">σε αυτά που διασφαλίζουν και </w:t>
      </w:r>
      <w:r>
        <w:rPr>
          <w:rFonts w:eastAsia="Times New Roman"/>
          <w:color w:val="212121"/>
          <w:szCs w:val="24"/>
          <w:shd w:val="clear" w:color="auto" w:fill="FFFFFF"/>
        </w:rPr>
        <w:t xml:space="preserve">θωρακίζουν τη δράση του ξένου </w:t>
      </w:r>
      <w:r w:rsidRPr="00DA246A">
        <w:rPr>
          <w:rFonts w:eastAsia="Times New Roman"/>
          <w:color w:val="212121"/>
          <w:szCs w:val="24"/>
          <w:shd w:val="clear" w:color="auto" w:fill="FFFFFF"/>
        </w:rPr>
        <w:t>κεφαλαίου και τα σκαν</w:t>
      </w:r>
      <w:r>
        <w:rPr>
          <w:rFonts w:eastAsia="Times New Roman"/>
          <w:color w:val="212121"/>
          <w:szCs w:val="24"/>
          <w:shd w:val="clear" w:color="auto" w:fill="FFFFFF"/>
        </w:rPr>
        <w:t>δαλώδη προνόμια των εφοπλιστών.</w:t>
      </w:r>
    </w:p>
    <w:p w14:paraId="0A5DE64A"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Διατηρείτε </w:t>
      </w:r>
      <w:r w:rsidRPr="00DA246A">
        <w:rPr>
          <w:rFonts w:eastAsia="Times New Roman"/>
          <w:color w:val="212121"/>
          <w:szCs w:val="24"/>
          <w:shd w:val="clear" w:color="auto" w:fill="FFFFFF"/>
        </w:rPr>
        <w:t>την εργασιακή ομηρ</w:t>
      </w:r>
      <w:r>
        <w:rPr>
          <w:rFonts w:eastAsia="Times New Roman"/>
          <w:color w:val="212121"/>
          <w:szCs w:val="24"/>
          <w:shd w:val="clear" w:color="auto" w:fill="FFFFFF"/>
        </w:rPr>
        <w:t>ία στ</w:t>
      </w:r>
      <w:r>
        <w:rPr>
          <w:rFonts w:eastAsia="Times New Roman"/>
          <w:color w:val="212121"/>
          <w:szCs w:val="24"/>
          <w:shd w:val="clear" w:color="auto" w:fill="FFFFFF"/>
        </w:rPr>
        <w:t xml:space="preserve">ο </w:t>
      </w:r>
      <w:r>
        <w:rPr>
          <w:rFonts w:eastAsia="Times New Roman"/>
          <w:color w:val="212121"/>
          <w:szCs w:val="24"/>
          <w:shd w:val="clear" w:color="auto" w:fill="FFFFFF"/>
        </w:rPr>
        <w:t>δ</w:t>
      </w:r>
      <w:r>
        <w:rPr>
          <w:rFonts w:eastAsia="Times New Roman"/>
          <w:color w:val="212121"/>
          <w:szCs w:val="24"/>
          <w:shd w:val="clear" w:color="auto" w:fill="FFFFFF"/>
        </w:rPr>
        <w:t>ημόσιο και ισχυρίζεστε ότι δεν σας επιτρέπει το Σύ</w:t>
      </w:r>
      <w:r w:rsidRPr="00DA246A">
        <w:rPr>
          <w:rFonts w:eastAsia="Times New Roman"/>
          <w:color w:val="212121"/>
          <w:szCs w:val="24"/>
          <w:shd w:val="clear" w:color="auto" w:fill="FFFFFF"/>
        </w:rPr>
        <w:t>νταγμα να μετατρέψετε τις συμβάσεις ορισμένου χρόνου σε μόνιμες</w:t>
      </w:r>
      <w:r>
        <w:rPr>
          <w:rFonts w:eastAsia="Times New Roman"/>
          <w:color w:val="212121"/>
          <w:szCs w:val="24"/>
          <w:shd w:val="clear" w:color="auto" w:fill="FFFFFF"/>
        </w:rPr>
        <w:t xml:space="preserve"> ή αορίστου χρόνου. Δεν το αναθεωρείτε, όμως, το συγκεκριμένο άρθρο. </w:t>
      </w:r>
    </w:p>
    <w:p w14:paraId="0A5DE64B"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w:t>
      </w:r>
      <w:r w:rsidRPr="00DA246A">
        <w:rPr>
          <w:rFonts w:eastAsia="Times New Roman"/>
          <w:color w:val="212121"/>
          <w:szCs w:val="24"/>
          <w:shd w:val="clear" w:color="auto" w:fill="FFFFFF"/>
        </w:rPr>
        <w:t>ιατηρείτε τα άρθρα που θωρακίζουν και προασπίζονται το σύστημα</w:t>
      </w:r>
      <w:r>
        <w:rPr>
          <w:rFonts w:eastAsia="Times New Roman"/>
          <w:color w:val="212121"/>
          <w:szCs w:val="24"/>
          <w:shd w:val="clear" w:color="auto" w:fill="FFFFFF"/>
        </w:rPr>
        <w:t xml:space="preserve"> -</w:t>
      </w:r>
      <w:r w:rsidRPr="00DA246A">
        <w:rPr>
          <w:rFonts w:eastAsia="Times New Roman"/>
          <w:color w:val="212121"/>
          <w:szCs w:val="24"/>
          <w:shd w:val="clear" w:color="auto" w:fill="FFFFFF"/>
        </w:rPr>
        <w:t xml:space="preserve">όπως </w:t>
      </w:r>
      <w:r w:rsidRPr="00DA246A">
        <w:rPr>
          <w:rFonts w:eastAsia="Times New Roman"/>
          <w:color w:val="212121"/>
          <w:szCs w:val="24"/>
          <w:shd w:val="clear" w:color="auto" w:fill="FFFFFF"/>
        </w:rPr>
        <w:t xml:space="preserve">το </w:t>
      </w:r>
      <w:r>
        <w:rPr>
          <w:rFonts w:eastAsia="Times New Roman"/>
          <w:color w:val="212121"/>
          <w:szCs w:val="24"/>
          <w:shd w:val="clear" w:color="auto" w:fill="FFFFFF"/>
        </w:rPr>
        <w:t xml:space="preserve">άρθρο </w:t>
      </w:r>
      <w:r w:rsidRPr="00DA246A">
        <w:rPr>
          <w:rFonts w:eastAsia="Times New Roman"/>
          <w:color w:val="212121"/>
          <w:szCs w:val="24"/>
          <w:shd w:val="clear" w:color="auto" w:fill="FFFFFF"/>
        </w:rPr>
        <w:t>48</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για την κατάσταση πολιορκίας που σ</w:t>
      </w:r>
      <w:r>
        <w:rPr>
          <w:rFonts w:eastAsia="Times New Roman"/>
          <w:color w:val="212121"/>
          <w:szCs w:val="24"/>
          <w:shd w:val="clear" w:color="auto" w:fill="FFFFFF"/>
        </w:rPr>
        <w:t xml:space="preserve">τρέφεται ενάντια στον εχθρό λαό, ενάντια </w:t>
      </w:r>
      <w:r w:rsidRPr="00DA246A">
        <w:rPr>
          <w:rFonts w:eastAsia="Times New Roman"/>
          <w:color w:val="212121"/>
          <w:szCs w:val="24"/>
          <w:shd w:val="clear" w:color="auto" w:fill="FFFFFF"/>
        </w:rPr>
        <w:t>στο</w:t>
      </w:r>
      <w:r>
        <w:rPr>
          <w:rFonts w:eastAsia="Times New Roman"/>
          <w:color w:val="212121"/>
          <w:szCs w:val="24"/>
          <w:shd w:val="clear" w:color="auto" w:fill="FFFFFF"/>
        </w:rPr>
        <w:t>ν</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εσωτερικό</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w:t>
      </w:r>
      <w:r w:rsidRPr="00DA246A">
        <w:rPr>
          <w:rFonts w:eastAsia="Times New Roman"/>
          <w:color w:val="212121"/>
          <w:szCs w:val="24"/>
          <w:shd w:val="clear" w:color="auto" w:fill="FFFFFF"/>
        </w:rPr>
        <w:t>κίνδυνο</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w:t>
      </w:r>
    </w:p>
    <w:p w14:paraId="0A5DE64C"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Τι αλλάζετε;</w:t>
      </w:r>
    </w:p>
    <w:p w14:paraId="0A5DE64D"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Πρώτον, συνταγματοποιείτε </w:t>
      </w:r>
      <w:r w:rsidRPr="00DA246A">
        <w:rPr>
          <w:rFonts w:eastAsia="Times New Roman"/>
          <w:color w:val="212121"/>
          <w:szCs w:val="24"/>
          <w:shd w:val="clear" w:color="auto" w:fill="FFFFFF"/>
        </w:rPr>
        <w:t xml:space="preserve">τα μνημόνια και </w:t>
      </w:r>
      <w:r>
        <w:rPr>
          <w:rFonts w:eastAsia="Times New Roman"/>
          <w:color w:val="212121"/>
          <w:szCs w:val="24"/>
          <w:shd w:val="clear" w:color="auto" w:fill="FFFFFF"/>
        </w:rPr>
        <w:t>κάνετε</w:t>
      </w:r>
      <w:r w:rsidRPr="00DA246A">
        <w:rPr>
          <w:rFonts w:eastAsia="Times New Roman"/>
          <w:color w:val="212121"/>
          <w:szCs w:val="24"/>
          <w:shd w:val="clear" w:color="auto" w:fill="FFFFFF"/>
        </w:rPr>
        <w:t xml:space="preserve"> τις απαραίτητες προσαρμογές στο ασφαλιστικό</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βάζοντας τον όρο </w:t>
      </w:r>
      <w:r>
        <w:rPr>
          <w:rFonts w:eastAsia="Times New Roman"/>
          <w:color w:val="212121"/>
          <w:szCs w:val="24"/>
          <w:shd w:val="clear" w:color="auto" w:fill="FFFFFF"/>
        </w:rPr>
        <w:t>«</w:t>
      </w:r>
      <w:r w:rsidRPr="00DA246A">
        <w:rPr>
          <w:rFonts w:eastAsia="Times New Roman"/>
          <w:color w:val="212121"/>
          <w:szCs w:val="24"/>
          <w:shd w:val="clear" w:color="auto" w:fill="FFFFFF"/>
        </w:rPr>
        <w:t>ανταποδοτικότητα</w:t>
      </w:r>
      <w:r>
        <w:rPr>
          <w:rFonts w:eastAsia="Times New Roman"/>
          <w:color w:val="212121"/>
          <w:szCs w:val="24"/>
          <w:shd w:val="clear" w:color="auto" w:fill="FFFFFF"/>
        </w:rPr>
        <w:t>», που</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είναι</w:t>
      </w:r>
      <w:r w:rsidRPr="00DA246A">
        <w:rPr>
          <w:rFonts w:eastAsia="Times New Roman"/>
          <w:color w:val="212121"/>
          <w:szCs w:val="24"/>
          <w:shd w:val="clear" w:color="auto" w:fill="FFFFFF"/>
        </w:rPr>
        <w:t xml:space="preserve"> η μήτρα των ανατροπών στο ασφαλιστικό σύστημα και της κατάργησης</w:t>
      </w:r>
      <w:r>
        <w:rPr>
          <w:rFonts w:eastAsia="Times New Roman"/>
          <w:color w:val="212121"/>
          <w:szCs w:val="24"/>
          <w:shd w:val="clear" w:color="auto" w:fill="FFFFFF"/>
        </w:rPr>
        <w:t xml:space="preserve"> του κοινωνικού χαρακτήρα. Την συνταγματοποιείτε </w:t>
      </w:r>
      <w:r w:rsidRPr="00DA246A">
        <w:rPr>
          <w:rFonts w:eastAsia="Times New Roman"/>
          <w:color w:val="212121"/>
          <w:szCs w:val="24"/>
          <w:shd w:val="clear" w:color="auto" w:fill="FFFFFF"/>
        </w:rPr>
        <w:t>ως βασική αρχή</w:t>
      </w:r>
      <w:r>
        <w:rPr>
          <w:rFonts w:eastAsia="Times New Roman"/>
          <w:color w:val="212121"/>
          <w:szCs w:val="24"/>
          <w:shd w:val="clear" w:color="auto" w:fill="FFFFFF"/>
        </w:rPr>
        <w:t xml:space="preserve">. </w:t>
      </w:r>
    </w:p>
    <w:p w14:paraId="0A5DE64E"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Δε</w:t>
      </w:r>
      <w:r w:rsidRPr="00DA246A">
        <w:rPr>
          <w:rFonts w:eastAsia="Times New Roman"/>
          <w:color w:val="212121"/>
          <w:szCs w:val="24"/>
          <w:shd w:val="clear" w:color="auto" w:fill="FFFFFF"/>
        </w:rPr>
        <w:t>ύτερον</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συνταγματοποιείτε τη</w:t>
      </w:r>
      <w:r w:rsidRPr="00DA246A">
        <w:rPr>
          <w:rFonts w:eastAsia="Times New Roman"/>
          <w:color w:val="212121"/>
          <w:szCs w:val="24"/>
          <w:shd w:val="clear" w:color="auto" w:fill="FFFFFF"/>
        </w:rPr>
        <w:t xml:space="preserve"> λογική της διαχείρισης και της α</w:t>
      </w:r>
      <w:r>
        <w:rPr>
          <w:rFonts w:eastAsia="Times New Roman"/>
          <w:color w:val="212121"/>
          <w:szCs w:val="24"/>
          <w:shd w:val="clear" w:color="auto" w:fill="FFFFFF"/>
        </w:rPr>
        <w:t xml:space="preserve">ναδιανομής της ακραίας φτώχειας. </w:t>
      </w:r>
    </w:p>
    <w:p w14:paraId="0A5DE64F"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Τρίτον, </w:t>
      </w:r>
      <w:r w:rsidRPr="00DA246A">
        <w:rPr>
          <w:rFonts w:eastAsia="Times New Roman"/>
          <w:color w:val="212121"/>
          <w:szCs w:val="24"/>
          <w:shd w:val="clear" w:color="auto" w:fill="FFFFFF"/>
        </w:rPr>
        <w:t xml:space="preserve">λέτε </w:t>
      </w:r>
      <w:r>
        <w:rPr>
          <w:rFonts w:eastAsia="Times New Roman"/>
          <w:color w:val="212121"/>
          <w:szCs w:val="24"/>
          <w:shd w:val="clear" w:color="auto" w:fill="FFFFFF"/>
        </w:rPr>
        <w:t>-</w:t>
      </w:r>
      <w:r w:rsidRPr="00DA246A">
        <w:rPr>
          <w:rFonts w:eastAsia="Times New Roman"/>
          <w:color w:val="212121"/>
          <w:szCs w:val="24"/>
          <w:shd w:val="clear" w:color="auto" w:fill="FFFFFF"/>
        </w:rPr>
        <w:t>κα</w:t>
      </w:r>
      <w:r w:rsidRPr="00DA246A">
        <w:rPr>
          <w:rFonts w:eastAsia="Times New Roman"/>
          <w:color w:val="212121"/>
          <w:szCs w:val="24"/>
          <w:shd w:val="clear" w:color="auto" w:fill="FFFFFF"/>
        </w:rPr>
        <w:t>ι καλά</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ότι </w:t>
      </w:r>
      <w:r>
        <w:rPr>
          <w:rFonts w:eastAsia="Times New Roman"/>
          <w:color w:val="212121"/>
          <w:szCs w:val="24"/>
          <w:shd w:val="clear" w:color="auto" w:fill="FFFFFF"/>
        </w:rPr>
        <w:t xml:space="preserve">διατηρείτε υπό δημόσιο έλεγχο </w:t>
      </w:r>
      <w:r w:rsidRPr="00DA246A">
        <w:rPr>
          <w:rFonts w:eastAsia="Times New Roman"/>
          <w:color w:val="212121"/>
          <w:szCs w:val="24"/>
          <w:shd w:val="clear" w:color="auto" w:fill="FFFFFF"/>
        </w:rPr>
        <w:t xml:space="preserve">τα δίκτυα διανομής </w:t>
      </w:r>
      <w:r>
        <w:rPr>
          <w:rFonts w:eastAsia="Times New Roman"/>
          <w:color w:val="212121"/>
          <w:szCs w:val="24"/>
          <w:shd w:val="clear" w:color="auto" w:fill="FFFFFF"/>
        </w:rPr>
        <w:t>νερού και ηλεκτρικής ενέργειας. Α</w:t>
      </w:r>
      <w:r w:rsidRPr="00DA246A">
        <w:rPr>
          <w:rFonts w:eastAsia="Times New Roman"/>
          <w:color w:val="212121"/>
          <w:szCs w:val="24"/>
          <w:shd w:val="clear" w:color="auto" w:fill="FFFFFF"/>
        </w:rPr>
        <w:t>υτό σημαίνει ότι το κράτος</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ο δημόσιος τομέας γίνεται εγγυητής </w:t>
      </w:r>
      <w:r>
        <w:rPr>
          <w:rFonts w:eastAsia="Times New Roman"/>
          <w:color w:val="212121"/>
          <w:szCs w:val="24"/>
          <w:shd w:val="clear" w:color="auto" w:fill="FFFFFF"/>
        </w:rPr>
        <w:t>τ</w:t>
      </w:r>
      <w:r w:rsidRPr="00DA246A">
        <w:rPr>
          <w:rFonts w:eastAsia="Times New Roman"/>
          <w:color w:val="212121"/>
          <w:szCs w:val="24"/>
          <w:shd w:val="clear" w:color="auto" w:fill="FFFFFF"/>
        </w:rPr>
        <w:t>ης απελευθέρωση</w:t>
      </w:r>
      <w:r>
        <w:rPr>
          <w:rFonts w:eastAsia="Times New Roman"/>
          <w:color w:val="212121"/>
          <w:szCs w:val="24"/>
          <w:shd w:val="clear" w:color="auto" w:fill="FFFFFF"/>
        </w:rPr>
        <w:t>ς και</w:t>
      </w:r>
      <w:r w:rsidRPr="00DA246A">
        <w:rPr>
          <w:rFonts w:eastAsia="Times New Roman"/>
          <w:color w:val="212121"/>
          <w:szCs w:val="24"/>
          <w:shd w:val="clear" w:color="auto" w:fill="FFFFFF"/>
        </w:rPr>
        <w:t xml:space="preserve"> της ιδιωτικοποίησης του νερού και της </w:t>
      </w:r>
      <w:r>
        <w:rPr>
          <w:rFonts w:eastAsia="Times New Roman"/>
          <w:color w:val="212121"/>
          <w:szCs w:val="24"/>
          <w:shd w:val="clear" w:color="auto" w:fill="FFFFFF"/>
        </w:rPr>
        <w:t xml:space="preserve">ηλεκτρικής ενέργειας. Αυτό </w:t>
      </w:r>
      <w:r w:rsidRPr="00DA246A">
        <w:rPr>
          <w:rFonts w:eastAsia="Times New Roman"/>
          <w:color w:val="212121"/>
          <w:szCs w:val="24"/>
          <w:shd w:val="clear" w:color="auto" w:fill="FFFFFF"/>
        </w:rPr>
        <w:t>θέλουν οι επ</w:t>
      </w:r>
      <w:r w:rsidRPr="00DA246A">
        <w:rPr>
          <w:rFonts w:eastAsia="Times New Roman"/>
          <w:color w:val="212121"/>
          <w:szCs w:val="24"/>
          <w:shd w:val="clear" w:color="auto" w:fill="FFFFFF"/>
        </w:rPr>
        <w:t>ιχειρηματικοί όμιλοι που δραστηριοποιούνται στο νερό</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στην ηλεκτρική </w:t>
      </w:r>
      <w:r>
        <w:rPr>
          <w:rFonts w:eastAsia="Times New Roman"/>
          <w:color w:val="212121"/>
          <w:szCs w:val="24"/>
          <w:shd w:val="clear" w:color="auto" w:fill="FFFFFF"/>
        </w:rPr>
        <w:t xml:space="preserve">ενέργεια </w:t>
      </w:r>
      <w:r w:rsidRPr="00DA246A">
        <w:rPr>
          <w:rFonts w:eastAsia="Times New Roman"/>
          <w:color w:val="212121"/>
          <w:szCs w:val="24"/>
          <w:shd w:val="clear" w:color="auto" w:fill="FFFFFF"/>
        </w:rPr>
        <w:t>και σε άλλους τομείς</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να υπάρχει ένας εγγυητής πρόσβαση</w:t>
      </w:r>
      <w:r>
        <w:rPr>
          <w:rFonts w:eastAsia="Times New Roman"/>
          <w:color w:val="212121"/>
          <w:szCs w:val="24"/>
          <w:shd w:val="clear" w:color="auto" w:fill="FFFFFF"/>
        </w:rPr>
        <w:t>ς</w:t>
      </w:r>
      <w:r w:rsidRPr="00DA246A">
        <w:rPr>
          <w:rFonts w:eastAsia="Times New Roman"/>
          <w:color w:val="212121"/>
          <w:szCs w:val="24"/>
          <w:shd w:val="clear" w:color="auto" w:fill="FFFFFF"/>
        </w:rPr>
        <w:t xml:space="preserve"> σε δίκτυα</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τα οποία είναι πολύ ακριβά για να τα φτιάξουνε</w:t>
      </w:r>
      <w:r>
        <w:rPr>
          <w:rFonts w:eastAsia="Times New Roman"/>
          <w:color w:val="212121"/>
          <w:szCs w:val="24"/>
          <w:shd w:val="clear" w:color="auto" w:fill="FFFFFF"/>
        </w:rPr>
        <w:t xml:space="preserve">. </w:t>
      </w:r>
    </w:p>
    <w:p w14:paraId="0A5DE650"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DA246A">
        <w:rPr>
          <w:rFonts w:eastAsia="Times New Roman"/>
          <w:color w:val="212121"/>
          <w:szCs w:val="24"/>
          <w:shd w:val="clear" w:color="auto" w:fill="FFFFFF"/>
        </w:rPr>
        <w:t>πό αυτή την άποψη προχωράτε</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τέλος</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την περαιτέρω σταθερο</w:t>
      </w:r>
      <w:r>
        <w:rPr>
          <w:rFonts w:eastAsia="Times New Roman"/>
          <w:color w:val="212121"/>
          <w:szCs w:val="24"/>
          <w:shd w:val="clear" w:color="auto" w:fill="FFFFFF"/>
        </w:rPr>
        <w:t>ποί</w:t>
      </w:r>
      <w:r>
        <w:rPr>
          <w:rFonts w:eastAsia="Times New Roman"/>
          <w:color w:val="212121"/>
          <w:szCs w:val="24"/>
          <w:shd w:val="clear" w:color="auto" w:fill="FFFFFF"/>
        </w:rPr>
        <w:t>ηση του πολιτικού συστήματος. Ένας ομιλητής του ΣΥΡΙΖΑ είπε ότι πρέπει να</w:t>
      </w:r>
      <w:r w:rsidRPr="00DA246A">
        <w:rPr>
          <w:rFonts w:eastAsia="Times New Roman"/>
          <w:color w:val="212121"/>
          <w:szCs w:val="24"/>
          <w:shd w:val="clear" w:color="auto" w:fill="FFFFFF"/>
        </w:rPr>
        <w:t xml:space="preserve"> αποκατασταθεί η εμπιστοσύνη του κόσμου στο πολιτικό σύστημα</w:t>
      </w:r>
      <w:r>
        <w:rPr>
          <w:rFonts w:eastAsia="Times New Roman"/>
          <w:color w:val="212121"/>
          <w:szCs w:val="24"/>
          <w:shd w:val="clear" w:color="auto" w:fill="FFFFFF"/>
        </w:rPr>
        <w:t>. Α</w:t>
      </w:r>
      <w:r w:rsidRPr="00DA246A">
        <w:rPr>
          <w:rFonts w:eastAsia="Times New Roman"/>
          <w:color w:val="212121"/>
          <w:szCs w:val="24"/>
          <w:shd w:val="clear" w:color="auto" w:fill="FFFFFF"/>
        </w:rPr>
        <w:t>λήθεια</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Σε π</w:t>
      </w:r>
      <w:r w:rsidRPr="00DA246A">
        <w:rPr>
          <w:rFonts w:eastAsia="Times New Roman"/>
          <w:color w:val="212121"/>
          <w:szCs w:val="24"/>
          <w:shd w:val="clear" w:color="auto" w:fill="FFFFFF"/>
        </w:rPr>
        <w:t>οιο πολιτικό σύστημα</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 xml:space="preserve">Σε αυτό που επιβάλλει </w:t>
      </w:r>
      <w:r w:rsidRPr="00DA246A">
        <w:rPr>
          <w:rFonts w:eastAsia="Times New Roman"/>
          <w:color w:val="212121"/>
          <w:szCs w:val="24"/>
          <w:shd w:val="clear" w:color="auto" w:fill="FFFFFF"/>
        </w:rPr>
        <w:t>όλα αυτά τα αντιλαϊκά μέτρα</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που </w:t>
      </w:r>
      <w:r>
        <w:rPr>
          <w:rFonts w:eastAsia="Times New Roman"/>
          <w:color w:val="212121"/>
          <w:szCs w:val="24"/>
          <w:shd w:val="clear" w:color="auto" w:fill="FFFFFF"/>
        </w:rPr>
        <w:t xml:space="preserve">καταργεί δικαιώματα </w:t>
      </w:r>
      <w:r w:rsidRPr="00DA246A">
        <w:rPr>
          <w:rFonts w:eastAsia="Times New Roman"/>
          <w:color w:val="212121"/>
          <w:szCs w:val="24"/>
          <w:shd w:val="clear" w:color="auto" w:fill="FFFFFF"/>
        </w:rPr>
        <w:t>της εργατικ</w:t>
      </w:r>
      <w:r w:rsidRPr="00DA246A">
        <w:rPr>
          <w:rFonts w:eastAsia="Times New Roman"/>
          <w:color w:val="212121"/>
          <w:szCs w:val="24"/>
          <w:shd w:val="clear" w:color="auto" w:fill="FFFFFF"/>
        </w:rPr>
        <w:t>ής τάξης και των υπολοίπων λαϊκών στρωμάτων</w:t>
      </w:r>
      <w:r>
        <w:rPr>
          <w:rFonts w:eastAsia="Times New Roman"/>
          <w:color w:val="212121"/>
          <w:szCs w:val="24"/>
          <w:shd w:val="clear" w:color="auto" w:fill="FFFFFF"/>
        </w:rPr>
        <w:t>; Σε</w:t>
      </w:r>
      <w:r w:rsidRPr="00DA246A">
        <w:rPr>
          <w:rFonts w:eastAsia="Times New Roman"/>
          <w:color w:val="212121"/>
          <w:szCs w:val="24"/>
          <w:shd w:val="clear" w:color="auto" w:fill="FFFFFF"/>
        </w:rPr>
        <w:t xml:space="preserve"> αυτό το αστικό πολιτικό σύστημα πρέπει να έχει εμπιστοσύνη ο κόσμος</w:t>
      </w:r>
      <w:r>
        <w:rPr>
          <w:rFonts w:eastAsia="Times New Roman"/>
          <w:color w:val="212121"/>
          <w:szCs w:val="24"/>
          <w:shd w:val="clear" w:color="auto" w:fill="FFFFFF"/>
        </w:rPr>
        <w:t>;</w:t>
      </w:r>
    </w:p>
    <w:p w14:paraId="0A5DE651"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Εμείς λέμε «</w:t>
      </w:r>
      <w:r>
        <w:rPr>
          <w:rFonts w:eastAsia="Times New Roman"/>
          <w:color w:val="212121"/>
          <w:szCs w:val="24"/>
          <w:shd w:val="clear" w:color="auto" w:fill="FFFFFF"/>
        </w:rPr>
        <w:t>ό</w:t>
      </w:r>
      <w:r>
        <w:rPr>
          <w:rFonts w:eastAsia="Times New Roman"/>
          <w:color w:val="212121"/>
          <w:szCs w:val="24"/>
          <w:shd w:val="clear" w:color="auto" w:fill="FFFFFF"/>
        </w:rPr>
        <w:t xml:space="preserve">χι», γιατί η </w:t>
      </w:r>
      <w:r w:rsidRPr="00DA246A">
        <w:rPr>
          <w:rFonts w:eastAsia="Times New Roman"/>
          <w:color w:val="212121"/>
          <w:szCs w:val="24"/>
          <w:shd w:val="clear" w:color="auto" w:fill="FFFFFF"/>
        </w:rPr>
        <w:t xml:space="preserve">πολιτική σταθερότητα </w:t>
      </w:r>
      <w:r>
        <w:rPr>
          <w:rFonts w:eastAsia="Times New Roman"/>
          <w:color w:val="212121"/>
          <w:szCs w:val="24"/>
          <w:shd w:val="clear" w:color="auto" w:fill="FFFFFF"/>
        </w:rPr>
        <w:t>σε τι βοηθάει; Β</w:t>
      </w:r>
      <w:r w:rsidRPr="00DA246A">
        <w:rPr>
          <w:rFonts w:eastAsia="Times New Roman"/>
          <w:color w:val="212121"/>
          <w:szCs w:val="24"/>
          <w:shd w:val="clear" w:color="auto" w:fill="FFFFFF"/>
        </w:rPr>
        <w:t xml:space="preserve">οηθάει ακριβώς </w:t>
      </w:r>
      <w:r>
        <w:rPr>
          <w:rFonts w:eastAsia="Times New Roman"/>
          <w:color w:val="212121"/>
          <w:szCs w:val="24"/>
          <w:shd w:val="clear" w:color="auto" w:fill="FFFFFF"/>
        </w:rPr>
        <w:t>σ</w:t>
      </w:r>
      <w:r w:rsidRPr="00DA246A">
        <w:rPr>
          <w:rFonts w:eastAsia="Times New Roman"/>
          <w:color w:val="212121"/>
          <w:szCs w:val="24"/>
          <w:shd w:val="clear" w:color="auto" w:fill="FFFFFF"/>
        </w:rPr>
        <w:t>την επιβολή της αντιλαϊκής πολιτικής</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 xml:space="preserve">Εμείς λέμε ότι ο λαός μέσα από την οργανωμένη πάλη </w:t>
      </w:r>
      <w:r w:rsidRPr="00DA246A">
        <w:rPr>
          <w:rFonts w:eastAsia="Times New Roman"/>
          <w:color w:val="212121"/>
          <w:szCs w:val="24"/>
          <w:shd w:val="clear" w:color="auto" w:fill="FFFFFF"/>
        </w:rPr>
        <w:t>πρέπει να δημιουργεί ρωγμές στο πολιτικό σύστημα</w:t>
      </w:r>
      <w:r>
        <w:rPr>
          <w:rFonts w:eastAsia="Times New Roman"/>
          <w:color w:val="212121"/>
          <w:szCs w:val="24"/>
          <w:shd w:val="clear" w:color="auto" w:fill="FFFFFF"/>
        </w:rPr>
        <w:t>, να αδυνατίζει τ</w:t>
      </w:r>
      <w:r w:rsidRPr="00DA246A">
        <w:rPr>
          <w:rFonts w:eastAsia="Times New Roman"/>
          <w:color w:val="212121"/>
          <w:szCs w:val="24"/>
          <w:shd w:val="clear" w:color="auto" w:fill="FFFFFF"/>
        </w:rPr>
        <w:t xml:space="preserve">ην ισχύ των </w:t>
      </w:r>
      <w:r>
        <w:rPr>
          <w:rFonts w:eastAsia="Times New Roman"/>
          <w:color w:val="212121"/>
          <w:szCs w:val="24"/>
          <w:shd w:val="clear" w:color="auto" w:fill="FFFFFF"/>
        </w:rPr>
        <w:t>από πάνω</w:t>
      </w:r>
      <w:r>
        <w:rPr>
          <w:rFonts w:eastAsia="Times New Roman"/>
          <w:color w:val="212121"/>
          <w:szCs w:val="24"/>
          <w:shd w:val="clear" w:color="auto" w:fill="FFFFFF"/>
        </w:rPr>
        <w:t>,</w:t>
      </w:r>
      <w:r>
        <w:rPr>
          <w:rFonts w:eastAsia="Times New Roman"/>
          <w:color w:val="212121"/>
          <w:szCs w:val="24"/>
          <w:shd w:val="clear" w:color="auto" w:fill="FFFFFF"/>
        </w:rPr>
        <w:t xml:space="preserve"> </w:t>
      </w:r>
      <w:r w:rsidRPr="00DA246A">
        <w:rPr>
          <w:rFonts w:eastAsia="Times New Roman"/>
          <w:color w:val="212121"/>
          <w:szCs w:val="24"/>
          <w:shd w:val="clear" w:color="auto" w:fill="FFFFFF"/>
        </w:rPr>
        <w:t>για να μπορέσει να έχει κατακτήσεις αλλά και μία δυναμική ανατροπής του ίδιου του συστήματος</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το οποίο αποτελεί και τη</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 xml:space="preserve">μήτρα των δεινών </w:t>
      </w:r>
      <w:r w:rsidRPr="00DA246A">
        <w:rPr>
          <w:rFonts w:eastAsia="Times New Roman"/>
          <w:color w:val="212121"/>
          <w:szCs w:val="24"/>
          <w:shd w:val="clear" w:color="auto" w:fill="FFFFFF"/>
        </w:rPr>
        <w:t>που αν</w:t>
      </w:r>
      <w:r>
        <w:rPr>
          <w:rFonts w:eastAsia="Times New Roman"/>
          <w:color w:val="212121"/>
          <w:szCs w:val="24"/>
          <w:shd w:val="clear" w:color="auto" w:fill="FFFFFF"/>
        </w:rPr>
        <w:t>τιμετωπίζει η λαϊκή οικογένεια. Α</w:t>
      </w:r>
      <w:r w:rsidRPr="00DA246A">
        <w:rPr>
          <w:rFonts w:eastAsia="Times New Roman"/>
          <w:color w:val="212121"/>
          <w:szCs w:val="24"/>
          <w:shd w:val="clear" w:color="auto" w:fill="FFFFFF"/>
        </w:rPr>
        <w:t xml:space="preserve">υτή είναι η άποψη και η στάση </w:t>
      </w:r>
      <w:r>
        <w:rPr>
          <w:rFonts w:eastAsia="Times New Roman"/>
          <w:color w:val="212121"/>
          <w:szCs w:val="24"/>
          <w:shd w:val="clear" w:color="auto" w:fill="FFFFFF"/>
        </w:rPr>
        <w:t xml:space="preserve">του ΚΚΕ όσον αφορά τη συνταγματική </w:t>
      </w:r>
      <w:r>
        <w:rPr>
          <w:rFonts w:eastAsia="Times New Roman"/>
          <w:color w:val="212121"/>
          <w:szCs w:val="24"/>
          <w:shd w:val="clear" w:color="auto" w:fill="FFFFFF"/>
        </w:rPr>
        <w:t>Α</w:t>
      </w:r>
      <w:r>
        <w:rPr>
          <w:rFonts w:eastAsia="Times New Roman"/>
          <w:color w:val="212121"/>
          <w:szCs w:val="24"/>
          <w:shd w:val="clear" w:color="auto" w:fill="FFFFFF"/>
        </w:rPr>
        <w:t>-</w:t>
      </w:r>
      <w:r>
        <w:rPr>
          <w:rFonts w:eastAsia="Times New Roman"/>
          <w:color w:val="212121"/>
          <w:szCs w:val="24"/>
          <w:shd w:val="clear" w:color="auto" w:fill="FFFFFF"/>
        </w:rPr>
        <w:t>ναθεώρηση.</w:t>
      </w:r>
    </w:p>
    <w:p w14:paraId="0A5DE652" w14:textId="77777777" w:rsidR="00415E13" w:rsidRDefault="00E650A0">
      <w:pPr>
        <w:spacing w:line="600" w:lineRule="auto"/>
        <w:ind w:firstLine="720"/>
        <w:jc w:val="both"/>
        <w:rPr>
          <w:rFonts w:eastAsia="Times New Roman"/>
          <w:color w:val="212121"/>
          <w:szCs w:val="24"/>
          <w:shd w:val="clear" w:color="auto" w:fill="FFFFFF"/>
        </w:rPr>
      </w:pPr>
      <w:r w:rsidRPr="002B5269">
        <w:rPr>
          <w:rFonts w:eastAsia="Times New Roman"/>
          <w:b/>
          <w:color w:val="212121"/>
          <w:szCs w:val="24"/>
          <w:shd w:val="clear" w:color="auto" w:fill="FFFFFF"/>
        </w:rPr>
        <w:t>ΠΡΟΕΔΡΕΥΩΝ (Αναστάσιος Κουράκης):</w:t>
      </w:r>
      <w:r>
        <w:rPr>
          <w:rFonts w:eastAsia="Times New Roman"/>
          <w:color w:val="212121"/>
          <w:szCs w:val="24"/>
          <w:shd w:val="clear" w:color="auto" w:fill="FFFFFF"/>
        </w:rPr>
        <w:t xml:space="preserve"> </w:t>
      </w:r>
      <w:r w:rsidRPr="00DA246A">
        <w:rPr>
          <w:rFonts w:eastAsia="Times New Roman"/>
          <w:color w:val="212121"/>
          <w:szCs w:val="24"/>
          <w:shd w:val="clear" w:color="auto" w:fill="FFFFFF"/>
        </w:rPr>
        <w:t xml:space="preserve">Ευχαριστούμε τον </w:t>
      </w:r>
      <w:r>
        <w:rPr>
          <w:rFonts w:eastAsia="Times New Roman"/>
          <w:color w:val="212121"/>
          <w:szCs w:val="24"/>
          <w:shd w:val="clear" w:color="auto" w:fill="FFFFFF"/>
        </w:rPr>
        <w:t xml:space="preserve">κ. </w:t>
      </w:r>
      <w:r w:rsidRPr="00DA246A">
        <w:rPr>
          <w:rFonts w:eastAsia="Times New Roman"/>
          <w:color w:val="212121"/>
          <w:szCs w:val="24"/>
          <w:shd w:val="clear" w:color="auto" w:fill="FFFFFF"/>
        </w:rPr>
        <w:t>Καραθανασόπουλο</w:t>
      </w:r>
      <w:r>
        <w:rPr>
          <w:rFonts w:eastAsia="Times New Roman"/>
          <w:color w:val="212121"/>
          <w:szCs w:val="24"/>
          <w:shd w:val="clear" w:color="auto" w:fill="FFFFFF"/>
        </w:rPr>
        <w:t>, Β</w:t>
      </w:r>
      <w:r w:rsidRPr="00DA246A">
        <w:rPr>
          <w:rFonts w:eastAsia="Times New Roman"/>
          <w:color w:val="212121"/>
          <w:szCs w:val="24"/>
          <w:shd w:val="clear" w:color="auto" w:fill="FFFFFF"/>
        </w:rPr>
        <w:t xml:space="preserve">ουλευτή Αχαΐας </w:t>
      </w:r>
      <w:r>
        <w:rPr>
          <w:rFonts w:eastAsia="Times New Roman"/>
          <w:color w:val="212121"/>
          <w:szCs w:val="24"/>
          <w:shd w:val="clear" w:color="auto" w:fill="FFFFFF"/>
        </w:rPr>
        <w:t>του Κομμουνιστικού Κόμματος Ελλάδα</w:t>
      </w:r>
      <w:r>
        <w:rPr>
          <w:rFonts w:eastAsia="Times New Roman"/>
          <w:color w:val="212121"/>
          <w:szCs w:val="24"/>
          <w:shd w:val="clear" w:color="auto" w:fill="FFFFFF"/>
        </w:rPr>
        <w:t>ς.</w:t>
      </w:r>
    </w:p>
    <w:p w14:paraId="0A5DE653"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λόγο έχει ο κ. Ιωάννης Σαρίδης, Βουλευτής της Ένωσης Κεντρώων στην Α΄ Θ</w:t>
      </w:r>
      <w:r w:rsidRPr="00DA246A">
        <w:rPr>
          <w:rFonts w:eastAsia="Times New Roman"/>
          <w:color w:val="212121"/>
          <w:szCs w:val="24"/>
          <w:shd w:val="clear" w:color="auto" w:fill="FFFFFF"/>
        </w:rPr>
        <w:t>εσσαλονίκης</w:t>
      </w:r>
      <w:r>
        <w:rPr>
          <w:rFonts w:eastAsia="Times New Roman"/>
          <w:color w:val="212121"/>
          <w:szCs w:val="24"/>
          <w:shd w:val="clear" w:color="auto" w:fill="FFFFFF"/>
        </w:rPr>
        <w:t>.</w:t>
      </w:r>
    </w:p>
    <w:p w14:paraId="0A5DE654" w14:textId="77777777" w:rsidR="00415E13" w:rsidRDefault="00E650A0">
      <w:pPr>
        <w:spacing w:line="600" w:lineRule="auto"/>
        <w:ind w:firstLine="720"/>
        <w:jc w:val="both"/>
        <w:rPr>
          <w:rFonts w:eastAsia="Times New Roman"/>
          <w:color w:val="212121"/>
          <w:szCs w:val="24"/>
          <w:shd w:val="clear" w:color="auto" w:fill="FFFFFF"/>
        </w:rPr>
      </w:pPr>
      <w:r w:rsidRPr="002B5269">
        <w:rPr>
          <w:rFonts w:eastAsia="Times New Roman"/>
          <w:b/>
          <w:color w:val="212121"/>
          <w:szCs w:val="24"/>
          <w:shd w:val="clear" w:color="auto" w:fill="FFFFFF"/>
        </w:rPr>
        <w:t>ΙΩΑΝΝΗΣ ΣΑΡΙΔΗΣ:</w:t>
      </w:r>
      <w:r>
        <w:rPr>
          <w:rFonts w:eastAsia="Times New Roman"/>
          <w:color w:val="212121"/>
          <w:szCs w:val="24"/>
          <w:shd w:val="clear" w:color="auto" w:fill="FFFFFF"/>
        </w:rPr>
        <w:t xml:space="preserve"> Ε</w:t>
      </w:r>
      <w:r w:rsidRPr="00DA246A">
        <w:rPr>
          <w:rFonts w:eastAsia="Times New Roman"/>
          <w:color w:val="212121"/>
          <w:szCs w:val="24"/>
          <w:shd w:val="clear" w:color="auto" w:fill="FFFFFF"/>
        </w:rPr>
        <w:t>υχαριστώ πολύ</w:t>
      </w:r>
      <w:r>
        <w:rPr>
          <w:rFonts w:eastAsia="Times New Roman"/>
          <w:color w:val="212121"/>
          <w:szCs w:val="24"/>
          <w:shd w:val="clear" w:color="auto" w:fill="FFFFFF"/>
        </w:rPr>
        <w:t>, κύριε Πρόεδρε.</w:t>
      </w:r>
    </w:p>
    <w:p w14:paraId="0A5DE655"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w:t>
      </w:r>
      <w:r w:rsidRPr="00DA246A">
        <w:rPr>
          <w:rFonts w:eastAsia="Times New Roman"/>
          <w:color w:val="212121"/>
          <w:szCs w:val="24"/>
          <w:shd w:val="clear" w:color="auto" w:fill="FFFFFF"/>
        </w:rPr>
        <w:t>άλλαξα την εισήγησή μου</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γιατί σήμερα το πρωί </w:t>
      </w:r>
      <w:r>
        <w:rPr>
          <w:rFonts w:eastAsia="Times New Roman"/>
          <w:color w:val="212121"/>
          <w:szCs w:val="24"/>
          <w:shd w:val="clear" w:color="auto" w:fill="FFFFFF"/>
        </w:rPr>
        <w:t>παρακολουθώντας τη</w:t>
      </w:r>
      <w:r w:rsidRPr="00DA246A">
        <w:rPr>
          <w:rFonts w:eastAsia="Times New Roman"/>
          <w:color w:val="212121"/>
          <w:szCs w:val="24"/>
          <w:shd w:val="clear" w:color="auto" w:fill="FFFFFF"/>
        </w:rPr>
        <w:t xml:space="preserve"> διαδικασία</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διαπίστωσα</w:t>
      </w:r>
      <w:r w:rsidRPr="00DA246A">
        <w:rPr>
          <w:rFonts w:eastAsia="Times New Roman"/>
          <w:color w:val="212121"/>
          <w:szCs w:val="24"/>
          <w:shd w:val="clear" w:color="auto" w:fill="FFFFFF"/>
        </w:rPr>
        <w:t xml:space="preserve"> ότι έχουμε μπροστά μας ένα πάρα πολύ σημαντικό θέμα</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w:t>
      </w:r>
      <w:r w:rsidRPr="00DA246A">
        <w:rPr>
          <w:rFonts w:eastAsia="Times New Roman"/>
          <w:color w:val="212121"/>
          <w:szCs w:val="24"/>
          <w:shd w:val="clear" w:color="auto" w:fill="FFFFFF"/>
        </w:rPr>
        <w:lastRenderedPageBreak/>
        <w:t xml:space="preserve">το οποίο θα </w:t>
      </w:r>
      <w:r>
        <w:rPr>
          <w:rFonts w:eastAsia="Times New Roman"/>
          <w:color w:val="212121"/>
          <w:szCs w:val="24"/>
          <w:shd w:val="clear" w:color="auto" w:fill="FFFFFF"/>
        </w:rPr>
        <w:t xml:space="preserve">έπρεπε να είχαμε </w:t>
      </w:r>
      <w:r w:rsidRPr="00DA246A">
        <w:rPr>
          <w:rFonts w:eastAsia="Times New Roman"/>
          <w:color w:val="212121"/>
          <w:szCs w:val="24"/>
          <w:shd w:val="clear" w:color="auto" w:fill="FFFFFF"/>
        </w:rPr>
        <w:t>συζητήσει από πριν και όχ</w:t>
      </w:r>
      <w:r>
        <w:rPr>
          <w:rFonts w:eastAsia="Times New Roman"/>
          <w:color w:val="212121"/>
          <w:szCs w:val="24"/>
          <w:shd w:val="clear" w:color="auto" w:fill="FFFFFF"/>
        </w:rPr>
        <w:t>ι στην εξέλιξη της διαδικασίας, δ</w:t>
      </w:r>
      <w:r w:rsidRPr="00DA246A">
        <w:rPr>
          <w:rFonts w:eastAsia="Times New Roman"/>
          <w:color w:val="212121"/>
          <w:szCs w:val="24"/>
          <w:shd w:val="clear" w:color="auto" w:fill="FFFFFF"/>
        </w:rPr>
        <w:t xml:space="preserve">ηλαδή αύριο </w:t>
      </w:r>
      <w:r>
        <w:rPr>
          <w:rFonts w:eastAsia="Times New Roman"/>
          <w:color w:val="212121"/>
          <w:szCs w:val="24"/>
          <w:shd w:val="clear" w:color="auto" w:fill="FFFFFF"/>
        </w:rPr>
        <w:t xml:space="preserve">στις </w:t>
      </w:r>
      <w:r w:rsidRPr="00DA246A">
        <w:rPr>
          <w:rFonts w:eastAsia="Times New Roman"/>
          <w:color w:val="212121"/>
          <w:szCs w:val="24"/>
          <w:shd w:val="clear" w:color="auto" w:fill="FFFFFF"/>
        </w:rPr>
        <w:t>10:00</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στην Ολομέλεια</w:t>
      </w:r>
      <w:r>
        <w:rPr>
          <w:rFonts w:eastAsia="Times New Roman"/>
          <w:color w:val="212121"/>
          <w:szCs w:val="24"/>
          <w:shd w:val="clear" w:color="auto" w:fill="FFFFFF"/>
        </w:rPr>
        <w:t xml:space="preserve">, όπως ορίστηκε. Και </w:t>
      </w:r>
      <w:r w:rsidRPr="00DA246A">
        <w:rPr>
          <w:rFonts w:eastAsia="Times New Roman"/>
          <w:color w:val="212121"/>
          <w:szCs w:val="24"/>
          <w:shd w:val="clear" w:color="auto" w:fill="FFFFFF"/>
        </w:rPr>
        <w:t>αυτό είναι το παρεμπίπτον ζήτημα</w:t>
      </w:r>
      <w:r>
        <w:rPr>
          <w:rFonts w:eastAsia="Times New Roman"/>
          <w:color w:val="212121"/>
          <w:szCs w:val="24"/>
          <w:shd w:val="clear" w:color="auto" w:fill="FFFFFF"/>
        </w:rPr>
        <w:t>.</w:t>
      </w:r>
    </w:p>
    <w:p w14:paraId="0A5DE656" w14:textId="77777777" w:rsidR="00415E13" w:rsidRDefault="00E650A0">
      <w:pPr>
        <w:spacing w:line="600" w:lineRule="auto"/>
        <w:ind w:firstLine="720"/>
        <w:jc w:val="both"/>
        <w:rPr>
          <w:rFonts w:eastAsia="Times New Roman"/>
          <w:color w:val="212121"/>
          <w:szCs w:val="24"/>
          <w:shd w:val="clear" w:color="auto" w:fill="FFFFFF"/>
        </w:rPr>
      </w:pPr>
      <w:r w:rsidRPr="00DA246A">
        <w:rPr>
          <w:rFonts w:eastAsia="Times New Roman"/>
          <w:color w:val="212121"/>
          <w:szCs w:val="24"/>
          <w:shd w:val="clear" w:color="auto" w:fill="FFFFFF"/>
        </w:rPr>
        <w:t>Έχω ισχυριστε</w:t>
      </w:r>
      <w:r>
        <w:rPr>
          <w:rFonts w:eastAsia="Times New Roman"/>
          <w:color w:val="212121"/>
          <w:szCs w:val="24"/>
          <w:shd w:val="clear" w:color="auto" w:fill="FFFFFF"/>
        </w:rPr>
        <w:t xml:space="preserve">ί πολλές </w:t>
      </w:r>
      <w:r>
        <w:rPr>
          <w:rFonts w:eastAsia="Times New Roman"/>
          <w:color w:val="212121"/>
          <w:szCs w:val="24"/>
          <w:shd w:val="clear" w:color="auto" w:fill="FFFFFF"/>
        </w:rPr>
        <w:t>φορές από αυτό εδώ το Β</w:t>
      </w:r>
      <w:r w:rsidRPr="00DA246A">
        <w:rPr>
          <w:rFonts w:eastAsia="Times New Roman"/>
          <w:color w:val="212121"/>
          <w:szCs w:val="24"/>
          <w:shd w:val="clear" w:color="auto" w:fill="FFFFFF"/>
        </w:rPr>
        <w:t>ήμα πως αν φταίει κάτι για όλα α</w:t>
      </w:r>
      <w:r>
        <w:rPr>
          <w:rFonts w:eastAsia="Times New Roman"/>
          <w:color w:val="212121"/>
          <w:szCs w:val="24"/>
          <w:shd w:val="clear" w:color="auto" w:fill="FFFFFF"/>
        </w:rPr>
        <w:t>υτά τα οποία συμβαίνουν,</w:t>
      </w:r>
      <w:r w:rsidRPr="00DA246A">
        <w:rPr>
          <w:rFonts w:eastAsia="Times New Roman"/>
          <w:color w:val="212121"/>
          <w:szCs w:val="24"/>
          <w:shd w:val="clear" w:color="auto" w:fill="FFFFFF"/>
        </w:rPr>
        <w:t xml:space="preserve"> αν δεχτούμε</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πως για όλα τα δεινά στην Ελλάδα ευθύνεται ένα και μόνο πράγμα</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τότε αυτό το ένα πράγμα σε κα</w:t>
      </w:r>
      <w:r>
        <w:rPr>
          <w:rFonts w:eastAsia="Times New Roman"/>
          <w:color w:val="212121"/>
          <w:szCs w:val="24"/>
          <w:shd w:val="clear" w:color="auto" w:fill="FFFFFF"/>
        </w:rPr>
        <w:t>μ</w:t>
      </w:r>
      <w:r w:rsidRPr="00DA246A">
        <w:rPr>
          <w:rFonts w:eastAsia="Times New Roman"/>
          <w:color w:val="212121"/>
          <w:szCs w:val="24"/>
          <w:shd w:val="clear" w:color="auto" w:fill="FFFFFF"/>
        </w:rPr>
        <w:t xml:space="preserve">μία περίπτωση δεν μπορεί να είναι </w:t>
      </w:r>
      <w:r>
        <w:rPr>
          <w:rFonts w:eastAsia="Times New Roman"/>
          <w:color w:val="212121"/>
          <w:szCs w:val="24"/>
          <w:shd w:val="clear" w:color="auto" w:fill="FFFFFF"/>
        </w:rPr>
        <w:t xml:space="preserve">-και δεν είναι- η </w:t>
      </w:r>
      <w:r>
        <w:rPr>
          <w:rFonts w:eastAsia="Times New Roman"/>
          <w:color w:val="212121"/>
          <w:szCs w:val="24"/>
          <w:shd w:val="clear" w:color="auto" w:fill="FFFFFF"/>
        </w:rPr>
        <w:t>δ</w:t>
      </w:r>
      <w:r>
        <w:rPr>
          <w:rFonts w:eastAsia="Times New Roman"/>
          <w:color w:val="212121"/>
          <w:szCs w:val="24"/>
          <w:shd w:val="clear" w:color="auto" w:fill="FFFFFF"/>
        </w:rPr>
        <w:t>ημοκρατί</w:t>
      </w:r>
      <w:r>
        <w:rPr>
          <w:rFonts w:eastAsia="Times New Roman"/>
          <w:color w:val="212121"/>
          <w:szCs w:val="24"/>
          <w:shd w:val="clear" w:color="auto" w:fill="FFFFFF"/>
        </w:rPr>
        <w:t>α. Το</w:t>
      </w:r>
      <w:r w:rsidRPr="00DA246A">
        <w:rPr>
          <w:rFonts w:eastAsia="Times New Roman"/>
          <w:color w:val="212121"/>
          <w:szCs w:val="24"/>
          <w:shd w:val="clear" w:color="auto" w:fill="FFFFFF"/>
        </w:rPr>
        <w:t xml:space="preserve"> έχω πει πολλές φορές αυτό </w:t>
      </w:r>
      <w:r>
        <w:rPr>
          <w:rFonts w:eastAsia="Times New Roman"/>
          <w:color w:val="212121"/>
          <w:szCs w:val="24"/>
          <w:shd w:val="clear" w:color="auto" w:fill="FFFFFF"/>
        </w:rPr>
        <w:t>και</w:t>
      </w:r>
      <w:r w:rsidRPr="00DA246A">
        <w:rPr>
          <w:rFonts w:eastAsia="Times New Roman"/>
          <w:color w:val="212121"/>
          <w:szCs w:val="24"/>
          <w:shd w:val="clear" w:color="auto" w:fill="FFFFFF"/>
        </w:rPr>
        <w:t xml:space="preserve"> το έχω υποστη</w:t>
      </w:r>
      <w:r>
        <w:rPr>
          <w:rFonts w:eastAsia="Times New Roman"/>
          <w:color w:val="212121"/>
          <w:szCs w:val="24"/>
          <w:shd w:val="clear" w:color="auto" w:fill="FFFFFF"/>
        </w:rPr>
        <w:t>ρίξει με πάρα πολλούς τρόπους. Σή</w:t>
      </w:r>
      <w:r w:rsidRPr="00DA246A">
        <w:rPr>
          <w:rFonts w:eastAsia="Times New Roman"/>
          <w:color w:val="212121"/>
          <w:szCs w:val="24"/>
          <w:shd w:val="clear" w:color="auto" w:fill="FFFFFF"/>
        </w:rPr>
        <w:t>μερα</w:t>
      </w:r>
      <w:r>
        <w:rPr>
          <w:rFonts w:eastAsia="Times New Roman"/>
          <w:color w:val="212121"/>
          <w:szCs w:val="24"/>
          <w:shd w:val="clear" w:color="auto" w:fill="FFFFFF"/>
        </w:rPr>
        <w:t>, όμως,</w:t>
      </w:r>
      <w:r w:rsidRPr="00DA246A">
        <w:rPr>
          <w:rFonts w:eastAsia="Times New Roman"/>
          <w:color w:val="212121"/>
          <w:szCs w:val="24"/>
          <w:shd w:val="clear" w:color="auto" w:fill="FFFFFF"/>
        </w:rPr>
        <w:t xml:space="preserve"> παρουσιάζεται η ευκαιρία να το αποδείξω άλλη μία φορά</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καταδεικνύοντας ταυτόχρονα κ</w:t>
      </w:r>
      <w:r>
        <w:rPr>
          <w:rFonts w:eastAsia="Times New Roman"/>
          <w:color w:val="212121"/>
          <w:szCs w:val="24"/>
          <w:shd w:val="clear" w:color="auto" w:fill="FFFFFF"/>
        </w:rPr>
        <w:t>αι τους πραγματικούς υπεύθυνους.</w:t>
      </w:r>
    </w:p>
    <w:p w14:paraId="0A5DE657" w14:textId="77777777" w:rsidR="00415E13" w:rsidRDefault="00E650A0">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Ξεκινάω τον σχολιασμό μου από τη</w:t>
      </w:r>
      <w:r w:rsidRPr="00DA246A">
        <w:rPr>
          <w:rFonts w:eastAsia="Times New Roman"/>
          <w:color w:val="212121"/>
          <w:szCs w:val="24"/>
          <w:shd w:val="clear" w:color="auto" w:fill="FFFFFF"/>
        </w:rPr>
        <w:t xml:space="preserve"> διαδικασία αυ</w:t>
      </w:r>
      <w:r w:rsidRPr="00DA246A">
        <w:rPr>
          <w:rFonts w:eastAsia="Times New Roman"/>
          <w:color w:val="212121"/>
          <w:szCs w:val="24"/>
          <w:shd w:val="clear" w:color="auto" w:fill="FFFFFF"/>
        </w:rPr>
        <w:t>τή</w:t>
      </w:r>
      <w:r>
        <w:rPr>
          <w:rFonts w:eastAsia="Times New Roman"/>
          <w:color w:val="212121"/>
          <w:szCs w:val="24"/>
          <w:shd w:val="clear" w:color="auto" w:fill="FFFFFF"/>
        </w:rPr>
        <w:t xml:space="preserve"> καθ</w:t>
      </w:r>
      <w:r w:rsidRPr="00DA246A">
        <w:rPr>
          <w:rFonts w:eastAsia="Times New Roman"/>
          <w:color w:val="212121"/>
          <w:szCs w:val="24"/>
          <w:shd w:val="clear" w:color="auto" w:fill="FFFFFF"/>
        </w:rPr>
        <w:t>αυτή</w:t>
      </w:r>
      <w:r>
        <w:rPr>
          <w:rFonts w:eastAsia="Times New Roman"/>
          <w:color w:val="212121"/>
          <w:szCs w:val="24"/>
          <w:shd w:val="clear" w:color="auto" w:fill="FFFFFF"/>
        </w:rPr>
        <w:t>. Απ</w:t>
      </w:r>
      <w:r w:rsidRPr="00DA246A">
        <w:rPr>
          <w:rFonts w:eastAsia="Times New Roman"/>
          <w:color w:val="212121"/>
          <w:szCs w:val="24"/>
          <w:shd w:val="clear" w:color="auto" w:fill="FFFFFF"/>
        </w:rPr>
        <w:t>οφασίσαμε</w:t>
      </w:r>
      <w:r>
        <w:rPr>
          <w:rFonts w:eastAsia="Times New Roman"/>
          <w:color w:val="212121"/>
          <w:szCs w:val="24"/>
          <w:shd w:val="clear" w:color="auto" w:fill="FFFFFF"/>
        </w:rPr>
        <w:t xml:space="preserve"> όλοι μαζί να αναθεωρήσουμε το Σύνταγμα. Κ</w:t>
      </w:r>
      <w:r w:rsidRPr="00DA246A">
        <w:rPr>
          <w:rFonts w:eastAsia="Times New Roman"/>
          <w:color w:val="212121"/>
          <w:szCs w:val="24"/>
          <w:shd w:val="clear" w:color="auto" w:fill="FFFFFF"/>
        </w:rPr>
        <w:t>α</w:t>
      </w:r>
      <w:r>
        <w:rPr>
          <w:rFonts w:eastAsia="Times New Roman"/>
          <w:color w:val="212121"/>
          <w:szCs w:val="24"/>
          <w:shd w:val="clear" w:color="auto" w:fill="FFFFFF"/>
        </w:rPr>
        <w:t>μ</w:t>
      </w:r>
      <w:r w:rsidRPr="00DA246A">
        <w:rPr>
          <w:rFonts w:eastAsia="Times New Roman"/>
          <w:color w:val="212121"/>
          <w:szCs w:val="24"/>
          <w:shd w:val="clear" w:color="auto" w:fill="FFFFFF"/>
        </w:rPr>
        <w:t xml:space="preserve">μία </w:t>
      </w:r>
      <w:r>
        <w:rPr>
          <w:rFonts w:eastAsia="Times New Roman"/>
          <w:color w:val="212121"/>
          <w:szCs w:val="24"/>
          <w:shd w:val="clear" w:color="auto" w:fill="FFFFFF"/>
        </w:rPr>
        <w:t>αντίρρηση ως εδώ. Σ</w:t>
      </w:r>
      <w:r w:rsidRPr="00DA246A">
        <w:rPr>
          <w:rFonts w:eastAsia="Times New Roman"/>
          <w:color w:val="212121"/>
          <w:szCs w:val="24"/>
          <w:shd w:val="clear" w:color="auto" w:fill="FFFFFF"/>
        </w:rPr>
        <w:t>υμφωνήσαμε όλοι</w:t>
      </w:r>
      <w:r>
        <w:rPr>
          <w:rFonts w:eastAsia="Times New Roman"/>
          <w:color w:val="212121"/>
          <w:szCs w:val="24"/>
          <w:shd w:val="clear" w:color="auto" w:fill="FFFFFF"/>
        </w:rPr>
        <w:t>, ο καθένας για το</w:t>
      </w:r>
      <w:r w:rsidRPr="00DA246A">
        <w:rPr>
          <w:rFonts w:eastAsia="Times New Roman"/>
          <w:color w:val="212121"/>
          <w:szCs w:val="24"/>
          <w:shd w:val="clear" w:color="auto" w:fill="FFFFFF"/>
        </w:rPr>
        <w:t>υ</w:t>
      </w:r>
      <w:r>
        <w:rPr>
          <w:rFonts w:eastAsia="Times New Roman"/>
          <w:color w:val="212121"/>
          <w:szCs w:val="24"/>
          <w:shd w:val="clear" w:color="auto" w:fill="FFFFFF"/>
        </w:rPr>
        <w:t xml:space="preserve">ς δικούς του λόγους. Το Σύνταγμα </w:t>
      </w:r>
      <w:r w:rsidRPr="00DA246A">
        <w:rPr>
          <w:rFonts w:eastAsia="Times New Roman"/>
          <w:color w:val="212121"/>
          <w:szCs w:val="24"/>
          <w:shd w:val="clear" w:color="auto" w:fill="FFFFFF"/>
        </w:rPr>
        <w:t xml:space="preserve">πράγματι </w:t>
      </w:r>
      <w:r>
        <w:rPr>
          <w:rFonts w:eastAsia="Times New Roman"/>
          <w:color w:val="212121"/>
          <w:szCs w:val="24"/>
          <w:shd w:val="clear" w:color="auto" w:fill="FFFFFF"/>
        </w:rPr>
        <w:t xml:space="preserve">χρειάζεται αλλαγές. Το </w:t>
      </w:r>
      <w:r w:rsidRPr="00DA246A">
        <w:rPr>
          <w:rFonts w:eastAsia="Times New Roman"/>
          <w:color w:val="212121"/>
          <w:szCs w:val="24"/>
          <w:shd w:val="clear" w:color="auto" w:fill="FFFFFF"/>
        </w:rPr>
        <w:t xml:space="preserve">πιστεύω </w:t>
      </w:r>
      <w:r>
        <w:rPr>
          <w:rFonts w:eastAsia="Times New Roman"/>
          <w:color w:val="212121"/>
          <w:szCs w:val="24"/>
          <w:shd w:val="clear" w:color="auto" w:fill="FFFFFF"/>
        </w:rPr>
        <w:t>και εγώ. Η</w:t>
      </w:r>
      <w:r w:rsidRPr="00DA246A">
        <w:rPr>
          <w:rFonts w:eastAsia="Times New Roman"/>
          <w:color w:val="212121"/>
          <w:szCs w:val="24"/>
          <w:shd w:val="clear" w:color="auto" w:fill="FFFFFF"/>
        </w:rPr>
        <w:t xml:space="preserve"> ομοφωνία μας α</w:t>
      </w:r>
      <w:r>
        <w:rPr>
          <w:rFonts w:eastAsia="Times New Roman"/>
          <w:color w:val="212121"/>
          <w:szCs w:val="24"/>
          <w:shd w:val="clear" w:color="auto" w:fill="FFFFFF"/>
        </w:rPr>
        <w:t>υτή περί αναγκαιότητας αλλαγών ά</w:t>
      </w:r>
      <w:r w:rsidRPr="00DA246A">
        <w:rPr>
          <w:rFonts w:eastAsia="Times New Roman"/>
          <w:color w:val="212121"/>
          <w:szCs w:val="24"/>
          <w:shd w:val="clear" w:color="auto" w:fill="FFFFFF"/>
        </w:rPr>
        <w:t>νο</w:t>
      </w:r>
      <w:r w:rsidRPr="00DA246A">
        <w:rPr>
          <w:rFonts w:eastAsia="Times New Roman"/>
          <w:color w:val="212121"/>
          <w:szCs w:val="24"/>
          <w:shd w:val="clear" w:color="auto" w:fill="FFFFFF"/>
        </w:rPr>
        <w:t>ιξε το</w:t>
      </w:r>
      <w:r>
        <w:rPr>
          <w:rFonts w:eastAsia="Times New Roman"/>
          <w:color w:val="212121"/>
          <w:szCs w:val="24"/>
          <w:shd w:val="clear" w:color="auto" w:fill="FFFFFF"/>
        </w:rPr>
        <w:t>ν δρόμο για τη σημερινή συζήτηση. Σημειώνω πως σύμφωνα με τη</w:t>
      </w:r>
      <w:r w:rsidRPr="00DA246A">
        <w:rPr>
          <w:rFonts w:eastAsia="Times New Roman"/>
          <w:color w:val="212121"/>
          <w:szCs w:val="24"/>
          <w:shd w:val="clear" w:color="auto" w:fill="FFFFFF"/>
        </w:rPr>
        <w:t xml:space="preserve"> δική μου εμπειρία</w:t>
      </w:r>
      <w:r>
        <w:rPr>
          <w:rFonts w:eastAsia="Times New Roman"/>
          <w:color w:val="212121"/>
          <w:szCs w:val="24"/>
          <w:shd w:val="clear" w:color="auto" w:fill="FFFFFF"/>
        </w:rPr>
        <w:t>,</w:t>
      </w:r>
      <w:r w:rsidRPr="00DA246A">
        <w:rPr>
          <w:rFonts w:eastAsia="Times New Roman"/>
          <w:color w:val="212121"/>
          <w:szCs w:val="24"/>
          <w:shd w:val="clear" w:color="auto" w:fill="FFFFFF"/>
        </w:rPr>
        <w:t xml:space="preserve"> </w:t>
      </w:r>
      <w:r>
        <w:rPr>
          <w:rFonts w:eastAsia="Times New Roman"/>
          <w:color w:val="212121"/>
          <w:szCs w:val="24"/>
          <w:shd w:val="clear" w:color="auto" w:fill="FFFFFF"/>
        </w:rPr>
        <w:t xml:space="preserve">όταν οι πολίτες </w:t>
      </w:r>
      <w:r>
        <w:rPr>
          <w:rFonts w:eastAsia="Times New Roman"/>
          <w:color w:val="212121"/>
          <w:szCs w:val="24"/>
          <w:shd w:val="clear" w:color="auto" w:fill="FFFFFF"/>
        </w:rPr>
        <w:lastRenderedPageBreak/>
        <w:t>ενημερώθηκαν γι’</w:t>
      </w:r>
      <w:r w:rsidRPr="00DA246A">
        <w:rPr>
          <w:rFonts w:eastAsia="Times New Roman"/>
          <w:color w:val="212121"/>
          <w:szCs w:val="24"/>
          <w:shd w:val="clear" w:color="auto" w:fill="FFFFFF"/>
        </w:rPr>
        <w:t xml:space="preserve"> αυτή την ομοφων</w:t>
      </w:r>
      <w:r>
        <w:rPr>
          <w:rFonts w:eastAsia="Times New Roman"/>
          <w:color w:val="212121"/>
          <w:szCs w:val="24"/>
          <w:shd w:val="clear" w:color="auto" w:fill="FFFFFF"/>
        </w:rPr>
        <w:t xml:space="preserve">ία που είχαμε όσον αφορά την αλλαγή του Συντάγματος, το πρώτο πράγμα -πιστέψτε με- </w:t>
      </w:r>
      <w:r w:rsidRPr="00DA246A">
        <w:rPr>
          <w:rFonts w:eastAsia="Times New Roman"/>
          <w:color w:val="212121"/>
          <w:szCs w:val="24"/>
          <w:shd w:val="clear" w:color="auto" w:fill="FFFFFF"/>
        </w:rPr>
        <w:t>το οποίο σχολίασαν ήταν το εξής</w:t>
      </w:r>
      <w:r>
        <w:rPr>
          <w:rFonts w:eastAsia="Times New Roman"/>
          <w:color w:val="212121"/>
          <w:szCs w:val="24"/>
          <w:shd w:val="clear" w:color="auto" w:fill="FFFFFF"/>
        </w:rPr>
        <w:t>: Ε</w:t>
      </w:r>
      <w:r w:rsidRPr="00DA246A">
        <w:rPr>
          <w:rFonts w:eastAsia="Times New Roman"/>
          <w:color w:val="212121"/>
          <w:szCs w:val="24"/>
          <w:shd w:val="clear" w:color="auto" w:fill="FFFFFF"/>
        </w:rPr>
        <w:t xml:space="preserve">κτός </w:t>
      </w:r>
      <w:r w:rsidRPr="00DA246A">
        <w:rPr>
          <w:rFonts w:eastAsia="Times New Roman"/>
          <w:color w:val="212121"/>
          <w:szCs w:val="24"/>
          <w:shd w:val="clear" w:color="auto" w:fill="FFFFFF"/>
        </w:rPr>
        <w:t>όλων</w:t>
      </w:r>
      <w:r>
        <w:rPr>
          <w:rFonts w:eastAsia="Times New Roman"/>
          <w:color w:val="212121"/>
          <w:szCs w:val="24"/>
          <w:shd w:val="clear" w:color="auto" w:fill="FFFFFF"/>
        </w:rPr>
        <w:t xml:space="preserve"> των άλλων που έχουν ισοπεδωθεί, </w:t>
      </w:r>
      <w:r w:rsidRPr="00DA246A">
        <w:rPr>
          <w:rFonts w:eastAsia="Times New Roman"/>
          <w:color w:val="212121"/>
          <w:szCs w:val="24"/>
          <w:shd w:val="clear" w:color="auto" w:fill="FFFFFF"/>
        </w:rPr>
        <w:t xml:space="preserve">τώρα θα βάλουν χέρι </w:t>
      </w:r>
      <w:r>
        <w:rPr>
          <w:rFonts w:eastAsia="Times New Roman"/>
          <w:color w:val="212121"/>
          <w:szCs w:val="24"/>
          <w:shd w:val="clear" w:color="auto" w:fill="FFFFFF"/>
        </w:rPr>
        <w:t>και στο Σύνταγμα. Α</w:t>
      </w:r>
      <w:r w:rsidRPr="00DA246A">
        <w:rPr>
          <w:rFonts w:eastAsia="Times New Roman"/>
          <w:color w:val="212121"/>
          <w:szCs w:val="24"/>
          <w:shd w:val="clear" w:color="auto" w:fill="FFFFFF"/>
        </w:rPr>
        <w:t>υτό σκέφτηκαν οι Έλληνες πολίτες</w:t>
      </w:r>
      <w:r>
        <w:rPr>
          <w:rFonts w:eastAsia="Times New Roman"/>
          <w:color w:val="212121"/>
          <w:szCs w:val="24"/>
          <w:shd w:val="clear" w:color="auto" w:fill="FFFFFF"/>
        </w:rPr>
        <w:t>.</w:t>
      </w:r>
    </w:p>
    <w:p w14:paraId="0A5DE65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Δυστυχώς αυτή η καχυποψία των πολιτών δεν είναι αβάσιμη ούτε είναι και αδικαιολόγητη. Έχουμε δώσει δικαιώματα ως Κοινοβούλιο και με λόγια και με π</w:t>
      </w:r>
      <w:r>
        <w:rPr>
          <w:rFonts w:eastAsia="Times New Roman" w:cs="Times New Roman"/>
          <w:szCs w:val="24"/>
        </w:rPr>
        <w:t>ράξεις, ώστε να αμφισβητούνται δικαίως και η σοβαρότητα, αλλά και το κύρος του βουλευτικού αξιώματος. Δυστυχώς σε αυτό το ίδιο συμπέρασμα, ότι δεν αξίζει να ασχολούνται, καταλήγουν και όσοι πολίτες προσπαθήσουν να καταλάβουν τι ακριβώς πάμε να κάνουμε σήμε</w:t>
      </w:r>
      <w:r>
        <w:rPr>
          <w:rFonts w:eastAsia="Times New Roman" w:cs="Times New Roman"/>
          <w:szCs w:val="24"/>
        </w:rPr>
        <w:t>ρα και με ποιον ακριβώς τρόπο πάμε να το κάνουμε.</w:t>
      </w:r>
    </w:p>
    <w:p w14:paraId="0A5DE65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Κάθε πολιτική δύναμη ορίζει τα άρθρα τα οποία θέλει να αλλάξει και τις αλλαγές που περίπου θέλει να κάνει σε καθένα από αυτά τα άρθρα επί των οποίων καταθέτει τις προτάσεις της. Κάθε πρόταση αναφέρεται σε έ</w:t>
      </w:r>
      <w:r>
        <w:rPr>
          <w:rFonts w:eastAsia="Times New Roman" w:cs="Times New Roman"/>
          <w:szCs w:val="24"/>
        </w:rPr>
        <w:t>να συγκεκριμένο άρθρο. Αυτές οι προτάσεις μπαίνουν σε ψηφοφορία.</w:t>
      </w:r>
    </w:p>
    <w:p w14:paraId="0A5DE65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Τι, όμως, μπαίνει στα αλήθεια στην ψηφοφορία αυτή; Τι πραγματικά κρίνεται, δηλαδή, από τη σημερινή, από την αυριανή, από τη μεθαυριανή διαδικασία; Κρίνεται μόνο το ποια ακριβώς άρθρα θα έχει </w:t>
      </w:r>
      <w:r>
        <w:rPr>
          <w:rFonts w:eastAsia="Times New Roman" w:cs="Times New Roman"/>
          <w:szCs w:val="24"/>
        </w:rPr>
        <w:t>δικαίωμα να αλλάξει η επόμενη Βουλή ή μήπως κρίνονται και άλλα σημαντικότερα, ίσως, πράγματα;</w:t>
      </w:r>
    </w:p>
    <w:p w14:paraId="0A5DE65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Σας ρωτώ, κυρίες και κύριοι συνάδελφοι: Τι ψηφίζουμε σήμερα, τι θα ψηφίσουμε αύριο, την Πέμπτη, για ποιο πράγμα; Μόνο για το ποια άρθρα θα αλλάξουμε ή δίνουμε με </w:t>
      </w:r>
      <w:r>
        <w:rPr>
          <w:rFonts w:eastAsia="Times New Roman" w:cs="Times New Roman"/>
          <w:szCs w:val="24"/>
        </w:rPr>
        <w:t>την ψήφο μας -όπως τελικά εφάνη το πρωί- και κατευθύνσεις προς τις οποίες θα πρέπει να γίνουν αυτές οι αλλαγές και περιεχόμενο που να διασφαλίζει τη φύση και την έκταση των αλλαγών και οδηγίες δεσμευτικές για τη Βουλή που θα προκύψει στις επόμενες εκλογές;</w:t>
      </w:r>
      <w:r>
        <w:rPr>
          <w:rFonts w:eastAsia="Times New Roman" w:cs="Times New Roman"/>
          <w:szCs w:val="24"/>
        </w:rPr>
        <w:t xml:space="preserve"> Ψηφίζουμε, λοιπόν, σκέτα τα άρθρα;</w:t>
      </w:r>
    </w:p>
    <w:p w14:paraId="0A5DE65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 ισχύει αυτό 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εμείς απλά αποφασίζουμε ποια άρθρα θα αλλάξουμε και ότι οι επόμενοι θα κάνουν όποιες αλλαγές θέλουν, τότε θα πρέπει να εξηγήσουμε στους πολίτες και ένα πολύ συγκεκριμένο σημείο αυτής της διαδι</w:t>
      </w:r>
      <w:r>
        <w:rPr>
          <w:rFonts w:eastAsia="Times New Roman" w:cs="Times New Roman"/>
          <w:szCs w:val="24"/>
        </w:rPr>
        <w:t>κασίας.</w:t>
      </w:r>
    </w:p>
    <w:p w14:paraId="0A5DE65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Σήμερα δεν αποφασίζουμε, λοιπόν, μόνο ποια άρθρα θα αλλάξουν, αλλά και για το ποια θα είναι η δύναμη της επόμενης κυβέρνησης πάνω σε αυτές τις αλλαγές των άρθρων.</w:t>
      </w:r>
    </w:p>
    <w:p w14:paraId="0A5DE65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Με λίγα λόγια, αφού διαλέξουμε ποια άρθρα θα αλλάξουμε, διαλέγουμε και ορισμένα από α</w:t>
      </w:r>
      <w:r>
        <w:rPr>
          <w:rFonts w:eastAsia="Times New Roman" w:cs="Times New Roman"/>
          <w:szCs w:val="24"/>
        </w:rPr>
        <w:t>υτά τα οποία η επόμενη κυβέρνηση θα μπορεί να τα αλλάξει όπως της κάνει κέφι, χωρίς να χρειάζεται να συναινέσει με κανέναν. Θα την έχουμε εξουσιοδοτήσει, δηλαδή, εμείς οι ίδιοι για να μπορεί από σήμερα, από μόνη της και χωρίς να χρειάζεται να ακούσει κανέν</w:t>
      </w:r>
      <w:r>
        <w:rPr>
          <w:rFonts w:eastAsia="Times New Roman" w:cs="Times New Roman"/>
          <w:szCs w:val="24"/>
        </w:rPr>
        <w:t>αν μετά, να κάνει ό,τι αλλαγές θέλει.</w:t>
      </w:r>
    </w:p>
    <w:p w14:paraId="0A5DE65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Πώς θα το έχουμε κάνει αυτό; Μα, με την ψήφο μας. Όποιο άρθρο μαζέψει εκατόν ογδόντα ψήφους σε αυτή τη Βουλή δεν χρειάζεται να μαζέψει εκατόν ογδόντα στην επόμενη. Φτάνουν οι εκατόν πενήντα μία. Θα βρίσκεται, δηλαδή, σ</w:t>
      </w:r>
      <w:r>
        <w:rPr>
          <w:rFonts w:eastAsia="Times New Roman" w:cs="Times New Roman"/>
          <w:szCs w:val="24"/>
        </w:rPr>
        <w:t xml:space="preserve">το απόλυτο έλεος της επόμενης κυβέρνησης με τη δική μας υπογραφή, με τη δική μας ψήφο. Αντιθέτως, όποιο άρθρο δεν μαζέψει εκατόν ογδόντα σήμερα, θα πρέπει να τις μαζέψει την επόμενη και αν δεν τις βρει ούτε και εκεί, τότε οι αλλαγές αυτές, όσο αναγκαίες </w:t>
      </w:r>
      <w:r>
        <w:rPr>
          <w:rFonts w:eastAsia="Times New Roman" w:cs="Times New Roman"/>
          <w:szCs w:val="24"/>
        </w:rPr>
        <w:lastRenderedPageBreak/>
        <w:t>κα</w:t>
      </w:r>
      <w:r>
        <w:rPr>
          <w:rFonts w:eastAsia="Times New Roman" w:cs="Times New Roman"/>
          <w:szCs w:val="24"/>
        </w:rPr>
        <w:t>ι αν είναι, θα πρέπει να περιμένουν για τα επόμενα είκοσι χρόνια για να πραγματοποιηθούν.</w:t>
      </w:r>
    </w:p>
    <w:p w14:paraId="0A5DE66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Με λίγα λόγια, αυτό που κρίνεται σήμερα είναι το σε ποια άρθρα του Συντάγματος θα μπορεί να κάνει ό,τι θέλει η επόμενη κυβέρνηση, η οποία θα στηρίζεται στις πενήντα έ</w:t>
      </w:r>
      <w:r>
        <w:rPr>
          <w:rFonts w:eastAsia="Times New Roman" w:cs="Times New Roman"/>
          <w:szCs w:val="24"/>
        </w:rPr>
        <w:t>δρες μπόνους του εκλογικού νόμου.</w:t>
      </w:r>
    </w:p>
    <w:p w14:paraId="0A5DE661" w14:textId="77777777" w:rsidR="00415E13" w:rsidRDefault="00E650A0">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πολύ φοβάμαι πως σε λίγο καιρό οι Έλληνες πολίτες θα ψάχνουν πάλι να βρουν τον υπεύθυνο. Σύντομα θα εκφράζουν για μια ακόμα φορά την απορία «μα, καλά, με ποιο δικαίωμα κάνει ό,τι κάνει η Κυβέρ</w:t>
      </w:r>
      <w:r>
        <w:rPr>
          <w:rFonts w:eastAsia="Times New Roman" w:cs="Times New Roman"/>
          <w:szCs w:val="24"/>
        </w:rPr>
        <w:t>νηση;». Διότι, μην παίζουμε με τις λέξεις. Η Κυβέρνηση θα το κάνει, η Βουλή θα το συζητήσει. Η Κυβέρνηση θα το κάνει.</w:t>
      </w:r>
    </w:p>
    <w:p w14:paraId="0A5DE66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Ακόμα αναρωτιούνται για τα μνημόνια και για τις Πρέσπες. Το δικαίωμα, λοιπόν, να είναι αναθεωρητική η επόμενη κυβέρνηση και όχι η επόμενη </w:t>
      </w:r>
      <w:r>
        <w:rPr>
          <w:rFonts w:eastAsia="Times New Roman" w:cs="Times New Roman"/>
          <w:szCs w:val="24"/>
        </w:rPr>
        <w:t>Βουλή θα το έχει από εμάς. Αυτό είναι που καταλαβαίνουν οι πολίτες για τη διαδικασία αυτή, που όλοι και όλες τη συνοδεύουμε στον λόγο μας με ηχηρούς επιθε</w:t>
      </w:r>
      <w:r>
        <w:rPr>
          <w:rFonts w:eastAsia="Times New Roman" w:cs="Times New Roman"/>
          <w:szCs w:val="24"/>
        </w:rPr>
        <w:lastRenderedPageBreak/>
        <w:t>τικούς προσδιορισμούς: Κορυφαία η διαδικασία, κυρίαρχη η διαδικασία, βαρύνουσα η διαδικασία, θεσμική η</w:t>
      </w:r>
      <w:r>
        <w:rPr>
          <w:rFonts w:eastAsia="Times New Roman" w:cs="Times New Roman"/>
          <w:szCs w:val="24"/>
        </w:rPr>
        <w:t xml:space="preserve"> διαδικασία, ειλικρινής η διαδικασία.</w:t>
      </w:r>
    </w:p>
    <w:p w14:paraId="0A5DE66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Εγώ, λοιπόν, αυτό που λέω είναι ότι είναι μια, όπως μου φαίνεται εμένα, «πειραγμένη» διαδικασία, γιατί αλλιώς, αν ήταν η πιο κορυφαία συνταγματική μας διαδικασία, η πιο ισχυρή πρωτοβουλία της </w:t>
      </w:r>
      <w:r>
        <w:rPr>
          <w:rFonts w:eastAsia="Times New Roman" w:cs="Times New Roman"/>
          <w:szCs w:val="24"/>
        </w:rPr>
        <w:t>δ</w:t>
      </w:r>
      <w:r>
        <w:rPr>
          <w:rFonts w:eastAsia="Times New Roman" w:cs="Times New Roman"/>
          <w:szCs w:val="24"/>
        </w:rPr>
        <w:t>ημοκρατίας μας, με ιερό σ</w:t>
      </w:r>
      <w:r>
        <w:rPr>
          <w:rFonts w:eastAsia="Times New Roman" w:cs="Times New Roman"/>
          <w:szCs w:val="24"/>
        </w:rPr>
        <w:t xml:space="preserve">κοπό την αυτοβελτίωσή της, τότε το πρώτο πράγμα που θα ρωτούσε είναι: Τι πιστεύουν οι Έλληνες για την ποιότητα της </w:t>
      </w:r>
      <w:r>
        <w:rPr>
          <w:rFonts w:eastAsia="Times New Roman" w:cs="Times New Roman"/>
          <w:szCs w:val="24"/>
        </w:rPr>
        <w:t>δ</w:t>
      </w:r>
      <w:r>
        <w:rPr>
          <w:rFonts w:eastAsia="Times New Roman" w:cs="Times New Roman"/>
          <w:szCs w:val="24"/>
        </w:rPr>
        <w:t>ημοκρατίας μας; Τι απαντούν οι Έλληνες, δηλαδή, στην ερώτηση: Έχουμε δημοκρατία σε αυτόν τον τόπο, ναι ή όχι; Για τον ίδιο λόγο που δεν τολμ</w:t>
      </w:r>
      <w:r>
        <w:rPr>
          <w:rFonts w:eastAsia="Times New Roman" w:cs="Times New Roman"/>
          <w:szCs w:val="24"/>
        </w:rPr>
        <w:t>ούμε να ρωτήσουμε και εμείς, για τον ίδιο λόγο, από φόβο δηλαδή για την απάντηση, έχουμε αφήσει ελεύθερους όσους μισούν τη δημοκρατία να την επικαλούνται και να την υπερασπίζονται.</w:t>
      </w:r>
    </w:p>
    <w:p w14:paraId="0A5DE664" w14:textId="77777777" w:rsidR="00415E13" w:rsidRDefault="00E650A0">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w:t>
      </w:r>
      <w:r w:rsidRPr="00251171">
        <w:rPr>
          <w:rFonts w:eastAsia="Times New Roman" w:cs="Times New Roman"/>
          <w:szCs w:val="24"/>
        </w:rPr>
        <w:t>ουλευτή)</w:t>
      </w:r>
    </w:p>
    <w:p w14:paraId="0A5DE66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Ένα λεπτό μόνο, κύριε Πρόεδρε.</w:t>
      </w:r>
    </w:p>
    <w:p w14:paraId="0A5DE666" w14:textId="77777777" w:rsidR="00415E13" w:rsidRDefault="00E650A0">
      <w:pPr>
        <w:spacing w:line="600" w:lineRule="auto"/>
        <w:ind w:firstLine="720"/>
        <w:jc w:val="both"/>
        <w:rPr>
          <w:rFonts w:eastAsia="Times New Roman" w:cs="Times New Roman"/>
          <w:szCs w:val="24"/>
        </w:rPr>
      </w:pPr>
      <w:r w:rsidRPr="006E2EBC">
        <w:rPr>
          <w:rFonts w:eastAsia="Times New Roman" w:cs="Times New Roman"/>
          <w:szCs w:val="24"/>
        </w:rPr>
        <w:lastRenderedPageBreak/>
        <w:t xml:space="preserve">Κυρίες και κύριοι συνάδελφοι, </w:t>
      </w:r>
      <w:r>
        <w:rPr>
          <w:rFonts w:eastAsia="Times New Roman" w:cs="Times New Roman"/>
          <w:szCs w:val="24"/>
        </w:rPr>
        <w:t>αυτοί που φταίνε είναι αυτοί που παίζουν με τη δημοκρατία, αυτοί που πειράζουν τους κανόνες της δημοκρατίας, αυτοί που ξέρουν να κρύβουν τον διάολο μέσα στις λεπτομέρειες, αυτοί που ξέρο</w:t>
      </w:r>
      <w:r>
        <w:rPr>
          <w:rFonts w:eastAsia="Times New Roman" w:cs="Times New Roman"/>
          <w:szCs w:val="24"/>
        </w:rPr>
        <w:t>υν να γράφουν και να διαβάζουν πίσω από τις λέξεις</w:t>
      </w:r>
      <w:r>
        <w:rPr>
          <w:rFonts w:eastAsia="Times New Roman" w:cs="Times New Roman"/>
          <w:szCs w:val="24"/>
        </w:rPr>
        <w:t>, ε</w:t>
      </w:r>
      <w:r>
        <w:rPr>
          <w:rFonts w:eastAsia="Times New Roman" w:cs="Times New Roman"/>
          <w:szCs w:val="24"/>
        </w:rPr>
        <w:t xml:space="preserve">ίναι οι ίδιοι που φροντίζουν να είναι απασχολημένοι οι Έλληνες την ώρα που τα κάνουν αυτά. Φροντίζουν είτε να τρωγόμαστε μεταξύ μας είτε να ασχολούμαστε με τα διάφορα </w:t>
      </w:r>
      <w:r>
        <w:rPr>
          <w:rFonts w:eastAsia="Times New Roman" w:cs="Times New Roman"/>
          <w:szCs w:val="24"/>
          <w:lang w:val="en-US"/>
        </w:rPr>
        <w:t>fake</w:t>
      </w:r>
      <w:r w:rsidRPr="00426D14">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τα οποία κυκλοφορούν, είτε</w:t>
      </w:r>
      <w:r>
        <w:rPr>
          <w:rFonts w:eastAsia="Times New Roman" w:cs="Times New Roman"/>
          <w:szCs w:val="24"/>
        </w:rPr>
        <w:t xml:space="preserve"> με το να είναι τόσο αδυσώπητη η καθημερινότητα των Ελλήνων πολιτών, που απλά να μην περισσεύει ούτε χρόνος ούτε σκέψη ούτε μυαλό ούτε ψυχή για να καταλάβουν τι συμβαίνει και να αντιδράσουν αναλόγως.</w:t>
      </w:r>
    </w:p>
    <w:p w14:paraId="0A5DE66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Ναι, το Σύνταγμα χρειάζεται αλλαγές. Όχι, δεν πρέπει να </w:t>
      </w:r>
      <w:r>
        <w:rPr>
          <w:rFonts w:eastAsia="Times New Roman" w:cs="Times New Roman"/>
          <w:szCs w:val="24"/>
        </w:rPr>
        <w:t>μπορεί καμμία μελλοντική κυβέρνηση, εφόσον παίρνει πενήντα έδρες μπόνους από το εκλογικό σύστημα, να μπορεί να κάνει τις αλλαγές αυτές με εκατόν πενήντα μία. Όχι, δεν μπορεί να δεσμεύσει αυτή η Βουλή την επόμενη για το είδος, την κατεύθυνση και το περιεχόμ</w:t>
      </w:r>
      <w:r>
        <w:rPr>
          <w:rFonts w:eastAsia="Times New Roman" w:cs="Times New Roman"/>
          <w:szCs w:val="24"/>
        </w:rPr>
        <w:t>ενο των αλλαγών.</w:t>
      </w:r>
    </w:p>
    <w:p w14:paraId="0A5DE66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κατέβω από το Βήμα, εγώ προσωπικά </w:t>
      </w:r>
      <w:r>
        <w:rPr>
          <w:rFonts w:eastAsia="Times New Roman" w:cs="Times New Roman"/>
          <w:szCs w:val="24"/>
        </w:rPr>
        <w:t xml:space="preserve">έχω να κάνω </w:t>
      </w:r>
      <w:r>
        <w:rPr>
          <w:rFonts w:eastAsia="Times New Roman" w:cs="Times New Roman"/>
          <w:szCs w:val="24"/>
        </w:rPr>
        <w:t>μια πρόταση με σκοπό την ενίσχυση τ</w:t>
      </w:r>
      <w:r>
        <w:rPr>
          <w:rFonts w:eastAsia="Times New Roman" w:cs="Times New Roman"/>
          <w:szCs w:val="24"/>
        </w:rPr>
        <w:t>ή</w:t>
      </w:r>
      <w:r>
        <w:rPr>
          <w:rFonts w:eastAsia="Times New Roman" w:cs="Times New Roman"/>
          <w:szCs w:val="24"/>
        </w:rPr>
        <w:t>ς κατά συνείδηση</w:t>
      </w:r>
      <w:r>
        <w:rPr>
          <w:rFonts w:eastAsia="Times New Roman" w:cs="Times New Roman"/>
          <w:szCs w:val="24"/>
        </w:rPr>
        <w:t xml:space="preserve"> ψήφου: Κατάργηση στην πράξη των κομματικών γραμμών μέσω της καθιέρωσης διεξαγωγής ονομαστικών ψηφοφοριών για κάθε νομοσχέδιο, ανεξαρτήτως προέλευσης.</w:t>
      </w:r>
    </w:p>
    <w:p w14:paraId="0A5DE66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Ευχαριστώ πολύ.</w:t>
      </w:r>
    </w:p>
    <w:p w14:paraId="0A5DE66A" w14:textId="77777777" w:rsidR="00415E13" w:rsidRDefault="00E650A0">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Προχωρούμε με τον Βουλευτή Ζακύνθου του ΣΥΡΙΖΑ κ. Σταύρ</w:t>
      </w:r>
      <w:r>
        <w:rPr>
          <w:rFonts w:eastAsia="Times New Roman" w:cs="Times New Roman"/>
          <w:szCs w:val="24"/>
        </w:rPr>
        <w:t>ο Κοντονή.</w:t>
      </w:r>
    </w:p>
    <w:p w14:paraId="0A5DE66B"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ΣΤΑΥΡΟΣ ΚΟΝΤΟΝΗΣ:</w:t>
      </w:r>
      <w:r>
        <w:rPr>
          <w:rFonts w:eastAsia="Times New Roman" w:cs="Times New Roman"/>
          <w:szCs w:val="24"/>
        </w:rPr>
        <w:t xml:space="preserve"> Ευχαριστώ, κύριε Πρόεδρε.</w:t>
      </w:r>
    </w:p>
    <w:p w14:paraId="0A5DE66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Μπαίνω κατευθείαν στα άρθρα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 των οποίων</w:t>
      </w:r>
      <w:r>
        <w:rPr>
          <w:rFonts w:eastAsia="Times New Roman" w:cs="Times New Roman"/>
          <w:szCs w:val="24"/>
        </w:rPr>
        <w:t xml:space="preserve"> αρκετά έχουν απασχολήσει την Ολομέλεια στη συνεδρίαση της Αναθεώρησης.</w:t>
      </w:r>
    </w:p>
    <w:p w14:paraId="0A5DE66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Πρώτα και κύρια, κύριοι συνάδελφοι, θέλω να αναφερθώ στο άρθρο 110 του Συντάγματος. Έχε</w:t>
      </w:r>
      <w:r>
        <w:rPr>
          <w:rFonts w:eastAsia="Times New Roman" w:cs="Times New Roman"/>
          <w:szCs w:val="24"/>
        </w:rPr>
        <w:t>ι ακουστεί από την Αξιωματική Αντιπολίτευση μια προσέγγιση στον τρόπο αναθεώρησης η οποία είναι, κατά τη γνώμη μου, επιστημονικά απαράδεκτη και δεν βρίσκει κανένα έρεισμα στο γράμμα και στο πνεύμα του Συντάγματος.</w:t>
      </w:r>
    </w:p>
    <w:p w14:paraId="0A5DE66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Τι μας λέει η Νέα Δημοκρατία; Ότι η παρούσ</w:t>
      </w:r>
      <w:r>
        <w:rPr>
          <w:rFonts w:eastAsia="Times New Roman" w:cs="Times New Roman"/>
          <w:szCs w:val="24"/>
        </w:rPr>
        <w:t>α Βουλή θα πρέπει να περιοριστεί και μόνο στην αναγραφή των άρθρων του Συντάγματος τα οποία τίθενται προς αναθεώρηση.</w:t>
      </w:r>
    </w:p>
    <w:p w14:paraId="0A5DE66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τότε για ποιον λόγο παρεμβαίνει και παρεμβάλλεται ο λαϊκός παράγοντας, το εκλογικό Σώμα; Γιατί ο συντακτικός </w:t>
      </w:r>
      <w:r>
        <w:rPr>
          <w:rFonts w:eastAsia="Times New Roman" w:cs="Times New Roman"/>
          <w:szCs w:val="24"/>
        </w:rPr>
        <w:t xml:space="preserve">νομοθέτης απαιτεί σε αυτή την περίπτωση κρίση του εκλογικού </w:t>
      </w:r>
      <w:r>
        <w:rPr>
          <w:rFonts w:eastAsia="Times New Roman" w:cs="Times New Roman"/>
          <w:szCs w:val="24"/>
        </w:rPr>
        <w:t>σ</w:t>
      </w:r>
      <w:r>
        <w:rPr>
          <w:rFonts w:eastAsia="Times New Roman" w:cs="Times New Roman"/>
          <w:szCs w:val="24"/>
        </w:rPr>
        <w:t>ώματος επί των διατάξεων οι οποίες θα αναθεωρηθούν;</w:t>
      </w:r>
    </w:p>
    <w:p w14:paraId="0A5DE67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Δεν παίρνουμε καμμία απάντηση γι</w:t>
      </w:r>
      <w:r>
        <w:rPr>
          <w:rFonts w:eastAsia="Times New Roman" w:cs="Times New Roman"/>
          <w:szCs w:val="24"/>
        </w:rPr>
        <w:t>’</w:t>
      </w:r>
      <w:r>
        <w:rPr>
          <w:rFonts w:eastAsia="Times New Roman" w:cs="Times New Roman"/>
          <w:szCs w:val="24"/>
        </w:rPr>
        <w:t xml:space="preserve"> αυτό το ζήτημα. Και</w:t>
      </w:r>
      <w:r>
        <w:rPr>
          <w:rFonts w:eastAsia="Times New Roman" w:cs="Times New Roman"/>
          <w:szCs w:val="24"/>
        </w:rPr>
        <w:t>,</w:t>
      </w:r>
      <w:r>
        <w:rPr>
          <w:rFonts w:eastAsia="Times New Roman" w:cs="Times New Roman"/>
          <w:szCs w:val="24"/>
        </w:rPr>
        <w:t xml:space="preserve"> μάλιστα, αυτή η άποψη, δυστυχώς, εκφράζεται και από έγκριτους καθ’ όλα -όχι κατά τα άλλα</w:t>
      </w:r>
      <w:r>
        <w:rPr>
          <w:rFonts w:eastAsia="Times New Roman" w:cs="Times New Roman"/>
          <w:szCs w:val="24"/>
        </w:rPr>
        <w:t>- συνταγματολόγους. Είναι μια εντελώς λανθασμένη άποψη</w:t>
      </w:r>
      <w:r>
        <w:rPr>
          <w:rFonts w:eastAsia="Times New Roman" w:cs="Times New Roman"/>
          <w:szCs w:val="24"/>
        </w:rPr>
        <w:t>,</w:t>
      </w:r>
      <w:r>
        <w:rPr>
          <w:rFonts w:eastAsia="Times New Roman" w:cs="Times New Roman"/>
          <w:szCs w:val="24"/>
        </w:rPr>
        <w:t xml:space="preserve"> η οποία θέλει να περιορίσει το έργο της παρούσας Βουλής στην αναγραφή αριθμών των άρθρων του Συντάγματος</w:t>
      </w:r>
      <w:r>
        <w:rPr>
          <w:rFonts w:eastAsia="Times New Roman" w:cs="Times New Roman"/>
          <w:szCs w:val="24"/>
        </w:rPr>
        <w:t>,</w:t>
      </w:r>
      <w:r>
        <w:rPr>
          <w:rFonts w:eastAsia="Times New Roman" w:cs="Times New Roman"/>
          <w:szCs w:val="24"/>
        </w:rPr>
        <w:t xml:space="preserve"> τα οποία θα τεθούν σε τελική κρίση από τη Βουλή η οποία θα ακολουθήσει της εκλογής.</w:t>
      </w:r>
    </w:p>
    <w:p w14:paraId="0A5DE67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Άλλο τόσο,</w:t>
      </w:r>
      <w:r>
        <w:rPr>
          <w:rFonts w:eastAsia="Times New Roman" w:cs="Times New Roman"/>
          <w:szCs w:val="24"/>
        </w:rPr>
        <w:t xml:space="preserve"> όμως, κυρίες και κύριοι συνάδελφοι, θεωρώ ότι δεν είναι σωστή η προσέγγιση εκείνη η οποία λέει ότι η επόμενη Βουλή η οποία θα προκύψει μετά από εκλογές δεσμεύεται από τις απόψεις τις οποίες έχει εκφράσει η προηγούμενη Βουλή.</w:t>
      </w:r>
    </w:p>
    <w:p w14:paraId="0A5DE67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Θεωρώ ότι και αυτή η άποψη δεν</w:t>
      </w:r>
      <w:r>
        <w:rPr>
          <w:rFonts w:eastAsia="Times New Roman" w:cs="Times New Roman"/>
          <w:szCs w:val="24"/>
        </w:rPr>
        <w:t xml:space="preserve"> είναι ορθή. Δεν είναι κραυγαλέα λάθος, όπως η προηγούμενη, αλλά και εδώ υπάρχει σοβαρό πρόβλημα, διότι και εδώ η άποψη αυτή δεν λαμβάνει υπ’ όψιν της το γεγονός ότι υπάρχει ένας ενδιάμεσος κρίκος μεταξύ της Βουλής που προτείνει και της </w:t>
      </w:r>
      <w:r>
        <w:rPr>
          <w:rFonts w:eastAsia="Times New Roman" w:cs="Times New Roman"/>
          <w:szCs w:val="24"/>
        </w:rPr>
        <w:t>α</w:t>
      </w:r>
      <w:r>
        <w:rPr>
          <w:rFonts w:eastAsia="Times New Roman" w:cs="Times New Roman"/>
          <w:szCs w:val="24"/>
        </w:rPr>
        <w:t>ναθεωρητικής Βουλή</w:t>
      </w:r>
      <w:r>
        <w:rPr>
          <w:rFonts w:eastAsia="Times New Roman" w:cs="Times New Roman"/>
          <w:szCs w:val="24"/>
        </w:rPr>
        <w:t xml:space="preserve">ς που αποφασίζει, που είναι το εκλογικό </w:t>
      </w:r>
      <w:r>
        <w:rPr>
          <w:rFonts w:eastAsia="Times New Roman" w:cs="Times New Roman"/>
          <w:szCs w:val="24"/>
        </w:rPr>
        <w:t>σ</w:t>
      </w:r>
      <w:r>
        <w:rPr>
          <w:rFonts w:eastAsia="Times New Roman" w:cs="Times New Roman"/>
          <w:szCs w:val="24"/>
        </w:rPr>
        <w:t>ώμα, ο λαός ο οποίος κρίνει.</w:t>
      </w:r>
    </w:p>
    <w:p w14:paraId="0A5DE67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Τι απαιτεί το Σύνταγμα και ο συντακτικός νομοθέτης σε αυτή την περίπτωση; Απαιτεί να αναφερθούν τα άρθρα του Συντάγματος τα οποία θα τεθούν υπό αναθεώρηση, αλλά και οι προτάσεις των κομμ</w:t>
      </w:r>
      <w:r>
        <w:rPr>
          <w:rFonts w:eastAsia="Times New Roman" w:cs="Times New Roman"/>
          <w:szCs w:val="24"/>
        </w:rPr>
        <w:t xml:space="preserve">άτων και των Βουλευτών επί της αναθεώρησης των συγκεκριμένων άρθρων, γιατί έτσι θα κρίνει ο λαός. Διαφορετικά, πώς θα κρίνει ποια άποψη είναι σωστή; Πώς θα κρίνει έμμεσα την </w:t>
      </w:r>
      <w:r>
        <w:rPr>
          <w:rFonts w:eastAsia="Times New Roman" w:cs="Times New Roman"/>
          <w:szCs w:val="24"/>
        </w:rPr>
        <w:t>Α</w:t>
      </w:r>
      <w:r>
        <w:rPr>
          <w:rFonts w:eastAsia="Times New Roman" w:cs="Times New Roman"/>
          <w:szCs w:val="24"/>
        </w:rPr>
        <w:t>ναθεώρηση του Συντάγματος;</w:t>
      </w:r>
    </w:p>
    <w:p w14:paraId="0A5DE674"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t xml:space="preserve">Επομένως, κυρίες και κύριοι συνάδελφοι, αυτές οι δύο </w:t>
      </w:r>
      <w:r>
        <w:rPr>
          <w:rFonts w:eastAsia="Times New Roman"/>
          <w:szCs w:val="24"/>
        </w:rPr>
        <w:t>απόψεις που περιέγραψα θεωρώ ότι βρίσκονται στα δύο άκρα και είναι και οι δύο λανθασμένες.</w:t>
      </w:r>
    </w:p>
    <w:p w14:paraId="0A5DE675"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Πρέπει, λοιπόν, να προχωρήσουμε με σοβαρότητα και τήρηση του συνταγματικού κειμένου σ’ αυτό που περιγράφει, δηλαδή να κατατεθούν απόψεις. Ο λαός θα κρίνει και θα απ</w:t>
      </w:r>
      <w:r>
        <w:rPr>
          <w:rFonts w:eastAsia="Times New Roman"/>
          <w:szCs w:val="24"/>
        </w:rPr>
        <w:t>οφασίσει τελικά για τη σύνθεση της νέας Βουλής, δηλαδή στην ουσία εμμέσως αποφασίζει για την Αναθεώρηση του Συντάγματος.</w:t>
      </w:r>
    </w:p>
    <w:p w14:paraId="0A5DE676"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Το δεύτερο που ήθελα να πω, κυρίες και κύριοι συνάδελφοι, είναι το εξής. Τα λέω λίγο γρήγορα. Αναφέρομαι στο άρθρο 88 παράγραφος 5 του</w:t>
      </w:r>
      <w:r>
        <w:rPr>
          <w:rFonts w:eastAsia="Times New Roman"/>
          <w:szCs w:val="24"/>
        </w:rPr>
        <w:t xml:space="preserve"> Συντάγματος, που έχει να κάνει με τον χρόνο θητείας των δικαστών. Ξέρετε πολύ καλά ότι είχα μια, θα έλεγα, οιονεί δημόσια αντιπαράθεση με την πρώην Πρόεδρο του Αρείου Πάγου κ</w:t>
      </w:r>
      <w:r>
        <w:rPr>
          <w:rFonts w:eastAsia="Times New Roman"/>
          <w:szCs w:val="24"/>
        </w:rPr>
        <w:t>.</w:t>
      </w:r>
      <w:r>
        <w:rPr>
          <w:rFonts w:eastAsia="Times New Roman"/>
          <w:szCs w:val="24"/>
        </w:rPr>
        <w:t xml:space="preserve"> Θάνου, η οποία κατά τον χρόνο της θητείας της είχε επιδιώξει </w:t>
      </w:r>
      <w:r>
        <w:rPr>
          <w:rFonts w:eastAsia="Times New Roman"/>
          <w:szCs w:val="24"/>
        </w:rPr>
        <w:t>-</w:t>
      </w:r>
      <w:r>
        <w:rPr>
          <w:rFonts w:eastAsia="Times New Roman"/>
          <w:szCs w:val="24"/>
        </w:rPr>
        <w:t>και μάλιστα συγκρ</w:t>
      </w:r>
      <w:r>
        <w:rPr>
          <w:rFonts w:eastAsia="Times New Roman"/>
          <w:szCs w:val="24"/>
        </w:rPr>
        <w:t xml:space="preserve">οτώντας και </w:t>
      </w:r>
      <w:r>
        <w:rPr>
          <w:rFonts w:eastAsia="Times New Roman"/>
          <w:szCs w:val="24"/>
        </w:rPr>
        <w:t>διοικητική ολομέλεια</w:t>
      </w:r>
      <w:r>
        <w:rPr>
          <w:rFonts w:eastAsia="Times New Roman"/>
          <w:szCs w:val="24"/>
        </w:rPr>
        <w:t xml:space="preserve"> του </w:t>
      </w:r>
      <w:r>
        <w:rPr>
          <w:rFonts w:eastAsia="Times New Roman"/>
          <w:szCs w:val="24"/>
        </w:rPr>
        <w:t>ανωτάτου δικαστηρίου</w:t>
      </w:r>
      <w:r>
        <w:rPr>
          <w:rFonts w:eastAsia="Times New Roman"/>
          <w:szCs w:val="24"/>
        </w:rPr>
        <w:t xml:space="preserve">- την αύξηση των ορίων ηλικίας των δικαστών. Ήταν μια απαράδεκτη άποψη νομική, διότι ερχόταν σε σύγκρουση με ρητή διάταξη του Συντάγματος και γι’ αυτό είχα τοποθετηθεί δημόσια και είχα πει τη γνώμη μου. Είχα πει </w:t>
      </w:r>
      <w:r>
        <w:rPr>
          <w:rFonts w:eastAsia="Times New Roman"/>
          <w:szCs w:val="24"/>
        </w:rPr>
        <w:lastRenderedPageBreak/>
        <w:t>τότε ότι εάν θέλουμε αύξηση των ορίων, μπορε</w:t>
      </w:r>
      <w:r>
        <w:rPr>
          <w:rFonts w:eastAsia="Times New Roman"/>
          <w:szCs w:val="24"/>
        </w:rPr>
        <w:t xml:space="preserve">ί να γίνει μέσω της </w:t>
      </w:r>
      <w:r>
        <w:rPr>
          <w:rFonts w:eastAsia="Times New Roman"/>
          <w:szCs w:val="24"/>
        </w:rPr>
        <w:t>σ</w:t>
      </w:r>
      <w:r>
        <w:rPr>
          <w:rFonts w:eastAsia="Times New Roman"/>
          <w:szCs w:val="24"/>
        </w:rPr>
        <w:t>υνταγματικής Αναθεώρησης.</w:t>
      </w:r>
    </w:p>
    <w:p w14:paraId="0A5DE677"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Κυρίες και κύριοι Βουλευτές, όπως τότε ευθαρσώς, οριζοντίως και καθέτως είπα τη γνώμη μου, άλλο τόσο σήμερα θεωρώ ότι μπορούμε να προχωρήσουμε σε αύξηση των ορίων ηλικίας των δικαστών, δηλαδή από τα </w:t>
      </w:r>
      <w:r>
        <w:rPr>
          <w:rFonts w:eastAsia="Times New Roman"/>
          <w:szCs w:val="24"/>
        </w:rPr>
        <w:t>εξήντα πέ</w:t>
      </w:r>
      <w:r>
        <w:rPr>
          <w:rFonts w:eastAsia="Times New Roman"/>
          <w:szCs w:val="24"/>
        </w:rPr>
        <w:t xml:space="preserve">ντε </w:t>
      </w:r>
      <w:r>
        <w:rPr>
          <w:rFonts w:eastAsia="Times New Roman"/>
          <w:szCs w:val="24"/>
        </w:rPr>
        <w:t>και τα</w:t>
      </w:r>
      <w:r>
        <w:rPr>
          <w:rFonts w:eastAsia="Times New Roman"/>
          <w:szCs w:val="24"/>
        </w:rPr>
        <w:t xml:space="preserve"> εξήντα επτά</w:t>
      </w:r>
      <w:r>
        <w:rPr>
          <w:rFonts w:eastAsia="Times New Roman"/>
          <w:szCs w:val="24"/>
        </w:rPr>
        <w:t xml:space="preserve"> έτη να πάμε στα </w:t>
      </w:r>
      <w:r>
        <w:rPr>
          <w:rFonts w:eastAsia="Times New Roman"/>
          <w:szCs w:val="24"/>
        </w:rPr>
        <w:t>εξήντα επτά</w:t>
      </w:r>
      <w:r>
        <w:rPr>
          <w:rFonts w:eastAsia="Times New Roman"/>
          <w:szCs w:val="24"/>
        </w:rPr>
        <w:t xml:space="preserve"> και τα </w:t>
      </w:r>
      <w:r>
        <w:rPr>
          <w:rFonts w:eastAsia="Times New Roman"/>
          <w:szCs w:val="24"/>
        </w:rPr>
        <w:t>εβδομήντα</w:t>
      </w:r>
      <w:r>
        <w:rPr>
          <w:rFonts w:eastAsia="Times New Roman"/>
          <w:szCs w:val="24"/>
        </w:rPr>
        <w:t>, διότι αυτή η περίοδος των δικαστών, ιδίως των ανωτάτων δικαστών, είναι η πιο παραγωγική περίοδος ενός δικαστού ή μίας δικαστού</w:t>
      </w:r>
      <w:r>
        <w:rPr>
          <w:rFonts w:eastAsia="Times New Roman"/>
          <w:szCs w:val="24"/>
        </w:rPr>
        <w:t>,</w:t>
      </w:r>
      <w:r>
        <w:rPr>
          <w:rFonts w:eastAsia="Times New Roman"/>
          <w:szCs w:val="24"/>
        </w:rPr>
        <w:t xml:space="preserve"> με αυξημένη εμπειρία, που βρίσκεται στον κολοφώνα της πνευμ</w:t>
      </w:r>
      <w:r>
        <w:rPr>
          <w:rFonts w:eastAsia="Times New Roman"/>
          <w:szCs w:val="24"/>
        </w:rPr>
        <w:t>ατικής του δημιουργίας. Αυτό δεν μπορούμε να το παρακάμπτουμε. Άλλο πράγμα, λοιπόν, το πώς θα γίνει η αύξηση των ορίων, άλλο πράγμα αυτό που είχε επιδιωχθεί τότε να γίνει με νόμο κατά παράβαση ρητής διάταξης του Συντάγματος.</w:t>
      </w:r>
    </w:p>
    <w:p w14:paraId="0A5DE678"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Επίσης, θέλω να αναφέρω ότι δε</w:t>
      </w:r>
      <w:r>
        <w:rPr>
          <w:rFonts w:eastAsia="Times New Roman"/>
          <w:szCs w:val="24"/>
        </w:rPr>
        <w:t xml:space="preserve">ν πρέπει να γίνει καμμία αλλαγή στο άρθρο 90 του Συντάγματος και να παραμείνει ως έχει ο τρόπος εκλογής της ηγεσίας των </w:t>
      </w:r>
      <w:r>
        <w:rPr>
          <w:rFonts w:eastAsia="Times New Roman"/>
          <w:szCs w:val="24"/>
        </w:rPr>
        <w:t>ανωτάτων δικαστηρίων</w:t>
      </w:r>
      <w:r>
        <w:rPr>
          <w:rFonts w:eastAsia="Times New Roman"/>
          <w:szCs w:val="24"/>
        </w:rPr>
        <w:t>.</w:t>
      </w:r>
    </w:p>
    <w:p w14:paraId="0A5DE679"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Κυρίες και κύριοι συνάδελφοι, επειδή ο χρόνος τρέχει, θέλω να πω ότι ο τρόπος που περιγράφεται στο Σύνταγμα για </w:t>
      </w:r>
      <w:r>
        <w:rPr>
          <w:rFonts w:eastAsia="Times New Roman"/>
          <w:szCs w:val="24"/>
        </w:rPr>
        <w:lastRenderedPageBreak/>
        <w:t>τ</w:t>
      </w:r>
      <w:r>
        <w:rPr>
          <w:rFonts w:eastAsia="Times New Roman"/>
          <w:szCs w:val="24"/>
        </w:rPr>
        <w:t xml:space="preserve">ην εκλογή της ηγεσίας των </w:t>
      </w:r>
      <w:r>
        <w:rPr>
          <w:rFonts w:eastAsia="Times New Roman"/>
          <w:szCs w:val="24"/>
        </w:rPr>
        <w:t>ανωτάτων δικαστηρίων</w:t>
      </w:r>
      <w:r>
        <w:rPr>
          <w:rFonts w:eastAsia="Times New Roman"/>
          <w:szCs w:val="24"/>
        </w:rPr>
        <w:t xml:space="preserve"> είναι απολύτως ορθός και θα σας έλεγα να λάβετε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σας ένα εφιαλτικό σενάριο, να γίνεται μόνο μέσα από τη διαδικασία της δικαιοσύνης και κάποια στιγμή –δεν είναι απίθανο, το έχουμε δει πολλές φορές- να ε</w:t>
      </w:r>
      <w:r>
        <w:rPr>
          <w:rFonts w:eastAsia="Times New Roman"/>
          <w:szCs w:val="24"/>
        </w:rPr>
        <w:t xml:space="preserve">γκαθιδρυθεί μια διεφθαρμένη ηγεσία σ’ ένα </w:t>
      </w:r>
      <w:r>
        <w:rPr>
          <w:rFonts w:eastAsia="Times New Roman"/>
          <w:szCs w:val="24"/>
        </w:rPr>
        <w:t>ανώτατο δικαστήριο</w:t>
      </w:r>
      <w:r>
        <w:rPr>
          <w:rFonts w:eastAsia="Times New Roman"/>
          <w:szCs w:val="24"/>
        </w:rPr>
        <w:t>, η οποία θα αναπαράγεται μ</w:t>
      </w:r>
      <w:r>
        <w:rPr>
          <w:rFonts w:eastAsia="Times New Roman"/>
          <w:szCs w:val="24"/>
        </w:rPr>
        <w:t>ε</w:t>
      </w:r>
      <w:r>
        <w:rPr>
          <w:rFonts w:eastAsia="Times New Roman"/>
          <w:szCs w:val="24"/>
        </w:rPr>
        <w:t xml:space="preserve"> αυτόν τον τρόπο, χωρίς κανένας να μπορεί να διακόψει αυτή την κατάσταση. Τι θα γίνει τότε; Όμως, με αυτού του τύπου την παρέμβαση και ενεργοποιώντας την αρχή της λαϊκή</w:t>
      </w:r>
      <w:r>
        <w:rPr>
          <w:rFonts w:eastAsia="Times New Roman"/>
          <w:szCs w:val="24"/>
        </w:rPr>
        <w:t xml:space="preserve">ς κυριαρχίας, η οποία είναι η υπέρτατη συνταγματική αρχή, ο λαός παρεμβαίνει και σ’ αυτό το επίπεδο. </w:t>
      </w:r>
    </w:p>
    <w:p w14:paraId="0A5DE67A"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Κυρίες και κύριοι συνάδελφοι, έχω την άποψη ότι ουδεμία συσχέτιση πρέπει να γίνει της εκλογής του Προέδρου της Δημοκρατίας με την παρέμβαση του λαϊκού πα</w:t>
      </w:r>
      <w:r>
        <w:rPr>
          <w:rFonts w:eastAsia="Times New Roman"/>
          <w:szCs w:val="24"/>
        </w:rPr>
        <w:t>ράγοντα του εκλογικού σώματος. Όποιοι λένε ότι ο Πρόεδρος της Δημοκρατίας δεν έχει αρμοδιότητες</w:t>
      </w:r>
      <w:r>
        <w:rPr>
          <w:rFonts w:eastAsia="Times New Roman"/>
          <w:szCs w:val="24"/>
        </w:rPr>
        <w:t>,</w:t>
      </w:r>
      <w:r>
        <w:rPr>
          <w:rFonts w:eastAsia="Times New Roman"/>
          <w:szCs w:val="24"/>
        </w:rPr>
        <w:t xml:space="preserve"> κάνουν μεγάλο λάθος. Τι είναι, για παράδειγμα, το άρθρο 42 παράγραφος 2 του Συντάγματος; Άμεση εμπλοκή του Προέδρου της Δημοκρατίας στο νομοθετικό έργο.</w:t>
      </w:r>
    </w:p>
    <w:p w14:paraId="0A5DE67B"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ab/>
        <w:t xml:space="preserve">Άλλο </w:t>
      </w:r>
      <w:r>
        <w:rPr>
          <w:rFonts w:eastAsia="Times New Roman"/>
          <w:szCs w:val="24"/>
        </w:rPr>
        <w:t>πράγμα είναι αυτό που συνέβη το ’85 με την αποστέρηση από τον Πρόεδρο της Δημοκρατίας των υπερεξουσιών που είχε θεσπίσει το Σύνταγμα του ’75 και ιδίως εκείνης της απαράδεκτης διάταξης που μονομερώς ο Πρόεδρος της Δημοκρατίας μπορούσε να διαλύσει τη Βουλή α</w:t>
      </w:r>
      <w:r>
        <w:rPr>
          <w:rFonts w:eastAsia="Times New Roman"/>
          <w:szCs w:val="24"/>
        </w:rPr>
        <w:t xml:space="preserve">ν διαπίστωνε -με τι τρόπο και τι μέσα δεν είχε γίνει σαφές ποτέ- διάσταση της σύνθεσης της Βουλής με τις διαθέσεις του εκλογικού σώματος. </w:t>
      </w:r>
    </w:p>
    <w:p w14:paraId="0A5DE67C"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Ο Πρόεδρος της Δημοκρατίας πρέπει να εκλέγεται από το Κοινοβούλιο. Να δούμε πώς θα αποσυνδεθεί η εκλογή από το να </w:t>
      </w:r>
      <w:r>
        <w:rPr>
          <w:rFonts w:eastAsia="Times New Roman"/>
          <w:szCs w:val="24"/>
        </w:rPr>
        <w:t xml:space="preserve">διαλύεται η Βουλή, αλλά εάν παρεμβληθεί το εκλογικό σώμα για να επιλέξει τον Πρόεδρο της Δημοκρατίας, να ξέρετε ότι πλέον αλλοιώνεται η μορφή του πολιτεύματος. Δεν νομίζω ότι κανένας θέλει να ζήσουμε καταστάσεις που θα πυροδοτούν εντάσεις. Μάλιστα, πολλές </w:t>
      </w:r>
      <w:r>
        <w:rPr>
          <w:rFonts w:eastAsia="Times New Roman"/>
          <w:szCs w:val="24"/>
        </w:rPr>
        <w:t>φορές αυτές οι εντάσεις μπορεί να είναι τραγικές.</w:t>
      </w:r>
    </w:p>
    <w:p w14:paraId="0A5DE67D"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Κυρίες και κύριοι συνάδελφοι, η Αναθεώρηση</w:t>
      </w:r>
      <w:r>
        <w:rPr>
          <w:rFonts w:eastAsia="Times New Roman"/>
          <w:szCs w:val="24"/>
        </w:rPr>
        <w:t>,</w:t>
      </w:r>
      <w:r>
        <w:rPr>
          <w:rFonts w:eastAsia="Times New Roman"/>
          <w:szCs w:val="24"/>
        </w:rPr>
        <w:t xml:space="preserve"> την οποία προτείνει η Κυβέρνηση</w:t>
      </w:r>
      <w:r>
        <w:rPr>
          <w:rFonts w:eastAsia="Times New Roman"/>
          <w:szCs w:val="24"/>
        </w:rPr>
        <w:t>,</w:t>
      </w:r>
      <w:r>
        <w:rPr>
          <w:rFonts w:eastAsia="Times New Roman"/>
          <w:szCs w:val="24"/>
        </w:rPr>
        <w:t xml:space="preserve"> έχει ένα εμβληματικό στοιχείο</w:t>
      </w:r>
      <w:r>
        <w:rPr>
          <w:rFonts w:eastAsia="Times New Roman"/>
          <w:szCs w:val="24"/>
        </w:rPr>
        <w:t>:</w:t>
      </w:r>
      <w:r>
        <w:rPr>
          <w:rFonts w:eastAsia="Times New Roman"/>
          <w:szCs w:val="24"/>
        </w:rPr>
        <w:t xml:space="preserve"> την τροποποίηση, για να μην πω την κατάργηση</w:t>
      </w:r>
      <w:r>
        <w:rPr>
          <w:rFonts w:eastAsia="Times New Roman"/>
          <w:szCs w:val="24"/>
        </w:rPr>
        <w:t>,</w:t>
      </w:r>
      <w:r>
        <w:rPr>
          <w:rFonts w:eastAsia="Times New Roman"/>
          <w:szCs w:val="24"/>
        </w:rPr>
        <w:t xml:space="preserve"> των διατάξεων του </w:t>
      </w:r>
      <w:r>
        <w:rPr>
          <w:rFonts w:eastAsia="Times New Roman"/>
          <w:szCs w:val="24"/>
        </w:rPr>
        <w:lastRenderedPageBreak/>
        <w:t>άρθρου 86 του Συντάγματος. Εδώ</w:t>
      </w:r>
      <w:r>
        <w:rPr>
          <w:rFonts w:eastAsia="Times New Roman"/>
          <w:szCs w:val="24"/>
        </w:rPr>
        <w:t>,</w:t>
      </w:r>
      <w:r>
        <w:rPr>
          <w:rFonts w:eastAsia="Times New Roman"/>
          <w:szCs w:val="24"/>
        </w:rPr>
        <w:t xml:space="preserve"> π</w:t>
      </w:r>
      <w:r>
        <w:rPr>
          <w:rFonts w:eastAsia="Times New Roman"/>
          <w:szCs w:val="24"/>
        </w:rPr>
        <w:t>ραγματικά</w:t>
      </w:r>
      <w:r>
        <w:rPr>
          <w:rFonts w:eastAsia="Times New Roman"/>
          <w:szCs w:val="24"/>
        </w:rPr>
        <w:t>,</w:t>
      </w:r>
      <w:r>
        <w:rPr>
          <w:rFonts w:eastAsia="Times New Roman"/>
          <w:szCs w:val="24"/>
        </w:rPr>
        <w:t xml:space="preserve"> πρέπει να υπάρξει απόλυτη ομοφωνία απ’ όλες τις πλευρές της Βουλής και τα δημοκρατικά κόμματα, για να σταματήσει επιτέλους κάτι το οποίο δυσφημεί όχι το πολιτικό σύστημα, όπως είπε ο κ. Καραθανασόπουλος προηγουμένως, αλλά τη δημοκρατία και τον κ</w:t>
      </w:r>
      <w:r>
        <w:rPr>
          <w:rFonts w:eastAsia="Times New Roman"/>
          <w:szCs w:val="24"/>
        </w:rPr>
        <w:t xml:space="preserve">οινοβουλευτισμό. Αυτό είναι υποχρέωση πρώτα και κύρια των Βουλευτών, είναι πρώτα και κύρια υποχρέωση της Κυβέρνησης της Αριστεράς, γιατί εμείς έχουμε δηλώσει σ’ αυτή την Αίθουσα ότι δεν έχουμε καμμία ανάγκη αυτού του τύπου της προστασίας, ούτε η Κυβέρνηση </w:t>
      </w:r>
      <w:r>
        <w:rPr>
          <w:rFonts w:eastAsia="Times New Roman"/>
          <w:szCs w:val="24"/>
        </w:rPr>
        <w:t>ούτε κανένας Βουλευτής της Αριστεράς.</w:t>
      </w:r>
    </w:p>
    <w:p w14:paraId="0A5DE67E"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Κυρίες και κύριοι συνάδελφοι, η διαδικασία, η οποία βρίσκεται σήμερα σε εξέλιξη, θεωρώ ότι είναι η κορυφαία διαδικασία και η κορυφαία πρωτοβουλία που έχει πάρει η Κυβέρνηση για τον εκσυγχρονισμό του </w:t>
      </w:r>
      <w:r>
        <w:rPr>
          <w:rFonts w:eastAsia="Times New Roman"/>
          <w:szCs w:val="24"/>
        </w:rPr>
        <w:t>Σ</w:t>
      </w:r>
      <w:r>
        <w:rPr>
          <w:rFonts w:eastAsia="Times New Roman"/>
          <w:szCs w:val="24"/>
        </w:rPr>
        <w:t xml:space="preserve">υνταγματικού </w:t>
      </w:r>
      <w:r>
        <w:rPr>
          <w:rFonts w:eastAsia="Times New Roman"/>
          <w:szCs w:val="24"/>
        </w:rPr>
        <w:t>Χ</w:t>
      </w:r>
      <w:r>
        <w:rPr>
          <w:rFonts w:eastAsia="Times New Roman"/>
          <w:szCs w:val="24"/>
        </w:rPr>
        <w:t>άρτ</w:t>
      </w:r>
      <w:r>
        <w:rPr>
          <w:rFonts w:eastAsia="Times New Roman"/>
          <w:szCs w:val="24"/>
        </w:rPr>
        <w:t xml:space="preserve">η της χώρας. Υπ’ αυτήν την έννοια σάς μίλησα σήμερα και εξέφρασα και απόψεις οι οποίες μπορούν να χαρακτηριστούν αιρετικές όσον αφορά τις απόψεις που εξέφρασαν ο </w:t>
      </w:r>
      <w:r>
        <w:rPr>
          <w:rFonts w:eastAsia="Times New Roman"/>
          <w:szCs w:val="24"/>
        </w:rPr>
        <w:t>ε</w:t>
      </w:r>
      <w:r>
        <w:rPr>
          <w:rFonts w:eastAsia="Times New Roman"/>
          <w:szCs w:val="24"/>
        </w:rPr>
        <w:t>ισηγητής και ο Κοινοβουλευτικός Εκπρόσωπος</w:t>
      </w:r>
      <w:r w:rsidRPr="00DF751E">
        <w:rPr>
          <w:rFonts w:eastAsia="Times New Roman"/>
          <w:szCs w:val="24"/>
        </w:rPr>
        <w:t xml:space="preserve"> </w:t>
      </w:r>
      <w:r>
        <w:rPr>
          <w:rFonts w:eastAsia="Times New Roman"/>
          <w:szCs w:val="24"/>
        </w:rPr>
        <w:t>του κόμματός μας.</w:t>
      </w:r>
    </w:p>
    <w:p w14:paraId="0A5DE67F"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ευχαριστώ πολύ.</w:t>
      </w:r>
    </w:p>
    <w:p w14:paraId="0A5DE680" w14:textId="77777777" w:rsidR="00415E13" w:rsidRDefault="00E650A0">
      <w:pPr>
        <w:tabs>
          <w:tab w:val="left" w:pos="709"/>
          <w:tab w:val="center" w:pos="4753"/>
        </w:tabs>
        <w:spacing w:line="600" w:lineRule="auto"/>
        <w:ind w:firstLine="709"/>
        <w:contextualSpacing/>
        <w:jc w:val="center"/>
        <w:rPr>
          <w:rFonts w:eastAsia="Times New Roman"/>
          <w:szCs w:val="24"/>
        </w:rPr>
      </w:pPr>
      <w:r>
        <w:rPr>
          <w:rFonts w:eastAsia="Times New Roman"/>
          <w:szCs w:val="24"/>
        </w:rPr>
        <w:lastRenderedPageBreak/>
        <w:t>(Χειροκροτήμ</w:t>
      </w:r>
      <w:r>
        <w:rPr>
          <w:rFonts w:eastAsia="Times New Roman"/>
          <w:szCs w:val="24"/>
        </w:rPr>
        <w:t>ατα από την πτέρυγα του ΣΥΡΙΖΑ)</w:t>
      </w:r>
    </w:p>
    <w:p w14:paraId="0A5DE681"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DF751E">
        <w:rPr>
          <w:rFonts w:eastAsia="Times New Roman"/>
          <w:b/>
          <w:szCs w:val="24"/>
        </w:rPr>
        <w:t xml:space="preserve">ΠΡΟΕΔΡΕΥΩΝ (Αναστάσιος Κουράκης): </w:t>
      </w:r>
      <w:r>
        <w:rPr>
          <w:rFonts w:eastAsia="Times New Roman"/>
          <w:szCs w:val="24"/>
        </w:rPr>
        <w:t>Ευχαριστούμε τον κ. Σταύρο Κοντονή, Βουλευτή Ζακύνθου του ΣΥΡΙΖΑ.</w:t>
      </w:r>
    </w:p>
    <w:p w14:paraId="0A5DE682"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Τον λόγο έχει η κ</w:t>
      </w:r>
      <w:r>
        <w:rPr>
          <w:rFonts w:eastAsia="Times New Roman"/>
          <w:szCs w:val="24"/>
        </w:rPr>
        <w:t>.</w:t>
      </w:r>
      <w:r>
        <w:rPr>
          <w:rFonts w:eastAsia="Times New Roman"/>
          <w:szCs w:val="24"/>
        </w:rPr>
        <w:t xml:space="preserve"> Ελένη Σταματάκη, Βουλε</w:t>
      </w:r>
      <w:r>
        <w:rPr>
          <w:rFonts w:eastAsia="Times New Roman"/>
          <w:szCs w:val="24"/>
        </w:rPr>
        <w:t>υτής</w:t>
      </w:r>
      <w:r>
        <w:rPr>
          <w:rFonts w:eastAsia="Times New Roman"/>
          <w:szCs w:val="24"/>
        </w:rPr>
        <w:t xml:space="preserve"> Α΄ Πειραι</w:t>
      </w:r>
      <w:r>
        <w:rPr>
          <w:rFonts w:eastAsia="Times New Roman"/>
          <w:szCs w:val="24"/>
        </w:rPr>
        <w:t>ώς</w:t>
      </w:r>
      <w:r>
        <w:rPr>
          <w:rFonts w:eastAsia="Times New Roman"/>
          <w:szCs w:val="24"/>
        </w:rPr>
        <w:t xml:space="preserve"> του ΣΥΡΙΖΑ, για επτά λεπτά.</w:t>
      </w:r>
    </w:p>
    <w:p w14:paraId="0A5DE683" w14:textId="77777777" w:rsidR="00415E13" w:rsidRDefault="00E650A0">
      <w:pPr>
        <w:tabs>
          <w:tab w:val="left" w:pos="709"/>
          <w:tab w:val="center" w:pos="4753"/>
        </w:tabs>
        <w:spacing w:line="600" w:lineRule="auto"/>
        <w:ind w:firstLine="709"/>
        <w:contextualSpacing/>
        <w:jc w:val="both"/>
        <w:rPr>
          <w:rFonts w:eastAsia="Times New Roman"/>
          <w:szCs w:val="24"/>
        </w:rPr>
      </w:pPr>
      <w:r w:rsidRPr="00DF751E">
        <w:rPr>
          <w:rFonts w:eastAsia="Times New Roman"/>
          <w:b/>
          <w:szCs w:val="24"/>
        </w:rPr>
        <w:t xml:space="preserve">ΕΛΕΝΗ ΣΤΑΜΑΤΑΚΗ: </w:t>
      </w:r>
      <w:r>
        <w:rPr>
          <w:rFonts w:eastAsia="Times New Roman"/>
          <w:szCs w:val="24"/>
        </w:rPr>
        <w:t>Ευχαριστώ πολύ, κύρ</w:t>
      </w:r>
      <w:r>
        <w:rPr>
          <w:rFonts w:eastAsia="Times New Roman"/>
          <w:szCs w:val="24"/>
        </w:rPr>
        <w:t>ιε Πρόεδρε.</w:t>
      </w:r>
    </w:p>
    <w:p w14:paraId="0A5DE684"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Κυρίες και κύριοι Βουλευτές, το Σύνταγμα, ο θεμέλιος λίθος του πολιτεύματος, αποτυπώνει την πολιτειακή εξέλιξη, η οποία διαπερνάται από την πάλη μεταξύ αντίπαλων συμφερόντων και συγκρουόμενων ιδεών και αξιών. </w:t>
      </w:r>
    </w:p>
    <w:p w14:paraId="0A5DE685"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Μιας και η στιγμή είναι ιστορική</w:t>
      </w:r>
      <w:r>
        <w:rPr>
          <w:rFonts w:eastAsia="Times New Roman"/>
          <w:szCs w:val="24"/>
        </w:rPr>
        <w:t xml:space="preserve">, θα ήθελα να κάνω μια ιδιαίτερη αναφορά, αφού στην περιφέρειά μου έχουμε την τιμή να συνδεόμαστε ιστορικά με το πρώτο Σύνταγμα της Ελλάδας. </w:t>
      </w:r>
    </w:p>
    <w:p w14:paraId="0A5DE686"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Έχουν περάσει πάνω από εκατόν ενενήντα χρόνια από τη Γ΄ Εθνοσυνέλευση της Τροιζήνας, στην οποία αποφασίστηκε το </w:t>
      </w:r>
      <w:r>
        <w:rPr>
          <w:rFonts w:eastAsia="Times New Roman"/>
          <w:szCs w:val="24"/>
        </w:rPr>
        <w:t>πρώτο οριστικό Σύνταγμα του ελεύθερου ελληνικού κράτους, το πιο φιλελεύθερο και δημοκρατικό για την εποχή του. Η Συνέ</w:t>
      </w:r>
      <w:r>
        <w:rPr>
          <w:rFonts w:eastAsia="Times New Roman"/>
          <w:szCs w:val="24"/>
        </w:rPr>
        <w:lastRenderedPageBreak/>
        <w:t xml:space="preserve">λευση, θέλοντας να δώσει στη χώρα ένα οριστικό πολίτευμα, εμπνευσμένο από δημοκρατικές και φιλελεύθερες ιδέες και βεβαίως από το πολίτευμα </w:t>
      </w:r>
      <w:r>
        <w:rPr>
          <w:rFonts w:eastAsia="Times New Roman"/>
          <w:szCs w:val="24"/>
        </w:rPr>
        <w:t>της Ελληνικής Δημοκρατίας του Ρήγα, διακήρυξε στο νέο Σύνταγμα για πρώτη φορά την αρχή της λαϊκής κυριαρχίας, κατοχύρωνε τη διάκριση των εξουσιών του κράτους και ανέθετε τη μεν νομοθετική στη Βουλή, την εκτελεστική στον κυβερνήτη και τη δικαστική στα δικασ</w:t>
      </w:r>
      <w:r>
        <w:rPr>
          <w:rFonts w:eastAsia="Times New Roman"/>
          <w:szCs w:val="24"/>
        </w:rPr>
        <w:t>τήρια. Προστάτευε με άρτιο τρόπο την ανεξιθρησκία, τις ελευθερίες, τα βασικά δικαιώματα και την ισονομία των πολιτών και απαγόρευε τη δουλεία, τα βασανιστήρια και την αναδρομικότητα των νόμων.</w:t>
      </w:r>
    </w:p>
    <w:p w14:paraId="0A5DE687" w14:textId="77777777" w:rsidR="00415E13" w:rsidRDefault="00E650A0">
      <w:pPr>
        <w:tabs>
          <w:tab w:val="left" w:pos="709"/>
          <w:tab w:val="center" w:pos="4753"/>
        </w:tabs>
        <w:spacing w:line="600" w:lineRule="auto"/>
        <w:ind w:firstLine="709"/>
        <w:contextualSpacing/>
        <w:jc w:val="both"/>
        <w:rPr>
          <w:rFonts w:eastAsia="Times New Roman"/>
          <w:szCs w:val="24"/>
        </w:rPr>
      </w:pPr>
      <w:r>
        <w:rPr>
          <w:rFonts w:eastAsia="Times New Roman"/>
          <w:szCs w:val="24"/>
        </w:rPr>
        <w:tab/>
        <w:t>Σήμερα, σε διαφορετικές βέβαια πολιτικές συνθήκες, συνθήκες ει</w:t>
      </w:r>
      <w:r>
        <w:rPr>
          <w:rFonts w:eastAsia="Times New Roman"/>
          <w:szCs w:val="24"/>
        </w:rPr>
        <w:t>ρήνης, εθνικής ανεξαρτησίας και δημοκρατίας, μετρώντας όμως πολλές πληγές μετά από μια περίοδο ασφυκτικής δημοσιονομικής επιτροπείας αλλά και μετά από μια πυκνή πολιτική περίοδο διεκδικήσεων και αλλαγών, βρισκόμαστε σε μια κεντρική στιγμή για τη δημοκρατία</w:t>
      </w:r>
      <w:r>
        <w:rPr>
          <w:rFonts w:eastAsia="Times New Roman"/>
          <w:szCs w:val="24"/>
        </w:rPr>
        <w:t>.</w:t>
      </w:r>
    </w:p>
    <w:p w14:paraId="0A5DE688"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Η σημασία της σημερινής συζήτησης ενισχύεται από το γεγονός ότι σε ολόκληρη την Ευρώπη η </w:t>
      </w:r>
      <w:r>
        <w:rPr>
          <w:rFonts w:eastAsia="Times New Roman" w:cs="Times New Roman"/>
          <w:szCs w:val="24"/>
        </w:rPr>
        <w:t>δ</w:t>
      </w:r>
      <w:r>
        <w:rPr>
          <w:rFonts w:eastAsia="Times New Roman" w:cs="Times New Roman"/>
          <w:szCs w:val="24"/>
        </w:rPr>
        <w:t>ημοκρατία απειλείται από την άνοδο των ακροδεξιών αντιλήψεων. Γι</w:t>
      </w:r>
      <w:r>
        <w:rPr>
          <w:rFonts w:eastAsia="Times New Roman" w:cs="Times New Roman"/>
          <w:szCs w:val="24"/>
        </w:rPr>
        <w:t>’</w:t>
      </w:r>
      <w:r>
        <w:rPr>
          <w:rFonts w:eastAsia="Times New Roman" w:cs="Times New Roman"/>
          <w:szCs w:val="24"/>
        </w:rPr>
        <w:t xml:space="preserve"> αυτό η ενίσχυση </w:t>
      </w:r>
      <w:r>
        <w:rPr>
          <w:rFonts w:eastAsia="Times New Roman" w:cs="Times New Roman"/>
          <w:szCs w:val="24"/>
        </w:rPr>
        <w:lastRenderedPageBreak/>
        <w:t xml:space="preserve">της </w:t>
      </w:r>
      <w:r>
        <w:rPr>
          <w:rFonts w:eastAsia="Times New Roman" w:cs="Times New Roman"/>
          <w:szCs w:val="24"/>
        </w:rPr>
        <w:t>δ</w:t>
      </w:r>
      <w:r>
        <w:rPr>
          <w:rFonts w:eastAsia="Times New Roman" w:cs="Times New Roman"/>
          <w:szCs w:val="24"/>
        </w:rPr>
        <w:t xml:space="preserve">ημοκρατίας είναι αλληλένδετη με την ανάσχεση του νεοφιλελευθερισμού. </w:t>
      </w:r>
    </w:p>
    <w:p w14:paraId="0A5DE689"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Η πρότα</w:t>
      </w:r>
      <w:r>
        <w:rPr>
          <w:rFonts w:eastAsia="Times New Roman" w:cs="Times New Roman"/>
          <w:szCs w:val="24"/>
        </w:rPr>
        <w:t xml:space="preserve">σή μας αρθρώνεται σε τέσσερις άξονες που διευρύνουν τους βασικούς άξονες που μπήκαν ήδη από το πρώτο κοινό Σύνταγμα: Διεύρυνση της </w:t>
      </w:r>
      <w:r>
        <w:rPr>
          <w:rFonts w:eastAsia="Times New Roman" w:cs="Times New Roman"/>
          <w:szCs w:val="24"/>
        </w:rPr>
        <w:t>δ</w:t>
      </w:r>
      <w:r>
        <w:rPr>
          <w:rFonts w:eastAsia="Times New Roman" w:cs="Times New Roman"/>
          <w:szCs w:val="24"/>
        </w:rPr>
        <w:t>ημοκρατίας με καθιέρωση της απλής αναλογικής και τον περιορισμό της βουλευτικής ασυλίας και θητείας. Διακριτότητα Κράτους κα</w:t>
      </w:r>
      <w:r>
        <w:rPr>
          <w:rFonts w:eastAsia="Times New Roman" w:cs="Times New Roman"/>
          <w:szCs w:val="24"/>
        </w:rPr>
        <w:t>ι Εκκλησίας. Εισαγωγή θεσμών άμεσης δημοκρατίας για την ενίσχυση του ρόλου του πολίτη. Ενίσχυση της προστασίας των καθολικών δημοσίων υπηρεσιών και των κοινωνικών δικαιωμάτων.</w:t>
      </w:r>
    </w:p>
    <w:p w14:paraId="0A5DE68A"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Σήμερα η καθιέρωση της απλής αναλογικής είναι απαραίτητη για την αναζωογόνηση το</w:t>
      </w:r>
      <w:r>
        <w:rPr>
          <w:rFonts w:eastAsia="Times New Roman" w:cs="Times New Roman"/>
          <w:szCs w:val="24"/>
        </w:rPr>
        <w:t>υ πολιτικού συστήματος. Μετά από μια σειρά εκλογικών αναμετρήσεων</w:t>
      </w:r>
      <w:r>
        <w:rPr>
          <w:rFonts w:eastAsia="Times New Roman" w:cs="Times New Roman"/>
          <w:szCs w:val="24"/>
        </w:rPr>
        <w:t>,</w:t>
      </w:r>
      <w:r>
        <w:rPr>
          <w:rFonts w:eastAsia="Times New Roman" w:cs="Times New Roman"/>
          <w:szCs w:val="24"/>
        </w:rPr>
        <w:t xml:space="preserve"> που κατέληξαν σε κυβερνήσεις συνεργασίας</w:t>
      </w:r>
      <w:r>
        <w:rPr>
          <w:rFonts w:eastAsia="Times New Roman" w:cs="Times New Roman"/>
          <w:szCs w:val="24"/>
        </w:rPr>
        <w:t>,</w:t>
      </w:r>
      <w:r>
        <w:rPr>
          <w:rFonts w:eastAsia="Times New Roman" w:cs="Times New Roman"/>
          <w:szCs w:val="24"/>
        </w:rPr>
        <w:t xml:space="preserve"> είναι επείγουσα η ανάγκη να καλλιεργηθεί μια κουλτούρα συνεργασίας και συναινέσεων στη βάση προγραμματικών συμφωνιών. Εκτός από ανάγκη, είναι και υ</w:t>
      </w:r>
      <w:r>
        <w:rPr>
          <w:rFonts w:eastAsia="Times New Roman" w:cs="Times New Roman"/>
          <w:szCs w:val="24"/>
        </w:rPr>
        <w:t xml:space="preserve">ποχρέωσή μας να αποδώσουμε ίση αξία στην κάθε ψήφο, καταργώντας το σύστημα της πριμοδότησης του πρώτου κόμματος. Παράλληλα προτείνουμε να δίνεται η δυνατότητα στον Ελληνισμό </w:t>
      </w:r>
      <w:r>
        <w:rPr>
          <w:rFonts w:eastAsia="Times New Roman" w:cs="Times New Roman"/>
          <w:szCs w:val="24"/>
        </w:rPr>
        <w:lastRenderedPageBreak/>
        <w:t>της Διασποράς να έχει έκφραση και λόγο, κάτι που το ζητάει πάρα πολλά χρόνια και τ</w:t>
      </w:r>
      <w:r>
        <w:rPr>
          <w:rFonts w:eastAsia="Times New Roman" w:cs="Times New Roman"/>
          <w:szCs w:val="24"/>
        </w:rPr>
        <w:t xml:space="preserve">ο υποσχόμαστε και εμείς πολλά χρόνια, με την εκλογή ενός αντιπροσώπου. </w:t>
      </w:r>
    </w:p>
    <w:p w14:paraId="0A5DE68B"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Θα πρέπει επίσης να λάβουμε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ότι τα τελευταία τριάντα χρόνια η πολιτισμική σύσταση του ελληνικού πληθυσμού έχει μεταβληθεί. Η Ελλάδα, από χώρα προέλευσης μεταναστών, έγινε χώρα</w:t>
      </w:r>
      <w:r>
        <w:rPr>
          <w:rFonts w:eastAsia="Times New Roman" w:cs="Times New Roman"/>
          <w:szCs w:val="24"/>
        </w:rPr>
        <w:t xml:space="preserve"> υποδοχής. Οι σύγχρονες κοινωνίες είναι πλουραλιστικές και σε αυτή την κατεύθυνση της αρμονικής συνύπαρξης πρέπει να μιλήσουμε για ένταξη των μεταναστών και των προσφύγων και είναι πολύ βασική η απόδοση των πολιτικών δικαιωμάτων. Για τον λόγο αυτό</w:t>
      </w:r>
      <w:r>
        <w:rPr>
          <w:rFonts w:eastAsia="Times New Roman" w:cs="Times New Roman"/>
          <w:szCs w:val="24"/>
        </w:rPr>
        <w:t>ν</w:t>
      </w:r>
      <w:r>
        <w:rPr>
          <w:rFonts w:eastAsia="Times New Roman" w:cs="Times New Roman"/>
          <w:szCs w:val="24"/>
        </w:rPr>
        <w:t xml:space="preserve"> προτείν</w:t>
      </w:r>
      <w:r>
        <w:rPr>
          <w:rFonts w:eastAsia="Times New Roman" w:cs="Times New Roman"/>
          <w:szCs w:val="24"/>
        </w:rPr>
        <w:t xml:space="preserve">εται το δικαίωμα του εκλέγειν και εκλέγεσθαι στους θεσμούς της </w:t>
      </w:r>
      <w:r>
        <w:rPr>
          <w:rFonts w:eastAsia="Times New Roman" w:cs="Times New Roman"/>
          <w:szCs w:val="24"/>
        </w:rPr>
        <w:t>τοπικής αυτοδιοίκησης</w:t>
      </w:r>
      <w:r>
        <w:rPr>
          <w:rFonts w:eastAsia="Times New Roman" w:cs="Times New Roman"/>
          <w:szCs w:val="24"/>
        </w:rPr>
        <w:t xml:space="preserve"> σε αλλοδαπούς με μόνιμη εγκατάσταση στη χώρα. Σήμερα μετανάστριες και μετανάστες ή πρόσφυγες, οι οικονομικά καταπιεσμένοι, τα ΛΟΑΤ άτομα, τα θύματα έμφυλης βίας δεν είναι </w:t>
      </w:r>
      <w:r>
        <w:rPr>
          <w:rFonts w:eastAsia="Times New Roman" w:cs="Times New Roman"/>
          <w:szCs w:val="24"/>
        </w:rPr>
        <w:t>μια αόρατη μειοψηφία. Χρειάζονται</w:t>
      </w:r>
      <w:r>
        <w:rPr>
          <w:rFonts w:eastAsia="Times New Roman" w:cs="Times New Roman"/>
          <w:szCs w:val="24"/>
        </w:rPr>
        <w:t>,</w:t>
      </w:r>
      <w:r>
        <w:rPr>
          <w:rFonts w:eastAsia="Times New Roman" w:cs="Times New Roman"/>
          <w:szCs w:val="24"/>
        </w:rPr>
        <w:t xml:space="preserve"> επομένως</w:t>
      </w:r>
      <w:r>
        <w:rPr>
          <w:rFonts w:eastAsia="Times New Roman" w:cs="Times New Roman"/>
          <w:szCs w:val="24"/>
        </w:rPr>
        <w:t>,</w:t>
      </w:r>
      <w:r>
        <w:rPr>
          <w:rFonts w:eastAsia="Times New Roman" w:cs="Times New Roman"/>
          <w:szCs w:val="24"/>
        </w:rPr>
        <w:t xml:space="preserve"> θεσμοί που θα προστατεύουν τη διαφορετικότητα και θα εκπαιδεύουν και την κοινωνία στην αποδοχή. </w:t>
      </w:r>
      <w:r>
        <w:rPr>
          <w:rFonts w:eastAsia="Times New Roman" w:cs="Times New Roman"/>
          <w:szCs w:val="24"/>
        </w:rPr>
        <w:t>Αυτά ε</w:t>
      </w:r>
      <w:r>
        <w:rPr>
          <w:rFonts w:eastAsia="Times New Roman" w:cs="Times New Roman"/>
          <w:szCs w:val="24"/>
        </w:rPr>
        <w:t>ίναι ζητήματα δημοκρατίας.</w:t>
      </w:r>
    </w:p>
    <w:p w14:paraId="0A5DE68C"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lastRenderedPageBreak/>
        <w:t>Προτείνουμε τη συνταγματική κατοχύρωση της απόλυτης προστασίας της ζωής, τιμής και</w:t>
      </w:r>
      <w:r>
        <w:rPr>
          <w:rFonts w:eastAsia="Times New Roman" w:cs="Times New Roman"/>
          <w:szCs w:val="24"/>
        </w:rPr>
        <w:t xml:space="preserve"> ελευθερίας, χωρίς διάκριση φύλου, ταυτότητας φύλου και σεξουαλικού προσανατολισμού. Είναι ένα βαρύ χρέος να επαναφέρουμε την απόλυτη αξία της ανθρώπινης ζωής και της αξιοπρέπειας, της σωματικής ακεραιότητας αυτή την ύστατη πολιτική στιγμή, να μιλήσουμε κα</w:t>
      </w:r>
      <w:r>
        <w:rPr>
          <w:rFonts w:eastAsia="Times New Roman" w:cs="Times New Roman"/>
          <w:szCs w:val="24"/>
        </w:rPr>
        <w:t>ι για την προστασία των βασικών κοινωνικών αγαθών: Την υγεία, την παιδεία, την κοινωνική προστασία αλλά και το περιβάλλον. Ενάντια σε αντιλήψεις που θέλουν στο πλαίσιο της ελεύθερης αγοράς να γίνονται τα κοινωνικά αγαθά βορά του κεφαλαίου, προτείνουμε ουσι</w:t>
      </w:r>
      <w:r>
        <w:rPr>
          <w:rFonts w:eastAsia="Times New Roman" w:cs="Times New Roman"/>
          <w:szCs w:val="24"/>
        </w:rPr>
        <w:t>αστική συνταγματική κατοχύρωση του κοινωνικού κράτους. Προτείνουμε τη συνταγματική κατοχύρωση της υποχρέωσης του κράτους να εγγυάται ένα αξιοπρεπές επίπεδο διαβίωσης για όλους, καθώς και την καθολική πρόσβαση κάθε ανθρώπου σε αποτελεσματικές παροχές υγείας</w:t>
      </w:r>
      <w:r>
        <w:rPr>
          <w:rFonts w:eastAsia="Times New Roman" w:cs="Times New Roman"/>
          <w:szCs w:val="24"/>
        </w:rPr>
        <w:t>. Προτείνουμε την κατοχύρωση του δημόσιου ελέγχου βασικών κοινωνικών αγαθών, όπως το νερό και η ηλεκτρική ενέργεια, ώστε τα δίκτυα διανομής τους να υπόκεινται σε καθεστώς δημόσιας υπηρεσίας και να τελούν υπό δημόσιο έλεγχο. Προτείνουμε τη συνταγματική αναγ</w:t>
      </w:r>
      <w:r>
        <w:rPr>
          <w:rFonts w:eastAsia="Times New Roman" w:cs="Times New Roman"/>
          <w:szCs w:val="24"/>
        </w:rPr>
        <w:t xml:space="preserve">νώριση της </w:t>
      </w:r>
      <w:r>
        <w:rPr>
          <w:rFonts w:eastAsia="Times New Roman" w:cs="Times New Roman"/>
          <w:szCs w:val="24"/>
        </w:rPr>
        <w:lastRenderedPageBreak/>
        <w:t xml:space="preserve">ίσης αμοιβής για ίση εργασία και την απαγόρευση του μέτρου της επίταξης για την αντιμετώπιση συνεπειών της απεργίας. </w:t>
      </w:r>
    </w:p>
    <w:p w14:paraId="0A5DE68D"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Έγινε μεγάλος λόγος για τον διαχωρισμό Κράτους και Εκκλησίας. Για εμάς είναι ένα ζήτημα αξιακό να προχωρήσει αυτός ο διαχωρισμό</w:t>
      </w:r>
      <w:r>
        <w:rPr>
          <w:rFonts w:eastAsia="Times New Roman" w:cs="Times New Roman"/>
          <w:szCs w:val="24"/>
        </w:rPr>
        <w:t xml:space="preserve">ς. Ένα σύγχρονο, δημοκρατικό, πλουραλιστικό κράτος πρέπει να είναι και θρησκευτικά ουδέτερο. Ασφαλώς η ανεξιθρησκία είναι κατοχυρωμένη, όμως χρειάζεται εξορθολογισμός στις σχέσεις ανάμεσα στο Κράτος και στην Εκκλησία και την αποδέσμευση της πολιτικής ζωής </w:t>
      </w:r>
      <w:r>
        <w:rPr>
          <w:rFonts w:eastAsia="Times New Roman" w:cs="Times New Roman"/>
          <w:szCs w:val="24"/>
        </w:rPr>
        <w:t>από θρησκευτικά κριτήρια. Σε αυτή την κατεύθυνση προτείνουμε να καθιερωθεί ο πολιτικός όρκος για τον Πρόεδρο της Δημοκρατίας και τους Βουλευτές. Θέλουμε ένα κράτος που να προστατεύει τη θρησκευτική ελευθερία και τη λατρεία και να μην είναι δέσμιο στο θρησκ</w:t>
      </w:r>
      <w:r>
        <w:rPr>
          <w:rFonts w:eastAsia="Times New Roman" w:cs="Times New Roman"/>
          <w:szCs w:val="24"/>
        </w:rPr>
        <w:t xml:space="preserve">ευτικό συναίσθημα συγκεκριμένου τμήματος της κοινωνίας. </w:t>
      </w:r>
    </w:p>
    <w:p w14:paraId="0A5DE68E"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Οι προτάσεις του ΣΥΡΙΖΑ πηγάζουν από την εμπειρία της κρίσης.</w:t>
      </w:r>
      <w:r>
        <w:rPr>
          <w:rFonts w:eastAsia="Times New Roman" w:cs="Times New Roman"/>
          <w:szCs w:val="24"/>
        </w:rPr>
        <w:t xml:space="preserve"> </w:t>
      </w:r>
      <w:r>
        <w:rPr>
          <w:rFonts w:eastAsia="Times New Roman" w:cs="Times New Roman"/>
          <w:szCs w:val="24"/>
        </w:rPr>
        <w:t xml:space="preserve">Θέλουμε να γίνει σαφές ότι η πρόταση για τη </w:t>
      </w:r>
      <w:r>
        <w:rPr>
          <w:rFonts w:eastAsia="Times New Roman" w:cs="Times New Roman"/>
          <w:szCs w:val="24"/>
        </w:rPr>
        <w:t>σ</w:t>
      </w:r>
      <w:r>
        <w:rPr>
          <w:rFonts w:eastAsia="Times New Roman" w:cs="Times New Roman"/>
          <w:szCs w:val="24"/>
        </w:rPr>
        <w:t>υνταγματική Αναθεώρηση είναι μια πρόταση για την ενίσχυση της προστασίας των ατομικών και κο</w:t>
      </w:r>
      <w:r>
        <w:rPr>
          <w:rFonts w:eastAsia="Times New Roman" w:cs="Times New Roman"/>
          <w:szCs w:val="24"/>
        </w:rPr>
        <w:t>ινωνικών δικαιωμάτων και την εν</w:t>
      </w:r>
      <w:r>
        <w:rPr>
          <w:rFonts w:eastAsia="Times New Roman" w:cs="Times New Roman"/>
          <w:szCs w:val="24"/>
        </w:rPr>
        <w:lastRenderedPageBreak/>
        <w:t xml:space="preserve">δυνάμωση της πολιτικής ζωής. Είναι μια πρόταση για την ενδυνάμωση της ίδιας της </w:t>
      </w:r>
      <w:r>
        <w:rPr>
          <w:rFonts w:eastAsia="Times New Roman" w:cs="Times New Roman"/>
          <w:szCs w:val="24"/>
        </w:rPr>
        <w:t>δ</w:t>
      </w:r>
      <w:r>
        <w:rPr>
          <w:rFonts w:eastAsia="Times New Roman" w:cs="Times New Roman"/>
          <w:szCs w:val="24"/>
        </w:rPr>
        <w:t>ημοκρατίας. Αυτή την κρίσιμη στιγμή πολιτειακά θα πρέπει να σταθούμε όλοι και όλες στο ύψος των περιστάσεων και να υπερασπιστούμε αξίες διαχρονι</w:t>
      </w:r>
      <w:r>
        <w:rPr>
          <w:rFonts w:eastAsia="Times New Roman" w:cs="Times New Roman"/>
          <w:szCs w:val="24"/>
        </w:rPr>
        <w:t>κές.</w:t>
      </w:r>
    </w:p>
    <w:p w14:paraId="0A5DE68F"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A5DE690" w14:textId="77777777" w:rsidR="00415E13" w:rsidRDefault="00E650A0">
      <w:pPr>
        <w:spacing w:line="600" w:lineRule="auto"/>
        <w:ind w:firstLine="720"/>
        <w:contextualSpacing/>
        <w:jc w:val="center"/>
        <w:rPr>
          <w:rFonts w:eastAsia="Times New Roman" w:cs="Times New Roman"/>
          <w:szCs w:val="24"/>
        </w:rPr>
      </w:pPr>
      <w:r w:rsidRPr="003D6A84">
        <w:rPr>
          <w:rFonts w:eastAsia="Times New Roman" w:cs="Times New Roman"/>
          <w:szCs w:val="24"/>
        </w:rPr>
        <w:t>(Χειροκροτήματα από την πτέρυγα του ΣΥΡΙΖΑ)</w:t>
      </w:r>
    </w:p>
    <w:p w14:paraId="0A5DE691" w14:textId="77777777" w:rsidR="00415E13" w:rsidRDefault="00E650A0">
      <w:pPr>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Αναστάσιος Κουράκης</w:t>
      </w:r>
      <w:r w:rsidRPr="00FE35C3">
        <w:rPr>
          <w:rFonts w:eastAsia="Times New Roman" w:cs="Times New Roman"/>
          <w:b/>
          <w:szCs w:val="24"/>
        </w:rPr>
        <w:t>):</w:t>
      </w:r>
      <w:r w:rsidRPr="00BC670B">
        <w:rPr>
          <w:rFonts w:eastAsia="Times New Roman" w:cs="Times New Roman"/>
          <w:szCs w:val="24"/>
        </w:rPr>
        <w:t xml:space="preserve"> </w:t>
      </w:r>
      <w:r>
        <w:rPr>
          <w:rFonts w:eastAsia="Times New Roman" w:cs="Times New Roman"/>
          <w:szCs w:val="24"/>
        </w:rPr>
        <w:t>Ευχαριστούμε την κ</w:t>
      </w:r>
      <w:r>
        <w:rPr>
          <w:rFonts w:eastAsia="Times New Roman" w:cs="Times New Roman"/>
          <w:szCs w:val="24"/>
        </w:rPr>
        <w:t xml:space="preserve">. </w:t>
      </w:r>
      <w:r>
        <w:rPr>
          <w:rFonts w:eastAsia="Times New Roman" w:cs="Times New Roman"/>
          <w:szCs w:val="24"/>
        </w:rPr>
        <w:t>Ελένη Σταματάκη, Βουλε</w:t>
      </w:r>
      <w:r>
        <w:rPr>
          <w:rFonts w:eastAsia="Times New Roman" w:cs="Times New Roman"/>
          <w:szCs w:val="24"/>
        </w:rPr>
        <w:t>υτή</w:t>
      </w:r>
      <w:r>
        <w:rPr>
          <w:rFonts w:eastAsia="Times New Roman" w:cs="Times New Roman"/>
          <w:szCs w:val="24"/>
        </w:rPr>
        <w:t xml:space="preserve"> του ΣΥΡΙΖΑ στην A΄ Πειραι</w:t>
      </w:r>
      <w:r>
        <w:rPr>
          <w:rFonts w:eastAsia="Times New Roman" w:cs="Times New Roman"/>
          <w:szCs w:val="24"/>
        </w:rPr>
        <w:t>ώς</w:t>
      </w:r>
      <w:r>
        <w:rPr>
          <w:rFonts w:eastAsia="Times New Roman" w:cs="Times New Roman"/>
          <w:szCs w:val="24"/>
        </w:rPr>
        <w:t>.</w:t>
      </w:r>
    </w:p>
    <w:p w14:paraId="0A5DE692"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Γεώργιος Γεωργαντάς, Βουλευτής Κιλκίς της Νέας Δημοκρατίας. </w:t>
      </w:r>
      <w:r>
        <w:rPr>
          <w:rFonts w:eastAsia="Times New Roman" w:cs="Times New Roman"/>
          <w:szCs w:val="24"/>
        </w:rPr>
        <w:t>Μ</w:t>
      </w:r>
      <w:r>
        <w:rPr>
          <w:rFonts w:eastAsia="Times New Roman" w:cs="Times New Roman"/>
          <w:szCs w:val="24"/>
        </w:rPr>
        <w:t xml:space="preserve">ετά θα </w:t>
      </w:r>
      <w:r>
        <w:rPr>
          <w:rFonts w:eastAsia="Times New Roman" w:cs="Times New Roman"/>
          <w:szCs w:val="24"/>
        </w:rPr>
        <w:t>μιλήσει ο κ. Χριστόφορος Βερναρδάκης, Υπουργός Επικρατείας.</w:t>
      </w:r>
    </w:p>
    <w:p w14:paraId="0A5DE693"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Ορίστε, κύριε Γεωργαντά, έχετε τον λόγο.</w:t>
      </w:r>
    </w:p>
    <w:p w14:paraId="0A5DE694" w14:textId="77777777" w:rsidR="00415E13" w:rsidRDefault="00E650A0">
      <w:pPr>
        <w:spacing w:line="600" w:lineRule="auto"/>
        <w:ind w:firstLine="720"/>
        <w:contextualSpacing/>
        <w:jc w:val="both"/>
        <w:rPr>
          <w:rFonts w:eastAsia="Times New Roman" w:cs="Times New Roman"/>
          <w:szCs w:val="24"/>
        </w:rPr>
      </w:pPr>
      <w:r w:rsidRPr="003D6A84">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0A5DE695"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Αναρωτιόμουν, κύριοι συνάδελφοι, αν η κοινωνία παρακολουθεί την κορυφαία αυτή κοινοβουλευτική διαδικασία, αν είναι συμμέτοχος των διεργασιών που έγιναν στις </w:t>
      </w:r>
      <w:r>
        <w:rPr>
          <w:rFonts w:eastAsia="Times New Roman" w:cs="Times New Roman"/>
          <w:szCs w:val="24"/>
        </w:rPr>
        <w:t>ε</w:t>
      </w:r>
      <w:r>
        <w:rPr>
          <w:rFonts w:eastAsia="Times New Roman" w:cs="Times New Roman"/>
          <w:szCs w:val="24"/>
        </w:rPr>
        <w:t xml:space="preserve">πιτροπές και </w:t>
      </w:r>
      <w:r>
        <w:rPr>
          <w:rFonts w:eastAsia="Times New Roman" w:cs="Times New Roman"/>
          <w:szCs w:val="24"/>
        </w:rPr>
        <w:lastRenderedPageBreak/>
        <w:t>γίνεται σήμερα στην Ολομέλεια, για μια απόφαση και για μια κατεύθυνση η οποία θα έπρε</w:t>
      </w:r>
      <w:r>
        <w:rPr>
          <w:rFonts w:eastAsia="Times New Roman" w:cs="Times New Roman"/>
          <w:szCs w:val="24"/>
        </w:rPr>
        <w:t>πε να αλλάξει τη ζωή των συμπολιτών μας.</w:t>
      </w:r>
    </w:p>
    <w:p w14:paraId="0A5DE696"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Το Σύνταγμα είναι πάντα μια ευκαιρία για να εξελιχθεί μια χώρα και να παρακολουθήσει τις ιστορικές εξελίξεις. Είναι μια ευκαιρία από τη μια για τη θωράκιση, ακόμα περισσότερο, των ατομικών δικαιωμάτων και των σχέσεω</w:t>
      </w:r>
      <w:r>
        <w:rPr>
          <w:rFonts w:eastAsia="Times New Roman" w:cs="Times New Roman"/>
          <w:szCs w:val="24"/>
        </w:rPr>
        <w:t xml:space="preserve">ν του πολίτη με το κράτος, αλλά ταυτόχρονα -και κυρίως- πρέπει να αποτελεί μια ευκαιρία για ανάπτυξη, μια ευκαιρία για επικαιροποίηση του περιβάλλοντος και των συνθηκών που πρέπει να προσφέρονται από την πολιτεία στον πολίτη, στον επιχειρηματία, στον νέο, </w:t>
      </w:r>
      <w:r>
        <w:rPr>
          <w:rFonts w:eastAsia="Times New Roman" w:cs="Times New Roman"/>
          <w:szCs w:val="24"/>
        </w:rPr>
        <w:t xml:space="preserve">στον εκπαιδευτικό, στον φοιτητή, στον μαθητή, σε όλους τους πολίτες, για να μπορέσουν σε ένα καλύτερο και ασφαλέστερο περιβάλλον να δημιουργήσουν. </w:t>
      </w:r>
    </w:p>
    <w:p w14:paraId="0A5DE697"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η κοινωνία είναι απούσα από τη συζήτηση αυτή. Και η ευθύνη είναι συνήθως </w:t>
      </w:r>
      <w:r>
        <w:rPr>
          <w:rFonts w:eastAsia="Times New Roman" w:cs="Times New Roman"/>
          <w:szCs w:val="24"/>
        </w:rPr>
        <w:t>-</w:t>
      </w:r>
      <w:r>
        <w:rPr>
          <w:rFonts w:eastAsia="Times New Roman" w:cs="Times New Roman"/>
          <w:szCs w:val="24"/>
        </w:rPr>
        <w:t>και κυρίως, εδώ εί</w:t>
      </w:r>
      <w:r>
        <w:rPr>
          <w:rFonts w:eastAsia="Times New Roman" w:cs="Times New Roman"/>
          <w:szCs w:val="24"/>
        </w:rPr>
        <w:t>ναι και αποκλειστικά θα έλεγα- της Κυβέρνησης. Η Κυβέρνηση δεν τόλμησε μια Αναθεώρηση η οποία πράγματι θα παρακολου</w:t>
      </w:r>
      <w:r>
        <w:rPr>
          <w:rFonts w:eastAsia="Times New Roman" w:cs="Times New Roman"/>
          <w:szCs w:val="24"/>
        </w:rPr>
        <w:lastRenderedPageBreak/>
        <w:t xml:space="preserve">θούσε τις εξελίξεις και θα έδινε ένα στίγμα προς όλους τους πολίτες και μια κατεύθυνση, η οποία πράγματι θα δημιουργούσε συνθήκες, σε όλα τα </w:t>
      </w:r>
      <w:r>
        <w:rPr>
          <w:rFonts w:eastAsia="Times New Roman" w:cs="Times New Roman"/>
          <w:szCs w:val="24"/>
        </w:rPr>
        <w:t xml:space="preserve">επίπεδα, γρηγορότερης ανάπτυξης, ουσιαστικότερης συμμετοχής των πολιτών στον κοινωνικό και πολιτικό βίο, ασφαλέστερου πλαισίου για τον επιχειρηματικό κόσμο και γενικότερα δεν θα κατοχύρωνε όλα τα ζητούμενα, τα οποία προέκυψαν την περίοδο της κρίσης. </w:t>
      </w:r>
    </w:p>
    <w:p w14:paraId="0A5DE698"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Το πρ</w:t>
      </w:r>
      <w:r>
        <w:rPr>
          <w:rFonts w:eastAsia="Times New Roman" w:cs="Times New Roman"/>
          <w:szCs w:val="24"/>
        </w:rPr>
        <w:t>ώτο αναθεωρητέο άρθρο, για εμένα, είναι το 110. Το άρθρο 110 είναι αυτό που καθορίζει τη διαδικασία για μια Αναθεώρηση. Είναι σωστή η πρόταση της Νέας Δημοκρατίας για την κατάργηση της πενταετίας ανάμεσα στην έναρξη της νέας διαδικασίας Αναθεώρησης σε σχέσ</w:t>
      </w:r>
      <w:r>
        <w:rPr>
          <w:rFonts w:eastAsia="Times New Roman" w:cs="Times New Roman"/>
          <w:szCs w:val="24"/>
        </w:rPr>
        <w:t xml:space="preserve">η με την παλαιότερη. Όταν μιλάω έξω με τους πολίτες και τους λέω ότι αν σήμερα, αν σε αυτή τη Βουλή δεν γίνει δεκτό </w:t>
      </w:r>
      <w:r>
        <w:rPr>
          <w:rFonts w:eastAsia="Times New Roman" w:cs="Times New Roman"/>
          <w:szCs w:val="24"/>
        </w:rPr>
        <w:t xml:space="preserve">να τροποποιηθούν </w:t>
      </w:r>
      <w:r>
        <w:rPr>
          <w:rFonts w:eastAsia="Times New Roman" w:cs="Times New Roman"/>
          <w:szCs w:val="24"/>
        </w:rPr>
        <w:t>κάποια άρθρα στην επόμενη, μετά πρέπει να περάσει μια ολόκληρη δεκαετία. Μια δεκαετία, στην εποχή όπως τη ζούμε, είναι ένας</w:t>
      </w:r>
      <w:r>
        <w:rPr>
          <w:rFonts w:eastAsia="Times New Roman" w:cs="Times New Roman"/>
          <w:szCs w:val="24"/>
        </w:rPr>
        <w:t xml:space="preserve"> αιώνας παλαιότερος. Δεν μπορείς να παρακολουθήσεις ούτε τις κοινωνικές ούτε τις οικονομικές ούτε τις πολιτικές εξελίξεις. Το πρώτο, λοι</w:t>
      </w:r>
      <w:r>
        <w:rPr>
          <w:rFonts w:eastAsia="Times New Roman" w:cs="Times New Roman"/>
          <w:szCs w:val="24"/>
        </w:rPr>
        <w:lastRenderedPageBreak/>
        <w:t>πόν, το οποίο θα έπρεπε να δεχτούμε -και νομίζω ότι δεν βλάπτει κανέναν σε σχέση με την ιδεολογική του αφετηρία- είναι α</w:t>
      </w:r>
      <w:r>
        <w:rPr>
          <w:rFonts w:eastAsia="Times New Roman" w:cs="Times New Roman"/>
          <w:szCs w:val="24"/>
        </w:rPr>
        <w:t xml:space="preserve">κριβώς το άρθρο 110. Να μείνει ο αυστηρός χαρακτήρας των αναθεωρήσεων, γιατί είναι μια κορυφαία διαδικασία, αλλά σε τίποτα δεν θα μας ενοχλούσε να καταργηθεί η πενταετία ανάμεσα στις αναθεωρήσεις. </w:t>
      </w:r>
    </w:p>
    <w:p w14:paraId="0A5DE69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w:t>
      </w:r>
      <w:r w:rsidRPr="009F5E61">
        <w:rPr>
          <w:rFonts w:eastAsia="Times New Roman" w:cs="Times New Roman"/>
          <w:szCs w:val="24"/>
        </w:rPr>
        <w:t>αι ξέρετε γιατί</w:t>
      </w:r>
      <w:r>
        <w:rPr>
          <w:rFonts w:eastAsia="Times New Roman" w:cs="Times New Roman"/>
          <w:szCs w:val="24"/>
        </w:rPr>
        <w:t>;</w:t>
      </w:r>
      <w:r w:rsidRPr="009F5E61">
        <w:rPr>
          <w:rFonts w:eastAsia="Times New Roman" w:cs="Times New Roman"/>
          <w:szCs w:val="24"/>
        </w:rPr>
        <w:t xml:space="preserve"> </w:t>
      </w:r>
      <w:r>
        <w:rPr>
          <w:rFonts w:eastAsia="Times New Roman" w:cs="Times New Roman"/>
          <w:szCs w:val="24"/>
        </w:rPr>
        <w:t>Γ</w:t>
      </w:r>
      <w:r w:rsidRPr="009F5E61">
        <w:rPr>
          <w:rFonts w:eastAsia="Times New Roman" w:cs="Times New Roman"/>
          <w:szCs w:val="24"/>
        </w:rPr>
        <w:t>ίνεται ακόμα πιο ουσιαστικό αυτό το ζητ</w:t>
      </w:r>
      <w:r w:rsidRPr="009F5E61">
        <w:rPr>
          <w:rFonts w:eastAsia="Times New Roman" w:cs="Times New Roman"/>
          <w:szCs w:val="24"/>
        </w:rPr>
        <w:t>ούμενο σήμερα</w:t>
      </w:r>
      <w:r>
        <w:rPr>
          <w:rFonts w:eastAsia="Times New Roman" w:cs="Times New Roman"/>
          <w:szCs w:val="24"/>
        </w:rPr>
        <w:t>,</w:t>
      </w:r>
      <w:r w:rsidRPr="009F5E61">
        <w:rPr>
          <w:rFonts w:eastAsia="Times New Roman" w:cs="Times New Roman"/>
          <w:szCs w:val="24"/>
        </w:rPr>
        <w:t xml:space="preserve"> όταν </w:t>
      </w:r>
      <w:r>
        <w:rPr>
          <w:rFonts w:eastAsia="Times New Roman" w:cs="Times New Roman"/>
          <w:szCs w:val="24"/>
        </w:rPr>
        <w:t>ακούμε Υ</w:t>
      </w:r>
      <w:r w:rsidRPr="009F5E61">
        <w:rPr>
          <w:rFonts w:eastAsia="Times New Roman" w:cs="Times New Roman"/>
          <w:szCs w:val="24"/>
        </w:rPr>
        <w:t xml:space="preserve">πουργούς της </w:t>
      </w:r>
      <w:r>
        <w:rPr>
          <w:rFonts w:eastAsia="Times New Roman" w:cs="Times New Roman"/>
          <w:szCs w:val="24"/>
        </w:rPr>
        <w:t>Κ</w:t>
      </w:r>
      <w:r w:rsidRPr="009F5E61">
        <w:rPr>
          <w:rFonts w:eastAsia="Times New Roman" w:cs="Times New Roman"/>
          <w:szCs w:val="24"/>
        </w:rPr>
        <w:t xml:space="preserve">υβέρνησης να λένε ότι με αυτή την </w:t>
      </w:r>
      <w:r>
        <w:rPr>
          <w:rFonts w:eastAsia="Times New Roman" w:cs="Times New Roman"/>
          <w:szCs w:val="24"/>
        </w:rPr>
        <w:t>Α</w:t>
      </w:r>
      <w:r w:rsidRPr="009F5E61">
        <w:rPr>
          <w:rFonts w:eastAsia="Times New Roman" w:cs="Times New Roman"/>
          <w:szCs w:val="24"/>
        </w:rPr>
        <w:t xml:space="preserve">ναθεώρηση θα καταφέρουμε να </w:t>
      </w:r>
      <w:r>
        <w:rPr>
          <w:rFonts w:eastAsia="Times New Roman" w:cs="Times New Roman"/>
          <w:szCs w:val="24"/>
        </w:rPr>
        <w:t>εγκλωβίσουμε</w:t>
      </w:r>
      <w:r w:rsidRPr="009F5E61">
        <w:rPr>
          <w:rFonts w:eastAsia="Times New Roman" w:cs="Times New Roman"/>
          <w:szCs w:val="24"/>
        </w:rPr>
        <w:t xml:space="preserve"> για </w:t>
      </w:r>
      <w:r>
        <w:rPr>
          <w:rFonts w:eastAsia="Times New Roman" w:cs="Times New Roman"/>
          <w:szCs w:val="24"/>
        </w:rPr>
        <w:t>δέκα</w:t>
      </w:r>
      <w:r w:rsidRPr="009F5E61">
        <w:rPr>
          <w:rFonts w:eastAsia="Times New Roman" w:cs="Times New Roman"/>
          <w:szCs w:val="24"/>
        </w:rPr>
        <w:t xml:space="preserve"> χρόνια την </w:t>
      </w:r>
      <w:r>
        <w:rPr>
          <w:rFonts w:eastAsia="Times New Roman" w:cs="Times New Roman"/>
          <w:szCs w:val="24"/>
        </w:rPr>
        <w:t>αναθεώρηση του άρθρου 16 για τη</w:t>
      </w:r>
      <w:r w:rsidRPr="009F5E61">
        <w:rPr>
          <w:rFonts w:eastAsia="Times New Roman" w:cs="Times New Roman"/>
          <w:szCs w:val="24"/>
        </w:rPr>
        <w:t xml:space="preserve"> δημιουργία μη κρατικών πανεπιστημίων</w:t>
      </w:r>
      <w:r>
        <w:rPr>
          <w:rFonts w:eastAsia="Times New Roman" w:cs="Times New Roman"/>
          <w:szCs w:val="24"/>
        </w:rPr>
        <w:t>.</w:t>
      </w:r>
    </w:p>
    <w:p w14:paraId="0A5DE69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Εάν το</w:t>
      </w:r>
      <w:r w:rsidRPr="009F5E61">
        <w:rPr>
          <w:rFonts w:eastAsia="Times New Roman" w:cs="Times New Roman"/>
          <w:szCs w:val="24"/>
        </w:rPr>
        <w:t xml:space="preserve"> άρθρο 16 </w:t>
      </w:r>
      <w:r>
        <w:rPr>
          <w:rFonts w:eastAsia="Times New Roman" w:cs="Times New Roman"/>
          <w:szCs w:val="24"/>
        </w:rPr>
        <w:t>-</w:t>
      </w:r>
      <w:r w:rsidRPr="009F5E61">
        <w:rPr>
          <w:rFonts w:eastAsia="Times New Roman" w:cs="Times New Roman"/>
          <w:szCs w:val="24"/>
        </w:rPr>
        <w:t>και θα αναφερθώ σε αυτό</w:t>
      </w:r>
      <w:r>
        <w:rPr>
          <w:rFonts w:eastAsia="Times New Roman" w:cs="Times New Roman"/>
          <w:szCs w:val="24"/>
        </w:rPr>
        <w:t>,</w:t>
      </w:r>
      <w:r w:rsidRPr="009F5E61">
        <w:rPr>
          <w:rFonts w:eastAsia="Times New Roman" w:cs="Times New Roman"/>
          <w:szCs w:val="24"/>
        </w:rPr>
        <w:t xml:space="preserve"> γιατί </w:t>
      </w:r>
      <w:r w:rsidRPr="009F5E61">
        <w:rPr>
          <w:rFonts w:eastAsia="Times New Roman" w:cs="Times New Roman"/>
          <w:szCs w:val="24"/>
        </w:rPr>
        <w:t>θεωρώ ότι έχει έναν ε</w:t>
      </w:r>
      <w:r>
        <w:rPr>
          <w:rFonts w:eastAsia="Times New Roman" w:cs="Times New Roman"/>
          <w:szCs w:val="24"/>
        </w:rPr>
        <w:t>μβλη</w:t>
      </w:r>
      <w:r w:rsidRPr="009F5E61">
        <w:rPr>
          <w:rFonts w:eastAsia="Times New Roman" w:cs="Times New Roman"/>
          <w:szCs w:val="24"/>
        </w:rPr>
        <w:t>ματικό χαρακτήρα σε όλη</w:t>
      </w:r>
      <w:r>
        <w:rPr>
          <w:rFonts w:eastAsia="Times New Roman" w:cs="Times New Roman"/>
          <w:szCs w:val="24"/>
        </w:rPr>
        <w:t xml:space="preserve"> αυτή</w:t>
      </w:r>
      <w:r w:rsidRPr="009F5E61">
        <w:rPr>
          <w:rFonts w:eastAsia="Times New Roman" w:cs="Times New Roman"/>
          <w:szCs w:val="24"/>
        </w:rPr>
        <w:t xml:space="preserve"> τη διαδικασία</w:t>
      </w:r>
      <w:r>
        <w:rPr>
          <w:rFonts w:eastAsia="Times New Roman" w:cs="Times New Roman"/>
          <w:szCs w:val="24"/>
        </w:rPr>
        <w:t>-</w:t>
      </w:r>
      <w:r w:rsidRPr="009F5E61">
        <w:rPr>
          <w:rFonts w:eastAsia="Times New Roman" w:cs="Times New Roman"/>
          <w:szCs w:val="24"/>
        </w:rPr>
        <w:t xml:space="preserve"> δεν ψηφιστεί ως ένα από τα </w:t>
      </w:r>
      <w:r>
        <w:rPr>
          <w:rFonts w:eastAsia="Times New Roman" w:cs="Times New Roman"/>
          <w:szCs w:val="24"/>
        </w:rPr>
        <w:t>αναθεωρητέα άρθρα,</w:t>
      </w:r>
      <w:r w:rsidRPr="009F5E61">
        <w:rPr>
          <w:rFonts w:eastAsia="Times New Roman" w:cs="Times New Roman"/>
          <w:szCs w:val="24"/>
        </w:rPr>
        <w:t xml:space="preserve"> </w:t>
      </w:r>
      <w:r>
        <w:rPr>
          <w:rFonts w:eastAsia="Times New Roman" w:cs="Times New Roman"/>
          <w:szCs w:val="24"/>
        </w:rPr>
        <w:t>θα περιμένουμε δέκα</w:t>
      </w:r>
      <w:r w:rsidRPr="009F5E61">
        <w:rPr>
          <w:rFonts w:eastAsia="Times New Roman" w:cs="Times New Roman"/>
          <w:szCs w:val="24"/>
        </w:rPr>
        <w:t xml:space="preserve"> ολόκληρα χρόνια</w:t>
      </w:r>
      <w:r>
        <w:rPr>
          <w:rFonts w:eastAsia="Times New Roman" w:cs="Times New Roman"/>
          <w:szCs w:val="24"/>
        </w:rPr>
        <w:t xml:space="preserve">, για να μπορούν οι φοιτητές </w:t>
      </w:r>
      <w:r>
        <w:rPr>
          <w:rFonts w:eastAsia="Times New Roman" w:cs="Times New Roman"/>
          <w:szCs w:val="24"/>
        </w:rPr>
        <w:t>μας,</w:t>
      </w:r>
      <w:r w:rsidRPr="009F5E61">
        <w:rPr>
          <w:rFonts w:eastAsia="Times New Roman" w:cs="Times New Roman"/>
          <w:szCs w:val="24"/>
        </w:rPr>
        <w:t xml:space="preserve"> που φεύγουν σήμερα στο εξωτερικό</w:t>
      </w:r>
      <w:r>
        <w:rPr>
          <w:rFonts w:eastAsia="Times New Roman" w:cs="Times New Roman"/>
          <w:szCs w:val="24"/>
        </w:rPr>
        <w:t>,</w:t>
      </w:r>
      <w:r w:rsidRPr="009F5E61">
        <w:rPr>
          <w:rFonts w:eastAsia="Times New Roman" w:cs="Times New Roman"/>
          <w:szCs w:val="24"/>
        </w:rPr>
        <w:t xml:space="preserve"> να έχουν τη δυνατότητα να σπουδάσουν σ</w:t>
      </w:r>
      <w:r w:rsidRPr="009F5E61">
        <w:rPr>
          <w:rFonts w:eastAsia="Times New Roman" w:cs="Times New Roman"/>
          <w:szCs w:val="24"/>
        </w:rPr>
        <w:t>την Ελλάδα</w:t>
      </w:r>
      <w:r>
        <w:rPr>
          <w:rFonts w:eastAsia="Times New Roman" w:cs="Times New Roman"/>
          <w:szCs w:val="24"/>
        </w:rPr>
        <w:t>, για να μπορέσουν</w:t>
      </w:r>
      <w:r w:rsidRPr="009F5E61">
        <w:rPr>
          <w:rFonts w:eastAsia="Times New Roman" w:cs="Times New Roman"/>
          <w:szCs w:val="24"/>
        </w:rPr>
        <w:t xml:space="preserve"> οι ερευνητές </w:t>
      </w:r>
      <w:r>
        <w:rPr>
          <w:rFonts w:eastAsia="Times New Roman" w:cs="Times New Roman"/>
          <w:szCs w:val="24"/>
        </w:rPr>
        <w:t>μας,</w:t>
      </w:r>
      <w:r w:rsidRPr="009F5E61">
        <w:rPr>
          <w:rFonts w:eastAsia="Times New Roman" w:cs="Times New Roman"/>
          <w:szCs w:val="24"/>
        </w:rPr>
        <w:t xml:space="preserve"> οι ακαδημαϊκοί </w:t>
      </w:r>
      <w:r>
        <w:rPr>
          <w:rFonts w:eastAsia="Times New Roman" w:cs="Times New Roman"/>
          <w:szCs w:val="24"/>
        </w:rPr>
        <w:t>μας,</w:t>
      </w:r>
      <w:r>
        <w:rPr>
          <w:rFonts w:eastAsia="Times New Roman" w:cs="Times New Roman"/>
          <w:szCs w:val="24"/>
        </w:rPr>
        <w:t xml:space="preserve"> που αναζητούν εργασία</w:t>
      </w:r>
      <w:r w:rsidRPr="009F5E61">
        <w:rPr>
          <w:rFonts w:eastAsia="Times New Roman" w:cs="Times New Roman"/>
          <w:szCs w:val="24"/>
        </w:rPr>
        <w:t xml:space="preserve"> στο εξωτερικό</w:t>
      </w:r>
      <w:r>
        <w:rPr>
          <w:rFonts w:eastAsia="Times New Roman" w:cs="Times New Roman"/>
          <w:szCs w:val="24"/>
        </w:rPr>
        <w:t>,</w:t>
      </w:r>
      <w:r w:rsidRPr="009F5E61">
        <w:rPr>
          <w:rFonts w:eastAsia="Times New Roman" w:cs="Times New Roman"/>
          <w:szCs w:val="24"/>
        </w:rPr>
        <w:t xml:space="preserve"> να εργαστούν σε πανεπιστήμια στη χώρα </w:t>
      </w:r>
      <w:r>
        <w:rPr>
          <w:rFonts w:eastAsia="Times New Roman" w:cs="Times New Roman"/>
          <w:szCs w:val="24"/>
        </w:rPr>
        <w:t>μας,</w:t>
      </w:r>
      <w:r w:rsidRPr="009F5E61">
        <w:rPr>
          <w:rFonts w:eastAsia="Times New Roman" w:cs="Times New Roman"/>
          <w:szCs w:val="24"/>
        </w:rPr>
        <w:t xml:space="preserve"> για να μπορέσει να </w:t>
      </w:r>
      <w:r w:rsidRPr="009F5E61">
        <w:rPr>
          <w:rFonts w:eastAsia="Times New Roman" w:cs="Times New Roman"/>
          <w:szCs w:val="24"/>
        </w:rPr>
        <w:lastRenderedPageBreak/>
        <w:t xml:space="preserve">δημιουργηθεί ένας νέος αναπτυξιακός πυλώνας με την προσέλκυση ξένων φοιτητών στη χώρα </w:t>
      </w:r>
      <w:r>
        <w:rPr>
          <w:rFonts w:eastAsia="Times New Roman" w:cs="Times New Roman"/>
          <w:szCs w:val="24"/>
        </w:rPr>
        <w:t>μας,</w:t>
      </w:r>
      <w:r w:rsidRPr="009F5E61">
        <w:rPr>
          <w:rFonts w:eastAsia="Times New Roman" w:cs="Times New Roman"/>
          <w:szCs w:val="24"/>
        </w:rPr>
        <w:t xml:space="preserve"> καθώς θα μπορούσε πολύ εύκολα να συνδεθεί ένα ακαδημαϊκό έργο στη </w:t>
      </w:r>
      <w:r>
        <w:rPr>
          <w:rFonts w:eastAsia="Times New Roman" w:cs="Times New Roman"/>
          <w:szCs w:val="24"/>
        </w:rPr>
        <w:t>χ</w:t>
      </w:r>
      <w:r w:rsidRPr="009F5E61">
        <w:rPr>
          <w:rFonts w:eastAsia="Times New Roman" w:cs="Times New Roman"/>
          <w:szCs w:val="24"/>
        </w:rPr>
        <w:t>ώρα με τον πολιτισμό</w:t>
      </w:r>
      <w:r>
        <w:rPr>
          <w:rFonts w:eastAsia="Times New Roman" w:cs="Times New Roman"/>
          <w:szCs w:val="24"/>
        </w:rPr>
        <w:t>,</w:t>
      </w:r>
      <w:r w:rsidRPr="009F5E61">
        <w:rPr>
          <w:rFonts w:eastAsia="Times New Roman" w:cs="Times New Roman"/>
          <w:szCs w:val="24"/>
        </w:rPr>
        <w:t xml:space="preserve"> που ούτως ή άλλως προσφέρει η πατρίδα </w:t>
      </w:r>
      <w:r>
        <w:rPr>
          <w:rFonts w:eastAsia="Times New Roman" w:cs="Times New Roman"/>
          <w:szCs w:val="24"/>
        </w:rPr>
        <w:t>μας.</w:t>
      </w:r>
    </w:p>
    <w:p w14:paraId="0A5DE69B" w14:textId="77777777" w:rsidR="00415E13" w:rsidRDefault="00E650A0">
      <w:pPr>
        <w:spacing w:line="600" w:lineRule="auto"/>
        <w:ind w:firstLine="720"/>
        <w:jc w:val="both"/>
        <w:rPr>
          <w:rFonts w:eastAsia="Times New Roman" w:cs="Times New Roman"/>
          <w:szCs w:val="24"/>
        </w:rPr>
      </w:pPr>
      <w:r w:rsidRPr="009F5E61">
        <w:rPr>
          <w:rFonts w:eastAsia="Times New Roman" w:cs="Times New Roman"/>
          <w:szCs w:val="24"/>
        </w:rPr>
        <w:t>Αυτή</w:t>
      </w:r>
      <w:r>
        <w:rPr>
          <w:rFonts w:eastAsia="Times New Roman" w:cs="Times New Roman"/>
          <w:szCs w:val="24"/>
        </w:rPr>
        <w:t>,</w:t>
      </w:r>
      <w:r w:rsidRPr="009F5E61">
        <w:rPr>
          <w:rFonts w:eastAsia="Times New Roman" w:cs="Times New Roman"/>
          <w:szCs w:val="24"/>
        </w:rPr>
        <w:t xml:space="preserve"> λοιπόν</w:t>
      </w:r>
      <w:r>
        <w:rPr>
          <w:rFonts w:eastAsia="Times New Roman" w:cs="Times New Roman"/>
          <w:szCs w:val="24"/>
        </w:rPr>
        <w:t>,</w:t>
      </w:r>
      <w:r w:rsidRPr="009F5E61">
        <w:rPr>
          <w:rFonts w:eastAsia="Times New Roman" w:cs="Times New Roman"/>
          <w:szCs w:val="24"/>
        </w:rPr>
        <w:t xml:space="preserve"> τη δυνατότητα την τόσο αναγκαία για όλο τον ελληνικό πληθυσμό</w:t>
      </w:r>
      <w:r>
        <w:rPr>
          <w:rFonts w:eastAsia="Times New Roman" w:cs="Times New Roman"/>
          <w:szCs w:val="24"/>
        </w:rPr>
        <w:t>,</w:t>
      </w:r>
      <w:r w:rsidRPr="009F5E61">
        <w:rPr>
          <w:rFonts w:eastAsia="Times New Roman" w:cs="Times New Roman"/>
          <w:szCs w:val="24"/>
        </w:rPr>
        <w:t xml:space="preserve"> αλλά πάνω από όλα για τους νέους </w:t>
      </w:r>
      <w:r>
        <w:rPr>
          <w:rFonts w:eastAsia="Times New Roman" w:cs="Times New Roman"/>
          <w:szCs w:val="24"/>
        </w:rPr>
        <w:t>μας,</w:t>
      </w:r>
      <w:r w:rsidRPr="009F5E61">
        <w:rPr>
          <w:rFonts w:eastAsia="Times New Roman" w:cs="Times New Roman"/>
          <w:szCs w:val="24"/>
        </w:rPr>
        <w:t xml:space="preserve"> την στερείτε</w:t>
      </w:r>
      <w:r>
        <w:rPr>
          <w:rFonts w:eastAsia="Times New Roman" w:cs="Times New Roman"/>
          <w:szCs w:val="24"/>
        </w:rPr>
        <w:t>, γιατί,</w:t>
      </w:r>
      <w:r w:rsidRPr="009F5E61">
        <w:rPr>
          <w:rFonts w:eastAsia="Times New Roman" w:cs="Times New Roman"/>
          <w:szCs w:val="24"/>
        </w:rPr>
        <w:t xml:space="preserve"> ενώ δεν συνάδει με κα</w:t>
      </w:r>
      <w:r>
        <w:rPr>
          <w:rFonts w:eastAsia="Times New Roman" w:cs="Times New Roman"/>
          <w:szCs w:val="24"/>
        </w:rPr>
        <w:t>μ</w:t>
      </w:r>
      <w:r w:rsidRPr="009F5E61">
        <w:rPr>
          <w:rFonts w:eastAsia="Times New Roman" w:cs="Times New Roman"/>
          <w:szCs w:val="24"/>
        </w:rPr>
        <w:t>μία πρακτική</w:t>
      </w:r>
      <w:r>
        <w:rPr>
          <w:rFonts w:eastAsia="Times New Roman" w:cs="Times New Roman"/>
          <w:szCs w:val="24"/>
        </w:rPr>
        <w:t>,</w:t>
      </w:r>
      <w:r w:rsidRPr="009F5E61">
        <w:rPr>
          <w:rFonts w:eastAsia="Times New Roman" w:cs="Times New Roman"/>
          <w:szCs w:val="24"/>
        </w:rPr>
        <w:t xml:space="preserve"> με κανένα δεδομένο το οποίο ισχύει στον κόσμο</w:t>
      </w:r>
      <w:r>
        <w:rPr>
          <w:rFonts w:eastAsia="Times New Roman" w:cs="Times New Roman"/>
          <w:szCs w:val="24"/>
        </w:rPr>
        <w:t>,</w:t>
      </w:r>
      <w:r w:rsidRPr="009F5E61">
        <w:rPr>
          <w:rFonts w:eastAsia="Times New Roman" w:cs="Times New Roman"/>
          <w:szCs w:val="24"/>
        </w:rPr>
        <w:t xml:space="preserve"> είμαστε η μοναδική χώρα της </w:t>
      </w:r>
      <w:r>
        <w:rPr>
          <w:rFonts w:eastAsia="Times New Roman" w:cs="Times New Roman"/>
          <w:szCs w:val="24"/>
          <w:lang w:val="en-US"/>
        </w:rPr>
        <w:t>UNESCO</w:t>
      </w:r>
      <w:r w:rsidRPr="009F5E61">
        <w:rPr>
          <w:rFonts w:eastAsia="Times New Roman" w:cs="Times New Roman"/>
          <w:szCs w:val="24"/>
        </w:rPr>
        <w:t xml:space="preserve"> στην οποία δεν επιτρέπεται η λειτουργία μη κρατικών πανεπιστημίων. </w:t>
      </w:r>
      <w:r>
        <w:rPr>
          <w:rFonts w:eastAsia="Times New Roman" w:cs="Times New Roman"/>
          <w:szCs w:val="24"/>
        </w:rPr>
        <w:t>Κ</w:t>
      </w:r>
      <w:r w:rsidRPr="009F5E61">
        <w:rPr>
          <w:rFonts w:eastAsia="Times New Roman" w:cs="Times New Roman"/>
          <w:szCs w:val="24"/>
        </w:rPr>
        <w:t>αι</w:t>
      </w:r>
      <w:r>
        <w:rPr>
          <w:rFonts w:eastAsia="Times New Roman" w:cs="Times New Roman"/>
          <w:szCs w:val="24"/>
        </w:rPr>
        <w:t>,</w:t>
      </w:r>
      <w:r w:rsidRPr="009F5E61">
        <w:rPr>
          <w:rFonts w:eastAsia="Times New Roman" w:cs="Times New Roman"/>
          <w:szCs w:val="24"/>
        </w:rPr>
        <w:t xml:space="preserve"> </w:t>
      </w:r>
      <w:r>
        <w:rPr>
          <w:rFonts w:eastAsia="Times New Roman" w:cs="Times New Roman"/>
          <w:szCs w:val="24"/>
        </w:rPr>
        <w:t>β</w:t>
      </w:r>
      <w:r w:rsidRPr="009F5E61">
        <w:rPr>
          <w:rFonts w:eastAsia="Times New Roman" w:cs="Times New Roman"/>
          <w:szCs w:val="24"/>
        </w:rPr>
        <w:t>εβαίως</w:t>
      </w:r>
      <w:r w:rsidRPr="00847691">
        <w:rPr>
          <w:rFonts w:eastAsia="Times New Roman" w:cs="Times New Roman"/>
          <w:szCs w:val="24"/>
        </w:rPr>
        <w:t>,</w:t>
      </w:r>
      <w:r w:rsidRPr="009F5E61">
        <w:rPr>
          <w:rFonts w:eastAsia="Times New Roman" w:cs="Times New Roman"/>
          <w:szCs w:val="24"/>
        </w:rPr>
        <w:t xml:space="preserve"> δεν θα ρωτήσω να μου απαντήσετε </w:t>
      </w:r>
      <w:r>
        <w:rPr>
          <w:rFonts w:eastAsia="Times New Roman" w:cs="Times New Roman"/>
          <w:szCs w:val="24"/>
        </w:rPr>
        <w:t>π</w:t>
      </w:r>
      <w:r w:rsidRPr="009F5E61">
        <w:rPr>
          <w:rFonts w:eastAsia="Times New Roman" w:cs="Times New Roman"/>
          <w:szCs w:val="24"/>
        </w:rPr>
        <w:t>ώς</w:t>
      </w:r>
      <w:r w:rsidRPr="009F5E61">
        <w:rPr>
          <w:rFonts w:eastAsia="Times New Roman" w:cs="Times New Roman"/>
          <w:szCs w:val="24"/>
        </w:rPr>
        <w:t xml:space="preserve"> βλέπετε ότι ακόμα και στην Κούβα επιτρέπεται</w:t>
      </w:r>
      <w:r>
        <w:rPr>
          <w:rFonts w:eastAsia="Times New Roman" w:cs="Times New Roman"/>
          <w:szCs w:val="24"/>
        </w:rPr>
        <w:t>.</w:t>
      </w:r>
      <w:r w:rsidRPr="009F5E61">
        <w:rPr>
          <w:rFonts w:eastAsia="Times New Roman" w:cs="Times New Roman"/>
          <w:szCs w:val="24"/>
        </w:rPr>
        <w:t xml:space="preserve"> Δεν περιμένω να πάρω απάντηση σε αυτό</w:t>
      </w:r>
      <w:r>
        <w:rPr>
          <w:rFonts w:eastAsia="Times New Roman" w:cs="Times New Roman"/>
          <w:szCs w:val="24"/>
        </w:rPr>
        <w:t>.</w:t>
      </w:r>
      <w:r w:rsidRPr="009F5E61">
        <w:rPr>
          <w:rFonts w:eastAsia="Times New Roman" w:cs="Times New Roman"/>
          <w:szCs w:val="24"/>
        </w:rPr>
        <w:t xml:space="preserve"> </w:t>
      </w:r>
      <w:r>
        <w:rPr>
          <w:rFonts w:eastAsia="Times New Roman" w:cs="Times New Roman"/>
          <w:szCs w:val="24"/>
        </w:rPr>
        <w:t>Θ</w:t>
      </w:r>
      <w:r w:rsidRPr="009F5E61">
        <w:rPr>
          <w:rFonts w:eastAsia="Times New Roman" w:cs="Times New Roman"/>
          <w:szCs w:val="24"/>
        </w:rPr>
        <w:t>α αξιολογηθεί και θα κριθεί η επιτυχία μιας τέτοιας μεταρρύθμισης</w:t>
      </w:r>
      <w:r>
        <w:rPr>
          <w:rFonts w:eastAsia="Times New Roman" w:cs="Times New Roman"/>
          <w:szCs w:val="24"/>
        </w:rPr>
        <w:t>,</w:t>
      </w:r>
      <w:r w:rsidRPr="009F5E61">
        <w:rPr>
          <w:rFonts w:eastAsia="Times New Roman" w:cs="Times New Roman"/>
          <w:szCs w:val="24"/>
        </w:rPr>
        <w:t xml:space="preserve"> μιας τέτοιας αναθεώρησης μέσα από την εφαρμογή της και την υλοποίησ</w:t>
      </w:r>
      <w:r>
        <w:rPr>
          <w:rFonts w:eastAsia="Times New Roman" w:cs="Times New Roman"/>
          <w:szCs w:val="24"/>
        </w:rPr>
        <w:t>ή</w:t>
      </w:r>
      <w:r w:rsidRPr="009F5E61">
        <w:rPr>
          <w:rFonts w:eastAsia="Times New Roman" w:cs="Times New Roman"/>
          <w:szCs w:val="24"/>
        </w:rPr>
        <w:t xml:space="preserve"> </w:t>
      </w:r>
      <w:r>
        <w:rPr>
          <w:rFonts w:eastAsia="Times New Roman" w:cs="Times New Roman"/>
          <w:szCs w:val="24"/>
        </w:rPr>
        <w:t>της</w:t>
      </w:r>
      <w:r w:rsidRPr="00847691">
        <w:rPr>
          <w:rFonts w:eastAsia="Times New Roman" w:cs="Times New Roman"/>
          <w:szCs w:val="24"/>
        </w:rPr>
        <w:t>.</w:t>
      </w:r>
      <w:r>
        <w:rPr>
          <w:rFonts w:eastAsia="Times New Roman" w:cs="Times New Roman"/>
          <w:szCs w:val="24"/>
        </w:rPr>
        <w:t xml:space="preserve"> Όμως,</w:t>
      </w:r>
      <w:r w:rsidRPr="009F5E61">
        <w:rPr>
          <w:rFonts w:eastAsia="Times New Roman" w:cs="Times New Roman"/>
          <w:szCs w:val="24"/>
        </w:rPr>
        <w:t xml:space="preserve"> εδώ όχι για λόγους ιδε</w:t>
      </w:r>
      <w:r w:rsidRPr="009F5E61">
        <w:rPr>
          <w:rFonts w:eastAsia="Times New Roman" w:cs="Times New Roman"/>
          <w:szCs w:val="24"/>
        </w:rPr>
        <w:t>ολογικούς</w:t>
      </w:r>
      <w:r>
        <w:rPr>
          <w:rFonts w:eastAsia="Times New Roman" w:cs="Times New Roman"/>
          <w:szCs w:val="24"/>
        </w:rPr>
        <w:t>,</w:t>
      </w:r>
      <w:r w:rsidRPr="009F5E61">
        <w:rPr>
          <w:rFonts w:eastAsia="Times New Roman" w:cs="Times New Roman"/>
          <w:szCs w:val="24"/>
        </w:rPr>
        <w:t xml:space="preserve"> αλλά κατά βάση ιδεοληπτικ</w:t>
      </w:r>
      <w:r>
        <w:rPr>
          <w:rFonts w:eastAsia="Times New Roman" w:cs="Times New Roman"/>
          <w:szCs w:val="24"/>
        </w:rPr>
        <w:t>ούς</w:t>
      </w:r>
      <w:r w:rsidRPr="009F5E61">
        <w:rPr>
          <w:rFonts w:eastAsia="Times New Roman" w:cs="Times New Roman"/>
          <w:szCs w:val="24"/>
        </w:rPr>
        <w:t xml:space="preserve"> αρνείστε αυτή τη μεγάλη κορυφαία μεταρρύθμιση</w:t>
      </w:r>
      <w:r>
        <w:rPr>
          <w:rFonts w:eastAsia="Times New Roman" w:cs="Times New Roman"/>
          <w:szCs w:val="24"/>
        </w:rPr>
        <w:t>.</w:t>
      </w:r>
    </w:p>
    <w:p w14:paraId="0A5DE69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Συγχρόνως</w:t>
      </w:r>
      <w:r w:rsidRPr="009F5E61">
        <w:rPr>
          <w:rFonts w:eastAsia="Times New Roman" w:cs="Times New Roman"/>
          <w:szCs w:val="24"/>
        </w:rPr>
        <w:t xml:space="preserve"> κάνετε και κάτι άλλο σε κάποια άρθρα τα οποία τα αξιολογείτ</w:t>
      </w:r>
      <w:r>
        <w:rPr>
          <w:rFonts w:eastAsia="Times New Roman" w:cs="Times New Roman"/>
          <w:szCs w:val="24"/>
        </w:rPr>
        <w:t xml:space="preserve">ε </w:t>
      </w:r>
      <w:r w:rsidRPr="009F5E61">
        <w:rPr>
          <w:rFonts w:eastAsia="Times New Roman" w:cs="Times New Roman"/>
          <w:szCs w:val="24"/>
        </w:rPr>
        <w:t>ως ανα</w:t>
      </w:r>
      <w:r>
        <w:rPr>
          <w:rFonts w:eastAsia="Times New Roman" w:cs="Times New Roman"/>
          <w:szCs w:val="24"/>
        </w:rPr>
        <w:t>θεωρητέα</w:t>
      </w:r>
      <w:r w:rsidRPr="009F5E61">
        <w:rPr>
          <w:rFonts w:eastAsia="Times New Roman" w:cs="Times New Roman"/>
          <w:szCs w:val="24"/>
        </w:rPr>
        <w:t xml:space="preserve"> σήμερα</w:t>
      </w:r>
      <w:r>
        <w:rPr>
          <w:rFonts w:eastAsia="Times New Roman" w:cs="Times New Roman"/>
          <w:szCs w:val="24"/>
        </w:rPr>
        <w:t>,</w:t>
      </w:r>
      <w:r w:rsidRPr="009F5E61">
        <w:rPr>
          <w:rFonts w:eastAsia="Times New Roman" w:cs="Times New Roman"/>
          <w:szCs w:val="24"/>
        </w:rPr>
        <w:t xml:space="preserve"> πλην όμως η πρα</w:t>
      </w:r>
      <w:r w:rsidRPr="009F5E61">
        <w:rPr>
          <w:rFonts w:eastAsia="Times New Roman" w:cs="Times New Roman"/>
          <w:szCs w:val="24"/>
        </w:rPr>
        <w:lastRenderedPageBreak/>
        <w:t>κτική σας ακόμα και αυτών των ημερών</w:t>
      </w:r>
      <w:r>
        <w:rPr>
          <w:rFonts w:eastAsia="Times New Roman" w:cs="Times New Roman"/>
          <w:szCs w:val="24"/>
        </w:rPr>
        <w:t>,</w:t>
      </w:r>
      <w:r w:rsidRPr="009F5E61">
        <w:rPr>
          <w:rFonts w:eastAsia="Times New Roman" w:cs="Times New Roman"/>
          <w:szCs w:val="24"/>
        </w:rPr>
        <w:t xml:space="preserve"> ακόμα και </w:t>
      </w:r>
      <w:r>
        <w:rPr>
          <w:rFonts w:eastAsia="Times New Roman" w:cs="Times New Roman"/>
          <w:szCs w:val="24"/>
        </w:rPr>
        <w:t>προ</w:t>
      </w:r>
      <w:r w:rsidRPr="009F5E61">
        <w:rPr>
          <w:rFonts w:eastAsia="Times New Roman" w:cs="Times New Roman"/>
          <w:szCs w:val="24"/>
        </w:rPr>
        <w:t xml:space="preserve"> λίγο μην</w:t>
      </w:r>
      <w:r w:rsidRPr="009F5E61">
        <w:rPr>
          <w:rFonts w:eastAsia="Times New Roman" w:cs="Times New Roman"/>
          <w:szCs w:val="24"/>
        </w:rPr>
        <w:t>ών</w:t>
      </w:r>
      <w:r>
        <w:rPr>
          <w:rFonts w:eastAsia="Times New Roman" w:cs="Times New Roman"/>
          <w:szCs w:val="24"/>
        </w:rPr>
        <w:t>,</w:t>
      </w:r>
      <w:r w:rsidRPr="009F5E61">
        <w:rPr>
          <w:rFonts w:eastAsia="Times New Roman" w:cs="Times New Roman"/>
          <w:szCs w:val="24"/>
        </w:rPr>
        <w:t xml:space="preserve"> ήταν απαξιωτική</w:t>
      </w:r>
      <w:r>
        <w:rPr>
          <w:rFonts w:eastAsia="Times New Roman" w:cs="Times New Roman"/>
          <w:szCs w:val="24"/>
        </w:rPr>
        <w:t>. Σ</w:t>
      </w:r>
      <w:r w:rsidRPr="009F5E61">
        <w:rPr>
          <w:rFonts w:eastAsia="Times New Roman" w:cs="Times New Roman"/>
          <w:szCs w:val="24"/>
        </w:rPr>
        <w:t xml:space="preserve">ήμερα στην </w:t>
      </w:r>
      <w:r>
        <w:rPr>
          <w:rFonts w:eastAsia="Times New Roman" w:cs="Times New Roman"/>
          <w:szCs w:val="24"/>
        </w:rPr>
        <w:t>Ε</w:t>
      </w:r>
      <w:r w:rsidRPr="009F5E61">
        <w:rPr>
          <w:rFonts w:eastAsia="Times New Roman" w:cs="Times New Roman"/>
          <w:szCs w:val="24"/>
        </w:rPr>
        <w:t xml:space="preserve">πιτροπή </w:t>
      </w:r>
      <w:r>
        <w:rPr>
          <w:rFonts w:eastAsia="Times New Roman" w:cs="Times New Roman"/>
          <w:szCs w:val="24"/>
        </w:rPr>
        <w:t>Κ</w:t>
      </w:r>
      <w:r w:rsidRPr="009F5E61">
        <w:rPr>
          <w:rFonts w:eastAsia="Times New Roman" w:cs="Times New Roman"/>
          <w:szCs w:val="24"/>
        </w:rPr>
        <w:t xml:space="preserve">οινοβουλευτικής </w:t>
      </w:r>
      <w:r>
        <w:rPr>
          <w:rFonts w:eastAsia="Times New Roman" w:cs="Times New Roman"/>
          <w:szCs w:val="24"/>
        </w:rPr>
        <w:t>Δ</w:t>
      </w:r>
      <w:r w:rsidRPr="009F5E61">
        <w:rPr>
          <w:rFonts w:eastAsia="Times New Roman" w:cs="Times New Roman"/>
          <w:szCs w:val="24"/>
        </w:rPr>
        <w:t>εοντολογίας στηρίξ</w:t>
      </w:r>
      <w:r>
        <w:rPr>
          <w:rFonts w:eastAsia="Times New Roman" w:cs="Times New Roman"/>
          <w:szCs w:val="24"/>
        </w:rPr>
        <w:t>α</w:t>
      </w:r>
      <w:r w:rsidRPr="009F5E61">
        <w:rPr>
          <w:rFonts w:eastAsia="Times New Roman" w:cs="Times New Roman"/>
          <w:szCs w:val="24"/>
        </w:rPr>
        <w:t>τε για ακόμη μία φορά</w:t>
      </w:r>
      <w:r>
        <w:rPr>
          <w:rFonts w:eastAsia="Times New Roman" w:cs="Times New Roman"/>
          <w:szCs w:val="24"/>
        </w:rPr>
        <w:t xml:space="preserve"> την </w:t>
      </w:r>
      <w:r w:rsidRPr="009F5E61">
        <w:rPr>
          <w:rFonts w:eastAsia="Times New Roman" w:cs="Times New Roman"/>
          <w:szCs w:val="24"/>
        </w:rPr>
        <w:t xml:space="preserve">προστασία ανθρώπων με βάση το άρθρο 86 του </w:t>
      </w:r>
      <w:r>
        <w:rPr>
          <w:rFonts w:eastAsia="Times New Roman" w:cs="Times New Roman"/>
          <w:szCs w:val="24"/>
        </w:rPr>
        <w:t>Σ</w:t>
      </w:r>
      <w:r w:rsidRPr="009F5E61">
        <w:rPr>
          <w:rFonts w:eastAsia="Times New Roman" w:cs="Times New Roman"/>
          <w:szCs w:val="24"/>
        </w:rPr>
        <w:t>υντάγματος</w:t>
      </w:r>
      <w:r>
        <w:rPr>
          <w:rFonts w:eastAsia="Times New Roman" w:cs="Times New Roman"/>
          <w:szCs w:val="24"/>
        </w:rPr>
        <w:t>,</w:t>
      </w:r>
      <w:r w:rsidRPr="009F5E61">
        <w:rPr>
          <w:rFonts w:eastAsia="Times New Roman" w:cs="Times New Roman"/>
          <w:szCs w:val="24"/>
        </w:rPr>
        <w:t xml:space="preserve"> απλ</w:t>
      </w:r>
      <w:r>
        <w:rPr>
          <w:rFonts w:eastAsia="Times New Roman" w:cs="Times New Roman"/>
          <w:szCs w:val="24"/>
        </w:rPr>
        <w:t>ώς</w:t>
      </w:r>
      <w:r w:rsidRPr="009F5E61">
        <w:rPr>
          <w:rFonts w:eastAsia="Times New Roman" w:cs="Times New Roman"/>
          <w:szCs w:val="24"/>
        </w:rPr>
        <w:t xml:space="preserve"> και μόνο επειδή έχουν την ιδιότητα του </w:t>
      </w:r>
      <w:r>
        <w:rPr>
          <w:rFonts w:eastAsia="Times New Roman" w:cs="Times New Roman"/>
          <w:szCs w:val="24"/>
        </w:rPr>
        <w:t>Υ</w:t>
      </w:r>
      <w:r w:rsidRPr="009F5E61">
        <w:rPr>
          <w:rFonts w:eastAsia="Times New Roman" w:cs="Times New Roman"/>
          <w:szCs w:val="24"/>
        </w:rPr>
        <w:t>πουργού</w:t>
      </w:r>
      <w:r>
        <w:rPr>
          <w:rFonts w:eastAsia="Times New Roman" w:cs="Times New Roman"/>
          <w:szCs w:val="24"/>
        </w:rPr>
        <w:t>. Τ</w:t>
      </w:r>
      <w:r w:rsidRPr="009F5E61">
        <w:rPr>
          <w:rFonts w:eastAsia="Times New Roman" w:cs="Times New Roman"/>
          <w:szCs w:val="24"/>
        </w:rPr>
        <w:t>ο κατάπτυστο αυτό άρθρο</w:t>
      </w:r>
      <w:r>
        <w:rPr>
          <w:rFonts w:eastAsia="Times New Roman" w:cs="Times New Roman"/>
          <w:szCs w:val="24"/>
        </w:rPr>
        <w:t>,</w:t>
      </w:r>
      <w:r w:rsidRPr="009F5E61">
        <w:rPr>
          <w:rFonts w:eastAsia="Times New Roman" w:cs="Times New Roman"/>
          <w:szCs w:val="24"/>
        </w:rPr>
        <w:t xml:space="preserve"> </w:t>
      </w:r>
      <w:r>
        <w:rPr>
          <w:rFonts w:eastAsia="Times New Roman" w:cs="Times New Roman"/>
          <w:szCs w:val="24"/>
        </w:rPr>
        <w:t>όπως λέγατε,</w:t>
      </w:r>
      <w:r w:rsidRPr="009F5E61">
        <w:rPr>
          <w:rFonts w:eastAsia="Times New Roman" w:cs="Times New Roman"/>
          <w:szCs w:val="24"/>
        </w:rPr>
        <w:t xml:space="preserve"> δεν παρέχει κα</w:t>
      </w:r>
      <w:r>
        <w:rPr>
          <w:rFonts w:eastAsia="Times New Roman" w:cs="Times New Roman"/>
          <w:szCs w:val="24"/>
        </w:rPr>
        <w:t>μ</w:t>
      </w:r>
      <w:r w:rsidRPr="009F5E61">
        <w:rPr>
          <w:rFonts w:eastAsia="Times New Roman" w:cs="Times New Roman"/>
          <w:szCs w:val="24"/>
        </w:rPr>
        <w:t>μία οριζόντια προστασία σε κανένα</w:t>
      </w:r>
      <w:r>
        <w:rPr>
          <w:rFonts w:eastAsia="Times New Roman" w:cs="Times New Roman"/>
          <w:szCs w:val="24"/>
        </w:rPr>
        <w:t>ν</w:t>
      </w:r>
      <w:r w:rsidRPr="009F5E61">
        <w:rPr>
          <w:rFonts w:eastAsia="Times New Roman" w:cs="Times New Roman"/>
          <w:szCs w:val="24"/>
        </w:rPr>
        <w:t xml:space="preserve"> που είναι απλ</w:t>
      </w:r>
      <w:r>
        <w:rPr>
          <w:rFonts w:eastAsia="Times New Roman" w:cs="Times New Roman"/>
          <w:szCs w:val="24"/>
        </w:rPr>
        <w:t>ώς Υ</w:t>
      </w:r>
      <w:r w:rsidRPr="009F5E61">
        <w:rPr>
          <w:rFonts w:eastAsia="Times New Roman" w:cs="Times New Roman"/>
          <w:szCs w:val="24"/>
        </w:rPr>
        <w:t>πουργός και διαπράττει ένα αδίκημα</w:t>
      </w:r>
      <w:r>
        <w:rPr>
          <w:rFonts w:eastAsia="Times New Roman" w:cs="Times New Roman"/>
          <w:szCs w:val="24"/>
        </w:rPr>
        <w:t>,</w:t>
      </w:r>
      <w:r w:rsidRPr="009F5E61">
        <w:rPr>
          <w:rFonts w:eastAsia="Times New Roman" w:cs="Times New Roman"/>
          <w:szCs w:val="24"/>
        </w:rPr>
        <w:t xml:space="preserve"> αλλά πρέπει </w:t>
      </w:r>
      <w:r>
        <w:rPr>
          <w:rFonts w:eastAsia="Times New Roman" w:cs="Times New Roman"/>
          <w:szCs w:val="24"/>
        </w:rPr>
        <w:t>α</w:t>
      </w:r>
      <w:r w:rsidRPr="009F5E61">
        <w:rPr>
          <w:rFonts w:eastAsia="Times New Roman" w:cs="Times New Roman"/>
          <w:szCs w:val="24"/>
        </w:rPr>
        <w:t>κόμη και με αυτό το άρθρο</w:t>
      </w:r>
      <w:r>
        <w:rPr>
          <w:rFonts w:eastAsia="Times New Roman" w:cs="Times New Roman"/>
          <w:szCs w:val="24"/>
        </w:rPr>
        <w:t>,</w:t>
      </w:r>
      <w:r w:rsidRPr="009F5E61">
        <w:rPr>
          <w:rFonts w:eastAsia="Times New Roman" w:cs="Times New Roman"/>
          <w:szCs w:val="24"/>
        </w:rPr>
        <w:t xml:space="preserve"> έτσι όπως ισχύει σήμερα</w:t>
      </w:r>
      <w:r>
        <w:rPr>
          <w:rFonts w:eastAsia="Times New Roman" w:cs="Times New Roman"/>
          <w:szCs w:val="24"/>
        </w:rPr>
        <w:t>,</w:t>
      </w:r>
      <w:r w:rsidRPr="009F5E61">
        <w:rPr>
          <w:rFonts w:eastAsia="Times New Roman" w:cs="Times New Roman"/>
          <w:szCs w:val="24"/>
        </w:rPr>
        <w:t xml:space="preserve"> το φερόμενο αδίκημα να έχει σχέση με την άσκηση των υπουργικών καθηκόντων</w:t>
      </w:r>
      <w:r>
        <w:rPr>
          <w:rFonts w:eastAsia="Times New Roman" w:cs="Times New Roman"/>
          <w:szCs w:val="24"/>
        </w:rPr>
        <w:t xml:space="preserve">. </w:t>
      </w:r>
    </w:p>
    <w:p w14:paraId="0A5DE69D" w14:textId="77777777" w:rsidR="00415E13" w:rsidRDefault="00E650A0">
      <w:pPr>
        <w:spacing w:line="600" w:lineRule="auto"/>
        <w:ind w:firstLine="720"/>
        <w:jc w:val="both"/>
        <w:rPr>
          <w:rFonts w:eastAsia="Times New Roman" w:cs="Times New Roman"/>
          <w:szCs w:val="24"/>
        </w:rPr>
      </w:pPr>
      <w:r w:rsidRPr="00CE6166">
        <w:rPr>
          <w:rFonts w:eastAsia="Times New Roman" w:cs="Times New Roman"/>
          <w:szCs w:val="24"/>
        </w:rPr>
        <w:t>(Στο σημείο</w:t>
      </w:r>
      <w:r w:rsidRPr="00CE6166">
        <w:rPr>
          <w:rFonts w:eastAsia="Times New Roman" w:cs="Times New Roman"/>
          <w:szCs w:val="24"/>
        </w:rPr>
        <w:t xml:space="preserve"> αυτό κτυπάει το κουδούνι λήξεως του χρόνου ομιλίας του κυρίου Βουλευτή)</w:t>
      </w:r>
    </w:p>
    <w:p w14:paraId="0A5DE69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Εσείς,</w:t>
      </w:r>
      <w:r w:rsidRPr="009F5E61">
        <w:rPr>
          <w:rFonts w:eastAsia="Times New Roman" w:cs="Times New Roman"/>
          <w:szCs w:val="24"/>
        </w:rPr>
        <w:t xml:space="preserve"> </w:t>
      </w:r>
      <w:r>
        <w:rPr>
          <w:rFonts w:eastAsia="Times New Roman" w:cs="Times New Roman"/>
          <w:szCs w:val="24"/>
        </w:rPr>
        <w:t>όμως,</w:t>
      </w:r>
      <w:r w:rsidRPr="009F5E61">
        <w:rPr>
          <w:rFonts w:eastAsia="Times New Roman" w:cs="Times New Roman"/>
          <w:szCs w:val="24"/>
        </w:rPr>
        <w:t xml:space="preserve"> κ</w:t>
      </w:r>
      <w:r>
        <w:rPr>
          <w:rFonts w:eastAsia="Times New Roman" w:cs="Times New Roman"/>
          <w:szCs w:val="24"/>
        </w:rPr>
        <w:t>ατ’</w:t>
      </w:r>
      <w:r w:rsidRPr="009F5E61">
        <w:rPr>
          <w:rFonts w:eastAsia="Times New Roman" w:cs="Times New Roman"/>
          <w:szCs w:val="24"/>
        </w:rPr>
        <w:t xml:space="preserve"> επανάληψη και κατά σύστημα κάνετε χρήση </w:t>
      </w:r>
      <w:r>
        <w:rPr>
          <w:rFonts w:eastAsia="Times New Roman" w:cs="Times New Roman"/>
          <w:szCs w:val="24"/>
        </w:rPr>
        <w:t>-</w:t>
      </w:r>
      <w:r w:rsidRPr="009F5E61">
        <w:rPr>
          <w:rFonts w:eastAsia="Times New Roman" w:cs="Times New Roman"/>
          <w:szCs w:val="24"/>
        </w:rPr>
        <w:t>τελειώνω σε μισό λεπτό</w:t>
      </w:r>
      <w:r>
        <w:rPr>
          <w:rFonts w:eastAsia="Times New Roman" w:cs="Times New Roman"/>
          <w:szCs w:val="24"/>
        </w:rPr>
        <w:t xml:space="preserve">, κύριε Πρόεδρε- </w:t>
      </w:r>
      <w:r w:rsidRPr="009F5E61">
        <w:rPr>
          <w:rFonts w:eastAsia="Times New Roman" w:cs="Times New Roman"/>
          <w:szCs w:val="24"/>
        </w:rPr>
        <w:t>αυτού του άρθρου και προστατεύετ</w:t>
      </w:r>
      <w:r>
        <w:rPr>
          <w:rFonts w:eastAsia="Times New Roman" w:cs="Times New Roman"/>
          <w:szCs w:val="24"/>
        </w:rPr>
        <w:t>ε</w:t>
      </w:r>
      <w:r w:rsidRPr="009F5E61">
        <w:rPr>
          <w:rFonts w:eastAsia="Times New Roman" w:cs="Times New Roman"/>
          <w:szCs w:val="24"/>
        </w:rPr>
        <w:t xml:space="preserve"> δικ</w:t>
      </w:r>
      <w:r>
        <w:rPr>
          <w:rFonts w:eastAsia="Times New Roman" w:cs="Times New Roman"/>
          <w:szCs w:val="24"/>
        </w:rPr>
        <w:t xml:space="preserve">ούς </w:t>
      </w:r>
      <w:r w:rsidRPr="009F5E61">
        <w:rPr>
          <w:rFonts w:eastAsia="Times New Roman" w:cs="Times New Roman"/>
          <w:szCs w:val="24"/>
        </w:rPr>
        <w:t xml:space="preserve">σας </w:t>
      </w:r>
      <w:r>
        <w:rPr>
          <w:rFonts w:eastAsia="Times New Roman" w:cs="Times New Roman"/>
          <w:szCs w:val="24"/>
        </w:rPr>
        <w:t>Υ</w:t>
      </w:r>
      <w:r w:rsidRPr="009F5E61">
        <w:rPr>
          <w:rFonts w:eastAsia="Times New Roman" w:cs="Times New Roman"/>
          <w:szCs w:val="24"/>
        </w:rPr>
        <w:t>πουργούς</w:t>
      </w:r>
      <w:r>
        <w:rPr>
          <w:rFonts w:eastAsia="Times New Roman" w:cs="Times New Roman"/>
          <w:szCs w:val="24"/>
        </w:rPr>
        <w:t>.</w:t>
      </w:r>
    </w:p>
    <w:p w14:paraId="0A5DE69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Είναι μια χαμένη </w:t>
      </w:r>
      <w:r w:rsidRPr="009F5E61">
        <w:rPr>
          <w:rFonts w:eastAsia="Times New Roman" w:cs="Times New Roman"/>
          <w:szCs w:val="24"/>
        </w:rPr>
        <w:t>ευκαιρία αυτ</w:t>
      </w:r>
      <w:r w:rsidRPr="009F5E61">
        <w:rPr>
          <w:rFonts w:eastAsia="Times New Roman" w:cs="Times New Roman"/>
          <w:szCs w:val="24"/>
        </w:rPr>
        <w:t xml:space="preserve">ή η </w:t>
      </w:r>
      <w:r>
        <w:rPr>
          <w:rFonts w:eastAsia="Times New Roman" w:cs="Times New Roman"/>
          <w:szCs w:val="24"/>
        </w:rPr>
        <w:t>Α</w:t>
      </w:r>
      <w:r w:rsidRPr="009F5E61">
        <w:rPr>
          <w:rFonts w:eastAsia="Times New Roman" w:cs="Times New Roman"/>
          <w:szCs w:val="24"/>
        </w:rPr>
        <w:t>ναθεώρηση</w:t>
      </w:r>
      <w:r>
        <w:rPr>
          <w:rFonts w:eastAsia="Times New Roman" w:cs="Times New Roman"/>
          <w:szCs w:val="24"/>
        </w:rPr>
        <w:t>,</w:t>
      </w:r>
      <w:r w:rsidRPr="009F5E61">
        <w:rPr>
          <w:rFonts w:eastAsia="Times New Roman" w:cs="Times New Roman"/>
          <w:szCs w:val="24"/>
        </w:rPr>
        <w:t xml:space="preserve"> αν </w:t>
      </w:r>
      <w:r>
        <w:rPr>
          <w:rFonts w:eastAsia="Times New Roman" w:cs="Times New Roman"/>
          <w:szCs w:val="24"/>
        </w:rPr>
        <w:t>εμ</w:t>
      </w:r>
      <w:r w:rsidRPr="009F5E61">
        <w:rPr>
          <w:rFonts w:eastAsia="Times New Roman" w:cs="Times New Roman"/>
          <w:szCs w:val="24"/>
        </w:rPr>
        <w:t>μείνετε στις θέσεις που έχετε μέχρι σήμερα</w:t>
      </w:r>
      <w:r>
        <w:rPr>
          <w:rFonts w:eastAsia="Times New Roman" w:cs="Times New Roman"/>
          <w:szCs w:val="24"/>
        </w:rPr>
        <w:t>. Κ</w:t>
      </w:r>
      <w:r w:rsidRPr="009F5E61">
        <w:rPr>
          <w:rFonts w:eastAsia="Times New Roman" w:cs="Times New Roman"/>
          <w:szCs w:val="24"/>
        </w:rPr>
        <w:t>αι θα σας πω και κάτι άλλο</w:t>
      </w:r>
      <w:r>
        <w:rPr>
          <w:rFonts w:eastAsia="Times New Roman" w:cs="Times New Roman"/>
          <w:szCs w:val="24"/>
        </w:rPr>
        <w:t>. Π</w:t>
      </w:r>
      <w:r w:rsidRPr="009F5E61">
        <w:rPr>
          <w:rFonts w:eastAsia="Times New Roman" w:cs="Times New Roman"/>
          <w:szCs w:val="24"/>
        </w:rPr>
        <w:t xml:space="preserve">ριν </w:t>
      </w:r>
      <w:r>
        <w:rPr>
          <w:rFonts w:eastAsia="Times New Roman" w:cs="Times New Roman"/>
          <w:szCs w:val="24"/>
        </w:rPr>
        <w:t>από είκοσι</w:t>
      </w:r>
      <w:r w:rsidRPr="009F5E61">
        <w:rPr>
          <w:rFonts w:eastAsia="Times New Roman" w:cs="Times New Roman"/>
          <w:szCs w:val="24"/>
        </w:rPr>
        <w:t xml:space="preserve"> μέρες σε αυτή την </w:t>
      </w:r>
      <w:r>
        <w:rPr>
          <w:rFonts w:eastAsia="Times New Roman" w:cs="Times New Roman"/>
          <w:szCs w:val="24"/>
        </w:rPr>
        <w:t>Α</w:t>
      </w:r>
      <w:r w:rsidRPr="009F5E61">
        <w:rPr>
          <w:rFonts w:eastAsia="Times New Roman" w:cs="Times New Roman"/>
          <w:szCs w:val="24"/>
        </w:rPr>
        <w:t xml:space="preserve">ίθουσα </w:t>
      </w:r>
      <w:r>
        <w:rPr>
          <w:rFonts w:eastAsia="Times New Roman" w:cs="Times New Roman"/>
          <w:szCs w:val="24"/>
        </w:rPr>
        <w:t>δεσμεύσατε</w:t>
      </w:r>
      <w:r w:rsidRPr="009F5E61">
        <w:rPr>
          <w:rFonts w:eastAsia="Times New Roman" w:cs="Times New Roman"/>
          <w:szCs w:val="24"/>
        </w:rPr>
        <w:t xml:space="preserve"> </w:t>
      </w:r>
      <w:r w:rsidRPr="009F5E61">
        <w:rPr>
          <w:rFonts w:eastAsia="Times New Roman" w:cs="Times New Roman"/>
          <w:szCs w:val="24"/>
        </w:rPr>
        <w:lastRenderedPageBreak/>
        <w:t xml:space="preserve">τη χώρα με τη </w:t>
      </w:r>
      <w:r>
        <w:rPr>
          <w:rFonts w:eastAsia="Times New Roman" w:cs="Times New Roman"/>
          <w:szCs w:val="24"/>
        </w:rPr>
        <w:t>Σ</w:t>
      </w:r>
      <w:r w:rsidRPr="009F5E61">
        <w:rPr>
          <w:rFonts w:eastAsia="Times New Roman" w:cs="Times New Roman"/>
          <w:szCs w:val="24"/>
        </w:rPr>
        <w:t>υμφωνία των Πρεσπών</w:t>
      </w:r>
      <w:r>
        <w:rPr>
          <w:rFonts w:eastAsia="Times New Roman" w:cs="Times New Roman"/>
          <w:szCs w:val="24"/>
        </w:rPr>
        <w:t>,</w:t>
      </w:r>
      <w:r w:rsidRPr="009F5E61">
        <w:rPr>
          <w:rFonts w:eastAsia="Times New Roman" w:cs="Times New Roman"/>
          <w:szCs w:val="24"/>
        </w:rPr>
        <w:t xml:space="preserve"> τη βλαπτική</w:t>
      </w:r>
      <w:r>
        <w:rPr>
          <w:rFonts w:eastAsia="Times New Roman" w:cs="Times New Roman"/>
          <w:szCs w:val="24"/>
        </w:rPr>
        <w:t>,</w:t>
      </w:r>
      <w:r w:rsidRPr="009F5E61">
        <w:rPr>
          <w:rFonts w:eastAsia="Times New Roman" w:cs="Times New Roman"/>
          <w:szCs w:val="24"/>
        </w:rPr>
        <w:t xml:space="preserve"> κατά την ταπεινή μου άποψη και κατά την </w:t>
      </w:r>
      <w:r>
        <w:rPr>
          <w:rFonts w:eastAsia="Times New Roman" w:cs="Times New Roman"/>
          <w:szCs w:val="24"/>
        </w:rPr>
        <w:t xml:space="preserve">άποψη </w:t>
      </w:r>
      <w:r w:rsidRPr="009F5E61">
        <w:rPr>
          <w:rFonts w:eastAsia="Times New Roman" w:cs="Times New Roman"/>
          <w:szCs w:val="24"/>
        </w:rPr>
        <w:t>της μεγ</w:t>
      </w:r>
      <w:r>
        <w:rPr>
          <w:rFonts w:eastAsia="Times New Roman" w:cs="Times New Roman"/>
          <w:szCs w:val="24"/>
        </w:rPr>
        <w:t>άλ</w:t>
      </w:r>
      <w:r w:rsidRPr="009F5E61">
        <w:rPr>
          <w:rFonts w:eastAsia="Times New Roman" w:cs="Times New Roman"/>
          <w:szCs w:val="24"/>
        </w:rPr>
        <w:t>ης πλ</w:t>
      </w:r>
      <w:r w:rsidRPr="009F5E61">
        <w:rPr>
          <w:rFonts w:eastAsia="Times New Roman" w:cs="Times New Roman"/>
          <w:szCs w:val="24"/>
        </w:rPr>
        <w:t>ειοψηφίας του ελληνικού λαού</w:t>
      </w:r>
      <w:r>
        <w:rPr>
          <w:rFonts w:eastAsia="Times New Roman" w:cs="Times New Roman"/>
          <w:szCs w:val="24"/>
        </w:rPr>
        <w:t>. Σ</w:t>
      </w:r>
      <w:r w:rsidRPr="009F5E61">
        <w:rPr>
          <w:rFonts w:eastAsia="Times New Roman" w:cs="Times New Roman"/>
          <w:szCs w:val="24"/>
        </w:rPr>
        <w:t>ήμερα δεσμεύετ</w:t>
      </w:r>
      <w:r>
        <w:rPr>
          <w:rFonts w:eastAsia="Times New Roman" w:cs="Times New Roman"/>
          <w:szCs w:val="24"/>
        </w:rPr>
        <w:t xml:space="preserve">ε </w:t>
      </w:r>
      <w:r w:rsidRPr="009F5E61">
        <w:rPr>
          <w:rFonts w:eastAsia="Times New Roman" w:cs="Times New Roman"/>
          <w:szCs w:val="24"/>
        </w:rPr>
        <w:t xml:space="preserve">τη </w:t>
      </w:r>
      <w:r>
        <w:rPr>
          <w:rFonts w:eastAsia="Times New Roman" w:cs="Times New Roman"/>
          <w:szCs w:val="24"/>
        </w:rPr>
        <w:t>χ</w:t>
      </w:r>
      <w:r w:rsidRPr="009F5E61">
        <w:rPr>
          <w:rFonts w:eastAsia="Times New Roman" w:cs="Times New Roman"/>
          <w:szCs w:val="24"/>
        </w:rPr>
        <w:t xml:space="preserve">ώρα σε μία οπισθοδρόμηση με την άτολμη και ιδεοληπτική </w:t>
      </w:r>
      <w:r>
        <w:rPr>
          <w:rFonts w:eastAsia="Times New Roman" w:cs="Times New Roman"/>
          <w:szCs w:val="24"/>
        </w:rPr>
        <w:t>Α</w:t>
      </w:r>
      <w:r w:rsidRPr="009F5E61">
        <w:rPr>
          <w:rFonts w:eastAsia="Times New Roman" w:cs="Times New Roman"/>
          <w:szCs w:val="24"/>
        </w:rPr>
        <w:t>ναθεώρηση την οποία προκρίνετ</w:t>
      </w:r>
      <w:r>
        <w:rPr>
          <w:rFonts w:eastAsia="Times New Roman" w:cs="Times New Roman"/>
          <w:szCs w:val="24"/>
        </w:rPr>
        <w:t>ε. Γ</w:t>
      </w:r>
      <w:r w:rsidRPr="009F5E61">
        <w:rPr>
          <w:rFonts w:eastAsia="Times New Roman" w:cs="Times New Roman"/>
          <w:szCs w:val="24"/>
        </w:rPr>
        <w:t>ια όλα αυτά</w:t>
      </w:r>
      <w:r>
        <w:rPr>
          <w:rFonts w:eastAsia="Times New Roman" w:cs="Times New Roman"/>
          <w:szCs w:val="24"/>
        </w:rPr>
        <w:t>,</w:t>
      </w:r>
      <w:r w:rsidRPr="009F5E61">
        <w:rPr>
          <w:rFonts w:eastAsia="Times New Roman" w:cs="Times New Roman"/>
          <w:szCs w:val="24"/>
        </w:rPr>
        <w:t xml:space="preserve"> </w:t>
      </w:r>
      <w:r>
        <w:rPr>
          <w:rFonts w:eastAsia="Times New Roman" w:cs="Times New Roman"/>
          <w:szCs w:val="24"/>
        </w:rPr>
        <w:t>όμως,</w:t>
      </w:r>
      <w:r w:rsidRPr="009F5E61">
        <w:rPr>
          <w:rFonts w:eastAsia="Times New Roman" w:cs="Times New Roman"/>
          <w:szCs w:val="24"/>
        </w:rPr>
        <w:t xml:space="preserve"> θα κριθείτε από τον </w:t>
      </w:r>
      <w:r>
        <w:rPr>
          <w:rFonts w:eastAsia="Times New Roman" w:cs="Times New Roman"/>
          <w:szCs w:val="24"/>
        </w:rPr>
        <w:t>ε</w:t>
      </w:r>
      <w:r w:rsidRPr="009F5E61">
        <w:rPr>
          <w:rFonts w:eastAsia="Times New Roman" w:cs="Times New Roman"/>
          <w:szCs w:val="24"/>
        </w:rPr>
        <w:t>λληνικό λαό</w:t>
      </w:r>
      <w:r>
        <w:rPr>
          <w:rFonts w:eastAsia="Times New Roman" w:cs="Times New Roman"/>
          <w:szCs w:val="24"/>
        </w:rPr>
        <w:t>, γ</w:t>
      </w:r>
      <w:r w:rsidRPr="009F5E61">
        <w:rPr>
          <w:rFonts w:eastAsia="Times New Roman" w:cs="Times New Roman"/>
          <w:szCs w:val="24"/>
        </w:rPr>
        <w:t>ιατί η αξιολόγησ</w:t>
      </w:r>
      <w:r>
        <w:rPr>
          <w:rFonts w:eastAsia="Times New Roman" w:cs="Times New Roman"/>
          <w:szCs w:val="24"/>
        </w:rPr>
        <w:t xml:space="preserve">ή </w:t>
      </w:r>
      <w:r w:rsidRPr="009F5E61">
        <w:rPr>
          <w:rFonts w:eastAsia="Times New Roman" w:cs="Times New Roman"/>
          <w:szCs w:val="24"/>
        </w:rPr>
        <w:t xml:space="preserve">του είναι η μόνη την οποία δεν μπορείτε να </w:t>
      </w:r>
      <w:r w:rsidRPr="009F5E61">
        <w:rPr>
          <w:rFonts w:eastAsia="Times New Roman" w:cs="Times New Roman"/>
          <w:szCs w:val="24"/>
        </w:rPr>
        <w:t>αποφύγετε</w:t>
      </w:r>
      <w:r>
        <w:rPr>
          <w:rFonts w:eastAsia="Times New Roman" w:cs="Times New Roman"/>
          <w:szCs w:val="24"/>
        </w:rPr>
        <w:t>.</w:t>
      </w:r>
    </w:p>
    <w:p w14:paraId="0A5DE6A0" w14:textId="77777777" w:rsidR="00415E13" w:rsidRDefault="00E650A0">
      <w:pPr>
        <w:spacing w:line="600" w:lineRule="auto"/>
        <w:ind w:firstLine="720"/>
        <w:jc w:val="both"/>
        <w:rPr>
          <w:rFonts w:eastAsia="Times New Roman" w:cs="Times New Roman"/>
          <w:szCs w:val="24"/>
        </w:rPr>
      </w:pPr>
      <w:r w:rsidRPr="009F5E61">
        <w:rPr>
          <w:rFonts w:eastAsia="Times New Roman" w:cs="Times New Roman"/>
          <w:szCs w:val="24"/>
        </w:rPr>
        <w:t>Ευχαριστώ πολύ</w:t>
      </w:r>
      <w:r>
        <w:rPr>
          <w:rFonts w:eastAsia="Times New Roman" w:cs="Times New Roman"/>
          <w:szCs w:val="24"/>
        </w:rPr>
        <w:t xml:space="preserve">, κύριοι συνάδελφοι. </w:t>
      </w:r>
    </w:p>
    <w:p w14:paraId="0A5DE6A1" w14:textId="77777777" w:rsidR="00415E13" w:rsidRDefault="00E650A0">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A5DE6A2"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Γεώργιο Γεωργαντά, Βουλευτή Κιλκίς της Νέας Δημοκρατίας. </w:t>
      </w:r>
    </w:p>
    <w:p w14:paraId="0A5DE6A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Τον λόγο τώρα έχει ο κ. Χριστόφορος Βερναρδ</w:t>
      </w:r>
      <w:r>
        <w:rPr>
          <w:rFonts w:eastAsia="Times New Roman" w:cs="Times New Roman"/>
          <w:szCs w:val="24"/>
        </w:rPr>
        <w:t xml:space="preserve">άκης, Υπουργός Επικρατείας και </w:t>
      </w:r>
      <w:r w:rsidRPr="009F5E61">
        <w:rPr>
          <w:rFonts w:eastAsia="Times New Roman" w:cs="Times New Roman"/>
          <w:szCs w:val="24"/>
        </w:rPr>
        <w:t xml:space="preserve">Βουλευτής </w:t>
      </w:r>
      <w:r>
        <w:rPr>
          <w:rFonts w:eastAsia="Times New Roman" w:cs="Times New Roman"/>
          <w:szCs w:val="24"/>
        </w:rPr>
        <w:t xml:space="preserve">Α΄ </w:t>
      </w:r>
      <w:r w:rsidRPr="009F5E61">
        <w:rPr>
          <w:rFonts w:eastAsia="Times New Roman" w:cs="Times New Roman"/>
          <w:szCs w:val="24"/>
        </w:rPr>
        <w:t>Αθηνών</w:t>
      </w:r>
      <w:r>
        <w:rPr>
          <w:rFonts w:eastAsia="Times New Roman" w:cs="Times New Roman"/>
          <w:szCs w:val="24"/>
        </w:rPr>
        <w:t xml:space="preserve">, για επτά λεπτά. </w:t>
      </w:r>
    </w:p>
    <w:p w14:paraId="0A5DE6A4"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(Υπουργός Επικρατείας): </w:t>
      </w:r>
      <w:r>
        <w:rPr>
          <w:rFonts w:eastAsia="Times New Roman" w:cs="Times New Roman"/>
          <w:szCs w:val="24"/>
        </w:rPr>
        <w:t xml:space="preserve">Ευχαριστώ, κύριε Πρόεδρε. </w:t>
      </w:r>
    </w:p>
    <w:p w14:paraId="0A5DE6A5" w14:textId="77777777" w:rsidR="00415E13" w:rsidRDefault="00E650A0">
      <w:pPr>
        <w:spacing w:line="600" w:lineRule="auto"/>
        <w:ind w:firstLine="720"/>
        <w:jc w:val="both"/>
        <w:rPr>
          <w:rFonts w:eastAsia="Times New Roman" w:cs="Times New Roman"/>
          <w:szCs w:val="24"/>
        </w:rPr>
      </w:pPr>
      <w:r w:rsidRPr="009F5E61">
        <w:rPr>
          <w:rFonts w:eastAsia="Times New Roman" w:cs="Times New Roman"/>
          <w:szCs w:val="24"/>
        </w:rPr>
        <w:lastRenderedPageBreak/>
        <w:t>Αγαπητοί συνάδελφοι</w:t>
      </w:r>
      <w:r>
        <w:rPr>
          <w:rFonts w:eastAsia="Times New Roman" w:cs="Times New Roman"/>
          <w:szCs w:val="24"/>
        </w:rPr>
        <w:t>,</w:t>
      </w:r>
      <w:r w:rsidRPr="009F5E61">
        <w:rPr>
          <w:rFonts w:eastAsia="Times New Roman" w:cs="Times New Roman"/>
          <w:szCs w:val="24"/>
        </w:rPr>
        <w:t xml:space="preserve"> νομίζω ότι υπάρχουν </w:t>
      </w:r>
      <w:r>
        <w:rPr>
          <w:rFonts w:eastAsia="Times New Roman" w:cs="Times New Roman"/>
          <w:szCs w:val="24"/>
        </w:rPr>
        <w:t>τέσσερα κομβικά</w:t>
      </w:r>
      <w:r w:rsidRPr="009F5E61">
        <w:rPr>
          <w:rFonts w:eastAsia="Times New Roman" w:cs="Times New Roman"/>
          <w:szCs w:val="24"/>
        </w:rPr>
        <w:t xml:space="preserve"> ερωτήματα που προκύπτουν σε σχέση με τη </w:t>
      </w:r>
      <w:r>
        <w:rPr>
          <w:rFonts w:eastAsia="Times New Roman" w:cs="Times New Roman"/>
          <w:szCs w:val="24"/>
        </w:rPr>
        <w:t>σ</w:t>
      </w:r>
      <w:r w:rsidRPr="009F5E61">
        <w:rPr>
          <w:rFonts w:eastAsia="Times New Roman" w:cs="Times New Roman"/>
          <w:szCs w:val="24"/>
        </w:rPr>
        <w:t>υνταγματική Αν</w:t>
      </w:r>
      <w:r w:rsidRPr="009F5E61">
        <w:rPr>
          <w:rFonts w:eastAsia="Times New Roman" w:cs="Times New Roman"/>
          <w:szCs w:val="24"/>
        </w:rPr>
        <w:t>αθεώρηση</w:t>
      </w:r>
      <w:r>
        <w:rPr>
          <w:rFonts w:eastAsia="Times New Roman" w:cs="Times New Roman"/>
          <w:szCs w:val="24"/>
        </w:rPr>
        <w:t>.</w:t>
      </w:r>
    </w:p>
    <w:p w14:paraId="0A5DE6A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w:t>
      </w:r>
      <w:r w:rsidRPr="009F5E61">
        <w:rPr>
          <w:rFonts w:eastAsia="Times New Roman" w:cs="Times New Roman"/>
          <w:szCs w:val="24"/>
        </w:rPr>
        <w:t xml:space="preserve">ρώτημα </w:t>
      </w:r>
      <w:r>
        <w:rPr>
          <w:rFonts w:eastAsia="Times New Roman" w:cs="Times New Roman"/>
          <w:szCs w:val="24"/>
        </w:rPr>
        <w:t>πρώτον: Ε</w:t>
      </w:r>
      <w:r w:rsidRPr="009F5E61">
        <w:rPr>
          <w:rFonts w:eastAsia="Times New Roman" w:cs="Times New Roman"/>
          <w:szCs w:val="24"/>
        </w:rPr>
        <w:t>ίναι απαραίτητη σήμερα μ</w:t>
      </w:r>
      <w:r>
        <w:rPr>
          <w:rFonts w:eastAsia="Times New Roman" w:cs="Times New Roman"/>
          <w:szCs w:val="24"/>
        </w:rPr>
        <w:t>ια</w:t>
      </w:r>
      <w:r w:rsidRPr="009F5E61">
        <w:rPr>
          <w:rFonts w:eastAsia="Times New Roman" w:cs="Times New Roman"/>
          <w:szCs w:val="24"/>
        </w:rPr>
        <w:t xml:space="preserve"> </w:t>
      </w:r>
      <w:r>
        <w:rPr>
          <w:rFonts w:eastAsia="Times New Roman" w:cs="Times New Roman"/>
          <w:szCs w:val="24"/>
        </w:rPr>
        <w:t>σ</w:t>
      </w:r>
      <w:r w:rsidRPr="009F5E61">
        <w:rPr>
          <w:rFonts w:eastAsia="Times New Roman" w:cs="Times New Roman"/>
          <w:szCs w:val="24"/>
        </w:rPr>
        <w:t xml:space="preserve">υνταγματική </w:t>
      </w:r>
      <w:r>
        <w:rPr>
          <w:rFonts w:eastAsia="Times New Roman" w:cs="Times New Roman"/>
          <w:szCs w:val="24"/>
        </w:rPr>
        <w:t>Α</w:t>
      </w:r>
      <w:r w:rsidRPr="009F5E61">
        <w:rPr>
          <w:rFonts w:eastAsia="Times New Roman" w:cs="Times New Roman"/>
          <w:szCs w:val="24"/>
        </w:rPr>
        <w:t>ναθεώρηση</w:t>
      </w:r>
      <w:r>
        <w:rPr>
          <w:rFonts w:eastAsia="Times New Roman" w:cs="Times New Roman"/>
          <w:szCs w:val="24"/>
        </w:rPr>
        <w:t>; Το πολιτικό σύστημα</w:t>
      </w:r>
      <w:r>
        <w:rPr>
          <w:rFonts w:eastAsia="Times New Roman" w:cs="Times New Roman"/>
          <w:szCs w:val="24"/>
        </w:rPr>
        <w:t>,</w:t>
      </w:r>
      <w:r>
        <w:rPr>
          <w:rFonts w:eastAsia="Times New Roman" w:cs="Times New Roman"/>
          <w:szCs w:val="24"/>
        </w:rPr>
        <w:t xml:space="preserve"> που εγκαθ</w:t>
      </w:r>
      <w:r w:rsidRPr="009F5E61">
        <w:rPr>
          <w:rFonts w:eastAsia="Times New Roman" w:cs="Times New Roman"/>
          <w:szCs w:val="24"/>
        </w:rPr>
        <w:t xml:space="preserve">ιδρύθηκε και εδραιώθηκε μετά το </w:t>
      </w:r>
      <w:r>
        <w:rPr>
          <w:rFonts w:eastAsia="Times New Roman" w:cs="Times New Roman"/>
          <w:szCs w:val="24"/>
        </w:rPr>
        <w:t>’</w:t>
      </w:r>
      <w:r w:rsidRPr="009F5E61">
        <w:rPr>
          <w:rFonts w:eastAsia="Times New Roman" w:cs="Times New Roman"/>
          <w:szCs w:val="24"/>
        </w:rPr>
        <w:t>74</w:t>
      </w:r>
      <w:r>
        <w:rPr>
          <w:rFonts w:eastAsia="Times New Roman" w:cs="Times New Roman"/>
          <w:szCs w:val="24"/>
        </w:rPr>
        <w:t>,</w:t>
      </w:r>
      <w:r w:rsidRPr="009F5E61">
        <w:rPr>
          <w:rFonts w:eastAsia="Times New Roman" w:cs="Times New Roman"/>
          <w:szCs w:val="24"/>
        </w:rPr>
        <w:t xml:space="preserve"> </w:t>
      </w:r>
      <w:r>
        <w:rPr>
          <w:rFonts w:eastAsia="Times New Roman" w:cs="Times New Roman"/>
          <w:szCs w:val="24"/>
        </w:rPr>
        <w:t>εξάντλησε ήδη από τα μέσα της δεκαετίας του ’</w:t>
      </w:r>
      <w:r w:rsidRPr="009F5E61">
        <w:rPr>
          <w:rFonts w:eastAsia="Times New Roman" w:cs="Times New Roman"/>
          <w:szCs w:val="24"/>
        </w:rPr>
        <w:t xml:space="preserve">90 όλες τις προωθητικές </w:t>
      </w:r>
      <w:r>
        <w:rPr>
          <w:rFonts w:eastAsia="Times New Roman" w:cs="Times New Roman"/>
          <w:szCs w:val="24"/>
        </w:rPr>
        <w:t>δυναμικές που εμπεριείχε η Γ΄ Ελληνική Δη</w:t>
      </w:r>
      <w:r>
        <w:rPr>
          <w:rFonts w:eastAsia="Times New Roman" w:cs="Times New Roman"/>
          <w:szCs w:val="24"/>
        </w:rPr>
        <w:t xml:space="preserve">μοκρατία. Από τα μέσα της </w:t>
      </w:r>
      <w:r w:rsidRPr="009F5E61">
        <w:rPr>
          <w:rFonts w:eastAsia="Times New Roman" w:cs="Times New Roman"/>
          <w:szCs w:val="24"/>
        </w:rPr>
        <w:t xml:space="preserve">δεκαετίας του </w:t>
      </w:r>
      <w:r>
        <w:rPr>
          <w:rFonts w:eastAsia="Times New Roman" w:cs="Times New Roman"/>
          <w:szCs w:val="24"/>
        </w:rPr>
        <w:t>’</w:t>
      </w:r>
      <w:r w:rsidRPr="009F5E61">
        <w:rPr>
          <w:rFonts w:eastAsia="Times New Roman" w:cs="Times New Roman"/>
          <w:szCs w:val="24"/>
        </w:rPr>
        <w:t xml:space="preserve">90 ήδη </w:t>
      </w:r>
      <w:r>
        <w:rPr>
          <w:rFonts w:eastAsia="Times New Roman" w:cs="Times New Roman"/>
          <w:szCs w:val="24"/>
        </w:rPr>
        <w:t>ο</w:t>
      </w:r>
      <w:r w:rsidRPr="009F5E61">
        <w:rPr>
          <w:rFonts w:eastAsia="Times New Roman" w:cs="Times New Roman"/>
          <w:szCs w:val="24"/>
        </w:rPr>
        <w:t xml:space="preserve">ι πολιτικές μείωσης του ρυθμιστικού ρόλου του κράτους και αύξησης της ιδιωτικοποίησης των κρατικών </w:t>
      </w:r>
      <w:r>
        <w:rPr>
          <w:rFonts w:eastAsia="Times New Roman" w:cs="Times New Roman"/>
          <w:szCs w:val="24"/>
        </w:rPr>
        <w:t>πολιτικών</w:t>
      </w:r>
      <w:r w:rsidRPr="009F5E61">
        <w:rPr>
          <w:rFonts w:eastAsia="Times New Roman" w:cs="Times New Roman"/>
          <w:szCs w:val="24"/>
        </w:rPr>
        <w:t xml:space="preserve"> οδήγησαν σε περιορισμό της έννοιας του δημόσιου κοινωνικού αγαθού και του δημοκρατικού κοινωνικού </w:t>
      </w:r>
      <w:r w:rsidRPr="009F5E61">
        <w:rPr>
          <w:rFonts w:eastAsia="Times New Roman" w:cs="Times New Roman"/>
          <w:szCs w:val="24"/>
        </w:rPr>
        <w:t>συμβολαίου</w:t>
      </w:r>
      <w:r>
        <w:rPr>
          <w:rFonts w:eastAsia="Times New Roman" w:cs="Times New Roman"/>
          <w:szCs w:val="24"/>
        </w:rPr>
        <w:t xml:space="preserve">. Ταυτόχρονα, </w:t>
      </w:r>
      <w:r w:rsidRPr="009F5E61">
        <w:rPr>
          <w:rFonts w:eastAsia="Times New Roman" w:cs="Times New Roman"/>
          <w:szCs w:val="24"/>
        </w:rPr>
        <w:t>συνοδεύτηκαν με την αυξανόμενη εξάρτηση της πολιτικής από οικονομικά συμφέροντα</w:t>
      </w:r>
      <w:r>
        <w:rPr>
          <w:rFonts w:eastAsia="Times New Roman" w:cs="Times New Roman"/>
          <w:szCs w:val="24"/>
        </w:rPr>
        <w:t>. Η</w:t>
      </w:r>
      <w:r w:rsidRPr="009F5E61">
        <w:rPr>
          <w:rFonts w:eastAsia="Times New Roman" w:cs="Times New Roman"/>
          <w:szCs w:val="24"/>
        </w:rPr>
        <w:t xml:space="preserve"> κατάσταση </w:t>
      </w:r>
      <w:r>
        <w:rPr>
          <w:rFonts w:eastAsia="Times New Roman" w:cs="Times New Roman"/>
          <w:szCs w:val="24"/>
        </w:rPr>
        <w:t>δομικού</w:t>
      </w:r>
      <w:r w:rsidRPr="009F5E61">
        <w:rPr>
          <w:rFonts w:eastAsia="Times New Roman" w:cs="Times New Roman"/>
          <w:szCs w:val="24"/>
        </w:rPr>
        <w:t xml:space="preserve"> αυταρχισμού εντάθηκε από την επιβολή των μνημονιακών ταξικών πολιτικών</w:t>
      </w:r>
      <w:r>
        <w:rPr>
          <w:rFonts w:eastAsia="Times New Roman" w:cs="Times New Roman"/>
          <w:szCs w:val="24"/>
        </w:rPr>
        <w:t>,</w:t>
      </w:r>
      <w:r w:rsidRPr="009F5E61">
        <w:rPr>
          <w:rFonts w:eastAsia="Times New Roman" w:cs="Times New Roman"/>
          <w:szCs w:val="24"/>
        </w:rPr>
        <w:t xml:space="preserve"> από τη </w:t>
      </w:r>
      <w:r>
        <w:rPr>
          <w:rFonts w:eastAsia="Times New Roman" w:cs="Times New Roman"/>
          <w:szCs w:val="24"/>
        </w:rPr>
        <w:t>σύμφυση</w:t>
      </w:r>
      <w:r w:rsidRPr="009F5E61">
        <w:rPr>
          <w:rFonts w:eastAsia="Times New Roman" w:cs="Times New Roman"/>
          <w:szCs w:val="24"/>
        </w:rPr>
        <w:t xml:space="preserve"> της παλιάς κομματοκρατίας</w:t>
      </w:r>
      <w:r>
        <w:rPr>
          <w:rFonts w:eastAsia="Times New Roman" w:cs="Times New Roman"/>
          <w:szCs w:val="24"/>
        </w:rPr>
        <w:t xml:space="preserve"> με τα</w:t>
      </w:r>
      <w:r w:rsidRPr="009F5E61">
        <w:rPr>
          <w:rFonts w:eastAsia="Times New Roman" w:cs="Times New Roman"/>
          <w:szCs w:val="24"/>
        </w:rPr>
        <w:t xml:space="preserve"> μεγάλα οικον</w:t>
      </w:r>
      <w:r w:rsidRPr="009F5E61">
        <w:rPr>
          <w:rFonts w:eastAsia="Times New Roman" w:cs="Times New Roman"/>
          <w:szCs w:val="24"/>
        </w:rPr>
        <w:t>ομικά συμφέροντα</w:t>
      </w:r>
      <w:r>
        <w:rPr>
          <w:rFonts w:eastAsia="Times New Roman" w:cs="Times New Roman"/>
          <w:szCs w:val="24"/>
        </w:rPr>
        <w:t>,</w:t>
      </w:r>
      <w:r w:rsidRPr="009F5E61">
        <w:rPr>
          <w:rFonts w:eastAsia="Times New Roman" w:cs="Times New Roman"/>
          <w:szCs w:val="24"/>
        </w:rPr>
        <w:t xml:space="preserve"> αλλά και τη διαφθορά που έφ</w:t>
      </w:r>
      <w:r>
        <w:rPr>
          <w:rFonts w:eastAsia="Times New Roman" w:cs="Times New Roman"/>
          <w:szCs w:val="24"/>
        </w:rPr>
        <w:t>θ</w:t>
      </w:r>
      <w:r w:rsidRPr="009F5E61">
        <w:rPr>
          <w:rFonts w:eastAsia="Times New Roman" w:cs="Times New Roman"/>
          <w:szCs w:val="24"/>
        </w:rPr>
        <w:t>ασε να γίνει μεθοδολογία διακυβέρνηση</w:t>
      </w:r>
      <w:r>
        <w:rPr>
          <w:rFonts w:eastAsia="Times New Roman" w:cs="Times New Roman"/>
          <w:szCs w:val="24"/>
        </w:rPr>
        <w:t>ς</w:t>
      </w:r>
      <w:r w:rsidRPr="009F5E61">
        <w:rPr>
          <w:rFonts w:eastAsia="Times New Roman" w:cs="Times New Roman"/>
          <w:szCs w:val="24"/>
        </w:rPr>
        <w:t xml:space="preserve"> της χώρας</w:t>
      </w:r>
      <w:r>
        <w:rPr>
          <w:rFonts w:eastAsia="Times New Roman" w:cs="Times New Roman"/>
          <w:szCs w:val="24"/>
        </w:rPr>
        <w:t xml:space="preserve">. </w:t>
      </w:r>
    </w:p>
    <w:p w14:paraId="0A5DE6A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w:t>
      </w:r>
      <w:r>
        <w:rPr>
          <w:rFonts w:eastAsia="Times New Roman" w:cs="Times New Roman"/>
          <w:szCs w:val="24"/>
        </w:rPr>
        <w:t>χωρίς να</w:t>
      </w:r>
      <w:r w:rsidRPr="009F5E61">
        <w:rPr>
          <w:rFonts w:eastAsia="Times New Roman" w:cs="Times New Roman"/>
          <w:szCs w:val="24"/>
        </w:rPr>
        <w:t xml:space="preserve"> ευθύνεται το Σύνταγμα του </w:t>
      </w:r>
      <w:r>
        <w:rPr>
          <w:rFonts w:eastAsia="Times New Roman" w:cs="Times New Roman"/>
          <w:szCs w:val="24"/>
        </w:rPr>
        <w:t>19</w:t>
      </w:r>
      <w:r w:rsidRPr="009F5E61">
        <w:rPr>
          <w:rFonts w:eastAsia="Times New Roman" w:cs="Times New Roman"/>
          <w:szCs w:val="24"/>
        </w:rPr>
        <w:t>75 καθαυτό για τις εξελίξεις</w:t>
      </w:r>
      <w:r>
        <w:rPr>
          <w:rFonts w:eastAsia="Times New Roman" w:cs="Times New Roman"/>
          <w:szCs w:val="24"/>
        </w:rPr>
        <w:t>,</w:t>
      </w:r>
      <w:r w:rsidRPr="009F5E61">
        <w:rPr>
          <w:rFonts w:eastAsia="Times New Roman" w:cs="Times New Roman"/>
          <w:szCs w:val="24"/>
        </w:rPr>
        <w:t xml:space="preserve"> δεν παύει η νέα πραγματικότητα </w:t>
      </w:r>
      <w:r>
        <w:rPr>
          <w:rFonts w:eastAsia="Times New Roman" w:cs="Times New Roman"/>
          <w:szCs w:val="24"/>
        </w:rPr>
        <w:t>ν</w:t>
      </w:r>
      <w:r w:rsidRPr="009F5E61">
        <w:rPr>
          <w:rFonts w:eastAsia="Times New Roman" w:cs="Times New Roman"/>
          <w:szCs w:val="24"/>
        </w:rPr>
        <w:t xml:space="preserve">α απαιτεί μία </w:t>
      </w:r>
      <w:r>
        <w:rPr>
          <w:rFonts w:eastAsia="Times New Roman" w:cs="Times New Roman"/>
          <w:szCs w:val="24"/>
        </w:rPr>
        <w:t xml:space="preserve">βαθιά </w:t>
      </w:r>
      <w:r w:rsidRPr="009F5E61">
        <w:rPr>
          <w:rFonts w:eastAsia="Times New Roman" w:cs="Times New Roman"/>
          <w:szCs w:val="24"/>
        </w:rPr>
        <w:t xml:space="preserve">επαναχάραξη των ρυθμιστικών </w:t>
      </w:r>
      <w:r w:rsidRPr="009F5E61">
        <w:rPr>
          <w:rFonts w:eastAsia="Times New Roman" w:cs="Times New Roman"/>
          <w:szCs w:val="24"/>
        </w:rPr>
        <w:t>πλαισίων οργάνωσης του δημοσίου συμφέροντος</w:t>
      </w:r>
      <w:r>
        <w:rPr>
          <w:rFonts w:eastAsia="Times New Roman" w:cs="Times New Roman"/>
          <w:szCs w:val="24"/>
        </w:rPr>
        <w:t>,</w:t>
      </w:r>
      <w:r w:rsidRPr="009F5E61">
        <w:rPr>
          <w:rFonts w:eastAsia="Times New Roman" w:cs="Times New Roman"/>
          <w:szCs w:val="24"/>
        </w:rPr>
        <w:t xml:space="preserve"> καθώς και τον εκσυγχρονισμό των βασικών θεσμικών λειτουργιών</w:t>
      </w:r>
      <w:r>
        <w:rPr>
          <w:rFonts w:eastAsia="Times New Roman" w:cs="Times New Roman"/>
          <w:szCs w:val="24"/>
        </w:rPr>
        <w:t>. Απαιτείται, επίσης, η άρση εκείνων των παρα</w:t>
      </w:r>
      <w:r w:rsidRPr="009F5E61">
        <w:rPr>
          <w:rFonts w:eastAsia="Times New Roman" w:cs="Times New Roman"/>
          <w:szCs w:val="24"/>
        </w:rPr>
        <w:t xml:space="preserve">συνταγματικών κανόνων που </w:t>
      </w:r>
      <w:r>
        <w:rPr>
          <w:rFonts w:eastAsia="Times New Roman" w:cs="Times New Roman"/>
          <w:szCs w:val="24"/>
        </w:rPr>
        <w:t>ε</w:t>
      </w:r>
      <w:r w:rsidRPr="009F5E61">
        <w:rPr>
          <w:rFonts w:eastAsia="Times New Roman" w:cs="Times New Roman"/>
          <w:szCs w:val="24"/>
        </w:rPr>
        <w:t>ιδικά στα χρόνια της κρίσης αναδείχθηκαν έντονα</w:t>
      </w:r>
      <w:r>
        <w:rPr>
          <w:rFonts w:eastAsia="Times New Roman" w:cs="Times New Roman"/>
          <w:szCs w:val="24"/>
        </w:rPr>
        <w:t xml:space="preserve">, εκμεταλλευόμενοι είτε τα κενά </w:t>
      </w:r>
      <w:r>
        <w:rPr>
          <w:rFonts w:eastAsia="Times New Roman" w:cs="Times New Roman"/>
          <w:szCs w:val="24"/>
        </w:rPr>
        <w:t xml:space="preserve">είτε τις αμφισημίες του Συντάγματος του 1975 και των μετέπειτα αναθεωρήσεων. </w:t>
      </w:r>
    </w:p>
    <w:p w14:paraId="0A5DE6A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Ερώτημα δεύτερο: Είναι απαραίτητες οι εξ υπαρχής πολιτικές συναινέσεις, </w:t>
      </w:r>
      <w:r w:rsidRPr="009F5E61">
        <w:rPr>
          <w:rFonts w:eastAsia="Times New Roman" w:cs="Times New Roman"/>
          <w:szCs w:val="24"/>
        </w:rPr>
        <w:t xml:space="preserve">για να αναθεωρηθεί το </w:t>
      </w:r>
      <w:r>
        <w:rPr>
          <w:rFonts w:eastAsia="Times New Roman" w:cs="Times New Roman"/>
          <w:szCs w:val="24"/>
        </w:rPr>
        <w:t>Σ</w:t>
      </w:r>
      <w:r w:rsidRPr="009F5E61">
        <w:rPr>
          <w:rFonts w:eastAsia="Times New Roman" w:cs="Times New Roman"/>
          <w:szCs w:val="24"/>
        </w:rPr>
        <w:t>ύνταγμα</w:t>
      </w:r>
      <w:r>
        <w:rPr>
          <w:rFonts w:eastAsia="Times New Roman" w:cs="Times New Roman"/>
          <w:szCs w:val="24"/>
        </w:rPr>
        <w:t>,</w:t>
      </w:r>
      <w:r w:rsidRPr="009F5E61">
        <w:rPr>
          <w:rFonts w:eastAsia="Times New Roman" w:cs="Times New Roman"/>
          <w:szCs w:val="24"/>
        </w:rPr>
        <w:t xml:space="preserve"> ή οι συναινέσεις είναι μία δυναμική διαδικασία που έχει μία ιστορική ωρίμα</w:t>
      </w:r>
      <w:r w:rsidRPr="009F5E61">
        <w:rPr>
          <w:rFonts w:eastAsia="Times New Roman" w:cs="Times New Roman"/>
          <w:szCs w:val="24"/>
        </w:rPr>
        <w:t>νση</w:t>
      </w:r>
      <w:r>
        <w:rPr>
          <w:rFonts w:eastAsia="Times New Roman" w:cs="Times New Roman"/>
          <w:szCs w:val="24"/>
        </w:rPr>
        <w:t>;</w:t>
      </w:r>
      <w:r w:rsidRPr="009F5E61">
        <w:rPr>
          <w:rFonts w:eastAsia="Times New Roman" w:cs="Times New Roman"/>
          <w:szCs w:val="24"/>
        </w:rPr>
        <w:t xml:space="preserve"> </w:t>
      </w:r>
      <w:r>
        <w:rPr>
          <w:rFonts w:eastAsia="Times New Roman" w:cs="Times New Roman"/>
          <w:szCs w:val="24"/>
        </w:rPr>
        <w:t>Αναφέρομαι εμμέσως και</w:t>
      </w:r>
      <w:r w:rsidRPr="009F5E61">
        <w:rPr>
          <w:rFonts w:eastAsia="Times New Roman" w:cs="Times New Roman"/>
          <w:szCs w:val="24"/>
        </w:rPr>
        <w:t xml:space="preserve"> στο</w:t>
      </w:r>
      <w:r>
        <w:rPr>
          <w:rFonts w:eastAsia="Times New Roman" w:cs="Times New Roman"/>
          <w:szCs w:val="24"/>
        </w:rPr>
        <w:t>ν</w:t>
      </w:r>
      <w:r w:rsidRPr="009F5E61">
        <w:rPr>
          <w:rFonts w:eastAsia="Times New Roman" w:cs="Times New Roman"/>
          <w:szCs w:val="24"/>
        </w:rPr>
        <w:t xml:space="preserve"> προηγούμενο ομιλητή</w:t>
      </w:r>
      <w:r>
        <w:rPr>
          <w:rFonts w:eastAsia="Times New Roman" w:cs="Times New Roman"/>
          <w:szCs w:val="24"/>
        </w:rPr>
        <w:t>.</w:t>
      </w:r>
    </w:p>
    <w:p w14:paraId="0A5DE6A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w:t>
      </w:r>
      <w:r w:rsidRPr="009F5E61">
        <w:rPr>
          <w:rFonts w:eastAsia="Times New Roman" w:cs="Times New Roman"/>
          <w:szCs w:val="24"/>
        </w:rPr>
        <w:t xml:space="preserve"> </w:t>
      </w:r>
      <w:r>
        <w:rPr>
          <w:rFonts w:eastAsia="Times New Roman" w:cs="Times New Roman"/>
          <w:szCs w:val="24"/>
        </w:rPr>
        <w:t>Α</w:t>
      </w:r>
      <w:r w:rsidRPr="009F5E61">
        <w:rPr>
          <w:rFonts w:eastAsia="Times New Roman" w:cs="Times New Roman"/>
          <w:szCs w:val="24"/>
        </w:rPr>
        <w:t xml:space="preserve">ναθεώρηση του </w:t>
      </w:r>
      <w:r>
        <w:rPr>
          <w:rFonts w:eastAsia="Times New Roman" w:cs="Times New Roman"/>
          <w:szCs w:val="24"/>
        </w:rPr>
        <w:t>19</w:t>
      </w:r>
      <w:r w:rsidRPr="009F5E61">
        <w:rPr>
          <w:rFonts w:eastAsia="Times New Roman" w:cs="Times New Roman"/>
          <w:szCs w:val="24"/>
        </w:rPr>
        <w:t xml:space="preserve">86 επικεντρώθηκε στην άρση των </w:t>
      </w:r>
      <w:r>
        <w:rPr>
          <w:rFonts w:eastAsia="Times New Roman" w:cs="Times New Roman"/>
          <w:szCs w:val="24"/>
        </w:rPr>
        <w:t>υπερ</w:t>
      </w:r>
      <w:r w:rsidRPr="009F5E61">
        <w:rPr>
          <w:rFonts w:eastAsia="Times New Roman" w:cs="Times New Roman"/>
          <w:szCs w:val="24"/>
        </w:rPr>
        <w:t xml:space="preserve">εξουσιών του </w:t>
      </w:r>
      <w:r>
        <w:rPr>
          <w:rFonts w:eastAsia="Times New Roman" w:cs="Times New Roman"/>
          <w:szCs w:val="24"/>
        </w:rPr>
        <w:t>Π</w:t>
      </w:r>
      <w:r w:rsidRPr="009F5E61">
        <w:rPr>
          <w:rFonts w:eastAsia="Times New Roman" w:cs="Times New Roman"/>
          <w:szCs w:val="24"/>
        </w:rPr>
        <w:t xml:space="preserve">ροέδρου της </w:t>
      </w:r>
      <w:r>
        <w:rPr>
          <w:rFonts w:eastAsia="Times New Roman" w:cs="Times New Roman"/>
          <w:szCs w:val="24"/>
        </w:rPr>
        <w:t>Δ</w:t>
      </w:r>
      <w:r w:rsidRPr="009F5E61">
        <w:rPr>
          <w:rFonts w:eastAsia="Times New Roman" w:cs="Times New Roman"/>
          <w:szCs w:val="24"/>
        </w:rPr>
        <w:t>ημοκρατίας</w:t>
      </w:r>
      <w:r>
        <w:rPr>
          <w:rFonts w:eastAsia="Times New Roman" w:cs="Times New Roman"/>
          <w:szCs w:val="24"/>
        </w:rPr>
        <w:t>,</w:t>
      </w:r>
      <w:r w:rsidRPr="009F5E61">
        <w:rPr>
          <w:rFonts w:eastAsia="Times New Roman" w:cs="Times New Roman"/>
          <w:szCs w:val="24"/>
        </w:rPr>
        <w:t xml:space="preserve"> προτάθηκε και επιβλήθηκε μονομερώς </w:t>
      </w:r>
      <w:r>
        <w:rPr>
          <w:rFonts w:eastAsia="Times New Roman" w:cs="Times New Roman"/>
          <w:szCs w:val="24"/>
        </w:rPr>
        <w:t>από το</w:t>
      </w:r>
      <w:r w:rsidRPr="009F5E61">
        <w:rPr>
          <w:rFonts w:eastAsia="Times New Roman" w:cs="Times New Roman"/>
          <w:szCs w:val="24"/>
        </w:rPr>
        <w:t xml:space="preserve"> τότε </w:t>
      </w:r>
      <w:r>
        <w:rPr>
          <w:rFonts w:eastAsia="Times New Roman" w:cs="Times New Roman"/>
          <w:szCs w:val="24"/>
        </w:rPr>
        <w:t>κ</w:t>
      </w:r>
      <w:r w:rsidRPr="009F5E61">
        <w:rPr>
          <w:rFonts w:eastAsia="Times New Roman" w:cs="Times New Roman"/>
          <w:szCs w:val="24"/>
        </w:rPr>
        <w:t xml:space="preserve">υβερνών </w:t>
      </w:r>
      <w:r>
        <w:rPr>
          <w:rFonts w:eastAsia="Times New Roman" w:cs="Times New Roman"/>
          <w:szCs w:val="24"/>
        </w:rPr>
        <w:t>κ</w:t>
      </w:r>
      <w:r w:rsidRPr="009F5E61">
        <w:rPr>
          <w:rFonts w:eastAsia="Times New Roman" w:cs="Times New Roman"/>
          <w:szCs w:val="24"/>
        </w:rPr>
        <w:t xml:space="preserve">όμμα και μάλιστα σε ένα </w:t>
      </w:r>
      <w:r>
        <w:rPr>
          <w:rFonts w:eastAsia="Times New Roman" w:cs="Times New Roman"/>
          <w:szCs w:val="24"/>
        </w:rPr>
        <w:t>πλαίσιο μεγάλης πολιτικής πό</w:t>
      </w:r>
      <w:r>
        <w:rPr>
          <w:rFonts w:eastAsia="Times New Roman" w:cs="Times New Roman"/>
          <w:szCs w:val="24"/>
        </w:rPr>
        <w:t>λωσης. Όμως, δημιούργησε κεκτημένο</w:t>
      </w:r>
      <w:r w:rsidRPr="009F5E61">
        <w:rPr>
          <w:rFonts w:eastAsia="Times New Roman" w:cs="Times New Roman"/>
          <w:szCs w:val="24"/>
        </w:rPr>
        <w:t xml:space="preserve"> και δεν αμφισβητήθηκε ποτέ </w:t>
      </w:r>
      <w:r>
        <w:rPr>
          <w:rFonts w:eastAsia="Times New Roman" w:cs="Times New Roman"/>
          <w:szCs w:val="24"/>
        </w:rPr>
        <w:t>έκτοτε ούτε β</w:t>
      </w:r>
      <w:r w:rsidRPr="009F5E61">
        <w:rPr>
          <w:rFonts w:eastAsia="Times New Roman" w:cs="Times New Roman"/>
          <w:szCs w:val="24"/>
        </w:rPr>
        <w:t>έβαια στις επόμενες αναθεωρήσεις</w:t>
      </w:r>
      <w:r>
        <w:rPr>
          <w:rFonts w:eastAsia="Times New Roman" w:cs="Times New Roman"/>
          <w:szCs w:val="24"/>
        </w:rPr>
        <w:t>.</w:t>
      </w:r>
    </w:p>
    <w:p w14:paraId="0A5DE6A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Η Αναθεώρηση του</w:t>
      </w:r>
      <w:r w:rsidRPr="009F5E61">
        <w:rPr>
          <w:rFonts w:eastAsia="Times New Roman" w:cs="Times New Roman"/>
          <w:szCs w:val="24"/>
        </w:rPr>
        <w:t xml:space="preserve"> 2001 διεξήχθη σε ένα απόλυτα συναινετικό </w:t>
      </w:r>
      <w:r>
        <w:rPr>
          <w:rFonts w:eastAsia="Times New Roman" w:cs="Times New Roman"/>
          <w:szCs w:val="24"/>
        </w:rPr>
        <w:t>π</w:t>
      </w:r>
      <w:r w:rsidRPr="009F5E61">
        <w:rPr>
          <w:rFonts w:eastAsia="Times New Roman" w:cs="Times New Roman"/>
          <w:szCs w:val="24"/>
        </w:rPr>
        <w:t xml:space="preserve">λαίσιο μεταξύ των δύο μεγάλων </w:t>
      </w:r>
      <w:r>
        <w:rPr>
          <w:rFonts w:eastAsia="Times New Roman" w:cs="Times New Roman"/>
          <w:szCs w:val="24"/>
        </w:rPr>
        <w:t xml:space="preserve">τότε </w:t>
      </w:r>
      <w:r>
        <w:rPr>
          <w:rFonts w:eastAsia="Times New Roman" w:cs="Times New Roman"/>
          <w:szCs w:val="24"/>
        </w:rPr>
        <w:t>κ</w:t>
      </w:r>
      <w:r w:rsidRPr="009F5E61">
        <w:rPr>
          <w:rFonts w:eastAsia="Times New Roman" w:cs="Times New Roman"/>
          <w:szCs w:val="24"/>
        </w:rPr>
        <w:t>ομμάτων</w:t>
      </w:r>
      <w:r>
        <w:rPr>
          <w:rFonts w:eastAsia="Times New Roman" w:cs="Times New Roman"/>
          <w:szCs w:val="24"/>
        </w:rPr>
        <w:t>,</w:t>
      </w:r>
      <w:r w:rsidRPr="009F5E61">
        <w:rPr>
          <w:rFonts w:eastAsia="Times New Roman" w:cs="Times New Roman"/>
          <w:szCs w:val="24"/>
        </w:rPr>
        <w:t xml:space="preserve"> του ΠΑΣΟΚ </w:t>
      </w:r>
      <w:r>
        <w:rPr>
          <w:rFonts w:eastAsia="Times New Roman" w:cs="Times New Roman"/>
          <w:szCs w:val="24"/>
        </w:rPr>
        <w:t>και της Νέας Δημοκρατίας,</w:t>
      </w:r>
      <w:r w:rsidRPr="009F5E61">
        <w:rPr>
          <w:rFonts w:eastAsia="Times New Roman" w:cs="Times New Roman"/>
          <w:szCs w:val="24"/>
        </w:rPr>
        <w:t xml:space="preserve"> είχε δι</w:t>
      </w:r>
      <w:r w:rsidRPr="009F5E61">
        <w:rPr>
          <w:rFonts w:eastAsia="Times New Roman" w:cs="Times New Roman"/>
          <w:szCs w:val="24"/>
        </w:rPr>
        <w:t>άχυτο χαρακτήρα και κατέλαβε ένα</w:t>
      </w:r>
      <w:r>
        <w:rPr>
          <w:rFonts w:eastAsia="Times New Roman" w:cs="Times New Roman"/>
          <w:szCs w:val="24"/>
        </w:rPr>
        <w:t>ν</w:t>
      </w:r>
      <w:r w:rsidRPr="009F5E61">
        <w:rPr>
          <w:rFonts w:eastAsia="Times New Roman" w:cs="Times New Roman"/>
          <w:szCs w:val="24"/>
        </w:rPr>
        <w:t xml:space="preserve"> πολύ μεγάλο αριθμό </w:t>
      </w:r>
      <w:r>
        <w:rPr>
          <w:rFonts w:eastAsia="Times New Roman" w:cs="Times New Roman"/>
          <w:szCs w:val="24"/>
        </w:rPr>
        <w:t xml:space="preserve">άρθρων του Συντάγματος. Όμως, δεν έθιξε τον πυρήνα της θεσμικής λειτουργίας, </w:t>
      </w:r>
      <w:r w:rsidRPr="009F5E61">
        <w:rPr>
          <w:rFonts w:eastAsia="Times New Roman" w:cs="Times New Roman"/>
          <w:szCs w:val="24"/>
        </w:rPr>
        <w:t>δεν άφησε</w:t>
      </w:r>
      <w:r>
        <w:rPr>
          <w:rFonts w:eastAsia="Times New Roman" w:cs="Times New Roman"/>
          <w:szCs w:val="24"/>
        </w:rPr>
        <w:t>,</w:t>
      </w:r>
      <w:r w:rsidRPr="009F5E61">
        <w:rPr>
          <w:rFonts w:eastAsia="Times New Roman" w:cs="Times New Roman"/>
          <w:szCs w:val="24"/>
        </w:rPr>
        <w:t xml:space="preserve"> όπως η</w:t>
      </w:r>
      <w:r>
        <w:rPr>
          <w:rFonts w:eastAsia="Times New Roman" w:cs="Times New Roman"/>
          <w:szCs w:val="24"/>
        </w:rPr>
        <w:t xml:space="preserve"> ίδια η Νέα Δ</w:t>
      </w:r>
      <w:r w:rsidRPr="009F5E61">
        <w:rPr>
          <w:rFonts w:eastAsia="Times New Roman" w:cs="Times New Roman"/>
          <w:szCs w:val="24"/>
        </w:rPr>
        <w:t>ημοκρατία παραδέχεται στην αιτιολογική της έκθεση</w:t>
      </w:r>
      <w:r>
        <w:rPr>
          <w:rFonts w:eastAsia="Times New Roman" w:cs="Times New Roman"/>
          <w:szCs w:val="24"/>
        </w:rPr>
        <w:t>,</w:t>
      </w:r>
      <w:r w:rsidRPr="009F5E61">
        <w:rPr>
          <w:rFonts w:eastAsia="Times New Roman" w:cs="Times New Roman"/>
          <w:szCs w:val="24"/>
        </w:rPr>
        <w:t xml:space="preserve"> κανένα θεσμικό αποτύπωμα</w:t>
      </w:r>
      <w:r>
        <w:rPr>
          <w:rFonts w:eastAsia="Times New Roman" w:cs="Times New Roman"/>
          <w:szCs w:val="24"/>
        </w:rPr>
        <w:t>,</w:t>
      </w:r>
      <w:r w:rsidRPr="009F5E61">
        <w:rPr>
          <w:rFonts w:eastAsia="Times New Roman" w:cs="Times New Roman"/>
          <w:szCs w:val="24"/>
        </w:rPr>
        <w:t xml:space="preserve"> ήταν μία αναθεώρηση μηδενικού αθροίσματος</w:t>
      </w:r>
      <w:r>
        <w:rPr>
          <w:rFonts w:eastAsia="Times New Roman" w:cs="Times New Roman"/>
          <w:szCs w:val="24"/>
        </w:rPr>
        <w:t>.</w:t>
      </w:r>
    </w:p>
    <w:p w14:paraId="0A5DE6A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Τέλος, η Αναθεώρηση του 2008, επίσης σε</w:t>
      </w:r>
      <w:r w:rsidRPr="009F5E61">
        <w:rPr>
          <w:rFonts w:eastAsia="Times New Roman" w:cs="Times New Roman"/>
          <w:szCs w:val="24"/>
        </w:rPr>
        <w:t xml:space="preserve"> ένα συναινετικό θεσμικό πλαίσιο</w:t>
      </w:r>
      <w:r>
        <w:rPr>
          <w:rFonts w:eastAsia="Times New Roman" w:cs="Times New Roman"/>
          <w:szCs w:val="24"/>
        </w:rPr>
        <w:t>,</w:t>
      </w:r>
      <w:r w:rsidRPr="009F5E61">
        <w:rPr>
          <w:rFonts w:eastAsia="Times New Roman" w:cs="Times New Roman"/>
          <w:szCs w:val="24"/>
        </w:rPr>
        <w:t xml:space="preserve"> περι</w:t>
      </w:r>
      <w:r>
        <w:rPr>
          <w:rFonts w:eastAsia="Times New Roman" w:cs="Times New Roman"/>
          <w:szCs w:val="24"/>
        </w:rPr>
        <w:t xml:space="preserve">ορίστηκε σε δευτερεύοντα θέματα, </w:t>
      </w:r>
      <w:r w:rsidRPr="009F5E61">
        <w:rPr>
          <w:rFonts w:eastAsia="Times New Roman" w:cs="Times New Roman"/>
          <w:szCs w:val="24"/>
        </w:rPr>
        <w:t>μη</w:t>
      </w:r>
      <w:r>
        <w:rPr>
          <w:rFonts w:eastAsia="Times New Roman" w:cs="Times New Roman"/>
          <w:szCs w:val="24"/>
        </w:rPr>
        <w:t>ν</w:t>
      </w:r>
      <w:r w:rsidRPr="009F5E61">
        <w:rPr>
          <w:rFonts w:eastAsia="Times New Roman" w:cs="Times New Roman"/>
          <w:szCs w:val="24"/>
        </w:rPr>
        <w:t xml:space="preserve"> αφήνοντας</w:t>
      </w:r>
      <w:r>
        <w:rPr>
          <w:rFonts w:eastAsia="Times New Roman" w:cs="Times New Roman"/>
          <w:szCs w:val="24"/>
        </w:rPr>
        <w:t>, επίσης,</w:t>
      </w:r>
      <w:r w:rsidRPr="009F5E61">
        <w:rPr>
          <w:rFonts w:eastAsia="Times New Roman" w:cs="Times New Roman"/>
          <w:szCs w:val="24"/>
        </w:rPr>
        <w:t xml:space="preserve"> θεσμικό αποτύπωμα</w:t>
      </w:r>
      <w:r>
        <w:rPr>
          <w:rFonts w:eastAsia="Times New Roman" w:cs="Times New Roman"/>
          <w:szCs w:val="24"/>
        </w:rPr>
        <w:t xml:space="preserve">. </w:t>
      </w:r>
    </w:p>
    <w:p w14:paraId="0A5DE6A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Τι δείχνει, λοιπόν,</w:t>
      </w:r>
      <w:r w:rsidRPr="009F5E61">
        <w:rPr>
          <w:rFonts w:eastAsia="Times New Roman" w:cs="Times New Roman"/>
          <w:szCs w:val="24"/>
        </w:rPr>
        <w:t xml:space="preserve"> η διαδικασία των </w:t>
      </w:r>
      <w:r>
        <w:rPr>
          <w:rFonts w:eastAsia="Times New Roman" w:cs="Times New Roman"/>
          <w:szCs w:val="24"/>
        </w:rPr>
        <w:t xml:space="preserve">αναθεωρητικών </w:t>
      </w:r>
      <w:r>
        <w:rPr>
          <w:rFonts w:eastAsia="Times New Roman" w:cs="Times New Roman"/>
          <w:szCs w:val="24"/>
        </w:rPr>
        <w:t>διαδικασιών; Δείχνει ότι όταν</w:t>
      </w:r>
      <w:r w:rsidRPr="009F5E61">
        <w:rPr>
          <w:rFonts w:eastAsia="Times New Roman" w:cs="Times New Roman"/>
          <w:szCs w:val="24"/>
        </w:rPr>
        <w:t xml:space="preserve"> η </w:t>
      </w:r>
      <w:r>
        <w:rPr>
          <w:rFonts w:eastAsia="Times New Roman" w:cs="Times New Roman"/>
          <w:szCs w:val="24"/>
        </w:rPr>
        <w:t>συναίνεση</w:t>
      </w:r>
      <w:r w:rsidRPr="009F5E61">
        <w:rPr>
          <w:rFonts w:eastAsia="Times New Roman" w:cs="Times New Roman"/>
          <w:szCs w:val="24"/>
        </w:rPr>
        <w:t xml:space="preserve"> είναι μία δήθεν τεχνική διακυβέρνησης</w:t>
      </w:r>
      <w:r>
        <w:rPr>
          <w:rFonts w:eastAsia="Times New Roman" w:cs="Times New Roman"/>
          <w:szCs w:val="24"/>
        </w:rPr>
        <w:t>,</w:t>
      </w:r>
      <w:r w:rsidRPr="009F5E61">
        <w:rPr>
          <w:rFonts w:eastAsia="Times New Roman" w:cs="Times New Roman"/>
          <w:szCs w:val="24"/>
        </w:rPr>
        <w:t xml:space="preserve"> είναι άνευρη και άσ</w:t>
      </w:r>
      <w:r>
        <w:rPr>
          <w:rFonts w:eastAsia="Times New Roman" w:cs="Times New Roman"/>
          <w:szCs w:val="24"/>
        </w:rPr>
        <w:t>κοπη. Η θεσμική συνένωση είναι παραγωγική και δυναμική, ό</w:t>
      </w:r>
      <w:r w:rsidRPr="009F5E61">
        <w:rPr>
          <w:rFonts w:eastAsia="Times New Roman" w:cs="Times New Roman"/>
          <w:szCs w:val="24"/>
        </w:rPr>
        <w:t>ταν θέ</w:t>
      </w:r>
      <w:r>
        <w:rPr>
          <w:rFonts w:eastAsia="Times New Roman" w:cs="Times New Roman"/>
          <w:szCs w:val="24"/>
        </w:rPr>
        <w:t>τ</w:t>
      </w:r>
      <w:r w:rsidRPr="009F5E61">
        <w:rPr>
          <w:rFonts w:eastAsia="Times New Roman" w:cs="Times New Roman"/>
          <w:szCs w:val="24"/>
        </w:rPr>
        <w:t xml:space="preserve">ει τα βασικά πολιτικά και κοινωνικά διλήμματα και τις βασικές διαφορές στρατηγικής </w:t>
      </w:r>
      <w:r>
        <w:rPr>
          <w:rFonts w:eastAsia="Times New Roman" w:cs="Times New Roman"/>
          <w:szCs w:val="24"/>
        </w:rPr>
        <w:t>σ</w:t>
      </w:r>
      <w:r w:rsidRPr="009F5E61">
        <w:rPr>
          <w:rFonts w:eastAsia="Times New Roman" w:cs="Times New Roman"/>
          <w:szCs w:val="24"/>
        </w:rPr>
        <w:t>το επίκε</w:t>
      </w:r>
      <w:r w:rsidRPr="009F5E61">
        <w:rPr>
          <w:rFonts w:eastAsia="Times New Roman" w:cs="Times New Roman"/>
          <w:szCs w:val="24"/>
        </w:rPr>
        <w:t>ντρο</w:t>
      </w:r>
      <w:r>
        <w:rPr>
          <w:rFonts w:eastAsia="Times New Roman" w:cs="Times New Roman"/>
          <w:szCs w:val="24"/>
        </w:rPr>
        <w:t>. Η συναίνεση δεν είναι μια</w:t>
      </w:r>
      <w:r w:rsidRPr="009F5E61">
        <w:rPr>
          <w:rFonts w:eastAsia="Times New Roman" w:cs="Times New Roman"/>
          <w:szCs w:val="24"/>
        </w:rPr>
        <w:t xml:space="preserve"> χωρίς </w:t>
      </w:r>
      <w:r>
        <w:rPr>
          <w:rFonts w:eastAsia="Times New Roman" w:cs="Times New Roman"/>
          <w:szCs w:val="24"/>
        </w:rPr>
        <w:t>ι</w:t>
      </w:r>
      <w:r w:rsidRPr="009F5E61">
        <w:rPr>
          <w:rFonts w:eastAsia="Times New Roman" w:cs="Times New Roman"/>
          <w:szCs w:val="24"/>
        </w:rPr>
        <w:t>δεολογία κανονιστική διαδικασία που μπορεί να ελεγχθεί με νομικούς</w:t>
      </w:r>
      <w:r>
        <w:rPr>
          <w:rFonts w:eastAsia="Times New Roman" w:cs="Times New Roman"/>
          <w:szCs w:val="24"/>
        </w:rPr>
        <w:t xml:space="preserve"> φορμαλισμούς. </w:t>
      </w:r>
    </w:p>
    <w:p w14:paraId="0A5DE6A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Γ</w:t>
      </w:r>
      <w:r w:rsidRPr="009F5E61">
        <w:rPr>
          <w:rFonts w:eastAsia="Times New Roman" w:cs="Times New Roman"/>
          <w:szCs w:val="24"/>
        </w:rPr>
        <w:t>ια το</w:t>
      </w:r>
      <w:r>
        <w:rPr>
          <w:rFonts w:eastAsia="Times New Roman" w:cs="Times New Roman"/>
          <w:szCs w:val="24"/>
        </w:rPr>
        <w:t>ν</w:t>
      </w:r>
      <w:r w:rsidRPr="009F5E61">
        <w:rPr>
          <w:rFonts w:eastAsia="Times New Roman" w:cs="Times New Roman"/>
          <w:szCs w:val="24"/>
        </w:rPr>
        <w:t xml:space="preserve"> λόγο αυτό η </w:t>
      </w:r>
      <w:r>
        <w:rPr>
          <w:rFonts w:eastAsia="Times New Roman" w:cs="Times New Roman"/>
          <w:szCs w:val="24"/>
        </w:rPr>
        <w:t>Α</w:t>
      </w:r>
      <w:r w:rsidRPr="009F5E61">
        <w:rPr>
          <w:rFonts w:eastAsia="Times New Roman" w:cs="Times New Roman"/>
          <w:szCs w:val="24"/>
        </w:rPr>
        <w:t xml:space="preserve">ναθεώρηση που συζητάμε σήμερα </w:t>
      </w:r>
      <w:r>
        <w:rPr>
          <w:rFonts w:eastAsia="Times New Roman" w:cs="Times New Roman"/>
          <w:szCs w:val="24"/>
        </w:rPr>
        <w:t>θ</w:t>
      </w:r>
      <w:r w:rsidRPr="009F5E61">
        <w:rPr>
          <w:rFonts w:eastAsia="Times New Roman" w:cs="Times New Roman"/>
          <w:szCs w:val="24"/>
        </w:rPr>
        <w:t xml:space="preserve">α αποδειχθεί η ισχυρότερη και σοβαρότερη </w:t>
      </w:r>
      <w:r>
        <w:rPr>
          <w:rFonts w:eastAsia="Times New Roman" w:cs="Times New Roman"/>
          <w:szCs w:val="24"/>
        </w:rPr>
        <w:t>α</w:t>
      </w:r>
      <w:r w:rsidRPr="009F5E61">
        <w:rPr>
          <w:rFonts w:eastAsia="Times New Roman" w:cs="Times New Roman"/>
          <w:szCs w:val="24"/>
        </w:rPr>
        <w:t>ναθεωρητική διαδικασία που έγινε ποτέ</w:t>
      </w:r>
      <w:r>
        <w:rPr>
          <w:rFonts w:eastAsia="Times New Roman" w:cs="Times New Roman"/>
          <w:szCs w:val="24"/>
        </w:rPr>
        <w:t>,</w:t>
      </w:r>
      <w:r w:rsidRPr="009F5E61">
        <w:rPr>
          <w:rFonts w:eastAsia="Times New Roman" w:cs="Times New Roman"/>
          <w:szCs w:val="24"/>
        </w:rPr>
        <w:t xml:space="preserve"> γι</w:t>
      </w:r>
      <w:r w:rsidRPr="009F5E61">
        <w:rPr>
          <w:rFonts w:eastAsia="Times New Roman" w:cs="Times New Roman"/>
          <w:szCs w:val="24"/>
        </w:rPr>
        <w:t>ατί υπάρχει</w:t>
      </w:r>
      <w:r>
        <w:rPr>
          <w:rFonts w:eastAsia="Times New Roman" w:cs="Times New Roman"/>
          <w:szCs w:val="24"/>
        </w:rPr>
        <w:t xml:space="preserve"> μεν</w:t>
      </w:r>
      <w:r w:rsidRPr="009F5E61">
        <w:rPr>
          <w:rFonts w:eastAsia="Times New Roman" w:cs="Times New Roman"/>
          <w:szCs w:val="24"/>
        </w:rPr>
        <w:t xml:space="preserve"> μεγάλο πεδίο διαφοράς μεταξύ των πολιτικών </w:t>
      </w:r>
      <w:r>
        <w:rPr>
          <w:rFonts w:eastAsia="Times New Roman" w:cs="Times New Roman"/>
          <w:szCs w:val="24"/>
        </w:rPr>
        <w:t>δ</w:t>
      </w:r>
      <w:r w:rsidRPr="009F5E61">
        <w:rPr>
          <w:rFonts w:eastAsia="Times New Roman" w:cs="Times New Roman"/>
          <w:szCs w:val="24"/>
        </w:rPr>
        <w:t>υνάμεων</w:t>
      </w:r>
      <w:r>
        <w:rPr>
          <w:rFonts w:eastAsia="Times New Roman" w:cs="Times New Roman"/>
          <w:szCs w:val="24"/>
        </w:rPr>
        <w:t>,</w:t>
      </w:r>
      <w:r w:rsidRPr="009F5E61">
        <w:rPr>
          <w:rFonts w:eastAsia="Times New Roman" w:cs="Times New Roman"/>
          <w:szCs w:val="24"/>
        </w:rPr>
        <w:t xml:space="preserve"> όμως μέσα από αυτή τη διαφορά ό</w:t>
      </w:r>
      <w:r>
        <w:rPr>
          <w:rFonts w:eastAsia="Times New Roman" w:cs="Times New Roman"/>
          <w:szCs w:val="24"/>
        </w:rPr>
        <w:t>,</w:t>
      </w:r>
      <w:r w:rsidRPr="009F5E61">
        <w:rPr>
          <w:rFonts w:eastAsia="Times New Roman" w:cs="Times New Roman"/>
          <w:szCs w:val="24"/>
        </w:rPr>
        <w:t xml:space="preserve">τι αναθεωρηθεί θα έχει προκύψει από ισχυρή και πραγματική σύγκλιση και </w:t>
      </w:r>
      <w:r>
        <w:rPr>
          <w:rFonts w:eastAsia="Times New Roman" w:cs="Times New Roman"/>
          <w:szCs w:val="24"/>
        </w:rPr>
        <w:t>όχι από θεσμικές μικρο</w:t>
      </w:r>
      <w:r w:rsidRPr="009F5E61">
        <w:rPr>
          <w:rFonts w:eastAsia="Times New Roman" w:cs="Times New Roman"/>
          <w:szCs w:val="24"/>
        </w:rPr>
        <w:t>διευθετήσεις</w:t>
      </w:r>
      <w:r>
        <w:rPr>
          <w:rFonts w:eastAsia="Times New Roman" w:cs="Times New Roman"/>
          <w:szCs w:val="24"/>
        </w:rPr>
        <w:t>.</w:t>
      </w:r>
    </w:p>
    <w:p w14:paraId="0A5DE6A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w:t>
      </w:r>
      <w:r w:rsidRPr="009F5E61">
        <w:rPr>
          <w:rFonts w:eastAsia="Times New Roman" w:cs="Times New Roman"/>
          <w:szCs w:val="24"/>
        </w:rPr>
        <w:t xml:space="preserve">ρώτημα </w:t>
      </w:r>
      <w:r>
        <w:rPr>
          <w:rFonts w:eastAsia="Times New Roman" w:cs="Times New Roman"/>
          <w:szCs w:val="24"/>
        </w:rPr>
        <w:t>τρίτον:</w:t>
      </w:r>
      <w:r w:rsidRPr="009F5E61">
        <w:rPr>
          <w:rFonts w:eastAsia="Times New Roman" w:cs="Times New Roman"/>
          <w:szCs w:val="24"/>
        </w:rPr>
        <w:t xml:space="preserve"> Ποιες είναι οι μεγάλες διαφοροπο</w:t>
      </w:r>
      <w:r w:rsidRPr="009F5E61">
        <w:rPr>
          <w:rFonts w:eastAsia="Times New Roman" w:cs="Times New Roman"/>
          <w:szCs w:val="24"/>
        </w:rPr>
        <w:t>ιήσεις</w:t>
      </w:r>
      <w:r>
        <w:rPr>
          <w:rFonts w:eastAsia="Times New Roman" w:cs="Times New Roman"/>
          <w:szCs w:val="24"/>
        </w:rPr>
        <w:t>,</w:t>
      </w:r>
      <w:r w:rsidRPr="009F5E61">
        <w:rPr>
          <w:rFonts w:eastAsia="Times New Roman" w:cs="Times New Roman"/>
          <w:szCs w:val="24"/>
        </w:rPr>
        <w:t xml:space="preserve"> όπως καταγράφονται στις θέσεις </w:t>
      </w:r>
      <w:r>
        <w:rPr>
          <w:rFonts w:eastAsia="Times New Roman" w:cs="Times New Roman"/>
          <w:szCs w:val="24"/>
        </w:rPr>
        <w:t>και στις</w:t>
      </w:r>
      <w:r w:rsidRPr="009F5E61">
        <w:rPr>
          <w:rFonts w:eastAsia="Times New Roman" w:cs="Times New Roman"/>
          <w:szCs w:val="24"/>
        </w:rPr>
        <w:t xml:space="preserve"> προτάσεις των </w:t>
      </w:r>
      <w:r>
        <w:rPr>
          <w:rFonts w:eastAsia="Times New Roman" w:cs="Times New Roman"/>
          <w:szCs w:val="24"/>
        </w:rPr>
        <w:t>κ</w:t>
      </w:r>
      <w:r w:rsidRPr="009F5E61">
        <w:rPr>
          <w:rFonts w:eastAsia="Times New Roman" w:cs="Times New Roman"/>
          <w:szCs w:val="24"/>
        </w:rPr>
        <w:t>ομμάτων</w:t>
      </w:r>
      <w:r>
        <w:rPr>
          <w:rFonts w:eastAsia="Times New Roman" w:cs="Times New Roman"/>
          <w:szCs w:val="24"/>
        </w:rPr>
        <w:t>;</w:t>
      </w:r>
      <w:r w:rsidRPr="009F5E61">
        <w:rPr>
          <w:rFonts w:eastAsia="Times New Roman" w:cs="Times New Roman"/>
          <w:szCs w:val="24"/>
        </w:rPr>
        <w:t xml:space="preserve"> </w:t>
      </w:r>
      <w:r>
        <w:rPr>
          <w:rFonts w:eastAsia="Times New Roman" w:cs="Times New Roman"/>
          <w:szCs w:val="24"/>
        </w:rPr>
        <w:t>Η</w:t>
      </w:r>
      <w:r w:rsidRPr="009F5E61">
        <w:rPr>
          <w:rFonts w:eastAsia="Times New Roman" w:cs="Times New Roman"/>
          <w:szCs w:val="24"/>
        </w:rPr>
        <w:t xml:space="preserve"> βασικότερη διαφορά εντοπίζεται στην κατεύθυνση που θα λάβουν οι </w:t>
      </w:r>
      <w:r>
        <w:rPr>
          <w:rFonts w:eastAsia="Times New Roman" w:cs="Times New Roman"/>
          <w:szCs w:val="24"/>
        </w:rPr>
        <w:t>δ</w:t>
      </w:r>
      <w:r w:rsidRPr="009F5E61">
        <w:rPr>
          <w:rFonts w:eastAsia="Times New Roman" w:cs="Times New Roman"/>
          <w:szCs w:val="24"/>
        </w:rPr>
        <w:t>ημόσιες ρυθμιστικές πολιτικές τα επόμενα χρόνια</w:t>
      </w:r>
      <w:r>
        <w:rPr>
          <w:rFonts w:eastAsia="Times New Roman" w:cs="Times New Roman"/>
          <w:szCs w:val="24"/>
        </w:rPr>
        <w:t>. Η</w:t>
      </w:r>
      <w:r w:rsidRPr="009F5E61">
        <w:rPr>
          <w:rFonts w:eastAsia="Times New Roman" w:cs="Times New Roman"/>
          <w:szCs w:val="24"/>
        </w:rPr>
        <w:t xml:space="preserve"> δική μας άποψη είναι ότι η ριζική αναβάθμιση του κοινωνικού κράτου</w:t>
      </w:r>
      <w:r w:rsidRPr="009F5E61">
        <w:rPr>
          <w:rFonts w:eastAsia="Times New Roman" w:cs="Times New Roman"/>
          <w:szCs w:val="24"/>
        </w:rPr>
        <w:t xml:space="preserve">ς και η αναγνώριση στο Σύνταγμα της εγγύησης του </w:t>
      </w:r>
      <w:r>
        <w:rPr>
          <w:rFonts w:eastAsia="Times New Roman" w:cs="Times New Roman"/>
          <w:szCs w:val="24"/>
        </w:rPr>
        <w:t>κ</w:t>
      </w:r>
      <w:r w:rsidRPr="009F5E61">
        <w:rPr>
          <w:rFonts w:eastAsia="Times New Roman" w:cs="Times New Roman"/>
          <w:szCs w:val="24"/>
        </w:rPr>
        <w:t xml:space="preserve">ράτους μέσω </w:t>
      </w:r>
      <w:r>
        <w:rPr>
          <w:rFonts w:eastAsia="Times New Roman" w:cs="Times New Roman"/>
          <w:szCs w:val="24"/>
        </w:rPr>
        <w:t>κ</w:t>
      </w:r>
      <w:r w:rsidRPr="009F5E61">
        <w:rPr>
          <w:rFonts w:eastAsia="Times New Roman" w:cs="Times New Roman"/>
          <w:szCs w:val="24"/>
        </w:rPr>
        <w:t>αθολικών κοινωνικών υπηρεσιών και εισοδηματικών ενισχύσεων του επιπέδου διαβίωσης</w:t>
      </w:r>
      <w:r>
        <w:rPr>
          <w:rFonts w:eastAsia="Times New Roman" w:cs="Times New Roman"/>
          <w:szCs w:val="24"/>
        </w:rPr>
        <w:t>, η ενίσχυση της καθολικής</w:t>
      </w:r>
      <w:r w:rsidRPr="009F5E61">
        <w:rPr>
          <w:rFonts w:eastAsia="Times New Roman" w:cs="Times New Roman"/>
          <w:szCs w:val="24"/>
        </w:rPr>
        <w:t xml:space="preserve"> πρόσβαση</w:t>
      </w:r>
      <w:r>
        <w:rPr>
          <w:rFonts w:eastAsia="Times New Roman" w:cs="Times New Roman"/>
          <w:szCs w:val="24"/>
        </w:rPr>
        <w:t>ς</w:t>
      </w:r>
      <w:r w:rsidRPr="009F5E61">
        <w:rPr>
          <w:rFonts w:eastAsia="Times New Roman" w:cs="Times New Roman"/>
          <w:szCs w:val="24"/>
        </w:rPr>
        <w:t xml:space="preserve"> στο Εθνικό </w:t>
      </w:r>
      <w:r>
        <w:rPr>
          <w:rFonts w:eastAsia="Times New Roman" w:cs="Times New Roman"/>
          <w:szCs w:val="24"/>
        </w:rPr>
        <w:t>Σ</w:t>
      </w:r>
      <w:r w:rsidRPr="009F5E61">
        <w:rPr>
          <w:rFonts w:eastAsia="Times New Roman" w:cs="Times New Roman"/>
          <w:szCs w:val="24"/>
        </w:rPr>
        <w:t xml:space="preserve">ύστημα </w:t>
      </w:r>
      <w:r>
        <w:rPr>
          <w:rFonts w:eastAsia="Times New Roman" w:cs="Times New Roman"/>
          <w:szCs w:val="24"/>
        </w:rPr>
        <w:t>Υ</w:t>
      </w:r>
      <w:r w:rsidRPr="009F5E61">
        <w:rPr>
          <w:rFonts w:eastAsia="Times New Roman" w:cs="Times New Roman"/>
          <w:szCs w:val="24"/>
        </w:rPr>
        <w:t>γείας</w:t>
      </w:r>
      <w:r>
        <w:rPr>
          <w:rFonts w:eastAsia="Times New Roman" w:cs="Times New Roman"/>
          <w:szCs w:val="24"/>
        </w:rPr>
        <w:t>,</w:t>
      </w:r>
      <w:r w:rsidRPr="009F5E61">
        <w:rPr>
          <w:rFonts w:eastAsia="Times New Roman" w:cs="Times New Roman"/>
          <w:szCs w:val="24"/>
        </w:rPr>
        <w:t xml:space="preserve"> της διασφάλισης της κοινωνικής ασφάλισης </w:t>
      </w:r>
      <w:r>
        <w:rPr>
          <w:rFonts w:eastAsia="Times New Roman" w:cs="Times New Roman"/>
          <w:szCs w:val="24"/>
        </w:rPr>
        <w:t>ως ε</w:t>
      </w:r>
      <w:r w:rsidRPr="009F5E61">
        <w:rPr>
          <w:rFonts w:eastAsia="Times New Roman" w:cs="Times New Roman"/>
          <w:szCs w:val="24"/>
        </w:rPr>
        <w:t>νιαίου συστήματος καθολικής κάλυψης</w:t>
      </w:r>
      <w:r>
        <w:rPr>
          <w:rFonts w:eastAsia="Times New Roman" w:cs="Times New Roman"/>
          <w:szCs w:val="24"/>
        </w:rPr>
        <w:t>, στον ορισμό των κοινωνικών αγαθών</w:t>
      </w:r>
      <w:r w:rsidRPr="009F5E61">
        <w:rPr>
          <w:rFonts w:eastAsia="Times New Roman" w:cs="Times New Roman"/>
          <w:szCs w:val="24"/>
        </w:rPr>
        <w:t xml:space="preserve"> του νερού</w:t>
      </w:r>
      <w:r>
        <w:rPr>
          <w:rFonts w:eastAsia="Times New Roman" w:cs="Times New Roman"/>
          <w:szCs w:val="24"/>
        </w:rPr>
        <w:t>,</w:t>
      </w:r>
      <w:r w:rsidRPr="009F5E61">
        <w:rPr>
          <w:rFonts w:eastAsia="Times New Roman" w:cs="Times New Roman"/>
          <w:szCs w:val="24"/>
        </w:rPr>
        <w:t xml:space="preserve"> της ενέργειας</w:t>
      </w:r>
      <w:r>
        <w:rPr>
          <w:rFonts w:eastAsia="Times New Roman" w:cs="Times New Roman"/>
          <w:szCs w:val="24"/>
        </w:rPr>
        <w:t>,</w:t>
      </w:r>
      <w:r w:rsidRPr="009F5E61">
        <w:rPr>
          <w:rFonts w:eastAsia="Times New Roman" w:cs="Times New Roman"/>
          <w:szCs w:val="24"/>
        </w:rPr>
        <w:t xml:space="preserve"> των δικτύων</w:t>
      </w:r>
      <w:r>
        <w:rPr>
          <w:rFonts w:eastAsia="Times New Roman" w:cs="Times New Roman"/>
          <w:szCs w:val="24"/>
        </w:rPr>
        <w:t>,</w:t>
      </w:r>
      <w:r w:rsidRPr="009F5E61">
        <w:rPr>
          <w:rFonts w:eastAsia="Times New Roman" w:cs="Times New Roman"/>
          <w:szCs w:val="24"/>
        </w:rPr>
        <w:t xml:space="preserve"> η ένταξη νέων δικαιωμάτων στο Σύνταγμα</w:t>
      </w:r>
      <w:r>
        <w:rPr>
          <w:rFonts w:eastAsia="Times New Roman" w:cs="Times New Roman"/>
          <w:szCs w:val="24"/>
        </w:rPr>
        <w:t>,</w:t>
      </w:r>
      <w:r w:rsidRPr="009F5E61">
        <w:rPr>
          <w:rFonts w:eastAsia="Times New Roman" w:cs="Times New Roman"/>
          <w:szCs w:val="24"/>
        </w:rPr>
        <w:t xml:space="preserve"> όπως αυτά που σχετίζονται με την αναπηρία</w:t>
      </w:r>
      <w:r>
        <w:rPr>
          <w:rFonts w:eastAsia="Times New Roman" w:cs="Times New Roman"/>
          <w:szCs w:val="24"/>
        </w:rPr>
        <w:t>,</w:t>
      </w:r>
      <w:r w:rsidRPr="009F5E61">
        <w:rPr>
          <w:rFonts w:eastAsia="Times New Roman" w:cs="Times New Roman"/>
          <w:szCs w:val="24"/>
        </w:rPr>
        <w:t xml:space="preserve"> η ενίσχυση των </w:t>
      </w:r>
      <w:r w:rsidRPr="009F5E61">
        <w:rPr>
          <w:rFonts w:eastAsia="Times New Roman" w:cs="Times New Roman"/>
          <w:szCs w:val="24"/>
        </w:rPr>
        <w:lastRenderedPageBreak/>
        <w:t>δικαιωμάτων της εργασίας και της συλλογικής διαπ</w:t>
      </w:r>
      <w:r w:rsidRPr="009F5E61">
        <w:rPr>
          <w:rFonts w:eastAsia="Times New Roman" w:cs="Times New Roman"/>
          <w:szCs w:val="24"/>
        </w:rPr>
        <w:t>ραγμάτευσης είναι ο δρόμος που πρέπει να ακολουθήσου</w:t>
      </w:r>
      <w:r>
        <w:rPr>
          <w:rFonts w:eastAsia="Times New Roman" w:cs="Times New Roman"/>
          <w:szCs w:val="24"/>
        </w:rPr>
        <w:t>με.</w:t>
      </w:r>
    </w:p>
    <w:p w14:paraId="0A5DE6A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Από την άλλη πλευρά, έχουμε την κατεύθυνση του μικρότερου</w:t>
      </w:r>
      <w:r w:rsidRPr="009F5E61">
        <w:rPr>
          <w:rFonts w:eastAsia="Times New Roman" w:cs="Times New Roman"/>
          <w:szCs w:val="24"/>
        </w:rPr>
        <w:t xml:space="preserve"> κοινωνικού κράτους και της μικρότερης δυνατής ρύθμισ</w:t>
      </w:r>
      <w:r>
        <w:rPr>
          <w:rFonts w:eastAsia="Times New Roman" w:cs="Times New Roman"/>
          <w:szCs w:val="24"/>
        </w:rPr>
        <w:t>η</w:t>
      </w:r>
      <w:r w:rsidRPr="009F5E61">
        <w:rPr>
          <w:rFonts w:eastAsia="Times New Roman" w:cs="Times New Roman"/>
          <w:szCs w:val="24"/>
        </w:rPr>
        <w:t>ς</w:t>
      </w:r>
      <w:r>
        <w:rPr>
          <w:rFonts w:eastAsia="Times New Roman" w:cs="Times New Roman"/>
          <w:szCs w:val="24"/>
        </w:rPr>
        <w:t>. Η</w:t>
      </w:r>
      <w:r w:rsidRPr="009F5E61">
        <w:rPr>
          <w:rFonts w:eastAsia="Times New Roman" w:cs="Times New Roman"/>
          <w:szCs w:val="24"/>
        </w:rPr>
        <w:t xml:space="preserve"> άποψη που εμφιλοχ</w:t>
      </w:r>
      <w:r>
        <w:rPr>
          <w:rFonts w:eastAsia="Times New Roman" w:cs="Times New Roman"/>
          <w:szCs w:val="24"/>
        </w:rPr>
        <w:t>ωρεί σε</w:t>
      </w:r>
      <w:r w:rsidRPr="009F5E61">
        <w:rPr>
          <w:rFonts w:eastAsia="Times New Roman" w:cs="Times New Roman"/>
          <w:szCs w:val="24"/>
        </w:rPr>
        <w:t xml:space="preserve"> όλη την πρόταση της Νέας Δημοκρατίας είναι μία άποψη που βρ</w:t>
      </w:r>
      <w:r w:rsidRPr="009F5E61">
        <w:rPr>
          <w:rFonts w:eastAsia="Times New Roman" w:cs="Times New Roman"/>
          <w:szCs w:val="24"/>
        </w:rPr>
        <w:t>ίσκεται πολύ μακριά ακόμα και από το φιλελεύθερο υπόδειγμα ότι το κράτος οφείλει να παρεμβαίνει ρυθμίζοντας ανισότητες συμφερόντων</w:t>
      </w:r>
      <w:r>
        <w:rPr>
          <w:rFonts w:eastAsia="Times New Roman" w:cs="Times New Roman"/>
          <w:szCs w:val="24"/>
        </w:rPr>
        <w:t>,</w:t>
      </w:r>
      <w:r w:rsidRPr="009F5E61">
        <w:rPr>
          <w:rFonts w:eastAsia="Times New Roman" w:cs="Times New Roman"/>
          <w:szCs w:val="24"/>
        </w:rPr>
        <w:t xml:space="preserve"> όταν αυτές οι ανισότητες μπορεί να είναι επώδυνες για την κρατική </w:t>
      </w:r>
      <w:r>
        <w:rPr>
          <w:rFonts w:eastAsia="Times New Roman" w:cs="Times New Roman"/>
          <w:szCs w:val="24"/>
        </w:rPr>
        <w:t xml:space="preserve">ή την </w:t>
      </w:r>
      <w:r w:rsidRPr="009F5E61">
        <w:rPr>
          <w:rFonts w:eastAsia="Times New Roman" w:cs="Times New Roman"/>
          <w:szCs w:val="24"/>
        </w:rPr>
        <w:t>κοινωνική συνοχή</w:t>
      </w:r>
      <w:r>
        <w:rPr>
          <w:rFonts w:eastAsia="Times New Roman" w:cs="Times New Roman"/>
          <w:szCs w:val="24"/>
        </w:rPr>
        <w:t>. Η</w:t>
      </w:r>
      <w:r w:rsidRPr="009F5E61">
        <w:rPr>
          <w:rFonts w:eastAsia="Times New Roman" w:cs="Times New Roman"/>
          <w:szCs w:val="24"/>
        </w:rPr>
        <w:t xml:space="preserve"> πιο κραυγαλέα περίπτωση στην πρό</w:t>
      </w:r>
      <w:r>
        <w:rPr>
          <w:rFonts w:eastAsia="Times New Roman" w:cs="Times New Roman"/>
          <w:szCs w:val="24"/>
        </w:rPr>
        <w:t>ταση</w:t>
      </w:r>
      <w:r w:rsidRPr="009F5E61">
        <w:rPr>
          <w:rFonts w:eastAsia="Times New Roman" w:cs="Times New Roman"/>
          <w:szCs w:val="24"/>
        </w:rPr>
        <w:t xml:space="preserve"> της Νέας Δημοκρατίας εντοπίζεται στη συνταγματοποίηση μηχανισμών ελέγχου κατά του δημοσιονομικού εκτροχιασμού</w:t>
      </w:r>
      <w:r>
        <w:rPr>
          <w:rFonts w:eastAsia="Times New Roman" w:cs="Times New Roman"/>
          <w:szCs w:val="24"/>
        </w:rPr>
        <w:t>,</w:t>
      </w:r>
      <w:r w:rsidRPr="009F5E61">
        <w:rPr>
          <w:rFonts w:eastAsia="Times New Roman" w:cs="Times New Roman"/>
          <w:szCs w:val="24"/>
        </w:rPr>
        <w:t xml:space="preserve"> δηλαδή στη συνταγματοποίηση του δημοσιονομικού κόφτη σε όλα τα επίπεδα </w:t>
      </w:r>
      <w:r>
        <w:rPr>
          <w:rFonts w:eastAsia="Times New Roman" w:cs="Times New Roman"/>
          <w:szCs w:val="24"/>
        </w:rPr>
        <w:t>«</w:t>
      </w:r>
      <w:r w:rsidRPr="009F5E61">
        <w:rPr>
          <w:rFonts w:eastAsia="Times New Roman" w:cs="Times New Roman"/>
          <w:szCs w:val="24"/>
        </w:rPr>
        <w:t>κρατικής οργάνωσης</w:t>
      </w:r>
      <w:r>
        <w:rPr>
          <w:rFonts w:eastAsia="Times New Roman" w:cs="Times New Roman"/>
          <w:szCs w:val="24"/>
        </w:rPr>
        <w:t xml:space="preserve">», </w:t>
      </w:r>
      <w:r w:rsidRPr="009F5E61">
        <w:rPr>
          <w:rFonts w:eastAsia="Times New Roman" w:cs="Times New Roman"/>
          <w:szCs w:val="24"/>
        </w:rPr>
        <w:t>όπως αναφέρει στην αιτιολογική της έκθεση</w:t>
      </w:r>
      <w:r>
        <w:rPr>
          <w:rFonts w:eastAsia="Times New Roman" w:cs="Times New Roman"/>
          <w:szCs w:val="24"/>
        </w:rPr>
        <w:t>.</w:t>
      </w:r>
    </w:p>
    <w:p w14:paraId="0A5DE6B0" w14:textId="77777777" w:rsidR="00415E13" w:rsidRDefault="00E650A0">
      <w:pPr>
        <w:spacing w:line="600" w:lineRule="auto"/>
        <w:ind w:firstLine="720"/>
        <w:jc w:val="both"/>
        <w:rPr>
          <w:rFonts w:eastAsia="Times New Roman"/>
          <w:szCs w:val="24"/>
        </w:rPr>
      </w:pPr>
      <w:r>
        <w:rPr>
          <w:rFonts w:eastAsia="Times New Roman"/>
          <w:szCs w:val="24"/>
        </w:rPr>
        <w:t>Η άλ</w:t>
      </w:r>
      <w:r>
        <w:rPr>
          <w:rFonts w:eastAsia="Times New Roman"/>
          <w:szCs w:val="24"/>
        </w:rPr>
        <w:t>λη χαρακτηριστική πρόταση αφορά στην αναθεώρηση του άρθρου 16</w:t>
      </w:r>
      <w:r>
        <w:rPr>
          <w:rFonts w:eastAsia="Times New Roman"/>
          <w:szCs w:val="24"/>
        </w:rPr>
        <w:t>,</w:t>
      </w:r>
      <w:r>
        <w:rPr>
          <w:rFonts w:eastAsia="Times New Roman"/>
          <w:szCs w:val="24"/>
        </w:rPr>
        <w:t xml:space="preserve"> με την οποία προτείνει την ελευθερία ίδρυσης ιδιωτικών πανεπιστημίων, πρόταση που θίγει τον πυρήνα </w:t>
      </w:r>
      <w:r>
        <w:rPr>
          <w:rFonts w:eastAsia="Times New Roman"/>
          <w:szCs w:val="24"/>
        </w:rPr>
        <w:lastRenderedPageBreak/>
        <w:t>της ισότιμης και ανοιχτής πρόσβασης σε ένα δημόσιο αγαθό</w:t>
      </w:r>
      <w:r>
        <w:rPr>
          <w:rFonts w:eastAsia="Times New Roman"/>
          <w:szCs w:val="24"/>
        </w:rPr>
        <w:t>,</w:t>
      </w:r>
      <w:r>
        <w:rPr>
          <w:rFonts w:eastAsia="Times New Roman"/>
          <w:szCs w:val="24"/>
        </w:rPr>
        <w:t xml:space="preserve"> όπως είναι η παροχή της παιδείας και</w:t>
      </w:r>
      <w:r>
        <w:rPr>
          <w:rFonts w:eastAsia="Times New Roman"/>
          <w:szCs w:val="24"/>
        </w:rPr>
        <w:t xml:space="preserve"> της εκπαίδευσης. </w:t>
      </w:r>
    </w:p>
    <w:p w14:paraId="0A5DE6B1" w14:textId="77777777" w:rsidR="00415E13" w:rsidRDefault="00E650A0">
      <w:pPr>
        <w:spacing w:line="600" w:lineRule="auto"/>
        <w:ind w:firstLine="720"/>
        <w:jc w:val="both"/>
        <w:rPr>
          <w:rFonts w:eastAsia="Times New Roman"/>
          <w:szCs w:val="24"/>
        </w:rPr>
      </w:pPr>
      <w:r>
        <w:rPr>
          <w:rFonts w:eastAsia="Times New Roman"/>
          <w:szCs w:val="24"/>
        </w:rPr>
        <w:t>Ερώτημα τέταρτο: Υπάρχουν</w:t>
      </w:r>
      <w:r>
        <w:rPr>
          <w:rFonts w:eastAsia="Times New Roman"/>
          <w:szCs w:val="24"/>
        </w:rPr>
        <w:t>,</w:t>
      </w:r>
      <w:r>
        <w:rPr>
          <w:rFonts w:eastAsia="Times New Roman"/>
          <w:szCs w:val="24"/>
        </w:rPr>
        <w:t xml:space="preserve"> τούτων δοθέντων</w:t>
      </w:r>
      <w:r>
        <w:rPr>
          <w:rFonts w:eastAsia="Times New Roman"/>
          <w:szCs w:val="24"/>
        </w:rPr>
        <w:t>,</w:t>
      </w:r>
      <w:r>
        <w:rPr>
          <w:rFonts w:eastAsia="Times New Roman"/>
          <w:szCs w:val="24"/>
        </w:rPr>
        <w:t xml:space="preserve"> περιθώρια συναινετικών αλλαγών που θα δώσουν μια ώθηση στον θεσμικό πολιτικό εκσυγχρονισμό της χώρας; Παρά το γεγονός ότι στις προτάσεις συγκρούονται δ</w:t>
      </w:r>
      <w:r>
        <w:rPr>
          <w:rFonts w:eastAsia="Times New Roman"/>
          <w:szCs w:val="24"/>
        </w:rPr>
        <w:t>ύ</w:t>
      </w:r>
      <w:r>
        <w:rPr>
          <w:rFonts w:eastAsia="Times New Roman"/>
          <w:szCs w:val="24"/>
        </w:rPr>
        <w:t>ο τελείως διαφορετικές ιδεολογικές επιλογ</w:t>
      </w:r>
      <w:r>
        <w:rPr>
          <w:rFonts w:eastAsia="Times New Roman"/>
          <w:szCs w:val="24"/>
        </w:rPr>
        <w:t xml:space="preserve">ές για το μέλλον της χώρας μας, εντούτοις υπάρχουν και ώριμα σημεία σύγκλισης, γεγονός που συνιστά την παρούσα </w:t>
      </w:r>
      <w:r>
        <w:rPr>
          <w:rFonts w:eastAsia="Times New Roman"/>
          <w:szCs w:val="24"/>
        </w:rPr>
        <w:t>Α</w:t>
      </w:r>
      <w:r>
        <w:rPr>
          <w:rFonts w:eastAsia="Times New Roman"/>
          <w:szCs w:val="24"/>
        </w:rPr>
        <w:t xml:space="preserve">ναθεώρηση πολύ ουσιαστική. </w:t>
      </w:r>
    </w:p>
    <w:p w14:paraId="0A5DE6B2" w14:textId="77777777" w:rsidR="00415E13" w:rsidRDefault="00E650A0">
      <w:pPr>
        <w:spacing w:line="600" w:lineRule="auto"/>
        <w:ind w:firstLine="720"/>
        <w:jc w:val="both"/>
        <w:rPr>
          <w:rFonts w:eastAsia="Times New Roman"/>
          <w:szCs w:val="24"/>
        </w:rPr>
      </w:pPr>
      <w:r>
        <w:rPr>
          <w:rFonts w:eastAsia="Times New Roman"/>
          <w:szCs w:val="24"/>
        </w:rPr>
        <w:t>Η πρώτη σύγκλιση αφορά στην αποσύνδεση της εκλογής του Προέδρου της Δημοκρατίας από τη διάλυση της Βουλής. Ας διευκρ</w:t>
      </w:r>
      <w:r>
        <w:rPr>
          <w:rFonts w:eastAsia="Times New Roman"/>
          <w:szCs w:val="24"/>
        </w:rPr>
        <w:t xml:space="preserve">ινίσουμε εδώ </w:t>
      </w:r>
      <w:r>
        <w:rPr>
          <w:rFonts w:eastAsia="Times New Roman"/>
          <w:szCs w:val="24"/>
        </w:rPr>
        <w:t>-</w:t>
      </w:r>
      <w:r>
        <w:rPr>
          <w:rFonts w:eastAsia="Times New Roman"/>
          <w:szCs w:val="24"/>
        </w:rPr>
        <w:t>ανοίγω μια παρένθεση- ότι η δική μας συνταγματική πρόταση έχει ως κεντρικό νήμα την ενίσχυση του ρόλου της Βουλής και των Βουλευτών ως αποφασιστικού κέντρου λήψης αποφάσεων</w:t>
      </w:r>
      <w:r>
        <w:rPr>
          <w:rFonts w:eastAsia="Times New Roman"/>
          <w:szCs w:val="24"/>
        </w:rPr>
        <w:t>,</w:t>
      </w:r>
      <w:r>
        <w:rPr>
          <w:rFonts w:eastAsia="Times New Roman"/>
          <w:szCs w:val="24"/>
        </w:rPr>
        <w:t xml:space="preserve"> κάτι που αποτυπώνεται και στη συνταγματοποίηση της αναλογικότητας τω</w:t>
      </w:r>
      <w:r>
        <w:rPr>
          <w:rFonts w:eastAsia="Times New Roman"/>
          <w:szCs w:val="24"/>
        </w:rPr>
        <w:t xml:space="preserve">ν εκλογικών νόμων και στην εποικοδομητική πρόταση δυσπιστίας, αλλά και στην υποχρέωση ο Πρωθυπουργός να μην είναι εξωκοινοβουλευτικός. </w:t>
      </w:r>
    </w:p>
    <w:p w14:paraId="0A5DE6B3" w14:textId="77777777" w:rsidR="00415E13" w:rsidRDefault="00E650A0">
      <w:pPr>
        <w:spacing w:line="600" w:lineRule="auto"/>
        <w:ind w:firstLine="720"/>
        <w:jc w:val="both"/>
        <w:rPr>
          <w:rFonts w:eastAsia="Times New Roman"/>
          <w:szCs w:val="24"/>
        </w:rPr>
      </w:pPr>
      <w:r>
        <w:rPr>
          <w:rFonts w:eastAsia="Times New Roman"/>
          <w:szCs w:val="24"/>
        </w:rPr>
        <w:lastRenderedPageBreak/>
        <w:t xml:space="preserve">Μια δεύτερη σύγκλιση αφορά στην υπερώριμη αλλαγή του άρθρου 86. </w:t>
      </w:r>
    </w:p>
    <w:p w14:paraId="0A5DE6B4" w14:textId="77777777" w:rsidR="00415E13" w:rsidRDefault="00E650A0">
      <w:pPr>
        <w:spacing w:line="600" w:lineRule="auto"/>
        <w:ind w:firstLine="720"/>
        <w:jc w:val="both"/>
        <w:rPr>
          <w:rFonts w:eastAsia="Times New Roman"/>
          <w:szCs w:val="24"/>
        </w:rPr>
      </w:pPr>
      <w:r>
        <w:rPr>
          <w:rFonts w:eastAsia="Times New Roman"/>
          <w:szCs w:val="24"/>
        </w:rPr>
        <w:t>Τέλος, μια τρίτη σύγκλιση αφορά στο άρθρο 101</w:t>
      </w:r>
      <w:r>
        <w:rPr>
          <w:rFonts w:eastAsia="Times New Roman"/>
          <w:szCs w:val="24"/>
        </w:rPr>
        <w:t>Α</w:t>
      </w:r>
      <w:r>
        <w:rPr>
          <w:rFonts w:eastAsia="Times New Roman"/>
          <w:szCs w:val="24"/>
        </w:rPr>
        <w:t xml:space="preserve"> και την </w:t>
      </w:r>
      <w:r>
        <w:rPr>
          <w:rFonts w:eastAsia="Times New Roman"/>
          <w:szCs w:val="24"/>
        </w:rPr>
        <w:t xml:space="preserve">επιλογή διοικήσεων στις </w:t>
      </w:r>
      <w:r>
        <w:rPr>
          <w:rFonts w:eastAsia="Times New Roman"/>
          <w:szCs w:val="24"/>
        </w:rPr>
        <w:t>ανεξάρτητες αρχές</w:t>
      </w:r>
      <w:r>
        <w:rPr>
          <w:rFonts w:eastAsia="Times New Roman"/>
          <w:szCs w:val="24"/>
        </w:rPr>
        <w:t xml:space="preserve">. </w:t>
      </w:r>
    </w:p>
    <w:p w14:paraId="0A5DE6B5" w14:textId="77777777" w:rsidR="00415E13" w:rsidRDefault="00E650A0">
      <w:pPr>
        <w:spacing w:line="600" w:lineRule="auto"/>
        <w:ind w:firstLine="720"/>
        <w:jc w:val="both"/>
        <w:rPr>
          <w:rFonts w:eastAsia="Times New Roman"/>
          <w:szCs w:val="24"/>
        </w:rPr>
      </w:pPr>
      <w:r>
        <w:rPr>
          <w:rFonts w:eastAsia="Times New Roman"/>
          <w:szCs w:val="24"/>
        </w:rPr>
        <w:t xml:space="preserve">Αγαπητοί συνάδελφοι, μια τελευταία παρατήρηση. Η διαδικασία της </w:t>
      </w:r>
      <w:r>
        <w:rPr>
          <w:rFonts w:eastAsia="Times New Roman"/>
          <w:szCs w:val="24"/>
        </w:rPr>
        <w:t>σ</w:t>
      </w:r>
      <w:r>
        <w:rPr>
          <w:rFonts w:eastAsia="Times New Roman"/>
          <w:szCs w:val="24"/>
        </w:rPr>
        <w:t>υνταγματικής Αναθεώρησης είναι κομβική για τον βαθύ θεσμικό εκσυγχρονισμό της χώρας. Είναι όμως παράλληλη και πρέπει να συνδέεται οργανικά με το εθ</w:t>
      </w:r>
      <w:r>
        <w:rPr>
          <w:rFonts w:eastAsia="Times New Roman"/>
          <w:szCs w:val="24"/>
        </w:rPr>
        <w:t xml:space="preserve">νικό σχέδιο για την παραγωγική ανασυγκρότηση της χώρας, με την αναπτυξιακή στρατηγική. Στην ουσία, είναι το δίδυμο εργαλείο που βάζει τη χώρα στη νέα μεταμνημονιακή εποχή. Παραγωγική ανασυγκρότηση και συνταγματική </w:t>
      </w:r>
      <w:r>
        <w:rPr>
          <w:rFonts w:eastAsia="Times New Roman"/>
          <w:szCs w:val="24"/>
        </w:rPr>
        <w:t>Α</w:t>
      </w:r>
      <w:r>
        <w:rPr>
          <w:rFonts w:eastAsia="Times New Roman"/>
          <w:szCs w:val="24"/>
        </w:rPr>
        <w:t xml:space="preserve">ναθεώρηση με κοινό παρονομαστή την </w:t>
      </w:r>
      <w:r>
        <w:rPr>
          <w:rFonts w:eastAsia="Times New Roman"/>
          <w:szCs w:val="24"/>
        </w:rPr>
        <w:t>ανάδειξη της εργασίας στο βασικό πλεονέκτημα της χώρας είναι τα πεδία που θα ορίσουν τη νέα εποχή.</w:t>
      </w:r>
    </w:p>
    <w:p w14:paraId="0A5DE6B6" w14:textId="77777777" w:rsidR="00415E13" w:rsidRDefault="00E650A0">
      <w:pPr>
        <w:spacing w:line="600" w:lineRule="auto"/>
        <w:ind w:firstLine="720"/>
        <w:jc w:val="both"/>
        <w:rPr>
          <w:rFonts w:eastAsia="Times New Roman"/>
          <w:szCs w:val="24"/>
        </w:rPr>
      </w:pPr>
      <w:r>
        <w:rPr>
          <w:rFonts w:eastAsia="Times New Roman"/>
          <w:szCs w:val="24"/>
        </w:rPr>
        <w:t>Σας ευχαριστώ.</w:t>
      </w:r>
    </w:p>
    <w:p w14:paraId="0A5DE6B7" w14:textId="77777777" w:rsidR="00415E13" w:rsidRDefault="00E650A0">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A5DE6B8" w14:textId="77777777" w:rsidR="00415E13" w:rsidRDefault="00E650A0">
      <w:pPr>
        <w:spacing w:line="600" w:lineRule="auto"/>
        <w:ind w:firstLine="720"/>
        <w:jc w:val="both"/>
        <w:rPr>
          <w:rFonts w:eastAsia="Times New Roman"/>
          <w:szCs w:val="24"/>
        </w:rPr>
      </w:pPr>
      <w:r w:rsidRPr="00CE01D3">
        <w:rPr>
          <w:rFonts w:eastAsia="Times New Roman"/>
          <w:b/>
          <w:szCs w:val="24"/>
        </w:rPr>
        <w:lastRenderedPageBreak/>
        <w:t>ΠΡΟΕΔΡΕΥΕΩΝ (Αναστάσιος Κουράκης):</w:t>
      </w:r>
      <w:r>
        <w:rPr>
          <w:rFonts w:eastAsia="Times New Roman"/>
          <w:szCs w:val="24"/>
        </w:rPr>
        <w:t xml:space="preserve"> Ευχαριστούμε τον κ. Χριστόφορο Βερναρδάκη, Βουλευτή Α΄ Αθηνών κ</w:t>
      </w:r>
      <w:r>
        <w:rPr>
          <w:rFonts w:eastAsia="Times New Roman"/>
          <w:szCs w:val="24"/>
        </w:rPr>
        <w:t>αι Υπουργό Επικρατείας.</w:t>
      </w:r>
    </w:p>
    <w:p w14:paraId="0A5DE6B9" w14:textId="77777777" w:rsidR="00415E13" w:rsidRDefault="00E650A0">
      <w:pPr>
        <w:spacing w:line="600" w:lineRule="auto"/>
        <w:ind w:firstLine="720"/>
        <w:jc w:val="both"/>
        <w:rPr>
          <w:rFonts w:eastAsia="Times New Roman"/>
          <w:szCs w:val="24"/>
        </w:rPr>
      </w:pPr>
      <w:r>
        <w:rPr>
          <w:rFonts w:eastAsia="Times New Roman"/>
          <w:szCs w:val="24"/>
        </w:rPr>
        <w:t>Τον λόγο έχει ο κ. Ιωάννης Τσιρώνης, Βουλευτής του ΣΥΡΙΖΑ στη Β΄ Αθ</w:t>
      </w:r>
      <w:r>
        <w:rPr>
          <w:rFonts w:eastAsia="Times New Roman"/>
          <w:szCs w:val="24"/>
        </w:rPr>
        <w:t>ηνών</w:t>
      </w:r>
      <w:r>
        <w:rPr>
          <w:rFonts w:eastAsia="Times New Roman"/>
          <w:szCs w:val="24"/>
        </w:rPr>
        <w:t>.</w:t>
      </w:r>
    </w:p>
    <w:p w14:paraId="0A5DE6BA" w14:textId="77777777" w:rsidR="00415E13" w:rsidRDefault="00E650A0">
      <w:pPr>
        <w:spacing w:line="600" w:lineRule="auto"/>
        <w:ind w:firstLine="720"/>
        <w:jc w:val="both"/>
        <w:rPr>
          <w:rFonts w:eastAsia="Times New Roman"/>
          <w:szCs w:val="24"/>
        </w:rPr>
      </w:pPr>
      <w:r>
        <w:rPr>
          <w:rFonts w:eastAsia="Times New Roman"/>
          <w:b/>
          <w:szCs w:val="24"/>
        </w:rPr>
        <w:t>ΙΩΑΝΝΗΣ ΤΣΙΡΩΝΗΣ:</w:t>
      </w:r>
      <w:r>
        <w:rPr>
          <w:rFonts w:eastAsia="Times New Roman"/>
          <w:szCs w:val="24"/>
        </w:rPr>
        <w:t xml:space="preserve"> Ευχαριστώ, κύριε Πρόεδρε.</w:t>
      </w:r>
    </w:p>
    <w:p w14:paraId="0A5DE6BB" w14:textId="77777777" w:rsidR="00415E13" w:rsidRDefault="00E650A0">
      <w:pPr>
        <w:spacing w:line="600" w:lineRule="auto"/>
        <w:ind w:firstLine="720"/>
        <w:jc w:val="both"/>
        <w:rPr>
          <w:rFonts w:eastAsia="Times New Roman"/>
          <w:szCs w:val="24"/>
        </w:rPr>
      </w:pPr>
      <w:r>
        <w:rPr>
          <w:rFonts w:eastAsia="Times New Roman"/>
          <w:szCs w:val="24"/>
        </w:rPr>
        <w:t xml:space="preserve">Πραγματικά είναι μια διαδικασία πάρα πολύ σημαντική, ιστορική θα έλεγα, και γι’ αυτόν τον λόγο θα παρακαλούσα όλες </w:t>
      </w:r>
      <w:r>
        <w:rPr>
          <w:rFonts w:eastAsia="Times New Roman"/>
          <w:szCs w:val="24"/>
        </w:rPr>
        <w:t>και όλοι να σταθούμε στο ύψος των περιστάσεων και να μην προσπαθούμε να προσάψουμε στους άλλους ιδεοληψίες και άλλα τέτοια συναφή. Δεν βοηθάνε τον διάλογο. Δεν βοηθάει τον διάλογο μια κόντρα και μια όξυνση αυτή τη στιγμή.</w:t>
      </w:r>
    </w:p>
    <w:p w14:paraId="0A5DE6BC" w14:textId="77777777" w:rsidR="00415E13" w:rsidRDefault="00E650A0">
      <w:pPr>
        <w:spacing w:line="600" w:lineRule="auto"/>
        <w:ind w:firstLine="720"/>
        <w:jc w:val="both"/>
        <w:rPr>
          <w:rFonts w:eastAsia="Times New Roman"/>
          <w:szCs w:val="24"/>
        </w:rPr>
      </w:pPr>
      <w:r>
        <w:rPr>
          <w:rFonts w:eastAsia="Times New Roman"/>
          <w:szCs w:val="24"/>
        </w:rPr>
        <w:t>Θα ξεκινήσω</w:t>
      </w:r>
      <w:r>
        <w:rPr>
          <w:rFonts w:eastAsia="Times New Roman"/>
          <w:szCs w:val="24"/>
        </w:rPr>
        <w:t>,</w:t>
      </w:r>
      <w:r>
        <w:rPr>
          <w:rFonts w:eastAsia="Times New Roman"/>
          <w:szCs w:val="24"/>
        </w:rPr>
        <w:t xml:space="preserve"> κατ’ αρχάς</w:t>
      </w:r>
      <w:r>
        <w:rPr>
          <w:rFonts w:eastAsia="Times New Roman"/>
          <w:szCs w:val="24"/>
        </w:rPr>
        <w:t>,</w:t>
      </w:r>
      <w:r>
        <w:rPr>
          <w:rFonts w:eastAsia="Times New Roman"/>
          <w:szCs w:val="24"/>
        </w:rPr>
        <w:t xml:space="preserve"> από το άρ</w:t>
      </w:r>
      <w:r>
        <w:rPr>
          <w:rFonts w:eastAsia="Times New Roman"/>
          <w:szCs w:val="24"/>
        </w:rPr>
        <w:t>θρο 24. Είναι ένα άρθρο που ιστορικά έχει γίνει πρότυπο και στην ευρωπαϊκή νομοθεσία για το πώς πρέπει να έχουμε βιώσιμη οικονομία και αειφορική ανάπτυξη. Δυστυχώς</w:t>
      </w:r>
      <w:r>
        <w:rPr>
          <w:rFonts w:eastAsia="Times New Roman"/>
          <w:szCs w:val="24"/>
        </w:rPr>
        <w:t xml:space="preserve"> </w:t>
      </w:r>
      <w:r>
        <w:rPr>
          <w:rFonts w:eastAsia="Times New Roman"/>
          <w:szCs w:val="24"/>
        </w:rPr>
        <w:t>ξαναγίνεται στόχος για πολλοστή φορά το άρθρο 24, το άρθρο για την προστασία της φύσης και τ</w:t>
      </w:r>
      <w:r>
        <w:rPr>
          <w:rFonts w:eastAsia="Times New Roman"/>
          <w:szCs w:val="24"/>
        </w:rPr>
        <w:t xml:space="preserve">ων δασών μας, από ανθρώπους από τους οποίους πριν από </w:t>
      </w:r>
      <w:r>
        <w:rPr>
          <w:rFonts w:eastAsia="Times New Roman"/>
          <w:szCs w:val="24"/>
        </w:rPr>
        <w:lastRenderedPageBreak/>
        <w:t>λίγο στη συνεδρίαση άκουσα να λέγεται από συνάδελφο της Αξιωματικής Αντιπολίτευσης ο βαρύς χαρακτηρισμός ότι είναι τροχοπέδη για την ανάπτυξη. Πάλι, λοιπόν, με νωπό το αίμα στο Μάτι</w:t>
      </w:r>
      <w:r>
        <w:rPr>
          <w:rFonts w:eastAsia="Times New Roman"/>
          <w:szCs w:val="24"/>
        </w:rPr>
        <w:t>,</w:t>
      </w:r>
      <w:r>
        <w:rPr>
          <w:rFonts w:eastAsia="Times New Roman"/>
          <w:szCs w:val="24"/>
        </w:rPr>
        <w:t xml:space="preserve"> να συζητάμε ότι ανά</w:t>
      </w:r>
      <w:r>
        <w:rPr>
          <w:rFonts w:eastAsia="Times New Roman"/>
          <w:szCs w:val="24"/>
        </w:rPr>
        <w:t xml:space="preserve">πτυξη σημαίνει μερικές ακόμα βίλες, μερικά ακόμα τσιμέντα μέσα στα δάση μας! Κι αφού δεν χωράει κάπου αλλού να τα βάλουμε, ας τα βάλουμε μέσα στα δάση. </w:t>
      </w:r>
    </w:p>
    <w:p w14:paraId="0A5DE6BD" w14:textId="77777777" w:rsidR="00415E13" w:rsidRDefault="00E650A0">
      <w:pPr>
        <w:spacing w:line="600" w:lineRule="auto"/>
        <w:ind w:firstLine="720"/>
        <w:jc w:val="both"/>
        <w:rPr>
          <w:rFonts w:eastAsia="Times New Roman"/>
          <w:szCs w:val="24"/>
        </w:rPr>
      </w:pPr>
      <w:r>
        <w:rPr>
          <w:rFonts w:eastAsia="Times New Roman"/>
          <w:szCs w:val="24"/>
        </w:rPr>
        <w:t>Θα πω μόνο ένα παράδειγμα για το τι σημαίνει ανάπτυξη του δασικού πλούτου. Αυτή τη στιγμή χωρίς να υπολ</w:t>
      </w:r>
      <w:r>
        <w:rPr>
          <w:rFonts w:eastAsia="Times New Roman"/>
          <w:szCs w:val="24"/>
        </w:rPr>
        <w:t xml:space="preserve">ογίσουμε τα μοναδικά μας μανιτάρια, τα μοναδικά μας φαρμακευτικά φυτά, τα μοναδικά μας δέντρα που δεν υπάρχουν αλλού στον κόσμο, μόνο από τη στενή δασοπονία, από την υλοτομία, θα έπρεπε η Ελλάδα να έχει 4% του ΑΕΠ, δηλαδή 7 δισεκατομμύρια παραπάνω πλούτο. </w:t>
      </w:r>
      <w:r>
        <w:rPr>
          <w:rFonts w:eastAsia="Times New Roman"/>
          <w:szCs w:val="24"/>
        </w:rPr>
        <w:t xml:space="preserve">Δεν τον έχουμε αυτή τη στιγμή. Έχουμε 0,1% του ΑΕΠ. </w:t>
      </w:r>
    </w:p>
    <w:p w14:paraId="0A5DE6BE" w14:textId="77777777" w:rsidR="00415E13" w:rsidRDefault="00E650A0">
      <w:pPr>
        <w:spacing w:line="600" w:lineRule="auto"/>
        <w:ind w:firstLine="720"/>
        <w:jc w:val="both"/>
        <w:rPr>
          <w:rFonts w:eastAsia="Times New Roman"/>
          <w:szCs w:val="24"/>
        </w:rPr>
      </w:pPr>
      <w:r>
        <w:rPr>
          <w:rFonts w:eastAsia="Times New Roman"/>
          <w:szCs w:val="24"/>
        </w:rPr>
        <w:t>Γιατί, λοιπόν, κυρίες και κύριοι συνάδελφοι, αυτόν τον δασικό πλούτο δεν τον αξιοποιούμε και καθόμαστε</w:t>
      </w:r>
      <w:r>
        <w:rPr>
          <w:rFonts w:eastAsia="Times New Roman"/>
          <w:szCs w:val="24"/>
        </w:rPr>
        <w:t>,</w:t>
      </w:r>
      <w:r>
        <w:rPr>
          <w:rFonts w:eastAsia="Times New Roman"/>
          <w:szCs w:val="24"/>
        </w:rPr>
        <w:t xml:space="preserve"> σώνει και καλά</w:t>
      </w:r>
      <w:r>
        <w:rPr>
          <w:rFonts w:eastAsia="Times New Roman"/>
          <w:szCs w:val="24"/>
        </w:rPr>
        <w:t>,</w:t>
      </w:r>
      <w:r>
        <w:rPr>
          <w:rFonts w:eastAsia="Times New Roman"/>
          <w:szCs w:val="24"/>
        </w:rPr>
        <w:t xml:space="preserve"> να βλέπουμε το δάσος σαν τροχοπέδη, σαν ένα νεκρό σημείο; Στην Ελλάδα αυτή τη στιγμ</w:t>
      </w:r>
      <w:r>
        <w:rPr>
          <w:rFonts w:eastAsia="Times New Roman"/>
          <w:szCs w:val="24"/>
        </w:rPr>
        <w:t>ή συνέχεια</w:t>
      </w:r>
      <w:r>
        <w:rPr>
          <w:rFonts w:eastAsia="Times New Roman"/>
          <w:szCs w:val="24"/>
        </w:rPr>
        <w:t>,</w:t>
      </w:r>
      <w:r>
        <w:rPr>
          <w:rFonts w:eastAsia="Times New Roman"/>
          <w:szCs w:val="24"/>
        </w:rPr>
        <w:t xml:space="preserve"> όταν μιλάμε για φύση</w:t>
      </w:r>
      <w:r>
        <w:rPr>
          <w:rFonts w:eastAsia="Times New Roman"/>
          <w:szCs w:val="24"/>
        </w:rPr>
        <w:t>,</w:t>
      </w:r>
      <w:r>
        <w:rPr>
          <w:rFonts w:eastAsia="Times New Roman"/>
          <w:szCs w:val="24"/>
        </w:rPr>
        <w:t xml:space="preserve"> εννοούμε κάτι παρακατιανό, κάτι που θα το χτίσουμε. Είναι λάθος </w:t>
      </w:r>
      <w:r>
        <w:rPr>
          <w:rFonts w:eastAsia="Times New Roman"/>
          <w:szCs w:val="24"/>
        </w:rPr>
        <w:lastRenderedPageBreak/>
        <w:t xml:space="preserve">νοοτροπία. Είναι καταστρεπτική νοοτροπία. Είναι καταστροφική για την οικονομία μας, όχι μονάχα για το περιβάλλον. </w:t>
      </w:r>
    </w:p>
    <w:p w14:paraId="0A5DE6BF" w14:textId="77777777" w:rsidR="00415E13" w:rsidRDefault="00E650A0">
      <w:pPr>
        <w:spacing w:line="600" w:lineRule="auto"/>
        <w:ind w:firstLine="720"/>
        <w:jc w:val="both"/>
        <w:rPr>
          <w:rFonts w:eastAsia="Times New Roman"/>
          <w:szCs w:val="24"/>
        </w:rPr>
      </w:pPr>
      <w:r>
        <w:rPr>
          <w:rFonts w:eastAsia="Times New Roman"/>
          <w:szCs w:val="24"/>
        </w:rPr>
        <w:t>Προχωράω στο άρθρο 16. Θα ξεκινήσω με ένα π</w:t>
      </w:r>
      <w:r>
        <w:rPr>
          <w:rFonts w:eastAsia="Times New Roman"/>
          <w:szCs w:val="24"/>
        </w:rPr>
        <w:t>ολύ απλό παράδειγμα. Σήμερα στη Γερμανία για να γίνει κάποιος αγρότης, όχι γεωπόνος, θέλει τριετείς σπουδές, ένα</w:t>
      </w:r>
      <w:r>
        <w:rPr>
          <w:rFonts w:eastAsia="Times New Roman"/>
          <w:szCs w:val="24"/>
        </w:rPr>
        <w:t>ν</w:t>
      </w:r>
      <w:r>
        <w:rPr>
          <w:rFonts w:eastAsia="Times New Roman"/>
          <w:szCs w:val="24"/>
        </w:rPr>
        <w:t xml:space="preserve"> χρόνο στο σχολειό και δυο χρόνια στο χωράφι. Δεν θα αναφέρω εδώ τι σημαίνουν αυτές οι σπουδές, γιατί δεν επιτρέπει ο χρόνος. Θα αναφέρω ένα πο</w:t>
      </w:r>
      <w:r>
        <w:rPr>
          <w:rFonts w:eastAsia="Times New Roman"/>
          <w:szCs w:val="24"/>
        </w:rPr>
        <w:t>λύ απλό αποτέλεσμα. Ο Γερμανός αγρότης πολλές φορές βγάζει πολύ περισσότερα χρήματα από τον φιλόλογο, από τον χημικό, από τον γιατρό, από τον δικηγόρο, έχει κύρος, έχει αξιοπρέπεια, έχει κοινωνική καταξίωση. Και φυσικά αυτός που θέλει να γίνει αγρότης</w:t>
      </w:r>
      <w:r>
        <w:rPr>
          <w:rFonts w:eastAsia="Times New Roman"/>
          <w:szCs w:val="24"/>
        </w:rPr>
        <w:t>,</w:t>
      </w:r>
      <w:r>
        <w:rPr>
          <w:rFonts w:eastAsia="Times New Roman"/>
          <w:szCs w:val="24"/>
        </w:rPr>
        <w:t xml:space="preserve"> θέλ</w:t>
      </w:r>
      <w:r>
        <w:rPr>
          <w:rFonts w:eastAsia="Times New Roman"/>
          <w:szCs w:val="24"/>
        </w:rPr>
        <w:t xml:space="preserve">ει και πάει να γίνει αγρότης. Δεν ψάχνεται να πάει στη Βουλγαρία για να βρει ένα αμφιβόλου ποιότητας πανεπιστήμιο για να πάρει ένα χαρτί. </w:t>
      </w:r>
    </w:p>
    <w:p w14:paraId="0A5DE6C0" w14:textId="77777777" w:rsidR="00415E13" w:rsidRDefault="00E650A0">
      <w:pPr>
        <w:spacing w:line="600" w:lineRule="auto"/>
        <w:ind w:firstLine="720"/>
        <w:jc w:val="both"/>
        <w:rPr>
          <w:rFonts w:eastAsia="Times New Roman"/>
          <w:szCs w:val="24"/>
        </w:rPr>
      </w:pPr>
      <w:r>
        <w:rPr>
          <w:rFonts w:eastAsia="Times New Roman"/>
          <w:szCs w:val="24"/>
        </w:rPr>
        <w:t>Στην Ελλάδα, λοιπόν, αυτή τη στιγμή έχουμε το αντίθετο. Λέμε συνέχεια ότι φεύγουν τα παιδιά μας έξω. Χρειαζόμαστε όμω</w:t>
      </w:r>
      <w:r>
        <w:rPr>
          <w:rFonts w:eastAsia="Times New Roman"/>
          <w:szCs w:val="24"/>
        </w:rPr>
        <w:t>ς ιδιωτικά πανεπιστήμια; Να το δούμε αν τα χρειαζόμαστε. Τι είναι αυτά τα πανεπιστήμια; Τι λείπει από την Ελλάδα; Κατ’ αρ</w:t>
      </w:r>
      <w:r>
        <w:rPr>
          <w:rFonts w:eastAsia="Times New Roman"/>
          <w:szCs w:val="24"/>
        </w:rPr>
        <w:lastRenderedPageBreak/>
        <w:t xml:space="preserve">χάς να ξεκαθαρίσουμε ότι παγκοσμίως, μιλώντας για σοβαρά ιδρύματα </w:t>
      </w:r>
      <w:r>
        <w:rPr>
          <w:rFonts w:eastAsia="Times New Roman"/>
          <w:szCs w:val="24"/>
        </w:rPr>
        <w:t>-</w:t>
      </w:r>
      <w:r>
        <w:rPr>
          <w:rFonts w:eastAsia="Times New Roman"/>
          <w:szCs w:val="24"/>
        </w:rPr>
        <w:t>δεν μιλάμε για ιδρύματα αμφιβόλου ποιότητας- κανένα πανεπιστήμιο δεν</w:t>
      </w:r>
      <w:r>
        <w:rPr>
          <w:rFonts w:eastAsia="Times New Roman"/>
          <w:szCs w:val="24"/>
        </w:rPr>
        <w:t xml:space="preserve"> είναι κερδοσκοπικό. Δεν υπάρχει κάποιος επιχειρηματίας που βγάζει λεφτά απ’ αυτή την ιστορία. Μόνο τα επιστημονικά περιοδικά να πάρεις</w:t>
      </w:r>
      <w:r>
        <w:rPr>
          <w:rFonts w:eastAsia="Times New Roman"/>
          <w:szCs w:val="24"/>
        </w:rPr>
        <w:t>,</w:t>
      </w:r>
      <w:r>
        <w:rPr>
          <w:rFonts w:eastAsia="Times New Roman"/>
          <w:szCs w:val="24"/>
        </w:rPr>
        <w:t xml:space="preserve"> στα οποία πρέπει να είσαι συνδρομητής, να μη μιλήσω για τα </w:t>
      </w:r>
      <w:r>
        <w:rPr>
          <w:rFonts w:eastAsia="Times New Roman"/>
          <w:szCs w:val="24"/>
          <w:lang w:val="en-US"/>
        </w:rPr>
        <w:t>campus</w:t>
      </w:r>
      <w:r>
        <w:rPr>
          <w:rFonts w:eastAsia="Times New Roman"/>
          <w:szCs w:val="24"/>
        </w:rPr>
        <w:t>, να μη μιλήσω για τα γήπεδα, να μη μιλήσω για τα εργα</w:t>
      </w:r>
      <w:r>
        <w:rPr>
          <w:rFonts w:eastAsia="Times New Roman"/>
          <w:szCs w:val="24"/>
        </w:rPr>
        <w:t>στήρια. Δεν υπάρχει περίπτωση. Κοιτάξτε τον προϋπολογισμό οποιουδήποτε πανεπιστημίου. Τα δίδακτρα δεν καλύπτουν ούτε το 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6%. Στην πράξη είναι ιδρύματα που ζουν από χορηγίες, όπως το </w:t>
      </w:r>
      <w:r>
        <w:rPr>
          <w:rFonts w:eastAsia="Times New Roman"/>
          <w:szCs w:val="24"/>
          <w:lang w:val="en-US"/>
        </w:rPr>
        <w:t>Harvard</w:t>
      </w:r>
      <w:r>
        <w:rPr>
          <w:rFonts w:eastAsia="Times New Roman"/>
          <w:szCs w:val="24"/>
        </w:rPr>
        <w:t xml:space="preserve"> για παράδειγμα</w:t>
      </w:r>
      <w:r>
        <w:rPr>
          <w:rFonts w:eastAsia="Times New Roman"/>
          <w:szCs w:val="24"/>
        </w:rPr>
        <w:t>,</w:t>
      </w:r>
      <w:r>
        <w:rPr>
          <w:rFonts w:eastAsia="Times New Roman"/>
          <w:szCs w:val="24"/>
        </w:rPr>
        <w:t xml:space="preserve"> που κάποιοι φιλάνθρωποι πριν από μερικούς αιών</w:t>
      </w:r>
      <w:r>
        <w:rPr>
          <w:rFonts w:eastAsia="Times New Roman"/>
          <w:szCs w:val="24"/>
        </w:rPr>
        <w:t xml:space="preserve">ες το ίδρυσαν και εξακολουθεί να συντηρείται από φιλανθρωπία κάποιων χορηγών. </w:t>
      </w:r>
    </w:p>
    <w:p w14:paraId="0A5DE6C1" w14:textId="77777777" w:rsidR="00415E13" w:rsidRDefault="00E650A0">
      <w:pPr>
        <w:spacing w:line="600" w:lineRule="auto"/>
        <w:ind w:firstLine="720"/>
        <w:jc w:val="both"/>
        <w:rPr>
          <w:rFonts w:eastAsia="Times New Roman"/>
          <w:szCs w:val="24"/>
        </w:rPr>
      </w:pPr>
      <w:r>
        <w:rPr>
          <w:rFonts w:eastAsia="Times New Roman"/>
          <w:szCs w:val="24"/>
        </w:rPr>
        <w:t>Να θυμίσω ότι το Μετσόβιο στην Ελλάδα ιδρύθηκε έτσι. Από Μετσοβίτες ιδιώτες. Οι Αβέρωφ Τοσίτσας, Στουρνάρης έβαλαν τα χρήματα αλλά δεν είχαν τα χρήματα να το συντηρήσουν. Το έδω</w:t>
      </w:r>
      <w:r>
        <w:rPr>
          <w:rFonts w:eastAsia="Times New Roman"/>
          <w:szCs w:val="24"/>
        </w:rPr>
        <w:t xml:space="preserve">σαν στην ελληνική κυβέρνηση να το συντηρήσει. Είναι τεράστιο το κόστος να συντηρείς ένα Μετσόβιο. </w:t>
      </w:r>
    </w:p>
    <w:p w14:paraId="0A5DE6C2" w14:textId="77777777" w:rsidR="00415E13" w:rsidRDefault="00E650A0">
      <w:pPr>
        <w:spacing w:line="600" w:lineRule="auto"/>
        <w:ind w:firstLine="720"/>
        <w:jc w:val="both"/>
        <w:rPr>
          <w:rFonts w:eastAsia="Times New Roman"/>
          <w:szCs w:val="24"/>
        </w:rPr>
      </w:pPr>
      <w:r>
        <w:rPr>
          <w:rFonts w:eastAsia="Times New Roman"/>
          <w:szCs w:val="24"/>
        </w:rPr>
        <w:lastRenderedPageBreak/>
        <w:t>Όμως, εδώ στην Ελλάδα έχουμε πραγματικά ανάγκη από θέσεις; Ξέρει κανένας αν αυτή τη στιγμή λείπουν θέσεις πανεπιστημιακές; Να σας πω, λοιπόν, ότι η Ελλάδα έχ</w:t>
      </w:r>
      <w:r>
        <w:rPr>
          <w:rFonts w:eastAsia="Times New Roman"/>
          <w:szCs w:val="24"/>
        </w:rPr>
        <w:t xml:space="preserve">ει ρεκόρ πανεπιστημιακών θέσεων αυτή τη στιγμή. Έχουμε πάρα πολλές θέσεις. Και για γιατρούς και για δικηγόρους και για γυμναστές και για οποιαδήποτε άλλη ειδικότητα. </w:t>
      </w:r>
    </w:p>
    <w:p w14:paraId="0A5DE6C3" w14:textId="77777777" w:rsidR="00415E13" w:rsidRDefault="00E650A0">
      <w:pPr>
        <w:spacing w:line="600" w:lineRule="auto"/>
        <w:ind w:firstLine="720"/>
        <w:jc w:val="both"/>
        <w:rPr>
          <w:rFonts w:eastAsia="Times New Roman"/>
          <w:szCs w:val="24"/>
        </w:rPr>
      </w:pPr>
      <w:r>
        <w:rPr>
          <w:rFonts w:eastAsia="Times New Roman"/>
          <w:szCs w:val="24"/>
        </w:rPr>
        <w:t xml:space="preserve">Και πού φτάνουμε όταν έχουμε τόσους πολλούς επιστήμονες; Σπουδάζουν τα παιδιά και έχουμε </w:t>
      </w:r>
      <w:r>
        <w:rPr>
          <w:rFonts w:eastAsia="Times New Roman"/>
          <w:szCs w:val="24"/>
          <w:lang w:val="en-US"/>
        </w:rPr>
        <w:t>brain</w:t>
      </w:r>
      <w:r w:rsidRPr="00C44198">
        <w:rPr>
          <w:rFonts w:eastAsia="Times New Roman"/>
          <w:szCs w:val="24"/>
        </w:rPr>
        <w:t xml:space="preserve"> </w:t>
      </w:r>
      <w:r>
        <w:rPr>
          <w:rFonts w:eastAsia="Times New Roman"/>
          <w:szCs w:val="24"/>
          <w:lang w:val="en-US"/>
        </w:rPr>
        <w:t>drain</w:t>
      </w:r>
      <w:r>
        <w:rPr>
          <w:rFonts w:eastAsia="Times New Roman"/>
          <w:szCs w:val="24"/>
        </w:rPr>
        <w:t xml:space="preserve">. Φεύγουν έξω. Δεν μπορούν να μείνουν στην Ελλάδα. Ο πληθυσμός δεν επαρκεί. Όχι η κρίση μόνο. Το </w:t>
      </w:r>
      <w:r>
        <w:rPr>
          <w:rFonts w:eastAsia="Times New Roman"/>
          <w:szCs w:val="24"/>
          <w:lang w:val="en-US"/>
        </w:rPr>
        <w:t>brain</w:t>
      </w:r>
      <w:r w:rsidRPr="00C44198">
        <w:rPr>
          <w:rFonts w:eastAsia="Times New Roman"/>
          <w:szCs w:val="24"/>
        </w:rPr>
        <w:t xml:space="preserve"> </w:t>
      </w:r>
      <w:r>
        <w:rPr>
          <w:rFonts w:eastAsia="Times New Roman"/>
          <w:szCs w:val="24"/>
          <w:lang w:val="en-US"/>
        </w:rPr>
        <w:t>drain</w:t>
      </w:r>
      <w:r>
        <w:rPr>
          <w:rFonts w:eastAsia="Times New Roman"/>
          <w:szCs w:val="24"/>
        </w:rPr>
        <w:t xml:space="preserve"> είναι παλιά ιστορία. Δεν είναι τωρινό με την κρίση. Και παλιά έφευγαν έξω τα παιδιά μας. Πολλοί συμφοιτητές μου πρόκοψαν και έφυγαν έξω.</w:t>
      </w:r>
      <w:r>
        <w:rPr>
          <w:rFonts w:eastAsia="Times New Roman"/>
          <w:szCs w:val="24"/>
        </w:rPr>
        <w:t xml:space="preserve"> Δεν μπορούσαν στην Ελλάδα να βρουν δουλειά ως χημικοί. Τόσο απλά το λέω. </w:t>
      </w:r>
    </w:p>
    <w:p w14:paraId="0A5DE6C4" w14:textId="77777777" w:rsidR="00415E13" w:rsidRDefault="00E650A0">
      <w:pPr>
        <w:spacing w:line="600" w:lineRule="auto"/>
        <w:ind w:firstLine="720"/>
        <w:jc w:val="both"/>
        <w:rPr>
          <w:rFonts w:eastAsia="Times New Roman"/>
          <w:szCs w:val="24"/>
        </w:rPr>
      </w:pPr>
      <w:r>
        <w:rPr>
          <w:rFonts w:eastAsia="Times New Roman"/>
          <w:szCs w:val="24"/>
        </w:rPr>
        <w:t xml:space="preserve">Γιατί όμως υπάρχει αυτή η εμμονή, ενώ ξέρουμε ότι πολλές φορές οι υδραυλικοί ή οι τεχνίτες βγάζουν πολύ περισσότερα λεφτά και είναι περιζήτητοι </w:t>
      </w:r>
      <w:r>
        <w:rPr>
          <w:rFonts w:eastAsia="Times New Roman"/>
          <w:szCs w:val="24"/>
        </w:rPr>
        <w:t>έναντι ενός</w:t>
      </w:r>
      <w:r>
        <w:rPr>
          <w:rFonts w:eastAsia="Times New Roman"/>
          <w:szCs w:val="24"/>
        </w:rPr>
        <w:t xml:space="preserve"> επιστήμονα; Γιατί επιμένο</w:t>
      </w:r>
      <w:r>
        <w:rPr>
          <w:rFonts w:eastAsia="Times New Roman"/>
          <w:szCs w:val="24"/>
        </w:rPr>
        <w:t xml:space="preserve">υμε; Ο λόγος είναι απλός. Ιστορικά μετά τον </w:t>
      </w:r>
      <w:r>
        <w:rPr>
          <w:rFonts w:eastAsia="Times New Roman"/>
          <w:szCs w:val="24"/>
        </w:rPr>
        <w:t>ε</w:t>
      </w:r>
      <w:r>
        <w:rPr>
          <w:rFonts w:eastAsia="Times New Roman"/>
          <w:szCs w:val="24"/>
        </w:rPr>
        <w:t xml:space="preserve">μφύλιο επειδή υπήρχε πολύ μεγάλη πίεση για τα δικά μας τα παιδιά από ένα </w:t>
      </w:r>
      <w:r>
        <w:rPr>
          <w:rFonts w:eastAsia="Times New Roman"/>
          <w:szCs w:val="24"/>
        </w:rPr>
        <w:lastRenderedPageBreak/>
        <w:t>κράτος αβυσσαλέο που</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δεν άφηνε να προκόψει κανένας, που έφευγε ο κόσμος έξω, που ξεριζώθηκε ο κόσμος, η μόνη σιγουριά του πολίτη ήταν το </w:t>
      </w:r>
      <w:r>
        <w:rPr>
          <w:rFonts w:eastAsia="Times New Roman"/>
          <w:szCs w:val="24"/>
        </w:rPr>
        <w:t>«</w:t>
      </w:r>
      <w:r>
        <w:rPr>
          <w:rFonts w:eastAsia="Times New Roman"/>
          <w:szCs w:val="24"/>
        </w:rPr>
        <w:t>χαρτί</w:t>
      </w:r>
      <w:r>
        <w:rPr>
          <w:rFonts w:eastAsia="Times New Roman"/>
          <w:szCs w:val="24"/>
        </w:rPr>
        <w:t>»</w:t>
      </w:r>
      <w:r>
        <w:rPr>
          <w:rFonts w:eastAsia="Times New Roman"/>
          <w:szCs w:val="24"/>
        </w:rPr>
        <w:t>. Αυτή ήταν η ιστορική αιτία για την οποία επιμένουν οι γονείς</w:t>
      </w:r>
      <w:r>
        <w:rPr>
          <w:rFonts w:eastAsia="Times New Roman"/>
          <w:szCs w:val="24"/>
        </w:rPr>
        <w:t>, με αποτέλεσμα</w:t>
      </w:r>
      <w:r>
        <w:rPr>
          <w:rFonts w:eastAsia="Times New Roman"/>
          <w:szCs w:val="24"/>
        </w:rPr>
        <w:t xml:space="preserve"> να μην έχουμε σωστό επαγγελματικό προσανατολισμό. </w:t>
      </w:r>
    </w:p>
    <w:p w14:paraId="0A5DE6C5" w14:textId="77777777" w:rsidR="00415E13" w:rsidRDefault="00E650A0">
      <w:pPr>
        <w:spacing w:line="600" w:lineRule="auto"/>
        <w:ind w:firstLine="720"/>
        <w:jc w:val="both"/>
        <w:rPr>
          <w:rFonts w:eastAsia="Times New Roman"/>
          <w:szCs w:val="24"/>
        </w:rPr>
      </w:pPr>
      <w:r>
        <w:rPr>
          <w:rFonts w:eastAsia="Times New Roman"/>
          <w:szCs w:val="24"/>
        </w:rPr>
        <w:t xml:space="preserve">Τι </w:t>
      </w:r>
      <w:r>
        <w:rPr>
          <w:rFonts w:eastAsia="Times New Roman"/>
          <w:szCs w:val="24"/>
        </w:rPr>
        <w:t>αξία όμως θα είχαν μερικά ακόμα πτυχία; Θα μπορούσαν τα παιδιά μας με πτυχία αυτών των αμφιβόλου ποιότητας πανεπιστημίων να πάνε έξω και να ανταγωνιστούν; Θα μπορούσαν στην Ελλάδα; Στην Ελλάδα απλώς το χαρτί μετράει. Αν πάμε στην Αγγλία</w:t>
      </w:r>
      <w:r>
        <w:rPr>
          <w:rFonts w:eastAsia="Times New Roman"/>
          <w:szCs w:val="24"/>
        </w:rPr>
        <w:t>,</w:t>
      </w:r>
      <w:r>
        <w:rPr>
          <w:rFonts w:eastAsia="Times New Roman"/>
          <w:szCs w:val="24"/>
        </w:rPr>
        <w:t xml:space="preserve"> που υπάρχουν αυτού</w:t>
      </w:r>
      <w:r>
        <w:rPr>
          <w:rFonts w:eastAsia="Times New Roman"/>
          <w:szCs w:val="24"/>
        </w:rPr>
        <w:t xml:space="preserve"> του τύπου τα κολλέγια, θα δείτε ότι για να δουλέψει κάποιος χημικός απ’ αυτά τα κολλέγια θα πρέπει να </w:t>
      </w:r>
      <w:r>
        <w:rPr>
          <w:rFonts w:eastAsia="Times New Roman"/>
          <w:szCs w:val="24"/>
        </w:rPr>
        <w:t>έχει</w:t>
      </w:r>
      <w:r>
        <w:rPr>
          <w:rFonts w:eastAsia="Times New Roman"/>
          <w:szCs w:val="24"/>
        </w:rPr>
        <w:t xml:space="preserve"> επαγγελματική καταξίωση. Δηλαδή, θα πάει να δώσει άλλες εξετάσεις για να δουλέψει ως λογιστής, ως δάσκαλος, ως δικηγόρος. Δεν αρκεί το πτυχίο. Είναι</w:t>
      </w:r>
      <w:r>
        <w:rPr>
          <w:rFonts w:eastAsia="Times New Roman"/>
          <w:szCs w:val="24"/>
        </w:rPr>
        <w:t xml:space="preserve"> άλλο μοντέλο εκπαίδευσης εκεί. Αυτό δεν το λέτε όμως όταν μιλάτε στα παιδιά που θέλουν να φύγουν έξω, ότι δηλαδή εκεί δεν μετράει το πτυχίο. </w:t>
      </w:r>
    </w:p>
    <w:p w14:paraId="0A5DE6C6" w14:textId="77777777" w:rsidR="00415E13" w:rsidRDefault="00E650A0">
      <w:pPr>
        <w:spacing w:line="600" w:lineRule="auto"/>
        <w:ind w:firstLine="720"/>
        <w:jc w:val="both"/>
        <w:rPr>
          <w:rFonts w:eastAsia="Times New Roman"/>
          <w:szCs w:val="24"/>
        </w:rPr>
      </w:pPr>
      <w:r>
        <w:rPr>
          <w:rFonts w:eastAsia="Times New Roman"/>
          <w:szCs w:val="24"/>
        </w:rPr>
        <w:t>Άρα είναι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μικροκομματισμός να εκμεταλλευόμαστε την αγωνία των παιδιών μας για ένα ζήτημα πάρα πολύ </w:t>
      </w:r>
      <w:r>
        <w:rPr>
          <w:rFonts w:eastAsia="Times New Roman"/>
          <w:szCs w:val="24"/>
        </w:rPr>
        <w:lastRenderedPageBreak/>
        <w:t>κ</w:t>
      </w:r>
      <w:r>
        <w:rPr>
          <w:rFonts w:eastAsia="Times New Roman"/>
          <w:szCs w:val="24"/>
        </w:rPr>
        <w:t>ρίσιμο. Και λέω πάρα πολύ απλά. Αν θέλουμε να συζητήσουμε αυτή τη στιγμή τι χρειαζόμαστε ως χώρα σε σπουδές και να δούμε πόσους γιατρούς θέλουμε, πόσους δικηγόρους θέλουμε, να δούμε πραγματικά τι χρειαζόμαστε σε επαγγελματίες, να δούμε πώς θα προκόψει αυτή</w:t>
      </w:r>
      <w:r>
        <w:rPr>
          <w:rFonts w:eastAsia="Times New Roman"/>
          <w:szCs w:val="24"/>
        </w:rPr>
        <w:t xml:space="preserve"> η ύπαιθρος, τι χρειαζόμαστε εκεί σε εξειδίκευση αγροτών, τότε να συζητήσουμε αν λείπουν θέσεις. </w:t>
      </w:r>
    </w:p>
    <w:p w14:paraId="0A5DE6C7" w14:textId="77777777" w:rsidR="00415E13" w:rsidRDefault="00E650A0">
      <w:pPr>
        <w:spacing w:line="600" w:lineRule="auto"/>
        <w:ind w:firstLine="720"/>
        <w:jc w:val="both"/>
        <w:rPr>
          <w:rFonts w:eastAsia="Times New Roman"/>
          <w:szCs w:val="24"/>
        </w:rPr>
      </w:pPr>
      <w:r>
        <w:rPr>
          <w:rFonts w:eastAsia="Times New Roman"/>
          <w:szCs w:val="24"/>
        </w:rPr>
        <w:t>Σας διαβεβαιώ ότι αν λείψουν θέσεις, θα υπάρξουν εκείνοι οι φιλάνθρωποι, οι μεγάλοι άνθρωποι που έχουν πλούτο και θα πάνε</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στα ιδρύματα που ήδη έχ</w:t>
      </w:r>
      <w:r>
        <w:rPr>
          <w:rFonts w:eastAsia="Times New Roman"/>
          <w:szCs w:val="24"/>
        </w:rPr>
        <w:t xml:space="preserve">ουμε και θα χορηγήσουν μια ακόμα έδρα </w:t>
      </w:r>
      <w:r>
        <w:rPr>
          <w:rFonts w:eastAsia="Times New Roman"/>
          <w:szCs w:val="24"/>
        </w:rPr>
        <w:t>την οποία</w:t>
      </w:r>
      <w:r>
        <w:rPr>
          <w:rFonts w:eastAsia="Times New Roman"/>
          <w:szCs w:val="24"/>
        </w:rPr>
        <w:t xml:space="preserve"> δεν έχει λεφτά το κράτος να τη φτιάξει. Έχουμε το περίφημο </w:t>
      </w:r>
      <w:r>
        <w:rPr>
          <w:rFonts w:eastAsia="Times New Roman"/>
          <w:szCs w:val="24"/>
        </w:rPr>
        <w:t>«</w:t>
      </w:r>
      <w:r>
        <w:rPr>
          <w:rFonts w:eastAsia="Times New Roman"/>
          <w:szCs w:val="24"/>
        </w:rPr>
        <w:t>Νιάρχειο</w:t>
      </w:r>
      <w:r>
        <w:rPr>
          <w:rFonts w:eastAsia="Times New Roman"/>
          <w:szCs w:val="24"/>
        </w:rPr>
        <w:t>»</w:t>
      </w:r>
      <w:r>
        <w:rPr>
          <w:rFonts w:eastAsia="Times New Roman"/>
          <w:szCs w:val="24"/>
        </w:rPr>
        <w:t xml:space="preserve">. Αυτή τη στιγμή υπάρχουν ιδρύματα που αν τους λέγαμε ότι έχουμε ανάγκη από ένα νοσοκομείο, έχουμε ανάγκη από θέσεις πληροφορικής, ναι, θα </w:t>
      </w:r>
      <w:r>
        <w:rPr>
          <w:rFonts w:eastAsia="Times New Roman"/>
          <w:szCs w:val="24"/>
        </w:rPr>
        <w:t xml:space="preserve">το έκαναν. Είμαι βέβαιος ότι θα το έκαναν. </w:t>
      </w:r>
    </w:p>
    <w:p w14:paraId="0A5DE6C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Δεν είναι το εάν θα είναι ιδιωτικό ή δημόσιο το κριτήριο, αλλά επιμένω ότι πρέπει να μιλάμε για σωστό επαγγελματικό προσανατολισμό. Αυτό είναι που πρέπει να προσφέρουμε στα </w:t>
      </w:r>
      <w:r>
        <w:rPr>
          <w:rFonts w:eastAsia="Times New Roman" w:cs="Times New Roman"/>
          <w:szCs w:val="24"/>
        </w:rPr>
        <w:lastRenderedPageBreak/>
        <w:t>παιδιά μας και όχι φενάκες του τύπου «φ</w:t>
      </w:r>
      <w:r>
        <w:rPr>
          <w:rFonts w:eastAsia="Times New Roman" w:cs="Times New Roman"/>
          <w:szCs w:val="24"/>
        </w:rPr>
        <w:t>ύγετε έξω κι αν δεν φύγετε, θα κάνουμε δεκαπλάσιους δικηγόρους, ανέργους κατά πλειοψηφία».</w:t>
      </w:r>
    </w:p>
    <w:p w14:paraId="0A5DE6C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Ευχαριστώ πολύ.</w:t>
      </w:r>
    </w:p>
    <w:p w14:paraId="0A5DE6CA"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5DE6CB" w14:textId="77777777" w:rsidR="00415E13" w:rsidRDefault="00E650A0">
      <w:pPr>
        <w:spacing w:line="600" w:lineRule="auto"/>
        <w:ind w:firstLine="720"/>
        <w:jc w:val="both"/>
        <w:rPr>
          <w:rFonts w:eastAsia="Times New Roman" w:cs="Times New Roman"/>
          <w:szCs w:val="24"/>
        </w:rPr>
      </w:pPr>
      <w:r w:rsidRPr="008272E0">
        <w:rPr>
          <w:rFonts w:eastAsia="Times New Roman" w:cs="Times New Roman"/>
          <w:b/>
          <w:szCs w:val="24"/>
        </w:rPr>
        <w:t xml:space="preserve">ΠΡΟΕΔΡΕΥΩΝ (Αναστάσιος Κουράκης): </w:t>
      </w:r>
      <w:r>
        <w:rPr>
          <w:rFonts w:eastAsia="Times New Roman" w:cs="Times New Roman"/>
          <w:szCs w:val="24"/>
        </w:rPr>
        <w:t>Ευχαριστούμε τον κ. Ιωάννη Τσιρώνη, Βουλευτή Β΄ Αθηνών του ΣΥΡΙΖΑ.</w:t>
      </w:r>
    </w:p>
    <w:p w14:paraId="0A5DE6C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 κ.</w:t>
      </w:r>
      <w:r>
        <w:rPr>
          <w:rFonts w:eastAsia="Times New Roman" w:cs="Times New Roman"/>
          <w:szCs w:val="24"/>
        </w:rPr>
        <w:t xml:space="preserve"> Μάξιμος Χαρακόπουλος, Βουλευτής Λάρισας της Νέας Δημοκρατίας, έχει τον λόγο για επτά λεπτά.</w:t>
      </w:r>
    </w:p>
    <w:p w14:paraId="0A5DE6CD"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0A5DE6C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για το Σύνταγμα θα έπρεπε να αποτελεί κορυφαία στιγμή της πολιτικής ζωής τ</w:t>
      </w:r>
      <w:r>
        <w:rPr>
          <w:rFonts w:eastAsia="Times New Roman" w:cs="Times New Roman"/>
          <w:szCs w:val="24"/>
        </w:rPr>
        <w:t xml:space="preserve">ης χώρας, διότι εκ του Συντάγματος και δι’ αυτού ρυθμίζεται ο πυρήνας της λειτουργίας του πολιτεύματος. Όσο πιο πλήρεις είναι οι συνταγματικές διατάξεις τόσο θετικότερες και μακροπρόθεσμες συνέπειες έχουν. Ισχυρότερη απόδειξη αυτής της </w:t>
      </w:r>
      <w:r>
        <w:rPr>
          <w:rFonts w:eastAsia="Times New Roman" w:cs="Times New Roman"/>
          <w:szCs w:val="24"/>
        </w:rPr>
        <w:lastRenderedPageBreak/>
        <w:t>πραγματικότητας συνι</w:t>
      </w:r>
      <w:r>
        <w:rPr>
          <w:rFonts w:eastAsia="Times New Roman" w:cs="Times New Roman"/>
          <w:szCs w:val="24"/>
        </w:rPr>
        <w:t xml:space="preserve">στά το Σύνταγμα του 1975, επί του οποίου οικοδομήθηκε η </w:t>
      </w:r>
      <w:r>
        <w:rPr>
          <w:rFonts w:eastAsia="Times New Roman" w:cs="Times New Roman"/>
          <w:szCs w:val="24"/>
        </w:rPr>
        <w:t>δ</w:t>
      </w:r>
      <w:r>
        <w:rPr>
          <w:rFonts w:eastAsia="Times New Roman" w:cs="Times New Roman"/>
          <w:szCs w:val="24"/>
        </w:rPr>
        <w:t xml:space="preserve">ημοκρατία μας, η μακροβιότερη του νεοελληνικού κράτους. </w:t>
      </w:r>
    </w:p>
    <w:p w14:paraId="0A5DE6C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Ωστόσο, οι καιροί αλλάζουν και το Σύνταγμα πρέπει να ανταποκριθεί στα νέα δεδομένα, ιδιαίτερα μετά τα χρόνια της μακράς κρίσης, που το πολιτικ</w:t>
      </w:r>
      <w:r>
        <w:rPr>
          <w:rFonts w:eastAsia="Times New Roman" w:cs="Times New Roman"/>
          <w:szCs w:val="24"/>
        </w:rPr>
        <w:t>ό σύστημα υπέστη σοβαρή φθορά και η αξιοπιστία του πληγώθηκε. Απαιτείται, λοιπόν, μια νέα δυναμική ενίσχυσης της εμπιστοσύνης στους θεσμούς, αλλά και ανάδειξης νέων νομοθετικών εργαλείων, που θα ανοίγουν δρόμους στην εκπαίδευση, στην οικονομική δραστηριότη</w:t>
      </w:r>
      <w:r>
        <w:rPr>
          <w:rFonts w:eastAsia="Times New Roman" w:cs="Times New Roman"/>
          <w:szCs w:val="24"/>
        </w:rPr>
        <w:t xml:space="preserve">τα, στην προστασία του περιβάλλοντος. </w:t>
      </w:r>
    </w:p>
    <w:p w14:paraId="0A5DE6D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Σύνταγμα, ασφαλώς, δεν αποτελεί τη λυδία λίθο για την επίλυση όλων των προβλημάτων. Συνιστά, εντούτοις, το θεμέλιο για τις αναγκαίες μεταρρυθμίσεις.</w:t>
      </w:r>
    </w:p>
    <w:p w14:paraId="0A5DE6D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Δυστυχώς, κυρίες και κύριοι συνάδελφοι, η συζήτηση για την Αναθεώ</w:t>
      </w:r>
      <w:r>
        <w:rPr>
          <w:rFonts w:eastAsia="Times New Roman" w:cs="Times New Roman"/>
          <w:szCs w:val="24"/>
        </w:rPr>
        <w:t>ρηση του Συντάγματος, που απαιτεί συναινέσεις, με κυβερνητική ευθύνη γίνεται λίγο πριν πέσει η αυλαία της ιλαρο</w:t>
      </w:r>
      <w:r>
        <w:rPr>
          <w:rFonts w:eastAsia="Times New Roman" w:cs="Times New Roman"/>
          <w:szCs w:val="24"/>
        </w:rPr>
        <w:lastRenderedPageBreak/>
        <w:t>τραγωδίας που βιώνουμε τα τελευταία τέσσερα χρόνια. Είναι αναμφίβολα οξύμωρο να συζητούμε αλλαγές στο Σύνταγμα που στοχεύουν στην αποκατάσταση τη</w:t>
      </w:r>
      <w:r>
        <w:rPr>
          <w:rFonts w:eastAsia="Times New Roman" w:cs="Times New Roman"/>
          <w:szCs w:val="24"/>
        </w:rPr>
        <w:t>ς αξιοπιστίας της πολιτικής σε ένα τέτοιο κοινοβουλευτικό περιβάλλον, με όσα συμβαίνουν για τη διάσωση της κυβερνητικής Πλειοψηφίας, φαινόμενα που ευτελίζουν την πολιτική ζωή και το Κοινοβούλιο.</w:t>
      </w:r>
    </w:p>
    <w:p w14:paraId="0A5DE6D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Όμως, όπως φάνηκε, ο ΣΥΡΙΖΑ χρησιμοποιεί τη διαδικασία για τη</w:t>
      </w:r>
      <w:r>
        <w:rPr>
          <w:rFonts w:eastAsia="Times New Roman" w:cs="Times New Roman"/>
          <w:szCs w:val="24"/>
        </w:rPr>
        <w:t>ν Αναθεώρηση του Συντάγματος ως μέσο προβολής ιδεοληψιών, με σκοπό την επιβεβαίωση της αριστερής του ταυτότητας, η οποία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λόγω των υπογραφών που έβαλε στα μνημόνια αλλά και του τρόπου διακυβέρνησης</w:t>
      </w:r>
      <w:r>
        <w:rPr>
          <w:rFonts w:eastAsia="Times New Roman" w:cs="Times New Roman"/>
          <w:szCs w:val="24"/>
        </w:rPr>
        <w:t>,</w:t>
      </w:r>
      <w:r>
        <w:rPr>
          <w:rFonts w:eastAsia="Times New Roman" w:cs="Times New Roman"/>
          <w:szCs w:val="24"/>
        </w:rPr>
        <w:t xml:space="preserve"> έχει ξεφτίσει. Αυτός είναι, άλλωστε, και ο λόγος</w:t>
      </w:r>
      <w:r>
        <w:rPr>
          <w:rFonts w:eastAsia="Times New Roman" w:cs="Times New Roman"/>
          <w:szCs w:val="24"/>
        </w:rPr>
        <w:t xml:space="preserve"> που οι προτάσεις του δεν συνοδεύονται, όπως θα έπρεπε, από πνεύμα συναίνεσης, αλλά με λόγο διχαστικό, πολωτικό και απαξιωτικό για τους πολιτικούς του αντιπάλους. Όλα υποτάσσονται στον βωμό των εκλογών, που έρχονται θέλοντας και μη.</w:t>
      </w:r>
    </w:p>
    <w:p w14:paraId="0A5DE6D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Ταυτοχρόνως</w:t>
      </w:r>
      <w:r>
        <w:rPr>
          <w:rFonts w:eastAsia="Times New Roman" w:cs="Times New Roman"/>
          <w:szCs w:val="24"/>
        </w:rPr>
        <w:t>,</w:t>
      </w:r>
      <w:r>
        <w:rPr>
          <w:rFonts w:eastAsia="Times New Roman" w:cs="Times New Roman"/>
          <w:szCs w:val="24"/>
        </w:rPr>
        <w:t xml:space="preserve"> με αυθαίρε</w:t>
      </w:r>
      <w:r>
        <w:rPr>
          <w:rFonts w:eastAsia="Times New Roman" w:cs="Times New Roman"/>
          <w:szCs w:val="24"/>
        </w:rPr>
        <w:t>τες ερμηνείες</w:t>
      </w:r>
      <w:r>
        <w:rPr>
          <w:rFonts w:eastAsia="Times New Roman" w:cs="Times New Roman"/>
          <w:szCs w:val="24"/>
        </w:rPr>
        <w:t>,</w:t>
      </w:r>
      <w:r>
        <w:rPr>
          <w:rFonts w:eastAsia="Times New Roman" w:cs="Times New Roman"/>
          <w:szCs w:val="24"/>
        </w:rPr>
        <w:t xml:space="preserve"> επιχειρεί να δημιουργήσει την εντύπωση ότι εκτός των αναθεωρητέων άρθρων συμφωνείται σήμερα και το περιεχόμενο των αλλαγών. Δηλαδή, </w:t>
      </w:r>
      <w:r>
        <w:rPr>
          <w:rFonts w:eastAsia="Times New Roman" w:cs="Times New Roman"/>
          <w:szCs w:val="24"/>
        </w:rPr>
        <w:lastRenderedPageBreak/>
        <w:t>επιδιώκει να επιβάλει στην πλειοψηφία της επόμενης Βουλής πώς θα αναθεωρήσει τα νέα άρθρα. Προφανώς</w:t>
      </w:r>
      <w:r>
        <w:rPr>
          <w:rFonts w:eastAsia="Times New Roman" w:cs="Times New Roman"/>
          <w:szCs w:val="24"/>
        </w:rPr>
        <w:t xml:space="preserve"> η κυβερνητική επιχειρηματολογία δεν έχει προηγούμενο και δεν αντέχει κα</w:t>
      </w:r>
      <w:r>
        <w:rPr>
          <w:rFonts w:eastAsia="Times New Roman" w:cs="Times New Roman"/>
          <w:szCs w:val="24"/>
        </w:rPr>
        <w:t>μ</w:t>
      </w:r>
      <w:r>
        <w:rPr>
          <w:rFonts w:eastAsia="Times New Roman" w:cs="Times New Roman"/>
          <w:szCs w:val="24"/>
        </w:rPr>
        <w:t>μία κριτική.</w:t>
      </w:r>
    </w:p>
    <w:p w14:paraId="0A5DE6D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Για εμάς η Αναθεώρηση του Συντάγματος είναι μία ευκαιρία οι πολιτικές δυνάμεις να βρουν κοινό τόπο, για να φτάσουμε στο καλύτερο αποτέλεσμα. Γι’ αυτόν τον λόγο, πέραν των</w:t>
      </w:r>
      <w:r>
        <w:rPr>
          <w:rFonts w:eastAsia="Times New Roman" w:cs="Times New Roman"/>
          <w:szCs w:val="24"/>
        </w:rPr>
        <w:t xml:space="preserve"> δικών μας προτάσεων, είμαστε έτοιμοι να ψηφίσουμε και κάθε πρόταση που πιστεύουμε ότι είναι προς όφελος της χώρας, όπως η αποσύνδεση της εκλογής του Προέδρου της Δημοκρατίας από τη διάλυση της Βουλής και την προκήρυξη εθνικών εκλογών. Πρόσφατα ζήσαμε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φορές την εργαλειοποίηση της εκλογής του Προέδρου της Δημοκρατίας</w:t>
      </w:r>
      <w:r>
        <w:rPr>
          <w:rFonts w:eastAsia="Times New Roman" w:cs="Times New Roman"/>
          <w:szCs w:val="24"/>
        </w:rPr>
        <w:t>:</w:t>
      </w:r>
      <w:r>
        <w:rPr>
          <w:rFonts w:eastAsia="Times New Roman" w:cs="Times New Roman"/>
          <w:szCs w:val="24"/>
        </w:rPr>
        <w:t xml:space="preserve"> το 2009 και το 2014. Αυτό το εργαλείο ανατροπής κυβερνήσεων πρέπει να σταματήσει. </w:t>
      </w:r>
    </w:p>
    <w:p w14:paraId="0A5DE6D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 ίδιο θετικά βλέπουμε και την αναθεώρηση των άρθρων περί βουλευτικής ασυλίας και ευθύνης Υπουργών, που α</w:t>
      </w:r>
      <w:r>
        <w:rPr>
          <w:rFonts w:eastAsia="Times New Roman" w:cs="Times New Roman"/>
          <w:szCs w:val="24"/>
        </w:rPr>
        <w:t>μαύρωσαν στο παρελθόν την εικόνα της κοινοβουλευτικής λειτουργίας.</w:t>
      </w:r>
    </w:p>
    <w:p w14:paraId="0A5DE6D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Μείζονος, όμως, σημασίας είναι η αναθεώρηση του περιβόητου άρθρου 16, που επιβάλλει το κρατικό μονοπώλιο στην τριτοβάθμια εκπαίδευση. Είναι κρίμα να χαθούν άλλα δέκα χρόνια για μια αληθινά </w:t>
      </w:r>
      <w:r>
        <w:rPr>
          <w:rFonts w:eastAsia="Times New Roman" w:cs="Times New Roman"/>
          <w:szCs w:val="24"/>
        </w:rPr>
        <w:t xml:space="preserve">ριζοσπαστική αλλαγή στα εκπαιδευτικά μας πράγματα. </w:t>
      </w:r>
    </w:p>
    <w:p w14:paraId="0A5DE6D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Δυστυχώς φαίνεται ότι αυτός είναι ο κυβερνητικός στόχος. Αυτός, όμως, ο παραλογισμός πρέπει να σταματήσει. Δεν μπορεί όλες οι γειτονικές μας χώρες να έχουν κάνει άλματα, η Κύπρος να έχει γίνει εκπαιδευτικ</w:t>
      </w:r>
      <w:r>
        <w:rPr>
          <w:rFonts w:eastAsia="Times New Roman" w:cs="Times New Roman"/>
          <w:szCs w:val="24"/>
        </w:rPr>
        <w:t>ός πόλος προσέλκυσης δεκάδων χιλιάδων φοιτητών, να έχει πέντε ιδιωτικά πανεπιστήμια και εμείς να αναμασάμε μπαγιάτικα αριστερά συνθήματα της δεκαετίας του 1970, όπως έκανε ο προηγούμενος ομιλητής.</w:t>
      </w:r>
    </w:p>
    <w:p w14:paraId="0A5DE6D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Τέλος, είναι εκτός τόπου και χρόνου η όποια αλλαγή στο άρθρ</w:t>
      </w:r>
      <w:r>
        <w:rPr>
          <w:rFonts w:eastAsia="Times New Roman" w:cs="Times New Roman"/>
          <w:szCs w:val="24"/>
        </w:rPr>
        <w:t xml:space="preserve">ο 3 που ρυθμίζει τις σχέσεις Εκκλησίας και Πολιτείας. Μπορεί ο ΣΥΡΙΖΑ να επιθυμεί να πουλήσει αριστεροσύνη, η </w:t>
      </w:r>
      <w:r>
        <w:rPr>
          <w:rFonts w:eastAsia="Times New Roman" w:cs="Times New Roman"/>
          <w:szCs w:val="24"/>
        </w:rPr>
        <w:t>ι</w:t>
      </w:r>
      <w:r>
        <w:rPr>
          <w:rFonts w:eastAsia="Times New Roman" w:cs="Times New Roman"/>
          <w:szCs w:val="24"/>
        </w:rPr>
        <w:t>στορία όμως δεν αλλάζει με επιθυμίες. Η Ορθοδοξία είναι συνυφασμένη με το Έθνος και με τους αγώνες του για ελευθερία και γι’ αυτόν τον λόγο από τ</w:t>
      </w:r>
      <w:r>
        <w:rPr>
          <w:rFonts w:eastAsia="Times New Roman" w:cs="Times New Roman"/>
          <w:szCs w:val="24"/>
        </w:rPr>
        <w:t xml:space="preserve">α πρώτα Συντάγματα, αυτά που γράφτηκαν στα </w:t>
      </w:r>
      <w:r>
        <w:rPr>
          <w:rFonts w:eastAsia="Times New Roman" w:cs="Times New Roman"/>
          <w:szCs w:val="24"/>
        </w:rPr>
        <w:lastRenderedPageBreak/>
        <w:t>πεδία των μαχών της Επανάστασης, η Ορθοδοξία και η Εκκλησία είχαν αυτή την ξεχωριστή θέση.  Τίποτα δεν έχει αλλάξει από τότε που να επιβάλει την αλλαγή του άρθρου. Η Ορθοδοξία είναι το θρήσκευμα της συντριπτικής π</w:t>
      </w:r>
      <w:r>
        <w:rPr>
          <w:rFonts w:eastAsia="Times New Roman" w:cs="Times New Roman"/>
          <w:szCs w:val="24"/>
        </w:rPr>
        <w:t xml:space="preserve">λειοψηφίας των Ελλήνων. </w:t>
      </w:r>
    </w:p>
    <w:p w14:paraId="0A5DE6D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Ούτε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είναι απαραίτητη οποιαδήποτε διατύπωση περί ουδετεροθρησκείας. Το άρθρο 13 κατοχυρώνει σαφέστατα τις θρησκευτικές ελευθερίες, οι οποίες είναι απόλυτα σεβαστές. Άρα</w:t>
      </w:r>
      <w:r>
        <w:rPr>
          <w:rFonts w:eastAsia="Times New Roman" w:cs="Times New Roman"/>
          <w:szCs w:val="24"/>
        </w:rPr>
        <w:t xml:space="preserve"> </w:t>
      </w:r>
      <w:r>
        <w:rPr>
          <w:rFonts w:eastAsia="Times New Roman" w:cs="Times New Roman"/>
          <w:szCs w:val="24"/>
        </w:rPr>
        <w:t>προς τι η σπουδή; Ποιον ωφελεί ένα ρήγμα της Πολιτεί</w:t>
      </w:r>
      <w:r>
        <w:rPr>
          <w:rFonts w:eastAsia="Times New Roman" w:cs="Times New Roman"/>
          <w:szCs w:val="24"/>
        </w:rPr>
        <w:t xml:space="preserve">ας με την Εκκλησία της Ελλάδος και το Οικουμενικό Πατριαρχείο; Εκτός και αν υπάρχει κάποιος άλλος σχεδιασμός, τον οποίο δεν γνωρίζουμε. </w:t>
      </w:r>
    </w:p>
    <w:p w14:paraId="0A5DE6D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Ελπίζω, πάντως, η πρόσφατη επίσκεψη του κυρίου Πρωθυπουργού στην Αγ</w:t>
      </w:r>
      <w:r>
        <w:rPr>
          <w:rFonts w:eastAsia="Times New Roman" w:cs="Times New Roman"/>
          <w:szCs w:val="24"/>
        </w:rPr>
        <w:t>ία</w:t>
      </w:r>
      <w:r>
        <w:rPr>
          <w:rFonts w:eastAsia="Times New Roman" w:cs="Times New Roman"/>
          <w:szCs w:val="24"/>
        </w:rPr>
        <w:t xml:space="preserve"> Σοφία και στη Χάλκη, δίπλα στον Οικουμενικό Πατρι</w:t>
      </w:r>
      <w:r>
        <w:rPr>
          <w:rFonts w:eastAsia="Times New Roman" w:cs="Times New Roman"/>
          <w:szCs w:val="24"/>
        </w:rPr>
        <w:t xml:space="preserve">άρχη, να τον έκανε να δει το </w:t>
      </w:r>
      <w:r>
        <w:rPr>
          <w:rFonts w:eastAsia="Times New Roman" w:cs="Times New Roman"/>
          <w:szCs w:val="24"/>
        </w:rPr>
        <w:t>«</w:t>
      </w:r>
      <w:r>
        <w:rPr>
          <w:rFonts w:eastAsia="Times New Roman" w:cs="Times New Roman"/>
          <w:szCs w:val="24"/>
        </w:rPr>
        <w:t>φως το αληθινό</w:t>
      </w:r>
      <w:r>
        <w:rPr>
          <w:rFonts w:eastAsia="Times New Roman" w:cs="Times New Roman"/>
          <w:szCs w:val="24"/>
        </w:rPr>
        <w:t>»</w:t>
      </w:r>
      <w:r>
        <w:rPr>
          <w:rFonts w:eastAsia="Times New Roman" w:cs="Times New Roman"/>
          <w:szCs w:val="24"/>
        </w:rPr>
        <w:t xml:space="preserve"> και να αφήσει στην άκρη τους αριστερίστικους τυχοδιωκτισμούς. Άλλωστε, στην αντιφώνησή του προς τον Πατριάρχη, ο ίδιος ο κ. Τσίπρας μνημόνευσε τον Άγιο Φώτιο, Κτήτορα της Μονής της Χάλκης. </w:t>
      </w:r>
    </w:p>
    <w:p w14:paraId="0A5DE6DB" w14:textId="77777777" w:rsidR="00415E13" w:rsidRDefault="00E650A0">
      <w:pPr>
        <w:spacing w:line="600" w:lineRule="auto"/>
        <w:ind w:firstLine="720"/>
        <w:jc w:val="both"/>
        <w:rPr>
          <w:rFonts w:eastAsia="Times New Roman" w:cs="Times New Roman"/>
          <w:color w:val="000000" w:themeColor="text1"/>
          <w:szCs w:val="24"/>
        </w:rPr>
      </w:pPr>
      <w:r>
        <w:rPr>
          <w:rFonts w:eastAsia="Times New Roman" w:cs="Times New Roman"/>
          <w:szCs w:val="24"/>
        </w:rPr>
        <w:lastRenderedPageBreak/>
        <w:t>Αξίζει, λοιπόν, να μ</w:t>
      </w:r>
      <w:r>
        <w:rPr>
          <w:rFonts w:eastAsia="Times New Roman" w:cs="Times New Roman"/>
          <w:szCs w:val="24"/>
        </w:rPr>
        <w:t xml:space="preserve">ελετήσει τη μνημειώδη επιστολή του Μεγάλου </w:t>
      </w:r>
      <w:r w:rsidRPr="000B1B78">
        <w:rPr>
          <w:rFonts w:eastAsia="Times New Roman" w:cs="Times New Roman"/>
          <w:color w:val="000000" w:themeColor="text1"/>
          <w:szCs w:val="24"/>
        </w:rPr>
        <w:t>Φωτίου «Τι έστιν έργον άρχοντος;» προς Μιχαήλ τον Άρχοντα Βουλγαρίας, όπου περιγράφει το ιδεώδες πρότυπο του ηγέτη και εύστοχα θεωρείται αντίδοτο στη μακιαβελική άποψη του αδίστακτου ηγεμόνα. Φοβούμαι, όμως, ότι ο</w:t>
      </w:r>
      <w:r w:rsidRPr="000B1B78">
        <w:rPr>
          <w:rFonts w:eastAsia="Times New Roman" w:cs="Times New Roman"/>
          <w:color w:val="000000" w:themeColor="text1"/>
          <w:szCs w:val="24"/>
        </w:rPr>
        <w:t xml:space="preserve"> μέχρι σήμερα βίος σας δείχνει ότι είστε οπαδοί του Μακιαβέλι και του σκοπού που αγιάζει τα μέσα. Δυστυχώς απ’ αυτή την αρχή δεν ξεφεύγει ούτε η πρότασή σας για την Αναθεώρηση του Συντάγματος.</w:t>
      </w:r>
    </w:p>
    <w:p w14:paraId="0A5DE6DC" w14:textId="77777777" w:rsidR="00415E13" w:rsidRDefault="00E650A0">
      <w:pPr>
        <w:spacing w:line="600" w:lineRule="auto"/>
        <w:ind w:firstLine="720"/>
        <w:jc w:val="both"/>
        <w:rPr>
          <w:rFonts w:eastAsia="Times New Roman" w:cs="Times New Roman"/>
          <w:color w:val="000000" w:themeColor="text1"/>
          <w:szCs w:val="24"/>
        </w:rPr>
      </w:pPr>
      <w:r w:rsidRPr="000B1B78">
        <w:rPr>
          <w:rFonts w:eastAsia="Times New Roman" w:cs="Times New Roman"/>
          <w:color w:val="000000" w:themeColor="text1"/>
          <w:szCs w:val="24"/>
        </w:rPr>
        <w:t>Ευχαριστώ, κύριε Πρόεδρε.</w:t>
      </w:r>
    </w:p>
    <w:p w14:paraId="0A5DE6DD" w14:textId="77777777" w:rsidR="00415E13" w:rsidRDefault="00E650A0">
      <w:pPr>
        <w:spacing w:line="600" w:lineRule="auto"/>
        <w:ind w:firstLine="720"/>
        <w:jc w:val="center"/>
        <w:rPr>
          <w:rFonts w:eastAsia="Times New Roman" w:cs="Times New Roman"/>
          <w:color w:val="000000" w:themeColor="text1"/>
          <w:szCs w:val="24"/>
        </w:rPr>
      </w:pPr>
      <w:r w:rsidRPr="000B1B78">
        <w:rPr>
          <w:rFonts w:eastAsia="Times New Roman" w:cs="Times New Roman"/>
          <w:color w:val="000000" w:themeColor="text1"/>
          <w:szCs w:val="24"/>
        </w:rPr>
        <w:t>(Χειροκροτήματα από την πτέρυγα της Ν</w:t>
      </w:r>
      <w:r w:rsidRPr="000B1B78">
        <w:rPr>
          <w:rFonts w:eastAsia="Times New Roman" w:cs="Times New Roman"/>
          <w:color w:val="000000" w:themeColor="text1"/>
          <w:szCs w:val="24"/>
        </w:rPr>
        <w:t>έας Δημοκρατίας)</w:t>
      </w:r>
    </w:p>
    <w:p w14:paraId="0A5DE6DE" w14:textId="77777777" w:rsidR="00415E13" w:rsidRDefault="00E650A0">
      <w:pPr>
        <w:spacing w:line="600" w:lineRule="auto"/>
        <w:ind w:firstLine="720"/>
        <w:jc w:val="both"/>
        <w:rPr>
          <w:rFonts w:eastAsia="Times New Roman" w:cs="Times New Roman"/>
          <w:szCs w:val="24"/>
        </w:rPr>
      </w:pPr>
      <w:r w:rsidRPr="008272E0">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Μάξιμο Χαρακόπουλο, Βουλευτή </w:t>
      </w:r>
      <w:r>
        <w:rPr>
          <w:rFonts w:eastAsia="Times New Roman" w:cs="Times New Roman"/>
          <w:szCs w:val="24"/>
        </w:rPr>
        <w:t xml:space="preserve">Λαρίσης </w:t>
      </w:r>
      <w:r>
        <w:rPr>
          <w:rFonts w:eastAsia="Times New Roman" w:cs="Times New Roman"/>
          <w:szCs w:val="24"/>
        </w:rPr>
        <w:t>της Νέας Δημοκρατίας και για τη συνέπεια στον χρόνο.</w:t>
      </w:r>
    </w:p>
    <w:p w14:paraId="0A5DE6D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κ. Παναγιώτα Δριτσέλη, </w:t>
      </w:r>
      <w:r>
        <w:rPr>
          <w:rFonts w:eastAsia="Times New Roman" w:cs="Times New Roman"/>
          <w:szCs w:val="24"/>
        </w:rPr>
        <w:t xml:space="preserve">Βουλευτής </w:t>
      </w:r>
      <w:r>
        <w:rPr>
          <w:rFonts w:eastAsia="Times New Roman" w:cs="Times New Roman"/>
          <w:szCs w:val="24"/>
        </w:rPr>
        <w:t>του Νομού Τρικάλων του ΣΥΡΙΖΑ, έχει τον λόγο για επτά λεπτά.</w:t>
      </w:r>
    </w:p>
    <w:p w14:paraId="0A5DE6E0"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ΠΑΝΑΓΙΩΤΑ ΔΡΙΤΣΕΛΗ: </w:t>
      </w:r>
      <w:r>
        <w:rPr>
          <w:rFonts w:eastAsia="Times New Roman" w:cs="Times New Roman"/>
          <w:szCs w:val="24"/>
        </w:rPr>
        <w:t>Κυρίες και κύριοι Βουλευτές, η διαδικασία Αναθεώρησης του Συντάγματος αποτελεί μια κορυφαία θεσμική στιγμή, η οποία καθορίζει, όχι μόνο την πολιτειακή λειτουργία του κράτους, αλλά και την ίδια την προστασία των κοινωνικών αγαθών, των δ</w:t>
      </w:r>
      <w:r>
        <w:rPr>
          <w:rFonts w:eastAsia="Times New Roman" w:cs="Times New Roman"/>
          <w:szCs w:val="24"/>
        </w:rPr>
        <w:t xml:space="preserve">ικαιωμάτων και των ελευθεριών των πολιτών. Το πραγματικό διακύβευμα της </w:t>
      </w:r>
      <w:r>
        <w:rPr>
          <w:rFonts w:eastAsia="Times New Roman" w:cs="Times New Roman"/>
          <w:szCs w:val="24"/>
        </w:rPr>
        <w:t xml:space="preserve">συνταγματικής </w:t>
      </w:r>
      <w:r>
        <w:rPr>
          <w:rFonts w:eastAsia="Times New Roman" w:cs="Times New Roman"/>
          <w:szCs w:val="24"/>
        </w:rPr>
        <w:t>Αναθεώρησης είναι το πώς θα κατοχυρωθούν με αυξημένη τυπική ισχύ και όσο το δυνατόν πληρέστερα τα κοινωνικά κεκτημένα και παράλληλα το πώς θα ισχυροποιηθούν ακόμα περισσό</w:t>
      </w:r>
      <w:r>
        <w:rPr>
          <w:rFonts w:eastAsia="Times New Roman" w:cs="Times New Roman"/>
          <w:szCs w:val="24"/>
        </w:rPr>
        <w:t>τερο οι δημοκρατικοί θεσμοί.</w:t>
      </w:r>
    </w:p>
    <w:p w14:paraId="0A5DE6E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είναι σημαντικό να αναλογιζόμαστε κάθε στιγμή σε ποια χρονική συγκυρία διεξάγεται αυτή η συζήτηση. Μπορεί κάποιος, άραγε, να ισχυριστεί ότι αυτός ο διάλογος στέκεται ή θα μπορούσε να στέκεται ουδέτε</w:t>
      </w:r>
      <w:r>
        <w:rPr>
          <w:rFonts w:eastAsia="Times New Roman" w:cs="Times New Roman"/>
          <w:szCs w:val="24"/>
        </w:rPr>
        <w:t>ρος απέναντι στην εμπειρία της πολυετούς κρίσης έναντι των πληγών και των συνεπειών που επέφερε αυτή η κρίση, η βίαιη δημοσιονομική προσαρμογή στις πολιτικές λιτότητας; Ή μπορεί και δικαιούμαστε εμείς να σφυρίζουμε αδιάφορα απέναντι στην εμφάνιση των φαντα</w:t>
      </w:r>
      <w:r>
        <w:rPr>
          <w:rFonts w:eastAsia="Times New Roman" w:cs="Times New Roman"/>
          <w:szCs w:val="24"/>
        </w:rPr>
        <w:t xml:space="preserve">σμάτων του φασισμού και του ρατσισμού, της ακραίας </w:t>
      </w:r>
      <w:r>
        <w:rPr>
          <w:rFonts w:eastAsia="Times New Roman" w:cs="Times New Roman"/>
          <w:szCs w:val="24"/>
        </w:rPr>
        <w:lastRenderedPageBreak/>
        <w:t xml:space="preserve">μισαλλόδοξης ρητορείας και της δράσης, που φαίνεται ότι ολοένα κερδίζει έδαφος και λαμβάνει χώρα σε όλα τα επίπεδα της δημόσιας ζωής; </w:t>
      </w:r>
    </w:p>
    <w:p w14:paraId="0A5DE6E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Δικαιούμαστε, άραγε, να σφυρίζουμε αδιάφορα στη συνεχιζόμενη απαξίωση </w:t>
      </w:r>
      <w:r>
        <w:rPr>
          <w:rFonts w:eastAsia="Times New Roman" w:cs="Times New Roman"/>
          <w:szCs w:val="24"/>
        </w:rPr>
        <w:t xml:space="preserve">του πολιτικού συστήματος και των θεσμών; Πρέπει ή δεν πρέπει τα δημοκρατικά πολιτικά κόμματα, που αποτελούν τα κύτταρα ουσιαστικά της </w:t>
      </w:r>
      <w:r>
        <w:rPr>
          <w:rFonts w:eastAsia="Times New Roman" w:cs="Times New Roman"/>
          <w:szCs w:val="24"/>
        </w:rPr>
        <w:t>δημοκρατίας</w:t>
      </w:r>
      <w:r>
        <w:rPr>
          <w:rFonts w:eastAsia="Times New Roman" w:cs="Times New Roman"/>
          <w:szCs w:val="24"/>
        </w:rPr>
        <w:t xml:space="preserve">, να απαντήσουν δραστικά απέναντι σ’ αυτές τις μορφές εκφυλισμού, συμβάλλοντας με τον καλύτερο δυνατό τρόπο και με όλα τα δυνατά κοινοβουλευτικά </w:t>
      </w:r>
      <w:r>
        <w:rPr>
          <w:rFonts w:eastAsia="Times New Roman" w:cs="Times New Roman"/>
          <w:szCs w:val="24"/>
        </w:rPr>
        <w:t xml:space="preserve">μέσα </w:t>
      </w:r>
      <w:r>
        <w:rPr>
          <w:rFonts w:eastAsia="Times New Roman" w:cs="Times New Roman"/>
          <w:szCs w:val="24"/>
        </w:rPr>
        <w:t>σ’ αυτή</w:t>
      </w:r>
      <w:r>
        <w:rPr>
          <w:rFonts w:eastAsia="Times New Roman" w:cs="Times New Roman"/>
          <w:szCs w:val="24"/>
        </w:rPr>
        <w:t>ν</w:t>
      </w:r>
      <w:r>
        <w:rPr>
          <w:rFonts w:eastAsia="Times New Roman" w:cs="Times New Roman"/>
          <w:szCs w:val="24"/>
        </w:rPr>
        <w:t xml:space="preserve"> την κορυφαία διαδικασία; </w:t>
      </w:r>
    </w:p>
    <w:p w14:paraId="0A5DE6E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Σε αυτό το πλαίσιο δεν χωρούν, κατά την άποψή μου, κανενός είδους σκοπι</w:t>
      </w:r>
      <w:r>
        <w:rPr>
          <w:rFonts w:eastAsia="Times New Roman" w:cs="Times New Roman"/>
          <w:szCs w:val="24"/>
        </w:rPr>
        <w:t xml:space="preserve">μότητες ούτε κοινοβουλευτικά τερτίπια, που στο τέλος της ημέρας υπονομεύουν και την ίδια τη διαδικασία και τελικά την ίδια τη </w:t>
      </w:r>
      <w:r>
        <w:rPr>
          <w:rFonts w:eastAsia="Times New Roman" w:cs="Times New Roman"/>
          <w:szCs w:val="24"/>
        </w:rPr>
        <w:t xml:space="preserve">δημοκρατία </w:t>
      </w:r>
      <w:r>
        <w:rPr>
          <w:rFonts w:eastAsia="Times New Roman" w:cs="Times New Roman"/>
          <w:szCs w:val="24"/>
        </w:rPr>
        <w:t xml:space="preserve">και τον κοινοβουλευτισμό. </w:t>
      </w:r>
    </w:p>
    <w:p w14:paraId="0A5DE6E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w:t>
      </w:r>
      <w:r w:rsidRPr="0096284A">
        <w:rPr>
          <w:rFonts w:eastAsia="Times New Roman" w:cs="Times New Roman"/>
          <w:szCs w:val="24"/>
        </w:rPr>
        <w:t xml:space="preserve"> ελληνική κοινωνία απαιτεί </w:t>
      </w:r>
      <w:r>
        <w:rPr>
          <w:rFonts w:eastAsia="Times New Roman" w:cs="Times New Roman"/>
          <w:szCs w:val="24"/>
        </w:rPr>
        <w:t>-</w:t>
      </w:r>
      <w:r w:rsidRPr="0096284A">
        <w:rPr>
          <w:rFonts w:eastAsia="Times New Roman" w:cs="Times New Roman"/>
          <w:szCs w:val="24"/>
        </w:rPr>
        <w:t>και ορθά κατά τη γνώμη μου</w:t>
      </w:r>
      <w:r>
        <w:rPr>
          <w:rFonts w:eastAsia="Times New Roman" w:cs="Times New Roman"/>
          <w:szCs w:val="24"/>
        </w:rPr>
        <w:t>-</w:t>
      </w:r>
      <w:r w:rsidRPr="0096284A">
        <w:rPr>
          <w:rFonts w:eastAsia="Times New Roman" w:cs="Times New Roman"/>
          <w:szCs w:val="24"/>
        </w:rPr>
        <w:t xml:space="preserve"> να σ</w:t>
      </w:r>
      <w:r>
        <w:rPr>
          <w:rFonts w:eastAsia="Times New Roman" w:cs="Times New Roman"/>
          <w:szCs w:val="24"/>
        </w:rPr>
        <w:t xml:space="preserve">ταθούμε στο ύψος της ιστορικής </w:t>
      </w:r>
      <w:r>
        <w:rPr>
          <w:rFonts w:eastAsia="Times New Roman" w:cs="Times New Roman"/>
          <w:szCs w:val="24"/>
        </w:rPr>
        <w:t>α</w:t>
      </w:r>
      <w:r w:rsidRPr="0096284A">
        <w:rPr>
          <w:rFonts w:eastAsia="Times New Roman" w:cs="Times New Roman"/>
          <w:szCs w:val="24"/>
        </w:rPr>
        <w:t>υτής στιγμής και συγκυρίας</w:t>
      </w:r>
      <w:r>
        <w:rPr>
          <w:rFonts w:eastAsia="Times New Roman" w:cs="Times New Roman"/>
          <w:szCs w:val="24"/>
        </w:rPr>
        <w:t>. Θ</w:t>
      </w:r>
      <w:r w:rsidRPr="0096284A">
        <w:rPr>
          <w:rFonts w:eastAsia="Times New Roman" w:cs="Times New Roman"/>
          <w:szCs w:val="24"/>
        </w:rPr>
        <w:t xml:space="preserve">α πρέπει να απαντήσουμε </w:t>
      </w:r>
      <w:r w:rsidRPr="00683385">
        <w:rPr>
          <w:rFonts w:eastAsia="Times New Roman" w:cs="Times New Roman"/>
          <w:szCs w:val="24"/>
        </w:rPr>
        <w:t>-</w:t>
      </w:r>
      <w:r w:rsidRPr="0096284A">
        <w:rPr>
          <w:rFonts w:eastAsia="Times New Roman" w:cs="Times New Roman"/>
          <w:szCs w:val="24"/>
        </w:rPr>
        <w:t xml:space="preserve">και κάθε κόμμα ξεχωριστά </w:t>
      </w:r>
      <w:r w:rsidRPr="0096284A">
        <w:rPr>
          <w:rFonts w:eastAsia="Times New Roman" w:cs="Times New Roman"/>
          <w:szCs w:val="24"/>
        </w:rPr>
        <w:lastRenderedPageBreak/>
        <w:t xml:space="preserve">και κάθε </w:t>
      </w:r>
      <w:r>
        <w:rPr>
          <w:rFonts w:eastAsia="Times New Roman" w:cs="Times New Roman"/>
          <w:szCs w:val="24"/>
        </w:rPr>
        <w:t xml:space="preserve">Κοινοβουλευτική Ομάδα </w:t>
      </w:r>
      <w:r w:rsidRPr="0096284A">
        <w:rPr>
          <w:rFonts w:eastAsia="Times New Roman" w:cs="Times New Roman"/>
          <w:szCs w:val="24"/>
        </w:rPr>
        <w:t xml:space="preserve">και κάθε ένας και κάθε </w:t>
      </w:r>
      <w:r>
        <w:rPr>
          <w:rFonts w:eastAsia="Times New Roman" w:cs="Times New Roman"/>
          <w:szCs w:val="24"/>
        </w:rPr>
        <w:t>μια</w:t>
      </w:r>
      <w:r w:rsidRPr="0096284A">
        <w:rPr>
          <w:rFonts w:eastAsia="Times New Roman" w:cs="Times New Roman"/>
          <w:szCs w:val="24"/>
        </w:rPr>
        <w:t xml:space="preserve"> </w:t>
      </w:r>
      <w:r w:rsidRPr="00E3189B">
        <w:rPr>
          <w:rFonts w:eastAsia="Times New Roman" w:cs="Times New Roman"/>
        </w:rPr>
        <w:t>Βουλευτής</w:t>
      </w:r>
      <w:r w:rsidRPr="00464F01">
        <w:rPr>
          <w:rFonts w:eastAsia="Times New Roman" w:cs="Times New Roman"/>
          <w:szCs w:val="24"/>
        </w:rPr>
        <w:t>-</w:t>
      </w:r>
      <w:r w:rsidRPr="0096284A">
        <w:rPr>
          <w:rFonts w:eastAsia="Times New Roman" w:cs="Times New Roman"/>
          <w:szCs w:val="24"/>
        </w:rPr>
        <w:t xml:space="preserve"> με σαφή και καθαρό τρόπο όσον αφορά στην αντίληψη για το ποια άρθρα θα πρέπει να αναθεωρηθούν</w:t>
      </w:r>
      <w:r>
        <w:rPr>
          <w:rFonts w:eastAsia="Times New Roman" w:cs="Times New Roman"/>
          <w:szCs w:val="24"/>
        </w:rPr>
        <w:t xml:space="preserve"> </w:t>
      </w:r>
      <w:r w:rsidRPr="00F331DF">
        <w:rPr>
          <w:rFonts w:eastAsia="Times New Roman"/>
          <w:bCs/>
        </w:rPr>
        <w:t>και</w:t>
      </w:r>
      <w:r w:rsidRPr="0096284A">
        <w:rPr>
          <w:rFonts w:eastAsia="Times New Roman" w:cs="Times New Roman"/>
          <w:szCs w:val="24"/>
        </w:rPr>
        <w:t xml:space="preserve"> προς ποια</w:t>
      </w:r>
      <w:r w:rsidRPr="0096284A">
        <w:rPr>
          <w:rFonts w:eastAsia="Times New Roman" w:cs="Times New Roman"/>
          <w:szCs w:val="24"/>
        </w:rPr>
        <w:t xml:space="preserve"> κατεύθυνση</w:t>
      </w:r>
      <w:r>
        <w:rPr>
          <w:rFonts w:eastAsia="Times New Roman" w:cs="Times New Roman"/>
          <w:szCs w:val="24"/>
        </w:rPr>
        <w:t>,</w:t>
      </w:r>
      <w:r w:rsidRPr="0096284A">
        <w:rPr>
          <w:rFonts w:eastAsia="Times New Roman" w:cs="Times New Roman"/>
          <w:szCs w:val="24"/>
        </w:rPr>
        <w:t xml:space="preserve"> προκειμέ</w:t>
      </w:r>
      <w:r>
        <w:rPr>
          <w:rFonts w:eastAsia="Times New Roman" w:cs="Times New Roman"/>
          <w:szCs w:val="24"/>
        </w:rPr>
        <w:t>νου να απαντήσουμε σε αυτές τις νέες προκλήσεις</w:t>
      </w:r>
      <w:r w:rsidRPr="0096284A">
        <w:rPr>
          <w:rFonts w:eastAsia="Times New Roman" w:cs="Times New Roman"/>
          <w:szCs w:val="24"/>
        </w:rPr>
        <w:t xml:space="preserve"> και τα νέα δεδομένα</w:t>
      </w:r>
      <w:r>
        <w:rPr>
          <w:rFonts w:eastAsia="Times New Roman" w:cs="Times New Roman"/>
          <w:szCs w:val="24"/>
        </w:rPr>
        <w:t>.</w:t>
      </w:r>
    </w:p>
    <w:p w14:paraId="0A5DE6E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Όσον αφορά στην πρόταση της Κοινοβουλευτικής Ομάδας </w:t>
      </w:r>
      <w:r w:rsidRPr="0096284A">
        <w:rPr>
          <w:rFonts w:eastAsia="Times New Roman" w:cs="Times New Roman"/>
          <w:szCs w:val="24"/>
        </w:rPr>
        <w:t>του ΣΥΡΙΖΑ</w:t>
      </w:r>
      <w:r>
        <w:rPr>
          <w:rFonts w:eastAsia="Times New Roman" w:cs="Times New Roman"/>
          <w:szCs w:val="24"/>
        </w:rPr>
        <w:t>,</w:t>
      </w:r>
      <w:r w:rsidRPr="0096284A">
        <w:rPr>
          <w:rFonts w:eastAsia="Times New Roman" w:cs="Times New Roman"/>
          <w:szCs w:val="24"/>
        </w:rPr>
        <w:t xml:space="preserve"> θέλω να θυμίσω εδώ ότι με πρωτοβουλία του Πρωθυπουργού είχε συσταθεί Ειδική Επιτροπή Διαλόγου </w:t>
      </w:r>
      <w:r>
        <w:rPr>
          <w:rFonts w:eastAsia="Times New Roman" w:cs="Times New Roman"/>
          <w:szCs w:val="24"/>
        </w:rPr>
        <w:t xml:space="preserve">για </w:t>
      </w:r>
      <w:r w:rsidRPr="0096284A">
        <w:rPr>
          <w:rFonts w:eastAsia="Times New Roman" w:cs="Times New Roman"/>
          <w:szCs w:val="24"/>
        </w:rPr>
        <w:t>τη Σ</w:t>
      </w:r>
      <w:r w:rsidRPr="0096284A">
        <w:rPr>
          <w:rFonts w:eastAsia="Times New Roman" w:cs="Times New Roman"/>
          <w:szCs w:val="24"/>
        </w:rPr>
        <w:t>υνταγματική Αναθεώρηση</w:t>
      </w:r>
      <w:r>
        <w:rPr>
          <w:rFonts w:eastAsia="Times New Roman" w:cs="Times New Roman"/>
          <w:szCs w:val="24"/>
        </w:rPr>
        <w:t>. Η</w:t>
      </w:r>
      <w:r w:rsidRPr="0096284A">
        <w:rPr>
          <w:rFonts w:eastAsia="Times New Roman" w:cs="Times New Roman"/>
          <w:szCs w:val="24"/>
        </w:rPr>
        <w:t xml:space="preserve"> διαδικασία αυτή αναίτια είχε λοιδορηθεί αρκετά και από τη Νέα Δημοκρατία και </w:t>
      </w:r>
      <w:r>
        <w:rPr>
          <w:rFonts w:eastAsia="Times New Roman" w:cs="Times New Roman"/>
          <w:szCs w:val="24"/>
        </w:rPr>
        <w:t xml:space="preserve">από </w:t>
      </w:r>
      <w:r w:rsidRPr="0096284A">
        <w:rPr>
          <w:rFonts w:eastAsia="Times New Roman" w:cs="Times New Roman"/>
          <w:szCs w:val="24"/>
        </w:rPr>
        <w:t>το ΠΑΣΟΚ</w:t>
      </w:r>
      <w:r>
        <w:rPr>
          <w:rFonts w:eastAsia="Times New Roman" w:cs="Times New Roman"/>
          <w:szCs w:val="24"/>
        </w:rPr>
        <w:t>,</w:t>
      </w:r>
      <w:r w:rsidRPr="0096284A">
        <w:rPr>
          <w:rFonts w:eastAsia="Times New Roman" w:cs="Times New Roman"/>
          <w:szCs w:val="24"/>
        </w:rPr>
        <w:t xml:space="preserve"> </w:t>
      </w:r>
      <w:r>
        <w:rPr>
          <w:rFonts w:eastAsia="Times New Roman" w:cs="Times New Roman"/>
          <w:szCs w:val="24"/>
        </w:rPr>
        <w:t>α</w:t>
      </w:r>
      <w:r w:rsidRPr="0096284A">
        <w:rPr>
          <w:rFonts w:eastAsia="Times New Roman" w:cs="Times New Roman"/>
          <w:szCs w:val="24"/>
        </w:rPr>
        <w:t>ν και από την αρχή είχε ξεκαθαριστεί ότι το πόρισμα αυτό δεν θα ήταν δεσμευτικό</w:t>
      </w:r>
      <w:r>
        <w:rPr>
          <w:rFonts w:eastAsia="Times New Roman" w:cs="Times New Roman"/>
          <w:szCs w:val="24"/>
        </w:rPr>
        <w:t>,</w:t>
      </w:r>
      <w:r w:rsidRPr="0096284A">
        <w:rPr>
          <w:rFonts w:eastAsia="Times New Roman" w:cs="Times New Roman"/>
          <w:szCs w:val="24"/>
        </w:rPr>
        <w:t xml:space="preserve"> αλλά στόχος ήταν να προσδώσει κοινωνική υπεραξία και να μ</w:t>
      </w:r>
      <w:r w:rsidRPr="0096284A">
        <w:rPr>
          <w:rFonts w:eastAsia="Times New Roman" w:cs="Times New Roman"/>
          <w:szCs w:val="24"/>
        </w:rPr>
        <w:t xml:space="preserve">εταφέρει τις σκέψεις των πολιτών σε κρίσιμα θέματα που επηρεάζουν και τη ζωή </w:t>
      </w:r>
      <w:r>
        <w:rPr>
          <w:rFonts w:eastAsia="Times New Roman" w:cs="Times New Roman"/>
          <w:szCs w:val="24"/>
        </w:rPr>
        <w:t xml:space="preserve">τους. </w:t>
      </w:r>
    </w:p>
    <w:p w14:paraId="0A5DE6E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96284A">
        <w:rPr>
          <w:rFonts w:eastAsia="Times New Roman" w:cs="Times New Roman"/>
          <w:szCs w:val="24"/>
        </w:rPr>
        <w:t xml:space="preserve">ποτέλεσμα αυτού του διαλόγου αποτελεί σε μεγάλο βαθμό η πρόταση της </w:t>
      </w:r>
      <w:r>
        <w:rPr>
          <w:rFonts w:eastAsia="Times New Roman" w:cs="Times New Roman"/>
          <w:szCs w:val="24"/>
        </w:rPr>
        <w:t xml:space="preserve">Κοινοβουλευτικής Ομάδας του </w:t>
      </w:r>
      <w:r w:rsidRPr="0096284A">
        <w:rPr>
          <w:rFonts w:eastAsia="Times New Roman" w:cs="Times New Roman"/>
          <w:szCs w:val="24"/>
        </w:rPr>
        <w:t>ΣΥΡΙΖΑ</w:t>
      </w:r>
      <w:r>
        <w:rPr>
          <w:rFonts w:eastAsia="Times New Roman" w:cs="Times New Roman"/>
          <w:szCs w:val="24"/>
        </w:rPr>
        <w:t>,</w:t>
      </w:r>
      <w:r w:rsidRPr="0096284A">
        <w:rPr>
          <w:rFonts w:eastAsia="Times New Roman" w:cs="Times New Roman"/>
          <w:szCs w:val="24"/>
        </w:rPr>
        <w:t xml:space="preserve"> η οποία αντλεί τις κοινωνικές αναφορές της από τον κόσμο της εργασί</w:t>
      </w:r>
      <w:r w:rsidRPr="0096284A">
        <w:rPr>
          <w:rFonts w:eastAsia="Times New Roman" w:cs="Times New Roman"/>
          <w:szCs w:val="24"/>
        </w:rPr>
        <w:t>ας</w:t>
      </w:r>
      <w:r>
        <w:rPr>
          <w:rFonts w:eastAsia="Times New Roman" w:cs="Times New Roman"/>
          <w:szCs w:val="24"/>
        </w:rPr>
        <w:t>,</w:t>
      </w:r>
      <w:r w:rsidRPr="0096284A">
        <w:rPr>
          <w:rFonts w:eastAsia="Times New Roman" w:cs="Times New Roman"/>
          <w:szCs w:val="24"/>
        </w:rPr>
        <w:t xml:space="preserve"> από εκείνους που παλεύουν σκληρά για δικαιοσύνη</w:t>
      </w:r>
      <w:r>
        <w:rPr>
          <w:rFonts w:eastAsia="Times New Roman" w:cs="Times New Roman"/>
          <w:szCs w:val="24"/>
        </w:rPr>
        <w:t>,</w:t>
      </w:r>
      <w:r w:rsidRPr="0096284A">
        <w:rPr>
          <w:rFonts w:eastAsia="Times New Roman" w:cs="Times New Roman"/>
          <w:szCs w:val="24"/>
        </w:rPr>
        <w:t xml:space="preserve"> για </w:t>
      </w:r>
      <w:r>
        <w:rPr>
          <w:rFonts w:eastAsia="Times New Roman" w:cs="Times New Roman"/>
          <w:szCs w:val="24"/>
        </w:rPr>
        <w:lastRenderedPageBreak/>
        <w:t>δ</w:t>
      </w:r>
      <w:r w:rsidRPr="0096284A">
        <w:rPr>
          <w:rFonts w:eastAsia="Times New Roman" w:cs="Times New Roman"/>
          <w:szCs w:val="24"/>
        </w:rPr>
        <w:t>ημοκρατία</w:t>
      </w:r>
      <w:r>
        <w:rPr>
          <w:rFonts w:eastAsia="Times New Roman" w:cs="Times New Roman"/>
          <w:szCs w:val="24"/>
        </w:rPr>
        <w:t>,</w:t>
      </w:r>
      <w:r w:rsidRPr="0096284A">
        <w:rPr>
          <w:rFonts w:eastAsia="Times New Roman" w:cs="Times New Roman"/>
          <w:szCs w:val="24"/>
        </w:rPr>
        <w:t xml:space="preserve"> για ανθρώπινη αξιοπρέπεια</w:t>
      </w:r>
      <w:r>
        <w:rPr>
          <w:rFonts w:eastAsia="Times New Roman" w:cs="Times New Roman"/>
          <w:szCs w:val="24"/>
        </w:rPr>
        <w:t>,</w:t>
      </w:r>
      <w:r w:rsidRPr="0096284A">
        <w:rPr>
          <w:rFonts w:eastAsia="Times New Roman" w:cs="Times New Roman"/>
          <w:szCs w:val="24"/>
        </w:rPr>
        <w:t xml:space="preserve"> για </w:t>
      </w:r>
      <w:r>
        <w:rPr>
          <w:rFonts w:eastAsia="Times New Roman" w:cs="Times New Roman"/>
          <w:szCs w:val="24"/>
        </w:rPr>
        <w:t xml:space="preserve">προστασία των κοινωνικών αγαθών. </w:t>
      </w:r>
    </w:p>
    <w:p w14:paraId="0A5DE6E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w:t>
      </w:r>
      <w:r w:rsidRPr="0096284A">
        <w:rPr>
          <w:rFonts w:eastAsia="Times New Roman" w:cs="Times New Roman"/>
          <w:szCs w:val="24"/>
        </w:rPr>
        <w:t xml:space="preserve"> πρόταση αυτή είναι με την πλευρά εκείνων που θέλουν πιο άμεση δημοκρατία</w:t>
      </w:r>
      <w:r>
        <w:rPr>
          <w:rFonts w:eastAsia="Times New Roman" w:cs="Times New Roman"/>
          <w:szCs w:val="24"/>
        </w:rPr>
        <w:t>,</w:t>
      </w:r>
      <w:r w:rsidRPr="0096284A">
        <w:rPr>
          <w:rFonts w:eastAsia="Times New Roman" w:cs="Times New Roman"/>
          <w:szCs w:val="24"/>
        </w:rPr>
        <w:t xml:space="preserve"> με εκείνους που επιδιώκουν </w:t>
      </w:r>
      <w:r>
        <w:rPr>
          <w:rFonts w:eastAsia="Times New Roman" w:cs="Times New Roman"/>
          <w:szCs w:val="24"/>
        </w:rPr>
        <w:t>μια</w:t>
      </w:r>
      <w:r w:rsidRPr="0096284A">
        <w:rPr>
          <w:rFonts w:eastAsia="Times New Roman" w:cs="Times New Roman"/>
          <w:szCs w:val="24"/>
        </w:rPr>
        <w:t xml:space="preserve"> ανάπτυξη πιο δίκαιη</w:t>
      </w:r>
      <w:r>
        <w:rPr>
          <w:rFonts w:eastAsia="Times New Roman" w:cs="Times New Roman"/>
          <w:szCs w:val="24"/>
        </w:rPr>
        <w:t>,</w:t>
      </w:r>
      <w:r w:rsidRPr="0096284A">
        <w:rPr>
          <w:rFonts w:eastAsia="Times New Roman" w:cs="Times New Roman"/>
          <w:szCs w:val="24"/>
        </w:rPr>
        <w:t xml:space="preserve"> δίνοντας έμφαση στην </w:t>
      </w:r>
      <w:r>
        <w:rPr>
          <w:rFonts w:eastAsia="Times New Roman" w:cs="Times New Roman"/>
          <w:szCs w:val="24"/>
        </w:rPr>
        <w:t>προστασία</w:t>
      </w:r>
      <w:r w:rsidRPr="0096284A">
        <w:rPr>
          <w:rFonts w:eastAsia="Times New Roman" w:cs="Times New Roman"/>
          <w:szCs w:val="24"/>
        </w:rPr>
        <w:t xml:space="preserve"> των αγαθών που απαντούν σε θεμελιώδεις ανάγκες της ανθρώπινης αξιοπρέπειας</w:t>
      </w:r>
      <w:r>
        <w:rPr>
          <w:rFonts w:eastAsia="Times New Roman" w:cs="Times New Roman"/>
          <w:szCs w:val="24"/>
        </w:rPr>
        <w:t xml:space="preserve">. </w:t>
      </w:r>
    </w:p>
    <w:p w14:paraId="0A5DE6E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96284A">
        <w:rPr>
          <w:rFonts w:eastAsia="Times New Roman" w:cs="Times New Roman"/>
          <w:szCs w:val="24"/>
        </w:rPr>
        <w:t>ο νερό</w:t>
      </w:r>
      <w:r>
        <w:rPr>
          <w:rFonts w:eastAsia="Times New Roman" w:cs="Times New Roman"/>
          <w:szCs w:val="24"/>
        </w:rPr>
        <w:t>,</w:t>
      </w:r>
      <w:r w:rsidRPr="0096284A">
        <w:rPr>
          <w:rFonts w:eastAsia="Times New Roman" w:cs="Times New Roman"/>
          <w:szCs w:val="24"/>
        </w:rPr>
        <w:t xml:space="preserve"> </w:t>
      </w:r>
      <w:r>
        <w:rPr>
          <w:rFonts w:eastAsia="Times New Roman" w:cs="Times New Roman"/>
          <w:szCs w:val="24"/>
        </w:rPr>
        <w:t xml:space="preserve">η </w:t>
      </w:r>
      <w:r w:rsidRPr="0096284A">
        <w:rPr>
          <w:rFonts w:eastAsia="Times New Roman" w:cs="Times New Roman"/>
          <w:szCs w:val="24"/>
        </w:rPr>
        <w:t>ενέργεια</w:t>
      </w:r>
      <w:r>
        <w:rPr>
          <w:rFonts w:eastAsia="Times New Roman" w:cs="Times New Roman"/>
          <w:szCs w:val="24"/>
        </w:rPr>
        <w:t>,</w:t>
      </w:r>
      <w:r w:rsidRPr="0096284A">
        <w:rPr>
          <w:rFonts w:eastAsia="Times New Roman" w:cs="Times New Roman"/>
          <w:szCs w:val="24"/>
        </w:rPr>
        <w:t xml:space="preserve"> τα δίκτυα</w:t>
      </w:r>
      <w:r>
        <w:rPr>
          <w:rFonts w:eastAsia="Times New Roman" w:cs="Times New Roman"/>
          <w:szCs w:val="24"/>
        </w:rPr>
        <w:t>, η</w:t>
      </w:r>
      <w:r w:rsidRPr="0096284A">
        <w:rPr>
          <w:rFonts w:eastAsia="Times New Roman" w:cs="Times New Roman"/>
          <w:szCs w:val="24"/>
        </w:rPr>
        <w:t xml:space="preserve"> πρόσβαση στην υγεία</w:t>
      </w:r>
      <w:r>
        <w:rPr>
          <w:rFonts w:eastAsia="Times New Roman" w:cs="Times New Roman"/>
          <w:szCs w:val="24"/>
        </w:rPr>
        <w:t>, η</w:t>
      </w:r>
      <w:r w:rsidRPr="0096284A">
        <w:rPr>
          <w:rFonts w:eastAsia="Times New Roman" w:cs="Times New Roman"/>
          <w:szCs w:val="24"/>
        </w:rPr>
        <w:t xml:space="preserve"> ορεινότητα και </w:t>
      </w:r>
      <w:r>
        <w:rPr>
          <w:rFonts w:eastAsia="Times New Roman" w:cs="Times New Roman"/>
          <w:szCs w:val="24"/>
        </w:rPr>
        <w:t xml:space="preserve">η </w:t>
      </w:r>
      <w:r w:rsidRPr="0096284A">
        <w:rPr>
          <w:rFonts w:eastAsia="Times New Roman" w:cs="Times New Roman"/>
          <w:szCs w:val="24"/>
        </w:rPr>
        <w:t>νησιωτικότητα</w:t>
      </w:r>
      <w:r>
        <w:rPr>
          <w:rFonts w:eastAsia="Times New Roman" w:cs="Times New Roman"/>
          <w:szCs w:val="24"/>
        </w:rPr>
        <w:t>, η</w:t>
      </w:r>
      <w:r w:rsidRPr="0096284A">
        <w:rPr>
          <w:rFonts w:eastAsia="Times New Roman" w:cs="Times New Roman"/>
          <w:szCs w:val="24"/>
        </w:rPr>
        <w:t xml:space="preserve"> δέσμευση του </w:t>
      </w:r>
      <w:r>
        <w:rPr>
          <w:rFonts w:eastAsia="Times New Roman" w:cs="Times New Roman"/>
          <w:szCs w:val="24"/>
        </w:rPr>
        <w:t>κ</w:t>
      </w:r>
      <w:r w:rsidRPr="0096284A">
        <w:rPr>
          <w:rFonts w:eastAsia="Times New Roman" w:cs="Times New Roman"/>
          <w:szCs w:val="24"/>
        </w:rPr>
        <w:t>ράτους στη διασφ</w:t>
      </w:r>
      <w:r>
        <w:rPr>
          <w:rFonts w:eastAsia="Times New Roman" w:cs="Times New Roman"/>
          <w:szCs w:val="24"/>
        </w:rPr>
        <w:t>άλιση</w:t>
      </w:r>
      <w:r>
        <w:rPr>
          <w:rFonts w:eastAsia="Times New Roman" w:cs="Times New Roman"/>
          <w:szCs w:val="24"/>
        </w:rPr>
        <w:t xml:space="preserve"> ενός κατώτατου ορίου αποδεκτής</w:t>
      </w:r>
      <w:r w:rsidRPr="0096284A">
        <w:rPr>
          <w:rFonts w:eastAsia="Times New Roman" w:cs="Times New Roman"/>
          <w:szCs w:val="24"/>
        </w:rPr>
        <w:t xml:space="preserve"> διαβίωσης είναι κοινωνικά αγαθά και κεκτημένα τα οποία η πρόταση του ΣΥΡΙΖΑ επιθυμεί να θέσει και υπό την προστασία της αυξημένης τυπικής ισχύος του Συντάγματος</w:t>
      </w:r>
      <w:r>
        <w:rPr>
          <w:rFonts w:eastAsia="Times New Roman" w:cs="Times New Roman"/>
          <w:szCs w:val="24"/>
        </w:rPr>
        <w:t xml:space="preserve">. </w:t>
      </w:r>
    </w:p>
    <w:p w14:paraId="0A5DE6E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Εκτός από την προστασία των </w:t>
      </w:r>
      <w:r w:rsidRPr="00703248">
        <w:rPr>
          <w:rFonts w:eastAsia="Times New Roman" w:cs="Times New Roman"/>
          <w:bCs/>
          <w:shd w:val="clear" w:color="auto" w:fill="FFFFFF"/>
        </w:rPr>
        <w:t>κοινωνικ</w:t>
      </w:r>
      <w:r>
        <w:rPr>
          <w:rFonts w:eastAsia="Times New Roman" w:cs="Times New Roman"/>
          <w:bCs/>
          <w:shd w:val="clear" w:color="auto" w:fill="FFFFFF"/>
        </w:rPr>
        <w:t>ών αγαθών,</w:t>
      </w:r>
      <w:r w:rsidRPr="0096284A">
        <w:rPr>
          <w:rFonts w:eastAsia="Times New Roman" w:cs="Times New Roman"/>
          <w:szCs w:val="24"/>
        </w:rPr>
        <w:t xml:space="preserve"> η πρόταση αυτή</w:t>
      </w:r>
      <w:r w:rsidRPr="0096284A">
        <w:rPr>
          <w:rFonts w:eastAsia="Times New Roman" w:cs="Times New Roman"/>
          <w:szCs w:val="24"/>
        </w:rPr>
        <w:t xml:space="preserve"> εμπεριέχει και σημαντικές πρωτοβουλίες στην κατεύθυνση της εμβάθυνσης της κοινωνικής προστασίας των ατομικών και δημοκρατικών δικαιωμάτων και ελευθεριών και της οικολογίας</w:t>
      </w:r>
      <w:r>
        <w:rPr>
          <w:rFonts w:eastAsia="Times New Roman" w:cs="Times New Roman"/>
          <w:szCs w:val="24"/>
        </w:rPr>
        <w:t>.</w:t>
      </w:r>
      <w:r w:rsidRPr="0096284A">
        <w:rPr>
          <w:rFonts w:eastAsia="Times New Roman" w:cs="Times New Roman"/>
          <w:szCs w:val="24"/>
        </w:rPr>
        <w:t xml:space="preserve"> </w:t>
      </w:r>
    </w:p>
    <w:p w14:paraId="0A5DE6EA" w14:textId="77777777" w:rsidR="00415E13" w:rsidRDefault="00E650A0">
      <w:pPr>
        <w:spacing w:line="600" w:lineRule="auto"/>
        <w:ind w:firstLine="720"/>
        <w:jc w:val="both"/>
        <w:rPr>
          <w:rFonts w:eastAsia="Times New Roman" w:cs="Times New Roman"/>
          <w:szCs w:val="24"/>
        </w:rPr>
      </w:pPr>
      <w:r w:rsidRPr="0096284A">
        <w:rPr>
          <w:rFonts w:eastAsia="Times New Roman" w:cs="Times New Roman"/>
          <w:szCs w:val="24"/>
        </w:rPr>
        <w:lastRenderedPageBreak/>
        <w:t>Η προστασία των εργασιακών κεκτημένων</w:t>
      </w:r>
      <w:r>
        <w:rPr>
          <w:rFonts w:eastAsia="Times New Roman" w:cs="Times New Roman"/>
          <w:szCs w:val="24"/>
        </w:rPr>
        <w:t>,</w:t>
      </w:r>
      <w:r w:rsidRPr="0096284A">
        <w:rPr>
          <w:rFonts w:eastAsia="Times New Roman" w:cs="Times New Roman"/>
          <w:szCs w:val="24"/>
        </w:rPr>
        <w:t xml:space="preserve"> των συλλογικών συμβάσεων</w:t>
      </w:r>
      <w:r>
        <w:rPr>
          <w:rFonts w:eastAsia="Times New Roman" w:cs="Times New Roman"/>
          <w:szCs w:val="24"/>
        </w:rPr>
        <w:t>, τ</w:t>
      </w:r>
      <w:r w:rsidRPr="0096284A">
        <w:rPr>
          <w:rFonts w:eastAsia="Times New Roman" w:cs="Times New Roman"/>
          <w:szCs w:val="24"/>
        </w:rPr>
        <w:t>ου κατώτατου μι</w:t>
      </w:r>
      <w:r w:rsidRPr="0096284A">
        <w:rPr>
          <w:rFonts w:eastAsia="Times New Roman" w:cs="Times New Roman"/>
          <w:szCs w:val="24"/>
        </w:rPr>
        <w:t>σθού</w:t>
      </w:r>
      <w:r>
        <w:rPr>
          <w:rFonts w:eastAsia="Times New Roman" w:cs="Times New Roman"/>
          <w:szCs w:val="24"/>
        </w:rPr>
        <w:t>,</w:t>
      </w:r>
      <w:r w:rsidRPr="0096284A">
        <w:rPr>
          <w:rFonts w:eastAsia="Times New Roman" w:cs="Times New Roman"/>
          <w:szCs w:val="24"/>
        </w:rPr>
        <w:t xml:space="preserve"> η αναβάθμιση της κοινωνικής πρόνοιας</w:t>
      </w:r>
      <w:r>
        <w:rPr>
          <w:rFonts w:eastAsia="Times New Roman" w:cs="Times New Roman"/>
          <w:szCs w:val="24"/>
        </w:rPr>
        <w:t>,</w:t>
      </w:r>
      <w:r w:rsidRPr="0096284A">
        <w:rPr>
          <w:rFonts w:eastAsia="Times New Roman" w:cs="Times New Roman"/>
          <w:szCs w:val="24"/>
        </w:rPr>
        <w:t xml:space="preserve"> αποτελούν κρίσιμα πεδία για τον κοινωνικό χαρακτήρα του </w:t>
      </w:r>
      <w:r>
        <w:rPr>
          <w:rFonts w:eastAsia="Times New Roman" w:cs="Times New Roman"/>
          <w:szCs w:val="24"/>
        </w:rPr>
        <w:t>κ</w:t>
      </w:r>
      <w:r w:rsidRPr="0096284A">
        <w:rPr>
          <w:rFonts w:eastAsia="Times New Roman" w:cs="Times New Roman"/>
          <w:szCs w:val="24"/>
        </w:rPr>
        <w:t>ράτους</w:t>
      </w:r>
      <w:r>
        <w:rPr>
          <w:rFonts w:eastAsia="Times New Roman" w:cs="Times New Roman"/>
          <w:szCs w:val="24"/>
        </w:rPr>
        <w:t xml:space="preserve">. </w:t>
      </w:r>
    </w:p>
    <w:p w14:paraId="0A5DE6E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πεδίο των ατομικών </w:t>
      </w:r>
      <w:r w:rsidRPr="00F331DF">
        <w:rPr>
          <w:rFonts w:eastAsia="Times New Roman"/>
          <w:bCs/>
        </w:rPr>
        <w:t>και</w:t>
      </w:r>
      <w:r>
        <w:rPr>
          <w:rFonts w:eastAsia="Times New Roman" w:cs="Times New Roman"/>
          <w:szCs w:val="24"/>
        </w:rPr>
        <w:t xml:space="preserve"> δημοκρατικών</w:t>
      </w:r>
      <w:r w:rsidRPr="0096284A">
        <w:rPr>
          <w:rFonts w:eastAsia="Times New Roman" w:cs="Times New Roman"/>
          <w:szCs w:val="24"/>
        </w:rPr>
        <w:t xml:space="preserve"> ελευθεριών η πρόταση του ΣΥΡΙΖΑ για τη </w:t>
      </w:r>
      <w:r>
        <w:rPr>
          <w:rFonts w:eastAsia="Times New Roman" w:cs="Times New Roman"/>
          <w:szCs w:val="24"/>
        </w:rPr>
        <w:t>σ</w:t>
      </w:r>
      <w:r w:rsidRPr="0096284A">
        <w:rPr>
          <w:rFonts w:eastAsia="Times New Roman" w:cs="Times New Roman"/>
          <w:szCs w:val="24"/>
        </w:rPr>
        <w:t xml:space="preserve">υνταγματική </w:t>
      </w:r>
      <w:r>
        <w:rPr>
          <w:rFonts w:eastAsia="Times New Roman" w:cs="Times New Roman"/>
          <w:szCs w:val="24"/>
        </w:rPr>
        <w:t>Α</w:t>
      </w:r>
      <w:r w:rsidRPr="0096284A">
        <w:rPr>
          <w:rFonts w:eastAsia="Times New Roman" w:cs="Times New Roman"/>
          <w:szCs w:val="24"/>
        </w:rPr>
        <w:t xml:space="preserve">ναθεώρηση περιλαμβάνει </w:t>
      </w:r>
      <w:r>
        <w:rPr>
          <w:rFonts w:eastAsia="Times New Roman" w:cs="Times New Roman"/>
          <w:szCs w:val="24"/>
        </w:rPr>
        <w:t>μια</w:t>
      </w:r>
      <w:r w:rsidRPr="0096284A">
        <w:rPr>
          <w:rFonts w:eastAsia="Times New Roman" w:cs="Times New Roman"/>
          <w:szCs w:val="24"/>
        </w:rPr>
        <w:t xml:space="preserve"> σειρά μέτρων</w:t>
      </w:r>
      <w:r>
        <w:rPr>
          <w:rFonts w:eastAsia="Times New Roman" w:cs="Times New Roman"/>
          <w:szCs w:val="24"/>
        </w:rPr>
        <w:t xml:space="preserve">, όπως τον </w:t>
      </w:r>
      <w:r>
        <w:rPr>
          <w:rFonts w:eastAsia="Times New Roman" w:cs="Times New Roman"/>
          <w:szCs w:val="24"/>
        </w:rPr>
        <w:t>θεσμό</w:t>
      </w:r>
      <w:r w:rsidRPr="0096284A">
        <w:rPr>
          <w:rFonts w:eastAsia="Times New Roman" w:cs="Times New Roman"/>
          <w:szCs w:val="24"/>
        </w:rPr>
        <w:t xml:space="preserve"> του δημοψηφίσματος με λαϊκή πρωτοβουλία</w:t>
      </w:r>
      <w:r>
        <w:rPr>
          <w:rFonts w:eastAsia="Times New Roman" w:cs="Times New Roman"/>
          <w:szCs w:val="24"/>
        </w:rPr>
        <w:t>,</w:t>
      </w:r>
      <w:r w:rsidRPr="0096284A">
        <w:rPr>
          <w:rFonts w:eastAsia="Times New Roman" w:cs="Times New Roman"/>
          <w:szCs w:val="24"/>
        </w:rPr>
        <w:t xml:space="preserve"> </w:t>
      </w:r>
      <w:r>
        <w:rPr>
          <w:rFonts w:eastAsia="Times New Roman" w:cs="Times New Roman"/>
          <w:szCs w:val="24"/>
        </w:rPr>
        <w:t>τ</w:t>
      </w:r>
      <w:r w:rsidRPr="0096284A">
        <w:rPr>
          <w:rFonts w:eastAsia="Times New Roman" w:cs="Times New Roman"/>
          <w:szCs w:val="24"/>
        </w:rPr>
        <w:t xml:space="preserve">η δυνατότητα κατάθεσης πρότασης νόμου </w:t>
      </w:r>
      <w:r>
        <w:rPr>
          <w:rFonts w:eastAsia="Times New Roman" w:cs="Times New Roman"/>
          <w:szCs w:val="24"/>
        </w:rPr>
        <w:t>ε</w:t>
      </w:r>
      <w:r w:rsidRPr="0096284A">
        <w:rPr>
          <w:rFonts w:eastAsia="Times New Roman" w:cs="Times New Roman"/>
          <w:szCs w:val="24"/>
        </w:rPr>
        <w:t>πίσης με λαϊκή πρωτοβουλία</w:t>
      </w:r>
      <w:r>
        <w:rPr>
          <w:rFonts w:eastAsia="Times New Roman" w:cs="Times New Roman"/>
          <w:szCs w:val="24"/>
        </w:rPr>
        <w:t>,</w:t>
      </w:r>
      <w:r w:rsidRPr="0096284A">
        <w:rPr>
          <w:rFonts w:eastAsia="Times New Roman" w:cs="Times New Roman"/>
          <w:szCs w:val="24"/>
        </w:rPr>
        <w:t xml:space="preserve"> </w:t>
      </w:r>
      <w:r>
        <w:rPr>
          <w:rFonts w:eastAsia="Times New Roman" w:cs="Times New Roman"/>
          <w:szCs w:val="24"/>
        </w:rPr>
        <w:t xml:space="preserve">την </w:t>
      </w:r>
      <w:r w:rsidRPr="0096284A">
        <w:rPr>
          <w:rFonts w:eastAsia="Times New Roman" w:cs="Times New Roman"/>
          <w:szCs w:val="24"/>
        </w:rPr>
        <w:t xml:space="preserve">υποχρεωτική προσφυγή σε δημοψήφισμα για την κύρωση </w:t>
      </w:r>
      <w:r>
        <w:rPr>
          <w:rFonts w:eastAsia="Times New Roman" w:cs="Times New Roman"/>
          <w:szCs w:val="24"/>
        </w:rPr>
        <w:t>δ</w:t>
      </w:r>
      <w:r w:rsidRPr="0096284A">
        <w:rPr>
          <w:rFonts w:eastAsia="Times New Roman" w:cs="Times New Roman"/>
          <w:szCs w:val="24"/>
        </w:rPr>
        <w:t xml:space="preserve">ιεθνούς συμφωνίας που εκχωρεί </w:t>
      </w:r>
      <w:r>
        <w:rPr>
          <w:rFonts w:eastAsia="Times New Roman" w:cs="Times New Roman"/>
          <w:szCs w:val="24"/>
        </w:rPr>
        <w:t>ε</w:t>
      </w:r>
      <w:r w:rsidRPr="0096284A">
        <w:rPr>
          <w:rFonts w:eastAsia="Times New Roman" w:cs="Times New Roman"/>
          <w:szCs w:val="24"/>
        </w:rPr>
        <w:t>θνική κυριαρχία</w:t>
      </w:r>
      <w:r>
        <w:rPr>
          <w:rFonts w:eastAsia="Times New Roman" w:cs="Times New Roman"/>
          <w:szCs w:val="24"/>
        </w:rPr>
        <w:t>,</w:t>
      </w:r>
      <w:r w:rsidRPr="0096284A">
        <w:rPr>
          <w:rFonts w:eastAsia="Times New Roman" w:cs="Times New Roman"/>
          <w:szCs w:val="24"/>
        </w:rPr>
        <w:t xml:space="preserve"> </w:t>
      </w:r>
      <w:r>
        <w:rPr>
          <w:rFonts w:eastAsia="Times New Roman" w:cs="Times New Roman"/>
          <w:szCs w:val="24"/>
        </w:rPr>
        <w:t xml:space="preserve">τις </w:t>
      </w:r>
      <w:r w:rsidRPr="0096284A">
        <w:rPr>
          <w:rFonts w:eastAsia="Times New Roman" w:cs="Times New Roman"/>
          <w:szCs w:val="24"/>
        </w:rPr>
        <w:t xml:space="preserve">λαϊκές συνελεύσεις και τα τοπικά </w:t>
      </w:r>
      <w:r w:rsidRPr="0096284A">
        <w:rPr>
          <w:rFonts w:eastAsia="Times New Roman" w:cs="Times New Roman"/>
          <w:szCs w:val="24"/>
        </w:rPr>
        <w:t>δημοψηφίσματα</w:t>
      </w:r>
      <w:r>
        <w:rPr>
          <w:rFonts w:eastAsia="Times New Roman" w:cs="Times New Roman"/>
          <w:szCs w:val="24"/>
        </w:rPr>
        <w:t>. Αυτές</w:t>
      </w:r>
      <w:r w:rsidRPr="0096284A">
        <w:rPr>
          <w:rFonts w:eastAsia="Times New Roman" w:cs="Times New Roman"/>
          <w:szCs w:val="24"/>
        </w:rPr>
        <w:t xml:space="preserve"> είναι κάποι</w:t>
      </w:r>
      <w:r>
        <w:rPr>
          <w:rFonts w:eastAsia="Times New Roman" w:cs="Times New Roman"/>
          <w:szCs w:val="24"/>
        </w:rPr>
        <w:t>ες</w:t>
      </w:r>
      <w:r w:rsidRPr="0096284A">
        <w:rPr>
          <w:rFonts w:eastAsia="Times New Roman" w:cs="Times New Roman"/>
          <w:szCs w:val="24"/>
        </w:rPr>
        <w:t xml:space="preserve"> από τις σημαντικές πολιτειακές καινοτομίες οι οποίες </w:t>
      </w:r>
      <w:r>
        <w:rPr>
          <w:rFonts w:eastAsia="Times New Roman" w:cs="Times New Roman"/>
          <w:szCs w:val="24"/>
        </w:rPr>
        <w:t>εμ</w:t>
      </w:r>
      <w:r w:rsidRPr="0096284A">
        <w:rPr>
          <w:rFonts w:eastAsia="Times New Roman" w:cs="Times New Roman"/>
          <w:szCs w:val="24"/>
        </w:rPr>
        <w:t>περιέχονται στην πρόταση αυτή</w:t>
      </w:r>
      <w:r>
        <w:rPr>
          <w:rFonts w:eastAsia="Times New Roman" w:cs="Times New Roman"/>
          <w:szCs w:val="24"/>
        </w:rPr>
        <w:t xml:space="preserve">. </w:t>
      </w:r>
    </w:p>
    <w:p w14:paraId="0A5DE6E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w:t>
      </w:r>
      <w:r w:rsidRPr="0096284A">
        <w:rPr>
          <w:rFonts w:eastAsia="Times New Roman" w:cs="Times New Roman"/>
          <w:szCs w:val="24"/>
        </w:rPr>
        <w:t>αράλληλα</w:t>
      </w:r>
      <w:r>
        <w:rPr>
          <w:rFonts w:eastAsia="Times New Roman" w:cs="Times New Roman"/>
          <w:szCs w:val="24"/>
        </w:rPr>
        <w:t xml:space="preserve">, στο πεδίο των ατομικών </w:t>
      </w:r>
      <w:r w:rsidRPr="00435A06">
        <w:rPr>
          <w:rFonts w:eastAsia="Times New Roman" w:cs="Times New Roman"/>
          <w:bCs/>
          <w:shd w:val="clear" w:color="auto" w:fill="FFFFFF"/>
        </w:rPr>
        <w:t>δικαιωμάτων</w:t>
      </w:r>
      <w:r>
        <w:rPr>
          <w:rFonts w:eastAsia="Times New Roman" w:cs="Times New Roman"/>
          <w:bCs/>
          <w:shd w:val="clear" w:color="auto" w:fill="FFFFFF"/>
        </w:rPr>
        <w:t xml:space="preserve">, </w:t>
      </w:r>
      <w:r w:rsidRPr="0096284A">
        <w:rPr>
          <w:rFonts w:eastAsia="Times New Roman" w:cs="Times New Roman"/>
          <w:szCs w:val="24"/>
        </w:rPr>
        <w:t xml:space="preserve">προτείνεται η προστασία της ελευθερίας </w:t>
      </w:r>
      <w:r>
        <w:rPr>
          <w:rFonts w:eastAsia="Times New Roman" w:cs="Times New Roman"/>
          <w:szCs w:val="24"/>
        </w:rPr>
        <w:t>στα θέματα φύλου, ταυ</w:t>
      </w:r>
      <w:r w:rsidRPr="0096284A">
        <w:rPr>
          <w:rFonts w:eastAsia="Times New Roman" w:cs="Times New Roman"/>
          <w:szCs w:val="24"/>
        </w:rPr>
        <w:t>τότητας φύλου και σεξουαλικ</w:t>
      </w:r>
      <w:r w:rsidRPr="0096284A">
        <w:rPr>
          <w:rFonts w:eastAsia="Times New Roman" w:cs="Times New Roman"/>
          <w:szCs w:val="24"/>
        </w:rPr>
        <w:t>ού προσανατολισμού</w:t>
      </w:r>
      <w:r>
        <w:rPr>
          <w:rFonts w:eastAsia="Times New Roman" w:cs="Times New Roman"/>
          <w:szCs w:val="24"/>
        </w:rPr>
        <w:t>,</w:t>
      </w:r>
      <w:r w:rsidRPr="0096284A">
        <w:rPr>
          <w:rFonts w:eastAsia="Times New Roman" w:cs="Times New Roman"/>
          <w:szCs w:val="24"/>
        </w:rPr>
        <w:t xml:space="preserve"> ενώ στο πεδίο της περιβαλλοντικής προστασίας τίθεται το θέμα της συνταγματικής κατοχύρωσης της ευζωίας των ζώων</w:t>
      </w:r>
      <w:r>
        <w:rPr>
          <w:rFonts w:eastAsia="Times New Roman" w:cs="Times New Roman"/>
          <w:szCs w:val="24"/>
        </w:rPr>
        <w:t xml:space="preserve">. </w:t>
      </w:r>
    </w:p>
    <w:p w14:paraId="0A5DE6E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Δ</w:t>
      </w:r>
      <w:r w:rsidRPr="0096284A">
        <w:rPr>
          <w:rFonts w:eastAsia="Times New Roman" w:cs="Times New Roman"/>
          <w:szCs w:val="24"/>
        </w:rPr>
        <w:t xml:space="preserve">ιασφαλίζεται η </w:t>
      </w:r>
      <w:r>
        <w:rPr>
          <w:rFonts w:eastAsia="Times New Roman" w:cs="Times New Roman"/>
          <w:szCs w:val="24"/>
        </w:rPr>
        <w:t>θ</w:t>
      </w:r>
      <w:r w:rsidRPr="0096284A">
        <w:rPr>
          <w:rFonts w:eastAsia="Times New Roman" w:cs="Times New Roman"/>
          <w:szCs w:val="24"/>
        </w:rPr>
        <w:t xml:space="preserve">ρησκευτική ουδετερότητα του </w:t>
      </w:r>
      <w:r>
        <w:rPr>
          <w:rFonts w:eastAsia="Times New Roman" w:cs="Times New Roman"/>
          <w:szCs w:val="24"/>
        </w:rPr>
        <w:t>Κ</w:t>
      </w:r>
      <w:r w:rsidRPr="0096284A">
        <w:rPr>
          <w:rFonts w:eastAsia="Times New Roman" w:cs="Times New Roman"/>
          <w:szCs w:val="24"/>
        </w:rPr>
        <w:t>ράτους</w:t>
      </w:r>
      <w:r>
        <w:rPr>
          <w:rFonts w:eastAsia="Times New Roman" w:cs="Times New Roman"/>
          <w:szCs w:val="24"/>
        </w:rPr>
        <w:t>,</w:t>
      </w:r>
      <w:r w:rsidRPr="0096284A">
        <w:rPr>
          <w:rFonts w:eastAsia="Times New Roman" w:cs="Times New Roman"/>
          <w:szCs w:val="24"/>
        </w:rPr>
        <w:t xml:space="preserve"> αναγνωρίζοντας ταυτόχρονα την ιστορική του σχέση με την </w:t>
      </w:r>
      <w:r>
        <w:rPr>
          <w:rFonts w:eastAsia="Times New Roman" w:cs="Times New Roman"/>
          <w:szCs w:val="24"/>
        </w:rPr>
        <w:t>Ε</w:t>
      </w:r>
      <w:r w:rsidRPr="0096284A">
        <w:rPr>
          <w:rFonts w:eastAsia="Times New Roman" w:cs="Times New Roman"/>
          <w:szCs w:val="24"/>
        </w:rPr>
        <w:t>κκλησία</w:t>
      </w:r>
      <w:r>
        <w:rPr>
          <w:rFonts w:eastAsia="Times New Roman" w:cs="Times New Roman"/>
          <w:szCs w:val="24"/>
        </w:rPr>
        <w:t>. Ε</w:t>
      </w:r>
      <w:r w:rsidRPr="0096284A">
        <w:rPr>
          <w:rFonts w:eastAsia="Times New Roman" w:cs="Times New Roman"/>
          <w:szCs w:val="24"/>
        </w:rPr>
        <w:t>ν</w:t>
      </w:r>
      <w:r w:rsidRPr="0096284A">
        <w:rPr>
          <w:rFonts w:eastAsia="Times New Roman" w:cs="Times New Roman"/>
          <w:szCs w:val="24"/>
        </w:rPr>
        <w:t>ισχύεται η σχέση της πολιτείας με τον ελληνισμό της δια</w:t>
      </w:r>
      <w:r>
        <w:rPr>
          <w:rFonts w:eastAsia="Times New Roman" w:cs="Times New Roman"/>
          <w:szCs w:val="24"/>
        </w:rPr>
        <w:t>σποράς. Ε</w:t>
      </w:r>
      <w:r w:rsidRPr="0096284A">
        <w:rPr>
          <w:rFonts w:eastAsia="Times New Roman" w:cs="Times New Roman"/>
          <w:szCs w:val="24"/>
        </w:rPr>
        <w:t>ισάγεται επίσης η δυνατότητα κοινο</w:t>
      </w:r>
      <w:r>
        <w:rPr>
          <w:rFonts w:eastAsia="Times New Roman" w:cs="Times New Roman"/>
          <w:szCs w:val="24"/>
        </w:rPr>
        <w:t>βουλευτικής εκπροσώπησή</w:t>
      </w:r>
      <w:r w:rsidRPr="0096284A">
        <w:rPr>
          <w:rFonts w:eastAsia="Times New Roman" w:cs="Times New Roman"/>
          <w:szCs w:val="24"/>
        </w:rPr>
        <w:t xml:space="preserve">ς </w:t>
      </w:r>
      <w:r>
        <w:rPr>
          <w:rFonts w:eastAsia="Times New Roman" w:cs="Times New Roman"/>
          <w:szCs w:val="24"/>
        </w:rPr>
        <w:t>της.</w:t>
      </w:r>
    </w:p>
    <w:p w14:paraId="0A5DE6E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w:t>
      </w:r>
      <w:r w:rsidRPr="0096284A">
        <w:rPr>
          <w:rFonts w:eastAsia="Times New Roman" w:cs="Times New Roman"/>
          <w:szCs w:val="24"/>
        </w:rPr>
        <w:t>το κρίσιμο ζήτημα της προστασίας από τη διαφθορά και τη διαπλοκή</w:t>
      </w:r>
      <w:r>
        <w:rPr>
          <w:rFonts w:eastAsia="Times New Roman" w:cs="Times New Roman"/>
          <w:szCs w:val="24"/>
        </w:rPr>
        <w:t>,</w:t>
      </w:r>
      <w:r w:rsidRPr="0096284A">
        <w:rPr>
          <w:rFonts w:eastAsia="Times New Roman" w:cs="Times New Roman"/>
          <w:szCs w:val="24"/>
        </w:rPr>
        <w:t xml:space="preserve"> σημείο αιχμής της πρότασης αποτελεί το θέμα της κατάργησης τη</w:t>
      </w:r>
      <w:r w:rsidRPr="0096284A">
        <w:rPr>
          <w:rFonts w:eastAsia="Times New Roman" w:cs="Times New Roman"/>
          <w:szCs w:val="24"/>
        </w:rPr>
        <w:t>ς αποσβεστικής προθεσ</w:t>
      </w:r>
      <w:r>
        <w:rPr>
          <w:rFonts w:eastAsia="Times New Roman" w:cs="Times New Roman"/>
          <w:szCs w:val="24"/>
        </w:rPr>
        <w:t>μία</w:t>
      </w:r>
      <w:r w:rsidRPr="0096284A">
        <w:rPr>
          <w:rFonts w:eastAsia="Times New Roman" w:cs="Times New Roman"/>
          <w:szCs w:val="24"/>
        </w:rPr>
        <w:t xml:space="preserve">ς για τη διερεύνηση ποινικών ευθυνών των </w:t>
      </w:r>
      <w:r>
        <w:rPr>
          <w:rFonts w:eastAsia="Times New Roman" w:cs="Times New Roman"/>
          <w:szCs w:val="24"/>
        </w:rPr>
        <w:t>Υπουργών. Κ</w:t>
      </w:r>
      <w:r w:rsidRPr="0096284A">
        <w:rPr>
          <w:rFonts w:eastAsia="Times New Roman" w:cs="Times New Roman"/>
          <w:szCs w:val="24"/>
        </w:rPr>
        <w:t>α</w:t>
      </w:r>
      <w:r>
        <w:rPr>
          <w:rFonts w:eastAsia="Times New Roman" w:cs="Times New Roman"/>
          <w:szCs w:val="24"/>
        </w:rPr>
        <w:t>μ</w:t>
      </w:r>
      <w:r>
        <w:rPr>
          <w:rFonts w:eastAsia="Times New Roman" w:cs="Times New Roman"/>
          <w:szCs w:val="24"/>
        </w:rPr>
        <w:t>μία</w:t>
      </w:r>
      <w:r w:rsidRPr="0096284A">
        <w:rPr>
          <w:rFonts w:eastAsia="Times New Roman" w:cs="Times New Roman"/>
          <w:szCs w:val="24"/>
        </w:rPr>
        <w:t xml:space="preserve"> υπόθεση διαφθοράς δεν θα μπορεί πλέον να μπει στο συρτάρι</w:t>
      </w:r>
      <w:r>
        <w:rPr>
          <w:rFonts w:eastAsia="Times New Roman" w:cs="Times New Roman"/>
          <w:szCs w:val="24"/>
        </w:rPr>
        <w:t>,</w:t>
      </w:r>
      <w:r w:rsidRPr="0096284A">
        <w:rPr>
          <w:rFonts w:eastAsia="Times New Roman" w:cs="Times New Roman"/>
          <w:szCs w:val="24"/>
        </w:rPr>
        <w:t xml:space="preserve"> πλήττοντας έτσι την κοινωνία αλλά και την αξιοπιστία του πολιτικού συστήματος</w:t>
      </w:r>
      <w:r>
        <w:rPr>
          <w:rFonts w:eastAsia="Times New Roman" w:cs="Times New Roman"/>
          <w:szCs w:val="24"/>
        </w:rPr>
        <w:t xml:space="preserve">. </w:t>
      </w:r>
    </w:p>
    <w:p w14:paraId="0A5DE6E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Όλες αυτές οι πρωτοβουλίες, </w:t>
      </w:r>
      <w:r w:rsidRPr="000E01AC">
        <w:rPr>
          <w:rFonts w:eastAsia="Times New Roman" w:cs="Times New Roman"/>
          <w:szCs w:val="24"/>
        </w:rPr>
        <w:t xml:space="preserve">κυρίες </w:t>
      </w:r>
      <w:r w:rsidRPr="000E01AC">
        <w:rPr>
          <w:rFonts w:eastAsia="Times New Roman" w:cs="Times New Roman"/>
          <w:szCs w:val="24"/>
        </w:rPr>
        <w:t>και κύριοι Βουλευτές</w:t>
      </w:r>
      <w:r>
        <w:rPr>
          <w:rFonts w:eastAsia="Times New Roman" w:cs="Times New Roman"/>
          <w:szCs w:val="24"/>
        </w:rPr>
        <w:t>,</w:t>
      </w:r>
      <w:r w:rsidRPr="0096284A">
        <w:rPr>
          <w:rFonts w:eastAsia="Times New Roman" w:cs="Times New Roman"/>
          <w:szCs w:val="24"/>
        </w:rPr>
        <w:t xml:space="preserve"> δεν συμπεριλήφθηκαν </w:t>
      </w:r>
      <w:r>
        <w:rPr>
          <w:rFonts w:eastAsia="Times New Roman" w:cs="Times New Roman"/>
          <w:szCs w:val="24"/>
        </w:rPr>
        <w:t>τυχαία σ</w:t>
      </w:r>
      <w:r w:rsidRPr="0096284A">
        <w:rPr>
          <w:rFonts w:eastAsia="Times New Roman" w:cs="Times New Roman"/>
          <w:szCs w:val="24"/>
        </w:rPr>
        <w:t xml:space="preserve">την πρότασή </w:t>
      </w:r>
      <w:r>
        <w:rPr>
          <w:rFonts w:eastAsia="Times New Roman" w:cs="Times New Roman"/>
          <w:szCs w:val="24"/>
        </w:rPr>
        <w:t>μας. Α</w:t>
      </w:r>
      <w:r w:rsidRPr="0096284A">
        <w:rPr>
          <w:rFonts w:eastAsia="Times New Roman" w:cs="Times New Roman"/>
          <w:szCs w:val="24"/>
        </w:rPr>
        <w:t>ντίθετα αποτελούν ιδεολογικά π</w:t>
      </w:r>
      <w:r>
        <w:rPr>
          <w:rFonts w:eastAsia="Times New Roman" w:cs="Times New Roman"/>
          <w:szCs w:val="24"/>
        </w:rPr>
        <w:t xml:space="preserve">εδία </w:t>
      </w:r>
      <w:r w:rsidRPr="0096284A">
        <w:rPr>
          <w:rFonts w:eastAsia="Times New Roman" w:cs="Times New Roman"/>
          <w:szCs w:val="24"/>
        </w:rPr>
        <w:t>πάνω στα οποία όλα τα προηγούμενα χρόνια δόθηκαν κοινωνικ</w:t>
      </w:r>
      <w:r>
        <w:rPr>
          <w:rFonts w:eastAsia="Times New Roman" w:cs="Times New Roman"/>
          <w:szCs w:val="24"/>
        </w:rPr>
        <w:t>οί</w:t>
      </w:r>
      <w:r w:rsidRPr="0096284A">
        <w:rPr>
          <w:rFonts w:eastAsia="Times New Roman" w:cs="Times New Roman"/>
          <w:szCs w:val="24"/>
        </w:rPr>
        <w:t xml:space="preserve"> και πολιτικ</w:t>
      </w:r>
      <w:r>
        <w:rPr>
          <w:rFonts w:eastAsia="Times New Roman" w:cs="Times New Roman"/>
          <w:szCs w:val="24"/>
        </w:rPr>
        <w:t>οί</w:t>
      </w:r>
      <w:r w:rsidRPr="0096284A">
        <w:rPr>
          <w:rFonts w:eastAsia="Times New Roman" w:cs="Times New Roman"/>
          <w:szCs w:val="24"/>
        </w:rPr>
        <w:t xml:space="preserve"> αγώνες</w:t>
      </w:r>
      <w:r>
        <w:rPr>
          <w:rFonts w:eastAsia="Times New Roman" w:cs="Times New Roman"/>
          <w:szCs w:val="24"/>
        </w:rPr>
        <w:t xml:space="preserve">. </w:t>
      </w:r>
    </w:p>
    <w:p w14:paraId="0A5DE6F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w:t>
      </w:r>
      <w:r w:rsidRPr="0096284A">
        <w:rPr>
          <w:rFonts w:eastAsia="Times New Roman" w:cs="Times New Roman"/>
          <w:szCs w:val="24"/>
        </w:rPr>
        <w:t xml:space="preserve"> σύγκρουση με τις δυνάμεις του νεοφιλελευθερισμού και της συντήρησης </w:t>
      </w:r>
      <w:r>
        <w:rPr>
          <w:rFonts w:eastAsia="Times New Roman" w:cs="Times New Roman"/>
          <w:szCs w:val="24"/>
        </w:rPr>
        <w:t xml:space="preserve">σε </w:t>
      </w:r>
      <w:r w:rsidRPr="0096284A">
        <w:rPr>
          <w:rFonts w:eastAsia="Times New Roman" w:cs="Times New Roman"/>
          <w:szCs w:val="24"/>
        </w:rPr>
        <w:t>αυτά τα ζητήματα ήταν διαρκής</w:t>
      </w:r>
      <w:r>
        <w:rPr>
          <w:rFonts w:eastAsia="Times New Roman" w:cs="Times New Roman"/>
          <w:szCs w:val="24"/>
        </w:rPr>
        <w:t>,</w:t>
      </w:r>
      <w:r w:rsidRPr="0096284A">
        <w:rPr>
          <w:rFonts w:eastAsia="Times New Roman" w:cs="Times New Roman"/>
          <w:szCs w:val="24"/>
        </w:rPr>
        <w:t xml:space="preserve"> με σημαντικές κατ</w:t>
      </w:r>
      <w:r>
        <w:rPr>
          <w:rFonts w:eastAsia="Times New Roman" w:cs="Times New Roman"/>
          <w:szCs w:val="24"/>
        </w:rPr>
        <w:t xml:space="preserve">ακτήσεις </w:t>
      </w:r>
      <w:r w:rsidRPr="0096284A">
        <w:rPr>
          <w:rFonts w:eastAsia="Times New Roman" w:cs="Times New Roman"/>
          <w:szCs w:val="24"/>
        </w:rPr>
        <w:t>και νίκες για την κοινωνία</w:t>
      </w:r>
      <w:r>
        <w:rPr>
          <w:rFonts w:eastAsia="Times New Roman" w:cs="Times New Roman"/>
          <w:szCs w:val="24"/>
        </w:rPr>
        <w:t>,</w:t>
      </w:r>
      <w:r w:rsidRPr="0096284A">
        <w:rPr>
          <w:rFonts w:eastAsia="Times New Roman" w:cs="Times New Roman"/>
          <w:szCs w:val="24"/>
        </w:rPr>
        <w:t xml:space="preserve"> όπως είναι η αύξηση </w:t>
      </w:r>
      <w:r w:rsidRPr="0096284A">
        <w:rPr>
          <w:rFonts w:eastAsia="Times New Roman" w:cs="Times New Roman"/>
          <w:szCs w:val="24"/>
        </w:rPr>
        <w:lastRenderedPageBreak/>
        <w:t>του κατώτατου μισθού</w:t>
      </w:r>
      <w:r>
        <w:rPr>
          <w:rFonts w:eastAsia="Times New Roman" w:cs="Times New Roman"/>
          <w:szCs w:val="24"/>
        </w:rPr>
        <w:t>,</w:t>
      </w:r>
      <w:r w:rsidRPr="0096284A">
        <w:rPr>
          <w:rFonts w:eastAsia="Times New Roman" w:cs="Times New Roman"/>
          <w:szCs w:val="24"/>
        </w:rPr>
        <w:t xml:space="preserve"> η επαναφορά των συλλογικών συμβάσεων εργασίας</w:t>
      </w:r>
      <w:r>
        <w:rPr>
          <w:rFonts w:eastAsia="Times New Roman" w:cs="Times New Roman"/>
          <w:szCs w:val="24"/>
        </w:rPr>
        <w:t>,</w:t>
      </w:r>
      <w:r w:rsidRPr="0096284A">
        <w:rPr>
          <w:rFonts w:eastAsia="Times New Roman" w:cs="Times New Roman"/>
          <w:szCs w:val="24"/>
        </w:rPr>
        <w:t xml:space="preserve"> το κοινωνικό εισόδημα αλληλεγγύης</w:t>
      </w:r>
      <w:r>
        <w:rPr>
          <w:rFonts w:eastAsia="Times New Roman" w:cs="Times New Roman"/>
          <w:szCs w:val="24"/>
        </w:rPr>
        <w:t>,</w:t>
      </w:r>
      <w:r w:rsidRPr="0096284A">
        <w:rPr>
          <w:rFonts w:eastAsia="Times New Roman" w:cs="Times New Roman"/>
          <w:szCs w:val="24"/>
        </w:rPr>
        <w:t xml:space="preserve"> η πρόσβαση των ανασφάλιστων πολιτών στην υγε</w:t>
      </w:r>
      <w:r w:rsidRPr="0096284A">
        <w:rPr>
          <w:rFonts w:eastAsia="Times New Roman" w:cs="Times New Roman"/>
          <w:szCs w:val="24"/>
        </w:rPr>
        <w:t>ία</w:t>
      </w:r>
      <w:r>
        <w:rPr>
          <w:rFonts w:eastAsia="Times New Roman" w:cs="Times New Roman"/>
          <w:szCs w:val="24"/>
        </w:rPr>
        <w:t xml:space="preserve">. </w:t>
      </w:r>
    </w:p>
    <w:p w14:paraId="0A5DE6F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w:t>
      </w:r>
      <w:r w:rsidRPr="0096284A">
        <w:rPr>
          <w:rFonts w:eastAsia="Times New Roman" w:cs="Times New Roman"/>
          <w:szCs w:val="24"/>
        </w:rPr>
        <w:t xml:space="preserve">πως </w:t>
      </w:r>
      <w:r>
        <w:rPr>
          <w:rFonts w:eastAsia="Times New Roman" w:cs="Times New Roman"/>
          <w:szCs w:val="24"/>
        </w:rPr>
        <w:t xml:space="preserve">σε </w:t>
      </w:r>
      <w:r w:rsidRPr="0096284A">
        <w:rPr>
          <w:rFonts w:eastAsia="Times New Roman" w:cs="Times New Roman"/>
          <w:szCs w:val="24"/>
        </w:rPr>
        <w:t>εκείνες τις κοινωνικές μάχες</w:t>
      </w:r>
      <w:r>
        <w:rPr>
          <w:rFonts w:eastAsia="Times New Roman" w:cs="Times New Roman"/>
          <w:szCs w:val="24"/>
        </w:rPr>
        <w:t>,</w:t>
      </w:r>
      <w:r w:rsidRPr="0096284A">
        <w:rPr>
          <w:rFonts w:eastAsia="Times New Roman" w:cs="Times New Roman"/>
          <w:szCs w:val="24"/>
        </w:rPr>
        <w:t xml:space="preserve"> βέβαια</w:t>
      </w:r>
      <w:r>
        <w:rPr>
          <w:rFonts w:eastAsia="Times New Roman" w:cs="Times New Roman"/>
          <w:szCs w:val="24"/>
        </w:rPr>
        <w:t>,</w:t>
      </w:r>
      <w:r w:rsidRPr="0096284A">
        <w:rPr>
          <w:rFonts w:eastAsia="Times New Roman" w:cs="Times New Roman"/>
          <w:szCs w:val="24"/>
        </w:rPr>
        <w:t xml:space="preserve"> έτσι και σήμερα</w:t>
      </w:r>
      <w:r>
        <w:rPr>
          <w:rFonts w:eastAsia="Times New Roman" w:cs="Times New Roman"/>
          <w:szCs w:val="24"/>
        </w:rPr>
        <w:t>,</w:t>
      </w:r>
      <w:r w:rsidRPr="0096284A">
        <w:rPr>
          <w:rFonts w:eastAsia="Times New Roman" w:cs="Times New Roman"/>
          <w:szCs w:val="24"/>
        </w:rPr>
        <w:t xml:space="preserve"> απέναντι βρίσκονται οι ιδεολογικές αναφορές και </w:t>
      </w:r>
      <w:r>
        <w:rPr>
          <w:rFonts w:eastAsia="Times New Roman" w:cs="Times New Roman"/>
          <w:szCs w:val="24"/>
        </w:rPr>
        <w:t xml:space="preserve">οι </w:t>
      </w:r>
      <w:r w:rsidRPr="0096284A">
        <w:rPr>
          <w:rFonts w:eastAsia="Times New Roman" w:cs="Times New Roman"/>
          <w:szCs w:val="24"/>
        </w:rPr>
        <w:t>πολιτικές θέσεις της Νέας Δημοκρατίας</w:t>
      </w:r>
      <w:r>
        <w:rPr>
          <w:rFonts w:eastAsia="Times New Roman" w:cs="Times New Roman"/>
          <w:szCs w:val="24"/>
        </w:rPr>
        <w:t>,</w:t>
      </w:r>
      <w:r w:rsidRPr="0096284A">
        <w:rPr>
          <w:rFonts w:eastAsia="Times New Roman" w:cs="Times New Roman"/>
          <w:szCs w:val="24"/>
        </w:rPr>
        <w:t xml:space="preserve"> θέσεις οι οποίες χαρακτηρίζονται από απόλυτη άρνηση σε όλες τις προτάσεις τροποποίηση</w:t>
      </w:r>
      <w:r>
        <w:rPr>
          <w:rFonts w:eastAsia="Times New Roman" w:cs="Times New Roman"/>
          <w:szCs w:val="24"/>
        </w:rPr>
        <w:t>ς</w:t>
      </w:r>
      <w:r w:rsidRPr="0096284A">
        <w:rPr>
          <w:rFonts w:eastAsia="Times New Roman" w:cs="Times New Roman"/>
          <w:szCs w:val="24"/>
        </w:rPr>
        <w:t xml:space="preserve"> άρθρων που </w:t>
      </w:r>
      <w:r w:rsidRPr="0096284A">
        <w:rPr>
          <w:rFonts w:eastAsia="Times New Roman" w:cs="Times New Roman"/>
          <w:szCs w:val="24"/>
        </w:rPr>
        <w:t>διευρύνουν κοινωνικά αγαθά και δικαιώματα</w:t>
      </w:r>
      <w:r>
        <w:rPr>
          <w:rFonts w:eastAsia="Times New Roman" w:cs="Times New Roman"/>
          <w:szCs w:val="24"/>
        </w:rPr>
        <w:t>, α</w:t>
      </w:r>
      <w:r w:rsidRPr="0096284A">
        <w:rPr>
          <w:rFonts w:eastAsia="Times New Roman" w:cs="Times New Roman"/>
          <w:szCs w:val="24"/>
        </w:rPr>
        <w:t>λλά και από απόλυτη ιδεολογική εμμονή σε μέτρα συνταγματικής εδραίωσης του νεοφιλελευθερισμού</w:t>
      </w:r>
      <w:r>
        <w:rPr>
          <w:rFonts w:eastAsia="Times New Roman" w:cs="Times New Roman"/>
          <w:szCs w:val="24"/>
        </w:rPr>
        <w:t>,</w:t>
      </w:r>
      <w:r w:rsidRPr="0096284A">
        <w:rPr>
          <w:rFonts w:eastAsia="Times New Roman" w:cs="Times New Roman"/>
          <w:szCs w:val="24"/>
        </w:rPr>
        <w:t xml:space="preserve"> θεσμοθέτηση της ασυδοσίας της αγοράς</w:t>
      </w:r>
      <w:r>
        <w:rPr>
          <w:rFonts w:eastAsia="Times New Roman" w:cs="Times New Roman"/>
          <w:szCs w:val="24"/>
        </w:rPr>
        <w:t>,</w:t>
      </w:r>
      <w:r w:rsidRPr="0096284A">
        <w:rPr>
          <w:rFonts w:eastAsia="Times New Roman" w:cs="Times New Roman"/>
          <w:szCs w:val="24"/>
        </w:rPr>
        <w:t xml:space="preserve"> κατάργηση κάθε προστασία</w:t>
      </w:r>
      <w:r>
        <w:rPr>
          <w:rFonts w:eastAsia="Times New Roman" w:cs="Times New Roman"/>
          <w:szCs w:val="24"/>
        </w:rPr>
        <w:t>ς</w:t>
      </w:r>
      <w:r w:rsidRPr="0096284A">
        <w:rPr>
          <w:rFonts w:eastAsia="Times New Roman" w:cs="Times New Roman"/>
          <w:szCs w:val="24"/>
        </w:rPr>
        <w:t xml:space="preserve"> της εργασίας</w:t>
      </w:r>
      <w:r>
        <w:rPr>
          <w:rFonts w:eastAsia="Times New Roman" w:cs="Times New Roman"/>
          <w:szCs w:val="24"/>
        </w:rPr>
        <w:t>,</w:t>
      </w:r>
      <w:r w:rsidRPr="0096284A">
        <w:rPr>
          <w:rFonts w:eastAsia="Times New Roman" w:cs="Times New Roman"/>
          <w:szCs w:val="24"/>
        </w:rPr>
        <w:t xml:space="preserve"> ιδιωτικά πανεπιστήμια</w:t>
      </w:r>
      <w:r>
        <w:rPr>
          <w:rFonts w:eastAsia="Times New Roman" w:cs="Times New Roman"/>
          <w:szCs w:val="24"/>
        </w:rPr>
        <w:t>,</w:t>
      </w:r>
      <w:r w:rsidRPr="0096284A">
        <w:rPr>
          <w:rFonts w:eastAsia="Times New Roman" w:cs="Times New Roman"/>
          <w:szCs w:val="24"/>
        </w:rPr>
        <w:t xml:space="preserve"> καταψήφιση όλων </w:t>
      </w:r>
      <w:r w:rsidRPr="0096284A">
        <w:rPr>
          <w:rFonts w:eastAsia="Times New Roman" w:cs="Times New Roman"/>
          <w:szCs w:val="24"/>
        </w:rPr>
        <w:t xml:space="preserve">ανεξαιρέτως των προτάσεων για την </w:t>
      </w:r>
      <w:r>
        <w:rPr>
          <w:rFonts w:eastAsia="Times New Roman" w:cs="Times New Roman"/>
          <w:szCs w:val="24"/>
        </w:rPr>
        <w:t>προ</w:t>
      </w:r>
      <w:r w:rsidRPr="0096284A">
        <w:rPr>
          <w:rFonts w:eastAsia="Times New Roman" w:cs="Times New Roman"/>
          <w:szCs w:val="24"/>
        </w:rPr>
        <w:t>στασία της υγείας</w:t>
      </w:r>
      <w:r>
        <w:rPr>
          <w:rFonts w:eastAsia="Times New Roman" w:cs="Times New Roman"/>
          <w:szCs w:val="24"/>
        </w:rPr>
        <w:t>,</w:t>
      </w:r>
      <w:r w:rsidRPr="0096284A">
        <w:rPr>
          <w:rFonts w:eastAsia="Times New Roman" w:cs="Times New Roman"/>
          <w:szCs w:val="24"/>
        </w:rPr>
        <w:t xml:space="preserve"> του νερού</w:t>
      </w:r>
      <w:r>
        <w:rPr>
          <w:rFonts w:eastAsia="Times New Roman" w:cs="Times New Roman"/>
          <w:szCs w:val="24"/>
        </w:rPr>
        <w:t>,</w:t>
      </w:r>
      <w:r w:rsidRPr="0096284A">
        <w:rPr>
          <w:rFonts w:eastAsia="Times New Roman" w:cs="Times New Roman"/>
          <w:szCs w:val="24"/>
        </w:rPr>
        <w:t xml:space="preserve"> για τον δημόσιο έλεγχο στο κοινωνικό αγαθό της ενέργειας</w:t>
      </w:r>
      <w:r>
        <w:rPr>
          <w:rFonts w:eastAsia="Times New Roman" w:cs="Times New Roman"/>
          <w:szCs w:val="24"/>
        </w:rPr>
        <w:t xml:space="preserve">. </w:t>
      </w:r>
    </w:p>
    <w:p w14:paraId="0A5DE6F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Αναθεώρηση του </w:t>
      </w:r>
      <w:r w:rsidRPr="00A958EF">
        <w:rPr>
          <w:rFonts w:eastAsia="Times New Roman" w:cs="Times New Roman"/>
          <w:bCs/>
          <w:shd w:val="clear" w:color="auto" w:fill="FFFFFF"/>
        </w:rPr>
        <w:t>Συντάγμα</w:t>
      </w:r>
      <w:r>
        <w:rPr>
          <w:rFonts w:eastAsia="Times New Roman" w:cs="Times New Roman"/>
          <w:bCs/>
          <w:shd w:val="clear" w:color="auto" w:fill="FFFFFF"/>
        </w:rPr>
        <w:t>τος στην προοδευτική</w:t>
      </w:r>
      <w:r w:rsidRPr="0096284A">
        <w:rPr>
          <w:rFonts w:eastAsia="Times New Roman" w:cs="Times New Roman"/>
          <w:szCs w:val="24"/>
        </w:rPr>
        <w:t xml:space="preserve"> κατεύθυνση θα σηματοδοτήσει</w:t>
      </w:r>
      <w:r>
        <w:rPr>
          <w:rFonts w:eastAsia="Times New Roman" w:cs="Times New Roman"/>
          <w:szCs w:val="24"/>
        </w:rPr>
        <w:t>,</w:t>
      </w:r>
      <w:r w:rsidRPr="0096284A">
        <w:rPr>
          <w:rFonts w:eastAsia="Times New Roman" w:cs="Times New Roman"/>
          <w:szCs w:val="24"/>
        </w:rPr>
        <w:t xml:space="preserve"> χωρίς κα</w:t>
      </w:r>
      <w:r>
        <w:rPr>
          <w:rFonts w:eastAsia="Times New Roman" w:cs="Times New Roman"/>
          <w:szCs w:val="24"/>
        </w:rPr>
        <w:t>μ</w:t>
      </w:r>
      <w:r>
        <w:rPr>
          <w:rFonts w:eastAsia="Times New Roman" w:cs="Times New Roman"/>
          <w:szCs w:val="24"/>
        </w:rPr>
        <w:t>μία</w:t>
      </w:r>
      <w:r w:rsidRPr="0096284A">
        <w:rPr>
          <w:rFonts w:eastAsia="Times New Roman" w:cs="Times New Roman"/>
          <w:szCs w:val="24"/>
        </w:rPr>
        <w:t xml:space="preserve"> επιφύλαξη</w:t>
      </w:r>
      <w:r>
        <w:rPr>
          <w:rFonts w:eastAsia="Times New Roman" w:cs="Times New Roman"/>
          <w:szCs w:val="24"/>
        </w:rPr>
        <w:t>,</w:t>
      </w:r>
      <w:r w:rsidRPr="0096284A">
        <w:rPr>
          <w:rFonts w:eastAsia="Times New Roman" w:cs="Times New Roman"/>
          <w:szCs w:val="24"/>
        </w:rPr>
        <w:t xml:space="preserve"> τη δίκαιη ανάπτυξη και τη δημοκρατική ανασυγκρότηση της πολιτείας μετά από </w:t>
      </w:r>
      <w:r>
        <w:rPr>
          <w:rFonts w:eastAsia="Times New Roman" w:cs="Times New Roman"/>
          <w:szCs w:val="24"/>
        </w:rPr>
        <w:t>μια</w:t>
      </w:r>
      <w:r w:rsidRPr="0096284A">
        <w:rPr>
          <w:rFonts w:eastAsia="Times New Roman" w:cs="Times New Roman"/>
          <w:szCs w:val="24"/>
        </w:rPr>
        <w:t xml:space="preserve"> δύσκολη περίοδο κρίσης</w:t>
      </w:r>
      <w:r>
        <w:rPr>
          <w:rFonts w:eastAsia="Times New Roman" w:cs="Times New Roman"/>
          <w:szCs w:val="24"/>
        </w:rPr>
        <w:t>. Μ</w:t>
      </w:r>
      <w:r w:rsidRPr="0096284A">
        <w:rPr>
          <w:rFonts w:eastAsia="Times New Roman" w:cs="Times New Roman"/>
          <w:szCs w:val="24"/>
        </w:rPr>
        <w:t>ε την πρότασ</w:t>
      </w:r>
      <w:r>
        <w:rPr>
          <w:rFonts w:eastAsia="Times New Roman" w:cs="Times New Roman"/>
          <w:szCs w:val="24"/>
        </w:rPr>
        <w:t>ή</w:t>
      </w:r>
      <w:r w:rsidRPr="0096284A">
        <w:rPr>
          <w:rFonts w:eastAsia="Times New Roman" w:cs="Times New Roman"/>
          <w:szCs w:val="24"/>
        </w:rPr>
        <w:t xml:space="preserve"> </w:t>
      </w:r>
      <w:r>
        <w:rPr>
          <w:rFonts w:eastAsia="Times New Roman" w:cs="Times New Roman"/>
          <w:szCs w:val="24"/>
        </w:rPr>
        <w:t xml:space="preserve">της η </w:t>
      </w:r>
      <w:r>
        <w:rPr>
          <w:rFonts w:eastAsia="Times New Roman" w:cs="Times New Roman"/>
          <w:szCs w:val="24"/>
        </w:rPr>
        <w:lastRenderedPageBreak/>
        <w:t>Κοινοβουλευτική Ομάδα</w:t>
      </w:r>
      <w:r w:rsidRPr="0096284A">
        <w:rPr>
          <w:rFonts w:eastAsia="Times New Roman" w:cs="Times New Roman"/>
          <w:szCs w:val="24"/>
        </w:rPr>
        <w:t xml:space="preserve"> του ΣΥΡΙΖΑ προσπαθεί να δώσει απαντήσεις σε όλα αυτά τα κρίσιμα ζητήματα</w:t>
      </w:r>
      <w:r>
        <w:rPr>
          <w:rFonts w:eastAsia="Times New Roman" w:cs="Times New Roman"/>
          <w:szCs w:val="24"/>
        </w:rPr>
        <w:t>,</w:t>
      </w:r>
      <w:r w:rsidRPr="0096284A">
        <w:rPr>
          <w:rFonts w:eastAsia="Times New Roman" w:cs="Times New Roman"/>
          <w:szCs w:val="24"/>
        </w:rPr>
        <w:t xml:space="preserve"> επιχειρώντας ταυτόχρονα να κατοχυρω</w:t>
      </w:r>
      <w:r w:rsidRPr="0096284A">
        <w:rPr>
          <w:rFonts w:eastAsia="Times New Roman" w:cs="Times New Roman"/>
          <w:szCs w:val="24"/>
        </w:rPr>
        <w:t xml:space="preserve">θούν </w:t>
      </w:r>
      <w:r>
        <w:rPr>
          <w:rFonts w:eastAsia="Times New Roman" w:cs="Times New Roman"/>
          <w:szCs w:val="24"/>
        </w:rPr>
        <w:t>όλα όσα</w:t>
      </w:r>
      <w:r w:rsidRPr="0096284A">
        <w:rPr>
          <w:rFonts w:eastAsia="Times New Roman" w:cs="Times New Roman"/>
          <w:szCs w:val="24"/>
        </w:rPr>
        <w:t xml:space="preserve"> ο λαός κέρδισε </w:t>
      </w:r>
      <w:r>
        <w:rPr>
          <w:rFonts w:eastAsia="Times New Roman" w:cs="Times New Roman"/>
          <w:szCs w:val="24"/>
        </w:rPr>
        <w:t>με τις θυσίες και τις προσπάθειέ</w:t>
      </w:r>
      <w:r w:rsidRPr="0096284A">
        <w:rPr>
          <w:rFonts w:eastAsia="Times New Roman" w:cs="Times New Roman"/>
          <w:szCs w:val="24"/>
        </w:rPr>
        <w:t>ς του τα προηγούμενα χρόνια</w:t>
      </w:r>
      <w:r>
        <w:rPr>
          <w:rFonts w:eastAsia="Times New Roman" w:cs="Times New Roman"/>
          <w:szCs w:val="24"/>
        </w:rPr>
        <w:t xml:space="preserve">. </w:t>
      </w:r>
    </w:p>
    <w:p w14:paraId="0A5DE6F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Οι κατακτήσεις αυτές</w:t>
      </w:r>
      <w:r w:rsidRPr="0096284A">
        <w:rPr>
          <w:rFonts w:eastAsia="Times New Roman" w:cs="Times New Roman"/>
          <w:szCs w:val="24"/>
        </w:rPr>
        <w:t xml:space="preserve"> δεν μπορούν να μείνουν στη μέση</w:t>
      </w:r>
      <w:r>
        <w:rPr>
          <w:rFonts w:eastAsia="Times New Roman" w:cs="Times New Roman"/>
          <w:szCs w:val="24"/>
        </w:rPr>
        <w:t>.</w:t>
      </w:r>
      <w:r w:rsidRPr="0096284A">
        <w:rPr>
          <w:rFonts w:eastAsia="Times New Roman" w:cs="Times New Roman"/>
          <w:szCs w:val="24"/>
        </w:rPr>
        <w:t xml:space="preserve"> Αντίθετα</w:t>
      </w:r>
      <w:r>
        <w:rPr>
          <w:rFonts w:eastAsia="Times New Roman" w:cs="Times New Roman"/>
          <w:szCs w:val="24"/>
        </w:rPr>
        <w:t>,</w:t>
      </w:r>
      <w:r w:rsidRPr="0096284A">
        <w:rPr>
          <w:rFonts w:eastAsia="Times New Roman" w:cs="Times New Roman"/>
          <w:szCs w:val="24"/>
        </w:rPr>
        <w:t xml:space="preserve"> θα πρέπει να τύχουν της ευρύτερης δυνατής συναίνεσης</w:t>
      </w:r>
      <w:r>
        <w:rPr>
          <w:rFonts w:eastAsia="Times New Roman" w:cs="Times New Roman"/>
          <w:szCs w:val="24"/>
        </w:rPr>
        <w:t>,</w:t>
      </w:r>
      <w:r w:rsidRPr="0096284A">
        <w:rPr>
          <w:rFonts w:eastAsia="Times New Roman" w:cs="Times New Roman"/>
          <w:szCs w:val="24"/>
        </w:rPr>
        <w:t xml:space="preserve"> </w:t>
      </w:r>
      <w:r>
        <w:rPr>
          <w:rFonts w:eastAsia="Times New Roman" w:cs="Times New Roman"/>
          <w:szCs w:val="24"/>
        </w:rPr>
        <w:t xml:space="preserve">ώστε </w:t>
      </w:r>
      <w:r w:rsidRPr="0096284A">
        <w:rPr>
          <w:rFonts w:eastAsia="Times New Roman" w:cs="Times New Roman"/>
          <w:szCs w:val="24"/>
        </w:rPr>
        <w:t>στη νέα εποχή για τη χώρα</w:t>
      </w:r>
      <w:r>
        <w:rPr>
          <w:rFonts w:eastAsia="Times New Roman" w:cs="Times New Roman"/>
          <w:szCs w:val="24"/>
        </w:rPr>
        <w:t>,</w:t>
      </w:r>
      <w:r w:rsidRPr="0096284A">
        <w:rPr>
          <w:rFonts w:eastAsia="Times New Roman" w:cs="Times New Roman"/>
          <w:szCs w:val="24"/>
        </w:rPr>
        <w:t xml:space="preserve"> ο άνθρωπος και ο</w:t>
      </w:r>
      <w:r w:rsidRPr="0096284A">
        <w:rPr>
          <w:rFonts w:eastAsia="Times New Roman" w:cs="Times New Roman"/>
          <w:szCs w:val="24"/>
        </w:rPr>
        <w:t>ι ανάγκες να μπουν και σε συνταγματικό επίπεδο μπροστά από τις επιταγές και τις επιθυμίες των αγορών</w:t>
      </w:r>
      <w:r>
        <w:rPr>
          <w:rFonts w:eastAsia="Times New Roman" w:cs="Times New Roman"/>
          <w:szCs w:val="24"/>
        </w:rPr>
        <w:t>.</w:t>
      </w:r>
    </w:p>
    <w:p w14:paraId="0A5DE6F4" w14:textId="77777777" w:rsidR="00415E13" w:rsidRDefault="00E650A0">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0A5DE6F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 </w:t>
      </w:r>
      <w:r w:rsidRPr="00316596">
        <w:rPr>
          <w:rFonts w:eastAsia="Times New Roman"/>
          <w:b/>
          <w:bCs/>
        </w:rPr>
        <w:t>ΠΡΟΕΔΡΕΥΩΝ (Αναστάσιος Κουράκης):</w:t>
      </w:r>
      <w:r>
        <w:rPr>
          <w:rFonts w:eastAsia="Times New Roman"/>
          <w:b/>
          <w:bCs/>
        </w:rPr>
        <w:t xml:space="preserve"> </w:t>
      </w:r>
      <w:r>
        <w:rPr>
          <w:rFonts w:eastAsia="Times New Roman"/>
          <w:bCs/>
        </w:rPr>
        <w:t>Ε</w:t>
      </w:r>
      <w:r w:rsidRPr="0096284A">
        <w:rPr>
          <w:rFonts w:eastAsia="Times New Roman" w:cs="Times New Roman"/>
          <w:szCs w:val="24"/>
        </w:rPr>
        <w:t xml:space="preserve">υχαριστούμε την </w:t>
      </w:r>
      <w:r w:rsidRPr="0096284A">
        <w:rPr>
          <w:rFonts w:eastAsia="Times New Roman" w:cs="Times New Roman"/>
          <w:szCs w:val="24"/>
        </w:rPr>
        <w:t>κ</w:t>
      </w:r>
      <w:r>
        <w:rPr>
          <w:rFonts w:eastAsia="Times New Roman" w:cs="Times New Roman"/>
          <w:szCs w:val="24"/>
        </w:rPr>
        <w:t>.</w:t>
      </w:r>
      <w:r w:rsidRPr="0096284A">
        <w:rPr>
          <w:rFonts w:eastAsia="Times New Roman" w:cs="Times New Roman"/>
          <w:szCs w:val="24"/>
        </w:rPr>
        <w:t xml:space="preserve"> </w:t>
      </w:r>
      <w:r w:rsidRPr="0096284A">
        <w:rPr>
          <w:rFonts w:eastAsia="Times New Roman" w:cs="Times New Roman"/>
          <w:szCs w:val="24"/>
        </w:rPr>
        <w:t>Παναγιώτα Δριτσέλη</w:t>
      </w:r>
      <w:r>
        <w:rPr>
          <w:rFonts w:eastAsia="Times New Roman" w:cs="Times New Roman"/>
          <w:szCs w:val="24"/>
        </w:rPr>
        <w:t>,</w:t>
      </w:r>
      <w:r w:rsidRPr="0096284A">
        <w:rPr>
          <w:rFonts w:eastAsia="Times New Roman" w:cs="Times New Roman"/>
          <w:szCs w:val="24"/>
        </w:rPr>
        <w:t xml:space="preserve"> </w:t>
      </w:r>
      <w:r>
        <w:rPr>
          <w:rFonts w:eastAsia="Times New Roman" w:cs="Times New Roman"/>
          <w:szCs w:val="24"/>
        </w:rPr>
        <w:t>Βουλεύτρια</w:t>
      </w:r>
      <w:r w:rsidRPr="0096284A">
        <w:rPr>
          <w:rFonts w:eastAsia="Times New Roman" w:cs="Times New Roman"/>
          <w:szCs w:val="24"/>
        </w:rPr>
        <w:t xml:space="preserve"> του ΣΥΡΙΖΑ </w:t>
      </w:r>
      <w:r>
        <w:rPr>
          <w:rFonts w:eastAsia="Times New Roman" w:cs="Times New Roman"/>
          <w:szCs w:val="24"/>
        </w:rPr>
        <w:t>του Νομού Τρι</w:t>
      </w:r>
      <w:r>
        <w:rPr>
          <w:rFonts w:eastAsia="Times New Roman" w:cs="Times New Roman"/>
          <w:szCs w:val="24"/>
        </w:rPr>
        <w:t xml:space="preserve">κάλων. </w:t>
      </w:r>
    </w:p>
    <w:p w14:paraId="0A5DE6F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Τον λόγο </w:t>
      </w:r>
      <w:r w:rsidRPr="00773379">
        <w:rPr>
          <w:rFonts w:eastAsia="Times New Roman"/>
          <w:bCs/>
        </w:rPr>
        <w:t>έχει</w:t>
      </w:r>
      <w:r>
        <w:rPr>
          <w:rFonts w:eastAsia="Times New Roman" w:cs="Times New Roman"/>
          <w:szCs w:val="24"/>
        </w:rPr>
        <w:t xml:space="preserve"> ο </w:t>
      </w:r>
      <w:r w:rsidRPr="0096284A">
        <w:rPr>
          <w:rFonts w:eastAsia="Times New Roman" w:cs="Times New Roman"/>
          <w:szCs w:val="24"/>
        </w:rPr>
        <w:t>κ</w:t>
      </w:r>
      <w:r>
        <w:rPr>
          <w:rFonts w:eastAsia="Times New Roman" w:cs="Times New Roman"/>
          <w:szCs w:val="24"/>
        </w:rPr>
        <w:t>.</w:t>
      </w:r>
      <w:r w:rsidRPr="0096284A">
        <w:rPr>
          <w:rFonts w:eastAsia="Times New Roman" w:cs="Times New Roman"/>
          <w:szCs w:val="24"/>
        </w:rPr>
        <w:t xml:space="preserve"> Νικόλαος Φίλης</w:t>
      </w:r>
      <w:r>
        <w:rPr>
          <w:rFonts w:eastAsia="Times New Roman" w:cs="Times New Roman"/>
          <w:szCs w:val="24"/>
        </w:rPr>
        <w:t>,</w:t>
      </w:r>
      <w:r w:rsidRPr="0096284A">
        <w:rPr>
          <w:rFonts w:eastAsia="Times New Roman" w:cs="Times New Roman"/>
          <w:szCs w:val="24"/>
        </w:rPr>
        <w:t xml:space="preserve"> </w:t>
      </w:r>
      <w:r>
        <w:rPr>
          <w:rFonts w:eastAsia="Times New Roman" w:cs="Times New Roman"/>
          <w:szCs w:val="24"/>
        </w:rPr>
        <w:t>Βουλευτ</w:t>
      </w:r>
      <w:r w:rsidRPr="0096284A">
        <w:rPr>
          <w:rFonts w:eastAsia="Times New Roman" w:cs="Times New Roman"/>
          <w:szCs w:val="24"/>
        </w:rPr>
        <w:t xml:space="preserve">ής ΣΥΡΙΖΑ </w:t>
      </w:r>
      <w:r>
        <w:rPr>
          <w:rFonts w:eastAsia="Times New Roman"/>
          <w:szCs w:val="24"/>
        </w:rPr>
        <w:t>Α</w:t>
      </w:r>
      <w:r>
        <w:rPr>
          <w:rFonts w:eastAsia="Times New Roman" w:cs="Times New Roman"/>
          <w:szCs w:val="24"/>
        </w:rPr>
        <w:t>΄</w:t>
      </w:r>
      <w:r w:rsidRPr="0096284A">
        <w:rPr>
          <w:rFonts w:eastAsia="Times New Roman" w:cs="Times New Roman"/>
          <w:szCs w:val="24"/>
        </w:rPr>
        <w:t xml:space="preserve"> Αθηνών για </w:t>
      </w:r>
      <w:r>
        <w:rPr>
          <w:rFonts w:eastAsia="Times New Roman" w:cs="Times New Roman"/>
          <w:szCs w:val="24"/>
        </w:rPr>
        <w:t xml:space="preserve">επτά </w:t>
      </w:r>
      <w:r w:rsidRPr="0096284A">
        <w:rPr>
          <w:rFonts w:eastAsia="Times New Roman" w:cs="Times New Roman"/>
          <w:szCs w:val="24"/>
        </w:rPr>
        <w:t>λεπτά</w:t>
      </w:r>
      <w:r>
        <w:rPr>
          <w:rFonts w:eastAsia="Times New Roman" w:cs="Times New Roman"/>
          <w:szCs w:val="24"/>
        </w:rPr>
        <w:t>.</w:t>
      </w:r>
    </w:p>
    <w:p w14:paraId="0A5DE6F7" w14:textId="77777777" w:rsidR="00415E13" w:rsidRDefault="00E650A0">
      <w:pPr>
        <w:spacing w:line="600" w:lineRule="auto"/>
        <w:ind w:firstLine="720"/>
        <w:jc w:val="both"/>
        <w:rPr>
          <w:rFonts w:eastAsia="Times New Roman" w:cs="Times New Roman"/>
          <w:szCs w:val="24"/>
        </w:rPr>
      </w:pPr>
      <w:r w:rsidRPr="00B114AA">
        <w:rPr>
          <w:rFonts w:eastAsia="Times New Roman" w:cs="Times New Roman"/>
          <w:b/>
          <w:szCs w:val="24"/>
        </w:rPr>
        <w:t>ΝΙΚΟΛΑΟΣ ΦΙΛΗΣ:</w:t>
      </w:r>
      <w:r>
        <w:rPr>
          <w:rFonts w:eastAsia="Times New Roman" w:cs="Times New Roman"/>
          <w:szCs w:val="24"/>
        </w:rPr>
        <w:t xml:space="preserve"> </w:t>
      </w:r>
      <w:r w:rsidRPr="000A3480">
        <w:rPr>
          <w:rFonts w:eastAsia="Times New Roman" w:cs="Times New Roman"/>
        </w:rPr>
        <w:t>Ευχαριστώ, κύριε Πρόεδρε.</w:t>
      </w:r>
      <w:r>
        <w:rPr>
          <w:rFonts w:eastAsia="Times New Roman" w:cs="Times New Roman"/>
          <w:szCs w:val="24"/>
        </w:rPr>
        <w:t xml:space="preserve"> </w:t>
      </w:r>
    </w:p>
    <w:p w14:paraId="0A5DE6F8" w14:textId="77777777" w:rsidR="00415E13" w:rsidRDefault="00E650A0">
      <w:pPr>
        <w:spacing w:line="600" w:lineRule="auto"/>
        <w:ind w:firstLine="720"/>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 xml:space="preserve">, </w:t>
      </w:r>
      <w:r w:rsidRPr="0096284A">
        <w:rPr>
          <w:rFonts w:eastAsia="Times New Roman" w:cs="Times New Roman"/>
          <w:szCs w:val="24"/>
        </w:rPr>
        <w:t>μήπως ευθύνεται το Σύνταγμα για τη χρεοκοπία</w:t>
      </w:r>
      <w:r>
        <w:rPr>
          <w:rFonts w:eastAsia="Times New Roman" w:cs="Times New Roman"/>
          <w:szCs w:val="24"/>
        </w:rPr>
        <w:t xml:space="preserve">; Μήπως άραγε ευθύνεται το </w:t>
      </w:r>
      <w:r w:rsidRPr="00A958EF">
        <w:rPr>
          <w:rFonts w:eastAsia="Times New Roman" w:cs="Times New Roman"/>
          <w:bCs/>
          <w:shd w:val="clear" w:color="auto" w:fill="FFFFFF"/>
        </w:rPr>
        <w:t>Σύνταγμα</w:t>
      </w:r>
      <w:r>
        <w:rPr>
          <w:rFonts w:eastAsia="Times New Roman" w:cs="Times New Roman"/>
          <w:bCs/>
          <w:shd w:val="clear" w:color="auto" w:fill="FFFFFF"/>
        </w:rPr>
        <w:t xml:space="preserve"> </w:t>
      </w:r>
      <w:r w:rsidRPr="0096284A">
        <w:rPr>
          <w:rFonts w:eastAsia="Times New Roman" w:cs="Times New Roman"/>
          <w:szCs w:val="24"/>
        </w:rPr>
        <w:lastRenderedPageBreak/>
        <w:t>για τη διαφθορά</w:t>
      </w:r>
      <w:r>
        <w:rPr>
          <w:rFonts w:eastAsia="Times New Roman" w:cs="Times New Roman"/>
          <w:szCs w:val="24"/>
        </w:rPr>
        <w:t>,</w:t>
      </w:r>
      <w:r w:rsidRPr="0096284A">
        <w:rPr>
          <w:rFonts w:eastAsia="Times New Roman" w:cs="Times New Roman"/>
          <w:szCs w:val="24"/>
        </w:rPr>
        <w:t xml:space="preserve"> τη διαπλοκή</w:t>
      </w:r>
      <w:r>
        <w:rPr>
          <w:rFonts w:eastAsia="Times New Roman" w:cs="Times New Roman"/>
          <w:szCs w:val="24"/>
        </w:rPr>
        <w:t>,</w:t>
      </w:r>
      <w:r w:rsidRPr="0096284A">
        <w:rPr>
          <w:rFonts w:eastAsia="Times New Roman" w:cs="Times New Roman"/>
          <w:szCs w:val="24"/>
        </w:rPr>
        <w:t xml:space="preserve"> το πελατειακό κράτος</w:t>
      </w:r>
      <w:r>
        <w:rPr>
          <w:rFonts w:eastAsia="Times New Roman" w:cs="Times New Roman"/>
          <w:szCs w:val="24"/>
        </w:rPr>
        <w:t xml:space="preserve">, </w:t>
      </w:r>
      <w:r w:rsidRPr="0096284A">
        <w:rPr>
          <w:rFonts w:eastAsia="Times New Roman" w:cs="Times New Roman"/>
          <w:szCs w:val="24"/>
        </w:rPr>
        <w:t>το</w:t>
      </w:r>
      <w:r>
        <w:rPr>
          <w:rFonts w:eastAsia="Times New Roman" w:cs="Times New Roman"/>
          <w:szCs w:val="24"/>
        </w:rPr>
        <w:t>ν</w:t>
      </w:r>
      <w:r w:rsidRPr="0096284A">
        <w:rPr>
          <w:rFonts w:eastAsia="Times New Roman" w:cs="Times New Roman"/>
          <w:szCs w:val="24"/>
        </w:rPr>
        <w:t xml:space="preserve"> λαϊκισμό και </w:t>
      </w:r>
      <w:r>
        <w:rPr>
          <w:rFonts w:eastAsia="Times New Roman" w:cs="Times New Roman"/>
          <w:szCs w:val="24"/>
        </w:rPr>
        <w:t xml:space="preserve">την εθνικιστική </w:t>
      </w:r>
      <w:r w:rsidRPr="0096284A">
        <w:rPr>
          <w:rFonts w:eastAsia="Times New Roman" w:cs="Times New Roman"/>
          <w:szCs w:val="24"/>
        </w:rPr>
        <w:t>δημαγωγία</w:t>
      </w:r>
      <w:r>
        <w:rPr>
          <w:rFonts w:eastAsia="Times New Roman" w:cs="Times New Roman"/>
          <w:szCs w:val="24"/>
        </w:rPr>
        <w:t>,</w:t>
      </w:r>
      <w:r w:rsidRPr="0096284A">
        <w:rPr>
          <w:rFonts w:eastAsia="Times New Roman" w:cs="Times New Roman"/>
          <w:szCs w:val="24"/>
        </w:rPr>
        <w:t xml:space="preserve"> την καταστροφή των ακτών και των δασών</w:t>
      </w:r>
      <w:r>
        <w:rPr>
          <w:rFonts w:eastAsia="Times New Roman" w:cs="Times New Roman"/>
          <w:szCs w:val="24"/>
        </w:rPr>
        <w:t>,</w:t>
      </w:r>
      <w:r w:rsidRPr="0096284A">
        <w:rPr>
          <w:rFonts w:eastAsia="Times New Roman" w:cs="Times New Roman"/>
          <w:szCs w:val="24"/>
        </w:rPr>
        <w:t xml:space="preserve"> την έκρηξη των ελλειμμάτων</w:t>
      </w:r>
      <w:r>
        <w:rPr>
          <w:rFonts w:eastAsia="Times New Roman" w:cs="Times New Roman"/>
          <w:szCs w:val="24"/>
        </w:rPr>
        <w:t>,</w:t>
      </w:r>
      <w:r w:rsidRPr="0096284A">
        <w:rPr>
          <w:rFonts w:eastAsia="Times New Roman" w:cs="Times New Roman"/>
          <w:szCs w:val="24"/>
        </w:rPr>
        <w:t xml:space="preserve"> την ανεργία</w:t>
      </w:r>
      <w:r>
        <w:rPr>
          <w:rFonts w:eastAsia="Times New Roman" w:cs="Times New Roman"/>
          <w:szCs w:val="24"/>
        </w:rPr>
        <w:t>;</w:t>
      </w:r>
    </w:p>
    <w:p w14:paraId="0A5DE6F9" w14:textId="77777777" w:rsidR="00415E13" w:rsidRDefault="00E650A0">
      <w:pPr>
        <w:spacing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ο </w:t>
      </w:r>
      <w:r w:rsidRPr="00022913">
        <w:rPr>
          <w:rFonts w:eastAsia="Times New Roman"/>
          <w:bCs/>
          <w:shd w:val="clear" w:color="auto" w:fill="FFFFFF"/>
        </w:rPr>
        <w:t>Θ</w:t>
      </w:r>
      <w:r>
        <w:rPr>
          <w:rFonts w:eastAsia="Times New Roman" w:cs="Times New Roman"/>
          <w:szCs w:val="24"/>
        </w:rPr>
        <w:t>΄</w:t>
      </w:r>
      <w:r w:rsidRPr="00090E18">
        <w:rPr>
          <w:rFonts w:eastAsia="Times New Roman" w:cs="Times New Roman"/>
          <w:szCs w:val="24"/>
        </w:rPr>
        <w:t xml:space="preserve"> Αντιπρόεδρος της Βουλής κ. </w:t>
      </w:r>
      <w:r w:rsidRPr="00FF4D58">
        <w:rPr>
          <w:rFonts w:eastAsia="Times New Roman" w:cs="Times New Roman"/>
          <w:b/>
          <w:szCs w:val="24"/>
        </w:rPr>
        <w:t xml:space="preserve">ΜΑΡΙΟΣ </w:t>
      </w:r>
      <w:r w:rsidRPr="00FF4D58">
        <w:rPr>
          <w:rFonts w:eastAsia="Times New Roman" w:cs="Times New Roman"/>
          <w:b/>
          <w:szCs w:val="24"/>
        </w:rPr>
        <w:t>ΓΕΩΡΓΙΑΔΗΣ</w:t>
      </w:r>
      <w:r w:rsidRPr="00090E18">
        <w:rPr>
          <w:rFonts w:eastAsia="Times New Roman" w:cs="Times New Roman"/>
          <w:szCs w:val="24"/>
        </w:rPr>
        <w:t>)</w:t>
      </w:r>
    </w:p>
    <w:p w14:paraId="0A5DE6F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Ή</w:t>
      </w:r>
      <w:r w:rsidRPr="0096284A">
        <w:rPr>
          <w:rFonts w:eastAsia="Times New Roman" w:cs="Times New Roman"/>
          <w:szCs w:val="24"/>
        </w:rPr>
        <w:t>ταν οι πιστωτές που ενοχοπο</w:t>
      </w:r>
      <w:r>
        <w:rPr>
          <w:rFonts w:eastAsia="Times New Roman" w:cs="Times New Roman"/>
          <w:szCs w:val="24"/>
        </w:rPr>
        <w:t xml:space="preserve">ίησαν το </w:t>
      </w:r>
      <w:r w:rsidRPr="00A958EF">
        <w:rPr>
          <w:rFonts w:eastAsia="Times New Roman" w:cs="Times New Roman"/>
          <w:bCs/>
          <w:shd w:val="clear" w:color="auto" w:fill="FFFFFF"/>
        </w:rPr>
        <w:t>Σύνταγμα</w:t>
      </w:r>
      <w:r>
        <w:rPr>
          <w:rFonts w:eastAsia="Times New Roman" w:cs="Times New Roman"/>
          <w:bCs/>
          <w:shd w:val="clear" w:color="auto" w:fill="FFFFFF"/>
        </w:rPr>
        <w:t xml:space="preserve"> </w:t>
      </w:r>
      <w:r w:rsidRPr="0096284A">
        <w:rPr>
          <w:rFonts w:eastAsia="Times New Roman" w:cs="Times New Roman"/>
          <w:szCs w:val="24"/>
        </w:rPr>
        <w:t xml:space="preserve">και το ίδιο άκουσα να </w:t>
      </w:r>
      <w:r>
        <w:rPr>
          <w:rFonts w:eastAsia="Times New Roman" w:cs="Times New Roman"/>
          <w:szCs w:val="24"/>
        </w:rPr>
        <w:t>αναπαράγει σήμερα σε</w:t>
      </w:r>
      <w:r w:rsidRPr="0096284A">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την</w:t>
      </w:r>
      <w:r w:rsidRPr="0096284A">
        <w:rPr>
          <w:rFonts w:eastAsia="Times New Roman" w:cs="Times New Roman"/>
          <w:szCs w:val="24"/>
        </w:rPr>
        <w:t xml:space="preserve"> </w:t>
      </w:r>
      <w:r>
        <w:rPr>
          <w:rFonts w:eastAsia="Times New Roman" w:cs="Times New Roman"/>
          <w:szCs w:val="24"/>
        </w:rPr>
        <w:t>Α</w:t>
      </w:r>
      <w:r w:rsidRPr="0096284A">
        <w:rPr>
          <w:rFonts w:eastAsia="Times New Roman" w:cs="Times New Roman"/>
          <w:szCs w:val="24"/>
        </w:rPr>
        <w:t>ίθουσα η Νέα Δημοκρατία</w:t>
      </w:r>
      <w:r>
        <w:rPr>
          <w:rFonts w:eastAsia="Times New Roman" w:cs="Times New Roman"/>
          <w:szCs w:val="24"/>
        </w:rPr>
        <w:t xml:space="preserve">. Η </w:t>
      </w:r>
      <w:r w:rsidRPr="00101E7F">
        <w:rPr>
          <w:rFonts w:eastAsia="Times New Roman"/>
          <w:bCs/>
          <w:shd w:val="clear" w:color="auto" w:fill="FFFFFF"/>
        </w:rPr>
        <w:t>οικονομική</w:t>
      </w:r>
      <w:r>
        <w:rPr>
          <w:rFonts w:eastAsia="Times New Roman" w:cs="Times New Roman"/>
          <w:szCs w:val="24"/>
        </w:rPr>
        <w:t xml:space="preserve"> χρεοκοπία,</w:t>
      </w:r>
      <w:r w:rsidRPr="0096284A">
        <w:rPr>
          <w:rFonts w:eastAsia="Times New Roman" w:cs="Times New Roman"/>
          <w:szCs w:val="24"/>
        </w:rPr>
        <w:t xml:space="preserve"> </w:t>
      </w:r>
      <w:r>
        <w:rPr>
          <w:rFonts w:eastAsia="Times New Roman" w:cs="Times New Roman"/>
          <w:szCs w:val="24"/>
        </w:rPr>
        <w:t>όμως,</w:t>
      </w:r>
      <w:r w:rsidRPr="0096284A">
        <w:rPr>
          <w:rFonts w:eastAsia="Times New Roman" w:cs="Times New Roman"/>
          <w:szCs w:val="24"/>
        </w:rPr>
        <w:t xml:space="preserve"> ήταν αποτέλεσμα πολιτικής χρεοκοπίας</w:t>
      </w:r>
      <w:r>
        <w:rPr>
          <w:rFonts w:eastAsia="Times New Roman" w:cs="Times New Roman"/>
          <w:szCs w:val="24"/>
        </w:rPr>
        <w:t>,</w:t>
      </w:r>
      <w:r w:rsidRPr="0096284A">
        <w:rPr>
          <w:rFonts w:eastAsia="Times New Roman" w:cs="Times New Roman"/>
          <w:szCs w:val="24"/>
        </w:rPr>
        <w:t xml:space="preserve"> της κρίσης του μοντέλου ανάπτυξης και πολιτικής διαχείρισης της χώρας από τον πάλαι ποτέ κραταιό πλειοψηφικό δικομματισμό</w:t>
      </w:r>
      <w:r>
        <w:rPr>
          <w:rFonts w:eastAsia="Times New Roman" w:cs="Times New Roman"/>
          <w:szCs w:val="24"/>
        </w:rPr>
        <w:t>,</w:t>
      </w:r>
      <w:r w:rsidRPr="0096284A">
        <w:rPr>
          <w:rFonts w:eastAsia="Times New Roman" w:cs="Times New Roman"/>
          <w:szCs w:val="24"/>
        </w:rPr>
        <w:t xml:space="preserve"> που βαθμιαία</w:t>
      </w:r>
      <w:r>
        <w:rPr>
          <w:rFonts w:eastAsia="Times New Roman" w:cs="Times New Roman"/>
          <w:szCs w:val="24"/>
        </w:rPr>
        <w:t>,</w:t>
      </w:r>
      <w:r w:rsidRPr="0096284A">
        <w:rPr>
          <w:rFonts w:eastAsia="Times New Roman" w:cs="Times New Roman"/>
          <w:szCs w:val="24"/>
        </w:rPr>
        <w:t xml:space="preserve"> ειδικά μετά την ένταξή μας στο ευρώ</w:t>
      </w:r>
      <w:r>
        <w:rPr>
          <w:rFonts w:eastAsia="Times New Roman" w:cs="Times New Roman"/>
          <w:szCs w:val="24"/>
        </w:rPr>
        <w:t>,</w:t>
      </w:r>
      <w:r w:rsidRPr="0096284A">
        <w:rPr>
          <w:rFonts w:eastAsia="Times New Roman" w:cs="Times New Roman"/>
          <w:szCs w:val="24"/>
        </w:rPr>
        <w:t xml:space="preserve"> σφραγίστηκε από τις ανισότητες που γεννούσε ο νεοφιλελευθερισμός </w:t>
      </w:r>
      <w:r>
        <w:rPr>
          <w:rFonts w:eastAsia="Times New Roman" w:cs="Times New Roman"/>
          <w:szCs w:val="24"/>
        </w:rPr>
        <w:t xml:space="preserve">ανάμεσα </w:t>
      </w:r>
      <w:r w:rsidRPr="0096284A">
        <w:rPr>
          <w:rFonts w:eastAsia="Times New Roman" w:cs="Times New Roman"/>
          <w:szCs w:val="24"/>
        </w:rPr>
        <w:t>στις χώρ</w:t>
      </w:r>
      <w:r w:rsidRPr="0096284A">
        <w:rPr>
          <w:rFonts w:eastAsia="Times New Roman" w:cs="Times New Roman"/>
          <w:szCs w:val="24"/>
        </w:rPr>
        <w:t xml:space="preserve">ες του </w:t>
      </w:r>
      <w:r>
        <w:rPr>
          <w:rFonts w:eastAsia="Times New Roman" w:cs="Times New Roman"/>
          <w:szCs w:val="24"/>
        </w:rPr>
        <w:t>Β</w:t>
      </w:r>
      <w:r w:rsidRPr="0096284A">
        <w:rPr>
          <w:rFonts w:eastAsia="Times New Roman" w:cs="Times New Roman"/>
          <w:szCs w:val="24"/>
        </w:rPr>
        <w:t xml:space="preserve">ορρά </w:t>
      </w:r>
      <w:r w:rsidRPr="0096284A">
        <w:rPr>
          <w:rFonts w:eastAsia="Times New Roman" w:cs="Times New Roman"/>
          <w:szCs w:val="24"/>
        </w:rPr>
        <w:t xml:space="preserve">και του ευρωπαϊκού </w:t>
      </w:r>
      <w:r>
        <w:rPr>
          <w:rFonts w:eastAsia="Times New Roman" w:cs="Times New Roman"/>
          <w:szCs w:val="24"/>
        </w:rPr>
        <w:t>Ν</w:t>
      </w:r>
      <w:r w:rsidRPr="0096284A">
        <w:rPr>
          <w:rFonts w:eastAsia="Times New Roman" w:cs="Times New Roman"/>
          <w:szCs w:val="24"/>
        </w:rPr>
        <w:t>ότου</w:t>
      </w:r>
      <w:r>
        <w:rPr>
          <w:rFonts w:eastAsia="Times New Roman" w:cs="Times New Roman"/>
          <w:szCs w:val="24"/>
        </w:rPr>
        <w:t>.</w:t>
      </w:r>
    </w:p>
    <w:p w14:paraId="0A5DE6F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ενοχοποίηση του </w:t>
      </w:r>
      <w:r w:rsidRPr="001E5741">
        <w:rPr>
          <w:rFonts w:eastAsia="Times New Roman"/>
          <w:bCs/>
          <w:shd w:val="clear" w:color="auto" w:fill="FFFFFF"/>
        </w:rPr>
        <w:t>Συντάγματος</w:t>
      </w:r>
      <w:r w:rsidRPr="0096284A">
        <w:rPr>
          <w:rFonts w:eastAsia="Times New Roman" w:cs="Times New Roman"/>
          <w:szCs w:val="24"/>
        </w:rPr>
        <w:t xml:space="preserve"> υπήρξε ένα αντιδημοκρατικό τέχνασμα</w:t>
      </w:r>
      <w:r>
        <w:rPr>
          <w:rFonts w:eastAsia="Times New Roman" w:cs="Times New Roman"/>
          <w:szCs w:val="24"/>
        </w:rPr>
        <w:t>,</w:t>
      </w:r>
      <w:r w:rsidRPr="0096284A">
        <w:rPr>
          <w:rFonts w:eastAsia="Times New Roman" w:cs="Times New Roman"/>
          <w:szCs w:val="24"/>
        </w:rPr>
        <w:t xml:space="preserve"> </w:t>
      </w:r>
      <w:r>
        <w:rPr>
          <w:rFonts w:eastAsia="Times New Roman" w:cs="Times New Roman"/>
          <w:szCs w:val="24"/>
        </w:rPr>
        <w:t>μια</w:t>
      </w:r>
      <w:r w:rsidRPr="0096284A">
        <w:rPr>
          <w:rFonts w:eastAsia="Times New Roman" w:cs="Times New Roman"/>
          <w:szCs w:val="24"/>
        </w:rPr>
        <w:t xml:space="preserve"> πολιτική μηχανική</w:t>
      </w:r>
      <w:r>
        <w:rPr>
          <w:rFonts w:eastAsia="Times New Roman" w:cs="Times New Roman"/>
          <w:szCs w:val="24"/>
        </w:rPr>
        <w:t>,</w:t>
      </w:r>
      <w:r w:rsidRPr="0096284A">
        <w:rPr>
          <w:rFonts w:eastAsia="Times New Roman" w:cs="Times New Roman"/>
          <w:szCs w:val="24"/>
        </w:rPr>
        <w:t xml:space="preserve"> προκειμένου να επιβληθούν διά πυρός και σιδήρου τα μνημόνια</w:t>
      </w:r>
      <w:r>
        <w:rPr>
          <w:rFonts w:eastAsia="Times New Roman" w:cs="Times New Roman"/>
          <w:szCs w:val="24"/>
        </w:rPr>
        <w:t xml:space="preserve">. Άλλωστε το </w:t>
      </w:r>
      <w:r w:rsidRPr="00A958EF">
        <w:rPr>
          <w:rFonts w:eastAsia="Times New Roman" w:cs="Times New Roman"/>
          <w:bCs/>
          <w:shd w:val="clear" w:color="auto" w:fill="FFFFFF"/>
        </w:rPr>
        <w:t>Σύνταγμα</w:t>
      </w:r>
      <w:r w:rsidRPr="0096284A">
        <w:rPr>
          <w:rFonts w:eastAsia="Times New Roman" w:cs="Times New Roman"/>
          <w:szCs w:val="24"/>
        </w:rPr>
        <w:t xml:space="preserve"> δοκιμάστ</w:t>
      </w:r>
      <w:r>
        <w:rPr>
          <w:rFonts w:eastAsia="Times New Roman" w:cs="Times New Roman"/>
          <w:szCs w:val="24"/>
        </w:rPr>
        <w:t>ηκ</w:t>
      </w:r>
      <w:r w:rsidRPr="0096284A">
        <w:rPr>
          <w:rFonts w:eastAsia="Times New Roman" w:cs="Times New Roman"/>
          <w:szCs w:val="24"/>
        </w:rPr>
        <w:t xml:space="preserve">ε </w:t>
      </w:r>
      <w:r>
        <w:rPr>
          <w:rFonts w:eastAsia="Times New Roman" w:cs="Times New Roman"/>
          <w:szCs w:val="24"/>
        </w:rPr>
        <w:t>-</w:t>
      </w:r>
      <w:r w:rsidRPr="0096284A">
        <w:rPr>
          <w:rFonts w:eastAsia="Times New Roman" w:cs="Times New Roman"/>
          <w:szCs w:val="24"/>
        </w:rPr>
        <w:t>και μερικές φορές κουρ</w:t>
      </w:r>
      <w:r>
        <w:rPr>
          <w:rFonts w:eastAsia="Times New Roman" w:cs="Times New Roman"/>
          <w:szCs w:val="24"/>
        </w:rPr>
        <w:t xml:space="preserve">ελιάστηκε, </w:t>
      </w:r>
      <w:r w:rsidRPr="00D66BCA">
        <w:rPr>
          <w:rFonts w:eastAsia="Times New Roman"/>
          <w:bCs/>
        </w:rPr>
        <w:t>είναι</w:t>
      </w:r>
      <w:r>
        <w:rPr>
          <w:rFonts w:eastAsia="Times New Roman" w:cs="Times New Roman"/>
          <w:szCs w:val="24"/>
        </w:rPr>
        <w:t xml:space="preserve"> η </w:t>
      </w:r>
      <w:r>
        <w:rPr>
          <w:rFonts w:eastAsia="Times New Roman" w:cs="Times New Roman"/>
          <w:szCs w:val="24"/>
        </w:rPr>
        <w:lastRenderedPageBreak/>
        <w:t>αλήθεια-</w:t>
      </w:r>
      <w:r w:rsidRPr="0096284A">
        <w:rPr>
          <w:rFonts w:eastAsia="Times New Roman" w:cs="Times New Roman"/>
          <w:szCs w:val="24"/>
        </w:rPr>
        <w:t xml:space="preserve"> από τη μεθοδολογία της τρόικας</w:t>
      </w:r>
      <w:r>
        <w:rPr>
          <w:rFonts w:eastAsia="Times New Roman" w:cs="Times New Roman"/>
          <w:szCs w:val="24"/>
        </w:rPr>
        <w:t>,</w:t>
      </w:r>
      <w:r w:rsidRPr="0096284A">
        <w:rPr>
          <w:rFonts w:eastAsia="Times New Roman" w:cs="Times New Roman"/>
          <w:szCs w:val="24"/>
        </w:rPr>
        <w:t xml:space="preserve"> καθώς επιβλήθηκε ένα καθεστώς εκτάκτου ανάγκης και αμφισβητήθηκε το δημοκρατικό δικαίωμα του λαού να επ</w:t>
      </w:r>
      <w:r>
        <w:rPr>
          <w:rFonts w:eastAsia="Times New Roman" w:cs="Times New Roman"/>
          <w:szCs w:val="24"/>
        </w:rPr>
        <w:t xml:space="preserve">ιλέγει </w:t>
      </w:r>
      <w:r w:rsidRPr="0096284A">
        <w:rPr>
          <w:rFonts w:eastAsia="Times New Roman" w:cs="Times New Roman"/>
          <w:szCs w:val="24"/>
        </w:rPr>
        <w:t xml:space="preserve">ανάμεσα σε εναλλακτικές </w:t>
      </w:r>
      <w:r w:rsidRPr="00F331DF">
        <w:rPr>
          <w:rFonts w:eastAsia="Times New Roman"/>
          <w:bCs/>
        </w:rPr>
        <w:t>και</w:t>
      </w:r>
      <w:r>
        <w:rPr>
          <w:rFonts w:eastAsia="Times New Roman" w:cs="Times New Roman"/>
          <w:szCs w:val="24"/>
        </w:rPr>
        <w:t xml:space="preserve"> αντι</w:t>
      </w:r>
      <w:r w:rsidRPr="0096284A">
        <w:rPr>
          <w:rFonts w:eastAsia="Times New Roman" w:cs="Times New Roman"/>
          <w:szCs w:val="24"/>
        </w:rPr>
        <w:t>θετικές οικον</w:t>
      </w:r>
      <w:r>
        <w:rPr>
          <w:rFonts w:eastAsia="Times New Roman" w:cs="Times New Roman"/>
          <w:szCs w:val="24"/>
        </w:rPr>
        <w:t>ομικές και κοινωνικές πολιτικές. Μ</w:t>
      </w:r>
      <w:r w:rsidRPr="0096284A">
        <w:rPr>
          <w:rFonts w:eastAsia="Times New Roman" w:cs="Times New Roman"/>
          <w:szCs w:val="24"/>
        </w:rPr>
        <w:t>ονόδρομος και Σύντ</w:t>
      </w:r>
      <w:r w:rsidRPr="0096284A">
        <w:rPr>
          <w:rFonts w:eastAsia="Times New Roman" w:cs="Times New Roman"/>
          <w:szCs w:val="24"/>
        </w:rPr>
        <w:t>αγμα είναι αντίθετες έννοιες</w:t>
      </w:r>
      <w:r>
        <w:rPr>
          <w:rFonts w:eastAsia="Times New Roman" w:cs="Times New Roman"/>
          <w:szCs w:val="24"/>
        </w:rPr>
        <w:t xml:space="preserve">. </w:t>
      </w:r>
    </w:p>
    <w:p w14:paraId="0A5DE6F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Καθώς</w:t>
      </w:r>
      <w:r w:rsidRPr="0096284A">
        <w:rPr>
          <w:rFonts w:eastAsia="Times New Roman" w:cs="Times New Roman"/>
          <w:szCs w:val="24"/>
        </w:rPr>
        <w:t xml:space="preserve"> βασανιστικά και σταδιακά βγαίνουμε από τη μνημονιακή περιπέτεια</w:t>
      </w:r>
      <w:r>
        <w:rPr>
          <w:rFonts w:eastAsia="Times New Roman" w:cs="Times New Roman"/>
          <w:szCs w:val="24"/>
        </w:rPr>
        <w:t>,</w:t>
      </w:r>
      <w:r w:rsidRPr="0096284A">
        <w:rPr>
          <w:rFonts w:eastAsia="Times New Roman" w:cs="Times New Roman"/>
          <w:szCs w:val="24"/>
        </w:rPr>
        <w:t xml:space="preserve"> έχουμε χρέος να ανα</w:t>
      </w:r>
      <w:r>
        <w:rPr>
          <w:rFonts w:eastAsia="Times New Roman" w:cs="Times New Roman"/>
          <w:szCs w:val="24"/>
        </w:rPr>
        <w:t>συστήσουμε</w:t>
      </w:r>
      <w:r w:rsidRPr="0096284A">
        <w:rPr>
          <w:rFonts w:eastAsia="Times New Roman" w:cs="Times New Roman"/>
          <w:szCs w:val="24"/>
        </w:rPr>
        <w:t xml:space="preserve"> και να διευρύνουμε τα κοινωνικά και πολιτικά δικαιώματα </w:t>
      </w:r>
      <w:r>
        <w:rPr>
          <w:rFonts w:eastAsia="Times New Roman" w:cs="Times New Roman"/>
          <w:szCs w:val="24"/>
        </w:rPr>
        <w:t xml:space="preserve">των </w:t>
      </w:r>
      <w:r w:rsidRPr="0096284A">
        <w:rPr>
          <w:rFonts w:eastAsia="Times New Roman" w:cs="Times New Roman"/>
          <w:szCs w:val="24"/>
        </w:rPr>
        <w:t>πολιτών</w:t>
      </w:r>
      <w:r>
        <w:rPr>
          <w:rFonts w:eastAsia="Times New Roman" w:cs="Times New Roman"/>
          <w:szCs w:val="24"/>
        </w:rPr>
        <w:t>,</w:t>
      </w:r>
      <w:r w:rsidRPr="0096284A">
        <w:rPr>
          <w:rFonts w:eastAsia="Times New Roman" w:cs="Times New Roman"/>
          <w:szCs w:val="24"/>
        </w:rPr>
        <w:t xml:space="preserve"> να ενισχύσουμε τη λαϊκή συμμετοχή και να αλλάξουμε την </w:t>
      </w:r>
      <w:r w:rsidRPr="0096284A">
        <w:rPr>
          <w:rFonts w:eastAsia="Times New Roman" w:cs="Times New Roman"/>
          <w:szCs w:val="24"/>
        </w:rPr>
        <w:t>πολιτική</w:t>
      </w:r>
      <w:r>
        <w:rPr>
          <w:rFonts w:eastAsia="Times New Roman" w:cs="Times New Roman"/>
          <w:szCs w:val="24"/>
        </w:rPr>
        <w:t>,</w:t>
      </w:r>
      <w:r w:rsidRPr="0096284A">
        <w:rPr>
          <w:rFonts w:eastAsia="Times New Roman" w:cs="Times New Roman"/>
          <w:szCs w:val="24"/>
        </w:rPr>
        <w:t xml:space="preserve"> δίνοντάς της δημοκρατικό και ηθικό περιεχόμενο</w:t>
      </w:r>
      <w:r>
        <w:rPr>
          <w:rFonts w:eastAsia="Times New Roman" w:cs="Times New Roman"/>
          <w:szCs w:val="24"/>
        </w:rPr>
        <w:t>,</w:t>
      </w:r>
      <w:r w:rsidRPr="0096284A">
        <w:rPr>
          <w:rFonts w:eastAsia="Times New Roman" w:cs="Times New Roman"/>
          <w:szCs w:val="24"/>
        </w:rPr>
        <w:t xml:space="preserve"> σε αντιστοιχία με τις ελπίδες των πολιτών για </w:t>
      </w:r>
      <w:r>
        <w:rPr>
          <w:rFonts w:eastAsia="Times New Roman" w:cs="Times New Roman"/>
          <w:szCs w:val="24"/>
        </w:rPr>
        <w:t>μια</w:t>
      </w:r>
      <w:r w:rsidRPr="0096284A">
        <w:rPr>
          <w:rFonts w:eastAsia="Times New Roman" w:cs="Times New Roman"/>
          <w:szCs w:val="24"/>
        </w:rPr>
        <w:t xml:space="preserve"> δίκαιη ανάπτυξη</w:t>
      </w:r>
      <w:r>
        <w:rPr>
          <w:rFonts w:eastAsia="Times New Roman" w:cs="Times New Roman"/>
          <w:szCs w:val="24"/>
        </w:rPr>
        <w:t>,</w:t>
      </w:r>
      <w:r w:rsidRPr="0096284A">
        <w:rPr>
          <w:rFonts w:eastAsia="Times New Roman" w:cs="Times New Roman"/>
          <w:szCs w:val="24"/>
        </w:rPr>
        <w:t xml:space="preserve"> με επίκεντρο την εργασία και το κοινωνικό κράτος</w:t>
      </w:r>
      <w:r>
        <w:rPr>
          <w:rFonts w:eastAsia="Times New Roman" w:cs="Times New Roman"/>
          <w:szCs w:val="24"/>
        </w:rPr>
        <w:t>,</w:t>
      </w:r>
      <w:r w:rsidRPr="0096284A">
        <w:rPr>
          <w:rFonts w:eastAsia="Times New Roman" w:cs="Times New Roman"/>
          <w:szCs w:val="24"/>
        </w:rPr>
        <w:t xml:space="preserve"> αλλά και με σεβασμό στο περιβάλλον</w:t>
      </w:r>
      <w:r>
        <w:rPr>
          <w:rFonts w:eastAsia="Times New Roman" w:cs="Times New Roman"/>
          <w:szCs w:val="24"/>
        </w:rPr>
        <w:t xml:space="preserve">. </w:t>
      </w:r>
    </w:p>
    <w:p w14:paraId="0A5DE6F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Αυτό </w:t>
      </w:r>
      <w:r w:rsidRPr="00D66BCA">
        <w:rPr>
          <w:rFonts w:eastAsia="Times New Roman"/>
          <w:bCs/>
        </w:rPr>
        <w:t>είναι</w:t>
      </w:r>
      <w:r>
        <w:rPr>
          <w:rFonts w:eastAsia="Times New Roman" w:cs="Times New Roman"/>
          <w:szCs w:val="24"/>
        </w:rPr>
        <w:t xml:space="preserve"> το πατριωτικό μας καθήκον,</w:t>
      </w:r>
      <w:r w:rsidRPr="0096284A">
        <w:rPr>
          <w:rFonts w:eastAsia="Times New Roman" w:cs="Times New Roman"/>
          <w:szCs w:val="24"/>
        </w:rPr>
        <w:t xml:space="preserve"> επιδιώ</w:t>
      </w:r>
      <w:r w:rsidRPr="0096284A">
        <w:rPr>
          <w:rFonts w:eastAsia="Times New Roman" w:cs="Times New Roman"/>
          <w:szCs w:val="24"/>
        </w:rPr>
        <w:t xml:space="preserve">κοντας ταυτόχρονα </w:t>
      </w:r>
      <w:r>
        <w:rPr>
          <w:rFonts w:eastAsia="Times New Roman" w:cs="Times New Roman"/>
          <w:szCs w:val="24"/>
        </w:rPr>
        <w:t>μια</w:t>
      </w:r>
      <w:r w:rsidRPr="0096284A">
        <w:rPr>
          <w:rFonts w:eastAsia="Times New Roman" w:cs="Times New Roman"/>
          <w:szCs w:val="24"/>
        </w:rPr>
        <w:t xml:space="preserve"> </w:t>
      </w:r>
      <w:r>
        <w:rPr>
          <w:rFonts w:eastAsia="Times New Roman" w:cs="Times New Roman"/>
          <w:szCs w:val="24"/>
        </w:rPr>
        <w:t>-κατά το δυνατόν-</w:t>
      </w:r>
      <w:r w:rsidRPr="0096284A">
        <w:rPr>
          <w:rFonts w:eastAsia="Times New Roman" w:cs="Times New Roman"/>
          <w:szCs w:val="24"/>
        </w:rPr>
        <w:t xml:space="preserve"> ισότιμη θέση της χώρας σε </w:t>
      </w:r>
      <w:r>
        <w:rPr>
          <w:rFonts w:eastAsia="Times New Roman" w:cs="Times New Roman"/>
          <w:szCs w:val="24"/>
        </w:rPr>
        <w:t>μια</w:t>
      </w:r>
      <w:r w:rsidRPr="0096284A">
        <w:rPr>
          <w:rFonts w:eastAsia="Times New Roman" w:cs="Times New Roman"/>
          <w:szCs w:val="24"/>
        </w:rPr>
        <w:t xml:space="preserve"> Ευρώπη </w:t>
      </w:r>
      <w:r w:rsidRPr="008F0891">
        <w:rPr>
          <w:rFonts w:eastAsia="Times New Roman" w:cs="Times New Roman"/>
          <w:bCs/>
          <w:shd w:val="clear" w:color="auto" w:fill="FFFFFF"/>
        </w:rPr>
        <w:t>που</w:t>
      </w:r>
      <w:r>
        <w:rPr>
          <w:rFonts w:eastAsia="Times New Roman" w:cs="Times New Roman"/>
          <w:szCs w:val="24"/>
        </w:rPr>
        <w:t xml:space="preserve"> </w:t>
      </w:r>
      <w:r w:rsidRPr="0096284A">
        <w:rPr>
          <w:rFonts w:eastAsia="Times New Roman" w:cs="Times New Roman"/>
          <w:szCs w:val="24"/>
        </w:rPr>
        <w:t>πρέπει να αλλάξει για να μη διαλυθεί</w:t>
      </w:r>
      <w:r>
        <w:rPr>
          <w:rFonts w:eastAsia="Times New Roman" w:cs="Times New Roman"/>
          <w:szCs w:val="24"/>
        </w:rPr>
        <w:t xml:space="preserve">. Το </w:t>
      </w:r>
      <w:r w:rsidRPr="00A958EF">
        <w:rPr>
          <w:rFonts w:eastAsia="Times New Roman" w:cs="Times New Roman"/>
          <w:bCs/>
          <w:shd w:val="clear" w:color="auto" w:fill="FFFFFF"/>
        </w:rPr>
        <w:t>Σύνταγμα</w:t>
      </w:r>
      <w:r>
        <w:rPr>
          <w:rFonts w:eastAsia="Times New Roman" w:cs="Times New Roman"/>
          <w:bCs/>
          <w:shd w:val="clear" w:color="auto" w:fill="FFFFFF"/>
        </w:rPr>
        <w:t xml:space="preserve"> </w:t>
      </w:r>
      <w:r w:rsidRPr="0096284A">
        <w:rPr>
          <w:rFonts w:eastAsia="Times New Roman" w:cs="Times New Roman"/>
          <w:szCs w:val="24"/>
        </w:rPr>
        <w:t xml:space="preserve">είναι η ραχοκοκαλιά της δημοκρατικής αναγέννησης </w:t>
      </w:r>
      <w:r>
        <w:rPr>
          <w:rFonts w:eastAsia="Times New Roman" w:cs="Times New Roman"/>
          <w:szCs w:val="24"/>
        </w:rPr>
        <w:t xml:space="preserve">της </w:t>
      </w:r>
      <w:r w:rsidRPr="0096284A">
        <w:rPr>
          <w:rFonts w:eastAsia="Times New Roman" w:cs="Times New Roman"/>
          <w:szCs w:val="24"/>
        </w:rPr>
        <w:t>χώρας κ</w:t>
      </w:r>
      <w:r>
        <w:rPr>
          <w:rFonts w:eastAsia="Times New Roman" w:cs="Times New Roman"/>
          <w:szCs w:val="24"/>
        </w:rPr>
        <w:t>αι της παραγωγικής ανασυγκρότησή</w:t>
      </w:r>
      <w:r w:rsidRPr="0096284A">
        <w:rPr>
          <w:rFonts w:eastAsia="Times New Roman" w:cs="Times New Roman"/>
          <w:szCs w:val="24"/>
        </w:rPr>
        <w:t xml:space="preserve">ς </w:t>
      </w:r>
      <w:r>
        <w:rPr>
          <w:rFonts w:eastAsia="Times New Roman" w:cs="Times New Roman"/>
          <w:szCs w:val="24"/>
        </w:rPr>
        <w:t xml:space="preserve">της. </w:t>
      </w:r>
    </w:p>
    <w:p w14:paraId="0A5DE6F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Π</w:t>
      </w:r>
      <w:r w:rsidRPr="0096284A">
        <w:rPr>
          <w:rFonts w:eastAsia="Times New Roman" w:cs="Times New Roman"/>
          <w:szCs w:val="24"/>
        </w:rPr>
        <w:t>ροφανώς το Σύνταγμα πρέπ</w:t>
      </w:r>
      <w:r w:rsidRPr="0096284A">
        <w:rPr>
          <w:rFonts w:eastAsia="Times New Roman" w:cs="Times New Roman"/>
          <w:szCs w:val="24"/>
        </w:rPr>
        <w:t>ει να είναι αποτέλεσμα συναινετικών διαδικασιών</w:t>
      </w:r>
      <w:r>
        <w:rPr>
          <w:rFonts w:eastAsia="Times New Roman" w:cs="Times New Roman"/>
          <w:szCs w:val="24"/>
        </w:rPr>
        <w:t>,</w:t>
      </w:r>
      <w:r w:rsidRPr="0096284A">
        <w:rPr>
          <w:rFonts w:eastAsia="Times New Roman" w:cs="Times New Roman"/>
          <w:szCs w:val="24"/>
        </w:rPr>
        <w:t xml:space="preserve"> να δημιουργεί προϋποθέσεις λαϊκής ενότητας </w:t>
      </w:r>
      <w:r>
        <w:rPr>
          <w:rFonts w:eastAsia="Times New Roman" w:cs="Times New Roman"/>
          <w:szCs w:val="24"/>
        </w:rPr>
        <w:t>και προόδου, α</w:t>
      </w:r>
      <w:r w:rsidRPr="00A37EC3">
        <w:rPr>
          <w:rFonts w:eastAsia="Times New Roman" w:cs="Times New Roman"/>
        </w:rPr>
        <w:t>λλά</w:t>
      </w:r>
      <w:r>
        <w:rPr>
          <w:rFonts w:eastAsia="Times New Roman" w:cs="Times New Roman"/>
          <w:szCs w:val="24"/>
        </w:rPr>
        <w:t xml:space="preserve"> η συναίνεση </w:t>
      </w:r>
      <w:r w:rsidRPr="00A8202F">
        <w:rPr>
          <w:rFonts w:eastAsia="Times New Roman"/>
          <w:bCs/>
          <w:shd w:val="clear" w:color="auto" w:fill="FFFFFF"/>
        </w:rPr>
        <w:t>δεν</w:t>
      </w:r>
      <w:r>
        <w:rPr>
          <w:rFonts w:eastAsia="Times New Roman" w:cs="Times New Roman"/>
          <w:szCs w:val="24"/>
        </w:rPr>
        <w:t xml:space="preserve"> </w:t>
      </w:r>
      <w:r w:rsidRPr="0096284A">
        <w:rPr>
          <w:rFonts w:eastAsia="Times New Roman" w:cs="Times New Roman"/>
          <w:szCs w:val="24"/>
        </w:rPr>
        <w:t xml:space="preserve">επιτυγχάνεται </w:t>
      </w:r>
      <w:r>
        <w:rPr>
          <w:rFonts w:eastAsia="Times New Roman" w:cs="Times New Roman"/>
          <w:szCs w:val="24"/>
        </w:rPr>
        <w:t xml:space="preserve">εν κενώ. Αντανακλά </w:t>
      </w:r>
      <w:r w:rsidRPr="00F331DF">
        <w:rPr>
          <w:rFonts w:eastAsia="Times New Roman"/>
          <w:bCs/>
        </w:rPr>
        <w:t>και</w:t>
      </w:r>
      <w:r>
        <w:rPr>
          <w:rFonts w:eastAsia="Times New Roman" w:cs="Times New Roman"/>
          <w:szCs w:val="24"/>
        </w:rPr>
        <w:t xml:space="preserve"> ταυτόχρονα</w:t>
      </w:r>
      <w:r w:rsidRPr="0096284A">
        <w:rPr>
          <w:rFonts w:eastAsia="Times New Roman" w:cs="Times New Roman"/>
          <w:szCs w:val="24"/>
        </w:rPr>
        <w:t xml:space="preserve"> προάγει τον υφιστάμενο πολιτικό και κοινωνικό συσχετισμό</w:t>
      </w:r>
      <w:r>
        <w:rPr>
          <w:rFonts w:eastAsia="Times New Roman" w:cs="Times New Roman"/>
          <w:szCs w:val="24"/>
        </w:rPr>
        <w:t>. Μ</w:t>
      </w:r>
      <w:r w:rsidRPr="0096284A">
        <w:rPr>
          <w:rFonts w:eastAsia="Times New Roman" w:cs="Times New Roman"/>
          <w:szCs w:val="24"/>
        </w:rPr>
        <w:t>ε αυτήν την έννοια</w:t>
      </w:r>
      <w:r>
        <w:rPr>
          <w:rFonts w:eastAsia="Times New Roman" w:cs="Times New Roman"/>
          <w:szCs w:val="24"/>
        </w:rPr>
        <w:t>,</w:t>
      </w:r>
      <w:r w:rsidRPr="0096284A">
        <w:rPr>
          <w:rFonts w:eastAsia="Times New Roman" w:cs="Times New Roman"/>
          <w:szCs w:val="24"/>
        </w:rPr>
        <w:t xml:space="preserve"> δεν υπάρχει </w:t>
      </w:r>
      <w:r w:rsidRPr="004E05C8">
        <w:rPr>
          <w:rFonts w:eastAsia="Times New Roman" w:cs="Times New Roman"/>
          <w:szCs w:val="24"/>
        </w:rPr>
        <w:t xml:space="preserve">ουδέτερη </w:t>
      </w:r>
      <w:r>
        <w:rPr>
          <w:rFonts w:eastAsia="Times New Roman" w:cs="Times New Roman"/>
          <w:szCs w:val="24"/>
        </w:rPr>
        <w:t>σ</w:t>
      </w:r>
      <w:r w:rsidRPr="004E05C8">
        <w:rPr>
          <w:rFonts w:eastAsia="Times New Roman" w:cs="Times New Roman"/>
          <w:szCs w:val="24"/>
        </w:rPr>
        <w:t xml:space="preserve">υνταγματική </w:t>
      </w:r>
      <w:r w:rsidRPr="004E05C8">
        <w:rPr>
          <w:rFonts w:eastAsia="Times New Roman" w:cs="Times New Roman"/>
          <w:szCs w:val="24"/>
        </w:rPr>
        <w:t xml:space="preserve">Αναθεώρηση. </w:t>
      </w:r>
    </w:p>
    <w:p w14:paraId="0A5DE6FF" w14:textId="77777777" w:rsidR="00415E13" w:rsidRDefault="00E650A0">
      <w:pPr>
        <w:spacing w:line="600" w:lineRule="auto"/>
        <w:ind w:firstLine="720"/>
        <w:jc w:val="both"/>
        <w:rPr>
          <w:rFonts w:eastAsia="Times New Roman" w:cs="Times New Roman"/>
          <w:szCs w:val="24"/>
        </w:rPr>
      </w:pPr>
      <w:r w:rsidRPr="004E05C8">
        <w:rPr>
          <w:rFonts w:eastAsia="Times New Roman" w:cs="Times New Roman"/>
          <w:szCs w:val="24"/>
        </w:rPr>
        <w:t xml:space="preserve">Η </w:t>
      </w:r>
      <w:r w:rsidRPr="004E05C8">
        <w:rPr>
          <w:rFonts w:eastAsia="Times New Roman" w:cs="Times New Roman"/>
        </w:rPr>
        <w:t>Νέα Δημοκρατία προτείνει τη δική της</w:t>
      </w:r>
      <w:r w:rsidRPr="004E05C8">
        <w:rPr>
          <w:rFonts w:eastAsia="Times New Roman" w:cs="Times New Roman"/>
          <w:szCs w:val="24"/>
        </w:rPr>
        <w:t xml:space="preserve"> ταυτότητα, αυτή της ίδιας της συνταγματοποίησης του νεοφιλελευθερισμού</w:t>
      </w:r>
      <w:r>
        <w:rPr>
          <w:rFonts w:eastAsia="Times New Roman" w:cs="Times New Roman"/>
          <w:szCs w:val="24"/>
        </w:rPr>
        <w:t xml:space="preserve">, δηλαδή </w:t>
      </w:r>
      <w:r w:rsidRPr="0096284A">
        <w:rPr>
          <w:rFonts w:eastAsia="Times New Roman" w:cs="Times New Roman"/>
          <w:szCs w:val="24"/>
        </w:rPr>
        <w:t>την αποδοχή των ανισοτήτων ως φ</w:t>
      </w:r>
      <w:r>
        <w:rPr>
          <w:rFonts w:eastAsia="Times New Roman" w:cs="Times New Roman"/>
          <w:szCs w:val="24"/>
        </w:rPr>
        <w:t>υσικών φαινομένων και την πρόσδ</w:t>
      </w:r>
      <w:r w:rsidRPr="0096284A">
        <w:rPr>
          <w:rFonts w:eastAsia="Times New Roman" w:cs="Times New Roman"/>
          <w:szCs w:val="24"/>
        </w:rPr>
        <w:t>εση σε συντηρητικ</w:t>
      </w:r>
      <w:r>
        <w:rPr>
          <w:rFonts w:eastAsia="Times New Roman" w:cs="Times New Roman"/>
          <w:szCs w:val="24"/>
        </w:rPr>
        <w:t>ές</w:t>
      </w:r>
      <w:r w:rsidRPr="0096284A">
        <w:rPr>
          <w:rFonts w:eastAsia="Times New Roman" w:cs="Times New Roman"/>
          <w:szCs w:val="24"/>
        </w:rPr>
        <w:t xml:space="preserve"> αντιλήψ</w:t>
      </w:r>
      <w:r>
        <w:rPr>
          <w:rFonts w:eastAsia="Times New Roman" w:cs="Times New Roman"/>
          <w:szCs w:val="24"/>
        </w:rPr>
        <w:t>ε</w:t>
      </w:r>
      <w:r>
        <w:rPr>
          <w:rFonts w:eastAsia="Times New Roman" w:cs="Times New Roman"/>
          <w:szCs w:val="24"/>
        </w:rPr>
        <w:t>ις</w:t>
      </w:r>
      <w:r w:rsidRPr="0096284A">
        <w:rPr>
          <w:rFonts w:eastAsia="Times New Roman" w:cs="Times New Roman"/>
          <w:szCs w:val="24"/>
        </w:rPr>
        <w:t xml:space="preserve"> περί έθνους και </w:t>
      </w:r>
      <w:r>
        <w:rPr>
          <w:rFonts w:eastAsia="Times New Roman" w:cs="Times New Roman"/>
          <w:szCs w:val="24"/>
        </w:rPr>
        <w:t xml:space="preserve">θρησκείας, </w:t>
      </w:r>
      <w:r w:rsidRPr="0096284A">
        <w:rPr>
          <w:rFonts w:eastAsia="Times New Roman" w:cs="Times New Roman"/>
          <w:szCs w:val="24"/>
        </w:rPr>
        <w:t xml:space="preserve">που καθηλώνουν την Ελλάδα σε στερεότυπα </w:t>
      </w:r>
      <w:r>
        <w:rPr>
          <w:rFonts w:eastAsia="Times New Roman" w:cs="Times New Roman"/>
          <w:szCs w:val="24"/>
        </w:rPr>
        <w:t>εθνοκαπηλί</w:t>
      </w:r>
      <w:r w:rsidRPr="0096284A">
        <w:rPr>
          <w:rFonts w:eastAsia="Times New Roman" w:cs="Times New Roman"/>
          <w:szCs w:val="24"/>
        </w:rPr>
        <w:t>ας</w:t>
      </w:r>
      <w:r>
        <w:rPr>
          <w:rFonts w:eastAsia="Times New Roman" w:cs="Times New Roman"/>
          <w:szCs w:val="24"/>
        </w:rPr>
        <w:t>,</w:t>
      </w:r>
      <w:r w:rsidRPr="0096284A">
        <w:rPr>
          <w:rFonts w:eastAsia="Times New Roman" w:cs="Times New Roman"/>
          <w:szCs w:val="24"/>
        </w:rPr>
        <w:t xml:space="preserve"> θρησκοληψίας και ρατσισμού</w:t>
      </w:r>
      <w:r>
        <w:rPr>
          <w:rFonts w:eastAsia="Times New Roman" w:cs="Times New Roman"/>
          <w:szCs w:val="24"/>
        </w:rPr>
        <w:t xml:space="preserve">. </w:t>
      </w:r>
    </w:p>
    <w:p w14:paraId="0A5DE70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Προτείνει τη σ</w:t>
      </w:r>
      <w:r w:rsidRPr="0096284A">
        <w:rPr>
          <w:rFonts w:eastAsia="Times New Roman" w:cs="Times New Roman"/>
          <w:szCs w:val="24"/>
        </w:rPr>
        <w:t>υνταγματική θέσπιση του ισοσκελισμένου προϋπολογισμού</w:t>
      </w:r>
      <w:r>
        <w:rPr>
          <w:rFonts w:eastAsia="Times New Roman" w:cs="Times New Roman"/>
          <w:szCs w:val="24"/>
        </w:rPr>
        <w:t>.</w:t>
      </w:r>
      <w:r w:rsidRPr="0096284A">
        <w:rPr>
          <w:rFonts w:eastAsia="Times New Roman" w:cs="Times New Roman"/>
          <w:szCs w:val="24"/>
        </w:rPr>
        <w:t xml:space="preserve"> Πρόκειται περί μιας μνημονιακής μηχανικής</w:t>
      </w:r>
      <w:r>
        <w:rPr>
          <w:rFonts w:eastAsia="Times New Roman" w:cs="Times New Roman"/>
          <w:szCs w:val="24"/>
        </w:rPr>
        <w:t>,</w:t>
      </w:r>
      <w:r w:rsidRPr="0096284A">
        <w:rPr>
          <w:rFonts w:eastAsia="Times New Roman" w:cs="Times New Roman"/>
          <w:szCs w:val="24"/>
        </w:rPr>
        <w:t xml:space="preserve"> με την οποία περιορίζονται οι δ</w:t>
      </w:r>
      <w:r w:rsidRPr="0096284A">
        <w:rPr>
          <w:rFonts w:eastAsia="Times New Roman" w:cs="Times New Roman"/>
          <w:szCs w:val="24"/>
        </w:rPr>
        <w:t>υνατότητες άσκησης δημόσιων πολιτικών και απελευθερώνεται χώρος για τα μεγάλα ιδιωτικά συμφέροντα</w:t>
      </w:r>
      <w:r>
        <w:rPr>
          <w:rFonts w:eastAsia="Times New Roman" w:cs="Times New Roman"/>
          <w:szCs w:val="24"/>
        </w:rPr>
        <w:t>. Δ</w:t>
      </w:r>
      <w:r w:rsidRPr="0096284A">
        <w:rPr>
          <w:rFonts w:eastAsia="Times New Roman" w:cs="Times New Roman"/>
          <w:szCs w:val="24"/>
        </w:rPr>
        <w:t>εν είναι νοικοκύρεμα</w:t>
      </w:r>
      <w:r>
        <w:rPr>
          <w:rFonts w:eastAsia="Times New Roman" w:cs="Times New Roman"/>
          <w:szCs w:val="24"/>
        </w:rPr>
        <w:t>,</w:t>
      </w:r>
      <w:r w:rsidRPr="0096284A">
        <w:rPr>
          <w:rFonts w:eastAsia="Times New Roman" w:cs="Times New Roman"/>
          <w:szCs w:val="24"/>
        </w:rPr>
        <w:t xml:space="preserve"> αλλά εκποίηση των ασημικών του κράτους. </w:t>
      </w:r>
    </w:p>
    <w:p w14:paraId="0A5DE701" w14:textId="77777777" w:rsidR="00415E13" w:rsidRDefault="00E650A0">
      <w:pPr>
        <w:spacing w:line="600" w:lineRule="auto"/>
        <w:ind w:firstLine="720"/>
        <w:jc w:val="both"/>
        <w:rPr>
          <w:rFonts w:eastAsia="Times New Roman" w:cs="Times New Roman"/>
          <w:szCs w:val="24"/>
        </w:rPr>
      </w:pPr>
      <w:r w:rsidRPr="00EB7466">
        <w:rPr>
          <w:rFonts w:eastAsia="Times New Roman"/>
          <w:szCs w:val="24"/>
        </w:rPr>
        <w:lastRenderedPageBreak/>
        <w:t>Άρθρο</w:t>
      </w:r>
      <w:r>
        <w:rPr>
          <w:rFonts w:eastAsia="Times New Roman" w:cs="Times New Roman"/>
          <w:szCs w:val="24"/>
        </w:rPr>
        <w:t xml:space="preserve"> 16: Ιδιωτικά πανεπιστήμια </w:t>
      </w:r>
      <w:r w:rsidRPr="0096284A">
        <w:rPr>
          <w:rFonts w:eastAsia="Times New Roman" w:cs="Times New Roman"/>
          <w:szCs w:val="24"/>
        </w:rPr>
        <w:t>και όχι μη κρατικά</w:t>
      </w:r>
      <w:r>
        <w:rPr>
          <w:rFonts w:eastAsia="Times New Roman" w:cs="Times New Roman"/>
          <w:szCs w:val="24"/>
        </w:rPr>
        <w:t>,</w:t>
      </w:r>
      <w:r w:rsidRPr="0096284A">
        <w:rPr>
          <w:rFonts w:eastAsia="Times New Roman" w:cs="Times New Roman"/>
          <w:szCs w:val="24"/>
        </w:rPr>
        <w:t xml:space="preserve"> μη κερδοσκοπικά</w:t>
      </w:r>
      <w:r>
        <w:rPr>
          <w:rFonts w:eastAsia="Times New Roman" w:cs="Times New Roman"/>
          <w:szCs w:val="24"/>
        </w:rPr>
        <w:t>,</w:t>
      </w:r>
      <w:r w:rsidRPr="0096284A">
        <w:rPr>
          <w:rFonts w:eastAsia="Times New Roman" w:cs="Times New Roman"/>
          <w:szCs w:val="24"/>
        </w:rPr>
        <w:t xml:space="preserve"> που έλεγε παλιότερα και </w:t>
      </w:r>
      <w:r w:rsidRPr="0096284A">
        <w:rPr>
          <w:rFonts w:eastAsia="Times New Roman" w:cs="Times New Roman"/>
          <w:szCs w:val="24"/>
        </w:rPr>
        <w:t xml:space="preserve">η </w:t>
      </w:r>
      <w:r w:rsidRPr="00A92A6A">
        <w:rPr>
          <w:rFonts w:eastAsia="Times New Roman" w:cs="Times New Roman"/>
        </w:rPr>
        <w:t>Νέα Δημοκρατία</w:t>
      </w:r>
      <w:r>
        <w:rPr>
          <w:rFonts w:eastAsia="Times New Roman" w:cs="Times New Roman"/>
        </w:rPr>
        <w:t>. Έ</w:t>
      </w:r>
      <w:r w:rsidRPr="0096284A">
        <w:rPr>
          <w:rFonts w:eastAsia="Times New Roman" w:cs="Times New Roman"/>
          <w:szCs w:val="24"/>
        </w:rPr>
        <w:t>χει σημασία η μετατόπιση σ</w:t>
      </w:r>
      <w:r>
        <w:rPr>
          <w:rFonts w:eastAsia="Times New Roman" w:cs="Times New Roman"/>
          <w:szCs w:val="24"/>
        </w:rPr>
        <w:t>την ο</w:t>
      </w:r>
      <w:r w:rsidRPr="0096284A">
        <w:rPr>
          <w:rFonts w:eastAsia="Times New Roman" w:cs="Times New Roman"/>
          <w:szCs w:val="24"/>
        </w:rPr>
        <w:t>ρολογία από τη Νέα Δημοκρατία</w:t>
      </w:r>
      <w:r>
        <w:rPr>
          <w:rFonts w:eastAsia="Times New Roman" w:cs="Times New Roman"/>
          <w:szCs w:val="24"/>
        </w:rPr>
        <w:t>,</w:t>
      </w:r>
      <w:r w:rsidRPr="0096284A">
        <w:rPr>
          <w:rFonts w:eastAsia="Times New Roman" w:cs="Times New Roman"/>
          <w:szCs w:val="24"/>
        </w:rPr>
        <w:t xml:space="preserve"> γιατί στην ουσία ανοίγει ο δρόμος για την ιδιωτικοποίηση υποβαθμισμένων ιδιωτικών εκπαιδευτηρίων</w:t>
      </w:r>
      <w:r>
        <w:rPr>
          <w:rFonts w:eastAsia="Times New Roman" w:cs="Times New Roman"/>
          <w:szCs w:val="24"/>
        </w:rPr>
        <w:t>,</w:t>
      </w:r>
      <w:r w:rsidRPr="0096284A">
        <w:rPr>
          <w:rFonts w:eastAsia="Times New Roman" w:cs="Times New Roman"/>
          <w:szCs w:val="24"/>
        </w:rPr>
        <w:t xml:space="preserve"> που είναι στον πάτο</w:t>
      </w:r>
      <w:r>
        <w:rPr>
          <w:rFonts w:eastAsia="Times New Roman" w:cs="Times New Roman"/>
          <w:szCs w:val="24"/>
        </w:rPr>
        <w:t xml:space="preserve"> όλων των διεθνών κατατάξεων. Δ</w:t>
      </w:r>
      <w:r w:rsidRPr="0096284A">
        <w:rPr>
          <w:rFonts w:eastAsia="Times New Roman" w:cs="Times New Roman"/>
          <w:szCs w:val="24"/>
        </w:rPr>
        <w:t xml:space="preserve">ιαβάστε τη μελέτη του ΕΚΠΑ </w:t>
      </w:r>
      <w:r w:rsidRPr="0096284A">
        <w:rPr>
          <w:rFonts w:eastAsia="Times New Roman" w:cs="Times New Roman"/>
          <w:szCs w:val="24"/>
        </w:rPr>
        <w:t>για τη διεθνή κατάταξη των πανεπιστημίων</w:t>
      </w:r>
      <w:r>
        <w:rPr>
          <w:rFonts w:eastAsia="Times New Roman" w:cs="Times New Roman"/>
          <w:szCs w:val="24"/>
        </w:rPr>
        <w:t>.</w:t>
      </w:r>
      <w:r w:rsidRPr="0096284A">
        <w:rPr>
          <w:rFonts w:eastAsia="Times New Roman" w:cs="Times New Roman"/>
          <w:szCs w:val="24"/>
        </w:rPr>
        <w:t xml:space="preserve"> </w:t>
      </w:r>
    </w:p>
    <w:p w14:paraId="0A5DE702" w14:textId="77777777" w:rsidR="00415E13" w:rsidRDefault="00E650A0">
      <w:pPr>
        <w:tabs>
          <w:tab w:val="left" w:pos="6168"/>
        </w:tabs>
        <w:spacing w:line="600" w:lineRule="auto"/>
        <w:ind w:firstLine="720"/>
        <w:jc w:val="both"/>
        <w:rPr>
          <w:rFonts w:eastAsia="Times New Roman" w:cs="Times New Roman"/>
          <w:szCs w:val="24"/>
        </w:rPr>
      </w:pPr>
      <w:r w:rsidRPr="00FA1895">
        <w:rPr>
          <w:rFonts w:eastAsia="Times New Roman" w:cs="Times New Roman"/>
          <w:szCs w:val="24"/>
        </w:rPr>
        <w:t xml:space="preserve">Το ΕΚΠΑ είναι στη θέση </w:t>
      </w:r>
      <w:r>
        <w:rPr>
          <w:rFonts w:eastAsia="Times New Roman" w:cs="Times New Roman"/>
          <w:szCs w:val="24"/>
        </w:rPr>
        <w:t xml:space="preserve">διακόσια εβδομήντα ένα </w:t>
      </w:r>
      <w:r w:rsidRPr="00FA1895">
        <w:rPr>
          <w:rFonts w:eastAsia="Times New Roman" w:cs="Times New Roman"/>
          <w:szCs w:val="24"/>
        </w:rPr>
        <w:t>στον κατάλογο αυτό</w:t>
      </w:r>
      <w:r>
        <w:rPr>
          <w:rFonts w:eastAsia="Times New Roman" w:cs="Times New Roman"/>
          <w:szCs w:val="24"/>
        </w:rPr>
        <w:t>.</w:t>
      </w:r>
      <w:r w:rsidRPr="00FA1895">
        <w:rPr>
          <w:rFonts w:eastAsia="Times New Roman" w:cs="Times New Roman"/>
          <w:szCs w:val="24"/>
        </w:rPr>
        <w:t xml:space="preserve"> Και τα κολλέγια </w:t>
      </w:r>
      <w:r>
        <w:rPr>
          <w:rFonts w:eastAsia="Times New Roman" w:cs="Times New Roman"/>
          <w:szCs w:val="24"/>
        </w:rPr>
        <w:t xml:space="preserve">που μας προτείνει η </w:t>
      </w:r>
      <w:r w:rsidRPr="00FA1895">
        <w:rPr>
          <w:rFonts w:eastAsia="Times New Roman" w:cs="Times New Roman"/>
          <w:szCs w:val="24"/>
        </w:rPr>
        <w:t xml:space="preserve">Νέα Δημοκρατία </w:t>
      </w:r>
      <w:r>
        <w:rPr>
          <w:rFonts w:eastAsia="Times New Roman" w:cs="Times New Roman"/>
          <w:szCs w:val="24"/>
        </w:rPr>
        <w:t xml:space="preserve">να τα </w:t>
      </w:r>
      <w:r w:rsidRPr="00FA1895">
        <w:rPr>
          <w:rFonts w:eastAsia="Times New Roman" w:cs="Times New Roman"/>
          <w:szCs w:val="24"/>
        </w:rPr>
        <w:t>κάνουμε πανεπιστήμια</w:t>
      </w:r>
      <w:r>
        <w:rPr>
          <w:rFonts w:eastAsia="Times New Roman" w:cs="Times New Roman"/>
          <w:szCs w:val="24"/>
        </w:rPr>
        <w:t>,</w:t>
      </w:r>
      <w:r w:rsidRPr="00FA1895">
        <w:rPr>
          <w:rFonts w:eastAsia="Times New Roman" w:cs="Times New Roman"/>
          <w:szCs w:val="24"/>
        </w:rPr>
        <w:t xml:space="preserve"> είναι στις θέσεις από </w:t>
      </w:r>
      <w:r>
        <w:rPr>
          <w:rFonts w:eastAsia="Times New Roman" w:cs="Times New Roman"/>
          <w:szCs w:val="24"/>
        </w:rPr>
        <w:t xml:space="preserve">είκοσι δύο χιλιάδες </w:t>
      </w:r>
      <w:r w:rsidRPr="00FA1895">
        <w:rPr>
          <w:rFonts w:eastAsia="Times New Roman" w:cs="Times New Roman"/>
          <w:szCs w:val="24"/>
        </w:rPr>
        <w:t xml:space="preserve">έως </w:t>
      </w:r>
      <w:r>
        <w:rPr>
          <w:rFonts w:eastAsia="Times New Roman" w:cs="Times New Roman"/>
          <w:szCs w:val="24"/>
        </w:rPr>
        <w:t xml:space="preserve">είκοσι τρεις χιλιάδες </w:t>
      </w:r>
      <w:r w:rsidRPr="00FA1895">
        <w:rPr>
          <w:rFonts w:eastAsia="Times New Roman" w:cs="Times New Roman"/>
          <w:szCs w:val="24"/>
        </w:rPr>
        <w:t>στον πίνακα της κατάταξης</w:t>
      </w:r>
      <w:r>
        <w:rPr>
          <w:rFonts w:eastAsia="Times New Roman" w:cs="Times New Roman"/>
          <w:szCs w:val="24"/>
        </w:rPr>
        <w:t>.</w:t>
      </w:r>
      <w:r w:rsidRPr="00FA1895">
        <w:rPr>
          <w:rFonts w:eastAsia="Times New Roman" w:cs="Times New Roman"/>
          <w:szCs w:val="24"/>
        </w:rPr>
        <w:t xml:space="preserve"> Τόσο πολύ</w:t>
      </w:r>
      <w:r>
        <w:rPr>
          <w:rFonts w:eastAsia="Times New Roman" w:cs="Times New Roman"/>
          <w:szCs w:val="24"/>
        </w:rPr>
        <w:t>,</w:t>
      </w:r>
      <w:r w:rsidRPr="00FA1895">
        <w:rPr>
          <w:rFonts w:eastAsia="Times New Roman" w:cs="Times New Roman"/>
          <w:szCs w:val="24"/>
        </w:rPr>
        <w:t xml:space="preserve"> λοιπόν</w:t>
      </w:r>
      <w:r>
        <w:rPr>
          <w:rFonts w:eastAsia="Times New Roman" w:cs="Times New Roman"/>
          <w:szCs w:val="24"/>
        </w:rPr>
        <w:t>,</w:t>
      </w:r>
      <w:r w:rsidRPr="00FA1895">
        <w:rPr>
          <w:rFonts w:eastAsia="Times New Roman" w:cs="Times New Roman"/>
          <w:szCs w:val="24"/>
        </w:rPr>
        <w:t xml:space="preserve"> πιστεύετε στην αριστεία</w:t>
      </w:r>
      <w:r>
        <w:rPr>
          <w:rFonts w:eastAsia="Times New Roman" w:cs="Times New Roman"/>
          <w:szCs w:val="24"/>
        </w:rPr>
        <w:t xml:space="preserve">, κύριοι </w:t>
      </w:r>
      <w:r w:rsidRPr="00FA1895">
        <w:rPr>
          <w:rFonts w:eastAsia="Times New Roman" w:cs="Times New Roman"/>
          <w:szCs w:val="24"/>
        </w:rPr>
        <w:t>της Νέας Δημοκρατίας</w:t>
      </w:r>
      <w:r>
        <w:rPr>
          <w:rFonts w:eastAsia="Times New Roman" w:cs="Times New Roman"/>
          <w:szCs w:val="24"/>
        </w:rPr>
        <w:t>!</w:t>
      </w:r>
    </w:p>
    <w:p w14:paraId="0A5DE703" w14:textId="77777777" w:rsidR="00415E13" w:rsidRDefault="00E650A0">
      <w:pPr>
        <w:tabs>
          <w:tab w:val="left" w:pos="6168"/>
        </w:tabs>
        <w:spacing w:line="600" w:lineRule="auto"/>
        <w:ind w:firstLine="720"/>
        <w:jc w:val="both"/>
        <w:rPr>
          <w:rFonts w:eastAsia="Times New Roman" w:cs="Times New Roman"/>
          <w:szCs w:val="24"/>
        </w:rPr>
      </w:pPr>
      <w:r>
        <w:rPr>
          <w:rFonts w:eastAsia="Times New Roman" w:cs="Times New Roman"/>
          <w:szCs w:val="24"/>
        </w:rPr>
        <w:t>Μ</w:t>
      </w:r>
      <w:r w:rsidRPr="00FA1895">
        <w:rPr>
          <w:rFonts w:eastAsia="Times New Roman" w:cs="Times New Roman"/>
          <w:szCs w:val="24"/>
        </w:rPr>
        <w:t>ας κατηγορείτε για ιδεοληψία</w:t>
      </w:r>
      <w:r>
        <w:rPr>
          <w:rFonts w:eastAsia="Times New Roman" w:cs="Times New Roman"/>
          <w:szCs w:val="24"/>
        </w:rPr>
        <w:t>,</w:t>
      </w:r>
      <w:r w:rsidRPr="00FA1895">
        <w:rPr>
          <w:rFonts w:eastAsia="Times New Roman" w:cs="Times New Roman"/>
          <w:szCs w:val="24"/>
        </w:rPr>
        <w:t xml:space="preserve"> επειδή δεν θέλουμε να </w:t>
      </w:r>
      <w:r>
        <w:rPr>
          <w:rFonts w:eastAsia="Times New Roman" w:cs="Times New Roman"/>
          <w:szCs w:val="24"/>
        </w:rPr>
        <w:t xml:space="preserve">εμπορευματοποιήσουμε </w:t>
      </w:r>
      <w:r w:rsidRPr="00FA1895">
        <w:rPr>
          <w:rFonts w:eastAsia="Times New Roman" w:cs="Times New Roman"/>
          <w:szCs w:val="24"/>
        </w:rPr>
        <w:t>την ανώτατη εκπαίδευση</w:t>
      </w:r>
      <w:r>
        <w:rPr>
          <w:rFonts w:eastAsia="Times New Roman" w:cs="Times New Roman"/>
          <w:szCs w:val="24"/>
        </w:rPr>
        <w:t xml:space="preserve">. Άραγε </w:t>
      </w:r>
      <w:r w:rsidRPr="00FA1895">
        <w:rPr>
          <w:rFonts w:eastAsia="Times New Roman" w:cs="Times New Roman"/>
          <w:szCs w:val="24"/>
        </w:rPr>
        <w:t>ο Κωνσταντίνος Καραμανλής</w:t>
      </w:r>
      <w:r>
        <w:rPr>
          <w:rFonts w:eastAsia="Times New Roman" w:cs="Times New Roman"/>
          <w:szCs w:val="24"/>
        </w:rPr>
        <w:t>, ο</w:t>
      </w:r>
      <w:r w:rsidRPr="00FA1895">
        <w:rPr>
          <w:rFonts w:eastAsia="Times New Roman" w:cs="Times New Roman"/>
          <w:szCs w:val="24"/>
        </w:rPr>
        <w:t xml:space="preserve"> Εθνάρχης </w:t>
      </w:r>
      <w:r>
        <w:rPr>
          <w:rFonts w:eastAsia="Times New Roman" w:cs="Times New Roman"/>
          <w:szCs w:val="24"/>
        </w:rPr>
        <w:t>στο Σύνταγμα τ</w:t>
      </w:r>
      <w:r>
        <w:rPr>
          <w:rFonts w:eastAsia="Times New Roman" w:cs="Times New Roman"/>
          <w:szCs w:val="24"/>
        </w:rPr>
        <w:t>ου 19</w:t>
      </w:r>
      <w:r w:rsidRPr="00FA1895">
        <w:rPr>
          <w:rFonts w:eastAsia="Times New Roman" w:cs="Times New Roman"/>
          <w:szCs w:val="24"/>
        </w:rPr>
        <w:t>75</w:t>
      </w:r>
      <w:r>
        <w:rPr>
          <w:rFonts w:eastAsia="Times New Roman" w:cs="Times New Roman"/>
          <w:szCs w:val="24"/>
        </w:rPr>
        <w:t>,</w:t>
      </w:r>
      <w:r w:rsidRPr="00FA1895">
        <w:rPr>
          <w:rFonts w:eastAsia="Times New Roman" w:cs="Times New Roman"/>
          <w:szCs w:val="24"/>
        </w:rPr>
        <w:t xml:space="preserve"> ήταν ιδεοληπτικός όταν και αυτός αρνιόταν να προχωρήσει σε αυτά τα οποία τώρα </w:t>
      </w:r>
      <w:r>
        <w:rPr>
          <w:rFonts w:eastAsia="Times New Roman" w:cs="Times New Roman"/>
          <w:szCs w:val="24"/>
        </w:rPr>
        <w:t xml:space="preserve">εσείς όψιμα υιοθετείτε και εισηγείστε; </w:t>
      </w:r>
    </w:p>
    <w:p w14:paraId="0A5DE704" w14:textId="77777777" w:rsidR="00415E13" w:rsidRDefault="00E650A0">
      <w:pPr>
        <w:tabs>
          <w:tab w:val="left" w:pos="6168"/>
        </w:tabs>
        <w:spacing w:line="600" w:lineRule="auto"/>
        <w:ind w:firstLine="720"/>
        <w:jc w:val="both"/>
        <w:rPr>
          <w:rFonts w:eastAsia="Times New Roman" w:cs="Times New Roman"/>
          <w:szCs w:val="24"/>
        </w:rPr>
      </w:pPr>
      <w:r w:rsidRPr="00FA1895">
        <w:rPr>
          <w:rFonts w:eastAsia="Times New Roman" w:cs="Times New Roman"/>
          <w:szCs w:val="24"/>
        </w:rPr>
        <w:lastRenderedPageBreak/>
        <w:t>Ένα πανεπιστήμιο διαθέτει λειτουργική ανεξαρτησία</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 xml:space="preserve">μεταπτυχιακά </w:t>
      </w:r>
      <w:r w:rsidRPr="00FA1895">
        <w:rPr>
          <w:rFonts w:eastAsia="Times New Roman" w:cs="Times New Roman"/>
          <w:szCs w:val="24"/>
        </w:rPr>
        <w:t>και έρευνα που οδηγούν σε τίτλους διδακτόρων</w:t>
      </w:r>
      <w:r>
        <w:rPr>
          <w:rFonts w:eastAsia="Times New Roman" w:cs="Times New Roman"/>
          <w:szCs w:val="24"/>
        </w:rPr>
        <w:t>.</w:t>
      </w:r>
      <w:r w:rsidRPr="00FA1895">
        <w:rPr>
          <w:rFonts w:eastAsia="Times New Roman" w:cs="Times New Roman"/>
          <w:szCs w:val="24"/>
        </w:rPr>
        <w:t xml:space="preserve"> Στα </w:t>
      </w:r>
      <w:r>
        <w:rPr>
          <w:rFonts w:eastAsia="Times New Roman" w:cs="Times New Roman"/>
          <w:szCs w:val="24"/>
        </w:rPr>
        <w:t>εν λόγω ιδιωτικ</w:t>
      </w:r>
      <w:r>
        <w:rPr>
          <w:rFonts w:eastAsia="Times New Roman" w:cs="Times New Roman"/>
          <w:szCs w:val="24"/>
        </w:rPr>
        <w:t>ά πανεπιστήμια ποιος θα</w:t>
      </w:r>
      <w:r w:rsidRPr="00FA1895">
        <w:rPr>
          <w:rFonts w:eastAsia="Times New Roman" w:cs="Times New Roman"/>
          <w:szCs w:val="24"/>
        </w:rPr>
        <w:t xml:space="preserve"> ορίζει το διδακτικό προσωπικό και το πρόγραμμα σπουδών</w:t>
      </w:r>
      <w:r>
        <w:rPr>
          <w:rFonts w:eastAsia="Times New Roman" w:cs="Times New Roman"/>
          <w:szCs w:val="24"/>
        </w:rPr>
        <w:t>; Θα το ορίζει</w:t>
      </w:r>
      <w:r w:rsidRPr="00FA1895">
        <w:rPr>
          <w:rFonts w:eastAsia="Times New Roman" w:cs="Times New Roman"/>
          <w:szCs w:val="24"/>
        </w:rPr>
        <w:t xml:space="preserve"> ο ιδιοκτήτης</w:t>
      </w:r>
      <w:r>
        <w:rPr>
          <w:rFonts w:eastAsia="Times New Roman" w:cs="Times New Roman"/>
          <w:szCs w:val="24"/>
        </w:rPr>
        <w:t>,</w:t>
      </w:r>
      <w:r w:rsidRPr="00FA1895">
        <w:rPr>
          <w:rFonts w:eastAsia="Times New Roman" w:cs="Times New Roman"/>
          <w:szCs w:val="24"/>
        </w:rPr>
        <w:t xml:space="preserve"> η αγορά</w:t>
      </w:r>
      <w:r>
        <w:rPr>
          <w:rFonts w:eastAsia="Times New Roman" w:cs="Times New Roman"/>
          <w:szCs w:val="24"/>
        </w:rPr>
        <w:t>; Τι νόημα έχει η ανεξάρτητη</w:t>
      </w:r>
      <w:r w:rsidRPr="00FA1895">
        <w:rPr>
          <w:rFonts w:eastAsia="Times New Roman" w:cs="Times New Roman"/>
          <w:szCs w:val="24"/>
        </w:rPr>
        <w:t xml:space="preserve"> εποπτεύουσα αρχή</w:t>
      </w:r>
      <w:r>
        <w:rPr>
          <w:rFonts w:eastAsia="Times New Roman" w:cs="Times New Roman"/>
          <w:szCs w:val="24"/>
        </w:rPr>
        <w:t>;</w:t>
      </w:r>
      <w:r w:rsidRPr="00FA1895">
        <w:rPr>
          <w:rFonts w:eastAsia="Times New Roman" w:cs="Times New Roman"/>
          <w:szCs w:val="24"/>
        </w:rPr>
        <w:t xml:space="preserve"> Ποιο πανεπιστήμιο στον κόσμο εποπτεύεται από τέτοια αρχή</w:t>
      </w:r>
      <w:r>
        <w:rPr>
          <w:rFonts w:eastAsia="Times New Roman" w:cs="Times New Roman"/>
          <w:szCs w:val="24"/>
        </w:rPr>
        <w:t>;</w:t>
      </w:r>
      <w:r w:rsidRPr="00FA1895">
        <w:rPr>
          <w:rFonts w:eastAsia="Times New Roman" w:cs="Times New Roman"/>
          <w:szCs w:val="24"/>
        </w:rPr>
        <w:t xml:space="preserve"> Μήπως θα έχουμε επανάληψη μιας ανεξάρ</w:t>
      </w:r>
      <w:r w:rsidRPr="00FA1895">
        <w:rPr>
          <w:rFonts w:eastAsia="Times New Roman" w:cs="Times New Roman"/>
          <w:szCs w:val="24"/>
        </w:rPr>
        <w:t>τητης αρχής</w:t>
      </w:r>
      <w:r>
        <w:rPr>
          <w:rFonts w:eastAsia="Times New Roman" w:cs="Times New Roman"/>
          <w:szCs w:val="24"/>
        </w:rPr>
        <w:t>,</w:t>
      </w:r>
      <w:r w:rsidRPr="00FA1895">
        <w:rPr>
          <w:rFonts w:eastAsia="Times New Roman" w:cs="Times New Roman"/>
          <w:szCs w:val="24"/>
        </w:rPr>
        <w:t xml:space="preserve"> όπως παλαιότερα </w:t>
      </w:r>
      <w:r>
        <w:rPr>
          <w:rFonts w:eastAsia="Times New Roman" w:cs="Times New Roman"/>
          <w:szCs w:val="24"/>
        </w:rPr>
        <w:t xml:space="preserve">την καρικατούρα του Ραδιοτηλεοπτικού </w:t>
      </w:r>
      <w:r w:rsidRPr="00FA1895">
        <w:rPr>
          <w:rFonts w:eastAsia="Times New Roman" w:cs="Times New Roman"/>
          <w:szCs w:val="24"/>
        </w:rPr>
        <w:t>Συμβουλίου</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 xml:space="preserve">Ποιο πανεπιστημιακό ίδρυμα </w:t>
      </w:r>
      <w:r w:rsidRPr="00FA1895">
        <w:rPr>
          <w:rFonts w:eastAsia="Times New Roman" w:cs="Times New Roman"/>
          <w:szCs w:val="24"/>
        </w:rPr>
        <w:t>του εξωτερικού θα έρθει στην Ελλάδα με τέτοιους όρους εποπτείας</w:t>
      </w:r>
      <w:r>
        <w:rPr>
          <w:rFonts w:eastAsia="Times New Roman" w:cs="Times New Roman"/>
          <w:szCs w:val="24"/>
        </w:rPr>
        <w:t>;</w:t>
      </w:r>
      <w:r w:rsidRPr="00FA1895">
        <w:rPr>
          <w:rFonts w:eastAsia="Times New Roman" w:cs="Times New Roman"/>
          <w:szCs w:val="24"/>
        </w:rPr>
        <w:t xml:space="preserve"> Προφανώς</w:t>
      </w:r>
      <w:r>
        <w:rPr>
          <w:rFonts w:eastAsia="Times New Roman" w:cs="Times New Roman"/>
          <w:szCs w:val="24"/>
        </w:rPr>
        <w:t>,</w:t>
      </w:r>
      <w:r w:rsidRPr="00FA1895">
        <w:rPr>
          <w:rFonts w:eastAsia="Times New Roman" w:cs="Times New Roman"/>
          <w:szCs w:val="24"/>
        </w:rPr>
        <w:t xml:space="preserve"> κανένα</w:t>
      </w:r>
      <w:r>
        <w:rPr>
          <w:rFonts w:eastAsia="Times New Roman" w:cs="Times New Roman"/>
          <w:szCs w:val="24"/>
        </w:rPr>
        <w:t>.</w:t>
      </w:r>
      <w:r w:rsidRPr="00FA1895">
        <w:rPr>
          <w:rFonts w:eastAsia="Times New Roman" w:cs="Times New Roman"/>
          <w:szCs w:val="24"/>
        </w:rPr>
        <w:t xml:space="preserve"> </w:t>
      </w:r>
    </w:p>
    <w:p w14:paraId="0A5DE705" w14:textId="77777777" w:rsidR="00415E13" w:rsidRDefault="00E650A0">
      <w:pPr>
        <w:tabs>
          <w:tab w:val="left" w:pos="6168"/>
        </w:tabs>
        <w:spacing w:line="600" w:lineRule="auto"/>
        <w:ind w:firstLine="720"/>
        <w:jc w:val="both"/>
        <w:rPr>
          <w:rFonts w:eastAsia="Times New Roman" w:cs="Times New Roman"/>
          <w:szCs w:val="24"/>
        </w:rPr>
      </w:pPr>
      <w:r w:rsidRPr="00FA1895">
        <w:rPr>
          <w:rFonts w:eastAsia="Times New Roman" w:cs="Times New Roman"/>
          <w:szCs w:val="24"/>
        </w:rPr>
        <w:t>Συνεπώς η συζήτηση</w:t>
      </w:r>
      <w:r>
        <w:rPr>
          <w:rFonts w:eastAsia="Times New Roman" w:cs="Times New Roman"/>
          <w:szCs w:val="24"/>
        </w:rPr>
        <w:t>,</w:t>
      </w:r>
      <w:r w:rsidRPr="00FA1895">
        <w:rPr>
          <w:rFonts w:eastAsia="Times New Roman" w:cs="Times New Roman"/>
          <w:szCs w:val="24"/>
        </w:rPr>
        <w:t xml:space="preserve"> όπως γίνεται στην Ελλάδα</w:t>
      </w:r>
      <w:r>
        <w:rPr>
          <w:rFonts w:eastAsia="Times New Roman" w:cs="Times New Roman"/>
          <w:szCs w:val="24"/>
        </w:rPr>
        <w:t>,</w:t>
      </w:r>
      <w:r w:rsidRPr="00FA1895">
        <w:rPr>
          <w:rFonts w:eastAsia="Times New Roman" w:cs="Times New Roman"/>
          <w:szCs w:val="24"/>
        </w:rPr>
        <w:t xml:space="preserve"> αφορά αυτά ακριβώς τα υποβαθμισμένα και χαμηλής ακαδημαϊκής ποιότητας κο</w:t>
      </w:r>
      <w:r>
        <w:rPr>
          <w:rFonts w:eastAsia="Times New Roman" w:cs="Times New Roman"/>
          <w:szCs w:val="24"/>
        </w:rPr>
        <w:t>λ</w:t>
      </w:r>
      <w:r w:rsidRPr="00FA1895">
        <w:rPr>
          <w:rFonts w:eastAsia="Times New Roman" w:cs="Times New Roman"/>
          <w:szCs w:val="24"/>
        </w:rPr>
        <w:t>λέγια</w:t>
      </w:r>
      <w:r>
        <w:rPr>
          <w:rFonts w:eastAsia="Times New Roman" w:cs="Times New Roman"/>
          <w:szCs w:val="24"/>
        </w:rPr>
        <w:t>,</w:t>
      </w:r>
      <w:r w:rsidRPr="00FA1895">
        <w:rPr>
          <w:rFonts w:eastAsia="Times New Roman" w:cs="Times New Roman"/>
          <w:szCs w:val="24"/>
        </w:rPr>
        <w:t xml:space="preserve"> ιδιοκτήτες των οποίων έχουν στην ουσία συγγράψει </w:t>
      </w:r>
      <w:r>
        <w:rPr>
          <w:rFonts w:eastAsia="Times New Roman" w:cs="Times New Roman"/>
          <w:szCs w:val="24"/>
        </w:rPr>
        <w:t xml:space="preserve">τη </w:t>
      </w:r>
      <w:r w:rsidRPr="00FA1895">
        <w:rPr>
          <w:rFonts w:eastAsia="Times New Roman" w:cs="Times New Roman"/>
          <w:szCs w:val="24"/>
        </w:rPr>
        <w:t>σχετική πρόταση της Νέας Δημοκρατίας</w:t>
      </w:r>
      <w:r>
        <w:rPr>
          <w:rFonts w:eastAsia="Times New Roman" w:cs="Times New Roman"/>
          <w:szCs w:val="24"/>
        </w:rPr>
        <w:t>.</w:t>
      </w:r>
      <w:r w:rsidRPr="00FA1895">
        <w:rPr>
          <w:rFonts w:eastAsia="Times New Roman" w:cs="Times New Roman"/>
          <w:szCs w:val="24"/>
        </w:rPr>
        <w:t xml:space="preserve"> Είναι τελείως διαφορετικό πράγμα η συνεργασία των ελληνικών πανεπιστημίων με ομοταγή </w:t>
      </w:r>
      <w:r w:rsidRPr="00FA1895">
        <w:rPr>
          <w:rFonts w:eastAsia="Times New Roman" w:cs="Times New Roman"/>
          <w:szCs w:val="24"/>
        </w:rPr>
        <w:t>ιδρύματα της αλλοδαπής</w:t>
      </w:r>
      <w:r>
        <w:rPr>
          <w:rFonts w:eastAsia="Times New Roman" w:cs="Times New Roman"/>
          <w:szCs w:val="24"/>
        </w:rPr>
        <w:t>,</w:t>
      </w:r>
      <w:r w:rsidRPr="00FA1895">
        <w:rPr>
          <w:rFonts w:eastAsia="Times New Roman" w:cs="Times New Roman"/>
          <w:szCs w:val="24"/>
        </w:rPr>
        <w:t xml:space="preserve"> καθώς και </w:t>
      </w:r>
      <w:r>
        <w:rPr>
          <w:rFonts w:eastAsia="Times New Roman" w:cs="Times New Roman"/>
          <w:szCs w:val="24"/>
        </w:rPr>
        <w:t xml:space="preserve">η </w:t>
      </w:r>
      <w:r w:rsidRPr="00FA1895">
        <w:rPr>
          <w:rFonts w:eastAsia="Times New Roman" w:cs="Times New Roman"/>
          <w:szCs w:val="24"/>
        </w:rPr>
        <w:t xml:space="preserve">λειτουργία ξενόγλωσσων προγραμμάτων στα ελληνικά </w:t>
      </w:r>
      <w:r>
        <w:rPr>
          <w:rFonts w:eastAsia="Times New Roman" w:cs="Times New Roman"/>
          <w:szCs w:val="24"/>
        </w:rPr>
        <w:t xml:space="preserve">ΑΕΙ </w:t>
      </w:r>
      <w:r w:rsidRPr="00FA1895">
        <w:rPr>
          <w:rFonts w:eastAsia="Times New Roman" w:cs="Times New Roman"/>
          <w:szCs w:val="24"/>
        </w:rPr>
        <w:t xml:space="preserve">με ξένους φοιτητές </w:t>
      </w:r>
      <w:r>
        <w:rPr>
          <w:rFonts w:eastAsia="Times New Roman" w:cs="Times New Roman"/>
          <w:szCs w:val="24"/>
        </w:rPr>
        <w:t xml:space="preserve">και δίδακτρα </w:t>
      </w:r>
      <w:r w:rsidRPr="00FA1895">
        <w:rPr>
          <w:rFonts w:eastAsia="Times New Roman" w:cs="Times New Roman"/>
          <w:szCs w:val="24"/>
        </w:rPr>
        <w:t xml:space="preserve">που θα αναδείξουν τα επιστημονικά προτερήματα των πανεπιστημίων </w:t>
      </w:r>
      <w:r>
        <w:rPr>
          <w:rFonts w:eastAsia="Times New Roman" w:cs="Times New Roman"/>
          <w:szCs w:val="24"/>
        </w:rPr>
        <w:t>μας, θα προσελκύσουν ξένους</w:t>
      </w:r>
      <w:r w:rsidRPr="00FA1895">
        <w:rPr>
          <w:rFonts w:eastAsia="Times New Roman" w:cs="Times New Roman"/>
          <w:szCs w:val="24"/>
        </w:rPr>
        <w:t xml:space="preserve"> </w:t>
      </w:r>
      <w:r w:rsidRPr="00FA1895">
        <w:rPr>
          <w:rFonts w:eastAsia="Times New Roman" w:cs="Times New Roman"/>
          <w:szCs w:val="24"/>
        </w:rPr>
        <w:lastRenderedPageBreak/>
        <w:t>φοιτητές</w:t>
      </w:r>
      <w:r>
        <w:rPr>
          <w:rFonts w:eastAsia="Times New Roman" w:cs="Times New Roman"/>
          <w:szCs w:val="24"/>
        </w:rPr>
        <w:t>,</w:t>
      </w:r>
      <w:r w:rsidRPr="00FA1895">
        <w:rPr>
          <w:rFonts w:eastAsia="Times New Roman" w:cs="Times New Roman"/>
          <w:szCs w:val="24"/>
        </w:rPr>
        <w:t xml:space="preserve"> θα αξιοποιήσουν ένα </w:t>
      </w:r>
      <w:r>
        <w:rPr>
          <w:rFonts w:eastAsia="Times New Roman" w:cs="Times New Roman"/>
          <w:szCs w:val="24"/>
        </w:rPr>
        <w:t xml:space="preserve">σχολάζον </w:t>
      </w:r>
      <w:r w:rsidRPr="00FA1895">
        <w:rPr>
          <w:rFonts w:eastAsia="Times New Roman" w:cs="Times New Roman"/>
          <w:szCs w:val="24"/>
        </w:rPr>
        <w:t>σήμε</w:t>
      </w:r>
      <w:r w:rsidRPr="00FA1895">
        <w:rPr>
          <w:rFonts w:eastAsia="Times New Roman" w:cs="Times New Roman"/>
          <w:szCs w:val="24"/>
        </w:rPr>
        <w:t xml:space="preserve">ρα επιστημονικό </w:t>
      </w:r>
      <w:r>
        <w:rPr>
          <w:rFonts w:eastAsia="Times New Roman" w:cs="Times New Roman"/>
          <w:szCs w:val="24"/>
        </w:rPr>
        <w:t xml:space="preserve">πανεπιστημιακό </w:t>
      </w:r>
      <w:r w:rsidRPr="00FA1895">
        <w:rPr>
          <w:rFonts w:eastAsia="Times New Roman" w:cs="Times New Roman"/>
          <w:szCs w:val="24"/>
        </w:rPr>
        <w:t>δυναμικό</w:t>
      </w:r>
      <w:r>
        <w:rPr>
          <w:rFonts w:eastAsia="Times New Roman" w:cs="Times New Roman"/>
          <w:szCs w:val="24"/>
        </w:rPr>
        <w:t>.</w:t>
      </w:r>
      <w:r w:rsidRPr="00FA1895">
        <w:rPr>
          <w:rFonts w:eastAsia="Times New Roman" w:cs="Times New Roman"/>
          <w:szCs w:val="24"/>
        </w:rPr>
        <w:t xml:space="preserve"> </w:t>
      </w:r>
    </w:p>
    <w:p w14:paraId="0A5DE706" w14:textId="77777777" w:rsidR="00415E13" w:rsidRDefault="00E650A0">
      <w:pPr>
        <w:tabs>
          <w:tab w:val="left" w:pos="6168"/>
        </w:tabs>
        <w:spacing w:line="600" w:lineRule="auto"/>
        <w:ind w:firstLine="720"/>
        <w:jc w:val="both"/>
        <w:rPr>
          <w:rFonts w:eastAsia="Times New Roman" w:cs="Times New Roman"/>
          <w:szCs w:val="24"/>
        </w:rPr>
      </w:pPr>
      <w:r>
        <w:rPr>
          <w:rFonts w:eastAsia="Times New Roman" w:cs="Times New Roman"/>
          <w:szCs w:val="24"/>
        </w:rPr>
        <w:t>Έρχομαι τώρα στο θέμα της σχέσης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Κράτους. </w:t>
      </w:r>
      <w:r w:rsidRPr="00FA1895">
        <w:rPr>
          <w:rFonts w:eastAsia="Times New Roman" w:cs="Times New Roman"/>
          <w:szCs w:val="24"/>
        </w:rPr>
        <w:t>Μετά από πολλά χρόνια</w:t>
      </w:r>
      <w:r>
        <w:rPr>
          <w:rFonts w:eastAsia="Times New Roman" w:cs="Times New Roman"/>
          <w:szCs w:val="24"/>
        </w:rPr>
        <w:t>,</w:t>
      </w:r>
      <w:r w:rsidRPr="00FA1895">
        <w:rPr>
          <w:rFonts w:eastAsia="Times New Roman" w:cs="Times New Roman"/>
          <w:szCs w:val="24"/>
        </w:rPr>
        <w:t xml:space="preserve"> ο ΣΥΡΙΖΑ επιχειρεί μία </w:t>
      </w:r>
      <w:r>
        <w:rPr>
          <w:rFonts w:eastAsia="Times New Roman" w:cs="Times New Roman"/>
          <w:szCs w:val="24"/>
        </w:rPr>
        <w:t xml:space="preserve">–κατά τη γνώμη μου- </w:t>
      </w:r>
      <w:r w:rsidRPr="00FA1895">
        <w:rPr>
          <w:rFonts w:eastAsia="Times New Roman" w:cs="Times New Roman"/>
          <w:szCs w:val="24"/>
        </w:rPr>
        <w:t>περιορισμένη και άτολμη αλλαγή</w:t>
      </w:r>
      <w:r>
        <w:rPr>
          <w:rFonts w:eastAsia="Times New Roman" w:cs="Times New Roman"/>
          <w:szCs w:val="24"/>
        </w:rPr>
        <w:t>,</w:t>
      </w:r>
      <w:r w:rsidRPr="00FA1895">
        <w:rPr>
          <w:rFonts w:eastAsia="Times New Roman" w:cs="Times New Roman"/>
          <w:szCs w:val="24"/>
        </w:rPr>
        <w:t xml:space="preserve"> παρότι το αίτημα του χωρισμού Κράτους</w:t>
      </w:r>
      <w:r>
        <w:rPr>
          <w:rFonts w:eastAsia="Times New Roman" w:cs="Times New Roman"/>
          <w:szCs w:val="24"/>
        </w:rPr>
        <w:t xml:space="preserve"> </w:t>
      </w:r>
      <w:r w:rsidRPr="00FA1895">
        <w:rPr>
          <w:rFonts w:eastAsia="Times New Roman" w:cs="Times New Roman"/>
          <w:szCs w:val="24"/>
        </w:rPr>
        <w:t>-</w:t>
      </w:r>
      <w:r>
        <w:rPr>
          <w:rFonts w:eastAsia="Times New Roman" w:cs="Times New Roman"/>
          <w:szCs w:val="24"/>
        </w:rPr>
        <w:t xml:space="preserve"> </w:t>
      </w:r>
      <w:r w:rsidRPr="00FA1895">
        <w:rPr>
          <w:rFonts w:eastAsia="Times New Roman" w:cs="Times New Roman"/>
          <w:szCs w:val="24"/>
        </w:rPr>
        <w:t>Εκκλησίας επιδοκιμάζετ</w:t>
      </w:r>
      <w:r w:rsidRPr="00FA1895">
        <w:rPr>
          <w:rFonts w:eastAsia="Times New Roman" w:cs="Times New Roman"/>
          <w:szCs w:val="24"/>
        </w:rPr>
        <w:t>αι από τη μεγάλη πλειοψηφία</w:t>
      </w:r>
      <w:r>
        <w:rPr>
          <w:rFonts w:eastAsia="Times New Roman" w:cs="Times New Roman"/>
          <w:szCs w:val="24"/>
        </w:rPr>
        <w:t>.</w:t>
      </w:r>
      <w:r w:rsidRPr="00FA1895">
        <w:rPr>
          <w:rFonts w:eastAsia="Times New Roman" w:cs="Times New Roman"/>
          <w:szCs w:val="24"/>
        </w:rPr>
        <w:t xml:space="preserve"> </w:t>
      </w:r>
    </w:p>
    <w:p w14:paraId="0A5DE707" w14:textId="77777777" w:rsidR="00415E13" w:rsidRDefault="00E650A0">
      <w:pPr>
        <w:tabs>
          <w:tab w:val="left" w:pos="6168"/>
        </w:tabs>
        <w:spacing w:line="600" w:lineRule="auto"/>
        <w:ind w:firstLine="720"/>
        <w:jc w:val="both"/>
        <w:rPr>
          <w:rFonts w:eastAsia="Times New Roman" w:cs="Times New Roman"/>
          <w:szCs w:val="24"/>
        </w:rPr>
      </w:pPr>
      <w:r w:rsidRPr="00FA1895">
        <w:rPr>
          <w:rFonts w:eastAsia="Times New Roman" w:cs="Times New Roman"/>
          <w:szCs w:val="24"/>
        </w:rPr>
        <w:t>Σύμφωνα με δημοσκοπήσεις</w:t>
      </w:r>
      <w:r>
        <w:rPr>
          <w:rFonts w:eastAsia="Times New Roman" w:cs="Times New Roman"/>
          <w:szCs w:val="24"/>
        </w:rPr>
        <w:t>,</w:t>
      </w:r>
      <w:r w:rsidRPr="00FA1895">
        <w:rPr>
          <w:rFonts w:eastAsia="Times New Roman" w:cs="Times New Roman"/>
          <w:szCs w:val="24"/>
        </w:rPr>
        <w:t xml:space="preserve"> ο χωρισμός συγκεντρώνει </w:t>
      </w:r>
      <w:r>
        <w:rPr>
          <w:rFonts w:eastAsia="Times New Roman" w:cs="Times New Roman"/>
          <w:szCs w:val="24"/>
        </w:rPr>
        <w:t>από 54% έως 7</w:t>
      </w:r>
      <w:r w:rsidRPr="00FA1895">
        <w:rPr>
          <w:rFonts w:eastAsia="Times New Roman" w:cs="Times New Roman"/>
          <w:szCs w:val="24"/>
        </w:rPr>
        <w:t>4,5%</w:t>
      </w:r>
      <w:r>
        <w:rPr>
          <w:rFonts w:eastAsia="Times New Roman" w:cs="Times New Roman"/>
          <w:szCs w:val="24"/>
        </w:rPr>
        <w:t>,</w:t>
      </w:r>
      <w:r w:rsidRPr="00FA1895">
        <w:rPr>
          <w:rFonts w:eastAsia="Times New Roman" w:cs="Times New Roman"/>
          <w:szCs w:val="24"/>
        </w:rPr>
        <w:t xml:space="preserve"> ενώ το να μην είναι οι ιερείς δημόσιοι υπάλληλοι το </w:t>
      </w:r>
      <w:r>
        <w:rPr>
          <w:rFonts w:eastAsia="Times New Roman" w:cs="Times New Roman"/>
          <w:szCs w:val="24"/>
        </w:rPr>
        <w:t xml:space="preserve">επιθυμεί το </w:t>
      </w:r>
      <w:r w:rsidRPr="00FA1895">
        <w:rPr>
          <w:rFonts w:eastAsia="Times New Roman" w:cs="Times New Roman"/>
          <w:szCs w:val="24"/>
        </w:rPr>
        <w:t>78%</w:t>
      </w:r>
      <w:r>
        <w:rPr>
          <w:rFonts w:eastAsia="Times New Roman" w:cs="Times New Roman"/>
          <w:szCs w:val="24"/>
        </w:rPr>
        <w:t>.</w:t>
      </w:r>
      <w:r w:rsidRPr="00FA1895">
        <w:rPr>
          <w:rFonts w:eastAsia="Times New Roman" w:cs="Times New Roman"/>
          <w:szCs w:val="24"/>
        </w:rPr>
        <w:t xml:space="preserve"> Υπέρ της καύσης των νεκρών τάσσεται το 73%</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Επίσης,</w:t>
      </w:r>
      <w:r w:rsidRPr="00FA1895">
        <w:rPr>
          <w:rFonts w:eastAsia="Times New Roman" w:cs="Times New Roman"/>
          <w:szCs w:val="24"/>
        </w:rPr>
        <w:t xml:space="preserve"> το 53% συμφωνεί με την κατεύθυνση εν</w:t>
      </w:r>
      <w:r w:rsidRPr="00FA1895">
        <w:rPr>
          <w:rFonts w:eastAsia="Times New Roman" w:cs="Times New Roman"/>
          <w:szCs w:val="24"/>
        </w:rPr>
        <w:t xml:space="preserve">ός </w:t>
      </w:r>
      <w:r>
        <w:rPr>
          <w:rFonts w:eastAsia="Times New Roman" w:cs="Times New Roman"/>
          <w:szCs w:val="24"/>
        </w:rPr>
        <w:t xml:space="preserve">εκκοσμικευμένου </w:t>
      </w:r>
      <w:r w:rsidRPr="00FA1895">
        <w:rPr>
          <w:rFonts w:eastAsia="Times New Roman" w:cs="Times New Roman"/>
          <w:szCs w:val="24"/>
        </w:rPr>
        <w:t>κράτους</w:t>
      </w:r>
      <w:r>
        <w:rPr>
          <w:rFonts w:eastAsia="Times New Roman" w:cs="Times New Roman"/>
          <w:szCs w:val="24"/>
        </w:rPr>
        <w:t>.</w:t>
      </w:r>
      <w:r w:rsidRPr="00FA1895">
        <w:rPr>
          <w:rFonts w:eastAsia="Times New Roman" w:cs="Times New Roman"/>
          <w:szCs w:val="24"/>
        </w:rPr>
        <w:t xml:space="preserve"> Τα στοιχεία εί</w:t>
      </w:r>
      <w:r>
        <w:rPr>
          <w:rFonts w:eastAsia="Times New Roman" w:cs="Times New Roman"/>
          <w:szCs w:val="24"/>
        </w:rPr>
        <w:t>ναι από δημοσκοπήσεις εταιρειών, όπως η</w:t>
      </w:r>
      <w:r w:rsidRPr="00FA1895">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ΚΑΠΑ </w:t>
      </w:r>
      <w:r>
        <w:rPr>
          <w:rFonts w:eastAsia="Times New Roman" w:cs="Times New Roman"/>
          <w:szCs w:val="24"/>
          <w:lang w:val="en-US"/>
        </w:rPr>
        <w:t>R</w:t>
      </w:r>
      <w:r>
        <w:rPr>
          <w:rFonts w:eastAsia="Times New Roman" w:cs="Times New Roman"/>
          <w:szCs w:val="24"/>
          <w:lang w:val="en-US"/>
        </w:rPr>
        <w:t>ESEARCH</w:t>
      </w:r>
      <w:r>
        <w:rPr>
          <w:rFonts w:eastAsia="Times New Roman" w:cs="Times New Roman"/>
          <w:szCs w:val="24"/>
        </w:rPr>
        <w:t>»</w:t>
      </w:r>
      <w:r>
        <w:rPr>
          <w:rFonts w:eastAsia="Times New Roman" w:cs="Times New Roman"/>
          <w:szCs w:val="24"/>
        </w:rPr>
        <w:t xml:space="preserve">, </w:t>
      </w:r>
      <w:r w:rsidRPr="00FA1895">
        <w:rPr>
          <w:rFonts w:eastAsia="Times New Roman" w:cs="Times New Roman"/>
          <w:szCs w:val="24"/>
        </w:rPr>
        <w:t xml:space="preserve">η </w:t>
      </w:r>
      <w:r>
        <w:rPr>
          <w:rFonts w:eastAsia="Times New Roman" w:cs="Times New Roman"/>
          <w:szCs w:val="24"/>
        </w:rPr>
        <w:t>«</w:t>
      </w:r>
      <w:r w:rsidRPr="00FA1895">
        <w:rPr>
          <w:rFonts w:eastAsia="Times New Roman" w:cs="Times New Roman"/>
          <w:szCs w:val="24"/>
          <w:lang w:val="en-US"/>
        </w:rPr>
        <w:t>BRI</w:t>
      </w:r>
      <w:r>
        <w:rPr>
          <w:rFonts w:eastAsia="Times New Roman" w:cs="Times New Roman"/>
          <w:szCs w:val="24"/>
          <w:lang w:val="en-US"/>
        </w:rPr>
        <w:t>DG</w:t>
      </w:r>
      <w:r w:rsidRPr="00FA1895">
        <w:rPr>
          <w:rFonts w:eastAsia="Times New Roman" w:cs="Times New Roman"/>
          <w:szCs w:val="24"/>
          <w:lang w:val="en-US"/>
        </w:rPr>
        <w:t>I</w:t>
      </w:r>
      <w:r>
        <w:rPr>
          <w:rFonts w:eastAsia="Times New Roman" w:cs="Times New Roman"/>
          <w:szCs w:val="24"/>
          <w:lang w:val="en-US"/>
        </w:rPr>
        <w:t>NG</w:t>
      </w:r>
      <w:r w:rsidRPr="00FA1895">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w:t>
      </w:r>
      <w:r w:rsidRPr="005B585B">
        <w:rPr>
          <w:rFonts w:eastAsia="Times New Roman" w:cs="Times New Roman"/>
          <w:szCs w:val="24"/>
        </w:rPr>
        <w:t xml:space="preserve"> και </w:t>
      </w:r>
      <w:r>
        <w:rPr>
          <w:rFonts w:eastAsia="Times New Roman" w:cs="Times New Roman"/>
          <w:szCs w:val="24"/>
        </w:rPr>
        <w:t xml:space="preserve">άλλες. </w:t>
      </w:r>
    </w:p>
    <w:p w14:paraId="0A5DE708" w14:textId="77777777" w:rsidR="00415E13" w:rsidRDefault="00E650A0">
      <w:pPr>
        <w:tabs>
          <w:tab w:val="left" w:pos="6168"/>
        </w:tabs>
        <w:spacing w:line="600" w:lineRule="auto"/>
        <w:ind w:firstLine="720"/>
        <w:jc w:val="both"/>
        <w:rPr>
          <w:rFonts w:eastAsia="Times New Roman" w:cs="Times New Roman"/>
          <w:szCs w:val="24"/>
        </w:rPr>
      </w:pPr>
      <w:r>
        <w:rPr>
          <w:rFonts w:eastAsia="Times New Roman" w:cs="Times New Roman"/>
          <w:szCs w:val="24"/>
        </w:rPr>
        <w:t>Ο χωρισμός 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FA1895">
        <w:rPr>
          <w:rFonts w:eastAsia="Times New Roman" w:cs="Times New Roman"/>
          <w:szCs w:val="24"/>
        </w:rPr>
        <w:t xml:space="preserve">Εκκλησίας είναι ώριμο κοινωνικό αίτημα με το οποίο κατοχυρώνεται τόσο η ελευθερία </w:t>
      </w:r>
      <w:r>
        <w:rPr>
          <w:rFonts w:eastAsia="Times New Roman" w:cs="Times New Roman"/>
          <w:szCs w:val="24"/>
        </w:rPr>
        <w:t xml:space="preserve">της </w:t>
      </w:r>
      <w:r w:rsidRPr="00FA1895">
        <w:rPr>
          <w:rFonts w:eastAsia="Times New Roman" w:cs="Times New Roman"/>
          <w:szCs w:val="24"/>
        </w:rPr>
        <w:t xml:space="preserve">θρησκευτικής </w:t>
      </w:r>
      <w:r w:rsidRPr="00FA1895">
        <w:rPr>
          <w:rFonts w:eastAsia="Times New Roman" w:cs="Times New Roman"/>
          <w:szCs w:val="24"/>
        </w:rPr>
        <w:t>συνείδησης όλων των πολιτών</w:t>
      </w:r>
      <w:r>
        <w:rPr>
          <w:rFonts w:eastAsia="Times New Roman" w:cs="Times New Roman"/>
          <w:szCs w:val="24"/>
        </w:rPr>
        <w:t>,</w:t>
      </w:r>
      <w:r w:rsidRPr="00FA1895">
        <w:rPr>
          <w:rFonts w:eastAsia="Times New Roman" w:cs="Times New Roman"/>
          <w:szCs w:val="24"/>
        </w:rPr>
        <w:t xml:space="preserve"> όσο και ο δημοκρατικός ουδετερόθρησκο</w:t>
      </w:r>
      <w:r>
        <w:rPr>
          <w:rFonts w:eastAsia="Times New Roman" w:cs="Times New Roman"/>
          <w:szCs w:val="24"/>
        </w:rPr>
        <w:t>ς χαρακτήρας του κ</w:t>
      </w:r>
      <w:r w:rsidRPr="00FA1895">
        <w:rPr>
          <w:rFonts w:eastAsia="Times New Roman" w:cs="Times New Roman"/>
          <w:szCs w:val="24"/>
        </w:rPr>
        <w:t>ράτους</w:t>
      </w:r>
      <w:r>
        <w:rPr>
          <w:rFonts w:eastAsia="Times New Roman" w:cs="Times New Roman"/>
          <w:szCs w:val="24"/>
        </w:rPr>
        <w:t>.</w:t>
      </w:r>
      <w:r w:rsidRPr="00FA1895">
        <w:rPr>
          <w:rFonts w:eastAsia="Times New Roman" w:cs="Times New Roman"/>
          <w:szCs w:val="24"/>
        </w:rPr>
        <w:t xml:space="preserve"> Αυτό το ώριμο </w:t>
      </w:r>
      <w:r w:rsidRPr="00FA1895">
        <w:rPr>
          <w:rFonts w:eastAsia="Times New Roman" w:cs="Times New Roman"/>
          <w:szCs w:val="24"/>
        </w:rPr>
        <w:lastRenderedPageBreak/>
        <w:t>κοινωνικό αίτ</w:t>
      </w:r>
      <w:r>
        <w:rPr>
          <w:rFonts w:eastAsia="Times New Roman" w:cs="Times New Roman"/>
          <w:szCs w:val="24"/>
        </w:rPr>
        <w:t>ημα έχει προκαλέσει την κινδυνολογική έκρηξη των</w:t>
      </w:r>
      <w:r w:rsidRPr="00FA1895">
        <w:rPr>
          <w:rFonts w:eastAsia="Times New Roman" w:cs="Times New Roman"/>
          <w:szCs w:val="24"/>
        </w:rPr>
        <w:t xml:space="preserve"> συντηρητικών κύκλων</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των τα φαιά φορούντων</w:t>
      </w:r>
      <w:r w:rsidRPr="004176F5">
        <w:rPr>
          <w:rFonts w:eastAsia="Times New Roman" w:cs="Times New Roman"/>
          <w:szCs w:val="24"/>
        </w:rPr>
        <w:t xml:space="preserve">, </w:t>
      </w:r>
      <w:r w:rsidRPr="00FA1895">
        <w:rPr>
          <w:rFonts w:eastAsia="Times New Roman" w:cs="Times New Roman"/>
          <w:szCs w:val="24"/>
        </w:rPr>
        <w:t>κυριολεκτικώς και μεταφορικώς</w:t>
      </w:r>
      <w:r>
        <w:rPr>
          <w:rFonts w:eastAsia="Times New Roman" w:cs="Times New Roman"/>
          <w:szCs w:val="24"/>
        </w:rPr>
        <w:t>.</w:t>
      </w:r>
    </w:p>
    <w:p w14:paraId="0A5DE709" w14:textId="77777777" w:rsidR="00415E13" w:rsidRDefault="00E650A0">
      <w:pPr>
        <w:tabs>
          <w:tab w:val="left" w:pos="6168"/>
        </w:tabs>
        <w:spacing w:line="600" w:lineRule="auto"/>
        <w:ind w:firstLine="720"/>
        <w:jc w:val="both"/>
        <w:rPr>
          <w:rFonts w:eastAsia="Times New Roman" w:cs="Times New Roman"/>
          <w:szCs w:val="24"/>
        </w:rPr>
      </w:pPr>
      <w:r w:rsidRPr="00FA1895">
        <w:rPr>
          <w:rFonts w:eastAsia="Times New Roman" w:cs="Times New Roman"/>
          <w:szCs w:val="24"/>
        </w:rPr>
        <w:t xml:space="preserve">Οποιαδήποτε </w:t>
      </w:r>
      <w:r>
        <w:rPr>
          <w:rFonts w:eastAsia="Times New Roman" w:cs="Times New Roman"/>
          <w:szCs w:val="24"/>
        </w:rPr>
        <w:t>σ</w:t>
      </w:r>
      <w:r>
        <w:rPr>
          <w:rFonts w:eastAsia="Times New Roman" w:cs="Times New Roman"/>
          <w:szCs w:val="24"/>
        </w:rPr>
        <w:t>υμφωνία έρθει με την Ε</w:t>
      </w:r>
      <w:r w:rsidRPr="00FA1895">
        <w:rPr>
          <w:rFonts w:eastAsia="Times New Roman" w:cs="Times New Roman"/>
          <w:szCs w:val="24"/>
        </w:rPr>
        <w:t>κκλησία</w:t>
      </w:r>
      <w:r>
        <w:rPr>
          <w:rFonts w:eastAsia="Times New Roman" w:cs="Times New Roman"/>
          <w:szCs w:val="24"/>
        </w:rPr>
        <w:t>,</w:t>
      </w:r>
      <w:r w:rsidRPr="00FA1895">
        <w:rPr>
          <w:rFonts w:eastAsia="Times New Roman" w:cs="Times New Roman"/>
          <w:szCs w:val="24"/>
        </w:rPr>
        <w:t xml:space="preserve"> πρέπει να υπακούει στις αρχές του δημοσίου συμφέροντος</w:t>
      </w:r>
      <w:r>
        <w:rPr>
          <w:rFonts w:eastAsia="Times New Roman" w:cs="Times New Roman"/>
          <w:szCs w:val="24"/>
        </w:rPr>
        <w:t>.</w:t>
      </w:r>
      <w:r w:rsidRPr="00FA1895">
        <w:rPr>
          <w:rFonts w:eastAsia="Times New Roman" w:cs="Times New Roman"/>
          <w:szCs w:val="24"/>
        </w:rPr>
        <w:t xml:space="preserve"> Δεν θέλουμε </w:t>
      </w:r>
      <w:r>
        <w:rPr>
          <w:rFonts w:eastAsia="Times New Roman" w:cs="Times New Roman"/>
          <w:szCs w:val="24"/>
        </w:rPr>
        <w:t>ένα θρησκευόμενο Κ</w:t>
      </w:r>
      <w:r w:rsidRPr="00FA1895">
        <w:rPr>
          <w:rFonts w:eastAsia="Times New Roman" w:cs="Times New Roman"/>
          <w:szCs w:val="24"/>
        </w:rPr>
        <w:t xml:space="preserve">ράτος και μία </w:t>
      </w:r>
      <w:r>
        <w:rPr>
          <w:rFonts w:eastAsia="Times New Roman" w:cs="Times New Roman"/>
          <w:szCs w:val="24"/>
        </w:rPr>
        <w:t>πολιτευόμενη Ε</w:t>
      </w:r>
      <w:r w:rsidRPr="00FA1895">
        <w:rPr>
          <w:rFonts w:eastAsia="Times New Roman" w:cs="Times New Roman"/>
          <w:szCs w:val="24"/>
        </w:rPr>
        <w:t>κκλησία</w:t>
      </w:r>
      <w:r>
        <w:rPr>
          <w:rFonts w:eastAsia="Times New Roman" w:cs="Times New Roman"/>
          <w:szCs w:val="24"/>
        </w:rPr>
        <w:t>.</w:t>
      </w:r>
      <w:r w:rsidRPr="00FA1895">
        <w:rPr>
          <w:rFonts w:eastAsia="Times New Roman" w:cs="Times New Roman"/>
          <w:szCs w:val="24"/>
        </w:rPr>
        <w:t xml:space="preserve"> Δεν θέλουμε να μετατρέπονται οι θρησκευτικοί ηγέτες σε πολιτικούς και πολιτειακούς παράγοντες</w:t>
      </w:r>
      <w:r>
        <w:rPr>
          <w:rFonts w:eastAsia="Times New Roman" w:cs="Times New Roman"/>
          <w:szCs w:val="24"/>
        </w:rPr>
        <w:t>,</w:t>
      </w:r>
      <w:r w:rsidRPr="00FA1895">
        <w:rPr>
          <w:rFonts w:eastAsia="Times New Roman" w:cs="Times New Roman"/>
          <w:szCs w:val="24"/>
        </w:rPr>
        <w:t xml:space="preserve"> ούτε πολιτικούς </w:t>
      </w:r>
      <w:r>
        <w:rPr>
          <w:rFonts w:eastAsia="Times New Roman" w:cs="Times New Roman"/>
          <w:szCs w:val="24"/>
        </w:rPr>
        <w:t>Α</w:t>
      </w:r>
      <w:r w:rsidRPr="00FA1895">
        <w:rPr>
          <w:rFonts w:eastAsia="Times New Roman" w:cs="Times New Roman"/>
          <w:szCs w:val="24"/>
        </w:rPr>
        <w:t>ρχηγούς</w:t>
      </w:r>
      <w:r w:rsidRPr="007501C4">
        <w:rPr>
          <w:rFonts w:eastAsia="Times New Roman" w:cs="Times New Roman"/>
          <w:szCs w:val="24"/>
        </w:rPr>
        <w:t>-</w:t>
      </w:r>
      <w:r w:rsidRPr="00FA1895">
        <w:rPr>
          <w:rFonts w:eastAsia="Times New Roman" w:cs="Times New Roman"/>
          <w:szCs w:val="24"/>
        </w:rPr>
        <w:t xml:space="preserve"> </w:t>
      </w:r>
      <w:r w:rsidRPr="00FA1895">
        <w:rPr>
          <w:rFonts w:eastAsia="Times New Roman" w:cs="Times New Roman"/>
          <w:szCs w:val="24"/>
        </w:rPr>
        <w:t>Υπουργούς πρόθυμο</w:t>
      </w:r>
      <w:r>
        <w:rPr>
          <w:rFonts w:eastAsia="Times New Roman" w:cs="Times New Roman"/>
          <w:szCs w:val="24"/>
        </w:rPr>
        <w:t>υς</w:t>
      </w:r>
      <w:r w:rsidRPr="00FA1895">
        <w:rPr>
          <w:rFonts w:eastAsia="Times New Roman" w:cs="Times New Roman"/>
          <w:szCs w:val="24"/>
        </w:rPr>
        <w:t xml:space="preserve"> να ανατρέψουν την Κυβέρνηση αν τους το επιτρέψει ο </w:t>
      </w:r>
      <w:r>
        <w:rPr>
          <w:rFonts w:eastAsia="Times New Roman" w:cs="Times New Roman"/>
          <w:szCs w:val="24"/>
        </w:rPr>
        <w:t>Α</w:t>
      </w:r>
      <w:r w:rsidRPr="00FA1895">
        <w:rPr>
          <w:rFonts w:eastAsia="Times New Roman" w:cs="Times New Roman"/>
          <w:szCs w:val="24"/>
        </w:rPr>
        <w:t>ρχιεπίσκοπος</w:t>
      </w:r>
      <w:r>
        <w:rPr>
          <w:rFonts w:eastAsia="Times New Roman" w:cs="Times New Roman"/>
          <w:szCs w:val="24"/>
        </w:rPr>
        <w:t>.</w:t>
      </w:r>
      <w:r w:rsidRPr="00FA1895">
        <w:rPr>
          <w:rFonts w:eastAsia="Times New Roman" w:cs="Times New Roman"/>
          <w:szCs w:val="24"/>
        </w:rPr>
        <w:t xml:space="preserve"> </w:t>
      </w:r>
    </w:p>
    <w:p w14:paraId="0A5DE70A" w14:textId="77777777" w:rsidR="00415E13" w:rsidRDefault="00E650A0">
      <w:pPr>
        <w:tabs>
          <w:tab w:val="left" w:pos="6168"/>
        </w:tabs>
        <w:spacing w:line="600" w:lineRule="auto"/>
        <w:ind w:firstLine="720"/>
        <w:jc w:val="both"/>
        <w:rPr>
          <w:rFonts w:eastAsia="Times New Roman" w:cs="Times New Roman"/>
          <w:szCs w:val="24"/>
        </w:rPr>
      </w:pPr>
      <w:r>
        <w:rPr>
          <w:rFonts w:eastAsia="Times New Roman" w:cs="Times New Roman"/>
          <w:szCs w:val="24"/>
        </w:rPr>
        <w:t>Όπως στο 1975, στη μεγάλη κ</w:t>
      </w:r>
      <w:r w:rsidRPr="00FA1895">
        <w:rPr>
          <w:rFonts w:eastAsia="Times New Roman" w:cs="Times New Roman"/>
          <w:szCs w:val="24"/>
        </w:rPr>
        <w:t>αμπή της Μεταπολίτευσης τέθηκε το συνταγ</w:t>
      </w:r>
      <w:r>
        <w:rPr>
          <w:rFonts w:eastAsia="Times New Roman" w:cs="Times New Roman"/>
          <w:szCs w:val="24"/>
        </w:rPr>
        <w:t>ματικό θεμέλιο της εθνικής και κ</w:t>
      </w:r>
      <w:r w:rsidRPr="00FA1895">
        <w:rPr>
          <w:rFonts w:eastAsia="Times New Roman" w:cs="Times New Roman"/>
          <w:szCs w:val="24"/>
        </w:rPr>
        <w:t>οινωνικής πορείας</w:t>
      </w:r>
      <w:r>
        <w:rPr>
          <w:rFonts w:eastAsia="Times New Roman" w:cs="Times New Roman"/>
          <w:szCs w:val="24"/>
        </w:rPr>
        <w:t>,</w:t>
      </w:r>
      <w:r w:rsidRPr="00FA1895">
        <w:rPr>
          <w:rFonts w:eastAsia="Times New Roman" w:cs="Times New Roman"/>
          <w:szCs w:val="24"/>
        </w:rPr>
        <w:t xml:space="preserve"> έτσι και σήμερα δημιουργ</w:t>
      </w:r>
      <w:r w:rsidRPr="00FA1895">
        <w:rPr>
          <w:rFonts w:eastAsia="Times New Roman" w:cs="Times New Roman"/>
          <w:szCs w:val="24"/>
        </w:rPr>
        <w:t>ούνται νέες δυνατότητες διεύρυνσης της δημοκρατίας με την προκείμενη Αναθεώρηση</w:t>
      </w:r>
      <w:r>
        <w:rPr>
          <w:rFonts w:eastAsia="Times New Roman" w:cs="Times New Roman"/>
          <w:szCs w:val="24"/>
        </w:rPr>
        <w:t>ς, μ</w:t>
      </w:r>
      <w:r w:rsidRPr="00FA1895">
        <w:rPr>
          <w:rFonts w:eastAsia="Times New Roman" w:cs="Times New Roman"/>
          <w:szCs w:val="24"/>
        </w:rPr>
        <w:t>όνο που τώρα βρισκόμαστε σε μία πορεία πολιτικής μετάβασης και θα χρειαστούν πολλές προσπάθ</w:t>
      </w:r>
      <w:r>
        <w:rPr>
          <w:rFonts w:eastAsia="Times New Roman" w:cs="Times New Roman"/>
          <w:szCs w:val="24"/>
        </w:rPr>
        <w:t>ειες για να οριστικοποιηθεί το ν</w:t>
      </w:r>
      <w:r w:rsidRPr="00FA1895">
        <w:rPr>
          <w:rFonts w:eastAsia="Times New Roman" w:cs="Times New Roman"/>
          <w:szCs w:val="24"/>
        </w:rPr>
        <w:t>έο πολιτειακό προφίλ της χώρας σε συνάρτηση με την</w:t>
      </w:r>
      <w:r w:rsidRPr="00FA1895">
        <w:rPr>
          <w:rFonts w:eastAsia="Times New Roman" w:cs="Times New Roman"/>
          <w:szCs w:val="24"/>
        </w:rPr>
        <w:t xml:space="preserve"> ανάπτυξη</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τ</w:t>
      </w:r>
      <w:r w:rsidRPr="00FA1895">
        <w:rPr>
          <w:rFonts w:eastAsia="Times New Roman" w:cs="Times New Roman"/>
          <w:szCs w:val="24"/>
        </w:rPr>
        <w:t>η δημοκρατία</w:t>
      </w:r>
      <w:r>
        <w:rPr>
          <w:rFonts w:eastAsia="Times New Roman" w:cs="Times New Roman"/>
          <w:szCs w:val="24"/>
        </w:rPr>
        <w:t xml:space="preserve"> και την κοινωνική συνοχή. </w:t>
      </w:r>
    </w:p>
    <w:p w14:paraId="0A5DE70B" w14:textId="77777777" w:rsidR="00415E13" w:rsidRDefault="00E650A0">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A5DE70C" w14:textId="77777777" w:rsidR="00415E13" w:rsidRDefault="00E650A0">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5DE70D"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Φίλη. </w:t>
      </w:r>
    </w:p>
    <w:p w14:paraId="0A5DE70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Τον λόγο έχει ο Βουλευτής Δράμας του ΣΥΡΙΖΑ κ. Χρήστος Καραγιαννίδης για επτά λεπτά.</w:t>
      </w:r>
      <w:r>
        <w:rPr>
          <w:rFonts w:eastAsia="Times New Roman" w:cs="Times New Roman"/>
          <w:szCs w:val="24"/>
        </w:rPr>
        <w:t xml:space="preserve">  </w:t>
      </w:r>
    </w:p>
    <w:p w14:paraId="0A5DE70F"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Ευχαριστώ, κύριε Πρόεδρε. </w:t>
      </w:r>
    </w:p>
    <w:p w14:paraId="0A5DE71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συνταγματική</w:t>
      </w:r>
      <w:r>
        <w:rPr>
          <w:rFonts w:eastAsia="Times New Roman" w:cs="Times New Roman"/>
          <w:szCs w:val="24"/>
        </w:rPr>
        <w:t xml:space="preserve"> Αναθεώρηση, αλλά και το ίδιο το Σύνταγμα είναι αποτέλεσμα τις περισσότερες φορές κοινωνικών συσχετισμών και πολιτικών κατευθύνσεων που βγαίνουν από αυτούς τους κοινωνικούς και πολιτικούς σ</w:t>
      </w:r>
      <w:r>
        <w:rPr>
          <w:rFonts w:eastAsia="Times New Roman" w:cs="Times New Roman"/>
          <w:szCs w:val="24"/>
        </w:rPr>
        <w:t xml:space="preserve">υσχετισμούς. </w:t>
      </w:r>
      <w:r w:rsidRPr="00FA1895">
        <w:rPr>
          <w:rFonts w:eastAsia="Times New Roman" w:cs="Times New Roman"/>
          <w:szCs w:val="24"/>
        </w:rPr>
        <w:t>Αυτό σημαίνει ότι ένα Σύνταγμα</w:t>
      </w:r>
      <w:r>
        <w:rPr>
          <w:rFonts w:eastAsia="Times New Roman" w:cs="Times New Roman"/>
          <w:szCs w:val="24"/>
        </w:rPr>
        <w:t>,</w:t>
      </w:r>
      <w:r w:rsidRPr="00FA1895">
        <w:rPr>
          <w:rFonts w:eastAsia="Times New Roman" w:cs="Times New Roman"/>
          <w:szCs w:val="24"/>
        </w:rPr>
        <w:t xml:space="preserve"> όπως είπε και ο Νίκος </w:t>
      </w:r>
      <w:r>
        <w:rPr>
          <w:rFonts w:eastAsia="Times New Roman" w:cs="Times New Roman"/>
          <w:szCs w:val="24"/>
        </w:rPr>
        <w:t xml:space="preserve">Φίλης </w:t>
      </w:r>
      <w:r w:rsidRPr="00FA1895">
        <w:rPr>
          <w:rFonts w:eastAsia="Times New Roman" w:cs="Times New Roman"/>
          <w:szCs w:val="24"/>
        </w:rPr>
        <w:t>πριν</w:t>
      </w:r>
      <w:r>
        <w:rPr>
          <w:rFonts w:eastAsia="Times New Roman" w:cs="Times New Roman"/>
          <w:szCs w:val="24"/>
        </w:rPr>
        <w:t>,</w:t>
      </w:r>
      <w:r w:rsidRPr="00FA1895">
        <w:rPr>
          <w:rFonts w:eastAsia="Times New Roman" w:cs="Times New Roman"/>
          <w:szCs w:val="24"/>
        </w:rPr>
        <w:t xml:space="preserve"> δεν είναι ουδέτερο</w:t>
      </w:r>
      <w:r>
        <w:rPr>
          <w:rFonts w:eastAsia="Times New Roman" w:cs="Times New Roman"/>
          <w:szCs w:val="24"/>
        </w:rPr>
        <w:t>,</w:t>
      </w:r>
      <w:r w:rsidRPr="00FA1895">
        <w:rPr>
          <w:rFonts w:eastAsia="Times New Roman" w:cs="Times New Roman"/>
          <w:szCs w:val="24"/>
        </w:rPr>
        <w:t xml:space="preserve"> όπως θέλει να το εμφανίσει </w:t>
      </w:r>
      <w:r>
        <w:rPr>
          <w:rFonts w:eastAsia="Times New Roman" w:cs="Times New Roman"/>
          <w:szCs w:val="24"/>
        </w:rPr>
        <w:t xml:space="preserve">η </w:t>
      </w:r>
      <w:r w:rsidRPr="00FA1895">
        <w:rPr>
          <w:rFonts w:eastAsia="Times New Roman" w:cs="Times New Roman"/>
          <w:szCs w:val="24"/>
        </w:rPr>
        <w:t>Νέα Δημοκρατία</w:t>
      </w:r>
      <w:r>
        <w:rPr>
          <w:rFonts w:eastAsia="Times New Roman" w:cs="Times New Roman"/>
          <w:szCs w:val="24"/>
        </w:rPr>
        <w:t>. Το Σύνταγμα δεν είναι ένα κανονιστικό π</w:t>
      </w:r>
      <w:r w:rsidRPr="00FA1895">
        <w:rPr>
          <w:rFonts w:eastAsia="Times New Roman" w:cs="Times New Roman"/>
          <w:szCs w:val="24"/>
        </w:rPr>
        <w:t>λαίσιο μέσα στο οποί</w:t>
      </w:r>
      <w:r>
        <w:rPr>
          <w:rFonts w:eastAsia="Times New Roman" w:cs="Times New Roman"/>
          <w:szCs w:val="24"/>
        </w:rPr>
        <w:t>ο καλείται να ζήσει η ελληνική π</w:t>
      </w:r>
      <w:r w:rsidRPr="00FA1895">
        <w:rPr>
          <w:rFonts w:eastAsia="Times New Roman" w:cs="Times New Roman"/>
          <w:szCs w:val="24"/>
        </w:rPr>
        <w:t>ολιτεία</w:t>
      </w:r>
      <w:r>
        <w:rPr>
          <w:rFonts w:eastAsia="Times New Roman" w:cs="Times New Roman"/>
          <w:szCs w:val="24"/>
        </w:rPr>
        <w:t>. Το Σύνταγμα</w:t>
      </w:r>
      <w:r w:rsidRPr="00FA1895">
        <w:rPr>
          <w:rFonts w:eastAsia="Times New Roman" w:cs="Times New Roman"/>
          <w:szCs w:val="24"/>
        </w:rPr>
        <w:t xml:space="preserve"> </w:t>
      </w:r>
      <w:r w:rsidRPr="00FA1895">
        <w:rPr>
          <w:rFonts w:eastAsia="Times New Roman" w:cs="Times New Roman"/>
          <w:szCs w:val="24"/>
        </w:rPr>
        <w:t xml:space="preserve">έχει και αποχρώσεις και </w:t>
      </w:r>
      <w:r>
        <w:rPr>
          <w:rFonts w:eastAsia="Times New Roman" w:cs="Times New Roman"/>
          <w:szCs w:val="24"/>
        </w:rPr>
        <w:t xml:space="preserve">προφανώς </w:t>
      </w:r>
      <w:r w:rsidRPr="00FA1895">
        <w:rPr>
          <w:rFonts w:eastAsia="Times New Roman" w:cs="Times New Roman"/>
          <w:szCs w:val="24"/>
        </w:rPr>
        <w:t xml:space="preserve">έχει και </w:t>
      </w:r>
      <w:r>
        <w:rPr>
          <w:rFonts w:eastAsia="Times New Roman" w:cs="Times New Roman"/>
          <w:szCs w:val="24"/>
        </w:rPr>
        <w:t xml:space="preserve">ιδεολογικές </w:t>
      </w:r>
      <w:r w:rsidRPr="00FA1895">
        <w:rPr>
          <w:rFonts w:eastAsia="Times New Roman" w:cs="Times New Roman"/>
          <w:szCs w:val="24"/>
        </w:rPr>
        <w:t>αποτιμήσεις</w:t>
      </w:r>
      <w:r>
        <w:rPr>
          <w:rFonts w:eastAsia="Times New Roman" w:cs="Times New Roman"/>
          <w:szCs w:val="24"/>
        </w:rPr>
        <w:t>.</w:t>
      </w:r>
    </w:p>
    <w:p w14:paraId="0A5DE71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συνταγματική </w:t>
      </w:r>
      <w:r>
        <w:rPr>
          <w:rFonts w:eastAsia="Times New Roman" w:cs="Times New Roman"/>
          <w:szCs w:val="24"/>
        </w:rPr>
        <w:t>Αναθεώρηση</w:t>
      </w:r>
      <w:r w:rsidRPr="00FA1895">
        <w:rPr>
          <w:rFonts w:eastAsia="Times New Roman" w:cs="Times New Roman"/>
          <w:szCs w:val="24"/>
        </w:rPr>
        <w:t xml:space="preserve"> που επιχειρούμε αυτή</w:t>
      </w:r>
      <w:r>
        <w:rPr>
          <w:rFonts w:eastAsia="Times New Roman" w:cs="Times New Roman"/>
          <w:szCs w:val="24"/>
        </w:rPr>
        <w:t>ν</w:t>
      </w:r>
      <w:r w:rsidRPr="00FA1895">
        <w:rPr>
          <w:rFonts w:eastAsia="Times New Roman" w:cs="Times New Roman"/>
          <w:szCs w:val="24"/>
        </w:rPr>
        <w:t xml:space="preserve"> τη φορά αποτυπώνει αιτήματα και πολιτικές κατευθύνσεις που θα πρέπει να συζητηθούν και</w:t>
      </w:r>
      <w:r>
        <w:rPr>
          <w:rFonts w:eastAsia="Times New Roman" w:cs="Times New Roman"/>
          <w:szCs w:val="24"/>
        </w:rPr>
        <w:t>,</w:t>
      </w:r>
      <w:r w:rsidRPr="00FA1895">
        <w:rPr>
          <w:rFonts w:eastAsia="Times New Roman" w:cs="Times New Roman"/>
          <w:szCs w:val="24"/>
        </w:rPr>
        <w:t xml:space="preserve"> εφόσον κριθούν πλειοψηφικά</w:t>
      </w:r>
      <w:r>
        <w:rPr>
          <w:rFonts w:eastAsia="Times New Roman" w:cs="Times New Roman"/>
          <w:szCs w:val="24"/>
        </w:rPr>
        <w:t>,</w:t>
      </w:r>
      <w:r w:rsidRPr="00FA1895">
        <w:rPr>
          <w:rFonts w:eastAsia="Times New Roman" w:cs="Times New Roman"/>
          <w:szCs w:val="24"/>
        </w:rPr>
        <w:t xml:space="preserve"> να υπερψηφιστούν</w:t>
      </w:r>
      <w:r>
        <w:rPr>
          <w:rFonts w:eastAsia="Times New Roman" w:cs="Times New Roman"/>
          <w:szCs w:val="24"/>
        </w:rPr>
        <w:t>.</w:t>
      </w:r>
      <w:r w:rsidRPr="00FA1895">
        <w:rPr>
          <w:rFonts w:eastAsia="Times New Roman" w:cs="Times New Roman"/>
          <w:szCs w:val="24"/>
        </w:rPr>
        <w:t xml:space="preserve"> Ποιες είναι</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όμως,</w:t>
      </w:r>
      <w:r w:rsidRPr="00FA1895">
        <w:rPr>
          <w:rFonts w:eastAsia="Times New Roman" w:cs="Times New Roman"/>
          <w:szCs w:val="24"/>
        </w:rPr>
        <w:t xml:space="preserve"> οι κατευθύνσεις και ποια είναι τα αιτήματα που αποτυπώνει </w:t>
      </w:r>
      <w:r>
        <w:rPr>
          <w:rFonts w:eastAsia="Times New Roman" w:cs="Times New Roman"/>
          <w:szCs w:val="24"/>
        </w:rPr>
        <w:t>η δική μας σ</w:t>
      </w:r>
      <w:r w:rsidRPr="00FA1895">
        <w:rPr>
          <w:rFonts w:eastAsia="Times New Roman" w:cs="Times New Roman"/>
          <w:szCs w:val="24"/>
        </w:rPr>
        <w:t xml:space="preserve">υνταγματική </w:t>
      </w:r>
      <w:r>
        <w:rPr>
          <w:rFonts w:eastAsia="Times New Roman" w:cs="Times New Roman"/>
          <w:szCs w:val="24"/>
        </w:rPr>
        <w:t>Α</w:t>
      </w:r>
      <w:r w:rsidRPr="00FA1895">
        <w:rPr>
          <w:rFonts w:eastAsia="Times New Roman" w:cs="Times New Roman"/>
          <w:szCs w:val="24"/>
        </w:rPr>
        <w:t>ναθεώρηση</w:t>
      </w:r>
      <w:r>
        <w:rPr>
          <w:rFonts w:eastAsia="Times New Roman" w:cs="Times New Roman"/>
          <w:szCs w:val="24"/>
        </w:rPr>
        <w:t>;</w:t>
      </w:r>
      <w:r w:rsidRPr="00FA1895">
        <w:rPr>
          <w:rFonts w:eastAsia="Times New Roman" w:cs="Times New Roman"/>
          <w:szCs w:val="24"/>
        </w:rPr>
        <w:t xml:space="preserve"> </w:t>
      </w:r>
    </w:p>
    <w:p w14:paraId="0A5DE712" w14:textId="77777777" w:rsidR="00415E13" w:rsidRDefault="00E650A0">
      <w:pPr>
        <w:spacing w:line="600" w:lineRule="auto"/>
        <w:ind w:firstLine="720"/>
        <w:jc w:val="both"/>
        <w:rPr>
          <w:rFonts w:eastAsia="Times New Roman" w:cs="Times New Roman"/>
          <w:szCs w:val="24"/>
        </w:rPr>
      </w:pPr>
      <w:r w:rsidRPr="00FA1895">
        <w:rPr>
          <w:rFonts w:eastAsia="Times New Roman" w:cs="Times New Roman"/>
          <w:szCs w:val="24"/>
        </w:rPr>
        <w:t>Εδώ</w:t>
      </w:r>
      <w:r>
        <w:rPr>
          <w:rFonts w:eastAsia="Times New Roman" w:cs="Times New Roman"/>
          <w:szCs w:val="24"/>
        </w:rPr>
        <w:t>,</w:t>
      </w:r>
      <w:r w:rsidRPr="00FA1895">
        <w:rPr>
          <w:rFonts w:eastAsia="Times New Roman" w:cs="Times New Roman"/>
          <w:szCs w:val="24"/>
        </w:rPr>
        <w:t xml:space="preserve"> μπαίνει μία διαχωριστική γραμμή</w:t>
      </w:r>
      <w:r>
        <w:rPr>
          <w:rFonts w:eastAsia="Times New Roman" w:cs="Times New Roman"/>
          <w:szCs w:val="24"/>
        </w:rPr>
        <w:t>,</w:t>
      </w:r>
      <w:r w:rsidRPr="00FA1895">
        <w:rPr>
          <w:rFonts w:eastAsia="Times New Roman" w:cs="Times New Roman"/>
          <w:szCs w:val="24"/>
        </w:rPr>
        <w:t xml:space="preserve"> στην οποία μπορούμε να δούμε ξεκάθαρα και την πολιτική γεωγραφία της Ολομέλειας ως έχει σήμερα</w:t>
      </w:r>
      <w:r>
        <w:rPr>
          <w:rFonts w:eastAsia="Times New Roman" w:cs="Times New Roman"/>
          <w:szCs w:val="24"/>
        </w:rPr>
        <w:t>,</w:t>
      </w:r>
      <w:r w:rsidRPr="00FA1895">
        <w:rPr>
          <w:rFonts w:eastAsia="Times New Roman" w:cs="Times New Roman"/>
          <w:szCs w:val="24"/>
        </w:rPr>
        <w:t xml:space="preserve"> αλλά κα</w:t>
      </w:r>
      <w:r w:rsidRPr="00FA1895">
        <w:rPr>
          <w:rFonts w:eastAsia="Times New Roman" w:cs="Times New Roman"/>
          <w:szCs w:val="24"/>
        </w:rPr>
        <w:t>ι να δούμε</w:t>
      </w:r>
      <w:r>
        <w:rPr>
          <w:rFonts w:eastAsia="Times New Roman" w:cs="Times New Roman"/>
          <w:szCs w:val="24"/>
        </w:rPr>
        <w:t xml:space="preserve"> και τα αιτήματα ποιων ανθρώπων και ποιω</w:t>
      </w:r>
      <w:r w:rsidRPr="00FA1895">
        <w:rPr>
          <w:rFonts w:eastAsia="Times New Roman" w:cs="Times New Roman"/>
          <w:szCs w:val="24"/>
        </w:rPr>
        <w:t>ν κοινωνικών τάξεων η κάθε πολιτική ομάδα θέλει να εξυπηρετήσει</w:t>
      </w:r>
      <w:r>
        <w:rPr>
          <w:rFonts w:eastAsia="Times New Roman" w:cs="Times New Roman"/>
          <w:szCs w:val="24"/>
        </w:rPr>
        <w:t>.</w:t>
      </w:r>
      <w:r w:rsidRPr="00FA1895">
        <w:rPr>
          <w:rFonts w:eastAsia="Times New Roman" w:cs="Times New Roman"/>
          <w:szCs w:val="24"/>
        </w:rPr>
        <w:t xml:space="preserve"> Θα σας αναφέρω μερικά παραδείγματα για να έ</w:t>
      </w:r>
      <w:r>
        <w:rPr>
          <w:rFonts w:eastAsia="Times New Roman" w:cs="Times New Roman"/>
          <w:szCs w:val="24"/>
        </w:rPr>
        <w:t>χουν και οι πολίτες μία εικόνα για το τ</w:t>
      </w:r>
      <w:r w:rsidRPr="00FA1895">
        <w:rPr>
          <w:rFonts w:eastAsia="Times New Roman" w:cs="Times New Roman"/>
          <w:szCs w:val="24"/>
        </w:rPr>
        <w:t>ι υποστηρίζει η Δεξιά πλευρά της Αίθουσας και τι υποστηρίζε</w:t>
      </w:r>
      <w:r w:rsidRPr="00FA1895">
        <w:rPr>
          <w:rFonts w:eastAsia="Times New Roman" w:cs="Times New Roman"/>
          <w:szCs w:val="24"/>
        </w:rPr>
        <w:t>ι η Αριστερή πλευρά της Αίθουσας</w:t>
      </w:r>
      <w:r>
        <w:rPr>
          <w:rFonts w:eastAsia="Times New Roman" w:cs="Times New Roman"/>
          <w:szCs w:val="24"/>
        </w:rPr>
        <w:t>.</w:t>
      </w:r>
    </w:p>
    <w:p w14:paraId="0A5DE71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w:t>
      </w:r>
      <w:r w:rsidRPr="00FA1895">
        <w:rPr>
          <w:rFonts w:eastAsia="Times New Roman" w:cs="Times New Roman"/>
          <w:szCs w:val="24"/>
        </w:rPr>
        <w:t xml:space="preserve"> άρθρο 21</w:t>
      </w:r>
      <w:r>
        <w:rPr>
          <w:rFonts w:eastAsia="Times New Roman" w:cs="Times New Roman"/>
          <w:szCs w:val="24"/>
        </w:rPr>
        <w:t>,</w:t>
      </w:r>
      <w:r w:rsidRPr="00FA1895">
        <w:rPr>
          <w:rFonts w:eastAsia="Times New Roman" w:cs="Times New Roman"/>
          <w:szCs w:val="24"/>
        </w:rPr>
        <w:t xml:space="preserve"> ζητούμε να μπει μία προσθήκη</w:t>
      </w:r>
      <w:r>
        <w:rPr>
          <w:rFonts w:eastAsia="Times New Roman" w:cs="Times New Roman"/>
          <w:szCs w:val="24"/>
        </w:rPr>
        <w:t>,</w:t>
      </w:r>
      <w:r w:rsidRPr="00FA1895">
        <w:rPr>
          <w:rFonts w:eastAsia="Times New Roman" w:cs="Times New Roman"/>
          <w:szCs w:val="24"/>
        </w:rPr>
        <w:t xml:space="preserve"> η παράγραφος 7</w:t>
      </w:r>
      <w:r>
        <w:rPr>
          <w:rFonts w:eastAsia="Times New Roman" w:cs="Times New Roman"/>
          <w:szCs w:val="24"/>
        </w:rPr>
        <w:t>,</w:t>
      </w:r>
      <w:r w:rsidRPr="00FA1895">
        <w:rPr>
          <w:rFonts w:eastAsia="Times New Roman" w:cs="Times New Roman"/>
          <w:szCs w:val="24"/>
        </w:rPr>
        <w:t xml:space="preserve"> με την οποία κατοχυρώνεται ο δημόσιος έλεγχος στα βασικά κοινωνικά αγαθά</w:t>
      </w:r>
      <w:r>
        <w:rPr>
          <w:rFonts w:eastAsia="Times New Roman" w:cs="Times New Roman"/>
          <w:szCs w:val="24"/>
        </w:rPr>
        <w:t xml:space="preserve">, όπως το νερό, την </w:t>
      </w:r>
      <w:r w:rsidRPr="00FA1895">
        <w:rPr>
          <w:rFonts w:eastAsia="Times New Roman" w:cs="Times New Roman"/>
          <w:szCs w:val="24"/>
        </w:rPr>
        <w:t>ηλεκτρική ενέργεια και τα δίκτυα</w:t>
      </w:r>
      <w:r>
        <w:rPr>
          <w:rFonts w:eastAsia="Times New Roman" w:cs="Times New Roman"/>
          <w:szCs w:val="24"/>
        </w:rPr>
        <w:t>.</w:t>
      </w:r>
      <w:r w:rsidRPr="00FA1895">
        <w:rPr>
          <w:rFonts w:eastAsia="Times New Roman" w:cs="Times New Roman"/>
          <w:szCs w:val="24"/>
        </w:rPr>
        <w:t xml:space="preserve"> Τι ψηφίσατε μαζί με το </w:t>
      </w:r>
      <w:r>
        <w:rPr>
          <w:rFonts w:eastAsia="Times New Roman" w:cs="Times New Roman"/>
          <w:szCs w:val="24"/>
        </w:rPr>
        <w:t>Κίνημα Αλλαγή</w:t>
      </w:r>
      <w:r>
        <w:rPr>
          <w:rFonts w:eastAsia="Times New Roman" w:cs="Times New Roman"/>
          <w:szCs w:val="24"/>
        </w:rPr>
        <w:t xml:space="preserve">ς </w:t>
      </w:r>
      <w:r w:rsidRPr="00FA1895">
        <w:rPr>
          <w:rFonts w:eastAsia="Times New Roman" w:cs="Times New Roman"/>
          <w:szCs w:val="24"/>
        </w:rPr>
        <w:t>και τη Χρυσή Αυγή</w:t>
      </w:r>
      <w:r>
        <w:rPr>
          <w:rFonts w:eastAsia="Times New Roman" w:cs="Times New Roman"/>
          <w:szCs w:val="24"/>
        </w:rPr>
        <w:t>; Ψηφίσατε</w:t>
      </w:r>
      <w:r w:rsidRPr="00FA1895">
        <w:rPr>
          <w:rFonts w:eastAsia="Times New Roman" w:cs="Times New Roman"/>
          <w:szCs w:val="24"/>
        </w:rPr>
        <w:t xml:space="preserve"> </w:t>
      </w:r>
      <w:r>
        <w:rPr>
          <w:rFonts w:eastAsia="Times New Roman" w:cs="Times New Roman"/>
          <w:szCs w:val="24"/>
        </w:rPr>
        <w:t>«</w:t>
      </w:r>
      <w:r>
        <w:rPr>
          <w:rFonts w:eastAsia="Times New Roman" w:cs="Times New Roman"/>
          <w:szCs w:val="24"/>
        </w:rPr>
        <w:t>ό</w:t>
      </w:r>
      <w:r w:rsidRPr="00FA1895">
        <w:rPr>
          <w:rFonts w:eastAsia="Times New Roman" w:cs="Times New Roman"/>
          <w:szCs w:val="24"/>
        </w:rPr>
        <w:t>χι</w:t>
      </w:r>
      <w:r>
        <w:rPr>
          <w:rFonts w:eastAsia="Times New Roman" w:cs="Times New Roman"/>
          <w:szCs w:val="24"/>
        </w:rPr>
        <w:t>».</w:t>
      </w:r>
      <w:r w:rsidRPr="00FA1895">
        <w:rPr>
          <w:rFonts w:eastAsia="Times New Roman" w:cs="Times New Roman"/>
          <w:szCs w:val="24"/>
        </w:rPr>
        <w:t xml:space="preserve"> Δεν </w:t>
      </w:r>
      <w:r>
        <w:rPr>
          <w:rFonts w:eastAsia="Times New Roman" w:cs="Times New Roman"/>
          <w:szCs w:val="24"/>
        </w:rPr>
        <w:t xml:space="preserve">θέλετε να υπάρχει </w:t>
      </w:r>
      <w:r w:rsidRPr="00FA1895">
        <w:rPr>
          <w:rFonts w:eastAsia="Times New Roman" w:cs="Times New Roman"/>
          <w:szCs w:val="24"/>
        </w:rPr>
        <w:t xml:space="preserve">δημόσιος </w:t>
      </w:r>
      <w:r w:rsidRPr="00FA1895">
        <w:rPr>
          <w:rFonts w:eastAsia="Times New Roman" w:cs="Times New Roman"/>
          <w:szCs w:val="24"/>
        </w:rPr>
        <w:lastRenderedPageBreak/>
        <w:t xml:space="preserve">έλεγχος στα βασικά </w:t>
      </w:r>
      <w:r>
        <w:rPr>
          <w:rFonts w:eastAsia="Times New Roman" w:cs="Times New Roman"/>
          <w:szCs w:val="24"/>
        </w:rPr>
        <w:t xml:space="preserve">αυτά </w:t>
      </w:r>
      <w:r w:rsidRPr="00FA1895">
        <w:rPr>
          <w:rFonts w:eastAsia="Times New Roman" w:cs="Times New Roman"/>
          <w:szCs w:val="24"/>
        </w:rPr>
        <w:t>αγαθά</w:t>
      </w:r>
      <w:r>
        <w:rPr>
          <w:rFonts w:eastAsia="Times New Roman" w:cs="Times New Roman"/>
          <w:szCs w:val="24"/>
        </w:rPr>
        <w:t>, γιατί είστε υπέρ της ε</w:t>
      </w:r>
      <w:r w:rsidRPr="00FA1895">
        <w:rPr>
          <w:rFonts w:eastAsia="Times New Roman" w:cs="Times New Roman"/>
          <w:szCs w:val="24"/>
        </w:rPr>
        <w:t>λεύθερης αγοράς και πολύ λίγο σας ενδιαφέρ</w:t>
      </w:r>
      <w:r>
        <w:rPr>
          <w:rFonts w:eastAsia="Times New Roman" w:cs="Times New Roman"/>
          <w:szCs w:val="24"/>
        </w:rPr>
        <w:t>ουν αν θα υπάρχουν στην κατοχή,</w:t>
      </w:r>
      <w:r w:rsidRPr="00FA1895">
        <w:rPr>
          <w:rFonts w:eastAsia="Times New Roman" w:cs="Times New Roman"/>
          <w:szCs w:val="24"/>
        </w:rPr>
        <w:t xml:space="preserve"> άρα </w:t>
      </w:r>
      <w:r>
        <w:rPr>
          <w:rFonts w:eastAsia="Times New Roman" w:cs="Times New Roman"/>
          <w:szCs w:val="24"/>
        </w:rPr>
        <w:t xml:space="preserve">και </w:t>
      </w:r>
      <w:r w:rsidRPr="00FA1895">
        <w:rPr>
          <w:rFonts w:eastAsia="Times New Roman" w:cs="Times New Roman"/>
          <w:szCs w:val="24"/>
        </w:rPr>
        <w:t>στον έλεγχο της κοινωνίας</w:t>
      </w:r>
      <w:r>
        <w:rPr>
          <w:rFonts w:eastAsia="Times New Roman" w:cs="Times New Roman"/>
          <w:szCs w:val="24"/>
        </w:rPr>
        <w:t>,</w:t>
      </w:r>
      <w:r w:rsidRPr="00FA1895">
        <w:rPr>
          <w:rFonts w:eastAsia="Times New Roman" w:cs="Times New Roman"/>
          <w:szCs w:val="24"/>
        </w:rPr>
        <w:t xml:space="preserve"> αυτά τα αγαθά</w:t>
      </w:r>
      <w:r>
        <w:rPr>
          <w:rFonts w:eastAsia="Times New Roman" w:cs="Times New Roman"/>
          <w:szCs w:val="24"/>
        </w:rPr>
        <w:t>.</w:t>
      </w:r>
    </w:p>
    <w:p w14:paraId="0A5DE714" w14:textId="77777777" w:rsidR="00415E13" w:rsidRDefault="00E650A0">
      <w:pPr>
        <w:spacing w:line="600" w:lineRule="auto"/>
        <w:ind w:firstLine="720"/>
        <w:jc w:val="both"/>
        <w:rPr>
          <w:rFonts w:eastAsia="Times New Roman" w:cs="Times New Roman"/>
          <w:szCs w:val="24"/>
        </w:rPr>
      </w:pPr>
      <w:r w:rsidRPr="00FA1895">
        <w:rPr>
          <w:rFonts w:eastAsia="Times New Roman" w:cs="Times New Roman"/>
          <w:szCs w:val="24"/>
        </w:rPr>
        <w:t>Άρθρο 22 πα</w:t>
      </w:r>
      <w:r w:rsidRPr="00FA1895">
        <w:rPr>
          <w:rFonts w:eastAsia="Times New Roman" w:cs="Times New Roman"/>
          <w:szCs w:val="24"/>
        </w:rPr>
        <w:t>ράγραφος 1</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Ί</w:t>
      </w:r>
      <w:r w:rsidRPr="00FA1895">
        <w:rPr>
          <w:rFonts w:eastAsia="Times New Roman" w:cs="Times New Roman"/>
          <w:szCs w:val="24"/>
        </w:rPr>
        <w:t>σ</w:t>
      </w:r>
      <w:r>
        <w:rPr>
          <w:rFonts w:eastAsia="Times New Roman" w:cs="Times New Roman"/>
          <w:szCs w:val="24"/>
        </w:rPr>
        <w:t>η αμοιβή για όλους με προσθήκη κ</w:t>
      </w:r>
      <w:r w:rsidRPr="00FA1895">
        <w:rPr>
          <w:rFonts w:eastAsia="Times New Roman" w:cs="Times New Roman"/>
          <w:szCs w:val="24"/>
        </w:rPr>
        <w:t>αι διευκρίνιση για την ηλικία</w:t>
      </w:r>
      <w:r>
        <w:rPr>
          <w:rFonts w:eastAsia="Times New Roman" w:cs="Times New Roman"/>
          <w:szCs w:val="24"/>
        </w:rPr>
        <w:t>,</w:t>
      </w:r>
      <w:r w:rsidRPr="00FA1895">
        <w:rPr>
          <w:rFonts w:eastAsia="Times New Roman" w:cs="Times New Roman"/>
          <w:szCs w:val="24"/>
        </w:rPr>
        <w:t xml:space="preserve"> για να μην</w:t>
      </w:r>
      <w:r>
        <w:rPr>
          <w:rFonts w:eastAsia="Times New Roman" w:cs="Times New Roman"/>
          <w:szCs w:val="24"/>
        </w:rPr>
        <w:t xml:space="preserve"> ξαναδούμε ποτέ αυτό το αίσχος τ</w:t>
      </w:r>
      <w:r w:rsidRPr="00FA1895">
        <w:rPr>
          <w:rFonts w:eastAsia="Times New Roman" w:cs="Times New Roman"/>
          <w:szCs w:val="24"/>
        </w:rPr>
        <w:t xml:space="preserve">ου υποκατώτατου μισθού που περάσατε μέσα στα χρόνια της κρίσης και </w:t>
      </w:r>
      <w:r>
        <w:rPr>
          <w:rFonts w:eastAsia="Times New Roman" w:cs="Times New Roman"/>
          <w:szCs w:val="24"/>
        </w:rPr>
        <w:t xml:space="preserve">είχαμε </w:t>
      </w:r>
      <w:r w:rsidRPr="00FA1895">
        <w:rPr>
          <w:rFonts w:eastAsia="Times New Roman" w:cs="Times New Roman"/>
          <w:szCs w:val="24"/>
        </w:rPr>
        <w:t>το</w:t>
      </w:r>
      <w:r>
        <w:rPr>
          <w:rFonts w:eastAsia="Times New Roman" w:cs="Times New Roman"/>
          <w:szCs w:val="24"/>
        </w:rPr>
        <w:t>ν</w:t>
      </w:r>
      <w:r w:rsidRPr="00FA1895">
        <w:rPr>
          <w:rFonts w:eastAsia="Times New Roman" w:cs="Times New Roman"/>
          <w:szCs w:val="24"/>
        </w:rPr>
        <w:t xml:space="preserve"> διαχωρισμό ανθρώπων μόνο και μόνο γιατί ήταν κάτω </w:t>
      </w:r>
      <w:r>
        <w:rPr>
          <w:rFonts w:eastAsia="Times New Roman" w:cs="Times New Roman"/>
          <w:szCs w:val="24"/>
        </w:rPr>
        <w:t>των</w:t>
      </w:r>
      <w:r w:rsidRPr="00FA1895">
        <w:rPr>
          <w:rFonts w:eastAsia="Times New Roman" w:cs="Times New Roman"/>
          <w:szCs w:val="24"/>
        </w:rPr>
        <w:t xml:space="preserve"> </w:t>
      </w:r>
      <w:r>
        <w:rPr>
          <w:rFonts w:eastAsia="Times New Roman" w:cs="Times New Roman"/>
          <w:szCs w:val="24"/>
        </w:rPr>
        <w:t>είκοσι πέντε</w:t>
      </w:r>
      <w:r w:rsidRPr="00FA1895">
        <w:rPr>
          <w:rFonts w:eastAsia="Times New Roman" w:cs="Times New Roman"/>
          <w:szCs w:val="24"/>
        </w:rPr>
        <w:t xml:space="preserve"> χρόνων</w:t>
      </w:r>
      <w:r>
        <w:rPr>
          <w:rFonts w:eastAsia="Times New Roman" w:cs="Times New Roman"/>
          <w:szCs w:val="24"/>
        </w:rPr>
        <w:t>.</w:t>
      </w:r>
      <w:r w:rsidRPr="00FA1895">
        <w:rPr>
          <w:rFonts w:eastAsia="Times New Roman" w:cs="Times New Roman"/>
          <w:szCs w:val="24"/>
        </w:rPr>
        <w:t xml:space="preserve"> Τι ψήφισε το </w:t>
      </w:r>
      <w:r>
        <w:rPr>
          <w:rFonts w:eastAsia="Times New Roman" w:cs="Times New Roman"/>
          <w:szCs w:val="24"/>
        </w:rPr>
        <w:t xml:space="preserve">Κίνημα Αλλαγής, η Νέα Δημοκρατία και η </w:t>
      </w:r>
      <w:r w:rsidRPr="00FA1895">
        <w:rPr>
          <w:rFonts w:eastAsia="Times New Roman" w:cs="Times New Roman"/>
          <w:szCs w:val="24"/>
        </w:rPr>
        <w:t>Χρυσή Αυγή</w:t>
      </w:r>
      <w:r>
        <w:rPr>
          <w:rFonts w:eastAsia="Times New Roman" w:cs="Times New Roman"/>
          <w:szCs w:val="24"/>
        </w:rPr>
        <w:t>; Ψήφισαν</w:t>
      </w:r>
      <w:r w:rsidRPr="00FA1895">
        <w:rPr>
          <w:rFonts w:eastAsia="Times New Roman" w:cs="Times New Roman"/>
          <w:szCs w:val="24"/>
        </w:rPr>
        <w:t xml:space="preserve"> </w:t>
      </w:r>
      <w:r>
        <w:rPr>
          <w:rFonts w:eastAsia="Times New Roman" w:cs="Times New Roman"/>
          <w:szCs w:val="24"/>
        </w:rPr>
        <w:t>«</w:t>
      </w:r>
      <w:r>
        <w:rPr>
          <w:rFonts w:eastAsia="Times New Roman" w:cs="Times New Roman"/>
          <w:szCs w:val="24"/>
        </w:rPr>
        <w:t>ό</w:t>
      </w:r>
      <w:r w:rsidRPr="00FA1895">
        <w:rPr>
          <w:rFonts w:eastAsia="Times New Roman" w:cs="Times New Roman"/>
          <w:szCs w:val="24"/>
        </w:rPr>
        <w:t>χι</w:t>
      </w:r>
      <w:r>
        <w:rPr>
          <w:rFonts w:eastAsia="Times New Roman" w:cs="Times New Roman"/>
          <w:szCs w:val="24"/>
        </w:rPr>
        <w:t>».</w:t>
      </w:r>
    </w:p>
    <w:p w14:paraId="0A5DE71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Το άρθρο </w:t>
      </w:r>
      <w:r w:rsidRPr="00FA1895">
        <w:rPr>
          <w:rFonts w:eastAsia="Times New Roman" w:cs="Times New Roman"/>
          <w:szCs w:val="24"/>
        </w:rPr>
        <w:t>22</w:t>
      </w:r>
      <w:r>
        <w:rPr>
          <w:rFonts w:eastAsia="Times New Roman" w:cs="Times New Roman"/>
          <w:szCs w:val="24"/>
        </w:rPr>
        <w:t>,</w:t>
      </w:r>
      <w:r w:rsidRPr="00FA1895">
        <w:rPr>
          <w:rFonts w:eastAsia="Times New Roman" w:cs="Times New Roman"/>
          <w:szCs w:val="24"/>
        </w:rPr>
        <w:t xml:space="preserve"> παράγραφοι 2</w:t>
      </w:r>
      <w:r>
        <w:rPr>
          <w:rFonts w:eastAsia="Times New Roman" w:cs="Times New Roman"/>
          <w:szCs w:val="24"/>
        </w:rPr>
        <w:t>,</w:t>
      </w:r>
      <w:r w:rsidRPr="00FA1895">
        <w:rPr>
          <w:rFonts w:eastAsia="Times New Roman" w:cs="Times New Roman"/>
          <w:szCs w:val="24"/>
        </w:rPr>
        <w:t xml:space="preserve"> 4 και 5 </w:t>
      </w:r>
      <w:r>
        <w:rPr>
          <w:rFonts w:eastAsia="Times New Roman" w:cs="Times New Roman"/>
          <w:szCs w:val="24"/>
        </w:rPr>
        <w:t xml:space="preserve">αναφέρεται σε </w:t>
      </w:r>
      <w:r w:rsidRPr="00FA1895">
        <w:rPr>
          <w:rFonts w:eastAsia="Times New Roman" w:cs="Times New Roman"/>
          <w:szCs w:val="24"/>
        </w:rPr>
        <w:t xml:space="preserve">εργασιακά δικαιώματα που </w:t>
      </w:r>
      <w:r>
        <w:rPr>
          <w:rFonts w:eastAsia="Times New Roman" w:cs="Times New Roman"/>
          <w:szCs w:val="24"/>
        </w:rPr>
        <w:t xml:space="preserve">κατοχυρώνονται </w:t>
      </w:r>
      <w:r w:rsidRPr="00FA1895">
        <w:rPr>
          <w:rFonts w:eastAsia="Times New Roman" w:cs="Times New Roman"/>
          <w:szCs w:val="24"/>
        </w:rPr>
        <w:t>συνταγματικά και δεν αφήνουν περιθώριο σε κα</w:t>
      </w:r>
      <w:r>
        <w:rPr>
          <w:rFonts w:eastAsia="Times New Roman" w:cs="Times New Roman"/>
          <w:szCs w:val="24"/>
        </w:rPr>
        <w:t>μ</w:t>
      </w:r>
      <w:r w:rsidRPr="00FA1895">
        <w:rPr>
          <w:rFonts w:eastAsia="Times New Roman" w:cs="Times New Roman"/>
          <w:szCs w:val="24"/>
        </w:rPr>
        <w:t>μία Κυβέρνηση να τα κα</w:t>
      </w:r>
      <w:r w:rsidRPr="00FA1895">
        <w:rPr>
          <w:rFonts w:eastAsia="Times New Roman" w:cs="Times New Roman"/>
          <w:szCs w:val="24"/>
        </w:rPr>
        <w:t>ταπατά</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 xml:space="preserve">Ουσιαστικά, </w:t>
      </w:r>
      <w:r w:rsidRPr="00FA1895">
        <w:rPr>
          <w:rFonts w:eastAsia="Times New Roman" w:cs="Times New Roman"/>
          <w:szCs w:val="24"/>
        </w:rPr>
        <w:t>μιλάμε για συλλογικά δικαιώματα των εργαζομένων</w:t>
      </w:r>
      <w:r>
        <w:rPr>
          <w:rFonts w:eastAsia="Times New Roman" w:cs="Times New Roman"/>
          <w:szCs w:val="24"/>
        </w:rPr>
        <w:t>,</w:t>
      </w:r>
      <w:r w:rsidRPr="00FA1895">
        <w:rPr>
          <w:rFonts w:eastAsia="Times New Roman" w:cs="Times New Roman"/>
          <w:szCs w:val="24"/>
        </w:rPr>
        <w:t xml:space="preserve"> όπως στην παράγραφο 4</w:t>
      </w:r>
      <w:r>
        <w:rPr>
          <w:rFonts w:eastAsia="Times New Roman" w:cs="Times New Roman"/>
          <w:szCs w:val="24"/>
        </w:rPr>
        <w:t>, όπου με πολύ ξεκάθαρο τρόπο θα α</w:t>
      </w:r>
      <w:r w:rsidRPr="00FA1895">
        <w:rPr>
          <w:rFonts w:eastAsia="Times New Roman" w:cs="Times New Roman"/>
          <w:szCs w:val="24"/>
        </w:rPr>
        <w:t>παγορεύεται η επιστράτευση των εργαζομένων</w:t>
      </w:r>
      <w:r>
        <w:rPr>
          <w:rFonts w:eastAsia="Times New Roman" w:cs="Times New Roman"/>
          <w:szCs w:val="24"/>
        </w:rPr>
        <w:t xml:space="preserve">, ένα εντελώς αήθες </w:t>
      </w:r>
      <w:r w:rsidRPr="00FA1895">
        <w:rPr>
          <w:rFonts w:eastAsia="Times New Roman" w:cs="Times New Roman"/>
          <w:szCs w:val="24"/>
        </w:rPr>
        <w:t xml:space="preserve">νομοθέτημα που </w:t>
      </w:r>
      <w:r>
        <w:rPr>
          <w:rFonts w:eastAsia="Times New Roman" w:cs="Times New Roman"/>
          <w:szCs w:val="24"/>
        </w:rPr>
        <w:t xml:space="preserve">είχατε διαχειριστεί </w:t>
      </w:r>
      <w:r w:rsidRPr="00FA1895">
        <w:rPr>
          <w:rFonts w:eastAsia="Times New Roman" w:cs="Times New Roman"/>
          <w:szCs w:val="24"/>
        </w:rPr>
        <w:t>τα προηγούμενα χρόνια και δεν μπορε</w:t>
      </w:r>
      <w:r w:rsidRPr="00FA1895">
        <w:rPr>
          <w:rFonts w:eastAsia="Times New Roman" w:cs="Times New Roman"/>
          <w:szCs w:val="24"/>
        </w:rPr>
        <w:t>ί</w:t>
      </w:r>
      <w:r>
        <w:rPr>
          <w:rFonts w:eastAsia="Times New Roman" w:cs="Times New Roman"/>
          <w:szCs w:val="24"/>
        </w:rPr>
        <w:t xml:space="preserve"> να υπάρξει σε μία ευνομούμενη π</w:t>
      </w:r>
      <w:r w:rsidRPr="00FA1895">
        <w:rPr>
          <w:rFonts w:eastAsia="Times New Roman" w:cs="Times New Roman"/>
          <w:szCs w:val="24"/>
        </w:rPr>
        <w:t>ολιτεία</w:t>
      </w:r>
      <w:r>
        <w:rPr>
          <w:rFonts w:eastAsia="Times New Roman" w:cs="Times New Roman"/>
          <w:szCs w:val="24"/>
        </w:rPr>
        <w:t>.</w:t>
      </w:r>
      <w:r w:rsidRPr="00FA1895">
        <w:rPr>
          <w:rFonts w:eastAsia="Times New Roman" w:cs="Times New Roman"/>
          <w:szCs w:val="24"/>
        </w:rPr>
        <w:t xml:space="preserve"> </w:t>
      </w:r>
    </w:p>
    <w:p w14:paraId="0A5DE716" w14:textId="77777777" w:rsidR="00415E13" w:rsidRDefault="00E650A0">
      <w:pPr>
        <w:spacing w:line="600" w:lineRule="auto"/>
        <w:ind w:firstLine="720"/>
        <w:jc w:val="both"/>
        <w:rPr>
          <w:rFonts w:eastAsia="Times New Roman" w:cs="Times New Roman"/>
          <w:szCs w:val="24"/>
        </w:rPr>
      </w:pPr>
      <w:r w:rsidRPr="00FA1895">
        <w:rPr>
          <w:rFonts w:eastAsia="Times New Roman" w:cs="Times New Roman"/>
          <w:szCs w:val="24"/>
        </w:rPr>
        <w:lastRenderedPageBreak/>
        <w:t xml:space="preserve">Ακόμα όμως και σε </w:t>
      </w:r>
      <w:r>
        <w:rPr>
          <w:rFonts w:eastAsia="Times New Roman" w:cs="Times New Roman"/>
          <w:szCs w:val="24"/>
        </w:rPr>
        <w:t>άρθρα που δεν έχουν τόσο ξεκάθαρο πολιτικό πρόσημο, όπως</w:t>
      </w:r>
      <w:r w:rsidRPr="00FA1895">
        <w:rPr>
          <w:rFonts w:eastAsia="Times New Roman" w:cs="Times New Roman"/>
          <w:szCs w:val="24"/>
        </w:rPr>
        <w:t xml:space="preserve"> το άρθρο 56 παράγραφος 5 </w:t>
      </w:r>
      <w:r>
        <w:rPr>
          <w:rFonts w:eastAsia="Times New Roman" w:cs="Times New Roman"/>
          <w:szCs w:val="24"/>
        </w:rPr>
        <w:t>για τον περιορισμό</w:t>
      </w:r>
      <w:r w:rsidRPr="00FA1895">
        <w:rPr>
          <w:rFonts w:eastAsia="Times New Roman" w:cs="Times New Roman"/>
          <w:szCs w:val="24"/>
        </w:rPr>
        <w:t xml:space="preserve"> </w:t>
      </w:r>
      <w:r>
        <w:rPr>
          <w:rFonts w:eastAsia="Times New Roman" w:cs="Times New Roman"/>
          <w:szCs w:val="24"/>
        </w:rPr>
        <w:t>θητειών, τι ψηφίσατε εσείς,</w:t>
      </w:r>
      <w:r w:rsidRPr="00FA1895">
        <w:rPr>
          <w:rFonts w:eastAsia="Times New Roman" w:cs="Times New Roman"/>
          <w:szCs w:val="24"/>
        </w:rPr>
        <w:t xml:space="preserve"> </w:t>
      </w:r>
      <w:r>
        <w:rPr>
          <w:rFonts w:eastAsia="Times New Roman" w:cs="Times New Roman"/>
          <w:szCs w:val="24"/>
        </w:rPr>
        <w:t xml:space="preserve">το </w:t>
      </w:r>
      <w:r w:rsidRPr="00FA1895">
        <w:rPr>
          <w:rFonts w:eastAsia="Times New Roman" w:cs="Times New Roman"/>
          <w:szCs w:val="24"/>
        </w:rPr>
        <w:t>ΠΑΣΟΚ</w:t>
      </w:r>
      <w:r>
        <w:rPr>
          <w:rFonts w:eastAsia="Times New Roman" w:cs="Times New Roman"/>
          <w:szCs w:val="24"/>
        </w:rPr>
        <w:t>, η</w:t>
      </w:r>
      <w:r w:rsidRPr="00FA1895">
        <w:rPr>
          <w:rFonts w:eastAsia="Times New Roman" w:cs="Times New Roman"/>
          <w:szCs w:val="24"/>
        </w:rPr>
        <w:t xml:space="preserve"> Νέα Δημοκρατία και </w:t>
      </w:r>
      <w:r>
        <w:rPr>
          <w:rFonts w:eastAsia="Times New Roman" w:cs="Times New Roman"/>
          <w:szCs w:val="24"/>
        </w:rPr>
        <w:t xml:space="preserve">η </w:t>
      </w:r>
      <w:r w:rsidRPr="00FA1895">
        <w:rPr>
          <w:rFonts w:eastAsia="Times New Roman" w:cs="Times New Roman"/>
          <w:szCs w:val="24"/>
        </w:rPr>
        <w:t>Χρυσή Αυγή</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Ψηφίσατε «</w:t>
      </w:r>
      <w:r>
        <w:rPr>
          <w:rFonts w:eastAsia="Times New Roman" w:cs="Times New Roman"/>
          <w:szCs w:val="24"/>
        </w:rPr>
        <w:t>ό</w:t>
      </w:r>
      <w:r w:rsidRPr="00FA1895">
        <w:rPr>
          <w:rFonts w:eastAsia="Times New Roman" w:cs="Times New Roman"/>
          <w:szCs w:val="24"/>
        </w:rPr>
        <w:t>χι</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γ</w:t>
      </w:r>
      <w:r w:rsidRPr="00FA1895">
        <w:rPr>
          <w:rFonts w:eastAsia="Times New Roman" w:cs="Times New Roman"/>
          <w:szCs w:val="24"/>
        </w:rPr>
        <w:t xml:space="preserve">ιατί </w:t>
      </w:r>
      <w:r w:rsidRPr="00FA1895">
        <w:rPr>
          <w:rFonts w:eastAsia="Times New Roman" w:cs="Times New Roman"/>
          <w:szCs w:val="24"/>
        </w:rPr>
        <w:t>έχετε μία καριέρα στην πολιτική</w:t>
      </w:r>
      <w:r>
        <w:rPr>
          <w:rFonts w:eastAsia="Times New Roman" w:cs="Times New Roman"/>
          <w:szCs w:val="24"/>
        </w:rPr>
        <w:t>, τη θεωρείτε</w:t>
      </w:r>
      <w:r w:rsidRPr="00FA1895">
        <w:rPr>
          <w:rFonts w:eastAsia="Times New Roman" w:cs="Times New Roman"/>
          <w:szCs w:val="24"/>
        </w:rPr>
        <w:t xml:space="preserve"> ιδιοκτησία σας και δεν θέλετε να </w:t>
      </w:r>
      <w:r>
        <w:rPr>
          <w:rFonts w:eastAsia="Times New Roman" w:cs="Times New Roman"/>
          <w:szCs w:val="24"/>
        </w:rPr>
        <w:t xml:space="preserve">μπει </w:t>
      </w:r>
      <w:r w:rsidRPr="00FA1895">
        <w:rPr>
          <w:rFonts w:eastAsia="Times New Roman" w:cs="Times New Roman"/>
          <w:szCs w:val="24"/>
        </w:rPr>
        <w:t>περιορισμός των θητειών</w:t>
      </w:r>
      <w:r>
        <w:rPr>
          <w:rFonts w:eastAsia="Times New Roman" w:cs="Times New Roman"/>
          <w:szCs w:val="24"/>
        </w:rPr>
        <w:t>,</w:t>
      </w:r>
      <w:r w:rsidRPr="00FA1895">
        <w:rPr>
          <w:rFonts w:eastAsia="Times New Roman" w:cs="Times New Roman"/>
          <w:szCs w:val="24"/>
        </w:rPr>
        <w:t xml:space="preserve"> όπως όλη η ελληνική κοινωνία έχει συζητήσει όλο αυτό το χρονικό διάστημα</w:t>
      </w:r>
      <w:r>
        <w:rPr>
          <w:rFonts w:eastAsia="Times New Roman" w:cs="Times New Roman"/>
          <w:szCs w:val="24"/>
        </w:rPr>
        <w:t>.</w:t>
      </w:r>
      <w:r w:rsidRPr="00FA1895">
        <w:rPr>
          <w:rFonts w:eastAsia="Times New Roman" w:cs="Times New Roman"/>
          <w:szCs w:val="24"/>
        </w:rPr>
        <w:t xml:space="preserve"> </w:t>
      </w:r>
    </w:p>
    <w:p w14:paraId="0A5DE717" w14:textId="77777777" w:rsidR="00415E13" w:rsidRDefault="00E650A0">
      <w:pPr>
        <w:spacing w:line="600" w:lineRule="auto"/>
        <w:ind w:firstLine="720"/>
        <w:jc w:val="both"/>
        <w:rPr>
          <w:rFonts w:eastAsia="Times New Roman" w:cs="Times New Roman"/>
          <w:szCs w:val="24"/>
        </w:rPr>
      </w:pPr>
      <w:r w:rsidRPr="00FA1895">
        <w:rPr>
          <w:rFonts w:eastAsia="Times New Roman" w:cs="Times New Roman"/>
          <w:szCs w:val="24"/>
        </w:rPr>
        <w:t xml:space="preserve">Θα </w:t>
      </w:r>
      <w:r>
        <w:rPr>
          <w:rFonts w:eastAsia="Times New Roman" w:cs="Times New Roman"/>
          <w:szCs w:val="24"/>
        </w:rPr>
        <w:t xml:space="preserve">περάσω </w:t>
      </w:r>
      <w:r w:rsidRPr="00FA1895">
        <w:rPr>
          <w:rFonts w:eastAsia="Times New Roman" w:cs="Times New Roman"/>
          <w:szCs w:val="24"/>
        </w:rPr>
        <w:t>σε δύο περιπτώσεις</w:t>
      </w:r>
      <w:r>
        <w:rPr>
          <w:rFonts w:eastAsia="Times New Roman" w:cs="Times New Roman"/>
          <w:szCs w:val="24"/>
        </w:rPr>
        <w:t>,</w:t>
      </w:r>
      <w:r w:rsidRPr="00FA1895">
        <w:rPr>
          <w:rFonts w:eastAsia="Times New Roman" w:cs="Times New Roman"/>
          <w:szCs w:val="24"/>
        </w:rPr>
        <w:t xml:space="preserve"> τις οποίες έχω υπογράψει και ως τροπολογίες για το Σύνταγμα</w:t>
      </w:r>
      <w:r>
        <w:rPr>
          <w:rFonts w:eastAsia="Times New Roman" w:cs="Times New Roman"/>
          <w:szCs w:val="24"/>
        </w:rPr>
        <w:t>.</w:t>
      </w:r>
      <w:r w:rsidRPr="00FA1895">
        <w:rPr>
          <w:rFonts w:eastAsia="Times New Roman" w:cs="Times New Roman"/>
          <w:szCs w:val="24"/>
        </w:rPr>
        <w:t xml:space="preserve"> Η πρώτη αφορά </w:t>
      </w:r>
      <w:r>
        <w:rPr>
          <w:rFonts w:eastAsia="Times New Roman" w:cs="Times New Roman"/>
          <w:szCs w:val="24"/>
        </w:rPr>
        <w:t xml:space="preserve">το άρθρο 5, </w:t>
      </w:r>
      <w:r w:rsidRPr="00FA1895">
        <w:rPr>
          <w:rFonts w:eastAsia="Times New Roman" w:cs="Times New Roman"/>
          <w:szCs w:val="24"/>
        </w:rPr>
        <w:t>παράγραφο</w:t>
      </w:r>
      <w:r>
        <w:rPr>
          <w:rFonts w:eastAsia="Times New Roman" w:cs="Times New Roman"/>
          <w:szCs w:val="24"/>
        </w:rPr>
        <w:t>ς</w:t>
      </w:r>
      <w:r w:rsidRPr="00FA1895">
        <w:rPr>
          <w:rFonts w:eastAsia="Times New Roman" w:cs="Times New Roman"/>
          <w:szCs w:val="24"/>
        </w:rPr>
        <w:t xml:space="preserve"> 2</w:t>
      </w:r>
      <w:r>
        <w:rPr>
          <w:rFonts w:eastAsia="Times New Roman" w:cs="Times New Roman"/>
          <w:szCs w:val="24"/>
        </w:rPr>
        <w:t xml:space="preserve"> όπου αναφέρει ότι </w:t>
      </w:r>
      <w:r w:rsidRPr="00FA1895">
        <w:rPr>
          <w:rFonts w:eastAsia="Times New Roman" w:cs="Times New Roman"/>
          <w:szCs w:val="24"/>
        </w:rPr>
        <w:t>το Σύνταγμα οφείλει να έχει ως επίκεντρο τον άνθρωπο</w:t>
      </w:r>
      <w:r>
        <w:rPr>
          <w:rFonts w:eastAsia="Times New Roman" w:cs="Times New Roman"/>
          <w:szCs w:val="24"/>
        </w:rPr>
        <w:t>.</w:t>
      </w:r>
      <w:r w:rsidRPr="00FA1895">
        <w:rPr>
          <w:rFonts w:eastAsia="Times New Roman" w:cs="Times New Roman"/>
          <w:szCs w:val="24"/>
        </w:rPr>
        <w:t xml:space="preserve"> Η κατοχύρωση και προστασία των </w:t>
      </w:r>
      <w:r>
        <w:rPr>
          <w:rFonts w:eastAsia="Times New Roman" w:cs="Times New Roman"/>
          <w:szCs w:val="24"/>
        </w:rPr>
        <w:t xml:space="preserve">ατομικών </w:t>
      </w:r>
      <w:r w:rsidRPr="00FA1895">
        <w:rPr>
          <w:rFonts w:eastAsia="Times New Roman" w:cs="Times New Roman"/>
          <w:szCs w:val="24"/>
        </w:rPr>
        <w:t>και κοινωνικών δικαιωμάτων πρέπει να αντανα</w:t>
      </w:r>
      <w:r w:rsidRPr="00FA1895">
        <w:rPr>
          <w:rFonts w:eastAsia="Times New Roman" w:cs="Times New Roman"/>
          <w:szCs w:val="24"/>
        </w:rPr>
        <w:t>κλάται στο</w:t>
      </w:r>
      <w:r>
        <w:rPr>
          <w:rFonts w:eastAsia="Times New Roman" w:cs="Times New Roman"/>
          <w:szCs w:val="24"/>
        </w:rPr>
        <w:t>ν</w:t>
      </w:r>
      <w:r w:rsidRPr="00FA1895">
        <w:rPr>
          <w:rFonts w:eastAsia="Times New Roman" w:cs="Times New Roman"/>
          <w:szCs w:val="24"/>
        </w:rPr>
        <w:t xml:space="preserve"> </w:t>
      </w:r>
      <w:r>
        <w:rPr>
          <w:rFonts w:eastAsia="Times New Roman" w:cs="Times New Roman"/>
          <w:szCs w:val="24"/>
        </w:rPr>
        <w:t>συνταγματικό χ</w:t>
      </w:r>
      <w:r w:rsidRPr="00FA1895">
        <w:rPr>
          <w:rFonts w:eastAsia="Times New Roman" w:cs="Times New Roman"/>
          <w:szCs w:val="24"/>
        </w:rPr>
        <w:t>άρτη της χώρας</w:t>
      </w:r>
      <w:r>
        <w:rPr>
          <w:rFonts w:eastAsia="Times New Roman" w:cs="Times New Roman"/>
          <w:szCs w:val="24"/>
        </w:rPr>
        <w:t>.</w:t>
      </w:r>
      <w:r w:rsidRPr="00FA1895">
        <w:rPr>
          <w:rFonts w:eastAsia="Times New Roman" w:cs="Times New Roman"/>
          <w:szCs w:val="24"/>
        </w:rPr>
        <w:t xml:space="preserve"> </w:t>
      </w:r>
    </w:p>
    <w:p w14:paraId="0A5DE718" w14:textId="77777777" w:rsidR="00415E13" w:rsidRDefault="00E650A0">
      <w:pPr>
        <w:spacing w:line="600" w:lineRule="auto"/>
        <w:ind w:firstLine="720"/>
        <w:jc w:val="both"/>
        <w:rPr>
          <w:rFonts w:eastAsia="Times New Roman" w:cs="Times New Roman"/>
          <w:szCs w:val="24"/>
        </w:rPr>
      </w:pPr>
      <w:r w:rsidRPr="00FA1895">
        <w:rPr>
          <w:rFonts w:eastAsia="Times New Roman" w:cs="Times New Roman"/>
          <w:szCs w:val="24"/>
        </w:rPr>
        <w:t xml:space="preserve">Κάθε </w:t>
      </w:r>
      <w:r>
        <w:rPr>
          <w:rFonts w:eastAsia="Times New Roman" w:cs="Times New Roman"/>
          <w:szCs w:val="24"/>
        </w:rPr>
        <w:t>α</w:t>
      </w:r>
      <w:r w:rsidRPr="00FA1895">
        <w:rPr>
          <w:rFonts w:eastAsia="Times New Roman" w:cs="Times New Roman"/>
          <w:szCs w:val="24"/>
        </w:rPr>
        <w:t>ναθεωρητική διαδικασία τ</w:t>
      </w:r>
      <w:r>
        <w:rPr>
          <w:rFonts w:eastAsia="Times New Roman" w:cs="Times New Roman"/>
          <w:szCs w:val="24"/>
        </w:rPr>
        <w:t>έτοια, που θέλει να υπηρετεί τη δ</w:t>
      </w:r>
      <w:r w:rsidRPr="00FA1895">
        <w:rPr>
          <w:rFonts w:eastAsia="Times New Roman" w:cs="Times New Roman"/>
          <w:szCs w:val="24"/>
        </w:rPr>
        <w:t>ημοκρατική πορεία της χώρας</w:t>
      </w:r>
      <w:r>
        <w:rPr>
          <w:rFonts w:eastAsia="Times New Roman" w:cs="Times New Roman"/>
          <w:szCs w:val="24"/>
        </w:rPr>
        <w:t>,</w:t>
      </w:r>
      <w:r w:rsidRPr="00FA1895">
        <w:rPr>
          <w:rFonts w:eastAsia="Times New Roman" w:cs="Times New Roman"/>
          <w:szCs w:val="24"/>
        </w:rPr>
        <w:t xml:space="preserve"> οφείλει να επιστρέφει στην κοινωνία κ</w:t>
      </w:r>
      <w:r>
        <w:rPr>
          <w:rFonts w:eastAsia="Times New Roman" w:cs="Times New Roman"/>
          <w:szCs w:val="24"/>
        </w:rPr>
        <w:t>αι να αντανακλά την πολλαπλότητά</w:t>
      </w:r>
      <w:r w:rsidRPr="00FA1895">
        <w:rPr>
          <w:rFonts w:eastAsia="Times New Roman" w:cs="Times New Roman"/>
          <w:szCs w:val="24"/>
        </w:rPr>
        <w:t xml:space="preserve"> </w:t>
      </w:r>
      <w:r>
        <w:rPr>
          <w:rFonts w:eastAsia="Times New Roman" w:cs="Times New Roman"/>
          <w:szCs w:val="24"/>
        </w:rPr>
        <w:t>της,</w:t>
      </w:r>
      <w:r w:rsidRPr="00FA1895">
        <w:rPr>
          <w:rFonts w:eastAsia="Times New Roman" w:cs="Times New Roman"/>
          <w:szCs w:val="24"/>
        </w:rPr>
        <w:t xml:space="preserve"> να φωτογραφίζει την κοινωνία</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όπως είναι τη δε</w:t>
      </w:r>
      <w:r>
        <w:rPr>
          <w:rFonts w:eastAsia="Times New Roman" w:cs="Times New Roman"/>
          <w:szCs w:val="24"/>
        </w:rPr>
        <w:t>δομένη στιγμή και να κοιτάζει το μέλλον ό</w:t>
      </w:r>
      <w:r w:rsidRPr="00FA1895">
        <w:rPr>
          <w:rFonts w:eastAsia="Times New Roman" w:cs="Times New Roman"/>
          <w:szCs w:val="24"/>
        </w:rPr>
        <w:t>χι φοβικά</w:t>
      </w:r>
      <w:r>
        <w:rPr>
          <w:rFonts w:eastAsia="Times New Roman" w:cs="Times New Roman"/>
          <w:szCs w:val="24"/>
        </w:rPr>
        <w:t>,</w:t>
      </w:r>
      <w:r w:rsidRPr="00FA1895">
        <w:rPr>
          <w:rFonts w:eastAsia="Times New Roman" w:cs="Times New Roman"/>
          <w:szCs w:val="24"/>
        </w:rPr>
        <w:t xml:space="preserve"> αλλά προοδευτικά</w:t>
      </w:r>
      <w:r>
        <w:rPr>
          <w:rFonts w:eastAsia="Times New Roman" w:cs="Times New Roman"/>
          <w:szCs w:val="24"/>
        </w:rPr>
        <w:t>.</w:t>
      </w:r>
      <w:r w:rsidRPr="00FA1895">
        <w:rPr>
          <w:rFonts w:eastAsia="Times New Roman" w:cs="Times New Roman"/>
          <w:szCs w:val="24"/>
        </w:rPr>
        <w:t xml:space="preserve"> Ειδικά στη ση</w:t>
      </w:r>
      <w:r w:rsidRPr="00FA1895">
        <w:rPr>
          <w:rFonts w:eastAsia="Times New Roman" w:cs="Times New Roman"/>
          <w:szCs w:val="24"/>
        </w:rPr>
        <w:lastRenderedPageBreak/>
        <w:t>μερινή συγκυρία</w:t>
      </w:r>
      <w:r>
        <w:rPr>
          <w:rFonts w:eastAsia="Times New Roman" w:cs="Times New Roman"/>
          <w:szCs w:val="24"/>
        </w:rPr>
        <w:t>,</w:t>
      </w:r>
      <w:r w:rsidRPr="00FA1895">
        <w:rPr>
          <w:rFonts w:eastAsia="Times New Roman" w:cs="Times New Roman"/>
          <w:szCs w:val="24"/>
        </w:rPr>
        <w:t xml:space="preserve"> όπου φασιστικές </w:t>
      </w:r>
      <w:r>
        <w:rPr>
          <w:rFonts w:eastAsia="Times New Roman" w:cs="Times New Roman"/>
          <w:szCs w:val="24"/>
        </w:rPr>
        <w:t xml:space="preserve">και νεοφασιστικές </w:t>
      </w:r>
      <w:r w:rsidRPr="00FA1895">
        <w:rPr>
          <w:rFonts w:eastAsia="Times New Roman" w:cs="Times New Roman"/>
          <w:szCs w:val="24"/>
        </w:rPr>
        <w:t xml:space="preserve">συμπεριφορές υπονομεύουν </w:t>
      </w:r>
      <w:r>
        <w:rPr>
          <w:rFonts w:eastAsia="Times New Roman" w:cs="Times New Roman"/>
          <w:szCs w:val="24"/>
        </w:rPr>
        <w:t>το δικαίωμα κάθε προσώπου στην ε</w:t>
      </w:r>
      <w:r w:rsidRPr="00FA1895">
        <w:rPr>
          <w:rFonts w:eastAsia="Times New Roman" w:cs="Times New Roman"/>
          <w:szCs w:val="24"/>
        </w:rPr>
        <w:t>λεύθερη ανάπτυξη της προσωπικότ</w:t>
      </w:r>
      <w:r>
        <w:rPr>
          <w:rFonts w:eastAsia="Times New Roman" w:cs="Times New Roman"/>
          <w:szCs w:val="24"/>
        </w:rPr>
        <w:t>ητάς του και την προσωπική του ελε</w:t>
      </w:r>
      <w:r>
        <w:rPr>
          <w:rFonts w:eastAsia="Times New Roman" w:cs="Times New Roman"/>
          <w:szCs w:val="24"/>
        </w:rPr>
        <w:t>υθερία, α</w:t>
      </w:r>
      <w:r w:rsidRPr="00FA1895">
        <w:rPr>
          <w:rFonts w:eastAsia="Times New Roman" w:cs="Times New Roman"/>
          <w:szCs w:val="24"/>
        </w:rPr>
        <w:t>υτό γίνεται ακόμα πιο επιτακτικό</w:t>
      </w:r>
      <w:r>
        <w:rPr>
          <w:rFonts w:eastAsia="Times New Roman" w:cs="Times New Roman"/>
          <w:szCs w:val="24"/>
        </w:rPr>
        <w:t>.</w:t>
      </w:r>
    </w:p>
    <w:p w14:paraId="0A5DE719" w14:textId="77777777" w:rsidR="00415E13" w:rsidRDefault="00E650A0">
      <w:pPr>
        <w:spacing w:line="600" w:lineRule="auto"/>
        <w:ind w:firstLine="720"/>
        <w:jc w:val="both"/>
        <w:rPr>
          <w:rFonts w:eastAsia="Times New Roman" w:cs="Times New Roman"/>
          <w:szCs w:val="24"/>
        </w:rPr>
      </w:pPr>
      <w:r w:rsidRPr="00FA1895">
        <w:rPr>
          <w:rFonts w:eastAsia="Times New Roman" w:cs="Times New Roman"/>
          <w:szCs w:val="24"/>
        </w:rPr>
        <w:t>Το άρθρο 5 παράγραφος 2 οριοθετούσε αυτό το δικαίωμα με όρους εθνικότητας</w:t>
      </w:r>
      <w:r>
        <w:rPr>
          <w:rFonts w:eastAsia="Times New Roman" w:cs="Times New Roman"/>
          <w:szCs w:val="24"/>
        </w:rPr>
        <w:t>, φ</w:t>
      </w:r>
      <w:r w:rsidRPr="00FA1895">
        <w:rPr>
          <w:rFonts w:eastAsia="Times New Roman" w:cs="Times New Roman"/>
          <w:szCs w:val="24"/>
        </w:rPr>
        <w:t>υλής</w:t>
      </w:r>
      <w:r>
        <w:rPr>
          <w:rFonts w:eastAsia="Times New Roman" w:cs="Times New Roman"/>
          <w:szCs w:val="24"/>
        </w:rPr>
        <w:t>,</w:t>
      </w:r>
      <w:r w:rsidRPr="00FA1895">
        <w:rPr>
          <w:rFonts w:eastAsia="Times New Roman" w:cs="Times New Roman"/>
          <w:szCs w:val="24"/>
        </w:rPr>
        <w:t xml:space="preserve"> γλώσσας</w:t>
      </w:r>
      <w:r>
        <w:rPr>
          <w:rFonts w:eastAsia="Times New Roman" w:cs="Times New Roman"/>
          <w:szCs w:val="24"/>
        </w:rPr>
        <w:t>, θ</w:t>
      </w:r>
      <w:r w:rsidRPr="00FA1895">
        <w:rPr>
          <w:rFonts w:eastAsia="Times New Roman" w:cs="Times New Roman"/>
          <w:szCs w:val="24"/>
        </w:rPr>
        <w:t>ρησκευτικών ή πολιτικών πεποιθήσεων</w:t>
      </w:r>
      <w:r>
        <w:rPr>
          <w:rFonts w:eastAsia="Times New Roman" w:cs="Times New Roman"/>
          <w:szCs w:val="24"/>
        </w:rPr>
        <w:t>.</w:t>
      </w:r>
      <w:r w:rsidRPr="00FA1895">
        <w:rPr>
          <w:rFonts w:eastAsia="Times New Roman" w:cs="Times New Roman"/>
          <w:szCs w:val="24"/>
        </w:rPr>
        <w:t xml:space="preserve"> Η ανθρώπινη ταυτότητα</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όμως,</w:t>
      </w:r>
      <w:r w:rsidRPr="00FA1895">
        <w:rPr>
          <w:rFonts w:eastAsia="Times New Roman" w:cs="Times New Roman"/>
          <w:szCs w:val="24"/>
        </w:rPr>
        <w:t xml:space="preserve"> συνίσταται από το σύνολο των κοινωνικών και ατομικών πρ</w:t>
      </w:r>
      <w:r w:rsidRPr="00FA1895">
        <w:rPr>
          <w:rFonts w:eastAsia="Times New Roman" w:cs="Times New Roman"/>
          <w:szCs w:val="24"/>
        </w:rPr>
        <w:t>οσδιορισμών που δημιουργούν τη μοναδικότητα κάθε προσώπου</w:t>
      </w:r>
      <w:r>
        <w:rPr>
          <w:rFonts w:eastAsia="Times New Roman" w:cs="Times New Roman"/>
          <w:szCs w:val="24"/>
        </w:rPr>
        <w:t>.</w:t>
      </w:r>
      <w:r w:rsidRPr="00FA1895">
        <w:rPr>
          <w:rFonts w:eastAsia="Times New Roman" w:cs="Times New Roman"/>
          <w:szCs w:val="24"/>
        </w:rPr>
        <w:t xml:space="preserve"> Σε </w:t>
      </w:r>
      <w:r>
        <w:rPr>
          <w:rFonts w:eastAsia="Times New Roman" w:cs="Times New Roman"/>
          <w:szCs w:val="24"/>
        </w:rPr>
        <w:t>αυτά ανήκουν το φύ</w:t>
      </w:r>
      <w:r w:rsidRPr="00FA1895">
        <w:rPr>
          <w:rFonts w:eastAsia="Times New Roman" w:cs="Times New Roman"/>
          <w:szCs w:val="24"/>
        </w:rPr>
        <w:t>λο</w:t>
      </w:r>
      <w:r>
        <w:rPr>
          <w:rFonts w:eastAsia="Times New Roman" w:cs="Times New Roman"/>
          <w:szCs w:val="24"/>
        </w:rPr>
        <w:t>,</w:t>
      </w:r>
      <w:r w:rsidRPr="00FA1895">
        <w:rPr>
          <w:rFonts w:eastAsia="Times New Roman" w:cs="Times New Roman"/>
          <w:szCs w:val="24"/>
        </w:rPr>
        <w:t xml:space="preserve"> η ταυτότητα φύλου και ο σεξουαλικός προσανατολισμός</w:t>
      </w:r>
      <w:r>
        <w:rPr>
          <w:rFonts w:eastAsia="Times New Roman" w:cs="Times New Roman"/>
          <w:szCs w:val="24"/>
        </w:rPr>
        <w:t>.</w:t>
      </w:r>
      <w:r w:rsidRPr="00FA1895">
        <w:rPr>
          <w:rFonts w:eastAsia="Times New Roman" w:cs="Times New Roman"/>
          <w:szCs w:val="24"/>
        </w:rPr>
        <w:t xml:space="preserve"> </w:t>
      </w:r>
    </w:p>
    <w:p w14:paraId="0A5DE71A" w14:textId="77777777" w:rsidR="00415E13" w:rsidRDefault="00E650A0">
      <w:pPr>
        <w:spacing w:line="600" w:lineRule="auto"/>
        <w:ind w:firstLine="720"/>
        <w:jc w:val="both"/>
        <w:rPr>
          <w:rFonts w:eastAsia="Times New Roman" w:cs="Times New Roman"/>
          <w:szCs w:val="24"/>
        </w:rPr>
      </w:pPr>
      <w:r w:rsidRPr="00FA1895">
        <w:rPr>
          <w:rFonts w:eastAsia="Times New Roman" w:cs="Times New Roman"/>
          <w:szCs w:val="24"/>
        </w:rPr>
        <w:t>Οι πρόσφατες νομοθετικές πρωτοβουλίες</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σύμφωνο</w:t>
      </w:r>
      <w:r w:rsidRPr="00FA1895">
        <w:rPr>
          <w:rFonts w:eastAsia="Times New Roman" w:cs="Times New Roman"/>
          <w:szCs w:val="24"/>
        </w:rPr>
        <w:t xml:space="preserve"> </w:t>
      </w:r>
      <w:r>
        <w:rPr>
          <w:rFonts w:eastAsia="Times New Roman" w:cs="Times New Roman"/>
          <w:szCs w:val="24"/>
        </w:rPr>
        <w:t>σ</w:t>
      </w:r>
      <w:r w:rsidRPr="00FA1895">
        <w:rPr>
          <w:rFonts w:eastAsia="Times New Roman" w:cs="Times New Roman"/>
          <w:szCs w:val="24"/>
        </w:rPr>
        <w:t>υμβίωσης</w:t>
      </w:r>
      <w:r w:rsidRPr="00FA1895">
        <w:rPr>
          <w:rFonts w:eastAsia="Times New Roman" w:cs="Times New Roman"/>
          <w:szCs w:val="24"/>
        </w:rPr>
        <w:t xml:space="preserve"> και αναγνώριση</w:t>
      </w:r>
      <w:r>
        <w:rPr>
          <w:rFonts w:eastAsia="Times New Roman" w:cs="Times New Roman"/>
          <w:szCs w:val="24"/>
        </w:rPr>
        <w:t>ς</w:t>
      </w:r>
      <w:r w:rsidRPr="00FA1895">
        <w:rPr>
          <w:rFonts w:eastAsia="Times New Roman" w:cs="Times New Roman"/>
          <w:szCs w:val="24"/>
        </w:rPr>
        <w:t xml:space="preserve"> ταυτότητας φύλου και </w:t>
      </w:r>
      <w:r>
        <w:rPr>
          <w:rFonts w:eastAsia="Times New Roman" w:cs="Times New Roman"/>
          <w:szCs w:val="24"/>
        </w:rPr>
        <w:t xml:space="preserve">η αναδοχή </w:t>
      </w:r>
      <w:r w:rsidRPr="00FA1895">
        <w:rPr>
          <w:rFonts w:eastAsia="Times New Roman" w:cs="Times New Roman"/>
          <w:szCs w:val="24"/>
        </w:rPr>
        <w:t>απαντούν εν</w:t>
      </w:r>
      <w:r w:rsidRPr="00FA1895">
        <w:rPr>
          <w:rFonts w:eastAsia="Times New Roman" w:cs="Times New Roman"/>
          <w:szCs w:val="24"/>
        </w:rPr>
        <w:t xml:space="preserve"> μέρει σε ένα κενό αποδοχής αυτών των ανθρώπω</w:t>
      </w:r>
      <w:r>
        <w:rPr>
          <w:rFonts w:eastAsia="Times New Roman" w:cs="Times New Roman"/>
          <w:szCs w:val="24"/>
        </w:rPr>
        <w:t>ν από την ελληνική κοινωνία και την ε</w:t>
      </w:r>
      <w:r w:rsidRPr="00FA1895">
        <w:rPr>
          <w:rFonts w:eastAsia="Times New Roman" w:cs="Times New Roman"/>
          <w:szCs w:val="24"/>
        </w:rPr>
        <w:t xml:space="preserve">λληνική </w:t>
      </w:r>
      <w:r>
        <w:rPr>
          <w:rFonts w:eastAsia="Times New Roman" w:cs="Times New Roman"/>
          <w:szCs w:val="24"/>
        </w:rPr>
        <w:t>π</w:t>
      </w:r>
      <w:r w:rsidRPr="00FA1895">
        <w:rPr>
          <w:rFonts w:eastAsia="Times New Roman" w:cs="Times New Roman"/>
          <w:szCs w:val="24"/>
        </w:rPr>
        <w:t>ολιτεία</w:t>
      </w:r>
      <w:r>
        <w:rPr>
          <w:rFonts w:eastAsia="Times New Roman" w:cs="Times New Roman"/>
          <w:szCs w:val="24"/>
        </w:rPr>
        <w:t>,</w:t>
      </w:r>
      <w:r w:rsidRPr="00FA1895">
        <w:rPr>
          <w:rFonts w:eastAsia="Times New Roman" w:cs="Times New Roman"/>
          <w:szCs w:val="24"/>
        </w:rPr>
        <w:t xml:space="preserve"> ένα κενό που όχι μόνο επέστρεψε</w:t>
      </w:r>
      <w:r>
        <w:rPr>
          <w:rFonts w:eastAsia="Times New Roman" w:cs="Times New Roman"/>
          <w:szCs w:val="24"/>
        </w:rPr>
        <w:t>,</w:t>
      </w:r>
      <w:r w:rsidRPr="00FA1895">
        <w:rPr>
          <w:rFonts w:eastAsia="Times New Roman" w:cs="Times New Roman"/>
          <w:szCs w:val="24"/>
        </w:rPr>
        <w:t xml:space="preserve"> αλλά και τροφοδότησε την εκδήλωση ρατσιστικών</w:t>
      </w:r>
      <w:r>
        <w:rPr>
          <w:rFonts w:eastAsia="Times New Roman" w:cs="Times New Roman"/>
          <w:szCs w:val="24"/>
        </w:rPr>
        <w:t>,</w:t>
      </w:r>
      <w:r w:rsidRPr="00FA1895">
        <w:rPr>
          <w:rFonts w:eastAsia="Times New Roman" w:cs="Times New Roman"/>
          <w:szCs w:val="24"/>
        </w:rPr>
        <w:t xml:space="preserve"> σεξιστικών και ομοφοβικών συμπεριφορών</w:t>
      </w:r>
      <w:r>
        <w:rPr>
          <w:rFonts w:eastAsia="Times New Roman" w:cs="Times New Roman"/>
          <w:szCs w:val="24"/>
        </w:rPr>
        <w:t>,</w:t>
      </w:r>
      <w:r w:rsidRPr="00FA1895">
        <w:rPr>
          <w:rFonts w:eastAsia="Times New Roman" w:cs="Times New Roman"/>
          <w:szCs w:val="24"/>
        </w:rPr>
        <w:t xml:space="preserve"> ενίοτε</w:t>
      </w:r>
      <w:r>
        <w:rPr>
          <w:rFonts w:eastAsia="Times New Roman" w:cs="Times New Roman"/>
          <w:szCs w:val="24"/>
        </w:rPr>
        <w:t>,</w:t>
      </w:r>
      <w:r w:rsidRPr="00FA1895">
        <w:rPr>
          <w:rFonts w:eastAsia="Times New Roman" w:cs="Times New Roman"/>
          <w:szCs w:val="24"/>
        </w:rPr>
        <w:t xml:space="preserve"> θανατηφόρων</w:t>
      </w:r>
      <w:r>
        <w:rPr>
          <w:rFonts w:eastAsia="Times New Roman" w:cs="Times New Roman"/>
          <w:szCs w:val="24"/>
        </w:rPr>
        <w:t>.</w:t>
      </w:r>
      <w:r w:rsidRPr="00FA1895">
        <w:rPr>
          <w:rFonts w:eastAsia="Times New Roman" w:cs="Times New Roman"/>
          <w:szCs w:val="24"/>
        </w:rPr>
        <w:t xml:space="preserve"> </w:t>
      </w:r>
    </w:p>
    <w:p w14:paraId="0A5DE71B" w14:textId="77777777" w:rsidR="00415E13" w:rsidRDefault="00E650A0">
      <w:pPr>
        <w:spacing w:line="600" w:lineRule="auto"/>
        <w:ind w:firstLine="720"/>
        <w:jc w:val="both"/>
        <w:rPr>
          <w:rFonts w:eastAsia="Times New Roman" w:cs="Times New Roman"/>
          <w:szCs w:val="24"/>
        </w:rPr>
      </w:pPr>
      <w:r w:rsidRPr="00FA1895">
        <w:rPr>
          <w:rFonts w:eastAsia="Times New Roman" w:cs="Times New Roman"/>
          <w:szCs w:val="24"/>
        </w:rPr>
        <w:lastRenderedPageBreak/>
        <w:t>Εκδηλώσεις ομο</w:t>
      </w:r>
      <w:r w:rsidRPr="00FA1895">
        <w:rPr>
          <w:rFonts w:eastAsia="Times New Roman" w:cs="Times New Roman"/>
          <w:szCs w:val="24"/>
        </w:rPr>
        <w:t>φοβίας</w:t>
      </w:r>
      <w:r>
        <w:rPr>
          <w:rFonts w:eastAsia="Times New Roman" w:cs="Times New Roman"/>
          <w:szCs w:val="24"/>
        </w:rPr>
        <w:t>,</w:t>
      </w:r>
      <w:r w:rsidRPr="00FA1895">
        <w:rPr>
          <w:rFonts w:eastAsia="Times New Roman" w:cs="Times New Roman"/>
          <w:szCs w:val="24"/>
        </w:rPr>
        <w:t xml:space="preserve"> τρανσφοβία</w:t>
      </w:r>
      <w:r>
        <w:rPr>
          <w:rFonts w:eastAsia="Times New Roman" w:cs="Times New Roman"/>
          <w:szCs w:val="24"/>
        </w:rPr>
        <w:t>ς</w:t>
      </w:r>
      <w:r w:rsidRPr="00FA1895">
        <w:rPr>
          <w:rFonts w:eastAsia="Times New Roman" w:cs="Times New Roman"/>
          <w:szCs w:val="24"/>
        </w:rPr>
        <w:t xml:space="preserve"> </w:t>
      </w:r>
      <w:r>
        <w:rPr>
          <w:rFonts w:eastAsia="Times New Roman" w:cs="Times New Roman"/>
          <w:szCs w:val="24"/>
        </w:rPr>
        <w:t>και σεξισμού εξακολουθούν ν</w:t>
      </w:r>
      <w:r w:rsidRPr="00FA1895">
        <w:rPr>
          <w:rFonts w:eastAsia="Times New Roman" w:cs="Times New Roman"/>
          <w:szCs w:val="24"/>
        </w:rPr>
        <w:t xml:space="preserve">α επηρεάζουν </w:t>
      </w:r>
      <w:r>
        <w:rPr>
          <w:rFonts w:eastAsia="Times New Roman" w:cs="Times New Roman"/>
          <w:szCs w:val="24"/>
        </w:rPr>
        <w:t xml:space="preserve">την </w:t>
      </w:r>
      <w:r w:rsidRPr="00FA1895">
        <w:rPr>
          <w:rFonts w:eastAsia="Times New Roman" w:cs="Times New Roman"/>
          <w:szCs w:val="24"/>
        </w:rPr>
        <w:t xml:space="preserve">καθημερινότητα πολλών συμπολιτών </w:t>
      </w:r>
      <w:r>
        <w:rPr>
          <w:rFonts w:eastAsia="Times New Roman" w:cs="Times New Roman"/>
          <w:szCs w:val="24"/>
        </w:rPr>
        <w:t>μας.</w:t>
      </w:r>
      <w:r w:rsidRPr="00FA1895">
        <w:rPr>
          <w:rFonts w:eastAsia="Times New Roman" w:cs="Times New Roman"/>
          <w:szCs w:val="24"/>
        </w:rPr>
        <w:t xml:space="preserve"> Στερεοτυπικές ιδέες</w:t>
      </w:r>
      <w:r>
        <w:rPr>
          <w:rFonts w:eastAsia="Times New Roman" w:cs="Times New Roman"/>
          <w:szCs w:val="24"/>
        </w:rPr>
        <w:t>,</w:t>
      </w:r>
      <w:r w:rsidRPr="00FA1895">
        <w:rPr>
          <w:rFonts w:eastAsia="Times New Roman" w:cs="Times New Roman"/>
          <w:szCs w:val="24"/>
        </w:rPr>
        <w:t xml:space="preserve"> αλλά και </w:t>
      </w:r>
      <w:r>
        <w:rPr>
          <w:rFonts w:eastAsia="Times New Roman" w:cs="Times New Roman"/>
          <w:szCs w:val="24"/>
        </w:rPr>
        <w:t>ανεπάρκεια νομικού πλαισίου εγείρουν εμπόδια σ</w:t>
      </w:r>
      <w:r w:rsidRPr="00FA1895">
        <w:rPr>
          <w:rFonts w:eastAsia="Times New Roman" w:cs="Times New Roman"/>
          <w:szCs w:val="24"/>
        </w:rPr>
        <w:t>τους συμπολίτες μας σε απλά και καθημερινά τους ζητήματα</w:t>
      </w:r>
      <w:r>
        <w:rPr>
          <w:rFonts w:eastAsia="Times New Roman" w:cs="Times New Roman"/>
          <w:szCs w:val="24"/>
        </w:rPr>
        <w:t>,</w:t>
      </w:r>
      <w:r w:rsidRPr="00FA1895">
        <w:rPr>
          <w:rFonts w:eastAsia="Times New Roman" w:cs="Times New Roman"/>
          <w:szCs w:val="24"/>
        </w:rPr>
        <w:t xml:space="preserve"> όπως η εργασία</w:t>
      </w:r>
      <w:r>
        <w:rPr>
          <w:rFonts w:eastAsia="Times New Roman" w:cs="Times New Roman"/>
          <w:szCs w:val="24"/>
        </w:rPr>
        <w:t>,</w:t>
      </w:r>
      <w:r w:rsidRPr="00FA1895">
        <w:rPr>
          <w:rFonts w:eastAsia="Times New Roman" w:cs="Times New Roman"/>
          <w:szCs w:val="24"/>
        </w:rPr>
        <w:t xml:space="preserve"> οι σ</w:t>
      </w:r>
      <w:r w:rsidRPr="00FA1895">
        <w:rPr>
          <w:rFonts w:eastAsia="Times New Roman" w:cs="Times New Roman"/>
          <w:szCs w:val="24"/>
        </w:rPr>
        <w:t>υναλλαγές</w:t>
      </w:r>
      <w:r>
        <w:rPr>
          <w:rFonts w:eastAsia="Times New Roman" w:cs="Times New Roman"/>
          <w:szCs w:val="24"/>
        </w:rPr>
        <w:t>,</w:t>
      </w:r>
      <w:r w:rsidRPr="00FA1895">
        <w:rPr>
          <w:rFonts w:eastAsia="Times New Roman" w:cs="Times New Roman"/>
          <w:szCs w:val="24"/>
        </w:rPr>
        <w:t xml:space="preserve"> οι κοινωνικές και προσωπικές τους σχέσεις</w:t>
      </w:r>
      <w:r>
        <w:rPr>
          <w:rFonts w:eastAsia="Times New Roman" w:cs="Times New Roman"/>
          <w:szCs w:val="24"/>
        </w:rPr>
        <w:t>,</w:t>
      </w:r>
      <w:r w:rsidRPr="00FA1895">
        <w:rPr>
          <w:rFonts w:eastAsia="Times New Roman" w:cs="Times New Roman"/>
          <w:szCs w:val="24"/>
        </w:rPr>
        <w:t xml:space="preserve"> εν τέλει </w:t>
      </w:r>
      <w:r>
        <w:rPr>
          <w:rFonts w:eastAsia="Times New Roman" w:cs="Times New Roman"/>
          <w:szCs w:val="24"/>
        </w:rPr>
        <w:t xml:space="preserve">η </w:t>
      </w:r>
      <w:r w:rsidRPr="00FA1895">
        <w:rPr>
          <w:rFonts w:eastAsia="Times New Roman" w:cs="Times New Roman"/>
          <w:szCs w:val="24"/>
        </w:rPr>
        <w:t xml:space="preserve">κοινωνική αναγνώριση </w:t>
      </w:r>
      <w:r>
        <w:rPr>
          <w:rFonts w:eastAsia="Times New Roman" w:cs="Times New Roman"/>
          <w:szCs w:val="24"/>
        </w:rPr>
        <w:t>σημαντικών πλευρών της ταυτότητά</w:t>
      </w:r>
      <w:r w:rsidRPr="00FA1895">
        <w:rPr>
          <w:rFonts w:eastAsia="Times New Roman" w:cs="Times New Roman"/>
          <w:szCs w:val="24"/>
        </w:rPr>
        <w:t xml:space="preserve">ς </w:t>
      </w:r>
      <w:r>
        <w:rPr>
          <w:rFonts w:eastAsia="Times New Roman" w:cs="Times New Roman"/>
          <w:szCs w:val="24"/>
        </w:rPr>
        <w:t xml:space="preserve">τους. </w:t>
      </w:r>
    </w:p>
    <w:p w14:paraId="0A5DE71C" w14:textId="77777777" w:rsidR="00415E13" w:rsidRDefault="00E650A0">
      <w:pPr>
        <w:spacing w:line="600" w:lineRule="auto"/>
        <w:ind w:firstLine="720"/>
        <w:jc w:val="both"/>
        <w:rPr>
          <w:rFonts w:eastAsia="Times New Roman" w:cs="Times New Roman"/>
          <w:szCs w:val="24"/>
        </w:rPr>
      </w:pPr>
      <w:r w:rsidRPr="00FA1895">
        <w:rPr>
          <w:rFonts w:eastAsia="Times New Roman" w:cs="Times New Roman"/>
          <w:szCs w:val="24"/>
        </w:rPr>
        <w:t xml:space="preserve">Η </w:t>
      </w:r>
      <w:r>
        <w:rPr>
          <w:rFonts w:eastAsia="Times New Roman" w:cs="Times New Roman"/>
          <w:szCs w:val="24"/>
        </w:rPr>
        <w:t>σ</w:t>
      </w:r>
      <w:r w:rsidRPr="00FA1895">
        <w:rPr>
          <w:rFonts w:eastAsia="Times New Roman" w:cs="Times New Roman"/>
          <w:szCs w:val="24"/>
        </w:rPr>
        <w:t>υνταγματική κατοχύρωση της ουσιαστικής ισότητας ανεξαρτήτου φύλου</w:t>
      </w:r>
      <w:r>
        <w:rPr>
          <w:rFonts w:eastAsia="Times New Roman" w:cs="Times New Roman"/>
          <w:szCs w:val="24"/>
        </w:rPr>
        <w:t>,</w:t>
      </w:r>
      <w:r w:rsidRPr="00FA1895">
        <w:rPr>
          <w:rFonts w:eastAsia="Times New Roman" w:cs="Times New Roman"/>
          <w:szCs w:val="24"/>
        </w:rPr>
        <w:t xml:space="preserve"> ταυτότητας φύλου</w:t>
      </w:r>
      <w:r>
        <w:rPr>
          <w:rFonts w:eastAsia="Times New Roman" w:cs="Times New Roman"/>
          <w:szCs w:val="24"/>
        </w:rPr>
        <w:t>,</w:t>
      </w:r>
      <w:r w:rsidRPr="00FA1895">
        <w:rPr>
          <w:rFonts w:eastAsia="Times New Roman" w:cs="Times New Roman"/>
          <w:szCs w:val="24"/>
        </w:rPr>
        <w:t xml:space="preserve"> σεξουαλικού</w:t>
      </w:r>
      <w:r>
        <w:rPr>
          <w:rFonts w:eastAsia="Times New Roman" w:cs="Times New Roman"/>
          <w:szCs w:val="24"/>
        </w:rPr>
        <w:t xml:space="preserve"> προσανατολισμού δεν συνιστούν</w:t>
      </w:r>
      <w:r>
        <w:rPr>
          <w:rFonts w:eastAsia="Times New Roman" w:cs="Times New Roman"/>
          <w:szCs w:val="24"/>
        </w:rPr>
        <w:t xml:space="preserve"> α</w:t>
      </w:r>
      <w:r w:rsidRPr="00FA1895">
        <w:rPr>
          <w:rFonts w:eastAsia="Times New Roman" w:cs="Times New Roman"/>
          <w:szCs w:val="24"/>
        </w:rPr>
        <w:t>πλώς ανάγκη</w:t>
      </w:r>
      <w:r>
        <w:rPr>
          <w:rFonts w:eastAsia="Times New Roman" w:cs="Times New Roman"/>
          <w:szCs w:val="24"/>
        </w:rPr>
        <w:t>,</w:t>
      </w:r>
      <w:r w:rsidRPr="00FA1895">
        <w:rPr>
          <w:rFonts w:eastAsia="Times New Roman" w:cs="Times New Roman"/>
          <w:szCs w:val="24"/>
        </w:rPr>
        <w:t xml:space="preserve"> αλλά </w:t>
      </w:r>
      <w:r>
        <w:rPr>
          <w:rFonts w:eastAsia="Times New Roman" w:cs="Times New Roman"/>
          <w:szCs w:val="24"/>
        </w:rPr>
        <w:t xml:space="preserve">προϋπόθεση ενός </w:t>
      </w:r>
      <w:r w:rsidRPr="00FA1895">
        <w:rPr>
          <w:rFonts w:eastAsia="Times New Roman" w:cs="Times New Roman"/>
          <w:szCs w:val="24"/>
        </w:rPr>
        <w:t>Συντάγματος που θέλει να αποτελέσει ασπίδα προστασίας για τα δικαιώματα του ανθρώπου</w:t>
      </w:r>
      <w:r>
        <w:rPr>
          <w:rFonts w:eastAsia="Times New Roman" w:cs="Times New Roman"/>
          <w:szCs w:val="24"/>
        </w:rPr>
        <w:t>.</w:t>
      </w:r>
      <w:r w:rsidRPr="00FA1895">
        <w:rPr>
          <w:rFonts w:eastAsia="Times New Roman" w:cs="Times New Roman"/>
          <w:szCs w:val="24"/>
        </w:rPr>
        <w:t xml:space="preserve"> </w:t>
      </w:r>
      <w:r>
        <w:rPr>
          <w:rFonts w:eastAsia="Times New Roman" w:cs="Times New Roman"/>
          <w:szCs w:val="24"/>
        </w:rPr>
        <w:t xml:space="preserve">Συνιστά, επίσης, </w:t>
      </w:r>
      <w:r w:rsidRPr="00FA1895">
        <w:rPr>
          <w:rFonts w:eastAsia="Times New Roman" w:cs="Times New Roman"/>
          <w:szCs w:val="24"/>
        </w:rPr>
        <w:t>διόρθωση μιας σημαντικής συνταγματικής έλλειψης</w:t>
      </w:r>
      <w:r>
        <w:rPr>
          <w:rFonts w:eastAsia="Times New Roman" w:cs="Times New Roman"/>
          <w:szCs w:val="24"/>
        </w:rPr>
        <w:t>,</w:t>
      </w:r>
      <w:r w:rsidRPr="00FA1895">
        <w:rPr>
          <w:rFonts w:eastAsia="Times New Roman" w:cs="Times New Roman"/>
          <w:szCs w:val="24"/>
        </w:rPr>
        <w:t xml:space="preserve"> αλλά και την αποτύπωση </w:t>
      </w:r>
      <w:r>
        <w:rPr>
          <w:rFonts w:eastAsia="Times New Roman" w:cs="Times New Roman"/>
          <w:szCs w:val="24"/>
        </w:rPr>
        <w:t>σ</w:t>
      </w:r>
      <w:r w:rsidRPr="00FA1895">
        <w:rPr>
          <w:rFonts w:eastAsia="Times New Roman" w:cs="Times New Roman"/>
          <w:szCs w:val="24"/>
        </w:rPr>
        <w:t>το συνταγματικό κείμενο ενός αιτήματος που α</w:t>
      </w:r>
      <w:r w:rsidRPr="00FA1895">
        <w:rPr>
          <w:rFonts w:eastAsia="Times New Roman" w:cs="Times New Roman"/>
          <w:szCs w:val="24"/>
        </w:rPr>
        <w:t>πασχολεί ολοένα και περισσότερο κοινωνικούς φορείς</w:t>
      </w:r>
      <w:r>
        <w:rPr>
          <w:rFonts w:eastAsia="Times New Roman" w:cs="Times New Roman"/>
          <w:szCs w:val="24"/>
        </w:rPr>
        <w:t>,</w:t>
      </w:r>
      <w:r w:rsidRPr="00FA1895">
        <w:rPr>
          <w:rFonts w:eastAsia="Times New Roman" w:cs="Times New Roman"/>
          <w:szCs w:val="24"/>
        </w:rPr>
        <w:t xml:space="preserve"> θεσμούς και την επιστημονική κοινότητα στην Ελλάδα και αλλού</w:t>
      </w:r>
      <w:r>
        <w:rPr>
          <w:rFonts w:eastAsia="Times New Roman" w:cs="Times New Roman"/>
          <w:szCs w:val="24"/>
        </w:rPr>
        <w:t>.</w:t>
      </w:r>
    </w:p>
    <w:p w14:paraId="0A5DE71D" w14:textId="77777777" w:rsidR="00415E13" w:rsidRDefault="00E650A0">
      <w:pPr>
        <w:spacing w:line="600" w:lineRule="auto"/>
        <w:ind w:firstLine="720"/>
        <w:jc w:val="both"/>
        <w:rPr>
          <w:rFonts w:eastAsia="Times New Roman" w:cs="Times New Roman"/>
          <w:szCs w:val="24"/>
        </w:rPr>
      </w:pPr>
      <w:r w:rsidRPr="00FA1895">
        <w:rPr>
          <w:rFonts w:eastAsia="Times New Roman" w:cs="Times New Roman"/>
          <w:szCs w:val="24"/>
        </w:rPr>
        <w:t>Τέλος</w:t>
      </w:r>
      <w:r>
        <w:rPr>
          <w:rFonts w:eastAsia="Times New Roman" w:cs="Times New Roman"/>
          <w:szCs w:val="24"/>
        </w:rPr>
        <w:t>,</w:t>
      </w:r>
      <w:r w:rsidRPr="00FA1895">
        <w:rPr>
          <w:rFonts w:eastAsia="Times New Roman" w:cs="Times New Roman"/>
          <w:szCs w:val="24"/>
        </w:rPr>
        <w:t xml:space="preserve"> στο άρθρο 24</w:t>
      </w:r>
      <w:r>
        <w:rPr>
          <w:rFonts w:eastAsia="Times New Roman" w:cs="Times New Roman"/>
          <w:szCs w:val="24"/>
        </w:rPr>
        <w:t>,</w:t>
      </w:r>
      <w:r w:rsidRPr="00FA1895">
        <w:rPr>
          <w:rFonts w:eastAsia="Times New Roman" w:cs="Times New Roman"/>
          <w:szCs w:val="24"/>
        </w:rPr>
        <w:t xml:space="preserve"> με μία προσθήκη επιζητούμε να υπάρχει </w:t>
      </w:r>
      <w:r>
        <w:rPr>
          <w:rFonts w:eastAsia="Times New Roman" w:cs="Times New Roman"/>
          <w:szCs w:val="24"/>
        </w:rPr>
        <w:t xml:space="preserve">η ευζωία </w:t>
      </w:r>
      <w:r w:rsidRPr="00FA1895">
        <w:rPr>
          <w:rFonts w:eastAsia="Times New Roman" w:cs="Times New Roman"/>
          <w:szCs w:val="24"/>
        </w:rPr>
        <w:t>όλων των ζωικών ειδών στις συνθήκες διαβίω</w:t>
      </w:r>
      <w:r w:rsidRPr="00FA1895">
        <w:rPr>
          <w:rFonts w:eastAsia="Times New Roman" w:cs="Times New Roman"/>
          <w:szCs w:val="24"/>
        </w:rPr>
        <w:lastRenderedPageBreak/>
        <w:t>σης</w:t>
      </w:r>
      <w:r>
        <w:rPr>
          <w:rFonts w:eastAsia="Times New Roman" w:cs="Times New Roman"/>
          <w:szCs w:val="24"/>
        </w:rPr>
        <w:t>,</w:t>
      </w:r>
      <w:r w:rsidRPr="00FA1895">
        <w:rPr>
          <w:rFonts w:eastAsia="Times New Roman" w:cs="Times New Roman"/>
          <w:szCs w:val="24"/>
        </w:rPr>
        <w:t xml:space="preserve"> φύλαξης και μεταφοράς και εισαγωγής </w:t>
      </w:r>
      <w:r>
        <w:rPr>
          <w:rFonts w:eastAsia="Times New Roman" w:cs="Times New Roman"/>
          <w:szCs w:val="24"/>
        </w:rPr>
        <w:t xml:space="preserve">τους. Αυτό </w:t>
      </w:r>
      <w:r w:rsidRPr="00FA1895">
        <w:rPr>
          <w:rFonts w:eastAsia="Times New Roman" w:cs="Times New Roman"/>
          <w:szCs w:val="24"/>
        </w:rPr>
        <w:t>δεν σημαίνει ότι περιορίζουμε την κτηνοτροφία και τον σφαγιασμό κάποιων ειδών</w:t>
      </w:r>
      <w:r>
        <w:rPr>
          <w:rFonts w:eastAsia="Times New Roman" w:cs="Times New Roman"/>
          <w:szCs w:val="24"/>
        </w:rPr>
        <w:t>, προκειμένου να τραφ</w:t>
      </w:r>
      <w:r w:rsidRPr="00FA1895">
        <w:rPr>
          <w:rFonts w:eastAsia="Times New Roman" w:cs="Times New Roman"/>
          <w:szCs w:val="24"/>
        </w:rPr>
        <w:t>ούμε</w:t>
      </w:r>
      <w:r>
        <w:rPr>
          <w:rFonts w:eastAsia="Times New Roman" w:cs="Times New Roman"/>
          <w:szCs w:val="24"/>
        </w:rPr>
        <w:t>.</w:t>
      </w:r>
      <w:r w:rsidRPr="00FA1895">
        <w:rPr>
          <w:rFonts w:eastAsia="Times New Roman" w:cs="Times New Roman"/>
          <w:szCs w:val="24"/>
        </w:rPr>
        <w:t xml:space="preserve"> </w:t>
      </w:r>
    </w:p>
    <w:p w14:paraId="0A5DE71E" w14:textId="77777777" w:rsidR="00415E13" w:rsidRDefault="00E650A0">
      <w:pPr>
        <w:spacing w:line="600" w:lineRule="auto"/>
        <w:ind w:firstLine="720"/>
        <w:jc w:val="both"/>
        <w:rPr>
          <w:rFonts w:eastAsia="Times New Roman"/>
          <w:szCs w:val="24"/>
        </w:rPr>
      </w:pPr>
      <w:r w:rsidRPr="00FF3F12">
        <w:rPr>
          <w:rFonts w:eastAsia="Times New Roman"/>
          <w:szCs w:val="24"/>
        </w:rPr>
        <w:t xml:space="preserve">Άλλωστε και στις </w:t>
      </w:r>
      <w:r w:rsidRPr="00EA01DA">
        <w:rPr>
          <w:rFonts w:eastAsia="Times New Roman"/>
          <w:szCs w:val="24"/>
        </w:rPr>
        <w:t>ε</w:t>
      </w:r>
      <w:r w:rsidRPr="00FF3F12">
        <w:rPr>
          <w:rFonts w:eastAsia="Times New Roman"/>
          <w:szCs w:val="24"/>
        </w:rPr>
        <w:t xml:space="preserve">υρωπαϊκές οδηγίες με τον όρο </w:t>
      </w:r>
      <w:r>
        <w:rPr>
          <w:rFonts w:eastAsia="Times New Roman"/>
          <w:szCs w:val="24"/>
        </w:rPr>
        <w:t>«</w:t>
      </w:r>
      <w:r w:rsidRPr="00FF3F12">
        <w:rPr>
          <w:rFonts w:eastAsia="Times New Roman"/>
          <w:szCs w:val="24"/>
        </w:rPr>
        <w:t>ζώα</w:t>
      </w:r>
      <w:r>
        <w:rPr>
          <w:rFonts w:eastAsia="Times New Roman"/>
          <w:szCs w:val="24"/>
        </w:rPr>
        <w:t>»</w:t>
      </w:r>
      <w:r w:rsidRPr="00FF3F12">
        <w:rPr>
          <w:rFonts w:eastAsia="Times New Roman"/>
          <w:szCs w:val="24"/>
        </w:rPr>
        <w:t xml:space="preserve"> ορίζονται τα ζώα που εκτρέφονται </w:t>
      </w:r>
      <w:r>
        <w:rPr>
          <w:rFonts w:eastAsia="Times New Roman"/>
          <w:szCs w:val="24"/>
        </w:rPr>
        <w:t xml:space="preserve">ή </w:t>
      </w:r>
      <w:r w:rsidRPr="00FF3F12">
        <w:rPr>
          <w:rFonts w:eastAsia="Times New Roman"/>
          <w:szCs w:val="24"/>
        </w:rPr>
        <w:t xml:space="preserve">κρατούνται για </w:t>
      </w:r>
      <w:r w:rsidRPr="00FF3F12">
        <w:rPr>
          <w:rFonts w:eastAsia="Times New Roman"/>
          <w:szCs w:val="24"/>
        </w:rPr>
        <w:t>παραγωγή τροφίμων</w:t>
      </w:r>
      <w:r>
        <w:rPr>
          <w:rFonts w:eastAsia="Times New Roman"/>
          <w:szCs w:val="24"/>
        </w:rPr>
        <w:t>,</w:t>
      </w:r>
      <w:r w:rsidRPr="00FF3F12">
        <w:rPr>
          <w:rFonts w:eastAsia="Times New Roman"/>
          <w:szCs w:val="24"/>
        </w:rPr>
        <w:t xml:space="preserve"> μαλλιού</w:t>
      </w:r>
      <w:r>
        <w:rPr>
          <w:rFonts w:eastAsia="Times New Roman"/>
          <w:szCs w:val="24"/>
        </w:rPr>
        <w:t>,</w:t>
      </w:r>
      <w:r w:rsidRPr="00FF3F12">
        <w:rPr>
          <w:rFonts w:eastAsia="Times New Roman"/>
          <w:szCs w:val="24"/>
        </w:rPr>
        <w:t xml:space="preserve"> δέρματος ή για άλλους σκοπούς </w:t>
      </w:r>
      <w:r>
        <w:rPr>
          <w:rFonts w:eastAsia="Times New Roman"/>
          <w:szCs w:val="24"/>
        </w:rPr>
        <w:t>γ</w:t>
      </w:r>
      <w:r w:rsidRPr="00FF3F12">
        <w:rPr>
          <w:rFonts w:eastAsia="Times New Roman"/>
          <w:szCs w:val="24"/>
        </w:rPr>
        <w:t>εωργικής εκμετάλλευσης</w:t>
      </w:r>
      <w:r>
        <w:rPr>
          <w:rFonts w:eastAsia="Times New Roman"/>
          <w:szCs w:val="24"/>
        </w:rPr>
        <w:t>. Έ</w:t>
      </w:r>
      <w:r w:rsidRPr="00FF3F12">
        <w:rPr>
          <w:rFonts w:eastAsia="Times New Roman"/>
          <w:szCs w:val="24"/>
        </w:rPr>
        <w:t>χουν πει αρκετά οι συνάδελφοί μου</w:t>
      </w:r>
      <w:r>
        <w:rPr>
          <w:rFonts w:eastAsia="Times New Roman"/>
          <w:szCs w:val="24"/>
        </w:rPr>
        <w:t>, γι’ αυτό</w:t>
      </w:r>
      <w:r w:rsidRPr="00FF3F12">
        <w:rPr>
          <w:rFonts w:eastAsia="Times New Roman"/>
          <w:szCs w:val="24"/>
        </w:rPr>
        <w:t xml:space="preserve"> δεν πρόκειται να επεκταθ</w:t>
      </w:r>
      <w:r>
        <w:rPr>
          <w:rFonts w:eastAsia="Times New Roman"/>
          <w:szCs w:val="24"/>
        </w:rPr>
        <w:t>ώ άλλο</w:t>
      </w:r>
      <w:r w:rsidRPr="00FF3F12">
        <w:rPr>
          <w:rFonts w:eastAsia="Times New Roman"/>
          <w:szCs w:val="24"/>
        </w:rPr>
        <w:t xml:space="preserve"> σε αυτές τις δύο τροπολογίες</w:t>
      </w:r>
      <w:r>
        <w:rPr>
          <w:rFonts w:eastAsia="Times New Roman"/>
          <w:szCs w:val="24"/>
        </w:rPr>
        <w:t>.</w:t>
      </w:r>
    </w:p>
    <w:p w14:paraId="0A5DE71F" w14:textId="77777777" w:rsidR="00415E13" w:rsidRDefault="00E650A0">
      <w:pPr>
        <w:spacing w:line="600" w:lineRule="auto"/>
        <w:ind w:firstLine="720"/>
        <w:jc w:val="both"/>
        <w:rPr>
          <w:rFonts w:eastAsia="Times New Roman"/>
          <w:szCs w:val="24"/>
        </w:rPr>
      </w:pPr>
      <w:r>
        <w:rPr>
          <w:rFonts w:eastAsia="Times New Roman"/>
          <w:szCs w:val="24"/>
        </w:rPr>
        <w:t>Θα κλείσω με τούτο. Ε</w:t>
      </w:r>
      <w:r w:rsidRPr="00FF3F12">
        <w:rPr>
          <w:rFonts w:eastAsia="Times New Roman"/>
          <w:szCs w:val="24"/>
        </w:rPr>
        <w:t xml:space="preserve">πιχειρούμε </w:t>
      </w:r>
      <w:r>
        <w:rPr>
          <w:rFonts w:eastAsia="Times New Roman"/>
          <w:szCs w:val="24"/>
        </w:rPr>
        <w:t>μια</w:t>
      </w:r>
      <w:r w:rsidRPr="00FF3F12">
        <w:rPr>
          <w:rFonts w:eastAsia="Times New Roman"/>
          <w:szCs w:val="24"/>
        </w:rPr>
        <w:t xml:space="preserve"> </w:t>
      </w:r>
      <w:r>
        <w:rPr>
          <w:rFonts w:eastAsia="Times New Roman"/>
          <w:szCs w:val="24"/>
        </w:rPr>
        <w:t>σ</w:t>
      </w:r>
      <w:r w:rsidRPr="00FF3F12">
        <w:rPr>
          <w:rFonts w:eastAsia="Times New Roman"/>
          <w:szCs w:val="24"/>
        </w:rPr>
        <w:t xml:space="preserve">υνταγματική </w:t>
      </w:r>
      <w:r>
        <w:rPr>
          <w:rFonts w:eastAsia="Times New Roman"/>
          <w:szCs w:val="24"/>
        </w:rPr>
        <w:t>Α</w:t>
      </w:r>
      <w:r w:rsidRPr="00FF3F12">
        <w:rPr>
          <w:rFonts w:eastAsia="Times New Roman"/>
          <w:szCs w:val="24"/>
        </w:rPr>
        <w:t>ναθεώρηση</w:t>
      </w:r>
      <w:r>
        <w:rPr>
          <w:rFonts w:eastAsia="Times New Roman"/>
          <w:szCs w:val="24"/>
        </w:rPr>
        <w:t>,</w:t>
      </w:r>
      <w:r w:rsidRPr="00FF3F12">
        <w:rPr>
          <w:rFonts w:eastAsia="Times New Roman"/>
          <w:szCs w:val="24"/>
        </w:rPr>
        <w:t xml:space="preserve"> έχοντα</w:t>
      </w:r>
      <w:r w:rsidRPr="00FF3F12">
        <w:rPr>
          <w:rFonts w:eastAsia="Times New Roman"/>
          <w:szCs w:val="24"/>
        </w:rPr>
        <w:t xml:space="preserve">ς ζήσει </w:t>
      </w:r>
      <w:r>
        <w:rPr>
          <w:rFonts w:eastAsia="Times New Roman"/>
          <w:szCs w:val="24"/>
        </w:rPr>
        <w:t>οκτώ</w:t>
      </w:r>
      <w:r w:rsidRPr="00FF3F12">
        <w:rPr>
          <w:rFonts w:eastAsia="Times New Roman"/>
          <w:szCs w:val="24"/>
        </w:rPr>
        <w:t xml:space="preserve"> σκληρά χρόνια μνημονίων και έχοντας ζήσει και την μη εφαρμογή δημοκρατικών διαδικασιών και δικαιωμάτων</w:t>
      </w:r>
      <w:r>
        <w:rPr>
          <w:rFonts w:eastAsia="Times New Roman"/>
          <w:szCs w:val="24"/>
        </w:rPr>
        <w:t>.</w:t>
      </w:r>
      <w:r w:rsidRPr="00FF3F12">
        <w:rPr>
          <w:rFonts w:eastAsia="Times New Roman"/>
          <w:szCs w:val="24"/>
        </w:rPr>
        <w:t xml:space="preserve"> </w:t>
      </w:r>
      <w:r>
        <w:rPr>
          <w:rFonts w:eastAsia="Times New Roman"/>
          <w:szCs w:val="24"/>
        </w:rPr>
        <w:t>Α</w:t>
      </w:r>
      <w:r w:rsidRPr="00FF3F12">
        <w:rPr>
          <w:rFonts w:eastAsia="Times New Roman"/>
          <w:szCs w:val="24"/>
        </w:rPr>
        <w:t xml:space="preserve">υτή </w:t>
      </w:r>
      <w:r>
        <w:rPr>
          <w:rFonts w:eastAsia="Times New Roman"/>
          <w:szCs w:val="24"/>
        </w:rPr>
        <w:t xml:space="preserve">η </w:t>
      </w:r>
      <w:r>
        <w:rPr>
          <w:rFonts w:eastAsia="Times New Roman"/>
          <w:szCs w:val="24"/>
        </w:rPr>
        <w:t>Α</w:t>
      </w:r>
      <w:r w:rsidRPr="00FF3F12">
        <w:rPr>
          <w:rFonts w:eastAsia="Times New Roman"/>
          <w:szCs w:val="24"/>
        </w:rPr>
        <w:t>ναθεώρηση</w:t>
      </w:r>
      <w:r>
        <w:rPr>
          <w:rFonts w:eastAsia="Times New Roman"/>
          <w:szCs w:val="24"/>
        </w:rPr>
        <w:t>,</w:t>
      </w:r>
      <w:r w:rsidRPr="00FF3F12">
        <w:rPr>
          <w:rFonts w:eastAsia="Times New Roman"/>
          <w:szCs w:val="24"/>
        </w:rPr>
        <w:t xml:space="preserve"> </w:t>
      </w:r>
      <w:r>
        <w:rPr>
          <w:rFonts w:eastAsia="Times New Roman"/>
          <w:szCs w:val="24"/>
        </w:rPr>
        <w:t>λ</w:t>
      </w:r>
      <w:r w:rsidRPr="00FF3F12">
        <w:rPr>
          <w:rFonts w:eastAsia="Times New Roman"/>
          <w:szCs w:val="24"/>
        </w:rPr>
        <w:t>οιπόν</w:t>
      </w:r>
      <w:r>
        <w:rPr>
          <w:rFonts w:eastAsia="Times New Roman"/>
          <w:szCs w:val="24"/>
        </w:rPr>
        <w:t>,</w:t>
      </w:r>
      <w:r w:rsidRPr="00FF3F12">
        <w:rPr>
          <w:rFonts w:eastAsia="Times New Roman"/>
          <w:szCs w:val="24"/>
        </w:rPr>
        <w:t xml:space="preserve"> ανοίγει την κουβέντα στο πώς ένα </w:t>
      </w:r>
      <w:r>
        <w:rPr>
          <w:rFonts w:eastAsia="Times New Roman"/>
          <w:szCs w:val="24"/>
        </w:rPr>
        <w:t>Σ</w:t>
      </w:r>
      <w:r w:rsidRPr="00FF3F12">
        <w:rPr>
          <w:rFonts w:eastAsia="Times New Roman"/>
          <w:szCs w:val="24"/>
        </w:rPr>
        <w:t xml:space="preserve">ύνταγμα μπορεί να μας προστατεύει σε όλες τις συνθήκες </w:t>
      </w:r>
      <w:r>
        <w:rPr>
          <w:rFonts w:eastAsia="Times New Roman"/>
          <w:szCs w:val="24"/>
        </w:rPr>
        <w:t>-</w:t>
      </w:r>
      <w:r w:rsidRPr="00FF3F12">
        <w:rPr>
          <w:rFonts w:eastAsia="Times New Roman"/>
          <w:szCs w:val="24"/>
        </w:rPr>
        <w:t xml:space="preserve">σε ομαλές οικονομικές </w:t>
      </w:r>
      <w:r w:rsidRPr="00FF3F12">
        <w:rPr>
          <w:rFonts w:eastAsia="Times New Roman"/>
          <w:szCs w:val="24"/>
        </w:rPr>
        <w:t>συνθήκες</w:t>
      </w:r>
      <w:r>
        <w:rPr>
          <w:rFonts w:eastAsia="Times New Roman"/>
          <w:szCs w:val="24"/>
        </w:rPr>
        <w:t>,</w:t>
      </w:r>
      <w:r w:rsidRPr="00FF3F12">
        <w:rPr>
          <w:rFonts w:eastAsia="Times New Roman"/>
          <w:szCs w:val="24"/>
        </w:rPr>
        <w:t xml:space="preserve"> σε ανώμαλες οικονομικές συνθήκες</w:t>
      </w:r>
      <w:r>
        <w:rPr>
          <w:rFonts w:eastAsia="Times New Roman"/>
          <w:szCs w:val="24"/>
        </w:rPr>
        <w:t>,</w:t>
      </w:r>
      <w:r w:rsidRPr="00FF3F12">
        <w:rPr>
          <w:rFonts w:eastAsia="Times New Roman"/>
          <w:szCs w:val="24"/>
        </w:rPr>
        <w:t xml:space="preserve"> σε συνθήκες έκτακτες</w:t>
      </w:r>
      <w:r>
        <w:rPr>
          <w:rFonts w:eastAsia="Times New Roman"/>
          <w:szCs w:val="24"/>
        </w:rPr>
        <w:t>-</w:t>
      </w:r>
      <w:r w:rsidRPr="00FF3F12">
        <w:rPr>
          <w:rFonts w:eastAsia="Times New Roman"/>
          <w:szCs w:val="24"/>
        </w:rPr>
        <w:t xml:space="preserve"> ώστε οι εργαζόμενοι να μη βλέπουν τα δικαιώματά τους να </w:t>
      </w:r>
      <w:r>
        <w:rPr>
          <w:rFonts w:eastAsia="Times New Roman"/>
          <w:szCs w:val="24"/>
        </w:rPr>
        <w:t>εξαϋλώνονται,</w:t>
      </w:r>
      <w:r w:rsidRPr="00FF3F12">
        <w:rPr>
          <w:rFonts w:eastAsia="Times New Roman"/>
          <w:szCs w:val="24"/>
        </w:rPr>
        <w:t xml:space="preserve"> οι άνθρωποι </w:t>
      </w:r>
      <w:r>
        <w:rPr>
          <w:rFonts w:eastAsia="Times New Roman"/>
          <w:szCs w:val="24"/>
        </w:rPr>
        <w:t>να μη ζουν</w:t>
      </w:r>
      <w:r w:rsidRPr="00FF3F12">
        <w:rPr>
          <w:rFonts w:eastAsia="Times New Roman"/>
          <w:szCs w:val="24"/>
        </w:rPr>
        <w:t xml:space="preserve"> την </w:t>
      </w:r>
      <w:r>
        <w:rPr>
          <w:rFonts w:eastAsia="Times New Roman"/>
          <w:szCs w:val="24"/>
        </w:rPr>
        <w:t xml:space="preserve">εξαΰλωση </w:t>
      </w:r>
      <w:r w:rsidRPr="00FF3F12">
        <w:rPr>
          <w:rFonts w:eastAsia="Times New Roman"/>
          <w:szCs w:val="24"/>
        </w:rPr>
        <w:t>των ατομικών τους δικαιωμάτων και η κοινωνία να μπορεί να αναπνέει ελεύθερα</w:t>
      </w:r>
      <w:r>
        <w:rPr>
          <w:rFonts w:eastAsia="Times New Roman"/>
          <w:szCs w:val="24"/>
        </w:rPr>
        <w:t>.</w:t>
      </w:r>
      <w:r w:rsidRPr="00FF3F12">
        <w:rPr>
          <w:rFonts w:eastAsia="Times New Roman"/>
          <w:szCs w:val="24"/>
        </w:rPr>
        <w:t xml:space="preserve"> </w:t>
      </w:r>
    </w:p>
    <w:p w14:paraId="0A5DE720" w14:textId="77777777" w:rsidR="00415E13" w:rsidRDefault="00E650A0">
      <w:pPr>
        <w:spacing w:line="600" w:lineRule="auto"/>
        <w:ind w:firstLine="720"/>
        <w:jc w:val="both"/>
        <w:rPr>
          <w:rFonts w:eastAsia="Times New Roman"/>
          <w:szCs w:val="24"/>
        </w:rPr>
      </w:pPr>
      <w:r>
        <w:rPr>
          <w:rFonts w:eastAsia="Times New Roman"/>
          <w:szCs w:val="24"/>
        </w:rPr>
        <w:lastRenderedPageBreak/>
        <w:t>Σ</w:t>
      </w:r>
      <w:r w:rsidRPr="00FF3F12">
        <w:rPr>
          <w:rFonts w:eastAsia="Times New Roman"/>
          <w:szCs w:val="24"/>
        </w:rPr>
        <w:t xml:space="preserve">ε αυτό το πλαίσιο η </w:t>
      </w:r>
      <w:r>
        <w:rPr>
          <w:rFonts w:eastAsia="Times New Roman"/>
          <w:szCs w:val="24"/>
        </w:rPr>
        <w:t>σ</w:t>
      </w:r>
      <w:r w:rsidRPr="00FF3F12">
        <w:rPr>
          <w:rFonts w:eastAsia="Times New Roman"/>
          <w:szCs w:val="24"/>
        </w:rPr>
        <w:t xml:space="preserve">υνταγματική </w:t>
      </w:r>
      <w:r w:rsidRPr="00FF3F12">
        <w:rPr>
          <w:rFonts w:eastAsia="Times New Roman"/>
          <w:szCs w:val="24"/>
        </w:rPr>
        <w:t xml:space="preserve">Αναθεώρηση είναι το πρώτο βήμα και νομίζω ότι όλοι θα κριθούμε </w:t>
      </w:r>
      <w:r>
        <w:rPr>
          <w:rFonts w:eastAsia="Times New Roman"/>
          <w:szCs w:val="24"/>
        </w:rPr>
        <w:t xml:space="preserve">από τις επιλογές μας και εννοώ </w:t>
      </w:r>
      <w:r w:rsidRPr="00FF3F12">
        <w:rPr>
          <w:rFonts w:eastAsia="Times New Roman"/>
          <w:szCs w:val="24"/>
        </w:rPr>
        <w:t>όλα τα πολιτικά κόμματα</w:t>
      </w:r>
      <w:r>
        <w:rPr>
          <w:rFonts w:eastAsia="Times New Roman"/>
          <w:szCs w:val="24"/>
        </w:rPr>
        <w:t xml:space="preserve"> θα κριθούν από τις επιλογές</w:t>
      </w:r>
      <w:r w:rsidRPr="00FF3F12">
        <w:rPr>
          <w:rFonts w:eastAsia="Times New Roman"/>
          <w:szCs w:val="24"/>
        </w:rPr>
        <w:t xml:space="preserve"> </w:t>
      </w:r>
      <w:r>
        <w:rPr>
          <w:rFonts w:eastAsia="Times New Roman"/>
          <w:szCs w:val="24"/>
        </w:rPr>
        <w:t>που θα κάνουν</w:t>
      </w:r>
      <w:r w:rsidRPr="00FF3F12">
        <w:rPr>
          <w:rFonts w:eastAsia="Times New Roman"/>
          <w:szCs w:val="24"/>
        </w:rPr>
        <w:t xml:space="preserve"> και όλα τα κόμματα χαρακτηρίζονται από την κοινωνική τους προσή</w:t>
      </w:r>
      <w:r w:rsidRPr="00FF3F12">
        <w:rPr>
          <w:rFonts w:eastAsia="Times New Roman"/>
          <w:szCs w:val="24"/>
        </w:rPr>
        <w:t>λωση</w:t>
      </w:r>
      <w:r>
        <w:rPr>
          <w:rFonts w:eastAsia="Times New Roman"/>
          <w:szCs w:val="24"/>
        </w:rPr>
        <w:t>. Προφανώς η δική</w:t>
      </w:r>
      <w:r w:rsidRPr="00FF3F12">
        <w:rPr>
          <w:rFonts w:eastAsia="Times New Roman"/>
          <w:szCs w:val="24"/>
        </w:rPr>
        <w:t xml:space="preserve"> μας κοινωνική υποκειμενικότητα είναι υπέρ των πολλών και όχι των </w:t>
      </w:r>
      <w:r>
        <w:rPr>
          <w:rFonts w:eastAsia="Times New Roman"/>
          <w:szCs w:val="24"/>
        </w:rPr>
        <w:t xml:space="preserve">λίγων. </w:t>
      </w:r>
    </w:p>
    <w:p w14:paraId="0A5DE721" w14:textId="77777777" w:rsidR="00415E13" w:rsidRDefault="00E650A0">
      <w:pPr>
        <w:spacing w:line="600" w:lineRule="auto"/>
        <w:ind w:firstLine="720"/>
        <w:jc w:val="both"/>
        <w:rPr>
          <w:rFonts w:eastAsia="Times New Roman"/>
          <w:szCs w:val="24"/>
        </w:rPr>
      </w:pPr>
      <w:r w:rsidRPr="00FF3F12">
        <w:rPr>
          <w:rFonts w:eastAsia="Times New Roman"/>
          <w:szCs w:val="24"/>
        </w:rPr>
        <w:t>Ευχαριστώ</w:t>
      </w:r>
      <w:r>
        <w:rPr>
          <w:rFonts w:eastAsia="Times New Roman"/>
          <w:szCs w:val="24"/>
        </w:rPr>
        <w:t>.</w:t>
      </w:r>
    </w:p>
    <w:p w14:paraId="0A5DE722" w14:textId="77777777" w:rsidR="00415E13" w:rsidRDefault="00E650A0">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A5DE723" w14:textId="77777777" w:rsidR="00415E13" w:rsidRDefault="00E650A0">
      <w:pPr>
        <w:spacing w:line="600" w:lineRule="auto"/>
        <w:ind w:firstLine="720"/>
        <w:jc w:val="both"/>
        <w:rPr>
          <w:rFonts w:eastAsia="Times New Roman"/>
          <w:szCs w:val="24"/>
        </w:rPr>
      </w:pPr>
      <w:r w:rsidRPr="009F62CB">
        <w:rPr>
          <w:rFonts w:eastAsia="Times New Roman" w:cs="Times New Roman"/>
          <w:b/>
          <w:szCs w:val="24"/>
        </w:rPr>
        <w:t>ΠΡΟΕΔΡΕΥΩΝ (</w:t>
      </w:r>
      <w:r>
        <w:rPr>
          <w:rFonts w:eastAsia="Times New Roman" w:cs="Times New Roman"/>
          <w:b/>
          <w:szCs w:val="24"/>
        </w:rPr>
        <w:t>Μάριος Γεωργιάδης</w:t>
      </w:r>
      <w:r w:rsidRPr="009F62CB">
        <w:rPr>
          <w:rFonts w:eastAsia="Times New Roman" w:cs="Times New Roman"/>
          <w:b/>
          <w:szCs w:val="24"/>
        </w:rPr>
        <w:t xml:space="preserve">): </w:t>
      </w:r>
      <w:r w:rsidRPr="00FF3F12">
        <w:rPr>
          <w:rFonts w:eastAsia="Times New Roman"/>
          <w:szCs w:val="24"/>
        </w:rPr>
        <w:t xml:space="preserve">Ευχαριστούμε </w:t>
      </w:r>
      <w:r>
        <w:rPr>
          <w:rFonts w:eastAsia="Times New Roman"/>
          <w:szCs w:val="24"/>
        </w:rPr>
        <w:t>τον κ. Κ</w:t>
      </w:r>
      <w:r w:rsidRPr="00FF3F12">
        <w:rPr>
          <w:rFonts w:eastAsia="Times New Roman"/>
          <w:szCs w:val="24"/>
        </w:rPr>
        <w:t>αραγιαννίδη</w:t>
      </w:r>
      <w:r>
        <w:rPr>
          <w:rFonts w:eastAsia="Times New Roman"/>
          <w:szCs w:val="24"/>
        </w:rPr>
        <w:t>.</w:t>
      </w:r>
    </w:p>
    <w:p w14:paraId="0A5DE724" w14:textId="77777777" w:rsidR="00415E13" w:rsidRDefault="00E650A0">
      <w:pPr>
        <w:tabs>
          <w:tab w:val="left" w:pos="3189"/>
          <w:tab w:val="center" w:pos="4513"/>
        </w:tabs>
        <w:spacing w:line="600" w:lineRule="auto"/>
        <w:ind w:firstLine="720"/>
        <w:jc w:val="both"/>
        <w:rPr>
          <w:rFonts w:eastAsia="Times New Roman"/>
          <w:szCs w:val="24"/>
        </w:rPr>
      </w:pPr>
      <w:r w:rsidRPr="00E77283">
        <w:rPr>
          <w:rFonts w:eastAsia="Times New Roman"/>
          <w:szCs w:val="24"/>
        </w:rPr>
        <w:t xml:space="preserve">Κυρίες και κύριοι συνάδελφοι, </w:t>
      </w:r>
      <w:r>
        <w:rPr>
          <w:rFonts w:eastAsia="Times New Roman"/>
          <w:szCs w:val="24"/>
        </w:rPr>
        <w:t xml:space="preserve">η </w:t>
      </w:r>
      <w:r w:rsidRPr="00FF3F12">
        <w:rPr>
          <w:rFonts w:eastAsia="Times New Roman"/>
          <w:szCs w:val="24"/>
        </w:rPr>
        <w:t xml:space="preserve">Διαρκής </w:t>
      </w:r>
      <w:r w:rsidRPr="00FF3F12">
        <w:rPr>
          <w:rFonts w:eastAsia="Times New Roman"/>
          <w:szCs w:val="24"/>
        </w:rPr>
        <w:t>Επιτροπή Παραγωγής και Εμπορίου καταθέτει την έκθεσή της στο σχέδιο νόμου του Υπουργείου Οικονομίας και Ανάπτυξης</w:t>
      </w:r>
      <w:r>
        <w:rPr>
          <w:rFonts w:eastAsia="Times New Roman"/>
          <w:szCs w:val="24"/>
        </w:rPr>
        <w:t>:</w:t>
      </w:r>
      <w:r w:rsidRPr="00FF3F12">
        <w:rPr>
          <w:rFonts w:eastAsia="Times New Roman"/>
          <w:szCs w:val="24"/>
        </w:rPr>
        <w:t xml:space="preserve"> </w:t>
      </w:r>
      <w:r>
        <w:rPr>
          <w:rFonts w:eastAsia="Times New Roman"/>
          <w:szCs w:val="24"/>
        </w:rPr>
        <w:t>«Κ</w:t>
      </w:r>
      <w:r w:rsidRPr="00FF3F12">
        <w:rPr>
          <w:rFonts w:eastAsia="Times New Roman"/>
          <w:szCs w:val="24"/>
        </w:rPr>
        <w:t xml:space="preserve">ύρωση της συμφωνίας μεταξύ της Κυβέρνησης της Ελληνικής Δημοκρατίας και της </w:t>
      </w:r>
      <w:r>
        <w:rPr>
          <w:rFonts w:eastAsia="Times New Roman"/>
          <w:szCs w:val="24"/>
        </w:rPr>
        <w:t>Κυβέρνηση</w:t>
      </w:r>
      <w:r w:rsidRPr="00FF3F12">
        <w:rPr>
          <w:rFonts w:eastAsia="Times New Roman"/>
          <w:szCs w:val="24"/>
        </w:rPr>
        <w:t xml:space="preserve">ς του </w:t>
      </w:r>
      <w:r>
        <w:rPr>
          <w:rFonts w:eastAsia="Times New Roman"/>
          <w:szCs w:val="24"/>
        </w:rPr>
        <w:t>Κ</w:t>
      </w:r>
      <w:r w:rsidRPr="00FF3F12">
        <w:rPr>
          <w:rFonts w:eastAsia="Times New Roman"/>
          <w:szCs w:val="24"/>
        </w:rPr>
        <w:t>ράτους του Κουβέιτ για την προώθηση και αμοιβαί</w:t>
      </w:r>
      <w:r w:rsidRPr="00FF3F12">
        <w:rPr>
          <w:rFonts w:eastAsia="Times New Roman"/>
          <w:szCs w:val="24"/>
        </w:rPr>
        <w:t xml:space="preserve">α προστασία των </w:t>
      </w:r>
      <w:r>
        <w:rPr>
          <w:rFonts w:eastAsia="Times New Roman"/>
          <w:szCs w:val="24"/>
        </w:rPr>
        <w:t>ε</w:t>
      </w:r>
      <w:r w:rsidRPr="00FF3F12">
        <w:rPr>
          <w:rFonts w:eastAsia="Times New Roman"/>
          <w:szCs w:val="24"/>
        </w:rPr>
        <w:t>πενδ</w:t>
      </w:r>
      <w:r>
        <w:rPr>
          <w:rFonts w:eastAsia="Times New Roman"/>
          <w:szCs w:val="24"/>
        </w:rPr>
        <w:t>ύσεων και των Ρηματικών Διακοινώσ</w:t>
      </w:r>
      <w:r w:rsidRPr="00FF3F12">
        <w:rPr>
          <w:rFonts w:eastAsia="Times New Roman"/>
          <w:szCs w:val="24"/>
        </w:rPr>
        <w:t>εων σχετικά με τη διόρθωση του άρθρου 11 παράγραφος 2 του ελληνικού πρωτότυπου κειμένου</w:t>
      </w:r>
      <w:r>
        <w:rPr>
          <w:rFonts w:eastAsia="Times New Roman"/>
          <w:szCs w:val="24"/>
        </w:rPr>
        <w:t>».</w:t>
      </w:r>
    </w:p>
    <w:p w14:paraId="0A5DE725"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lastRenderedPageBreak/>
        <w:t xml:space="preserve">Τον λόγο έχει ο κ. </w:t>
      </w:r>
      <w:r w:rsidRPr="00FF3F12">
        <w:rPr>
          <w:rFonts w:eastAsia="Times New Roman"/>
          <w:szCs w:val="24"/>
        </w:rPr>
        <w:t>Βασίλειος Γιόγιακας</w:t>
      </w:r>
      <w:r>
        <w:rPr>
          <w:rFonts w:eastAsia="Times New Roman"/>
          <w:szCs w:val="24"/>
        </w:rPr>
        <w:t>,</w:t>
      </w:r>
      <w:r w:rsidRPr="00FF3F12">
        <w:rPr>
          <w:rFonts w:eastAsia="Times New Roman"/>
          <w:szCs w:val="24"/>
        </w:rPr>
        <w:t xml:space="preserve"> Βουλευτής Θεσπρωτίας </w:t>
      </w:r>
      <w:r>
        <w:rPr>
          <w:rFonts w:eastAsia="Times New Roman"/>
          <w:szCs w:val="24"/>
        </w:rPr>
        <w:t xml:space="preserve">της Νέας Δημοκρατίας, </w:t>
      </w:r>
      <w:r w:rsidRPr="00FF3F12">
        <w:rPr>
          <w:rFonts w:eastAsia="Times New Roman"/>
          <w:szCs w:val="24"/>
        </w:rPr>
        <w:t xml:space="preserve">για </w:t>
      </w:r>
      <w:r>
        <w:rPr>
          <w:rFonts w:eastAsia="Times New Roman"/>
          <w:szCs w:val="24"/>
        </w:rPr>
        <w:t>επτά</w:t>
      </w:r>
      <w:r w:rsidRPr="00FF3F12">
        <w:rPr>
          <w:rFonts w:eastAsia="Times New Roman"/>
          <w:szCs w:val="24"/>
        </w:rPr>
        <w:t xml:space="preserve"> λεπτά</w:t>
      </w:r>
      <w:r>
        <w:rPr>
          <w:rFonts w:eastAsia="Times New Roman"/>
          <w:szCs w:val="24"/>
        </w:rPr>
        <w:t>.</w:t>
      </w:r>
    </w:p>
    <w:p w14:paraId="0A5DE726" w14:textId="77777777" w:rsidR="00415E13" w:rsidRDefault="00E650A0">
      <w:pPr>
        <w:tabs>
          <w:tab w:val="left" w:pos="3189"/>
          <w:tab w:val="center" w:pos="4513"/>
        </w:tabs>
        <w:spacing w:line="600" w:lineRule="auto"/>
        <w:ind w:firstLine="720"/>
        <w:jc w:val="both"/>
        <w:rPr>
          <w:rFonts w:eastAsia="Times New Roman"/>
          <w:szCs w:val="24"/>
        </w:rPr>
      </w:pPr>
      <w:r w:rsidRPr="002750E4">
        <w:rPr>
          <w:rFonts w:eastAsia="Times New Roman"/>
          <w:b/>
          <w:szCs w:val="24"/>
        </w:rPr>
        <w:t>ΒΑΣΙΛΕΙΟΣ ΓΙΟ</w:t>
      </w:r>
      <w:r w:rsidRPr="002750E4">
        <w:rPr>
          <w:rFonts w:eastAsia="Times New Roman"/>
          <w:b/>
          <w:szCs w:val="24"/>
        </w:rPr>
        <w:t>ΓΙΑΚΑΣ:</w:t>
      </w:r>
      <w:r>
        <w:rPr>
          <w:rFonts w:eastAsia="Times New Roman"/>
          <w:szCs w:val="24"/>
        </w:rPr>
        <w:t xml:space="preserve"> </w:t>
      </w:r>
      <w:r w:rsidRPr="002750E4">
        <w:rPr>
          <w:rFonts w:eastAsia="Times New Roman"/>
          <w:szCs w:val="24"/>
        </w:rPr>
        <w:t>Κυρίες και κύριοι συνάδελφοι,</w:t>
      </w:r>
      <w:r>
        <w:rPr>
          <w:rFonts w:eastAsia="Times New Roman"/>
          <w:szCs w:val="24"/>
        </w:rPr>
        <w:t xml:space="preserve"> </w:t>
      </w:r>
      <w:r w:rsidRPr="00FF3F12">
        <w:rPr>
          <w:rFonts w:eastAsia="Times New Roman"/>
          <w:szCs w:val="24"/>
        </w:rPr>
        <w:t xml:space="preserve">η Νέα Δημοκρατία έχει προτείνει και θα επιδιώξει </w:t>
      </w:r>
      <w:r>
        <w:rPr>
          <w:rFonts w:eastAsia="Times New Roman"/>
          <w:szCs w:val="24"/>
        </w:rPr>
        <w:t>μια</w:t>
      </w:r>
      <w:r w:rsidRPr="00FF3F12">
        <w:rPr>
          <w:rFonts w:eastAsia="Times New Roman"/>
          <w:szCs w:val="24"/>
        </w:rPr>
        <w:t xml:space="preserve"> ουσιαστική και γενναία </w:t>
      </w:r>
      <w:r>
        <w:rPr>
          <w:rFonts w:eastAsia="Times New Roman"/>
          <w:szCs w:val="24"/>
        </w:rPr>
        <w:t>Α</w:t>
      </w:r>
      <w:r w:rsidRPr="00FF3F12">
        <w:rPr>
          <w:rFonts w:eastAsia="Times New Roman"/>
          <w:szCs w:val="24"/>
        </w:rPr>
        <w:t xml:space="preserve">ναθεώρηση </w:t>
      </w:r>
      <w:r w:rsidRPr="00FF3F12">
        <w:rPr>
          <w:rFonts w:eastAsia="Times New Roman"/>
          <w:szCs w:val="24"/>
        </w:rPr>
        <w:t>του Συντάγματος</w:t>
      </w:r>
      <w:r>
        <w:rPr>
          <w:rFonts w:eastAsia="Times New Roman"/>
          <w:szCs w:val="24"/>
        </w:rPr>
        <w:t>.</w:t>
      </w:r>
      <w:r w:rsidRPr="00FF3F12">
        <w:rPr>
          <w:rFonts w:eastAsia="Times New Roman"/>
          <w:szCs w:val="24"/>
        </w:rPr>
        <w:t xml:space="preserve"> </w:t>
      </w:r>
      <w:r>
        <w:rPr>
          <w:rFonts w:eastAsia="Times New Roman"/>
          <w:szCs w:val="24"/>
        </w:rPr>
        <w:t>Δ</w:t>
      </w:r>
      <w:r w:rsidRPr="00FF3F12">
        <w:rPr>
          <w:rFonts w:eastAsia="Times New Roman"/>
          <w:szCs w:val="24"/>
        </w:rPr>
        <w:t>εν έχει νόημα να επαναληφθεί ό</w:t>
      </w:r>
      <w:r>
        <w:rPr>
          <w:rFonts w:eastAsia="Times New Roman"/>
          <w:szCs w:val="24"/>
        </w:rPr>
        <w:t>,</w:t>
      </w:r>
      <w:r w:rsidRPr="00FF3F12">
        <w:rPr>
          <w:rFonts w:eastAsia="Times New Roman"/>
          <w:szCs w:val="24"/>
        </w:rPr>
        <w:t xml:space="preserve">τι έγινε </w:t>
      </w:r>
      <w:r>
        <w:rPr>
          <w:rFonts w:eastAsia="Times New Roman"/>
          <w:szCs w:val="24"/>
        </w:rPr>
        <w:t>σ</w:t>
      </w:r>
      <w:r w:rsidRPr="00FF3F12">
        <w:rPr>
          <w:rFonts w:eastAsia="Times New Roman"/>
          <w:szCs w:val="24"/>
        </w:rPr>
        <w:t>ε προηγούμενες αναθεωρήσεις</w:t>
      </w:r>
      <w:r>
        <w:rPr>
          <w:rFonts w:eastAsia="Times New Roman"/>
          <w:szCs w:val="24"/>
        </w:rPr>
        <w:t>,</w:t>
      </w:r>
      <w:r w:rsidRPr="00FF3F12">
        <w:rPr>
          <w:rFonts w:eastAsia="Times New Roman"/>
          <w:szCs w:val="24"/>
        </w:rPr>
        <w:t xml:space="preserve"> όταν αυτές είτε υποτάχτηκαν σε πολιτικές σκοπιμότητες</w:t>
      </w:r>
      <w:r>
        <w:rPr>
          <w:rFonts w:eastAsia="Times New Roman"/>
          <w:szCs w:val="24"/>
        </w:rPr>
        <w:t>,</w:t>
      </w:r>
      <w:r w:rsidRPr="00FF3F12">
        <w:rPr>
          <w:rFonts w:eastAsia="Times New Roman"/>
          <w:szCs w:val="24"/>
        </w:rPr>
        <w:t xml:space="preserve"> είτε δεν άγγιξαν την ουσία</w:t>
      </w:r>
      <w:r>
        <w:rPr>
          <w:rFonts w:eastAsia="Times New Roman"/>
          <w:szCs w:val="24"/>
        </w:rPr>
        <w:t>.</w:t>
      </w:r>
      <w:r w:rsidRPr="00FF3F12">
        <w:rPr>
          <w:rFonts w:eastAsia="Times New Roman"/>
          <w:szCs w:val="24"/>
        </w:rPr>
        <w:t xml:space="preserve"> </w:t>
      </w:r>
    </w:p>
    <w:p w14:paraId="0A5DE727"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Η</w:t>
      </w:r>
      <w:r w:rsidRPr="00FF3F12">
        <w:rPr>
          <w:rFonts w:eastAsia="Times New Roman"/>
          <w:szCs w:val="24"/>
        </w:rPr>
        <w:t xml:space="preserve"> χώρα δεν χρειάζεται άλλη </w:t>
      </w:r>
      <w:r>
        <w:rPr>
          <w:rFonts w:eastAsia="Times New Roman"/>
          <w:szCs w:val="24"/>
        </w:rPr>
        <w:t>μια</w:t>
      </w:r>
      <w:r w:rsidRPr="00FF3F12">
        <w:rPr>
          <w:rFonts w:eastAsia="Times New Roman"/>
          <w:szCs w:val="24"/>
        </w:rPr>
        <w:t xml:space="preserve"> τέτοια αλλαγή</w:t>
      </w:r>
      <w:r>
        <w:rPr>
          <w:rFonts w:eastAsia="Times New Roman"/>
          <w:szCs w:val="24"/>
        </w:rPr>
        <w:t>.</w:t>
      </w:r>
      <w:r w:rsidRPr="00FF3F12">
        <w:rPr>
          <w:rFonts w:eastAsia="Times New Roman"/>
          <w:szCs w:val="24"/>
        </w:rPr>
        <w:t xml:space="preserve"> </w:t>
      </w:r>
      <w:r>
        <w:rPr>
          <w:rFonts w:eastAsia="Times New Roman"/>
          <w:szCs w:val="24"/>
        </w:rPr>
        <w:t>Χ</w:t>
      </w:r>
      <w:r w:rsidRPr="00FF3F12">
        <w:rPr>
          <w:rFonts w:eastAsia="Times New Roman"/>
          <w:szCs w:val="24"/>
        </w:rPr>
        <w:t xml:space="preserve">ρειάζεται </w:t>
      </w:r>
      <w:r>
        <w:rPr>
          <w:rFonts w:eastAsia="Times New Roman"/>
          <w:szCs w:val="24"/>
        </w:rPr>
        <w:t>-</w:t>
      </w:r>
      <w:r w:rsidRPr="00FF3F12">
        <w:rPr>
          <w:rFonts w:eastAsia="Times New Roman"/>
          <w:szCs w:val="24"/>
        </w:rPr>
        <w:t xml:space="preserve">για να δανειστώ </w:t>
      </w:r>
      <w:r>
        <w:rPr>
          <w:rFonts w:eastAsia="Times New Roman"/>
          <w:szCs w:val="24"/>
        </w:rPr>
        <w:t>μια</w:t>
      </w:r>
      <w:r w:rsidRPr="00FF3F12">
        <w:rPr>
          <w:rFonts w:eastAsia="Times New Roman"/>
          <w:szCs w:val="24"/>
        </w:rPr>
        <w:t xml:space="preserve"> αγαπημένη λέξη κάποι</w:t>
      </w:r>
      <w:r>
        <w:rPr>
          <w:rFonts w:eastAsia="Times New Roman"/>
          <w:szCs w:val="24"/>
        </w:rPr>
        <w:t>ω</w:t>
      </w:r>
      <w:r w:rsidRPr="00FF3F12">
        <w:rPr>
          <w:rFonts w:eastAsia="Times New Roman"/>
          <w:szCs w:val="24"/>
        </w:rPr>
        <w:t xml:space="preserve">ν από τους συναδέλφους της </w:t>
      </w:r>
      <w:r>
        <w:rPr>
          <w:rFonts w:eastAsia="Times New Roman"/>
          <w:szCs w:val="24"/>
        </w:rPr>
        <w:t>Σ</w:t>
      </w:r>
      <w:r w:rsidRPr="00FF3F12">
        <w:rPr>
          <w:rFonts w:eastAsia="Times New Roman"/>
          <w:szCs w:val="24"/>
        </w:rPr>
        <w:t>υμπολίτευσης</w:t>
      </w:r>
      <w:r>
        <w:rPr>
          <w:rFonts w:eastAsia="Times New Roman"/>
          <w:szCs w:val="24"/>
        </w:rPr>
        <w:t>-</w:t>
      </w:r>
      <w:r w:rsidRPr="00FF3F12">
        <w:rPr>
          <w:rFonts w:eastAsia="Times New Roman"/>
          <w:szCs w:val="24"/>
        </w:rPr>
        <w:t xml:space="preserve"> </w:t>
      </w:r>
      <w:r>
        <w:rPr>
          <w:rFonts w:eastAsia="Times New Roman"/>
          <w:szCs w:val="24"/>
        </w:rPr>
        <w:t>μια</w:t>
      </w:r>
      <w:r w:rsidRPr="00FF3F12">
        <w:rPr>
          <w:rFonts w:eastAsia="Times New Roman"/>
          <w:szCs w:val="24"/>
        </w:rPr>
        <w:t xml:space="preserve"> θεσμική </w:t>
      </w:r>
      <w:r>
        <w:rPr>
          <w:rFonts w:eastAsia="Times New Roman"/>
          <w:szCs w:val="24"/>
        </w:rPr>
        <w:t>ε</w:t>
      </w:r>
      <w:r w:rsidRPr="00FF3F12">
        <w:rPr>
          <w:rFonts w:eastAsia="Times New Roman"/>
          <w:szCs w:val="24"/>
        </w:rPr>
        <w:t>πανάσταση</w:t>
      </w:r>
      <w:r>
        <w:rPr>
          <w:rFonts w:eastAsia="Times New Roman"/>
          <w:szCs w:val="24"/>
        </w:rPr>
        <w:t>. Η</w:t>
      </w:r>
      <w:r w:rsidRPr="00FF3F12">
        <w:rPr>
          <w:rFonts w:eastAsia="Times New Roman"/>
          <w:szCs w:val="24"/>
        </w:rPr>
        <w:t xml:space="preserve"> έκτα</w:t>
      </w:r>
      <w:r w:rsidRPr="00FF3F12">
        <w:rPr>
          <w:rFonts w:eastAsia="Times New Roman"/>
          <w:szCs w:val="24"/>
        </w:rPr>
        <w:t>ση των προτειν</w:t>
      </w:r>
      <w:r>
        <w:rPr>
          <w:rFonts w:eastAsia="Times New Roman"/>
          <w:szCs w:val="24"/>
        </w:rPr>
        <w:t>όμενων αλλαγών στον καταστατικό</w:t>
      </w:r>
      <w:r w:rsidRPr="00FF3F12">
        <w:rPr>
          <w:rFonts w:eastAsia="Times New Roman"/>
          <w:szCs w:val="24"/>
        </w:rPr>
        <w:t xml:space="preserve"> μας </w:t>
      </w:r>
      <w:r>
        <w:rPr>
          <w:rFonts w:eastAsia="Times New Roman"/>
          <w:szCs w:val="24"/>
        </w:rPr>
        <w:t>χάρτη</w:t>
      </w:r>
      <w:r w:rsidRPr="00FF3F12">
        <w:rPr>
          <w:rFonts w:eastAsia="Times New Roman"/>
          <w:szCs w:val="24"/>
        </w:rPr>
        <w:t xml:space="preserve"> </w:t>
      </w:r>
      <w:r>
        <w:rPr>
          <w:rFonts w:eastAsia="Times New Roman"/>
          <w:szCs w:val="24"/>
        </w:rPr>
        <w:t>ε</w:t>
      </w:r>
      <w:r w:rsidRPr="00FF3F12">
        <w:rPr>
          <w:rFonts w:eastAsia="Times New Roman"/>
          <w:szCs w:val="24"/>
        </w:rPr>
        <w:t xml:space="preserve">ίναι </w:t>
      </w:r>
      <w:r>
        <w:rPr>
          <w:rFonts w:eastAsia="Times New Roman"/>
          <w:szCs w:val="24"/>
        </w:rPr>
        <w:t>αυτή</w:t>
      </w:r>
      <w:r w:rsidRPr="00FF3F12">
        <w:rPr>
          <w:rFonts w:eastAsia="Times New Roman"/>
          <w:szCs w:val="24"/>
        </w:rPr>
        <w:t xml:space="preserve"> που δείχνει </w:t>
      </w:r>
      <w:r>
        <w:rPr>
          <w:rFonts w:eastAsia="Times New Roman"/>
          <w:szCs w:val="24"/>
        </w:rPr>
        <w:t>τ</w:t>
      </w:r>
      <w:r w:rsidRPr="00FF3F12">
        <w:rPr>
          <w:rFonts w:eastAsia="Times New Roman"/>
          <w:szCs w:val="24"/>
        </w:rPr>
        <w:t>ελικά τι σημαίνει συντήρηση και τι πρ</w:t>
      </w:r>
      <w:r>
        <w:rPr>
          <w:rFonts w:eastAsia="Times New Roman"/>
          <w:szCs w:val="24"/>
        </w:rPr>
        <w:t xml:space="preserve">όοδος. </w:t>
      </w:r>
    </w:p>
    <w:p w14:paraId="0A5DE728"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Γ</w:t>
      </w:r>
      <w:r w:rsidRPr="00FF3F12">
        <w:rPr>
          <w:rFonts w:eastAsia="Times New Roman"/>
          <w:szCs w:val="24"/>
        </w:rPr>
        <w:t>ιατί εδώ</w:t>
      </w:r>
      <w:r>
        <w:rPr>
          <w:rFonts w:eastAsia="Times New Roman"/>
          <w:szCs w:val="24"/>
        </w:rPr>
        <w:t>,</w:t>
      </w:r>
      <w:r w:rsidRPr="00FF3F12">
        <w:rPr>
          <w:rFonts w:eastAsia="Times New Roman"/>
          <w:szCs w:val="24"/>
        </w:rPr>
        <w:t xml:space="preserve"> κυρίες και κύριοι συνάδελφοι</w:t>
      </w:r>
      <w:r>
        <w:rPr>
          <w:rFonts w:eastAsia="Times New Roman"/>
          <w:szCs w:val="24"/>
        </w:rPr>
        <w:t>,</w:t>
      </w:r>
      <w:r w:rsidRPr="00FF3F12">
        <w:rPr>
          <w:rFonts w:eastAsia="Times New Roman"/>
          <w:szCs w:val="24"/>
        </w:rPr>
        <w:t xml:space="preserve"> έχουμε δύο προτάσεις όπου καθρεφτίζονται δύο κόσμοι</w:t>
      </w:r>
      <w:r>
        <w:rPr>
          <w:rFonts w:eastAsia="Times New Roman"/>
          <w:szCs w:val="24"/>
        </w:rPr>
        <w:t>,</w:t>
      </w:r>
      <w:r w:rsidRPr="00FF3F12">
        <w:rPr>
          <w:rFonts w:eastAsia="Times New Roman"/>
          <w:szCs w:val="24"/>
        </w:rPr>
        <w:t xml:space="preserve"> </w:t>
      </w:r>
      <w:r>
        <w:rPr>
          <w:rFonts w:eastAsia="Times New Roman"/>
          <w:szCs w:val="24"/>
        </w:rPr>
        <w:t>δ</w:t>
      </w:r>
      <w:r w:rsidRPr="00FF3F12">
        <w:rPr>
          <w:rFonts w:eastAsia="Times New Roman"/>
          <w:szCs w:val="24"/>
        </w:rPr>
        <w:t>ύο διαφορετικές αντιλήψεις</w:t>
      </w:r>
      <w:r>
        <w:rPr>
          <w:rFonts w:eastAsia="Times New Roman"/>
          <w:szCs w:val="24"/>
        </w:rPr>
        <w:t>,</w:t>
      </w:r>
      <w:r w:rsidRPr="00FF3F12">
        <w:rPr>
          <w:rFonts w:eastAsia="Times New Roman"/>
          <w:szCs w:val="24"/>
        </w:rPr>
        <w:t xml:space="preserve"> όχι μόνο</w:t>
      </w:r>
      <w:r w:rsidRPr="00FF3F12">
        <w:rPr>
          <w:rFonts w:eastAsia="Times New Roman"/>
          <w:szCs w:val="24"/>
        </w:rPr>
        <w:t xml:space="preserve"> για την ποιότητα της δημοκρατίας </w:t>
      </w:r>
      <w:r>
        <w:rPr>
          <w:rFonts w:eastAsia="Times New Roman"/>
          <w:szCs w:val="24"/>
        </w:rPr>
        <w:t>μας,</w:t>
      </w:r>
      <w:r w:rsidRPr="00FF3F12">
        <w:rPr>
          <w:rFonts w:eastAsia="Times New Roman"/>
          <w:szCs w:val="24"/>
        </w:rPr>
        <w:t xml:space="preserve"> αλλά και για το μέλλον της χώρας</w:t>
      </w:r>
      <w:r>
        <w:rPr>
          <w:rFonts w:eastAsia="Times New Roman"/>
          <w:szCs w:val="24"/>
        </w:rPr>
        <w:t>.</w:t>
      </w:r>
      <w:r w:rsidRPr="00FF3F12">
        <w:rPr>
          <w:rFonts w:eastAsia="Times New Roman"/>
          <w:szCs w:val="24"/>
        </w:rPr>
        <w:t xml:space="preserve"> </w:t>
      </w:r>
    </w:p>
    <w:p w14:paraId="0A5DE729"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lastRenderedPageBreak/>
        <w:t>Α</w:t>
      </w:r>
      <w:r w:rsidRPr="00FF3F12">
        <w:rPr>
          <w:rFonts w:eastAsia="Times New Roman"/>
          <w:szCs w:val="24"/>
        </w:rPr>
        <w:t xml:space="preserve">πέναντι στην υπονόμευση των </w:t>
      </w:r>
      <w:r>
        <w:rPr>
          <w:rFonts w:eastAsia="Times New Roman"/>
          <w:szCs w:val="24"/>
        </w:rPr>
        <w:t>θ</w:t>
      </w:r>
      <w:r w:rsidRPr="00FF3F12">
        <w:rPr>
          <w:rFonts w:eastAsia="Times New Roman"/>
          <w:szCs w:val="24"/>
        </w:rPr>
        <w:t>εσμών και την πολιτική τους εκμετάλλευση εμείς θέλουμε θεσμούς πιο δυνατούς</w:t>
      </w:r>
      <w:r>
        <w:rPr>
          <w:rFonts w:eastAsia="Times New Roman"/>
          <w:szCs w:val="24"/>
        </w:rPr>
        <w:t>,</w:t>
      </w:r>
      <w:r w:rsidRPr="00FF3F12">
        <w:rPr>
          <w:rFonts w:eastAsia="Times New Roman"/>
          <w:szCs w:val="24"/>
        </w:rPr>
        <w:t xml:space="preserve"> πιο λειτουργικούς και θωρακισμέν</w:t>
      </w:r>
      <w:r>
        <w:rPr>
          <w:rFonts w:eastAsia="Times New Roman"/>
          <w:szCs w:val="24"/>
        </w:rPr>
        <w:t>ου</w:t>
      </w:r>
      <w:r w:rsidRPr="00FF3F12">
        <w:rPr>
          <w:rFonts w:eastAsia="Times New Roman"/>
          <w:szCs w:val="24"/>
        </w:rPr>
        <w:t>ς απέναντι σε κάθε παρέμβαση</w:t>
      </w:r>
      <w:r>
        <w:rPr>
          <w:rFonts w:eastAsia="Times New Roman"/>
          <w:szCs w:val="24"/>
        </w:rPr>
        <w:t>,</w:t>
      </w:r>
      <w:r w:rsidRPr="00FF3F12">
        <w:rPr>
          <w:rFonts w:eastAsia="Times New Roman"/>
          <w:szCs w:val="24"/>
        </w:rPr>
        <w:t xml:space="preserve"> απέναντι σε </w:t>
      </w:r>
      <w:r>
        <w:rPr>
          <w:rFonts w:eastAsia="Times New Roman"/>
          <w:szCs w:val="24"/>
        </w:rPr>
        <w:t>μια</w:t>
      </w:r>
      <w:r w:rsidRPr="00FF3F12">
        <w:rPr>
          <w:rFonts w:eastAsia="Times New Roman"/>
          <w:szCs w:val="24"/>
        </w:rPr>
        <w:t xml:space="preserve"> εγκατα</w:t>
      </w:r>
      <w:r>
        <w:rPr>
          <w:rFonts w:eastAsia="Times New Roman"/>
          <w:szCs w:val="24"/>
        </w:rPr>
        <w:t>λε</w:t>
      </w:r>
      <w:r w:rsidRPr="00FF3F12">
        <w:rPr>
          <w:rFonts w:eastAsia="Times New Roman"/>
          <w:szCs w:val="24"/>
        </w:rPr>
        <w:t>λειμμένη</w:t>
      </w:r>
      <w:r>
        <w:rPr>
          <w:rFonts w:eastAsia="Times New Roman"/>
          <w:szCs w:val="24"/>
        </w:rPr>
        <w:t>,</w:t>
      </w:r>
      <w:r w:rsidRPr="00FF3F12">
        <w:rPr>
          <w:rFonts w:eastAsia="Times New Roman"/>
          <w:szCs w:val="24"/>
        </w:rPr>
        <w:t xml:space="preserve"> αποκαρδιωμέν</w:t>
      </w:r>
      <w:r>
        <w:rPr>
          <w:rFonts w:eastAsia="Times New Roman"/>
          <w:szCs w:val="24"/>
        </w:rPr>
        <w:t>η</w:t>
      </w:r>
      <w:r w:rsidRPr="00FF3F12">
        <w:rPr>
          <w:rFonts w:eastAsia="Times New Roman"/>
          <w:szCs w:val="24"/>
        </w:rPr>
        <w:t xml:space="preserve"> δημόσια διοίκηση</w:t>
      </w:r>
      <w:r>
        <w:rPr>
          <w:rFonts w:eastAsia="Times New Roman"/>
          <w:szCs w:val="24"/>
        </w:rPr>
        <w:t>. Ε</w:t>
      </w:r>
      <w:r w:rsidRPr="00FF3F12">
        <w:rPr>
          <w:rFonts w:eastAsia="Times New Roman"/>
          <w:szCs w:val="24"/>
        </w:rPr>
        <w:t xml:space="preserve">μείς θέλουμε έναν </w:t>
      </w:r>
      <w:r>
        <w:rPr>
          <w:rFonts w:eastAsia="Times New Roman"/>
          <w:szCs w:val="24"/>
        </w:rPr>
        <w:t>κ</w:t>
      </w:r>
      <w:r w:rsidRPr="00FF3F12">
        <w:rPr>
          <w:rFonts w:eastAsia="Times New Roman"/>
          <w:szCs w:val="24"/>
        </w:rPr>
        <w:t>ρατικό μηχανισμό πιο αποδοτικό</w:t>
      </w:r>
      <w:r>
        <w:rPr>
          <w:rFonts w:eastAsia="Times New Roman"/>
          <w:szCs w:val="24"/>
        </w:rPr>
        <w:t>,</w:t>
      </w:r>
      <w:r w:rsidRPr="00FF3F12">
        <w:rPr>
          <w:rFonts w:eastAsia="Times New Roman"/>
          <w:szCs w:val="24"/>
        </w:rPr>
        <w:t xml:space="preserve"> πιο ευέλικτο</w:t>
      </w:r>
      <w:r>
        <w:rPr>
          <w:rFonts w:eastAsia="Times New Roman"/>
          <w:szCs w:val="24"/>
        </w:rPr>
        <w:t>,</w:t>
      </w:r>
      <w:r w:rsidRPr="00FF3F12">
        <w:rPr>
          <w:rFonts w:eastAsia="Times New Roman"/>
          <w:szCs w:val="24"/>
        </w:rPr>
        <w:t xml:space="preserve"> σύμμαχο της αναπτυξιακής προσπάθειας</w:t>
      </w:r>
      <w:r>
        <w:rPr>
          <w:rFonts w:eastAsia="Times New Roman"/>
          <w:szCs w:val="24"/>
        </w:rPr>
        <w:t>.</w:t>
      </w:r>
      <w:r w:rsidRPr="00FF3F12">
        <w:rPr>
          <w:rFonts w:eastAsia="Times New Roman"/>
          <w:szCs w:val="24"/>
        </w:rPr>
        <w:t xml:space="preserve"> </w:t>
      </w:r>
    </w:p>
    <w:p w14:paraId="0A5DE72A"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Α</w:t>
      </w:r>
      <w:r w:rsidRPr="00FF3F12">
        <w:rPr>
          <w:rFonts w:eastAsia="Times New Roman"/>
          <w:szCs w:val="24"/>
        </w:rPr>
        <w:t xml:space="preserve">πέναντι στην εξαρτημένη από το </w:t>
      </w:r>
      <w:r>
        <w:rPr>
          <w:rFonts w:eastAsia="Times New Roman"/>
          <w:szCs w:val="24"/>
        </w:rPr>
        <w:t>κ</w:t>
      </w:r>
      <w:r w:rsidRPr="00FF3F12">
        <w:rPr>
          <w:rFonts w:eastAsia="Times New Roman"/>
          <w:szCs w:val="24"/>
        </w:rPr>
        <w:t>εντρικό κράτος αυτοδιοίκηση</w:t>
      </w:r>
      <w:r>
        <w:rPr>
          <w:rFonts w:eastAsia="Times New Roman"/>
          <w:szCs w:val="24"/>
        </w:rPr>
        <w:t>,</w:t>
      </w:r>
      <w:r w:rsidRPr="00FF3F12">
        <w:rPr>
          <w:rFonts w:eastAsia="Times New Roman"/>
          <w:szCs w:val="24"/>
        </w:rPr>
        <w:t xml:space="preserve"> εμείς θέλουμε περισσότ</w:t>
      </w:r>
      <w:r w:rsidRPr="00FF3F12">
        <w:rPr>
          <w:rFonts w:eastAsia="Times New Roman"/>
          <w:szCs w:val="24"/>
        </w:rPr>
        <w:t xml:space="preserve">ερο αυτονομία των </w:t>
      </w:r>
      <w:r>
        <w:rPr>
          <w:rFonts w:eastAsia="Times New Roman"/>
          <w:szCs w:val="24"/>
        </w:rPr>
        <w:t>δ</w:t>
      </w:r>
      <w:r w:rsidRPr="00FF3F12">
        <w:rPr>
          <w:rFonts w:eastAsia="Times New Roman"/>
          <w:szCs w:val="24"/>
        </w:rPr>
        <w:t xml:space="preserve">ήμων </w:t>
      </w:r>
      <w:r w:rsidRPr="00FF3F12">
        <w:rPr>
          <w:rFonts w:eastAsia="Times New Roman"/>
          <w:szCs w:val="24"/>
        </w:rPr>
        <w:t xml:space="preserve">και των </w:t>
      </w:r>
      <w:r>
        <w:rPr>
          <w:rFonts w:eastAsia="Times New Roman"/>
          <w:szCs w:val="24"/>
        </w:rPr>
        <w:t>π</w:t>
      </w:r>
      <w:r w:rsidRPr="00FF3F12">
        <w:rPr>
          <w:rFonts w:eastAsia="Times New Roman"/>
          <w:szCs w:val="24"/>
        </w:rPr>
        <w:t xml:space="preserve">εριφερειών </w:t>
      </w:r>
      <w:r w:rsidRPr="00FF3F12">
        <w:rPr>
          <w:rFonts w:eastAsia="Times New Roman"/>
          <w:szCs w:val="24"/>
        </w:rPr>
        <w:t>στην πράξη</w:t>
      </w:r>
      <w:r>
        <w:rPr>
          <w:rFonts w:eastAsia="Times New Roman"/>
          <w:szCs w:val="24"/>
        </w:rPr>
        <w:t>,</w:t>
      </w:r>
      <w:r w:rsidRPr="00FF3F12">
        <w:rPr>
          <w:rFonts w:eastAsia="Times New Roman"/>
          <w:szCs w:val="24"/>
        </w:rPr>
        <w:t xml:space="preserve"> αλλά και μεγαλύτερη ευθύνη των ΟΤΑ </w:t>
      </w:r>
      <w:r>
        <w:rPr>
          <w:rFonts w:eastAsia="Times New Roman"/>
          <w:szCs w:val="24"/>
        </w:rPr>
        <w:t>α</w:t>
      </w:r>
      <w:r w:rsidRPr="00FF3F12">
        <w:rPr>
          <w:rFonts w:eastAsia="Times New Roman"/>
          <w:szCs w:val="24"/>
        </w:rPr>
        <w:t>πέναντι στην αυτονομία που τους δίνεται</w:t>
      </w:r>
      <w:r>
        <w:rPr>
          <w:rFonts w:eastAsia="Times New Roman"/>
          <w:szCs w:val="24"/>
        </w:rPr>
        <w:t xml:space="preserve">. </w:t>
      </w:r>
    </w:p>
    <w:p w14:paraId="0A5DE72B"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Α</w:t>
      </w:r>
      <w:r w:rsidRPr="00FF3F12">
        <w:rPr>
          <w:rFonts w:eastAsia="Times New Roman"/>
          <w:szCs w:val="24"/>
        </w:rPr>
        <w:t>πέναντι στο μακρύ χέρι που απλώνει η εκτελεστική εξουσία στη δικαστική</w:t>
      </w:r>
      <w:r>
        <w:rPr>
          <w:rFonts w:eastAsia="Times New Roman"/>
          <w:szCs w:val="24"/>
        </w:rPr>
        <w:t>,</w:t>
      </w:r>
      <w:r w:rsidRPr="00FF3F12">
        <w:rPr>
          <w:rFonts w:eastAsia="Times New Roman"/>
          <w:szCs w:val="24"/>
        </w:rPr>
        <w:t xml:space="preserve"> εμείς επιδιώκουμε να βάλουμε φραγμό στις μεταξύ τ</w:t>
      </w:r>
      <w:r w:rsidRPr="00FF3F12">
        <w:rPr>
          <w:rFonts w:eastAsia="Times New Roman"/>
          <w:szCs w:val="24"/>
        </w:rPr>
        <w:t>ους υπόγειες και υπέργειες διαδρομές και να περιφρουρήσουμε την ανεξαρτησία της δικαιοσύνης</w:t>
      </w:r>
      <w:r>
        <w:rPr>
          <w:rFonts w:eastAsia="Times New Roman"/>
          <w:szCs w:val="24"/>
        </w:rPr>
        <w:t>.</w:t>
      </w:r>
      <w:r w:rsidRPr="00FF3F12">
        <w:rPr>
          <w:rFonts w:eastAsia="Times New Roman"/>
          <w:szCs w:val="24"/>
        </w:rPr>
        <w:t xml:space="preserve"> </w:t>
      </w:r>
      <w:r>
        <w:rPr>
          <w:rFonts w:eastAsia="Times New Roman"/>
          <w:szCs w:val="24"/>
        </w:rPr>
        <w:t>Σ</w:t>
      </w:r>
      <w:r w:rsidRPr="00FF3F12">
        <w:rPr>
          <w:rFonts w:eastAsia="Times New Roman"/>
          <w:szCs w:val="24"/>
        </w:rPr>
        <w:t xml:space="preserve">την ψηφοθηρική και κοινωνικά ανεύθυνη διαχείριση των δημόσιων </w:t>
      </w:r>
      <w:r>
        <w:rPr>
          <w:rFonts w:eastAsia="Times New Roman"/>
          <w:szCs w:val="24"/>
        </w:rPr>
        <w:t>ο</w:t>
      </w:r>
      <w:r w:rsidRPr="00FF3F12">
        <w:rPr>
          <w:rFonts w:eastAsia="Times New Roman"/>
          <w:szCs w:val="24"/>
        </w:rPr>
        <w:t>ικονομικών</w:t>
      </w:r>
      <w:r>
        <w:rPr>
          <w:rFonts w:eastAsia="Times New Roman"/>
          <w:szCs w:val="24"/>
        </w:rPr>
        <w:t xml:space="preserve">, </w:t>
      </w:r>
      <w:r w:rsidRPr="00FF3F12">
        <w:rPr>
          <w:rFonts w:eastAsia="Times New Roman"/>
          <w:szCs w:val="24"/>
        </w:rPr>
        <w:t>εμείς προτείν</w:t>
      </w:r>
      <w:r>
        <w:rPr>
          <w:rFonts w:eastAsia="Times New Roman"/>
          <w:szCs w:val="24"/>
        </w:rPr>
        <w:t>ουμε τη διασφάλιση της δημοσιο</w:t>
      </w:r>
      <w:r w:rsidRPr="00FF3F12">
        <w:rPr>
          <w:rFonts w:eastAsia="Times New Roman"/>
          <w:szCs w:val="24"/>
        </w:rPr>
        <w:t>οικονομικής ισορροπίας</w:t>
      </w:r>
      <w:r>
        <w:rPr>
          <w:rFonts w:eastAsia="Times New Roman"/>
          <w:szCs w:val="24"/>
        </w:rPr>
        <w:t>,</w:t>
      </w:r>
      <w:r w:rsidRPr="00FF3F12">
        <w:rPr>
          <w:rFonts w:eastAsia="Times New Roman"/>
          <w:szCs w:val="24"/>
        </w:rPr>
        <w:t xml:space="preserve"> τη διαφάνεια και τη </w:t>
      </w:r>
      <w:r w:rsidRPr="00FF3F12">
        <w:rPr>
          <w:rFonts w:eastAsia="Times New Roman"/>
          <w:szCs w:val="24"/>
        </w:rPr>
        <w:t>λογοδοσία στη διαχείριση του δημόσιου χρήματος</w:t>
      </w:r>
      <w:r>
        <w:rPr>
          <w:rFonts w:eastAsia="Times New Roman"/>
          <w:szCs w:val="24"/>
        </w:rPr>
        <w:t xml:space="preserve">. </w:t>
      </w:r>
    </w:p>
    <w:p w14:paraId="0A5DE72C" w14:textId="77777777" w:rsidR="00415E13" w:rsidRDefault="00E650A0">
      <w:pPr>
        <w:tabs>
          <w:tab w:val="left" w:pos="3189"/>
          <w:tab w:val="center" w:pos="4513"/>
        </w:tabs>
        <w:spacing w:line="600" w:lineRule="auto"/>
        <w:ind w:firstLine="720"/>
        <w:jc w:val="both"/>
        <w:rPr>
          <w:rFonts w:eastAsia="Times New Roman"/>
          <w:szCs w:val="24"/>
        </w:rPr>
      </w:pPr>
      <w:r w:rsidRPr="00FF3F12">
        <w:rPr>
          <w:rFonts w:eastAsia="Times New Roman"/>
          <w:szCs w:val="24"/>
        </w:rPr>
        <w:lastRenderedPageBreak/>
        <w:t>Απέναντι στην εκπαίδευση του ελάχιστου κοινού παρονομαστή της ασυδοσίας και της παρακμής</w:t>
      </w:r>
      <w:r>
        <w:rPr>
          <w:rFonts w:eastAsia="Times New Roman"/>
          <w:szCs w:val="24"/>
        </w:rPr>
        <w:t>,</w:t>
      </w:r>
      <w:r w:rsidRPr="00FF3F12">
        <w:rPr>
          <w:rFonts w:eastAsia="Times New Roman"/>
          <w:szCs w:val="24"/>
        </w:rPr>
        <w:t xml:space="preserve"> εμείς υπερασπιζόμαστε αναβαθμισμένα και αυτόνομα πανεπιστήμια</w:t>
      </w:r>
      <w:r>
        <w:rPr>
          <w:rFonts w:eastAsia="Times New Roman"/>
          <w:szCs w:val="24"/>
        </w:rPr>
        <w:t>,</w:t>
      </w:r>
      <w:r w:rsidRPr="00FF3F12">
        <w:rPr>
          <w:rFonts w:eastAsia="Times New Roman"/>
          <w:szCs w:val="24"/>
        </w:rPr>
        <w:t xml:space="preserve"> αλλά και τη δυνατότητα των νέων μας να σπουδάσουν σε ι</w:t>
      </w:r>
      <w:r w:rsidRPr="00FF3F12">
        <w:rPr>
          <w:rFonts w:eastAsia="Times New Roman"/>
          <w:szCs w:val="24"/>
        </w:rPr>
        <w:t>διωτικά πανεπιστήμια που λειτουργούν με αυστηρή εποπτεία και προδιαγραφές</w:t>
      </w:r>
      <w:r>
        <w:rPr>
          <w:rFonts w:eastAsia="Times New Roman"/>
          <w:szCs w:val="24"/>
        </w:rPr>
        <w:t>.</w:t>
      </w:r>
      <w:r w:rsidRPr="00FF3F12">
        <w:rPr>
          <w:rFonts w:eastAsia="Times New Roman"/>
          <w:szCs w:val="24"/>
        </w:rPr>
        <w:t xml:space="preserve"> </w:t>
      </w:r>
    </w:p>
    <w:p w14:paraId="0A5DE72D"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Σ</w:t>
      </w:r>
      <w:r w:rsidRPr="00FF3F12">
        <w:rPr>
          <w:rFonts w:eastAsia="Times New Roman"/>
          <w:szCs w:val="24"/>
        </w:rPr>
        <w:t>τις δικές σας πρόχειρες και αποσπασματικές πολιτικές</w:t>
      </w:r>
      <w:r>
        <w:rPr>
          <w:rFonts w:eastAsia="Times New Roman"/>
          <w:szCs w:val="24"/>
        </w:rPr>
        <w:t>,</w:t>
      </w:r>
      <w:r w:rsidRPr="00FF3F12">
        <w:rPr>
          <w:rFonts w:eastAsia="Times New Roman"/>
          <w:szCs w:val="24"/>
        </w:rPr>
        <w:t xml:space="preserve"> εμείς πιστεύουμε στο</w:t>
      </w:r>
      <w:r>
        <w:rPr>
          <w:rFonts w:eastAsia="Times New Roman"/>
          <w:szCs w:val="24"/>
        </w:rPr>
        <w:t>ν</w:t>
      </w:r>
      <w:r w:rsidRPr="00FF3F12">
        <w:rPr>
          <w:rFonts w:eastAsia="Times New Roman"/>
          <w:szCs w:val="24"/>
        </w:rPr>
        <w:t xml:space="preserve"> οργανωμένο σχεδιασμό και τη συνέχεια των δημόσιων πολιτικών </w:t>
      </w:r>
      <w:r>
        <w:rPr>
          <w:rFonts w:eastAsia="Times New Roman"/>
          <w:szCs w:val="24"/>
        </w:rPr>
        <w:t>μ</w:t>
      </w:r>
      <w:r w:rsidRPr="00FF3F12">
        <w:rPr>
          <w:rFonts w:eastAsia="Times New Roman"/>
          <w:szCs w:val="24"/>
        </w:rPr>
        <w:t>ε τρόπο συλλογικό και ανοιχτό</w:t>
      </w:r>
      <w:r>
        <w:rPr>
          <w:rFonts w:eastAsia="Times New Roman"/>
          <w:szCs w:val="24"/>
        </w:rPr>
        <w:t>. Σ</w:t>
      </w:r>
      <w:r w:rsidRPr="00FF3F12">
        <w:rPr>
          <w:rFonts w:eastAsia="Times New Roman"/>
          <w:szCs w:val="24"/>
        </w:rPr>
        <w:t>την επενδυ</w:t>
      </w:r>
      <w:r w:rsidRPr="00FF3F12">
        <w:rPr>
          <w:rFonts w:eastAsia="Times New Roman"/>
          <w:szCs w:val="24"/>
        </w:rPr>
        <w:t>τική αναιμία που έχετε βυθίσει την οικονομία</w:t>
      </w:r>
      <w:r>
        <w:rPr>
          <w:rFonts w:eastAsia="Times New Roman"/>
          <w:szCs w:val="24"/>
        </w:rPr>
        <w:t>,</w:t>
      </w:r>
      <w:r w:rsidRPr="00FF3F12">
        <w:rPr>
          <w:rFonts w:eastAsia="Times New Roman"/>
          <w:szCs w:val="24"/>
        </w:rPr>
        <w:t xml:space="preserve"> προτείνουμε αλλαγές </w:t>
      </w:r>
      <w:r>
        <w:rPr>
          <w:rFonts w:eastAsia="Times New Roman"/>
          <w:szCs w:val="24"/>
        </w:rPr>
        <w:t xml:space="preserve">για ένα φιλικό επενδυτικό περιβάλλον, </w:t>
      </w:r>
      <w:r w:rsidRPr="00FF3F12">
        <w:rPr>
          <w:rFonts w:eastAsia="Times New Roman"/>
          <w:szCs w:val="24"/>
        </w:rPr>
        <w:t>με κίνητρα και ξεκάθαρους κανόνες</w:t>
      </w:r>
      <w:r>
        <w:rPr>
          <w:rFonts w:eastAsia="Times New Roman"/>
          <w:szCs w:val="24"/>
        </w:rPr>
        <w:t xml:space="preserve">. </w:t>
      </w:r>
    </w:p>
    <w:p w14:paraId="0A5DE72E"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Σ</w:t>
      </w:r>
      <w:r w:rsidRPr="00FF3F12">
        <w:rPr>
          <w:rFonts w:eastAsia="Times New Roman"/>
          <w:szCs w:val="24"/>
        </w:rPr>
        <w:t>τον πολιτικό τυχοδιωκτισμό και τις κομματικές στρατηγικές εμείς θέλουμε πολιτική σταθερότητα και κυβερνησιμότητα πο</w:t>
      </w:r>
      <w:r w:rsidRPr="00FF3F12">
        <w:rPr>
          <w:rFonts w:eastAsia="Times New Roman"/>
          <w:szCs w:val="24"/>
        </w:rPr>
        <w:t>υ τόσο χρειάζεται η χώρα</w:t>
      </w:r>
      <w:r>
        <w:rPr>
          <w:rFonts w:eastAsia="Times New Roman"/>
          <w:szCs w:val="24"/>
        </w:rPr>
        <w:t>.</w:t>
      </w:r>
      <w:r w:rsidRPr="00FF3F12">
        <w:rPr>
          <w:rFonts w:eastAsia="Times New Roman"/>
          <w:szCs w:val="24"/>
        </w:rPr>
        <w:t xml:space="preserve"> </w:t>
      </w:r>
      <w:r>
        <w:rPr>
          <w:rFonts w:eastAsia="Times New Roman"/>
          <w:szCs w:val="24"/>
        </w:rPr>
        <w:t>Ν</w:t>
      </w:r>
      <w:r w:rsidRPr="00FF3F12">
        <w:rPr>
          <w:rFonts w:eastAsia="Times New Roman"/>
          <w:szCs w:val="24"/>
        </w:rPr>
        <w:t xml:space="preserve">α </w:t>
      </w:r>
      <w:r>
        <w:rPr>
          <w:rFonts w:eastAsia="Times New Roman"/>
          <w:szCs w:val="24"/>
        </w:rPr>
        <w:t>ε</w:t>
      </w:r>
      <w:r w:rsidRPr="00FF3F12">
        <w:rPr>
          <w:rFonts w:eastAsia="Times New Roman"/>
          <w:szCs w:val="24"/>
        </w:rPr>
        <w:t>ίστε σίγουροι πως θα κάνουμε ό</w:t>
      </w:r>
      <w:r>
        <w:rPr>
          <w:rFonts w:eastAsia="Times New Roman"/>
          <w:szCs w:val="24"/>
        </w:rPr>
        <w:t>,</w:t>
      </w:r>
      <w:r w:rsidRPr="00FF3F12">
        <w:rPr>
          <w:rFonts w:eastAsia="Times New Roman"/>
          <w:szCs w:val="24"/>
        </w:rPr>
        <w:t xml:space="preserve">τι είναι δυνατό ώστε να μην ξανακάνετε την εκλογή Προέδρου </w:t>
      </w:r>
      <w:r>
        <w:rPr>
          <w:rFonts w:eastAsia="Times New Roman"/>
          <w:szCs w:val="24"/>
        </w:rPr>
        <w:t>έρμαιο</w:t>
      </w:r>
      <w:r w:rsidRPr="00FF3F12">
        <w:rPr>
          <w:rFonts w:eastAsia="Times New Roman"/>
          <w:szCs w:val="24"/>
        </w:rPr>
        <w:t xml:space="preserve"> </w:t>
      </w:r>
      <w:r>
        <w:rPr>
          <w:rFonts w:eastAsia="Times New Roman"/>
          <w:szCs w:val="24"/>
        </w:rPr>
        <w:t xml:space="preserve">των δικών </w:t>
      </w:r>
      <w:r w:rsidRPr="00FF3F12">
        <w:rPr>
          <w:rFonts w:eastAsia="Times New Roman"/>
          <w:szCs w:val="24"/>
        </w:rPr>
        <w:t>σας σκοπιμοτήτων</w:t>
      </w:r>
      <w:r>
        <w:rPr>
          <w:rFonts w:eastAsia="Times New Roman"/>
          <w:szCs w:val="24"/>
        </w:rPr>
        <w:t>.</w:t>
      </w:r>
    </w:p>
    <w:p w14:paraId="0A5DE72F"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Κ</w:t>
      </w:r>
      <w:r w:rsidRPr="00FF3F12">
        <w:rPr>
          <w:rFonts w:eastAsia="Times New Roman"/>
          <w:szCs w:val="24"/>
        </w:rPr>
        <w:t>υρίες και κύριοι συνάδελφοι</w:t>
      </w:r>
      <w:r>
        <w:rPr>
          <w:rFonts w:eastAsia="Times New Roman"/>
          <w:szCs w:val="24"/>
        </w:rPr>
        <w:t>, προτίμησα</w:t>
      </w:r>
      <w:r w:rsidRPr="00FF3F12">
        <w:rPr>
          <w:rFonts w:eastAsia="Times New Roman"/>
          <w:szCs w:val="24"/>
        </w:rPr>
        <w:t xml:space="preserve"> να αναφερθώ σε μερικά θέματα με τα οποία καταπιάνεται η πρόταση της Νέας </w:t>
      </w:r>
      <w:r w:rsidRPr="00FF3F12">
        <w:rPr>
          <w:rFonts w:eastAsia="Times New Roman"/>
          <w:szCs w:val="24"/>
        </w:rPr>
        <w:lastRenderedPageBreak/>
        <w:t>Δημοκρατίας</w:t>
      </w:r>
      <w:r>
        <w:rPr>
          <w:rFonts w:eastAsia="Times New Roman"/>
          <w:szCs w:val="24"/>
        </w:rPr>
        <w:t>,</w:t>
      </w:r>
      <w:r w:rsidRPr="00FF3F12">
        <w:rPr>
          <w:rFonts w:eastAsia="Times New Roman"/>
          <w:szCs w:val="24"/>
        </w:rPr>
        <w:t xml:space="preserve"> όπως η δημόσια διοίκηση</w:t>
      </w:r>
      <w:r>
        <w:rPr>
          <w:rFonts w:eastAsia="Times New Roman"/>
          <w:szCs w:val="24"/>
        </w:rPr>
        <w:t>,</w:t>
      </w:r>
      <w:r w:rsidRPr="00FF3F12">
        <w:rPr>
          <w:rFonts w:eastAsia="Times New Roman"/>
          <w:szCs w:val="24"/>
        </w:rPr>
        <w:t xml:space="preserve"> η εκπαίδευση</w:t>
      </w:r>
      <w:r>
        <w:rPr>
          <w:rFonts w:eastAsia="Times New Roman"/>
          <w:szCs w:val="24"/>
        </w:rPr>
        <w:t>,</w:t>
      </w:r>
      <w:r w:rsidRPr="00FF3F12">
        <w:rPr>
          <w:rFonts w:eastAsia="Times New Roman"/>
          <w:szCs w:val="24"/>
        </w:rPr>
        <w:t xml:space="preserve"> η δικαιοσύνη</w:t>
      </w:r>
      <w:r>
        <w:rPr>
          <w:rFonts w:eastAsia="Times New Roman"/>
          <w:szCs w:val="24"/>
        </w:rPr>
        <w:t>,</w:t>
      </w:r>
      <w:r w:rsidRPr="00FF3F12">
        <w:rPr>
          <w:rFonts w:eastAsia="Times New Roman"/>
          <w:szCs w:val="24"/>
        </w:rPr>
        <w:t xml:space="preserve"> η ανάπτυξη</w:t>
      </w:r>
      <w:r>
        <w:rPr>
          <w:rFonts w:eastAsia="Times New Roman"/>
          <w:szCs w:val="24"/>
        </w:rPr>
        <w:t>,</w:t>
      </w:r>
      <w:r w:rsidRPr="00FF3F12">
        <w:rPr>
          <w:rFonts w:eastAsia="Times New Roman"/>
          <w:szCs w:val="24"/>
        </w:rPr>
        <w:t xml:space="preserve"> τα δημοσιο</w:t>
      </w:r>
      <w:r>
        <w:rPr>
          <w:rFonts w:eastAsia="Times New Roman"/>
          <w:szCs w:val="24"/>
        </w:rPr>
        <w:t>οικο</w:t>
      </w:r>
      <w:r w:rsidRPr="00FF3F12">
        <w:rPr>
          <w:rFonts w:eastAsia="Times New Roman"/>
          <w:szCs w:val="24"/>
        </w:rPr>
        <w:t>νομικά και η αυτοδιοίκηση</w:t>
      </w:r>
      <w:r>
        <w:rPr>
          <w:rFonts w:eastAsia="Times New Roman"/>
          <w:szCs w:val="24"/>
        </w:rPr>
        <w:t>.</w:t>
      </w:r>
      <w:r w:rsidRPr="00FF3F12">
        <w:rPr>
          <w:rFonts w:eastAsia="Times New Roman"/>
          <w:szCs w:val="24"/>
        </w:rPr>
        <w:t xml:space="preserve"> </w:t>
      </w:r>
      <w:r>
        <w:rPr>
          <w:rFonts w:eastAsia="Times New Roman"/>
          <w:szCs w:val="24"/>
        </w:rPr>
        <w:t>Ό</w:t>
      </w:r>
      <w:r w:rsidRPr="00FF3F12">
        <w:rPr>
          <w:rFonts w:eastAsia="Times New Roman"/>
          <w:szCs w:val="24"/>
        </w:rPr>
        <w:t xml:space="preserve">λα αυτά </w:t>
      </w:r>
      <w:r>
        <w:rPr>
          <w:rFonts w:eastAsia="Times New Roman"/>
          <w:szCs w:val="24"/>
        </w:rPr>
        <w:t>ε</w:t>
      </w:r>
      <w:r w:rsidRPr="00FF3F12">
        <w:rPr>
          <w:rFonts w:eastAsia="Times New Roman"/>
          <w:szCs w:val="24"/>
        </w:rPr>
        <w:t>ίναι θέματα που η πρόταση του ΣΥΡΙΖΑ αφήνει απ</w:t>
      </w:r>
      <w:r>
        <w:rPr>
          <w:rFonts w:eastAsia="Times New Roman"/>
          <w:szCs w:val="24"/>
        </w:rPr>
        <w:t xml:space="preserve">’ </w:t>
      </w:r>
      <w:r w:rsidRPr="00FF3F12">
        <w:rPr>
          <w:rFonts w:eastAsia="Times New Roman"/>
          <w:szCs w:val="24"/>
        </w:rPr>
        <w:t>έξω</w:t>
      </w:r>
      <w:r>
        <w:rPr>
          <w:rFonts w:eastAsia="Times New Roman"/>
          <w:szCs w:val="24"/>
        </w:rPr>
        <w:t>.</w:t>
      </w:r>
    </w:p>
    <w:p w14:paraId="0A5DE730"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Θ</w:t>
      </w:r>
      <w:r w:rsidRPr="00FF3F12">
        <w:rPr>
          <w:rFonts w:eastAsia="Times New Roman"/>
          <w:szCs w:val="24"/>
        </w:rPr>
        <w:t xml:space="preserve">α </w:t>
      </w:r>
      <w:r>
        <w:rPr>
          <w:rFonts w:eastAsia="Times New Roman"/>
          <w:szCs w:val="24"/>
        </w:rPr>
        <w:t>α</w:t>
      </w:r>
      <w:r w:rsidRPr="00FF3F12">
        <w:rPr>
          <w:rFonts w:eastAsia="Times New Roman"/>
          <w:szCs w:val="24"/>
        </w:rPr>
        <w:t xml:space="preserve">ναρωτιούνται κάποιοι από τους πολίτες που μας παρακολουθούν </w:t>
      </w:r>
      <w:r>
        <w:rPr>
          <w:rFonts w:eastAsia="Times New Roman"/>
          <w:szCs w:val="24"/>
        </w:rPr>
        <w:t>γ</w:t>
      </w:r>
      <w:r w:rsidRPr="00FF3F12">
        <w:rPr>
          <w:rFonts w:eastAsia="Times New Roman"/>
          <w:szCs w:val="24"/>
        </w:rPr>
        <w:t xml:space="preserve">ιατί η Κυβέρνηση δεν ασχολήθηκε με αυτά </w:t>
      </w:r>
      <w:r>
        <w:rPr>
          <w:rFonts w:eastAsia="Times New Roman"/>
          <w:szCs w:val="24"/>
        </w:rPr>
        <w:t xml:space="preserve">τα </w:t>
      </w:r>
      <w:r w:rsidRPr="00FF3F12">
        <w:rPr>
          <w:rFonts w:eastAsia="Times New Roman"/>
          <w:szCs w:val="24"/>
        </w:rPr>
        <w:t>θέματα στο πλαίσιο της Αναθεώρησης</w:t>
      </w:r>
      <w:r>
        <w:rPr>
          <w:rFonts w:eastAsia="Times New Roman"/>
          <w:szCs w:val="24"/>
        </w:rPr>
        <w:t>.</w:t>
      </w:r>
      <w:r w:rsidRPr="00FF3F12">
        <w:rPr>
          <w:rFonts w:eastAsia="Times New Roman"/>
          <w:szCs w:val="24"/>
        </w:rPr>
        <w:t xml:space="preserve"> </w:t>
      </w:r>
      <w:r>
        <w:rPr>
          <w:rFonts w:eastAsia="Times New Roman"/>
          <w:szCs w:val="24"/>
        </w:rPr>
        <w:t>Κ</w:t>
      </w:r>
      <w:r w:rsidRPr="00FF3F12">
        <w:rPr>
          <w:rFonts w:eastAsia="Times New Roman"/>
          <w:szCs w:val="24"/>
        </w:rPr>
        <w:t>άποιοι θα πουν ότι η πρόταση της Κυβέρνησης είναι τόσο ρηχή και πρόχειρη όσο ήταν και πολλές άλλες πρωτοβουλίες</w:t>
      </w:r>
      <w:r w:rsidRPr="00FF3F12">
        <w:rPr>
          <w:rFonts w:eastAsia="Times New Roman"/>
          <w:szCs w:val="24"/>
        </w:rPr>
        <w:t xml:space="preserve"> </w:t>
      </w:r>
      <w:r>
        <w:rPr>
          <w:rFonts w:eastAsia="Times New Roman"/>
          <w:szCs w:val="24"/>
        </w:rPr>
        <w:t>της.</w:t>
      </w:r>
      <w:r w:rsidRPr="00FF3F12">
        <w:rPr>
          <w:rFonts w:eastAsia="Times New Roman"/>
          <w:szCs w:val="24"/>
        </w:rPr>
        <w:t xml:space="preserve"> </w:t>
      </w:r>
      <w:r>
        <w:rPr>
          <w:rFonts w:eastAsia="Times New Roman"/>
          <w:szCs w:val="24"/>
        </w:rPr>
        <w:t>Κ</w:t>
      </w:r>
      <w:r w:rsidRPr="00FF3F12">
        <w:rPr>
          <w:rFonts w:eastAsia="Times New Roman"/>
          <w:szCs w:val="24"/>
        </w:rPr>
        <w:t>άποιοι άλλοι θα υποστηρίξουν ότι την ενδιαφέρει η Αναθεώρηση μόνο εφόσον αυτ</w:t>
      </w:r>
      <w:r>
        <w:rPr>
          <w:rFonts w:eastAsia="Times New Roman"/>
          <w:szCs w:val="24"/>
        </w:rPr>
        <w:t>ή</w:t>
      </w:r>
      <w:r w:rsidRPr="00FF3F12">
        <w:rPr>
          <w:rFonts w:eastAsia="Times New Roman"/>
          <w:szCs w:val="24"/>
        </w:rPr>
        <w:t xml:space="preserve"> μπορεί και </w:t>
      </w:r>
      <w:r>
        <w:rPr>
          <w:rFonts w:eastAsia="Times New Roman"/>
          <w:szCs w:val="24"/>
        </w:rPr>
        <w:t>ορθώνει</w:t>
      </w:r>
      <w:r w:rsidRPr="00FF3F12">
        <w:rPr>
          <w:rFonts w:eastAsia="Times New Roman"/>
          <w:szCs w:val="24"/>
        </w:rPr>
        <w:t xml:space="preserve"> περισσότερα εμπόδια στην πορεία της επόμενης κυβέρνησης</w:t>
      </w:r>
      <w:r>
        <w:rPr>
          <w:rFonts w:eastAsia="Times New Roman"/>
          <w:szCs w:val="24"/>
        </w:rPr>
        <w:t>,</w:t>
      </w:r>
      <w:r w:rsidRPr="00FF3F12">
        <w:rPr>
          <w:rFonts w:eastAsia="Times New Roman"/>
          <w:szCs w:val="24"/>
        </w:rPr>
        <w:t xml:space="preserve"> της Νέας Δημοκρατίας</w:t>
      </w:r>
      <w:r>
        <w:rPr>
          <w:rFonts w:eastAsia="Times New Roman"/>
          <w:szCs w:val="24"/>
        </w:rPr>
        <w:t>.</w:t>
      </w:r>
      <w:r w:rsidRPr="00FF3F12">
        <w:rPr>
          <w:rFonts w:eastAsia="Times New Roman"/>
          <w:szCs w:val="24"/>
        </w:rPr>
        <w:t xml:space="preserve"> </w:t>
      </w:r>
      <w:r>
        <w:rPr>
          <w:rFonts w:eastAsia="Times New Roman"/>
          <w:szCs w:val="24"/>
        </w:rPr>
        <w:t>Κ</w:t>
      </w:r>
      <w:r w:rsidRPr="00FF3F12">
        <w:rPr>
          <w:rFonts w:eastAsia="Times New Roman"/>
          <w:szCs w:val="24"/>
        </w:rPr>
        <w:t xml:space="preserve">άποιοι τρίτοι θα πουν ότι για αυτό το κενό φταίει η ιδεολογική αγκύλωση </w:t>
      </w:r>
      <w:r w:rsidRPr="00FF3F12">
        <w:rPr>
          <w:rFonts w:eastAsia="Times New Roman"/>
          <w:szCs w:val="24"/>
        </w:rPr>
        <w:t xml:space="preserve">και η πραγματική φτώχεια του ΣΥΡΙΖΑ ή ο φόβος του να μην αγγίξει ευαίσθητες χορδές εκεί </w:t>
      </w:r>
      <w:r>
        <w:rPr>
          <w:rFonts w:eastAsia="Times New Roman"/>
          <w:szCs w:val="24"/>
        </w:rPr>
        <w:t xml:space="preserve">από </w:t>
      </w:r>
      <w:r w:rsidRPr="00FF3F12">
        <w:rPr>
          <w:rFonts w:eastAsia="Times New Roman"/>
          <w:szCs w:val="24"/>
        </w:rPr>
        <w:t>όπου ακόμα νομίζει ότι μπορεί να πάρει ψήφους</w:t>
      </w:r>
      <w:r>
        <w:rPr>
          <w:rFonts w:eastAsia="Times New Roman"/>
          <w:szCs w:val="24"/>
        </w:rPr>
        <w:t>.</w:t>
      </w:r>
    </w:p>
    <w:p w14:paraId="0A5DE731"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Όλοι οι προηγούμενοι,</w:t>
      </w:r>
      <w:r w:rsidRPr="00FF3F12">
        <w:rPr>
          <w:rFonts w:eastAsia="Times New Roman"/>
          <w:szCs w:val="24"/>
        </w:rPr>
        <w:t xml:space="preserve"> ο καθένας από την πλευρά του</w:t>
      </w:r>
      <w:r>
        <w:rPr>
          <w:rFonts w:eastAsia="Times New Roman"/>
          <w:szCs w:val="24"/>
        </w:rPr>
        <w:t>,</w:t>
      </w:r>
      <w:r w:rsidRPr="00FF3F12">
        <w:rPr>
          <w:rFonts w:eastAsia="Times New Roman"/>
          <w:szCs w:val="24"/>
        </w:rPr>
        <w:t xml:space="preserve"> μπορεί να έχουν δίκιο</w:t>
      </w:r>
      <w:r>
        <w:rPr>
          <w:rFonts w:eastAsia="Times New Roman"/>
          <w:szCs w:val="24"/>
        </w:rPr>
        <w:t>,</w:t>
      </w:r>
      <w:r w:rsidRPr="00FF3F12">
        <w:rPr>
          <w:rFonts w:eastAsia="Times New Roman"/>
          <w:szCs w:val="24"/>
        </w:rPr>
        <w:t xml:space="preserve"> αλλά πολύ περισσότερο με την πρότασή </w:t>
      </w:r>
      <w:r w:rsidRPr="00FF3F12">
        <w:rPr>
          <w:rFonts w:eastAsia="Times New Roman"/>
          <w:szCs w:val="24"/>
        </w:rPr>
        <w:lastRenderedPageBreak/>
        <w:t>του γ</w:t>
      </w:r>
      <w:r w:rsidRPr="00FF3F12">
        <w:rPr>
          <w:rFonts w:eastAsia="Times New Roman"/>
          <w:szCs w:val="24"/>
        </w:rPr>
        <w:t xml:space="preserve">ια τη </w:t>
      </w:r>
      <w:r>
        <w:rPr>
          <w:rFonts w:eastAsia="Times New Roman"/>
          <w:szCs w:val="24"/>
        </w:rPr>
        <w:t>σ</w:t>
      </w:r>
      <w:r w:rsidRPr="00FF3F12">
        <w:rPr>
          <w:rFonts w:eastAsia="Times New Roman"/>
          <w:szCs w:val="24"/>
        </w:rPr>
        <w:t xml:space="preserve">υνταγματική </w:t>
      </w:r>
      <w:r w:rsidRPr="00FF3F12">
        <w:rPr>
          <w:rFonts w:eastAsia="Times New Roman"/>
          <w:szCs w:val="24"/>
        </w:rPr>
        <w:t>Αναθεώρηση ο ΣΥΡΙΖΑ μ</w:t>
      </w:r>
      <w:r>
        <w:rPr>
          <w:rFonts w:eastAsia="Times New Roman"/>
          <w:szCs w:val="24"/>
        </w:rPr>
        <w:t>ά</w:t>
      </w:r>
      <w:r w:rsidRPr="00FF3F12">
        <w:rPr>
          <w:rFonts w:eastAsia="Times New Roman"/>
          <w:szCs w:val="24"/>
        </w:rPr>
        <w:t>ς αποκαλύπτει ένα πράγμα</w:t>
      </w:r>
      <w:r>
        <w:rPr>
          <w:rFonts w:eastAsia="Times New Roman"/>
          <w:szCs w:val="24"/>
        </w:rPr>
        <w:t>:</w:t>
      </w:r>
      <w:r w:rsidRPr="00FF3F12">
        <w:rPr>
          <w:rFonts w:eastAsia="Times New Roman"/>
          <w:szCs w:val="24"/>
        </w:rPr>
        <w:t xml:space="preserve"> </w:t>
      </w:r>
      <w:r>
        <w:rPr>
          <w:rFonts w:eastAsia="Times New Roman"/>
          <w:szCs w:val="24"/>
        </w:rPr>
        <w:t>Δ</w:t>
      </w:r>
      <w:r w:rsidRPr="00FF3F12">
        <w:rPr>
          <w:rFonts w:eastAsia="Times New Roman"/>
          <w:szCs w:val="24"/>
        </w:rPr>
        <w:t>εν θέλει</w:t>
      </w:r>
      <w:r>
        <w:rPr>
          <w:rFonts w:eastAsia="Times New Roman"/>
          <w:szCs w:val="24"/>
        </w:rPr>
        <w:t xml:space="preserve"> ο</w:t>
      </w:r>
      <w:r w:rsidRPr="00FF3F12">
        <w:rPr>
          <w:rFonts w:eastAsia="Times New Roman"/>
          <w:szCs w:val="24"/>
        </w:rPr>
        <w:t xml:space="preserve">ύτε μπορεί να αλλάξει κάτι από όλα αυτά που στοίχισαν </w:t>
      </w:r>
      <w:r>
        <w:rPr>
          <w:rFonts w:eastAsia="Times New Roman"/>
          <w:szCs w:val="24"/>
        </w:rPr>
        <w:t>σ</w:t>
      </w:r>
      <w:r w:rsidRPr="00FF3F12">
        <w:rPr>
          <w:rFonts w:eastAsia="Times New Roman"/>
          <w:szCs w:val="24"/>
        </w:rPr>
        <w:t xml:space="preserve">τη χώρα μας τις αμέσως προηγούμενες δεκαετίες και </w:t>
      </w:r>
      <w:r>
        <w:rPr>
          <w:rFonts w:eastAsia="Times New Roman"/>
          <w:szCs w:val="24"/>
        </w:rPr>
        <w:t xml:space="preserve">πως </w:t>
      </w:r>
      <w:r w:rsidRPr="00FF3F12">
        <w:rPr>
          <w:rFonts w:eastAsia="Times New Roman"/>
          <w:szCs w:val="24"/>
        </w:rPr>
        <w:t>κουβαλά</w:t>
      </w:r>
      <w:r>
        <w:rPr>
          <w:rFonts w:eastAsia="Times New Roman"/>
          <w:szCs w:val="24"/>
        </w:rPr>
        <w:t>ει</w:t>
      </w:r>
      <w:r w:rsidRPr="00FF3F12">
        <w:rPr>
          <w:rFonts w:eastAsia="Times New Roman"/>
          <w:szCs w:val="24"/>
        </w:rPr>
        <w:t xml:space="preserve"> ακόμα στις αποσκευές του μερικά από τα χειρότερα βαρίδια της </w:t>
      </w:r>
      <w:r>
        <w:rPr>
          <w:rFonts w:eastAsia="Times New Roman"/>
          <w:szCs w:val="24"/>
        </w:rPr>
        <w:t>Μ</w:t>
      </w:r>
      <w:r w:rsidRPr="00FF3F12">
        <w:rPr>
          <w:rFonts w:eastAsia="Times New Roman"/>
          <w:szCs w:val="24"/>
        </w:rPr>
        <w:t>εταπολίτευσης σε ιδέες</w:t>
      </w:r>
      <w:r>
        <w:rPr>
          <w:rFonts w:eastAsia="Times New Roman"/>
          <w:szCs w:val="24"/>
        </w:rPr>
        <w:t>,</w:t>
      </w:r>
      <w:r w:rsidRPr="00FF3F12">
        <w:rPr>
          <w:rFonts w:eastAsia="Times New Roman"/>
          <w:szCs w:val="24"/>
        </w:rPr>
        <w:t xml:space="preserve"> νοοτροπίες και συμπεριφορές</w:t>
      </w:r>
      <w:r>
        <w:rPr>
          <w:rFonts w:eastAsia="Times New Roman"/>
          <w:szCs w:val="24"/>
        </w:rPr>
        <w:t>.</w:t>
      </w:r>
    </w:p>
    <w:p w14:paraId="0A5DE732"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Ε</w:t>
      </w:r>
      <w:r w:rsidRPr="00FF3F12">
        <w:rPr>
          <w:rFonts w:eastAsia="Times New Roman"/>
          <w:szCs w:val="24"/>
        </w:rPr>
        <w:t>μείς</w:t>
      </w:r>
      <w:r>
        <w:rPr>
          <w:rFonts w:eastAsia="Times New Roman"/>
          <w:szCs w:val="24"/>
        </w:rPr>
        <w:t>,</w:t>
      </w:r>
      <w:r w:rsidRPr="00FF3F12">
        <w:rPr>
          <w:rFonts w:eastAsia="Times New Roman"/>
          <w:szCs w:val="24"/>
        </w:rPr>
        <w:t xml:space="preserve"> στη Νέα Δημοκρατία</w:t>
      </w:r>
      <w:r>
        <w:rPr>
          <w:rFonts w:eastAsia="Times New Roman"/>
          <w:szCs w:val="24"/>
        </w:rPr>
        <w:t>,</w:t>
      </w:r>
      <w:r w:rsidRPr="00FF3F12">
        <w:rPr>
          <w:rFonts w:eastAsia="Times New Roman"/>
          <w:szCs w:val="24"/>
        </w:rPr>
        <w:t xml:space="preserve"> είμαστε </w:t>
      </w:r>
      <w:r>
        <w:rPr>
          <w:rFonts w:eastAsia="Times New Roman"/>
          <w:szCs w:val="24"/>
        </w:rPr>
        <w:t>σ</w:t>
      </w:r>
      <w:r w:rsidRPr="00FF3F12">
        <w:rPr>
          <w:rFonts w:eastAsia="Times New Roman"/>
          <w:szCs w:val="24"/>
        </w:rPr>
        <w:t>την αντίπερα όχθη</w:t>
      </w:r>
      <w:r>
        <w:rPr>
          <w:rFonts w:eastAsia="Times New Roman"/>
          <w:szCs w:val="24"/>
        </w:rPr>
        <w:t>.</w:t>
      </w:r>
      <w:r w:rsidRPr="00FF3F12">
        <w:rPr>
          <w:rFonts w:eastAsia="Times New Roman"/>
          <w:szCs w:val="24"/>
        </w:rPr>
        <w:t xml:space="preserve"> </w:t>
      </w:r>
      <w:r>
        <w:rPr>
          <w:rFonts w:eastAsia="Times New Roman"/>
          <w:szCs w:val="24"/>
        </w:rPr>
        <w:t>Θ</w:t>
      </w:r>
      <w:r w:rsidRPr="00FF3F12">
        <w:rPr>
          <w:rFonts w:eastAsia="Times New Roman"/>
          <w:szCs w:val="24"/>
        </w:rPr>
        <w:t xml:space="preserve">έλουμε η </w:t>
      </w:r>
      <w:r>
        <w:rPr>
          <w:rFonts w:eastAsia="Times New Roman"/>
          <w:szCs w:val="24"/>
        </w:rPr>
        <w:t>σ</w:t>
      </w:r>
      <w:r w:rsidRPr="00FF3F12">
        <w:rPr>
          <w:rFonts w:eastAsia="Times New Roman"/>
          <w:szCs w:val="24"/>
        </w:rPr>
        <w:t>υνταγματική</w:t>
      </w:r>
      <w:r w:rsidRPr="00FF3F12">
        <w:rPr>
          <w:rFonts w:eastAsia="Times New Roman"/>
          <w:szCs w:val="24"/>
        </w:rPr>
        <w:t xml:space="preserve"> Αναθεώρηση να αναμετρηθεί με τις προκλήσεις των καιρών</w:t>
      </w:r>
      <w:r>
        <w:rPr>
          <w:rFonts w:eastAsia="Times New Roman"/>
          <w:szCs w:val="24"/>
        </w:rPr>
        <w:t>,</w:t>
      </w:r>
      <w:r w:rsidRPr="00FF3F12">
        <w:rPr>
          <w:rFonts w:eastAsia="Times New Roman"/>
          <w:szCs w:val="24"/>
        </w:rPr>
        <w:t xml:space="preserve"> να στο</w:t>
      </w:r>
      <w:r w:rsidRPr="00FF3F12">
        <w:rPr>
          <w:rFonts w:eastAsia="Times New Roman"/>
          <w:szCs w:val="24"/>
        </w:rPr>
        <w:t>χεύει στο μέλλον με γνώση αυτού που δεν λειτούργησε σωστά στο παρελθόν</w:t>
      </w:r>
      <w:r>
        <w:rPr>
          <w:rFonts w:eastAsia="Times New Roman"/>
          <w:szCs w:val="24"/>
        </w:rPr>
        <w:t>,</w:t>
      </w:r>
      <w:r w:rsidRPr="00FF3F12">
        <w:rPr>
          <w:rFonts w:eastAsia="Times New Roman"/>
          <w:szCs w:val="24"/>
        </w:rPr>
        <w:t xml:space="preserve"> να εκφράζει </w:t>
      </w:r>
      <w:r>
        <w:rPr>
          <w:rFonts w:eastAsia="Times New Roman"/>
          <w:szCs w:val="24"/>
        </w:rPr>
        <w:t>μια</w:t>
      </w:r>
      <w:r w:rsidRPr="00FF3F12">
        <w:rPr>
          <w:rFonts w:eastAsia="Times New Roman"/>
          <w:szCs w:val="24"/>
        </w:rPr>
        <w:t xml:space="preserve"> Ελλάδα σταθερή</w:t>
      </w:r>
      <w:r>
        <w:rPr>
          <w:rFonts w:eastAsia="Times New Roman"/>
          <w:szCs w:val="24"/>
        </w:rPr>
        <w:t>,</w:t>
      </w:r>
      <w:r w:rsidRPr="00FF3F12">
        <w:rPr>
          <w:rFonts w:eastAsia="Times New Roman"/>
          <w:szCs w:val="24"/>
        </w:rPr>
        <w:t xml:space="preserve"> αξιόπιστη</w:t>
      </w:r>
      <w:r>
        <w:rPr>
          <w:rFonts w:eastAsia="Times New Roman"/>
          <w:szCs w:val="24"/>
        </w:rPr>
        <w:t>,</w:t>
      </w:r>
      <w:r w:rsidRPr="00FF3F12">
        <w:rPr>
          <w:rFonts w:eastAsia="Times New Roman"/>
          <w:szCs w:val="24"/>
        </w:rPr>
        <w:t xml:space="preserve"> με αυτοπεποίθηση</w:t>
      </w:r>
      <w:r>
        <w:rPr>
          <w:rFonts w:eastAsia="Times New Roman"/>
          <w:szCs w:val="24"/>
        </w:rPr>
        <w:t>,</w:t>
      </w:r>
      <w:r w:rsidRPr="00FF3F12">
        <w:rPr>
          <w:rFonts w:eastAsia="Times New Roman"/>
          <w:szCs w:val="24"/>
        </w:rPr>
        <w:t xml:space="preserve"> </w:t>
      </w:r>
      <w:r>
        <w:rPr>
          <w:rFonts w:eastAsia="Times New Roman"/>
          <w:szCs w:val="24"/>
        </w:rPr>
        <w:t>μια</w:t>
      </w:r>
      <w:r w:rsidRPr="00FF3F12">
        <w:rPr>
          <w:rFonts w:eastAsia="Times New Roman"/>
          <w:szCs w:val="24"/>
        </w:rPr>
        <w:t xml:space="preserve"> Ελλάδα που ενεργοποιεί όλες της τις δυνάμεις</w:t>
      </w:r>
      <w:r>
        <w:rPr>
          <w:rFonts w:eastAsia="Times New Roman"/>
          <w:szCs w:val="24"/>
        </w:rPr>
        <w:t xml:space="preserve">. </w:t>
      </w:r>
    </w:p>
    <w:p w14:paraId="0A5DE733"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Α</w:t>
      </w:r>
      <w:r w:rsidRPr="00FF3F12">
        <w:rPr>
          <w:rFonts w:eastAsia="Times New Roman"/>
          <w:szCs w:val="24"/>
        </w:rPr>
        <w:t>ν για εσάς</w:t>
      </w:r>
      <w:r>
        <w:rPr>
          <w:rFonts w:eastAsia="Times New Roman"/>
          <w:szCs w:val="24"/>
        </w:rPr>
        <w:t>,</w:t>
      </w:r>
      <w:r w:rsidRPr="00FF3F12">
        <w:rPr>
          <w:rFonts w:eastAsia="Times New Roman"/>
          <w:szCs w:val="24"/>
        </w:rPr>
        <w:t xml:space="preserve"> κυρίες και κύριοι συνάδελφοι της Συμπολίτευσης</w:t>
      </w:r>
      <w:r>
        <w:rPr>
          <w:rFonts w:eastAsia="Times New Roman"/>
          <w:szCs w:val="24"/>
        </w:rPr>
        <w:t>,</w:t>
      </w:r>
      <w:r w:rsidRPr="00FF3F12">
        <w:rPr>
          <w:rFonts w:eastAsia="Times New Roman"/>
          <w:szCs w:val="24"/>
        </w:rPr>
        <w:t xml:space="preserve"> η έννοια </w:t>
      </w:r>
      <w:r>
        <w:rPr>
          <w:rFonts w:eastAsia="Times New Roman"/>
          <w:szCs w:val="24"/>
        </w:rPr>
        <w:t>πρ</w:t>
      </w:r>
      <w:r>
        <w:rPr>
          <w:rFonts w:eastAsia="Times New Roman"/>
          <w:szCs w:val="24"/>
        </w:rPr>
        <w:t>οοδευτικό</w:t>
      </w:r>
      <w:r w:rsidRPr="00FF3F12">
        <w:rPr>
          <w:rFonts w:eastAsia="Times New Roman"/>
          <w:szCs w:val="24"/>
        </w:rPr>
        <w:t xml:space="preserve"> πρόσημο δεν έχει αδειάσει από νόημα</w:t>
      </w:r>
      <w:r>
        <w:rPr>
          <w:rFonts w:eastAsia="Times New Roman"/>
          <w:szCs w:val="24"/>
        </w:rPr>
        <w:t>,</w:t>
      </w:r>
      <w:r w:rsidRPr="00FF3F12">
        <w:rPr>
          <w:rFonts w:eastAsia="Times New Roman"/>
          <w:szCs w:val="24"/>
        </w:rPr>
        <w:t xml:space="preserve"> σας </w:t>
      </w:r>
      <w:r>
        <w:rPr>
          <w:rFonts w:eastAsia="Times New Roman"/>
          <w:szCs w:val="24"/>
        </w:rPr>
        <w:t>καλούμε</w:t>
      </w:r>
      <w:r w:rsidRPr="00FF3F12">
        <w:rPr>
          <w:rFonts w:eastAsia="Times New Roman"/>
          <w:szCs w:val="24"/>
        </w:rPr>
        <w:t xml:space="preserve"> να δώσετε στην Αναθεώρηση το βάθος και την ουσία που της αξίζει</w:t>
      </w:r>
      <w:r>
        <w:rPr>
          <w:rFonts w:eastAsia="Times New Roman"/>
          <w:szCs w:val="24"/>
        </w:rPr>
        <w:t>.</w:t>
      </w:r>
    </w:p>
    <w:p w14:paraId="0A5DE734"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Ε</w:t>
      </w:r>
      <w:r w:rsidRPr="00FF3F12">
        <w:rPr>
          <w:rFonts w:eastAsia="Times New Roman"/>
          <w:szCs w:val="24"/>
        </w:rPr>
        <w:t>υχαριστώ</w:t>
      </w:r>
      <w:r>
        <w:rPr>
          <w:rFonts w:eastAsia="Times New Roman"/>
          <w:szCs w:val="24"/>
        </w:rPr>
        <w:t>.</w:t>
      </w:r>
    </w:p>
    <w:p w14:paraId="0A5DE735" w14:textId="77777777" w:rsidR="00415E13" w:rsidRDefault="00E650A0">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lastRenderedPageBreak/>
        <w:t>(Χειροκροτήματα από την πτέρυγα της Νέας Δημοκρατίας)</w:t>
      </w:r>
    </w:p>
    <w:p w14:paraId="0A5DE736" w14:textId="77777777" w:rsidR="00415E13" w:rsidRDefault="00E650A0">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ΠΡΟΕΔΡΕΥΩΝ (</w:t>
      </w:r>
      <w:r>
        <w:rPr>
          <w:rFonts w:eastAsia="Times New Roman" w:cs="Times New Roman"/>
          <w:b/>
          <w:szCs w:val="24"/>
        </w:rPr>
        <w:t>Μάριος Γεωργιάδης</w:t>
      </w:r>
      <w:r w:rsidRPr="009F62CB">
        <w:rPr>
          <w:rFonts w:eastAsia="Times New Roman" w:cs="Times New Roman"/>
          <w:b/>
          <w:szCs w:val="24"/>
        </w:rPr>
        <w:t xml:space="preserve">): </w:t>
      </w:r>
      <w:r>
        <w:rPr>
          <w:rFonts w:eastAsia="Times New Roman" w:cs="Times New Roman"/>
          <w:szCs w:val="24"/>
        </w:rPr>
        <w:t xml:space="preserve">Ευχαριστούμε τον κ. Γιόγιακα. </w:t>
      </w:r>
    </w:p>
    <w:p w14:paraId="0A5DE737"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cs="Times New Roman"/>
          <w:szCs w:val="24"/>
        </w:rPr>
        <w:t xml:space="preserve">Τον </w:t>
      </w:r>
      <w:r>
        <w:rPr>
          <w:rFonts w:eastAsia="Times New Roman" w:cs="Times New Roman"/>
          <w:szCs w:val="24"/>
        </w:rPr>
        <w:t>λόγο έχει ο κ. Κεγκέρογλου, Βουλευτής</w:t>
      </w:r>
      <w:r w:rsidRPr="00FF3F12">
        <w:rPr>
          <w:rFonts w:eastAsia="Times New Roman"/>
          <w:szCs w:val="24"/>
        </w:rPr>
        <w:t xml:space="preserve"> </w:t>
      </w:r>
      <w:r>
        <w:rPr>
          <w:rFonts w:eastAsia="Times New Roman"/>
          <w:szCs w:val="24"/>
        </w:rPr>
        <w:t>Η</w:t>
      </w:r>
      <w:r w:rsidRPr="00FF3F12">
        <w:rPr>
          <w:rFonts w:eastAsia="Times New Roman"/>
          <w:szCs w:val="24"/>
        </w:rPr>
        <w:t xml:space="preserve">ρακλείου της </w:t>
      </w:r>
      <w:r>
        <w:rPr>
          <w:rFonts w:eastAsia="Times New Roman"/>
          <w:szCs w:val="24"/>
        </w:rPr>
        <w:t>Δ</w:t>
      </w:r>
      <w:r w:rsidRPr="00FF3F12">
        <w:rPr>
          <w:rFonts w:eastAsia="Times New Roman"/>
          <w:szCs w:val="24"/>
        </w:rPr>
        <w:t xml:space="preserve">ημοκρατικής </w:t>
      </w:r>
      <w:r>
        <w:rPr>
          <w:rFonts w:eastAsia="Times New Roman"/>
          <w:szCs w:val="24"/>
        </w:rPr>
        <w:t>Σ</w:t>
      </w:r>
      <w:r w:rsidRPr="00FF3F12">
        <w:rPr>
          <w:rFonts w:eastAsia="Times New Roman"/>
          <w:szCs w:val="24"/>
        </w:rPr>
        <w:t>υμπαράταξης</w:t>
      </w:r>
      <w:r>
        <w:rPr>
          <w:rFonts w:eastAsia="Times New Roman"/>
          <w:szCs w:val="24"/>
        </w:rPr>
        <w:t xml:space="preserve">. </w:t>
      </w:r>
    </w:p>
    <w:p w14:paraId="0A5DE738" w14:textId="77777777" w:rsidR="00415E13" w:rsidRDefault="00E650A0">
      <w:pPr>
        <w:tabs>
          <w:tab w:val="left" w:pos="3189"/>
          <w:tab w:val="center" w:pos="4513"/>
        </w:tabs>
        <w:spacing w:line="600" w:lineRule="auto"/>
        <w:ind w:firstLine="720"/>
        <w:jc w:val="both"/>
        <w:rPr>
          <w:rFonts w:eastAsia="Times New Roman"/>
          <w:szCs w:val="24"/>
        </w:rPr>
      </w:pPr>
      <w:r w:rsidRPr="003D5A09">
        <w:rPr>
          <w:rFonts w:eastAsia="Times New Roman"/>
          <w:b/>
          <w:szCs w:val="24"/>
        </w:rPr>
        <w:t xml:space="preserve">ΒΑΣΙΛΕΙΟΣ ΚΕΓΚΕΡΟΓΛΟΥ: </w:t>
      </w:r>
      <w:r w:rsidRPr="003D5A09">
        <w:rPr>
          <w:rFonts w:eastAsia="Times New Roman"/>
          <w:szCs w:val="24"/>
        </w:rPr>
        <w:t>Κυρίες και κύριοι συνάδελφοι,</w:t>
      </w:r>
      <w:r>
        <w:rPr>
          <w:rFonts w:eastAsia="Times New Roman"/>
          <w:szCs w:val="24"/>
        </w:rPr>
        <w:t xml:space="preserve"> </w:t>
      </w:r>
      <w:r w:rsidRPr="00FF3F12">
        <w:rPr>
          <w:rFonts w:eastAsia="Times New Roman"/>
          <w:szCs w:val="24"/>
        </w:rPr>
        <w:t xml:space="preserve">η Αναθεώρηση του Συντάγματος </w:t>
      </w:r>
      <w:r>
        <w:rPr>
          <w:rFonts w:eastAsia="Times New Roman"/>
          <w:szCs w:val="24"/>
        </w:rPr>
        <w:t>-</w:t>
      </w:r>
      <w:r w:rsidRPr="00FF3F12">
        <w:rPr>
          <w:rFonts w:eastAsia="Times New Roman"/>
          <w:szCs w:val="24"/>
        </w:rPr>
        <w:t>νομίζω συμφωνούμε όλοι</w:t>
      </w:r>
      <w:r>
        <w:rPr>
          <w:rFonts w:eastAsia="Times New Roman"/>
          <w:szCs w:val="24"/>
        </w:rPr>
        <w:t>-</w:t>
      </w:r>
      <w:r w:rsidRPr="00FF3F12">
        <w:rPr>
          <w:rFonts w:eastAsia="Times New Roman"/>
          <w:szCs w:val="24"/>
        </w:rPr>
        <w:t xml:space="preserve"> αποτελεί </w:t>
      </w:r>
      <w:r>
        <w:rPr>
          <w:rFonts w:eastAsia="Times New Roman"/>
          <w:szCs w:val="24"/>
        </w:rPr>
        <w:t>μια</w:t>
      </w:r>
      <w:r w:rsidRPr="00FF3F12">
        <w:rPr>
          <w:rFonts w:eastAsia="Times New Roman"/>
          <w:szCs w:val="24"/>
        </w:rPr>
        <w:t xml:space="preserve"> κορυφαία διαδικασία της </w:t>
      </w:r>
      <w:r>
        <w:rPr>
          <w:rFonts w:eastAsia="Times New Roman"/>
          <w:szCs w:val="24"/>
        </w:rPr>
        <w:t>δ</w:t>
      </w:r>
      <w:r w:rsidRPr="00FF3F12">
        <w:rPr>
          <w:rFonts w:eastAsia="Times New Roman"/>
          <w:szCs w:val="24"/>
        </w:rPr>
        <w:t xml:space="preserve">ημοκρατίας </w:t>
      </w:r>
      <w:r>
        <w:rPr>
          <w:rFonts w:eastAsia="Times New Roman"/>
          <w:szCs w:val="24"/>
        </w:rPr>
        <w:t>μας,</w:t>
      </w:r>
      <w:r w:rsidRPr="00FF3F12">
        <w:rPr>
          <w:rFonts w:eastAsia="Times New Roman"/>
          <w:szCs w:val="24"/>
        </w:rPr>
        <w:t xml:space="preserve"> αλλά προϋποθέτε</w:t>
      </w:r>
      <w:r w:rsidRPr="00FF3F12">
        <w:rPr>
          <w:rFonts w:eastAsia="Times New Roman"/>
          <w:szCs w:val="24"/>
        </w:rPr>
        <w:t>ι ευρεία συνεννόηση και πνεύμα συναίνεσης</w:t>
      </w:r>
      <w:r>
        <w:rPr>
          <w:rFonts w:eastAsia="Times New Roman"/>
          <w:szCs w:val="24"/>
        </w:rPr>
        <w:t>. Η</w:t>
      </w:r>
      <w:r w:rsidRPr="00FF3F12">
        <w:rPr>
          <w:rFonts w:eastAsia="Times New Roman"/>
          <w:szCs w:val="24"/>
        </w:rPr>
        <w:t xml:space="preserve"> διαμόρφωση αυτού του κλίματος είναι</w:t>
      </w:r>
      <w:r>
        <w:rPr>
          <w:rFonts w:eastAsia="Times New Roman"/>
          <w:szCs w:val="24"/>
        </w:rPr>
        <w:t>,</w:t>
      </w:r>
      <w:r w:rsidRPr="00FF3F12">
        <w:rPr>
          <w:rFonts w:eastAsia="Times New Roman"/>
          <w:szCs w:val="24"/>
        </w:rPr>
        <w:t xml:space="preserve"> </w:t>
      </w:r>
      <w:r>
        <w:rPr>
          <w:rFonts w:eastAsia="Times New Roman"/>
          <w:szCs w:val="24"/>
        </w:rPr>
        <w:t>β</w:t>
      </w:r>
      <w:r w:rsidRPr="00FF3F12">
        <w:rPr>
          <w:rFonts w:eastAsia="Times New Roman"/>
          <w:szCs w:val="24"/>
        </w:rPr>
        <w:t>εβαίως</w:t>
      </w:r>
      <w:r>
        <w:rPr>
          <w:rFonts w:eastAsia="Times New Roman"/>
          <w:szCs w:val="24"/>
        </w:rPr>
        <w:t>,</w:t>
      </w:r>
      <w:r w:rsidRPr="00FF3F12">
        <w:rPr>
          <w:rFonts w:eastAsia="Times New Roman"/>
          <w:szCs w:val="24"/>
        </w:rPr>
        <w:t xml:space="preserve"> ευθύνη όλων των πολιτικών </w:t>
      </w:r>
      <w:r>
        <w:rPr>
          <w:rFonts w:eastAsia="Times New Roman"/>
          <w:szCs w:val="24"/>
        </w:rPr>
        <w:t>δ</w:t>
      </w:r>
      <w:r w:rsidRPr="00FF3F12">
        <w:rPr>
          <w:rFonts w:eastAsia="Times New Roman"/>
          <w:szCs w:val="24"/>
        </w:rPr>
        <w:t>υνάμεων</w:t>
      </w:r>
      <w:r>
        <w:rPr>
          <w:rFonts w:eastAsia="Times New Roman"/>
          <w:szCs w:val="24"/>
        </w:rPr>
        <w:t>,</w:t>
      </w:r>
      <w:r w:rsidRPr="00FF3F12">
        <w:rPr>
          <w:rFonts w:eastAsia="Times New Roman"/>
          <w:szCs w:val="24"/>
        </w:rPr>
        <w:t xml:space="preserve"> αλλά πρωτίστως της </w:t>
      </w:r>
      <w:r>
        <w:rPr>
          <w:rFonts w:eastAsia="Times New Roman"/>
          <w:szCs w:val="24"/>
        </w:rPr>
        <w:t>Κυβέρνησης. Ο</w:t>
      </w:r>
      <w:r w:rsidRPr="00FF3F12">
        <w:rPr>
          <w:rFonts w:eastAsia="Times New Roman"/>
          <w:szCs w:val="24"/>
        </w:rPr>
        <w:t>φείλουμε να σημειώσουμε ότι το ευρύτερο κλίμα είναι βαρύ</w:t>
      </w:r>
      <w:r>
        <w:rPr>
          <w:rFonts w:eastAsia="Times New Roman"/>
          <w:szCs w:val="24"/>
        </w:rPr>
        <w:t>.</w:t>
      </w:r>
      <w:r w:rsidRPr="00FF3F12">
        <w:rPr>
          <w:rFonts w:eastAsia="Times New Roman"/>
          <w:szCs w:val="24"/>
        </w:rPr>
        <w:t xml:space="preserve"> </w:t>
      </w:r>
    </w:p>
    <w:p w14:paraId="0A5DE739"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Έ</w:t>
      </w:r>
      <w:r w:rsidRPr="00FF3F12">
        <w:rPr>
          <w:rFonts w:eastAsia="Times New Roman"/>
          <w:szCs w:val="24"/>
        </w:rPr>
        <w:t xml:space="preserve">χουμε πλήρη έλλειψη </w:t>
      </w:r>
      <w:r>
        <w:rPr>
          <w:rFonts w:eastAsia="Times New Roman"/>
          <w:szCs w:val="24"/>
        </w:rPr>
        <w:t>ε</w:t>
      </w:r>
      <w:r w:rsidRPr="00FF3F12">
        <w:rPr>
          <w:rFonts w:eastAsia="Times New Roman"/>
          <w:szCs w:val="24"/>
        </w:rPr>
        <w:t>θνικής συνεννόησ</w:t>
      </w:r>
      <w:r w:rsidRPr="00FF3F12">
        <w:rPr>
          <w:rFonts w:eastAsia="Times New Roman"/>
          <w:szCs w:val="24"/>
        </w:rPr>
        <w:t>ης</w:t>
      </w:r>
      <w:r>
        <w:rPr>
          <w:rFonts w:eastAsia="Times New Roman"/>
          <w:szCs w:val="24"/>
        </w:rPr>
        <w:t>,</w:t>
      </w:r>
      <w:r w:rsidRPr="00FF3F12">
        <w:rPr>
          <w:rFonts w:eastAsia="Times New Roman"/>
          <w:szCs w:val="24"/>
        </w:rPr>
        <w:t xml:space="preserve"> </w:t>
      </w:r>
      <w:r>
        <w:rPr>
          <w:rFonts w:eastAsia="Times New Roman"/>
          <w:szCs w:val="24"/>
        </w:rPr>
        <w:t>σ</w:t>
      </w:r>
      <w:r w:rsidRPr="00FF3F12">
        <w:rPr>
          <w:rFonts w:eastAsia="Times New Roman"/>
          <w:szCs w:val="24"/>
        </w:rPr>
        <w:t>υνθήκες απαξίωση</w:t>
      </w:r>
      <w:r>
        <w:rPr>
          <w:rFonts w:eastAsia="Times New Roman"/>
          <w:szCs w:val="24"/>
        </w:rPr>
        <w:t>ς</w:t>
      </w:r>
      <w:r w:rsidRPr="00FF3F12">
        <w:rPr>
          <w:rFonts w:eastAsia="Times New Roman"/>
          <w:szCs w:val="24"/>
        </w:rPr>
        <w:t xml:space="preserve"> των </w:t>
      </w:r>
      <w:r>
        <w:rPr>
          <w:rFonts w:eastAsia="Times New Roman"/>
          <w:szCs w:val="24"/>
        </w:rPr>
        <w:t>θ</w:t>
      </w:r>
      <w:r w:rsidRPr="00FF3F12">
        <w:rPr>
          <w:rFonts w:eastAsia="Times New Roman"/>
          <w:szCs w:val="24"/>
        </w:rPr>
        <w:t>εσμών</w:t>
      </w:r>
      <w:r>
        <w:rPr>
          <w:rFonts w:eastAsia="Times New Roman"/>
          <w:szCs w:val="24"/>
        </w:rPr>
        <w:t>,</w:t>
      </w:r>
      <w:r w:rsidRPr="00FF3F12">
        <w:rPr>
          <w:rFonts w:eastAsia="Times New Roman"/>
          <w:szCs w:val="24"/>
        </w:rPr>
        <w:t xml:space="preserve"> επιλογές που τσαλακώνουν τις ανεξάρτητες αρχές</w:t>
      </w:r>
      <w:r>
        <w:rPr>
          <w:rFonts w:eastAsia="Times New Roman"/>
          <w:szCs w:val="24"/>
        </w:rPr>
        <w:t>.</w:t>
      </w:r>
      <w:r w:rsidRPr="00FF3F12">
        <w:rPr>
          <w:rFonts w:eastAsia="Times New Roman"/>
          <w:szCs w:val="24"/>
        </w:rPr>
        <w:t xml:space="preserve"> </w:t>
      </w:r>
      <w:r>
        <w:rPr>
          <w:rFonts w:eastAsia="Times New Roman"/>
          <w:szCs w:val="24"/>
        </w:rPr>
        <w:t>Δ</w:t>
      </w:r>
      <w:r w:rsidRPr="00FF3F12">
        <w:rPr>
          <w:rFonts w:eastAsia="Times New Roman"/>
          <w:szCs w:val="24"/>
        </w:rPr>
        <w:t>εν δημιουργήθηκε το κατάλληλο περιβάλλον για την Αναθεώρηση του Συντάγματος</w:t>
      </w:r>
      <w:r>
        <w:rPr>
          <w:rFonts w:eastAsia="Times New Roman"/>
          <w:szCs w:val="24"/>
        </w:rPr>
        <w:t>,</w:t>
      </w:r>
      <w:r w:rsidRPr="00FF3F12">
        <w:rPr>
          <w:rFonts w:eastAsia="Times New Roman"/>
          <w:szCs w:val="24"/>
        </w:rPr>
        <w:t xml:space="preserve"> </w:t>
      </w:r>
      <w:r>
        <w:rPr>
          <w:rFonts w:eastAsia="Times New Roman"/>
          <w:szCs w:val="24"/>
        </w:rPr>
        <w:t>μια</w:t>
      </w:r>
      <w:r w:rsidRPr="00FF3F12">
        <w:rPr>
          <w:rFonts w:eastAsia="Times New Roman"/>
          <w:szCs w:val="24"/>
        </w:rPr>
        <w:t xml:space="preserve"> αναθεώρηση που θα βλέπει στο μέλλον με τους Έλληνες να συνεννοούνται γι</w:t>
      </w:r>
      <w:r>
        <w:rPr>
          <w:rFonts w:eastAsia="Times New Roman"/>
          <w:szCs w:val="24"/>
        </w:rPr>
        <w:t>’</w:t>
      </w:r>
      <w:r w:rsidRPr="00FF3F12">
        <w:rPr>
          <w:rFonts w:eastAsia="Times New Roman"/>
          <w:szCs w:val="24"/>
        </w:rPr>
        <w:t xml:space="preserve"> αυτό</w:t>
      </w:r>
      <w:r>
        <w:rPr>
          <w:rFonts w:eastAsia="Times New Roman"/>
          <w:szCs w:val="24"/>
        </w:rPr>
        <w:t xml:space="preserve">. </w:t>
      </w:r>
    </w:p>
    <w:p w14:paraId="0A5DE73A"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lastRenderedPageBreak/>
        <w:t xml:space="preserve">Η </w:t>
      </w:r>
      <w:r w:rsidRPr="00FF3F12">
        <w:rPr>
          <w:rFonts w:eastAsia="Times New Roman"/>
          <w:szCs w:val="24"/>
        </w:rPr>
        <w:t xml:space="preserve">πολιτική </w:t>
      </w:r>
      <w:r w:rsidRPr="00FF3F12">
        <w:rPr>
          <w:rFonts w:eastAsia="Times New Roman"/>
          <w:szCs w:val="24"/>
        </w:rPr>
        <w:t>συγκυρία και οι κομματικές σκοπιμότητες φαίνεται ότι επηρεάζουν υπερβολικά τη διαδικασία</w:t>
      </w:r>
      <w:r>
        <w:rPr>
          <w:rFonts w:eastAsia="Times New Roman"/>
          <w:szCs w:val="24"/>
        </w:rPr>
        <w:t>, όπως η</w:t>
      </w:r>
      <w:r w:rsidRPr="00FF3F12">
        <w:rPr>
          <w:rFonts w:eastAsia="Times New Roman"/>
          <w:szCs w:val="24"/>
        </w:rPr>
        <w:t xml:space="preserve"> επιμονή</w:t>
      </w:r>
      <w:r>
        <w:rPr>
          <w:rFonts w:eastAsia="Times New Roman"/>
          <w:szCs w:val="24"/>
        </w:rPr>
        <w:t xml:space="preserve">, παραδείγματος χάριν, </w:t>
      </w:r>
      <w:r w:rsidRPr="00FF3F12">
        <w:rPr>
          <w:rFonts w:eastAsia="Times New Roman"/>
          <w:szCs w:val="24"/>
        </w:rPr>
        <w:t xml:space="preserve">του </w:t>
      </w:r>
      <w:r>
        <w:rPr>
          <w:rFonts w:eastAsia="Times New Roman"/>
          <w:szCs w:val="24"/>
        </w:rPr>
        <w:t>Σ</w:t>
      </w:r>
      <w:r w:rsidRPr="00FF3F12">
        <w:rPr>
          <w:rFonts w:eastAsia="Times New Roman"/>
          <w:szCs w:val="24"/>
        </w:rPr>
        <w:t xml:space="preserve">ΥΡΙΖΑ ότι σήμερα με </w:t>
      </w:r>
      <w:r>
        <w:rPr>
          <w:rFonts w:eastAsia="Times New Roman"/>
          <w:szCs w:val="24"/>
        </w:rPr>
        <w:t>μια</w:t>
      </w:r>
      <w:r w:rsidRPr="00FF3F12">
        <w:rPr>
          <w:rFonts w:eastAsia="Times New Roman"/>
          <w:szCs w:val="24"/>
        </w:rPr>
        <w:t xml:space="preserve"> απλή πλειοψηφία μπορεί να καθοριστεί το περιεχόμενο της νέας διατύπωση</w:t>
      </w:r>
      <w:r>
        <w:rPr>
          <w:rFonts w:eastAsia="Times New Roman"/>
          <w:szCs w:val="24"/>
        </w:rPr>
        <w:t>ς</w:t>
      </w:r>
      <w:r w:rsidRPr="00FF3F12">
        <w:rPr>
          <w:rFonts w:eastAsia="Times New Roman"/>
          <w:szCs w:val="24"/>
        </w:rPr>
        <w:t xml:space="preserve"> των υπό αναθεώρηση διατάξεων</w:t>
      </w:r>
      <w:r w:rsidRPr="0006735F">
        <w:rPr>
          <w:rFonts w:eastAsia="Times New Roman"/>
          <w:color w:val="000000" w:themeColor="text1"/>
          <w:szCs w:val="24"/>
        </w:rPr>
        <w:t>, αλλά και της Νέας Δημοκρατίας που συμφωνεί ουσιαστικά με αυτό, αλλά να είναι η επόμενη πλειοψηφία, όπως ελπίζει να είναι η ίδια</w:t>
      </w:r>
      <w:r>
        <w:rPr>
          <w:rFonts w:eastAsia="Times New Roman"/>
          <w:szCs w:val="24"/>
        </w:rPr>
        <w:t>.</w:t>
      </w:r>
      <w:r w:rsidRPr="00FF3F12">
        <w:rPr>
          <w:rFonts w:eastAsia="Times New Roman"/>
          <w:szCs w:val="24"/>
        </w:rPr>
        <w:t xml:space="preserve"> </w:t>
      </w:r>
      <w:r>
        <w:rPr>
          <w:rFonts w:eastAsia="Times New Roman"/>
          <w:szCs w:val="24"/>
        </w:rPr>
        <w:t>Α</w:t>
      </w:r>
      <w:r w:rsidRPr="00FF3F12">
        <w:rPr>
          <w:rFonts w:eastAsia="Times New Roman"/>
          <w:szCs w:val="24"/>
        </w:rPr>
        <w:t xml:space="preserve">υτές είναι συγκυριακές θεωρήσεις που </w:t>
      </w:r>
      <w:r>
        <w:rPr>
          <w:rFonts w:eastAsia="Times New Roman"/>
          <w:szCs w:val="24"/>
        </w:rPr>
        <w:t>δ</w:t>
      </w:r>
      <w:r w:rsidRPr="00FF3F12">
        <w:rPr>
          <w:rFonts w:eastAsia="Times New Roman"/>
          <w:szCs w:val="24"/>
        </w:rPr>
        <w:t>εν βοηθούν</w:t>
      </w:r>
      <w:r>
        <w:rPr>
          <w:rFonts w:eastAsia="Times New Roman"/>
          <w:szCs w:val="24"/>
        </w:rPr>
        <w:t>.</w:t>
      </w:r>
      <w:r w:rsidRPr="00FF3F12">
        <w:rPr>
          <w:rFonts w:eastAsia="Times New Roman"/>
          <w:szCs w:val="24"/>
        </w:rPr>
        <w:t xml:space="preserve"> </w:t>
      </w:r>
    </w:p>
    <w:p w14:paraId="0A5DE73B"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Θ</w:t>
      </w:r>
      <w:r w:rsidRPr="00FF3F12">
        <w:rPr>
          <w:rFonts w:eastAsia="Times New Roman"/>
          <w:szCs w:val="24"/>
        </w:rPr>
        <w:t>υμίζω ότι η Κυβέρνηση ΣΥΡΙΖ</w:t>
      </w:r>
      <w:r>
        <w:rPr>
          <w:rFonts w:eastAsia="Times New Roman"/>
          <w:szCs w:val="24"/>
        </w:rPr>
        <w:t>Α</w:t>
      </w:r>
      <w:r>
        <w:rPr>
          <w:rFonts w:eastAsia="Times New Roman"/>
          <w:szCs w:val="24"/>
        </w:rPr>
        <w:t xml:space="preserve"> </w:t>
      </w:r>
      <w:r>
        <w:rPr>
          <w:rFonts w:eastAsia="Times New Roman"/>
          <w:szCs w:val="24"/>
        </w:rPr>
        <w:t>-</w:t>
      </w:r>
      <w:r>
        <w:rPr>
          <w:rFonts w:eastAsia="Times New Roman"/>
          <w:szCs w:val="24"/>
        </w:rPr>
        <w:t xml:space="preserve"> </w:t>
      </w:r>
      <w:r w:rsidRPr="00FF3F12">
        <w:rPr>
          <w:rFonts w:eastAsia="Times New Roman"/>
          <w:szCs w:val="24"/>
        </w:rPr>
        <w:t xml:space="preserve">ΑΝΕΛ είχε προαναγγείλει επιτροπές </w:t>
      </w:r>
      <w:r w:rsidRPr="00FF3F12">
        <w:rPr>
          <w:rFonts w:eastAsia="Times New Roman"/>
          <w:szCs w:val="24"/>
        </w:rPr>
        <w:t>γειτονιάς</w:t>
      </w:r>
      <w:r>
        <w:rPr>
          <w:rFonts w:eastAsia="Times New Roman"/>
          <w:szCs w:val="24"/>
        </w:rPr>
        <w:t>,</w:t>
      </w:r>
      <w:r w:rsidRPr="00FF3F12">
        <w:rPr>
          <w:rFonts w:eastAsia="Times New Roman"/>
          <w:szCs w:val="24"/>
        </w:rPr>
        <w:t xml:space="preserve"> συζήτησ</w:t>
      </w:r>
      <w:r>
        <w:rPr>
          <w:rFonts w:eastAsia="Times New Roman"/>
          <w:szCs w:val="24"/>
        </w:rPr>
        <w:t>η</w:t>
      </w:r>
      <w:r w:rsidRPr="00FF3F12">
        <w:rPr>
          <w:rFonts w:eastAsia="Times New Roman"/>
          <w:szCs w:val="24"/>
        </w:rPr>
        <w:t xml:space="preserve"> με το</w:t>
      </w:r>
      <w:r>
        <w:rPr>
          <w:rFonts w:eastAsia="Times New Roman"/>
          <w:szCs w:val="24"/>
        </w:rPr>
        <w:t>ν</w:t>
      </w:r>
      <w:r w:rsidRPr="00FF3F12">
        <w:rPr>
          <w:rFonts w:eastAsia="Times New Roman"/>
          <w:szCs w:val="24"/>
        </w:rPr>
        <w:t xml:space="preserve"> λαό</w:t>
      </w:r>
      <w:r>
        <w:rPr>
          <w:rFonts w:eastAsia="Times New Roman"/>
          <w:szCs w:val="24"/>
        </w:rPr>
        <w:t>,</w:t>
      </w:r>
      <w:r w:rsidRPr="00FF3F12">
        <w:rPr>
          <w:rFonts w:eastAsia="Times New Roman"/>
          <w:szCs w:val="24"/>
        </w:rPr>
        <w:t xml:space="preserve"> δημοψήφισμα για την Αναθεώρηση του Συντάγματος</w:t>
      </w:r>
      <w:r>
        <w:rPr>
          <w:rFonts w:eastAsia="Times New Roman"/>
          <w:szCs w:val="24"/>
        </w:rPr>
        <w:t>.</w:t>
      </w:r>
      <w:r w:rsidRPr="00FF3F12">
        <w:rPr>
          <w:rFonts w:eastAsia="Times New Roman"/>
          <w:szCs w:val="24"/>
        </w:rPr>
        <w:t xml:space="preserve"> </w:t>
      </w:r>
      <w:r>
        <w:rPr>
          <w:rFonts w:eastAsia="Times New Roman"/>
          <w:szCs w:val="24"/>
        </w:rPr>
        <w:t>Σ</w:t>
      </w:r>
      <w:r w:rsidRPr="00FF3F12">
        <w:rPr>
          <w:rFonts w:eastAsia="Times New Roman"/>
          <w:szCs w:val="24"/>
        </w:rPr>
        <w:t>την πορεία φαίνεται τα αναθεώρησε</w:t>
      </w:r>
      <w:r>
        <w:rPr>
          <w:rFonts w:eastAsia="Times New Roman"/>
          <w:szCs w:val="24"/>
        </w:rPr>
        <w:t>.</w:t>
      </w:r>
      <w:r w:rsidRPr="00FF3F12">
        <w:rPr>
          <w:rFonts w:eastAsia="Times New Roman"/>
          <w:szCs w:val="24"/>
        </w:rPr>
        <w:t xml:space="preserve"> </w:t>
      </w:r>
      <w:r>
        <w:rPr>
          <w:rFonts w:eastAsia="Times New Roman"/>
          <w:szCs w:val="24"/>
        </w:rPr>
        <w:t>Δ</w:t>
      </w:r>
      <w:r w:rsidRPr="00FF3F12">
        <w:rPr>
          <w:rFonts w:eastAsia="Times New Roman"/>
          <w:szCs w:val="24"/>
        </w:rPr>
        <w:t xml:space="preserve">ιαπίστωσε ότι και λόγω των επιλογών </w:t>
      </w:r>
      <w:r>
        <w:rPr>
          <w:rFonts w:eastAsia="Times New Roman"/>
          <w:szCs w:val="24"/>
        </w:rPr>
        <w:t>της,</w:t>
      </w:r>
      <w:r w:rsidRPr="00FF3F12">
        <w:rPr>
          <w:rFonts w:eastAsia="Times New Roman"/>
          <w:szCs w:val="24"/>
        </w:rPr>
        <w:t xml:space="preserve"> τόσο στα εθνικά θέματα όσο και στις πολιτικές ασφυξίας που εφαρμόζει για την κοινωνία</w:t>
      </w:r>
      <w:r>
        <w:rPr>
          <w:rFonts w:eastAsia="Times New Roman"/>
          <w:szCs w:val="24"/>
        </w:rPr>
        <w:t>,</w:t>
      </w:r>
      <w:r w:rsidRPr="00FF3F12">
        <w:rPr>
          <w:rFonts w:eastAsia="Times New Roman"/>
          <w:szCs w:val="24"/>
        </w:rPr>
        <w:t xml:space="preserve"> δεν μπορεί </w:t>
      </w:r>
      <w:r w:rsidRPr="00FF3F12">
        <w:rPr>
          <w:rFonts w:eastAsia="Times New Roman"/>
          <w:szCs w:val="24"/>
        </w:rPr>
        <w:t>να το πράξει</w:t>
      </w:r>
      <w:r>
        <w:rPr>
          <w:rFonts w:eastAsia="Times New Roman"/>
          <w:szCs w:val="24"/>
        </w:rPr>
        <w:t>.</w:t>
      </w:r>
      <w:r w:rsidRPr="00FF3F12">
        <w:rPr>
          <w:rFonts w:eastAsia="Times New Roman"/>
          <w:szCs w:val="24"/>
        </w:rPr>
        <w:t xml:space="preserve"> </w:t>
      </w:r>
      <w:r>
        <w:rPr>
          <w:rFonts w:eastAsia="Times New Roman"/>
          <w:szCs w:val="24"/>
        </w:rPr>
        <w:t>Δ</w:t>
      </w:r>
      <w:r w:rsidRPr="00FF3F12">
        <w:rPr>
          <w:rFonts w:eastAsia="Times New Roman"/>
          <w:szCs w:val="24"/>
        </w:rPr>
        <w:t xml:space="preserve">εν τολμά να βρεθεί </w:t>
      </w:r>
      <w:r>
        <w:rPr>
          <w:rFonts w:eastAsia="Times New Roman"/>
          <w:szCs w:val="24"/>
        </w:rPr>
        <w:t>ε</w:t>
      </w:r>
      <w:r w:rsidRPr="00FF3F12">
        <w:rPr>
          <w:rFonts w:eastAsia="Times New Roman"/>
          <w:szCs w:val="24"/>
        </w:rPr>
        <w:t xml:space="preserve">ξάλλου με τους πολίτες και να συζητήσει μαζί </w:t>
      </w:r>
      <w:r>
        <w:rPr>
          <w:rFonts w:eastAsia="Times New Roman"/>
          <w:szCs w:val="24"/>
        </w:rPr>
        <w:t>τους.</w:t>
      </w:r>
    </w:p>
    <w:p w14:paraId="0A5DE73C" w14:textId="77777777" w:rsidR="00415E13" w:rsidRDefault="00E650A0">
      <w:pPr>
        <w:tabs>
          <w:tab w:val="left" w:pos="3189"/>
          <w:tab w:val="center" w:pos="4513"/>
        </w:tabs>
        <w:spacing w:line="600" w:lineRule="auto"/>
        <w:ind w:firstLine="720"/>
        <w:jc w:val="both"/>
        <w:rPr>
          <w:rFonts w:eastAsia="Times New Roman"/>
          <w:szCs w:val="24"/>
        </w:rPr>
      </w:pPr>
      <w:r>
        <w:rPr>
          <w:rFonts w:eastAsia="Times New Roman"/>
          <w:szCs w:val="24"/>
        </w:rPr>
        <w:t>Ε</w:t>
      </w:r>
      <w:r w:rsidRPr="00FF3F12">
        <w:rPr>
          <w:rFonts w:eastAsia="Times New Roman"/>
          <w:szCs w:val="24"/>
        </w:rPr>
        <w:t>δώ</w:t>
      </w:r>
      <w:r>
        <w:rPr>
          <w:rFonts w:eastAsia="Times New Roman"/>
          <w:szCs w:val="24"/>
        </w:rPr>
        <w:t>,</w:t>
      </w:r>
      <w:r w:rsidRPr="00FF3F12">
        <w:rPr>
          <w:rFonts w:eastAsia="Times New Roman"/>
          <w:szCs w:val="24"/>
        </w:rPr>
        <w:t xml:space="preserve"> λοιπόν</w:t>
      </w:r>
      <w:r>
        <w:rPr>
          <w:rFonts w:eastAsia="Times New Roman"/>
          <w:szCs w:val="24"/>
        </w:rPr>
        <w:t>,</w:t>
      </w:r>
      <w:r w:rsidRPr="00FF3F12">
        <w:rPr>
          <w:rFonts w:eastAsia="Times New Roman"/>
          <w:szCs w:val="24"/>
        </w:rPr>
        <w:t xml:space="preserve"> στη Βουλή</w:t>
      </w:r>
      <w:r>
        <w:rPr>
          <w:rFonts w:eastAsia="Times New Roman"/>
          <w:szCs w:val="24"/>
        </w:rPr>
        <w:t>,</w:t>
      </w:r>
      <w:r w:rsidRPr="00FF3F12">
        <w:rPr>
          <w:rFonts w:eastAsia="Times New Roman"/>
          <w:szCs w:val="24"/>
        </w:rPr>
        <w:t xml:space="preserve"> στη διαδικασία όπως αυτή προβλέπεται από το ίδιο το Σύνταγμα</w:t>
      </w:r>
      <w:r>
        <w:rPr>
          <w:rFonts w:eastAsia="Times New Roman"/>
          <w:szCs w:val="24"/>
        </w:rPr>
        <w:t>,</w:t>
      </w:r>
      <w:r w:rsidRPr="00FF3F12">
        <w:rPr>
          <w:rFonts w:eastAsia="Times New Roman"/>
          <w:szCs w:val="24"/>
        </w:rPr>
        <w:t xml:space="preserve"> στο πλαίσιο της συζήτησης</w:t>
      </w:r>
      <w:r>
        <w:rPr>
          <w:rFonts w:eastAsia="Times New Roman"/>
          <w:szCs w:val="24"/>
        </w:rPr>
        <w:t xml:space="preserve"> της</w:t>
      </w:r>
      <w:r w:rsidRPr="00FF3F12">
        <w:rPr>
          <w:rFonts w:eastAsia="Times New Roman"/>
          <w:szCs w:val="24"/>
        </w:rPr>
        <w:t xml:space="preserve"> </w:t>
      </w:r>
      <w:r>
        <w:rPr>
          <w:rFonts w:eastAsia="Times New Roman"/>
          <w:szCs w:val="24"/>
        </w:rPr>
        <w:t>ε</w:t>
      </w:r>
      <w:r w:rsidRPr="00FF3F12">
        <w:rPr>
          <w:rFonts w:eastAsia="Times New Roman"/>
          <w:szCs w:val="24"/>
        </w:rPr>
        <w:t>πιτροπής</w:t>
      </w:r>
      <w:r>
        <w:rPr>
          <w:rFonts w:eastAsia="Times New Roman"/>
          <w:szCs w:val="24"/>
        </w:rPr>
        <w:t>,</w:t>
      </w:r>
      <w:r w:rsidRPr="00FF3F12">
        <w:rPr>
          <w:rFonts w:eastAsia="Times New Roman"/>
          <w:szCs w:val="24"/>
        </w:rPr>
        <w:t xml:space="preserve"> εμε</w:t>
      </w:r>
      <w:r>
        <w:rPr>
          <w:rFonts w:eastAsia="Times New Roman"/>
          <w:szCs w:val="24"/>
        </w:rPr>
        <w:t xml:space="preserve">ίς καταθέσαμε τις προτάσεις μας. </w:t>
      </w:r>
    </w:p>
    <w:p w14:paraId="0A5DE73D"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Τ</w:t>
      </w:r>
      <w:r w:rsidRPr="00477940">
        <w:rPr>
          <w:rFonts w:eastAsia="Times New Roman"/>
          <w:color w:val="000000" w:themeColor="text1"/>
          <w:szCs w:val="24"/>
        </w:rPr>
        <w:t>ο Κίν</w:t>
      </w:r>
      <w:r w:rsidRPr="00477940">
        <w:rPr>
          <w:rFonts w:eastAsia="Times New Roman"/>
          <w:color w:val="000000" w:themeColor="text1"/>
          <w:szCs w:val="24"/>
        </w:rPr>
        <w:t>ημα Αλλαγής</w:t>
      </w:r>
      <w:r>
        <w:rPr>
          <w:rFonts w:eastAsia="Times New Roman"/>
          <w:color w:val="000000" w:themeColor="text1"/>
          <w:szCs w:val="24"/>
        </w:rPr>
        <w:t xml:space="preserve"> -</w:t>
      </w:r>
      <w:r w:rsidRPr="00477940">
        <w:rPr>
          <w:rFonts w:eastAsia="Times New Roman"/>
          <w:color w:val="000000" w:themeColor="text1"/>
          <w:szCs w:val="24"/>
        </w:rPr>
        <w:t>πρώτα από όλα</w:t>
      </w:r>
      <w:r>
        <w:rPr>
          <w:rFonts w:eastAsia="Times New Roman"/>
          <w:color w:val="000000" w:themeColor="text1"/>
          <w:szCs w:val="24"/>
        </w:rPr>
        <w:t>-</w:t>
      </w:r>
      <w:r w:rsidRPr="00477940">
        <w:rPr>
          <w:rFonts w:eastAsia="Times New Roman"/>
          <w:color w:val="000000" w:themeColor="text1"/>
          <w:szCs w:val="24"/>
        </w:rPr>
        <w:t xml:space="preserve"> για την άρση </w:t>
      </w:r>
      <w:r>
        <w:rPr>
          <w:rFonts w:eastAsia="Times New Roman"/>
          <w:color w:val="000000" w:themeColor="text1"/>
          <w:szCs w:val="24"/>
        </w:rPr>
        <w:t>κ</w:t>
      </w:r>
      <w:r w:rsidRPr="00477940">
        <w:rPr>
          <w:rFonts w:eastAsia="Times New Roman"/>
          <w:color w:val="000000" w:themeColor="text1"/>
          <w:szCs w:val="24"/>
        </w:rPr>
        <w:t>άθε εμπ</w:t>
      </w:r>
      <w:r>
        <w:rPr>
          <w:rFonts w:eastAsia="Times New Roman"/>
          <w:color w:val="000000" w:themeColor="text1"/>
          <w:szCs w:val="24"/>
        </w:rPr>
        <w:t>οδίου</w:t>
      </w:r>
      <w:r w:rsidRPr="000A1D45">
        <w:rPr>
          <w:rFonts w:eastAsia="Times New Roman"/>
          <w:color w:val="000000" w:themeColor="text1"/>
          <w:szCs w:val="24"/>
        </w:rPr>
        <w:t>,</w:t>
      </w:r>
      <w:r>
        <w:rPr>
          <w:rFonts w:eastAsia="Times New Roman"/>
          <w:color w:val="000000" w:themeColor="text1"/>
          <w:szCs w:val="24"/>
        </w:rPr>
        <w:t xml:space="preserve"> </w:t>
      </w:r>
      <w:r w:rsidRPr="00477940">
        <w:rPr>
          <w:rFonts w:eastAsia="Times New Roman"/>
          <w:color w:val="000000" w:themeColor="text1"/>
          <w:szCs w:val="24"/>
        </w:rPr>
        <w:t>που αφορά την παρα</w:t>
      </w:r>
      <w:r>
        <w:rPr>
          <w:rFonts w:eastAsia="Times New Roman"/>
          <w:color w:val="000000" w:themeColor="text1"/>
          <w:szCs w:val="24"/>
        </w:rPr>
        <w:t xml:space="preserve">πομπή στη </w:t>
      </w:r>
      <w:r>
        <w:rPr>
          <w:rFonts w:eastAsia="Times New Roman"/>
          <w:color w:val="000000" w:themeColor="text1"/>
          <w:szCs w:val="24"/>
        </w:rPr>
        <w:t xml:space="preserve">δικαιοσύνη </w:t>
      </w:r>
      <w:r>
        <w:rPr>
          <w:rFonts w:eastAsia="Times New Roman"/>
          <w:color w:val="000000" w:themeColor="text1"/>
          <w:szCs w:val="24"/>
        </w:rPr>
        <w:t xml:space="preserve">μελών της </w:t>
      </w:r>
      <w:r>
        <w:rPr>
          <w:rFonts w:eastAsia="Times New Roman"/>
          <w:color w:val="000000" w:themeColor="text1"/>
          <w:szCs w:val="24"/>
        </w:rPr>
        <w:t>Κυβέρνησης</w:t>
      </w:r>
      <w:r>
        <w:rPr>
          <w:rFonts w:eastAsia="Times New Roman"/>
          <w:color w:val="000000" w:themeColor="text1"/>
          <w:szCs w:val="24"/>
        </w:rPr>
        <w:t>, προτείνει</w:t>
      </w:r>
      <w:r w:rsidRPr="00477940">
        <w:rPr>
          <w:rFonts w:eastAsia="Times New Roman"/>
          <w:color w:val="000000" w:themeColor="text1"/>
          <w:szCs w:val="24"/>
        </w:rPr>
        <w:t xml:space="preserve"> την αναθεώρηση του άρθρου 86</w:t>
      </w:r>
      <w:r>
        <w:rPr>
          <w:rFonts w:eastAsia="Times New Roman"/>
          <w:color w:val="000000" w:themeColor="text1"/>
          <w:szCs w:val="24"/>
        </w:rPr>
        <w:t>,</w:t>
      </w:r>
      <w:r w:rsidRPr="00477940">
        <w:rPr>
          <w:rFonts w:eastAsia="Times New Roman"/>
          <w:color w:val="000000" w:themeColor="text1"/>
          <w:szCs w:val="24"/>
        </w:rPr>
        <w:t xml:space="preserve"> που αποτελεί </w:t>
      </w:r>
      <w:r>
        <w:rPr>
          <w:rFonts w:eastAsia="Times New Roman"/>
          <w:color w:val="000000" w:themeColor="text1"/>
          <w:szCs w:val="24"/>
        </w:rPr>
        <w:t xml:space="preserve">κοινή </w:t>
      </w:r>
      <w:r w:rsidRPr="00477940">
        <w:rPr>
          <w:rFonts w:eastAsia="Times New Roman"/>
          <w:color w:val="000000" w:themeColor="text1"/>
          <w:szCs w:val="24"/>
        </w:rPr>
        <w:t>διαπ</w:t>
      </w:r>
      <w:r>
        <w:rPr>
          <w:rFonts w:eastAsia="Times New Roman"/>
          <w:color w:val="000000" w:themeColor="text1"/>
          <w:szCs w:val="24"/>
        </w:rPr>
        <w:t>ί</w:t>
      </w:r>
      <w:r w:rsidRPr="00477940">
        <w:rPr>
          <w:rFonts w:eastAsia="Times New Roman"/>
          <w:color w:val="000000" w:themeColor="text1"/>
          <w:szCs w:val="24"/>
        </w:rPr>
        <w:t>στωσ</w:t>
      </w:r>
      <w:r>
        <w:rPr>
          <w:rFonts w:eastAsia="Times New Roman"/>
          <w:color w:val="000000" w:themeColor="text1"/>
          <w:szCs w:val="24"/>
        </w:rPr>
        <w:t>η. Κ</w:t>
      </w:r>
      <w:r w:rsidRPr="00477940">
        <w:rPr>
          <w:rFonts w:eastAsia="Times New Roman"/>
          <w:color w:val="000000" w:themeColor="text1"/>
          <w:szCs w:val="24"/>
        </w:rPr>
        <w:t xml:space="preserve">αι αυτό πρέπει να οδηγήσει και στη μέγιστη δυνατή συναίνεση για το </w:t>
      </w:r>
      <w:r w:rsidRPr="00477940">
        <w:rPr>
          <w:rFonts w:eastAsia="Times New Roman"/>
          <w:color w:val="000000" w:themeColor="text1"/>
          <w:szCs w:val="24"/>
        </w:rPr>
        <w:t>νέο περιεχόμενο τ</w:t>
      </w:r>
      <w:r>
        <w:rPr>
          <w:rFonts w:eastAsia="Times New Roman"/>
          <w:color w:val="000000" w:themeColor="text1"/>
          <w:szCs w:val="24"/>
        </w:rPr>
        <w:t>ου άρθρου.</w:t>
      </w:r>
    </w:p>
    <w:p w14:paraId="0A5DE73E"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477940">
        <w:rPr>
          <w:rFonts w:eastAsia="Times New Roman"/>
          <w:color w:val="000000" w:themeColor="text1"/>
          <w:szCs w:val="24"/>
        </w:rPr>
        <w:t>αυτόχρονα</w:t>
      </w:r>
      <w:r>
        <w:rPr>
          <w:rFonts w:eastAsia="Times New Roman"/>
          <w:color w:val="000000" w:themeColor="text1"/>
          <w:szCs w:val="24"/>
        </w:rPr>
        <w:t>,</w:t>
      </w:r>
      <w:r w:rsidRPr="00477940">
        <w:rPr>
          <w:rFonts w:eastAsia="Times New Roman"/>
          <w:color w:val="000000" w:themeColor="text1"/>
          <w:szCs w:val="24"/>
        </w:rPr>
        <w:t xml:space="preserve"> προτείν</w:t>
      </w:r>
      <w:r>
        <w:rPr>
          <w:rFonts w:eastAsia="Times New Roman"/>
          <w:color w:val="000000" w:themeColor="text1"/>
          <w:szCs w:val="24"/>
        </w:rPr>
        <w:t>ουμε</w:t>
      </w:r>
      <w:r w:rsidRPr="00477940">
        <w:rPr>
          <w:rFonts w:eastAsia="Times New Roman"/>
          <w:color w:val="000000" w:themeColor="text1"/>
          <w:szCs w:val="24"/>
        </w:rPr>
        <w:t xml:space="preserve"> την αλλαγή του άρθρου που αφορά την ασυλία των </w:t>
      </w:r>
      <w:r>
        <w:rPr>
          <w:rFonts w:eastAsia="Times New Roman"/>
          <w:color w:val="000000" w:themeColor="text1"/>
          <w:szCs w:val="24"/>
        </w:rPr>
        <w:t>Β</w:t>
      </w:r>
      <w:r w:rsidRPr="00477940">
        <w:rPr>
          <w:rFonts w:eastAsia="Times New Roman"/>
          <w:color w:val="000000" w:themeColor="text1"/>
          <w:szCs w:val="24"/>
        </w:rPr>
        <w:t>ουλευτών</w:t>
      </w:r>
      <w:r>
        <w:rPr>
          <w:rFonts w:eastAsia="Times New Roman"/>
          <w:color w:val="000000" w:themeColor="text1"/>
          <w:szCs w:val="24"/>
        </w:rPr>
        <w:t>. Συγκεκριμένα, προτείνεται οι Β</w:t>
      </w:r>
      <w:r w:rsidRPr="00477940">
        <w:rPr>
          <w:rFonts w:eastAsia="Times New Roman"/>
          <w:color w:val="000000" w:themeColor="text1"/>
          <w:szCs w:val="24"/>
        </w:rPr>
        <w:t>ουλευτές να μπορούν να προσ</w:t>
      </w:r>
      <w:r>
        <w:rPr>
          <w:rFonts w:eastAsia="Times New Roman"/>
          <w:color w:val="000000" w:themeColor="text1"/>
          <w:szCs w:val="24"/>
        </w:rPr>
        <w:t xml:space="preserve">φεύγουν </w:t>
      </w:r>
      <w:r w:rsidRPr="00477940">
        <w:rPr>
          <w:rFonts w:eastAsia="Times New Roman"/>
          <w:color w:val="000000" w:themeColor="text1"/>
          <w:szCs w:val="24"/>
        </w:rPr>
        <w:t xml:space="preserve">και να ζητούν προστασία της Βουλής μόνο </w:t>
      </w:r>
      <w:r>
        <w:rPr>
          <w:rFonts w:eastAsia="Times New Roman"/>
          <w:color w:val="000000" w:themeColor="text1"/>
          <w:szCs w:val="24"/>
        </w:rPr>
        <w:t>ό</w:t>
      </w:r>
      <w:r w:rsidRPr="00477940">
        <w:rPr>
          <w:rFonts w:eastAsia="Times New Roman"/>
          <w:color w:val="000000" w:themeColor="text1"/>
          <w:szCs w:val="24"/>
        </w:rPr>
        <w:t xml:space="preserve">ταν </w:t>
      </w:r>
      <w:r>
        <w:rPr>
          <w:rFonts w:eastAsia="Times New Roman"/>
          <w:color w:val="000000" w:themeColor="text1"/>
          <w:szCs w:val="24"/>
        </w:rPr>
        <w:t>η δίωξή τους είναι πολιτική ή κατα</w:t>
      </w:r>
      <w:r w:rsidRPr="00477940">
        <w:rPr>
          <w:rFonts w:eastAsia="Times New Roman"/>
          <w:color w:val="000000" w:themeColor="text1"/>
          <w:szCs w:val="24"/>
        </w:rPr>
        <w:t>χρ</w:t>
      </w:r>
      <w:r w:rsidRPr="00477940">
        <w:rPr>
          <w:rFonts w:eastAsia="Times New Roman"/>
          <w:color w:val="000000" w:themeColor="text1"/>
          <w:szCs w:val="24"/>
        </w:rPr>
        <w:t>ησ</w:t>
      </w:r>
      <w:r>
        <w:rPr>
          <w:rFonts w:eastAsia="Times New Roman"/>
          <w:color w:val="000000" w:themeColor="text1"/>
          <w:szCs w:val="24"/>
        </w:rPr>
        <w:t>τική.</w:t>
      </w:r>
    </w:p>
    <w:p w14:paraId="0A5DE73F"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συνάδελφοι, </w:t>
      </w:r>
      <w:r w:rsidRPr="00477940">
        <w:rPr>
          <w:rFonts w:eastAsia="Times New Roman"/>
          <w:color w:val="000000" w:themeColor="text1"/>
          <w:szCs w:val="24"/>
        </w:rPr>
        <w:t>η κρίση που βίωσε η χώρα μας και οι πολίτες</w:t>
      </w:r>
      <w:r>
        <w:rPr>
          <w:rFonts w:eastAsia="Times New Roman"/>
          <w:color w:val="000000" w:themeColor="text1"/>
          <w:szCs w:val="24"/>
        </w:rPr>
        <w:t>,</w:t>
      </w:r>
      <w:r w:rsidRPr="00477940">
        <w:rPr>
          <w:rFonts w:eastAsia="Times New Roman"/>
          <w:color w:val="000000" w:themeColor="text1"/>
          <w:szCs w:val="24"/>
        </w:rPr>
        <w:t xml:space="preserve"> ανέδειξαν σημαντικά ζητήματα και κενά του συστήματος</w:t>
      </w:r>
      <w:r>
        <w:rPr>
          <w:rFonts w:eastAsia="Times New Roman"/>
          <w:color w:val="000000" w:themeColor="text1"/>
          <w:szCs w:val="24"/>
        </w:rPr>
        <w:t xml:space="preserve">. Κατ’ </w:t>
      </w:r>
      <w:r>
        <w:rPr>
          <w:rFonts w:eastAsia="Times New Roman"/>
          <w:color w:val="000000" w:themeColor="text1"/>
          <w:szCs w:val="24"/>
        </w:rPr>
        <w:t>αρχάς</w:t>
      </w:r>
      <w:r>
        <w:rPr>
          <w:rFonts w:eastAsia="Times New Roman"/>
          <w:color w:val="000000" w:themeColor="text1"/>
          <w:szCs w:val="24"/>
        </w:rPr>
        <w:t xml:space="preserve">, ανέδειξε τη </w:t>
      </w:r>
      <w:r w:rsidRPr="00477940">
        <w:rPr>
          <w:rFonts w:eastAsia="Times New Roman"/>
          <w:color w:val="000000" w:themeColor="text1"/>
          <w:szCs w:val="24"/>
        </w:rPr>
        <w:t>μεγάλη ανάγκη</w:t>
      </w:r>
      <w:r>
        <w:rPr>
          <w:rFonts w:eastAsia="Times New Roman"/>
          <w:color w:val="000000" w:themeColor="text1"/>
          <w:szCs w:val="24"/>
        </w:rPr>
        <w:t xml:space="preserve"> το Σ</w:t>
      </w:r>
      <w:r w:rsidRPr="00477940">
        <w:rPr>
          <w:rFonts w:eastAsia="Times New Roman"/>
          <w:color w:val="000000" w:themeColor="text1"/>
          <w:szCs w:val="24"/>
        </w:rPr>
        <w:t>ύνταγμα</w:t>
      </w:r>
      <w:r>
        <w:rPr>
          <w:rFonts w:eastAsia="Times New Roman"/>
          <w:color w:val="000000" w:themeColor="text1"/>
          <w:szCs w:val="24"/>
        </w:rPr>
        <w:t xml:space="preserve"> να</w:t>
      </w:r>
      <w:r w:rsidRPr="00477940">
        <w:rPr>
          <w:rFonts w:eastAsia="Times New Roman"/>
          <w:color w:val="000000" w:themeColor="text1"/>
          <w:szCs w:val="24"/>
        </w:rPr>
        <w:t xml:space="preserve"> επιτάσσει την εφαρμογή πολιτικών κοινωνικής συνοχής για την αντιμε</w:t>
      </w:r>
      <w:r w:rsidRPr="00477940">
        <w:rPr>
          <w:rFonts w:eastAsia="Times New Roman"/>
          <w:color w:val="000000" w:themeColor="text1"/>
          <w:szCs w:val="24"/>
        </w:rPr>
        <w:t>τώπιση έντονων φαινομένων</w:t>
      </w:r>
      <w:r>
        <w:rPr>
          <w:rFonts w:eastAsia="Times New Roman"/>
          <w:color w:val="000000" w:themeColor="text1"/>
          <w:szCs w:val="24"/>
        </w:rPr>
        <w:t>,</w:t>
      </w:r>
      <w:r w:rsidRPr="00477940">
        <w:rPr>
          <w:rFonts w:eastAsia="Times New Roman"/>
          <w:color w:val="000000" w:themeColor="text1"/>
          <w:szCs w:val="24"/>
        </w:rPr>
        <w:t xml:space="preserve"> όπως η ανεργία</w:t>
      </w:r>
      <w:r>
        <w:rPr>
          <w:rFonts w:eastAsia="Times New Roman"/>
          <w:color w:val="000000" w:themeColor="text1"/>
          <w:szCs w:val="24"/>
        </w:rPr>
        <w:t>, μ</w:t>
      </w:r>
      <w:r w:rsidRPr="00477940">
        <w:rPr>
          <w:rFonts w:eastAsia="Times New Roman"/>
          <w:color w:val="000000" w:themeColor="text1"/>
          <w:szCs w:val="24"/>
        </w:rPr>
        <w:t>ε τη συνεργασία κεντρικής διοίκησης</w:t>
      </w:r>
      <w:r>
        <w:rPr>
          <w:rFonts w:eastAsia="Times New Roman"/>
          <w:color w:val="000000" w:themeColor="text1"/>
          <w:szCs w:val="24"/>
        </w:rPr>
        <w:t>,</w:t>
      </w:r>
      <w:r w:rsidRPr="00477940">
        <w:rPr>
          <w:rFonts w:eastAsia="Times New Roman"/>
          <w:color w:val="000000" w:themeColor="text1"/>
          <w:szCs w:val="24"/>
        </w:rPr>
        <w:t xml:space="preserve"> αυτοδιοίκησης και κοινωνίας των πολιτών</w:t>
      </w:r>
      <w:r>
        <w:rPr>
          <w:rFonts w:eastAsia="Times New Roman"/>
          <w:color w:val="000000" w:themeColor="text1"/>
          <w:szCs w:val="24"/>
        </w:rPr>
        <w:t>.</w:t>
      </w:r>
    </w:p>
    <w:p w14:paraId="0A5DE740"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Σ</w:t>
      </w:r>
      <w:r w:rsidRPr="00477940">
        <w:rPr>
          <w:rFonts w:eastAsia="Times New Roman"/>
          <w:color w:val="000000" w:themeColor="text1"/>
          <w:szCs w:val="24"/>
        </w:rPr>
        <w:t xml:space="preserve">το άρθρο 21 προτείνεται η ρητή κατοχύρωση ως </w:t>
      </w:r>
      <w:r>
        <w:rPr>
          <w:rFonts w:eastAsia="Times New Roman"/>
          <w:color w:val="000000" w:themeColor="text1"/>
          <w:szCs w:val="24"/>
        </w:rPr>
        <w:t>γενικής αρχή</w:t>
      </w:r>
      <w:r w:rsidRPr="00477940">
        <w:rPr>
          <w:rFonts w:eastAsia="Times New Roman"/>
          <w:color w:val="000000" w:themeColor="text1"/>
          <w:szCs w:val="24"/>
        </w:rPr>
        <w:t>ς του ελάχιστου αξιοπρεπούς επιπέδου διαβίωσης για όλους τους πολίτες</w:t>
      </w:r>
      <w:r>
        <w:rPr>
          <w:rFonts w:eastAsia="Times New Roman"/>
          <w:color w:val="000000" w:themeColor="text1"/>
          <w:szCs w:val="24"/>
        </w:rPr>
        <w:t>,</w:t>
      </w:r>
      <w:r w:rsidRPr="00477940">
        <w:rPr>
          <w:rFonts w:eastAsia="Times New Roman"/>
          <w:color w:val="000000" w:themeColor="text1"/>
          <w:szCs w:val="24"/>
        </w:rPr>
        <w:t xml:space="preserve"> καθώς</w:t>
      </w:r>
      <w:r w:rsidRPr="00477940">
        <w:rPr>
          <w:rFonts w:eastAsia="Times New Roman"/>
          <w:color w:val="000000" w:themeColor="text1"/>
          <w:szCs w:val="24"/>
        </w:rPr>
        <w:t xml:space="preserve"> και η ελεύθερη και ακώλυτη πρόσβαση όλων των πολιτών στα κοινωνικά </w:t>
      </w:r>
      <w:r>
        <w:rPr>
          <w:rFonts w:eastAsia="Times New Roman"/>
          <w:color w:val="000000" w:themeColor="text1"/>
          <w:szCs w:val="24"/>
        </w:rPr>
        <w:t>αγαθά.</w:t>
      </w:r>
    </w:p>
    <w:p w14:paraId="0A5DE741"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Επίσης, στο άρθρο </w:t>
      </w:r>
      <w:r w:rsidRPr="00477940">
        <w:rPr>
          <w:rFonts w:eastAsia="Times New Roman"/>
          <w:color w:val="000000" w:themeColor="text1"/>
          <w:szCs w:val="24"/>
        </w:rPr>
        <w:t xml:space="preserve">21 παράγραφος 4 </w:t>
      </w:r>
      <w:r>
        <w:rPr>
          <w:rFonts w:eastAsia="Times New Roman"/>
          <w:color w:val="000000" w:themeColor="text1"/>
          <w:szCs w:val="24"/>
        </w:rPr>
        <w:t xml:space="preserve">προτείνεται </w:t>
      </w:r>
      <w:r w:rsidRPr="00477940">
        <w:rPr>
          <w:rFonts w:eastAsia="Times New Roman"/>
          <w:color w:val="000000" w:themeColor="text1"/>
          <w:szCs w:val="24"/>
        </w:rPr>
        <w:t xml:space="preserve">η </w:t>
      </w:r>
      <w:r>
        <w:rPr>
          <w:rFonts w:eastAsia="Times New Roman"/>
          <w:color w:val="000000" w:themeColor="text1"/>
          <w:szCs w:val="24"/>
        </w:rPr>
        <w:t xml:space="preserve">εισαγωγή </w:t>
      </w:r>
      <w:r w:rsidRPr="00477940">
        <w:rPr>
          <w:rFonts w:eastAsia="Times New Roman"/>
          <w:color w:val="000000" w:themeColor="text1"/>
          <w:szCs w:val="24"/>
        </w:rPr>
        <w:t>τ</w:t>
      </w:r>
      <w:r>
        <w:rPr>
          <w:rFonts w:eastAsia="Times New Roman"/>
          <w:color w:val="000000" w:themeColor="text1"/>
          <w:szCs w:val="24"/>
        </w:rPr>
        <w:t>η</w:t>
      </w:r>
      <w:r w:rsidRPr="00477940">
        <w:rPr>
          <w:rFonts w:eastAsia="Times New Roman"/>
          <w:color w:val="000000" w:themeColor="text1"/>
          <w:szCs w:val="24"/>
        </w:rPr>
        <w:t>ς πρόβλεψ</w:t>
      </w:r>
      <w:r>
        <w:rPr>
          <w:rFonts w:eastAsia="Times New Roman"/>
          <w:color w:val="000000" w:themeColor="text1"/>
          <w:szCs w:val="24"/>
        </w:rPr>
        <w:t>η</w:t>
      </w:r>
      <w:r w:rsidRPr="00477940">
        <w:rPr>
          <w:rFonts w:eastAsia="Times New Roman"/>
          <w:color w:val="000000" w:themeColor="text1"/>
          <w:szCs w:val="24"/>
        </w:rPr>
        <w:t xml:space="preserve">ς ότι ειδικός νόμος καθορίζει τη διαδικασία και τις προϋποθέσεις εξασφάλισης στεγαστικής συνδρομής </w:t>
      </w:r>
      <w:r>
        <w:rPr>
          <w:rFonts w:eastAsia="Times New Roman"/>
          <w:color w:val="000000" w:themeColor="text1"/>
          <w:szCs w:val="24"/>
        </w:rPr>
        <w:t xml:space="preserve">σε </w:t>
      </w:r>
      <w:r w:rsidRPr="00477940">
        <w:rPr>
          <w:rFonts w:eastAsia="Times New Roman"/>
          <w:color w:val="000000" w:themeColor="text1"/>
          <w:szCs w:val="24"/>
        </w:rPr>
        <w:t xml:space="preserve">εκείνους που στερούνται </w:t>
      </w:r>
      <w:r>
        <w:rPr>
          <w:rFonts w:eastAsia="Times New Roman"/>
          <w:color w:val="000000" w:themeColor="text1"/>
          <w:szCs w:val="24"/>
        </w:rPr>
        <w:t xml:space="preserve">ή </w:t>
      </w:r>
      <w:r w:rsidRPr="00477940">
        <w:rPr>
          <w:rFonts w:eastAsia="Times New Roman"/>
          <w:color w:val="000000" w:themeColor="text1"/>
          <w:szCs w:val="24"/>
        </w:rPr>
        <w:t>στεγάζονται σε ανεπαρκείς συνθήκες</w:t>
      </w:r>
      <w:r>
        <w:rPr>
          <w:rFonts w:eastAsia="Times New Roman"/>
          <w:color w:val="000000" w:themeColor="text1"/>
          <w:szCs w:val="24"/>
        </w:rPr>
        <w:t>.</w:t>
      </w:r>
    </w:p>
    <w:p w14:paraId="0A5DE742"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Γ</w:t>
      </w:r>
      <w:r w:rsidRPr="00477940">
        <w:rPr>
          <w:rFonts w:eastAsia="Times New Roman"/>
          <w:color w:val="000000" w:themeColor="text1"/>
          <w:szCs w:val="24"/>
        </w:rPr>
        <w:t xml:space="preserve">ια την εργασία </w:t>
      </w:r>
      <w:r>
        <w:rPr>
          <w:rFonts w:eastAsia="Times New Roman"/>
          <w:color w:val="000000" w:themeColor="text1"/>
          <w:szCs w:val="24"/>
        </w:rPr>
        <w:t xml:space="preserve">και </w:t>
      </w:r>
      <w:r w:rsidRPr="00477940">
        <w:rPr>
          <w:rFonts w:eastAsia="Times New Roman"/>
          <w:color w:val="000000" w:themeColor="text1"/>
          <w:szCs w:val="24"/>
        </w:rPr>
        <w:t xml:space="preserve">τους εργαζόμενους </w:t>
      </w:r>
      <w:r>
        <w:rPr>
          <w:rFonts w:eastAsia="Times New Roman"/>
          <w:color w:val="000000" w:themeColor="text1"/>
          <w:szCs w:val="24"/>
        </w:rPr>
        <w:t>-</w:t>
      </w:r>
      <w:r w:rsidRPr="00477940">
        <w:rPr>
          <w:rFonts w:eastAsia="Times New Roman"/>
          <w:color w:val="000000" w:themeColor="text1"/>
          <w:szCs w:val="24"/>
        </w:rPr>
        <w:t>άρθρο 2</w:t>
      </w:r>
      <w:r>
        <w:rPr>
          <w:rFonts w:eastAsia="Times New Roman"/>
          <w:color w:val="000000" w:themeColor="text1"/>
          <w:szCs w:val="24"/>
        </w:rPr>
        <w:t>2- προτείνουμε την ενίσχυση, τη σ</w:t>
      </w:r>
      <w:r w:rsidRPr="00477940">
        <w:rPr>
          <w:rFonts w:eastAsia="Times New Roman"/>
          <w:color w:val="000000" w:themeColor="text1"/>
          <w:szCs w:val="24"/>
        </w:rPr>
        <w:t>υνταγματική κατοχύρωση</w:t>
      </w:r>
      <w:r>
        <w:rPr>
          <w:rFonts w:eastAsia="Times New Roman"/>
          <w:color w:val="000000" w:themeColor="text1"/>
          <w:szCs w:val="24"/>
        </w:rPr>
        <w:t xml:space="preserve"> και</w:t>
      </w:r>
      <w:r w:rsidRPr="00477940">
        <w:rPr>
          <w:rFonts w:eastAsia="Times New Roman"/>
          <w:color w:val="000000" w:themeColor="text1"/>
          <w:szCs w:val="24"/>
        </w:rPr>
        <w:t xml:space="preserve"> την περαιτέρω αναβάθμιση των συλλογικών συμβάσεων εργασίας</w:t>
      </w:r>
      <w:r>
        <w:rPr>
          <w:rFonts w:eastAsia="Times New Roman"/>
          <w:color w:val="000000" w:themeColor="text1"/>
          <w:szCs w:val="24"/>
        </w:rPr>
        <w:t>.</w:t>
      </w:r>
    </w:p>
    <w:p w14:paraId="0A5DE743"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συνάδελφοι</w:t>
      </w:r>
      <w:r>
        <w:rPr>
          <w:rFonts w:eastAsia="Times New Roman"/>
          <w:color w:val="000000" w:themeColor="text1"/>
          <w:szCs w:val="24"/>
        </w:rPr>
        <w:t>, η</w:t>
      </w:r>
      <w:r w:rsidRPr="00477940">
        <w:rPr>
          <w:rFonts w:eastAsia="Times New Roman"/>
          <w:color w:val="000000" w:themeColor="text1"/>
          <w:szCs w:val="24"/>
        </w:rPr>
        <w:t xml:space="preserve"> κλιματική αλλαγή δεν μπορεί να είναι πλέον περι</w:t>
      </w:r>
      <w:r>
        <w:rPr>
          <w:rFonts w:eastAsia="Times New Roman"/>
          <w:color w:val="000000" w:themeColor="text1"/>
          <w:szCs w:val="24"/>
        </w:rPr>
        <w:t xml:space="preserve">θωριακό </w:t>
      </w:r>
      <w:r w:rsidRPr="00477940">
        <w:rPr>
          <w:rFonts w:eastAsia="Times New Roman"/>
          <w:color w:val="000000" w:themeColor="text1"/>
          <w:szCs w:val="24"/>
        </w:rPr>
        <w:t xml:space="preserve">θέμα </w:t>
      </w:r>
      <w:r>
        <w:rPr>
          <w:rFonts w:eastAsia="Times New Roman"/>
          <w:color w:val="000000" w:themeColor="text1"/>
          <w:szCs w:val="24"/>
        </w:rPr>
        <w:t xml:space="preserve">ή </w:t>
      </w:r>
      <w:r w:rsidRPr="00477940">
        <w:rPr>
          <w:rFonts w:eastAsia="Times New Roman"/>
          <w:color w:val="000000" w:themeColor="text1"/>
          <w:szCs w:val="24"/>
        </w:rPr>
        <w:t xml:space="preserve">να ασχολείται </w:t>
      </w:r>
      <w:r>
        <w:rPr>
          <w:rFonts w:eastAsia="Times New Roman"/>
          <w:color w:val="000000" w:themeColor="text1"/>
          <w:szCs w:val="24"/>
        </w:rPr>
        <w:t>η χώρα αποσπασματικά. Π</w:t>
      </w:r>
      <w:r w:rsidRPr="00477940">
        <w:rPr>
          <w:rFonts w:eastAsia="Times New Roman"/>
          <w:color w:val="000000" w:themeColor="text1"/>
          <w:szCs w:val="24"/>
        </w:rPr>
        <w:t xml:space="preserve">ροτείνεται στο άρθρο 24 </w:t>
      </w:r>
      <w:r>
        <w:rPr>
          <w:rFonts w:eastAsia="Times New Roman"/>
          <w:color w:val="000000" w:themeColor="text1"/>
          <w:szCs w:val="24"/>
        </w:rPr>
        <w:t xml:space="preserve">η </w:t>
      </w:r>
      <w:r w:rsidRPr="00477940">
        <w:rPr>
          <w:rFonts w:eastAsia="Times New Roman"/>
          <w:color w:val="000000" w:themeColor="text1"/>
          <w:szCs w:val="24"/>
        </w:rPr>
        <w:t>εισαγωγή πρόβλεψ</w:t>
      </w:r>
      <w:r>
        <w:rPr>
          <w:rFonts w:eastAsia="Times New Roman"/>
          <w:color w:val="000000" w:themeColor="text1"/>
          <w:szCs w:val="24"/>
        </w:rPr>
        <w:t>η</w:t>
      </w:r>
      <w:r w:rsidRPr="00477940">
        <w:rPr>
          <w:rFonts w:eastAsia="Times New Roman"/>
          <w:color w:val="000000" w:themeColor="text1"/>
          <w:szCs w:val="24"/>
        </w:rPr>
        <w:t>ς για τη</w:t>
      </w:r>
      <w:r>
        <w:rPr>
          <w:rFonts w:eastAsia="Times New Roman"/>
          <w:color w:val="000000" w:themeColor="text1"/>
          <w:szCs w:val="24"/>
        </w:rPr>
        <w:t xml:space="preserve"> διαρκή μέριμνα </w:t>
      </w:r>
      <w:r w:rsidRPr="00477940">
        <w:rPr>
          <w:rFonts w:eastAsia="Times New Roman"/>
          <w:color w:val="000000" w:themeColor="text1"/>
          <w:szCs w:val="24"/>
        </w:rPr>
        <w:t xml:space="preserve">και την ανάληψη δράσεων από πλευράς της πολιτείας για την αντιμετώπιση </w:t>
      </w:r>
      <w:r>
        <w:rPr>
          <w:rFonts w:eastAsia="Times New Roman"/>
          <w:color w:val="000000" w:themeColor="text1"/>
          <w:szCs w:val="24"/>
        </w:rPr>
        <w:t xml:space="preserve">της </w:t>
      </w:r>
      <w:r w:rsidRPr="00477940">
        <w:rPr>
          <w:rFonts w:eastAsia="Times New Roman"/>
          <w:color w:val="000000" w:themeColor="text1"/>
          <w:szCs w:val="24"/>
        </w:rPr>
        <w:t xml:space="preserve">κλιματικής </w:t>
      </w:r>
      <w:r w:rsidRPr="00477940">
        <w:rPr>
          <w:rFonts w:eastAsia="Times New Roman"/>
          <w:color w:val="000000" w:themeColor="text1"/>
          <w:szCs w:val="24"/>
        </w:rPr>
        <w:t>αλλαγής</w:t>
      </w:r>
      <w:r>
        <w:rPr>
          <w:rFonts w:eastAsia="Times New Roman"/>
          <w:color w:val="000000" w:themeColor="text1"/>
          <w:szCs w:val="24"/>
        </w:rPr>
        <w:t>,</w:t>
      </w:r>
      <w:r w:rsidRPr="00477940">
        <w:rPr>
          <w:rFonts w:eastAsia="Times New Roman"/>
          <w:color w:val="000000" w:themeColor="text1"/>
          <w:szCs w:val="24"/>
        </w:rPr>
        <w:t xml:space="preserve"> των αρνητικών επιπτώσε</w:t>
      </w:r>
      <w:r>
        <w:rPr>
          <w:rFonts w:eastAsia="Times New Roman"/>
          <w:color w:val="000000" w:themeColor="text1"/>
          <w:szCs w:val="24"/>
        </w:rPr>
        <w:t>ώ</w:t>
      </w:r>
      <w:r w:rsidRPr="00477940">
        <w:rPr>
          <w:rFonts w:eastAsia="Times New Roman"/>
          <w:color w:val="000000" w:themeColor="text1"/>
          <w:szCs w:val="24"/>
        </w:rPr>
        <w:t>ν της και</w:t>
      </w:r>
      <w:r>
        <w:rPr>
          <w:rFonts w:eastAsia="Times New Roman"/>
          <w:color w:val="000000" w:themeColor="text1"/>
          <w:szCs w:val="24"/>
        </w:rPr>
        <w:t>, β</w:t>
      </w:r>
      <w:r w:rsidRPr="00477940">
        <w:rPr>
          <w:rFonts w:eastAsia="Times New Roman"/>
          <w:color w:val="000000" w:themeColor="text1"/>
          <w:szCs w:val="24"/>
        </w:rPr>
        <w:t>εβαίως</w:t>
      </w:r>
      <w:r>
        <w:rPr>
          <w:rFonts w:eastAsia="Times New Roman"/>
          <w:color w:val="000000" w:themeColor="text1"/>
          <w:szCs w:val="24"/>
        </w:rPr>
        <w:t>,</w:t>
      </w:r>
      <w:r w:rsidRPr="00477940">
        <w:rPr>
          <w:rFonts w:eastAsia="Times New Roman"/>
          <w:color w:val="000000" w:themeColor="text1"/>
          <w:szCs w:val="24"/>
        </w:rPr>
        <w:t xml:space="preserve"> για την προστασία της βιοποικιλότητας</w:t>
      </w:r>
      <w:r>
        <w:rPr>
          <w:rFonts w:eastAsia="Times New Roman"/>
          <w:color w:val="000000" w:themeColor="text1"/>
          <w:szCs w:val="24"/>
        </w:rPr>
        <w:t>.</w:t>
      </w:r>
    </w:p>
    <w:p w14:paraId="0A5DE744"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Επίσης,</w:t>
      </w:r>
      <w:r w:rsidRPr="00477940">
        <w:rPr>
          <w:rFonts w:eastAsia="Times New Roman"/>
          <w:color w:val="000000" w:themeColor="text1"/>
          <w:szCs w:val="24"/>
        </w:rPr>
        <w:t xml:space="preserve"> οι εξελίξεις στις νέες τεχνολογίες</w:t>
      </w:r>
      <w:r>
        <w:rPr>
          <w:rFonts w:eastAsia="Times New Roman"/>
          <w:color w:val="000000" w:themeColor="text1"/>
          <w:szCs w:val="24"/>
        </w:rPr>
        <w:t xml:space="preserve"> -</w:t>
      </w:r>
      <w:r w:rsidRPr="00477940">
        <w:rPr>
          <w:rFonts w:eastAsia="Times New Roman"/>
          <w:color w:val="000000" w:themeColor="text1"/>
          <w:szCs w:val="24"/>
        </w:rPr>
        <w:t xml:space="preserve">η </w:t>
      </w:r>
      <w:r>
        <w:rPr>
          <w:rFonts w:eastAsia="Times New Roman"/>
          <w:color w:val="000000" w:themeColor="text1"/>
          <w:szCs w:val="24"/>
        </w:rPr>
        <w:t>τέταρτη β</w:t>
      </w:r>
      <w:r w:rsidRPr="00477940">
        <w:rPr>
          <w:rFonts w:eastAsia="Times New Roman"/>
          <w:color w:val="000000" w:themeColor="text1"/>
          <w:szCs w:val="24"/>
        </w:rPr>
        <w:t xml:space="preserve">ιομηχανική </w:t>
      </w:r>
      <w:r>
        <w:rPr>
          <w:rFonts w:eastAsia="Times New Roman"/>
          <w:color w:val="000000" w:themeColor="text1"/>
          <w:szCs w:val="24"/>
        </w:rPr>
        <w:t>ε</w:t>
      </w:r>
      <w:r w:rsidRPr="00477940">
        <w:rPr>
          <w:rFonts w:eastAsia="Times New Roman"/>
          <w:color w:val="000000" w:themeColor="text1"/>
          <w:szCs w:val="24"/>
        </w:rPr>
        <w:t>πανάσταση είναι επί θύραις</w:t>
      </w:r>
      <w:r>
        <w:rPr>
          <w:rFonts w:eastAsia="Times New Roman"/>
          <w:color w:val="000000" w:themeColor="text1"/>
          <w:szCs w:val="24"/>
        </w:rPr>
        <w:t>-</w:t>
      </w:r>
      <w:r w:rsidRPr="00477940">
        <w:rPr>
          <w:rFonts w:eastAsia="Times New Roman"/>
          <w:color w:val="000000" w:themeColor="text1"/>
          <w:szCs w:val="24"/>
        </w:rPr>
        <w:t xml:space="preserve"> επιβάλλουν να μ</w:t>
      </w:r>
      <w:r>
        <w:rPr>
          <w:rFonts w:eastAsia="Times New Roman"/>
          <w:color w:val="000000" w:themeColor="text1"/>
          <w:szCs w:val="24"/>
        </w:rPr>
        <w:t>η μείνουμε χωρίς σ</w:t>
      </w:r>
      <w:r w:rsidRPr="00477940">
        <w:rPr>
          <w:rFonts w:eastAsia="Times New Roman"/>
          <w:color w:val="000000" w:themeColor="text1"/>
          <w:szCs w:val="24"/>
        </w:rPr>
        <w:t>υνταγματική πρόβλεψη για το μέλλον</w:t>
      </w:r>
      <w:r>
        <w:rPr>
          <w:rFonts w:eastAsia="Times New Roman"/>
          <w:color w:val="000000" w:themeColor="text1"/>
          <w:szCs w:val="24"/>
        </w:rPr>
        <w:t>. Σ</w:t>
      </w:r>
      <w:r w:rsidRPr="00477940">
        <w:rPr>
          <w:rFonts w:eastAsia="Times New Roman"/>
          <w:color w:val="000000" w:themeColor="text1"/>
          <w:szCs w:val="24"/>
        </w:rPr>
        <w:t>υγκεκριμένα</w:t>
      </w:r>
      <w:r>
        <w:rPr>
          <w:rFonts w:eastAsia="Times New Roman"/>
          <w:color w:val="000000" w:themeColor="text1"/>
          <w:szCs w:val="24"/>
        </w:rPr>
        <w:t>,</w:t>
      </w:r>
      <w:r w:rsidRPr="00477940">
        <w:rPr>
          <w:rFonts w:eastAsia="Times New Roman"/>
          <w:color w:val="000000" w:themeColor="text1"/>
          <w:szCs w:val="24"/>
        </w:rPr>
        <w:t xml:space="preserve"> προτείνουμε την προσθήκη </w:t>
      </w:r>
      <w:r>
        <w:rPr>
          <w:rFonts w:eastAsia="Times New Roman"/>
          <w:color w:val="000000" w:themeColor="text1"/>
          <w:szCs w:val="24"/>
        </w:rPr>
        <w:t>ρη</w:t>
      </w:r>
      <w:r w:rsidRPr="00477940">
        <w:rPr>
          <w:rFonts w:eastAsia="Times New Roman"/>
          <w:color w:val="000000" w:themeColor="text1"/>
          <w:szCs w:val="24"/>
        </w:rPr>
        <w:t>τής αναφορά</w:t>
      </w:r>
      <w:r>
        <w:rPr>
          <w:rFonts w:eastAsia="Times New Roman"/>
          <w:color w:val="000000" w:themeColor="text1"/>
          <w:szCs w:val="24"/>
        </w:rPr>
        <w:t>ς</w:t>
      </w:r>
      <w:r w:rsidRPr="00477940">
        <w:rPr>
          <w:rFonts w:eastAsia="Times New Roman"/>
          <w:color w:val="000000" w:themeColor="text1"/>
          <w:szCs w:val="24"/>
        </w:rPr>
        <w:t xml:space="preserve"> στην ανάγκη λήψης δράσεων για τη διασφάλιση </w:t>
      </w:r>
      <w:r>
        <w:rPr>
          <w:rFonts w:eastAsia="Times New Roman"/>
          <w:color w:val="000000" w:themeColor="text1"/>
          <w:szCs w:val="24"/>
        </w:rPr>
        <w:t>αφ</w:t>
      </w:r>
      <w:r>
        <w:rPr>
          <w:rFonts w:eastAsia="Times New Roman"/>
          <w:color w:val="000000" w:themeColor="text1"/>
          <w:szCs w:val="24"/>
        </w:rPr>
        <w:t xml:space="preserve">’ </w:t>
      </w:r>
      <w:r>
        <w:rPr>
          <w:rFonts w:eastAsia="Times New Roman"/>
          <w:color w:val="000000" w:themeColor="text1"/>
          <w:szCs w:val="24"/>
        </w:rPr>
        <w:t>ενός</w:t>
      </w:r>
      <w:r w:rsidRPr="00477940">
        <w:rPr>
          <w:rFonts w:eastAsia="Times New Roman"/>
          <w:color w:val="000000" w:themeColor="text1"/>
          <w:szCs w:val="24"/>
        </w:rPr>
        <w:t xml:space="preserve"> των δικαιωμάτων του ανθρώπου και τη δίκαιη κατανομή του παραγόμενου πλούτου στο σύγχρονο περιβάλλον της τεχνολογικής εξέλιξης και της εφαρμογ</w:t>
      </w:r>
      <w:r>
        <w:rPr>
          <w:rFonts w:eastAsia="Times New Roman"/>
          <w:color w:val="000000" w:themeColor="text1"/>
          <w:szCs w:val="24"/>
        </w:rPr>
        <w:t>ή</w:t>
      </w:r>
      <w:r w:rsidRPr="00477940">
        <w:rPr>
          <w:rFonts w:eastAsia="Times New Roman"/>
          <w:color w:val="000000" w:themeColor="text1"/>
          <w:szCs w:val="24"/>
        </w:rPr>
        <w:t>ς της τε</w:t>
      </w:r>
      <w:r w:rsidRPr="00477940">
        <w:rPr>
          <w:rFonts w:eastAsia="Times New Roman"/>
          <w:color w:val="000000" w:themeColor="text1"/>
          <w:szCs w:val="24"/>
        </w:rPr>
        <w:t>χνητής νοημοσύνης</w:t>
      </w:r>
      <w:r>
        <w:rPr>
          <w:rFonts w:eastAsia="Times New Roman"/>
          <w:color w:val="000000" w:themeColor="text1"/>
          <w:szCs w:val="24"/>
        </w:rPr>
        <w:t>. Ε</w:t>
      </w:r>
      <w:r w:rsidRPr="00477940">
        <w:rPr>
          <w:rFonts w:eastAsia="Times New Roman"/>
          <w:color w:val="000000" w:themeColor="text1"/>
          <w:szCs w:val="24"/>
        </w:rPr>
        <w:t>ίναι τα ζητήματα βιοηθικής που πρέπει να μπουν και να προβλεφθούν σε αυτ</w:t>
      </w:r>
      <w:r>
        <w:rPr>
          <w:rFonts w:eastAsia="Times New Roman"/>
          <w:color w:val="000000" w:themeColor="text1"/>
          <w:szCs w:val="24"/>
        </w:rPr>
        <w:t xml:space="preserve">ήν </w:t>
      </w:r>
      <w:r w:rsidRPr="00477940">
        <w:rPr>
          <w:rFonts w:eastAsia="Times New Roman"/>
          <w:color w:val="000000" w:themeColor="text1"/>
          <w:szCs w:val="24"/>
        </w:rPr>
        <w:t xml:space="preserve">την </w:t>
      </w:r>
      <w:r>
        <w:rPr>
          <w:rFonts w:eastAsia="Times New Roman"/>
          <w:color w:val="000000" w:themeColor="text1"/>
          <w:szCs w:val="24"/>
        </w:rPr>
        <w:t>Α</w:t>
      </w:r>
      <w:r w:rsidRPr="00477940">
        <w:rPr>
          <w:rFonts w:eastAsia="Times New Roman"/>
          <w:color w:val="000000" w:themeColor="text1"/>
          <w:szCs w:val="24"/>
        </w:rPr>
        <w:t>ναθεώρηση</w:t>
      </w:r>
      <w:r>
        <w:rPr>
          <w:rFonts w:eastAsia="Times New Roman"/>
          <w:color w:val="000000" w:themeColor="text1"/>
          <w:szCs w:val="24"/>
        </w:rPr>
        <w:t>.</w:t>
      </w:r>
    </w:p>
    <w:p w14:paraId="0A5DE745"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Στο άρθρο 39 προτείνουμε </w:t>
      </w:r>
      <w:r w:rsidRPr="00477940">
        <w:rPr>
          <w:rFonts w:eastAsia="Times New Roman"/>
          <w:color w:val="000000" w:themeColor="text1"/>
          <w:szCs w:val="24"/>
        </w:rPr>
        <w:t xml:space="preserve">η σύγκληση του Συμβουλίου </w:t>
      </w:r>
      <w:r>
        <w:rPr>
          <w:rFonts w:eastAsia="Times New Roman"/>
          <w:color w:val="000000" w:themeColor="text1"/>
          <w:szCs w:val="24"/>
        </w:rPr>
        <w:t>πολιτικών Α</w:t>
      </w:r>
      <w:r w:rsidRPr="00477940">
        <w:rPr>
          <w:rFonts w:eastAsia="Times New Roman"/>
          <w:color w:val="000000" w:themeColor="text1"/>
          <w:szCs w:val="24"/>
        </w:rPr>
        <w:t>ρχηγών να μπορεί να γίνεται και από τον Πρόεδρο της Δημοκρατίας</w:t>
      </w:r>
      <w:r>
        <w:rPr>
          <w:rFonts w:eastAsia="Times New Roman"/>
          <w:color w:val="000000" w:themeColor="text1"/>
          <w:szCs w:val="24"/>
        </w:rPr>
        <w:t>. Ε</w:t>
      </w:r>
      <w:r w:rsidRPr="00477940">
        <w:rPr>
          <w:rFonts w:eastAsia="Times New Roman"/>
          <w:color w:val="000000" w:themeColor="text1"/>
          <w:szCs w:val="24"/>
        </w:rPr>
        <w:t xml:space="preserve">ίναι πάρα πολύ </w:t>
      </w:r>
      <w:r w:rsidRPr="00477940">
        <w:rPr>
          <w:rFonts w:eastAsia="Times New Roman"/>
          <w:color w:val="000000" w:themeColor="text1"/>
          <w:szCs w:val="24"/>
        </w:rPr>
        <w:t>σημαντικό θέμα</w:t>
      </w:r>
      <w:r>
        <w:rPr>
          <w:rFonts w:eastAsia="Times New Roman"/>
          <w:color w:val="000000" w:themeColor="text1"/>
          <w:szCs w:val="24"/>
        </w:rPr>
        <w:t>.</w:t>
      </w:r>
      <w:r w:rsidRPr="00477940">
        <w:rPr>
          <w:rFonts w:eastAsia="Times New Roman"/>
          <w:color w:val="000000" w:themeColor="text1"/>
          <w:szCs w:val="24"/>
        </w:rPr>
        <w:t xml:space="preserve"> </w:t>
      </w:r>
      <w:r>
        <w:rPr>
          <w:rFonts w:eastAsia="Times New Roman"/>
          <w:color w:val="000000" w:themeColor="text1"/>
          <w:szCs w:val="24"/>
        </w:rPr>
        <w:t>Κ</w:t>
      </w:r>
      <w:r w:rsidRPr="00477940">
        <w:rPr>
          <w:rFonts w:eastAsia="Times New Roman"/>
          <w:color w:val="000000" w:themeColor="text1"/>
          <w:szCs w:val="24"/>
        </w:rPr>
        <w:t xml:space="preserve">αι είδαμε το προηγούμενο διάστημα </w:t>
      </w:r>
      <w:r>
        <w:rPr>
          <w:rFonts w:eastAsia="Times New Roman"/>
          <w:color w:val="000000" w:themeColor="text1"/>
          <w:szCs w:val="24"/>
        </w:rPr>
        <w:t xml:space="preserve">από τη μια μεριά την αδράνεια </w:t>
      </w:r>
      <w:r w:rsidRPr="00477940">
        <w:rPr>
          <w:rFonts w:eastAsia="Times New Roman"/>
          <w:color w:val="000000" w:themeColor="text1"/>
          <w:szCs w:val="24"/>
        </w:rPr>
        <w:t>το</w:t>
      </w:r>
      <w:r>
        <w:rPr>
          <w:rFonts w:eastAsia="Times New Roman"/>
          <w:color w:val="000000" w:themeColor="text1"/>
          <w:szCs w:val="24"/>
        </w:rPr>
        <w:t>υ</w:t>
      </w:r>
      <w:r w:rsidRPr="00477940">
        <w:rPr>
          <w:rFonts w:eastAsia="Times New Roman"/>
          <w:color w:val="000000" w:themeColor="text1"/>
          <w:szCs w:val="24"/>
        </w:rPr>
        <w:t xml:space="preserve"> μόνο</w:t>
      </w:r>
      <w:r>
        <w:rPr>
          <w:rFonts w:eastAsia="Times New Roman"/>
          <w:color w:val="000000" w:themeColor="text1"/>
          <w:szCs w:val="24"/>
        </w:rPr>
        <w:t>υ</w:t>
      </w:r>
      <w:r w:rsidRPr="00477940">
        <w:rPr>
          <w:rFonts w:eastAsia="Times New Roman"/>
          <w:color w:val="000000" w:themeColor="text1"/>
          <w:szCs w:val="24"/>
        </w:rPr>
        <w:t xml:space="preserve"> αρμόδιο</w:t>
      </w:r>
      <w:r>
        <w:rPr>
          <w:rFonts w:eastAsia="Times New Roman"/>
          <w:color w:val="000000" w:themeColor="text1"/>
          <w:szCs w:val="24"/>
        </w:rPr>
        <w:t>υ</w:t>
      </w:r>
      <w:r w:rsidRPr="00477940">
        <w:rPr>
          <w:rFonts w:eastAsia="Times New Roman"/>
          <w:color w:val="000000" w:themeColor="text1"/>
          <w:szCs w:val="24"/>
        </w:rPr>
        <w:t xml:space="preserve"> σήμερα να το προτείνει</w:t>
      </w:r>
      <w:r>
        <w:rPr>
          <w:rFonts w:eastAsia="Times New Roman"/>
          <w:color w:val="000000" w:themeColor="text1"/>
          <w:szCs w:val="24"/>
        </w:rPr>
        <w:t xml:space="preserve">, του </w:t>
      </w:r>
      <w:r w:rsidRPr="00477940">
        <w:rPr>
          <w:rFonts w:eastAsia="Times New Roman"/>
          <w:color w:val="000000" w:themeColor="text1"/>
          <w:szCs w:val="24"/>
        </w:rPr>
        <w:t>Πρωθυπουργ</w:t>
      </w:r>
      <w:r>
        <w:rPr>
          <w:rFonts w:eastAsia="Times New Roman"/>
          <w:color w:val="000000" w:themeColor="text1"/>
          <w:szCs w:val="24"/>
        </w:rPr>
        <w:t>ού</w:t>
      </w:r>
      <w:r w:rsidRPr="00477940">
        <w:rPr>
          <w:rFonts w:eastAsia="Times New Roman"/>
          <w:color w:val="000000" w:themeColor="text1"/>
          <w:szCs w:val="24"/>
        </w:rPr>
        <w:t xml:space="preserve"> και από την άλλη</w:t>
      </w:r>
      <w:r>
        <w:rPr>
          <w:rFonts w:eastAsia="Times New Roman"/>
          <w:color w:val="000000" w:themeColor="text1"/>
          <w:szCs w:val="24"/>
        </w:rPr>
        <w:t>, την αδυναμία του Π</w:t>
      </w:r>
      <w:r w:rsidRPr="00477940">
        <w:rPr>
          <w:rFonts w:eastAsia="Times New Roman"/>
          <w:color w:val="000000" w:themeColor="text1"/>
          <w:szCs w:val="24"/>
        </w:rPr>
        <w:t xml:space="preserve">ροέδρου της </w:t>
      </w:r>
      <w:r>
        <w:rPr>
          <w:rFonts w:eastAsia="Times New Roman"/>
          <w:color w:val="000000" w:themeColor="text1"/>
          <w:szCs w:val="24"/>
        </w:rPr>
        <w:t>Δ</w:t>
      </w:r>
      <w:r w:rsidRPr="00477940">
        <w:rPr>
          <w:rFonts w:eastAsia="Times New Roman"/>
          <w:color w:val="000000" w:themeColor="text1"/>
          <w:szCs w:val="24"/>
        </w:rPr>
        <w:t>ημοκρατίας να το</w:t>
      </w:r>
      <w:r>
        <w:rPr>
          <w:rFonts w:eastAsia="Times New Roman"/>
          <w:color w:val="000000" w:themeColor="text1"/>
          <w:szCs w:val="24"/>
        </w:rPr>
        <w:t xml:space="preserve"> συγκαλέσει α</w:t>
      </w:r>
      <w:r w:rsidRPr="00477940">
        <w:rPr>
          <w:rFonts w:eastAsia="Times New Roman"/>
          <w:color w:val="000000" w:themeColor="text1"/>
          <w:szCs w:val="24"/>
        </w:rPr>
        <w:t>φού δεν προβλέπεται</w:t>
      </w:r>
      <w:r>
        <w:rPr>
          <w:rFonts w:eastAsia="Times New Roman"/>
          <w:color w:val="000000" w:themeColor="text1"/>
          <w:szCs w:val="24"/>
        </w:rPr>
        <w:t>, ότ</w:t>
      </w:r>
      <w:r w:rsidRPr="00477940">
        <w:rPr>
          <w:rFonts w:eastAsia="Times New Roman"/>
          <w:color w:val="000000" w:themeColor="text1"/>
          <w:szCs w:val="24"/>
        </w:rPr>
        <w:t>αν</w:t>
      </w:r>
      <w:r>
        <w:rPr>
          <w:rFonts w:eastAsia="Times New Roman"/>
          <w:color w:val="000000" w:themeColor="text1"/>
          <w:szCs w:val="24"/>
        </w:rPr>
        <w:t>,</w:t>
      </w:r>
      <w:r w:rsidRPr="00477940">
        <w:rPr>
          <w:rFonts w:eastAsia="Times New Roman"/>
          <w:color w:val="000000" w:themeColor="text1"/>
          <w:szCs w:val="24"/>
        </w:rPr>
        <w:t xml:space="preserve"> </w:t>
      </w:r>
      <w:r>
        <w:rPr>
          <w:rFonts w:eastAsia="Times New Roman"/>
          <w:color w:val="000000" w:themeColor="text1"/>
          <w:szCs w:val="24"/>
        </w:rPr>
        <w:t>όμως, ή</w:t>
      </w:r>
      <w:r w:rsidRPr="00477940">
        <w:rPr>
          <w:rFonts w:eastAsia="Times New Roman"/>
          <w:color w:val="000000" w:themeColor="text1"/>
          <w:szCs w:val="24"/>
        </w:rPr>
        <w:t>ταν</w:t>
      </w:r>
      <w:r w:rsidRPr="00477940">
        <w:rPr>
          <w:rFonts w:eastAsia="Times New Roman"/>
          <w:color w:val="000000" w:themeColor="text1"/>
          <w:szCs w:val="24"/>
        </w:rPr>
        <w:t xml:space="preserve"> </w:t>
      </w:r>
      <w:r>
        <w:rPr>
          <w:rFonts w:eastAsia="Times New Roman"/>
          <w:color w:val="000000" w:themeColor="text1"/>
          <w:szCs w:val="24"/>
        </w:rPr>
        <w:t>ανάγκη αυτό</w:t>
      </w:r>
      <w:r w:rsidRPr="00477940">
        <w:rPr>
          <w:rFonts w:eastAsia="Times New Roman"/>
          <w:color w:val="000000" w:themeColor="text1"/>
          <w:szCs w:val="24"/>
        </w:rPr>
        <w:t xml:space="preserve"> να γίνει</w:t>
      </w:r>
      <w:r>
        <w:rPr>
          <w:rFonts w:eastAsia="Times New Roman"/>
          <w:color w:val="000000" w:themeColor="text1"/>
          <w:szCs w:val="24"/>
        </w:rPr>
        <w:t>. Κ</w:t>
      </w:r>
      <w:r w:rsidRPr="00477940">
        <w:rPr>
          <w:rFonts w:eastAsia="Times New Roman"/>
          <w:color w:val="000000" w:themeColor="text1"/>
          <w:szCs w:val="24"/>
        </w:rPr>
        <w:t xml:space="preserve">αι στο μέλλον </w:t>
      </w:r>
      <w:r>
        <w:rPr>
          <w:rFonts w:eastAsia="Times New Roman"/>
          <w:color w:val="000000" w:themeColor="text1"/>
          <w:szCs w:val="24"/>
        </w:rPr>
        <w:t>α</w:t>
      </w:r>
      <w:r w:rsidRPr="00477940">
        <w:rPr>
          <w:rFonts w:eastAsia="Times New Roman"/>
          <w:color w:val="000000" w:themeColor="text1"/>
          <w:szCs w:val="24"/>
        </w:rPr>
        <w:t xml:space="preserve">υτή </w:t>
      </w:r>
      <w:r>
        <w:rPr>
          <w:rFonts w:eastAsia="Times New Roman"/>
          <w:color w:val="000000" w:themeColor="text1"/>
          <w:szCs w:val="24"/>
        </w:rPr>
        <w:t>η α</w:t>
      </w:r>
      <w:r w:rsidRPr="00477940">
        <w:rPr>
          <w:rFonts w:eastAsia="Times New Roman"/>
          <w:color w:val="000000" w:themeColor="text1"/>
          <w:szCs w:val="24"/>
        </w:rPr>
        <w:t>νάγκη δεν θα εκλείψει</w:t>
      </w:r>
      <w:r>
        <w:rPr>
          <w:rFonts w:eastAsia="Times New Roman"/>
          <w:color w:val="000000" w:themeColor="text1"/>
          <w:szCs w:val="24"/>
        </w:rPr>
        <w:t>, αλλά</w:t>
      </w:r>
      <w:r w:rsidRPr="00477940">
        <w:rPr>
          <w:rFonts w:eastAsia="Times New Roman"/>
          <w:color w:val="000000" w:themeColor="text1"/>
          <w:szCs w:val="24"/>
        </w:rPr>
        <w:t xml:space="preserve"> θα υπάρξει </w:t>
      </w:r>
      <w:r>
        <w:rPr>
          <w:rFonts w:eastAsia="Times New Roman"/>
          <w:color w:val="000000" w:themeColor="text1"/>
          <w:szCs w:val="24"/>
        </w:rPr>
        <w:t>–</w:t>
      </w:r>
      <w:r w:rsidRPr="00477940">
        <w:rPr>
          <w:rFonts w:eastAsia="Times New Roman"/>
          <w:color w:val="000000" w:themeColor="text1"/>
          <w:szCs w:val="24"/>
        </w:rPr>
        <w:t>πιστεύω</w:t>
      </w:r>
      <w:r>
        <w:rPr>
          <w:rFonts w:eastAsia="Times New Roman"/>
          <w:color w:val="000000" w:themeColor="text1"/>
          <w:szCs w:val="24"/>
        </w:rPr>
        <w:t>-</w:t>
      </w:r>
      <w:r w:rsidRPr="00477940">
        <w:rPr>
          <w:rFonts w:eastAsia="Times New Roman"/>
          <w:color w:val="000000" w:themeColor="text1"/>
          <w:szCs w:val="24"/>
        </w:rPr>
        <w:t xml:space="preserve"> εντονότερη</w:t>
      </w:r>
      <w:r>
        <w:rPr>
          <w:rFonts w:eastAsia="Times New Roman"/>
          <w:color w:val="000000" w:themeColor="text1"/>
          <w:szCs w:val="24"/>
        </w:rPr>
        <w:t>.</w:t>
      </w:r>
    </w:p>
    <w:p w14:paraId="0A5DE746"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Πιστεύω ότι κ</w:t>
      </w:r>
      <w:r w:rsidRPr="00477940">
        <w:rPr>
          <w:rFonts w:eastAsia="Times New Roman"/>
          <w:color w:val="000000" w:themeColor="text1"/>
          <w:szCs w:val="24"/>
        </w:rPr>
        <w:t>ανείς σε αυτή</w:t>
      </w:r>
      <w:r>
        <w:rPr>
          <w:rFonts w:eastAsia="Times New Roman"/>
          <w:color w:val="000000" w:themeColor="text1"/>
          <w:szCs w:val="24"/>
        </w:rPr>
        <w:t>ν</w:t>
      </w:r>
      <w:r w:rsidRPr="00477940">
        <w:rPr>
          <w:rFonts w:eastAsia="Times New Roman"/>
          <w:color w:val="000000" w:themeColor="text1"/>
          <w:szCs w:val="24"/>
        </w:rPr>
        <w:t xml:space="preserve"> την </w:t>
      </w:r>
      <w:r>
        <w:rPr>
          <w:rFonts w:eastAsia="Times New Roman"/>
          <w:color w:val="000000" w:themeColor="text1"/>
          <w:szCs w:val="24"/>
        </w:rPr>
        <w:t>Α</w:t>
      </w:r>
      <w:r w:rsidRPr="00477940">
        <w:rPr>
          <w:rFonts w:eastAsia="Times New Roman"/>
          <w:color w:val="000000" w:themeColor="text1"/>
          <w:szCs w:val="24"/>
        </w:rPr>
        <w:t>ίθουσα δεν είναι περήφανος για το φαινόμενο των τροπολογιών</w:t>
      </w:r>
      <w:r>
        <w:rPr>
          <w:rFonts w:eastAsia="Times New Roman"/>
          <w:color w:val="000000" w:themeColor="text1"/>
          <w:szCs w:val="24"/>
        </w:rPr>
        <w:t xml:space="preserve"> -</w:t>
      </w:r>
      <w:r w:rsidRPr="00477940">
        <w:rPr>
          <w:rFonts w:eastAsia="Times New Roman"/>
          <w:color w:val="000000" w:themeColor="text1"/>
          <w:szCs w:val="24"/>
        </w:rPr>
        <w:t>κυρίως της νύχτας</w:t>
      </w:r>
      <w:r>
        <w:rPr>
          <w:rFonts w:eastAsia="Times New Roman"/>
          <w:color w:val="000000" w:themeColor="text1"/>
          <w:szCs w:val="24"/>
        </w:rPr>
        <w:t>-</w:t>
      </w:r>
      <w:r w:rsidRPr="00477940">
        <w:rPr>
          <w:rFonts w:eastAsia="Times New Roman"/>
          <w:color w:val="000000" w:themeColor="text1"/>
          <w:szCs w:val="24"/>
        </w:rPr>
        <w:t xml:space="preserve"> είτε αφορούν δώρα για τους ισχυρούς </w:t>
      </w:r>
      <w:r>
        <w:rPr>
          <w:rFonts w:eastAsia="Times New Roman"/>
          <w:color w:val="000000" w:themeColor="text1"/>
          <w:szCs w:val="24"/>
        </w:rPr>
        <w:t xml:space="preserve">είτε </w:t>
      </w:r>
      <w:r w:rsidRPr="00477940">
        <w:rPr>
          <w:rFonts w:eastAsia="Times New Roman"/>
          <w:color w:val="000000" w:themeColor="text1"/>
          <w:szCs w:val="24"/>
        </w:rPr>
        <w:t>ρουσφέτια σε ημετέρους</w:t>
      </w:r>
      <w:r>
        <w:rPr>
          <w:rFonts w:eastAsia="Times New Roman"/>
          <w:color w:val="000000" w:themeColor="text1"/>
          <w:szCs w:val="24"/>
        </w:rPr>
        <w:t xml:space="preserve"> είτε </w:t>
      </w:r>
      <w:r w:rsidRPr="00477940">
        <w:rPr>
          <w:rFonts w:eastAsia="Times New Roman"/>
          <w:color w:val="000000" w:themeColor="text1"/>
          <w:szCs w:val="24"/>
        </w:rPr>
        <w:t>φωτογραφικές διατάξεις για συγκεκριμένους</w:t>
      </w:r>
      <w:r>
        <w:rPr>
          <w:rFonts w:eastAsia="Times New Roman"/>
          <w:color w:val="000000" w:themeColor="text1"/>
          <w:szCs w:val="24"/>
        </w:rPr>
        <w:t>,</w:t>
      </w:r>
      <w:r w:rsidRPr="00477940">
        <w:rPr>
          <w:rFonts w:eastAsia="Times New Roman"/>
          <w:color w:val="000000" w:themeColor="text1"/>
          <w:szCs w:val="24"/>
        </w:rPr>
        <w:t xml:space="preserve"> που τελευταία έχει ενταθεί</w:t>
      </w:r>
      <w:r>
        <w:rPr>
          <w:rFonts w:eastAsia="Times New Roman"/>
          <w:color w:val="000000" w:themeColor="text1"/>
          <w:szCs w:val="24"/>
        </w:rPr>
        <w:t xml:space="preserve"> και </w:t>
      </w:r>
      <w:r w:rsidRPr="00477940">
        <w:rPr>
          <w:rFonts w:eastAsia="Times New Roman"/>
          <w:color w:val="000000" w:themeColor="text1"/>
          <w:szCs w:val="24"/>
        </w:rPr>
        <w:t>έχει πάρει τη μορφή επιδημίας</w:t>
      </w:r>
      <w:r>
        <w:rPr>
          <w:rFonts w:eastAsia="Times New Roman"/>
          <w:color w:val="000000" w:themeColor="text1"/>
          <w:szCs w:val="24"/>
        </w:rPr>
        <w:t>. Π</w:t>
      </w:r>
      <w:r w:rsidRPr="00477940">
        <w:rPr>
          <w:rFonts w:eastAsia="Times New Roman"/>
          <w:color w:val="000000" w:themeColor="text1"/>
          <w:szCs w:val="24"/>
        </w:rPr>
        <w:t>ροτείνουμε το παραδε</w:t>
      </w:r>
      <w:r>
        <w:rPr>
          <w:rFonts w:eastAsia="Times New Roman"/>
          <w:color w:val="000000" w:themeColor="text1"/>
          <w:szCs w:val="24"/>
        </w:rPr>
        <w:t>κτό κ</w:t>
      </w:r>
      <w:r w:rsidRPr="00477940">
        <w:rPr>
          <w:rFonts w:eastAsia="Times New Roman"/>
          <w:color w:val="000000" w:themeColor="text1"/>
          <w:szCs w:val="24"/>
        </w:rPr>
        <w:t xml:space="preserve">άθε εισαγόμενης </w:t>
      </w:r>
      <w:r>
        <w:rPr>
          <w:rFonts w:eastAsia="Times New Roman"/>
          <w:color w:val="000000" w:themeColor="text1"/>
          <w:szCs w:val="24"/>
        </w:rPr>
        <w:t xml:space="preserve">προς συζήτηση </w:t>
      </w:r>
      <w:r w:rsidRPr="00477940">
        <w:rPr>
          <w:rFonts w:eastAsia="Times New Roman"/>
          <w:color w:val="000000" w:themeColor="text1"/>
          <w:szCs w:val="24"/>
        </w:rPr>
        <w:t xml:space="preserve">τροπολογίας </w:t>
      </w:r>
      <w:r>
        <w:rPr>
          <w:rFonts w:eastAsia="Times New Roman"/>
          <w:color w:val="000000" w:themeColor="text1"/>
          <w:szCs w:val="24"/>
        </w:rPr>
        <w:t>,</w:t>
      </w:r>
      <w:r w:rsidRPr="00477940">
        <w:rPr>
          <w:rFonts w:eastAsia="Times New Roman"/>
          <w:color w:val="000000" w:themeColor="text1"/>
          <w:szCs w:val="24"/>
        </w:rPr>
        <w:t>να αποφασίζεται με αυξημένη πλειοψηφία</w:t>
      </w:r>
      <w:r>
        <w:rPr>
          <w:rFonts w:eastAsia="Times New Roman"/>
          <w:color w:val="000000" w:themeColor="text1"/>
          <w:szCs w:val="24"/>
        </w:rPr>
        <w:t>,</w:t>
      </w:r>
      <w:r w:rsidRPr="00477940">
        <w:rPr>
          <w:rFonts w:eastAsia="Times New Roman"/>
          <w:color w:val="000000" w:themeColor="text1"/>
          <w:szCs w:val="24"/>
        </w:rPr>
        <w:t xml:space="preserve"> των </w:t>
      </w:r>
      <w:r>
        <w:rPr>
          <w:rFonts w:eastAsia="Times New Roman"/>
          <w:color w:val="000000" w:themeColor="text1"/>
          <w:szCs w:val="24"/>
        </w:rPr>
        <w:t xml:space="preserve">3/5 </w:t>
      </w:r>
      <w:r w:rsidRPr="00477940">
        <w:rPr>
          <w:rFonts w:eastAsia="Times New Roman"/>
          <w:color w:val="000000" w:themeColor="text1"/>
          <w:szCs w:val="24"/>
        </w:rPr>
        <w:t>τ</w:t>
      </w:r>
      <w:r w:rsidRPr="00477940">
        <w:rPr>
          <w:rFonts w:eastAsia="Times New Roman"/>
          <w:color w:val="000000" w:themeColor="text1"/>
          <w:szCs w:val="24"/>
        </w:rPr>
        <w:t>ης Βουλής</w:t>
      </w:r>
      <w:r>
        <w:rPr>
          <w:rFonts w:eastAsia="Times New Roman"/>
          <w:color w:val="000000" w:themeColor="text1"/>
          <w:szCs w:val="24"/>
        </w:rPr>
        <w:t>.</w:t>
      </w:r>
    </w:p>
    <w:p w14:paraId="0A5DE747"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Γ</w:t>
      </w:r>
      <w:r w:rsidRPr="00477940">
        <w:rPr>
          <w:rFonts w:eastAsia="Times New Roman"/>
          <w:color w:val="000000" w:themeColor="text1"/>
          <w:szCs w:val="24"/>
        </w:rPr>
        <w:t xml:space="preserve">ια την αυτοδιοίκηση προτείνουμε επανακαθορισμό της </w:t>
      </w:r>
      <w:r>
        <w:rPr>
          <w:rFonts w:eastAsia="Times New Roman"/>
          <w:color w:val="000000" w:themeColor="text1"/>
          <w:szCs w:val="24"/>
        </w:rPr>
        <w:t xml:space="preserve">γενικής </w:t>
      </w:r>
      <w:r w:rsidRPr="00477940">
        <w:rPr>
          <w:rFonts w:eastAsia="Times New Roman"/>
          <w:color w:val="000000" w:themeColor="text1"/>
          <w:szCs w:val="24"/>
        </w:rPr>
        <w:t xml:space="preserve">αρμοδιότητας των Οργανισμών Τοπικής Αυτοδιοίκησης και αναγνώριση των αρχών της εγγύτητας </w:t>
      </w:r>
      <w:r>
        <w:rPr>
          <w:rFonts w:eastAsia="Times New Roman"/>
          <w:color w:val="000000" w:themeColor="text1"/>
          <w:szCs w:val="24"/>
        </w:rPr>
        <w:t>και</w:t>
      </w:r>
      <w:r w:rsidRPr="00477940">
        <w:rPr>
          <w:rFonts w:eastAsia="Times New Roman"/>
          <w:color w:val="000000" w:themeColor="text1"/>
          <w:szCs w:val="24"/>
        </w:rPr>
        <w:t xml:space="preserve"> της επικουρικότητας</w:t>
      </w:r>
      <w:r>
        <w:rPr>
          <w:rFonts w:eastAsia="Times New Roman"/>
          <w:color w:val="000000" w:themeColor="text1"/>
          <w:szCs w:val="24"/>
        </w:rPr>
        <w:t>, ε</w:t>
      </w:r>
      <w:r w:rsidRPr="00477940">
        <w:rPr>
          <w:rFonts w:eastAsia="Times New Roman"/>
          <w:color w:val="000000" w:themeColor="text1"/>
          <w:szCs w:val="24"/>
        </w:rPr>
        <w:t xml:space="preserve">ισαγωγή </w:t>
      </w:r>
      <w:r>
        <w:rPr>
          <w:rFonts w:eastAsia="Times New Roman"/>
          <w:color w:val="000000" w:themeColor="text1"/>
          <w:szCs w:val="24"/>
        </w:rPr>
        <w:t>ρη</w:t>
      </w:r>
      <w:r w:rsidRPr="00477940">
        <w:rPr>
          <w:rFonts w:eastAsia="Times New Roman"/>
          <w:color w:val="000000" w:themeColor="text1"/>
          <w:szCs w:val="24"/>
        </w:rPr>
        <w:t xml:space="preserve">τής αναφοράς </w:t>
      </w:r>
      <w:r>
        <w:rPr>
          <w:rFonts w:eastAsia="Times New Roman"/>
          <w:color w:val="000000" w:themeColor="text1"/>
          <w:szCs w:val="24"/>
        </w:rPr>
        <w:t xml:space="preserve">σε </w:t>
      </w:r>
      <w:r w:rsidRPr="00477940">
        <w:rPr>
          <w:rFonts w:eastAsia="Times New Roman"/>
          <w:color w:val="000000" w:themeColor="text1"/>
          <w:szCs w:val="24"/>
        </w:rPr>
        <w:t xml:space="preserve">συγκεκριμένες αρμοδιότητες </w:t>
      </w:r>
      <w:r>
        <w:rPr>
          <w:rFonts w:eastAsia="Times New Roman"/>
          <w:color w:val="000000" w:themeColor="text1"/>
          <w:szCs w:val="24"/>
        </w:rPr>
        <w:t xml:space="preserve">της </w:t>
      </w:r>
      <w:r>
        <w:rPr>
          <w:rFonts w:eastAsia="Times New Roman"/>
          <w:color w:val="000000" w:themeColor="text1"/>
          <w:szCs w:val="24"/>
        </w:rPr>
        <w:t>α</w:t>
      </w:r>
      <w:r w:rsidRPr="00477940">
        <w:rPr>
          <w:rFonts w:eastAsia="Times New Roman"/>
          <w:color w:val="000000" w:themeColor="text1"/>
          <w:szCs w:val="24"/>
        </w:rPr>
        <w:t>υτοδιοίκησης</w:t>
      </w:r>
      <w:r>
        <w:rPr>
          <w:rFonts w:eastAsia="Times New Roman"/>
          <w:color w:val="000000" w:themeColor="text1"/>
          <w:szCs w:val="24"/>
        </w:rPr>
        <w:t>,</w:t>
      </w:r>
      <w:r w:rsidRPr="00477940">
        <w:rPr>
          <w:rFonts w:eastAsia="Times New Roman"/>
          <w:color w:val="000000" w:themeColor="text1"/>
          <w:szCs w:val="24"/>
        </w:rPr>
        <w:t xml:space="preserve"> κοινωνική πολιτική</w:t>
      </w:r>
      <w:r>
        <w:rPr>
          <w:rFonts w:eastAsia="Times New Roman"/>
          <w:color w:val="000000" w:themeColor="text1"/>
          <w:szCs w:val="24"/>
        </w:rPr>
        <w:t>,</w:t>
      </w:r>
      <w:r w:rsidRPr="00477940">
        <w:rPr>
          <w:rFonts w:eastAsia="Times New Roman"/>
          <w:color w:val="000000" w:themeColor="text1"/>
          <w:szCs w:val="24"/>
        </w:rPr>
        <w:t xml:space="preserve"> υπηρεσίες υγείας</w:t>
      </w:r>
      <w:r>
        <w:rPr>
          <w:rFonts w:eastAsia="Times New Roman"/>
          <w:color w:val="000000" w:themeColor="text1"/>
          <w:szCs w:val="24"/>
        </w:rPr>
        <w:t>,</w:t>
      </w:r>
      <w:r w:rsidRPr="00477940">
        <w:rPr>
          <w:rFonts w:eastAsia="Times New Roman"/>
          <w:color w:val="000000" w:themeColor="text1"/>
          <w:szCs w:val="24"/>
        </w:rPr>
        <w:t xml:space="preserve"> αναπτυξιακό προγραμματισμό και π</w:t>
      </w:r>
      <w:r>
        <w:rPr>
          <w:rFonts w:eastAsia="Times New Roman"/>
          <w:color w:val="000000" w:themeColor="text1"/>
          <w:szCs w:val="24"/>
        </w:rPr>
        <w:t>ρόβλεψη</w:t>
      </w:r>
      <w:r w:rsidRPr="00477940">
        <w:rPr>
          <w:rFonts w:eastAsia="Times New Roman"/>
          <w:color w:val="000000" w:themeColor="text1"/>
          <w:szCs w:val="24"/>
        </w:rPr>
        <w:t xml:space="preserve"> συγκεκριμένων </w:t>
      </w:r>
      <w:r>
        <w:rPr>
          <w:rFonts w:eastAsia="Times New Roman"/>
          <w:color w:val="000000" w:themeColor="text1"/>
          <w:szCs w:val="24"/>
        </w:rPr>
        <w:t xml:space="preserve">πόρων </w:t>
      </w:r>
      <w:r w:rsidRPr="00477940">
        <w:rPr>
          <w:rFonts w:eastAsia="Times New Roman"/>
          <w:color w:val="000000" w:themeColor="text1"/>
          <w:szCs w:val="24"/>
        </w:rPr>
        <w:t>ή αντικειμένων φορολογία</w:t>
      </w:r>
      <w:r>
        <w:rPr>
          <w:rFonts w:eastAsia="Times New Roman"/>
          <w:color w:val="000000" w:themeColor="text1"/>
          <w:szCs w:val="24"/>
        </w:rPr>
        <w:t>ς</w:t>
      </w:r>
      <w:r w:rsidRPr="00477940">
        <w:rPr>
          <w:rFonts w:eastAsia="Times New Roman"/>
          <w:color w:val="000000" w:themeColor="text1"/>
          <w:szCs w:val="24"/>
        </w:rPr>
        <w:t xml:space="preserve"> στο πλαίσιο δημοσιονομικής αποκέντρωσης</w:t>
      </w:r>
      <w:r>
        <w:rPr>
          <w:rFonts w:eastAsia="Times New Roman"/>
          <w:color w:val="000000" w:themeColor="text1"/>
          <w:szCs w:val="24"/>
        </w:rPr>
        <w:t xml:space="preserve">, τη </w:t>
      </w:r>
      <w:r w:rsidRPr="00477940">
        <w:rPr>
          <w:rFonts w:eastAsia="Times New Roman"/>
          <w:color w:val="000000" w:themeColor="text1"/>
          <w:szCs w:val="24"/>
        </w:rPr>
        <w:t xml:space="preserve">δυνατότητα υποβολής νομοθετικών προτάσεων των </w:t>
      </w:r>
      <w:r>
        <w:rPr>
          <w:rFonts w:eastAsia="Times New Roman"/>
          <w:color w:val="000000" w:themeColor="text1"/>
          <w:szCs w:val="24"/>
        </w:rPr>
        <w:t xml:space="preserve">ΟΤΑ </w:t>
      </w:r>
      <w:r w:rsidRPr="00477940">
        <w:rPr>
          <w:rFonts w:eastAsia="Times New Roman"/>
          <w:color w:val="000000" w:themeColor="text1"/>
          <w:szCs w:val="24"/>
        </w:rPr>
        <w:t xml:space="preserve">προς τη Βουλή </w:t>
      </w:r>
      <w:r>
        <w:rPr>
          <w:rFonts w:eastAsia="Times New Roman"/>
          <w:color w:val="000000" w:themeColor="text1"/>
          <w:szCs w:val="24"/>
        </w:rPr>
        <w:t>και τ</w:t>
      </w:r>
      <w:r w:rsidRPr="00477940">
        <w:rPr>
          <w:rFonts w:eastAsia="Times New Roman"/>
          <w:color w:val="000000" w:themeColor="text1"/>
          <w:szCs w:val="24"/>
        </w:rPr>
        <w:t>η</w:t>
      </w:r>
      <w:r>
        <w:rPr>
          <w:rFonts w:eastAsia="Times New Roman"/>
          <w:color w:val="000000" w:themeColor="text1"/>
          <w:szCs w:val="24"/>
        </w:rPr>
        <w:t>ν</w:t>
      </w:r>
      <w:r w:rsidRPr="00477940">
        <w:rPr>
          <w:rFonts w:eastAsia="Times New Roman"/>
          <w:color w:val="000000" w:themeColor="text1"/>
          <w:szCs w:val="24"/>
        </w:rPr>
        <w:t xml:space="preserve"> πιλοτική εφαρμ</w:t>
      </w:r>
      <w:r w:rsidRPr="00477940">
        <w:rPr>
          <w:rFonts w:eastAsia="Times New Roman"/>
          <w:color w:val="000000" w:themeColor="text1"/>
          <w:szCs w:val="24"/>
        </w:rPr>
        <w:t xml:space="preserve">ογή </w:t>
      </w:r>
      <w:r>
        <w:rPr>
          <w:rFonts w:eastAsia="Times New Roman"/>
          <w:color w:val="000000" w:themeColor="text1"/>
          <w:szCs w:val="24"/>
        </w:rPr>
        <w:t>αυτο</w:t>
      </w:r>
      <w:r w:rsidRPr="00477940">
        <w:rPr>
          <w:rFonts w:eastAsia="Times New Roman"/>
          <w:color w:val="000000" w:themeColor="text1"/>
          <w:szCs w:val="24"/>
        </w:rPr>
        <w:t>διοικητικών ρυθμίσεων πριν την καθολική εφαρμογή</w:t>
      </w:r>
      <w:r>
        <w:rPr>
          <w:rFonts w:eastAsia="Times New Roman"/>
          <w:color w:val="000000" w:themeColor="text1"/>
          <w:szCs w:val="24"/>
        </w:rPr>
        <w:t>.</w:t>
      </w:r>
    </w:p>
    <w:p w14:paraId="0A5DE748"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(Στο σημείο αυτό κτυπάει το κουδούνι λήξεως του χρόνου ομιλίας του κυρίου Βουλευτή)</w:t>
      </w:r>
    </w:p>
    <w:p w14:paraId="0A5DE749"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Λίγο χρόνο θα χρειαστώ ακόμη, κύριε Πρόεδρε.</w:t>
      </w:r>
    </w:p>
    <w:p w14:paraId="0A5DE74A"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477940">
        <w:rPr>
          <w:rFonts w:eastAsia="Times New Roman"/>
          <w:color w:val="000000" w:themeColor="text1"/>
          <w:szCs w:val="24"/>
        </w:rPr>
        <w:t>ο κράτος</w:t>
      </w:r>
      <w:r>
        <w:rPr>
          <w:rFonts w:eastAsia="Times New Roman"/>
          <w:color w:val="000000" w:themeColor="text1"/>
          <w:szCs w:val="24"/>
        </w:rPr>
        <w:t xml:space="preserve">, η </w:t>
      </w:r>
      <w:r>
        <w:rPr>
          <w:rFonts w:eastAsia="Times New Roman"/>
          <w:color w:val="000000" w:themeColor="text1"/>
          <w:szCs w:val="24"/>
        </w:rPr>
        <w:t>δ</w:t>
      </w:r>
      <w:r w:rsidRPr="00477940">
        <w:rPr>
          <w:rFonts w:eastAsia="Times New Roman"/>
          <w:color w:val="000000" w:themeColor="text1"/>
          <w:szCs w:val="24"/>
        </w:rPr>
        <w:t xml:space="preserve">ημόσια </w:t>
      </w:r>
      <w:r>
        <w:rPr>
          <w:rFonts w:eastAsia="Times New Roman"/>
          <w:color w:val="000000" w:themeColor="text1"/>
          <w:szCs w:val="24"/>
        </w:rPr>
        <w:t>δ</w:t>
      </w:r>
      <w:r w:rsidRPr="00477940">
        <w:rPr>
          <w:rFonts w:eastAsia="Times New Roman"/>
          <w:color w:val="000000" w:themeColor="text1"/>
          <w:szCs w:val="24"/>
        </w:rPr>
        <w:t>ιοίκηση</w:t>
      </w:r>
      <w:r w:rsidRPr="00477940">
        <w:rPr>
          <w:rFonts w:eastAsia="Times New Roman"/>
          <w:color w:val="000000" w:themeColor="text1"/>
          <w:szCs w:val="24"/>
        </w:rPr>
        <w:t xml:space="preserve"> είναι γεγονός ότι έχει μεγάλη </w:t>
      </w:r>
      <w:r>
        <w:rPr>
          <w:rFonts w:eastAsia="Times New Roman"/>
          <w:color w:val="000000" w:themeColor="text1"/>
          <w:szCs w:val="24"/>
        </w:rPr>
        <w:t>α</w:t>
      </w:r>
      <w:r w:rsidRPr="00477940">
        <w:rPr>
          <w:rFonts w:eastAsia="Times New Roman"/>
          <w:color w:val="000000" w:themeColor="text1"/>
          <w:szCs w:val="24"/>
        </w:rPr>
        <w:t>συνέπεια</w:t>
      </w:r>
      <w:r w:rsidRPr="00477940">
        <w:rPr>
          <w:rFonts w:eastAsia="Times New Roman"/>
          <w:color w:val="000000" w:themeColor="text1"/>
          <w:szCs w:val="24"/>
        </w:rPr>
        <w:t xml:space="preserve"> ως προς την τήρηση προθεσμιών και ιδιαίτερα σε ό</w:t>
      </w:r>
      <w:r>
        <w:rPr>
          <w:rFonts w:eastAsia="Times New Roman"/>
          <w:color w:val="000000" w:themeColor="text1"/>
          <w:szCs w:val="24"/>
        </w:rPr>
        <w:t>,</w:t>
      </w:r>
      <w:r w:rsidRPr="00477940">
        <w:rPr>
          <w:rFonts w:eastAsia="Times New Roman"/>
          <w:color w:val="000000" w:themeColor="text1"/>
          <w:szCs w:val="24"/>
        </w:rPr>
        <w:t>τι αφορά τα δικαιώματα πολιτών</w:t>
      </w:r>
      <w:r>
        <w:rPr>
          <w:rFonts w:eastAsia="Times New Roman"/>
          <w:color w:val="000000" w:themeColor="text1"/>
          <w:szCs w:val="24"/>
        </w:rPr>
        <w:t>. Προτείνεται στο άρθρο 103 η ρητή σ</w:t>
      </w:r>
      <w:r w:rsidRPr="00477940">
        <w:rPr>
          <w:rFonts w:eastAsia="Times New Roman"/>
          <w:color w:val="000000" w:themeColor="text1"/>
          <w:szCs w:val="24"/>
        </w:rPr>
        <w:t>υνταγματική πρόβλεψη ότι οι αποκλειστικές προθεσμίες</w:t>
      </w:r>
      <w:r>
        <w:rPr>
          <w:rFonts w:eastAsia="Times New Roman"/>
          <w:color w:val="000000" w:themeColor="text1"/>
          <w:szCs w:val="24"/>
        </w:rPr>
        <w:t>,</w:t>
      </w:r>
      <w:r w:rsidRPr="00477940">
        <w:rPr>
          <w:rFonts w:eastAsia="Times New Roman"/>
          <w:color w:val="000000" w:themeColor="text1"/>
          <w:szCs w:val="24"/>
        </w:rPr>
        <w:t xml:space="preserve"> που </w:t>
      </w:r>
      <w:r>
        <w:rPr>
          <w:rFonts w:eastAsia="Times New Roman"/>
          <w:color w:val="000000" w:themeColor="text1"/>
          <w:szCs w:val="24"/>
        </w:rPr>
        <w:t>τάσσει</w:t>
      </w:r>
      <w:r w:rsidRPr="00477940">
        <w:rPr>
          <w:rFonts w:eastAsia="Times New Roman"/>
          <w:color w:val="000000" w:themeColor="text1"/>
          <w:szCs w:val="24"/>
        </w:rPr>
        <w:t xml:space="preserve"> ο νόμος</w:t>
      </w:r>
      <w:r>
        <w:rPr>
          <w:rFonts w:eastAsia="Times New Roman"/>
          <w:color w:val="000000" w:themeColor="text1"/>
          <w:szCs w:val="24"/>
        </w:rPr>
        <w:t>,</w:t>
      </w:r>
      <w:r w:rsidRPr="00477940">
        <w:rPr>
          <w:rFonts w:eastAsia="Times New Roman"/>
          <w:color w:val="000000" w:themeColor="text1"/>
          <w:szCs w:val="24"/>
        </w:rPr>
        <w:t xml:space="preserve"> δεν </w:t>
      </w:r>
      <w:r>
        <w:rPr>
          <w:rFonts w:eastAsia="Times New Roman"/>
          <w:color w:val="000000" w:themeColor="text1"/>
          <w:szCs w:val="24"/>
        </w:rPr>
        <w:t>είναι ενδεικτικές, αλλά δεσμευτι</w:t>
      </w:r>
      <w:r w:rsidRPr="00477940">
        <w:rPr>
          <w:rFonts w:eastAsia="Times New Roman"/>
          <w:color w:val="000000" w:themeColor="text1"/>
          <w:szCs w:val="24"/>
        </w:rPr>
        <w:t>κέ</w:t>
      </w:r>
      <w:r>
        <w:rPr>
          <w:rFonts w:eastAsia="Times New Roman"/>
          <w:color w:val="000000" w:themeColor="text1"/>
          <w:szCs w:val="24"/>
        </w:rPr>
        <w:t xml:space="preserve">ς για τη </w:t>
      </w:r>
      <w:r>
        <w:rPr>
          <w:rFonts w:eastAsia="Times New Roman"/>
          <w:color w:val="000000" w:themeColor="text1"/>
          <w:szCs w:val="24"/>
        </w:rPr>
        <w:t>δημόσια διοίκηση</w:t>
      </w:r>
      <w:r>
        <w:rPr>
          <w:rFonts w:eastAsia="Times New Roman"/>
          <w:color w:val="000000" w:themeColor="text1"/>
          <w:szCs w:val="24"/>
        </w:rPr>
        <w:t>. Α</w:t>
      </w:r>
      <w:r>
        <w:rPr>
          <w:rFonts w:eastAsia="Times New Roman"/>
          <w:color w:val="000000" w:themeColor="text1"/>
          <w:szCs w:val="24"/>
        </w:rPr>
        <w:t xml:space="preserve">υτό αφορά </w:t>
      </w:r>
      <w:r w:rsidRPr="00477940">
        <w:rPr>
          <w:rFonts w:eastAsia="Times New Roman"/>
          <w:color w:val="000000" w:themeColor="text1"/>
          <w:szCs w:val="24"/>
        </w:rPr>
        <w:t>όλους τους πολίτες</w:t>
      </w:r>
      <w:r>
        <w:rPr>
          <w:rFonts w:eastAsia="Times New Roman"/>
          <w:color w:val="000000" w:themeColor="text1"/>
          <w:szCs w:val="24"/>
        </w:rPr>
        <w:t>,</w:t>
      </w:r>
      <w:r w:rsidRPr="00477940">
        <w:rPr>
          <w:rFonts w:eastAsia="Times New Roman"/>
          <w:color w:val="000000" w:themeColor="text1"/>
          <w:szCs w:val="24"/>
        </w:rPr>
        <w:t xml:space="preserve"> όλους όσους θέλουν να επιχειρήσουν</w:t>
      </w:r>
      <w:r>
        <w:rPr>
          <w:rFonts w:eastAsia="Times New Roman"/>
          <w:color w:val="000000" w:themeColor="text1"/>
          <w:szCs w:val="24"/>
        </w:rPr>
        <w:t>,</w:t>
      </w:r>
      <w:r w:rsidRPr="00477940">
        <w:rPr>
          <w:rFonts w:eastAsia="Times New Roman"/>
          <w:color w:val="000000" w:themeColor="text1"/>
          <w:szCs w:val="24"/>
        </w:rPr>
        <w:t xml:space="preserve"> να δράσουν</w:t>
      </w:r>
      <w:r>
        <w:rPr>
          <w:rFonts w:eastAsia="Times New Roman"/>
          <w:color w:val="000000" w:themeColor="text1"/>
          <w:szCs w:val="24"/>
        </w:rPr>
        <w:t>,</w:t>
      </w:r>
      <w:r w:rsidRPr="00477940">
        <w:rPr>
          <w:rFonts w:eastAsia="Times New Roman"/>
          <w:color w:val="000000" w:themeColor="text1"/>
          <w:szCs w:val="24"/>
        </w:rPr>
        <w:t xml:space="preserve"> να δημιουργήσουν</w:t>
      </w:r>
      <w:r>
        <w:rPr>
          <w:rFonts w:eastAsia="Times New Roman"/>
          <w:color w:val="000000" w:themeColor="text1"/>
          <w:szCs w:val="24"/>
        </w:rPr>
        <w:t>.</w:t>
      </w:r>
    </w:p>
    <w:p w14:paraId="0A5DE74B"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Τέλος, </w:t>
      </w:r>
      <w:r w:rsidRPr="00477940">
        <w:rPr>
          <w:rFonts w:eastAsia="Times New Roman"/>
          <w:color w:val="000000" w:themeColor="text1"/>
          <w:szCs w:val="24"/>
        </w:rPr>
        <w:t xml:space="preserve">θέλω να </w:t>
      </w:r>
      <w:r>
        <w:rPr>
          <w:rFonts w:eastAsia="Times New Roman"/>
          <w:color w:val="000000" w:themeColor="text1"/>
          <w:szCs w:val="24"/>
        </w:rPr>
        <w:t>αναφερθώ σε τρεις προσωπικές προτάσεις εν</w:t>
      </w:r>
      <w:r w:rsidRPr="00477940">
        <w:rPr>
          <w:rFonts w:eastAsia="Times New Roman"/>
          <w:color w:val="000000" w:themeColor="text1"/>
          <w:szCs w:val="24"/>
        </w:rPr>
        <w:t xml:space="preserve"> συντομία</w:t>
      </w:r>
      <w:r>
        <w:rPr>
          <w:rFonts w:eastAsia="Times New Roman"/>
          <w:color w:val="000000" w:themeColor="text1"/>
          <w:szCs w:val="24"/>
        </w:rPr>
        <w:t xml:space="preserve">. </w:t>
      </w:r>
    </w:p>
    <w:p w14:paraId="0A5DE74C"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Πρώτον, </w:t>
      </w:r>
      <w:r w:rsidRPr="00477940">
        <w:rPr>
          <w:rFonts w:eastAsia="Times New Roman"/>
          <w:color w:val="000000" w:themeColor="text1"/>
          <w:szCs w:val="24"/>
        </w:rPr>
        <w:t xml:space="preserve">απαιτείται </w:t>
      </w:r>
      <w:r>
        <w:rPr>
          <w:rFonts w:eastAsia="Times New Roman"/>
          <w:color w:val="000000" w:themeColor="text1"/>
          <w:szCs w:val="24"/>
        </w:rPr>
        <w:t>συνταγματική θωράκιση του Κ</w:t>
      </w:r>
      <w:r w:rsidRPr="00477940">
        <w:rPr>
          <w:rFonts w:eastAsia="Times New Roman"/>
          <w:color w:val="000000" w:themeColor="text1"/>
          <w:szCs w:val="24"/>
        </w:rPr>
        <w:t xml:space="preserve">ανονισμού της Βουλής </w:t>
      </w:r>
      <w:r>
        <w:rPr>
          <w:rFonts w:eastAsia="Times New Roman"/>
          <w:color w:val="000000" w:themeColor="text1"/>
          <w:szCs w:val="24"/>
        </w:rPr>
        <w:t xml:space="preserve">με </w:t>
      </w:r>
      <w:r w:rsidRPr="00477940">
        <w:rPr>
          <w:rFonts w:eastAsia="Times New Roman"/>
          <w:color w:val="000000" w:themeColor="text1"/>
          <w:szCs w:val="24"/>
        </w:rPr>
        <w:t>πρόβλεψ</w:t>
      </w:r>
      <w:r>
        <w:rPr>
          <w:rFonts w:eastAsia="Times New Roman"/>
          <w:color w:val="000000" w:themeColor="text1"/>
          <w:szCs w:val="24"/>
        </w:rPr>
        <w:t>η</w:t>
      </w:r>
      <w:r w:rsidRPr="00477940">
        <w:rPr>
          <w:rFonts w:eastAsia="Times New Roman"/>
          <w:color w:val="000000" w:themeColor="text1"/>
          <w:szCs w:val="24"/>
        </w:rPr>
        <w:t xml:space="preserve"> αυξημένης πλειοψηφίας</w:t>
      </w:r>
      <w:r>
        <w:rPr>
          <w:rFonts w:eastAsia="Times New Roman"/>
          <w:color w:val="000000" w:themeColor="text1"/>
          <w:szCs w:val="24"/>
        </w:rPr>
        <w:t>, προκειμένου να εφαρμοστούν ά</w:t>
      </w:r>
      <w:r w:rsidRPr="00477940">
        <w:rPr>
          <w:rFonts w:eastAsia="Times New Roman"/>
          <w:color w:val="000000" w:themeColor="text1"/>
          <w:szCs w:val="24"/>
        </w:rPr>
        <w:t>μεσα οι αλλαγές</w:t>
      </w:r>
      <w:r>
        <w:rPr>
          <w:rFonts w:eastAsia="Times New Roman"/>
          <w:color w:val="000000" w:themeColor="text1"/>
          <w:szCs w:val="24"/>
        </w:rPr>
        <w:t>. Α</w:t>
      </w:r>
      <w:r w:rsidRPr="00477940">
        <w:rPr>
          <w:rFonts w:eastAsia="Times New Roman"/>
          <w:color w:val="000000" w:themeColor="text1"/>
          <w:szCs w:val="24"/>
        </w:rPr>
        <w:t>λλιώς</w:t>
      </w:r>
      <w:r>
        <w:rPr>
          <w:rFonts w:eastAsia="Times New Roman"/>
          <w:color w:val="000000" w:themeColor="text1"/>
          <w:szCs w:val="24"/>
        </w:rPr>
        <w:t>,</w:t>
      </w:r>
      <w:r w:rsidRPr="00477940">
        <w:rPr>
          <w:rFonts w:eastAsia="Times New Roman"/>
          <w:color w:val="000000" w:themeColor="text1"/>
          <w:szCs w:val="24"/>
        </w:rPr>
        <w:t xml:space="preserve"> θα π</w:t>
      </w:r>
      <w:r>
        <w:rPr>
          <w:rFonts w:eastAsia="Times New Roman"/>
          <w:color w:val="000000" w:themeColor="text1"/>
          <w:szCs w:val="24"/>
        </w:rPr>
        <w:t xml:space="preserve">ρέπει να ισχύουν </w:t>
      </w:r>
      <w:r w:rsidRPr="00477940">
        <w:rPr>
          <w:rFonts w:eastAsia="Times New Roman"/>
          <w:color w:val="000000" w:themeColor="text1"/>
          <w:szCs w:val="24"/>
        </w:rPr>
        <w:t xml:space="preserve">από την επόμενη περίοδο </w:t>
      </w:r>
      <w:r>
        <w:rPr>
          <w:rFonts w:eastAsia="Times New Roman"/>
          <w:color w:val="000000" w:themeColor="text1"/>
          <w:szCs w:val="24"/>
        </w:rPr>
        <w:t>οι α λα καρτ τροποποιήσεις του Κ</w:t>
      </w:r>
      <w:r w:rsidRPr="00477940">
        <w:rPr>
          <w:rFonts w:eastAsia="Times New Roman"/>
          <w:color w:val="000000" w:themeColor="text1"/>
          <w:szCs w:val="24"/>
        </w:rPr>
        <w:t xml:space="preserve">ανονισμού </w:t>
      </w:r>
      <w:r>
        <w:rPr>
          <w:rFonts w:eastAsia="Times New Roman"/>
          <w:color w:val="000000" w:themeColor="text1"/>
          <w:szCs w:val="24"/>
        </w:rPr>
        <w:t>που έβλαψαν τη Β</w:t>
      </w:r>
      <w:r w:rsidRPr="00477940">
        <w:rPr>
          <w:rFonts w:eastAsia="Times New Roman"/>
          <w:color w:val="000000" w:themeColor="text1"/>
          <w:szCs w:val="24"/>
        </w:rPr>
        <w:t>ουλή</w:t>
      </w:r>
      <w:r>
        <w:rPr>
          <w:rFonts w:eastAsia="Times New Roman"/>
          <w:color w:val="000000" w:themeColor="text1"/>
          <w:szCs w:val="24"/>
        </w:rPr>
        <w:t>.</w:t>
      </w:r>
    </w:p>
    <w:p w14:paraId="0A5DE74D"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Τ</w:t>
      </w:r>
      <w:r w:rsidRPr="00477940">
        <w:rPr>
          <w:rFonts w:eastAsia="Times New Roman"/>
          <w:color w:val="000000" w:themeColor="text1"/>
          <w:szCs w:val="24"/>
        </w:rPr>
        <w:t xml:space="preserve">ο δεύτερο θέμα </w:t>
      </w:r>
      <w:r>
        <w:rPr>
          <w:rFonts w:eastAsia="Times New Roman"/>
          <w:color w:val="000000" w:themeColor="text1"/>
          <w:szCs w:val="24"/>
        </w:rPr>
        <w:t>είναι η</w:t>
      </w:r>
      <w:r w:rsidRPr="00477940">
        <w:rPr>
          <w:rFonts w:eastAsia="Times New Roman"/>
          <w:color w:val="000000" w:themeColor="text1"/>
          <w:szCs w:val="24"/>
        </w:rPr>
        <w:t xml:space="preserve"> προστασία της ιδιοκτησίας και τα δικαιώματα τω</w:t>
      </w:r>
      <w:r w:rsidRPr="00477940">
        <w:rPr>
          <w:rFonts w:eastAsia="Times New Roman"/>
          <w:color w:val="000000" w:themeColor="text1"/>
          <w:szCs w:val="24"/>
        </w:rPr>
        <w:t>ν πολιτών</w:t>
      </w:r>
      <w:r>
        <w:rPr>
          <w:rFonts w:eastAsia="Times New Roman"/>
          <w:color w:val="000000" w:themeColor="text1"/>
          <w:szCs w:val="24"/>
        </w:rPr>
        <w:t>,</w:t>
      </w:r>
      <w:r w:rsidRPr="00477940">
        <w:rPr>
          <w:rFonts w:eastAsia="Times New Roman"/>
          <w:color w:val="000000" w:themeColor="text1"/>
          <w:szCs w:val="24"/>
        </w:rPr>
        <w:t xml:space="preserve"> όταν η πολιτεία προχωρ</w:t>
      </w:r>
      <w:r>
        <w:rPr>
          <w:rFonts w:eastAsia="Times New Roman"/>
          <w:color w:val="000000" w:themeColor="text1"/>
          <w:szCs w:val="24"/>
        </w:rPr>
        <w:t xml:space="preserve">εί σε </w:t>
      </w:r>
      <w:r w:rsidRPr="00477940">
        <w:rPr>
          <w:rFonts w:eastAsia="Times New Roman"/>
          <w:color w:val="000000" w:themeColor="text1"/>
          <w:szCs w:val="24"/>
        </w:rPr>
        <w:t>απαλλοτριώσεις</w:t>
      </w:r>
      <w:r>
        <w:rPr>
          <w:rFonts w:eastAsia="Times New Roman"/>
          <w:color w:val="000000" w:themeColor="text1"/>
          <w:szCs w:val="24"/>
        </w:rPr>
        <w:t>. Σ</w:t>
      </w:r>
      <w:r w:rsidRPr="00477940">
        <w:rPr>
          <w:rFonts w:eastAsia="Times New Roman"/>
          <w:color w:val="000000" w:themeColor="text1"/>
          <w:szCs w:val="24"/>
        </w:rPr>
        <w:t xml:space="preserve">το άρθρο 17 πρέπει να γίνει αναθεώρηση στη διάταξη που αναφέρεται στον προσδιορισμό της </w:t>
      </w:r>
      <w:r>
        <w:rPr>
          <w:rFonts w:eastAsia="Times New Roman"/>
          <w:color w:val="000000" w:themeColor="text1"/>
          <w:szCs w:val="24"/>
        </w:rPr>
        <w:t>οριστικής</w:t>
      </w:r>
      <w:r w:rsidRPr="00477940">
        <w:rPr>
          <w:rFonts w:eastAsia="Times New Roman"/>
          <w:color w:val="000000" w:themeColor="text1"/>
          <w:szCs w:val="24"/>
        </w:rPr>
        <w:t xml:space="preserve"> αποζημίωσης όταν </w:t>
      </w:r>
      <w:r>
        <w:rPr>
          <w:rFonts w:eastAsia="Times New Roman"/>
          <w:color w:val="000000" w:themeColor="text1"/>
          <w:szCs w:val="24"/>
        </w:rPr>
        <w:t xml:space="preserve">γίνεται η απαλλοτρίωση και όχι όταν θα γίνει συζήτηση </w:t>
      </w:r>
      <w:r w:rsidRPr="00477940">
        <w:rPr>
          <w:rFonts w:eastAsia="Times New Roman"/>
          <w:color w:val="000000" w:themeColor="text1"/>
          <w:szCs w:val="24"/>
        </w:rPr>
        <w:t>στο δικαστήριο</w:t>
      </w:r>
      <w:r>
        <w:rPr>
          <w:rFonts w:eastAsia="Times New Roman"/>
          <w:color w:val="000000" w:themeColor="text1"/>
          <w:szCs w:val="24"/>
        </w:rPr>
        <w:t>,</w:t>
      </w:r>
      <w:r w:rsidRPr="00477940">
        <w:rPr>
          <w:rFonts w:eastAsia="Times New Roman"/>
          <w:color w:val="000000" w:themeColor="text1"/>
          <w:szCs w:val="24"/>
        </w:rPr>
        <w:t xml:space="preserve"> που μπορεί να ε</w:t>
      </w:r>
      <w:r w:rsidRPr="00477940">
        <w:rPr>
          <w:rFonts w:eastAsia="Times New Roman"/>
          <w:color w:val="000000" w:themeColor="text1"/>
          <w:szCs w:val="24"/>
        </w:rPr>
        <w:t xml:space="preserve">ίναι και μετά από </w:t>
      </w:r>
      <w:r>
        <w:rPr>
          <w:rFonts w:eastAsia="Times New Roman"/>
          <w:color w:val="000000" w:themeColor="text1"/>
          <w:szCs w:val="24"/>
        </w:rPr>
        <w:t xml:space="preserve">τρία, τέσσερα, πέντε, έξι χρόνια. Οι </w:t>
      </w:r>
      <w:r w:rsidRPr="00477940">
        <w:rPr>
          <w:rFonts w:eastAsia="Times New Roman"/>
          <w:color w:val="000000" w:themeColor="text1"/>
          <w:szCs w:val="24"/>
        </w:rPr>
        <w:t xml:space="preserve">τιμές </w:t>
      </w:r>
      <w:r>
        <w:rPr>
          <w:rFonts w:eastAsia="Times New Roman"/>
          <w:color w:val="000000" w:themeColor="text1"/>
          <w:szCs w:val="24"/>
        </w:rPr>
        <w:t xml:space="preserve">να είναι </w:t>
      </w:r>
      <w:r w:rsidRPr="00477940">
        <w:rPr>
          <w:rFonts w:eastAsia="Times New Roman"/>
          <w:color w:val="000000" w:themeColor="text1"/>
          <w:szCs w:val="24"/>
        </w:rPr>
        <w:t>την ώρα της απαλλοτρίωσης</w:t>
      </w:r>
      <w:r>
        <w:rPr>
          <w:rFonts w:eastAsia="Times New Roman"/>
          <w:color w:val="000000" w:themeColor="text1"/>
          <w:szCs w:val="24"/>
        </w:rPr>
        <w:t>.</w:t>
      </w:r>
    </w:p>
    <w:p w14:paraId="0A5DE74E"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ξανά το κουδούνι λήξεως του χρόνου ομιλίας του κυρίου Βουλευτή)</w:t>
      </w:r>
    </w:p>
    <w:p w14:paraId="0A5DE74F" w14:textId="77777777" w:rsidR="00415E13" w:rsidRDefault="00E650A0">
      <w:pPr>
        <w:spacing w:line="600" w:lineRule="auto"/>
        <w:ind w:firstLine="720"/>
        <w:jc w:val="both"/>
        <w:rPr>
          <w:rFonts w:eastAsia="Times New Roman"/>
          <w:color w:val="000000" w:themeColor="text1"/>
          <w:szCs w:val="24"/>
        </w:rPr>
      </w:pPr>
      <w:r w:rsidRPr="00372C34">
        <w:rPr>
          <w:rFonts w:eastAsia="Times New Roman"/>
          <w:b/>
          <w:color w:val="000000" w:themeColor="text1"/>
          <w:szCs w:val="24"/>
        </w:rPr>
        <w:t>ΠΡΟΕΔΡΕΥΩΝ (Μάριος Γεωργιάδης):</w:t>
      </w:r>
      <w:r>
        <w:rPr>
          <w:rFonts w:eastAsia="Times New Roman"/>
          <w:color w:val="000000" w:themeColor="text1"/>
          <w:szCs w:val="24"/>
        </w:rPr>
        <w:t xml:space="preserve"> Ολοκληρώστε, κύριε συνάδελφε.</w:t>
      </w:r>
    </w:p>
    <w:p w14:paraId="0A5DE750" w14:textId="77777777" w:rsidR="00415E13" w:rsidRDefault="00E650A0">
      <w:pPr>
        <w:spacing w:line="600" w:lineRule="auto"/>
        <w:ind w:firstLine="720"/>
        <w:jc w:val="both"/>
        <w:rPr>
          <w:rFonts w:eastAsia="Times New Roman"/>
          <w:color w:val="000000" w:themeColor="text1"/>
          <w:szCs w:val="24"/>
        </w:rPr>
      </w:pPr>
      <w:r w:rsidRPr="00372C34">
        <w:rPr>
          <w:rFonts w:eastAsia="Times New Roman"/>
          <w:b/>
          <w:color w:val="000000" w:themeColor="text1"/>
          <w:szCs w:val="24"/>
        </w:rPr>
        <w:t>ΒΑΣΙΛΕΙΟ</w:t>
      </w:r>
      <w:r w:rsidRPr="00372C34">
        <w:rPr>
          <w:rFonts w:eastAsia="Times New Roman"/>
          <w:b/>
          <w:color w:val="000000" w:themeColor="text1"/>
          <w:szCs w:val="24"/>
        </w:rPr>
        <w:t>Σ ΚΕΓΚΕΡΟΓΛΟΥ:</w:t>
      </w:r>
      <w:r>
        <w:rPr>
          <w:rFonts w:eastAsia="Times New Roman"/>
          <w:color w:val="000000" w:themeColor="text1"/>
          <w:szCs w:val="24"/>
        </w:rPr>
        <w:t xml:space="preserve"> Τ</w:t>
      </w:r>
      <w:r w:rsidRPr="00477940">
        <w:rPr>
          <w:rFonts w:eastAsia="Times New Roman"/>
          <w:color w:val="000000" w:themeColor="text1"/>
          <w:szCs w:val="24"/>
        </w:rPr>
        <w:t>έλος</w:t>
      </w:r>
      <w:r>
        <w:rPr>
          <w:rFonts w:eastAsia="Times New Roman"/>
          <w:color w:val="000000" w:themeColor="text1"/>
          <w:szCs w:val="24"/>
        </w:rPr>
        <w:t xml:space="preserve">, για τη </w:t>
      </w:r>
      <w:r w:rsidRPr="00477940">
        <w:rPr>
          <w:rFonts w:eastAsia="Times New Roman"/>
          <w:color w:val="000000" w:themeColor="text1"/>
          <w:szCs w:val="24"/>
        </w:rPr>
        <w:t>στελέχ</w:t>
      </w:r>
      <w:r>
        <w:rPr>
          <w:rFonts w:eastAsia="Times New Roman"/>
          <w:color w:val="000000" w:themeColor="text1"/>
          <w:szCs w:val="24"/>
        </w:rPr>
        <w:t xml:space="preserve">ωση του </w:t>
      </w:r>
      <w:r>
        <w:rPr>
          <w:rFonts w:eastAsia="Times New Roman"/>
          <w:color w:val="000000" w:themeColor="text1"/>
          <w:szCs w:val="24"/>
        </w:rPr>
        <w:t>δ</w:t>
      </w:r>
      <w:r w:rsidRPr="00477940">
        <w:rPr>
          <w:rFonts w:eastAsia="Times New Roman"/>
          <w:color w:val="000000" w:themeColor="text1"/>
          <w:szCs w:val="24"/>
        </w:rPr>
        <w:t xml:space="preserve">ημοσίου </w:t>
      </w:r>
      <w:r>
        <w:rPr>
          <w:rFonts w:eastAsia="Times New Roman"/>
          <w:color w:val="000000" w:themeColor="text1"/>
          <w:szCs w:val="24"/>
        </w:rPr>
        <w:t>υπάρχει το ΑΣΕΠ</w:t>
      </w:r>
      <w:r w:rsidRPr="00477940">
        <w:rPr>
          <w:rFonts w:eastAsia="Times New Roman"/>
          <w:color w:val="000000" w:themeColor="text1"/>
          <w:szCs w:val="24"/>
        </w:rPr>
        <w:t xml:space="preserve"> και </w:t>
      </w:r>
      <w:r>
        <w:rPr>
          <w:rFonts w:eastAsia="Times New Roman"/>
          <w:color w:val="000000" w:themeColor="text1"/>
          <w:szCs w:val="24"/>
        </w:rPr>
        <w:t xml:space="preserve">είναι πλέον κατάκτηση μη αντιστρέψιμη. Προτείνω το τριετές ή </w:t>
      </w:r>
      <w:r w:rsidRPr="00477940">
        <w:rPr>
          <w:rFonts w:eastAsia="Times New Roman"/>
          <w:color w:val="000000" w:themeColor="text1"/>
          <w:szCs w:val="24"/>
        </w:rPr>
        <w:t xml:space="preserve">το μακροχρόνιο πρόγραμμα προσλήψεων στο </w:t>
      </w:r>
      <w:r>
        <w:rPr>
          <w:rFonts w:eastAsia="Times New Roman"/>
          <w:color w:val="000000" w:themeColor="text1"/>
          <w:szCs w:val="24"/>
        </w:rPr>
        <w:t>δ</w:t>
      </w:r>
      <w:r w:rsidRPr="00477940">
        <w:rPr>
          <w:rFonts w:eastAsia="Times New Roman"/>
          <w:color w:val="000000" w:themeColor="text1"/>
          <w:szCs w:val="24"/>
        </w:rPr>
        <w:t xml:space="preserve">ημόσιο </w:t>
      </w:r>
      <w:r w:rsidRPr="00477940">
        <w:rPr>
          <w:rFonts w:eastAsia="Times New Roman"/>
          <w:color w:val="000000" w:themeColor="text1"/>
          <w:szCs w:val="24"/>
        </w:rPr>
        <w:t xml:space="preserve">με </w:t>
      </w:r>
      <w:r>
        <w:rPr>
          <w:rFonts w:eastAsia="Times New Roman"/>
          <w:color w:val="000000" w:themeColor="text1"/>
          <w:szCs w:val="24"/>
        </w:rPr>
        <w:t>σ</w:t>
      </w:r>
      <w:r w:rsidRPr="00477940">
        <w:rPr>
          <w:rFonts w:eastAsia="Times New Roman"/>
          <w:color w:val="000000" w:themeColor="text1"/>
          <w:szCs w:val="24"/>
        </w:rPr>
        <w:t xml:space="preserve">υνταγματική πρόβλεψη </w:t>
      </w:r>
      <w:r>
        <w:rPr>
          <w:rFonts w:eastAsia="Times New Roman"/>
          <w:color w:val="000000" w:themeColor="text1"/>
          <w:szCs w:val="24"/>
        </w:rPr>
        <w:t xml:space="preserve">να έχει έγκριση της </w:t>
      </w:r>
      <w:r>
        <w:rPr>
          <w:rFonts w:eastAsia="Times New Roman"/>
          <w:color w:val="000000" w:themeColor="text1"/>
          <w:szCs w:val="24"/>
        </w:rPr>
        <w:t>ε</w:t>
      </w:r>
      <w:r w:rsidRPr="00477940">
        <w:rPr>
          <w:rFonts w:eastAsia="Times New Roman"/>
          <w:color w:val="000000" w:themeColor="text1"/>
          <w:szCs w:val="24"/>
        </w:rPr>
        <w:t>πιτροπής</w:t>
      </w:r>
      <w:r>
        <w:rPr>
          <w:rFonts w:eastAsia="Times New Roman"/>
          <w:color w:val="000000" w:themeColor="text1"/>
          <w:szCs w:val="24"/>
        </w:rPr>
        <w:t>,</w:t>
      </w:r>
      <w:r w:rsidRPr="00477940">
        <w:rPr>
          <w:rFonts w:eastAsia="Times New Roman"/>
          <w:color w:val="000000" w:themeColor="text1"/>
          <w:szCs w:val="24"/>
        </w:rPr>
        <w:t xml:space="preserve"> </w:t>
      </w:r>
      <w:r>
        <w:rPr>
          <w:rFonts w:eastAsia="Times New Roman"/>
          <w:color w:val="000000" w:themeColor="text1"/>
          <w:szCs w:val="24"/>
        </w:rPr>
        <w:t xml:space="preserve">της </w:t>
      </w:r>
      <w:r>
        <w:rPr>
          <w:rFonts w:eastAsia="Times New Roman"/>
          <w:color w:val="000000" w:themeColor="text1"/>
          <w:szCs w:val="24"/>
        </w:rPr>
        <w:t xml:space="preserve">δημόσιας </w:t>
      </w:r>
      <w:r>
        <w:rPr>
          <w:rFonts w:eastAsia="Times New Roman"/>
          <w:color w:val="000000" w:themeColor="text1"/>
          <w:szCs w:val="24"/>
        </w:rPr>
        <w:t>διοίκησης</w:t>
      </w:r>
      <w:r>
        <w:rPr>
          <w:rFonts w:eastAsia="Times New Roman"/>
          <w:color w:val="000000" w:themeColor="text1"/>
          <w:szCs w:val="24"/>
        </w:rPr>
        <w:t xml:space="preserve">, </w:t>
      </w:r>
      <w:r w:rsidRPr="00477940">
        <w:rPr>
          <w:rFonts w:eastAsia="Times New Roman"/>
          <w:color w:val="000000" w:themeColor="text1"/>
          <w:szCs w:val="24"/>
        </w:rPr>
        <w:t>τη</w:t>
      </w:r>
      <w:r>
        <w:rPr>
          <w:rFonts w:eastAsia="Times New Roman"/>
          <w:color w:val="000000" w:themeColor="text1"/>
          <w:szCs w:val="24"/>
        </w:rPr>
        <w:t>ς</w:t>
      </w:r>
      <w:r w:rsidRPr="00477940">
        <w:rPr>
          <w:rFonts w:eastAsia="Times New Roman"/>
          <w:color w:val="000000" w:themeColor="text1"/>
          <w:szCs w:val="24"/>
        </w:rPr>
        <w:t xml:space="preserve"> Βουλή</w:t>
      </w:r>
      <w:r>
        <w:rPr>
          <w:rFonts w:eastAsia="Times New Roman"/>
          <w:color w:val="000000" w:themeColor="text1"/>
          <w:szCs w:val="24"/>
        </w:rPr>
        <w:t>ς</w:t>
      </w:r>
      <w:r w:rsidRPr="00477940">
        <w:rPr>
          <w:rFonts w:eastAsia="Times New Roman"/>
          <w:color w:val="000000" w:themeColor="text1"/>
          <w:szCs w:val="24"/>
        </w:rPr>
        <w:t xml:space="preserve"> </w:t>
      </w:r>
      <w:r>
        <w:rPr>
          <w:rFonts w:eastAsia="Times New Roman"/>
          <w:color w:val="000000" w:themeColor="text1"/>
          <w:szCs w:val="24"/>
        </w:rPr>
        <w:t>μ</w:t>
      </w:r>
      <w:r w:rsidRPr="00477940">
        <w:rPr>
          <w:rFonts w:eastAsia="Times New Roman"/>
          <w:color w:val="000000" w:themeColor="text1"/>
          <w:szCs w:val="24"/>
        </w:rPr>
        <w:t>ε αυξημένη πλειοψηφία</w:t>
      </w:r>
      <w:r>
        <w:rPr>
          <w:rFonts w:eastAsia="Times New Roman"/>
          <w:color w:val="000000" w:themeColor="text1"/>
          <w:szCs w:val="24"/>
        </w:rPr>
        <w:t>,</w:t>
      </w:r>
      <w:r w:rsidRPr="00477940">
        <w:rPr>
          <w:rFonts w:eastAsia="Times New Roman"/>
          <w:color w:val="000000" w:themeColor="text1"/>
          <w:szCs w:val="24"/>
        </w:rPr>
        <w:t xml:space="preserve"> για να μη γίνεται σπέκουλα και για το θέμα αυτό</w:t>
      </w:r>
      <w:r>
        <w:rPr>
          <w:rFonts w:eastAsia="Times New Roman"/>
          <w:color w:val="000000" w:themeColor="text1"/>
          <w:szCs w:val="24"/>
        </w:rPr>
        <w:t>.</w:t>
      </w:r>
    </w:p>
    <w:p w14:paraId="0A5DE751" w14:textId="77777777" w:rsidR="00415E13" w:rsidRDefault="00E650A0">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ΠΡΟΕΔΡΕΥΩΝ (Μάριος Γεωργιάδης):</w:t>
      </w:r>
      <w:r>
        <w:rPr>
          <w:rFonts w:eastAsia="Times New Roman"/>
          <w:color w:val="000000" w:themeColor="text1"/>
          <w:szCs w:val="24"/>
        </w:rPr>
        <w:t xml:space="preserve"> Παρακαλώ, κύριε Κεγκέρογλου.</w:t>
      </w:r>
    </w:p>
    <w:p w14:paraId="0A5DE752" w14:textId="77777777" w:rsidR="00415E13" w:rsidRDefault="00E650A0">
      <w:pPr>
        <w:spacing w:line="600" w:lineRule="auto"/>
        <w:ind w:firstLine="720"/>
        <w:jc w:val="both"/>
        <w:rPr>
          <w:rFonts w:eastAsia="Times New Roman"/>
          <w:color w:val="000000" w:themeColor="text1"/>
          <w:szCs w:val="24"/>
        </w:rPr>
      </w:pPr>
      <w:r>
        <w:rPr>
          <w:rFonts w:eastAsia="Times New Roman"/>
          <w:b/>
          <w:color w:val="000000" w:themeColor="text1"/>
          <w:szCs w:val="24"/>
        </w:rPr>
        <w:t>ΒΑΣΙΛΕΙΟΣ ΚΕΓΚΕΡΟΓΛΟΥ:</w:t>
      </w:r>
      <w:r>
        <w:rPr>
          <w:rFonts w:eastAsia="Times New Roman"/>
          <w:color w:val="000000" w:themeColor="text1"/>
          <w:szCs w:val="24"/>
        </w:rPr>
        <w:t xml:space="preserve"> Ε</w:t>
      </w:r>
      <w:r w:rsidRPr="00477940">
        <w:rPr>
          <w:rFonts w:eastAsia="Times New Roman"/>
          <w:color w:val="000000" w:themeColor="text1"/>
          <w:szCs w:val="24"/>
        </w:rPr>
        <w:t>πιπλέον</w:t>
      </w:r>
      <w:r>
        <w:rPr>
          <w:rFonts w:eastAsia="Times New Roman"/>
          <w:color w:val="000000" w:themeColor="text1"/>
          <w:szCs w:val="24"/>
        </w:rPr>
        <w:t>,</w:t>
      </w:r>
      <w:r w:rsidRPr="00477940">
        <w:rPr>
          <w:rFonts w:eastAsia="Times New Roman"/>
          <w:color w:val="000000" w:themeColor="text1"/>
          <w:szCs w:val="24"/>
        </w:rPr>
        <w:t xml:space="preserve"> για να κάνουμε ένα ακόμα μεγάλο βήμα</w:t>
      </w:r>
      <w:r>
        <w:rPr>
          <w:rFonts w:eastAsia="Times New Roman"/>
          <w:color w:val="000000" w:themeColor="text1"/>
          <w:szCs w:val="24"/>
        </w:rPr>
        <w:t xml:space="preserve"> για</w:t>
      </w:r>
      <w:r w:rsidRPr="00477940">
        <w:rPr>
          <w:rFonts w:eastAsia="Times New Roman"/>
          <w:color w:val="000000" w:themeColor="text1"/>
          <w:szCs w:val="24"/>
        </w:rPr>
        <w:t xml:space="preserve"> το σύστημα αξιολόγησης</w:t>
      </w:r>
      <w:r>
        <w:rPr>
          <w:rFonts w:eastAsia="Times New Roman"/>
          <w:color w:val="000000" w:themeColor="text1"/>
          <w:szCs w:val="24"/>
        </w:rPr>
        <w:t>,</w:t>
      </w:r>
      <w:r w:rsidRPr="00477940">
        <w:rPr>
          <w:rFonts w:eastAsia="Times New Roman"/>
          <w:color w:val="000000" w:themeColor="text1"/>
          <w:szCs w:val="24"/>
        </w:rPr>
        <w:t xml:space="preserve"> εξ</w:t>
      </w:r>
      <w:r w:rsidRPr="00477940">
        <w:rPr>
          <w:rFonts w:eastAsia="Times New Roman"/>
          <w:color w:val="000000" w:themeColor="text1"/>
          <w:szCs w:val="24"/>
        </w:rPr>
        <w:t>έλιξ</w:t>
      </w:r>
      <w:r>
        <w:rPr>
          <w:rFonts w:eastAsia="Times New Roman"/>
          <w:color w:val="000000" w:themeColor="text1"/>
          <w:szCs w:val="24"/>
        </w:rPr>
        <w:t>η</w:t>
      </w:r>
      <w:r w:rsidRPr="00477940">
        <w:rPr>
          <w:rFonts w:eastAsia="Times New Roman"/>
          <w:color w:val="000000" w:themeColor="text1"/>
          <w:szCs w:val="24"/>
        </w:rPr>
        <w:t>ς και προαγωγ</w:t>
      </w:r>
      <w:r>
        <w:rPr>
          <w:rFonts w:eastAsia="Times New Roman"/>
          <w:color w:val="000000" w:themeColor="text1"/>
          <w:szCs w:val="24"/>
        </w:rPr>
        <w:t>ή</w:t>
      </w:r>
      <w:r w:rsidRPr="00477940">
        <w:rPr>
          <w:rFonts w:eastAsia="Times New Roman"/>
          <w:color w:val="000000" w:themeColor="text1"/>
          <w:szCs w:val="24"/>
        </w:rPr>
        <w:t xml:space="preserve">ς των στελεχών της </w:t>
      </w:r>
      <w:r>
        <w:rPr>
          <w:rFonts w:eastAsia="Times New Roman"/>
          <w:color w:val="000000" w:themeColor="text1"/>
          <w:szCs w:val="24"/>
        </w:rPr>
        <w:t>δ</w:t>
      </w:r>
      <w:r w:rsidRPr="00477940">
        <w:rPr>
          <w:rFonts w:eastAsia="Times New Roman"/>
          <w:color w:val="000000" w:themeColor="text1"/>
          <w:szCs w:val="24"/>
        </w:rPr>
        <w:t xml:space="preserve">ημόσιας </w:t>
      </w:r>
      <w:r>
        <w:rPr>
          <w:rFonts w:eastAsia="Times New Roman"/>
          <w:color w:val="000000" w:themeColor="text1"/>
          <w:szCs w:val="24"/>
        </w:rPr>
        <w:t>δ</w:t>
      </w:r>
      <w:r w:rsidRPr="00477940">
        <w:rPr>
          <w:rFonts w:eastAsia="Times New Roman"/>
          <w:color w:val="000000" w:themeColor="text1"/>
          <w:szCs w:val="24"/>
        </w:rPr>
        <w:t>ιοίκησης</w:t>
      </w:r>
      <w:r w:rsidRPr="00477940">
        <w:rPr>
          <w:rFonts w:eastAsia="Times New Roman"/>
          <w:color w:val="000000" w:themeColor="text1"/>
          <w:szCs w:val="24"/>
        </w:rPr>
        <w:t xml:space="preserve"> </w:t>
      </w:r>
      <w:r>
        <w:rPr>
          <w:rFonts w:eastAsia="Times New Roman"/>
          <w:color w:val="000000" w:themeColor="text1"/>
          <w:szCs w:val="24"/>
        </w:rPr>
        <w:t xml:space="preserve">και </w:t>
      </w:r>
      <w:r w:rsidRPr="00477940">
        <w:rPr>
          <w:rFonts w:eastAsia="Times New Roman"/>
          <w:color w:val="000000" w:themeColor="text1"/>
          <w:szCs w:val="24"/>
        </w:rPr>
        <w:t>της πλήρωσης των θέσεων προϊσταμένων</w:t>
      </w:r>
      <w:r>
        <w:rPr>
          <w:rFonts w:eastAsia="Times New Roman"/>
          <w:color w:val="000000" w:themeColor="text1"/>
          <w:szCs w:val="24"/>
        </w:rPr>
        <w:t>,</w:t>
      </w:r>
      <w:r w:rsidRPr="00477940">
        <w:rPr>
          <w:rFonts w:eastAsia="Times New Roman"/>
          <w:color w:val="000000" w:themeColor="text1"/>
          <w:szCs w:val="24"/>
        </w:rPr>
        <w:t xml:space="preserve"> να δημιουργηθεί νέα</w:t>
      </w:r>
      <w:r>
        <w:rPr>
          <w:rFonts w:eastAsia="Times New Roman"/>
          <w:color w:val="000000" w:themeColor="text1"/>
          <w:szCs w:val="24"/>
        </w:rPr>
        <w:t>,</w:t>
      </w:r>
      <w:r w:rsidRPr="00477940">
        <w:rPr>
          <w:rFonts w:eastAsia="Times New Roman"/>
          <w:color w:val="000000" w:themeColor="text1"/>
          <w:szCs w:val="24"/>
        </w:rPr>
        <w:t xml:space="preserve"> ευέλικτη και </w:t>
      </w:r>
      <w:r>
        <w:rPr>
          <w:rFonts w:eastAsia="Times New Roman"/>
          <w:color w:val="000000" w:themeColor="text1"/>
          <w:szCs w:val="24"/>
        </w:rPr>
        <w:t xml:space="preserve">εφάμιλλη </w:t>
      </w:r>
      <w:r w:rsidRPr="00477940">
        <w:rPr>
          <w:rFonts w:eastAsia="Times New Roman"/>
          <w:color w:val="000000" w:themeColor="text1"/>
          <w:szCs w:val="24"/>
        </w:rPr>
        <w:t>με το ΑΣΕΠ ανεξάρτητη αρχή</w:t>
      </w:r>
      <w:r>
        <w:rPr>
          <w:rFonts w:eastAsia="Times New Roman"/>
          <w:color w:val="000000" w:themeColor="text1"/>
          <w:szCs w:val="24"/>
        </w:rPr>
        <w:t>.</w:t>
      </w:r>
    </w:p>
    <w:p w14:paraId="0A5DE753"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Γ</w:t>
      </w:r>
      <w:r w:rsidRPr="00477940">
        <w:rPr>
          <w:rFonts w:eastAsia="Times New Roman"/>
          <w:color w:val="000000" w:themeColor="text1"/>
          <w:szCs w:val="24"/>
        </w:rPr>
        <w:t xml:space="preserve">ια την ψήφο </w:t>
      </w:r>
      <w:r>
        <w:rPr>
          <w:rFonts w:eastAsia="Times New Roman"/>
          <w:color w:val="000000" w:themeColor="text1"/>
          <w:szCs w:val="24"/>
        </w:rPr>
        <w:t>μας, κύριε Π</w:t>
      </w:r>
      <w:r w:rsidRPr="00477940">
        <w:rPr>
          <w:rFonts w:eastAsia="Times New Roman"/>
          <w:color w:val="000000" w:themeColor="text1"/>
          <w:szCs w:val="24"/>
        </w:rPr>
        <w:t>ρόεδρε</w:t>
      </w:r>
      <w:r>
        <w:rPr>
          <w:rFonts w:eastAsia="Times New Roman"/>
          <w:color w:val="000000" w:themeColor="text1"/>
          <w:szCs w:val="24"/>
        </w:rPr>
        <w:t>,</w:t>
      </w:r>
      <w:r w:rsidRPr="00477940">
        <w:rPr>
          <w:rFonts w:eastAsia="Times New Roman"/>
          <w:color w:val="000000" w:themeColor="text1"/>
          <w:szCs w:val="24"/>
        </w:rPr>
        <w:t xml:space="preserve"> πρέπει να πω ότι </w:t>
      </w:r>
      <w:r>
        <w:rPr>
          <w:rFonts w:eastAsia="Times New Roman"/>
          <w:color w:val="000000" w:themeColor="text1"/>
          <w:szCs w:val="24"/>
        </w:rPr>
        <w:t xml:space="preserve">είναι </w:t>
      </w:r>
      <w:r w:rsidRPr="00477940">
        <w:rPr>
          <w:rFonts w:eastAsia="Times New Roman"/>
          <w:color w:val="000000" w:themeColor="text1"/>
          <w:szCs w:val="24"/>
        </w:rPr>
        <w:t>ενταγμέν</w:t>
      </w:r>
      <w:r>
        <w:rPr>
          <w:rFonts w:eastAsia="Times New Roman"/>
          <w:color w:val="000000" w:themeColor="text1"/>
          <w:szCs w:val="24"/>
        </w:rPr>
        <w:t>η</w:t>
      </w:r>
      <w:r w:rsidRPr="00477940">
        <w:rPr>
          <w:rFonts w:eastAsia="Times New Roman"/>
          <w:color w:val="000000" w:themeColor="text1"/>
          <w:szCs w:val="24"/>
        </w:rPr>
        <w:t xml:space="preserve"> μέσα στη λογική μας </w:t>
      </w:r>
      <w:r w:rsidRPr="00477940">
        <w:rPr>
          <w:rFonts w:eastAsia="Times New Roman"/>
          <w:color w:val="000000" w:themeColor="text1"/>
          <w:szCs w:val="24"/>
        </w:rPr>
        <w:t>ότι δεν μπορεί το περιεχόμενο σήμερα να καθορίσει την αναθεώρηση αύριο</w:t>
      </w:r>
      <w:r>
        <w:rPr>
          <w:rFonts w:eastAsia="Times New Roman"/>
          <w:color w:val="000000" w:themeColor="text1"/>
          <w:szCs w:val="24"/>
        </w:rPr>
        <w:t>.</w:t>
      </w:r>
      <w:r w:rsidRPr="00477940">
        <w:rPr>
          <w:rFonts w:eastAsia="Times New Roman"/>
          <w:color w:val="000000" w:themeColor="text1"/>
          <w:szCs w:val="24"/>
        </w:rPr>
        <w:t xml:space="preserve"> </w:t>
      </w:r>
    </w:p>
    <w:p w14:paraId="0A5DE754"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Προηγουμένως λαΐκισε ένας συνάδελφος </w:t>
      </w:r>
      <w:r w:rsidRPr="00477940">
        <w:rPr>
          <w:rFonts w:eastAsia="Times New Roman"/>
          <w:color w:val="000000" w:themeColor="text1"/>
          <w:szCs w:val="24"/>
        </w:rPr>
        <w:t xml:space="preserve">εδώ </w:t>
      </w:r>
      <w:r>
        <w:rPr>
          <w:rFonts w:eastAsia="Times New Roman"/>
          <w:color w:val="000000" w:themeColor="text1"/>
          <w:szCs w:val="24"/>
        </w:rPr>
        <w:t xml:space="preserve">και είπε ότι </w:t>
      </w:r>
      <w:r w:rsidRPr="00477940">
        <w:rPr>
          <w:rFonts w:eastAsia="Times New Roman"/>
          <w:color w:val="000000" w:themeColor="text1"/>
          <w:szCs w:val="24"/>
        </w:rPr>
        <w:t xml:space="preserve">δεν ψήφισε το </w:t>
      </w:r>
      <w:r>
        <w:rPr>
          <w:rFonts w:eastAsia="Times New Roman"/>
          <w:color w:val="000000" w:themeColor="text1"/>
          <w:szCs w:val="24"/>
        </w:rPr>
        <w:t xml:space="preserve">τάδε κόμμα, δεν ψήφισε </w:t>
      </w:r>
      <w:r w:rsidRPr="00477940">
        <w:rPr>
          <w:rFonts w:eastAsia="Times New Roman"/>
          <w:color w:val="000000" w:themeColor="text1"/>
          <w:szCs w:val="24"/>
        </w:rPr>
        <w:t xml:space="preserve">το </w:t>
      </w:r>
      <w:r>
        <w:rPr>
          <w:rFonts w:eastAsia="Times New Roman"/>
          <w:color w:val="000000" w:themeColor="text1"/>
          <w:szCs w:val="24"/>
        </w:rPr>
        <w:t>άλλο.</w:t>
      </w:r>
    </w:p>
    <w:p w14:paraId="0A5DE755" w14:textId="77777777" w:rsidR="00415E13" w:rsidRDefault="00E650A0">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(Μάριος Γεωργιάδης):</w:t>
      </w:r>
      <w:r>
        <w:rPr>
          <w:rFonts w:eastAsia="Times New Roman"/>
          <w:color w:val="000000" w:themeColor="text1"/>
          <w:szCs w:val="24"/>
        </w:rPr>
        <w:t xml:space="preserve"> Κύριε Κεγκέρογλου, κοντεύουμε τα δέκα λεπτά. Σας παρακαλώ πολύ.</w:t>
      </w:r>
    </w:p>
    <w:p w14:paraId="0A5DE756" w14:textId="77777777" w:rsidR="00415E13" w:rsidRDefault="00E650A0">
      <w:pPr>
        <w:spacing w:line="600" w:lineRule="auto"/>
        <w:ind w:firstLine="720"/>
        <w:jc w:val="both"/>
        <w:rPr>
          <w:rFonts w:eastAsia="Times New Roman"/>
          <w:color w:val="000000" w:themeColor="text1"/>
          <w:szCs w:val="24"/>
        </w:rPr>
      </w:pPr>
      <w:r>
        <w:rPr>
          <w:rFonts w:eastAsia="Times New Roman"/>
          <w:b/>
          <w:color w:val="000000" w:themeColor="text1"/>
          <w:szCs w:val="24"/>
        </w:rPr>
        <w:t>ΒΑΣΙΛΕΙΟΣ ΚΕΓΚΕΡΟΓΛΟΥ:</w:t>
      </w:r>
      <w:r>
        <w:rPr>
          <w:rFonts w:eastAsia="Times New Roman"/>
          <w:color w:val="000000" w:themeColor="text1"/>
          <w:szCs w:val="24"/>
        </w:rPr>
        <w:t xml:space="preserve"> Όταν η Κ</w:t>
      </w:r>
      <w:r w:rsidRPr="00477940">
        <w:rPr>
          <w:rFonts w:eastAsia="Times New Roman"/>
          <w:color w:val="000000" w:themeColor="text1"/>
          <w:szCs w:val="24"/>
        </w:rPr>
        <w:t xml:space="preserve">υβέρνηση </w:t>
      </w:r>
      <w:r>
        <w:rPr>
          <w:rFonts w:eastAsia="Times New Roman"/>
          <w:color w:val="000000" w:themeColor="text1"/>
          <w:szCs w:val="24"/>
        </w:rPr>
        <w:t>και η Νέα Δημοκρατία, παραδείγματος χάριν, βάζουν ως όρο να ι</w:t>
      </w:r>
      <w:r w:rsidRPr="00477940">
        <w:rPr>
          <w:rFonts w:eastAsia="Times New Roman"/>
          <w:color w:val="000000" w:themeColor="text1"/>
          <w:szCs w:val="24"/>
        </w:rPr>
        <w:t>σχύ</w:t>
      </w:r>
      <w:r>
        <w:rPr>
          <w:rFonts w:eastAsia="Times New Roman"/>
          <w:color w:val="000000" w:themeColor="text1"/>
          <w:szCs w:val="24"/>
        </w:rPr>
        <w:t>σ</w:t>
      </w:r>
      <w:r w:rsidRPr="00477940">
        <w:rPr>
          <w:rFonts w:eastAsia="Times New Roman"/>
          <w:color w:val="000000" w:themeColor="text1"/>
          <w:szCs w:val="24"/>
        </w:rPr>
        <w:t xml:space="preserve">ει </w:t>
      </w:r>
      <w:r>
        <w:rPr>
          <w:rFonts w:eastAsia="Times New Roman"/>
          <w:color w:val="000000" w:themeColor="text1"/>
          <w:szCs w:val="24"/>
        </w:rPr>
        <w:t xml:space="preserve">μια διάταξη με </w:t>
      </w:r>
      <w:r w:rsidRPr="00477940">
        <w:rPr>
          <w:rFonts w:eastAsia="Times New Roman"/>
          <w:color w:val="000000" w:themeColor="text1"/>
          <w:szCs w:val="24"/>
        </w:rPr>
        <w:t>το περιεχόμενο που έχει</w:t>
      </w:r>
      <w:r>
        <w:rPr>
          <w:rFonts w:eastAsia="Times New Roman"/>
          <w:color w:val="000000" w:themeColor="text1"/>
          <w:szCs w:val="24"/>
        </w:rPr>
        <w:t>,</w:t>
      </w:r>
      <w:r w:rsidRPr="00477940">
        <w:rPr>
          <w:rFonts w:eastAsia="Times New Roman"/>
          <w:color w:val="000000" w:themeColor="text1"/>
          <w:szCs w:val="24"/>
        </w:rPr>
        <w:t xml:space="preserve"> δεν </w:t>
      </w:r>
      <w:r>
        <w:rPr>
          <w:rFonts w:eastAsia="Times New Roman"/>
          <w:color w:val="000000" w:themeColor="text1"/>
          <w:szCs w:val="24"/>
        </w:rPr>
        <w:t xml:space="preserve">αρκεί ο τίτλος για να </w:t>
      </w:r>
      <w:r w:rsidRPr="00477940">
        <w:rPr>
          <w:rFonts w:eastAsia="Times New Roman"/>
          <w:color w:val="000000" w:themeColor="text1"/>
          <w:szCs w:val="24"/>
        </w:rPr>
        <w:t>ψηφίσ</w:t>
      </w:r>
      <w:r>
        <w:rPr>
          <w:rFonts w:eastAsia="Times New Roman"/>
          <w:color w:val="000000" w:themeColor="text1"/>
          <w:szCs w:val="24"/>
        </w:rPr>
        <w:t>ει τη συγκεκ</w:t>
      </w:r>
      <w:r>
        <w:rPr>
          <w:rFonts w:eastAsia="Times New Roman"/>
          <w:color w:val="000000" w:themeColor="text1"/>
          <w:szCs w:val="24"/>
        </w:rPr>
        <w:t xml:space="preserve">ριμένη </w:t>
      </w:r>
      <w:r w:rsidRPr="00477940">
        <w:rPr>
          <w:rFonts w:eastAsia="Times New Roman"/>
          <w:color w:val="000000" w:themeColor="text1"/>
          <w:szCs w:val="24"/>
        </w:rPr>
        <w:t>διάταξη</w:t>
      </w:r>
      <w:r>
        <w:rPr>
          <w:rFonts w:eastAsia="Times New Roman"/>
          <w:color w:val="000000" w:themeColor="text1"/>
          <w:szCs w:val="24"/>
        </w:rPr>
        <w:t xml:space="preserve">. </w:t>
      </w:r>
    </w:p>
    <w:p w14:paraId="0A5DE757"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Άρα, ψηφίζουμε τις δικές μας διατάξεις και όποιες </w:t>
      </w:r>
      <w:r w:rsidRPr="00477940">
        <w:rPr>
          <w:rFonts w:eastAsia="Times New Roman"/>
          <w:color w:val="000000" w:themeColor="text1"/>
          <w:szCs w:val="24"/>
        </w:rPr>
        <w:t>συμφωνούμε</w:t>
      </w:r>
      <w:r>
        <w:rPr>
          <w:rFonts w:eastAsia="Times New Roman"/>
          <w:color w:val="000000" w:themeColor="text1"/>
          <w:szCs w:val="24"/>
        </w:rPr>
        <w:t>, από οποιοδήποτε κόμμα κι αν έχουν προταθεί, είτε τη</w:t>
      </w:r>
      <w:r w:rsidRPr="00477940">
        <w:rPr>
          <w:rFonts w:eastAsia="Times New Roman"/>
          <w:color w:val="000000" w:themeColor="text1"/>
          <w:szCs w:val="24"/>
        </w:rPr>
        <w:t xml:space="preserve"> Νέα Δημοκρατία </w:t>
      </w:r>
      <w:r>
        <w:rPr>
          <w:rFonts w:eastAsia="Times New Roman"/>
          <w:color w:val="000000" w:themeColor="text1"/>
          <w:szCs w:val="24"/>
        </w:rPr>
        <w:t>είτε το ΣΥΡΙΖΑ.</w:t>
      </w:r>
    </w:p>
    <w:p w14:paraId="0A5DE758"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0A5DE759" w14:textId="77777777" w:rsidR="00415E13" w:rsidRDefault="00E650A0">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της Δημοκρατικής Συμπαράταξης)</w:t>
      </w:r>
    </w:p>
    <w:p w14:paraId="0A5DE75A" w14:textId="77777777" w:rsidR="00415E13" w:rsidRDefault="00E650A0">
      <w:pPr>
        <w:spacing w:line="600" w:lineRule="auto"/>
        <w:ind w:firstLine="720"/>
        <w:jc w:val="both"/>
        <w:rPr>
          <w:rFonts w:eastAsia="Times New Roman"/>
          <w:color w:val="000000" w:themeColor="text1"/>
          <w:szCs w:val="24"/>
        </w:rPr>
      </w:pPr>
      <w:r w:rsidRPr="000A0EF3">
        <w:rPr>
          <w:rFonts w:eastAsia="Times New Roman"/>
          <w:b/>
          <w:color w:val="000000" w:themeColor="text1"/>
          <w:szCs w:val="24"/>
        </w:rPr>
        <w:t>ΠΡΟΕΔΡΕΥΩΝ (Μάριος Γ</w:t>
      </w:r>
      <w:r w:rsidRPr="000A0EF3">
        <w:rPr>
          <w:rFonts w:eastAsia="Times New Roman"/>
          <w:b/>
          <w:color w:val="000000" w:themeColor="text1"/>
          <w:szCs w:val="24"/>
        </w:rPr>
        <w:t>εωργιάδης):</w:t>
      </w:r>
      <w:r>
        <w:rPr>
          <w:rFonts w:eastAsia="Times New Roman"/>
          <w:color w:val="000000" w:themeColor="text1"/>
          <w:szCs w:val="24"/>
        </w:rPr>
        <w:t xml:space="preserve"> Ε</w:t>
      </w:r>
      <w:r w:rsidRPr="00477940">
        <w:rPr>
          <w:rFonts w:eastAsia="Times New Roman"/>
          <w:color w:val="000000" w:themeColor="text1"/>
          <w:szCs w:val="24"/>
        </w:rPr>
        <w:t>υχαριστούμε και εμείς</w:t>
      </w:r>
      <w:r>
        <w:rPr>
          <w:rFonts w:eastAsia="Times New Roman"/>
          <w:color w:val="000000" w:themeColor="text1"/>
          <w:szCs w:val="24"/>
        </w:rPr>
        <w:t>.</w:t>
      </w:r>
    </w:p>
    <w:p w14:paraId="0A5DE75B"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Ο κ. Γρέγος, Β</w:t>
      </w:r>
      <w:r w:rsidRPr="00477940">
        <w:rPr>
          <w:rFonts w:eastAsia="Times New Roman"/>
          <w:color w:val="000000" w:themeColor="text1"/>
          <w:szCs w:val="24"/>
        </w:rPr>
        <w:t xml:space="preserve">ουλευτής </w:t>
      </w:r>
      <w:r>
        <w:rPr>
          <w:rFonts w:eastAsia="Times New Roman"/>
          <w:color w:val="000000" w:themeColor="text1"/>
          <w:szCs w:val="24"/>
        </w:rPr>
        <w:t xml:space="preserve">της Β΄ </w:t>
      </w:r>
      <w:r w:rsidRPr="00477940">
        <w:rPr>
          <w:rFonts w:eastAsia="Times New Roman"/>
          <w:color w:val="000000" w:themeColor="text1"/>
          <w:szCs w:val="24"/>
        </w:rPr>
        <w:t xml:space="preserve">Θεσσαλονίκης </w:t>
      </w:r>
      <w:r>
        <w:rPr>
          <w:rFonts w:eastAsia="Times New Roman"/>
          <w:color w:val="000000" w:themeColor="text1"/>
          <w:szCs w:val="24"/>
        </w:rPr>
        <w:t xml:space="preserve">από τη </w:t>
      </w:r>
      <w:r w:rsidRPr="00477940">
        <w:rPr>
          <w:rFonts w:eastAsia="Times New Roman"/>
          <w:color w:val="000000" w:themeColor="text1"/>
          <w:szCs w:val="24"/>
        </w:rPr>
        <w:t>Χρυσή Αυγή</w:t>
      </w:r>
      <w:r>
        <w:rPr>
          <w:rFonts w:eastAsia="Times New Roman"/>
          <w:color w:val="000000" w:themeColor="text1"/>
          <w:szCs w:val="24"/>
        </w:rPr>
        <w:t xml:space="preserve">, έχει τον λόγο </w:t>
      </w:r>
      <w:r w:rsidRPr="00477940">
        <w:rPr>
          <w:rFonts w:eastAsia="Times New Roman"/>
          <w:color w:val="000000" w:themeColor="text1"/>
          <w:szCs w:val="24"/>
        </w:rPr>
        <w:t xml:space="preserve">για </w:t>
      </w:r>
      <w:r>
        <w:rPr>
          <w:rFonts w:eastAsia="Times New Roman"/>
          <w:color w:val="000000" w:themeColor="text1"/>
          <w:szCs w:val="24"/>
        </w:rPr>
        <w:t>επτά λεπτά.</w:t>
      </w:r>
    </w:p>
    <w:p w14:paraId="0A5DE75C" w14:textId="77777777" w:rsidR="00415E13" w:rsidRDefault="00E650A0">
      <w:pPr>
        <w:spacing w:line="600" w:lineRule="auto"/>
        <w:ind w:firstLine="720"/>
        <w:jc w:val="both"/>
        <w:rPr>
          <w:rFonts w:eastAsia="Times New Roman"/>
          <w:color w:val="000000" w:themeColor="text1"/>
          <w:szCs w:val="24"/>
        </w:rPr>
      </w:pPr>
      <w:r w:rsidRPr="000A0EF3">
        <w:rPr>
          <w:rFonts w:eastAsia="Times New Roman"/>
          <w:b/>
          <w:color w:val="000000" w:themeColor="text1"/>
          <w:szCs w:val="24"/>
        </w:rPr>
        <w:t xml:space="preserve">ΑΝΤΩΝΙΟΣ ΓΡΕΓΟΣ: </w:t>
      </w:r>
      <w:r>
        <w:rPr>
          <w:rFonts w:eastAsia="Times New Roman"/>
          <w:color w:val="000000" w:themeColor="text1"/>
          <w:szCs w:val="24"/>
        </w:rPr>
        <w:t>Ευχαριστώ, κύριε Πρόεδρε. Θα προσπαθήσω να είμαι και μέσα στον χρόνο.</w:t>
      </w:r>
    </w:p>
    <w:p w14:paraId="0A5DE75D"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477940">
        <w:rPr>
          <w:rFonts w:eastAsia="Times New Roman"/>
          <w:color w:val="000000" w:themeColor="text1"/>
          <w:szCs w:val="24"/>
        </w:rPr>
        <w:t>εν ξέρουμε</w:t>
      </w:r>
      <w:r>
        <w:rPr>
          <w:rFonts w:eastAsia="Times New Roman"/>
          <w:color w:val="000000" w:themeColor="text1"/>
          <w:szCs w:val="24"/>
        </w:rPr>
        <w:t>,</w:t>
      </w:r>
      <w:r w:rsidRPr="00477940">
        <w:rPr>
          <w:rFonts w:eastAsia="Times New Roman"/>
          <w:color w:val="000000" w:themeColor="text1"/>
          <w:szCs w:val="24"/>
        </w:rPr>
        <w:t xml:space="preserve"> βέβαια</w:t>
      </w:r>
      <w:r>
        <w:rPr>
          <w:rFonts w:eastAsia="Times New Roman"/>
          <w:color w:val="000000" w:themeColor="text1"/>
          <w:szCs w:val="24"/>
        </w:rPr>
        <w:t>,</w:t>
      </w:r>
      <w:r w:rsidRPr="00477940">
        <w:rPr>
          <w:rFonts w:eastAsia="Times New Roman"/>
          <w:color w:val="000000" w:themeColor="text1"/>
          <w:szCs w:val="24"/>
        </w:rPr>
        <w:t xml:space="preserve"> πως θα εξελιχθεί αυτή η διαδικασία μέχρι αύριο</w:t>
      </w:r>
      <w:r>
        <w:rPr>
          <w:rFonts w:eastAsia="Times New Roman"/>
          <w:color w:val="000000" w:themeColor="text1"/>
          <w:szCs w:val="24"/>
        </w:rPr>
        <w:t>. Θ</w:t>
      </w:r>
      <w:r w:rsidRPr="00477940">
        <w:rPr>
          <w:rFonts w:eastAsia="Times New Roman"/>
          <w:color w:val="000000" w:themeColor="text1"/>
          <w:szCs w:val="24"/>
        </w:rPr>
        <w:t>α κάνω μερικές σύντομες παρατηρήσεις</w:t>
      </w:r>
      <w:r>
        <w:rPr>
          <w:rFonts w:eastAsia="Times New Roman"/>
          <w:color w:val="000000" w:themeColor="text1"/>
          <w:szCs w:val="24"/>
        </w:rPr>
        <w:t>. Ε</w:t>
      </w:r>
      <w:r w:rsidRPr="00477940">
        <w:rPr>
          <w:rFonts w:eastAsia="Times New Roman"/>
          <w:color w:val="000000" w:themeColor="text1"/>
          <w:szCs w:val="24"/>
        </w:rPr>
        <w:t>ίναι λίγο οξύμωρο</w:t>
      </w:r>
      <w:r>
        <w:rPr>
          <w:rFonts w:eastAsia="Times New Roman"/>
          <w:color w:val="000000" w:themeColor="text1"/>
          <w:szCs w:val="24"/>
        </w:rPr>
        <w:t>,</w:t>
      </w:r>
      <w:r w:rsidRPr="00477940">
        <w:rPr>
          <w:rFonts w:eastAsia="Times New Roman"/>
          <w:color w:val="000000" w:themeColor="text1"/>
          <w:szCs w:val="24"/>
        </w:rPr>
        <w:t xml:space="preserve"> με την παρούσα σύ</w:t>
      </w:r>
      <w:r>
        <w:rPr>
          <w:rFonts w:eastAsia="Times New Roman"/>
          <w:color w:val="000000" w:themeColor="text1"/>
          <w:szCs w:val="24"/>
        </w:rPr>
        <w:t>σταση</w:t>
      </w:r>
      <w:r w:rsidRPr="00477940">
        <w:rPr>
          <w:rFonts w:eastAsia="Times New Roman"/>
          <w:color w:val="000000" w:themeColor="text1"/>
          <w:szCs w:val="24"/>
        </w:rPr>
        <w:t xml:space="preserve"> της Βουλής</w:t>
      </w:r>
      <w:r>
        <w:rPr>
          <w:rFonts w:eastAsia="Times New Roman"/>
          <w:color w:val="000000" w:themeColor="text1"/>
          <w:szCs w:val="24"/>
        </w:rPr>
        <w:t>,</w:t>
      </w:r>
      <w:r w:rsidRPr="00477940">
        <w:rPr>
          <w:rFonts w:eastAsia="Times New Roman"/>
          <w:color w:val="000000" w:themeColor="text1"/>
          <w:szCs w:val="24"/>
        </w:rPr>
        <w:t xml:space="preserve"> να συζητάμε τέτοια σημαντικά θέματα</w:t>
      </w:r>
      <w:r>
        <w:rPr>
          <w:rFonts w:eastAsia="Times New Roman"/>
          <w:color w:val="000000" w:themeColor="text1"/>
          <w:szCs w:val="24"/>
        </w:rPr>
        <w:t xml:space="preserve"> όπως η </w:t>
      </w:r>
      <w:r>
        <w:rPr>
          <w:rFonts w:eastAsia="Times New Roman"/>
          <w:color w:val="000000" w:themeColor="text1"/>
          <w:szCs w:val="24"/>
        </w:rPr>
        <w:t xml:space="preserve">Αναθεώρηση </w:t>
      </w:r>
      <w:r>
        <w:rPr>
          <w:rFonts w:eastAsia="Times New Roman"/>
          <w:color w:val="000000" w:themeColor="text1"/>
          <w:szCs w:val="24"/>
        </w:rPr>
        <w:t>του Σ</w:t>
      </w:r>
      <w:r w:rsidRPr="00477940">
        <w:rPr>
          <w:rFonts w:eastAsia="Times New Roman"/>
          <w:color w:val="000000" w:themeColor="text1"/>
          <w:szCs w:val="24"/>
        </w:rPr>
        <w:t>υντάγματος και</w:t>
      </w:r>
      <w:r>
        <w:rPr>
          <w:rFonts w:eastAsia="Times New Roman"/>
          <w:color w:val="000000" w:themeColor="text1"/>
          <w:szCs w:val="24"/>
        </w:rPr>
        <w:t>,</w:t>
      </w:r>
      <w:r w:rsidRPr="00477940">
        <w:rPr>
          <w:rFonts w:eastAsia="Times New Roman"/>
          <w:color w:val="000000" w:themeColor="text1"/>
          <w:szCs w:val="24"/>
        </w:rPr>
        <w:t xml:space="preserve"> μάλιστα</w:t>
      </w:r>
      <w:r>
        <w:rPr>
          <w:rFonts w:eastAsia="Times New Roman"/>
          <w:color w:val="000000" w:themeColor="text1"/>
          <w:szCs w:val="24"/>
        </w:rPr>
        <w:t>, να</w:t>
      </w:r>
      <w:r w:rsidRPr="00477940">
        <w:rPr>
          <w:rFonts w:eastAsia="Times New Roman"/>
          <w:color w:val="000000" w:themeColor="text1"/>
          <w:szCs w:val="24"/>
        </w:rPr>
        <w:t xml:space="preserve"> προτείνουν αλλαγές και τροποποιήσεις </w:t>
      </w:r>
      <w:r>
        <w:rPr>
          <w:rFonts w:eastAsia="Times New Roman"/>
          <w:color w:val="000000" w:themeColor="text1"/>
          <w:szCs w:val="24"/>
        </w:rPr>
        <w:lastRenderedPageBreak/>
        <w:t xml:space="preserve">κόμματα που επανειλημμένα, </w:t>
      </w:r>
      <w:r w:rsidRPr="00477940">
        <w:rPr>
          <w:rFonts w:eastAsia="Times New Roman"/>
          <w:color w:val="000000" w:themeColor="text1"/>
          <w:szCs w:val="24"/>
        </w:rPr>
        <w:t>κατ</w:t>
      </w:r>
      <w:r>
        <w:rPr>
          <w:rFonts w:eastAsia="Times New Roman"/>
          <w:color w:val="000000" w:themeColor="text1"/>
          <w:szCs w:val="24"/>
        </w:rPr>
        <w:t>’</w:t>
      </w:r>
      <w:r w:rsidRPr="00477940">
        <w:rPr>
          <w:rFonts w:eastAsia="Times New Roman"/>
          <w:color w:val="000000" w:themeColor="text1"/>
          <w:szCs w:val="24"/>
        </w:rPr>
        <w:t xml:space="preserve"> εξακολούθηση και </w:t>
      </w:r>
      <w:r>
        <w:rPr>
          <w:rFonts w:eastAsia="Times New Roman"/>
          <w:color w:val="000000" w:themeColor="text1"/>
          <w:szCs w:val="24"/>
        </w:rPr>
        <w:t>συστημα</w:t>
      </w:r>
      <w:r w:rsidRPr="00477940">
        <w:rPr>
          <w:rFonts w:eastAsia="Times New Roman"/>
          <w:color w:val="000000" w:themeColor="text1"/>
          <w:szCs w:val="24"/>
        </w:rPr>
        <w:t>τικά έχ</w:t>
      </w:r>
      <w:r>
        <w:rPr>
          <w:rFonts w:eastAsia="Times New Roman"/>
          <w:color w:val="000000" w:themeColor="text1"/>
          <w:szCs w:val="24"/>
        </w:rPr>
        <w:t xml:space="preserve">ουν παραβιάσει και παραβιάζουν </w:t>
      </w:r>
      <w:r w:rsidRPr="00477940">
        <w:rPr>
          <w:rFonts w:eastAsia="Times New Roman"/>
          <w:color w:val="000000" w:themeColor="text1"/>
          <w:szCs w:val="24"/>
        </w:rPr>
        <w:t xml:space="preserve">πάρα πολλές φορές το </w:t>
      </w:r>
      <w:r>
        <w:rPr>
          <w:rFonts w:eastAsia="Times New Roman"/>
          <w:color w:val="000000" w:themeColor="text1"/>
          <w:szCs w:val="24"/>
        </w:rPr>
        <w:t>Σ</w:t>
      </w:r>
      <w:r w:rsidRPr="00477940">
        <w:rPr>
          <w:rFonts w:eastAsia="Times New Roman"/>
          <w:color w:val="000000" w:themeColor="text1"/>
          <w:szCs w:val="24"/>
        </w:rPr>
        <w:t>ύνταγμα</w:t>
      </w:r>
      <w:r>
        <w:rPr>
          <w:rFonts w:eastAsia="Times New Roman"/>
          <w:color w:val="000000" w:themeColor="text1"/>
          <w:szCs w:val="24"/>
        </w:rPr>
        <w:t>. Μ</w:t>
      </w:r>
      <w:r w:rsidRPr="00477940">
        <w:rPr>
          <w:rFonts w:eastAsia="Times New Roman"/>
          <w:color w:val="000000" w:themeColor="text1"/>
          <w:szCs w:val="24"/>
        </w:rPr>
        <w:t>ιλά</w:t>
      </w:r>
      <w:r>
        <w:rPr>
          <w:rFonts w:eastAsia="Times New Roman"/>
          <w:color w:val="000000" w:themeColor="text1"/>
          <w:szCs w:val="24"/>
        </w:rPr>
        <w:t>ω για τη Νέα</w:t>
      </w:r>
      <w:r w:rsidRPr="00477940">
        <w:rPr>
          <w:rFonts w:eastAsia="Times New Roman"/>
          <w:color w:val="000000" w:themeColor="text1"/>
          <w:szCs w:val="24"/>
        </w:rPr>
        <w:t xml:space="preserve"> Δημοκρατία</w:t>
      </w:r>
      <w:r>
        <w:rPr>
          <w:rFonts w:eastAsia="Times New Roman"/>
          <w:color w:val="000000" w:themeColor="text1"/>
          <w:szCs w:val="24"/>
        </w:rPr>
        <w:t xml:space="preserve">, </w:t>
      </w:r>
      <w:r w:rsidRPr="00477940">
        <w:rPr>
          <w:rFonts w:eastAsia="Times New Roman"/>
          <w:color w:val="000000" w:themeColor="text1"/>
          <w:szCs w:val="24"/>
        </w:rPr>
        <w:t xml:space="preserve">το ΠΑΣΟΚ </w:t>
      </w:r>
      <w:r>
        <w:rPr>
          <w:rFonts w:eastAsia="Times New Roman"/>
          <w:color w:val="000000" w:themeColor="text1"/>
          <w:szCs w:val="24"/>
        </w:rPr>
        <w:t xml:space="preserve">και </w:t>
      </w:r>
      <w:r w:rsidRPr="00477940">
        <w:rPr>
          <w:rFonts w:eastAsia="Times New Roman"/>
          <w:color w:val="000000" w:themeColor="text1"/>
          <w:szCs w:val="24"/>
        </w:rPr>
        <w:t xml:space="preserve">το ΣΥΡΙΖΑ και άλλες </w:t>
      </w:r>
      <w:r>
        <w:rPr>
          <w:rFonts w:eastAsia="Times New Roman"/>
          <w:color w:val="000000" w:themeColor="text1"/>
          <w:szCs w:val="24"/>
        </w:rPr>
        <w:t xml:space="preserve">δήθεν </w:t>
      </w:r>
      <w:r w:rsidRPr="00477940">
        <w:rPr>
          <w:rFonts w:eastAsia="Times New Roman"/>
          <w:color w:val="000000" w:themeColor="text1"/>
          <w:szCs w:val="24"/>
        </w:rPr>
        <w:t>δημοκρατικές δυνάμεις</w:t>
      </w:r>
      <w:r>
        <w:rPr>
          <w:rFonts w:eastAsia="Times New Roman"/>
          <w:color w:val="000000" w:themeColor="text1"/>
          <w:szCs w:val="24"/>
        </w:rPr>
        <w:t>.</w:t>
      </w:r>
    </w:p>
    <w:p w14:paraId="0A5DE75E"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Άκ</w:t>
      </w:r>
      <w:r>
        <w:rPr>
          <w:rFonts w:eastAsia="Times New Roman"/>
          <w:color w:val="000000" w:themeColor="text1"/>
          <w:szCs w:val="24"/>
        </w:rPr>
        <w:t xml:space="preserve">ουσα </w:t>
      </w:r>
      <w:r w:rsidRPr="00477940">
        <w:rPr>
          <w:rFonts w:eastAsia="Times New Roman"/>
          <w:color w:val="000000" w:themeColor="text1"/>
          <w:szCs w:val="24"/>
        </w:rPr>
        <w:t xml:space="preserve">τον </w:t>
      </w:r>
      <w:r>
        <w:rPr>
          <w:rFonts w:eastAsia="Times New Roman"/>
          <w:color w:val="000000" w:themeColor="text1"/>
          <w:szCs w:val="24"/>
        </w:rPr>
        <w:t>ε</w:t>
      </w:r>
      <w:r w:rsidRPr="00477940">
        <w:rPr>
          <w:rFonts w:eastAsia="Times New Roman"/>
          <w:color w:val="000000" w:themeColor="text1"/>
          <w:szCs w:val="24"/>
        </w:rPr>
        <w:t xml:space="preserve">ισηγητή </w:t>
      </w:r>
      <w:r w:rsidRPr="00477940">
        <w:rPr>
          <w:rFonts w:eastAsia="Times New Roman"/>
          <w:color w:val="000000" w:themeColor="text1"/>
          <w:szCs w:val="24"/>
        </w:rPr>
        <w:t xml:space="preserve">του ΣΥΡΙΖΑ να μιλάει για </w:t>
      </w:r>
      <w:r>
        <w:rPr>
          <w:rFonts w:eastAsia="Times New Roman"/>
          <w:color w:val="000000" w:themeColor="text1"/>
          <w:szCs w:val="24"/>
        </w:rPr>
        <w:t>θεσμικά τραύματα</w:t>
      </w:r>
      <w:r w:rsidRPr="00477940">
        <w:rPr>
          <w:rFonts w:eastAsia="Times New Roman"/>
          <w:color w:val="000000" w:themeColor="text1"/>
          <w:szCs w:val="24"/>
        </w:rPr>
        <w:t xml:space="preserve"> που προκλήθηκαν από τα μνημόνια</w:t>
      </w:r>
      <w:r>
        <w:rPr>
          <w:rFonts w:eastAsia="Times New Roman"/>
          <w:color w:val="000000" w:themeColor="text1"/>
          <w:szCs w:val="24"/>
        </w:rPr>
        <w:t>, αυτά π</w:t>
      </w:r>
      <w:r w:rsidRPr="00477940">
        <w:rPr>
          <w:rFonts w:eastAsia="Times New Roman"/>
          <w:color w:val="000000" w:themeColor="text1"/>
          <w:szCs w:val="24"/>
        </w:rPr>
        <w:t xml:space="preserve">ου ψήφισε </w:t>
      </w:r>
      <w:r>
        <w:rPr>
          <w:rFonts w:eastAsia="Times New Roman"/>
          <w:color w:val="000000" w:themeColor="text1"/>
          <w:szCs w:val="24"/>
        </w:rPr>
        <w:t xml:space="preserve">και </w:t>
      </w:r>
      <w:r w:rsidRPr="00477940">
        <w:rPr>
          <w:rFonts w:eastAsia="Times New Roman"/>
          <w:color w:val="000000" w:themeColor="text1"/>
          <w:szCs w:val="24"/>
        </w:rPr>
        <w:t xml:space="preserve">ο ΣΥΡΙΖΑ </w:t>
      </w:r>
      <w:r>
        <w:rPr>
          <w:rFonts w:eastAsia="Times New Roman"/>
          <w:color w:val="000000" w:themeColor="text1"/>
          <w:szCs w:val="24"/>
        </w:rPr>
        <w:t>φυσικά.</w:t>
      </w:r>
    </w:p>
    <w:p w14:paraId="0A5DE75F"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Μιλάνε, δηλαδή, αυτοί που πολλάκις έχουν καταλύσει το Σ</w:t>
      </w:r>
      <w:r w:rsidRPr="00477940">
        <w:rPr>
          <w:rFonts w:eastAsia="Times New Roman"/>
          <w:color w:val="000000" w:themeColor="text1"/>
          <w:szCs w:val="24"/>
        </w:rPr>
        <w:t xml:space="preserve">ύνταγμα και </w:t>
      </w:r>
      <w:r>
        <w:rPr>
          <w:rFonts w:eastAsia="Times New Roman"/>
          <w:color w:val="000000" w:themeColor="text1"/>
          <w:szCs w:val="24"/>
        </w:rPr>
        <w:t xml:space="preserve">έχουν </w:t>
      </w:r>
      <w:r w:rsidRPr="00477940">
        <w:rPr>
          <w:rFonts w:eastAsia="Times New Roman"/>
          <w:color w:val="000000" w:themeColor="text1"/>
          <w:szCs w:val="24"/>
        </w:rPr>
        <w:t>προσβάλλει το πολίτευμα</w:t>
      </w:r>
      <w:r>
        <w:rPr>
          <w:rFonts w:eastAsia="Times New Roman"/>
          <w:color w:val="000000" w:themeColor="text1"/>
          <w:szCs w:val="24"/>
        </w:rPr>
        <w:t>,</w:t>
      </w:r>
      <w:r w:rsidRPr="00477940">
        <w:rPr>
          <w:rFonts w:eastAsia="Times New Roman"/>
          <w:color w:val="000000" w:themeColor="text1"/>
          <w:szCs w:val="24"/>
        </w:rPr>
        <w:t xml:space="preserve"> όπως </w:t>
      </w:r>
      <w:r>
        <w:rPr>
          <w:rFonts w:eastAsia="Times New Roman"/>
          <w:color w:val="000000" w:themeColor="text1"/>
          <w:szCs w:val="24"/>
        </w:rPr>
        <w:t xml:space="preserve">έχω πει πάρα </w:t>
      </w:r>
      <w:r w:rsidRPr="00477940">
        <w:rPr>
          <w:rFonts w:eastAsia="Times New Roman"/>
          <w:color w:val="000000" w:themeColor="text1"/>
          <w:szCs w:val="24"/>
        </w:rPr>
        <w:t>πολλές φορ</w:t>
      </w:r>
      <w:r w:rsidRPr="00477940">
        <w:rPr>
          <w:rFonts w:eastAsia="Times New Roman"/>
          <w:color w:val="000000" w:themeColor="text1"/>
          <w:szCs w:val="24"/>
        </w:rPr>
        <w:t>ές</w:t>
      </w:r>
      <w:r>
        <w:rPr>
          <w:rFonts w:eastAsia="Times New Roman"/>
          <w:color w:val="000000" w:themeColor="text1"/>
          <w:szCs w:val="24"/>
        </w:rPr>
        <w:t>.</w:t>
      </w:r>
    </w:p>
    <w:p w14:paraId="0A5DE760"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Άκουσα, επίσης, για λαϊκή κυριαρχία και δημοκρατικό χαρακτήρα άσκησης πολιτικής από τον </w:t>
      </w:r>
      <w:r>
        <w:rPr>
          <w:rFonts w:eastAsia="Times New Roman"/>
          <w:color w:val="000000" w:themeColor="text1"/>
          <w:szCs w:val="24"/>
        </w:rPr>
        <w:t xml:space="preserve">εισηγητή </w:t>
      </w:r>
      <w:r w:rsidRPr="00477940">
        <w:rPr>
          <w:rFonts w:eastAsia="Times New Roman"/>
          <w:color w:val="000000" w:themeColor="text1"/>
          <w:szCs w:val="24"/>
        </w:rPr>
        <w:t>του ΣΥΡΙΖΑ</w:t>
      </w:r>
      <w:r>
        <w:rPr>
          <w:rFonts w:eastAsia="Times New Roman"/>
          <w:color w:val="000000" w:themeColor="text1"/>
          <w:szCs w:val="24"/>
        </w:rPr>
        <w:t>.</w:t>
      </w:r>
      <w:r w:rsidRPr="00477940">
        <w:rPr>
          <w:rFonts w:eastAsia="Times New Roman"/>
          <w:color w:val="000000" w:themeColor="text1"/>
          <w:szCs w:val="24"/>
        </w:rPr>
        <w:t xml:space="preserve"> </w:t>
      </w:r>
      <w:r>
        <w:rPr>
          <w:rFonts w:eastAsia="Times New Roman"/>
          <w:color w:val="000000" w:themeColor="text1"/>
          <w:szCs w:val="24"/>
        </w:rPr>
        <w:t>Κ</w:t>
      </w:r>
      <w:r w:rsidRPr="00477940">
        <w:rPr>
          <w:rFonts w:eastAsia="Times New Roman"/>
          <w:color w:val="000000" w:themeColor="text1"/>
          <w:szCs w:val="24"/>
        </w:rPr>
        <w:t>αι όλα αυτά με</w:t>
      </w:r>
      <w:r>
        <w:rPr>
          <w:rFonts w:eastAsia="Times New Roman"/>
          <w:color w:val="000000" w:themeColor="text1"/>
          <w:szCs w:val="24"/>
        </w:rPr>
        <w:t xml:space="preserve">τά την </w:t>
      </w:r>
      <w:r w:rsidRPr="00477940">
        <w:rPr>
          <w:rFonts w:eastAsia="Times New Roman"/>
          <w:color w:val="000000" w:themeColor="text1"/>
          <w:szCs w:val="24"/>
        </w:rPr>
        <w:t>ψήφιση</w:t>
      </w:r>
      <w:r>
        <w:rPr>
          <w:rFonts w:eastAsia="Times New Roman"/>
          <w:color w:val="000000" w:themeColor="text1"/>
          <w:szCs w:val="24"/>
        </w:rPr>
        <w:t xml:space="preserve"> της προδοτικής Σ</w:t>
      </w:r>
      <w:r w:rsidRPr="00477940">
        <w:rPr>
          <w:rFonts w:eastAsia="Times New Roman"/>
          <w:color w:val="000000" w:themeColor="text1"/>
          <w:szCs w:val="24"/>
        </w:rPr>
        <w:t xml:space="preserve">υμφωνίας των Πρεσπών </w:t>
      </w:r>
      <w:r>
        <w:rPr>
          <w:rFonts w:eastAsia="Times New Roman"/>
          <w:color w:val="000000" w:themeColor="text1"/>
          <w:szCs w:val="24"/>
        </w:rPr>
        <w:t xml:space="preserve">και </w:t>
      </w:r>
      <w:r w:rsidRPr="00477940">
        <w:rPr>
          <w:rFonts w:eastAsia="Times New Roman"/>
          <w:color w:val="000000" w:themeColor="text1"/>
          <w:szCs w:val="24"/>
        </w:rPr>
        <w:t>με τον τρόπο που αυτή έγινε</w:t>
      </w:r>
      <w:r>
        <w:rPr>
          <w:rFonts w:eastAsia="Times New Roman"/>
          <w:color w:val="000000" w:themeColor="text1"/>
          <w:szCs w:val="24"/>
        </w:rPr>
        <w:t>,</w:t>
      </w:r>
      <w:r w:rsidRPr="00477940">
        <w:rPr>
          <w:rFonts w:eastAsia="Times New Roman"/>
          <w:color w:val="000000" w:themeColor="text1"/>
          <w:szCs w:val="24"/>
        </w:rPr>
        <w:t xml:space="preserve"> </w:t>
      </w:r>
      <w:r>
        <w:rPr>
          <w:rFonts w:eastAsia="Times New Roman"/>
          <w:color w:val="000000" w:themeColor="text1"/>
          <w:szCs w:val="24"/>
        </w:rPr>
        <w:t>με συν</w:t>
      </w:r>
      <w:r w:rsidRPr="00477940">
        <w:rPr>
          <w:rFonts w:eastAsia="Times New Roman"/>
          <w:color w:val="000000" w:themeColor="text1"/>
          <w:szCs w:val="24"/>
        </w:rPr>
        <w:t xml:space="preserve">υπεύθυνους το ΣΥΡΙΖΑ και τη </w:t>
      </w:r>
      <w:r>
        <w:rPr>
          <w:rFonts w:eastAsia="Times New Roman"/>
          <w:color w:val="000000" w:themeColor="text1"/>
          <w:szCs w:val="24"/>
        </w:rPr>
        <w:t>Νέα Δ</w:t>
      </w:r>
      <w:r w:rsidRPr="00477940">
        <w:rPr>
          <w:rFonts w:eastAsia="Times New Roman"/>
          <w:color w:val="000000" w:themeColor="text1"/>
          <w:szCs w:val="24"/>
        </w:rPr>
        <w:t>ημοκρ</w:t>
      </w:r>
      <w:r w:rsidRPr="00477940">
        <w:rPr>
          <w:rFonts w:eastAsia="Times New Roman"/>
          <w:color w:val="000000" w:themeColor="text1"/>
          <w:szCs w:val="24"/>
        </w:rPr>
        <w:t>ατία</w:t>
      </w:r>
      <w:r>
        <w:rPr>
          <w:rFonts w:eastAsia="Times New Roman"/>
          <w:color w:val="000000" w:themeColor="text1"/>
          <w:szCs w:val="24"/>
        </w:rPr>
        <w:t>.</w:t>
      </w:r>
    </w:p>
    <w:p w14:paraId="0A5DE761"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Άκουσα, επίσης, για θεσμική ομαλότητα και αξιοκρατία. Δεν μπορώ να κα</w:t>
      </w:r>
      <w:r w:rsidRPr="00477940">
        <w:rPr>
          <w:rFonts w:eastAsia="Times New Roman"/>
          <w:color w:val="000000" w:themeColor="text1"/>
          <w:szCs w:val="24"/>
        </w:rPr>
        <w:t xml:space="preserve">τανοήσω </w:t>
      </w:r>
      <w:r>
        <w:rPr>
          <w:rFonts w:eastAsia="Times New Roman"/>
          <w:color w:val="000000" w:themeColor="text1"/>
          <w:szCs w:val="24"/>
        </w:rPr>
        <w:t xml:space="preserve">πώς έχει τέτοιο απύθμενο θράσος ο </w:t>
      </w:r>
      <w:r>
        <w:rPr>
          <w:rFonts w:eastAsia="Times New Roman"/>
          <w:color w:val="000000" w:themeColor="text1"/>
          <w:szCs w:val="24"/>
        </w:rPr>
        <w:t xml:space="preserve">εισηγητής </w:t>
      </w:r>
      <w:r w:rsidRPr="00477940">
        <w:rPr>
          <w:rFonts w:eastAsia="Times New Roman"/>
          <w:color w:val="000000" w:themeColor="text1"/>
          <w:szCs w:val="24"/>
        </w:rPr>
        <w:t>του ΣΥΡΙΖΑ</w:t>
      </w:r>
      <w:r>
        <w:rPr>
          <w:rFonts w:eastAsia="Times New Roman"/>
          <w:color w:val="000000" w:themeColor="text1"/>
          <w:szCs w:val="24"/>
        </w:rPr>
        <w:t>. Α</w:t>
      </w:r>
      <w:r w:rsidRPr="00477940">
        <w:rPr>
          <w:rFonts w:eastAsia="Times New Roman"/>
          <w:color w:val="000000" w:themeColor="text1"/>
          <w:szCs w:val="24"/>
        </w:rPr>
        <w:t>κούσαμε</w:t>
      </w:r>
      <w:r>
        <w:rPr>
          <w:rFonts w:eastAsia="Times New Roman"/>
          <w:color w:val="000000" w:themeColor="text1"/>
          <w:szCs w:val="24"/>
        </w:rPr>
        <w:t xml:space="preserve">, βέβαια, και από τον </w:t>
      </w:r>
      <w:r>
        <w:rPr>
          <w:rFonts w:eastAsia="Times New Roman"/>
          <w:color w:val="000000" w:themeColor="text1"/>
          <w:szCs w:val="24"/>
        </w:rPr>
        <w:t xml:space="preserve">εισηγητή </w:t>
      </w:r>
      <w:r>
        <w:rPr>
          <w:rFonts w:eastAsia="Times New Roman"/>
          <w:color w:val="000000" w:themeColor="text1"/>
          <w:szCs w:val="24"/>
        </w:rPr>
        <w:lastRenderedPageBreak/>
        <w:t xml:space="preserve">της Νέας Δημοκρατίας </w:t>
      </w:r>
      <w:r w:rsidRPr="00477940">
        <w:rPr>
          <w:rFonts w:eastAsia="Times New Roman"/>
          <w:color w:val="000000" w:themeColor="text1"/>
          <w:szCs w:val="24"/>
        </w:rPr>
        <w:t xml:space="preserve">για κυβερνητικό έλεγχο και διάκριση εξουσιών στη </w:t>
      </w:r>
      <w:r>
        <w:rPr>
          <w:rFonts w:eastAsia="Times New Roman"/>
          <w:color w:val="000000" w:themeColor="text1"/>
          <w:szCs w:val="24"/>
        </w:rPr>
        <w:t>δ</w:t>
      </w:r>
      <w:r w:rsidRPr="00477940">
        <w:rPr>
          <w:rFonts w:eastAsia="Times New Roman"/>
          <w:color w:val="000000" w:themeColor="text1"/>
          <w:szCs w:val="24"/>
        </w:rPr>
        <w:t>ικαιοσύνη</w:t>
      </w:r>
      <w:r>
        <w:rPr>
          <w:rFonts w:eastAsia="Times New Roman"/>
          <w:color w:val="000000" w:themeColor="text1"/>
          <w:szCs w:val="24"/>
        </w:rPr>
        <w:t>.</w:t>
      </w:r>
    </w:p>
    <w:p w14:paraId="0A5DE762"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Μα, σε ποιους </w:t>
      </w:r>
      <w:r w:rsidRPr="00477940">
        <w:rPr>
          <w:rFonts w:eastAsia="Times New Roman"/>
          <w:color w:val="000000" w:themeColor="text1"/>
          <w:szCs w:val="24"/>
        </w:rPr>
        <w:t>τα λέτε</w:t>
      </w:r>
      <w:r>
        <w:rPr>
          <w:rFonts w:eastAsia="Times New Roman"/>
          <w:color w:val="000000" w:themeColor="text1"/>
          <w:szCs w:val="24"/>
        </w:rPr>
        <w:t xml:space="preserve"> α</w:t>
      </w:r>
      <w:r w:rsidRPr="00477940">
        <w:rPr>
          <w:rFonts w:eastAsia="Times New Roman"/>
          <w:color w:val="000000" w:themeColor="text1"/>
          <w:szCs w:val="24"/>
        </w:rPr>
        <w:t>υτά</w:t>
      </w:r>
      <w:r>
        <w:rPr>
          <w:rFonts w:eastAsia="Times New Roman"/>
          <w:color w:val="000000" w:themeColor="text1"/>
          <w:szCs w:val="24"/>
        </w:rPr>
        <w:t>; Πώς τολμάτε να καταγγέ</w:t>
      </w:r>
      <w:r w:rsidRPr="00477940">
        <w:rPr>
          <w:rFonts w:eastAsia="Times New Roman"/>
          <w:color w:val="000000" w:themeColor="text1"/>
          <w:szCs w:val="24"/>
        </w:rPr>
        <w:t xml:space="preserve">λλετε αυτά που </w:t>
      </w:r>
      <w:r>
        <w:rPr>
          <w:rFonts w:eastAsia="Times New Roman"/>
          <w:color w:val="000000" w:themeColor="text1"/>
          <w:szCs w:val="24"/>
        </w:rPr>
        <w:t xml:space="preserve">έχουν γίνει πια η συνήθης </w:t>
      </w:r>
      <w:r w:rsidRPr="00477940">
        <w:rPr>
          <w:rFonts w:eastAsia="Times New Roman"/>
          <w:color w:val="000000" w:themeColor="text1"/>
          <w:szCs w:val="24"/>
        </w:rPr>
        <w:t xml:space="preserve">κυβερνητική </w:t>
      </w:r>
      <w:r>
        <w:rPr>
          <w:rFonts w:eastAsia="Times New Roman"/>
          <w:color w:val="000000" w:themeColor="text1"/>
          <w:szCs w:val="24"/>
        </w:rPr>
        <w:t xml:space="preserve">σας </w:t>
      </w:r>
      <w:r w:rsidRPr="00477940">
        <w:rPr>
          <w:rFonts w:eastAsia="Times New Roman"/>
          <w:color w:val="000000" w:themeColor="text1"/>
          <w:szCs w:val="24"/>
        </w:rPr>
        <w:t>τακτική</w:t>
      </w:r>
      <w:r>
        <w:rPr>
          <w:rFonts w:eastAsia="Times New Roman"/>
          <w:color w:val="000000" w:themeColor="text1"/>
          <w:szCs w:val="24"/>
        </w:rPr>
        <w:t>; Ε</w:t>
      </w:r>
      <w:r w:rsidRPr="00477940">
        <w:rPr>
          <w:rFonts w:eastAsia="Times New Roman"/>
          <w:color w:val="000000" w:themeColor="text1"/>
          <w:szCs w:val="24"/>
        </w:rPr>
        <w:t xml:space="preserve">μείς </w:t>
      </w:r>
      <w:r>
        <w:rPr>
          <w:rFonts w:eastAsia="Times New Roman"/>
          <w:color w:val="000000" w:themeColor="text1"/>
          <w:szCs w:val="24"/>
        </w:rPr>
        <w:t>γ</w:t>
      </w:r>
      <w:r w:rsidRPr="00477940">
        <w:rPr>
          <w:rFonts w:eastAsia="Times New Roman"/>
          <w:color w:val="000000" w:themeColor="text1"/>
          <w:szCs w:val="24"/>
        </w:rPr>
        <w:t>ν</w:t>
      </w:r>
      <w:r>
        <w:rPr>
          <w:rFonts w:eastAsia="Times New Roman"/>
          <w:color w:val="000000" w:themeColor="text1"/>
          <w:szCs w:val="24"/>
        </w:rPr>
        <w:t>ωρίζουμε πολύ καλά τι εννοείτε κ</w:t>
      </w:r>
      <w:r w:rsidRPr="00477940">
        <w:rPr>
          <w:rFonts w:eastAsia="Times New Roman"/>
          <w:color w:val="000000" w:themeColor="text1"/>
          <w:szCs w:val="24"/>
        </w:rPr>
        <w:t>αι τι έ</w:t>
      </w:r>
      <w:r>
        <w:rPr>
          <w:rFonts w:eastAsia="Times New Roman"/>
          <w:color w:val="000000" w:themeColor="text1"/>
          <w:szCs w:val="24"/>
        </w:rPr>
        <w:t>χετε κάνει, όπως το γνωρίζει και ο ελληνικός λαός.</w:t>
      </w:r>
    </w:p>
    <w:p w14:paraId="0A5DE763"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Μια συνήθης παραβίαση είναι και</w:t>
      </w:r>
      <w:r>
        <w:rPr>
          <w:rFonts w:eastAsia="Times New Roman"/>
          <w:color w:val="000000" w:themeColor="text1"/>
          <w:szCs w:val="24"/>
        </w:rPr>
        <w:t xml:space="preserve"> αυτή των κοινοβουλευτικών διαδικασιών </w:t>
      </w:r>
      <w:r w:rsidRPr="00477940">
        <w:rPr>
          <w:rFonts w:eastAsia="Times New Roman"/>
          <w:color w:val="000000" w:themeColor="text1"/>
          <w:szCs w:val="24"/>
        </w:rPr>
        <w:t xml:space="preserve">σε όλα τα επίπεδα </w:t>
      </w:r>
      <w:r>
        <w:rPr>
          <w:rFonts w:eastAsia="Times New Roman"/>
          <w:color w:val="000000" w:themeColor="text1"/>
          <w:szCs w:val="24"/>
        </w:rPr>
        <w:t>με</w:t>
      </w:r>
      <w:r w:rsidRPr="00477940">
        <w:rPr>
          <w:rFonts w:eastAsia="Times New Roman"/>
          <w:color w:val="000000" w:themeColor="text1"/>
          <w:szCs w:val="24"/>
        </w:rPr>
        <w:t xml:space="preserve"> ευθύνη </w:t>
      </w:r>
      <w:r>
        <w:rPr>
          <w:rFonts w:eastAsia="Times New Roman"/>
          <w:color w:val="000000" w:themeColor="text1"/>
          <w:szCs w:val="24"/>
        </w:rPr>
        <w:t>των εκάστοτε κυβερνήσεων. Χ</w:t>
      </w:r>
      <w:r w:rsidRPr="00477940">
        <w:rPr>
          <w:rFonts w:eastAsia="Times New Roman"/>
          <w:color w:val="000000" w:themeColor="text1"/>
          <w:szCs w:val="24"/>
        </w:rPr>
        <w:t xml:space="preserve">αρακτηριστικές είναι οι περιπτώσεις </w:t>
      </w:r>
      <w:r>
        <w:rPr>
          <w:rFonts w:eastAsia="Times New Roman"/>
          <w:color w:val="000000" w:themeColor="text1"/>
          <w:szCs w:val="24"/>
        </w:rPr>
        <w:t xml:space="preserve">του να μην απαντώνται εκατοντάδες ερωτήσεις μέσα </w:t>
      </w:r>
      <w:r>
        <w:rPr>
          <w:rFonts w:eastAsia="Times New Roman"/>
          <w:color w:val="000000" w:themeColor="text1"/>
          <w:szCs w:val="24"/>
        </w:rPr>
        <w:t xml:space="preserve">στο πλαίσιο </w:t>
      </w:r>
      <w:r>
        <w:rPr>
          <w:rFonts w:eastAsia="Times New Roman"/>
          <w:color w:val="000000" w:themeColor="text1"/>
          <w:szCs w:val="24"/>
        </w:rPr>
        <w:t xml:space="preserve">του </w:t>
      </w:r>
      <w:r w:rsidRPr="00477940">
        <w:rPr>
          <w:rFonts w:eastAsia="Times New Roman"/>
          <w:color w:val="000000" w:themeColor="text1"/>
          <w:szCs w:val="24"/>
        </w:rPr>
        <w:t>κοινοβουλευτικού ελέγχου</w:t>
      </w:r>
      <w:r>
        <w:rPr>
          <w:rFonts w:eastAsia="Times New Roman"/>
          <w:color w:val="000000" w:themeColor="text1"/>
          <w:szCs w:val="24"/>
        </w:rPr>
        <w:t>, με αστήριχτες δικαιολογίες.</w:t>
      </w:r>
    </w:p>
    <w:p w14:paraId="0A5DE764" w14:textId="77777777" w:rsidR="00415E13" w:rsidRDefault="00E650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Όμως, </w:t>
      </w:r>
      <w:r w:rsidRPr="00477940">
        <w:rPr>
          <w:rFonts w:eastAsia="Times New Roman"/>
          <w:color w:val="000000" w:themeColor="text1"/>
          <w:szCs w:val="24"/>
        </w:rPr>
        <w:t>ό</w:t>
      </w:r>
      <w:r w:rsidRPr="00477940">
        <w:rPr>
          <w:rFonts w:eastAsia="Times New Roman"/>
          <w:color w:val="000000" w:themeColor="text1"/>
          <w:szCs w:val="24"/>
        </w:rPr>
        <w:t xml:space="preserve">ταν καταθέτουμε </w:t>
      </w:r>
      <w:r>
        <w:rPr>
          <w:rFonts w:eastAsia="Times New Roman"/>
          <w:color w:val="000000" w:themeColor="text1"/>
          <w:szCs w:val="24"/>
        </w:rPr>
        <w:t>ερω</w:t>
      </w:r>
      <w:r w:rsidRPr="00477940">
        <w:rPr>
          <w:rFonts w:eastAsia="Times New Roman"/>
          <w:color w:val="000000" w:themeColor="text1"/>
          <w:szCs w:val="24"/>
        </w:rPr>
        <w:t xml:space="preserve">τήσεις </w:t>
      </w:r>
      <w:r>
        <w:rPr>
          <w:rFonts w:eastAsia="Times New Roman"/>
          <w:color w:val="000000" w:themeColor="text1"/>
          <w:szCs w:val="24"/>
        </w:rPr>
        <w:t>στα αρμόδια Υ</w:t>
      </w:r>
      <w:r w:rsidRPr="00477940">
        <w:rPr>
          <w:rFonts w:eastAsia="Times New Roman"/>
          <w:color w:val="000000" w:themeColor="text1"/>
          <w:szCs w:val="24"/>
        </w:rPr>
        <w:t xml:space="preserve">πουργεία και </w:t>
      </w:r>
      <w:r>
        <w:rPr>
          <w:rFonts w:eastAsia="Times New Roman"/>
          <w:color w:val="000000" w:themeColor="text1"/>
          <w:szCs w:val="24"/>
        </w:rPr>
        <w:t xml:space="preserve">δεν απαντώνται </w:t>
      </w:r>
      <w:r w:rsidRPr="00477940">
        <w:rPr>
          <w:rFonts w:eastAsia="Times New Roman"/>
          <w:color w:val="000000" w:themeColor="text1"/>
          <w:szCs w:val="24"/>
        </w:rPr>
        <w:t>από τον Υπουργό</w:t>
      </w:r>
      <w:r>
        <w:rPr>
          <w:rFonts w:eastAsia="Times New Roman"/>
          <w:color w:val="000000" w:themeColor="text1"/>
          <w:szCs w:val="24"/>
        </w:rPr>
        <w:t xml:space="preserve">, δεν </w:t>
      </w:r>
      <w:r w:rsidRPr="00477940">
        <w:rPr>
          <w:rFonts w:eastAsia="Times New Roman"/>
          <w:color w:val="000000" w:themeColor="text1"/>
          <w:szCs w:val="24"/>
        </w:rPr>
        <w:t xml:space="preserve">το κάνουμε </w:t>
      </w:r>
      <w:r>
        <w:rPr>
          <w:rFonts w:eastAsia="Times New Roman"/>
          <w:color w:val="000000" w:themeColor="text1"/>
          <w:szCs w:val="24"/>
        </w:rPr>
        <w:t xml:space="preserve">για εμάς, αλλά για τον ελληνικό λαό, </w:t>
      </w:r>
      <w:r w:rsidRPr="00477940">
        <w:rPr>
          <w:rFonts w:eastAsia="Times New Roman"/>
          <w:color w:val="000000" w:themeColor="text1"/>
          <w:szCs w:val="24"/>
        </w:rPr>
        <w:t xml:space="preserve">προκειμένου να </w:t>
      </w:r>
      <w:r>
        <w:rPr>
          <w:rFonts w:eastAsia="Times New Roman"/>
          <w:color w:val="000000" w:themeColor="text1"/>
          <w:szCs w:val="24"/>
        </w:rPr>
        <w:t xml:space="preserve">καταγγείλουμε τα κακώς κείμενα </w:t>
      </w:r>
      <w:r w:rsidRPr="00477940">
        <w:rPr>
          <w:rFonts w:eastAsia="Times New Roman"/>
          <w:color w:val="000000" w:themeColor="text1"/>
          <w:szCs w:val="24"/>
        </w:rPr>
        <w:t xml:space="preserve">και </w:t>
      </w:r>
      <w:r>
        <w:rPr>
          <w:rFonts w:eastAsia="Times New Roman"/>
          <w:color w:val="000000" w:themeColor="text1"/>
          <w:szCs w:val="24"/>
        </w:rPr>
        <w:t xml:space="preserve">να λυθούν </w:t>
      </w:r>
      <w:r w:rsidRPr="00477940">
        <w:rPr>
          <w:rFonts w:eastAsia="Times New Roman"/>
          <w:color w:val="000000" w:themeColor="text1"/>
          <w:szCs w:val="24"/>
        </w:rPr>
        <w:t>ουσιώδη προβλήματα</w:t>
      </w:r>
      <w:r>
        <w:rPr>
          <w:rFonts w:eastAsia="Times New Roman"/>
          <w:color w:val="000000" w:themeColor="text1"/>
          <w:szCs w:val="24"/>
        </w:rPr>
        <w:t>.</w:t>
      </w:r>
    </w:p>
    <w:p w14:paraId="0A5DE765"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Θ</w:t>
      </w:r>
      <w:r w:rsidRPr="00A44DC5">
        <w:rPr>
          <w:rFonts w:eastAsia="Times New Roman"/>
          <w:color w:val="212121"/>
          <w:szCs w:val="24"/>
        </w:rPr>
        <w:t>α συνεχίσουμε</w:t>
      </w:r>
      <w:r>
        <w:rPr>
          <w:rFonts w:eastAsia="Times New Roman"/>
          <w:color w:val="212121"/>
          <w:szCs w:val="24"/>
        </w:rPr>
        <w:t xml:space="preserve">, </w:t>
      </w:r>
      <w:r w:rsidRPr="00A44DC5">
        <w:rPr>
          <w:rFonts w:eastAsia="Times New Roman"/>
          <w:color w:val="212121"/>
          <w:szCs w:val="24"/>
        </w:rPr>
        <w:t>βέβαια</w:t>
      </w:r>
      <w:r>
        <w:rPr>
          <w:rFonts w:eastAsia="Times New Roman"/>
          <w:color w:val="212121"/>
          <w:szCs w:val="24"/>
        </w:rPr>
        <w:t>,</w:t>
      </w:r>
      <w:r w:rsidRPr="00A44DC5">
        <w:rPr>
          <w:rFonts w:eastAsia="Times New Roman"/>
          <w:color w:val="212121"/>
          <w:szCs w:val="24"/>
        </w:rPr>
        <w:t xml:space="preserve"> ν</w:t>
      </w:r>
      <w:r>
        <w:rPr>
          <w:rFonts w:eastAsia="Times New Roman"/>
          <w:color w:val="212121"/>
          <w:szCs w:val="24"/>
        </w:rPr>
        <w:t>α καταθέτουμε</w:t>
      </w:r>
      <w:r w:rsidRPr="00A44DC5">
        <w:rPr>
          <w:rFonts w:eastAsia="Times New Roman"/>
          <w:color w:val="212121"/>
          <w:szCs w:val="24"/>
        </w:rPr>
        <w:t xml:space="preserve"> ε</w:t>
      </w:r>
      <w:r w:rsidRPr="00A44DC5">
        <w:rPr>
          <w:rFonts w:eastAsia="Times New Roman"/>
          <w:color w:val="212121"/>
          <w:szCs w:val="24"/>
        </w:rPr>
        <w:t>ρωτήσεις</w:t>
      </w:r>
      <w:r>
        <w:rPr>
          <w:rFonts w:eastAsia="Times New Roman"/>
          <w:color w:val="212121"/>
          <w:szCs w:val="24"/>
        </w:rPr>
        <w:t>.</w:t>
      </w:r>
      <w:r w:rsidRPr="00A44DC5">
        <w:rPr>
          <w:rFonts w:eastAsia="Times New Roman"/>
          <w:color w:val="212121"/>
          <w:szCs w:val="24"/>
        </w:rPr>
        <w:t xml:space="preserve"> </w:t>
      </w:r>
      <w:r>
        <w:rPr>
          <w:rFonts w:eastAsia="Times New Roman"/>
          <w:color w:val="212121"/>
          <w:szCs w:val="24"/>
        </w:rPr>
        <w:t>Κ</w:t>
      </w:r>
      <w:r w:rsidRPr="00A44DC5">
        <w:rPr>
          <w:rFonts w:eastAsia="Times New Roman"/>
          <w:color w:val="212121"/>
          <w:szCs w:val="24"/>
        </w:rPr>
        <w:t>αι αυτό το κάνουμε και για να σας εκθέσουμε</w:t>
      </w:r>
      <w:r>
        <w:rPr>
          <w:rFonts w:eastAsia="Times New Roman"/>
          <w:color w:val="212121"/>
          <w:szCs w:val="24"/>
        </w:rPr>
        <w:t xml:space="preserve">. </w:t>
      </w:r>
    </w:p>
    <w:p w14:paraId="0A5DE766"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lastRenderedPageBreak/>
        <w:t>Ί</w:t>
      </w:r>
      <w:r w:rsidRPr="00A44DC5">
        <w:rPr>
          <w:rFonts w:eastAsia="Times New Roman"/>
          <w:color w:val="212121"/>
          <w:szCs w:val="24"/>
        </w:rPr>
        <w:t>δια τακτική εφαρμ</w:t>
      </w:r>
      <w:r>
        <w:rPr>
          <w:rFonts w:eastAsia="Times New Roman"/>
          <w:color w:val="212121"/>
          <w:szCs w:val="24"/>
        </w:rPr>
        <w:t>όζετε και με την κατάθεση άσχετων τροπολογιών σε</w:t>
      </w:r>
      <w:r w:rsidRPr="00A44DC5">
        <w:rPr>
          <w:rFonts w:eastAsia="Times New Roman"/>
          <w:color w:val="212121"/>
          <w:szCs w:val="24"/>
        </w:rPr>
        <w:t xml:space="preserve"> νο</w:t>
      </w:r>
      <w:r>
        <w:rPr>
          <w:rFonts w:eastAsia="Times New Roman"/>
          <w:color w:val="212121"/>
          <w:szCs w:val="24"/>
        </w:rPr>
        <w:t xml:space="preserve">μοσχέδια, σχεδόν πάντα εκπρόθεσμα, </w:t>
      </w:r>
      <w:r w:rsidRPr="00A44DC5">
        <w:rPr>
          <w:rFonts w:eastAsia="Times New Roman"/>
          <w:color w:val="212121"/>
          <w:szCs w:val="24"/>
        </w:rPr>
        <w:t>προκειμένου να έχετε κάποιο πολιτικό συμφέρον</w:t>
      </w:r>
      <w:r>
        <w:rPr>
          <w:rFonts w:eastAsia="Times New Roman"/>
          <w:color w:val="212121"/>
          <w:szCs w:val="24"/>
        </w:rPr>
        <w:t>,</w:t>
      </w:r>
      <w:r w:rsidRPr="00A44DC5">
        <w:rPr>
          <w:rFonts w:eastAsia="Times New Roman"/>
          <w:color w:val="212121"/>
          <w:szCs w:val="24"/>
        </w:rPr>
        <w:t xml:space="preserve"> ανάλογα με την περίοδο</w:t>
      </w:r>
      <w:r>
        <w:rPr>
          <w:rFonts w:eastAsia="Times New Roman"/>
          <w:color w:val="212121"/>
          <w:szCs w:val="24"/>
        </w:rPr>
        <w:t>,</w:t>
      </w:r>
      <w:r w:rsidRPr="00A44DC5">
        <w:rPr>
          <w:rFonts w:eastAsia="Times New Roman"/>
          <w:color w:val="212121"/>
          <w:szCs w:val="24"/>
        </w:rPr>
        <w:t xml:space="preserve"> πριν ή μετά μιας εκλογικής διαδικασίας</w:t>
      </w:r>
      <w:r>
        <w:rPr>
          <w:rFonts w:eastAsia="Times New Roman"/>
          <w:color w:val="212121"/>
          <w:szCs w:val="24"/>
        </w:rPr>
        <w:t xml:space="preserve">. </w:t>
      </w:r>
    </w:p>
    <w:p w14:paraId="0A5DE767"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Τίποτα δεν προβλέπετε</w:t>
      </w:r>
      <w:r w:rsidRPr="00A44DC5">
        <w:rPr>
          <w:rFonts w:eastAsia="Times New Roman"/>
          <w:color w:val="212121"/>
          <w:szCs w:val="24"/>
        </w:rPr>
        <w:t xml:space="preserve"> για το τεράστιο </w:t>
      </w:r>
      <w:r>
        <w:rPr>
          <w:rFonts w:eastAsia="Times New Roman"/>
          <w:color w:val="212121"/>
          <w:szCs w:val="24"/>
        </w:rPr>
        <w:t>πρόβλημα του δημογραφικού και τις άμεσες λύσει</w:t>
      </w:r>
      <w:r w:rsidRPr="00A44DC5">
        <w:rPr>
          <w:rFonts w:eastAsia="Times New Roman"/>
          <w:color w:val="212121"/>
          <w:szCs w:val="24"/>
        </w:rPr>
        <w:t>ς που πρέπει να δοθούν</w:t>
      </w:r>
      <w:r>
        <w:rPr>
          <w:rFonts w:eastAsia="Times New Roman"/>
          <w:color w:val="212121"/>
          <w:szCs w:val="24"/>
        </w:rPr>
        <w:t>.</w:t>
      </w:r>
    </w:p>
    <w:p w14:paraId="0A5DE768"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Σ</w:t>
      </w:r>
      <w:r w:rsidRPr="00A44DC5">
        <w:rPr>
          <w:rFonts w:eastAsia="Times New Roman"/>
          <w:color w:val="212121"/>
          <w:szCs w:val="24"/>
        </w:rPr>
        <w:t>χετικά με τα άρθρα</w:t>
      </w:r>
      <w:r>
        <w:rPr>
          <w:rFonts w:eastAsia="Times New Roman"/>
          <w:color w:val="212121"/>
          <w:szCs w:val="24"/>
        </w:rPr>
        <w:t xml:space="preserve">: </w:t>
      </w:r>
    </w:p>
    <w:p w14:paraId="0A5DE769"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Το άρθρο 21 παράγραφος 1 του Συντάγματος της Ελλάδος α</w:t>
      </w:r>
      <w:r w:rsidRPr="00A44DC5">
        <w:rPr>
          <w:rFonts w:eastAsia="Times New Roman"/>
          <w:color w:val="212121"/>
          <w:szCs w:val="24"/>
        </w:rPr>
        <w:t>ναφέρει</w:t>
      </w:r>
      <w:r>
        <w:rPr>
          <w:rFonts w:eastAsia="Times New Roman"/>
          <w:color w:val="212121"/>
          <w:szCs w:val="24"/>
        </w:rPr>
        <w:t>: «Η</w:t>
      </w:r>
      <w:r w:rsidRPr="00A44DC5">
        <w:rPr>
          <w:rFonts w:eastAsia="Times New Roman"/>
          <w:color w:val="212121"/>
          <w:szCs w:val="24"/>
        </w:rPr>
        <w:t xml:space="preserve"> οικογένεια ως θεμέ</w:t>
      </w:r>
      <w:r w:rsidRPr="00A44DC5">
        <w:rPr>
          <w:rFonts w:eastAsia="Times New Roman"/>
          <w:color w:val="212121"/>
          <w:szCs w:val="24"/>
        </w:rPr>
        <w:t>λιο συντήρησης και παραγωγής του έθνους</w:t>
      </w:r>
      <w:r>
        <w:rPr>
          <w:rFonts w:eastAsia="Times New Roman"/>
          <w:color w:val="212121"/>
          <w:szCs w:val="24"/>
        </w:rPr>
        <w:t xml:space="preserve">, </w:t>
      </w:r>
      <w:r w:rsidRPr="00A44DC5">
        <w:rPr>
          <w:rFonts w:eastAsia="Times New Roman"/>
          <w:color w:val="212121"/>
          <w:szCs w:val="24"/>
        </w:rPr>
        <w:t>καθώς και ο γάμος</w:t>
      </w:r>
      <w:r>
        <w:rPr>
          <w:rFonts w:eastAsia="Times New Roman"/>
          <w:color w:val="212121"/>
          <w:szCs w:val="24"/>
        </w:rPr>
        <w:t>,</w:t>
      </w:r>
      <w:r w:rsidRPr="00A44DC5">
        <w:rPr>
          <w:rFonts w:eastAsia="Times New Roman"/>
          <w:color w:val="212121"/>
          <w:szCs w:val="24"/>
        </w:rPr>
        <w:t xml:space="preserve"> η μητρότητα</w:t>
      </w:r>
      <w:r>
        <w:rPr>
          <w:rFonts w:eastAsia="Times New Roman"/>
          <w:color w:val="212121"/>
          <w:szCs w:val="24"/>
        </w:rPr>
        <w:t>,</w:t>
      </w:r>
      <w:r w:rsidRPr="00A44DC5">
        <w:rPr>
          <w:rFonts w:eastAsia="Times New Roman"/>
          <w:color w:val="212121"/>
          <w:szCs w:val="24"/>
        </w:rPr>
        <w:t xml:space="preserve"> η παιδική ηλικία και τα δικαιώματα των ατόμων με αναπηρίες τελούν υπό την προστασία του </w:t>
      </w:r>
      <w:r>
        <w:rPr>
          <w:rFonts w:eastAsia="Times New Roman"/>
          <w:color w:val="212121"/>
          <w:szCs w:val="24"/>
        </w:rPr>
        <w:t>κ</w:t>
      </w:r>
      <w:r w:rsidRPr="00A44DC5">
        <w:rPr>
          <w:rFonts w:eastAsia="Times New Roman"/>
          <w:color w:val="212121"/>
          <w:szCs w:val="24"/>
        </w:rPr>
        <w:t>ράτους</w:t>
      </w:r>
      <w:r>
        <w:rPr>
          <w:rFonts w:eastAsia="Times New Roman"/>
          <w:color w:val="212121"/>
          <w:szCs w:val="24"/>
        </w:rPr>
        <w:t xml:space="preserve">». </w:t>
      </w:r>
      <w:r w:rsidRPr="00A44DC5">
        <w:rPr>
          <w:rFonts w:eastAsia="Times New Roman"/>
          <w:color w:val="212121"/>
          <w:szCs w:val="24"/>
        </w:rPr>
        <w:t xml:space="preserve">Εδώ θα πρέπει να προστεθεί δίπλα στη </w:t>
      </w:r>
      <w:r>
        <w:rPr>
          <w:rFonts w:eastAsia="Times New Roman"/>
          <w:color w:val="212121"/>
          <w:szCs w:val="24"/>
        </w:rPr>
        <w:t>έννοια</w:t>
      </w:r>
      <w:r w:rsidRPr="00A44DC5">
        <w:rPr>
          <w:rFonts w:eastAsia="Times New Roman"/>
          <w:color w:val="212121"/>
          <w:szCs w:val="24"/>
        </w:rPr>
        <w:t xml:space="preserve"> </w:t>
      </w:r>
      <w:r>
        <w:rPr>
          <w:rFonts w:eastAsia="Times New Roman"/>
          <w:color w:val="212121"/>
          <w:szCs w:val="24"/>
        </w:rPr>
        <w:t>«</w:t>
      </w:r>
      <w:r w:rsidRPr="00A44DC5">
        <w:rPr>
          <w:rFonts w:eastAsia="Times New Roman"/>
          <w:color w:val="212121"/>
          <w:szCs w:val="24"/>
        </w:rPr>
        <w:t>μητρότητα</w:t>
      </w:r>
      <w:r>
        <w:rPr>
          <w:rFonts w:eastAsia="Times New Roman"/>
          <w:color w:val="212121"/>
          <w:szCs w:val="24"/>
        </w:rPr>
        <w:t>»</w:t>
      </w:r>
      <w:r w:rsidRPr="00A44DC5">
        <w:rPr>
          <w:rFonts w:eastAsia="Times New Roman"/>
          <w:color w:val="212121"/>
          <w:szCs w:val="24"/>
        </w:rPr>
        <w:t xml:space="preserve"> και </w:t>
      </w:r>
      <w:r>
        <w:rPr>
          <w:rFonts w:eastAsia="Times New Roman"/>
          <w:color w:val="212121"/>
          <w:szCs w:val="24"/>
        </w:rPr>
        <w:t>η</w:t>
      </w:r>
      <w:r w:rsidRPr="00A44DC5">
        <w:rPr>
          <w:rFonts w:eastAsia="Times New Roman"/>
          <w:color w:val="212121"/>
          <w:szCs w:val="24"/>
        </w:rPr>
        <w:t xml:space="preserve"> </w:t>
      </w:r>
      <w:r>
        <w:rPr>
          <w:rFonts w:eastAsia="Times New Roman"/>
          <w:color w:val="212121"/>
          <w:szCs w:val="24"/>
        </w:rPr>
        <w:t>έννοια «</w:t>
      </w:r>
      <w:r w:rsidRPr="00A44DC5">
        <w:rPr>
          <w:rFonts w:eastAsia="Times New Roman"/>
          <w:color w:val="212121"/>
          <w:szCs w:val="24"/>
        </w:rPr>
        <w:t>πατρότητα</w:t>
      </w:r>
      <w:r>
        <w:rPr>
          <w:rFonts w:eastAsia="Times New Roman"/>
          <w:color w:val="212121"/>
          <w:szCs w:val="24"/>
        </w:rPr>
        <w:t xml:space="preserve">». </w:t>
      </w:r>
    </w:p>
    <w:p w14:paraId="0A5DE76A"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Σ</w:t>
      </w:r>
      <w:r w:rsidRPr="00A44DC5">
        <w:rPr>
          <w:rFonts w:eastAsia="Times New Roman"/>
          <w:color w:val="212121"/>
          <w:szCs w:val="24"/>
        </w:rPr>
        <w:t>χ</w:t>
      </w:r>
      <w:r w:rsidRPr="00A44DC5">
        <w:rPr>
          <w:rFonts w:eastAsia="Times New Roman"/>
          <w:color w:val="212121"/>
          <w:szCs w:val="24"/>
        </w:rPr>
        <w:t>ετικά με τη βουλευτική ασυλία</w:t>
      </w:r>
      <w:r>
        <w:rPr>
          <w:rFonts w:eastAsia="Times New Roman"/>
          <w:color w:val="212121"/>
          <w:szCs w:val="24"/>
        </w:rPr>
        <w:t>,</w:t>
      </w:r>
      <w:r w:rsidRPr="00A44DC5">
        <w:rPr>
          <w:rFonts w:eastAsia="Times New Roman"/>
          <w:color w:val="212121"/>
          <w:szCs w:val="24"/>
        </w:rPr>
        <w:t xml:space="preserve"> τα έχουμε πει πάρα πολλές φορές</w:t>
      </w:r>
      <w:r>
        <w:rPr>
          <w:rFonts w:eastAsia="Times New Roman"/>
          <w:color w:val="212121"/>
          <w:szCs w:val="24"/>
        </w:rPr>
        <w:t>.</w:t>
      </w:r>
    </w:p>
    <w:p w14:paraId="0A5DE76B"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Γ</w:t>
      </w:r>
      <w:r w:rsidRPr="00A44DC5">
        <w:rPr>
          <w:rFonts w:eastAsia="Times New Roman"/>
          <w:color w:val="212121"/>
          <w:szCs w:val="24"/>
        </w:rPr>
        <w:t xml:space="preserve">ια τα άρθρα 62 και 86 πάγια θέση μας είναι η κατάργηση κάθε μορφής προνομίου ή ασυλίας τόσο </w:t>
      </w:r>
      <w:r>
        <w:rPr>
          <w:rFonts w:eastAsia="Times New Roman"/>
          <w:color w:val="212121"/>
          <w:szCs w:val="24"/>
        </w:rPr>
        <w:t>για τους Β</w:t>
      </w:r>
      <w:r w:rsidRPr="00A44DC5">
        <w:rPr>
          <w:rFonts w:eastAsia="Times New Roman"/>
          <w:color w:val="212121"/>
          <w:szCs w:val="24"/>
        </w:rPr>
        <w:t xml:space="preserve">ουλευτές </w:t>
      </w:r>
      <w:r>
        <w:rPr>
          <w:rFonts w:eastAsia="Times New Roman"/>
          <w:color w:val="212121"/>
          <w:szCs w:val="24"/>
        </w:rPr>
        <w:t>όσο και για τους Υ</w:t>
      </w:r>
      <w:r w:rsidRPr="00A44DC5">
        <w:rPr>
          <w:rFonts w:eastAsia="Times New Roman"/>
          <w:color w:val="212121"/>
          <w:szCs w:val="24"/>
        </w:rPr>
        <w:t>πουργούς</w:t>
      </w:r>
      <w:r>
        <w:rPr>
          <w:rFonts w:eastAsia="Times New Roman"/>
          <w:color w:val="212121"/>
          <w:szCs w:val="24"/>
        </w:rPr>
        <w:t>. Οι Β</w:t>
      </w:r>
      <w:r w:rsidRPr="00A44DC5">
        <w:rPr>
          <w:rFonts w:eastAsia="Times New Roman"/>
          <w:color w:val="212121"/>
          <w:szCs w:val="24"/>
        </w:rPr>
        <w:t>ουλευτές πρ</w:t>
      </w:r>
      <w:r>
        <w:rPr>
          <w:rFonts w:eastAsia="Times New Roman"/>
          <w:color w:val="212121"/>
          <w:szCs w:val="24"/>
        </w:rPr>
        <w:t xml:space="preserve">έπει να είναι ποινικά </w:t>
      </w:r>
      <w:r>
        <w:rPr>
          <w:rFonts w:eastAsia="Times New Roman"/>
          <w:color w:val="212121"/>
          <w:szCs w:val="24"/>
        </w:rPr>
        <w:lastRenderedPageBreak/>
        <w:t xml:space="preserve">υπεύθυνοι, </w:t>
      </w:r>
      <w:r w:rsidRPr="00A44DC5">
        <w:rPr>
          <w:rFonts w:eastAsia="Times New Roman"/>
          <w:color w:val="212121"/>
          <w:szCs w:val="24"/>
        </w:rPr>
        <w:t>όπως</w:t>
      </w:r>
      <w:r w:rsidRPr="00A44DC5">
        <w:rPr>
          <w:rFonts w:eastAsia="Times New Roman"/>
          <w:color w:val="212121"/>
          <w:szCs w:val="24"/>
        </w:rPr>
        <w:t xml:space="preserve"> </w:t>
      </w:r>
      <w:r>
        <w:rPr>
          <w:rFonts w:eastAsia="Times New Roman"/>
          <w:color w:val="212121"/>
          <w:szCs w:val="24"/>
        </w:rPr>
        <w:t>όλοι οι κάτοικοι αυτής</w:t>
      </w:r>
      <w:r w:rsidRPr="00A44DC5">
        <w:rPr>
          <w:rFonts w:eastAsia="Times New Roman"/>
          <w:color w:val="212121"/>
          <w:szCs w:val="24"/>
        </w:rPr>
        <w:t xml:space="preserve"> της επικρατείας</w:t>
      </w:r>
      <w:r>
        <w:rPr>
          <w:rFonts w:eastAsia="Times New Roman"/>
          <w:color w:val="212121"/>
          <w:szCs w:val="24"/>
        </w:rPr>
        <w:t>,</w:t>
      </w:r>
      <w:r w:rsidRPr="00A44DC5">
        <w:rPr>
          <w:rFonts w:eastAsia="Times New Roman"/>
          <w:color w:val="212121"/>
          <w:szCs w:val="24"/>
        </w:rPr>
        <w:t xml:space="preserve"> να υπόκει</w:t>
      </w:r>
      <w:r>
        <w:rPr>
          <w:rFonts w:eastAsia="Times New Roman"/>
          <w:color w:val="212121"/>
          <w:szCs w:val="24"/>
        </w:rPr>
        <w:t>ν</w:t>
      </w:r>
      <w:r w:rsidRPr="00A44DC5">
        <w:rPr>
          <w:rFonts w:eastAsia="Times New Roman"/>
          <w:color w:val="212121"/>
          <w:szCs w:val="24"/>
        </w:rPr>
        <w:t xml:space="preserve">ται στον </w:t>
      </w:r>
      <w:r>
        <w:rPr>
          <w:rFonts w:eastAsia="Times New Roman"/>
          <w:color w:val="212121"/>
          <w:szCs w:val="24"/>
        </w:rPr>
        <w:t>νόμο</w:t>
      </w:r>
      <w:r w:rsidRPr="00A44DC5">
        <w:rPr>
          <w:rFonts w:eastAsia="Times New Roman"/>
          <w:color w:val="212121"/>
          <w:szCs w:val="24"/>
        </w:rPr>
        <w:t xml:space="preserve"> και να λογοδοτούν</w:t>
      </w:r>
      <w:r>
        <w:rPr>
          <w:rFonts w:eastAsia="Times New Roman"/>
          <w:color w:val="212121"/>
          <w:szCs w:val="24"/>
        </w:rPr>
        <w:t>,</w:t>
      </w:r>
      <w:r w:rsidRPr="00A44DC5">
        <w:rPr>
          <w:rFonts w:eastAsia="Times New Roman"/>
          <w:color w:val="212121"/>
          <w:szCs w:val="24"/>
        </w:rPr>
        <w:t xml:space="preserve"> να δικάζονται και </w:t>
      </w:r>
      <w:r>
        <w:rPr>
          <w:rFonts w:eastAsia="Times New Roman"/>
          <w:color w:val="212121"/>
          <w:szCs w:val="24"/>
        </w:rPr>
        <w:t xml:space="preserve">να </w:t>
      </w:r>
      <w:r w:rsidRPr="00A44DC5">
        <w:rPr>
          <w:rFonts w:eastAsia="Times New Roman"/>
          <w:color w:val="212121"/>
          <w:szCs w:val="24"/>
        </w:rPr>
        <w:t>τιμωρούνται</w:t>
      </w:r>
      <w:r>
        <w:rPr>
          <w:rFonts w:eastAsia="Times New Roman"/>
          <w:color w:val="212121"/>
          <w:szCs w:val="24"/>
        </w:rPr>
        <w:t>,</w:t>
      </w:r>
      <w:r w:rsidRPr="00A44DC5">
        <w:rPr>
          <w:rFonts w:eastAsia="Times New Roman"/>
          <w:color w:val="212121"/>
          <w:szCs w:val="24"/>
        </w:rPr>
        <w:t xml:space="preserve"> όταν τον παραβιάζουν</w:t>
      </w:r>
      <w:r>
        <w:rPr>
          <w:rFonts w:eastAsia="Times New Roman"/>
          <w:color w:val="212121"/>
          <w:szCs w:val="24"/>
        </w:rPr>
        <w:t>.</w:t>
      </w:r>
    </w:p>
    <w:p w14:paraId="0A5DE76C"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Σ</w:t>
      </w:r>
      <w:r w:rsidRPr="00A44DC5">
        <w:rPr>
          <w:rFonts w:eastAsia="Times New Roman"/>
          <w:color w:val="212121"/>
          <w:szCs w:val="24"/>
        </w:rPr>
        <w:t>χετικά με τα ατομικά και κοινωνικά δικαιώματα</w:t>
      </w:r>
      <w:r>
        <w:rPr>
          <w:rFonts w:eastAsia="Times New Roman"/>
          <w:color w:val="212121"/>
          <w:szCs w:val="24"/>
        </w:rPr>
        <w:t>, θα κάνω μι</w:t>
      </w:r>
      <w:r w:rsidRPr="00A44DC5">
        <w:rPr>
          <w:rFonts w:eastAsia="Times New Roman"/>
          <w:color w:val="212121"/>
          <w:szCs w:val="24"/>
        </w:rPr>
        <w:t>α γενική παρατήρηση</w:t>
      </w:r>
      <w:r>
        <w:rPr>
          <w:rFonts w:eastAsia="Times New Roman"/>
          <w:color w:val="212121"/>
          <w:szCs w:val="24"/>
        </w:rPr>
        <w:t>. Γ</w:t>
      </w:r>
      <w:r w:rsidRPr="00A44DC5">
        <w:rPr>
          <w:rFonts w:eastAsia="Times New Roman"/>
          <w:color w:val="212121"/>
          <w:szCs w:val="24"/>
        </w:rPr>
        <w:t xml:space="preserve">ια τα άρθρα </w:t>
      </w:r>
      <w:r>
        <w:rPr>
          <w:rFonts w:eastAsia="Times New Roman"/>
          <w:color w:val="212121"/>
          <w:szCs w:val="24"/>
        </w:rPr>
        <w:t xml:space="preserve">4 έως 25 </w:t>
      </w:r>
      <w:r w:rsidRPr="00A44DC5">
        <w:rPr>
          <w:rFonts w:eastAsia="Times New Roman"/>
          <w:color w:val="212121"/>
          <w:szCs w:val="24"/>
        </w:rPr>
        <w:t xml:space="preserve">έχω να πω ότι το φαύλο </w:t>
      </w:r>
      <w:r>
        <w:rPr>
          <w:rFonts w:eastAsia="Times New Roman"/>
          <w:color w:val="212121"/>
          <w:szCs w:val="24"/>
        </w:rPr>
        <w:t>πολιτικό κομματικό σύστημα της Νέας Δ</w:t>
      </w:r>
      <w:r w:rsidRPr="00A44DC5">
        <w:rPr>
          <w:rFonts w:eastAsia="Times New Roman"/>
          <w:color w:val="212121"/>
          <w:szCs w:val="24"/>
        </w:rPr>
        <w:t>ημοκρατίας</w:t>
      </w:r>
      <w:r>
        <w:rPr>
          <w:rFonts w:eastAsia="Times New Roman"/>
          <w:color w:val="212121"/>
          <w:szCs w:val="24"/>
        </w:rPr>
        <w:t xml:space="preserve">, </w:t>
      </w:r>
      <w:r w:rsidRPr="00A44DC5">
        <w:rPr>
          <w:rFonts w:eastAsia="Times New Roman"/>
          <w:color w:val="212121"/>
          <w:szCs w:val="24"/>
        </w:rPr>
        <w:t xml:space="preserve">του ΠΑΣΟΚ και </w:t>
      </w:r>
      <w:r>
        <w:rPr>
          <w:rFonts w:eastAsia="Times New Roman"/>
          <w:color w:val="212121"/>
          <w:szCs w:val="24"/>
        </w:rPr>
        <w:t>του ΣΥΡΙΖΑ</w:t>
      </w:r>
      <w:r w:rsidRPr="00A44DC5">
        <w:rPr>
          <w:rFonts w:eastAsia="Times New Roman"/>
          <w:color w:val="212121"/>
          <w:szCs w:val="24"/>
        </w:rPr>
        <w:t xml:space="preserve"> τα χρόνια </w:t>
      </w:r>
      <w:r>
        <w:rPr>
          <w:rFonts w:eastAsia="Times New Roman"/>
          <w:color w:val="212121"/>
          <w:szCs w:val="24"/>
        </w:rPr>
        <w:t>που κυβέρνησαν -και κυβερνούν- θ</w:t>
      </w:r>
      <w:r w:rsidRPr="00A44DC5">
        <w:rPr>
          <w:rFonts w:eastAsia="Times New Roman"/>
          <w:color w:val="212121"/>
          <w:szCs w:val="24"/>
        </w:rPr>
        <w:t>υσίασε την αξιοκρατία στο</w:t>
      </w:r>
      <w:r>
        <w:rPr>
          <w:rFonts w:eastAsia="Times New Roman"/>
          <w:color w:val="212121"/>
          <w:szCs w:val="24"/>
        </w:rPr>
        <w:t>ν</w:t>
      </w:r>
      <w:r w:rsidRPr="00A44DC5">
        <w:rPr>
          <w:rFonts w:eastAsia="Times New Roman"/>
          <w:color w:val="212121"/>
          <w:szCs w:val="24"/>
        </w:rPr>
        <w:t xml:space="preserve"> βωμό του πολιτικού κέρδους</w:t>
      </w:r>
      <w:r>
        <w:rPr>
          <w:rFonts w:eastAsia="Times New Roman"/>
          <w:color w:val="212121"/>
          <w:szCs w:val="24"/>
        </w:rPr>
        <w:t>.</w:t>
      </w:r>
    </w:p>
    <w:p w14:paraId="0A5DE76D"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Για το άρθρο 15 η Χρυσή Αυγή επισημαίνει ότι το Ραδιοτηλεοπτικ</w:t>
      </w:r>
      <w:r>
        <w:rPr>
          <w:rFonts w:eastAsia="Times New Roman"/>
          <w:color w:val="212121"/>
          <w:szCs w:val="24"/>
        </w:rPr>
        <w:t>ό Σ</w:t>
      </w:r>
      <w:r w:rsidRPr="00A44DC5">
        <w:rPr>
          <w:rFonts w:eastAsia="Times New Roman"/>
          <w:color w:val="212121"/>
          <w:szCs w:val="24"/>
        </w:rPr>
        <w:t xml:space="preserve">υμβούλιο δεν έχει επιτελέσει </w:t>
      </w:r>
      <w:r>
        <w:rPr>
          <w:rFonts w:eastAsia="Times New Roman"/>
          <w:color w:val="212121"/>
          <w:szCs w:val="24"/>
        </w:rPr>
        <w:t xml:space="preserve">τον συνταγματικό του ρόλο ούτε κατ’ </w:t>
      </w:r>
      <w:r w:rsidRPr="00A44DC5">
        <w:rPr>
          <w:rFonts w:eastAsia="Times New Roman"/>
          <w:color w:val="212121"/>
          <w:szCs w:val="24"/>
        </w:rPr>
        <w:t>ελάχιστο</w:t>
      </w:r>
      <w:r>
        <w:rPr>
          <w:rFonts w:eastAsia="Times New Roman"/>
          <w:color w:val="212121"/>
          <w:szCs w:val="24"/>
        </w:rPr>
        <w:t>.</w:t>
      </w:r>
    </w:p>
    <w:p w14:paraId="0A5DE76E"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Τι να πούμε εδώ για το κ</w:t>
      </w:r>
      <w:r w:rsidRPr="00A44DC5">
        <w:rPr>
          <w:rFonts w:eastAsia="Times New Roman"/>
          <w:color w:val="212121"/>
          <w:szCs w:val="24"/>
        </w:rPr>
        <w:t xml:space="preserve">ρατικό κανάλι και </w:t>
      </w:r>
      <w:r>
        <w:rPr>
          <w:rFonts w:eastAsia="Times New Roman"/>
          <w:color w:val="212121"/>
          <w:szCs w:val="24"/>
        </w:rPr>
        <w:t>το ΕΣΡ;</w:t>
      </w:r>
      <w:r w:rsidRPr="00A44DC5">
        <w:rPr>
          <w:rFonts w:eastAsia="Times New Roman"/>
          <w:color w:val="212121"/>
          <w:szCs w:val="24"/>
        </w:rPr>
        <w:t xml:space="preserve"> </w:t>
      </w:r>
      <w:r>
        <w:rPr>
          <w:rFonts w:eastAsia="Times New Roman"/>
          <w:color w:val="212121"/>
          <w:szCs w:val="24"/>
        </w:rPr>
        <w:t>Ε</w:t>
      </w:r>
      <w:r w:rsidRPr="00A44DC5">
        <w:rPr>
          <w:rFonts w:eastAsia="Times New Roman"/>
          <w:color w:val="212121"/>
          <w:szCs w:val="24"/>
        </w:rPr>
        <w:t xml:space="preserve">νδεικτικό </w:t>
      </w:r>
      <w:r>
        <w:rPr>
          <w:rFonts w:eastAsia="Times New Roman"/>
          <w:color w:val="212121"/>
          <w:szCs w:val="24"/>
        </w:rPr>
        <w:t xml:space="preserve">είναι </w:t>
      </w:r>
      <w:r w:rsidRPr="00A44DC5">
        <w:rPr>
          <w:rFonts w:eastAsia="Times New Roman"/>
          <w:color w:val="212121"/>
          <w:szCs w:val="24"/>
        </w:rPr>
        <w:t xml:space="preserve">το ότι η ΕΡΤ αποκαλεί το </w:t>
      </w:r>
      <w:r>
        <w:rPr>
          <w:rFonts w:eastAsia="Times New Roman"/>
          <w:color w:val="212121"/>
          <w:szCs w:val="24"/>
        </w:rPr>
        <w:t>«Μακεδονί</w:t>
      </w:r>
      <w:r w:rsidRPr="00A44DC5">
        <w:rPr>
          <w:rFonts w:eastAsia="Times New Roman"/>
          <w:color w:val="212121"/>
          <w:szCs w:val="24"/>
        </w:rPr>
        <w:t>α γη ελληνική</w:t>
      </w:r>
      <w:r>
        <w:rPr>
          <w:rFonts w:eastAsia="Times New Roman"/>
          <w:color w:val="212121"/>
          <w:szCs w:val="24"/>
        </w:rPr>
        <w:t>»</w:t>
      </w:r>
      <w:r w:rsidRPr="00A44DC5">
        <w:rPr>
          <w:rFonts w:eastAsia="Times New Roman"/>
          <w:color w:val="212121"/>
          <w:szCs w:val="24"/>
        </w:rPr>
        <w:t xml:space="preserve"> ρατσιστικό σύνθημα μίσους και τρομοκρατίας</w:t>
      </w:r>
      <w:r>
        <w:rPr>
          <w:rFonts w:eastAsia="Times New Roman"/>
          <w:color w:val="212121"/>
          <w:szCs w:val="24"/>
        </w:rPr>
        <w:t xml:space="preserve">. </w:t>
      </w:r>
      <w:r w:rsidRPr="00A44DC5">
        <w:rPr>
          <w:rFonts w:eastAsia="Times New Roman"/>
          <w:color w:val="212121"/>
          <w:szCs w:val="24"/>
        </w:rPr>
        <w:t xml:space="preserve">Και </w:t>
      </w:r>
      <w:r>
        <w:rPr>
          <w:rFonts w:eastAsia="Times New Roman"/>
          <w:color w:val="212121"/>
          <w:szCs w:val="24"/>
        </w:rPr>
        <w:t>όμως,</w:t>
      </w:r>
      <w:r w:rsidRPr="00A44DC5">
        <w:rPr>
          <w:rFonts w:eastAsia="Times New Roman"/>
          <w:color w:val="212121"/>
          <w:szCs w:val="24"/>
        </w:rPr>
        <w:t xml:space="preserve"> αυτό το </w:t>
      </w:r>
      <w:r w:rsidRPr="00A44DC5">
        <w:rPr>
          <w:rFonts w:eastAsia="Times New Roman"/>
          <w:color w:val="212121"/>
          <w:szCs w:val="24"/>
        </w:rPr>
        <w:t xml:space="preserve">είδαμε </w:t>
      </w:r>
      <w:r>
        <w:rPr>
          <w:rFonts w:eastAsia="Times New Roman"/>
          <w:color w:val="212121"/>
          <w:szCs w:val="24"/>
        </w:rPr>
        <w:t>στις οθόνες των τηλεοράσεών μας! Και αυτά τα άτομα μ</w:t>
      </w:r>
      <w:r w:rsidRPr="00A44DC5">
        <w:rPr>
          <w:rFonts w:eastAsia="Times New Roman"/>
          <w:color w:val="212121"/>
          <w:szCs w:val="24"/>
        </w:rPr>
        <w:t>ην ξεχνάμε ότι τα πληρώνουμε</w:t>
      </w:r>
      <w:r>
        <w:rPr>
          <w:rFonts w:eastAsia="Times New Roman"/>
          <w:color w:val="212121"/>
          <w:szCs w:val="24"/>
        </w:rPr>
        <w:t>. Ν</w:t>
      </w:r>
      <w:r w:rsidRPr="00A44DC5">
        <w:rPr>
          <w:rFonts w:eastAsia="Times New Roman"/>
          <w:color w:val="212121"/>
          <w:szCs w:val="24"/>
        </w:rPr>
        <w:t>τροπή και αίσχος</w:t>
      </w:r>
      <w:r>
        <w:rPr>
          <w:rFonts w:eastAsia="Times New Roman"/>
          <w:color w:val="212121"/>
          <w:szCs w:val="24"/>
        </w:rPr>
        <w:t>!</w:t>
      </w:r>
    </w:p>
    <w:p w14:paraId="0A5DE76F"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lastRenderedPageBreak/>
        <w:t xml:space="preserve">Για το πολιτικό κατεστημένο ο ρόλος της </w:t>
      </w:r>
      <w:r>
        <w:rPr>
          <w:rFonts w:eastAsia="Times New Roman"/>
          <w:color w:val="212121"/>
          <w:szCs w:val="24"/>
        </w:rPr>
        <w:t xml:space="preserve">παιδείας </w:t>
      </w:r>
      <w:r>
        <w:rPr>
          <w:rFonts w:eastAsia="Times New Roman"/>
          <w:color w:val="212121"/>
          <w:szCs w:val="24"/>
        </w:rPr>
        <w:t>είναι συγκ</w:t>
      </w:r>
      <w:r w:rsidRPr="00A44DC5">
        <w:rPr>
          <w:rFonts w:eastAsia="Times New Roman"/>
          <w:color w:val="212121"/>
          <w:szCs w:val="24"/>
        </w:rPr>
        <w:t>εκριμένος</w:t>
      </w:r>
      <w:r>
        <w:rPr>
          <w:rFonts w:eastAsia="Times New Roman"/>
          <w:color w:val="212121"/>
          <w:szCs w:val="24"/>
        </w:rPr>
        <w:t>: Η</w:t>
      </w:r>
      <w:r w:rsidRPr="00A44DC5">
        <w:rPr>
          <w:rFonts w:eastAsia="Times New Roman"/>
          <w:color w:val="212121"/>
          <w:szCs w:val="24"/>
        </w:rPr>
        <w:t xml:space="preserve"> παραγωγή </w:t>
      </w:r>
      <w:r>
        <w:rPr>
          <w:rFonts w:eastAsia="Times New Roman"/>
          <w:color w:val="212121"/>
          <w:szCs w:val="24"/>
        </w:rPr>
        <w:t>μαζανθρώπων, που όταν ενηλικιωθούν θα γίνουν κ</w:t>
      </w:r>
      <w:r w:rsidRPr="00A44DC5">
        <w:rPr>
          <w:rFonts w:eastAsia="Times New Roman"/>
          <w:color w:val="212121"/>
          <w:szCs w:val="24"/>
        </w:rPr>
        <w:t>αλοί ψηφοφόροι</w:t>
      </w:r>
      <w:r>
        <w:rPr>
          <w:rFonts w:eastAsia="Times New Roman"/>
          <w:color w:val="212121"/>
          <w:szCs w:val="24"/>
        </w:rPr>
        <w:t>,</w:t>
      </w:r>
      <w:r w:rsidRPr="00A44DC5">
        <w:rPr>
          <w:rFonts w:eastAsia="Times New Roman"/>
          <w:color w:val="212121"/>
          <w:szCs w:val="24"/>
        </w:rPr>
        <w:t xml:space="preserve"> χωρίς</w:t>
      </w:r>
      <w:r w:rsidRPr="00A44DC5">
        <w:rPr>
          <w:rFonts w:eastAsia="Times New Roman"/>
          <w:color w:val="212121"/>
          <w:szCs w:val="24"/>
        </w:rPr>
        <w:t xml:space="preserve"> γνώση</w:t>
      </w:r>
      <w:r>
        <w:rPr>
          <w:rFonts w:eastAsia="Times New Roman"/>
          <w:color w:val="212121"/>
          <w:szCs w:val="24"/>
        </w:rPr>
        <w:t>,</w:t>
      </w:r>
      <w:r w:rsidRPr="00A44DC5">
        <w:rPr>
          <w:rFonts w:eastAsia="Times New Roman"/>
          <w:color w:val="212121"/>
          <w:szCs w:val="24"/>
        </w:rPr>
        <w:t xml:space="preserve"> χωρίς κριτική σκέψη</w:t>
      </w:r>
      <w:r>
        <w:rPr>
          <w:rFonts w:eastAsia="Times New Roman"/>
          <w:color w:val="212121"/>
          <w:szCs w:val="24"/>
        </w:rPr>
        <w:t>, χωρίς εθνική σ</w:t>
      </w:r>
      <w:r w:rsidRPr="00A44DC5">
        <w:rPr>
          <w:rFonts w:eastAsia="Times New Roman"/>
          <w:color w:val="212121"/>
          <w:szCs w:val="24"/>
        </w:rPr>
        <w:t>υνείδηση</w:t>
      </w:r>
      <w:r>
        <w:rPr>
          <w:rFonts w:eastAsia="Times New Roman"/>
          <w:color w:val="212121"/>
          <w:szCs w:val="24"/>
        </w:rPr>
        <w:t xml:space="preserve">, </w:t>
      </w:r>
      <w:r w:rsidRPr="00A44DC5">
        <w:rPr>
          <w:rFonts w:eastAsia="Times New Roman"/>
          <w:color w:val="212121"/>
          <w:szCs w:val="24"/>
        </w:rPr>
        <w:t>κατάλληλων ανθρώπων για να στηρίζουν ένα αποτυχημένο</w:t>
      </w:r>
      <w:r>
        <w:rPr>
          <w:rFonts w:eastAsia="Times New Roman"/>
          <w:color w:val="212121"/>
          <w:szCs w:val="24"/>
        </w:rPr>
        <w:t xml:space="preserve">, </w:t>
      </w:r>
      <w:r w:rsidRPr="00A44DC5">
        <w:rPr>
          <w:rFonts w:eastAsia="Times New Roman"/>
          <w:color w:val="212121"/>
          <w:szCs w:val="24"/>
        </w:rPr>
        <w:t>απάνθρωπο</w:t>
      </w:r>
      <w:r>
        <w:rPr>
          <w:rFonts w:eastAsia="Times New Roman"/>
          <w:color w:val="212121"/>
          <w:szCs w:val="24"/>
        </w:rPr>
        <w:t>,</w:t>
      </w:r>
      <w:r w:rsidRPr="00A44DC5">
        <w:rPr>
          <w:rFonts w:eastAsia="Times New Roman"/>
          <w:color w:val="212121"/>
          <w:szCs w:val="24"/>
        </w:rPr>
        <w:t xml:space="preserve"> διεφθαρμένο και συγχρόνως ανθελληνικό πολιτικό σύστημα</w:t>
      </w:r>
      <w:r>
        <w:rPr>
          <w:rFonts w:eastAsia="Times New Roman"/>
          <w:color w:val="212121"/>
          <w:szCs w:val="24"/>
        </w:rPr>
        <w:t xml:space="preserve">. </w:t>
      </w:r>
    </w:p>
    <w:p w14:paraId="0A5DE770"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Γ</w:t>
      </w:r>
      <w:r w:rsidRPr="00A44DC5">
        <w:rPr>
          <w:rFonts w:eastAsia="Times New Roman"/>
          <w:color w:val="212121"/>
          <w:szCs w:val="24"/>
        </w:rPr>
        <w:t xml:space="preserve">ια τη Χρυσή Αυγή </w:t>
      </w:r>
      <w:r>
        <w:rPr>
          <w:rFonts w:eastAsia="Times New Roman"/>
          <w:color w:val="212121"/>
          <w:szCs w:val="24"/>
        </w:rPr>
        <w:t xml:space="preserve">η </w:t>
      </w:r>
      <w:r>
        <w:rPr>
          <w:rFonts w:eastAsia="Times New Roman"/>
          <w:color w:val="212121"/>
          <w:szCs w:val="24"/>
        </w:rPr>
        <w:t>παιδεία</w:t>
      </w:r>
      <w:r w:rsidRPr="00A44DC5">
        <w:rPr>
          <w:rFonts w:eastAsia="Times New Roman"/>
          <w:color w:val="212121"/>
          <w:szCs w:val="24"/>
        </w:rPr>
        <w:t xml:space="preserve"> </w:t>
      </w:r>
      <w:r w:rsidRPr="00A44DC5">
        <w:rPr>
          <w:rFonts w:eastAsia="Times New Roman"/>
          <w:color w:val="212121"/>
          <w:szCs w:val="24"/>
        </w:rPr>
        <w:t>θα πρέπει πάντα</w:t>
      </w:r>
      <w:r>
        <w:rPr>
          <w:rFonts w:eastAsia="Times New Roman"/>
          <w:color w:val="212121"/>
          <w:szCs w:val="24"/>
        </w:rPr>
        <w:t>,</w:t>
      </w:r>
      <w:r w:rsidRPr="00A44DC5">
        <w:rPr>
          <w:rFonts w:eastAsia="Times New Roman"/>
          <w:color w:val="212121"/>
          <w:szCs w:val="24"/>
        </w:rPr>
        <w:t xml:space="preserve"> προς την κατεύθυνση της εξυπηρέτησης των συμφερόντων του έθνους και του λαού</w:t>
      </w:r>
      <w:r>
        <w:rPr>
          <w:rFonts w:eastAsia="Times New Roman"/>
          <w:color w:val="212121"/>
          <w:szCs w:val="24"/>
        </w:rPr>
        <w:t>,</w:t>
      </w:r>
      <w:r w:rsidRPr="00A44DC5">
        <w:rPr>
          <w:rFonts w:eastAsia="Times New Roman"/>
          <w:color w:val="212121"/>
          <w:szCs w:val="24"/>
        </w:rPr>
        <w:t xml:space="preserve"> να είναι προσανατολισμένη στη διατήρηση και προαγωγή των </w:t>
      </w:r>
      <w:r>
        <w:rPr>
          <w:rFonts w:eastAsia="Times New Roman"/>
          <w:color w:val="212121"/>
          <w:szCs w:val="24"/>
        </w:rPr>
        <w:t>εθνικ</w:t>
      </w:r>
      <w:r w:rsidRPr="00A44DC5">
        <w:rPr>
          <w:rFonts w:eastAsia="Times New Roman"/>
          <w:color w:val="212121"/>
          <w:szCs w:val="24"/>
        </w:rPr>
        <w:t>ών αξιών</w:t>
      </w:r>
      <w:r>
        <w:rPr>
          <w:rFonts w:eastAsia="Times New Roman"/>
          <w:color w:val="212121"/>
          <w:szCs w:val="24"/>
        </w:rPr>
        <w:t>.</w:t>
      </w:r>
    </w:p>
    <w:p w14:paraId="0A5DE771"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Σ</w:t>
      </w:r>
      <w:r w:rsidRPr="00A44DC5">
        <w:rPr>
          <w:rFonts w:eastAsia="Times New Roman"/>
          <w:color w:val="212121"/>
          <w:szCs w:val="24"/>
        </w:rPr>
        <w:t>χετικά με το άρθρο 21 παράγραφος 3</w:t>
      </w:r>
      <w:r>
        <w:rPr>
          <w:rFonts w:eastAsia="Times New Roman"/>
          <w:color w:val="212121"/>
          <w:szCs w:val="24"/>
        </w:rPr>
        <w:t>,</w:t>
      </w:r>
      <w:r w:rsidRPr="00A44DC5">
        <w:rPr>
          <w:rFonts w:eastAsia="Times New Roman"/>
          <w:color w:val="212121"/>
          <w:szCs w:val="24"/>
        </w:rPr>
        <w:t xml:space="preserve"> η Χρυσή Αυγή αγωνίζεται για την ανάπτυξη ενός εθνικού συστήματος δωρ</w:t>
      </w:r>
      <w:r w:rsidRPr="00A44DC5">
        <w:rPr>
          <w:rFonts w:eastAsia="Times New Roman"/>
          <w:color w:val="212121"/>
          <w:szCs w:val="24"/>
        </w:rPr>
        <w:t xml:space="preserve">εάν παροχής υπηρεσιών υγείας και πρόνοιας προς </w:t>
      </w:r>
      <w:r>
        <w:rPr>
          <w:rFonts w:eastAsia="Times New Roman"/>
          <w:color w:val="212121"/>
          <w:szCs w:val="24"/>
        </w:rPr>
        <w:t xml:space="preserve">τον ελληνικό λαό. </w:t>
      </w:r>
    </w:p>
    <w:p w14:paraId="0A5DE772"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 xml:space="preserve">Όσον αφορά </w:t>
      </w:r>
      <w:r w:rsidRPr="00A44DC5">
        <w:rPr>
          <w:rFonts w:eastAsia="Times New Roman"/>
          <w:color w:val="212121"/>
          <w:szCs w:val="24"/>
        </w:rPr>
        <w:t>το θέμα της οργάνωσης και λειτουργίας της πολιτείας</w:t>
      </w:r>
      <w:r>
        <w:rPr>
          <w:rFonts w:eastAsia="Times New Roman"/>
          <w:color w:val="212121"/>
          <w:szCs w:val="24"/>
        </w:rPr>
        <w:t xml:space="preserve"> -άρθρα 28 έως </w:t>
      </w:r>
      <w:r w:rsidRPr="00A44DC5">
        <w:rPr>
          <w:rFonts w:eastAsia="Times New Roman"/>
          <w:color w:val="212121"/>
          <w:szCs w:val="24"/>
        </w:rPr>
        <w:t>49</w:t>
      </w:r>
      <w:r>
        <w:rPr>
          <w:rFonts w:eastAsia="Times New Roman"/>
          <w:color w:val="212121"/>
          <w:szCs w:val="24"/>
        </w:rPr>
        <w:t>- έχουμε</w:t>
      </w:r>
      <w:r w:rsidRPr="00A44DC5">
        <w:rPr>
          <w:rFonts w:eastAsia="Times New Roman"/>
          <w:color w:val="212121"/>
          <w:szCs w:val="24"/>
        </w:rPr>
        <w:t xml:space="preserve"> να πούμε ότι οποιαδήποτε διάταξη που περιορίζει την εθνική μας κυριαρχία</w:t>
      </w:r>
      <w:r>
        <w:rPr>
          <w:rFonts w:eastAsia="Times New Roman"/>
          <w:color w:val="212121"/>
          <w:szCs w:val="24"/>
        </w:rPr>
        <w:t>,</w:t>
      </w:r>
      <w:r w:rsidRPr="00A44DC5">
        <w:rPr>
          <w:rFonts w:eastAsia="Times New Roman"/>
          <w:color w:val="212121"/>
          <w:szCs w:val="24"/>
        </w:rPr>
        <w:t xml:space="preserve"> είναι διάταξη </w:t>
      </w:r>
      <w:r>
        <w:rPr>
          <w:rFonts w:eastAsia="Times New Roman"/>
          <w:color w:val="212121"/>
          <w:szCs w:val="24"/>
        </w:rPr>
        <w:t xml:space="preserve">απαράδεκτη </w:t>
      </w:r>
      <w:r w:rsidRPr="00A44DC5">
        <w:rPr>
          <w:rFonts w:eastAsia="Times New Roman"/>
          <w:color w:val="212121"/>
          <w:szCs w:val="24"/>
        </w:rPr>
        <w:t>και</w:t>
      </w:r>
      <w:r w:rsidRPr="00A44DC5">
        <w:rPr>
          <w:rFonts w:eastAsia="Times New Roman"/>
          <w:color w:val="212121"/>
          <w:szCs w:val="24"/>
        </w:rPr>
        <w:t xml:space="preserve"> αδιανόητη</w:t>
      </w:r>
      <w:r>
        <w:rPr>
          <w:rFonts w:eastAsia="Times New Roman"/>
          <w:color w:val="212121"/>
          <w:szCs w:val="24"/>
        </w:rPr>
        <w:t>.</w:t>
      </w:r>
      <w:r w:rsidRPr="00A44DC5">
        <w:rPr>
          <w:rFonts w:eastAsia="Times New Roman"/>
          <w:color w:val="212121"/>
          <w:szCs w:val="24"/>
        </w:rPr>
        <w:t xml:space="preserve"> </w:t>
      </w:r>
      <w:r>
        <w:rPr>
          <w:rFonts w:eastAsia="Times New Roman"/>
          <w:color w:val="212121"/>
          <w:szCs w:val="24"/>
        </w:rPr>
        <w:t>Γ</w:t>
      </w:r>
      <w:r w:rsidRPr="00A44DC5">
        <w:rPr>
          <w:rFonts w:eastAsia="Times New Roman"/>
          <w:color w:val="212121"/>
          <w:szCs w:val="24"/>
        </w:rPr>
        <w:t>ια το</w:t>
      </w:r>
      <w:r>
        <w:rPr>
          <w:rFonts w:eastAsia="Times New Roman"/>
          <w:color w:val="212121"/>
          <w:szCs w:val="24"/>
        </w:rPr>
        <w:t>ν</w:t>
      </w:r>
      <w:r w:rsidRPr="00A44DC5">
        <w:rPr>
          <w:rFonts w:eastAsia="Times New Roman"/>
          <w:color w:val="212121"/>
          <w:szCs w:val="24"/>
        </w:rPr>
        <w:t xml:space="preserve"> λόγο αυτό </w:t>
      </w:r>
      <w:r>
        <w:rPr>
          <w:rFonts w:eastAsia="Times New Roman"/>
          <w:color w:val="212121"/>
          <w:szCs w:val="24"/>
        </w:rPr>
        <w:t xml:space="preserve">είμαστε συνολικά </w:t>
      </w:r>
      <w:r>
        <w:rPr>
          <w:rFonts w:eastAsia="Times New Roman"/>
          <w:color w:val="212121"/>
          <w:szCs w:val="24"/>
        </w:rPr>
        <w:lastRenderedPageBreak/>
        <w:t>αντίθετοι</w:t>
      </w:r>
      <w:r w:rsidRPr="00A44DC5">
        <w:rPr>
          <w:rFonts w:eastAsia="Times New Roman"/>
          <w:color w:val="212121"/>
          <w:szCs w:val="24"/>
        </w:rPr>
        <w:t xml:space="preserve"> στο άρθρο 28</w:t>
      </w:r>
      <w:r>
        <w:rPr>
          <w:rFonts w:eastAsia="Times New Roman"/>
          <w:color w:val="212121"/>
          <w:szCs w:val="24"/>
        </w:rPr>
        <w:t>. Π</w:t>
      </w:r>
      <w:r w:rsidRPr="00A44DC5">
        <w:rPr>
          <w:rFonts w:eastAsia="Times New Roman"/>
          <w:color w:val="212121"/>
          <w:szCs w:val="24"/>
        </w:rPr>
        <w:t>ρόκειται για σοβαρό συνταγματικό</w:t>
      </w:r>
      <w:r>
        <w:rPr>
          <w:rFonts w:eastAsia="Times New Roman"/>
          <w:color w:val="212121"/>
          <w:szCs w:val="24"/>
        </w:rPr>
        <w:t>,</w:t>
      </w:r>
      <w:r w:rsidRPr="00A44DC5">
        <w:rPr>
          <w:rFonts w:eastAsia="Times New Roman"/>
          <w:color w:val="212121"/>
          <w:szCs w:val="24"/>
        </w:rPr>
        <w:t xml:space="preserve"> αλλά και </w:t>
      </w:r>
      <w:r>
        <w:rPr>
          <w:rFonts w:eastAsia="Times New Roman"/>
          <w:color w:val="212121"/>
          <w:szCs w:val="24"/>
        </w:rPr>
        <w:t xml:space="preserve">πολιτειακό </w:t>
      </w:r>
      <w:r w:rsidRPr="00A44DC5">
        <w:rPr>
          <w:rFonts w:eastAsia="Times New Roman"/>
          <w:color w:val="212121"/>
          <w:szCs w:val="24"/>
        </w:rPr>
        <w:t>ολίσθημα</w:t>
      </w:r>
      <w:r>
        <w:rPr>
          <w:rFonts w:eastAsia="Times New Roman"/>
          <w:color w:val="212121"/>
          <w:szCs w:val="24"/>
        </w:rPr>
        <w:t xml:space="preserve">, </w:t>
      </w:r>
      <w:r w:rsidRPr="00A44DC5">
        <w:rPr>
          <w:rFonts w:eastAsia="Times New Roman"/>
          <w:color w:val="212121"/>
          <w:szCs w:val="24"/>
        </w:rPr>
        <w:t>το οποίο</w:t>
      </w:r>
      <w:r>
        <w:rPr>
          <w:rFonts w:eastAsia="Times New Roman"/>
          <w:color w:val="212121"/>
          <w:szCs w:val="24"/>
        </w:rPr>
        <w:t>,</w:t>
      </w:r>
      <w:r w:rsidRPr="00A44DC5">
        <w:rPr>
          <w:rFonts w:eastAsia="Times New Roman"/>
          <w:color w:val="212121"/>
          <w:szCs w:val="24"/>
        </w:rPr>
        <w:t xml:space="preserve"> </w:t>
      </w:r>
      <w:r>
        <w:rPr>
          <w:rFonts w:eastAsia="Times New Roman"/>
          <w:color w:val="212121"/>
          <w:szCs w:val="24"/>
        </w:rPr>
        <w:t>όμως,</w:t>
      </w:r>
      <w:r w:rsidRPr="00A44DC5">
        <w:rPr>
          <w:rFonts w:eastAsia="Times New Roman"/>
          <w:color w:val="212121"/>
          <w:szCs w:val="24"/>
        </w:rPr>
        <w:t xml:space="preserve"> είναι δηλωτικό </w:t>
      </w:r>
      <w:r>
        <w:rPr>
          <w:rFonts w:eastAsia="Times New Roman"/>
          <w:color w:val="212121"/>
          <w:szCs w:val="24"/>
        </w:rPr>
        <w:t>των συνταγματικών</w:t>
      </w:r>
      <w:r w:rsidRPr="00A44DC5">
        <w:rPr>
          <w:rFonts w:eastAsia="Times New Roman"/>
          <w:color w:val="212121"/>
          <w:szCs w:val="24"/>
        </w:rPr>
        <w:t xml:space="preserve"> προθέσεων για υποταγή στην ιδέα της ευρωπαϊκής ολοκλήρωσης</w:t>
      </w:r>
      <w:r>
        <w:rPr>
          <w:rFonts w:eastAsia="Times New Roman"/>
          <w:color w:val="212121"/>
          <w:szCs w:val="24"/>
        </w:rPr>
        <w:t>.</w:t>
      </w:r>
    </w:p>
    <w:p w14:paraId="0A5DE773"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Σ</w:t>
      </w:r>
      <w:r w:rsidRPr="00A44DC5">
        <w:rPr>
          <w:rFonts w:eastAsia="Times New Roman"/>
          <w:color w:val="212121"/>
          <w:szCs w:val="24"/>
        </w:rPr>
        <w:t>την προτει</w:t>
      </w:r>
      <w:r w:rsidRPr="00A44DC5">
        <w:rPr>
          <w:rFonts w:eastAsia="Times New Roman"/>
          <w:color w:val="212121"/>
          <w:szCs w:val="24"/>
        </w:rPr>
        <w:t>νόμενη αναθεώρηση του άρθρου 29 η Χρυ</w:t>
      </w:r>
      <w:r>
        <w:rPr>
          <w:rFonts w:eastAsia="Times New Roman"/>
          <w:color w:val="212121"/>
          <w:szCs w:val="24"/>
        </w:rPr>
        <w:t>σή Αυγή προτείνει να τεθεί στο Ελ</w:t>
      </w:r>
      <w:r w:rsidRPr="00A44DC5">
        <w:rPr>
          <w:rFonts w:eastAsia="Times New Roman"/>
          <w:color w:val="212121"/>
          <w:szCs w:val="24"/>
        </w:rPr>
        <w:t xml:space="preserve">εγκτικό </w:t>
      </w:r>
      <w:r>
        <w:rPr>
          <w:rFonts w:eastAsia="Times New Roman"/>
          <w:color w:val="212121"/>
          <w:szCs w:val="24"/>
        </w:rPr>
        <w:t>Σ</w:t>
      </w:r>
      <w:r w:rsidRPr="00A44DC5">
        <w:rPr>
          <w:rFonts w:eastAsia="Times New Roman"/>
          <w:color w:val="212121"/>
          <w:szCs w:val="24"/>
        </w:rPr>
        <w:t xml:space="preserve">υνέδριο </w:t>
      </w:r>
      <w:r>
        <w:rPr>
          <w:rFonts w:eastAsia="Times New Roman"/>
          <w:color w:val="212121"/>
          <w:szCs w:val="24"/>
        </w:rPr>
        <w:t xml:space="preserve">ο </w:t>
      </w:r>
      <w:r w:rsidRPr="00A44DC5">
        <w:rPr>
          <w:rFonts w:eastAsia="Times New Roman"/>
          <w:color w:val="212121"/>
          <w:szCs w:val="24"/>
        </w:rPr>
        <w:t xml:space="preserve">έλεγχος </w:t>
      </w:r>
      <w:r>
        <w:rPr>
          <w:rFonts w:eastAsia="Times New Roman"/>
          <w:color w:val="212121"/>
          <w:szCs w:val="24"/>
        </w:rPr>
        <w:t>όχι μόνο των εκλογικών δαπανών, α</w:t>
      </w:r>
      <w:r w:rsidRPr="00A44DC5">
        <w:rPr>
          <w:rFonts w:eastAsia="Times New Roman"/>
          <w:color w:val="212121"/>
          <w:szCs w:val="24"/>
        </w:rPr>
        <w:t>λλά και της οικονομικής διαχείρισης των κομμάτων γενικά</w:t>
      </w:r>
      <w:r>
        <w:rPr>
          <w:rFonts w:eastAsia="Times New Roman"/>
          <w:color w:val="212121"/>
          <w:szCs w:val="24"/>
        </w:rPr>
        <w:t>,</w:t>
      </w:r>
      <w:r w:rsidRPr="00A44DC5">
        <w:rPr>
          <w:rFonts w:eastAsia="Times New Roman"/>
          <w:color w:val="212121"/>
          <w:szCs w:val="24"/>
        </w:rPr>
        <w:t xml:space="preserve"> καθώς και ο έλεγχος του </w:t>
      </w:r>
      <w:r>
        <w:rPr>
          <w:rFonts w:eastAsia="Times New Roman"/>
          <w:color w:val="212121"/>
          <w:szCs w:val="24"/>
        </w:rPr>
        <w:t>«</w:t>
      </w:r>
      <w:r w:rsidRPr="00A44DC5">
        <w:rPr>
          <w:rFonts w:eastAsia="Times New Roman"/>
          <w:color w:val="212121"/>
          <w:szCs w:val="24"/>
        </w:rPr>
        <w:t>πόθεν έσχες</w:t>
      </w:r>
      <w:r>
        <w:rPr>
          <w:rFonts w:eastAsia="Times New Roman"/>
          <w:color w:val="212121"/>
          <w:szCs w:val="24"/>
        </w:rPr>
        <w:t>», ο έλεγχος, δηλαδή, της περιουσ</w:t>
      </w:r>
      <w:r>
        <w:rPr>
          <w:rFonts w:eastAsia="Times New Roman"/>
          <w:color w:val="212121"/>
          <w:szCs w:val="24"/>
        </w:rPr>
        <w:t>ιακής κατάστασης των Υ</w:t>
      </w:r>
      <w:r w:rsidRPr="00A44DC5">
        <w:rPr>
          <w:rFonts w:eastAsia="Times New Roman"/>
          <w:color w:val="212121"/>
          <w:szCs w:val="24"/>
        </w:rPr>
        <w:t>πουργών</w:t>
      </w:r>
      <w:r>
        <w:rPr>
          <w:rFonts w:eastAsia="Times New Roman"/>
          <w:color w:val="212121"/>
          <w:szCs w:val="24"/>
        </w:rPr>
        <w:t>, των Βουλευτών και των υποψηφίων Β</w:t>
      </w:r>
      <w:r w:rsidRPr="00A44DC5">
        <w:rPr>
          <w:rFonts w:eastAsia="Times New Roman"/>
          <w:color w:val="212121"/>
          <w:szCs w:val="24"/>
        </w:rPr>
        <w:t>ουλευτών</w:t>
      </w:r>
      <w:r>
        <w:rPr>
          <w:rFonts w:eastAsia="Times New Roman"/>
          <w:color w:val="212121"/>
          <w:szCs w:val="24"/>
        </w:rPr>
        <w:t>,</w:t>
      </w:r>
      <w:r w:rsidRPr="00A44DC5">
        <w:rPr>
          <w:rFonts w:eastAsia="Times New Roman"/>
          <w:color w:val="212121"/>
          <w:szCs w:val="24"/>
        </w:rPr>
        <w:t xml:space="preserve"> καθώς και η επιβολή των σχετικών κυρώσεων</w:t>
      </w:r>
      <w:r>
        <w:rPr>
          <w:rFonts w:eastAsia="Times New Roman"/>
          <w:color w:val="212121"/>
          <w:szCs w:val="24"/>
        </w:rPr>
        <w:t>, μαζί με τη διάταξ</w:t>
      </w:r>
      <w:r w:rsidRPr="00A44DC5">
        <w:rPr>
          <w:rFonts w:eastAsia="Times New Roman"/>
          <w:color w:val="212121"/>
          <w:szCs w:val="24"/>
        </w:rPr>
        <w:t xml:space="preserve">η της έκπτωσης </w:t>
      </w:r>
      <w:r>
        <w:rPr>
          <w:rFonts w:eastAsia="Times New Roman"/>
          <w:color w:val="212121"/>
          <w:szCs w:val="24"/>
        </w:rPr>
        <w:t xml:space="preserve">από </w:t>
      </w:r>
      <w:r w:rsidRPr="00A44DC5">
        <w:rPr>
          <w:rFonts w:eastAsia="Times New Roman"/>
          <w:color w:val="212121"/>
          <w:szCs w:val="24"/>
        </w:rPr>
        <w:t>το βουλευτικό αξίωμα</w:t>
      </w:r>
      <w:r>
        <w:rPr>
          <w:rFonts w:eastAsia="Times New Roman"/>
          <w:color w:val="212121"/>
          <w:szCs w:val="24"/>
        </w:rPr>
        <w:t>,</w:t>
      </w:r>
      <w:r w:rsidRPr="00A44DC5">
        <w:rPr>
          <w:rFonts w:eastAsia="Times New Roman"/>
          <w:color w:val="212121"/>
          <w:szCs w:val="24"/>
        </w:rPr>
        <w:t xml:space="preserve"> ανάλογα με τη βαρύτητα της παράβασης</w:t>
      </w:r>
      <w:r>
        <w:rPr>
          <w:rFonts w:eastAsia="Times New Roman"/>
          <w:color w:val="212121"/>
          <w:szCs w:val="24"/>
        </w:rPr>
        <w:t xml:space="preserve">. </w:t>
      </w:r>
    </w:p>
    <w:p w14:paraId="0A5DE774"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Πρέπει</w:t>
      </w:r>
      <w:r w:rsidRPr="00A44DC5">
        <w:rPr>
          <w:rFonts w:eastAsia="Times New Roman"/>
          <w:color w:val="212121"/>
          <w:szCs w:val="24"/>
        </w:rPr>
        <w:t xml:space="preserve"> να απαγορευτεί στα κόμματα</w:t>
      </w:r>
      <w:r>
        <w:rPr>
          <w:rFonts w:eastAsia="Times New Roman"/>
          <w:color w:val="212121"/>
          <w:szCs w:val="24"/>
        </w:rPr>
        <w:t>-</w:t>
      </w:r>
      <w:r w:rsidRPr="00A44DC5">
        <w:rPr>
          <w:rFonts w:eastAsia="Times New Roman"/>
          <w:color w:val="212121"/>
          <w:szCs w:val="24"/>
        </w:rPr>
        <w:t>δικαιούχ</w:t>
      </w:r>
      <w:r w:rsidRPr="00A44DC5">
        <w:rPr>
          <w:rFonts w:eastAsia="Times New Roman"/>
          <w:color w:val="212121"/>
          <w:szCs w:val="24"/>
        </w:rPr>
        <w:t>ους της κρατικής χρηματοδότησης η εκχώρηση</w:t>
      </w:r>
      <w:r>
        <w:rPr>
          <w:rFonts w:eastAsia="Times New Roman"/>
          <w:color w:val="212121"/>
          <w:szCs w:val="24"/>
        </w:rPr>
        <w:t>,</w:t>
      </w:r>
      <w:r w:rsidRPr="00A44DC5">
        <w:rPr>
          <w:rFonts w:eastAsia="Times New Roman"/>
          <w:color w:val="212121"/>
          <w:szCs w:val="24"/>
        </w:rPr>
        <w:t xml:space="preserve"> η ενεχυρίαση της απαίτησης </w:t>
      </w:r>
      <w:r>
        <w:rPr>
          <w:rFonts w:eastAsia="Times New Roman"/>
          <w:color w:val="212121"/>
          <w:szCs w:val="24"/>
        </w:rPr>
        <w:t>για</w:t>
      </w:r>
      <w:r w:rsidRPr="00A44DC5">
        <w:rPr>
          <w:rFonts w:eastAsia="Times New Roman"/>
          <w:color w:val="212121"/>
          <w:szCs w:val="24"/>
        </w:rPr>
        <w:t xml:space="preserve"> κρατική χρηματοδότηση προς το</w:t>
      </w:r>
      <w:r>
        <w:rPr>
          <w:rFonts w:eastAsia="Times New Roman"/>
          <w:color w:val="212121"/>
          <w:szCs w:val="24"/>
        </w:rPr>
        <w:t>ν σκοπό της χορήγησης νέων</w:t>
      </w:r>
      <w:r w:rsidRPr="00A44DC5">
        <w:rPr>
          <w:rFonts w:eastAsia="Times New Roman"/>
          <w:color w:val="212121"/>
          <w:szCs w:val="24"/>
        </w:rPr>
        <w:t xml:space="preserve"> τραπεζικών δανείων</w:t>
      </w:r>
      <w:r>
        <w:rPr>
          <w:rFonts w:eastAsia="Times New Roman"/>
          <w:color w:val="212121"/>
          <w:szCs w:val="24"/>
        </w:rPr>
        <w:t xml:space="preserve">. </w:t>
      </w:r>
    </w:p>
    <w:p w14:paraId="0A5DE775"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Και τι γίνεται, ε</w:t>
      </w:r>
      <w:r w:rsidRPr="00A44DC5">
        <w:rPr>
          <w:rFonts w:eastAsia="Times New Roman"/>
          <w:color w:val="212121"/>
          <w:szCs w:val="24"/>
        </w:rPr>
        <w:t>πιτέλους</w:t>
      </w:r>
      <w:r>
        <w:rPr>
          <w:rFonts w:eastAsia="Times New Roman"/>
          <w:color w:val="212121"/>
          <w:szCs w:val="24"/>
        </w:rPr>
        <w:t xml:space="preserve">, με αυτά τα δάνεια </w:t>
      </w:r>
      <w:r w:rsidRPr="00A44DC5">
        <w:rPr>
          <w:rFonts w:eastAsia="Times New Roman"/>
          <w:color w:val="212121"/>
          <w:szCs w:val="24"/>
        </w:rPr>
        <w:t>των κομμάτων</w:t>
      </w:r>
      <w:r>
        <w:rPr>
          <w:rFonts w:eastAsia="Times New Roman"/>
          <w:color w:val="212121"/>
          <w:szCs w:val="24"/>
        </w:rPr>
        <w:t xml:space="preserve">; </w:t>
      </w:r>
    </w:p>
    <w:p w14:paraId="0A5DE776"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lastRenderedPageBreak/>
        <w:t>Η</w:t>
      </w:r>
      <w:r w:rsidRPr="00A44DC5">
        <w:rPr>
          <w:rFonts w:eastAsia="Times New Roman"/>
          <w:color w:val="212121"/>
          <w:szCs w:val="24"/>
        </w:rPr>
        <w:t xml:space="preserve"> Χρυσή Αυγή </w:t>
      </w:r>
      <w:r>
        <w:rPr>
          <w:rFonts w:eastAsia="Times New Roman"/>
          <w:color w:val="212121"/>
          <w:szCs w:val="24"/>
        </w:rPr>
        <w:t xml:space="preserve">προτείνει την άμεση εκλογή του </w:t>
      </w:r>
      <w:r>
        <w:rPr>
          <w:rFonts w:eastAsia="Times New Roman"/>
          <w:color w:val="212121"/>
          <w:szCs w:val="24"/>
        </w:rPr>
        <w:t>Π</w:t>
      </w:r>
      <w:r w:rsidRPr="00A44DC5">
        <w:rPr>
          <w:rFonts w:eastAsia="Times New Roman"/>
          <w:color w:val="212121"/>
          <w:szCs w:val="24"/>
        </w:rPr>
        <w:t xml:space="preserve">ροέδρου </w:t>
      </w:r>
      <w:r>
        <w:rPr>
          <w:rFonts w:eastAsia="Times New Roman"/>
          <w:color w:val="212121"/>
          <w:szCs w:val="24"/>
        </w:rPr>
        <w:t>της Δημοκρατίας</w:t>
      </w:r>
      <w:r w:rsidRPr="00A44DC5">
        <w:rPr>
          <w:rFonts w:eastAsia="Times New Roman"/>
          <w:color w:val="212121"/>
          <w:szCs w:val="24"/>
        </w:rPr>
        <w:t xml:space="preserve"> από τους πολίτες</w:t>
      </w:r>
      <w:r>
        <w:rPr>
          <w:rFonts w:eastAsia="Times New Roman"/>
          <w:color w:val="212121"/>
          <w:szCs w:val="24"/>
        </w:rPr>
        <w:t xml:space="preserve"> διά</w:t>
      </w:r>
      <w:r w:rsidRPr="00A44DC5">
        <w:rPr>
          <w:rFonts w:eastAsia="Times New Roman"/>
          <w:color w:val="212121"/>
          <w:szCs w:val="24"/>
        </w:rPr>
        <w:t xml:space="preserve"> της προσφυγής </w:t>
      </w:r>
      <w:r>
        <w:rPr>
          <w:rFonts w:eastAsia="Times New Roman"/>
          <w:color w:val="212121"/>
          <w:szCs w:val="24"/>
        </w:rPr>
        <w:t>σ</w:t>
      </w:r>
      <w:r w:rsidRPr="00A44DC5">
        <w:rPr>
          <w:rFonts w:eastAsia="Times New Roman"/>
          <w:color w:val="212121"/>
          <w:szCs w:val="24"/>
        </w:rPr>
        <w:t>το εκλογικό σώμα</w:t>
      </w:r>
      <w:r>
        <w:rPr>
          <w:rFonts w:eastAsia="Times New Roman"/>
          <w:color w:val="212121"/>
          <w:szCs w:val="24"/>
        </w:rPr>
        <w:t>. Π</w:t>
      </w:r>
      <w:r w:rsidRPr="00A44DC5">
        <w:rPr>
          <w:rFonts w:eastAsia="Times New Roman"/>
          <w:color w:val="212121"/>
          <w:szCs w:val="24"/>
        </w:rPr>
        <w:t xml:space="preserve">αρίσταται ανάγκη </w:t>
      </w:r>
      <w:r>
        <w:rPr>
          <w:rFonts w:eastAsia="Times New Roman"/>
          <w:color w:val="212121"/>
          <w:szCs w:val="24"/>
        </w:rPr>
        <w:t>διορθωτικής αναθεώρησης των περί Προέδρου της Δ</w:t>
      </w:r>
      <w:r w:rsidRPr="00A44DC5">
        <w:rPr>
          <w:rFonts w:eastAsia="Times New Roman"/>
          <w:color w:val="212121"/>
          <w:szCs w:val="24"/>
        </w:rPr>
        <w:t xml:space="preserve">ημοκρατίας διατάξεων </w:t>
      </w:r>
      <w:r>
        <w:rPr>
          <w:rFonts w:eastAsia="Times New Roman"/>
          <w:color w:val="212121"/>
          <w:szCs w:val="24"/>
        </w:rPr>
        <w:t>του Σ</w:t>
      </w:r>
      <w:r w:rsidRPr="00A44DC5">
        <w:rPr>
          <w:rFonts w:eastAsia="Times New Roman"/>
          <w:color w:val="212121"/>
          <w:szCs w:val="24"/>
        </w:rPr>
        <w:t>υντάγματος και ως προς την άσκηση των αρμοδιοτήτων του</w:t>
      </w:r>
      <w:r>
        <w:rPr>
          <w:rFonts w:eastAsia="Times New Roman"/>
          <w:color w:val="212121"/>
          <w:szCs w:val="24"/>
        </w:rPr>
        <w:t>,</w:t>
      </w:r>
      <w:r w:rsidRPr="00A44DC5">
        <w:rPr>
          <w:rFonts w:eastAsia="Times New Roman"/>
          <w:color w:val="212121"/>
          <w:szCs w:val="24"/>
        </w:rPr>
        <w:t xml:space="preserve"> προκειμένου </w:t>
      </w:r>
      <w:r>
        <w:rPr>
          <w:rFonts w:eastAsia="Times New Roman"/>
          <w:color w:val="212121"/>
          <w:szCs w:val="24"/>
        </w:rPr>
        <w:t xml:space="preserve">ο </w:t>
      </w:r>
      <w:r w:rsidRPr="00A44DC5">
        <w:rPr>
          <w:rFonts w:eastAsia="Times New Roman"/>
          <w:color w:val="212121"/>
          <w:szCs w:val="24"/>
        </w:rPr>
        <w:t>θεσμός να διαδρα</w:t>
      </w:r>
      <w:r w:rsidRPr="00A44DC5">
        <w:rPr>
          <w:rFonts w:eastAsia="Times New Roman"/>
          <w:color w:val="212121"/>
          <w:szCs w:val="24"/>
        </w:rPr>
        <w:t>ματίσει το</w:t>
      </w:r>
      <w:r>
        <w:rPr>
          <w:rFonts w:eastAsia="Times New Roman"/>
          <w:color w:val="212121"/>
          <w:szCs w:val="24"/>
        </w:rPr>
        <w:t>ν</w:t>
      </w:r>
      <w:r w:rsidRPr="00A44DC5">
        <w:rPr>
          <w:rFonts w:eastAsia="Times New Roman"/>
          <w:color w:val="212121"/>
          <w:szCs w:val="24"/>
        </w:rPr>
        <w:t xml:space="preserve"> κατά</w:t>
      </w:r>
      <w:r>
        <w:rPr>
          <w:rFonts w:eastAsia="Times New Roman"/>
          <w:color w:val="212121"/>
          <w:szCs w:val="24"/>
        </w:rPr>
        <w:t xml:space="preserve"> φύ</w:t>
      </w:r>
      <w:r w:rsidRPr="00A44DC5">
        <w:rPr>
          <w:rFonts w:eastAsia="Times New Roman"/>
          <w:color w:val="212121"/>
          <w:szCs w:val="24"/>
        </w:rPr>
        <w:t xml:space="preserve">ση του </w:t>
      </w:r>
      <w:r>
        <w:rPr>
          <w:rFonts w:eastAsia="Times New Roman"/>
          <w:color w:val="212121"/>
          <w:szCs w:val="24"/>
        </w:rPr>
        <w:t>και κατά την ορθολογική, δ</w:t>
      </w:r>
      <w:r w:rsidRPr="00A44DC5">
        <w:rPr>
          <w:rFonts w:eastAsia="Times New Roman"/>
          <w:color w:val="212121"/>
          <w:szCs w:val="24"/>
        </w:rPr>
        <w:t>ημοκρατική λειτουργία του πολιτεύματος ρυθμιστικό του ρόλο</w:t>
      </w:r>
      <w:r>
        <w:rPr>
          <w:rFonts w:eastAsia="Times New Roman"/>
          <w:color w:val="212121"/>
          <w:szCs w:val="24"/>
        </w:rPr>
        <w:t>.</w:t>
      </w:r>
    </w:p>
    <w:p w14:paraId="0A5DE777"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Ε</w:t>
      </w:r>
      <w:r w:rsidRPr="00A44DC5">
        <w:rPr>
          <w:rFonts w:eastAsia="Times New Roman"/>
          <w:color w:val="212121"/>
          <w:szCs w:val="24"/>
        </w:rPr>
        <w:t>μείς</w:t>
      </w:r>
      <w:r>
        <w:rPr>
          <w:rFonts w:eastAsia="Times New Roman"/>
          <w:color w:val="212121"/>
          <w:szCs w:val="24"/>
        </w:rPr>
        <w:t>,</w:t>
      </w:r>
      <w:r w:rsidRPr="00A44DC5">
        <w:rPr>
          <w:rFonts w:eastAsia="Times New Roman"/>
          <w:color w:val="212121"/>
          <w:szCs w:val="24"/>
        </w:rPr>
        <w:t xml:space="preserve"> φυσικά</w:t>
      </w:r>
      <w:r>
        <w:rPr>
          <w:rFonts w:eastAsia="Times New Roman"/>
          <w:color w:val="212121"/>
          <w:szCs w:val="24"/>
        </w:rPr>
        <w:t>,</w:t>
      </w:r>
      <w:r w:rsidRPr="00A44DC5">
        <w:rPr>
          <w:rFonts w:eastAsia="Times New Roman"/>
          <w:color w:val="212121"/>
          <w:szCs w:val="24"/>
        </w:rPr>
        <w:t xml:space="preserve"> δεν </w:t>
      </w:r>
      <w:r>
        <w:rPr>
          <w:rFonts w:eastAsia="Times New Roman"/>
          <w:color w:val="212121"/>
          <w:szCs w:val="24"/>
        </w:rPr>
        <w:t>ψηφίσαμε τον Προκόπη Παυλόπουλο για Πρόεδρο της</w:t>
      </w:r>
      <w:r w:rsidRPr="00A44DC5">
        <w:rPr>
          <w:rFonts w:eastAsia="Times New Roman"/>
          <w:color w:val="212121"/>
          <w:szCs w:val="24"/>
        </w:rPr>
        <w:t xml:space="preserve"> Δημοκρατίας</w:t>
      </w:r>
      <w:r>
        <w:rPr>
          <w:rFonts w:eastAsia="Times New Roman"/>
          <w:color w:val="212121"/>
          <w:szCs w:val="24"/>
        </w:rPr>
        <w:t xml:space="preserve">. </w:t>
      </w:r>
    </w:p>
    <w:p w14:paraId="0A5DE778"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Στην προτεινόμενη ανα</w:t>
      </w:r>
      <w:r w:rsidRPr="00A44DC5">
        <w:rPr>
          <w:rFonts w:eastAsia="Times New Roman"/>
          <w:color w:val="212121"/>
          <w:szCs w:val="24"/>
        </w:rPr>
        <w:t xml:space="preserve">θεώρηση του άρθρου 44 η Χρυσή Αυγή προτείνει </w:t>
      </w:r>
      <w:r>
        <w:rPr>
          <w:rFonts w:eastAsia="Times New Roman"/>
          <w:color w:val="212121"/>
          <w:szCs w:val="24"/>
        </w:rPr>
        <w:t>το εξής: Δ</w:t>
      </w:r>
      <w:r w:rsidRPr="00A44DC5">
        <w:rPr>
          <w:rFonts w:eastAsia="Times New Roman"/>
          <w:color w:val="212121"/>
          <w:szCs w:val="24"/>
        </w:rPr>
        <w:t xml:space="preserve">υνατότητα </w:t>
      </w:r>
      <w:r>
        <w:rPr>
          <w:rFonts w:eastAsia="Times New Roman"/>
          <w:color w:val="212121"/>
          <w:szCs w:val="24"/>
        </w:rPr>
        <w:t>πρότασης για δημοψήφισμα</w:t>
      </w:r>
      <w:r w:rsidRPr="00A44DC5">
        <w:rPr>
          <w:rFonts w:eastAsia="Times New Roman"/>
          <w:color w:val="212121"/>
          <w:szCs w:val="24"/>
        </w:rPr>
        <w:t xml:space="preserve"> που αφορά σοβαρό </w:t>
      </w:r>
      <w:r>
        <w:rPr>
          <w:rFonts w:eastAsia="Times New Roman"/>
          <w:color w:val="212121"/>
          <w:szCs w:val="24"/>
        </w:rPr>
        <w:t>εθνικό</w:t>
      </w:r>
      <w:r w:rsidRPr="00A44DC5">
        <w:rPr>
          <w:rFonts w:eastAsia="Times New Roman"/>
          <w:color w:val="212121"/>
          <w:szCs w:val="24"/>
        </w:rPr>
        <w:t xml:space="preserve"> θέμα</w:t>
      </w:r>
      <w:r>
        <w:rPr>
          <w:rFonts w:eastAsia="Times New Roman"/>
          <w:color w:val="212121"/>
          <w:szCs w:val="24"/>
        </w:rPr>
        <w:t xml:space="preserve">, πρέπει να έχουν </w:t>
      </w:r>
      <w:r w:rsidRPr="00A44DC5">
        <w:rPr>
          <w:rFonts w:eastAsia="Times New Roman"/>
          <w:color w:val="212121"/>
          <w:szCs w:val="24"/>
        </w:rPr>
        <w:t xml:space="preserve">όλοι οι φορείς του πολιτεύματος και συγκεκριμένα ο Πρόεδρος </w:t>
      </w:r>
      <w:r>
        <w:rPr>
          <w:rFonts w:eastAsia="Times New Roman"/>
          <w:color w:val="212121"/>
          <w:szCs w:val="24"/>
        </w:rPr>
        <w:t xml:space="preserve">της </w:t>
      </w:r>
      <w:r w:rsidRPr="00A44DC5">
        <w:rPr>
          <w:rFonts w:eastAsia="Times New Roman"/>
          <w:color w:val="212121"/>
          <w:szCs w:val="24"/>
        </w:rPr>
        <w:t>Δημοκρατίας</w:t>
      </w:r>
      <w:r>
        <w:rPr>
          <w:rFonts w:eastAsia="Times New Roman"/>
          <w:color w:val="212121"/>
          <w:szCs w:val="24"/>
        </w:rPr>
        <w:t xml:space="preserve"> -όπως το Σ</w:t>
      </w:r>
      <w:r w:rsidRPr="00A44DC5">
        <w:rPr>
          <w:rFonts w:eastAsia="Times New Roman"/>
          <w:color w:val="212121"/>
          <w:szCs w:val="24"/>
        </w:rPr>
        <w:t xml:space="preserve">ύνταγμα </w:t>
      </w:r>
      <w:r>
        <w:rPr>
          <w:rFonts w:eastAsia="Times New Roman"/>
          <w:color w:val="212121"/>
          <w:szCs w:val="24"/>
        </w:rPr>
        <w:t>του 1975 ορίζει- η κυ</w:t>
      </w:r>
      <w:r w:rsidRPr="00A44DC5">
        <w:rPr>
          <w:rFonts w:eastAsia="Times New Roman"/>
          <w:color w:val="212121"/>
          <w:szCs w:val="24"/>
        </w:rPr>
        <w:t>βέρνη</w:t>
      </w:r>
      <w:r w:rsidRPr="00A44DC5">
        <w:rPr>
          <w:rFonts w:eastAsia="Times New Roman"/>
          <w:color w:val="212121"/>
          <w:szCs w:val="24"/>
        </w:rPr>
        <w:t>ση</w:t>
      </w:r>
      <w:r>
        <w:rPr>
          <w:rFonts w:eastAsia="Times New Roman"/>
          <w:color w:val="212121"/>
          <w:szCs w:val="24"/>
        </w:rPr>
        <w:t xml:space="preserve"> -όπως το ισχύον Σ</w:t>
      </w:r>
      <w:r w:rsidRPr="00A44DC5">
        <w:rPr>
          <w:rFonts w:eastAsia="Times New Roman"/>
          <w:color w:val="212121"/>
          <w:szCs w:val="24"/>
        </w:rPr>
        <w:t>ύνταγμα</w:t>
      </w:r>
      <w:r>
        <w:rPr>
          <w:rFonts w:eastAsia="Times New Roman"/>
          <w:color w:val="212121"/>
          <w:szCs w:val="24"/>
        </w:rPr>
        <w:t xml:space="preserve"> ορίζει-, η Β</w:t>
      </w:r>
      <w:r w:rsidRPr="00A44DC5">
        <w:rPr>
          <w:rFonts w:eastAsia="Times New Roman"/>
          <w:color w:val="212121"/>
          <w:szCs w:val="24"/>
        </w:rPr>
        <w:t xml:space="preserve">ουλή με </w:t>
      </w:r>
      <w:r>
        <w:rPr>
          <w:rFonts w:eastAsia="Times New Roman"/>
          <w:color w:val="212121"/>
          <w:szCs w:val="24"/>
        </w:rPr>
        <w:t xml:space="preserve">εκατόν είκοσι </w:t>
      </w:r>
      <w:r w:rsidRPr="00A44DC5">
        <w:rPr>
          <w:rFonts w:eastAsia="Times New Roman"/>
          <w:color w:val="212121"/>
          <w:szCs w:val="24"/>
        </w:rPr>
        <w:t xml:space="preserve">τουλάχιστον μέλη </w:t>
      </w:r>
      <w:r>
        <w:rPr>
          <w:rFonts w:eastAsia="Times New Roman"/>
          <w:color w:val="212121"/>
          <w:szCs w:val="24"/>
        </w:rPr>
        <w:t>της, οι πολίτες</w:t>
      </w:r>
      <w:r w:rsidRPr="00A44DC5">
        <w:rPr>
          <w:rFonts w:eastAsia="Times New Roman"/>
          <w:color w:val="212121"/>
          <w:szCs w:val="24"/>
        </w:rPr>
        <w:t xml:space="preserve"> με συγκεκριμένο αριθμό υπογραφών</w:t>
      </w:r>
      <w:r>
        <w:rPr>
          <w:rFonts w:eastAsia="Times New Roman"/>
          <w:color w:val="212121"/>
          <w:szCs w:val="24"/>
        </w:rPr>
        <w:t>. Δ</w:t>
      </w:r>
      <w:r w:rsidRPr="00A44DC5">
        <w:rPr>
          <w:rFonts w:eastAsia="Times New Roman"/>
          <w:color w:val="212121"/>
          <w:szCs w:val="24"/>
        </w:rPr>
        <w:t>υνατότητα πρόταση</w:t>
      </w:r>
      <w:r>
        <w:rPr>
          <w:rFonts w:eastAsia="Times New Roman"/>
          <w:color w:val="212121"/>
          <w:szCs w:val="24"/>
        </w:rPr>
        <w:t>ς</w:t>
      </w:r>
      <w:r w:rsidRPr="00A44DC5">
        <w:rPr>
          <w:rFonts w:eastAsia="Times New Roman"/>
          <w:color w:val="212121"/>
          <w:szCs w:val="24"/>
        </w:rPr>
        <w:t xml:space="preserve"> για δημοψήφισμα που αφορά ψηφισμένα νομοσχέδια που ρυθμίζουν σοβ</w:t>
      </w:r>
      <w:r>
        <w:rPr>
          <w:rFonts w:eastAsia="Times New Roman"/>
          <w:color w:val="212121"/>
          <w:szCs w:val="24"/>
        </w:rPr>
        <w:t>αρό κοινωνικό ζήτημα -ε</w:t>
      </w:r>
      <w:r w:rsidRPr="00A44DC5">
        <w:rPr>
          <w:rFonts w:eastAsia="Times New Roman"/>
          <w:color w:val="212121"/>
          <w:szCs w:val="24"/>
        </w:rPr>
        <w:t xml:space="preserve">κτός από </w:t>
      </w:r>
      <w:r w:rsidRPr="00A44DC5">
        <w:rPr>
          <w:rFonts w:eastAsia="Times New Roman"/>
          <w:color w:val="212121"/>
          <w:szCs w:val="24"/>
        </w:rPr>
        <w:lastRenderedPageBreak/>
        <w:t>τα δημοσιον</w:t>
      </w:r>
      <w:r w:rsidRPr="00A44DC5">
        <w:rPr>
          <w:rFonts w:eastAsia="Times New Roman"/>
          <w:color w:val="212121"/>
          <w:szCs w:val="24"/>
        </w:rPr>
        <w:t>ομικ</w:t>
      </w:r>
      <w:r>
        <w:rPr>
          <w:rFonts w:eastAsia="Times New Roman"/>
          <w:color w:val="212121"/>
          <w:szCs w:val="24"/>
        </w:rPr>
        <w:t>ά- πρέπει να έχουν εκτός από τη Β</w:t>
      </w:r>
      <w:r w:rsidRPr="00A44DC5">
        <w:rPr>
          <w:rFonts w:eastAsia="Times New Roman"/>
          <w:color w:val="212121"/>
          <w:szCs w:val="24"/>
        </w:rPr>
        <w:t xml:space="preserve">ουλή και </w:t>
      </w:r>
      <w:r>
        <w:rPr>
          <w:rFonts w:eastAsia="Times New Roman"/>
          <w:color w:val="212121"/>
          <w:szCs w:val="24"/>
        </w:rPr>
        <w:t xml:space="preserve">οι </w:t>
      </w:r>
      <w:r w:rsidRPr="00A44DC5">
        <w:rPr>
          <w:rFonts w:eastAsia="Times New Roman"/>
          <w:color w:val="212121"/>
          <w:szCs w:val="24"/>
        </w:rPr>
        <w:t>πολίτες με συγκεκριμένο αριθμό υπογραφών</w:t>
      </w:r>
      <w:r>
        <w:rPr>
          <w:rFonts w:eastAsia="Times New Roman"/>
          <w:color w:val="212121"/>
          <w:szCs w:val="24"/>
        </w:rPr>
        <w:t>.</w:t>
      </w:r>
    </w:p>
    <w:p w14:paraId="0A5DE779"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κουδούνι λήξεως του χρόνου ομιλίας του κυρίου Βουλευτή)</w:t>
      </w:r>
    </w:p>
    <w:p w14:paraId="0A5DE77A"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 xml:space="preserve">Κύριε Πρόεδρε, μόνο ένα λεπτό θα χρειαστώ ακόμα. </w:t>
      </w:r>
    </w:p>
    <w:p w14:paraId="0A5DE77B"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Σ</w:t>
      </w:r>
      <w:r w:rsidRPr="00A44DC5">
        <w:rPr>
          <w:rFonts w:eastAsia="Times New Roman"/>
          <w:color w:val="212121"/>
          <w:szCs w:val="24"/>
        </w:rPr>
        <w:t>ε ό</w:t>
      </w:r>
      <w:r>
        <w:rPr>
          <w:rFonts w:eastAsia="Times New Roman"/>
          <w:color w:val="212121"/>
          <w:szCs w:val="24"/>
        </w:rPr>
        <w:t>,</w:t>
      </w:r>
      <w:r w:rsidRPr="00A44DC5">
        <w:rPr>
          <w:rFonts w:eastAsia="Times New Roman"/>
          <w:color w:val="212121"/>
          <w:szCs w:val="24"/>
        </w:rPr>
        <w:t xml:space="preserve">τι αφορά την </w:t>
      </w:r>
      <w:r>
        <w:rPr>
          <w:rFonts w:eastAsia="Times New Roman"/>
          <w:color w:val="212121"/>
          <w:szCs w:val="24"/>
        </w:rPr>
        <w:t>ψήφο των</w:t>
      </w:r>
      <w:r w:rsidRPr="00A44DC5">
        <w:rPr>
          <w:rFonts w:eastAsia="Times New Roman"/>
          <w:color w:val="212121"/>
          <w:szCs w:val="24"/>
        </w:rPr>
        <w:t xml:space="preserve"> Ελλήνων πολιτών οι οποίοι βρίσκονται έξω από την επικράτεια</w:t>
      </w:r>
      <w:r>
        <w:rPr>
          <w:rFonts w:eastAsia="Times New Roman"/>
          <w:color w:val="212121"/>
          <w:szCs w:val="24"/>
        </w:rPr>
        <w:t>, για</w:t>
      </w:r>
      <w:r w:rsidRPr="00A44DC5">
        <w:rPr>
          <w:rFonts w:eastAsia="Times New Roman"/>
          <w:color w:val="212121"/>
          <w:szCs w:val="24"/>
        </w:rPr>
        <w:t xml:space="preserve"> τη Χρυσή Αυγή προέχει η θεσμοθέ</w:t>
      </w:r>
      <w:r>
        <w:rPr>
          <w:rFonts w:eastAsia="Times New Roman"/>
          <w:color w:val="212121"/>
          <w:szCs w:val="24"/>
        </w:rPr>
        <w:t>τηση της ψήφου των Ελλήνων απόδη</w:t>
      </w:r>
      <w:r w:rsidRPr="00A44DC5">
        <w:rPr>
          <w:rFonts w:eastAsia="Times New Roman"/>
          <w:color w:val="212121"/>
          <w:szCs w:val="24"/>
        </w:rPr>
        <w:t>μων ομογενών</w:t>
      </w:r>
      <w:r>
        <w:rPr>
          <w:rFonts w:eastAsia="Times New Roman"/>
          <w:color w:val="212121"/>
          <w:szCs w:val="24"/>
        </w:rPr>
        <w:t>.</w:t>
      </w:r>
    </w:p>
    <w:p w14:paraId="0A5DE77C"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Μ</w:t>
      </w:r>
      <w:r w:rsidRPr="00A44DC5">
        <w:rPr>
          <w:rFonts w:eastAsia="Times New Roman"/>
          <w:color w:val="212121"/>
          <w:szCs w:val="24"/>
        </w:rPr>
        <w:t xml:space="preserve">ε την αναθεώρηση </w:t>
      </w:r>
      <w:r>
        <w:rPr>
          <w:rFonts w:eastAsia="Times New Roman"/>
          <w:color w:val="212121"/>
          <w:szCs w:val="24"/>
        </w:rPr>
        <w:t xml:space="preserve">των άρθρων 51 </w:t>
      </w:r>
      <w:r w:rsidRPr="00A44DC5">
        <w:rPr>
          <w:rFonts w:eastAsia="Times New Roman"/>
          <w:color w:val="212121"/>
          <w:szCs w:val="24"/>
        </w:rPr>
        <w:t xml:space="preserve">και 108 είχατε πει ότι θα </w:t>
      </w:r>
      <w:r>
        <w:rPr>
          <w:rFonts w:eastAsia="Times New Roman"/>
          <w:color w:val="212121"/>
          <w:szCs w:val="24"/>
        </w:rPr>
        <w:t>φέρνατε</w:t>
      </w:r>
      <w:r w:rsidRPr="00A44DC5">
        <w:rPr>
          <w:rFonts w:eastAsia="Times New Roman"/>
          <w:color w:val="212121"/>
          <w:szCs w:val="24"/>
        </w:rPr>
        <w:t xml:space="preserve"> ένα νομοσχέδιο σχετικά με το θέμα το</w:t>
      </w:r>
      <w:r>
        <w:rPr>
          <w:rFonts w:eastAsia="Times New Roman"/>
          <w:color w:val="212121"/>
          <w:szCs w:val="24"/>
        </w:rPr>
        <w:t>ν Δεκέμβριο</w:t>
      </w:r>
      <w:r>
        <w:rPr>
          <w:rFonts w:eastAsia="Times New Roman"/>
          <w:color w:val="212121"/>
          <w:szCs w:val="24"/>
        </w:rPr>
        <w:t xml:space="preserve"> του</w:t>
      </w:r>
      <w:r w:rsidRPr="00A44DC5">
        <w:rPr>
          <w:rFonts w:eastAsia="Times New Roman"/>
          <w:color w:val="212121"/>
          <w:szCs w:val="24"/>
        </w:rPr>
        <w:t xml:space="preserve"> 2018</w:t>
      </w:r>
      <w:r>
        <w:rPr>
          <w:rFonts w:eastAsia="Times New Roman"/>
          <w:color w:val="212121"/>
          <w:szCs w:val="24"/>
        </w:rPr>
        <w:t>. Α</w:t>
      </w:r>
      <w:r w:rsidRPr="00A44DC5">
        <w:rPr>
          <w:rFonts w:eastAsia="Times New Roman"/>
          <w:color w:val="212121"/>
          <w:szCs w:val="24"/>
        </w:rPr>
        <w:t>κόμα δεν το είδαμε</w:t>
      </w:r>
      <w:r>
        <w:rPr>
          <w:rFonts w:eastAsia="Times New Roman"/>
          <w:color w:val="212121"/>
          <w:szCs w:val="24"/>
        </w:rPr>
        <w:t>. Έ</w:t>
      </w:r>
      <w:r w:rsidRPr="00A44DC5">
        <w:rPr>
          <w:rFonts w:eastAsia="Times New Roman"/>
          <w:color w:val="212121"/>
          <w:szCs w:val="24"/>
        </w:rPr>
        <w:t xml:space="preserve">χει </w:t>
      </w:r>
      <w:r>
        <w:rPr>
          <w:rFonts w:eastAsia="Times New Roman"/>
          <w:color w:val="212121"/>
          <w:szCs w:val="24"/>
        </w:rPr>
        <w:t>αναφερθεί ο κ. Παππάς στο θέμα. Το έχουμε θί</w:t>
      </w:r>
      <w:r w:rsidRPr="00A44DC5">
        <w:rPr>
          <w:rFonts w:eastAsia="Times New Roman"/>
          <w:color w:val="212121"/>
          <w:szCs w:val="24"/>
        </w:rPr>
        <w:t xml:space="preserve">ξει πολλές φορές και </w:t>
      </w:r>
      <w:r>
        <w:rPr>
          <w:rFonts w:eastAsia="Times New Roman"/>
          <w:color w:val="212121"/>
          <w:szCs w:val="24"/>
        </w:rPr>
        <w:t>στην Επιτροπή Α</w:t>
      </w:r>
      <w:r w:rsidRPr="00A44DC5">
        <w:rPr>
          <w:rFonts w:eastAsia="Times New Roman"/>
          <w:color w:val="212121"/>
          <w:szCs w:val="24"/>
        </w:rPr>
        <w:t>πόδημου Ελληνισμού</w:t>
      </w:r>
      <w:r>
        <w:rPr>
          <w:rFonts w:eastAsia="Times New Roman"/>
          <w:color w:val="212121"/>
          <w:szCs w:val="24"/>
        </w:rPr>
        <w:t>.</w:t>
      </w:r>
    </w:p>
    <w:p w14:paraId="0A5DE77D"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Κλείνοντας, ν</w:t>
      </w:r>
      <w:r w:rsidRPr="00A44DC5">
        <w:rPr>
          <w:rFonts w:eastAsia="Times New Roman"/>
          <w:color w:val="212121"/>
          <w:szCs w:val="24"/>
        </w:rPr>
        <w:t xml:space="preserve">α πω </w:t>
      </w:r>
      <w:r>
        <w:rPr>
          <w:rFonts w:eastAsia="Times New Roman"/>
          <w:color w:val="212121"/>
          <w:szCs w:val="24"/>
        </w:rPr>
        <w:t>το εξής: Προτού συνεχίσετε να νομοθετείτε,</w:t>
      </w:r>
      <w:r w:rsidRPr="00A44DC5">
        <w:rPr>
          <w:rFonts w:eastAsia="Times New Roman"/>
          <w:color w:val="212121"/>
          <w:szCs w:val="24"/>
        </w:rPr>
        <w:t xml:space="preserve"> </w:t>
      </w:r>
      <w:r>
        <w:rPr>
          <w:rFonts w:eastAsia="Times New Roman"/>
          <w:color w:val="212121"/>
          <w:szCs w:val="24"/>
        </w:rPr>
        <w:t>κάντε μια</w:t>
      </w:r>
      <w:r w:rsidRPr="00A44DC5">
        <w:rPr>
          <w:rFonts w:eastAsia="Times New Roman"/>
          <w:color w:val="212121"/>
          <w:szCs w:val="24"/>
        </w:rPr>
        <w:t xml:space="preserve"> βόλτα </w:t>
      </w:r>
      <w:r>
        <w:rPr>
          <w:rFonts w:eastAsia="Times New Roman"/>
          <w:color w:val="212121"/>
          <w:szCs w:val="24"/>
        </w:rPr>
        <w:t>στις πόλεις, στα</w:t>
      </w:r>
      <w:r w:rsidRPr="00A44DC5">
        <w:rPr>
          <w:rFonts w:eastAsia="Times New Roman"/>
          <w:color w:val="212121"/>
          <w:szCs w:val="24"/>
        </w:rPr>
        <w:t xml:space="preserve"> χωριά</w:t>
      </w:r>
      <w:r>
        <w:rPr>
          <w:rFonts w:eastAsia="Times New Roman"/>
          <w:color w:val="212121"/>
          <w:szCs w:val="24"/>
        </w:rPr>
        <w:t>,</w:t>
      </w:r>
      <w:r w:rsidRPr="00A44DC5">
        <w:rPr>
          <w:rFonts w:eastAsia="Times New Roman"/>
          <w:color w:val="212121"/>
          <w:szCs w:val="24"/>
        </w:rPr>
        <w:t xml:space="preserve"> στι</w:t>
      </w:r>
      <w:r>
        <w:rPr>
          <w:rFonts w:eastAsia="Times New Roman"/>
          <w:color w:val="212121"/>
          <w:szCs w:val="24"/>
        </w:rPr>
        <w:t>ς λαϊκές γειτον</w:t>
      </w:r>
      <w:r>
        <w:rPr>
          <w:rFonts w:eastAsia="Times New Roman"/>
          <w:color w:val="212121"/>
          <w:szCs w:val="24"/>
        </w:rPr>
        <w:t>ιές να ακούσετε τ</w:t>
      </w:r>
      <w:r w:rsidRPr="00A44DC5">
        <w:rPr>
          <w:rFonts w:eastAsia="Times New Roman"/>
          <w:color w:val="212121"/>
          <w:szCs w:val="24"/>
        </w:rPr>
        <w:t>ι λέει ο κόσμος για όλα αυτά που συμβαίνουν</w:t>
      </w:r>
      <w:r>
        <w:rPr>
          <w:rFonts w:eastAsia="Times New Roman"/>
          <w:color w:val="212121"/>
          <w:szCs w:val="24"/>
        </w:rPr>
        <w:t>. Τ</w:t>
      </w:r>
      <w:r w:rsidRPr="00A44DC5">
        <w:rPr>
          <w:rFonts w:eastAsia="Times New Roman"/>
          <w:color w:val="212121"/>
          <w:szCs w:val="24"/>
        </w:rPr>
        <w:t>ολμήστε να βγε</w:t>
      </w:r>
      <w:r>
        <w:rPr>
          <w:rFonts w:eastAsia="Times New Roman"/>
          <w:color w:val="212121"/>
          <w:szCs w:val="24"/>
        </w:rPr>
        <w:t>ίτε έξω χωρίς την παρουσία της Α</w:t>
      </w:r>
      <w:r w:rsidRPr="00A44DC5">
        <w:rPr>
          <w:rFonts w:eastAsia="Times New Roman"/>
          <w:color w:val="212121"/>
          <w:szCs w:val="24"/>
        </w:rPr>
        <w:t xml:space="preserve">στυνομίας και θα καταλάβετε ότι </w:t>
      </w:r>
      <w:r>
        <w:rPr>
          <w:rFonts w:eastAsia="Times New Roman"/>
          <w:color w:val="212121"/>
          <w:szCs w:val="24"/>
        </w:rPr>
        <w:t>ο πολιτικός σας</w:t>
      </w:r>
      <w:r w:rsidRPr="00A44DC5">
        <w:rPr>
          <w:rFonts w:eastAsia="Times New Roman"/>
          <w:color w:val="212121"/>
          <w:szCs w:val="24"/>
        </w:rPr>
        <w:t xml:space="preserve"> χρόνος τελειώνει</w:t>
      </w:r>
      <w:r>
        <w:rPr>
          <w:rFonts w:eastAsia="Times New Roman"/>
          <w:color w:val="212121"/>
          <w:szCs w:val="24"/>
        </w:rPr>
        <w:t>.</w:t>
      </w:r>
    </w:p>
    <w:p w14:paraId="0A5DE77E"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lastRenderedPageBreak/>
        <w:t>Ε</w:t>
      </w:r>
      <w:r w:rsidRPr="00A44DC5">
        <w:rPr>
          <w:rFonts w:eastAsia="Times New Roman"/>
          <w:color w:val="212121"/>
          <w:szCs w:val="24"/>
        </w:rPr>
        <w:t>ίστε ό</w:t>
      </w:r>
      <w:r>
        <w:rPr>
          <w:rFonts w:eastAsia="Times New Roman"/>
          <w:color w:val="212121"/>
          <w:szCs w:val="24"/>
        </w:rPr>
        <w:t>,</w:t>
      </w:r>
      <w:r w:rsidRPr="00A44DC5">
        <w:rPr>
          <w:rFonts w:eastAsia="Times New Roman"/>
          <w:color w:val="212121"/>
          <w:szCs w:val="24"/>
        </w:rPr>
        <w:t>τι και οι προηγούμενοι</w:t>
      </w:r>
      <w:r>
        <w:rPr>
          <w:rFonts w:eastAsia="Times New Roman"/>
          <w:color w:val="212121"/>
          <w:szCs w:val="24"/>
        </w:rPr>
        <w:t>,</w:t>
      </w:r>
      <w:r w:rsidRPr="00A44DC5">
        <w:rPr>
          <w:rFonts w:eastAsia="Times New Roman"/>
          <w:color w:val="212121"/>
          <w:szCs w:val="24"/>
        </w:rPr>
        <w:t xml:space="preserve"> ακριβώς ίδιοι</w:t>
      </w:r>
      <w:r>
        <w:rPr>
          <w:rFonts w:eastAsia="Times New Roman"/>
          <w:color w:val="212121"/>
          <w:szCs w:val="24"/>
        </w:rPr>
        <w:t>,</w:t>
      </w:r>
      <w:r w:rsidRPr="00A44DC5">
        <w:rPr>
          <w:rFonts w:eastAsia="Times New Roman"/>
          <w:color w:val="212121"/>
          <w:szCs w:val="24"/>
        </w:rPr>
        <w:t xml:space="preserve"> απλά με διαφορετικό προσωπείο</w:t>
      </w:r>
      <w:r>
        <w:rPr>
          <w:rFonts w:eastAsia="Times New Roman"/>
          <w:color w:val="212121"/>
          <w:szCs w:val="24"/>
        </w:rPr>
        <w:t xml:space="preserve">. </w:t>
      </w:r>
    </w:p>
    <w:p w14:paraId="0A5DE77F"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Κ</w:t>
      </w:r>
      <w:r w:rsidRPr="00A44DC5">
        <w:rPr>
          <w:rFonts w:eastAsia="Times New Roman"/>
          <w:color w:val="212121"/>
          <w:szCs w:val="24"/>
        </w:rPr>
        <w:t>α</w:t>
      </w:r>
      <w:r w:rsidRPr="00A44DC5">
        <w:rPr>
          <w:rFonts w:eastAsia="Times New Roman"/>
          <w:color w:val="212121"/>
          <w:szCs w:val="24"/>
        </w:rPr>
        <w:t xml:space="preserve">ι όταν μιλάτε για κυρίαρχο </w:t>
      </w:r>
      <w:r>
        <w:rPr>
          <w:rFonts w:eastAsia="Times New Roman"/>
          <w:color w:val="212121"/>
          <w:szCs w:val="24"/>
        </w:rPr>
        <w:t xml:space="preserve">ελληνικό λαό, </w:t>
      </w:r>
      <w:r w:rsidRPr="00A44DC5">
        <w:rPr>
          <w:rFonts w:eastAsia="Times New Roman"/>
          <w:color w:val="212121"/>
          <w:szCs w:val="24"/>
        </w:rPr>
        <w:t xml:space="preserve">να σκέφτεστε ότι αυτός είναι που έστειλε </w:t>
      </w:r>
      <w:r>
        <w:rPr>
          <w:rFonts w:eastAsia="Times New Roman"/>
          <w:color w:val="212121"/>
          <w:szCs w:val="24"/>
        </w:rPr>
        <w:t>τ</w:t>
      </w:r>
      <w:r w:rsidRPr="00A44DC5">
        <w:rPr>
          <w:rFonts w:eastAsia="Times New Roman"/>
          <w:color w:val="212121"/>
          <w:szCs w:val="24"/>
        </w:rPr>
        <w:t xml:space="preserve">η Χρυσή Αυγή </w:t>
      </w:r>
      <w:r>
        <w:rPr>
          <w:rFonts w:eastAsia="Times New Roman"/>
          <w:color w:val="212121"/>
          <w:szCs w:val="24"/>
        </w:rPr>
        <w:t>πολλάκις στο ελληνικό Κοινοβούλιο</w:t>
      </w:r>
      <w:r w:rsidRPr="00A44DC5">
        <w:rPr>
          <w:rFonts w:eastAsia="Times New Roman"/>
          <w:color w:val="212121"/>
          <w:szCs w:val="24"/>
        </w:rPr>
        <w:t xml:space="preserve"> και είναι πλέον η μόνη πολιτική δύναμη που εμπιστεύεται</w:t>
      </w:r>
      <w:r>
        <w:rPr>
          <w:rFonts w:eastAsia="Times New Roman"/>
          <w:color w:val="212121"/>
          <w:szCs w:val="24"/>
        </w:rPr>
        <w:t xml:space="preserve">. </w:t>
      </w:r>
    </w:p>
    <w:p w14:paraId="0A5DE780"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Ε</w:t>
      </w:r>
      <w:r w:rsidRPr="00A44DC5">
        <w:rPr>
          <w:rFonts w:eastAsia="Times New Roman"/>
          <w:color w:val="212121"/>
          <w:szCs w:val="24"/>
        </w:rPr>
        <w:t>υχαριστώ</w:t>
      </w:r>
      <w:r>
        <w:rPr>
          <w:rFonts w:eastAsia="Times New Roman"/>
          <w:color w:val="212121"/>
          <w:szCs w:val="24"/>
        </w:rPr>
        <w:t>.</w:t>
      </w:r>
    </w:p>
    <w:p w14:paraId="0A5DE781"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Γρέγο. </w:t>
      </w:r>
    </w:p>
    <w:p w14:paraId="0A5DE782"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Κατσώτης, Βουλευτής Β΄ Αθηνών του Κομμουνιστικού Κόμματος </w:t>
      </w:r>
      <w:r>
        <w:rPr>
          <w:rFonts w:eastAsia="Times New Roman" w:cs="Times New Roman"/>
          <w:szCs w:val="24"/>
        </w:rPr>
        <w:t>Ελλάδας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έχει τον λόγο για επτά λεπτά. </w:t>
      </w:r>
    </w:p>
    <w:p w14:paraId="0A5DE783" w14:textId="77777777" w:rsidR="00415E13" w:rsidRDefault="00E650A0">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0A5DE784"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Γ</w:t>
      </w:r>
      <w:r w:rsidRPr="00A44DC5">
        <w:rPr>
          <w:rFonts w:eastAsia="Times New Roman"/>
          <w:color w:val="212121"/>
          <w:szCs w:val="24"/>
        </w:rPr>
        <w:t>ια το</w:t>
      </w:r>
      <w:r>
        <w:rPr>
          <w:rFonts w:eastAsia="Times New Roman"/>
          <w:color w:val="212121"/>
          <w:szCs w:val="24"/>
        </w:rPr>
        <w:t>ν χαρακτήρα του Συντάγματος και τω</w:t>
      </w:r>
      <w:r w:rsidRPr="00A44DC5">
        <w:rPr>
          <w:rFonts w:eastAsia="Times New Roman"/>
          <w:color w:val="212121"/>
          <w:szCs w:val="24"/>
        </w:rPr>
        <w:t>ν α</w:t>
      </w:r>
      <w:r>
        <w:rPr>
          <w:rFonts w:eastAsia="Times New Roman"/>
          <w:color w:val="212121"/>
          <w:szCs w:val="24"/>
        </w:rPr>
        <w:t>ναθεωρήσεων έχουν πει πολλά οι Β</w:t>
      </w:r>
      <w:r w:rsidRPr="00A44DC5">
        <w:rPr>
          <w:rFonts w:eastAsia="Times New Roman"/>
          <w:color w:val="212121"/>
          <w:szCs w:val="24"/>
        </w:rPr>
        <w:t>ουλευ</w:t>
      </w:r>
      <w:r w:rsidRPr="00A44DC5">
        <w:rPr>
          <w:rFonts w:eastAsia="Times New Roman"/>
          <w:color w:val="212121"/>
          <w:szCs w:val="24"/>
        </w:rPr>
        <w:t xml:space="preserve">τές του </w:t>
      </w:r>
      <w:r>
        <w:rPr>
          <w:rFonts w:eastAsia="Times New Roman"/>
          <w:color w:val="212121"/>
          <w:szCs w:val="24"/>
        </w:rPr>
        <w:t>ΚΚΕ</w:t>
      </w:r>
      <w:r w:rsidRPr="00A44DC5">
        <w:rPr>
          <w:rFonts w:eastAsia="Times New Roman"/>
          <w:color w:val="212121"/>
          <w:szCs w:val="24"/>
        </w:rPr>
        <w:t xml:space="preserve"> που μίλησαν</w:t>
      </w:r>
      <w:r>
        <w:rPr>
          <w:rFonts w:eastAsia="Times New Roman"/>
          <w:color w:val="212121"/>
          <w:szCs w:val="24"/>
        </w:rPr>
        <w:t xml:space="preserve"> πριν. </w:t>
      </w:r>
    </w:p>
    <w:p w14:paraId="0A5DE785"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Θ</w:t>
      </w:r>
      <w:r w:rsidRPr="00A44DC5">
        <w:rPr>
          <w:rFonts w:eastAsia="Times New Roman"/>
          <w:color w:val="212121"/>
          <w:szCs w:val="24"/>
        </w:rPr>
        <w:t>α σταθώ στα ατομικά και κοινωνικά δικαιώματα που περιλαμβάνονται σε αυτό</w:t>
      </w:r>
      <w:r>
        <w:rPr>
          <w:rFonts w:eastAsia="Times New Roman"/>
          <w:color w:val="212121"/>
          <w:szCs w:val="24"/>
        </w:rPr>
        <w:t>. Ο</w:t>
      </w:r>
      <w:r w:rsidRPr="00A44DC5">
        <w:rPr>
          <w:rFonts w:eastAsia="Times New Roman"/>
          <w:color w:val="212121"/>
          <w:szCs w:val="24"/>
        </w:rPr>
        <w:t xml:space="preserve">ι Έλληνες </w:t>
      </w:r>
      <w:r>
        <w:rPr>
          <w:rFonts w:eastAsia="Times New Roman"/>
          <w:color w:val="212121"/>
          <w:szCs w:val="24"/>
        </w:rPr>
        <w:t>-</w:t>
      </w:r>
      <w:r w:rsidRPr="00A44DC5">
        <w:rPr>
          <w:rFonts w:eastAsia="Times New Roman"/>
          <w:color w:val="212121"/>
          <w:szCs w:val="24"/>
        </w:rPr>
        <w:t>λέει</w:t>
      </w:r>
      <w:r>
        <w:rPr>
          <w:rFonts w:eastAsia="Times New Roman"/>
          <w:color w:val="212121"/>
          <w:szCs w:val="24"/>
        </w:rPr>
        <w:t>- είναι ίσοι ενώπιον του νόμου. Α</w:t>
      </w:r>
      <w:r w:rsidRPr="00A44DC5">
        <w:rPr>
          <w:rFonts w:eastAsia="Times New Roman"/>
          <w:color w:val="212121"/>
          <w:szCs w:val="24"/>
        </w:rPr>
        <w:t>λήθεια</w:t>
      </w:r>
      <w:r>
        <w:rPr>
          <w:rFonts w:eastAsia="Times New Roman"/>
          <w:color w:val="212121"/>
          <w:szCs w:val="24"/>
        </w:rPr>
        <w:t>,</w:t>
      </w:r>
      <w:r w:rsidRPr="00A44DC5">
        <w:rPr>
          <w:rFonts w:eastAsia="Times New Roman"/>
          <w:color w:val="212121"/>
          <w:szCs w:val="24"/>
        </w:rPr>
        <w:t xml:space="preserve"> πιστεύει κανείς ότι η τάξη που έχει την εξουσία</w:t>
      </w:r>
      <w:r>
        <w:rPr>
          <w:rFonts w:eastAsia="Times New Roman"/>
          <w:color w:val="212121"/>
          <w:szCs w:val="24"/>
        </w:rPr>
        <w:t>,</w:t>
      </w:r>
      <w:r w:rsidRPr="00A44DC5">
        <w:rPr>
          <w:rFonts w:eastAsia="Times New Roman"/>
          <w:color w:val="212121"/>
          <w:szCs w:val="24"/>
        </w:rPr>
        <w:t xml:space="preserve"> </w:t>
      </w:r>
      <w:r w:rsidRPr="00A44DC5">
        <w:rPr>
          <w:rFonts w:eastAsia="Times New Roman"/>
          <w:color w:val="212121"/>
          <w:szCs w:val="24"/>
        </w:rPr>
        <w:lastRenderedPageBreak/>
        <w:t>που έχει στα χέρια της τα κλειδιά της οικονο</w:t>
      </w:r>
      <w:r w:rsidRPr="00A44DC5">
        <w:rPr>
          <w:rFonts w:eastAsia="Times New Roman"/>
          <w:color w:val="212121"/>
          <w:szCs w:val="24"/>
        </w:rPr>
        <w:t>μίας</w:t>
      </w:r>
      <w:r>
        <w:rPr>
          <w:rFonts w:eastAsia="Times New Roman"/>
          <w:color w:val="212121"/>
          <w:szCs w:val="24"/>
        </w:rPr>
        <w:t>,</w:t>
      </w:r>
      <w:r w:rsidRPr="00A44DC5">
        <w:rPr>
          <w:rFonts w:eastAsia="Times New Roman"/>
          <w:color w:val="212121"/>
          <w:szCs w:val="24"/>
        </w:rPr>
        <w:t xml:space="preserve"> είναι ίση μ</w:t>
      </w:r>
      <w:r>
        <w:rPr>
          <w:rFonts w:eastAsia="Times New Roman"/>
          <w:color w:val="212121"/>
          <w:szCs w:val="24"/>
        </w:rPr>
        <w:t xml:space="preserve">ε την τάξη που ζει κάτω από τη δικτατορία της; </w:t>
      </w:r>
    </w:p>
    <w:p w14:paraId="0A5DE786"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Η</w:t>
      </w:r>
      <w:r w:rsidRPr="00A44DC5">
        <w:rPr>
          <w:rFonts w:eastAsia="Times New Roman"/>
          <w:color w:val="212121"/>
          <w:szCs w:val="24"/>
        </w:rPr>
        <w:t xml:space="preserve"> μείωση των μισθών</w:t>
      </w:r>
      <w:r>
        <w:rPr>
          <w:rFonts w:eastAsia="Times New Roman"/>
          <w:color w:val="212121"/>
          <w:szCs w:val="24"/>
        </w:rPr>
        <w:t>,</w:t>
      </w:r>
      <w:r w:rsidRPr="00A44DC5">
        <w:rPr>
          <w:rFonts w:eastAsia="Times New Roman"/>
          <w:color w:val="212121"/>
          <w:szCs w:val="24"/>
        </w:rPr>
        <w:t xml:space="preserve"> η κατάργηση των συλλογικών συμβάσεων εργασίας</w:t>
      </w:r>
      <w:r>
        <w:rPr>
          <w:rFonts w:eastAsia="Times New Roman"/>
          <w:color w:val="212121"/>
          <w:szCs w:val="24"/>
        </w:rPr>
        <w:t>,</w:t>
      </w:r>
      <w:r w:rsidRPr="00A44DC5">
        <w:rPr>
          <w:rFonts w:eastAsia="Times New Roman"/>
          <w:color w:val="212121"/>
          <w:szCs w:val="24"/>
        </w:rPr>
        <w:t xml:space="preserve"> η κατάργηση του σταθερού ημερήσιου χρόνου δουλειάς</w:t>
      </w:r>
      <w:r>
        <w:rPr>
          <w:rFonts w:eastAsia="Times New Roman"/>
          <w:color w:val="212121"/>
          <w:szCs w:val="24"/>
        </w:rPr>
        <w:t>, η</w:t>
      </w:r>
      <w:r w:rsidRPr="00A44DC5">
        <w:rPr>
          <w:rFonts w:eastAsia="Times New Roman"/>
          <w:color w:val="212121"/>
          <w:szCs w:val="24"/>
        </w:rPr>
        <w:t xml:space="preserve"> μερική απασχόληση</w:t>
      </w:r>
      <w:r>
        <w:rPr>
          <w:rFonts w:eastAsia="Times New Roman"/>
          <w:color w:val="212121"/>
          <w:szCs w:val="24"/>
        </w:rPr>
        <w:t>, η εκ περιτροπής εργασία κ</w:t>
      </w:r>
      <w:r w:rsidRPr="00A44DC5">
        <w:rPr>
          <w:rFonts w:eastAsia="Times New Roman"/>
          <w:color w:val="212121"/>
          <w:szCs w:val="24"/>
        </w:rPr>
        <w:t>αι τόσα άλλα που συνθ</w:t>
      </w:r>
      <w:r>
        <w:rPr>
          <w:rFonts w:eastAsia="Times New Roman"/>
          <w:color w:val="212121"/>
          <w:szCs w:val="24"/>
        </w:rPr>
        <w:t>έτου</w:t>
      </w:r>
      <w:r>
        <w:rPr>
          <w:rFonts w:eastAsia="Times New Roman"/>
          <w:color w:val="212121"/>
          <w:szCs w:val="24"/>
        </w:rPr>
        <w:t>ν την εργασιακή ζούγκλα, ποιο</w:t>
      </w:r>
      <w:r w:rsidRPr="00A44DC5">
        <w:rPr>
          <w:rFonts w:eastAsia="Times New Roman"/>
          <w:color w:val="212121"/>
          <w:szCs w:val="24"/>
        </w:rPr>
        <w:t>ν υπηρετούν</w:t>
      </w:r>
      <w:r>
        <w:rPr>
          <w:rFonts w:eastAsia="Times New Roman"/>
          <w:color w:val="212121"/>
          <w:szCs w:val="24"/>
        </w:rPr>
        <w:t>; Τ</w:t>
      </w:r>
      <w:r w:rsidRPr="00A44DC5">
        <w:rPr>
          <w:rFonts w:eastAsia="Times New Roman"/>
          <w:color w:val="212121"/>
          <w:szCs w:val="24"/>
        </w:rPr>
        <w:t>ην ευημερία των εργαζομένων και του λαού ή τα κέρδη των λίγων</w:t>
      </w:r>
      <w:r>
        <w:rPr>
          <w:rFonts w:eastAsia="Times New Roman"/>
          <w:color w:val="212121"/>
          <w:szCs w:val="24"/>
        </w:rPr>
        <w:t>;</w:t>
      </w:r>
    </w:p>
    <w:p w14:paraId="0A5DE787"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Α</w:t>
      </w:r>
      <w:r w:rsidRPr="00A44DC5">
        <w:rPr>
          <w:rFonts w:eastAsia="Times New Roman"/>
          <w:color w:val="212121"/>
          <w:szCs w:val="24"/>
        </w:rPr>
        <w:t>λήθεια</w:t>
      </w:r>
      <w:r>
        <w:rPr>
          <w:rFonts w:eastAsia="Times New Roman"/>
          <w:color w:val="212121"/>
          <w:szCs w:val="24"/>
        </w:rPr>
        <w:t>, τι εξίσωση είναι αυτή</w:t>
      </w:r>
      <w:r w:rsidRPr="00A44DC5">
        <w:rPr>
          <w:rFonts w:eastAsia="Times New Roman"/>
          <w:color w:val="212121"/>
          <w:szCs w:val="24"/>
        </w:rPr>
        <w:t xml:space="preserve"> που τους βγάζει όλους ίσους</w:t>
      </w:r>
      <w:r>
        <w:rPr>
          <w:rFonts w:eastAsia="Times New Roman"/>
          <w:color w:val="212121"/>
          <w:szCs w:val="24"/>
        </w:rPr>
        <w:t>; Τ</w:t>
      </w:r>
      <w:r w:rsidRPr="00A44DC5">
        <w:rPr>
          <w:rFonts w:eastAsia="Times New Roman"/>
          <w:color w:val="212121"/>
          <w:szCs w:val="24"/>
        </w:rPr>
        <w:t>ον εργάτη με τον εργοστασιάρχη</w:t>
      </w:r>
      <w:r>
        <w:rPr>
          <w:rFonts w:eastAsia="Times New Roman"/>
          <w:color w:val="212121"/>
          <w:szCs w:val="24"/>
        </w:rPr>
        <w:t xml:space="preserve">, τον ναυτεργάτη με τον </w:t>
      </w:r>
      <w:r w:rsidRPr="00A44DC5">
        <w:rPr>
          <w:rFonts w:eastAsia="Times New Roman"/>
          <w:color w:val="212121"/>
          <w:szCs w:val="24"/>
        </w:rPr>
        <w:t>εφοπλιστή</w:t>
      </w:r>
      <w:r>
        <w:rPr>
          <w:rFonts w:eastAsia="Times New Roman"/>
          <w:color w:val="212121"/>
          <w:szCs w:val="24"/>
        </w:rPr>
        <w:t xml:space="preserve">, τον ξενοδοχοϋπάλληλο με </w:t>
      </w:r>
      <w:r>
        <w:rPr>
          <w:rFonts w:eastAsia="Times New Roman"/>
          <w:color w:val="212121"/>
          <w:szCs w:val="24"/>
        </w:rPr>
        <w:t>τον ξενοδόχο κ</w:t>
      </w:r>
      <w:r>
        <w:rPr>
          <w:rFonts w:eastAsia="Times New Roman"/>
          <w:color w:val="212121"/>
          <w:szCs w:val="24"/>
        </w:rPr>
        <w:t>.</w:t>
      </w:r>
      <w:r>
        <w:rPr>
          <w:rFonts w:eastAsia="Times New Roman"/>
          <w:color w:val="212121"/>
          <w:szCs w:val="24"/>
        </w:rPr>
        <w:t>ο</w:t>
      </w:r>
      <w:r>
        <w:rPr>
          <w:rFonts w:eastAsia="Times New Roman"/>
          <w:color w:val="212121"/>
          <w:szCs w:val="24"/>
        </w:rPr>
        <w:t>.</w:t>
      </w:r>
      <w:r>
        <w:rPr>
          <w:rFonts w:eastAsia="Times New Roman"/>
          <w:color w:val="212121"/>
          <w:szCs w:val="24"/>
        </w:rPr>
        <w:t>κ</w:t>
      </w:r>
      <w:r>
        <w:rPr>
          <w:rFonts w:eastAsia="Times New Roman"/>
          <w:color w:val="212121"/>
          <w:szCs w:val="24"/>
        </w:rPr>
        <w:t>.</w:t>
      </w:r>
      <w:r>
        <w:rPr>
          <w:rFonts w:eastAsia="Times New Roman"/>
          <w:color w:val="212121"/>
          <w:szCs w:val="24"/>
        </w:rPr>
        <w:t>;</w:t>
      </w:r>
      <w:r w:rsidRPr="00A44DC5">
        <w:rPr>
          <w:rFonts w:eastAsia="Times New Roman"/>
          <w:color w:val="212121"/>
          <w:szCs w:val="24"/>
        </w:rPr>
        <w:t xml:space="preserve"> </w:t>
      </w:r>
    </w:p>
    <w:p w14:paraId="0A5DE788"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Η</w:t>
      </w:r>
      <w:r w:rsidRPr="00A44DC5">
        <w:rPr>
          <w:rFonts w:eastAsia="Times New Roman"/>
          <w:color w:val="212121"/>
          <w:szCs w:val="24"/>
        </w:rPr>
        <w:t xml:space="preserve"> ανατροπή των ασφαλιστικών προσδοκιών των εργαζομένων</w:t>
      </w:r>
      <w:r>
        <w:rPr>
          <w:rFonts w:eastAsia="Times New Roman"/>
          <w:color w:val="212121"/>
          <w:szCs w:val="24"/>
        </w:rPr>
        <w:t>,</w:t>
      </w:r>
      <w:r w:rsidRPr="00A44DC5">
        <w:rPr>
          <w:rFonts w:eastAsia="Times New Roman"/>
          <w:color w:val="212121"/>
          <w:szCs w:val="24"/>
        </w:rPr>
        <w:t xml:space="preserve"> των συνταξιούχων με τσάκισμα των συντάξεων και των παροχών</w:t>
      </w:r>
      <w:r>
        <w:rPr>
          <w:rFonts w:eastAsia="Times New Roman"/>
          <w:color w:val="212121"/>
          <w:szCs w:val="24"/>
        </w:rPr>
        <w:t>,</w:t>
      </w:r>
      <w:r w:rsidRPr="00A44DC5">
        <w:rPr>
          <w:rFonts w:eastAsia="Times New Roman"/>
          <w:color w:val="212121"/>
          <w:szCs w:val="24"/>
        </w:rPr>
        <w:t xml:space="preserve"> που ισοπέδωσε τη ζωή </w:t>
      </w:r>
      <w:r>
        <w:rPr>
          <w:rFonts w:eastAsia="Times New Roman"/>
          <w:color w:val="212121"/>
          <w:szCs w:val="24"/>
        </w:rPr>
        <w:t>εκατομμυρίων</w:t>
      </w:r>
      <w:r w:rsidRPr="00A44DC5">
        <w:rPr>
          <w:rFonts w:eastAsia="Times New Roman"/>
          <w:color w:val="212121"/>
          <w:szCs w:val="24"/>
        </w:rPr>
        <w:t xml:space="preserve"> ανθρώπων</w:t>
      </w:r>
      <w:r>
        <w:rPr>
          <w:rFonts w:eastAsia="Times New Roman"/>
          <w:color w:val="212121"/>
          <w:szCs w:val="24"/>
        </w:rPr>
        <w:t xml:space="preserve">, τίνος </w:t>
      </w:r>
      <w:r w:rsidRPr="00A44DC5">
        <w:rPr>
          <w:rFonts w:eastAsia="Times New Roman"/>
          <w:color w:val="212121"/>
          <w:szCs w:val="24"/>
        </w:rPr>
        <w:t>τα συμφέροντα υπηρετεί</w:t>
      </w:r>
      <w:r>
        <w:rPr>
          <w:rFonts w:eastAsia="Times New Roman"/>
          <w:color w:val="212121"/>
          <w:szCs w:val="24"/>
        </w:rPr>
        <w:t xml:space="preserve">; </w:t>
      </w:r>
    </w:p>
    <w:p w14:paraId="0A5DE789"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Α</w:t>
      </w:r>
      <w:r w:rsidRPr="00A44DC5">
        <w:rPr>
          <w:rFonts w:eastAsia="Times New Roman"/>
          <w:color w:val="212121"/>
          <w:szCs w:val="24"/>
        </w:rPr>
        <w:t>υτό που επιτάσσει το συμφέρον του κεφαλαίο</w:t>
      </w:r>
      <w:r w:rsidRPr="00A44DC5">
        <w:rPr>
          <w:rFonts w:eastAsia="Times New Roman"/>
          <w:color w:val="212121"/>
          <w:szCs w:val="24"/>
        </w:rPr>
        <w:t>υ</w:t>
      </w:r>
      <w:r>
        <w:rPr>
          <w:rFonts w:eastAsia="Times New Roman"/>
          <w:color w:val="212121"/>
          <w:szCs w:val="24"/>
        </w:rPr>
        <w:t>,</w:t>
      </w:r>
      <w:r w:rsidRPr="00A44DC5">
        <w:rPr>
          <w:rFonts w:eastAsia="Times New Roman"/>
          <w:color w:val="212121"/>
          <w:szCs w:val="24"/>
        </w:rPr>
        <w:t xml:space="preserve"> που διευρύνει τις ελευθερίες του</w:t>
      </w:r>
      <w:r>
        <w:rPr>
          <w:rFonts w:eastAsia="Times New Roman"/>
          <w:color w:val="212121"/>
          <w:szCs w:val="24"/>
        </w:rPr>
        <w:t>,</w:t>
      </w:r>
      <w:r w:rsidRPr="00A44DC5">
        <w:rPr>
          <w:rFonts w:eastAsia="Times New Roman"/>
          <w:color w:val="212121"/>
          <w:szCs w:val="24"/>
        </w:rPr>
        <w:t xml:space="preserve"> που </w:t>
      </w:r>
      <w:r>
        <w:rPr>
          <w:rFonts w:eastAsia="Times New Roman"/>
          <w:color w:val="212121"/>
          <w:szCs w:val="24"/>
        </w:rPr>
        <w:t>περιστέλλει</w:t>
      </w:r>
      <w:r w:rsidRPr="00A44DC5">
        <w:rPr>
          <w:rFonts w:eastAsia="Times New Roman"/>
          <w:color w:val="212121"/>
          <w:szCs w:val="24"/>
        </w:rPr>
        <w:t xml:space="preserve"> ελευθερίες των εργαζομ</w:t>
      </w:r>
      <w:r>
        <w:rPr>
          <w:rFonts w:eastAsia="Times New Roman"/>
          <w:color w:val="212121"/>
          <w:szCs w:val="24"/>
        </w:rPr>
        <w:t>ένων και του λαού το ανάγετε</w:t>
      </w:r>
      <w:r w:rsidRPr="00A44DC5">
        <w:rPr>
          <w:rFonts w:eastAsia="Times New Roman"/>
          <w:color w:val="212121"/>
          <w:szCs w:val="24"/>
        </w:rPr>
        <w:t xml:space="preserve"> σε δημόσιο συμφέρον</w:t>
      </w:r>
      <w:r>
        <w:rPr>
          <w:rFonts w:eastAsia="Times New Roman"/>
          <w:color w:val="212121"/>
          <w:szCs w:val="24"/>
        </w:rPr>
        <w:t xml:space="preserve">. Για </w:t>
      </w:r>
      <w:r>
        <w:rPr>
          <w:rFonts w:eastAsia="Times New Roman"/>
          <w:color w:val="212121"/>
          <w:szCs w:val="24"/>
        </w:rPr>
        <w:lastRenderedPageBreak/>
        <w:t>αυτό και υπερασπίζεστε με πάθος στο Συμβούλιο της Ε</w:t>
      </w:r>
      <w:r w:rsidRPr="00A44DC5">
        <w:rPr>
          <w:rFonts w:eastAsia="Times New Roman"/>
          <w:color w:val="212121"/>
          <w:szCs w:val="24"/>
        </w:rPr>
        <w:t xml:space="preserve">πικρατείας τη συνταγματικότητα της κατάργησης </w:t>
      </w:r>
      <w:r>
        <w:rPr>
          <w:rFonts w:eastAsia="Times New Roman"/>
          <w:color w:val="212121"/>
          <w:szCs w:val="24"/>
        </w:rPr>
        <w:t xml:space="preserve">της κυριακάτικης αργίας, </w:t>
      </w:r>
      <w:r w:rsidRPr="00A44DC5">
        <w:rPr>
          <w:rFonts w:eastAsia="Times New Roman"/>
          <w:color w:val="212121"/>
          <w:szCs w:val="24"/>
        </w:rPr>
        <w:t>των δ</w:t>
      </w:r>
      <w:r w:rsidRPr="00A44DC5">
        <w:rPr>
          <w:rFonts w:eastAsia="Times New Roman"/>
          <w:color w:val="212121"/>
          <w:szCs w:val="24"/>
        </w:rPr>
        <w:t>ώρων</w:t>
      </w:r>
      <w:r>
        <w:rPr>
          <w:rFonts w:eastAsia="Times New Roman"/>
          <w:color w:val="212121"/>
          <w:szCs w:val="24"/>
        </w:rPr>
        <w:t>,</w:t>
      </w:r>
      <w:r w:rsidRPr="00A44DC5">
        <w:rPr>
          <w:rFonts w:eastAsia="Times New Roman"/>
          <w:color w:val="212121"/>
          <w:szCs w:val="24"/>
        </w:rPr>
        <w:t xml:space="preserve"> τη μη καταβολή των αναδρομικών σε εργαζόμενους </w:t>
      </w:r>
      <w:r>
        <w:rPr>
          <w:rFonts w:eastAsia="Times New Roman"/>
          <w:color w:val="212121"/>
          <w:szCs w:val="24"/>
        </w:rPr>
        <w:t xml:space="preserve">και σε </w:t>
      </w:r>
      <w:r w:rsidRPr="00A44DC5">
        <w:rPr>
          <w:rFonts w:eastAsia="Times New Roman"/>
          <w:color w:val="212121"/>
          <w:szCs w:val="24"/>
        </w:rPr>
        <w:t>συνταξιούχους</w:t>
      </w:r>
      <w:r>
        <w:rPr>
          <w:rFonts w:eastAsia="Times New Roman"/>
          <w:color w:val="212121"/>
          <w:szCs w:val="24"/>
        </w:rPr>
        <w:t xml:space="preserve">. </w:t>
      </w:r>
    </w:p>
    <w:p w14:paraId="0A5DE78A"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Η</w:t>
      </w:r>
      <w:r w:rsidRPr="00A44DC5">
        <w:rPr>
          <w:rFonts w:eastAsia="Times New Roman"/>
          <w:color w:val="212121"/>
          <w:szCs w:val="24"/>
        </w:rPr>
        <w:t xml:space="preserve"> φθηνή εργατική δύναμη</w:t>
      </w:r>
      <w:r>
        <w:rPr>
          <w:rFonts w:eastAsia="Times New Roman"/>
          <w:color w:val="212121"/>
          <w:szCs w:val="24"/>
        </w:rPr>
        <w:t>, η δουλειά σ</w:t>
      </w:r>
      <w:r w:rsidRPr="00A44DC5">
        <w:rPr>
          <w:rFonts w:eastAsia="Times New Roman"/>
          <w:color w:val="212121"/>
          <w:szCs w:val="24"/>
        </w:rPr>
        <w:t>ύμφωνα με τις ανάγκες της παραγωγής</w:t>
      </w:r>
      <w:r>
        <w:rPr>
          <w:rFonts w:eastAsia="Times New Roman"/>
          <w:color w:val="212121"/>
          <w:szCs w:val="24"/>
        </w:rPr>
        <w:t>,</w:t>
      </w:r>
      <w:r w:rsidRPr="00A44DC5">
        <w:rPr>
          <w:rFonts w:eastAsia="Times New Roman"/>
          <w:color w:val="212121"/>
          <w:szCs w:val="24"/>
        </w:rPr>
        <w:t xml:space="preserve"> η διαρκής μείωση της χρηματοδότησης στην </w:t>
      </w:r>
      <w:r>
        <w:rPr>
          <w:rFonts w:eastAsia="Times New Roman"/>
          <w:color w:val="212121"/>
          <w:szCs w:val="24"/>
        </w:rPr>
        <w:t>υ</w:t>
      </w:r>
      <w:r w:rsidRPr="00A44DC5">
        <w:rPr>
          <w:rFonts w:eastAsia="Times New Roman"/>
          <w:color w:val="212121"/>
          <w:szCs w:val="24"/>
        </w:rPr>
        <w:t>γεία</w:t>
      </w:r>
      <w:r>
        <w:rPr>
          <w:rFonts w:eastAsia="Times New Roman"/>
          <w:color w:val="212121"/>
          <w:szCs w:val="24"/>
        </w:rPr>
        <w:t xml:space="preserve">, την </w:t>
      </w:r>
      <w:r>
        <w:rPr>
          <w:rFonts w:eastAsia="Times New Roman"/>
          <w:color w:val="212121"/>
          <w:szCs w:val="24"/>
        </w:rPr>
        <w:t>π</w:t>
      </w:r>
      <w:r w:rsidRPr="00A44DC5">
        <w:rPr>
          <w:rFonts w:eastAsia="Times New Roman"/>
          <w:color w:val="212121"/>
          <w:szCs w:val="24"/>
        </w:rPr>
        <w:t>αιδεία</w:t>
      </w:r>
      <w:r>
        <w:rPr>
          <w:rFonts w:eastAsia="Times New Roman"/>
          <w:color w:val="212121"/>
          <w:szCs w:val="24"/>
        </w:rPr>
        <w:t>,</w:t>
      </w:r>
      <w:r w:rsidRPr="00A44DC5">
        <w:rPr>
          <w:rFonts w:eastAsia="Times New Roman"/>
          <w:color w:val="212121"/>
          <w:szCs w:val="24"/>
        </w:rPr>
        <w:t xml:space="preserve"> την κοινωνική πρόνοια</w:t>
      </w:r>
      <w:r>
        <w:rPr>
          <w:rFonts w:eastAsia="Times New Roman"/>
          <w:color w:val="212121"/>
          <w:szCs w:val="24"/>
        </w:rPr>
        <w:t>,</w:t>
      </w:r>
      <w:r w:rsidRPr="00A44DC5">
        <w:rPr>
          <w:rFonts w:eastAsia="Times New Roman"/>
          <w:color w:val="212121"/>
          <w:szCs w:val="24"/>
        </w:rPr>
        <w:t xml:space="preserve"> την κοινωνική ασφάλιση</w:t>
      </w:r>
      <w:r>
        <w:rPr>
          <w:rFonts w:eastAsia="Times New Roman"/>
          <w:color w:val="212121"/>
          <w:szCs w:val="24"/>
        </w:rPr>
        <w:t>,</w:t>
      </w:r>
      <w:r w:rsidRPr="00A44DC5">
        <w:rPr>
          <w:rFonts w:eastAsia="Times New Roman"/>
          <w:color w:val="212121"/>
          <w:szCs w:val="24"/>
        </w:rPr>
        <w:t xml:space="preserve"> το </w:t>
      </w:r>
      <w:r>
        <w:rPr>
          <w:rFonts w:eastAsia="Times New Roman"/>
          <w:color w:val="212121"/>
          <w:szCs w:val="24"/>
        </w:rPr>
        <w:t>«</w:t>
      </w:r>
      <w:r w:rsidRPr="00A44DC5">
        <w:rPr>
          <w:rFonts w:eastAsia="Times New Roman"/>
          <w:color w:val="212121"/>
          <w:szCs w:val="24"/>
        </w:rPr>
        <w:t>ζεστό</w:t>
      </w:r>
      <w:r>
        <w:rPr>
          <w:rFonts w:eastAsia="Times New Roman"/>
          <w:color w:val="212121"/>
          <w:szCs w:val="24"/>
        </w:rPr>
        <w:t>»</w:t>
      </w:r>
      <w:r w:rsidRPr="00A44DC5">
        <w:rPr>
          <w:rFonts w:eastAsia="Times New Roman"/>
          <w:color w:val="212121"/>
          <w:szCs w:val="24"/>
        </w:rPr>
        <w:t xml:space="preserve"> χρήμα στους επιχειρηματικούς ομίλους είναι ο αναγκαίος όρος για την </w:t>
      </w:r>
      <w:r>
        <w:rPr>
          <w:rFonts w:eastAsia="Times New Roman"/>
          <w:color w:val="212121"/>
          <w:szCs w:val="24"/>
        </w:rPr>
        <w:t>καπιταλιστική</w:t>
      </w:r>
      <w:r w:rsidRPr="00A44DC5">
        <w:rPr>
          <w:rFonts w:eastAsia="Times New Roman"/>
          <w:color w:val="212121"/>
          <w:szCs w:val="24"/>
        </w:rPr>
        <w:t xml:space="preserve"> ανάπτυξη</w:t>
      </w:r>
      <w:r>
        <w:rPr>
          <w:rFonts w:eastAsia="Times New Roman"/>
          <w:color w:val="212121"/>
          <w:szCs w:val="24"/>
        </w:rPr>
        <w:t>. Ό</w:t>
      </w:r>
      <w:r w:rsidRPr="00A44DC5">
        <w:rPr>
          <w:rFonts w:eastAsia="Times New Roman"/>
          <w:color w:val="212121"/>
          <w:szCs w:val="24"/>
        </w:rPr>
        <w:t>λα υποτάσσονται στη διασφάλιση αυτή</w:t>
      </w:r>
      <w:r>
        <w:rPr>
          <w:rFonts w:eastAsia="Times New Roman"/>
          <w:color w:val="212121"/>
          <w:szCs w:val="24"/>
        </w:rPr>
        <w:t>ς</w:t>
      </w:r>
      <w:r w:rsidRPr="00A44DC5">
        <w:rPr>
          <w:rFonts w:eastAsia="Times New Roman"/>
          <w:color w:val="212121"/>
          <w:szCs w:val="24"/>
        </w:rPr>
        <w:t xml:space="preserve"> </w:t>
      </w:r>
      <w:r>
        <w:rPr>
          <w:rFonts w:eastAsia="Times New Roman"/>
          <w:color w:val="212121"/>
          <w:szCs w:val="24"/>
        </w:rPr>
        <w:t>της ανάγκης</w:t>
      </w:r>
      <w:r w:rsidRPr="00A44DC5">
        <w:rPr>
          <w:rFonts w:eastAsia="Times New Roman"/>
          <w:color w:val="212121"/>
          <w:szCs w:val="24"/>
        </w:rPr>
        <w:t xml:space="preserve"> του κεφαλαίου</w:t>
      </w:r>
      <w:r>
        <w:rPr>
          <w:rFonts w:eastAsia="Times New Roman"/>
          <w:color w:val="212121"/>
          <w:szCs w:val="24"/>
        </w:rPr>
        <w:t>.</w:t>
      </w:r>
    </w:p>
    <w:p w14:paraId="0A5DE78B"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 xml:space="preserve">Σήμερα οι εργαζόμενοι στο </w:t>
      </w:r>
      <w:r>
        <w:rPr>
          <w:rFonts w:eastAsia="Times New Roman"/>
          <w:color w:val="212121"/>
          <w:szCs w:val="24"/>
        </w:rPr>
        <w:t>δ</w:t>
      </w:r>
      <w:r w:rsidRPr="00A44DC5">
        <w:rPr>
          <w:rFonts w:eastAsia="Times New Roman"/>
          <w:color w:val="212121"/>
          <w:szCs w:val="24"/>
        </w:rPr>
        <w:t>ημόσιο</w:t>
      </w:r>
      <w:r>
        <w:rPr>
          <w:rFonts w:eastAsia="Times New Roman"/>
          <w:color w:val="212121"/>
          <w:szCs w:val="24"/>
        </w:rPr>
        <w:t>,</w:t>
      </w:r>
      <w:r w:rsidRPr="00A44DC5">
        <w:rPr>
          <w:rFonts w:eastAsia="Times New Roman"/>
          <w:color w:val="212121"/>
          <w:szCs w:val="24"/>
        </w:rPr>
        <w:t xml:space="preserve"> με το συλλαλητήριο που πραγματοποίησαν</w:t>
      </w:r>
      <w:r>
        <w:rPr>
          <w:rFonts w:eastAsia="Times New Roman"/>
          <w:color w:val="212121"/>
          <w:szCs w:val="24"/>
        </w:rPr>
        <w:t>,</w:t>
      </w:r>
      <w:r w:rsidRPr="00A44DC5">
        <w:rPr>
          <w:rFonts w:eastAsia="Times New Roman"/>
          <w:color w:val="212121"/>
          <w:szCs w:val="24"/>
        </w:rPr>
        <w:t xml:space="preserve"> απαίτησαν την απαλοιφή από το άρθρο 103 και από το σύ</w:t>
      </w:r>
      <w:r>
        <w:rPr>
          <w:rFonts w:eastAsia="Times New Roman"/>
          <w:color w:val="212121"/>
          <w:szCs w:val="24"/>
        </w:rPr>
        <w:t>νολο του Σ</w:t>
      </w:r>
      <w:r w:rsidRPr="00A44DC5">
        <w:rPr>
          <w:rFonts w:eastAsia="Times New Roman"/>
          <w:color w:val="212121"/>
          <w:szCs w:val="24"/>
        </w:rPr>
        <w:t>υντάγματος κάθε διάταξη</w:t>
      </w:r>
      <w:r>
        <w:rPr>
          <w:rFonts w:eastAsia="Times New Roman"/>
          <w:color w:val="212121"/>
          <w:szCs w:val="24"/>
        </w:rPr>
        <w:t>ς</w:t>
      </w:r>
      <w:r w:rsidRPr="00A44DC5">
        <w:rPr>
          <w:rFonts w:eastAsia="Times New Roman"/>
          <w:color w:val="212121"/>
          <w:szCs w:val="24"/>
        </w:rPr>
        <w:t xml:space="preserve"> που εμποδίζει ή ακυρώνει το δικαίωμα στη σταθερή και μόνιμη δουλειά με την απαγόρευση της μετατροπής των συμβάσεων σε αορίστου χρόνου</w:t>
      </w:r>
      <w:r>
        <w:rPr>
          <w:rFonts w:eastAsia="Times New Roman"/>
          <w:color w:val="212121"/>
          <w:szCs w:val="24"/>
        </w:rPr>
        <w:t>. Ε</w:t>
      </w:r>
      <w:r w:rsidRPr="00A44DC5">
        <w:rPr>
          <w:rFonts w:eastAsia="Times New Roman"/>
          <w:color w:val="212121"/>
          <w:szCs w:val="24"/>
        </w:rPr>
        <w:t>φεξής</w:t>
      </w:r>
      <w:r>
        <w:rPr>
          <w:rFonts w:eastAsia="Times New Roman"/>
          <w:color w:val="212121"/>
          <w:szCs w:val="24"/>
        </w:rPr>
        <w:t>,</w:t>
      </w:r>
      <w:r w:rsidRPr="00A44DC5">
        <w:rPr>
          <w:rFonts w:eastAsia="Times New Roman"/>
          <w:color w:val="212121"/>
          <w:szCs w:val="24"/>
        </w:rPr>
        <w:t xml:space="preserve"> λένε</w:t>
      </w:r>
      <w:r>
        <w:rPr>
          <w:rFonts w:eastAsia="Times New Roman"/>
          <w:color w:val="212121"/>
          <w:szCs w:val="24"/>
        </w:rPr>
        <w:t>,</w:t>
      </w:r>
      <w:r w:rsidRPr="00A44DC5">
        <w:rPr>
          <w:rFonts w:eastAsia="Times New Roman"/>
          <w:color w:val="212121"/>
          <w:szCs w:val="24"/>
        </w:rPr>
        <w:t xml:space="preserve"> να κατοχυρώνεται </w:t>
      </w:r>
      <w:r>
        <w:rPr>
          <w:rFonts w:eastAsia="Times New Roman"/>
          <w:color w:val="212121"/>
          <w:szCs w:val="24"/>
        </w:rPr>
        <w:t>δ</w:t>
      </w:r>
      <w:r>
        <w:rPr>
          <w:rFonts w:eastAsia="Times New Roman"/>
          <w:color w:val="212121"/>
          <w:szCs w:val="24"/>
        </w:rPr>
        <w:t>ιά του Σ</w:t>
      </w:r>
      <w:r w:rsidRPr="00A44DC5">
        <w:rPr>
          <w:rFonts w:eastAsia="Times New Roman"/>
          <w:color w:val="212121"/>
          <w:szCs w:val="24"/>
        </w:rPr>
        <w:t xml:space="preserve">υντάγματος και </w:t>
      </w:r>
      <w:r>
        <w:rPr>
          <w:rFonts w:eastAsia="Times New Roman"/>
          <w:color w:val="212121"/>
          <w:szCs w:val="24"/>
        </w:rPr>
        <w:t xml:space="preserve">να </w:t>
      </w:r>
      <w:r w:rsidRPr="00A44DC5">
        <w:rPr>
          <w:rFonts w:eastAsia="Times New Roman"/>
          <w:color w:val="212121"/>
          <w:szCs w:val="24"/>
        </w:rPr>
        <w:t>επιβάλλεται υποχρεω</w:t>
      </w:r>
      <w:r>
        <w:rPr>
          <w:rFonts w:eastAsia="Times New Roman"/>
          <w:color w:val="212121"/>
          <w:szCs w:val="24"/>
        </w:rPr>
        <w:t xml:space="preserve">τικά σε όλες τις υπηρεσίες του </w:t>
      </w:r>
      <w:r>
        <w:rPr>
          <w:rFonts w:eastAsia="Times New Roman"/>
          <w:color w:val="212121"/>
          <w:szCs w:val="24"/>
        </w:rPr>
        <w:t>δ</w:t>
      </w:r>
      <w:r w:rsidRPr="00A44DC5">
        <w:rPr>
          <w:rFonts w:eastAsia="Times New Roman"/>
          <w:color w:val="212121"/>
          <w:szCs w:val="24"/>
        </w:rPr>
        <w:t xml:space="preserve">ημοσίου </w:t>
      </w:r>
      <w:r w:rsidRPr="00A44DC5">
        <w:rPr>
          <w:rFonts w:eastAsia="Times New Roman"/>
          <w:color w:val="212121"/>
          <w:szCs w:val="24"/>
        </w:rPr>
        <w:t>η μονιμοποίηση όλων των συμβασιούχων</w:t>
      </w:r>
      <w:r>
        <w:rPr>
          <w:rFonts w:eastAsia="Times New Roman"/>
          <w:color w:val="212121"/>
          <w:szCs w:val="24"/>
        </w:rPr>
        <w:t>.</w:t>
      </w:r>
    </w:p>
    <w:p w14:paraId="0A5DE78C"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lastRenderedPageBreak/>
        <w:t>Κ</w:t>
      </w:r>
      <w:r w:rsidRPr="00A44DC5">
        <w:rPr>
          <w:rFonts w:eastAsia="Times New Roman"/>
          <w:color w:val="212121"/>
          <w:szCs w:val="24"/>
        </w:rPr>
        <w:t>α</w:t>
      </w:r>
      <w:r>
        <w:rPr>
          <w:rFonts w:eastAsia="Times New Roman"/>
          <w:color w:val="212121"/>
          <w:szCs w:val="24"/>
        </w:rPr>
        <w:t>ταθέτουμε το υπόμνημα για τα Π</w:t>
      </w:r>
      <w:r w:rsidRPr="00A44DC5">
        <w:rPr>
          <w:rFonts w:eastAsia="Times New Roman"/>
          <w:color w:val="212121"/>
          <w:szCs w:val="24"/>
        </w:rPr>
        <w:t>ρακτικά</w:t>
      </w:r>
      <w:r>
        <w:rPr>
          <w:rFonts w:eastAsia="Times New Roman"/>
          <w:color w:val="212121"/>
          <w:szCs w:val="24"/>
        </w:rPr>
        <w:t>,</w:t>
      </w:r>
      <w:r w:rsidRPr="00A44DC5">
        <w:rPr>
          <w:rFonts w:eastAsia="Times New Roman"/>
          <w:color w:val="212121"/>
          <w:szCs w:val="24"/>
        </w:rPr>
        <w:t xml:space="preserve"> το οποίο έχει παραδοθεί σε όλα τα κόμματα εκτός από τη Χρυσή Αυγή</w:t>
      </w:r>
      <w:r>
        <w:rPr>
          <w:rFonts w:eastAsia="Times New Roman"/>
          <w:color w:val="212121"/>
          <w:szCs w:val="24"/>
        </w:rPr>
        <w:t>.</w:t>
      </w:r>
    </w:p>
    <w:p w14:paraId="0A5DE78D" w14:textId="77777777" w:rsidR="00415E13" w:rsidRDefault="00E650A0">
      <w:pPr>
        <w:spacing w:line="600" w:lineRule="auto"/>
        <w:ind w:firstLine="720"/>
        <w:jc w:val="both"/>
        <w:rPr>
          <w:rFonts w:eastAsia="Times New Roman"/>
          <w:color w:val="212121"/>
          <w:szCs w:val="24"/>
        </w:rPr>
      </w:pPr>
      <w:r w:rsidRPr="004B2E64">
        <w:rPr>
          <w:rFonts w:eastAsia="Times New Roman" w:cs="Times New Roman"/>
          <w:szCs w:val="24"/>
        </w:rPr>
        <w:t>(Στο σημείο</w:t>
      </w:r>
      <w:r>
        <w:rPr>
          <w:rFonts w:eastAsia="Times New Roman" w:cs="Times New Roman"/>
          <w:szCs w:val="24"/>
        </w:rPr>
        <w:t xml:space="preserve"> αυτό ο Βουλευ</w:t>
      </w:r>
      <w:r>
        <w:rPr>
          <w:rFonts w:eastAsia="Times New Roman" w:cs="Times New Roman"/>
          <w:szCs w:val="24"/>
        </w:rPr>
        <w:t xml:space="preserve">τής κ. Χρήστος Κατσώτης </w:t>
      </w:r>
      <w:r w:rsidRPr="004B2E64">
        <w:rPr>
          <w:rFonts w:eastAsia="Times New Roman" w:cs="Times New Roman"/>
          <w:szCs w:val="24"/>
        </w:rPr>
        <w:t xml:space="preserve">καταθέτει για τα Πρακτικά </w:t>
      </w:r>
      <w:r>
        <w:rPr>
          <w:rFonts w:eastAsia="Times New Roman" w:cs="Times New Roman"/>
          <w:szCs w:val="24"/>
        </w:rPr>
        <w:t>το προαναφερθέν υπόμνημα, το οποίο βρίσκεται</w:t>
      </w:r>
      <w:r w:rsidRPr="004B2E64">
        <w:rPr>
          <w:rFonts w:eastAsia="Times New Roman" w:cs="Times New Roman"/>
          <w:szCs w:val="24"/>
        </w:rPr>
        <w:t xml:space="preserve"> στο </w:t>
      </w:r>
      <w:r>
        <w:rPr>
          <w:rFonts w:eastAsia="Times New Roman" w:cs="Times New Roman"/>
          <w:szCs w:val="24"/>
        </w:rPr>
        <w:t>α</w:t>
      </w:r>
      <w:r w:rsidRPr="004B2E64">
        <w:rPr>
          <w:rFonts w:eastAsia="Times New Roman" w:cs="Times New Roman"/>
          <w:szCs w:val="24"/>
        </w:rPr>
        <w:t xml:space="preserve">ρχείο </w:t>
      </w:r>
      <w:r w:rsidRPr="004B2E64">
        <w:rPr>
          <w:rFonts w:eastAsia="Times New Roman" w:cs="Times New Roman"/>
          <w:szCs w:val="24"/>
        </w:rPr>
        <w:t>του Τμήματος Γραμματείας της Διεύθυνσης Στενογραφίας και Πρακτικών της Βουλής)</w:t>
      </w:r>
      <w:r>
        <w:rPr>
          <w:rFonts w:eastAsia="Times New Roman"/>
          <w:color w:val="212121"/>
          <w:szCs w:val="24"/>
        </w:rPr>
        <w:t xml:space="preserve"> </w:t>
      </w:r>
    </w:p>
    <w:p w14:paraId="0A5DE78E"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Το ΚΚΕ</w:t>
      </w:r>
      <w:r w:rsidRPr="00A44DC5">
        <w:rPr>
          <w:rFonts w:eastAsia="Times New Roman"/>
          <w:color w:val="212121"/>
          <w:szCs w:val="24"/>
        </w:rPr>
        <w:t xml:space="preserve"> στηρίζει το αίτημα</w:t>
      </w:r>
      <w:r>
        <w:rPr>
          <w:rFonts w:eastAsia="Times New Roman"/>
          <w:color w:val="212121"/>
          <w:szCs w:val="24"/>
        </w:rPr>
        <w:t>,</w:t>
      </w:r>
      <w:r w:rsidRPr="00A44DC5">
        <w:rPr>
          <w:rFonts w:eastAsia="Times New Roman"/>
          <w:color w:val="212121"/>
          <w:szCs w:val="24"/>
        </w:rPr>
        <w:t xml:space="preserve"> όπως και το αί</w:t>
      </w:r>
      <w:r>
        <w:rPr>
          <w:rFonts w:eastAsia="Times New Roman"/>
          <w:color w:val="212121"/>
          <w:szCs w:val="24"/>
        </w:rPr>
        <w:t>τημα για μαζικές προσλήψεις σ</w:t>
      </w:r>
      <w:r>
        <w:rPr>
          <w:rFonts w:eastAsia="Times New Roman"/>
          <w:color w:val="212121"/>
          <w:szCs w:val="24"/>
        </w:rPr>
        <w:t xml:space="preserve">ε </w:t>
      </w:r>
      <w:r>
        <w:rPr>
          <w:rFonts w:eastAsia="Times New Roman"/>
          <w:color w:val="212121"/>
          <w:szCs w:val="24"/>
        </w:rPr>
        <w:t>υ</w:t>
      </w:r>
      <w:r w:rsidRPr="00A44DC5">
        <w:rPr>
          <w:rFonts w:eastAsia="Times New Roman"/>
          <w:color w:val="212121"/>
          <w:szCs w:val="24"/>
        </w:rPr>
        <w:t xml:space="preserve">γεία </w:t>
      </w:r>
      <w:r w:rsidRPr="00A44DC5">
        <w:rPr>
          <w:rFonts w:eastAsia="Times New Roman"/>
          <w:color w:val="212121"/>
          <w:szCs w:val="24"/>
        </w:rPr>
        <w:t xml:space="preserve">και </w:t>
      </w:r>
      <w:r>
        <w:rPr>
          <w:rFonts w:eastAsia="Times New Roman"/>
          <w:color w:val="212121"/>
          <w:szCs w:val="24"/>
        </w:rPr>
        <w:t>π</w:t>
      </w:r>
      <w:r w:rsidRPr="00A44DC5">
        <w:rPr>
          <w:rFonts w:eastAsia="Times New Roman"/>
          <w:color w:val="212121"/>
          <w:szCs w:val="24"/>
        </w:rPr>
        <w:t xml:space="preserve">αιδεία </w:t>
      </w:r>
      <w:r w:rsidRPr="00A44DC5">
        <w:rPr>
          <w:rFonts w:eastAsia="Times New Roman"/>
          <w:color w:val="212121"/>
          <w:szCs w:val="24"/>
        </w:rPr>
        <w:t>για την κάλυψη των μεγάλων ελλείψεων</w:t>
      </w:r>
      <w:r>
        <w:rPr>
          <w:rFonts w:eastAsia="Times New Roman"/>
          <w:color w:val="212121"/>
          <w:szCs w:val="24"/>
        </w:rPr>
        <w:t>. Όμως,</w:t>
      </w:r>
      <w:r w:rsidRPr="00A44DC5">
        <w:rPr>
          <w:rFonts w:eastAsia="Times New Roman"/>
          <w:color w:val="212121"/>
          <w:szCs w:val="24"/>
        </w:rPr>
        <w:t xml:space="preserve"> εσείς δεν στηρίζετ</w:t>
      </w:r>
      <w:r>
        <w:rPr>
          <w:rFonts w:eastAsia="Times New Roman"/>
          <w:color w:val="212121"/>
          <w:szCs w:val="24"/>
        </w:rPr>
        <w:t>ε μι</w:t>
      </w:r>
      <w:r w:rsidRPr="00A44DC5">
        <w:rPr>
          <w:rFonts w:eastAsia="Times New Roman"/>
          <w:color w:val="212121"/>
          <w:szCs w:val="24"/>
        </w:rPr>
        <w:t>α τέτοια προοπτική</w:t>
      </w:r>
      <w:r>
        <w:rPr>
          <w:rFonts w:eastAsia="Times New Roman"/>
          <w:color w:val="212121"/>
          <w:szCs w:val="24"/>
        </w:rPr>
        <w:t>.</w:t>
      </w:r>
    </w:p>
    <w:p w14:paraId="0A5DE78F"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Το άρθρο 22 του Συντάγματος προβλέπει</w:t>
      </w:r>
      <w:r w:rsidRPr="00A44DC5">
        <w:rPr>
          <w:rFonts w:eastAsia="Times New Roman"/>
          <w:color w:val="212121"/>
          <w:szCs w:val="24"/>
        </w:rPr>
        <w:t xml:space="preserve"> ότι η εργασία απο</w:t>
      </w:r>
      <w:r>
        <w:rPr>
          <w:rFonts w:eastAsia="Times New Roman"/>
          <w:color w:val="212121"/>
          <w:szCs w:val="24"/>
        </w:rPr>
        <w:t xml:space="preserve">τελεί δικαίωμα και προστατεύεται από </w:t>
      </w:r>
      <w:r w:rsidRPr="00A44DC5">
        <w:rPr>
          <w:rFonts w:eastAsia="Times New Roman"/>
          <w:color w:val="212121"/>
          <w:szCs w:val="24"/>
        </w:rPr>
        <w:t>το κράτος</w:t>
      </w:r>
      <w:r>
        <w:rPr>
          <w:rFonts w:eastAsia="Times New Roman"/>
          <w:color w:val="212121"/>
          <w:szCs w:val="24"/>
        </w:rPr>
        <w:t>. Για</w:t>
      </w:r>
      <w:r w:rsidRPr="00A44DC5">
        <w:rPr>
          <w:rFonts w:eastAsia="Times New Roman"/>
          <w:color w:val="212121"/>
          <w:szCs w:val="24"/>
        </w:rPr>
        <w:t xml:space="preserve"> ποια προστασία μιλάτε με </w:t>
      </w:r>
      <w:r>
        <w:rPr>
          <w:rFonts w:eastAsia="Times New Roman"/>
          <w:color w:val="212121"/>
          <w:szCs w:val="24"/>
        </w:rPr>
        <w:t>ένα</w:t>
      </w:r>
      <w:r w:rsidRPr="00A44DC5">
        <w:rPr>
          <w:rFonts w:eastAsia="Times New Roman"/>
          <w:color w:val="212121"/>
          <w:szCs w:val="24"/>
        </w:rPr>
        <w:t xml:space="preserve"> εκατομμύριο ανέργους</w:t>
      </w:r>
      <w:r>
        <w:rPr>
          <w:rFonts w:eastAsia="Times New Roman"/>
          <w:color w:val="212121"/>
          <w:szCs w:val="24"/>
        </w:rPr>
        <w:t xml:space="preserve">; Ποιοι </w:t>
      </w:r>
      <w:r w:rsidRPr="00A44DC5">
        <w:rPr>
          <w:rFonts w:eastAsia="Times New Roman"/>
          <w:color w:val="212121"/>
          <w:szCs w:val="24"/>
        </w:rPr>
        <w:t>στερούν τη δουλειά από εκατοντάδες χιλιάδες εργαζόμενους</w:t>
      </w:r>
      <w:r>
        <w:rPr>
          <w:rFonts w:eastAsia="Times New Roman"/>
          <w:color w:val="212121"/>
          <w:szCs w:val="24"/>
        </w:rPr>
        <w:t xml:space="preserve">; Ποιοι δίνουν μισή </w:t>
      </w:r>
      <w:r w:rsidRPr="00A44DC5">
        <w:rPr>
          <w:rFonts w:eastAsia="Times New Roman"/>
          <w:color w:val="212121"/>
          <w:szCs w:val="24"/>
        </w:rPr>
        <w:t>δουλειά με μισή ζωή</w:t>
      </w:r>
      <w:r>
        <w:rPr>
          <w:rFonts w:eastAsia="Times New Roman"/>
          <w:color w:val="212121"/>
          <w:szCs w:val="24"/>
        </w:rPr>
        <w:t>; Ποιοι ενθυλακώνουν</w:t>
      </w:r>
      <w:r w:rsidRPr="00A44DC5">
        <w:rPr>
          <w:rFonts w:eastAsia="Times New Roman"/>
          <w:color w:val="212121"/>
          <w:szCs w:val="24"/>
        </w:rPr>
        <w:t xml:space="preserve"> εκατομμύρια ευρώ στο όνομα της </w:t>
      </w:r>
      <w:r>
        <w:rPr>
          <w:rFonts w:eastAsia="Times New Roman"/>
          <w:color w:val="212121"/>
          <w:szCs w:val="24"/>
        </w:rPr>
        <w:t xml:space="preserve">ανεργίας, με την </w:t>
      </w:r>
      <w:r w:rsidRPr="00A44DC5">
        <w:rPr>
          <w:rFonts w:eastAsia="Times New Roman"/>
          <w:color w:val="212121"/>
          <w:szCs w:val="24"/>
        </w:rPr>
        <w:t xml:space="preserve">επιδότηση </w:t>
      </w:r>
      <w:r>
        <w:rPr>
          <w:rFonts w:eastAsia="Times New Roman"/>
          <w:color w:val="212121"/>
          <w:szCs w:val="24"/>
        </w:rPr>
        <w:t xml:space="preserve">να </w:t>
      </w:r>
      <w:r w:rsidRPr="00A44DC5">
        <w:rPr>
          <w:rFonts w:eastAsia="Times New Roman"/>
          <w:color w:val="212121"/>
          <w:szCs w:val="24"/>
        </w:rPr>
        <w:t>είναι μόνο στο 10% των ανέργων</w:t>
      </w:r>
      <w:r>
        <w:rPr>
          <w:rFonts w:eastAsia="Times New Roman"/>
          <w:color w:val="212121"/>
          <w:szCs w:val="24"/>
        </w:rPr>
        <w:t xml:space="preserve">; </w:t>
      </w:r>
    </w:p>
    <w:p w14:paraId="0A5DE790"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Ο</w:t>
      </w:r>
      <w:r w:rsidRPr="00A44DC5">
        <w:rPr>
          <w:rFonts w:eastAsia="Times New Roman"/>
          <w:color w:val="212121"/>
          <w:szCs w:val="24"/>
        </w:rPr>
        <w:t>ι ομ</w:t>
      </w:r>
      <w:r>
        <w:rPr>
          <w:rFonts w:eastAsia="Times New Roman"/>
          <w:color w:val="212121"/>
          <w:szCs w:val="24"/>
        </w:rPr>
        <w:t>αδικές απολύ</w:t>
      </w:r>
      <w:r>
        <w:rPr>
          <w:rFonts w:eastAsia="Times New Roman"/>
          <w:color w:val="212121"/>
          <w:szCs w:val="24"/>
        </w:rPr>
        <w:t xml:space="preserve">σεις που νομοθετήσατε, </w:t>
      </w:r>
      <w:r w:rsidRPr="00A44DC5">
        <w:rPr>
          <w:rFonts w:eastAsia="Times New Roman"/>
          <w:color w:val="212121"/>
          <w:szCs w:val="24"/>
        </w:rPr>
        <w:t>αλήθεια</w:t>
      </w:r>
      <w:r>
        <w:rPr>
          <w:rFonts w:eastAsia="Times New Roman"/>
          <w:color w:val="212121"/>
          <w:szCs w:val="24"/>
        </w:rPr>
        <w:t>, ποιον προστατεύουν; Προστατεύουν</w:t>
      </w:r>
      <w:r w:rsidRPr="00A44DC5">
        <w:rPr>
          <w:rFonts w:eastAsia="Times New Roman"/>
          <w:color w:val="212121"/>
          <w:szCs w:val="24"/>
        </w:rPr>
        <w:t xml:space="preserve"> την εργασία</w:t>
      </w:r>
      <w:r>
        <w:rPr>
          <w:rFonts w:eastAsia="Times New Roman"/>
          <w:color w:val="212121"/>
          <w:szCs w:val="24"/>
        </w:rPr>
        <w:t>; Η</w:t>
      </w:r>
      <w:r w:rsidRPr="00A44DC5">
        <w:rPr>
          <w:rFonts w:eastAsia="Times New Roman"/>
          <w:color w:val="212121"/>
          <w:szCs w:val="24"/>
        </w:rPr>
        <w:t xml:space="preserve"> κατάργηση </w:t>
      </w:r>
      <w:r w:rsidRPr="00A44DC5">
        <w:rPr>
          <w:rFonts w:eastAsia="Times New Roman"/>
          <w:color w:val="212121"/>
          <w:szCs w:val="24"/>
        </w:rPr>
        <w:lastRenderedPageBreak/>
        <w:t xml:space="preserve">των </w:t>
      </w:r>
      <w:r>
        <w:rPr>
          <w:rFonts w:eastAsia="Times New Roman"/>
          <w:color w:val="212121"/>
          <w:szCs w:val="24"/>
        </w:rPr>
        <w:t>όποιω</w:t>
      </w:r>
      <w:r w:rsidRPr="00A44DC5">
        <w:rPr>
          <w:rFonts w:eastAsia="Times New Roman"/>
          <w:color w:val="212121"/>
          <w:szCs w:val="24"/>
        </w:rPr>
        <w:t>ν π</w:t>
      </w:r>
      <w:r>
        <w:rPr>
          <w:rFonts w:eastAsia="Times New Roman"/>
          <w:color w:val="212121"/>
          <w:szCs w:val="24"/>
        </w:rPr>
        <w:t>ροστατευτικών μέτρων και η διεύρ</w:t>
      </w:r>
      <w:r w:rsidRPr="00A44DC5">
        <w:rPr>
          <w:rFonts w:eastAsia="Times New Roman"/>
          <w:color w:val="212121"/>
          <w:szCs w:val="24"/>
        </w:rPr>
        <w:t>υνση του διευθυντικού δικαιώματος προστατεύει την εργασία</w:t>
      </w:r>
      <w:r>
        <w:rPr>
          <w:rFonts w:eastAsia="Times New Roman"/>
          <w:color w:val="212121"/>
          <w:szCs w:val="24"/>
        </w:rPr>
        <w:t xml:space="preserve">; </w:t>
      </w:r>
    </w:p>
    <w:p w14:paraId="0A5DE791" w14:textId="77777777" w:rsidR="00415E13" w:rsidRDefault="00E650A0">
      <w:pPr>
        <w:spacing w:line="600" w:lineRule="auto"/>
        <w:ind w:firstLine="720"/>
        <w:jc w:val="both"/>
        <w:rPr>
          <w:rFonts w:eastAsia="Times New Roman"/>
          <w:color w:val="212121"/>
          <w:szCs w:val="24"/>
        </w:rPr>
      </w:pPr>
      <w:r>
        <w:rPr>
          <w:rFonts w:eastAsia="Times New Roman"/>
          <w:color w:val="212121"/>
          <w:szCs w:val="24"/>
        </w:rPr>
        <w:t>Ά</w:t>
      </w:r>
      <w:r w:rsidRPr="00A44DC5">
        <w:rPr>
          <w:rFonts w:eastAsia="Times New Roman"/>
          <w:color w:val="212121"/>
          <w:szCs w:val="24"/>
        </w:rPr>
        <w:t>ρθρο 21</w:t>
      </w:r>
      <w:r>
        <w:rPr>
          <w:rFonts w:eastAsia="Times New Roman"/>
          <w:color w:val="212121"/>
          <w:szCs w:val="24"/>
        </w:rPr>
        <w:t>.</w:t>
      </w:r>
      <w:r>
        <w:rPr>
          <w:rFonts w:eastAsia="Times New Roman"/>
          <w:color w:val="212121"/>
          <w:szCs w:val="24"/>
        </w:rPr>
        <w:t xml:space="preserve"> Η</w:t>
      </w:r>
      <w:r w:rsidRPr="00A44DC5">
        <w:rPr>
          <w:rFonts w:eastAsia="Times New Roman"/>
          <w:color w:val="212121"/>
          <w:szCs w:val="24"/>
        </w:rPr>
        <w:t xml:space="preserve"> μητρότητα και η παιδική ηλικί</w:t>
      </w:r>
      <w:r>
        <w:rPr>
          <w:rFonts w:eastAsia="Times New Roman"/>
          <w:color w:val="212121"/>
          <w:szCs w:val="24"/>
        </w:rPr>
        <w:t xml:space="preserve">α τελούν υπό την </w:t>
      </w:r>
      <w:r>
        <w:rPr>
          <w:rFonts w:eastAsia="Times New Roman"/>
          <w:color w:val="212121"/>
          <w:szCs w:val="24"/>
        </w:rPr>
        <w:t>προστασία του κ</w:t>
      </w:r>
      <w:r w:rsidRPr="00A44DC5">
        <w:rPr>
          <w:rFonts w:eastAsia="Times New Roman"/>
          <w:color w:val="212121"/>
          <w:szCs w:val="24"/>
        </w:rPr>
        <w:t>ράτους</w:t>
      </w:r>
      <w:r>
        <w:rPr>
          <w:rFonts w:eastAsia="Times New Roman"/>
          <w:color w:val="212121"/>
          <w:szCs w:val="24"/>
        </w:rPr>
        <w:t>. Α</w:t>
      </w:r>
      <w:r w:rsidRPr="00A44DC5">
        <w:rPr>
          <w:rFonts w:eastAsia="Times New Roman"/>
          <w:color w:val="212121"/>
          <w:szCs w:val="24"/>
        </w:rPr>
        <w:t>λήθεια</w:t>
      </w:r>
      <w:r>
        <w:rPr>
          <w:rFonts w:eastAsia="Times New Roman"/>
          <w:color w:val="212121"/>
          <w:szCs w:val="24"/>
        </w:rPr>
        <w:t>,</w:t>
      </w:r>
      <w:r w:rsidRPr="00A44DC5">
        <w:rPr>
          <w:rFonts w:eastAsia="Times New Roman"/>
          <w:color w:val="212121"/>
          <w:szCs w:val="24"/>
        </w:rPr>
        <w:t xml:space="preserve"> πιστεύει κανείς ότι προστατεύονται</w:t>
      </w:r>
      <w:r>
        <w:rPr>
          <w:rFonts w:eastAsia="Times New Roman"/>
          <w:color w:val="212121"/>
          <w:szCs w:val="24"/>
        </w:rPr>
        <w:t xml:space="preserve">; Δεν έχετε ακούσει ότι οι </w:t>
      </w:r>
      <w:r w:rsidRPr="00A44DC5">
        <w:rPr>
          <w:rFonts w:eastAsia="Times New Roman"/>
          <w:color w:val="212121"/>
          <w:szCs w:val="24"/>
        </w:rPr>
        <w:t>επιχειρηματικοί όμιλοι υποχρεώνουν τις νέες κοπέλες να υπογράψουν όρο ότι δεν θα μείνουν έγκυες και σε αντίθετη περίπτωση</w:t>
      </w:r>
      <w:r>
        <w:rPr>
          <w:rFonts w:eastAsia="Times New Roman"/>
          <w:color w:val="212121"/>
          <w:szCs w:val="24"/>
        </w:rPr>
        <w:t xml:space="preserve"> </w:t>
      </w:r>
      <w:r w:rsidRPr="00A44DC5">
        <w:rPr>
          <w:rFonts w:eastAsia="Times New Roman"/>
          <w:color w:val="212121"/>
          <w:szCs w:val="24"/>
        </w:rPr>
        <w:t xml:space="preserve">η σχέση εργασίας θα λυθεί για αθέτηση </w:t>
      </w:r>
      <w:r>
        <w:rPr>
          <w:rFonts w:eastAsia="Times New Roman"/>
          <w:color w:val="212121"/>
          <w:szCs w:val="24"/>
        </w:rPr>
        <w:t>αυτ</w:t>
      </w:r>
      <w:r>
        <w:rPr>
          <w:rFonts w:eastAsia="Times New Roman"/>
          <w:color w:val="212121"/>
          <w:szCs w:val="24"/>
        </w:rPr>
        <w:t xml:space="preserve">ού </w:t>
      </w:r>
      <w:r w:rsidRPr="00A44DC5">
        <w:rPr>
          <w:rFonts w:eastAsia="Times New Roman"/>
          <w:color w:val="212121"/>
          <w:szCs w:val="24"/>
        </w:rPr>
        <w:t>του όρου</w:t>
      </w:r>
      <w:r>
        <w:rPr>
          <w:rFonts w:eastAsia="Times New Roman"/>
          <w:color w:val="212121"/>
          <w:szCs w:val="24"/>
        </w:rPr>
        <w:t>;</w:t>
      </w:r>
      <w:r w:rsidRPr="00A44DC5">
        <w:rPr>
          <w:rFonts w:eastAsia="Times New Roman"/>
          <w:color w:val="212121"/>
          <w:szCs w:val="24"/>
        </w:rPr>
        <w:t xml:space="preserve"> </w:t>
      </w:r>
      <w:r>
        <w:rPr>
          <w:rFonts w:eastAsia="Times New Roman"/>
          <w:color w:val="212121"/>
          <w:szCs w:val="24"/>
        </w:rPr>
        <w:t xml:space="preserve">Δεν έχετε ακούσει για </w:t>
      </w:r>
      <w:r w:rsidRPr="005168CD">
        <w:rPr>
          <w:rFonts w:eastAsia="Times New Roman"/>
          <w:color w:val="212121"/>
          <w:szCs w:val="24"/>
        </w:rPr>
        <w:t>τον πόλεμο που δέχονται για να παραιτηθούν</w:t>
      </w:r>
      <w:r>
        <w:rPr>
          <w:rFonts w:eastAsia="Times New Roman"/>
          <w:color w:val="212121"/>
          <w:szCs w:val="24"/>
        </w:rPr>
        <w:t>;</w:t>
      </w:r>
    </w:p>
    <w:p w14:paraId="0A5DE792"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Ποια </w:t>
      </w:r>
      <w:r w:rsidRPr="005168CD">
        <w:rPr>
          <w:rFonts w:eastAsia="Times New Roman"/>
          <w:color w:val="212121"/>
          <w:szCs w:val="24"/>
        </w:rPr>
        <w:t>προστασία</w:t>
      </w:r>
      <w:r>
        <w:rPr>
          <w:rFonts w:eastAsia="Times New Roman"/>
          <w:color w:val="212121"/>
          <w:szCs w:val="24"/>
        </w:rPr>
        <w:t>,</w:t>
      </w:r>
      <w:r w:rsidRPr="005168CD">
        <w:rPr>
          <w:rFonts w:eastAsia="Times New Roman"/>
          <w:color w:val="212121"/>
          <w:szCs w:val="24"/>
        </w:rPr>
        <w:t xml:space="preserve"> αλήθεια</w:t>
      </w:r>
      <w:r>
        <w:rPr>
          <w:rFonts w:eastAsia="Times New Roman"/>
          <w:color w:val="212121"/>
          <w:szCs w:val="24"/>
        </w:rPr>
        <w:t>,</w:t>
      </w:r>
      <w:r w:rsidRPr="005168CD">
        <w:rPr>
          <w:rFonts w:eastAsia="Times New Roman"/>
          <w:color w:val="212121"/>
          <w:szCs w:val="24"/>
        </w:rPr>
        <w:t xml:space="preserve"> παρέχει το κράτος στην παιδική ηλικία</w:t>
      </w:r>
      <w:r>
        <w:rPr>
          <w:rFonts w:eastAsia="Times New Roman"/>
          <w:color w:val="212121"/>
          <w:szCs w:val="24"/>
        </w:rPr>
        <w:t>,</w:t>
      </w:r>
      <w:r w:rsidRPr="005168CD">
        <w:rPr>
          <w:rFonts w:eastAsia="Times New Roman"/>
          <w:color w:val="212121"/>
          <w:szCs w:val="24"/>
        </w:rPr>
        <w:t xml:space="preserve"> όταν χιλιάδες παιδιά </w:t>
      </w:r>
      <w:r>
        <w:rPr>
          <w:rFonts w:eastAsia="Times New Roman"/>
          <w:color w:val="212121"/>
          <w:szCs w:val="24"/>
        </w:rPr>
        <w:t xml:space="preserve">είναι </w:t>
      </w:r>
      <w:r w:rsidRPr="005168CD">
        <w:rPr>
          <w:rFonts w:eastAsia="Times New Roman"/>
          <w:color w:val="212121"/>
          <w:szCs w:val="24"/>
        </w:rPr>
        <w:t>εκτός παιδικών σταθμών</w:t>
      </w:r>
      <w:r>
        <w:rPr>
          <w:rFonts w:eastAsia="Times New Roman"/>
          <w:color w:val="212121"/>
          <w:szCs w:val="24"/>
        </w:rPr>
        <w:t>,</w:t>
      </w:r>
      <w:r w:rsidRPr="005168CD">
        <w:rPr>
          <w:rFonts w:eastAsia="Times New Roman"/>
          <w:color w:val="212121"/>
          <w:szCs w:val="24"/>
        </w:rPr>
        <w:t xml:space="preserve"> όταν ένας από τους δύο γονείς σταματούν την εργασία τους γιατ</w:t>
      </w:r>
      <w:r>
        <w:rPr>
          <w:rFonts w:eastAsia="Times New Roman"/>
          <w:color w:val="212121"/>
          <w:szCs w:val="24"/>
        </w:rPr>
        <w:t>ί</w:t>
      </w:r>
      <w:r>
        <w:rPr>
          <w:rFonts w:eastAsia="Times New Roman"/>
          <w:color w:val="212121"/>
          <w:szCs w:val="24"/>
        </w:rPr>
        <w:t xml:space="preserve"> δεν υπάρχουν παιδικοί σταθμοί, </w:t>
      </w:r>
      <w:r w:rsidRPr="005168CD">
        <w:rPr>
          <w:rFonts w:eastAsia="Times New Roman"/>
          <w:color w:val="212121"/>
          <w:szCs w:val="24"/>
        </w:rPr>
        <w:t xml:space="preserve">όταν χιλιάδες παιδιά είναι εκτός </w:t>
      </w:r>
      <w:r>
        <w:rPr>
          <w:rFonts w:eastAsia="Times New Roman"/>
          <w:color w:val="212121"/>
          <w:szCs w:val="24"/>
        </w:rPr>
        <w:t xml:space="preserve">της </w:t>
      </w:r>
      <w:r w:rsidRPr="005168CD">
        <w:rPr>
          <w:rFonts w:eastAsia="Times New Roman"/>
          <w:color w:val="212121"/>
          <w:szCs w:val="24"/>
        </w:rPr>
        <w:t>διαδικασίας κοινωνικοποίησης</w:t>
      </w:r>
      <w:r>
        <w:rPr>
          <w:rFonts w:eastAsia="Times New Roman"/>
          <w:color w:val="212121"/>
          <w:szCs w:val="24"/>
        </w:rPr>
        <w:t>,</w:t>
      </w:r>
      <w:r w:rsidRPr="005168CD">
        <w:rPr>
          <w:rFonts w:eastAsia="Times New Roman"/>
          <w:color w:val="212121"/>
          <w:szCs w:val="24"/>
        </w:rPr>
        <w:t xml:space="preserve"> όταν χιλιάδες παιδιά εργάζονται </w:t>
      </w:r>
      <w:r>
        <w:rPr>
          <w:rFonts w:eastAsia="Times New Roman"/>
          <w:color w:val="212121"/>
          <w:szCs w:val="24"/>
        </w:rPr>
        <w:t xml:space="preserve">από τα δεκαπέντε </w:t>
      </w:r>
      <w:r w:rsidRPr="005168CD">
        <w:rPr>
          <w:rFonts w:eastAsia="Times New Roman"/>
          <w:color w:val="212121"/>
          <w:szCs w:val="24"/>
        </w:rPr>
        <w:t>χρόνια</w:t>
      </w:r>
      <w:r>
        <w:rPr>
          <w:rFonts w:eastAsia="Times New Roman"/>
          <w:color w:val="212121"/>
          <w:szCs w:val="24"/>
        </w:rPr>
        <w:t xml:space="preserve"> τους,</w:t>
      </w:r>
      <w:r w:rsidRPr="005168CD">
        <w:rPr>
          <w:rFonts w:eastAsia="Times New Roman"/>
          <w:color w:val="212121"/>
          <w:szCs w:val="24"/>
        </w:rPr>
        <w:t xml:space="preserve"> αντί να είναι στην εκπαιδευτική διαδικασία</w:t>
      </w:r>
      <w:r>
        <w:rPr>
          <w:rFonts w:eastAsia="Times New Roman"/>
          <w:color w:val="212121"/>
          <w:szCs w:val="24"/>
        </w:rPr>
        <w:t>,</w:t>
      </w:r>
      <w:r w:rsidRPr="005168CD">
        <w:rPr>
          <w:rFonts w:eastAsia="Times New Roman"/>
          <w:color w:val="212121"/>
          <w:szCs w:val="24"/>
        </w:rPr>
        <w:t xml:space="preserve"> να ζουν την παιδική τους ηλικία</w:t>
      </w:r>
      <w:r>
        <w:rPr>
          <w:rFonts w:eastAsia="Times New Roman"/>
          <w:color w:val="212121"/>
          <w:szCs w:val="24"/>
        </w:rPr>
        <w:t>;</w:t>
      </w:r>
    </w:p>
    <w:p w14:paraId="0A5DE793"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Άρθρο 21: Το</w:t>
      </w:r>
      <w:r w:rsidRPr="005168CD">
        <w:rPr>
          <w:rFonts w:eastAsia="Times New Roman"/>
          <w:color w:val="212121"/>
          <w:szCs w:val="24"/>
        </w:rPr>
        <w:t xml:space="preserve"> κράτος</w:t>
      </w:r>
      <w:r>
        <w:rPr>
          <w:rFonts w:eastAsia="Times New Roman"/>
          <w:color w:val="212121"/>
          <w:szCs w:val="24"/>
        </w:rPr>
        <w:t xml:space="preserve">, λέει, </w:t>
      </w:r>
      <w:r w:rsidRPr="005168CD">
        <w:rPr>
          <w:rFonts w:eastAsia="Times New Roman"/>
          <w:color w:val="212121"/>
          <w:szCs w:val="24"/>
        </w:rPr>
        <w:t>μεριμνά για την υγεία των πολιτών και παίρνει ειδικά μέτρα</w:t>
      </w:r>
      <w:r>
        <w:rPr>
          <w:rFonts w:eastAsia="Times New Roman"/>
          <w:color w:val="212121"/>
          <w:szCs w:val="24"/>
        </w:rPr>
        <w:t xml:space="preserve"> για την προστασία της νεότητας, </w:t>
      </w:r>
      <w:r w:rsidRPr="005168CD">
        <w:rPr>
          <w:rFonts w:eastAsia="Times New Roman"/>
          <w:color w:val="212121"/>
          <w:szCs w:val="24"/>
        </w:rPr>
        <w:t>του γήρατος</w:t>
      </w:r>
      <w:r>
        <w:rPr>
          <w:rFonts w:eastAsia="Times New Roman"/>
          <w:color w:val="212121"/>
          <w:szCs w:val="24"/>
        </w:rPr>
        <w:t>,</w:t>
      </w:r>
      <w:r w:rsidRPr="005168CD">
        <w:rPr>
          <w:rFonts w:eastAsia="Times New Roman"/>
          <w:color w:val="212121"/>
          <w:szCs w:val="24"/>
        </w:rPr>
        <w:t xml:space="preserve"> της αναπηρίας και την περίθαλψη των απορώ</w:t>
      </w:r>
      <w:r>
        <w:rPr>
          <w:rFonts w:eastAsia="Times New Roman"/>
          <w:color w:val="212121"/>
          <w:szCs w:val="24"/>
        </w:rPr>
        <w:t xml:space="preserve">ν. </w:t>
      </w:r>
    </w:p>
    <w:p w14:paraId="0A5DE794"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Π</w:t>
      </w:r>
      <w:r w:rsidRPr="005168CD">
        <w:rPr>
          <w:rFonts w:eastAsia="Times New Roman"/>
          <w:color w:val="212121"/>
          <w:szCs w:val="24"/>
        </w:rPr>
        <w:t>οια είναι τα ειδικά μέτρα για τη νεότητα</w:t>
      </w:r>
      <w:r>
        <w:rPr>
          <w:rFonts w:eastAsia="Times New Roman"/>
          <w:color w:val="212121"/>
          <w:szCs w:val="24"/>
        </w:rPr>
        <w:t>;</w:t>
      </w:r>
      <w:r w:rsidRPr="005168CD">
        <w:rPr>
          <w:rFonts w:eastAsia="Times New Roman"/>
          <w:color w:val="212121"/>
          <w:szCs w:val="24"/>
        </w:rPr>
        <w:t xml:space="preserve"> Μήπως οι ταξικοί φραγμοί στη μόρφωση</w:t>
      </w:r>
      <w:r>
        <w:rPr>
          <w:rFonts w:eastAsia="Times New Roman"/>
          <w:color w:val="212121"/>
          <w:szCs w:val="24"/>
        </w:rPr>
        <w:t>,</w:t>
      </w:r>
      <w:r w:rsidRPr="005168CD">
        <w:rPr>
          <w:rFonts w:eastAsia="Times New Roman"/>
          <w:color w:val="212121"/>
          <w:szCs w:val="24"/>
        </w:rPr>
        <w:t xml:space="preserve"> που γίνοντα</w:t>
      </w:r>
      <w:r>
        <w:rPr>
          <w:rFonts w:eastAsia="Times New Roman"/>
          <w:color w:val="212121"/>
          <w:szCs w:val="24"/>
        </w:rPr>
        <w:t>ι όλο και μεγαλύτεροι;</w:t>
      </w:r>
      <w:r w:rsidRPr="005168CD">
        <w:rPr>
          <w:rFonts w:eastAsia="Times New Roman"/>
          <w:color w:val="212121"/>
          <w:szCs w:val="24"/>
        </w:rPr>
        <w:t xml:space="preserve"> Μήπως οι όροι αμοιβής και δουλειάς</w:t>
      </w:r>
      <w:r>
        <w:rPr>
          <w:rFonts w:eastAsia="Times New Roman"/>
          <w:color w:val="212121"/>
          <w:szCs w:val="24"/>
        </w:rPr>
        <w:t>,</w:t>
      </w:r>
      <w:r w:rsidRPr="005168CD">
        <w:rPr>
          <w:rFonts w:eastAsia="Times New Roman"/>
          <w:color w:val="212121"/>
          <w:szCs w:val="24"/>
        </w:rPr>
        <w:t xml:space="preserve"> που είναι </w:t>
      </w:r>
      <w:r>
        <w:rPr>
          <w:rFonts w:eastAsia="Times New Roman"/>
          <w:color w:val="212121"/>
          <w:szCs w:val="24"/>
        </w:rPr>
        <w:t xml:space="preserve">χειρότεροι από αυτούς </w:t>
      </w:r>
      <w:r w:rsidRPr="005168CD">
        <w:rPr>
          <w:rFonts w:eastAsia="Times New Roman"/>
          <w:color w:val="212121"/>
          <w:szCs w:val="24"/>
        </w:rPr>
        <w:t xml:space="preserve">των γονιών </w:t>
      </w:r>
      <w:r>
        <w:rPr>
          <w:rFonts w:eastAsia="Times New Roman"/>
          <w:color w:val="212121"/>
          <w:szCs w:val="24"/>
        </w:rPr>
        <w:t xml:space="preserve">τους ή </w:t>
      </w:r>
      <w:r w:rsidRPr="005168CD">
        <w:rPr>
          <w:rFonts w:eastAsia="Times New Roman"/>
          <w:color w:val="212121"/>
          <w:szCs w:val="24"/>
        </w:rPr>
        <w:t xml:space="preserve">μήπως η </w:t>
      </w:r>
      <w:r>
        <w:rPr>
          <w:rFonts w:eastAsia="Times New Roman"/>
          <w:color w:val="212121"/>
          <w:szCs w:val="24"/>
        </w:rPr>
        <w:t>γενίκευση</w:t>
      </w:r>
      <w:r w:rsidRPr="005168CD">
        <w:rPr>
          <w:rFonts w:eastAsia="Times New Roman"/>
          <w:color w:val="212121"/>
          <w:szCs w:val="24"/>
        </w:rPr>
        <w:t xml:space="preserve"> της μαθητείας με όρους γαλέρας</w:t>
      </w:r>
      <w:r>
        <w:rPr>
          <w:rFonts w:eastAsia="Times New Roman"/>
          <w:color w:val="212121"/>
          <w:szCs w:val="24"/>
        </w:rPr>
        <w:t>;</w:t>
      </w:r>
      <w:r w:rsidRPr="005168CD">
        <w:rPr>
          <w:rFonts w:eastAsia="Times New Roman"/>
          <w:color w:val="212121"/>
          <w:szCs w:val="24"/>
        </w:rPr>
        <w:t xml:space="preserve"> </w:t>
      </w:r>
    </w:p>
    <w:p w14:paraId="0A5DE795" w14:textId="77777777" w:rsidR="00415E13" w:rsidRDefault="00E650A0">
      <w:pPr>
        <w:shd w:val="clear" w:color="auto" w:fill="FFFFFF"/>
        <w:spacing w:line="600" w:lineRule="auto"/>
        <w:ind w:firstLine="720"/>
        <w:jc w:val="both"/>
        <w:rPr>
          <w:rFonts w:eastAsia="Times New Roman"/>
          <w:color w:val="212121"/>
          <w:szCs w:val="24"/>
        </w:rPr>
      </w:pPr>
      <w:r w:rsidRPr="005168CD">
        <w:rPr>
          <w:rFonts w:eastAsia="Times New Roman"/>
          <w:color w:val="212121"/>
          <w:szCs w:val="24"/>
        </w:rPr>
        <w:t>Ποια είναι τα ειδικά μέτρα για την προστασία του γήρατος</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Οι</w:t>
      </w:r>
      <w:r w:rsidRPr="005168CD">
        <w:rPr>
          <w:rFonts w:eastAsia="Times New Roman"/>
          <w:color w:val="212121"/>
          <w:szCs w:val="24"/>
        </w:rPr>
        <w:t xml:space="preserve"> τσακισμένες συντάξεις</w:t>
      </w:r>
      <w:r>
        <w:rPr>
          <w:rFonts w:eastAsia="Times New Roman"/>
          <w:color w:val="212121"/>
          <w:szCs w:val="24"/>
        </w:rPr>
        <w:t>; Τ</w:t>
      </w:r>
      <w:r w:rsidRPr="005168CD">
        <w:rPr>
          <w:rFonts w:eastAsia="Times New Roman"/>
          <w:color w:val="212121"/>
          <w:szCs w:val="24"/>
        </w:rPr>
        <w:t>α πανάκριβα</w:t>
      </w:r>
      <w:r w:rsidRPr="005168CD">
        <w:rPr>
          <w:rFonts w:eastAsia="Times New Roman"/>
          <w:color w:val="212121"/>
          <w:szCs w:val="24"/>
        </w:rPr>
        <w:t xml:space="preserve"> φάρμακα</w:t>
      </w:r>
      <w:r>
        <w:rPr>
          <w:rFonts w:eastAsia="Times New Roman"/>
          <w:color w:val="212121"/>
          <w:szCs w:val="24"/>
        </w:rPr>
        <w:t>; Μήπως δημιουργήσα</w:t>
      </w:r>
      <w:r w:rsidRPr="005168CD">
        <w:rPr>
          <w:rFonts w:eastAsia="Times New Roman"/>
          <w:color w:val="212121"/>
          <w:szCs w:val="24"/>
        </w:rPr>
        <w:t>τε κα</w:t>
      </w:r>
      <w:r>
        <w:rPr>
          <w:rFonts w:eastAsia="Times New Roman"/>
          <w:color w:val="212121"/>
          <w:szCs w:val="24"/>
        </w:rPr>
        <w:t>μ</w:t>
      </w:r>
      <w:r w:rsidRPr="005168CD">
        <w:rPr>
          <w:rFonts w:eastAsia="Times New Roman"/>
          <w:color w:val="212121"/>
          <w:szCs w:val="24"/>
        </w:rPr>
        <w:t>μία δημόσια δομή προστασίας των ηλικιωμένων</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Ποια</w:t>
      </w:r>
      <w:r w:rsidRPr="005168CD">
        <w:rPr>
          <w:rFonts w:eastAsia="Times New Roman"/>
          <w:color w:val="212121"/>
          <w:szCs w:val="24"/>
        </w:rPr>
        <w:t xml:space="preserve"> προστασία παρέχει το κράτος </w:t>
      </w:r>
      <w:r>
        <w:rPr>
          <w:rFonts w:eastAsia="Times New Roman"/>
          <w:color w:val="212121"/>
          <w:szCs w:val="24"/>
        </w:rPr>
        <w:t>στους</w:t>
      </w:r>
      <w:r w:rsidRPr="005168CD">
        <w:rPr>
          <w:rFonts w:eastAsia="Times New Roman"/>
          <w:color w:val="212121"/>
          <w:szCs w:val="24"/>
        </w:rPr>
        <w:t xml:space="preserve"> αναπήρους</w:t>
      </w:r>
      <w:r>
        <w:rPr>
          <w:rFonts w:eastAsia="Times New Roman"/>
          <w:color w:val="212121"/>
          <w:szCs w:val="24"/>
        </w:rPr>
        <w:t>;</w:t>
      </w:r>
      <w:r w:rsidRPr="005168CD">
        <w:rPr>
          <w:rFonts w:eastAsia="Times New Roman"/>
          <w:color w:val="212121"/>
          <w:szCs w:val="24"/>
        </w:rPr>
        <w:t xml:space="preserve"> Το σφαγείο των ΚΕΠΑ</w:t>
      </w:r>
      <w:r>
        <w:rPr>
          <w:rFonts w:eastAsia="Times New Roman"/>
          <w:color w:val="212121"/>
          <w:szCs w:val="24"/>
        </w:rPr>
        <w:t>,</w:t>
      </w:r>
      <w:r w:rsidRPr="005168CD">
        <w:rPr>
          <w:rFonts w:eastAsia="Times New Roman"/>
          <w:color w:val="212121"/>
          <w:szCs w:val="24"/>
        </w:rPr>
        <w:t xml:space="preserve"> που στη λογική της λειτουργικότητας</w:t>
      </w:r>
      <w:r>
        <w:rPr>
          <w:rFonts w:eastAsia="Times New Roman"/>
          <w:color w:val="212121"/>
          <w:szCs w:val="24"/>
        </w:rPr>
        <w:t>,</w:t>
      </w:r>
      <w:r w:rsidRPr="005168CD">
        <w:rPr>
          <w:rFonts w:eastAsia="Times New Roman"/>
          <w:color w:val="212121"/>
          <w:szCs w:val="24"/>
        </w:rPr>
        <w:t xml:space="preserve"> με βάση τους νέους κανονισμούς</w:t>
      </w:r>
      <w:r>
        <w:rPr>
          <w:rFonts w:eastAsia="Times New Roman"/>
          <w:color w:val="212121"/>
          <w:szCs w:val="24"/>
        </w:rPr>
        <w:t>,</w:t>
      </w:r>
      <w:r w:rsidRPr="005168CD">
        <w:rPr>
          <w:rFonts w:eastAsia="Times New Roman"/>
          <w:color w:val="212121"/>
          <w:szCs w:val="24"/>
        </w:rPr>
        <w:t xml:space="preserve"> μειώνουν τα ποσοστά αναπηρίας</w:t>
      </w:r>
      <w:r>
        <w:rPr>
          <w:rFonts w:eastAsia="Times New Roman"/>
          <w:color w:val="212121"/>
          <w:szCs w:val="24"/>
        </w:rPr>
        <w:t>,</w:t>
      </w:r>
      <w:r w:rsidRPr="005168CD">
        <w:rPr>
          <w:rFonts w:eastAsia="Times New Roman"/>
          <w:color w:val="212121"/>
          <w:szCs w:val="24"/>
        </w:rPr>
        <w:t xml:space="preserve"> καταργώ</w:t>
      </w:r>
      <w:r w:rsidRPr="005168CD">
        <w:rPr>
          <w:rFonts w:eastAsia="Times New Roman"/>
          <w:color w:val="212121"/>
          <w:szCs w:val="24"/>
        </w:rPr>
        <w:t xml:space="preserve">ντας την </w:t>
      </w:r>
      <w:r>
        <w:rPr>
          <w:rFonts w:eastAsia="Times New Roman"/>
          <w:color w:val="212121"/>
          <w:szCs w:val="24"/>
        </w:rPr>
        <w:t>όποια</w:t>
      </w:r>
      <w:r w:rsidRPr="005168CD">
        <w:rPr>
          <w:rFonts w:eastAsia="Times New Roman"/>
          <w:color w:val="212121"/>
          <w:szCs w:val="24"/>
        </w:rPr>
        <w:t xml:space="preserve"> προστασία είχαν μέχρι τώρα</w:t>
      </w:r>
      <w:r>
        <w:rPr>
          <w:rFonts w:eastAsia="Times New Roman"/>
          <w:color w:val="212121"/>
          <w:szCs w:val="24"/>
        </w:rPr>
        <w:t xml:space="preserve">; </w:t>
      </w:r>
    </w:p>
    <w:p w14:paraId="0A5DE796"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Π</w:t>
      </w:r>
      <w:r w:rsidRPr="005168CD">
        <w:rPr>
          <w:rFonts w:eastAsia="Times New Roman"/>
          <w:color w:val="212121"/>
          <w:szCs w:val="24"/>
        </w:rPr>
        <w:t xml:space="preserve">οια είναι η αξία της </w:t>
      </w:r>
      <w:r>
        <w:rPr>
          <w:rFonts w:eastAsia="Times New Roman"/>
          <w:color w:val="212121"/>
          <w:szCs w:val="24"/>
        </w:rPr>
        <w:t>προτεινόμενης τροποποίησης</w:t>
      </w:r>
      <w:r w:rsidRPr="005168CD">
        <w:rPr>
          <w:rFonts w:eastAsia="Times New Roman"/>
          <w:color w:val="212121"/>
          <w:szCs w:val="24"/>
        </w:rPr>
        <w:t xml:space="preserve"> για αναγνώριση κοινωνικού δικαιώματος στην υγεία και </w:t>
      </w:r>
      <w:r>
        <w:rPr>
          <w:rFonts w:eastAsia="Times New Roman"/>
          <w:color w:val="212121"/>
          <w:szCs w:val="24"/>
        </w:rPr>
        <w:t>για την υπο</w:t>
      </w:r>
      <w:r>
        <w:rPr>
          <w:rFonts w:eastAsia="Times New Roman"/>
          <w:color w:val="212121"/>
          <w:szCs w:val="24"/>
        </w:rPr>
        <w:lastRenderedPageBreak/>
        <w:t>χρέωση του κ</w:t>
      </w:r>
      <w:r w:rsidRPr="005168CD">
        <w:rPr>
          <w:rFonts w:eastAsia="Times New Roman"/>
          <w:color w:val="212121"/>
          <w:szCs w:val="24"/>
        </w:rPr>
        <w:t xml:space="preserve">ράτους να παρέχει καθολική πρόσβαση </w:t>
      </w:r>
      <w:r>
        <w:rPr>
          <w:rFonts w:eastAsia="Times New Roman"/>
          <w:color w:val="212121"/>
          <w:szCs w:val="24"/>
        </w:rPr>
        <w:t xml:space="preserve">σε </w:t>
      </w:r>
      <w:r w:rsidRPr="005168CD">
        <w:rPr>
          <w:rFonts w:eastAsia="Times New Roman"/>
          <w:color w:val="212121"/>
          <w:szCs w:val="24"/>
        </w:rPr>
        <w:t>αποτελεσματικές παροχές υγείας μέσω του Ε</w:t>
      </w:r>
      <w:r>
        <w:rPr>
          <w:rFonts w:eastAsia="Times New Roman"/>
          <w:color w:val="212121"/>
          <w:szCs w:val="24"/>
        </w:rPr>
        <w:t xml:space="preserve">θνικού </w:t>
      </w:r>
      <w:r>
        <w:rPr>
          <w:rFonts w:eastAsia="Times New Roman"/>
          <w:color w:val="212121"/>
          <w:szCs w:val="24"/>
        </w:rPr>
        <w:t>Συστήματος Υ</w:t>
      </w:r>
      <w:r w:rsidRPr="005168CD">
        <w:rPr>
          <w:rFonts w:eastAsia="Times New Roman"/>
          <w:color w:val="212121"/>
          <w:szCs w:val="24"/>
        </w:rPr>
        <w:t>γείας</w:t>
      </w:r>
      <w:r>
        <w:rPr>
          <w:rFonts w:eastAsia="Times New Roman"/>
          <w:color w:val="212121"/>
          <w:szCs w:val="24"/>
        </w:rPr>
        <w:t>,</w:t>
      </w:r>
      <w:r w:rsidRPr="005168CD">
        <w:rPr>
          <w:rFonts w:eastAsia="Times New Roman"/>
          <w:color w:val="212121"/>
          <w:szCs w:val="24"/>
        </w:rPr>
        <w:t xml:space="preserve"> όταν με την </w:t>
      </w:r>
      <w:r>
        <w:rPr>
          <w:rFonts w:eastAsia="Times New Roman"/>
          <w:color w:val="212121"/>
          <w:szCs w:val="24"/>
        </w:rPr>
        <w:t>πολιτική σας εμπορευματοποιείται</w:t>
      </w:r>
      <w:r w:rsidRPr="005168CD">
        <w:rPr>
          <w:rFonts w:eastAsia="Times New Roman"/>
          <w:color w:val="212121"/>
          <w:szCs w:val="24"/>
        </w:rPr>
        <w:t xml:space="preserve"> όλο και περισσότερο </w:t>
      </w:r>
      <w:r>
        <w:rPr>
          <w:rFonts w:eastAsia="Times New Roman"/>
          <w:color w:val="212121"/>
          <w:szCs w:val="24"/>
        </w:rPr>
        <w:t xml:space="preserve">η </w:t>
      </w:r>
      <w:r w:rsidRPr="005168CD">
        <w:rPr>
          <w:rFonts w:eastAsia="Times New Roman"/>
          <w:color w:val="212121"/>
          <w:szCs w:val="24"/>
        </w:rPr>
        <w:t>υγεία και το φάρμακο</w:t>
      </w:r>
      <w:r>
        <w:rPr>
          <w:rFonts w:eastAsia="Times New Roman"/>
          <w:color w:val="212121"/>
          <w:szCs w:val="24"/>
        </w:rPr>
        <w:t>,</w:t>
      </w:r>
      <w:r w:rsidRPr="005168CD">
        <w:rPr>
          <w:rFonts w:eastAsia="Times New Roman"/>
          <w:color w:val="212121"/>
          <w:szCs w:val="24"/>
        </w:rPr>
        <w:t xml:space="preserve"> όταν μεγάλος πληθυσμός στερείται την πρόσβαση σε αυτή</w:t>
      </w:r>
      <w:r>
        <w:rPr>
          <w:rFonts w:eastAsia="Times New Roman"/>
          <w:color w:val="212121"/>
          <w:szCs w:val="24"/>
        </w:rPr>
        <w:t xml:space="preserve">; </w:t>
      </w:r>
    </w:p>
    <w:p w14:paraId="0A5DE797"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Π</w:t>
      </w:r>
      <w:r w:rsidRPr="005168CD">
        <w:rPr>
          <w:rFonts w:eastAsia="Times New Roman"/>
          <w:color w:val="212121"/>
          <w:szCs w:val="24"/>
        </w:rPr>
        <w:t>οια η προστασία των απόρων που το σύστημά σας δημιουργεί</w:t>
      </w:r>
      <w:r>
        <w:rPr>
          <w:rFonts w:eastAsia="Times New Roman"/>
          <w:color w:val="212121"/>
          <w:szCs w:val="24"/>
        </w:rPr>
        <w:t>;</w:t>
      </w:r>
      <w:r w:rsidRPr="005168CD">
        <w:rPr>
          <w:rFonts w:eastAsia="Times New Roman"/>
          <w:color w:val="212121"/>
          <w:szCs w:val="24"/>
        </w:rPr>
        <w:t xml:space="preserve"> Τα ψίχουλα του ΚΕΑ</w:t>
      </w:r>
      <w:r>
        <w:rPr>
          <w:rFonts w:eastAsia="Times New Roman"/>
          <w:color w:val="212121"/>
          <w:szCs w:val="24"/>
        </w:rPr>
        <w:t>; Τ</w:t>
      </w:r>
      <w:r w:rsidRPr="005168CD">
        <w:rPr>
          <w:rFonts w:eastAsia="Times New Roman"/>
          <w:color w:val="212121"/>
          <w:szCs w:val="24"/>
        </w:rPr>
        <w:t>α συσσίτια</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 xml:space="preserve">Βεβαίως και </w:t>
      </w:r>
      <w:r w:rsidRPr="005168CD">
        <w:rPr>
          <w:rFonts w:eastAsia="Times New Roman"/>
          <w:color w:val="212121"/>
          <w:szCs w:val="24"/>
        </w:rPr>
        <w:t>δεν</w:t>
      </w:r>
      <w:r>
        <w:rPr>
          <w:rFonts w:eastAsia="Times New Roman"/>
          <w:color w:val="212121"/>
          <w:szCs w:val="24"/>
        </w:rPr>
        <w:t xml:space="preserve"> υποτιμούμε τη στήριξη κανενός, έστω και με αυτά. Όμως, </w:t>
      </w:r>
      <w:r w:rsidRPr="005168CD">
        <w:rPr>
          <w:rFonts w:eastAsia="Times New Roman"/>
          <w:color w:val="212121"/>
          <w:szCs w:val="24"/>
        </w:rPr>
        <w:t>οι άποροι είναι δημιούργημα αυτού του σάπιου συστήματος που εσείς υποστηρίζετε</w:t>
      </w:r>
      <w:r>
        <w:rPr>
          <w:rFonts w:eastAsia="Times New Roman"/>
          <w:color w:val="212121"/>
          <w:szCs w:val="24"/>
        </w:rPr>
        <w:t>.</w:t>
      </w:r>
    </w:p>
    <w:p w14:paraId="0A5DE798"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(Στο σημείο αυτό κτυπάει το κουδούνι λήξεως του χρόνου ομιλίας του κυρίου Βουλευτού)</w:t>
      </w:r>
    </w:p>
    <w:p w14:paraId="0A5DE799"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Στο άρθρο </w:t>
      </w:r>
      <w:r w:rsidRPr="005168CD">
        <w:rPr>
          <w:rFonts w:eastAsia="Times New Roman"/>
          <w:color w:val="212121"/>
          <w:szCs w:val="24"/>
        </w:rPr>
        <w:t xml:space="preserve">22 </w:t>
      </w:r>
      <w:r>
        <w:rPr>
          <w:rFonts w:eastAsia="Times New Roman"/>
          <w:color w:val="212121"/>
          <w:szCs w:val="24"/>
        </w:rPr>
        <w:t>αναφέρε</w:t>
      </w:r>
      <w:r>
        <w:rPr>
          <w:rFonts w:eastAsia="Times New Roman"/>
          <w:color w:val="212121"/>
          <w:szCs w:val="24"/>
        </w:rPr>
        <w:t xml:space="preserve">ται ότι οι </w:t>
      </w:r>
      <w:r w:rsidRPr="005168CD">
        <w:rPr>
          <w:rFonts w:eastAsia="Times New Roman"/>
          <w:color w:val="212121"/>
          <w:szCs w:val="24"/>
        </w:rPr>
        <w:t xml:space="preserve">γενικοί όροι εργασίας συμπληρώνονται από συλλογικές συμβάσεις </w:t>
      </w:r>
      <w:r>
        <w:rPr>
          <w:rFonts w:eastAsia="Times New Roman"/>
          <w:color w:val="212121"/>
          <w:szCs w:val="24"/>
        </w:rPr>
        <w:t xml:space="preserve">συναπτόμενες </w:t>
      </w:r>
      <w:r w:rsidRPr="005168CD">
        <w:rPr>
          <w:rFonts w:eastAsia="Times New Roman"/>
          <w:color w:val="212121"/>
          <w:szCs w:val="24"/>
        </w:rPr>
        <w:t>με ελεύθερες διαπραγματεύ</w:t>
      </w:r>
      <w:r>
        <w:rPr>
          <w:rFonts w:eastAsia="Times New Roman"/>
          <w:color w:val="212121"/>
          <w:szCs w:val="24"/>
        </w:rPr>
        <w:t>σεις. Π</w:t>
      </w:r>
      <w:r w:rsidRPr="005168CD">
        <w:rPr>
          <w:rFonts w:eastAsia="Times New Roman"/>
          <w:color w:val="212121"/>
          <w:szCs w:val="24"/>
        </w:rPr>
        <w:t xml:space="preserve">ριν λίγες μέρες δεν </w:t>
      </w:r>
      <w:r>
        <w:rPr>
          <w:rFonts w:eastAsia="Times New Roman"/>
          <w:color w:val="212121"/>
          <w:szCs w:val="24"/>
        </w:rPr>
        <w:t>ενεργοποιήσατε</w:t>
      </w:r>
      <w:r w:rsidRPr="005168CD">
        <w:rPr>
          <w:rFonts w:eastAsia="Times New Roman"/>
          <w:color w:val="212121"/>
          <w:szCs w:val="24"/>
        </w:rPr>
        <w:t xml:space="preserve"> το</w:t>
      </w:r>
      <w:r>
        <w:rPr>
          <w:rFonts w:eastAsia="Times New Roman"/>
          <w:color w:val="212121"/>
          <w:szCs w:val="24"/>
        </w:rPr>
        <w:t>ν «νόμο Β</w:t>
      </w:r>
      <w:r w:rsidRPr="005168CD">
        <w:rPr>
          <w:rFonts w:eastAsia="Times New Roman"/>
          <w:color w:val="212121"/>
          <w:szCs w:val="24"/>
        </w:rPr>
        <w:t>ρούτση</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Δεν</w:t>
      </w:r>
      <w:r w:rsidRPr="005168CD">
        <w:rPr>
          <w:rFonts w:eastAsia="Times New Roman"/>
          <w:color w:val="212121"/>
          <w:szCs w:val="24"/>
        </w:rPr>
        <w:t xml:space="preserve"> </w:t>
      </w:r>
      <w:r>
        <w:rPr>
          <w:rFonts w:eastAsia="Times New Roman"/>
          <w:color w:val="212121"/>
          <w:szCs w:val="24"/>
        </w:rPr>
        <w:t>καταργήσατε</w:t>
      </w:r>
      <w:r w:rsidRPr="005168CD">
        <w:rPr>
          <w:rFonts w:eastAsia="Times New Roman"/>
          <w:color w:val="212121"/>
          <w:szCs w:val="24"/>
        </w:rPr>
        <w:t xml:space="preserve"> τη συλλογική διαπραγμάτευση </w:t>
      </w:r>
      <w:r>
        <w:rPr>
          <w:rFonts w:eastAsia="Times New Roman"/>
          <w:color w:val="212121"/>
          <w:szCs w:val="24"/>
        </w:rPr>
        <w:t>και το κατώτατο μισθό; Δεν προβλέψατε τ</w:t>
      </w:r>
      <w:r>
        <w:rPr>
          <w:rFonts w:eastAsia="Times New Roman"/>
          <w:color w:val="212121"/>
          <w:szCs w:val="24"/>
        </w:rPr>
        <w:t>η διαμόρφωσή</w:t>
      </w:r>
      <w:r w:rsidRPr="005168CD">
        <w:rPr>
          <w:rFonts w:eastAsia="Times New Roman"/>
          <w:color w:val="212121"/>
          <w:szCs w:val="24"/>
        </w:rPr>
        <w:t xml:space="preserve"> του με</w:t>
      </w:r>
      <w:r>
        <w:rPr>
          <w:rFonts w:eastAsia="Times New Roman"/>
          <w:color w:val="212121"/>
          <w:szCs w:val="24"/>
        </w:rPr>
        <w:t xml:space="preserve"> απόφαση της κυβέρνησης και καθ’ υπόδειξιν</w:t>
      </w:r>
      <w:r w:rsidRPr="005168CD">
        <w:rPr>
          <w:rFonts w:eastAsia="Times New Roman"/>
          <w:color w:val="212121"/>
          <w:szCs w:val="24"/>
        </w:rPr>
        <w:t xml:space="preserve"> </w:t>
      </w:r>
      <w:r w:rsidRPr="005168CD">
        <w:rPr>
          <w:rFonts w:eastAsia="Times New Roman"/>
          <w:color w:val="212121"/>
          <w:szCs w:val="24"/>
        </w:rPr>
        <w:lastRenderedPageBreak/>
        <w:t>των επιχειρηματικών ομίλων</w:t>
      </w:r>
      <w:r>
        <w:rPr>
          <w:rFonts w:eastAsia="Times New Roman"/>
          <w:color w:val="212121"/>
          <w:szCs w:val="24"/>
        </w:rPr>
        <w:t>, αφού το κριτήριο</w:t>
      </w:r>
      <w:r w:rsidRPr="005168CD">
        <w:rPr>
          <w:rFonts w:eastAsia="Times New Roman"/>
          <w:color w:val="212121"/>
          <w:szCs w:val="24"/>
        </w:rPr>
        <w:t xml:space="preserve"> είναι η διασφάλιση </w:t>
      </w:r>
      <w:r>
        <w:rPr>
          <w:rFonts w:eastAsia="Times New Roman"/>
          <w:color w:val="212121"/>
          <w:szCs w:val="24"/>
        </w:rPr>
        <w:t>της κερδοφορίας τους;</w:t>
      </w:r>
    </w:p>
    <w:p w14:paraId="0A5DE79A"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Τι</w:t>
      </w:r>
      <w:r w:rsidRPr="005168CD">
        <w:rPr>
          <w:rFonts w:eastAsia="Times New Roman"/>
          <w:color w:val="212121"/>
          <w:szCs w:val="24"/>
        </w:rPr>
        <w:t xml:space="preserve"> σημαίνει </w:t>
      </w:r>
      <w:r>
        <w:rPr>
          <w:rFonts w:eastAsia="Times New Roman"/>
          <w:color w:val="212121"/>
          <w:szCs w:val="24"/>
        </w:rPr>
        <w:t>«</w:t>
      </w:r>
      <w:r w:rsidRPr="005168CD">
        <w:rPr>
          <w:rFonts w:eastAsia="Times New Roman"/>
          <w:color w:val="212121"/>
          <w:szCs w:val="24"/>
        </w:rPr>
        <w:t>ελάχιστος μισθός</w:t>
      </w:r>
      <w:r>
        <w:rPr>
          <w:rFonts w:eastAsia="Times New Roman"/>
          <w:color w:val="212121"/>
          <w:szCs w:val="24"/>
        </w:rPr>
        <w:t>»; Τ</w:t>
      </w:r>
      <w:r w:rsidRPr="005168CD">
        <w:rPr>
          <w:rFonts w:eastAsia="Times New Roman"/>
          <w:color w:val="212121"/>
          <w:szCs w:val="24"/>
        </w:rPr>
        <w:t>ι πρέπει να καλύπτει</w:t>
      </w:r>
      <w:r>
        <w:rPr>
          <w:rFonts w:eastAsia="Times New Roman"/>
          <w:color w:val="212121"/>
          <w:szCs w:val="24"/>
        </w:rPr>
        <w:t>; Ανάγκες του εργαζόμενου ή</w:t>
      </w:r>
      <w:r w:rsidRPr="005168CD">
        <w:rPr>
          <w:rFonts w:eastAsia="Times New Roman"/>
          <w:color w:val="212121"/>
          <w:szCs w:val="24"/>
        </w:rPr>
        <w:t xml:space="preserve"> ανάγκες </w:t>
      </w:r>
      <w:r>
        <w:rPr>
          <w:rFonts w:eastAsia="Times New Roman"/>
          <w:color w:val="212121"/>
          <w:szCs w:val="24"/>
        </w:rPr>
        <w:t xml:space="preserve">της κερδοφορίας; Η </w:t>
      </w:r>
      <w:r>
        <w:rPr>
          <w:rFonts w:eastAsia="Times New Roman"/>
          <w:color w:val="212121"/>
          <w:szCs w:val="24"/>
        </w:rPr>
        <w:t>επιλογή σας είναι καθαρή,</w:t>
      </w:r>
      <w:r w:rsidRPr="005168CD">
        <w:rPr>
          <w:rFonts w:eastAsia="Times New Roman"/>
          <w:color w:val="212121"/>
          <w:szCs w:val="24"/>
        </w:rPr>
        <w:t xml:space="preserve"> ταξική</w:t>
      </w:r>
      <w:r>
        <w:rPr>
          <w:rFonts w:eastAsia="Times New Roman"/>
          <w:color w:val="212121"/>
          <w:szCs w:val="24"/>
        </w:rPr>
        <w:t>,</w:t>
      </w:r>
      <w:r w:rsidRPr="005168CD">
        <w:rPr>
          <w:rFonts w:eastAsia="Times New Roman"/>
          <w:color w:val="212121"/>
          <w:szCs w:val="24"/>
        </w:rPr>
        <w:t xml:space="preserve"> υπέρ του κεφαλαίου</w:t>
      </w:r>
      <w:r>
        <w:rPr>
          <w:rFonts w:eastAsia="Times New Roman"/>
          <w:color w:val="212121"/>
          <w:szCs w:val="24"/>
        </w:rPr>
        <w:t>. Η λογική σα</w:t>
      </w:r>
      <w:r w:rsidRPr="005168CD">
        <w:rPr>
          <w:rFonts w:eastAsia="Times New Roman"/>
          <w:color w:val="212121"/>
          <w:szCs w:val="24"/>
        </w:rPr>
        <w:t>ς είναι αυτός να είναι στο ύψος του</w:t>
      </w:r>
      <w:r>
        <w:rPr>
          <w:rFonts w:eastAsia="Times New Roman"/>
          <w:color w:val="212121"/>
          <w:szCs w:val="24"/>
        </w:rPr>
        <w:t xml:space="preserve"> ΚΕΑ, του </w:t>
      </w:r>
      <w:r>
        <w:rPr>
          <w:rFonts w:eastAsia="Times New Roman"/>
          <w:color w:val="212121"/>
          <w:szCs w:val="24"/>
        </w:rPr>
        <w:t>κοινωνικού επιδόματος α</w:t>
      </w:r>
      <w:r w:rsidRPr="005168CD">
        <w:rPr>
          <w:rFonts w:eastAsia="Times New Roman"/>
          <w:color w:val="212121"/>
          <w:szCs w:val="24"/>
        </w:rPr>
        <w:t>λληλεγγύης</w:t>
      </w:r>
      <w:r>
        <w:rPr>
          <w:rFonts w:eastAsia="Times New Roman"/>
          <w:color w:val="212121"/>
          <w:szCs w:val="24"/>
        </w:rPr>
        <w:t>.</w:t>
      </w:r>
      <w:r w:rsidRPr="005168CD">
        <w:rPr>
          <w:rFonts w:eastAsia="Times New Roman"/>
          <w:color w:val="212121"/>
          <w:szCs w:val="24"/>
        </w:rPr>
        <w:t xml:space="preserve"> </w:t>
      </w:r>
    </w:p>
    <w:p w14:paraId="0A5DE79B" w14:textId="77777777" w:rsidR="00415E13" w:rsidRDefault="00E650A0">
      <w:pPr>
        <w:shd w:val="clear" w:color="auto" w:fill="FFFFFF"/>
        <w:spacing w:line="600" w:lineRule="auto"/>
        <w:ind w:firstLine="720"/>
        <w:jc w:val="both"/>
        <w:rPr>
          <w:rFonts w:eastAsia="Times New Roman"/>
          <w:color w:val="212121"/>
          <w:szCs w:val="24"/>
        </w:rPr>
      </w:pPr>
      <w:r w:rsidRPr="005168CD">
        <w:rPr>
          <w:rFonts w:eastAsia="Times New Roman"/>
          <w:color w:val="212121"/>
          <w:szCs w:val="24"/>
        </w:rPr>
        <w:t>Σ</w:t>
      </w:r>
      <w:r>
        <w:rPr>
          <w:rFonts w:eastAsia="Times New Roman"/>
          <w:color w:val="212121"/>
          <w:szCs w:val="24"/>
        </w:rPr>
        <w:t>υ</w:t>
      </w:r>
      <w:r w:rsidRPr="005168CD">
        <w:rPr>
          <w:rFonts w:eastAsia="Times New Roman"/>
          <w:color w:val="212121"/>
          <w:szCs w:val="24"/>
        </w:rPr>
        <w:t>λλογικές συμβάσεις εργασίας</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 xml:space="preserve">Διατηρείτε ή όχι </w:t>
      </w:r>
      <w:r w:rsidRPr="005168CD">
        <w:rPr>
          <w:rFonts w:eastAsia="Times New Roman"/>
          <w:color w:val="212121"/>
          <w:szCs w:val="24"/>
        </w:rPr>
        <w:t xml:space="preserve">όλο το νομοθετικό πλαίσιο που </w:t>
      </w:r>
      <w:r>
        <w:rPr>
          <w:rFonts w:eastAsia="Times New Roman"/>
          <w:color w:val="212121"/>
          <w:szCs w:val="24"/>
        </w:rPr>
        <w:t>τις ανέτρεψε; Τ</w:t>
      </w:r>
      <w:r w:rsidRPr="005168CD">
        <w:rPr>
          <w:rFonts w:eastAsia="Times New Roman"/>
          <w:color w:val="212121"/>
          <w:szCs w:val="24"/>
        </w:rPr>
        <w:t>ο 90%</w:t>
      </w:r>
      <w:r>
        <w:rPr>
          <w:rFonts w:eastAsia="Times New Roman"/>
          <w:color w:val="212121"/>
          <w:szCs w:val="24"/>
        </w:rPr>
        <w:t xml:space="preserve"> των εργαζομένων</w:t>
      </w:r>
      <w:r w:rsidRPr="005168CD">
        <w:rPr>
          <w:rFonts w:eastAsia="Times New Roman"/>
          <w:color w:val="212121"/>
          <w:szCs w:val="24"/>
        </w:rPr>
        <w:t xml:space="preserve"> είν</w:t>
      </w:r>
      <w:r>
        <w:rPr>
          <w:rFonts w:eastAsia="Times New Roman"/>
          <w:color w:val="212121"/>
          <w:szCs w:val="24"/>
        </w:rPr>
        <w:t>αι χωρίς συλλογικές συμβάσεις. Το</w:t>
      </w:r>
      <w:r w:rsidRPr="005168CD">
        <w:rPr>
          <w:rFonts w:eastAsia="Times New Roman"/>
          <w:color w:val="212121"/>
          <w:szCs w:val="24"/>
        </w:rPr>
        <w:t xml:space="preserve"> 10% των εργαζομένων έχο</w:t>
      </w:r>
      <w:r>
        <w:rPr>
          <w:rFonts w:eastAsia="Times New Roman"/>
          <w:color w:val="212121"/>
          <w:szCs w:val="24"/>
        </w:rPr>
        <w:t>υν συλλογικές συμβάσεις, αλλά αυτές δε</w:t>
      </w:r>
      <w:r w:rsidRPr="005168CD">
        <w:rPr>
          <w:rFonts w:eastAsia="Times New Roman"/>
          <w:color w:val="212121"/>
          <w:szCs w:val="24"/>
        </w:rPr>
        <w:t>ν εφαρμόζονται στο 90%</w:t>
      </w:r>
      <w:r>
        <w:rPr>
          <w:rFonts w:eastAsia="Times New Roman"/>
          <w:color w:val="212121"/>
          <w:szCs w:val="24"/>
        </w:rPr>
        <w:t>. Δ</w:t>
      </w:r>
      <w:r w:rsidRPr="005168CD">
        <w:rPr>
          <w:rFonts w:eastAsia="Times New Roman"/>
          <w:color w:val="212121"/>
          <w:szCs w:val="24"/>
        </w:rPr>
        <w:t>ιατηρείτε τις ενώσεις προσώπων πο</w:t>
      </w:r>
      <w:r>
        <w:rPr>
          <w:rFonts w:eastAsia="Times New Roman"/>
          <w:color w:val="212121"/>
          <w:szCs w:val="24"/>
        </w:rPr>
        <w:t>υ αξιοποιήθηκαν για</w:t>
      </w:r>
      <w:r w:rsidRPr="005168CD">
        <w:rPr>
          <w:rFonts w:eastAsia="Times New Roman"/>
          <w:color w:val="212121"/>
          <w:szCs w:val="24"/>
        </w:rPr>
        <w:t xml:space="preserve"> την βρώμικη επίθεση σε βάρος της ζωής των εργαζομένων</w:t>
      </w:r>
      <w:r>
        <w:rPr>
          <w:rFonts w:eastAsia="Times New Roman"/>
          <w:color w:val="212121"/>
          <w:szCs w:val="24"/>
        </w:rPr>
        <w:t xml:space="preserve">. </w:t>
      </w:r>
    </w:p>
    <w:p w14:paraId="0A5DE79C"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5168CD">
        <w:rPr>
          <w:rFonts w:eastAsia="Times New Roman"/>
          <w:color w:val="212121"/>
          <w:szCs w:val="24"/>
        </w:rPr>
        <w:t>ι σχέσ</w:t>
      </w:r>
      <w:r w:rsidRPr="005168CD">
        <w:rPr>
          <w:rFonts w:eastAsia="Times New Roman"/>
          <w:color w:val="212121"/>
          <w:szCs w:val="24"/>
        </w:rPr>
        <w:t>η έχουν οι διακηρύξεις</w:t>
      </w:r>
      <w:r>
        <w:rPr>
          <w:rFonts w:eastAsia="Times New Roman"/>
          <w:color w:val="212121"/>
          <w:szCs w:val="24"/>
        </w:rPr>
        <w:t xml:space="preserve"> σας</w:t>
      </w:r>
      <w:r w:rsidRPr="005168CD">
        <w:rPr>
          <w:rFonts w:eastAsia="Times New Roman"/>
          <w:color w:val="212121"/>
          <w:szCs w:val="24"/>
        </w:rPr>
        <w:t xml:space="preserve"> με την πραγματικότητα που ζουν οι εργαζόμενοι στα σύγχρονα σκλαβοπάζαρα</w:t>
      </w:r>
      <w:r>
        <w:rPr>
          <w:rFonts w:eastAsia="Times New Roman"/>
          <w:color w:val="212121"/>
          <w:szCs w:val="24"/>
        </w:rPr>
        <w:t xml:space="preserve">; Υπηρετείτε </w:t>
      </w:r>
      <w:r w:rsidRPr="005168CD">
        <w:rPr>
          <w:rFonts w:eastAsia="Times New Roman"/>
          <w:color w:val="212121"/>
          <w:szCs w:val="24"/>
        </w:rPr>
        <w:t>τη βαρβαρότητα και αυτή δεν έχει μονάδα μέτρησης</w:t>
      </w:r>
      <w:r>
        <w:rPr>
          <w:rFonts w:eastAsia="Times New Roman"/>
          <w:color w:val="212121"/>
          <w:szCs w:val="24"/>
        </w:rPr>
        <w:t xml:space="preserve">. </w:t>
      </w:r>
    </w:p>
    <w:p w14:paraId="0A5DE79D"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5168CD">
        <w:rPr>
          <w:rFonts w:eastAsia="Times New Roman"/>
          <w:color w:val="212121"/>
          <w:szCs w:val="24"/>
        </w:rPr>
        <w:t>ο δικαίωμα στην απεργία</w:t>
      </w:r>
      <w:r>
        <w:rPr>
          <w:rFonts w:eastAsia="Times New Roman"/>
          <w:color w:val="212121"/>
          <w:szCs w:val="24"/>
        </w:rPr>
        <w:t>: Δεν νομοθετήσατε ως κυβέρνηση το «</w:t>
      </w:r>
      <w:r>
        <w:rPr>
          <w:rFonts w:eastAsia="Times New Roman"/>
          <w:color w:val="212121"/>
          <w:szCs w:val="24"/>
          <w:lang w:val="en-US"/>
        </w:rPr>
        <w:t>lockout</w:t>
      </w:r>
      <w:r>
        <w:rPr>
          <w:rFonts w:eastAsia="Times New Roman"/>
          <w:color w:val="212121"/>
          <w:szCs w:val="24"/>
        </w:rPr>
        <w:t>»</w:t>
      </w:r>
      <w:r w:rsidRPr="00B40100">
        <w:rPr>
          <w:rFonts w:eastAsia="Times New Roman"/>
          <w:color w:val="212121"/>
          <w:szCs w:val="24"/>
        </w:rPr>
        <w:t xml:space="preserve"> </w:t>
      </w:r>
      <w:r>
        <w:rPr>
          <w:rFonts w:eastAsia="Times New Roman"/>
          <w:color w:val="212121"/>
          <w:szCs w:val="24"/>
        </w:rPr>
        <w:t>κ</w:t>
      </w:r>
      <w:r w:rsidRPr="005168CD">
        <w:rPr>
          <w:rFonts w:eastAsia="Times New Roman"/>
          <w:color w:val="212121"/>
          <w:szCs w:val="24"/>
        </w:rPr>
        <w:t>αι</w:t>
      </w:r>
      <w:r>
        <w:rPr>
          <w:rFonts w:eastAsia="Times New Roman"/>
          <w:color w:val="212121"/>
          <w:szCs w:val="24"/>
        </w:rPr>
        <w:t>,</w:t>
      </w:r>
      <w:r w:rsidRPr="005168CD">
        <w:rPr>
          <w:rFonts w:eastAsia="Times New Roman"/>
          <w:color w:val="212121"/>
          <w:szCs w:val="24"/>
        </w:rPr>
        <w:t xml:space="preserve"> μάλιστα</w:t>
      </w:r>
      <w:r>
        <w:rPr>
          <w:rFonts w:eastAsia="Times New Roman"/>
          <w:color w:val="212121"/>
          <w:szCs w:val="24"/>
        </w:rPr>
        <w:t>,</w:t>
      </w:r>
      <w:r w:rsidRPr="005168CD">
        <w:rPr>
          <w:rFonts w:eastAsia="Times New Roman"/>
          <w:color w:val="212121"/>
          <w:szCs w:val="24"/>
        </w:rPr>
        <w:t xml:space="preserve"> την πιο σκλ</w:t>
      </w:r>
      <w:r w:rsidRPr="005168CD">
        <w:rPr>
          <w:rFonts w:eastAsia="Times New Roman"/>
          <w:color w:val="212121"/>
          <w:szCs w:val="24"/>
        </w:rPr>
        <w:t>ηρή του μορφή</w:t>
      </w:r>
      <w:r>
        <w:rPr>
          <w:rFonts w:eastAsia="Times New Roman"/>
          <w:color w:val="212121"/>
          <w:szCs w:val="24"/>
        </w:rPr>
        <w:t xml:space="preserve">, το </w:t>
      </w:r>
      <w:r>
        <w:rPr>
          <w:rFonts w:eastAsia="Times New Roman"/>
          <w:color w:val="212121"/>
          <w:szCs w:val="24"/>
        </w:rPr>
        <w:lastRenderedPageBreak/>
        <w:t>μισθολογικό «</w:t>
      </w:r>
      <w:r>
        <w:rPr>
          <w:rFonts w:eastAsia="Times New Roman"/>
          <w:color w:val="212121"/>
          <w:szCs w:val="24"/>
          <w:lang w:val="en-US"/>
        </w:rPr>
        <w:t>lockout</w:t>
      </w:r>
      <w:r>
        <w:rPr>
          <w:rFonts w:eastAsia="Times New Roman"/>
          <w:color w:val="212121"/>
          <w:szCs w:val="24"/>
        </w:rPr>
        <w:t xml:space="preserve">»; Δεν νομοθετήσατε νέα εμπόδια </w:t>
      </w:r>
      <w:r w:rsidRPr="005168CD">
        <w:rPr>
          <w:rFonts w:eastAsia="Times New Roman"/>
          <w:color w:val="212121"/>
          <w:szCs w:val="24"/>
        </w:rPr>
        <w:t>για την κήρυξη απεργίας</w:t>
      </w:r>
      <w:r>
        <w:rPr>
          <w:rFonts w:eastAsia="Times New Roman"/>
          <w:color w:val="212121"/>
          <w:szCs w:val="24"/>
        </w:rPr>
        <w:t>,</w:t>
      </w:r>
      <w:r w:rsidRPr="005168CD">
        <w:rPr>
          <w:rFonts w:eastAsia="Times New Roman"/>
          <w:color w:val="212121"/>
          <w:szCs w:val="24"/>
        </w:rPr>
        <w:t xml:space="preserve"> αφού απαιτείται πλειοψηφία </w:t>
      </w:r>
      <w:r>
        <w:rPr>
          <w:rFonts w:eastAsia="Times New Roman"/>
          <w:color w:val="212121"/>
          <w:szCs w:val="24"/>
        </w:rPr>
        <w:t>«</w:t>
      </w:r>
      <w:r w:rsidRPr="005168CD">
        <w:rPr>
          <w:rFonts w:eastAsia="Times New Roman"/>
          <w:color w:val="212121"/>
          <w:szCs w:val="24"/>
        </w:rPr>
        <w:t>50+1</w:t>
      </w:r>
      <w:r>
        <w:rPr>
          <w:rFonts w:eastAsia="Times New Roman"/>
          <w:color w:val="212121"/>
          <w:szCs w:val="24"/>
        </w:rPr>
        <w:t xml:space="preserve">» για τη </w:t>
      </w:r>
      <w:r w:rsidRPr="005168CD">
        <w:rPr>
          <w:rFonts w:eastAsia="Times New Roman"/>
          <w:color w:val="212121"/>
          <w:szCs w:val="24"/>
        </w:rPr>
        <w:t>γενική συνέλευση</w:t>
      </w:r>
      <w:r>
        <w:rPr>
          <w:rFonts w:eastAsia="Times New Roman"/>
          <w:color w:val="212121"/>
          <w:szCs w:val="24"/>
        </w:rPr>
        <w:t>; Το 95%</w:t>
      </w:r>
      <w:r w:rsidRPr="005168CD">
        <w:rPr>
          <w:rFonts w:eastAsia="Times New Roman"/>
          <w:color w:val="212121"/>
          <w:szCs w:val="24"/>
        </w:rPr>
        <w:t xml:space="preserve"> των </w:t>
      </w:r>
      <w:r>
        <w:rPr>
          <w:rFonts w:eastAsia="Times New Roman"/>
          <w:color w:val="212121"/>
          <w:szCs w:val="24"/>
        </w:rPr>
        <w:t>απεργιών</w:t>
      </w:r>
      <w:r w:rsidRPr="005168CD">
        <w:rPr>
          <w:rFonts w:eastAsia="Times New Roman"/>
          <w:color w:val="212121"/>
          <w:szCs w:val="24"/>
        </w:rPr>
        <w:t xml:space="preserve"> δεν βγαίνουν παράνομες</w:t>
      </w:r>
      <w:r>
        <w:rPr>
          <w:rFonts w:eastAsia="Times New Roman"/>
          <w:color w:val="212121"/>
          <w:szCs w:val="24"/>
        </w:rPr>
        <w:t>;</w:t>
      </w:r>
    </w:p>
    <w:p w14:paraId="0A5DE79E"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«Π</w:t>
      </w:r>
      <w:r w:rsidRPr="005168CD">
        <w:rPr>
          <w:rFonts w:eastAsia="Times New Roman"/>
          <w:color w:val="212121"/>
          <w:szCs w:val="24"/>
        </w:rPr>
        <w:t>ροστασία</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-λέτε- «…της συνδικαλιστικής δράσης». Η Κ</w:t>
      </w:r>
      <w:r w:rsidRPr="005168CD">
        <w:rPr>
          <w:rFonts w:eastAsia="Times New Roman"/>
          <w:color w:val="212121"/>
          <w:szCs w:val="24"/>
        </w:rPr>
        <w:t>υβέρ</w:t>
      </w:r>
      <w:r w:rsidRPr="005168CD">
        <w:rPr>
          <w:rFonts w:eastAsia="Times New Roman"/>
          <w:color w:val="212121"/>
          <w:szCs w:val="24"/>
        </w:rPr>
        <w:t xml:space="preserve">νησή σας δεν </w:t>
      </w:r>
      <w:r>
        <w:rPr>
          <w:rFonts w:eastAsia="Times New Roman"/>
          <w:color w:val="212121"/>
          <w:szCs w:val="24"/>
        </w:rPr>
        <w:t>επέκτεινε τους λόγους νόμιμης απόλυσης προστατευόμενων συνδικαλιστικών</w:t>
      </w:r>
      <w:r w:rsidRPr="005168CD">
        <w:rPr>
          <w:rFonts w:eastAsia="Times New Roman"/>
          <w:color w:val="212121"/>
          <w:szCs w:val="24"/>
        </w:rPr>
        <w:t xml:space="preserve"> στελεχών</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 xml:space="preserve">Στις απολύσεις συνδικαλιστών οι αποφάσεις των δικαστηρίων </w:t>
      </w:r>
      <w:r w:rsidRPr="005168CD">
        <w:rPr>
          <w:rFonts w:eastAsia="Times New Roman"/>
          <w:color w:val="212121"/>
          <w:szCs w:val="24"/>
        </w:rPr>
        <w:t>δεν είναι</w:t>
      </w:r>
      <w:r>
        <w:rPr>
          <w:rFonts w:eastAsia="Times New Roman"/>
          <w:color w:val="212121"/>
          <w:szCs w:val="24"/>
        </w:rPr>
        <w:t xml:space="preserve"> συνήθως ενάντια στην προστασία; Πού </w:t>
      </w:r>
      <w:r w:rsidRPr="005168CD">
        <w:rPr>
          <w:rFonts w:eastAsia="Times New Roman"/>
          <w:color w:val="212121"/>
          <w:szCs w:val="24"/>
        </w:rPr>
        <w:t>κατοχυρώνεται</w:t>
      </w:r>
      <w:r>
        <w:rPr>
          <w:rFonts w:eastAsia="Times New Roman"/>
          <w:color w:val="212121"/>
          <w:szCs w:val="24"/>
        </w:rPr>
        <w:t>;</w:t>
      </w:r>
      <w:r w:rsidRPr="005168CD">
        <w:rPr>
          <w:rFonts w:eastAsia="Times New Roman"/>
          <w:color w:val="212121"/>
          <w:szCs w:val="24"/>
        </w:rPr>
        <w:t xml:space="preserve"> </w:t>
      </w:r>
    </w:p>
    <w:p w14:paraId="0A5DE79F"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Κυριακάτικη αργία: Δεν απελευθερώσατε</w:t>
      </w:r>
      <w:r w:rsidRPr="005168CD">
        <w:rPr>
          <w:rFonts w:eastAsia="Times New Roman"/>
          <w:color w:val="212121"/>
          <w:szCs w:val="24"/>
        </w:rPr>
        <w:t xml:space="preserve"> πλήρ</w:t>
      </w:r>
      <w:r w:rsidRPr="005168CD">
        <w:rPr>
          <w:rFonts w:eastAsia="Times New Roman"/>
          <w:color w:val="212121"/>
          <w:szCs w:val="24"/>
        </w:rPr>
        <w:t xml:space="preserve">ως την </w:t>
      </w:r>
      <w:r>
        <w:rPr>
          <w:rFonts w:eastAsia="Times New Roman"/>
          <w:color w:val="212121"/>
          <w:szCs w:val="24"/>
        </w:rPr>
        <w:t xml:space="preserve">κυριακάτικη αργία για </w:t>
      </w:r>
      <w:r w:rsidRPr="005168CD">
        <w:rPr>
          <w:rFonts w:eastAsia="Times New Roman"/>
          <w:color w:val="212121"/>
          <w:szCs w:val="24"/>
        </w:rPr>
        <w:t>έξι μήνες το</w:t>
      </w:r>
      <w:r>
        <w:rPr>
          <w:rFonts w:eastAsia="Times New Roman"/>
          <w:color w:val="212121"/>
          <w:szCs w:val="24"/>
        </w:rPr>
        <w:t>ν</w:t>
      </w:r>
      <w:r w:rsidRPr="005168CD">
        <w:rPr>
          <w:rFonts w:eastAsia="Times New Roman"/>
          <w:color w:val="212121"/>
          <w:szCs w:val="24"/>
        </w:rPr>
        <w:t xml:space="preserve"> χρόνο σε </w:t>
      </w:r>
      <w:r>
        <w:rPr>
          <w:rFonts w:eastAsia="Times New Roman"/>
          <w:color w:val="212121"/>
          <w:szCs w:val="24"/>
        </w:rPr>
        <w:t xml:space="preserve">γεωγραφικές περιοχές, </w:t>
      </w:r>
      <w:r w:rsidRPr="005168CD">
        <w:rPr>
          <w:rFonts w:eastAsia="Times New Roman"/>
          <w:color w:val="212121"/>
          <w:szCs w:val="24"/>
        </w:rPr>
        <w:t xml:space="preserve">όπως </w:t>
      </w:r>
      <w:r>
        <w:rPr>
          <w:rFonts w:eastAsia="Times New Roman"/>
          <w:color w:val="212121"/>
          <w:szCs w:val="24"/>
        </w:rPr>
        <w:t>η Θεσσαλονί</w:t>
      </w:r>
      <w:r w:rsidRPr="005168CD">
        <w:rPr>
          <w:rFonts w:eastAsia="Times New Roman"/>
          <w:color w:val="212121"/>
          <w:szCs w:val="24"/>
        </w:rPr>
        <w:t>κη</w:t>
      </w:r>
      <w:r>
        <w:rPr>
          <w:rFonts w:eastAsia="Times New Roman"/>
          <w:color w:val="212121"/>
          <w:szCs w:val="24"/>
        </w:rPr>
        <w:t>, η Αθήνα, ο Πειραιάς;</w:t>
      </w:r>
    </w:p>
    <w:p w14:paraId="0A5DE7A0"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Κοινωνική ασφάλιση: Οι</w:t>
      </w:r>
      <w:r w:rsidRPr="005168CD">
        <w:rPr>
          <w:rFonts w:eastAsia="Times New Roman"/>
          <w:color w:val="212121"/>
          <w:szCs w:val="24"/>
        </w:rPr>
        <w:t xml:space="preserve"> </w:t>
      </w:r>
      <w:r>
        <w:rPr>
          <w:rFonts w:eastAsia="Times New Roman"/>
          <w:color w:val="212121"/>
          <w:szCs w:val="24"/>
        </w:rPr>
        <w:t>επιλογές</w:t>
      </w:r>
      <w:r w:rsidRPr="005168CD">
        <w:rPr>
          <w:rFonts w:eastAsia="Times New Roman"/>
          <w:color w:val="212121"/>
          <w:szCs w:val="24"/>
        </w:rPr>
        <w:t xml:space="preserve"> σας δεν </w:t>
      </w:r>
      <w:r>
        <w:rPr>
          <w:rFonts w:eastAsia="Times New Roman"/>
          <w:color w:val="212121"/>
          <w:szCs w:val="24"/>
        </w:rPr>
        <w:t>ήταν οι</w:t>
      </w:r>
      <w:r w:rsidRPr="005168CD">
        <w:rPr>
          <w:rFonts w:eastAsia="Times New Roman"/>
          <w:color w:val="212121"/>
          <w:szCs w:val="24"/>
        </w:rPr>
        <w:t xml:space="preserve"> αποφ</w:t>
      </w:r>
      <w:r>
        <w:rPr>
          <w:rFonts w:eastAsia="Times New Roman"/>
          <w:color w:val="212121"/>
          <w:szCs w:val="24"/>
        </w:rPr>
        <w:t xml:space="preserve">άσεις της Ευρωπαϊκής Ένωσης, </w:t>
      </w:r>
      <w:r w:rsidRPr="005168CD">
        <w:rPr>
          <w:rFonts w:eastAsia="Times New Roman"/>
          <w:color w:val="212121"/>
          <w:szCs w:val="24"/>
        </w:rPr>
        <w:t xml:space="preserve">που δεν διαφέρουν </w:t>
      </w:r>
      <w:r>
        <w:rPr>
          <w:rFonts w:eastAsia="Times New Roman"/>
          <w:color w:val="212121"/>
          <w:szCs w:val="24"/>
        </w:rPr>
        <w:t>από το μοντέλο Π</w:t>
      </w:r>
      <w:r w:rsidRPr="005168CD">
        <w:rPr>
          <w:rFonts w:eastAsia="Times New Roman"/>
          <w:color w:val="212121"/>
          <w:szCs w:val="24"/>
        </w:rPr>
        <w:t>ινοσέτ</w:t>
      </w:r>
      <w:r>
        <w:rPr>
          <w:rFonts w:eastAsia="Times New Roman"/>
          <w:color w:val="212121"/>
          <w:szCs w:val="24"/>
        </w:rPr>
        <w:t>; Δ</w:t>
      </w:r>
      <w:r w:rsidRPr="005168CD">
        <w:rPr>
          <w:rFonts w:eastAsia="Times New Roman"/>
          <w:color w:val="212121"/>
          <w:szCs w:val="24"/>
        </w:rPr>
        <w:t>εν καταργεί το</w:t>
      </w:r>
      <w:r>
        <w:rPr>
          <w:rFonts w:eastAsia="Times New Roman"/>
          <w:color w:val="212121"/>
          <w:szCs w:val="24"/>
        </w:rPr>
        <w:t>ν</w:t>
      </w:r>
      <w:r w:rsidRPr="005168CD">
        <w:rPr>
          <w:rFonts w:eastAsia="Times New Roman"/>
          <w:color w:val="212121"/>
          <w:szCs w:val="24"/>
        </w:rPr>
        <w:t xml:space="preserve"> κ</w:t>
      </w:r>
      <w:r>
        <w:rPr>
          <w:rFonts w:eastAsia="Times New Roman"/>
          <w:color w:val="212121"/>
          <w:szCs w:val="24"/>
        </w:rPr>
        <w:t>οινωνικό χαρακτήρα; Δ</w:t>
      </w:r>
      <w:r w:rsidRPr="005168CD">
        <w:rPr>
          <w:rFonts w:eastAsia="Times New Roman"/>
          <w:color w:val="212121"/>
          <w:szCs w:val="24"/>
        </w:rPr>
        <w:t>εν ενισχύει το κεφαλαιοποιητικό σύστημα</w:t>
      </w:r>
      <w:r>
        <w:rPr>
          <w:rFonts w:eastAsia="Times New Roman"/>
          <w:color w:val="212121"/>
          <w:szCs w:val="24"/>
        </w:rPr>
        <w:t>,</w:t>
      </w:r>
      <w:r w:rsidRPr="005168CD">
        <w:rPr>
          <w:rFonts w:eastAsia="Times New Roman"/>
          <w:color w:val="212121"/>
          <w:szCs w:val="24"/>
        </w:rPr>
        <w:t xml:space="preserve"> την ανταποδ</w:t>
      </w:r>
      <w:r>
        <w:rPr>
          <w:rFonts w:eastAsia="Times New Roman"/>
          <w:color w:val="212121"/>
          <w:szCs w:val="24"/>
        </w:rPr>
        <w:t xml:space="preserve">οτικότητα, την ιδιωτική ασφάλιση; Είναι </w:t>
      </w:r>
      <w:r w:rsidRPr="005168CD">
        <w:rPr>
          <w:rFonts w:eastAsia="Times New Roman"/>
          <w:color w:val="212121"/>
          <w:szCs w:val="24"/>
        </w:rPr>
        <w:t xml:space="preserve">αυτή </w:t>
      </w:r>
      <w:r>
        <w:rPr>
          <w:rFonts w:eastAsia="Times New Roman"/>
          <w:color w:val="212121"/>
          <w:szCs w:val="24"/>
        </w:rPr>
        <w:t>σ</w:t>
      </w:r>
      <w:r w:rsidRPr="005168CD">
        <w:rPr>
          <w:rFonts w:eastAsia="Times New Roman"/>
          <w:color w:val="212121"/>
          <w:szCs w:val="24"/>
        </w:rPr>
        <w:t>υνταγματική δέσμευση</w:t>
      </w:r>
      <w:r>
        <w:rPr>
          <w:rFonts w:eastAsia="Times New Roman"/>
          <w:color w:val="212121"/>
          <w:szCs w:val="24"/>
        </w:rPr>
        <w:t>;</w:t>
      </w:r>
    </w:p>
    <w:p w14:paraId="0A5DE7A1" w14:textId="77777777" w:rsidR="00415E13" w:rsidRDefault="00E650A0">
      <w:pPr>
        <w:shd w:val="clear" w:color="auto" w:fill="FFFFFF"/>
        <w:spacing w:line="600" w:lineRule="auto"/>
        <w:ind w:firstLine="720"/>
        <w:jc w:val="both"/>
        <w:rPr>
          <w:rFonts w:eastAsia="Times New Roman"/>
          <w:color w:val="212121"/>
          <w:szCs w:val="24"/>
        </w:rPr>
      </w:pPr>
      <w:r w:rsidRPr="008E1742">
        <w:rPr>
          <w:rFonts w:eastAsia="Times New Roman"/>
          <w:b/>
          <w:color w:val="212121"/>
          <w:szCs w:val="24"/>
        </w:rPr>
        <w:lastRenderedPageBreak/>
        <w:t>ΠΡΟΕΔΡΕΥΩΝ (Μάριος Γεωργιάδης):</w:t>
      </w:r>
      <w:r>
        <w:rPr>
          <w:rFonts w:eastAsia="Times New Roman"/>
          <w:color w:val="212121"/>
          <w:szCs w:val="24"/>
        </w:rPr>
        <w:t xml:space="preserve"> Κύριε συνάδελφε, ολοκληρώστε.</w:t>
      </w:r>
    </w:p>
    <w:p w14:paraId="0A5DE7A2" w14:textId="77777777" w:rsidR="00415E13" w:rsidRDefault="00E650A0">
      <w:pPr>
        <w:shd w:val="clear" w:color="auto" w:fill="FFFFFF"/>
        <w:spacing w:line="600" w:lineRule="auto"/>
        <w:ind w:firstLine="720"/>
        <w:jc w:val="both"/>
        <w:rPr>
          <w:rFonts w:eastAsia="Times New Roman"/>
          <w:color w:val="212121"/>
          <w:szCs w:val="24"/>
        </w:rPr>
      </w:pPr>
      <w:r w:rsidRPr="008E1742">
        <w:rPr>
          <w:rFonts w:eastAsia="Times New Roman"/>
          <w:b/>
          <w:color w:val="212121"/>
          <w:szCs w:val="24"/>
        </w:rPr>
        <w:t>ΧΡΗΣΤΟΣ ΚΑΤΣΩΤΗΣ:</w:t>
      </w:r>
      <w:r>
        <w:rPr>
          <w:rFonts w:eastAsia="Times New Roman"/>
          <w:color w:val="212121"/>
          <w:szCs w:val="24"/>
        </w:rPr>
        <w:t xml:space="preserve"> Τελειώνω, κύριε Πρόεδρε.</w:t>
      </w:r>
    </w:p>
    <w:p w14:paraId="0A5DE7A3"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Οι εργαζόμ</w:t>
      </w:r>
      <w:r>
        <w:rPr>
          <w:rFonts w:eastAsia="Times New Roman"/>
          <w:color w:val="212121"/>
          <w:szCs w:val="24"/>
        </w:rPr>
        <w:t xml:space="preserve">ενοι, οι </w:t>
      </w:r>
      <w:r w:rsidRPr="005168CD">
        <w:rPr>
          <w:rFonts w:eastAsia="Times New Roman"/>
          <w:color w:val="212121"/>
          <w:szCs w:val="24"/>
        </w:rPr>
        <w:t>συνταξιούχοι</w:t>
      </w:r>
      <w:r>
        <w:rPr>
          <w:rFonts w:eastAsia="Times New Roman"/>
          <w:color w:val="212121"/>
          <w:szCs w:val="24"/>
        </w:rPr>
        <w:t>, οι</w:t>
      </w:r>
      <w:r w:rsidRPr="005168CD">
        <w:rPr>
          <w:rFonts w:eastAsia="Times New Roman"/>
          <w:color w:val="212121"/>
          <w:szCs w:val="24"/>
        </w:rPr>
        <w:t xml:space="preserve"> αυτοαπασχολούμενοι </w:t>
      </w:r>
      <w:r>
        <w:rPr>
          <w:rFonts w:eastAsia="Times New Roman"/>
          <w:color w:val="212121"/>
          <w:szCs w:val="24"/>
        </w:rPr>
        <w:t xml:space="preserve">και οι </w:t>
      </w:r>
      <w:r w:rsidRPr="005168CD">
        <w:rPr>
          <w:rFonts w:eastAsia="Times New Roman"/>
          <w:color w:val="212121"/>
          <w:szCs w:val="24"/>
        </w:rPr>
        <w:t xml:space="preserve">αγρότες γνωρίζουν </w:t>
      </w:r>
      <w:r>
        <w:rPr>
          <w:rFonts w:eastAsia="Times New Roman"/>
          <w:color w:val="212121"/>
          <w:szCs w:val="24"/>
        </w:rPr>
        <w:t xml:space="preserve">τι θα πει συνταγματική </w:t>
      </w:r>
      <w:r w:rsidRPr="005168CD">
        <w:rPr>
          <w:rFonts w:eastAsia="Times New Roman"/>
          <w:color w:val="212121"/>
          <w:szCs w:val="24"/>
        </w:rPr>
        <w:t>κατοχύρωση της κοινωνικής ασφάλισης</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Έζησαν πολλές ανατροπές. Δ</w:t>
      </w:r>
      <w:r w:rsidRPr="005168CD">
        <w:rPr>
          <w:rFonts w:eastAsia="Times New Roman"/>
          <w:color w:val="212121"/>
          <w:szCs w:val="24"/>
        </w:rPr>
        <w:t>εν έχουν αυταπάτες ότι μπορεί να υπάρξει προο</w:t>
      </w:r>
      <w:r>
        <w:rPr>
          <w:rFonts w:eastAsia="Times New Roman"/>
          <w:color w:val="212121"/>
          <w:szCs w:val="24"/>
        </w:rPr>
        <w:t>δευτικό δημοκρατικό Σύνταγμα στο πλαίσιο</w:t>
      </w:r>
      <w:r w:rsidRPr="005168CD">
        <w:rPr>
          <w:rFonts w:eastAsia="Times New Roman"/>
          <w:color w:val="212121"/>
          <w:szCs w:val="24"/>
        </w:rPr>
        <w:t xml:space="preserve"> </w:t>
      </w:r>
      <w:r>
        <w:rPr>
          <w:rFonts w:eastAsia="Times New Roman"/>
          <w:color w:val="212121"/>
          <w:szCs w:val="24"/>
        </w:rPr>
        <w:t>της σημερινής</w:t>
      </w:r>
      <w:r w:rsidRPr="005168CD">
        <w:rPr>
          <w:rFonts w:eastAsia="Times New Roman"/>
          <w:color w:val="212121"/>
          <w:szCs w:val="24"/>
        </w:rPr>
        <w:t xml:space="preserve"> </w:t>
      </w:r>
      <w:r w:rsidRPr="005168CD">
        <w:rPr>
          <w:rFonts w:eastAsia="Times New Roman"/>
          <w:color w:val="212121"/>
          <w:szCs w:val="24"/>
        </w:rPr>
        <w:t>εξουσίας του κεφαλαίου</w:t>
      </w:r>
      <w:r>
        <w:rPr>
          <w:rFonts w:eastAsia="Times New Roman"/>
          <w:color w:val="212121"/>
          <w:szCs w:val="24"/>
        </w:rPr>
        <w:t>.</w:t>
      </w:r>
    </w:p>
    <w:p w14:paraId="0A5DE7A4" w14:textId="77777777" w:rsidR="00415E13" w:rsidRDefault="00E650A0">
      <w:pPr>
        <w:shd w:val="clear" w:color="auto" w:fill="FFFFFF"/>
        <w:spacing w:line="600" w:lineRule="auto"/>
        <w:ind w:firstLine="720"/>
        <w:jc w:val="both"/>
        <w:rPr>
          <w:rFonts w:eastAsia="Times New Roman"/>
          <w:color w:val="212121"/>
          <w:szCs w:val="24"/>
        </w:rPr>
      </w:pPr>
      <w:r w:rsidRPr="005168CD">
        <w:rPr>
          <w:rFonts w:eastAsia="Times New Roman"/>
          <w:color w:val="212121"/>
          <w:szCs w:val="24"/>
        </w:rPr>
        <w:t>Ωστόσο</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το ΚΚΕ</w:t>
      </w:r>
      <w:r w:rsidRPr="005168CD">
        <w:rPr>
          <w:rFonts w:eastAsia="Times New Roman"/>
          <w:color w:val="212121"/>
          <w:szCs w:val="24"/>
        </w:rPr>
        <w:t xml:space="preserve"> έ</w:t>
      </w:r>
      <w:r>
        <w:rPr>
          <w:rFonts w:eastAsia="Times New Roman"/>
          <w:color w:val="212121"/>
          <w:szCs w:val="24"/>
        </w:rPr>
        <w:t>χει καταθέσει προτάσεις για τη σ</w:t>
      </w:r>
      <w:r w:rsidRPr="005168CD">
        <w:rPr>
          <w:rFonts w:eastAsia="Times New Roman"/>
          <w:color w:val="212121"/>
          <w:szCs w:val="24"/>
        </w:rPr>
        <w:t xml:space="preserve">υνταγματική </w:t>
      </w:r>
      <w:r>
        <w:rPr>
          <w:rFonts w:eastAsia="Times New Roman"/>
          <w:color w:val="212121"/>
          <w:szCs w:val="24"/>
        </w:rPr>
        <w:t>Α</w:t>
      </w:r>
      <w:r w:rsidRPr="005168CD">
        <w:rPr>
          <w:rFonts w:eastAsia="Times New Roman"/>
          <w:color w:val="212121"/>
          <w:szCs w:val="24"/>
        </w:rPr>
        <w:t>ναθεώρηση</w:t>
      </w:r>
      <w:r>
        <w:rPr>
          <w:rFonts w:eastAsia="Times New Roman"/>
          <w:color w:val="212121"/>
          <w:szCs w:val="24"/>
        </w:rPr>
        <w:t>,</w:t>
      </w:r>
      <w:r w:rsidRPr="005168CD">
        <w:rPr>
          <w:rFonts w:eastAsia="Times New Roman"/>
          <w:color w:val="212121"/>
          <w:szCs w:val="24"/>
        </w:rPr>
        <w:t xml:space="preserve"> προτάσεις που καταθέτουμε </w:t>
      </w:r>
      <w:r>
        <w:rPr>
          <w:rFonts w:eastAsia="Times New Roman"/>
          <w:color w:val="212121"/>
          <w:szCs w:val="24"/>
        </w:rPr>
        <w:t>στην ε</w:t>
      </w:r>
      <w:r w:rsidRPr="005168CD">
        <w:rPr>
          <w:rFonts w:eastAsia="Times New Roman"/>
          <w:color w:val="212121"/>
          <w:szCs w:val="24"/>
        </w:rPr>
        <w:t>ργατική τάξη</w:t>
      </w:r>
      <w:r>
        <w:rPr>
          <w:rFonts w:eastAsia="Times New Roman"/>
          <w:color w:val="212121"/>
          <w:szCs w:val="24"/>
        </w:rPr>
        <w:t>,</w:t>
      </w:r>
      <w:r w:rsidRPr="005168CD">
        <w:rPr>
          <w:rFonts w:eastAsia="Times New Roman"/>
          <w:color w:val="212121"/>
          <w:szCs w:val="24"/>
        </w:rPr>
        <w:t xml:space="preserve"> στο</w:t>
      </w:r>
      <w:r>
        <w:rPr>
          <w:rFonts w:eastAsia="Times New Roman"/>
          <w:color w:val="212121"/>
          <w:szCs w:val="24"/>
        </w:rPr>
        <w:t>ν</w:t>
      </w:r>
      <w:r w:rsidRPr="005168CD">
        <w:rPr>
          <w:rFonts w:eastAsia="Times New Roman"/>
          <w:color w:val="212121"/>
          <w:szCs w:val="24"/>
        </w:rPr>
        <w:t xml:space="preserve"> λαό</w:t>
      </w:r>
      <w:r>
        <w:rPr>
          <w:rFonts w:eastAsia="Times New Roman"/>
          <w:color w:val="212121"/>
          <w:szCs w:val="24"/>
        </w:rPr>
        <w:t>,</w:t>
      </w:r>
      <w:r w:rsidRPr="005168CD">
        <w:rPr>
          <w:rFonts w:eastAsia="Times New Roman"/>
          <w:color w:val="212121"/>
          <w:szCs w:val="24"/>
        </w:rPr>
        <w:t xml:space="preserve"> για να γίνουν άξονες </w:t>
      </w:r>
      <w:r>
        <w:rPr>
          <w:rFonts w:eastAsia="Times New Roman"/>
          <w:color w:val="212121"/>
          <w:szCs w:val="24"/>
        </w:rPr>
        <w:t>πάλης του εργατικού-λαϊκού κινήματος. Κ</w:t>
      </w:r>
      <w:r w:rsidRPr="005168CD">
        <w:rPr>
          <w:rFonts w:eastAsia="Times New Roman"/>
          <w:color w:val="212121"/>
          <w:szCs w:val="24"/>
        </w:rPr>
        <w:t xml:space="preserve">αταθέτουμε αυτές τις προτάσεις </w:t>
      </w:r>
      <w:r>
        <w:rPr>
          <w:rFonts w:eastAsia="Times New Roman"/>
          <w:color w:val="212121"/>
          <w:szCs w:val="24"/>
        </w:rPr>
        <w:t>και στα Πρακτ</w:t>
      </w:r>
      <w:r>
        <w:rPr>
          <w:rFonts w:eastAsia="Times New Roman"/>
          <w:color w:val="212121"/>
          <w:szCs w:val="24"/>
        </w:rPr>
        <w:t xml:space="preserve">ικά </w:t>
      </w:r>
      <w:r w:rsidRPr="005168CD">
        <w:rPr>
          <w:rFonts w:eastAsia="Times New Roman"/>
          <w:color w:val="212121"/>
          <w:szCs w:val="24"/>
        </w:rPr>
        <w:t>για το ζήτημα των ατομικών και κοινωνικών δικαιωμάτων</w:t>
      </w:r>
      <w:r>
        <w:rPr>
          <w:rFonts w:eastAsia="Times New Roman"/>
          <w:color w:val="212121"/>
          <w:szCs w:val="24"/>
        </w:rPr>
        <w:t>.</w:t>
      </w:r>
    </w:p>
    <w:p w14:paraId="0A5DE7A5" w14:textId="77777777" w:rsidR="00415E13" w:rsidRDefault="00E650A0">
      <w:pPr>
        <w:shd w:val="clear" w:color="auto" w:fill="FFFFFF"/>
        <w:spacing w:line="600" w:lineRule="auto"/>
        <w:ind w:firstLine="720"/>
        <w:jc w:val="both"/>
        <w:rPr>
          <w:rFonts w:eastAsia="Times New Roman"/>
          <w:color w:val="212121"/>
          <w:szCs w:val="24"/>
        </w:rPr>
      </w:pPr>
      <w:r w:rsidRPr="005168CD">
        <w:rPr>
          <w:rFonts w:eastAsia="Times New Roman"/>
          <w:color w:val="212121"/>
          <w:szCs w:val="24"/>
        </w:rPr>
        <w:t>Ευχαριστώ</w:t>
      </w:r>
      <w:r>
        <w:rPr>
          <w:rFonts w:eastAsia="Times New Roman"/>
          <w:color w:val="212121"/>
          <w:szCs w:val="24"/>
        </w:rPr>
        <w:t>, κύριε Πρόεδρε.</w:t>
      </w:r>
    </w:p>
    <w:p w14:paraId="0A5DE7A6"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w:t>
      </w:r>
      <w:r>
        <w:rPr>
          <w:rFonts w:eastAsia="Times New Roman" w:cs="Times New Roman"/>
          <w:szCs w:val="24"/>
        </w:rPr>
        <w:t xml:space="preserve">Στο σημείο αυτό ο Βουλευτής κ. Χρήστος Κατσώτης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w:t>
      </w:r>
      <w:r>
        <w:rPr>
          <w:rFonts w:eastAsia="Times New Roman" w:cs="Times New Roman"/>
          <w:szCs w:val="24"/>
        </w:rPr>
        <w:t>Στενογραφίας και Πρακτικών της Βουλής)</w:t>
      </w:r>
    </w:p>
    <w:p w14:paraId="0A5DE7A7" w14:textId="77777777" w:rsidR="00415E13" w:rsidRDefault="00E650A0">
      <w:pPr>
        <w:shd w:val="clear" w:color="auto" w:fill="FFFFFF"/>
        <w:spacing w:line="600" w:lineRule="auto"/>
        <w:ind w:firstLine="720"/>
        <w:jc w:val="both"/>
        <w:rPr>
          <w:rFonts w:eastAsia="Times New Roman"/>
          <w:color w:val="212121"/>
          <w:szCs w:val="24"/>
        </w:rPr>
      </w:pPr>
      <w:r w:rsidRPr="008E1742">
        <w:rPr>
          <w:rFonts w:eastAsia="Times New Roman"/>
          <w:b/>
          <w:color w:val="212121"/>
          <w:szCs w:val="24"/>
        </w:rPr>
        <w:t>ΠΡΟΕΔΡΕΥΩΝ (Μάριος Γεωργιάδης):</w:t>
      </w:r>
      <w:r>
        <w:rPr>
          <w:rFonts w:eastAsia="Times New Roman"/>
          <w:color w:val="212121"/>
          <w:szCs w:val="24"/>
        </w:rPr>
        <w:t xml:space="preserve"> Ευχαριστούμε τον κ. Κατσώτη.</w:t>
      </w:r>
    </w:p>
    <w:p w14:paraId="0A5DE7A8"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Τον λόγο έχει η </w:t>
      </w:r>
      <w:r>
        <w:rPr>
          <w:rFonts w:eastAsia="Times New Roman"/>
          <w:color w:val="212121"/>
          <w:szCs w:val="24"/>
        </w:rPr>
        <w:t xml:space="preserve">κ. </w:t>
      </w:r>
      <w:r>
        <w:rPr>
          <w:rFonts w:eastAsia="Times New Roman"/>
          <w:color w:val="212121"/>
          <w:szCs w:val="24"/>
        </w:rPr>
        <w:t xml:space="preserve">Καββαδία, Βουλευτής Β΄ </w:t>
      </w:r>
      <w:r w:rsidRPr="005168CD">
        <w:rPr>
          <w:rFonts w:eastAsia="Times New Roman"/>
          <w:color w:val="212121"/>
          <w:szCs w:val="24"/>
        </w:rPr>
        <w:t>Αθηνών του ΣΥΡΙΖΑ</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για επτά λεπτά.</w:t>
      </w:r>
    </w:p>
    <w:p w14:paraId="0A5DE7A9" w14:textId="77777777" w:rsidR="00415E13" w:rsidRDefault="00E650A0">
      <w:pPr>
        <w:shd w:val="clear" w:color="auto" w:fill="FFFFFF"/>
        <w:spacing w:line="600" w:lineRule="auto"/>
        <w:ind w:firstLine="720"/>
        <w:jc w:val="both"/>
        <w:rPr>
          <w:rFonts w:eastAsia="Times New Roman"/>
          <w:color w:val="212121"/>
          <w:szCs w:val="24"/>
        </w:rPr>
      </w:pPr>
      <w:r w:rsidRPr="008E1742">
        <w:rPr>
          <w:rFonts w:eastAsia="Times New Roman"/>
          <w:b/>
          <w:color w:val="212121"/>
          <w:szCs w:val="24"/>
        </w:rPr>
        <w:t xml:space="preserve">ΙΩΑΝΝΕΤΑ (ΑΝΝΕΤΑ) ΚΑΒΒΑΔΙΑ: </w:t>
      </w:r>
      <w:r>
        <w:rPr>
          <w:rFonts w:eastAsia="Times New Roman"/>
          <w:color w:val="212121"/>
          <w:szCs w:val="24"/>
        </w:rPr>
        <w:t>Κ</w:t>
      </w:r>
      <w:r w:rsidRPr="005168CD">
        <w:rPr>
          <w:rFonts w:eastAsia="Times New Roman"/>
          <w:color w:val="212121"/>
          <w:szCs w:val="24"/>
        </w:rPr>
        <w:t>υρίες και κύριοι συνάδελφοι</w:t>
      </w:r>
      <w:r>
        <w:rPr>
          <w:rFonts w:eastAsia="Times New Roman"/>
          <w:color w:val="212121"/>
          <w:szCs w:val="24"/>
        </w:rPr>
        <w:t>,</w:t>
      </w:r>
      <w:r w:rsidRPr="005168CD">
        <w:rPr>
          <w:rFonts w:eastAsia="Times New Roman"/>
          <w:color w:val="212121"/>
          <w:szCs w:val="24"/>
        </w:rPr>
        <w:t xml:space="preserve"> δεν είναι κοινοτοπία </w:t>
      </w:r>
      <w:r w:rsidRPr="005168CD">
        <w:rPr>
          <w:rFonts w:eastAsia="Times New Roman"/>
          <w:color w:val="212121"/>
          <w:szCs w:val="24"/>
        </w:rPr>
        <w:t>να επαναλάβουμε και να τ</w:t>
      </w:r>
      <w:r>
        <w:rPr>
          <w:rFonts w:eastAsia="Times New Roman"/>
          <w:color w:val="212121"/>
          <w:szCs w:val="24"/>
        </w:rPr>
        <w:t>ονίσουμε τη σημασία που έχει η σ</w:t>
      </w:r>
      <w:r w:rsidRPr="005168CD">
        <w:rPr>
          <w:rFonts w:eastAsia="Times New Roman"/>
          <w:color w:val="212121"/>
          <w:szCs w:val="24"/>
        </w:rPr>
        <w:t>υνταγματική αναθεώρηση ως κορυφαία θεσμική διαδι</w:t>
      </w:r>
      <w:r>
        <w:rPr>
          <w:rFonts w:eastAsia="Times New Roman"/>
          <w:color w:val="212121"/>
          <w:szCs w:val="24"/>
        </w:rPr>
        <w:t xml:space="preserve">κασία της κοινοβουλευτικής μας δημοκρατίας. </w:t>
      </w:r>
    </w:p>
    <w:p w14:paraId="0A5DE7AA"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Και </w:t>
      </w:r>
      <w:r w:rsidRPr="005168CD">
        <w:rPr>
          <w:rFonts w:eastAsia="Times New Roman"/>
          <w:color w:val="212121"/>
          <w:szCs w:val="24"/>
        </w:rPr>
        <w:t>δεν είναι κοινοτοπία</w:t>
      </w:r>
      <w:r>
        <w:rPr>
          <w:rFonts w:eastAsia="Times New Roman"/>
          <w:color w:val="212121"/>
          <w:szCs w:val="24"/>
        </w:rPr>
        <w:t>,</w:t>
      </w:r>
      <w:r w:rsidRPr="005168CD">
        <w:rPr>
          <w:rFonts w:eastAsia="Times New Roman"/>
          <w:color w:val="212121"/>
          <w:szCs w:val="24"/>
        </w:rPr>
        <w:t xml:space="preserve"> γιατί είναι αυτή ακριβώς η διαδικασία που αποτυπώνει με το</w:t>
      </w:r>
      <w:r>
        <w:rPr>
          <w:rFonts w:eastAsia="Times New Roman"/>
          <w:color w:val="212121"/>
          <w:szCs w:val="24"/>
        </w:rPr>
        <w:t>ν ευκρινέστερο</w:t>
      </w:r>
      <w:r w:rsidRPr="005168CD">
        <w:rPr>
          <w:rFonts w:eastAsia="Times New Roman"/>
          <w:color w:val="212121"/>
          <w:szCs w:val="24"/>
        </w:rPr>
        <w:t xml:space="preserve"> τρόπο τι</w:t>
      </w:r>
      <w:r w:rsidRPr="005168CD">
        <w:rPr>
          <w:rFonts w:eastAsia="Times New Roman"/>
          <w:color w:val="212121"/>
          <w:szCs w:val="24"/>
        </w:rPr>
        <w:t>ς βαθιές ιδεολογικές τομές</w:t>
      </w:r>
      <w:r>
        <w:rPr>
          <w:rFonts w:eastAsia="Times New Roman"/>
          <w:color w:val="212121"/>
          <w:szCs w:val="24"/>
        </w:rPr>
        <w:t xml:space="preserve">, τη διαφορετική φιλοσοφία, </w:t>
      </w:r>
      <w:r w:rsidRPr="005168CD">
        <w:rPr>
          <w:rFonts w:eastAsia="Times New Roman"/>
          <w:color w:val="212121"/>
          <w:szCs w:val="24"/>
        </w:rPr>
        <w:t>τις διαφορετικές αφετηρίες και τους διαφορετικούς στόχους που θέτει κάθε πολιτι</w:t>
      </w:r>
      <w:r w:rsidRPr="005168CD">
        <w:rPr>
          <w:rFonts w:eastAsia="Times New Roman"/>
          <w:color w:val="212121"/>
          <w:szCs w:val="24"/>
        </w:rPr>
        <w:lastRenderedPageBreak/>
        <w:t>κός χώρος</w:t>
      </w:r>
      <w:r>
        <w:rPr>
          <w:rFonts w:eastAsia="Times New Roman"/>
          <w:color w:val="212121"/>
          <w:szCs w:val="24"/>
        </w:rPr>
        <w:t>. Αυτό -σπεύδω</w:t>
      </w:r>
      <w:r w:rsidRPr="005168CD">
        <w:rPr>
          <w:rFonts w:eastAsia="Times New Roman"/>
          <w:color w:val="212121"/>
          <w:szCs w:val="24"/>
        </w:rPr>
        <w:t xml:space="preserve"> να τονίσω</w:t>
      </w:r>
      <w:r>
        <w:rPr>
          <w:rFonts w:eastAsia="Times New Roman"/>
          <w:color w:val="212121"/>
          <w:szCs w:val="24"/>
        </w:rPr>
        <w:t>-</w:t>
      </w:r>
      <w:r w:rsidRPr="005168CD">
        <w:rPr>
          <w:rFonts w:eastAsia="Times New Roman"/>
          <w:color w:val="212121"/>
          <w:szCs w:val="24"/>
        </w:rPr>
        <w:t xml:space="preserve"> είναι δείγμα πολιτικής υγείας</w:t>
      </w:r>
      <w:r>
        <w:rPr>
          <w:rFonts w:eastAsia="Times New Roman"/>
          <w:color w:val="212121"/>
          <w:szCs w:val="24"/>
        </w:rPr>
        <w:t>, γ</w:t>
      </w:r>
      <w:r w:rsidRPr="005168CD">
        <w:rPr>
          <w:rFonts w:eastAsia="Times New Roman"/>
          <w:color w:val="212121"/>
          <w:szCs w:val="24"/>
        </w:rPr>
        <w:t>ιατί θεμελιώδες σε μία δημοκρατία είναι να έχει ο πολίτη</w:t>
      </w:r>
      <w:r w:rsidRPr="005168CD">
        <w:rPr>
          <w:rFonts w:eastAsia="Times New Roman"/>
          <w:color w:val="212121"/>
          <w:szCs w:val="24"/>
        </w:rPr>
        <w:t>ς σαφείς και διακριτές επιλογές</w:t>
      </w:r>
      <w:r>
        <w:rPr>
          <w:rFonts w:eastAsia="Times New Roman"/>
          <w:color w:val="212121"/>
          <w:szCs w:val="24"/>
        </w:rPr>
        <w:t>.</w:t>
      </w:r>
    </w:p>
    <w:p w14:paraId="0A5DE7AB"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Τα τελευταία χρόνια,</w:t>
      </w:r>
      <w:r w:rsidRPr="005168CD">
        <w:rPr>
          <w:rFonts w:eastAsia="Times New Roman"/>
          <w:color w:val="212121"/>
          <w:szCs w:val="24"/>
        </w:rPr>
        <w:t xml:space="preserve"> ωστόσο</w:t>
      </w:r>
      <w:r>
        <w:rPr>
          <w:rFonts w:eastAsia="Times New Roman"/>
          <w:color w:val="212121"/>
          <w:szCs w:val="24"/>
        </w:rPr>
        <w:t>, η</w:t>
      </w:r>
      <w:r w:rsidRPr="005168CD">
        <w:rPr>
          <w:rFonts w:eastAsia="Times New Roman"/>
          <w:color w:val="212121"/>
          <w:szCs w:val="24"/>
        </w:rPr>
        <w:t xml:space="preserve"> ιδεολογική εξομοίωση του συντηρητικού φιλελευθερισμού και της σοσιαλδημοκρατίας</w:t>
      </w:r>
      <w:r>
        <w:rPr>
          <w:rFonts w:eastAsia="Times New Roman"/>
          <w:color w:val="212121"/>
          <w:szCs w:val="24"/>
        </w:rPr>
        <w:t>,</w:t>
      </w:r>
      <w:r w:rsidRPr="005168CD">
        <w:rPr>
          <w:rFonts w:eastAsia="Times New Roman"/>
          <w:color w:val="212121"/>
          <w:szCs w:val="24"/>
        </w:rPr>
        <w:t xml:space="preserve"> κάτω από την κοινή ομπρέλα του νεοφιλελευθερισμού</w:t>
      </w:r>
      <w:r>
        <w:rPr>
          <w:rFonts w:eastAsia="Times New Roman"/>
          <w:color w:val="212121"/>
          <w:szCs w:val="24"/>
        </w:rPr>
        <w:t>,</w:t>
      </w:r>
      <w:r w:rsidRPr="005168CD">
        <w:rPr>
          <w:rFonts w:eastAsia="Times New Roman"/>
          <w:color w:val="212121"/>
          <w:szCs w:val="24"/>
        </w:rPr>
        <w:t xml:space="preserve"> προσπάθησε να σβήσει αυτές τις ιδεολογικές γραμμές και οδήγησε με μαθηματική ακρίβεια στην αποπολιτικοποίηση</w:t>
      </w:r>
      <w:r>
        <w:rPr>
          <w:rFonts w:eastAsia="Times New Roman"/>
          <w:color w:val="212121"/>
          <w:szCs w:val="24"/>
        </w:rPr>
        <w:t>,</w:t>
      </w:r>
      <w:r w:rsidRPr="005168CD">
        <w:rPr>
          <w:rFonts w:eastAsia="Times New Roman"/>
          <w:color w:val="212121"/>
          <w:szCs w:val="24"/>
        </w:rPr>
        <w:t xml:space="preserve"> που δημιουργεί εύφορο έδαφος για το</w:t>
      </w:r>
      <w:r>
        <w:rPr>
          <w:rFonts w:eastAsia="Times New Roman"/>
          <w:color w:val="212121"/>
          <w:szCs w:val="24"/>
        </w:rPr>
        <w:t>ν φασισμό. Β</w:t>
      </w:r>
      <w:r w:rsidRPr="005168CD">
        <w:rPr>
          <w:rFonts w:eastAsia="Times New Roman"/>
          <w:color w:val="212121"/>
          <w:szCs w:val="24"/>
        </w:rPr>
        <w:t>λέπουμε ήδη ότι ο νεοφιλελευθερισμός</w:t>
      </w:r>
      <w:r>
        <w:rPr>
          <w:rFonts w:eastAsia="Times New Roman"/>
          <w:color w:val="212121"/>
          <w:szCs w:val="24"/>
        </w:rPr>
        <w:t>,</w:t>
      </w:r>
      <w:r w:rsidRPr="005168CD">
        <w:rPr>
          <w:rFonts w:eastAsia="Times New Roman"/>
          <w:color w:val="212121"/>
          <w:szCs w:val="24"/>
        </w:rPr>
        <w:t xml:space="preserve"> ως άλλος πολιτικός ιός</w:t>
      </w:r>
      <w:r>
        <w:rPr>
          <w:rFonts w:eastAsia="Times New Roman"/>
          <w:color w:val="212121"/>
          <w:szCs w:val="24"/>
        </w:rPr>
        <w:t>,</w:t>
      </w:r>
      <w:r w:rsidRPr="005168CD">
        <w:rPr>
          <w:rFonts w:eastAsia="Times New Roman"/>
          <w:color w:val="212121"/>
          <w:szCs w:val="24"/>
        </w:rPr>
        <w:t xml:space="preserve"> αναζητά και βρίσκει νέους ξενιστές σ</w:t>
      </w:r>
      <w:r w:rsidRPr="005168CD">
        <w:rPr>
          <w:rFonts w:eastAsia="Times New Roman"/>
          <w:color w:val="212121"/>
          <w:szCs w:val="24"/>
        </w:rPr>
        <w:t>τα διάφορα σχήματα του ακροδεξιού λαϊκισμού</w:t>
      </w:r>
      <w:r>
        <w:rPr>
          <w:rFonts w:eastAsia="Times New Roman"/>
          <w:color w:val="212121"/>
          <w:szCs w:val="24"/>
        </w:rPr>
        <w:t>,</w:t>
      </w:r>
      <w:r w:rsidRPr="005168CD">
        <w:rPr>
          <w:rFonts w:eastAsia="Times New Roman"/>
          <w:color w:val="212121"/>
          <w:szCs w:val="24"/>
        </w:rPr>
        <w:t xml:space="preserve"> εκεί που είναι</w:t>
      </w:r>
      <w:r>
        <w:rPr>
          <w:rFonts w:eastAsia="Times New Roman"/>
          <w:color w:val="212121"/>
          <w:szCs w:val="24"/>
        </w:rPr>
        <w:t>,</w:t>
      </w:r>
      <w:r w:rsidRPr="005168CD">
        <w:rPr>
          <w:rFonts w:eastAsia="Times New Roman"/>
          <w:color w:val="212121"/>
          <w:szCs w:val="24"/>
        </w:rPr>
        <w:t xml:space="preserve"> άλλωστε και ο φυσικ</w:t>
      </w:r>
      <w:r>
        <w:rPr>
          <w:rFonts w:eastAsia="Times New Roman"/>
          <w:color w:val="212121"/>
          <w:szCs w:val="24"/>
        </w:rPr>
        <w:t>ός του χώρος. Γι’ αυτό στην ομιλία μ</w:t>
      </w:r>
      <w:r w:rsidRPr="005168CD">
        <w:rPr>
          <w:rFonts w:eastAsia="Times New Roman"/>
          <w:color w:val="212121"/>
          <w:szCs w:val="24"/>
        </w:rPr>
        <w:t xml:space="preserve">ου θα ήθελα να εστιάσω σε αυτές ακριβώς τις προς αναθεώρηση διατάξεις που τονίζουν </w:t>
      </w:r>
      <w:r>
        <w:rPr>
          <w:rFonts w:eastAsia="Times New Roman"/>
          <w:color w:val="212121"/>
          <w:szCs w:val="24"/>
        </w:rPr>
        <w:t>τη συγκεκριμένη ιδεολογική και π</w:t>
      </w:r>
      <w:r w:rsidRPr="005168CD">
        <w:rPr>
          <w:rFonts w:eastAsia="Times New Roman"/>
          <w:color w:val="212121"/>
          <w:szCs w:val="24"/>
        </w:rPr>
        <w:t>ολιτική αντιπαράθεση</w:t>
      </w:r>
      <w:r>
        <w:rPr>
          <w:rFonts w:eastAsia="Times New Roman"/>
          <w:color w:val="212121"/>
          <w:szCs w:val="24"/>
        </w:rPr>
        <w:t>.</w:t>
      </w:r>
    </w:p>
    <w:p w14:paraId="0A5DE7AC"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Ποια είναι, </w:t>
      </w:r>
      <w:r w:rsidRPr="005168CD">
        <w:rPr>
          <w:rFonts w:eastAsia="Times New Roman"/>
          <w:color w:val="212121"/>
          <w:szCs w:val="24"/>
        </w:rPr>
        <w:t>κυρίες και κύριοι συνάδελφοι</w:t>
      </w:r>
      <w:r>
        <w:rPr>
          <w:rFonts w:eastAsia="Times New Roman"/>
          <w:color w:val="212121"/>
          <w:szCs w:val="24"/>
        </w:rPr>
        <w:t>,</w:t>
      </w:r>
      <w:r w:rsidRPr="005168CD">
        <w:rPr>
          <w:rFonts w:eastAsia="Times New Roman"/>
          <w:color w:val="212121"/>
          <w:szCs w:val="24"/>
        </w:rPr>
        <w:t xml:space="preserve"> η αφετηρία της δικής μας </w:t>
      </w:r>
      <w:r>
        <w:rPr>
          <w:rFonts w:eastAsia="Times New Roman"/>
          <w:color w:val="212121"/>
          <w:szCs w:val="24"/>
        </w:rPr>
        <w:t xml:space="preserve">πρότασης για τη συνταγματική </w:t>
      </w:r>
      <w:r>
        <w:rPr>
          <w:rFonts w:eastAsia="Times New Roman"/>
          <w:color w:val="212121"/>
          <w:szCs w:val="24"/>
        </w:rPr>
        <w:t>Αναθεώρηση</w:t>
      </w:r>
      <w:r>
        <w:rPr>
          <w:rFonts w:eastAsia="Times New Roman"/>
          <w:color w:val="212121"/>
          <w:szCs w:val="24"/>
        </w:rPr>
        <w:t xml:space="preserve">; Ο </w:t>
      </w:r>
      <w:r w:rsidRPr="005168CD">
        <w:rPr>
          <w:rFonts w:eastAsia="Times New Roman"/>
          <w:color w:val="212121"/>
          <w:szCs w:val="24"/>
        </w:rPr>
        <w:t xml:space="preserve">ΣΥΡΙΖΑ κέρδισε τις εκλογές </w:t>
      </w:r>
      <w:r>
        <w:rPr>
          <w:rFonts w:eastAsia="Times New Roman"/>
          <w:color w:val="212121"/>
          <w:szCs w:val="24"/>
        </w:rPr>
        <w:t>τον</w:t>
      </w:r>
      <w:r w:rsidRPr="005168CD">
        <w:rPr>
          <w:rFonts w:eastAsia="Times New Roman"/>
          <w:color w:val="212121"/>
          <w:szCs w:val="24"/>
        </w:rPr>
        <w:t xml:space="preserve"> Γενάρη και το</w:t>
      </w:r>
      <w:r>
        <w:rPr>
          <w:rFonts w:eastAsia="Times New Roman"/>
          <w:color w:val="212121"/>
          <w:szCs w:val="24"/>
        </w:rPr>
        <w:t>ν</w:t>
      </w:r>
      <w:r w:rsidRPr="005168CD">
        <w:rPr>
          <w:rFonts w:eastAsia="Times New Roman"/>
          <w:color w:val="212121"/>
          <w:szCs w:val="24"/>
        </w:rPr>
        <w:t xml:space="preserve"> Σεπτέμβριο του </w:t>
      </w:r>
      <w:r>
        <w:rPr>
          <w:rFonts w:eastAsia="Times New Roman"/>
          <w:color w:val="212121"/>
          <w:szCs w:val="24"/>
        </w:rPr>
        <w:t>2015 επειδή η κοινωνία μά</w:t>
      </w:r>
      <w:r w:rsidRPr="005168CD">
        <w:rPr>
          <w:rFonts w:eastAsia="Times New Roman"/>
          <w:color w:val="212121"/>
          <w:szCs w:val="24"/>
        </w:rPr>
        <w:t xml:space="preserve">ς εμπιστεύτηκε για να βγάλουμε τη </w:t>
      </w:r>
      <w:r w:rsidRPr="005168CD">
        <w:rPr>
          <w:rFonts w:eastAsia="Times New Roman"/>
          <w:color w:val="212121"/>
          <w:szCs w:val="24"/>
        </w:rPr>
        <w:lastRenderedPageBreak/>
        <w:t>χώρα από τα μνημόνια και ν</w:t>
      </w:r>
      <w:r w:rsidRPr="005168CD">
        <w:rPr>
          <w:rFonts w:eastAsia="Times New Roman"/>
          <w:color w:val="212121"/>
          <w:szCs w:val="24"/>
        </w:rPr>
        <w:t>α δρομολογήσουμε τη μετάβαση σε μία νέα ιστορική φάση</w:t>
      </w:r>
      <w:r>
        <w:rPr>
          <w:rFonts w:eastAsia="Times New Roman"/>
          <w:color w:val="212121"/>
          <w:szCs w:val="24"/>
        </w:rPr>
        <w:t>,</w:t>
      </w:r>
      <w:r w:rsidRPr="005168CD">
        <w:rPr>
          <w:rFonts w:eastAsia="Times New Roman"/>
          <w:color w:val="212121"/>
          <w:szCs w:val="24"/>
        </w:rPr>
        <w:t xml:space="preserve"> μακριά από τις παθογένειες του παρ</w:t>
      </w:r>
      <w:r>
        <w:rPr>
          <w:rFonts w:eastAsia="Times New Roman"/>
          <w:color w:val="212121"/>
          <w:szCs w:val="24"/>
        </w:rPr>
        <w:t xml:space="preserve">ελθόντος. </w:t>
      </w:r>
    </w:p>
    <w:p w14:paraId="0A5DE7AD"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Με</w:t>
      </w:r>
      <w:r w:rsidRPr="005168CD">
        <w:rPr>
          <w:rFonts w:eastAsia="Times New Roman"/>
          <w:color w:val="212121"/>
          <w:szCs w:val="24"/>
        </w:rPr>
        <w:t xml:space="preserve"> την έξοδο από τα μνημόνια και το τέλος της αυστηρής επιτροπείας</w:t>
      </w:r>
      <w:r>
        <w:rPr>
          <w:rFonts w:eastAsia="Times New Roman"/>
          <w:color w:val="212121"/>
          <w:szCs w:val="24"/>
        </w:rPr>
        <w:t>,</w:t>
      </w:r>
      <w:r w:rsidRPr="005168CD">
        <w:rPr>
          <w:rFonts w:eastAsia="Times New Roman"/>
          <w:color w:val="212121"/>
          <w:szCs w:val="24"/>
        </w:rPr>
        <w:t xml:space="preserve"> αυτό που τώρα επείγει είναι η επούλωση των πληγών της κοινωνίας λόγω της μνημονιακής περ</w:t>
      </w:r>
      <w:r w:rsidRPr="005168CD">
        <w:rPr>
          <w:rFonts w:eastAsia="Times New Roman"/>
          <w:color w:val="212121"/>
          <w:szCs w:val="24"/>
        </w:rPr>
        <w:t>ιόδου και οι θεσμικές τομές</w:t>
      </w:r>
      <w:r>
        <w:rPr>
          <w:rFonts w:eastAsia="Times New Roman"/>
          <w:color w:val="212121"/>
          <w:szCs w:val="24"/>
        </w:rPr>
        <w:t>,</w:t>
      </w:r>
      <w:r w:rsidRPr="005168CD">
        <w:rPr>
          <w:rFonts w:eastAsia="Times New Roman"/>
          <w:color w:val="212121"/>
          <w:szCs w:val="24"/>
        </w:rPr>
        <w:t xml:space="preserve"> με στόχο την ενίσχυση του κοινοβουλευτισμού</w:t>
      </w:r>
      <w:r>
        <w:rPr>
          <w:rFonts w:eastAsia="Times New Roman"/>
          <w:color w:val="212121"/>
          <w:szCs w:val="24"/>
        </w:rPr>
        <w:t>,</w:t>
      </w:r>
      <w:r w:rsidRPr="005168CD">
        <w:rPr>
          <w:rFonts w:eastAsia="Times New Roman"/>
          <w:color w:val="212121"/>
          <w:szCs w:val="24"/>
        </w:rPr>
        <w:t xml:space="preserve"> την εμβάθυνση της δημοκρατίας</w:t>
      </w:r>
      <w:r>
        <w:rPr>
          <w:rFonts w:eastAsia="Times New Roman"/>
          <w:color w:val="212121"/>
          <w:szCs w:val="24"/>
        </w:rPr>
        <w:t>,</w:t>
      </w:r>
      <w:r w:rsidRPr="005168CD">
        <w:rPr>
          <w:rFonts w:eastAsia="Times New Roman"/>
          <w:color w:val="212121"/>
          <w:szCs w:val="24"/>
        </w:rPr>
        <w:t xml:space="preserve"> την προώθηση της ισότητας και της ισονομίας</w:t>
      </w:r>
      <w:r>
        <w:rPr>
          <w:rFonts w:eastAsia="Times New Roman"/>
          <w:color w:val="212121"/>
          <w:szCs w:val="24"/>
        </w:rPr>
        <w:t>,</w:t>
      </w:r>
      <w:r w:rsidRPr="005168CD">
        <w:rPr>
          <w:rFonts w:eastAsia="Times New Roman"/>
          <w:color w:val="212121"/>
          <w:szCs w:val="24"/>
        </w:rPr>
        <w:t xml:space="preserve"> την προστασία των κοινωνικών δικαιωμάτων</w:t>
      </w:r>
      <w:r>
        <w:rPr>
          <w:rFonts w:eastAsia="Times New Roman"/>
          <w:color w:val="212121"/>
          <w:szCs w:val="24"/>
        </w:rPr>
        <w:t>,</w:t>
      </w:r>
      <w:r w:rsidRPr="005168CD">
        <w:rPr>
          <w:rFonts w:eastAsia="Times New Roman"/>
          <w:color w:val="212121"/>
          <w:szCs w:val="24"/>
        </w:rPr>
        <w:t xml:space="preserve"> τον απαραίτητο θεσμικό εκσυγχρονισμό</w:t>
      </w:r>
      <w:r>
        <w:rPr>
          <w:rFonts w:eastAsia="Times New Roman"/>
          <w:color w:val="212121"/>
          <w:szCs w:val="24"/>
        </w:rPr>
        <w:t>, τη διαφάνεια και τη λογοδο</w:t>
      </w:r>
      <w:r>
        <w:rPr>
          <w:rFonts w:eastAsia="Times New Roman"/>
          <w:color w:val="212121"/>
          <w:szCs w:val="24"/>
        </w:rPr>
        <w:t>σία.</w:t>
      </w:r>
    </w:p>
    <w:p w14:paraId="0A5DE7AE"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Οι άξονες, επομένως της πρότασής μας ,</w:t>
      </w:r>
      <w:r w:rsidRPr="005168CD">
        <w:rPr>
          <w:rFonts w:eastAsia="Times New Roman"/>
          <w:color w:val="212121"/>
          <w:szCs w:val="24"/>
        </w:rPr>
        <w:t>που καθορίζουν την ξεχωριστή ταξική και ιδεολογική της ταυτότητα</w:t>
      </w:r>
      <w:r>
        <w:rPr>
          <w:rFonts w:eastAsia="Times New Roman"/>
          <w:color w:val="212121"/>
          <w:szCs w:val="24"/>
        </w:rPr>
        <w:t>,</w:t>
      </w:r>
      <w:r w:rsidRPr="005168CD">
        <w:rPr>
          <w:rFonts w:eastAsia="Times New Roman"/>
          <w:color w:val="212121"/>
          <w:szCs w:val="24"/>
        </w:rPr>
        <w:t xml:space="preserve"> είναι αφ</w:t>
      </w:r>
      <w:r>
        <w:rPr>
          <w:rFonts w:eastAsia="Times New Roman"/>
          <w:color w:val="212121"/>
          <w:szCs w:val="24"/>
        </w:rPr>
        <w:t xml:space="preserve">’ </w:t>
      </w:r>
      <w:r w:rsidRPr="005168CD">
        <w:rPr>
          <w:rFonts w:eastAsia="Times New Roman"/>
          <w:color w:val="212121"/>
          <w:szCs w:val="24"/>
        </w:rPr>
        <w:t>ενός η εμβάθυνση και ενίσχυση των ατομικών και των κοινωνικών δικαιωμάτων και αφ</w:t>
      </w:r>
      <w:r>
        <w:rPr>
          <w:rFonts w:eastAsia="Times New Roman"/>
          <w:color w:val="212121"/>
          <w:szCs w:val="24"/>
        </w:rPr>
        <w:t xml:space="preserve">’ </w:t>
      </w:r>
      <w:r w:rsidRPr="005168CD">
        <w:rPr>
          <w:rFonts w:eastAsia="Times New Roman"/>
          <w:color w:val="212121"/>
          <w:szCs w:val="24"/>
        </w:rPr>
        <w:t>ετέρου η εγγύηση της ευρυθμίας του δημοκρατικού πολιτεύ</w:t>
      </w:r>
      <w:r w:rsidRPr="005168CD">
        <w:rPr>
          <w:rFonts w:eastAsia="Times New Roman"/>
          <w:color w:val="212121"/>
          <w:szCs w:val="24"/>
        </w:rPr>
        <w:t>ματος</w:t>
      </w:r>
      <w:r>
        <w:rPr>
          <w:rFonts w:eastAsia="Times New Roman"/>
          <w:color w:val="212121"/>
          <w:szCs w:val="24"/>
        </w:rPr>
        <w:t>.</w:t>
      </w:r>
    </w:p>
    <w:p w14:paraId="0A5DE7AF"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Σ</w:t>
      </w:r>
      <w:r w:rsidRPr="005168CD">
        <w:rPr>
          <w:rFonts w:eastAsia="Times New Roman"/>
          <w:color w:val="212121"/>
          <w:szCs w:val="24"/>
        </w:rPr>
        <w:t>ταχυολογώ</w:t>
      </w:r>
      <w:r>
        <w:rPr>
          <w:rFonts w:eastAsia="Times New Roman"/>
          <w:color w:val="212121"/>
          <w:szCs w:val="24"/>
        </w:rPr>
        <w:t>:</w:t>
      </w:r>
      <w:r w:rsidRPr="005168CD">
        <w:rPr>
          <w:rFonts w:eastAsia="Times New Roman"/>
          <w:color w:val="212121"/>
          <w:szCs w:val="24"/>
        </w:rPr>
        <w:t xml:space="preserve"> </w:t>
      </w:r>
    </w:p>
    <w:p w14:paraId="0A5DE7B0"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Το ά</w:t>
      </w:r>
      <w:r w:rsidRPr="005168CD">
        <w:rPr>
          <w:rFonts w:eastAsia="Times New Roman"/>
          <w:color w:val="212121"/>
          <w:szCs w:val="24"/>
        </w:rPr>
        <w:t xml:space="preserve">ρθρο 3 </w:t>
      </w:r>
      <w:r>
        <w:rPr>
          <w:rFonts w:eastAsia="Times New Roman"/>
          <w:color w:val="212121"/>
          <w:szCs w:val="24"/>
        </w:rPr>
        <w:t xml:space="preserve">αφορά </w:t>
      </w:r>
      <w:r w:rsidRPr="005168CD">
        <w:rPr>
          <w:rFonts w:eastAsia="Times New Roman"/>
          <w:color w:val="212121"/>
          <w:szCs w:val="24"/>
        </w:rPr>
        <w:t>τ</w:t>
      </w:r>
      <w:r>
        <w:rPr>
          <w:rFonts w:eastAsia="Times New Roman"/>
          <w:color w:val="212121"/>
          <w:szCs w:val="24"/>
        </w:rPr>
        <w:t>η θρησκευτική ουδετερότητα του κράτους, μ</w:t>
      </w:r>
      <w:r w:rsidRPr="005168CD">
        <w:rPr>
          <w:rFonts w:eastAsia="Times New Roman"/>
          <w:color w:val="212121"/>
          <w:szCs w:val="24"/>
        </w:rPr>
        <w:t>ία θεμελ</w:t>
      </w:r>
      <w:r>
        <w:rPr>
          <w:rFonts w:eastAsia="Times New Roman"/>
          <w:color w:val="212121"/>
          <w:szCs w:val="24"/>
        </w:rPr>
        <w:t>ιώδη κατάκτηση του ευρωπαϊκού δ</w:t>
      </w:r>
      <w:r w:rsidRPr="005168CD">
        <w:rPr>
          <w:rFonts w:eastAsia="Times New Roman"/>
          <w:color w:val="212121"/>
          <w:szCs w:val="24"/>
        </w:rPr>
        <w:t>ιαφωτισμού</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ό</w:t>
      </w:r>
      <w:r w:rsidRPr="005168CD">
        <w:rPr>
          <w:rFonts w:eastAsia="Times New Roman"/>
          <w:color w:val="212121"/>
          <w:szCs w:val="24"/>
        </w:rPr>
        <w:t>που</w:t>
      </w:r>
      <w:r>
        <w:rPr>
          <w:rFonts w:eastAsia="Times New Roman"/>
          <w:color w:val="212121"/>
          <w:szCs w:val="24"/>
        </w:rPr>
        <w:t xml:space="preserve"> ναι,</w:t>
      </w:r>
      <w:r w:rsidRPr="005168CD">
        <w:rPr>
          <w:rFonts w:eastAsia="Times New Roman"/>
          <w:color w:val="212121"/>
          <w:szCs w:val="24"/>
        </w:rPr>
        <w:t xml:space="preserve"> εμείς θέλουμε να φτάσει και πέρα από την υπό συζήτηση πρόταση</w:t>
      </w:r>
      <w:r>
        <w:rPr>
          <w:rFonts w:eastAsia="Times New Roman"/>
          <w:color w:val="212121"/>
          <w:szCs w:val="24"/>
        </w:rPr>
        <w:t>,</w:t>
      </w:r>
      <w:r w:rsidRPr="005168CD">
        <w:rPr>
          <w:rFonts w:eastAsia="Times New Roman"/>
          <w:color w:val="212121"/>
          <w:szCs w:val="24"/>
        </w:rPr>
        <w:t xml:space="preserve"> στο</w:t>
      </w:r>
      <w:r>
        <w:rPr>
          <w:rFonts w:eastAsia="Times New Roman"/>
          <w:color w:val="212121"/>
          <w:szCs w:val="24"/>
        </w:rPr>
        <w:t xml:space="preserve">ν πλήρη διαχωρισμό </w:t>
      </w:r>
      <w:r>
        <w:rPr>
          <w:rFonts w:eastAsia="Times New Roman"/>
          <w:color w:val="212121"/>
          <w:szCs w:val="24"/>
        </w:rPr>
        <w:t xml:space="preserve">Κράτους </w:t>
      </w:r>
      <w:r>
        <w:rPr>
          <w:rFonts w:eastAsia="Times New Roman"/>
          <w:color w:val="212121"/>
          <w:szCs w:val="24"/>
        </w:rPr>
        <w:t>και Ε</w:t>
      </w:r>
      <w:r w:rsidRPr="005168CD">
        <w:rPr>
          <w:rFonts w:eastAsia="Times New Roman"/>
          <w:color w:val="212121"/>
          <w:szCs w:val="24"/>
        </w:rPr>
        <w:t>κκλησίας</w:t>
      </w:r>
      <w:r>
        <w:rPr>
          <w:rFonts w:eastAsia="Times New Roman"/>
          <w:color w:val="212121"/>
          <w:szCs w:val="24"/>
        </w:rPr>
        <w:t>.</w:t>
      </w:r>
    </w:p>
    <w:p w14:paraId="0A5DE7B1"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Το ά</w:t>
      </w:r>
      <w:r w:rsidRPr="005168CD">
        <w:rPr>
          <w:rFonts w:eastAsia="Times New Roman"/>
          <w:color w:val="212121"/>
          <w:szCs w:val="24"/>
        </w:rPr>
        <w:t>ρθρο</w:t>
      </w:r>
      <w:r w:rsidRPr="005168CD">
        <w:rPr>
          <w:rFonts w:eastAsia="Times New Roman"/>
          <w:color w:val="212121"/>
          <w:szCs w:val="24"/>
        </w:rPr>
        <w:t xml:space="preserve"> 5</w:t>
      </w:r>
      <w:r>
        <w:rPr>
          <w:rFonts w:eastAsia="Times New Roman"/>
          <w:color w:val="212121"/>
          <w:szCs w:val="24"/>
        </w:rPr>
        <w:t xml:space="preserve"> αναφέρεται στην ε</w:t>
      </w:r>
      <w:r w:rsidRPr="005168CD">
        <w:rPr>
          <w:rFonts w:eastAsia="Times New Roman"/>
          <w:color w:val="212121"/>
          <w:szCs w:val="24"/>
        </w:rPr>
        <w:t>πέκταση της προστασίας από διακρίσεις και για διακρίσεις με βάση το φύλο</w:t>
      </w:r>
      <w:r>
        <w:rPr>
          <w:rFonts w:eastAsia="Times New Roman"/>
          <w:color w:val="212121"/>
          <w:szCs w:val="24"/>
        </w:rPr>
        <w:t>,</w:t>
      </w:r>
      <w:r w:rsidRPr="005168CD">
        <w:rPr>
          <w:rFonts w:eastAsia="Times New Roman"/>
          <w:color w:val="212121"/>
          <w:szCs w:val="24"/>
        </w:rPr>
        <w:t xml:space="preserve"> την ταυτότητα φύλου και τον σεξουαλικό προσανατολισμό</w:t>
      </w:r>
      <w:r>
        <w:rPr>
          <w:rFonts w:eastAsia="Times New Roman"/>
          <w:color w:val="212121"/>
          <w:szCs w:val="24"/>
        </w:rPr>
        <w:t>,</w:t>
      </w:r>
      <w:r w:rsidRPr="005168CD">
        <w:rPr>
          <w:rFonts w:eastAsia="Times New Roman"/>
          <w:color w:val="212121"/>
          <w:szCs w:val="24"/>
        </w:rPr>
        <w:t xml:space="preserve"> κάτι που κανονικά θ</w:t>
      </w:r>
      <w:r>
        <w:rPr>
          <w:rFonts w:eastAsia="Times New Roman"/>
          <w:color w:val="212121"/>
          <w:szCs w:val="24"/>
        </w:rPr>
        <w:t>α έπρεπε να είναι αυτονόητο σε μ</w:t>
      </w:r>
      <w:r w:rsidRPr="005168CD">
        <w:rPr>
          <w:rFonts w:eastAsia="Times New Roman"/>
          <w:color w:val="212121"/>
          <w:szCs w:val="24"/>
        </w:rPr>
        <w:t>ία σύγχρονη κοινωνία</w:t>
      </w:r>
      <w:r>
        <w:rPr>
          <w:rFonts w:eastAsia="Times New Roman"/>
          <w:color w:val="212121"/>
          <w:szCs w:val="24"/>
        </w:rPr>
        <w:t xml:space="preserve">. Όμως, </w:t>
      </w:r>
      <w:r w:rsidRPr="005168CD">
        <w:rPr>
          <w:rFonts w:eastAsia="Times New Roman"/>
          <w:color w:val="212121"/>
          <w:szCs w:val="24"/>
        </w:rPr>
        <w:t>για κάποιον</w:t>
      </w:r>
      <w:r>
        <w:rPr>
          <w:rFonts w:eastAsia="Times New Roman"/>
          <w:color w:val="212121"/>
          <w:szCs w:val="24"/>
        </w:rPr>
        <w:t>,</w:t>
      </w:r>
      <w:r w:rsidRPr="005168CD">
        <w:rPr>
          <w:rFonts w:eastAsia="Times New Roman"/>
          <w:color w:val="212121"/>
          <w:szCs w:val="24"/>
        </w:rPr>
        <w:t xml:space="preserve"> ανεξή</w:t>
      </w:r>
      <w:r>
        <w:rPr>
          <w:rFonts w:eastAsia="Times New Roman"/>
          <w:color w:val="212121"/>
          <w:szCs w:val="24"/>
        </w:rPr>
        <w:t xml:space="preserve">γητο λόγο </w:t>
      </w:r>
      <w:r>
        <w:rPr>
          <w:rFonts w:eastAsia="Times New Roman"/>
          <w:color w:val="212121"/>
          <w:szCs w:val="24"/>
        </w:rPr>
        <w:t>βρίσκει αντίθετη την Αντιπολίτευση.</w:t>
      </w:r>
    </w:p>
    <w:p w14:paraId="0A5DE7B2"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Το άρθρο </w:t>
      </w:r>
      <w:r w:rsidRPr="005168CD">
        <w:rPr>
          <w:rFonts w:eastAsia="Times New Roman"/>
          <w:color w:val="212121"/>
          <w:szCs w:val="24"/>
        </w:rPr>
        <w:t xml:space="preserve">21 </w:t>
      </w:r>
      <w:r>
        <w:rPr>
          <w:rFonts w:eastAsia="Times New Roman"/>
          <w:color w:val="212121"/>
          <w:szCs w:val="24"/>
        </w:rPr>
        <w:t>αφορά σ</w:t>
      </w:r>
      <w:r w:rsidRPr="005168CD">
        <w:rPr>
          <w:rFonts w:eastAsia="Times New Roman"/>
          <w:color w:val="212121"/>
          <w:szCs w:val="24"/>
        </w:rPr>
        <w:t>την κατοχύρωση αξιοπρεπούς επιπέδου διαβίωσης για όλους</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σ</w:t>
      </w:r>
      <w:r w:rsidRPr="005168CD">
        <w:rPr>
          <w:rFonts w:eastAsia="Times New Roman"/>
          <w:color w:val="212121"/>
          <w:szCs w:val="24"/>
        </w:rPr>
        <w:t>την καθολική πρόσβαση στις δημόσιες υπηρεσ</w:t>
      </w:r>
      <w:r>
        <w:rPr>
          <w:rFonts w:eastAsia="Times New Roman"/>
          <w:color w:val="212121"/>
          <w:szCs w:val="24"/>
        </w:rPr>
        <w:t>ίες υγείας και το δ</w:t>
      </w:r>
      <w:r w:rsidRPr="005168CD">
        <w:rPr>
          <w:rFonts w:eastAsia="Times New Roman"/>
          <w:color w:val="212121"/>
          <w:szCs w:val="24"/>
        </w:rPr>
        <w:t>η</w:t>
      </w:r>
      <w:r>
        <w:rPr>
          <w:rFonts w:eastAsia="Times New Roman"/>
          <w:color w:val="212121"/>
          <w:szCs w:val="24"/>
        </w:rPr>
        <w:t>μόσιο έλεγχο του νερού και της ηλεκτρικής ενέργειας ως κοινωνικών αγαθών.</w:t>
      </w:r>
    </w:p>
    <w:p w14:paraId="0A5DE7B3"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Άρθρο </w:t>
      </w:r>
      <w:r w:rsidRPr="005168CD">
        <w:rPr>
          <w:rFonts w:eastAsia="Times New Roman"/>
          <w:color w:val="212121"/>
          <w:szCs w:val="24"/>
        </w:rPr>
        <w:t>2</w:t>
      </w:r>
      <w:r w:rsidRPr="005168CD">
        <w:rPr>
          <w:rFonts w:eastAsia="Times New Roman"/>
          <w:color w:val="212121"/>
          <w:szCs w:val="24"/>
        </w:rPr>
        <w:t>2</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Ο</w:t>
      </w:r>
      <w:r w:rsidRPr="005168CD">
        <w:rPr>
          <w:rFonts w:eastAsia="Times New Roman"/>
          <w:color w:val="212121"/>
          <w:szCs w:val="24"/>
        </w:rPr>
        <w:t xml:space="preserve">υσιαστική ενίσχυση των </w:t>
      </w:r>
      <w:r>
        <w:rPr>
          <w:rFonts w:eastAsia="Times New Roman"/>
          <w:color w:val="212121"/>
          <w:szCs w:val="24"/>
        </w:rPr>
        <w:t>καθημαγμένων</w:t>
      </w:r>
      <w:r w:rsidRPr="005168CD">
        <w:rPr>
          <w:rFonts w:eastAsia="Times New Roman"/>
          <w:color w:val="212121"/>
          <w:szCs w:val="24"/>
        </w:rPr>
        <w:t xml:space="preserve"> από τη νεοφιλελεύθερη λαίλαπα εργασιακών δικαιωμάτων και απαγόρευση της επίταξης της εργασίας</w:t>
      </w:r>
      <w:r>
        <w:rPr>
          <w:rFonts w:eastAsia="Times New Roman"/>
          <w:color w:val="212121"/>
          <w:szCs w:val="24"/>
        </w:rPr>
        <w:t>.</w:t>
      </w:r>
    </w:p>
    <w:p w14:paraId="0A5DE7B4"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Το ά</w:t>
      </w:r>
      <w:r w:rsidRPr="005168CD">
        <w:rPr>
          <w:rFonts w:eastAsia="Times New Roman"/>
          <w:color w:val="212121"/>
          <w:szCs w:val="24"/>
        </w:rPr>
        <w:t>ρθρ</w:t>
      </w:r>
      <w:r>
        <w:rPr>
          <w:rFonts w:eastAsia="Times New Roman"/>
          <w:color w:val="212121"/>
          <w:szCs w:val="24"/>
        </w:rPr>
        <w:t>ο 54 αφορά στη σ</w:t>
      </w:r>
      <w:r w:rsidRPr="005168CD">
        <w:rPr>
          <w:rFonts w:eastAsia="Times New Roman"/>
          <w:color w:val="212121"/>
          <w:szCs w:val="24"/>
        </w:rPr>
        <w:t>υνταγματική κατοχύρωση της απλής αναλογικής</w:t>
      </w:r>
      <w:r>
        <w:rPr>
          <w:rFonts w:eastAsia="Times New Roman"/>
          <w:color w:val="212121"/>
          <w:szCs w:val="24"/>
        </w:rPr>
        <w:t xml:space="preserve"> ως πάγιου εκλογικού συστήματος. </w:t>
      </w:r>
    </w:p>
    <w:p w14:paraId="0A5DE7B5" w14:textId="77777777" w:rsidR="00415E13" w:rsidRDefault="00E650A0">
      <w:pPr>
        <w:shd w:val="clear" w:color="auto" w:fill="FFFFFF"/>
        <w:spacing w:line="600" w:lineRule="auto"/>
        <w:ind w:firstLine="720"/>
        <w:jc w:val="both"/>
        <w:rPr>
          <w:rFonts w:eastAsia="Times New Roman"/>
          <w:color w:val="212121"/>
          <w:szCs w:val="24"/>
        </w:rPr>
      </w:pPr>
      <w:r w:rsidRPr="005168CD">
        <w:rPr>
          <w:rFonts w:eastAsia="Times New Roman"/>
          <w:color w:val="212121"/>
          <w:szCs w:val="24"/>
        </w:rPr>
        <w:lastRenderedPageBreak/>
        <w:t>Και φυσικά</w:t>
      </w:r>
      <w:r>
        <w:rPr>
          <w:rFonts w:eastAsia="Times New Roman"/>
          <w:color w:val="212121"/>
          <w:szCs w:val="24"/>
        </w:rPr>
        <w:t>,</w:t>
      </w:r>
      <w:r w:rsidRPr="005168CD">
        <w:rPr>
          <w:rFonts w:eastAsia="Times New Roman"/>
          <w:color w:val="212121"/>
          <w:szCs w:val="24"/>
        </w:rPr>
        <w:t xml:space="preserve"> το άρθρο </w:t>
      </w:r>
      <w:r w:rsidRPr="005168CD">
        <w:rPr>
          <w:rFonts w:eastAsia="Times New Roman"/>
          <w:color w:val="212121"/>
          <w:szCs w:val="24"/>
        </w:rPr>
        <w:t xml:space="preserve">86 </w:t>
      </w:r>
      <w:r>
        <w:rPr>
          <w:rFonts w:eastAsia="Times New Roman"/>
          <w:color w:val="212121"/>
          <w:szCs w:val="24"/>
        </w:rPr>
        <w:t>αφορά σ</w:t>
      </w:r>
      <w:r w:rsidRPr="005168CD">
        <w:rPr>
          <w:rFonts w:eastAsia="Times New Roman"/>
          <w:color w:val="212121"/>
          <w:szCs w:val="24"/>
        </w:rPr>
        <w:t xml:space="preserve">την </w:t>
      </w:r>
      <w:r>
        <w:rPr>
          <w:rFonts w:eastAsia="Times New Roman"/>
          <w:color w:val="212121"/>
          <w:szCs w:val="24"/>
        </w:rPr>
        <w:t>κατάργηση</w:t>
      </w:r>
      <w:r w:rsidRPr="005168CD">
        <w:rPr>
          <w:rFonts w:eastAsia="Times New Roman"/>
          <w:color w:val="212121"/>
          <w:szCs w:val="24"/>
        </w:rPr>
        <w:t xml:space="preserve"> της σκανδαλώδους αποσβεστικής προθεσμίας για τ</w:t>
      </w:r>
      <w:r>
        <w:rPr>
          <w:rFonts w:eastAsia="Times New Roman"/>
          <w:color w:val="212121"/>
          <w:szCs w:val="24"/>
        </w:rPr>
        <w:t xml:space="preserve">ην άσκηση δίωξης κατά Υπουργών. </w:t>
      </w:r>
    </w:p>
    <w:p w14:paraId="0A5DE7B6"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Θ</w:t>
      </w:r>
      <w:r w:rsidRPr="005168CD">
        <w:rPr>
          <w:rFonts w:eastAsia="Times New Roman"/>
          <w:color w:val="212121"/>
          <w:szCs w:val="24"/>
        </w:rPr>
        <w:t>εωρώ</w:t>
      </w:r>
      <w:r>
        <w:rPr>
          <w:rFonts w:eastAsia="Times New Roman"/>
          <w:color w:val="212121"/>
          <w:szCs w:val="24"/>
        </w:rPr>
        <w:t>,</w:t>
      </w:r>
      <w:r w:rsidRPr="005168CD">
        <w:rPr>
          <w:rFonts w:eastAsia="Times New Roman"/>
          <w:color w:val="212121"/>
          <w:szCs w:val="24"/>
        </w:rPr>
        <w:t xml:space="preserve"> τέλος</w:t>
      </w:r>
      <w:r>
        <w:rPr>
          <w:rFonts w:eastAsia="Times New Roman"/>
          <w:color w:val="212121"/>
          <w:szCs w:val="24"/>
        </w:rPr>
        <w:t>,</w:t>
      </w:r>
      <w:r w:rsidRPr="005168CD">
        <w:rPr>
          <w:rFonts w:eastAsia="Times New Roman"/>
          <w:color w:val="212121"/>
          <w:szCs w:val="24"/>
        </w:rPr>
        <w:t xml:space="preserve"> σημαντικό να στηριχθεί</w:t>
      </w:r>
      <w:r>
        <w:rPr>
          <w:rFonts w:eastAsia="Times New Roman"/>
          <w:color w:val="212121"/>
          <w:szCs w:val="24"/>
        </w:rPr>
        <w:t>,</w:t>
      </w:r>
      <w:r w:rsidRPr="005168CD">
        <w:rPr>
          <w:rFonts w:eastAsia="Times New Roman"/>
          <w:color w:val="212121"/>
          <w:szCs w:val="24"/>
        </w:rPr>
        <w:t xml:space="preserve"> με την ευκαιρία αυτή</w:t>
      </w:r>
      <w:r>
        <w:rPr>
          <w:rFonts w:eastAsia="Times New Roman"/>
          <w:color w:val="212121"/>
          <w:szCs w:val="24"/>
        </w:rPr>
        <w:t>,</w:t>
      </w:r>
      <w:r w:rsidRPr="005168CD">
        <w:rPr>
          <w:rFonts w:eastAsia="Times New Roman"/>
          <w:color w:val="212121"/>
          <w:szCs w:val="24"/>
        </w:rPr>
        <w:t xml:space="preserve"> η δυνατότητα άσκησης του εκλογικού δικαιώματος στις αυτοδιοικητικές εκλογές σε αλλοδαπούς που</w:t>
      </w:r>
      <w:r w:rsidRPr="005168CD">
        <w:rPr>
          <w:rFonts w:eastAsia="Times New Roman"/>
          <w:color w:val="212121"/>
          <w:szCs w:val="24"/>
        </w:rPr>
        <w:t xml:space="preserve"> ζουν μόνιμα και νόμιμα στη χώρα </w:t>
      </w:r>
      <w:r>
        <w:rPr>
          <w:rFonts w:eastAsia="Times New Roman"/>
          <w:color w:val="212121"/>
          <w:szCs w:val="24"/>
        </w:rPr>
        <w:t>μας. Είναι</w:t>
      </w:r>
      <w:r w:rsidRPr="005168CD">
        <w:rPr>
          <w:rFonts w:eastAsia="Times New Roman"/>
          <w:color w:val="212121"/>
          <w:szCs w:val="24"/>
        </w:rPr>
        <w:t xml:space="preserve"> μία ουσιαστική κίνηση για την ένταξη των μεταναστευτικών κοινοτήτων στον ελληνικό κοινωνικό ιστό</w:t>
      </w:r>
      <w:r>
        <w:rPr>
          <w:rFonts w:eastAsia="Times New Roman"/>
          <w:color w:val="212121"/>
          <w:szCs w:val="24"/>
        </w:rPr>
        <w:t>, με όχημα την τοπική δ</w:t>
      </w:r>
      <w:r w:rsidRPr="005168CD">
        <w:rPr>
          <w:rFonts w:eastAsia="Times New Roman"/>
          <w:color w:val="212121"/>
          <w:szCs w:val="24"/>
        </w:rPr>
        <w:t>ημοκρατία</w:t>
      </w:r>
      <w:r>
        <w:rPr>
          <w:rFonts w:eastAsia="Times New Roman"/>
          <w:color w:val="212121"/>
          <w:szCs w:val="24"/>
        </w:rPr>
        <w:t xml:space="preserve">. </w:t>
      </w:r>
    </w:p>
    <w:p w14:paraId="0A5DE7B7"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Στον αντίποδα τι βλέπουμε να έχει κάνει ναυαρχίδα της πρότασής</w:t>
      </w:r>
      <w:r w:rsidRPr="005168CD">
        <w:rPr>
          <w:rFonts w:eastAsia="Times New Roman"/>
          <w:color w:val="212121"/>
          <w:szCs w:val="24"/>
        </w:rPr>
        <w:t xml:space="preserve"> της η Νέα Δημοκρατ</w:t>
      </w:r>
      <w:r w:rsidRPr="005168CD">
        <w:rPr>
          <w:rFonts w:eastAsia="Times New Roman"/>
          <w:color w:val="212121"/>
          <w:szCs w:val="24"/>
        </w:rPr>
        <w:t>ία</w:t>
      </w:r>
      <w:r>
        <w:rPr>
          <w:rFonts w:eastAsia="Times New Roman"/>
          <w:color w:val="212121"/>
          <w:szCs w:val="24"/>
        </w:rPr>
        <w:t>;</w:t>
      </w:r>
      <w:r w:rsidRPr="005168CD">
        <w:rPr>
          <w:rFonts w:eastAsia="Times New Roman"/>
          <w:color w:val="212121"/>
          <w:szCs w:val="24"/>
        </w:rPr>
        <w:t xml:space="preserve"> Μα</w:t>
      </w:r>
      <w:r>
        <w:rPr>
          <w:rFonts w:eastAsia="Times New Roman"/>
          <w:color w:val="212121"/>
          <w:szCs w:val="24"/>
        </w:rPr>
        <w:t>,</w:t>
      </w:r>
      <w:r w:rsidRPr="005168CD">
        <w:rPr>
          <w:rFonts w:eastAsia="Times New Roman"/>
          <w:color w:val="212121"/>
          <w:szCs w:val="24"/>
        </w:rPr>
        <w:t xml:space="preserve"> φυσικά</w:t>
      </w:r>
      <w:r>
        <w:rPr>
          <w:rFonts w:eastAsia="Times New Roman"/>
          <w:color w:val="212121"/>
          <w:szCs w:val="24"/>
        </w:rPr>
        <w:t>,</w:t>
      </w:r>
      <w:r w:rsidRPr="005168CD">
        <w:rPr>
          <w:rFonts w:eastAsia="Times New Roman"/>
          <w:color w:val="212121"/>
          <w:szCs w:val="24"/>
        </w:rPr>
        <w:t xml:space="preserve"> την αναθεώρηση του ά</w:t>
      </w:r>
      <w:r>
        <w:rPr>
          <w:rFonts w:eastAsia="Times New Roman"/>
          <w:color w:val="212121"/>
          <w:szCs w:val="24"/>
        </w:rPr>
        <w:t>ρθρου 16, με στόχο να παραδοθεί η</w:t>
      </w:r>
      <w:r w:rsidRPr="005168CD">
        <w:rPr>
          <w:rFonts w:eastAsia="Times New Roman"/>
          <w:color w:val="212121"/>
          <w:szCs w:val="24"/>
        </w:rPr>
        <w:t xml:space="preserve"> κατά κοινή ομολογία υψηλ</w:t>
      </w:r>
      <w:r>
        <w:rPr>
          <w:rFonts w:eastAsia="Times New Roman"/>
          <w:color w:val="212121"/>
          <w:szCs w:val="24"/>
        </w:rPr>
        <w:t xml:space="preserve">ότατου επιπέδου πανεπιστημιακή </w:t>
      </w:r>
      <w:r>
        <w:rPr>
          <w:rFonts w:eastAsia="Times New Roman"/>
          <w:color w:val="212121"/>
          <w:szCs w:val="24"/>
        </w:rPr>
        <w:t>π</w:t>
      </w:r>
      <w:r w:rsidRPr="005168CD">
        <w:rPr>
          <w:rFonts w:eastAsia="Times New Roman"/>
          <w:color w:val="212121"/>
          <w:szCs w:val="24"/>
        </w:rPr>
        <w:t xml:space="preserve">αιδεία </w:t>
      </w:r>
      <w:r w:rsidRPr="005168CD">
        <w:rPr>
          <w:rFonts w:eastAsia="Times New Roman"/>
          <w:color w:val="212121"/>
          <w:szCs w:val="24"/>
        </w:rPr>
        <w:t>στη χώρα μας στην κερ</w:t>
      </w:r>
      <w:r>
        <w:rPr>
          <w:rFonts w:eastAsia="Times New Roman"/>
          <w:color w:val="212121"/>
          <w:szCs w:val="24"/>
        </w:rPr>
        <w:t>δοσκοπία κάποιων ιδιωτών άριστων,</w:t>
      </w:r>
      <w:r w:rsidRPr="005168CD">
        <w:rPr>
          <w:rFonts w:eastAsia="Times New Roman"/>
          <w:color w:val="212121"/>
          <w:szCs w:val="24"/>
        </w:rPr>
        <w:t xml:space="preserve"> των οποίων</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όμως,</w:t>
      </w:r>
      <w:r w:rsidRPr="005168CD">
        <w:rPr>
          <w:rFonts w:eastAsia="Times New Roman"/>
          <w:color w:val="212121"/>
          <w:szCs w:val="24"/>
        </w:rPr>
        <w:t xml:space="preserve"> η αριστεία ελέγχεται</w:t>
      </w:r>
      <w:r>
        <w:rPr>
          <w:rFonts w:eastAsia="Times New Roman"/>
          <w:color w:val="212121"/>
          <w:szCs w:val="24"/>
        </w:rPr>
        <w:t xml:space="preserve">. </w:t>
      </w:r>
    </w:p>
    <w:p w14:paraId="0A5DE7B8"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Ωστόσο, ακριβώς</w:t>
      </w:r>
      <w:r w:rsidRPr="005168CD">
        <w:rPr>
          <w:rFonts w:eastAsia="Times New Roman"/>
          <w:color w:val="212121"/>
          <w:szCs w:val="24"/>
        </w:rPr>
        <w:t xml:space="preserve"> επειδή μιλάμε για τον καταστατικό χάρτη της χώρας</w:t>
      </w:r>
      <w:r>
        <w:rPr>
          <w:rFonts w:eastAsia="Times New Roman"/>
          <w:color w:val="212121"/>
          <w:szCs w:val="24"/>
        </w:rPr>
        <w:t>,</w:t>
      </w:r>
      <w:r w:rsidRPr="005168CD">
        <w:rPr>
          <w:rFonts w:eastAsia="Times New Roman"/>
          <w:color w:val="212121"/>
          <w:szCs w:val="24"/>
        </w:rPr>
        <w:t xml:space="preserve"> είναι σημαντικό να αναζητήσουμε </w:t>
      </w:r>
      <w:r>
        <w:rPr>
          <w:rFonts w:eastAsia="Times New Roman"/>
          <w:color w:val="212121"/>
          <w:szCs w:val="24"/>
        </w:rPr>
        <w:t>σημεία σύ</w:t>
      </w:r>
      <w:r>
        <w:rPr>
          <w:rFonts w:eastAsia="Times New Roman"/>
          <w:color w:val="212121"/>
          <w:szCs w:val="24"/>
        </w:rPr>
        <w:lastRenderedPageBreak/>
        <w:t>γκλισης και επαφής. Υ</w:t>
      </w:r>
      <w:r w:rsidRPr="005168CD">
        <w:rPr>
          <w:rFonts w:eastAsia="Times New Roman"/>
          <w:color w:val="212121"/>
          <w:szCs w:val="24"/>
        </w:rPr>
        <w:t>πάρχει ο χώρος της ιδεολογικής αντιπαράθεσης</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της</w:t>
      </w:r>
      <w:r w:rsidRPr="005168CD">
        <w:rPr>
          <w:rFonts w:eastAsia="Times New Roman"/>
          <w:color w:val="212121"/>
          <w:szCs w:val="24"/>
        </w:rPr>
        <w:t xml:space="preserve"> σκληρής αντιπαράθεσης</w:t>
      </w:r>
      <w:r>
        <w:rPr>
          <w:rFonts w:eastAsia="Times New Roman"/>
          <w:color w:val="212121"/>
          <w:szCs w:val="24"/>
        </w:rPr>
        <w:t>,</w:t>
      </w:r>
      <w:r w:rsidRPr="005168CD">
        <w:rPr>
          <w:rFonts w:eastAsia="Times New Roman"/>
          <w:color w:val="212121"/>
          <w:szCs w:val="24"/>
        </w:rPr>
        <w:t xml:space="preserve"> πράγμα που είναι και θεμιτό και αναμενόμενο</w:t>
      </w:r>
      <w:r>
        <w:rPr>
          <w:rFonts w:eastAsia="Times New Roman"/>
          <w:color w:val="212121"/>
          <w:szCs w:val="24"/>
        </w:rPr>
        <w:t>. Υ</w:t>
      </w:r>
      <w:r w:rsidRPr="005168CD">
        <w:rPr>
          <w:rFonts w:eastAsia="Times New Roman"/>
          <w:color w:val="212121"/>
          <w:szCs w:val="24"/>
        </w:rPr>
        <w:t>πάρχει</w:t>
      </w:r>
      <w:r>
        <w:rPr>
          <w:rFonts w:eastAsia="Times New Roman"/>
          <w:color w:val="212121"/>
          <w:szCs w:val="24"/>
        </w:rPr>
        <w:t>,</w:t>
      </w:r>
      <w:r w:rsidRPr="005168CD">
        <w:rPr>
          <w:rFonts w:eastAsia="Times New Roman"/>
          <w:color w:val="212121"/>
          <w:szCs w:val="24"/>
        </w:rPr>
        <w:t xml:space="preserve"> </w:t>
      </w:r>
      <w:r>
        <w:rPr>
          <w:rFonts w:eastAsia="Times New Roman"/>
          <w:color w:val="212121"/>
          <w:szCs w:val="24"/>
        </w:rPr>
        <w:t>όμως,</w:t>
      </w:r>
      <w:r w:rsidRPr="005168CD">
        <w:rPr>
          <w:rFonts w:eastAsia="Times New Roman"/>
          <w:color w:val="212121"/>
          <w:szCs w:val="24"/>
        </w:rPr>
        <w:t xml:space="preserve"> και το πε</w:t>
      </w:r>
      <w:r w:rsidRPr="005168CD">
        <w:rPr>
          <w:rFonts w:eastAsia="Times New Roman"/>
          <w:color w:val="212121"/>
          <w:szCs w:val="24"/>
        </w:rPr>
        <w:t>δίο της σοβαρότητας</w:t>
      </w:r>
      <w:r>
        <w:rPr>
          <w:rFonts w:eastAsia="Times New Roman"/>
          <w:color w:val="212121"/>
          <w:szCs w:val="24"/>
        </w:rPr>
        <w:t>,</w:t>
      </w:r>
      <w:r w:rsidRPr="005168CD">
        <w:rPr>
          <w:rFonts w:eastAsia="Times New Roman"/>
          <w:color w:val="212121"/>
          <w:szCs w:val="24"/>
        </w:rPr>
        <w:t xml:space="preserve"> της στοιχειώδους συνεννόησης</w:t>
      </w:r>
      <w:r>
        <w:rPr>
          <w:rFonts w:eastAsia="Times New Roman"/>
          <w:color w:val="212121"/>
          <w:szCs w:val="24"/>
        </w:rPr>
        <w:t>.</w:t>
      </w:r>
    </w:p>
    <w:p w14:paraId="0A5DE7B9" w14:textId="77777777" w:rsidR="00415E13" w:rsidRDefault="00E650A0">
      <w:pPr>
        <w:shd w:val="clear" w:color="auto" w:fill="FFFFFF"/>
        <w:spacing w:line="600" w:lineRule="auto"/>
        <w:ind w:firstLine="720"/>
        <w:jc w:val="both"/>
        <w:rPr>
          <w:rFonts w:eastAsia="Times New Roman"/>
          <w:color w:val="212121"/>
          <w:szCs w:val="24"/>
        </w:rPr>
      </w:pPr>
      <w:r>
        <w:rPr>
          <w:rFonts w:eastAsia="Times New Roman"/>
          <w:color w:val="212121"/>
          <w:szCs w:val="24"/>
        </w:rPr>
        <w:t>Από την πλευρά της Α</w:t>
      </w:r>
      <w:r w:rsidRPr="005168CD">
        <w:rPr>
          <w:rFonts w:eastAsia="Times New Roman"/>
          <w:color w:val="212121"/>
          <w:szCs w:val="24"/>
        </w:rPr>
        <w:t>ριστεράς</w:t>
      </w:r>
      <w:r>
        <w:rPr>
          <w:rFonts w:eastAsia="Times New Roman"/>
          <w:color w:val="212121"/>
          <w:szCs w:val="24"/>
        </w:rPr>
        <w:t xml:space="preserve">, από τη δική μας πλευρά, </w:t>
      </w:r>
      <w:r w:rsidRPr="005168CD">
        <w:rPr>
          <w:rFonts w:eastAsia="Times New Roman"/>
          <w:color w:val="212121"/>
          <w:szCs w:val="24"/>
        </w:rPr>
        <w:t>την πλευρά του ΣΥΡΙΖΑ</w:t>
      </w:r>
      <w:r>
        <w:rPr>
          <w:rFonts w:eastAsia="Times New Roman"/>
          <w:color w:val="212121"/>
          <w:szCs w:val="24"/>
        </w:rPr>
        <w:t>,</w:t>
      </w:r>
      <w:r w:rsidRPr="005168CD">
        <w:rPr>
          <w:rFonts w:eastAsia="Times New Roman"/>
          <w:color w:val="212121"/>
          <w:szCs w:val="24"/>
        </w:rPr>
        <w:t xml:space="preserve"> είναι σαφές ότι αναζητούμε και χαιρετίζουμε εκείνες τις </w:t>
      </w:r>
      <w:r>
        <w:rPr>
          <w:rFonts w:eastAsia="Times New Roman"/>
          <w:color w:val="212121"/>
          <w:szCs w:val="24"/>
        </w:rPr>
        <w:t>φωνές,</w:t>
      </w:r>
      <w:r w:rsidRPr="005168CD">
        <w:rPr>
          <w:rFonts w:eastAsia="Times New Roman"/>
          <w:color w:val="212121"/>
          <w:szCs w:val="24"/>
        </w:rPr>
        <w:t xml:space="preserve"> από άλλους πολιτικούς χώρους</w:t>
      </w:r>
      <w:r>
        <w:rPr>
          <w:rFonts w:eastAsia="Times New Roman"/>
          <w:color w:val="212121"/>
          <w:szCs w:val="24"/>
        </w:rPr>
        <w:t>,</w:t>
      </w:r>
      <w:r w:rsidRPr="005168CD">
        <w:rPr>
          <w:rFonts w:eastAsia="Times New Roman"/>
          <w:color w:val="212121"/>
          <w:szCs w:val="24"/>
        </w:rPr>
        <w:t xml:space="preserve"> που χωρίς να υποκύπτουν στον τυφλό </w:t>
      </w:r>
      <w:r w:rsidRPr="005168CD">
        <w:rPr>
          <w:rFonts w:eastAsia="Times New Roman"/>
          <w:color w:val="212121"/>
          <w:szCs w:val="24"/>
        </w:rPr>
        <w:t xml:space="preserve">φανατισμό και </w:t>
      </w:r>
      <w:r>
        <w:rPr>
          <w:rFonts w:eastAsia="Times New Roman"/>
          <w:color w:val="212121"/>
          <w:szCs w:val="24"/>
        </w:rPr>
        <w:t>την άνευ όρων</w:t>
      </w:r>
      <w:r w:rsidRPr="005168CD">
        <w:rPr>
          <w:rFonts w:eastAsia="Times New Roman"/>
          <w:color w:val="212121"/>
          <w:szCs w:val="24"/>
        </w:rPr>
        <w:t xml:space="preserve"> αντιπαλότητα συμμερίζονται αυτή</w:t>
      </w:r>
      <w:r>
        <w:rPr>
          <w:rFonts w:eastAsia="Times New Roman"/>
          <w:color w:val="212121"/>
          <w:szCs w:val="24"/>
        </w:rPr>
        <w:t>ν</w:t>
      </w:r>
      <w:r w:rsidRPr="005168CD">
        <w:rPr>
          <w:rFonts w:eastAsia="Times New Roman"/>
          <w:color w:val="212121"/>
          <w:szCs w:val="24"/>
        </w:rPr>
        <w:t xml:space="preserve"> τη στάση</w:t>
      </w:r>
      <w:r>
        <w:rPr>
          <w:rFonts w:eastAsia="Times New Roman"/>
          <w:color w:val="212121"/>
          <w:szCs w:val="24"/>
        </w:rPr>
        <w:t>.</w:t>
      </w:r>
    </w:p>
    <w:p w14:paraId="0A5DE7B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Και γι’ αυτό ακριβώς αδυνατώ να αντιληφθώ τη σκοπιμότητα και, εν</w:t>
      </w:r>
      <w:r>
        <w:rPr>
          <w:rFonts w:eastAsia="Times New Roman" w:cs="Times New Roman"/>
          <w:szCs w:val="24"/>
        </w:rPr>
        <w:t xml:space="preserve"> </w:t>
      </w:r>
      <w:r>
        <w:rPr>
          <w:rFonts w:eastAsia="Times New Roman" w:cs="Times New Roman"/>
          <w:szCs w:val="24"/>
        </w:rPr>
        <w:t>τέλει, τη σοβαρότητα κάποιων σκέψεων και προτάσεων που έχουν ακουστεί από στελέχη της Νέας Δημοκρατίας, αλλά και της ΔΗΣ</w:t>
      </w:r>
      <w:r>
        <w:rPr>
          <w:rFonts w:eastAsia="Times New Roman" w:cs="Times New Roman"/>
          <w:szCs w:val="24"/>
        </w:rPr>
        <w:t xml:space="preserve">Υ.  και προτάσεις, πυρήνας των οποίων είναι η απόρριψη προτάσεων της Πλειοψηφίας, ακόμα και αν συμφωνούν με αυτές, μόνο και μόνο για λόγους μικροπολιτικής αντιπαράθεσης και για την άσκηση ενός ιδιότυπου θεσμικού εκβιασμού, που δεν συνάδει επ’ ουδενί με τη </w:t>
      </w:r>
      <w:r>
        <w:rPr>
          <w:rFonts w:eastAsia="Times New Roman" w:cs="Times New Roman"/>
          <w:szCs w:val="24"/>
        </w:rPr>
        <w:t>σοβαρότητα της κοινοβουλευτικής διαδικασίας.</w:t>
      </w:r>
    </w:p>
    <w:p w14:paraId="0A5DE7B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2019 είναι αναμφίβολα χρονιά κρίσιμων πολιτικών εξελίξεων, όχι μόνο για τη χώρα μας, αλλά και για όλη την Ευρώπη. Τα τελευταία χρόνια έγινε σαφές ότι η </w:t>
      </w:r>
      <w:r>
        <w:rPr>
          <w:rFonts w:eastAsia="Times New Roman" w:cs="Times New Roman"/>
          <w:szCs w:val="24"/>
        </w:rPr>
        <w:t xml:space="preserve">Ιστορία </w:t>
      </w:r>
      <w:r>
        <w:rPr>
          <w:rFonts w:eastAsia="Times New Roman" w:cs="Times New Roman"/>
          <w:szCs w:val="24"/>
        </w:rPr>
        <w:t>επιστρέφει στην ήπ</w:t>
      </w:r>
      <w:r>
        <w:rPr>
          <w:rFonts w:eastAsia="Times New Roman" w:cs="Times New Roman"/>
          <w:szCs w:val="24"/>
        </w:rPr>
        <w:t xml:space="preserve">ειρό μας και οφείλουμε όλες και όλοι να είμαστε έτοιμοι να την αντιμετωπίσουμε, ιδίως όταν η ιστορία της ηπείρου μας </w:t>
      </w:r>
      <w:r>
        <w:rPr>
          <w:rFonts w:eastAsia="Times New Roman" w:cs="Times New Roman"/>
          <w:szCs w:val="24"/>
        </w:rPr>
        <w:t>-</w:t>
      </w:r>
      <w:r>
        <w:rPr>
          <w:rFonts w:eastAsia="Times New Roman" w:cs="Times New Roman"/>
          <w:szCs w:val="24"/>
        </w:rPr>
        <w:t xml:space="preserve">και της χώρας </w:t>
      </w:r>
      <w:r>
        <w:rPr>
          <w:rFonts w:eastAsia="Times New Roman" w:cs="Times New Roman"/>
          <w:szCs w:val="24"/>
        </w:rPr>
        <w:t>μας-</w:t>
      </w:r>
      <w:r>
        <w:rPr>
          <w:rFonts w:eastAsia="Times New Roman" w:cs="Times New Roman"/>
          <w:szCs w:val="24"/>
        </w:rPr>
        <w:t xml:space="preserve"> είναι τόσο ταραχώδης.</w:t>
      </w:r>
    </w:p>
    <w:p w14:paraId="0A5DE7B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Κάποιοι αφελώς νόμιζαν ότι είχαμε εξορίσει οριστικά και αμετάκλητα τα φαντάσματα του σκοτεινού ευ</w:t>
      </w:r>
      <w:r>
        <w:rPr>
          <w:rFonts w:eastAsia="Times New Roman" w:cs="Times New Roman"/>
          <w:szCs w:val="24"/>
        </w:rPr>
        <w:t>ρωπαϊκού παρελθόντος. Σήμερα, τώρα, αυτή</w:t>
      </w:r>
      <w:r>
        <w:rPr>
          <w:rFonts w:eastAsia="Times New Roman" w:cs="Times New Roman"/>
          <w:szCs w:val="24"/>
        </w:rPr>
        <w:t>ν</w:t>
      </w:r>
      <w:r>
        <w:rPr>
          <w:rFonts w:eastAsia="Times New Roman" w:cs="Times New Roman"/>
          <w:szCs w:val="24"/>
        </w:rPr>
        <w:t xml:space="preserve"> τη στιγμή οφείλουμε να κινητοποιηθούμε, ώστε να αποτρέψουμε την ολική τους επαναφορά. Οφείλουμε να ορθώσουμε ένα αμυντικό τείχος δημοκρατίας, ένα τείχος αλληλεγγύης και κοινωνικής δικαιοσύνης απέναντι στην ακροδεξιά, τον φανατισμό, τον σκοταδισμό, τον εθν</w:t>
      </w:r>
      <w:r>
        <w:rPr>
          <w:rFonts w:eastAsia="Times New Roman" w:cs="Times New Roman"/>
          <w:szCs w:val="24"/>
        </w:rPr>
        <w:t>ικισμό. Οφείλουμε, όμως, να περάσουμε και στην αντεπίθεση, να ενισχύσουμε ακόμα περισσότερο τη δημοκρατία, τη συμμετοχή, τα ανθρώπινα δικαιώματα. Αν αυτά ισχύουν για την Ευρώπη, να είμαστε σίγουροι ότι ισχύουν και για τη χώρα μας.</w:t>
      </w:r>
    </w:p>
    <w:p w14:paraId="0A5DE7B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Αποκτά άλλη διάσταση, αν </w:t>
      </w:r>
      <w:r>
        <w:rPr>
          <w:rFonts w:eastAsia="Times New Roman" w:cs="Times New Roman"/>
          <w:szCs w:val="24"/>
        </w:rPr>
        <w:t xml:space="preserve">τη δούμε υπό αυτό το πρίσμα, η διαδικασία της </w:t>
      </w:r>
      <w:r>
        <w:rPr>
          <w:rFonts w:eastAsia="Times New Roman" w:cs="Times New Roman"/>
          <w:szCs w:val="24"/>
        </w:rPr>
        <w:t xml:space="preserve">συνταγματικής </w:t>
      </w:r>
      <w:r>
        <w:rPr>
          <w:rFonts w:eastAsia="Times New Roman" w:cs="Times New Roman"/>
          <w:szCs w:val="24"/>
        </w:rPr>
        <w:t>Αναθεώρησης. Είναι το πιο ισχυρό θεσμικά μήνυμα που μπορεί να δώσει η Βουλή των Ελλήνων, ένα μήνυμα ότι η δημοκρατία, το κράτος δικαίου και τα ανθρώπινα δικαιώματα, όχι μόνο δεν βρίσκονται σε υποχ</w:t>
      </w:r>
      <w:r>
        <w:rPr>
          <w:rFonts w:eastAsia="Times New Roman" w:cs="Times New Roman"/>
          <w:szCs w:val="24"/>
        </w:rPr>
        <w:t>ώρηση, αλλά διεκδικούν μαχητικά την εμπέδωση, την εξάπλωση και την εμβάθυνσή τους</w:t>
      </w:r>
      <w:r>
        <w:rPr>
          <w:rFonts w:eastAsia="Times New Roman" w:cs="Times New Roman"/>
          <w:szCs w:val="24"/>
        </w:rPr>
        <w:t>. Ότι</w:t>
      </w:r>
      <w:r>
        <w:rPr>
          <w:rFonts w:eastAsia="Times New Roman" w:cs="Times New Roman"/>
          <w:szCs w:val="24"/>
        </w:rPr>
        <w:t xml:space="preserve"> όχι μόνο δεν είμαστε διατεθειμένοι και διατεθειμένες να επιτρέψουμε την παραμικρή οπισθοδρόμηση, αλλά επιδιώκουμε και πετυχαίνουμε τολμηρά βήματα προς τα εμπρός.</w:t>
      </w:r>
    </w:p>
    <w:p w14:paraId="0A5DE7B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Σας ευχ</w:t>
      </w:r>
      <w:r>
        <w:rPr>
          <w:rFonts w:eastAsia="Times New Roman" w:cs="Times New Roman"/>
          <w:szCs w:val="24"/>
        </w:rPr>
        <w:t>αριστώ.</w:t>
      </w:r>
    </w:p>
    <w:p w14:paraId="0A5DE7BF" w14:textId="77777777" w:rsidR="00415E13" w:rsidRDefault="00E650A0">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A5DE7C0" w14:textId="77777777" w:rsidR="00415E13" w:rsidRDefault="00E650A0">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πολύ την κ. Καββαδία.</w:t>
      </w:r>
    </w:p>
    <w:p w14:paraId="0A5DE7C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Τον λόγο έχει ο Βουλευτής Επικρατείας κ. Θεοχαρόπουλος για επτά λεπτά.</w:t>
      </w:r>
    </w:p>
    <w:p w14:paraId="0A5DE7C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Θα φτάσουμε περίπου μέχρι τον αριθμό </w:t>
      </w:r>
      <w:r>
        <w:rPr>
          <w:rFonts w:eastAsia="Times New Roman" w:cs="Times New Roman"/>
          <w:szCs w:val="24"/>
        </w:rPr>
        <w:t>τριάντα τέσσερα</w:t>
      </w:r>
      <w:r>
        <w:rPr>
          <w:rFonts w:eastAsia="Times New Roman" w:cs="Times New Roman"/>
          <w:szCs w:val="24"/>
        </w:rPr>
        <w:t>. Προγραμματισ</w:t>
      </w:r>
      <w:r>
        <w:rPr>
          <w:rFonts w:eastAsia="Times New Roman" w:cs="Times New Roman"/>
          <w:szCs w:val="24"/>
        </w:rPr>
        <w:t>μένο είναι μέχρι τη 1.00΄.</w:t>
      </w:r>
    </w:p>
    <w:p w14:paraId="0A5DE7C3"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lastRenderedPageBreak/>
        <w:t>ΦΩΤΕΙΝΗ ΒΑΚΗ:</w:t>
      </w:r>
      <w:r>
        <w:rPr>
          <w:rFonts w:eastAsia="Times New Roman" w:cs="Times New Roman"/>
          <w:szCs w:val="24"/>
        </w:rPr>
        <w:t xml:space="preserve"> Έχουμε άλλο κατάλογο, κύριε Πρόεδρε.</w:t>
      </w:r>
    </w:p>
    <w:p w14:paraId="0A5DE7C4" w14:textId="77777777" w:rsidR="00415E13" w:rsidRDefault="00E650A0">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Ωραία. Θα αναγνώσω τα ονόματα τουλάχιστον όσων βλέπω εδώ, διότι δεν είστε εδώ όλοι οι συνάδελφοι. Θα κοιτάξω τον κατάλογο και θα σας ενημερώσω </w:t>
      </w:r>
      <w:r>
        <w:rPr>
          <w:rFonts w:eastAsia="Times New Roman" w:cs="Times New Roman"/>
          <w:szCs w:val="24"/>
        </w:rPr>
        <w:t>μετά.</w:t>
      </w:r>
    </w:p>
    <w:p w14:paraId="0A5DE7C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Ορίστε, κύριε Θεοχαρόπουλε, έχετε τον λόγο.</w:t>
      </w:r>
    </w:p>
    <w:p w14:paraId="0A5DE7C6"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Κυρίες και κύριοι Βουλευτές, το Σύνταγμα αποτελεί την πυξίδα για τη λειτουργία των θεσμών, του κράτους δικαίου και της διασφάλισης των πολιτών από κάθε είδους αυθαιρεσία. Η </w:t>
      </w:r>
      <w:r>
        <w:rPr>
          <w:rFonts w:eastAsia="Times New Roman" w:cs="Times New Roman"/>
          <w:szCs w:val="24"/>
        </w:rPr>
        <w:t>Αναθεώρη</w:t>
      </w:r>
      <w:r>
        <w:rPr>
          <w:rFonts w:eastAsia="Times New Roman" w:cs="Times New Roman"/>
          <w:szCs w:val="24"/>
        </w:rPr>
        <w:t>σή</w:t>
      </w:r>
      <w:r>
        <w:rPr>
          <w:rFonts w:eastAsia="Times New Roman" w:cs="Times New Roman"/>
          <w:szCs w:val="24"/>
        </w:rPr>
        <w:t xml:space="preserve"> του βρίσκεται στον πυρήνα της λειτουργίας της δημοκρατίας και η συζήτηση για την </w:t>
      </w:r>
      <w:r>
        <w:rPr>
          <w:rFonts w:eastAsia="Times New Roman" w:cs="Times New Roman"/>
          <w:szCs w:val="24"/>
        </w:rPr>
        <w:t xml:space="preserve">Αναθεώρηση </w:t>
      </w:r>
      <w:r>
        <w:rPr>
          <w:rFonts w:eastAsia="Times New Roman" w:cs="Times New Roman"/>
          <w:szCs w:val="24"/>
        </w:rPr>
        <w:t>πρέπει να αντιμετωπίζεται με σεβασμό, να διεξάγεται σε ένα κλίμα συναίνεσης, μακριά από την πόλωση και τις σκοπιμότητες, συναίνεση που -σωστά λέχθηκε προηγουμένω</w:t>
      </w:r>
      <w:r>
        <w:rPr>
          <w:rFonts w:eastAsia="Times New Roman" w:cs="Times New Roman"/>
          <w:szCs w:val="24"/>
        </w:rPr>
        <w:t xml:space="preserve">ς- δεν πρέπει να αφορά γενικά και αόριστα στο να μην κάνουμε τίποτα ή στο να μην αλλάζουμε θεσμικά αυτά που πρέπει να αλλάξουμε, αλλά στο να προχωρούμε και σε προοδευτικές </w:t>
      </w:r>
      <w:r>
        <w:rPr>
          <w:rFonts w:eastAsia="Times New Roman" w:cs="Times New Roman"/>
          <w:szCs w:val="24"/>
        </w:rPr>
        <w:lastRenderedPageBreak/>
        <w:t>τομές, αλλαγές και μεταρρυθμίσεις, δηλαδή η συναίνεση να μπορεί να οδηγεί και όχι να</w:t>
      </w:r>
      <w:r>
        <w:rPr>
          <w:rFonts w:eastAsia="Times New Roman" w:cs="Times New Roman"/>
          <w:szCs w:val="24"/>
        </w:rPr>
        <w:t xml:space="preserve"> σταματά τις όποιες αλλαγές και βέβαια μακριά από τακτικισμούς.</w:t>
      </w:r>
    </w:p>
    <w:p w14:paraId="0A5DE7C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Όταν αναφέρομαι σε τακτικισμούς, έχουμε δει πάρα πολλούς από τότε που ξεκίνησε αυτή η διαδικασία της συνταγματικής </w:t>
      </w:r>
      <w:r>
        <w:rPr>
          <w:rFonts w:eastAsia="Times New Roman" w:cs="Times New Roman"/>
          <w:szCs w:val="24"/>
        </w:rPr>
        <w:t>Αναθεώρησης</w:t>
      </w:r>
      <w:r>
        <w:rPr>
          <w:rFonts w:eastAsia="Times New Roman" w:cs="Times New Roman"/>
          <w:szCs w:val="24"/>
        </w:rPr>
        <w:t>. Να θυμίσω ότι κάποια στιγμή η Νέα Δημοκρατία είχε πει ουσιαστικά</w:t>
      </w:r>
      <w:r>
        <w:rPr>
          <w:rFonts w:eastAsia="Times New Roman" w:cs="Times New Roman"/>
          <w:szCs w:val="24"/>
        </w:rPr>
        <w:t xml:space="preserve"> να μη γίνει καμμία συζήτηση σε αυτή τη Βουλή, να αποφασίσουμε απλώς να αναθεωρήσουμε όλα τα άρθρα και η επόμενη Βουλή να τα αναθεωρήσει όλα. Δηλαδή, στην ουσία, να γίνει </w:t>
      </w:r>
      <w:r>
        <w:rPr>
          <w:rFonts w:eastAsia="Times New Roman" w:cs="Times New Roman"/>
          <w:szCs w:val="24"/>
        </w:rPr>
        <w:t xml:space="preserve">μόνο </w:t>
      </w:r>
      <w:r>
        <w:rPr>
          <w:rFonts w:eastAsia="Times New Roman" w:cs="Times New Roman"/>
          <w:szCs w:val="24"/>
        </w:rPr>
        <w:t xml:space="preserve">σε μία </w:t>
      </w:r>
      <w:r>
        <w:rPr>
          <w:rFonts w:eastAsia="Times New Roman" w:cs="Times New Roman"/>
          <w:szCs w:val="24"/>
        </w:rPr>
        <w:t>κοινοβουλευτική</w:t>
      </w:r>
      <w:r>
        <w:rPr>
          <w:rFonts w:eastAsia="Times New Roman" w:cs="Times New Roman"/>
          <w:szCs w:val="24"/>
        </w:rPr>
        <w:t xml:space="preserve"> περίοδο, κάτι το οποίο είναι το αντίθετο από αυτό το οποί</w:t>
      </w:r>
      <w:r>
        <w:rPr>
          <w:rFonts w:eastAsia="Times New Roman" w:cs="Times New Roman"/>
          <w:szCs w:val="24"/>
        </w:rPr>
        <w:t>ο προβλέπει ο συνταγματικός νομοθέτης.</w:t>
      </w:r>
    </w:p>
    <w:p w14:paraId="0A5DE7C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Όμως και εδώ, σήμερα, βλέπουμε αρκετούς τακτικισμούς. Ακούμε από Κοινοβουλευτικές Ομάδες, για παράδειγμα, ότι δεν θα ψηφίσουν ορισμένα άρθρα για να μην πάρουν πάνω από εκατόν εβδομήντα εννιά ψήφους. Τακτικισμός να μην</w:t>
      </w:r>
      <w:r>
        <w:rPr>
          <w:rFonts w:eastAsia="Times New Roman" w:cs="Times New Roman"/>
          <w:szCs w:val="24"/>
        </w:rPr>
        <w:t xml:space="preserve"> ψηφίζεις ένα άρθρο, όχι γιατί το πιστεύεις ή δεν το πιστεύεις, αλλά γιατί δεν θέλεις να πάρει ορισμένες ψήφους παραπάνω, για να μη δημιουργήσει συνθήκες, έτσι ώστε να διευκολύνει την ψήφισή </w:t>
      </w:r>
      <w:r>
        <w:rPr>
          <w:rFonts w:eastAsia="Times New Roman" w:cs="Times New Roman"/>
          <w:szCs w:val="24"/>
        </w:rPr>
        <w:lastRenderedPageBreak/>
        <w:t>του και από την επόμενη Βουλή. Όλοι, λοιπόν, οι τακτικισμοί θα πρ</w:t>
      </w:r>
      <w:r>
        <w:rPr>
          <w:rFonts w:eastAsia="Times New Roman" w:cs="Times New Roman"/>
          <w:szCs w:val="24"/>
        </w:rPr>
        <w:t xml:space="preserve">έπει να μείνουν μακριά από αυτή την κρίσιμη συζήτηση για τη συνταγματική </w:t>
      </w:r>
      <w:r>
        <w:rPr>
          <w:rFonts w:eastAsia="Times New Roman" w:cs="Times New Roman"/>
          <w:szCs w:val="24"/>
        </w:rPr>
        <w:t>Αναθεώρηση</w:t>
      </w:r>
      <w:r>
        <w:rPr>
          <w:rFonts w:eastAsia="Times New Roman" w:cs="Times New Roman"/>
          <w:szCs w:val="24"/>
        </w:rPr>
        <w:t>.</w:t>
      </w:r>
    </w:p>
    <w:p w14:paraId="0A5DE7C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πλαίσιο αυτό, λοιπόν, η στάση η δική μου και η στάση της Δημοκρατικής Αριστεράς παραμένει αταλάντευτα προσηλωμένη στην ανάγκη ευρύτερων συναινέσεων, ειδικώς σε θέματα </w:t>
      </w:r>
      <w:r>
        <w:rPr>
          <w:rFonts w:eastAsia="Times New Roman" w:cs="Times New Roman"/>
          <w:szCs w:val="24"/>
        </w:rPr>
        <w:t xml:space="preserve">όπως η συνταγματική </w:t>
      </w:r>
      <w:r>
        <w:rPr>
          <w:rFonts w:eastAsia="Times New Roman" w:cs="Times New Roman"/>
          <w:szCs w:val="24"/>
        </w:rPr>
        <w:t>Αναθεώρηση</w:t>
      </w:r>
      <w:r>
        <w:rPr>
          <w:rFonts w:eastAsia="Times New Roman" w:cs="Times New Roman"/>
          <w:szCs w:val="24"/>
        </w:rPr>
        <w:t>. Διότι μόνο αν ανοίξει τώρα η διαδικασία, θα γίνει εφικτό να ολοκληρωθεί από την επόμενη κυβέρνηση, ώστε να μη χαθεί ακόμα μια πενταετία.</w:t>
      </w:r>
    </w:p>
    <w:p w14:paraId="0A5DE7C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συνταγματική </w:t>
      </w:r>
      <w:r>
        <w:rPr>
          <w:rFonts w:eastAsia="Times New Roman" w:cs="Times New Roman"/>
          <w:szCs w:val="24"/>
        </w:rPr>
        <w:t>Αναθεώρηση</w:t>
      </w:r>
      <w:r>
        <w:rPr>
          <w:rFonts w:eastAsia="Times New Roman" w:cs="Times New Roman"/>
          <w:szCs w:val="24"/>
        </w:rPr>
        <w:t>, βέβαια, δεν αποτελεί πανάκεια ούτε μπορεί από μόνη της να οδ</w:t>
      </w:r>
      <w:r>
        <w:rPr>
          <w:rFonts w:eastAsia="Times New Roman" w:cs="Times New Roman"/>
          <w:szCs w:val="24"/>
        </w:rPr>
        <w:t>ηγήσει στην υπέρβαση των σημερινών αδιεξόδων. Οφείλουμε, όμως, επιτέλους να προωθήσουμε εκείνες τις συνταγματικές μεταρρυθμίσεις που είναι ώριμες και αναγκαίες για τον εκσυγχρονισμό της ελληνικής πολιτείας.</w:t>
      </w:r>
    </w:p>
    <w:p w14:paraId="0A5DE7C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πλαίσιο αυτό, είναι αναγκαία η κατάργηση των </w:t>
      </w:r>
      <w:r>
        <w:rPr>
          <w:rFonts w:eastAsia="Times New Roman" w:cs="Times New Roman"/>
          <w:szCs w:val="24"/>
        </w:rPr>
        <w:t xml:space="preserve">προνομίων του πολιτικού συστήματος -απαράδεκτα προνόμια- και </w:t>
      </w:r>
      <w:r>
        <w:rPr>
          <w:rFonts w:eastAsia="Times New Roman" w:cs="Times New Roman"/>
          <w:szCs w:val="24"/>
        </w:rPr>
        <w:lastRenderedPageBreak/>
        <w:t>αυτό αποτελεί αίτημα των πολιτών, αλλά και κοινό τόπο των δημοκρατικών πολιτικών δυνάμεων. Αναφέρομαι στην αναθεώρηση του άρθρου 86 «περί ευθύνης Υπουργών», ώστε να καταργηθούν οι ειδικές προβλέψ</w:t>
      </w:r>
      <w:r>
        <w:rPr>
          <w:rFonts w:eastAsia="Times New Roman" w:cs="Times New Roman"/>
          <w:szCs w:val="24"/>
        </w:rPr>
        <w:t>εις παραγραφής και να ισχύουν οι ίδιοι κανόνες με εκείνους των υπολοίπων πολιτών και βέβαια του άρθρου 62 περί ασυλίας των Βουλευτών, ώστε αυτή να μην υπάρχει αυτοδικαίως ακόμα και όταν υπάρχουν αδικήματα του κοινού ποινικού δικαίου.</w:t>
      </w:r>
    </w:p>
    <w:p w14:paraId="0A5DE7C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 θέλουμε τομές, πρέπ</w:t>
      </w:r>
      <w:r>
        <w:rPr>
          <w:rFonts w:eastAsia="Times New Roman" w:cs="Times New Roman"/>
          <w:szCs w:val="24"/>
        </w:rPr>
        <w:t>ει να προχωρήσουμε και σε άλλα ζητήματα, να κόψουμε τον ομφάλιο λώρο με τις πελατειακές σχέσεις και τη διαπλοκή, να θεσπίσουμε το ασυμβίβαστο της θέσης των στελεχών των κομμάτων σε σχέση με το κράτος, να αποκρατικοποιήσουμε τα κόμματα, να αποκομματικοποιήσ</w:t>
      </w:r>
      <w:r>
        <w:rPr>
          <w:rFonts w:eastAsia="Times New Roman" w:cs="Times New Roman"/>
          <w:szCs w:val="24"/>
        </w:rPr>
        <w:t xml:space="preserve">ουμε το κράτος, να θεσπίσουμε το ασυμβίβαστο Υπουργού-Βουλευτή, με στόχο τον απεγκλωβισμό από τις πελατειακές σχέσεις, καθώς και ανώτατο όριο θητειών, πράγματι, για Βουλευτές και Ευρωβουλευτές, με στόχο την ανανέωση του πολιτικού προσωπικού </w:t>
      </w:r>
      <w:r>
        <w:rPr>
          <w:rFonts w:eastAsia="Times New Roman" w:cs="Times New Roman"/>
          <w:szCs w:val="24"/>
        </w:rPr>
        <w:lastRenderedPageBreak/>
        <w:t>και συγκεκριμέν</w:t>
      </w:r>
      <w:r>
        <w:rPr>
          <w:rFonts w:eastAsia="Times New Roman" w:cs="Times New Roman"/>
          <w:szCs w:val="24"/>
        </w:rPr>
        <w:t>α τριών πλήρων συνεχόμενων θητειών, που αντιστοιχούν σε δώδεκα έτη και δύο για Ευρωβουλευτές, που αντιστοιχούν σε δέκα έτη.</w:t>
      </w:r>
    </w:p>
    <w:p w14:paraId="0A5DE7C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Νομίζω ότι η πρότασή σας είναι μόνο για τους Βουλευτές, δεν είναι για τους Ευρωβουλευτές. Δεν έχω καταλάβει γιατί δεν επεκτείνεται. </w:t>
      </w:r>
      <w:r>
        <w:rPr>
          <w:rFonts w:eastAsia="Times New Roman" w:cs="Times New Roman"/>
          <w:szCs w:val="24"/>
        </w:rPr>
        <w:t>Νομίζω ότι είναι το ίδιο. Θα μπορούσε να είναι δώδεκα έτη για το ένα και δέκα έτη για το άλλο πλήρων θητειών.</w:t>
      </w:r>
    </w:p>
    <w:p w14:paraId="0A5DE7CE" w14:textId="77777777" w:rsidR="00415E13" w:rsidRDefault="00E650A0">
      <w:pPr>
        <w:spacing w:line="600" w:lineRule="auto"/>
        <w:ind w:firstLine="720"/>
        <w:jc w:val="both"/>
        <w:rPr>
          <w:rFonts w:eastAsia="Times New Roman" w:cs="Times New Roman"/>
          <w:szCs w:val="24"/>
        </w:rPr>
      </w:pPr>
      <w:r w:rsidRPr="00665479">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Συνήθως τα ασυμβίβαστα είναι ίδια.</w:t>
      </w:r>
    </w:p>
    <w:p w14:paraId="0A5DE7CF"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Άρα, θα μπορούσε να επεκταθεί. Το λέω, γιατί σας βλέπω και γιατί παρατήρησα ότι δεν υπήρχε αυτή η επέκταση.</w:t>
      </w:r>
    </w:p>
    <w:p w14:paraId="0A5DE7D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Αν στοχεύουμε, επίσης, σε ένα σύγχρονο κράτος δικαίου, είναι καιρός να ενισχύσουμε την ανεξαρτησία της </w:t>
      </w:r>
      <w:r>
        <w:rPr>
          <w:rFonts w:eastAsia="Times New Roman" w:cs="Times New Roman"/>
          <w:szCs w:val="24"/>
        </w:rPr>
        <w:t xml:space="preserve">δικαιοσύνης </w:t>
      </w:r>
      <w:r>
        <w:rPr>
          <w:rFonts w:eastAsia="Times New Roman" w:cs="Times New Roman"/>
          <w:szCs w:val="24"/>
        </w:rPr>
        <w:t>και τον τρόπο ανάδειξης των προέ</w:t>
      </w:r>
      <w:r>
        <w:rPr>
          <w:rFonts w:eastAsia="Times New Roman" w:cs="Times New Roman"/>
          <w:szCs w:val="24"/>
        </w:rPr>
        <w:t xml:space="preserve">δρων των ανώτατων δικαστικών σωμάτων, ώστε να ελαχιστοποιείται η δυνατότητα παρέμβασης της εκάστοτε εκτελεστικής εξουσίας. Να κατοχυρώσουμε </w:t>
      </w:r>
      <w:r>
        <w:rPr>
          <w:rFonts w:eastAsia="Times New Roman" w:cs="Times New Roman"/>
          <w:szCs w:val="24"/>
        </w:rPr>
        <w:lastRenderedPageBreak/>
        <w:t>συνταγματικά τον ρόλο και τη λειτουργία των ανεξάρτητων αρχών.</w:t>
      </w:r>
    </w:p>
    <w:p w14:paraId="0A5DE7D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Βέβαια, υπάρχει ανάγκη -ένα θέμα το οποίο βλέπω ότι σ</w:t>
      </w:r>
      <w:r>
        <w:rPr>
          <w:rFonts w:eastAsia="Times New Roman" w:cs="Times New Roman"/>
          <w:szCs w:val="24"/>
        </w:rPr>
        <w:t xml:space="preserve">υζητείται πολύ αυτές τις μέρες- σταθεροποίησης του εκλογικού κύκλου, αντί ενός μόνιμου κύκλου πολιτικής αβεβαιότητας. Αυτός ο σταθερός, βέβαια, εκλογικός κύκλος πώς θα προκύψει; Πρώτον, δεν συμφωνώ με την εκλογή Προέδρου της Δημοκρατίας από τον λαό. Θεωρώ </w:t>
      </w:r>
      <w:r>
        <w:rPr>
          <w:rFonts w:eastAsia="Times New Roman" w:cs="Times New Roman"/>
          <w:szCs w:val="24"/>
        </w:rPr>
        <w:t xml:space="preserve">ότι μπορεί δυνητικά να οδηγήσει σε συνθήκες διαρχίας. Αυτή η πρόταση με τις πολλές ψηφοφορίες και ένα ολόκληρο εξάμηνο ψηφοφοριών στη Βουλή νομίζω ότι είναι και πρακτικά </w:t>
      </w:r>
      <w:r>
        <w:rPr>
          <w:rFonts w:eastAsia="Times New Roman" w:cs="Times New Roman"/>
          <w:szCs w:val="24"/>
        </w:rPr>
        <w:t>ανεφάρμοστη</w:t>
      </w:r>
      <w:r>
        <w:rPr>
          <w:rFonts w:eastAsia="Times New Roman" w:cs="Times New Roman"/>
          <w:szCs w:val="24"/>
        </w:rPr>
        <w:t>.</w:t>
      </w:r>
    </w:p>
    <w:p w14:paraId="0A5DE7D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Αυτό, βέβαια, δεν σημαίνει ότι δεν μπορούμε να έχουμε μια λελογισμένη αύξ</w:t>
      </w:r>
      <w:r>
        <w:rPr>
          <w:rFonts w:eastAsia="Times New Roman" w:cs="Times New Roman"/>
          <w:szCs w:val="24"/>
        </w:rPr>
        <w:t>ηση των αρμοδιοτήτων του Προέδρου της Δημοκρατίας, στην οποία θα μπορούσε να διαπιστωθεί ευρύτατη συναίνεση. Το θέμα πρέπει να αντιμετωπιστεί με τη δέουσα σοβαρότητα. Διότι η έλλειψη σοβαρότητας χαρακτήρισε και τη Νέα Δημοκρατία, η οποία για το συγκεκριμέν</w:t>
      </w:r>
      <w:r>
        <w:rPr>
          <w:rFonts w:eastAsia="Times New Roman" w:cs="Times New Roman"/>
          <w:szCs w:val="24"/>
        </w:rPr>
        <w:t xml:space="preserve">ο θέμα, αν δεν κάνω λάθος, άλλαξε τρεις φορές θέση, μία φορά </w:t>
      </w:r>
      <w:r>
        <w:rPr>
          <w:rFonts w:eastAsia="Times New Roman" w:cs="Times New Roman"/>
          <w:szCs w:val="24"/>
        </w:rPr>
        <w:t>στη Βουλή</w:t>
      </w:r>
      <w:r>
        <w:rPr>
          <w:rFonts w:eastAsia="Times New Roman" w:cs="Times New Roman"/>
          <w:szCs w:val="24"/>
        </w:rPr>
        <w:t xml:space="preserve">, με μια ομιλία του Κυριάκου Μητσοτάκη, του Αρχηγού της Αξιωματικής </w:t>
      </w:r>
      <w:r>
        <w:rPr>
          <w:rFonts w:eastAsia="Times New Roman" w:cs="Times New Roman"/>
          <w:szCs w:val="24"/>
        </w:rPr>
        <w:lastRenderedPageBreak/>
        <w:t>Αντιπολίτευσης, που μέσα σε μια μέρα είχε αλλάξει ξανά τη θέση.</w:t>
      </w:r>
    </w:p>
    <w:p w14:paraId="0A5DE7D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Εν πάση περιπτώσει, νομίζω ότι χρειάζεται στο συγκεκρι</w:t>
      </w:r>
      <w:r>
        <w:rPr>
          <w:rFonts w:eastAsia="Times New Roman" w:cs="Times New Roman"/>
          <w:szCs w:val="24"/>
        </w:rPr>
        <w:t>μένο θέμα να βρούμε ένα πεδίο συναινέσεων. Θα μπορούσε να γίνει μείωση σε εκατόν εξήντα των απαιτούμενων ψήφων στη Βουλή για την εκλογή του Προέδρου της Δημοκρατίας στην τρίτη ψηφοφορία, η οποία -αν δεν βρίσκουν εκατόν ογδόντα στην τρίτη- να πάει έναν χρόν</w:t>
      </w:r>
      <w:r>
        <w:rPr>
          <w:rFonts w:eastAsia="Times New Roman" w:cs="Times New Roman"/>
          <w:szCs w:val="24"/>
        </w:rPr>
        <w:t>ο μετά, δηλαδή να υπάρχουν εκείνες οι δεσμεύσεις ή να πάμε και σε εκλεκτορικό σώμα, όπως έχει προταθεί από πάρα πολλούς ειδικούς συνταγματολόγους. Βέβαια, θα μπορούσε να υπάρξει και πρόβλεψη πλειοψηφίας 3/5 στη Βουλή για την πρόωρη προσφυγή σε κάλπες για ε</w:t>
      </w:r>
      <w:r>
        <w:rPr>
          <w:rFonts w:eastAsia="Times New Roman" w:cs="Times New Roman"/>
          <w:szCs w:val="24"/>
        </w:rPr>
        <w:t>θνικό θέμα εξαιρετικής σημασίας, για να είναι δύσκολη η κατάχρηση του συγκεκριμένου άρθρου.</w:t>
      </w:r>
    </w:p>
    <w:p w14:paraId="0A5DE7D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Στη Νέα Δημοκρατία είδα μια πρόταση η οποία </w:t>
      </w:r>
      <w:r>
        <w:rPr>
          <w:rFonts w:eastAsia="Times New Roman" w:cs="Times New Roman"/>
          <w:szCs w:val="24"/>
        </w:rPr>
        <w:t xml:space="preserve">λέει </w:t>
      </w:r>
      <w:r>
        <w:rPr>
          <w:rFonts w:eastAsia="Times New Roman" w:cs="Times New Roman"/>
          <w:szCs w:val="24"/>
        </w:rPr>
        <w:t>να μην υπάρχει καθόλου η πρόβλεψη αυτή για τη συγκεκριμένη διαδικασία. Νομίζω ότι πηγαίνουμε στο άλλο άκρο, ενώ μια</w:t>
      </w:r>
      <w:r>
        <w:rPr>
          <w:rFonts w:eastAsia="Times New Roman" w:cs="Times New Roman"/>
          <w:szCs w:val="24"/>
        </w:rPr>
        <w:t xml:space="preserve"> αυξημένη πλειοψηφία στη Βουλή θα μπορούσε ουσιαστικά να αποτρέψει την κατάχρηση του συγκεκριμένου άρθρου.</w:t>
      </w:r>
    </w:p>
    <w:p w14:paraId="0A5DE7D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Φυσικά, σταθερή θέση δική μου, όσο και της Δημοκρατικής Αριστεράς, είναι ο διαχωρισμός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Κράτους. Η Νέα Δημοκρατία δεν το διανοείται και βε</w:t>
      </w:r>
      <w:r>
        <w:rPr>
          <w:rFonts w:eastAsia="Times New Roman" w:cs="Times New Roman"/>
          <w:szCs w:val="24"/>
        </w:rPr>
        <w:t>βαίως η πρόταση πρέπει να είναι ακόμα πιο τολμηρή από αυτό που έχουμε και βλέπουμε σήμερα. Βεβαίως, να αναθεωρηθεί το άρθρο 3 για ένα κράτος θρησκευτικά ουδέτερο -εδώ χρειάζονται πιο τολμηρές προσεγγίσεις σε σχέση με τα ζητήματα περί επικρατούσας θρησκείας</w:t>
      </w:r>
      <w:r>
        <w:rPr>
          <w:rFonts w:eastAsia="Times New Roman" w:cs="Times New Roman"/>
          <w:szCs w:val="24"/>
        </w:rPr>
        <w:t>- και βέβαια και το άρθρο 16 μεταξύ των σκοπών της εκπαίδευσης και την καλλιέργεια του θρησκευτικού συναισθήματος.</w:t>
      </w:r>
    </w:p>
    <w:p w14:paraId="0A5DE7D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Όσον αφορά δε στη μισθοδοσία των κληρικών, ένα θέμα που έρχεται ξανά στο προσκήνιο με τη συζήτηση η οποία έχει γίνει μεταξύ της Κυβέρνησης κα</w:t>
      </w:r>
      <w:r>
        <w:rPr>
          <w:rFonts w:eastAsia="Times New Roman" w:cs="Times New Roman"/>
          <w:szCs w:val="24"/>
        </w:rPr>
        <w:t xml:space="preserve">ι της Εκκλησίας, εδώ χρειάζεται να προχωρήσουμε στην πραγματική κατάργησή της από το </w:t>
      </w:r>
      <w:r>
        <w:rPr>
          <w:rFonts w:eastAsia="Times New Roman" w:cs="Times New Roman"/>
          <w:szCs w:val="24"/>
        </w:rPr>
        <w:t>Κράτος</w:t>
      </w:r>
      <w:r>
        <w:rPr>
          <w:rFonts w:eastAsia="Times New Roman" w:cs="Times New Roman"/>
          <w:szCs w:val="24"/>
        </w:rPr>
        <w:t>. Να μην αντιμετωπίζονται οι κληρικοί ως οιονεί δημόσιοι υπάλληλοι -τα της Εκκλησίας στην Εκκλησία και τα του Κράτους στο Κράτος- ταυτόχρονα, βέβαια, με τη ρύθμιση τ</w:t>
      </w:r>
      <w:r>
        <w:rPr>
          <w:rFonts w:eastAsia="Times New Roman" w:cs="Times New Roman"/>
          <w:szCs w:val="24"/>
        </w:rPr>
        <w:t>ων περιουσιακών θεμάτων και τη δίκαιη φορολόγηση της εκκλησιαστικής και μοναστηριακής περιουσίας.</w:t>
      </w:r>
    </w:p>
    <w:p w14:paraId="0A5DE7D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Επιτέλους, το θέμα του διαχωρισμού των σχέσεων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Κράτους είναι μια προοδευτική μεταρρύθμιση, απαραίτητη για τον εκσυγχρονισμό της ελληνικής πολιτεία</w:t>
      </w:r>
      <w:r>
        <w:rPr>
          <w:rFonts w:eastAsia="Times New Roman" w:cs="Times New Roman"/>
          <w:szCs w:val="24"/>
        </w:rPr>
        <w:t>ς, που θα πρέπει δυναμικά οι προοδευτικές δυνάμεις της χώρας να την πάρουν πάνω τους, να την προχωρήσουν και να ολοκληρωθεί.</w:t>
      </w:r>
    </w:p>
    <w:p w14:paraId="0A5DE7D8"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Βεβαίως, έχουμε και τα ανθρώπινα δικαιώματα. Έγινε ολόκληρη συζήτηση με συντηρητικές, φοβικές φωνές που αντιτίθενται, για παράδειγ</w:t>
      </w:r>
      <w:r>
        <w:rPr>
          <w:rFonts w:eastAsia="Times New Roman"/>
          <w:szCs w:val="24"/>
        </w:rPr>
        <w:t>μα, στην αναθεώρηση της παραγράφου 2 του άρθρου 5 προς την κατεύθυνση της κατοχύρωσης της ελευθερίας</w:t>
      </w:r>
      <w:r>
        <w:rPr>
          <w:rFonts w:eastAsia="Times New Roman"/>
          <w:szCs w:val="24"/>
        </w:rPr>
        <w:t>,</w:t>
      </w:r>
      <w:r>
        <w:rPr>
          <w:rFonts w:eastAsia="Times New Roman"/>
          <w:szCs w:val="24"/>
        </w:rPr>
        <w:t xml:space="preserve"> χωρίς διάκριση φύλου, ταυτότητας φύλου και σεξουαλικού προσανατολισμού πλέον της εθνικότητας, της φυλής, της γλώσσας και των θρησκευτικών ή πολιτικών πεπο</w:t>
      </w:r>
      <w:r>
        <w:rPr>
          <w:rFonts w:eastAsia="Times New Roman"/>
          <w:szCs w:val="24"/>
        </w:rPr>
        <w:t>ιθήσεων. Αυτές οι λογικές τραυματίζουν την ελεύθερη ανάπτυξη της προσωπικότητας και την προσωπική ελευθερία. Τέτοιες αλλαγές προς τα ανθρώπινα δικαιώματα, όπως ήταν και στο σύμφωνο συμβίωσης, την αναγνώριση της ταυτότητας φύλου, την αναδοχή, αυτήν την υπεύ</w:t>
      </w:r>
      <w:r>
        <w:rPr>
          <w:rFonts w:eastAsia="Times New Roman"/>
          <w:szCs w:val="24"/>
        </w:rPr>
        <w:t>θυνη στάση σε όλα τα ανθρώπινα δικαιώματα</w:t>
      </w:r>
      <w:r>
        <w:rPr>
          <w:rFonts w:eastAsia="Times New Roman"/>
          <w:szCs w:val="24"/>
        </w:rPr>
        <w:t>,</w:t>
      </w:r>
      <w:r>
        <w:rPr>
          <w:rFonts w:eastAsia="Times New Roman"/>
          <w:szCs w:val="24"/>
        </w:rPr>
        <w:t xml:space="preserve"> θα πρέπει να κρατάμε οι προοδευτικές δυνάμεις.</w:t>
      </w:r>
    </w:p>
    <w:p w14:paraId="0A5DE7D9"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lastRenderedPageBreak/>
        <w:tab/>
        <w:t xml:space="preserve">Τέλος, το άρθρο 16 πρέπει να τροποποιηθεί, ώστε να επιτρέπεται συνταγματικά </w:t>
      </w:r>
      <w:r>
        <w:rPr>
          <w:rFonts w:eastAsia="Times New Roman"/>
          <w:szCs w:val="24"/>
        </w:rPr>
        <w:t>-</w:t>
      </w:r>
      <w:r>
        <w:rPr>
          <w:rFonts w:eastAsia="Times New Roman"/>
          <w:szCs w:val="24"/>
        </w:rPr>
        <w:t xml:space="preserve">προσέξτε εδώ- η ίδρυση μη κρατικών, μη κερδοσκοπικών πανεπιστημίων. Υπάρχει η άρνηση να </w:t>
      </w:r>
      <w:r>
        <w:rPr>
          <w:rFonts w:eastAsia="Times New Roman"/>
          <w:szCs w:val="24"/>
        </w:rPr>
        <w:t>δούμε την πραγματικότητα με το τι συμβαίνει και ότι πρέπει να επιτρέψουμε και μη κρατικά πανεπιστήμια και από την άλλη</w:t>
      </w:r>
      <w:r>
        <w:rPr>
          <w:rFonts w:eastAsia="Times New Roman"/>
          <w:szCs w:val="24"/>
        </w:rPr>
        <w:t>,</w:t>
      </w:r>
      <w:r>
        <w:rPr>
          <w:rFonts w:eastAsia="Times New Roman"/>
          <w:szCs w:val="24"/>
        </w:rPr>
        <w:t xml:space="preserve"> έχουμε την πρόταση της Νέας Δημοκρατίας</w:t>
      </w:r>
      <w:r>
        <w:rPr>
          <w:rFonts w:eastAsia="Times New Roman"/>
          <w:szCs w:val="24"/>
        </w:rPr>
        <w:t>,</w:t>
      </w:r>
      <w:r>
        <w:rPr>
          <w:rFonts w:eastAsia="Times New Roman"/>
          <w:szCs w:val="24"/>
        </w:rPr>
        <w:t xml:space="preserve"> που βλέπω να μιλάει για ιδιώτες ούτε καν με τη φράση «μη κερδοσκοπικά» στην πρόταση που κατατίθ</w:t>
      </w:r>
      <w:r>
        <w:rPr>
          <w:rFonts w:eastAsia="Times New Roman"/>
          <w:szCs w:val="24"/>
        </w:rPr>
        <w:t xml:space="preserve">εται. </w:t>
      </w:r>
    </w:p>
    <w:p w14:paraId="0A5DE7DA"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Βλέπω σήμερα τον Αρχηγό της Αξιωματικής Αντιπολίτευσης να κάνει μια δήλωση για ιδιωτικά</w:t>
      </w:r>
      <w:r>
        <w:rPr>
          <w:rFonts w:eastAsia="Times New Roman"/>
          <w:szCs w:val="24"/>
        </w:rPr>
        <w:t>,</w:t>
      </w:r>
      <w:r>
        <w:rPr>
          <w:rFonts w:eastAsia="Times New Roman"/>
          <w:szCs w:val="24"/>
        </w:rPr>
        <w:t xml:space="preserve"> μη κερδοσκοπικά πανεπιστήμια. Το «μη κερδοσκοπικά» δεν το έχετε βάλει, αγαπητοί συνάδελφοι, ούτε καν στην πρότασή σας, η οποία έρχεται για </w:t>
      </w:r>
      <w:r>
        <w:rPr>
          <w:rFonts w:eastAsia="Times New Roman"/>
          <w:szCs w:val="24"/>
        </w:rPr>
        <w:t>σ</w:t>
      </w:r>
      <w:r>
        <w:rPr>
          <w:rFonts w:eastAsia="Times New Roman"/>
          <w:szCs w:val="24"/>
        </w:rPr>
        <w:t>υνταγματική Αναθεώρ</w:t>
      </w:r>
      <w:r>
        <w:rPr>
          <w:rFonts w:eastAsia="Times New Roman"/>
          <w:szCs w:val="24"/>
        </w:rPr>
        <w:t xml:space="preserve">ηση. </w:t>
      </w:r>
    </w:p>
    <w:p w14:paraId="0A5DE7DB"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(Στο σημείο αυτό κτυπάει επανειλημμένα το κουδούνι λήξεως του χρόνου ομιλίας του κυρίου Βουλευτή)</w:t>
      </w:r>
    </w:p>
    <w:p w14:paraId="0A5DE7DC"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r>
      <w:r w:rsidRPr="009A27A0">
        <w:rPr>
          <w:rFonts w:eastAsia="Times New Roman"/>
          <w:b/>
          <w:szCs w:val="24"/>
        </w:rPr>
        <w:t>ΠΡΟΕΔΡΕΥΩΝ (Μάριος Γεωργιάδης):</w:t>
      </w:r>
      <w:r>
        <w:rPr>
          <w:rFonts w:eastAsia="Times New Roman"/>
          <w:szCs w:val="24"/>
        </w:rPr>
        <w:t xml:space="preserve"> Ολοκληρώστε, κύριε Θεοχαρόπουλε.</w:t>
      </w:r>
    </w:p>
    <w:p w14:paraId="0A5DE7DD"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r>
      <w:r w:rsidRPr="009A27A0">
        <w:rPr>
          <w:rFonts w:eastAsia="Times New Roman"/>
          <w:b/>
          <w:szCs w:val="24"/>
        </w:rPr>
        <w:t>ΑΘΑΝΑΣΙΟΣ ΘΕΟΧΑΡΟΠΟΥΛΟΣ:</w:t>
      </w:r>
      <w:r>
        <w:rPr>
          <w:rFonts w:eastAsia="Times New Roman"/>
          <w:szCs w:val="24"/>
        </w:rPr>
        <w:t xml:space="preserve"> Τελειώνω, κύριε Πρόεδρε.</w:t>
      </w:r>
    </w:p>
    <w:p w14:paraId="0A5DE7DE"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lastRenderedPageBreak/>
        <w:tab/>
        <w:t>Αυτό το οποίο πρέπει να γίνει</w:t>
      </w:r>
      <w:r>
        <w:rPr>
          <w:rFonts w:eastAsia="Times New Roman"/>
          <w:szCs w:val="24"/>
        </w:rPr>
        <w:t>,</w:t>
      </w:r>
      <w:r>
        <w:rPr>
          <w:rFonts w:eastAsia="Times New Roman"/>
          <w:szCs w:val="24"/>
        </w:rPr>
        <w:t xml:space="preserve"> είναι μη κρατικά, μη κερδοσκοπικά πανεπιστήμια, να ξεφύγουμε από την άρνηση να δούμε την κατάσταση όπως είναι σήμερα και ταυτόχρονα</w:t>
      </w:r>
      <w:r>
        <w:rPr>
          <w:rFonts w:eastAsia="Times New Roman"/>
          <w:szCs w:val="24"/>
        </w:rPr>
        <w:t>,</w:t>
      </w:r>
      <w:r>
        <w:rPr>
          <w:rFonts w:eastAsia="Times New Roman"/>
          <w:szCs w:val="24"/>
        </w:rPr>
        <w:t xml:space="preserve"> να μην περάσουμε σε μια λογική άναρχη</w:t>
      </w:r>
      <w:r>
        <w:rPr>
          <w:rFonts w:eastAsia="Times New Roman"/>
          <w:szCs w:val="24"/>
        </w:rPr>
        <w:t>,</w:t>
      </w:r>
      <w:r>
        <w:rPr>
          <w:rFonts w:eastAsia="Times New Roman"/>
          <w:szCs w:val="24"/>
        </w:rPr>
        <w:t xml:space="preserve"> με ιδιωτικά κερδοσκοπικά πανεπιστήμια και με κατευθύνσεις</w:t>
      </w:r>
      <w:r>
        <w:rPr>
          <w:rFonts w:eastAsia="Times New Roman"/>
          <w:szCs w:val="24"/>
        </w:rPr>
        <w:t>,</w:t>
      </w:r>
      <w:r>
        <w:rPr>
          <w:rFonts w:eastAsia="Times New Roman"/>
          <w:szCs w:val="24"/>
        </w:rPr>
        <w:t xml:space="preserve"> οι οποίες δεν οδηγούν σε</w:t>
      </w:r>
      <w:r>
        <w:rPr>
          <w:rFonts w:eastAsia="Times New Roman"/>
          <w:szCs w:val="24"/>
        </w:rPr>
        <w:t xml:space="preserve"> λύση, για την αυτοτέλεια αυτοδιοίκησης</w:t>
      </w:r>
      <w:r>
        <w:rPr>
          <w:rFonts w:eastAsia="Times New Roman"/>
          <w:szCs w:val="24"/>
        </w:rPr>
        <w:t>,</w:t>
      </w:r>
      <w:r>
        <w:rPr>
          <w:rFonts w:eastAsia="Times New Roman"/>
          <w:szCs w:val="24"/>
        </w:rPr>
        <w:t xml:space="preserve"> με ριζική αναβάθμιση των αρμοδιοτήτων και οικονομική αυτοτέλεια</w:t>
      </w:r>
      <w:r>
        <w:rPr>
          <w:rFonts w:eastAsia="Times New Roman"/>
          <w:szCs w:val="24"/>
        </w:rPr>
        <w:t>,</w:t>
      </w:r>
      <w:r>
        <w:rPr>
          <w:rFonts w:eastAsia="Times New Roman"/>
          <w:szCs w:val="24"/>
        </w:rPr>
        <w:t xml:space="preserve"> με πρόβλεψη για δικούς της πόρους.</w:t>
      </w:r>
    </w:p>
    <w:p w14:paraId="0A5DE7DF"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 xml:space="preserve">Τέλος, η </w:t>
      </w:r>
      <w:r>
        <w:rPr>
          <w:rFonts w:eastAsia="Times New Roman"/>
          <w:szCs w:val="24"/>
        </w:rPr>
        <w:t>σ</w:t>
      </w:r>
      <w:r>
        <w:rPr>
          <w:rFonts w:eastAsia="Times New Roman"/>
          <w:szCs w:val="24"/>
        </w:rPr>
        <w:t>υνταγματική Αναθεώρηση οφείλει να μείνει μακριά από προτάσεις</w:t>
      </w:r>
      <w:r>
        <w:rPr>
          <w:rFonts w:eastAsia="Times New Roman"/>
          <w:szCs w:val="24"/>
        </w:rPr>
        <w:t>,</w:t>
      </w:r>
      <w:r>
        <w:rPr>
          <w:rFonts w:eastAsia="Times New Roman"/>
          <w:szCs w:val="24"/>
        </w:rPr>
        <w:t xml:space="preserve"> που μπορεί να καταστούν επικίνδυνες, όπως</w:t>
      </w:r>
      <w:r>
        <w:rPr>
          <w:rFonts w:eastAsia="Times New Roman"/>
          <w:szCs w:val="24"/>
        </w:rPr>
        <w:t xml:space="preserve"> η διεξαγωγή δημοψηφισμάτων για ζητήματα διεθνών συμφωνιών, για λαϊκά δημοψηφίσματα, για αναπομπή νομοθετημάτων. Αν αυτά ίσχυαν, μπορεί η χώρα να μην είχε μπει το 1981 στην Ευρωπαϊκή Ένωση, μπορεί να είχαμε δημοψήφισμα στο Μακεδονικό ή να μην είχε περάσει </w:t>
      </w:r>
      <w:r>
        <w:rPr>
          <w:rFonts w:eastAsia="Times New Roman"/>
          <w:szCs w:val="24"/>
        </w:rPr>
        <w:t xml:space="preserve">ο νόμος για το θρήσκευμα. </w:t>
      </w:r>
    </w:p>
    <w:p w14:paraId="0A5DE7E0"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 xml:space="preserve">Έχουμε καθυστερήσει, αγαπητοί συνάδελφοι. Να μη χαθεί άλλη μια ευκαιρία σήμερα για μια γενναία και ρηξικέλευθη </w:t>
      </w:r>
      <w:r>
        <w:rPr>
          <w:rFonts w:eastAsia="Times New Roman"/>
          <w:szCs w:val="24"/>
        </w:rPr>
        <w:t>σ</w:t>
      </w:r>
      <w:r>
        <w:rPr>
          <w:rFonts w:eastAsia="Times New Roman"/>
          <w:szCs w:val="24"/>
        </w:rPr>
        <w:t xml:space="preserve">υνταγματική Αναθεώρηση, για μεταρρυθμίσεις που κινούνται </w:t>
      </w:r>
      <w:r>
        <w:rPr>
          <w:rFonts w:eastAsia="Times New Roman"/>
          <w:szCs w:val="24"/>
        </w:rPr>
        <w:lastRenderedPageBreak/>
        <w:t>στη σφαίρα του αυτονόητου, για ένα σύγχρονο Σύνταγμα μιας σ</w:t>
      </w:r>
      <w:r>
        <w:rPr>
          <w:rFonts w:eastAsia="Times New Roman"/>
          <w:szCs w:val="24"/>
        </w:rPr>
        <w:t>ύγχρονης χώρας.</w:t>
      </w:r>
    </w:p>
    <w:p w14:paraId="0A5DE7E1"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r>
      <w:r w:rsidRPr="009A27A0">
        <w:rPr>
          <w:rFonts w:eastAsia="Times New Roman"/>
          <w:b/>
          <w:szCs w:val="24"/>
        </w:rPr>
        <w:t>ΠΡΟΕΔΡΕΥΩΝ (Μάριος Γεωργιάδης):</w:t>
      </w:r>
      <w:r>
        <w:rPr>
          <w:rFonts w:eastAsia="Times New Roman"/>
          <w:szCs w:val="24"/>
        </w:rPr>
        <w:t xml:space="preserve"> Ευχαριστούμε τον κ. Θεοχαρόπουλο.</w:t>
      </w:r>
    </w:p>
    <w:p w14:paraId="0A5DE7E2"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Εννέα Βουλευτές ακόμα θα μιλήσουν απόψε, ο κ. Τριανταφυλλίδης, ο κ. Καράογλου, ο κ. Μηταφίδης, ο κ. Καρασμάνης, ο κ. Θραψανιώτης, ο κ. Αμυράς, ο κ. Συντυχάκης, ο κ. Ηγουμεν</w:t>
      </w:r>
      <w:r>
        <w:rPr>
          <w:rFonts w:eastAsia="Times New Roman"/>
          <w:szCs w:val="24"/>
        </w:rPr>
        <w:t>ίδης και ο κ. Γκιουλέκας.</w:t>
      </w:r>
    </w:p>
    <w:p w14:paraId="0A5DE7E3"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r>
      <w:r>
        <w:rPr>
          <w:rFonts w:eastAsia="Times New Roman"/>
          <w:szCs w:val="24"/>
          <w:lang w:val="en-US"/>
        </w:rPr>
        <w:t>O</w:t>
      </w:r>
      <w:r w:rsidRPr="00A16F2A">
        <w:rPr>
          <w:rFonts w:eastAsia="Times New Roman"/>
          <w:szCs w:val="24"/>
        </w:rPr>
        <w:t xml:space="preserve"> </w:t>
      </w:r>
      <w:r>
        <w:rPr>
          <w:rFonts w:eastAsia="Times New Roman"/>
          <w:szCs w:val="24"/>
        </w:rPr>
        <w:t>κ. Τριανταφυλλίδης, Βουλευτής Α΄ Θεσσαλονίκης του ΣΥΡΙΖΑ, έχει τον λόγο.</w:t>
      </w:r>
    </w:p>
    <w:p w14:paraId="0A5DE7E4"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Κύριε Τριανταφυλλίδη, έχετε τον λόγο για επτά λεπτά.</w:t>
      </w:r>
    </w:p>
    <w:p w14:paraId="0A5DE7E5"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r>
      <w:r w:rsidRPr="009A27A0">
        <w:rPr>
          <w:rFonts w:eastAsia="Times New Roman"/>
          <w:b/>
          <w:szCs w:val="24"/>
        </w:rPr>
        <w:t>ΑΛΕΞΑΝΔΡΟΣ ΤΡΙΑΝΤΑΦΥΛΛΙΔΗΣ:</w:t>
      </w:r>
      <w:r w:rsidRPr="00A16F2A">
        <w:rPr>
          <w:rFonts w:eastAsia="Times New Roman"/>
          <w:szCs w:val="24"/>
        </w:rPr>
        <w:t xml:space="preserve"> </w:t>
      </w:r>
      <w:r>
        <w:rPr>
          <w:rFonts w:eastAsia="Times New Roman"/>
          <w:szCs w:val="24"/>
        </w:rPr>
        <w:t>Σας ευχαριστώ, κύριε Πρόεδρε.</w:t>
      </w:r>
    </w:p>
    <w:p w14:paraId="0A5DE7E6"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Κυρίες και κύριοι συνάδελφοι, κύριοι Υπο</w:t>
      </w:r>
      <w:r>
        <w:rPr>
          <w:rFonts w:eastAsia="Times New Roman"/>
          <w:szCs w:val="24"/>
        </w:rPr>
        <w:t>υργοί, ο πολίτης</w:t>
      </w:r>
      <w:r>
        <w:rPr>
          <w:rFonts w:eastAsia="Times New Roman"/>
          <w:szCs w:val="24"/>
        </w:rPr>
        <w:t>,</w:t>
      </w:r>
      <w:r>
        <w:rPr>
          <w:rFonts w:eastAsia="Times New Roman"/>
          <w:szCs w:val="24"/>
        </w:rPr>
        <w:t xml:space="preserve"> που μας παρακολουθεί</w:t>
      </w:r>
      <w:r>
        <w:rPr>
          <w:rFonts w:eastAsia="Times New Roman"/>
          <w:szCs w:val="24"/>
        </w:rPr>
        <w:t>,</w:t>
      </w:r>
      <w:r>
        <w:rPr>
          <w:rFonts w:eastAsia="Times New Roman"/>
          <w:szCs w:val="24"/>
        </w:rPr>
        <w:t xml:space="preserve"> θα αναρωτιέται γιατί να τον αφορά η </w:t>
      </w:r>
      <w:r>
        <w:rPr>
          <w:rFonts w:eastAsia="Times New Roman"/>
          <w:szCs w:val="24"/>
        </w:rPr>
        <w:t>σ</w:t>
      </w:r>
      <w:r>
        <w:rPr>
          <w:rFonts w:eastAsia="Times New Roman"/>
          <w:szCs w:val="24"/>
        </w:rPr>
        <w:t>υνταγματική Αναθεώρηση. Πώς θα αποκατασταθεί, δέκα χρόνια μετά τον μνημονιακό κανιβαλισμό, η διαρραγείσα σχέση του με τους πολιτικούς, την πολιτική και τα κόμματα; Γιατί αφορούν τ</w:t>
      </w:r>
      <w:r>
        <w:rPr>
          <w:rFonts w:eastAsia="Times New Roman"/>
          <w:szCs w:val="24"/>
        </w:rPr>
        <w:t xml:space="preserve">η </w:t>
      </w:r>
      <w:r>
        <w:rPr>
          <w:rFonts w:eastAsia="Times New Roman"/>
          <w:szCs w:val="24"/>
        </w:rPr>
        <w:lastRenderedPageBreak/>
        <w:t>ζωή του, την καθημερινότητά του, την οικογένειά του, οι δύο βασικές στοχεύσεις τής μετά το μνημόνιο περιόδου</w:t>
      </w:r>
      <w:r>
        <w:rPr>
          <w:rFonts w:eastAsia="Times New Roman"/>
          <w:szCs w:val="24"/>
        </w:rPr>
        <w:t>,</w:t>
      </w:r>
      <w:r>
        <w:rPr>
          <w:rFonts w:eastAsia="Times New Roman"/>
          <w:szCs w:val="24"/>
        </w:rPr>
        <w:t xml:space="preserve"> που το Σύνταγμα κωδικοποιεί -τουλάχιστον η πρότασή μας- δηλαδή της εμβάθυνσης της δημοκρατίας</w:t>
      </w:r>
      <w:r>
        <w:rPr>
          <w:rFonts w:eastAsia="Times New Roman"/>
          <w:szCs w:val="24"/>
        </w:rPr>
        <w:t>,</w:t>
      </w:r>
      <w:r>
        <w:rPr>
          <w:rFonts w:eastAsia="Times New Roman"/>
          <w:szCs w:val="24"/>
        </w:rPr>
        <w:t xml:space="preserve"> με την ταυτόχρονη ανάσχεση του νεοφιλελευθερισμού</w:t>
      </w:r>
      <w:r>
        <w:rPr>
          <w:rFonts w:eastAsia="Times New Roman"/>
          <w:szCs w:val="24"/>
        </w:rPr>
        <w:t xml:space="preserve">; </w:t>
      </w:r>
    </w:p>
    <w:p w14:paraId="0A5DE7E7"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 xml:space="preserve">Απαντήσεις έτοιμες δεν υπάρχουν. Σταθμίζεις και επηρεάζεις με την παρουσία σου ή την απουσία σου στόχους, σκοπούς, συσχετισμούς δύναμης και τελικά συμφερόντων. </w:t>
      </w:r>
    </w:p>
    <w:p w14:paraId="0A5DE7E8"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 xml:space="preserve">Ποιους πρέπει να υπηρετεί το Σύνταγμα τώρα, </w:t>
      </w:r>
      <w:r>
        <w:rPr>
          <w:rFonts w:eastAsia="Times New Roman"/>
          <w:szCs w:val="24"/>
        </w:rPr>
        <w:t>σ</w:t>
      </w:r>
      <w:r>
        <w:rPr>
          <w:rFonts w:eastAsia="Times New Roman"/>
          <w:szCs w:val="24"/>
        </w:rPr>
        <w:t>τη μεταμνημονιακή περίοδο; Μα, προφανώς</w:t>
      </w:r>
      <w:r>
        <w:rPr>
          <w:rFonts w:eastAsia="Times New Roman"/>
          <w:szCs w:val="24"/>
        </w:rPr>
        <w:t xml:space="preserve">, </w:t>
      </w:r>
      <w:r>
        <w:rPr>
          <w:rFonts w:eastAsia="Times New Roman"/>
          <w:szCs w:val="24"/>
        </w:rPr>
        <w:t>τα σ</w:t>
      </w:r>
      <w:r>
        <w:rPr>
          <w:rFonts w:eastAsia="Times New Roman"/>
          <w:szCs w:val="24"/>
        </w:rPr>
        <w:t>υμφέροντα των πολλών. Το Σύνταγμα αποτυπώνει τα όριά μας, τα όρια του πολιτικού μας συστήματος και λέει ουσιαστικά «εικόνα σου είμαι, κοινωνία, και σου μοιάζω»</w:t>
      </w:r>
      <w:r>
        <w:rPr>
          <w:rFonts w:eastAsia="Times New Roman"/>
          <w:szCs w:val="24"/>
        </w:rPr>
        <w:t>. Κ</w:t>
      </w:r>
      <w:r>
        <w:rPr>
          <w:rFonts w:eastAsia="Times New Roman"/>
          <w:szCs w:val="24"/>
        </w:rPr>
        <w:t>αι τελικά</w:t>
      </w:r>
      <w:r>
        <w:rPr>
          <w:rFonts w:eastAsia="Times New Roman"/>
          <w:szCs w:val="24"/>
        </w:rPr>
        <w:t>,</w:t>
      </w:r>
      <w:r>
        <w:rPr>
          <w:rFonts w:eastAsia="Times New Roman"/>
          <w:szCs w:val="24"/>
        </w:rPr>
        <w:t xml:space="preserve"> το Σύνταγμα δεν είναι η αιτία, αλλά το αποτέλεσμα των παρεμβάσεών μας. </w:t>
      </w:r>
    </w:p>
    <w:p w14:paraId="0A5DE7E9"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Γιατί αναφ</w:t>
      </w:r>
      <w:r>
        <w:rPr>
          <w:rFonts w:eastAsia="Times New Roman"/>
          <w:szCs w:val="24"/>
        </w:rPr>
        <w:t>ερόμαστε στην ανάσχεση του νεοφιλελευθερισμού και της λιτότητας, καθώς και της εμβάθυνσης των δημοκρατικών θεσμών; Διότι αναπόφευκτα, με δύο λόγια, όταν αδυνατίζει το αριστερό χέρι του κράτους, αυτό που εγγυάται τις πα</w:t>
      </w:r>
      <w:r>
        <w:rPr>
          <w:rFonts w:eastAsia="Times New Roman"/>
          <w:szCs w:val="24"/>
        </w:rPr>
        <w:lastRenderedPageBreak/>
        <w:t>ροχές και τα δικαιώματα, ενισχύεται το</w:t>
      </w:r>
      <w:r>
        <w:rPr>
          <w:rFonts w:eastAsia="Times New Roman"/>
          <w:szCs w:val="24"/>
        </w:rPr>
        <w:t xml:space="preserve"> δεξί, το χέρι του αυταρχισμού, το χέρι που</w:t>
      </w:r>
      <w:r>
        <w:rPr>
          <w:rFonts w:eastAsia="Times New Roman"/>
          <w:szCs w:val="24"/>
        </w:rPr>
        <w:t>,</w:t>
      </w:r>
      <w:r>
        <w:rPr>
          <w:rFonts w:eastAsia="Times New Roman"/>
          <w:szCs w:val="24"/>
        </w:rPr>
        <w:t xml:space="preserve"> με την επίκληση του νόμου και της τάξης </w:t>
      </w:r>
      <w:r>
        <w:rPr>
          <w:rFonts w:eastAsia="Times New Roman"/>
          <w:szCs w:val="24"/>
        </w:rPr>
        <w:t>,</w:t>
      </w:r>
      <w:r>
        <w:rPr>
          <w:rFonts w:eastAsia="Times New Roman"/>
          <w:szCs w:val="24"/>
        </w:rPr>
        <w:t xml:space="preserve">αμφισβητεί δικαιώματα και ελευθερίες. </w:t>
      </w:r>
    </w:p>
    <w:p w14:paraId="0A5DE7EA"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Σταχυολογώ</w:t>
      </w:r>
      <w:r>
        <w:rPr>
          <w:rFonts w:eastAsia="Times New Roman"/>
          <w:szCs w:val="24"/>
        </w:rPr>
        <w:t>,</w:t>
      </w:r>
      <w:r>
        <w:rPr>
          <w:rFonts w:eastAsia="Times New Roman"/>
          <w:szCs w:val="24"/>
        </w:rPr>
        <w:t xml:space="preserve"> λόγω του χρόνου</w:t>
      </w:r>
      <w:r>
        <w:rPr>
          <w:rFonts w:eastAsia="Times New Roman"/>
          <w:szCs w:val="24"/>
        </w:rPr>
        <w:t>,</w:t>
      </w:r>
      <w:r>
        <w:rPr>
          <w:rFonts w:eastAsia="Times New Roman"/>
          <w:szCs w:val="24"/>
        </w:rPr>
        <w:t xml:space="preserve"> τρία συγκεκριμένα άρθρα, όπως το άρθρο 86</w:t>
      </w:r>
      <w:r>
        <w:rPr>
          <w:rFonts w:eastAsia="Times New Roman"/>
          <w:szCs w:val="24"/>
        </w:rPr>
        <w:t>,</w:t>
      </w:r>
      <w:r>
        <w:rPr>
          <w:rFonts w:eastAsia="Times New Roman"/>
          <w:szCs w:val="24"/>
        </w:rPr>
        <w:t xml:space="preserve"> που μας βρίσκει σύμφωνους. Εδώ οι συναινέσεις και οι συνθέσεις δεν είναι κατ’ ανάγκη με το πρόσημο. Είναι ο κοινός συνταγματικός παρονομαστής</w:t>
      </w:r>
      <w:r>
        <w:rPr>
          <w:rFonts w:eastAsia="Times New Roman"/>
          <w:szCs w:val="24"/>
        </w:rPr>
        <w:t>,</w:t>
      </w:r>
      <w:r>
        <w:rPr>
          <w:rFonts w:eastAsia="Times New Roman"/>
          <w:szCs w:val="24"/>
        </w:rPr>
        <w:t xml:space="preserve"> που λέει «φως παντού, στα πάντα, για τους πάντες». Είναι όρος επιβίωσης της πολιτικής και του δημοκρατικού τόξου</w:t>
      </w:r>
      <w:r>
        <w:rPr>
          <w:rFonts w:eastAsia="Times New Roman"/>
          <w:szCs w:val="24"/>
        </w:rPr>
        <w:t>, για να μην βιώσουμε άλλες καταστάσεις. Είναι η κατάργηση του άρθρου 86, του περίφημου νόμου περί ευθύνης Υπουργών, που κατέληξε να είναι το άρθρο περί μη ευθύνης Υπουργών, κάτι, κύριε Κατρούγκαλε, που τότε, το 2001, ως δημοσιογράφος</w:t>
      </w:r>
      <w:r>
        <w:rPr>
          <w:rFonts w:eastAsia="Times New Roman"/>
          <w:szCs w:val="24"/>
        </w:rPr>
        <w:t>,</w:t>
      </w:r>
      <w:r>
        <w:rPr>
          <w:rFonts w:eastAsia="Times New Roman"/>
          <w:szCs w:val="24"/>
        </w:rPr>
        <w:t xml:space="preserve"> το είχα καταγράψει σ</w:t>
      </w:r>
      <w:r>
        <w:rPr>
          <w:rFonts w:eastAsia="Times New Roman"/>
          <w:szCs w:val="24"/>
        </w:rPr>
        <w:t xml:space="preserve">την εκπομπή μου, όταν κάποιοι συνάδελφοί σας όπως ο κ. Σταθόπουλος έλεγε «το πολυδαίδαλον της προβλέψεως του </w:t>
      </w:r>
      <w:r>
        <w:rPr>
          <w:rFonts w:eastAsia="Times New Roman"/>
          <w:szCs w:val="24"/>
        </w:rPr>
        <w:t>‘</w:t>
      </w:r>
      <w:r>
        <w:rPr>
          <w:rFonts w:eastAsia="Times New Roman"/>
          <w:szCs w:val="24"/>
        </w:rPr>
        <w:t xml:space="preserve">86 θα λειτουργήσει ουσιαστικά στην αναποτελεσματική λειτουργία του, για να τιμωρηθούν οι πολιτικοί </w:t>
      </w:r>
      <w:r>
        <w:rPr>
          <w:rFonts w:eastAsia="Times New Roman"/>
          <w:szCs w:val="24"/>
        </w:rPr>
        <w:t>,</w:t>
      </w:r>
      <w:r>
        <w:rPr>
          <w:rFonts w:eastAsia="Times New Roman"/>
          <w:szCs w:val="24"/>
        </w:rPr>
        <w:t>που έβαλαν το δάχτυλο στο μέλι, για να ξεχωρίσ</w:t>
      </w:r>
      <w:r>
        <w:rPr>
          <w:rFonts w:eastAsia="Times New Roman"/>
          <w:szCs w:val="24"/>
        </w:rPr>
        <w:t xml:space="preserve">ουν απ’ </w:t>
      </w:r>
      <w:r>
        <w:rPr>
          <w:rFonts w:eastAsia="Times New Roman"/>
          <w:szCs w:val="24"/>
        </w:rPr>
        <w:t>αυτούς,</w:t>
      </w:r>
      <w:r>
        <w:rPr>
          <w:rFonts w:eastAsia="Times New Roman"/>
          <w:szCs w:val="24"/>
        </w:rPr>
        <w:t xml:space="preserve"> που από οποιαδήποτε </w:t>
      </w:r>
      <w:r>
        <w:rPr>
          <w:rFonts w:eastAsia="Times New Roman"/>
          <w:szCs w:val="24"/>
        </w:rPr>
        <w:lastRenderedPageBreak/>
        <w:t>παράταξη φεύγουν από την πολιτική</w:t>
      </w:r>
      <w:r>
        <w:rPr>
          <w:rFonts w:eastAsia="Times New Roman"/>
          <w:szCs w:val="24"/>
        </w:rPr>
        <w:t>,</w:t>
      </w:r>
      <w:r>
        <w:rPr>
          <w:rFonts w:eastAsia="Times New Roman"/>
          <w:szCs w:val="24"/>
        </w:rPr>
        <w:t xml:space="preserve"> με εντιμότητα και καθαρότητα». </w:t>
      </w:r>
    </w:p>
    <w:p w14:paraId="0A5DE7EB"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Άρθρο 56 παράγραφος 5</w:t>
      </w:r>
      <w:r w:rsidRPr="00A16F2A">
        <w:rPr>
          <w:rFonts w:eastAsia="Times New Roman"/>
          <w:szCs w:val="24"/>
        </w:rPr>
        <w:t xml:space="preserve">: </w:t>
      </w:r>
      <w:r>
        <w:rPr>
          <w:rFonts w:eastAsia="Times New Roman"/>
          <w:szCs w:val="24"/>
        </w:rPr>
        <w:t>Ο Βουλευτής δεν είναι επάγγελμα, γι’ αυτό και βάζουμε ως όριο θητειών τις τρεις θητείες -κάποιοι θα έλεγαν δύο- και για να εξασφα</w:t>
      </w:r>
      <w:r>
        <w:rPr>
          <w:rFonts w:eastAsia="Times New Roman"/>
          <w:szCs w:val="24"/>
        </w:rPr>
        <w:t>λίσουμε το οξυγόνο της δημοκρατίας, που είναι η συνεχής ανανέωση του Σώματος</w:t>
      </w:r>
      <w:r>
        <w:rPr>
          <w:rFonts w:eastAsia="Times New Roman"/>
          <w:szCs w:val="24"/>
        </w:rPr>
        <w:t>,</w:t>
      </w:r>
      <w:r>
        <w:rPr>
          <w:rFonts w:eastAsia="Times New Roman"/>
          <w:szCs w:val="24"/>
        </w:rPr>
        <w:t xml:space="preserve"> που βουλεύεται για τα κοινά, και για να μην καταστεί τελικά ο Βουλευτής ένα επάγγελμα, το οποίο θα κοιτά να συντηρεί και να αναπαράγει τη θέση του στο πολιτικό σύστημα και επομέν</w:t>
      </w:r>
      <w:r>
        <w:rPr>
          <w:rFonts w:eastAsia="Times New Roman"/>
          <w:szCs w:val="24"/>
        </w:rPr>
        <w:t>ως</w:t>
      </w:r>
      <w:r>
        <w:rPr>
          <w:rFonts w:eastAsia="Times New Roman"/>
          <w:szCs w:val="24"/>
        </w:rPr>
        <w:t>,</w:t>
      </w:r>
      <w:r>
        <w:rPr>
          <w:rFonts w:eastAsia="Times New Roman"/>
          <w:szCs w:val="24"/>
        </w:rPr>
        <w:t xml:space="preserve"> να είναι ευεπίφορο σε συναλλαγές και ευεπίφορο σε συνεννοήσεις</w:t>
      </w:r>
      <w:r>
        <w:rPr>
          <w:rFonts w:eastAsia="Times New Roman"/>
          <w:szCs w:val="24"/>
        </w:rPr>
        <w:t>,</w:t>
      </w:r>
      <w:r>
        <w:rPr>
          <w:rFonts w:eastAsia="Times New Roman"/>
          <w:szCs w:val="24"/>
        </w:rPr>
        <w:t xml:space="preserve"> που είναι αντίθετες στον αξιακό του κώδικα. </w:t>
      </w:r>
    </w:p>
    <w:p w14:paraId="0A5DE7EC"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Άρθρο 24, η κλιματική αλλαγή, η διαχείριση του νερού, οι ανανεώσιμες πηγές ενέργειες, γιατί δεν είμαστε περίκλειστο κράτος. Ανήκουμε σε μια Ευ</w:t>
      </w:r>
      <w:r>
        <w:rPr>
          <w:rFonts w:eastAsia="Times New Roman"/>
          <w:szCs w:val="24"/>
        </w:rPr>
        <w:t>ρώπη και σ’ έναν κόσμο</w:t>
      </w:r>
      <w:r>
        <w:rPr>
          <w:rFonts w:eastAsia="Times New Roman"/>
          <w:szCs w:val="24"/>
        </w:rPr>
        <w:t>,</w:t>
      </w:r>
      <w:r>
        <w:rPr>
          <w:rFonts w:eastAsia="Times New Roman"/>
          <w:szCs w:val="24"/>
        </w:rPr>
        <w:t xml:space="preserve"> που αυτήν τη στιγμή κωδικοποιεί το θέμα, το πρόβλημα, το ζήτημα επιβίωσης του πλανήτη</w:t>
      </w:r>
      <w:r>
        <w:rPr>
          <w:rFonts w:eastAsia="Times New Roman"/>
          <w:szCs w:val="24"/>
        </w:rPr>
        <w:t>,</w:t>
      </w:r>
      <w:r>
        <w:rPr>
          <w:rFonts w:eastAsia="Times New Roman"/>
          <w:szCs w:val="24"/>
        </w:rPr>
        <w:t xml:space="preserve"> σε σχέση με την κλιματική αλλαγή. Τώρα πραγματικά</w:t>
      </w:r>
      <w:r>
        <w:rPr>
          <w:rFonts w:eastAsia="Times New Roman"/>
          <w:szCs w:val="24"/>
        </w:rPr>
        <w:t>,</w:t>
      </w:r>
      <w:r>
        <w:rPr>
          <w:rFonts w:eastAsia="Times New Roman"/>
          <w:szCs w:val="24"/>
        </w:rPr>
        <w:t xml:space="preserve"> ξεσηκώνονται κυρίως οι νέοι. Η νέα γενιά στο Βέλγιο, στην Ολλανδία κάνει διαδηλώσεις και διαμα</w:t>
      </w:r>
      <w:r>
        <w:rPr>
          <w:rFonts w:eastAsia="Times New Roman"/>
          <w:szCs w:val="24"/>
        </w:rPr>
        <w:t>ρτύρεται γιατί καταλαβαί</w:t>
      </w:r>
      <w:r>
        <w:rPr>
          <w:rFonts w:eastAsia="Times New Roman"/>
          <w:szCs w:val="24"/>
        </w:rPr>
        <w:lastRenderedPageBreak/>
        <w:t>νει ότι</w:t>
      </w:r>
      <w:r>
        <w:rPr>
          <w:rFonts w:eastAsia="Times New Roman"/>
          <w:szCs w:val="24"/>
        </w:rPr>
        <w:t>,</w:t>
      </w:r>
      <w:r>
        <w:rPr>
          <w:rFonts w:eastAsia="Times New Roman"/>
          <w:szCs w:val="24"/>
        </w:rPr>
        <w:t xml:space="preserve"> όταν έχουμε μείον πενήντα βαθμούς στο Σικάγο των Ηνωμένων Πολιτειών της Αμερικής και συν πενήντα βαθμούς στη Μελβούρνη της Αυστραλίας, τότε κάτι κακό συμβαίνει, κάτι κακό προμηνύεται για το κοινό μας σπίτι</w:t>
      </w:r>
      <w:r>
        <w:rPr>
          <w:rFonts w:eastAsia="Times New Roman"/>
          <w:szCs w:val="24"/>
        </w:rPr>
        <w:t>,</w:t>
      </w:r>
      <w:r>
        <w:rPr>
          <w:rFonts w:eastAsia="Times New Roman"/>
          <w:szCs w:val="24"/>
        </w:rPr>
        <w:t xml:space="preserve"> που είναι ο πλαν</w:t>
      </w:r>
      <w:r>
        <w:rPr>
          <w:rFonts w:eastAsia="Times New Roman"/>
          <w:szCs w:val="24"/>
        </w:rPr>
        <w:t>ήτης μας.</w:t>
      </w:r>
    </w:p>
    <w:p w14:paraId="0A5DE7ED"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Θα μου επιτρέψετε, κύριε Πρόεδρε, να τοποθετηθώ για κάτι άλλο, γιατί αυτή η άλλη Ελλάδα, η Ελλάδα των Ελλήνων του εξωτερικού, δεν εκπροσωπείται στην Αίθουσα. Εμείς ως ΣΥΡΙΖΑ</w:t>
      </w:r>
      <w:r>
        <w:rPr>
          <w:rFonts w:eastAsia="Times New Roman"/>
          <w:szCs w:val="24"/>
        </w:rPr>
        <w:t>,</w:t>
      </w:r>
      <w:r>
        <w:rPr>
          <w:rFonts w:eastAsia="Times New Roman"/>
          <w:szCs w:val="24"/>
        </w:rPr>
        <w:t xml:space="preserve"> προσπαθούμε να αποκαταστήσουμε το χαμένο νήμα, το νήμα του 2001, της Α</w:t>
      </w:r>
      <w:r>
        <w:rPr>
          <w:rFonts w:eastAsia="Times New Roman"/>
          <w:szCs w:val="24"/>
        </w:rPr>
        <w:t>ναθεώρησης του Συντάγματος</w:t>
      </w:r>
      <w:r>
        <w:rPr>
          <w:rFonts w:eastAsia="Times New Roman"/>
          <w:szCs w:val="24"/>
        </w:rPr>
        <w:t>,</w:t>
      </w:r>
      <w:r>
        <w:rPr>
          <w:rFonts w:eastAsia="Times New Roman"/>
          <w:szCs w:val="24"/>
        </w:rPr>
        <w:t xml:space="preserve"> που προέβλεψε με το 51.4, αλλά μετά από δεκαπέντε χρόνια το 51.4 και η διευκόλυνση της άσκησης του εκλογικού δικαιώματος των Ελλήνων</w:t>
      </w:r>
      <w:r>
        <w:rPr>
          <w:rFonts w:eastAsia="Times New Roman"/>
          <w:szCs w:val="24"/>
        </w:rPr>
        <w:t>,</w:t>
      </w:r>
      <w:r>
        <w:rPr>
          <w:rFonts w:eastAsia="Times New Roman"/>
          <w:szCs w:val="24"/>
        </w:rPr>
        <w:t xml:space="preserve"> που βρίσκονται εκτός της επικράτειας</w:t>
      </w:r>
      <w:r>
        <w:rPr>
          <w:rFonts w:eastAsia="Times New Roman"/>
          <w:szCs w:val="24"/>
        </w:rPr>
        <w:t>,</w:t>
      </w:r>
      <w:r>
        <w:rPr>
          <w:rFonts w:eastAsia="Times New Roman"/>
          <w:szCs w:val="24"/>
        </w:rPr>
        <w:t xml:space="preserve"> δεν έγινε πράξη. </w:t>
      </w:r>
    </w:p>
    <w:p w14:paraId="0A5DE7EE"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r>
      <w:r>
        <w:rPr>
          <w:rFonts w:eastAsia="Times New Roman"/>
          <w:szCs w:val="24"/>
        </w:rPr>
        <w:t>Ο εκτελεστικός νομοθέτης γύρισε την π</w:t>
      </w:r>
      <w:r>
        <w:rPr>
          <w:rFonts w:eastAsia="Times New Roman"/>
          <w:szCs w:val="24"/>
        </w:rPr>
        <w:t>λάτη του σ’ αυτό</w:t>
      </w:r>
      <w:r>
        <w:rPr>
          <w:rFonts w:eastAsia="Times New Roman"/>
          <w:szCs w:val="24"/>
        </w:rPr>
        <w:t>,</w:t>
      </w:r>
      <w:r>
        <w:rPr>
          <w:rFonts w:eastAsia="Times New Roman"/>
          <w:szCs w:val="24"/>
        </w:rPr>
        <w:t xml:space="preserve"> που είχε προβλέψει ο συνταγματικός νομοθέτης, καλή ώρα</w:t>
      </w:r>
      <w:r>
        <w:rPr>
          <w:rFonts w:eastAsia="Times New Roman"/>
          <w:szCs w:val="24"/>
        </w:rPr>
        <w:t>,</w:t>
      </w:r>
      <w:r>
        <w:rPr>
          <w:rFonts w:eastAsia="Times New Roman"/>
          <w:szCs w:val="24"/>
        </w:rPr>
        <w:t xml:space="preserve"> όπως είμαστε εμείς. Προβλέπουμε</w:t>
      </w:r>
      <w:r>
        <w:rPr>
          <w:rFonts w:eastAsia="Times New Roman"/>
          <w:szCs w:val="24"/>
        </w:rPr>
        <w:t>,</w:t>
      </w:r>
      <w:r>
        <w:rPr>
          <w:rFonts w:eastAsia="Times New Roman"/>
          <w:szCs w:val="24"/>
        </w:rPr>
        <w:t xml:space="preserve"> όχι μόνο την άσκηση του εκλογικού δικαιώματος και το εκλέγειν, αλλά και το εκλέγεσθαι με το 54.4, γιατί καταλαβαίνουμε όλοι ότι θα ήταν πραγματικά αλ</w:t>
      </w:r>
      <w:r>
        <w:rPr>
          <w:rFonts w:eastAsia="Times New Roman"/>
          <w:szCs w:val="24"/>
        </w:rPr>
        <w:t>υσιτελές το να ψηφίζει ο ομογενής από το Σικάγο, τη Μελβούρνη, τη Φρανκφούρτη, το Ροστόφ, αλλά να επιλέγει Βουλευτές</w:t>
      </w:r>
      <w:r>
        <w:rPr>
          <w:rFonts w:eastAsia="Times New Roman"/>
          <w:szCs w:val="24"/>
        </w:rPr>
        <w:t>,</w:t>
      </w:r>
      <w:r>
        <w:rPr>
          <w:rFonts w:eastAsia="Times New Roman"/>
          <w:szCs w:val="24"/>
        </w:rPr>
        <w:t xml:space="preserve"> από </w:t>
      </w:r>
      <w:r>
        <w:rPr>
          <w:rFonts w:eastAsia="Times New Roman"/>
          <w:szCs w:val="24"/>
        </w:rPr>
        <w:lastRenderedPageBreak/>
        <w:t>πού; Από τη Θεσσαλονίκη, τα Χανιά, το Ηράκλειο και την Κέρκυρα, για να εκπροσωπήσουν τι; Και πόσο ξέρουν αυτοί οι Βουλευτές τα προβλήμ</w:t>
      </w:r>
      <w:r>
        <w:rPr>
          <w:rFonts w:eastAsia="Times New Roman"/>
          <w:szCs w:val="24"/>
        </w:rPr>
        <w:t>ατά του, την καθημερινότητα του Έλληνα απόδημου; Γι’ αυτό</w:t>
      </w:r>
      <w:r>
        <w:rPr>
          <w:rFonts w:eastAsia="Times New Roman"/>
          <w:szCs w:val="24"/>
        </w:rPr>
        <w:t>,</w:t>
      </w:r>
      <w:r>
        <w:rPr>
          <w:rFonts w:eastAsia="Times New Roman"/>
          <w:szCs w:val="24"/>
        </w:rPr>
        <w:t xml:space="preserve"> εις όλον το δικαίωμα το δημοκρατικό του Έλληνα απόδημου να εκπροσωπηθεί και του εκλέγειν και του εκλέγεσθαι, μαζί με το άρθρο 108 για την επανασύσταση και επαναλειτουργία του Συμβουλίου Αποδήμου Ελ</w:t>
      </w:r>
      <w:r>
        <w:rPr>
          <w:rFonts w:eastAsia="Times New Roman"/>
          <w:szCs w:val="24"/>
        </w:rPr>
        <w:t xml:space="preserve">ληνισμού. </w:t>
      </w:r>
    </w:p>
    <w:p w14:paraId="0A5DE7EF"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t>Καταθέτω στα Πρακτικά την πρότασή μου για την επαναλειτουργία του Συμβουλίου Αποδήμου Ελληνισμού</w:t>
      </w:r>
      <w:r>
        <w:rPr>
          <w:rFonts w:eastAsia="Times New Roman"/>
          <w:szCs w:val="24"/>
        </w:rPr>
        <w:t>,</w:t>
      </w:r>
      <w:r>
        <w:rPr>
          <w:rFonts w:eastAsia="Times New Roman"/>
          <w:szCs w:val="24"/>
        </w:rPr>
        <w:t xml:space="preserve"> που είχαν την καλοσύνη εξήντα τρεις συνάδελφοί μου να συνυπογράψουν την αναθεώρηση του άρθρου 108 παράγραφος 2, τεχνικού αλλά ταυτόχρονα ουσιαστικ</w:t>
      </w:r>
      <w:r>
        <w:rPr>
          <w:rFonts w:eastAsia="Times New Roman"/>
          <w:szCs w:val="24"/>
        </w:rPr>
        <w:t>ού τύπου, έτσι ώστε να δράσει ο εκτελεστικός νομοθέτης</w:t>
      </w:r>
      <w:r>
        <w:rPr>
          <w:rFonts w:eastAsia="Times New Roman"/>
          <w:szCs w:val="24"/>
        </w:rPr>
        <w:t>,</w:t>
      </w:r>
      <w:r>
        <w:rPr>
          <w:rFonts w:eastAsia="Times New Roman"/>
          <w:szCs w:val="24"/>
        </w:rPr>
        <w:t xml:space="preserve"> ο μετά τις εκλογές. Είναι οι εξήντα τρεις υπογραφές των συναδέλφων</w:t>
      </w:r>
      <w:r>
        <w:rPr>
          <w:rFonts w:eastAsia="Times New Roman"/>
          <w:szCs w:val="24"/>
        </w:rPr>
        <w:t>,</w:t>
      </w:r>
      <w:r>
        <w:rPr>
          <w:rFonts w:eastAsia="Times New Roman"/>
          <w:szCs w:val="24"/>
        </w:rPr>
        <w:t xml:space="preserve"> που ουσιαστικά</w:t>
      </w:r>
      <w:r>
        <w:rPr>
          <w:rFonts w:eastAsia="Times New Roman"/>
          <w:szCs w:val="24"/>
        </w:rPr>
        <w:t>,</w:t>
      </w:r>
      <w:r>
        <w:rPr>
          <w:rFonts w:eastAsia="Times New Roman"/>
          <w:szCs w:val="24"/>
        </w:rPr>
        <w:t xml:space="preserve"> κατέγραψαν την ανησυχία και την έγνοια μας για τον απόδημο ελληνισμό, ώστε μέχρι να βρούμε τρόπο να συνεννοηθούμε γι</w:t>
      </w:r>
      <w:r>
        <w:rPr>
          <w:rFonts w:eastAsia="Times New Roman"/>
          <w:szCs w:val="24"/>
        </w:rPr>
        <w:t>α να μαζευτούν οι διακόσιες ψήφοι</w:t>
      </w:r>
      <w:r>
        <w:rPr>
          <w:rFonts w:eastAsia="Times New Roman"/>
          <w:szCs w:val="24"/>
        </w:rPr>
        <w:t>,</w:t>
      </w:r>
      <w:r>
        <w:rPr>
          <w:rFonts w:eastAsia="Times New Roman"/>
          <w:szCs w:val="24"/>
        </w:rPr>
        <w:t xml:space="preserve"> που απαιτεί ο υπάρχων συνταγματικός νομοθέτης του ισχύοντος Συντάγματος, του 51.4, τουλάχιστον να επανασυγκροτήσουμε το Συμβούλιο Αποδήμου Ελληνισμού ή να το </w:t>
      </w:r>
      <w:r>
        <w:rPr>
          <w:rFonts w:eastAsia="Times New Roman"/>
          <w:szCs w:val="24"/>
        </w:rPr>
        <w:lastRenderedPageBreak/>
        <w:t>πούμε με οποιονδήποτε άλλον τρόπο, γιατί το συγκεκριμένο ΣΑΕ εί</w:t>
      </w:r>
      <w:r>
        <w:rPr>
          <w:rFonts w:eastAsia="Times New Roman"/>
          <w:szCs w:val="24"/>
        </w:rPr>
        <w:t>ναι έμφορτο από καταγγελίες για σπατάλες, προβλήματα και ζητήματα και ενδεχομένως</w:t>
      </w:r>
      <w:r>
        <w:rPr>
          <w:rFonts w:eastAsia="Times New Roman"/>
          <w:szCs w:val="24"/>
        </w:rPr>
        <w:t>,</w:t>
      </w:r>
      <w:r>
        <w:rPr>
          <w:rFonts w:eastAsia="Times New Roman"/>
          <w:szCs w:val="24"/>
        </w:rPr>
        <w:t xml:space="preserve"> ο εκτελεστικός νομοθέτης να θέλει να το πει κάπως διαφορετικά.</w:t>
      </w:r>
    </w:p>
    <w:p w14:paraId="0A5DE7F0" w14:textId="77777777" w:rsidR="00415E13" w:rsidRDefault="00E650A0">
      <w:pPr>
        <w:tabs>
          <w:tab w:val="left" w:pos="709"/>
          <w:tab w:val="center" w:pos="4753"/>
        </w:tabs>
        <w:spacing w:line="600" w:lineRule="auto"/>
        <w:contextualSpacing/>
        <w:jc w:val="both"/>
        <w:rPr>
          <w:rFonts w:eastAsia="Times New Roman"/>
          <w:szCs w:val="24"/>
        </w:rPr>
      </w:pPr>
      <w:r>
        <w:rPr>
          <w:rFonts w:eastAsia="Times New Roman"/>
          <w:szCs w:val="24"/>
        </w:rPr>
        <w:tab/>
      </w:r>
      <w:r w:rsidRPr="00971B11">
        <w:rPr>
          <w:rFonts w:eastAsia="Times New Roman"/>
          <w:szCs w:val="24"/>
        </w:rPr>
        <w:t>(</w:t>
      </w:r>
      <w:r>
        <w:rPr>
          <w:rFonts w:eastAsia="Times New Roman"/>
          <w:szCs w:val="24"/>
        </w:rPr>
        <w:t>Στο σημείο αυτό ο Βουλευτής κ. Αλέξανδρος Τριανταφυλλίδης καταθέτει για τα Πρακτικά το προαναφερθέν έγγραφο,</w:t>
      </w:r>
      <w:r>
        <w:rPr>
          <w:rFonts w:eastAsia="Times New Roman"/>
          <w:szCs w:val="24"/>
        </w:rPr>
        <w:t xml:space="preserve">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0A5DE7F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A5DE7F2" w14:textId="77777777" w:rsidR="00415E13" w:rsidRDefault="00E650A0">
      <w:pPr>
        <w:spacing w:line="600" w:lineRule="auto"/>
        <w:ind w:firstLine="720"/>
        <w:contextualSpacing/>
        <w:jc w:val="both"/>
        <w:rPr>
          <w:rFonts w:eastAsia="Times New Roman" w:cs="Times New Roman"/>
          <w:szCs w:val="24"/>
        </w:rPr>
      </w:pPr>
      <w:r w:rsidRPr="00FA6581">
        <w:rPr>
          <w:rFonts w:eastAsia="Times New Roman" w:cs="Times New Roman"/>
          <w:szCs w:val="24"/>
        </w:rPr>
        <w:t>Κλείνω</w:t>
      </w:r>
      <w:r>
        <w:rPr>
          <w:rFonts w:eastAsia="Times New Roman" w:cs="Times New Roman"/>
          <w:szCs w:val="24"/>
        </w:rPr>
        <w:t xml:space="preserve"> με αυτό</w:t>
      </w:r>
      <w:r>
        <w:rPr>
          <w:rFonts w:eastAsia="Times New Roman" w:cs="Times New Roman"/>
          <w:szCs w:val="24"/>
        </w:rPr>
        <w:t xml:space="preserve"> -</w:t>
      </w:r>
      <w:r w:rsidRPr="00FA6581">
        <w:rPr>
          <w:rFonts w:eastAsia="Times New Roman" w:cs="Times New Roman"/>
          <w:szCs w:val="24"/>
        </w:rPr>
        <w:t xml:space="preserve">αν </w:t>
      </w:r>
      <w:r>
        <w:rPr>
          <w:rFonts w:eastAsia="Times New Roman" w:cs="Times New Roman"/>
          <w:szCs w:val="24"/>
        </w:rPr>
        <w:t>μου επιτρέπετε, κύριε Π</w:t>
      </w:r>
      <w:r w:rsidRPr="00FA6581">
        <w:rPr>
          <w:rFonts w:eastAsia="Times New Roman" w:cs="Times New Roman"/>
          <w:szCs w:val="24"/>
        </w:rPr>
        <w:t>ρόεδρε</w:t>
      </w:r>
      <w:r>
        <w:rPr>
          <w:rFonts w:eastAsia="Times New Roman" w:cs="Times New Roman"/>
          <w:szCs w:val="24"/>
        </w:rPr>
        <w:t>-</w:t>
      </w:r>
      <w:r w:rsidRPr="00FA6581">
        <w:rPr>
          <w:rFonts w:eastAsia="Times New Roman" w:cs="Times New Roman"/>
          <w:szCs w:val="24"/>
        </w:rPr>
        <w:t xml:space="preserve"> το μοντέλο της </w:t>
      </w:r>
      <w:r>
        <w:rPr>
          <w:rFonts w:eastAsia="Times New Roman" w:cs="Times New Roman"/>
          <w:szCs w:val="24"/>
        </w:rPr>
        <w:t>ι</w:t>
      </w:r>
      <w:r w:rsidRPr="00FA6581">
        <w:rPr>
          <w:rFonts w:eastAsia="Times New Roman" w:cs="Times New Roman"/>
          <w:szCs w:val="24"/>
        </w:rPr>
        <w:t>ταλικής διασποράς</w:t>
      </w:r>
      <w:r>
        <w:rPr>
          <w:rFonts w:eastAsia="Times New Roman" w:cs="Times New Roman"/>
          <w:szCs w:val="24"/>
        </w:rPr>
        <w:t>,</w:t>
      </w:r>
      <w:r w:rsidRPr="00FA6581">
        <w:rPr>
          <w:rFonts w:eastAsia="Times New Roman" w:cs="Times New Roman"/>
          <w:szCs w:val="24"/>
        </w:rPr>
        <w:t xml:space="preserve"> με τη συγκρότηση περιφέρειας εξωτερικού</w:t>
      </w:r>
      <w:r>
        <w:rPr>
          <w:rFonts w:eastAsia="Times New Roman" w:cs="Times New Roman"/>
          <w:szCs w:val="24"/>
        </w:rPr>
        <w:t>,</w:t>
      </w:r>
      <w:r w:rsidRPr="00FA6581">
        <w:rPr>
          <w:rFonts w:eastAsia="Times New Roman" w:cs="Times New Roman"/>
          <w:szCs w:val="24"/>
        </w:rPr>
        <w:t xml:space="preserve"> με δικαίωμα λόγου και προσδιορισμένο σε συγκεκριμένα θέματα λελογισμένο δικαίωμα ψήφου</w:t>
      </w:r>
      <w:r>
        <w:rPr>
          <w:rFonts w:eastAsia="Times New Roman" w:cs="Times New Roman"/>
          <w:szCs w:val="24"/>
        </w:rPr>
        <w:t>, αυτών των τεσσάρων, πέντε, έξι</w:t>
      </w:r>
      <w:r w:rsidRPr="00FA6581">
        <w:rPr>
          <w:rFonts w:eastAsia="Times New Roman" w:cs="Times New Roman"/>
          <w:szCs w:val="24"/>
        </w:rPr>
        <w:t xml:space="preserve"> </w:t>
      </w:r>
      <w:r>
        <w:rPr>
          <w:rFonts w:eastAsia="Times New Roman" w:cs="Times New Roman"/>
          <w:szCs w:val="24"/>
        </w:rPr>
        <w:t>Β</w:t>
      </w:r>
      <w:r w:rsidRPr="00FA6581">
        <w:rPr>
          <w:rFonts w:eastAsia="Times New Roman" w:cs="Times New Roman"/>
          <w:szCs w:val="24"/>
        </w:rPr>
        <w:t>ουλευτών</w:t>
      </w:r>
      <w:r>
        <w:rPr>
          <w:rFonts w:eastAsia="Times New Roman" w:cs="Times New Roman"/>
          <w:szCs w:val="24"/>
        </w:rPr>
        <w:t>,</w:t>
      </w:r>
      <w:r w:rsidRPr="00FA6581">
        <w:rPr>
          <w:rFonts w:eastAsia="Times New Roman" w:cs="Times New Roman"/>
          <w:szCs w:val="24"/>
        </w:rPr>
        <w:t xml:space="preserve"> ένας από κάθε </w:t>
      </w:r>
      <w:r>
        <w:rPr>
          <w:rFonts w:eastAsia="Times New Roman" w:cs="Times New Roman"/>
          <w:szCs w:val="24"/>
        </w:rPr>
        <w:t>ή</w:t>
      </w:r>
      <w:r w:rsidRPr="00FA6581">
        <w:rPr>
          <w:rFonts w:eastAsia="Times New Roman" w:cs="Times New Roman"/>
          <w:szCs w:val="24"/>
        </w:rPr>
        <w:t>πειρο</w:t>
      </w:r>
      <w:r>
        <w:rPr>
          <w:rFonts w:eastAsia="Times New Roman" w:cs="Times New Roman"/>
          <w:szCs w:val="24"/>
        </w:rPr>
        <w:t xml:space="preserve">, θα είναι πολύ σημαντικό, </w:t>
      </w:r>
      <w:r w:rsidRPr="00FA6581">
        <w:rPr>
          <w:rFonts w:eastAsia="Times New Roman" w:cs="Times New Roman"/>
          <w:szCs w:val="24"/>
        </w:rPr>
        <w:t>γι</w:t>
      </w:r>
      <w:r w:rsidRPr="00FA6581">
        <w:rPr>
          <w:rFonts w:eastAsia="Times New Roman" w:cs="Times New Roman"/>
          <w:szCs w:val="24"/>
        </w:rPr>
        <w:t xml:space="preserve">ατί υπάρχει και ο προβληματισμός από συμπολίτες </w:t>
      </w:r>
      <w:r>
        <w:rPr>
          <w:rFonts w:eastAsia="Times New Roman" w:cs="Times New Roman"/>
          <w:szCs w:val="24"/>
        </w:rPr>
        <w:t>μας,</w:t>
      </w:r>
      <w:r w:rsidRPr="00FA6581">
        <w:rPr>
          <w:rFonts w:eastAsia="Times New Roman" w:cs="Times New Roman"/>
          <w:szCs w:val="24"/>
        </w:rPr>
        <w:t xml:space="preserve"> που λένε ότι δεν μπορούν να αποφασίζουν για εμάς</w:t>
      </w:r>
      <w:r>
        <w:rPr>
          <w:rFonts w:eastAsia="Times New Roman" w:cs="Times New Roman"/>
          <w:szCs w:val="24"/>
        </w:rPr>
        <w:t>,</w:t>
      </w:r>
      <w:r w:rsidRPr="00FA6581">
        <w:rPr>
          <w:rFonts w:eastAsia="Times New Roman" w:cs="Times New Roman"/>
          <w:szCs w:val="24"/>
        </w:rPr>
        <w:t xml:space="preserve"> που ζούμε στη </w:t>
      </w:r>
      <w:r>
        <w:rPr>
          <w:rFonts w:eastAsia="Times New Roman" w:cs="Times New Roman"/>
          <w:szCs w:val="24"/>
        </w:rPr>
        <w:t>χώρα</w:t>
      </w:r>
      <w:r>
        <w:rPr>
          <w:rFonts w:eastAsia="Times New Roman" w:cs="Times New Roman"/>
          <w:szCs w:val="24"/>
        </w:rPr>
        <w:t>,</w:t>
      </w:r>
      <w:r>
        <w:rPr>
          <w:rFonts w:eastAsia="Times New Roman" w:cs="Times New Roman"/>
          <w:szCs w:val="24"/>
        </w:rPr>
        <w:t xml:space="preserve"> κάποιοι</w:t>
      </w:r>
      <w:r w:rsidRPr="00FA6581">
        <w:rPr>
          <w:rFonts w:eastAsia="Times New Roman" w:cs="Times New Roman"/>
          <w:szCs w:val="24"/>
        </w:rPr>
        <w:t xml:space="preserve"> που δεν βιώνουν</w:t>
      </w:r>
      <w:r>
        <w:rPr>
          <w:rFonts w:eastAsia="Times New Roman" w:cs="Times New Roman"/>
          <w:szCs w:val="24"/>
        </w:rPr>
        <w:t>,</w:t>
      </w:r>
      <w:r w:rsidRPr="00FA6581">
        <w:rPr>
          <w:rFonts w:eastAsia="Times New Roman" w:cs="Times New Roman"/>
          <w:szCs w:val="24"/>
        </w:rPr>
        <w:t xml:space="preserve"> ούτε τον </w:t>
      </w:r>
      <w:r w:rsidRPr="00FA6581">
        <w:rPr>
          <w:rFonts w:eastAsia="Times New Roman" w:cs="Times New Roman"/>
          <w:szCs w:val="24"/>
        </w:rPr>
        <w:lastRenderedPageBreak/>
        <w:t>προϋπολογισμό</w:t>
      </w:r>
      <w:r>
        <w:rPr>
          <w:rFonts w:eastAsia="Times New Roman" w:cs="Times New Roman"/>
          <w:szCs w:val="24"/>
        </w:rPr>
        <w:t>,</w:t>
      </w:r>
      <w:r w:rsidRPr="00FA6581">
        <w:rPr>
          <w:rFonts w:eastAsia="Times New Roman" w:cs="Times New Roman"/>
          <w:szCs w:val="24"/>
        </w:rPr>
        <w:t xml:space="preserve"> ούτε την υγεία </w:t>
      </w:r>
      <w:r>
        <w:rPr>
          <w:rFonts w:eastAsia="Times New Roman" w:cs="Times New Roman"/>
          <w:szCs w:val="24"/>
        </w:rPr>
        <w:t>μας,</w:t>
      </w:r>
      <w:r w:rsidRPr="00FA6581">
        <w:rPr>
          <w:rFonts w:eastAsia="Times New Roman" w:cs="Times New Roman"/>
          <w:szCs w:val="24"/>
        </w:rPr>
        <w:t xml:space="preserve"> </w:t>
      </w:r>
      <w:r>
        <w:rPr>
          <w:rFonts w:eastAsia="Times New Roman" w:cs="Times New Roman"/>
          <w:szCs w:val="24"/>
        </w:rPr>
        <w:t>ο</w:t>
      </w:r>
      <w:r w:rsidRPr="00FA6581">
        <w:rPr>
          <w:rFonts w:eastAsia="Times New Roman" w:cs="Times New Roman"/>
          <w:szCs w:val="24"/>
        </w:rPr>
        <w:t xml:space="preserve">ύτε την παιδεία </w:t>
      </w:r>
      <w:r>
        <w:rPr>
          <w:rFonts w:eastAsia="Times New Roman" w:cs="Times New Roman"/>
          <w:szCs w:val="24"/>
        </w:rPr>
        <w:t xml:space="preserve">μας, λελογισμένο </w:t>
      </w:r>
      <w:r w:rsidRPr="00FA6581">
        <w:rPr>
          <w:rFonts w:eastAsia="Times New Roman" w:cs="Times New Roman"/>
          <w:szCs w:val="24"/>
        </w:rPr>
        <w:t>όπως γίνεται και σε άλλες χώρε</w:t>
      </w:r>
      <w:r w:rsidRPr="00FA6581">
        <w:rPr>
          <w:rFonts w:eastAsia="Times New Roman" w:cs="Times New Roman"/>
          <w:szCs w:val="24"/>
        </w:rPr>
        <w:t>ς</w:t>
      </w:r>
      <w:r>
        <w:rPr>
          <w:rFonts w:eastAsia="Times New Roman" w:cs="Times New Roman"/>
          <w:szCs w:val="24"/>
        </w:rPr>
        <w:t>.</w:t>
      </w:r>
      <w:r w:rsidRPr="00FA6581">
        <w:rPr>
          <w:rFonts w:eastAsia="Times New Roman" w:cs="Times New Roman"/>
          <w:szCs w:val="24"/>
        </w:rPr>
        <w:t xml:space="preserve"> </w:t>
      </w:r>
    </w:p>
    <w:p w14:paraId="0A5DE7F3" w14:textId="77777777" w:rsidR="00415E13" w:rsidRDefault="00E650A0">
      <w:pPr>
        <w:spacing w:line="600" w:lineRule="auto"/>
        <w:ind w:firstLine="720"/>
        <w:contextualSpacing/>
        <w:jc w:val="both"/>
        <w:rPr>
          <w:rFonts w:eastAsia="Times New Roman" w:cs="Times New Roman"/>
          <w:szCs w:val="24"/>
        </w:rPr>
      </w:pPr>
      <w:r w:rsidRPr="00FA6581">
        <w:rPr>
          <w:rFonts w:eastAsia="Times New Roman" w:cs="Times New Roman"/>
          <w:szCs w:val="24"/>
        </w:rPr>
        <w:t>Κοντολογίς</w:t>
      </w:r>
      <w:r>
        <w:rPr>
          <w:rFonts w:eastAsia="Times New Roman" w:cs="Times New Roman"/>
          <w:szCs w:val="24"/>
        </w:rPr>
        <w:t>,</w:t>
      </w:r>
      <w:r w:rsidRPr="00FA6581">
        <w:rPr>
          <w:rFonts w:eastAsia="Times New Roman" w:cs="Times New Roman"/>
          <w:szCs w:val="24"/>
        </w:rPr>
        <w:t xml:space="preserve"> συνελόντι ειπείν</w:t>
      </w:r>
      <w:r>
        <w:rPr>
          <w:rFonts w:eastAsia="Times New Roman" w:cs="Times New Roman"/>
          <w:szCs w:val="24"/>
        </w:rPr>
        <w:t>,</w:t>
      </w:r>
      <w:r w:rsidRPr="00FA6581">
        <w:rPr>
          <w:rFonts w:eastAsia="Times New Roman" w:cs="Times New Roman"/>
          <w:szCs w:val="24"/>
        </w:rPr>
        <w:t xml:space="preserve"> η </w:t>
      </w:r>
      <w:r>
        <w:rPr>
          <w:rFonts w:eastAsia="Times New Roman" w:cs="Times New Roman"/>
          <w:szCs w:val="24"/>
        </w:rPr>
        <w:t>ε</w:t>
      </w:r>
      <w:r w:rsidRPr="00FA6581">
        <w:rPr>
          <w:rFonts w:eastAsia="Times New Roman" w:cs="Times New Roman"/>
          <w:szCs w:val="24"/>
        </w:rPr>
        <w:t xml:space="preserve">λληνική </w:t>
      </w:r>
      <w:r>
        <w:rPr>
          <w:rFonts w:eastAsia="Times New Roman" w:cs="Times New Roman"/>
          <w:szCs w:val="24"/>
        </w:rPr>
        <w:t>Δ</w:t>
      </w:r>
      <w:r w:rsidRPr="00FA6581">
        <w:rPr>
          <w:rFonts w:eastAsia="Times New Roman" w:cs="Times New Roman"/>
          <w:szCs w:val="24"/>
        </w:rPr>
        <w:t>ιασπορά επιθυμεί διακαώς να ακού</w:t>
      </w:r>
      <w:r>
        <w:rPr>
          <w:rFonts w:eastAsia="Times New Roman" w:cs="Times New Roman"/>
          <w:szCs w:val="24"/>
        </w:rPr>
        <w:t>γεται η φωνή της αυθεντικά στο ε</w:t>
      </w:r>
      <w:r w:rsidRPr="00FA6581">
        <w:rPr>
          <w:rFonts w:eastAsia="Times New Roman" w:cs="Times New Roman"/>
          <w:szCs w:val="24"/>
        </w:rPr>
        <w:t>θνικό Κοινοβούλιο</w:t>
      </w:r>
      <w:r>
        <w:rPr>
          <w:rFonts w:eastAsia="Times New Roman" w:cs="Times New Roman"/>
          <w:szCs w:val="24"/>
        </w:rPr>
        <w:t>.</w:t>
      </w:r>
      <w:r w:rsidRPr="00FA6581">
        <w:rPr>
          <w:rFonts w:eastAsia="Times New Roman" w:cs="Times New Roman"/>
          <w:szCs w:val="24"/>
        </w:rPr>
        <w:t xml:space="preserve"> Δεν</w:t>
      </w:r>
      <w:r>
        <w:rPr>
          <w:rFonts w:eastAsia="Times New Roman" w:cs="Times New Roman"/>
          <w:szCs w:val="24"/>
        </w:rPr>
        <w:t xml:space="preserve"> </w:t>
      </w:r>
      <w:r w:rsidRPr="00FA6581">
        <w:rPr>
          <w:rFonts w:eastAsia="Times New Roman" w:cs="Times New Roman"/>
          <w:szCs w:val="24"/>
        </w:rPr>
        <w:t xml:space="preserve">επιθυμεί να εμπλέκεται στις τρέχουσες </w:t>
      </w:r>
      <w:r>
        <w:rPr>
          <w:rFonts w:eastAsia="Times New Roman" w:cs="Times New Roman"/>
          <w:szCs w:val="24"/>
        </w:rPr>
        <w:t>δ</w:t>
      </w:r>
      <w:r w:rsidRPr="00FA6581">
        <w:rPr>
          <w:rFonts w:eastAsia="Times New Roman" w:cs="Times New Roman"/>
          <w:szCs w:val="24"/>
        </w:rPr>
        <w:t>ιακομματικές αντιπαραθέσεις</w:t>
      </w:r>
      <w:r>
        <w:rPr>
          <w:rFonts w:eastAsia="Times New Roman" w:cs="Times New Roman"/>
          <w:szCs w:val="24"/>
        </w:rPr>
        <w:t>.</w:t>
      </w:r>
      <w:r w:rsidRPr="00FA6581">
        <w:rPr>
          <w:rFonts w:eastAsia="Times New Roman" w:cs="Times New Roman"/>
          <w:szCs w:val="24"/>
        </w:rPr>
        <w:t xml:space="preserve"> Η</w:t>
      </w:r>
      <w:r>
        <w:rPr>
          <w:rFonts w:eastAsia="Times New Roman" w:cs="Times New Roman"/>
          <w:szCs w:val="24"/>
        </w:rPr>
        <w:t xml:space="preserve"> Δ</w:t>
      </w:r>
      <w:r w:rsidRPr="00FA6581">
        <w:rPr>
          <w:rFonts w:eastAsia="Times New Roman" w:cs="Times New Roman"/>
          <w:szCs w:val="24"/>
        </w:rPr>
        <w:t>ιασπορά</w:t>
      </w:r>
      <w:r>
        <w:rPr>
          <w:rFonts w:eastAsia="Times New Roman" w:cs="Times New Roman"/>
          <w:szCs w:val="24"/>
        </w:rPr>
        <w:t>,</w:t>
      </w:r>
      <w:r w:rsidRPr="00FA6581">
        <w:rPr>
          <w:rFonts w:eastAsia="Times New Roman" w:cs="Times New Roman"/>
          <w:szCs w:val="24"/>
        </w:rPr>
        <w:t xml:space="preserve"> στο</w:t>
      </w:r>
      <w:r>
        <w:rPr>
          <w:rFonts w:eastAsia="Times New Roman" w:cs="Times New Roman"/>
          <w:szCs w:val="24"/>
        </w:rPr>
        <w:t>ν</w:t>
      </w:r>
      <w:r w:rsidRPr="00FA6581">
        <w:rPr>
          <w:rFonts w:eastAsia="Times New Roman" w:cs="Times New Roman"/>
          <w:szCs w:val="24"/>
        </w:rPr>
        <w:t xml:space="preserve"> βαθμό που την γνώρισα </w:t>
      </w:r>
      <w:r>
        <w:rPr>
          <w:rFonts w:eastAsia="Times New Roman" w:cs="Times New Roman"/>
          <w:szCs w:val="24"/>
        </w:rPr>
        <w:t>κ</w:t>
      </w:r>
      <w:r w:rsidRPr="00FA6581">
        <w:rPr>
          <w:rFonts w:eastAsia="Times New Roman" w:cs="Times New Roman"/>
          <w:szCs w:val="24"/>
        </w:rPr>
        <w:t>αι ως δημοσιογρ</w:t>
      </w:r>
      <w:r w:rsidRPr="00FA6581">
        <w:rPr>
          <w:rFonts w:eastAsia="Times New Roman" w:cs="Times New Roman"/>
          <w:szCs w:val="24"/>
        </w:rPr>
        <w:t xml:space="preserve">άφος και ως πολιτικός αυτά τα </w:t>
      </w:r>
      <w:r>
        <w:rPr>
          <w:rFonts w:eastAsia="Times New Roman" w:cs="Times New Roman"/>
          <w:szCs w:val="24"/>
        </w:rPr>
        <w:t>τέσσερα</w:t>
      </w:r>
      <w:r w:rsidRPr="00FA6581">
        <w:rPr>
          <w:rFonts w:eastAsia="Times New Roman" w:cs="Times New Roman"/>
          <w:szCs w:val="24"/>
        </w:rPr>
        <w:t xml:space="preserve"> χρόνια</w:t>
      </w:r>
      <w:r>
        <w:rPr>
          <w:rFonts w:eastAsia="Times New Roman" w:cs="Times New Roman"/>
          <w:szCs w:val="24"/>
        </w:rPr>
        <w:t>,</w:t>
      </w:r>
      <w:r w:rsidRPr="00FA6581">
        <w:rPr>
          <w:rFonts w:eastAsia="Times New Roman" w:cs="Times New Roman"/>
          <w:szCs w:val="24"/>
        </w:rPr>
        <w:t xml:space="preserve"> που είχα την τιμή να είμαι </w:t>
      </w:r>
      <w:r>
        <w:rPr>
          <w:rFonts w:eastAsia="Times New Roman" w:cs="Times New Roman"/>
          <w:szCs w:val="24"/>
        </w:rPr>
        <w:t>Π</w:t>
      </w:r>
      <w:r w:rsidRPr="00FA6581">
        <w:rPr>
          <w:rFonts w:eastAsia="Times New Roman" w:cs="Times New Roman"/>
          <w:szCs w:val="24"/>
        </w:rPr>
        <w:t xml:space="preserve">ρόεδρος στην </w:t>
      </w:r>
      <w:r>
        <w:rPr>
          <w:rFonts w:eastAsia="Times New Roman" w:cs="Times New Roman"/>
          <w:szCs w:val="24"/>
        </w:rPr>
        <w:t>Ε</w:t>
      </w:r>
      <w:r w:rsidRPr="00FA6581">
        <w:rPr>
          <w:rFonts w:eastAsia="Times New Roman" w:cs="Times New Roman"/>
          <w:szCs w:val="24"/>
        </w:rPr>
        <w:t xml:space="preserve">ιδική </w:t>
      </w:r>
      <w:r>
        <w:rPr>
          <w:rFonts w:eastAsia="Times New Roman" w:cs="Times New Roman"/>
          <w:szCs w:val="24"/>
        </w:rPr>
        <w:t>Μ</w:t>
      </w:r>
      <w:r w:rsidRPr="00FA6581">
        <w:rPr>
          <w:rFonts w:eastAsia="Times New Roman" w:cs="Times New Roman"/>
          <w:szCs w:val="24"/>
        </w:rPr>
        <w:t xml:space="preserve">όνιμη </w:t>
      </w:r>
      <w:r>
        <w:rPr>
          <w:rFonts w:eastAsia="Times New Roman" w:cs="Times New Roman"/>
          <w:szCs w:val="24"/>
        </w:rPr>
        <w:t>Ε</w:t>
      </w:r>
      <w:r w:rsidRPr="00FA6581">
        <w:rPr>
          <w:rFonts w:eastAsia="Times New Roman" w:cs="Times New Roman"/>
          <w:szCs w:val="24"/>
        </w:rPr>
        <w:t xml:space="preserve">πιτροπή του Ελληνισμού της </w:t>
      </w:r>
      <w:r>
        <w:rPr>
          <w:rFonts w:eastAsia="Times New Roman" w:cs="Times New Roman"/>
          <w:szCs w:val="24"/>
        </w:rPr>
        <w:t>Δ</w:t>
      </w:r>
      <w:r w:rsidRPr="00FA6581">
        <w:rPr>
          <w:rFonts w:eastAsia="Times New Roman" w:cs="Times New Roman"/>
          <w:szCs w:val="24"/>
        </w:rPr>
        <w:t>ιασποράς</w:t>
      </w:r>
      <w:r>
        <w:rPr>
          <w:rFonts w:eastAsia="Times New Roman" w:cs="Times New Roman"/>
          <w:szCs w:val="24"/>
        </w:rPr>
        <w:t>,</w:t>
      </w:r>
      <w:r w:rsidRPr="00FA6581">
        <w:rPr>
          <w:rFonts w:eastAsia="Times New Roman" w:cs="Times New Roman"/>
          <w:szCs w:val="24"/>
        </w:rPr>
        <w:t xml:space="preserve"> επιθυμεί να συμμετάσχει σε έναν συναγωνισμό προσφορά στην πατρίδα</w:t>
      </w:r>
      <w:r>
        <w:rPr>
          <w:rFonts w:eastAsia="Times New Roman" w:cs="Times New Roman"/>
          <w:szCs w:val="24"/>
        </w:rPr>
        <w:t>. Δ</w:t>
      </w:r>
      <w:r w:rsidRPr="00FA6581">
        <w:rPr>
          <w:rFonts w:eastAsia="Times New Roman" w:cs="Times New Roman"/>
          <w:szCs w:val="24"/>
        </w:rPr>
        <w:t xml:space="preserve">εν επιθυμεί να συμμετάσχει σε έναν ανταγωνισμό </w:t>
      </w:r>
      <w:r>
        <w:rPr>
          <w:rFonts w:eastAsia="Times New Roman" w:cs="Times New Roman"/>
          <w:szCs w:val="24"/>
        </w:rPr>
        <w:t>φθοράς,</w:t>
      </w:r>
      <w:r w:rsidRPr="00FA6581">
        <w:rPr>
          <w:rFonts w:eastAsia="Times New Roman" w:cs="Times New Roman"/>
          <w:szCs w:val="24"/>
        </w:rPr>
        <w:t xml:space="preserve"> βλαπτικό</w:t>
      </w:r>
      <w:r>
        <w:rPr>
          <w:rFonts w:eastAsia="Times New Roman" w:cs="Times New Roman"/>
          <w:szCs w:val="24"/>
        </w:rPr>
        <w:t>,</w:t>
      </w:r>
      <w:r w:rsidRPr="00FA6581">
        <w:rPr>
          <w:rFonts w:eastAsia="Times New Roman" w:cs="Times New Roman"/>
          <w:szCs w:val="24"/>
        </w:rPr>
        <w:t xml:space="preserve"> τόσο για την ομογένεια</w:t>
      </w:r>
      <w:r>
        <w:rPr>
          <w:rFonts w:eastAsia="Times New Roman" w:cs="Times New Roman"/>
          <w:szCs w:val="24"/>
        </w:rPr>
        <w:t>,</w:t>
      </w:r>
      <w:r w:rsidRPr="00FA6581">
        <w:rPr>
          <w:rFonts w:eastAsia="Times New Roman" w:cs="Times New Roman"/>
          <w:szCs w:val="24"/>
        </w:rPr>
        <w:t xml:space="preserve"> όσο και για την πατρίδα</w:t>
      </w:r>
      <w:r>
        <w:rPr>
          <w:rFonts w:eastAsia="Times New Roman" w:cs="Times New Roman"/>
          <w:szCs w:val="24"/>
        </w:rPr>
        <w:t>,</w:t>
      </w:r>
      <w:r w:rsidRPr="00FA6581">
        <w:rPr>
          <w:rFonts w:eastAsia="Times New Roman" w:cs="Times New Roman"/>
          <w:szCs w:val="24"/>
        </w:rPr>
        <w:t xml:space="preserve"> που </w:t>
      </w:r>
      <w:r>
        <w:rPr>
          <w:rFonts w:eastAsia="Times New Roman" w:cs="Times New Roman"/>
          <w:szCs w:val="24"/>
        </w:rPr>
        <w:t>ό</w:t>
      </w:r>
      <w:r w:rsidRPr="00FA6581">
        <w:rPr>
          <w:rFonts w:eastAsia="Times New Roman" w:cs="Times New Roman"/>
          <w:szCs w:val="24"/>
        </w:rPr>
        <w:t>λοι αγαπάμε</w:t>
      </w:r>
      <w:r>
        <w:rPr>
          <w:rFonts w:eastAsia="Times New Roman" w:cs="Times New Roman"/>
          <w:szCs w:val="24"/>
        </w:rPr>
        <w:t>.</w:t>
      </w:r>
    </w:p>
    <w:p w14:paraId="0A5DE7F4"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Σας ε</w:t>
      </w:r>
      <w:r w:rsidRPr="00FA6581">
        <w:rPr>
          <w:rFonts w:eastAsia="Times New Roman" w:cs="Times New Roman"/>
          <w:szCs w:val="24"/>
        </w:rPr>
        <w:t>υχαριστώ</w:t>
      </w:r>
      <w:r>
        <w:rPr>
          <w:rFonts w:eastAsia="Times New Roman" w:cs="Times New Roman"/>
          <w:szCs w:val="24"/>
        </w:rPr>
        <w:t>.</w:t>
      </w:r>
    </w:p>
    <w:p w14:paraId="0A5DE7F5" w14:textId="77777777" w:rsidR="00415E13" w:rsidRDefault="00E650A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A5DE7F6" w14:textId="77777777" w:rsidR="00415E13" w:rsidRDefault="00E650A0">
      <w:pPr>
        <w:spacing w:line="600" w:lineRule="auto"/>
        <w:ind w:firstLine="720"/>
        <w:contextualSpacing/>
        <w:jc w:val="both"/>
        <w:rPr>
          <w:rFonts w:eastAsia="Times New Roman" w:cs="Times New Roman"/>
          <w:szCs w:val="24"/>
        </w:rPr>
      </w:pPr>
      <w:r w:rsidRPr="00C67B0C">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 Τριανταφυλλίδη.</w:t>
      </w:r>
    </w:p>
    <w:p w14:paraId="0A5DE7F7"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Ο κ. Καράογλου, Β</w:t>
      </w:r>
      <w:r w:rsidRPr="00FA6581">
        <w:rPr>
          <w:rFonts w:eastAsia="Times New Roman" w:cs="Times New Roman"/>
          <w:szCs w:val="24"/>
        </w:rPr>
        <w:t xml:space="preserve">ουλευτής </w:t>
      </w:r>
      <w:r>
        <w:rPr>
          <w:rFonts w:eastAsia="Times New Roman" w:cs="Times New Roman"/>
          <w:szCs w:val="24"/>
        </w:rPr>
        <w:t>Β΄</w:t>
      </w:r>
      <w:r w:rsidRPr="00FA6581">
        <w:rPr>
          <w:rFonts w:eastAsia="Times New Roman" w:cs="Times New Roman"/>
          <w:szCs w:val="24"/>
        </w:rPr>
        <w:t xml:space="preserve"> Θεσ</w:t>
      </w:r>
      <w:r>
        <w:rPr>
          <w:rFonts w:eastAsia="Times New Roman" w:cs="Times New Roman"/>
          <w:szCs w:val="24"/>
        </w:rPr>
        <w:t xml:space="preserve">σαλονίκης </w:t>
      </w:r>
      <w:r>
        <w:rPr>
          <w:rFonts w:eastAsia="Times New Roman" w:cs="Times New Roman"/>
          <w:szCs w:val="24"/>
        </w:rPr>
        <w:t>της Νέας Δημοκρατίας, έχει τον λόγο.</w:t>
      </w:r>
    </w:p>
    <w:p w14:paraId="0A5DE7F8"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sidRPr="00FA6581">
        <w:rPr>
          <w:rFonts w:eastAsia="Times New Roman" w:cs="Times New Roman"/>
          <w:szCs w:val="24"/>
        </w:rPr>
        <w:t>Θεσσαλονίκη</w:t>
      </w:r>
      <w:r>
        <w:rPr>
          <w:rFonts w:eastAsia="Times New Roman" w:cs="Times New Roman"/>
          <w:szCs w:val="24"/>
        </w:rPr>
        <w:t xml:space="preserve"> έχει την τιμητική της.</w:t>
      </w:r>
    </w:p>
    <w:p w14:paraId="0A5DE7F9"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Κυρίες και κύριοι συνάδελφοι, π</w:t>
      </w:r>
      <w:r w:rsidRPr="00FA6581">
        <w:rPr>
          <w:rFonts w:eastAsia="Times New Roman" w:cs="Times New Roman"/>
          <w:szCs w:val="24"/>
        </w:rPr>
        <w:t>ριν από δύο χρόνια π</w:t>
      </w:r>
      <w:r>
        <w:rPr>
          <w:rFonts w:eastAsia="Times New Roman" w:cs="Times New Roman"/>
          <w:szCs w:val="24"/>
        </w:rPr>
        <w:t>αρουσίασα</w:t>
      </w:r>
      <w:r w:rsidRPr="00FA6581">
        <w:rPr>
          <w:rFonts w:eastAsia="Times New Roman" w:cs="Times New Roman"/>
          <w:szCs w:val="24"/>
        </w:rPr>
        <w:t xml:space="preserve"> ένα βιβλίο μου</w:t>
      </w:r>
      <w:r>
        <w:rPr>
          <w:rFonts w:eastAsia="Times New Roman" w:cs="Times New Roman"/>
          <w:szCs w:val="24"/>
        </w:rPr>
        <w:t xml:space="preserve"> -</w:t>
      </w:r>
      <w:r w:rsidRPr="00FA6581">
        <w:rPr>
          <w:rFonts w:eastAsia="Times New Roman" w:cs="Times New Roman"/>
          <w:szCs w:val="24"/>
        </w:rPr>
        <w:t>το δεύτερο</w:t>
      </w:r>
      <w:r>
        <w:rPr>
          <w:rFonts w:eastAsia="Times New Roman" w:cs="Times New Roman"/>
          <w:szCs w:val="24"/>
        </w:rPr>
        <w:t>-</w:t>
      </w:r>
      <w:r w:rsidRPr="00FA6581">
        <w:rPr>
          <w:rFonts w:eastAsia="Times New Roman" w:cs="Times New Roman"/>
          <w:szCs w:val="24"/>
        </w:rPr>
        <w:t xml:space="preserve"> με τίτλο</w:t>
      </w:r>
      <w:r>
        <w:rPr>
          <w:rFonts w:eastAsia="Times New Roman" w:cs="Times New Roman"/>
          <w:szCs w:val="24"/>
        </w:rPr>
        <w:t>:</w:t>
      </w:r>
      <w:r w:rsidRPr="00FA6581">
        <w:rPr>
          <w:rFonts w:eastAsia="Times New Roman" w:cs="Times New Roman"/>
          <w:szCs w:val="24"/>
        </w:rPr>
        <w:t xml:space="preserve"> </w:t>
      </w:r>
      <w:r>
        <w:rPr>
          <w:rFonts w:eastAsia="Times New Roman" w:cs="Times New Roman"/>
          <w:szCs w:val="24"/>
        </w:rPr>
        <w:t>«Ο</w:t>
      </w:r>
      <w:r w:rsidRPr="00FA6581">
        <w:rPr>
          <w:rFonts w:eastAsia="Times New Roman" w:cs="Times New Roman"/>
          <w:szCs w:val="24"/>
        </w:rPr>
        <w:t>ρκίζομαι</w:t>
      </w:r>
      <w:r>
        <w:rPr>
          <w:rFonts w:eastAsia="Times New Roman" w:cs="Times New Roman"/>
          <w:szCs w:val="24"/>
        </w:rPr>
        <w:t>»</w:t>
      </w:r>
      <w:r w:rsidRPr="00FA6581">
        <w:rPr>
          <w:rFonts w:eastAsia="Times New Roman" w:cs="Times New Roman"/>
          <w:szCs w:val="24"/>
        </w:rPr>
        <w:t xml:space="preserve"> και θέμα την επιτακτική ανάγκη </w:t>
      </w:r>
      <w:r>
        <w:rPr>
          <w:rFonts w:eastAsia="Times New Roman" w:cs="Times New Roman"/>
          <w:szCs w:val="24"/>
        </w:rPr>
        <w:t>σ</w:t>
      </w:r>
      <w:r w:rsidRPr="00FA6581">
        <w:rPr>
          <w:rFonts w:eastAsia="Times New Roman" w:cs="Times New Roman"/>
          <w:szCs w:val="24"/>
        </w:rPr>
        <w:t xml:space="preserve">υνταγματικής </w:t>
      </w:r>
      <w:r>
        <w:rPr>
          <w:rFonts w:eastAsia="Times New Roman" w:cs="Times New Roman"/>
          <w:szCs w:val="24"/>
        </w:rPr>
        <w:t>Α</w:t>
      </w:r>
      <w:r w:rsidRPr="00FA6581">
        <w:rPr>
          <w:rFonts w:eastAsia="Times New Roman" w:cs="Times New Roman"/>
          <w:szCs w:val="24"/>
        </w:rPr>
        <w:t>ναθεώ</w:t>
      </w:r>
      <w:r w:rsidRPr="00FA6581">
        <w:rPr>
          <w:rFonts w:eastAsia="Times New Roman" w:cs="Times New Roman"/>
          <w:szCs w:val="24"/>
        </w:rPr>
        <w:t>ρησης</w:t>
      </w:r>
      <w:r>
        <w:rPr>
          <w:rFonts w:eastAsia="Times New Roman" w:cs="Times New Roman"/>
          <w:szCs w:val="24"/>
        </w:rPr>
        <w:t>,</w:t>
      </w:r>
      <w:r w:rsidRPr="00FA6581">
        <w:rPr>
          <w:rFonts w:eastAsia="Times New Roman" w:cs="Times New Roman"/>
          <w:szCs w:val="24"/>
        </w:rPr>
        <w:t xml:space="preserve"> καταθέτοντας ταυτόχρονα </w:t>
      </w:r>
      <w:r>
        <w:rPr>
          <w:rFonts w:eastAsia="Times New Roman" w:cs="Times New Roman"/>
          <w:szCs w:val="24"/>
        </w:rPr>
        <w:t xml:space="preserve">δεκαεννιά </w:t>
      </w:r>
      <w:r w:rsidRPr="00FA6581">
        <w:rPr>
          <w:rFonts w:eastAsia="Times New Roman" w:cs="Times New Roman"/>
          <w:szCs w:val="24"/>
        </w:rPr>
        <w:t>στοχευμένες προτάσεις για τη συνεχή βελτίωση της ουσίας</w:t>
      </w:r>
      <w:r>
        <w:rPr>
          <w:rFonts w:eastAsia="Times New Roman" w:cs="Times New Roman"/>
          <w:szCs w:val="24"/>
        </w:rPr>
        <w:t>, α</w:t>
      </w:r>
      <w:r w:rsidRPr="00FA6581">
        <w:rPr>
          <w:rFonts w:eastAsia="Times New Roman" w:cs="Times New Roman"/>
          <w:szCs w:val="24"/>
        </w:rPr>
        <w:t xml:space="preserve">λλά και της ποιότητας της δημοκρατίας </w:t>
      </w:r>
      <w:r>
        <w:rPr>
          <w:rFonts w:eastAsia="Times New Roman" w:cs="Times New Roman"/>
          <w:szCs w:val="24"/>
        </w:rPr>
        <w:t>μας.</w:t>
      </w:r>
      <w:r w:rsidRPr="00FA6581">
        <w:rPr>
          <w:rFonts w:eastAsia="Times New Roman" w:cs="Times New Roman"/>
          <w:szCs w:val="24"/>
        </w:rPr>
        <w:t xml:space="preserve"> Τότε</w:t>
      </w:r>
      <w:r>
        <w:rPr>
          <w:rFonts w:eastAsia="Times New Roman" w:cs="Times New Roman"/>
          <w:szCs w:val="24"/>
        </w:rPr>
        <w:t xml:space="preserve">, </w:t>
      </w:r>
      <w:r w:rsidRPr="00FA6581">
        <w:rPr>
          <w:rFonts w:eastAsia="Times New Roman" w:cs="Times New Roman"/>
          <w:szCs w:val="24"/>
        </w:rPr>
        <w:t>λοιπόν</w:t>
      </w:r>
      <w:r>
        <w:rPr>
          <w:rFonts w:eastAsia="Times New Roman" w:cs="Times New Roman"/>
          <w:szCs w:val="24"/>
        </w:rPr>
        <w:t>,</w:t>
      </w:r>
      <w:r w:rsidRPr="00FA6581">
        <w:rPr>
          <w:rFonts w:eastAsia="Times New Roman" w:cs="Times New Roman"/>
          <w:szCs w:val="24"/>
        </w:rPr>
        <w:t xml:space="preserve"> στο βιβλίο αυτό</w:t>
      </w:r>
      <w:r>
        <w:rPr>
          <w:rFonts w:eastAsia="Times New Roman" w:cs="Times New Roman"/>
          <w:szCs w:val="24"/>
        </w:rPr>
        <w:t>,</w:t>
      </w:r>
      <w:r w:rsidRPr="00FA6581">
        <w:rPr>
          <w:rFonts w:eastAsia="Times New Roman" w:cs="Times New Roman"/>
          <w:szCs w:val="24"/>
        </w:rPr>
        <w:t xml:space="preserve"> είχα γράψει </w:t>
      </w:r>
      <w:r>
        <w:rPr>
          <w:rFonts w:eastAsia="Times New Roman" w:cs="Times New Roman"/>
          <w:szCs w:val="24"/>
        </w:rPr>
        <w:t>σ</w:t>
      </w:r>
      <w:r w:rsidRPr="00FA6581">
        <w:rPr>
          <w:rFonts w:eastAsia="Times New Roman" w:cs="Times New Roman"/>
          <w:szCs w:val="24"/>
        </w:rPr>
        <w:t>τον πρόλογο πως</w:t>
      </w:r>
      <w:r>
        <w:rPr>
          <w:rFonts w:eastAsia="Times New Roman" w:cs="Times New Roman"/>
          <w:szCs w:val="24"/>
        </w:rPr>
        <w:t>,</w:t>
      </w:r>
      <w:r w:rsidRPr="00FA6581">
        <w:rPr>
          <w:rFonts w:eastAsia="Times New Roman" w:cs="Times New Roman"/>
          <w:szCs w:val="24"/>
        </w:rPr>
        <w:t xml:space="preserve"> για να υπάρξει μετάβαση σε ένα διαφορετικό και καλύτερο μέλλον</w:t>
      </w:r>
      <w:r>
        <w:rPr>
          <w:rFonts w:eastAsia="Times New Roman" w:cs="Times New Roman"/>
          <w:szCs w:val="24"/>
        </w:rPr>
        <w:t>,</w:t>
      </w:r>
      <w:r w:rsidRPr="00FA6581">
        <w:rPr>
          <w:rFonts w:eastAsia="Times New Roman" w:cs="Times New Roman"/>
          <w:szCs w:val="24"/>
        </w:rPr>
        <w:t xml:space="preserve"> απαράβατη προϋπόθεση είναι αυτή η επιλογή να συνοδεύεται από αναγκαίες αλήθειες</w:t>
      </w:r>
      <w:r>
        <w:rPr>
          <w:rFonts w:eastAsia="Times New Roman" w:cs="Times New Roman"/>
          <w:szCs w:val="24"/>
        </w:rPr>
        <w:t>.</w:t>
      </w:r>
      <w:r w:rsidRPr="00FA6581">
        <w:rPr>
          <w:rFonts w:eastAsia="Times New Roman" w:cs="Times New Roman"/>
          <w:szCs w:val="24"/>
        </w:rPr>
        <w:t xml:space="preserve"> Κατά</w:t>
      </w:r>
      <w:r>
        <w:rPr>
          <w:rFonts w:eastAsia="Times New Roman" w:cs="Times New Roman"/>
          <w:szCs w:val="24"/>
        </w:rPr>
        <w:t xml:space="preserve"> </w:t>
      </w:r>
      <w:r w:rsidRPr="00FA6581">
        <w:rPr>
          <w:rFonts w:eastAsia="Times New Roman" w:cs="Times New Roman"/>
          <w:szCs w:val="24"/>
        </w:rPr>
        <w:t>την προσωπική μου άποψη</w:t>
      </w:r>
      <w:r>
        <w:rPr>
          <w:rFonts w:eastAsia="Times New Roman" w:cs="Times New Roman"/>
          <w:szCs w:val="24"/>
        </w:rPr>
        <w:t>,</w:t>
      </w:r>
      <w:r w:rsidRPr="00FA6581">
        <w:rPr>
          <w:rFonts w:eastAsia="Times New Roman" w:cs="Times New Roman"/>
          <w:szCs w:val="24"/>
        </w:rPr>
        <w:t xml:space="preserve"> η πρώτη αλήθεια είναι πως η ανανέωση του </w:t>
      </w:r>
      <w:r>
        <w:rPr>
          <w:rFonts w:eastAsia="Times New Roman" w:cs="Times New Roman"/>
          <w:szCs w:val="24"/>
        </w:rPr>
        <w:t>Κ</w:t>
      </w:r>
      <w:r w:rsidRPr="00FA6581">
        <w:rPr>
          <w:rFonts w:eastAsia="Times New Roman" w:cs="Times New Roman"/>
          <w:szCs w:val="24"/>
        </w:rPr>
        <w:t xml:space="preserve">αταστατικού </w:t>
      </w:r>
      <w:r>
        <w:rPr>
          <w:rFonts w:eastAsia="Times New Roman" w:cs="Times New Roman"/>
          <w:szCs w:val="24"/>
        </w:rPr>
        <w:t>Χ</w:t>
      </w:r>
      <w:r w:rsidRPr="00FA6581">
        <w:rPr>
          <w:rFonts w:eastAsia="Times New Roman" w:cs="Times New Roman"/>
          <w:szCs w:val="24"/>
        </w:rPr>
        <w:t>άρτη της πατρίδας μας απο</w:t>
      </w:r>
      <w:r w:rsidRPr="00FA6581">
        <w:rPr>
          <w:rFonts w:eastAsia="Times New Roman" w:cs="Times New Roman"/>
          <w:szCs w:val="24"/>
        </w:rPr>
        <w:t>τελεί τη θεμελιώδη έκφραση του γενικού συμφέροντος</w:t>
      </w:r>
      <w:r>
        <w:rPr>
          <w:rFonts w:eastAsia="Times New Roman" w:cs="Times New Roman"/>
          <w:szCs w:val="24"/>
        </w:rPr>
        <w:t>.</w:t>
      </w:r>
      <w:r w:rsidRPr="00FA6581">
        <w:rPr>
          <w:rFonts w:eastAsia="Times New Roman" w:cs="Times New Roman"/>
          <w:szCs w:val="24"/>
        </w:rPr>
        <w:t xml:space="preserve"> </w:t>
      </w:r>
      <w:r>
        <w:rPr>
          <w:rFonts w:eastAsia="Times New Roman" w:cs="Times New Roman"/>
          <w:szCs w:val="24"/>
        </w:rPr>
        <w:t>Υπό αυτό το πρίσμα</w:t>
      </w:r>
      <w:r>
        <w:rPr>
          <w:rFonts w:eastAsia="Times New Roman" w:cs="Times New Roman"/>
          <w:szCs w:val="24"/>
        </w:rPr>
        <w:t>,</w:t>
      </w:r>
      <w:r>
        <w:rPr>
          <w:rFonts w:eastAsia="Times New Roman" w:cs="Times New Roman"/>
          <w:szCs w:val="24"/>
        </w:rPr>
        <w:t xml:space="preserve"> </w:t>
      </w:r>
      <w:r w:rsidRPr="00FA6581">
        <w:rPr>
          <w:rFonts w:eastAsia="Times New Roman" w:cs="Times New Roman"/>
          <w:szCs w:val="24"/>
        </w:rPr>
        <w:t xml:space="preserve">θεωρώ </w:t>
      </w:r>
      <w:r>
        <w:rPr>
          <w:rFonts w:eastAsia="Times New Roman" w:cs="Times New Roman"/>
          <w:szCs w:val="24"/>
        </w:rPr>
        <w:t xml:space="preserve">ότι </w:t>
      </w:r>
      <w:r w:rsidRPr="00FA6581">
        <w:rPr>
          <w:rFonts w:eastAsia="Times New Roman" w:cs="Times New Roman"/>
          <w:szCs w:val="24"/>
        </w:rPr>
        <w:t xml:space="preserve">το </w:t>
      </w:r>
      <w:r>
        <w:rPr>
          <w:rFonts w:eastAsia="Times New Roman" w:cs="Times New Roman"/>
          <w:szCs w:val="24"/>
        </w:rPr>
        <w:t>Σ</w:t>
      </w:r>
      <w:r w:rsidRPr="00FA6581">
        <w:rPr>
          <w:rFonts w:eastAsia="Times New Roman" w:cs="Times New Roman"/>
          <w:szCs w:val="24"/>
        </w:rPr>
        <w:t>ύνταγμά μας πρέπει να γίνει πιο αυστηρ</w:t>
      </w:r>
      <w:r>
        <w:rPr>
          <w:rFonts w:eastAsia="Times New Roman" w:cs="Times New Roman"/>
          <w:szCs w:val="24"/>
        </w:rPr>
        <w:t>ό ως προς την αποτελεσματικότητά</w:t>
      </w:r>
      <w:r w:rsidRPr="00FA6581">
        <w:rPr>
          <w:rFonts w:eastAsia="Times New Roman" w:cs="Times New Roman"/>
          <w:szCs w:val="24"/>
        </w:rPr>
        <w:t xml:space="preserve"> του και πιο ανοικτό</w:t>
      </w:r>
      <w:r>
        <w:rPr>
          <w:rFonts w:eastAsia="Times New Roman" w:cs="Times New Roman"/>
          <w:szCs w:val="24"/>
        </w:rPr>
        <w:t>,</w:t>
      </w:r>
      <w:r w:rsidRPr="00FA6581">
        <w:rPr>
          <w:rFonts w:eastAsia="Times New Roman" w:cs="Times New Roman"/>
          <w:szCs w:val="24"/>
        </w:rPr>
        <w:t xml:space="preserve"> </w:t>
      </w:r>
      <w:r>
        <w:rPr>
          <w:rFonts w:eastAsia="Times New Roman" w:cs="Times New Roman"/>
          <w:szCs w:val="24"/>
        </w:rPr>
        <w:t>ό</w:t>
      </w:r>
      <w:r w:rsidRPr="00FA6581">
        <w:rPr>
          <w:rFonts w:eastAsia="Times New Roman" w:cs="Times New Roman"/>
          <w:szCs w:val="24"/>
        </w:rPr>
        <w:t>σον αφορά τον προσανατολισμό του</w:t>
      </w:r>
      <w:r>
        <w:rPr>
          <w:rFonts w:eastAsia="Times New Roman" w:cs="Times New Roman"/>
          <w:szCs w:val="24"/>
        </w:rPr>
        <w:t xml:space="preserve">. </w:t>
      </w:r>
    </w:p>
    <w:p w14:paraId="0A5DE7FA"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Γ</w:t>
      </w:r>
      <w:r w:rsidRPr="00FA6581">
        <w:rPr>
          <w:rFonts w:eastAsia="Times New Roman" w:cs="Times New Roman"/>
          <w:szCs w:val="24"/>
        </w:rPr>
        <w:t>ια να πετύχουμε τον παραπάνω διττό στόχο</w:t>
      </w:r>
      <w:r>
        <w:rPr>
          <w:rFonts w:eastAsia="Times New Roman" w:cs="Times New Roman"/>
          <w:szCs w:val="24"/>
        </w:rPr>
        <w:t>,</w:t>
      </w:r>
      <w:r w:rsidRPr="00FA6581">
        <w:rPr>
          <w:rFonts w:eastAsia="Times New Roman" w:cs="Times New Roman"/>
          <w:szCs w:val="24"/>
        </w:rPr>
        <w:t xml:space="preserve"> οφείλουμε να βασιστούμε σε δύο άξονες</w:t>
      </w:r>
      <w:r>
        <w:rPr>
          <w:rFonts w:eastAsia="Times New Roman" w:cs="Times New Roman"/>
          <w:szCs w:val="24"/>
        </w:rPr>
        <w:t>:</w:t>
      </w:r>
      <w:r w:rsidRPr="00FA6581">
        <w:rPr>
          <w:rFonts w:eastAsia="Times New Roman" w:cs="Times New Roman"/>
          <w:szCs w:val="24"/>
        </w:rPr>
        <w:t xml:space="preserve"> </w:t>
      </w:r>
      <w:r>
        <w:rPr>
          <w:rFonts w:eastAsia="Times New Roman" w:cs="Times New Roman"/>
          <w:szCs w:val="24"/>
        </w:rPr>
        <w:t>Ο</w:t>
      </w:r>
      <w:r w:rsidRPr="00FA6581">
        <w:rPr>
          <w:rFonts w:eastAsia="Times New Roman" w:cs="Times New Roman"/>
          <w:szCs w:val="24"/>
        </w:rPr>
        <w:t xml:space="preserve"> πρώτος αφορά την αναβάθμιση </w:t>
      </w:r>
      <w:r w:rsidRPr="00FA6581">
        <w:rPr>
          <w:rFonts w:eastAsia="Times New Roman" w:cs="Times New Roman"/>
          <w:szCs w:val="24"/>
        </w:rPr>
        <w:lastRenderedPageBreak/>
        <w:t>του πολιτικού μας συστήματος</w:t>
      </w:r>
      <w:r>
        <w:rPr>
          <w:rFonts w:eastAsia="Times New Roman" w:cs="Times New Roman"/>
          <w:szCs w:val="24"/>
        </w:rPr>
        <w:t>.</w:t>
      </w:r>
      <w:r w:rsidRPr="00FA6581">
        <w:rPr>
          <w:rFonts w:eastAsia="Times New Roman" w:cs="Times New Roman"/>
          <w:szCs w:val="24"/>
        </w:rPr>
        <w:t xml:space="preserve"> Και</w:t>
      </w:r>
      <w:r>
        <w:rPr>
          <w:rFonts w:eastAsia="Times New Roman" w:cs="Times New Roman"/>
          <w:szCs w:val="24"/>
        </w:rPr>
        <w:t xml:space="preserve"> </w:t>
      </w:r>
      <w:r w:rsidRPr="00FA6581">
        <w:rPr>
          <w:rFonts w:eastAsia="Times New Roman" w:cs="Times New Roman"/>
          <w:szCs w:val="24"/>
        </w:rPr>
        <w:t xml:space="preserve">ο δεύτερος </w:t>
      </w:r>
      <w:r>
        <w:rPr>
          <w:rFonts w:eastAsia="Times New Roman" w:cs="Times New Roman"/>
          <w:szCs w:val="24"/>
        </w:rPr>
        <w:t xml:space="preserve">αφορά </w:t>
      </w:r>
      <w:r w:rsidRPr="00FA6581">
        <w:rPr>
          <w:rFonts w:eastAsia="Times New Roman" w:cs="Times New Roman"/>
          <w:szCs w:val="24"/>
        </w:rPr>
        <w:t xml:space="preserve">την ενίσχυση των ανεξάρτητων </w:t>
      </w:r>
      <w:r>
        <w:rPr>
          <w:rFonts w:eastAsia="Times New Roman" w:cs="Times New Roman"/>
          <w:szCs w:val="24"/>
        </w:rPr>
        <w:t>θ</w:t>
      </w:r>
      <w:r w:rsidRPr="00FA6581">
        <w:rPr>
          <w:rFonts w:eastAsia="Times New Roman" w:cs="Times New Roman"/>
          <w:szCs w:val="24"/>
        </w:rPr>
        <w:t>εσμών και τη διασφάλιση της ισοπολιτείας</w:t>
      </w:r>
      <w:r>
        <w:rPr>
          <w:rFonts w:eastAsia="Times New Roman" w:cs="Times New Roman"/>
          <w:szCs w:val="24"/>
        </w:rPr>
        <w:t>.</w:t>
      </w:r>
    </w:p>
    <w:p w14:paraId="0A5DE7FB" w14:textId="77777777" w:rsidR="00415E13" w:rsidRDefault="00E650A0">
      <w:pPr>
        <w:spacing w:line="600" w:lineRule="auto"/>
        <w:ind w:firstLine="720"/>
        <w:contextualSpacing/>
        <w:jc w:val="both"/>
        <w:rPr>
          <w:rFonts w:eastAsia="Times New Roman" w:cs="Times New Roman"/>
          <w:szCs w:val="24"/>
        </w:rPr>
      </w:pPr>
      <w:r w:rsidRPr="00FA6581">
        <w:rPr>
          <w:rFonts w:eastAsia="Times New Roman" w:cs="Times New Roman"/>
          <w:szCs w:val="24"/>
        </w:rPr>
        <w:t>Άρα</w:t>
      </w:r>
      <w:r>
        <w:rPr>
          <w:rFonts w:eastAsia="Times New Roman" w:cs="Times New Roman"/>
          <w:szCs w:val="24"/>
        </w:rPr>
        <w:t>,</w:t>
      </w:r>
      <w:r w:rsidRPr="00FA6581">
        <w:rPr>
          <w:rFonts w:eastAsia="Times New Roman" w:cs="Times New Roman"/>
          <w:szCs w:val="24"/>
        </w:rPr>
        <w:t xml:space="preserve"> </w:t>
      </w:r>
      <w:r>
        <w:rPr>
          <w:rFonts w:eastAsia="Times New Roman" w:cs="Times New Roman"/>
          <w:szCs w:val="24"/>
        </w:rPr>
        <w:t>μ</w:t>
      </w:r>
      <w:r w:rsidRPr="00FA6581">
        <w:rPr>
          <w:rFonts w:eastAsia="Times New Roman" w:cs="Times New Roman"/>
          <w:szCs w:val="24"/>
        </w:rPr>
        <w:t>ε λίγα λόγια</w:t>
      </w:r>
      <w:r>
        <w:rPr>
          <w:rFonts w:eastAsia="Times New Roman" w:cs="Times New Roman"/>
          <w:szCs w:val="24"/>
        </w:rPr>
        <w:t>,</w:t>
      </w:r>
      <w:r w:rsidRPr="00FA6581">
        <w:rPr>
          <w:rFonts w:eastAsia="Times New Roman" w:cs="Times New Roman"/>
          <w:szCs w:val="24"/>
        </w:rPr>
        <w:t xml:space="preserve"> καλούμαστε </w:t>
      </w:r>
      <w:r>
        <w:rPr>
          <w:rFonts w:eastAsia="Times New Roman" w:cs="Times New Roman"/>
          <w:szCs w:val="24"/>
        </w:rPr>
        <w:t>-</w:t>
      </w:r>
      <w:r w:rsidRPr="00FA6581">
        <w:rPr>
          <w:rFonts w:eastAsia="Times New Roman" w:cs="Times New Roman"/>
          <w:szCs w:val="24"/>
        </w:rPr>
        <w:t>και πρέπει</w:t>
      </w:r>
      <w:r>
        <w:rPr>
          <w:rFonts w:eastAsia="Times New Roman" w:cs="Times New Roman"/>
          <w:szCs w:val="24"/>
        </w:rPr>
        <w:t>-</w:t>
      </w:r>
      <w:r w:rsidRPr="00FA6581">
        <w:rPr>
          <w:rFonts w:eastAsia="Times New Roman" w:cs="Times New Roman"/>
          <w:szCs w:val="24"/>
        </w:rPr>
        <w:t xml:space="preserve"> να χτίσουμε ένα πρα</w:t>
      </w:r>
      <w:r w:rsidRPr="00FA6581">
        <w:rPr>
          <w:rFonts w:eastAsia="Times New Roman" w:cs="Times New Roman"/>
          <w:szCs w:val="24"/>
        </w:rPr>
        <w:t>γματικό κράτος δικαίου</w:t>
      </w:r>
      <w:r>
        <w:rPr>
          <w:rFonts w:eastAsia="Times New Roman" w:cs="Times New Roman"/>
          <w:szCs w:val="24"/>
        </w:rPr>
        <w:t>,</w:t>
      </w:r>
      <w:r w:rsidRPr="00FA6581">
        <w:rPr>
          <w:rFonts w:eastAsia="Times New Roman" w:cs="Times New Roman"/>
          <w:szCs w:val="24"/>
        </w:rPr>
        <w:t xml:space="preserve"> αποτελεσματικό</w:t>
      </w:r>
      <w:r>
        <w:rPr>
          <w:rFonts w:eastAsia="Times New Roman" w:cs="Times New Roman"/>
          <w:szCs w:val="24"/>
        </w:rPr>
        <w:t>,</w:t>
      </w:r>
      <w:r w:rsidRPr="00FA6581">
        <w:rPr>
          <w:rFonts w:eastAsia="Times New Roman" w:cs="Times New Roman"/>
          <w:szCs w:val="24"/>
        </w:rPr>
        <w:t xml:space="preserve"> αλλά ταυτόχρονα και ανθρώπινο</w:t>
      </w:r>
      <w:r>
        <w:rPr>
          <w:rFonts w:eastAsia="Times New Roman" w:cs="Times New Roman"/>
          <w:szCs w:val="24"/>
        </w:rPr>
        <w:t>.</w:t>
      </w:r>
      <w:r w:rsidRPr="00FA6581">
        <w:rPr>
          <w:rFonts w:eastAsia="Times New Roman" w:cs="Times New Roman"/>
          <w:szCs w:val="24"/>
        </w:rPr>
        <w:t xml:space="preserve"> Καλούμαστε</w:t>
      </w:r>
      <w:r>
        <w:rPr>
          <w:rFonts w:eastAsia="Times New Roman" w:cs="Times New Roman"/>
          <w:szCs w:val="24"/>
        </w:rPr>
        <w:t xml:space="preserve"> </w:t>
      </w:r>
      <w:r>
        <w:rPr>
          <w:rFonts w:eastAsia="Times New Roman" w:cs="Times New Roman"/>
          <w:szCs w:val="24"/>
        </w:rPr>
        <w:t>-</w:t>
      </w:r>
      <w:r w:rsidRPr="00FA6581">
        <w:rPr>
          <w:rFonts w:eastAsia="Times New Roman" w:cs="Times New Roman"/>
          <w:szCs w:val="24"/>
        </w:rPr>
        <w:t>και πρέπει</w:t>
      </w:r>
      <w:r>
        <w:rPr>
          <w:rFonts w:eastAsia="Times New Roman" w:cs="Times New Roman"/>
          <w:szCs w:val="24"/>
        </w:rPr>
        <w:t>-</w:t>
      </w:r>
      <w:r w:rsidRPr="00FA6581">
        <w:rPr>
          <w:rFonts w:eastAsia="Times New Roman" w:cs="Times New Roman"/>
          <w:szCs w:val="24"/>
        </w:rPr>
        <w:t xml:space="preserve"> να σπάσουμε το</w:t>
      </w:r>
      <w:r>
        <w:rPr>
          <w:rFonts w:eastAsia="Times New Roman" w:cs="Times New Roman"/>
          <w:szCs w:val="24"/>
        </w:rPr>
        <w:t>ν</w:t>
      </w:r>
      <w:r w:rsidRPr="00FA6581">
        <w:rPr>
          <w:rFonts w:eastAsia="Times New Roman" w:cs="Times New Roman"/>
          <w:szCs w:val="24"/>
        </w:rPr>
        <w:t xml:space="preserve"> φαύλο κύκλο των χαμένων ευκαιριών</w:t>
      </w:r>
      <w:r>
        <w:rPr>
          <w:rFonts w:eastAsia="Times New Roman" w:cs="Times New Roman"/>
          <w:szCs w:val="24"/>
        </w:rPr>
        <w:t>.</w:t>
      </w:r>
      <w:r w:rsidRPr="00FA6581">
        <w:rPr>
          <w:rFonts w:eastAsia="Times New Roman" w:cs="Times New Roman"/>
          <w:szCs w:val="24"/>
        </w:rPr>
        <w:t xml:space="preserve"> Καλούμαστε</w:t>
      </w:r>
      <w:r>
        <w:rPr>
          <w:rFonts w:eastAsia="Times New Roman" w:cs="Times New Roman"/>
          <w:szCs w:val="24"/>
        </w:rPr>
        <w:t xml:space="preserve"> </w:t>
      </w:r>
      <w:r>
        <w:rPr>
          <w:rFonts w:eastAsia="Times New Roman" w:cs="Times New Roman"/>
          <w:szCs w:val="24"/>
        </w:rPr>
        <w:t>-</w:t>
      </w:r>
      <w:r w:rsidRPr="00FA6581">
        <w:rPr>
          <w:rFonts w:eastAsia="Times New Roman" w:cs="Times New Roman"/>
          <w:szCs w:val="24"/>
        </w:rPr>
        <w:t>και πρέπει</w:t>
      </w:r>
      <w:r>
        <w:rPr>
          <w:rFonts w:eastAsia="Times New Roman" w:cs="Times New Roman"/>
          <w:szCs w:val="24"/>
        </w:rPr>
        <w:t>-</w:t>
      </w:r>
      <w:r w:rsidRPr="00FA6581">
        <w:rPr>
          <w:rFonts w:eastAsia="Times New Roman" w:cs="Times New Roman"/>
          <w:szCs w:val="24"/>
        </w:rPr>
        <w:t xml:space="preserve"> να </w:t>
      </w:r>
      <w:r>
        <w:rPr>
          <w:rFonts w:eastAsia="Times New Roman" w:cs="Times New Roman"/>
          <w:szCs w:val="24"/>
        </w:rPr>
        <w:t xml:space="preserve">συγκρουστούμε </w:t>
      </w:r>
      <w:r w:rsidRPr="00FA6581">
        <w:rPr>
          <w:rFonts w:eastAsia="Times New Roman" w:cs="Times New Roman"/>
          <w:szCs w:val="24"/>
        </w:rPr>
        <w:t>με τα αίτια που αναπαράγουν τα μεγάλα καθημερινά προ</w:t>
      </w:r>
      <w:r>
        <w:rPr>
          <w:rFonts w:eastAsia="Times New Roman" w:cs="Times New Roman"/>
          <w:szCs w:val="24"/>
        </w:rPr>
        <w:t>βλήματα και να δι</w:t>
      </w:r>
      <w:r>
        <w:rPr>
          <w:rFonts w:eastAsia="Times New Roman" w:cs="Times New Roman"/>
          <w:szCs w:val="24"/>
        </w:rPr>
        <w:t>ασφαλίσουμε μια</w:t>
      </w:r>
      <w:r w:rsidRPr="00FA6581">
        <w:rPr>
          <w:rFonts w:eastAsia="Times New Roman" w:cs="Times New Roman"/>
          <w:szCs w:val="24"/>
        </w:rPr>
        <w:t xml:space="preserve"> νέα προοπτική για τον τόπο</w:t>
      </w:r>
      <w:r>
        <w:rPr>
          <w:rFonts w:eastAsia="Times New Roman" w:cs="Times New Roman"/>
          <w:szCs w:val="24"/>
        </w:rPr>
        <w:t>,</w:t>
      </w:r>
      <w:r w:rsidRPr="00FA6581">
        <w:rPr>
          <w:rFonts w:eastAsia="Times New Roman" w:cs="Times New Roman"/>
          <w:szCs w:val="24"/>
        </w:rPr>
        <w:t xml:space="preserve"> με πρόοδο και ευημερία για την κοινωνία </w:t>
      </w:r>
      <w:r>
        <w:rPr>
          <w:rFonts w:eastAsia="Times New Roman" w:cs="Times New Roman"/>
          <w:szCs w:val="24"/>
        </w:rPr>
        <w:t>μας.</w:t>
      </w:r>
      <w:r w:rsidRPr="00FA6581">
        <w:rPr>
          <w:rFonts w:eastAsia="Times New Roman" w:cs="Times New Roman"/>
          <w:szCs w:val="24"/>
        </w:rPr>
        <w:t xml:space="preserve"> Ως</w:t>
      </w:r>
      <w:r>
        <w:rPr>
          <w:rFonts w:eastAsia="Times New Roman" w:cs="Times New Roman"/>
          <w:szCs w:val="24"/>
        </w:rPr>
        <w:t xml:space="preserve"> </w:t>
      </w:r>
      <w:r w:rsidRPr="00FA6581">
        <w:rPr>
          <w:rFonts w:eastAsia="Times New Roman" w:cs="Times New Roman"/>
          <w:szCs w:val="24"/>
        </w:rPr>
        <w:t>εκ τούτου</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υνταγματική Α</w:t>
      </w:r>
      <w:r w:rsidRPr="00FA6581">
        <w:rPr>
          <w:rFonts w:eastAsia="Times New Roman" w:cs="Times New Roman"/>
          <w:szCs w:val="24"/>
        </w:rPr>
        <w:t>ναθεώρηση πρέπει πρωτίστως</w:t>
      </w:r>
      <w:r>
        <w:rPr>
          <w:rFonts w:eastAsia="Times New Roman" w:cs="Times New Roman"/>
          <w:szCs w:val="24"/>
        </w:rPr>
        <w:t>,</w:t>
      </w:r>
      <w:r w:rsidRPr="00FA6581">
        <w:rPr>
          <w:rFonts w:eastAsia="Times New Roman" w:cs="Times New Roman"/>
          <w:szCs w:val="24"/>
        </w:rPr>
        <w:t xml:space="preserve"> να υπηρετεί την κοινωνία και τον πολίτη</w:t>
      </w:r>
      <w:r>
        <w:rPr>
          <w:rFonts w:eastAsia="Times New Roman" w:cs="Times New Roman"/>
          <w:szCs w:val="24"/>
        </w:rPr>
        <w:t>,</w:t>
      </w:r>
      <w:r w:rsidRPr="00FA6581">
        <w:rPr>
          <w:rFonts w:eastAsia="Times New Roman" w:cs="Times New Roman"/>
          <w:szCs w:val="24"/>
        </w:rPr>
        <w:t xml:space="preserve"> αντέχοντας </w:t>
      </w:r>
      <w:r>
        <w:rPr>
          <w:rFonts w:eastAsia="Times New Roman" w:cs="Times New Roman"/>
          <w:szCs w:val="24"/>
        </w:rPr>
        <w:t>σ</w:t>
      </w:r>
      <w:r w:rsidRPr="00FA6581">
        <w:rPr>
          <w:rFonts w:eastAsia="Times New Roman" w:cs="Times New Roman"/>
          <w:szCs w:val="24"/>
        </w:rPr>
        <w:t>το</w:t>
      </w:r>
      <w:r>
        <w:rPr>
          <w:rFonts w:eastAsia="Times New Roman" w:cs="Times New Roman"/>
          <w:szCs w:val="24"/>
        </w:rPr>
        <w:t>ν</w:t>
      </w:r>
      <w:r w:rsidRPr="00FA6581">
        <w:rPr>
          <w:rFonts w:eastAsia="Times New Roman" w:cs="Times New Roman"/>
          <w:szCs w:val="24"/>
        </w:rPr>
        <w:t xml:space="preserve"> χρόνο</w:t>
      </w:r>
      <w:r>
        <w:rPr>
          <w:rFonts w:eastAsia="Times New Roman" w:cs="Times New Roman"/>
          <w:szCs w:val="24"/>
        </w:rPr>
        <w:t>,</w:t>
      </w:r>
      <w:r w:rsidRPr="00FA6581">
        <w:rPr>
          <w:rFonts w:eastAsia="Times New Roman" w:cs="Times New Roman"/>
          <w:szCs w:val="24"/>
        </w:rPr>
        <w:t xml:space="preserve"> μακριά και πέρα από μικροκομματικά συμφέροντα</w:t>
      </w:r>
      <w:r>
        <w:rPr>
          <w:rFonts w:eastAsia="Times New Roman" w:cs="Times New Roman"/>
          <w:szCs w:val="24"/>
        </w:rPr>
        <w:t>,</w:t>
      </w:r>
      <w:r w:rsidRPr="00FA6581">
        <w:rPr>
          <w:rFonts w:eastAsia="Times New Roman" w:cs="Times New Roman"/>
          <w:szCs w:val="24"/>
        </w:rPr>
        <w:t xml:space="preserve"> </w:t>
      </w:r>
      <w:r>
        <w:rPr>
          <w:rFonts w:eastAsia="Times New Roman" w:cs="Times New Roman"/>
          <w:szCs w:val="24"/>
        </w:rPr>
        <w:t>σ</w:t>
      </w:r>
      <w:r w:rsidRPr="00FA6581">
        <w:rPr>
          <w:rFonts w:eastAsia="Times New Roman" w:cs="Times New Roman"/>
          <w:szCs w:val="24"/>
        </w:rPr>
        <w:t>αν και αυτά</w:t>
      </w:r>
      <w:r>
        <w:rPr>
          <w:rFonts w:eastAsia="Times New Roman" w:cs="Times New Roman"/>
          <w:szCs w:val="24"/>
        </w:rPr>
        <w:t>,</w:t>
      </w:r>
      <w:r w:rsidRPr="00FA6581">
        <w:rPr>
          <w:rFonts w:eastAsia="Times New Roman" w:cs="Times New Roman"/>
          <w:szCs w:val="24"/>
        </w:rPr>
        <w:t xml:space="preserve"> που</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παρακινούν την παρούσα Κ</w:t>
      </w:r>
      <w:r w:rsidRPr="00FA6581">
        <w:rPr>
          <w:rFonts w:eastAsia="Times New Roman" w:cs="Times New Roman"/>
          <w:szCs w:val="24"/>
        </w:rPr>
        <w:t>υβέρνηση</w:t>
      </w:r>
      <w:r>
        <w:rPr>
          <w:rFonts w:eastAsia="Times New Roman" w:cs="Times New Roman"/>
          <w:szCs w:val="24"/>
        </w:rPr>
        <w:t>.</w:t>
      </w:r>
      <w:r w:rsidRPr="00FA6581">
        <w:rPr>
          <w:rFonts w:eastAsia="Times New Roman" w:cs="Times New Roman"/>
          <w:szCs w:val="24"/>
        </w:rPr>
        <w:t xml:space="preserve"> </w:t>
      </w:r>
    </w:p>
    <w:p w14:paraId="0A5DE7FC" w14:textId="77777777" w:rsidR="00415E13" w:rsidRDefault="00E650A0">
      <w:pPr>
        <w:spacing w:line="600" w:lineRule="auto"/>
        <w:ind w:firstLine="720"/>
        <w:contextualSpacing/>
        <w:jc w:val="both"/>
        <w:rPr>
          <w:rFonts w:eastAsia="Times New Roman" w:cs="Times New Roman"/>
          <w:szCs w:val="24"/>
        </w:rPr>
      </w:pPr>
      <w:r w:rsidRPr="00FA6581">
        <w:rPr>
          <w:rFonts w:eastAsia="Times New Roman" w:cs="Times New Roman"/>
          <w:szCs w:val="24"/>
        </w:rPr>
        <w:t>Στα</w:t>
      </w:r>
      <w:r>
        <w:rPr>
          <w:rFonts w:eastAsia="Times New Roman" w:cs="Times New Roman"/>
          <w:szCs w:val="24"/>
        </w:rPr>
        <w:t xml:space="preserve"> δεκαπέντε</w:t>
      </w:r>
      <w:r w:rsidRPr="00FA6581">
        <w:rPr>
          <w:rFonts w:eastAsia="Times New Roman" w:cs="Times New Roman"/>
          <w:szCs w:val="24"/>
        </w:rPr>
        <w:t xml:space="preserve"> χρόνια της κοινοβουλευτικής μου διαδρομής</w:t>
      </w:r>
      <w:r>
        <w:rPr>
          <w:rFonts w:eastAsia="Times New Roman" w:cs="Times New Roman"/>
          <w:szCs w:val="24"/>
        </w:rPr>
        <w:t>,</w:t>
      </w:r>
      <w:r w:rsidRPr="00FA6581">
        <w:rPr>
          <w:rFonts w:eastAsia="Times New Roman" w:cs="Times New Roman"/>
          <w:szCs w:val="24"/>
        </w:rPr>
        <w:t xml:space="preserve"> έχω αποδείξει ότι </w:t>
      </w:r>
      <w:r>
        <w:rPr>
          <w:rFonts w:eastAsia="Times New Roman" w:cs="Times New Roman"/>
          <w:szCs w:val="24"/>
        </w:rPr>
        <w:t>σ</w:t>
      </w:r>
      <w:r w:rsidRPr="00FA6581">
        <w:rPr>
          <w:rFonts w:eastAsia="Times New Roman" w:cs="Times New Roman"/>
          <w:szCs w:val="24"/>
        </w:rPr>
        <w:t>έβομαι το δικαίωμα του κάθε συναδέλφου να έχει την άποψή του και να διαφωνεί με τη δική μου</w:t>
      </w:r>
      <w:r>
        <w:rPr>
          <w:rFonts w:eastAsia="Times New Roman" w:cs="Times New Roman"/>
          <w:szCs w:val="24"/>
        </w:rPr>
        <w:t xml:space="preserve">. </w:t>
      </w:r>
      <w:r w:rsidRPr="00FA6581">
        <w:rPr>
          <w:rFonts w:eastAsia="Times New Roman" w:cs="Times New Roman"/>
          <w:szCs w:val="24"/>
        </w:rPr>
        <w:t>Πέρα</w:t>
      </w:r>
      <w:r>
        <w:rPr>
          <w:rFonts w:eastAsia="Times New Roman" w:cs="Times New Roman"/>
          <w:szCs w:val="24"/>
        </w:rPr>
        <w:t>, όμως,</w:t>
      </w:r>
      <w:r w:rsidRPr="00FA6581">
        <w:rPr>
          <w:rFonts w:eastAsia="Times New Roman" w:cs="Times New Roman"/>
          <w:szCs w:val="24"/>
        </w:rPr>
        <w:t xml:space="preserve"> από αυτή τ</w:t>
      </w:r>
      <w:r w:rsidRPr="00FA6581">
        <w:rPr>
          <w:rFonts w:eastAsia="Times New Roman" w:cs="Times New Roman"/>
          <w:szCs w:val="24"/>
        </w:rPr>
        <w:t>η διαφωνία</w:t>
      </w:r>
      <w:r>
        <w:rPr>
          <w:rFonts w:eastAsia="Times New Roman" w:cs="Times New Roman"/>
          <w:szCs w:val="24"/>
        </w:rPr>
        <w:t>,</w:t>
      </w:r>
      <w:r w:rsidRPr="00FA6581">
        <w:rPr>
          <w:rFonts w:eastAsia="Times New Roman" w:cs="Times New Roman"/>
          <w:szCs w:val="24"/>
        </w:rPr>
        <w:t xml:space="preserve"> είναι υποχρέωση όλων </w:t>
      </w:r>
      <w:r>
        <w:rPr>
          <w:rFonts w:eastAsia="Times New Roman" w:cs="Times New Roman"/>
          <w:szCs w:val="24"/>
        </w:rPr>
        <w:t>μας,</w:t>
      </w:r>
      <w:r w:rsidRPr="00FA6581">
        <w:rPr>
          <w:rFonts w:eastAsia="Times New Roman" w:cs="Times New Roman"/>
          <w:szCs w:val="24"/>
        </w:rPr>
        <w:t xml:space="preserve"> να σεβόμαστε τους θεσμούς</w:t>
      </w:r>
      <w:r>
        <w:rPr>
          <w:rFonts w:eastAsia="Times New Roman" w:cs="Times New Roman"/>
          <w:szCs w:val="24"/>
        </w:rPr>
        <w:t>.</w:t>
      </w:r>
      <w:r w:rsidRPr="00FA6581">
        <w:rPr>
          <w:rFonts w:eastAsia="Times New Roman" w:cs="Times New Roman"/>
          <w:szCs w:val="24"/>
        </w:rPr>
        <w:t xml:space="preserve"> </w:t>
      </w:r>
      <w:r>
        <w:rPr>
          <w:rFonts w:eastAsia="Times New Roman" w:cs="Times New Roman"/>
          <w:szCs w:val="24"/>
        </w:rPr>
        <w:t xml:space="preserve">Όπως </w:t>
      </w:r>
      <w:r w:rsidRPr="00FA6581">
        <w:rPr>
          <w:rFonts w:eastAsia="Times New Roman" w:cs="Times New Roman"/>
          <w:szCs w:val="24"/>
        </w:rPr>
        <w:t xml:space="preserve">έγραψε και ο μεγάλος Ρήγας </w:t>
      </w:r>
      <w:r w:rsidRPr="00FA6581">
        <w:rPr>
          <w:rFonts w:eastAsia="Times New Roman" w:cs="Times New Roman"/>
          <w:szCs w:val="24"/>
        </w:rPr>
        <w:lastRenderedPageBreak/>
        <w:t xml:space="preserve">Φεραίος </w:t>
      </w:r>
      <w:r>
        <w:rPr>
          <w:rFonts w:eastAsia="Times New Roman" w:cs="Times New Roman"/>
          <w:szCs w:val="24"/>
        </w:rPr>
        <w:t xml:space="preserve">στον </w:t>
      </w:r>
      <w:r>
        <w:rPr>
          <w:rFonts w:eastAsia="Times New Roman" w:cs="Times New Roman"/>
          <w:szCs w:val="24"/>
        </w:rPr>
        <w:t>«</w:t>
      </w:r>
      <w:r>
        <w:rPr>
          <w:rFonts w:eastAsia="Times New Roman" w:cs="Times New Roman"/>
          <w:szCs w:val="24"/>
        </w:rPr>
        <w:t>Θούριό</w:t>
      </w:r>
      <w:r>
        <w:rPr>
          <w:rFonts w:eastAsia="Times New Roman" w:cs="Times New Roman"/>
          <w:szCs w:val="24"/>
        </w:rPr>
        <w:t>»</w:t>
      </w:r>
      <w:r>
        <w:rPr>
          <w:rFonts w:eastAsia="Times New Roman" w:cs="Times New Roman"/>
          <w:szCs w:val="24"/>
        </w:rPr>
        <w:t xml:space="preserve"> </w:t>
      </w:r>
      <w:r w:rsidRPr="00FA6581">
        <w:rPr>
          <w:rFonts w:eastAsia="Times New Roman" w:cs="Times New Roman"/>
          <w:szCs w:val="24"/>
        </w:rPr>
        <w:t>του</w:t>
      </w:r>
      <w:r>
        <w:rPr>
          <w:rFonts w:eastAsia="Times New Roman" w:cs="Times New Roman"/>
          <w:szCs w:val="24"/>
        </w:rPr>
        <w:t>:</w:t>
      </w:r>
      <w:r w:rsidRPr="00FA6581">
        <w:rPr>
          <w:rFonts w:eastAsia="Times New Roman" w:cs="Times New Roman"/>
          <w:szCs w:val="24"/>
        </w:rPr>
        <w:t xml:space="preserve"> </w:t>
      </w:r>
      <w:r>
        <w:rPr>
          <w:rFonts w:eastAsia="Times New Roman" w:cs="Times New Roman"/>
          <w:szCs w:val="24"/>
        </w:rPr>
        <w:t>«</w:t>
      </w:r>
      <w:r w:rsidRPr="00FA6581">
        <w:rPr>
          <w:rFonts w:eastAsia="Times New Roman" w:cs="Times New Roman"/>
          <w:szCs w:val="24"/>
        </w:rPr>
        <w:t xml:space="preserve">ο νόμος να </w:t>
      </w:r>
      <w:r>
        <w:rPr>
          <w:rFonts w:eastAsia="Times New Roman" w:cs="Times New Roman"/>
          <w:szCs w:val="24"/>
        </w:rPr>
        <w:t>‘</w:t>
      </w:r>
      <w:r w:rsidRPr="00FA6581">
        <w:rPr>
          <w:rFonts w:eastAsia="Times New Roman" w:cs="Times New Roman"/>
          <w:szCs w:val="24"/>
        </w:rPr>
        <w:t>ναι</w:t>
      </w:r>
      <w:r>
        <w:rPr>
          <w:rFonts w:eastAsia="Times New Roman" w:cs="Times New Roman"/>
          <w:szCs w:val="24"/>
        </w:rPr>
        <w:t xml:space="preserve"> </w:t>
      </w:r>
      <w:r w:rsidRPr="00FA6581">
        <w:rPr>
          <w:rFonts w:eastAsia="Times New Roman" w:cs="Times New Roman"/>
          <w:szCs w:val="24"/>
        </w:rPr>
        <w:t>ο πρώτος και μόνος οδηγός και της πατρίδας ένας να γίνει αρχηγός</w:t>
      </w:r>
      <w:r>
        <w:rPr>
          <w:rFonts w:eastAsia="Times New Roman" w:cs="Times New Roman"/>
          <w:szCs w:val="24"/>
        </w:rPr>
        <w:t>,</w:t>
      </w:r>
      <w:r w:rsidRPr="00FA6581">
        <w:rPr>
          <w:rFonts w:eastAsia="Times New Roman" w:cs="Times New Roman"/>
          <w:szCs w:val="24"/>
        </w:rPr>
        <w:t xml:space="preserve"> </w:t>
      </w:r>
      <w:r>
        <w:rPr>
          <w:rFonts w:eastAsia="Times New Roman" w:cs="Times New Roman"/>
          <w:szCs w:val="24"/>
        </w:rPr>
        <w:t>γ</w:t>
      </w:r>
      <w:r w:rsidRPr="00FA6581">
        <w:rPr>
          <w:rFonts w:eastAsia="Times New Roman" w:cs="Times New Roman"/>
          <w:szCs w:val="24"/>
        </w:rPr>
        <w:t>ιατί κι η αναρχία μοιάζει με σκλαβιά</w:t>
      </w:r>
      <w:r>
        <w:rPr>
          <w:rFonts w:eastAsia="Times New Roman" w:cs="Times New Roman"/>
          <w:szCs w:val="24"/>
        </w:rPr>
        <w:t>».</w:t>
      </w:r>
      <w:r w:rsidRPr="00FA6581">
        <w:rPr>
          <w:rFonts w:eastAsia="Times New Roman" w:cs="Times New Roman"/>
          <w:szCs w:val="24"/>
        </w:rPr>
        <w:t xml:space="preserve"> </w:t>
      </w:r>
    </w:p>
    <w:p w14:paraId="0A5DE7FD"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Η δημοκρ</w:t>
      </w:r>
      <w:r>
        <w:rPr>
          <w:rFonts w:eastAsia="Times New Roman" w:cs="Times New Roman"/>
          <w:szCs w:val="24"/>
        </w:rPr>
        <w:t xml:space="preserve">ατία, κυρίες και κύριοι συνάδελφοι, </w:t>
      </w:r>
      <w:r w:rsidRPr="00FA6581">
        <w:rPr>
          <w:rFonts w:eastAsia="Times New Roman" w:cs="Times New Roman"/>
          <w:szCs w:val="24"/>
        </w:rPr>
        <w:t>δεν είναι εμπόρευμα</w:t>
      </w:r>
      <w:r>
        <w:rPr>
          <w:rFonts w:eastAsia="Times New Roman" w:cs="Times New Roman"/>
          <w:szCs w:val="24"/>
        </w:rPr>
        <w:t>,</w:t>
      </w:r>
      <w:r w:rsidRPr="00FA6581">
        <w:rPr>
          <w:rFonts w:eastAsia="Times New Roman" w:cs="Times New Roman"/>
          <w:szCs w:val="24"/>
        </w:rPr>
        <w:t xml:space="preserve"> δεν είναι παιχνίδι εντυπώσεων ούτε καλλιεργεί ψευδαισθήσεις </w:t>
      </w:r>
      <w:r>
        <w:rPr>
          <w:rFonts w:eastAsia="Times New Roman" w:cs="Times New Roman"/>
          <w:szCs w:val="24"/>
        </w:rPr>
        <w:t>ε</w:t>
      </w:r>
      <w:r w:rsidRPr="00FA6581">
        <w:rPr>
          <w:rFonts w:eastAsia="Times New Roman" w:cs="Times New Roman"/>
          <w:szCs w:val="24"/>
        </w:rPr>
        <w:t>λευθερίας</w:t>
      </w:r>
      <w:r>
        <w:rPr>
          <w:rFonts w:eastAsia="Times New Roman" w:cs="Times New Roman"/>
          <w:szCs w:val="24"/>
        </w:rPr>
        <w:t>,</w:t>
      </w:r>
      <w:r w:rsidRPr="00FA6581">
        <w:rPr>
          <w:rFonts w:eastAsia="Times New Roman" w:cs="Times New Roman"/>
          <w:szCs w:val="24"/>
        </w:rPr>
        <w:t xml:space="preserve"> επιλογών</w:t>
      </w:r>
      <w:r>
        <w:rPr>
          <w:rFonts w:eastAsia="Times New Roman" w:cs="Times New Roman"/>
          <w:szCs w:val="24"/>
        </w:rPr>
        <w:t>.</w:t>
      </w:r>
      <w:r w:rsidRPr="00FA6581">
        <w:rPr>
          <w:rFonts w:eastAsia="Times New Roman" w:cs="Times New Roman"/>
          <w:szCs w:val="24"/>
        </w:rPr>
        <w:t xml:space="preserve"> Αντίθετα</w:t>
      </w:r>
      <w:r>
        <w:rPr>
          <w:rFonts w:eastAsia="Times New Roman" w:cs="Times New Roman"/>
          <w:szCs w:val="24"/>
        </w:rPr>
        <w:t>, είναι μι</w:t>
      </w:r>
      <w:r w:rsidRPr="00FA6581">
        <w:rPr>
          <w:rFonts w:eastAsia="Times New Roman" w:cs="Times New Roman"/>
          <w:szCs w:val="24"/>
        </w:rPr>
        <w:t>α κορυφαία κατάκτηση</w:t>
      </w:r>
      <w:r>
        <w:rPr>
          <w:rFonts w:eastAsia="Times New Roman" w:cs="Times New Roman"/>
          <w:szCs w:val="24"/>
        </w:rPr>
        <w:t>,</w:t>
      </w:r>
      <w:r w:rsidRPr="00FA6581">
        <w:rPr>
          <w:rFonts w:eastAsia="Times New Roman" w:cs="Times New Roman"/>
          <w:szCs w:val="24"/>
        </w:rPr>
        <w:t xml:space="preserve"> που μας δίνει τη δυνατότητα να παίρνου</w:t>
      </w:r>
      <w:r>
        <w:rPr>
          <w:rFonts w:eastAsia="Times New Roman" w:cs="Times New Roman"/>
          <w:szCs w:val="24"/>
        </w:rPr>
        <w:t>με</w:t>
      </w:r>
      <w:r w:rsidRPr="00FA6581">
        <w:rPr>
          <w:rFonts w:eastAsia="Times New Roman" w:cs="Times New Roman"/>
          <w:szCs w:val="24"/>
        </w:rPr>
        <w:t xml:space="preserve"> αποφάσεις</w:t>
      </w:r>
      <w:r>
        <w:rPr>
          <w:rFonts w:eastAsia="Times New Roman" w:cs="Times New Roman"/>
          <w:szCs w:val="24"/>
        </w:rPr>
        <w:t>, να τις εφαρμόζ</w:t>
      </w:r>
      <w:r w:rsidRPr="00FA6581">
        <w:rPr>
          <w:rFonts w:eastAsia="Times New Roman" w:cs="Times New Roman"/>
          <w:szCs w:val="24"/>
        </w:rPr>
        <w:t>ουμε</w:t>
      </w:r>
      <w:r>
        <w:rPr>
          <w:rFonts w:eastAsia="Times New Roman" w:cs="Times New Roman"/>
          <w:szCs w:val="24"/>
        </w:rPr>
        <w:t>,</w:t>
      </w:r>
      <w:r w:rsidRPr="00FA6581">
        <w:rPr>
          <w:rFonts w:eastAsia="Times New Roman" w:cs="Times New Roman"/>
          <w:szCs w:val="24"/>
        </w:rPr>
        <w:t xml:space="preserve"> να επιτηρούμε τη</w:t>
      </w:r>
      <w:r>
        <w:rPr>
          <w:rFonts w:eastAsia="Times New Roman" w:cs="Times New Roman"/>
          <w:szCs w:val="24"/>
        </w:rPr>
        <w:t>ν εφαρμογή τους και να απονέμουμε</w:t>
      </w:r>
      <w:r w:rsidRPr="00FA6581">
        <w:rPr>
          <w:rFonts w:eastAsia="Times New Roman" w:cs="Times New Roman"/>
          <w:szCs w:val="24"/>
        </w:rPr>
        <w:t xml:space="preserve"> δικαιοσύνη</w:t>
      </w:r>
      <w:r>
        <w:rPr>
          <w:rFonts w:eastAsia="Times New Roman" w:cs="Times New Roman"/>
          <w:szCs w:val="24"/>
        </w:rPr>
        <w:t>,</w:t>
      </w:r>
      <w:r w:rsidRPr="00FA6581">
        <w:rPr>
          <w:rFonts w:eastAsia="Times New Roman" w:cs="Times New Roman"/>
          <w:szCs w:val="24"/>
        </w:rPr>
        <w:t xml:space="preserve"> συμμετέχοντας όλοι άμεσα ή αντιπροσωπευτικά στους θεσμούς</w:t>
      </w:r>
      <w:r>
        <w:rPr>
          <w:rFonts w:eastAsia="Times New Roman" w:cs="Times New Roman"/>
          <w:szCs w:val="24"/>
        </w:rPr>
        <w:t>.</w:t>
      </w:r>
      <w:r w:rsidRPr="00FA6581">
        <w:rPr>
          <w:rFonts w:eastAsia="Times New Roman" w:cs="Times New Roman"/>
          <w:szCs w:val="24"/>
        </w:rPr>
        <w:t xml:space="preserve"> Μα</w:t>
      </w:r>
      <w:r>
        <w:rPr>
          <w:rFonts w:eastAsia="Times New Roman" w:cs="Times New Roman"/>
          <w:szCs w:val="24"/>
        </w:rPr>
        <w:t>,</w:t>
      </w:r>
      <w:r w:rsidRPr="00FA6581">
        <w:rPr>
          <w:rFonts w:eastAsia="Times New Roman" w:cs="Times New Roman"/>
          <w:szCs w:val="24"/>
        </w:rPr>
        <w:t xml:space="preserve"> πάνω από όλα</w:t>
      </w:r>
      <w:r>
        <w:rPr>
          <w:rFonts w:eastAsia="Times New Roman" w:cs="Times New Roman"/>
          <w:szCs w:val="24"/>
        </w:rPr>
        <w:t>,</w:t>
      </w:r>
      <w:r w:rsidRPr="00FA6581">
        <w:rPr>
          <w:rFonts w:eastAsia="Times New Roman" w:cs="Times New Roman"/>
          <w:szCs w:val="24"/>
        </w:rPr>
        <w:t xml:space="preserve"> η </w:t>
      </w:r>
      <w:r>
        <w:rPr>
          <w:rFonts w:eastAsia="Times New Roman" w:cs="Times New Roman"/>
          <w:szCs w:val="24"/>
        </w:rPr>
        <w:t xml:space="preserve">δημοκρατία, </w:t>
      </w:r>
      <w:r w:rsidRPr="00FA6581">
        <w:rPr>
          <w:rFonts w:eastAsia="Times New Roman" w:cs="Times New Roman"/>
          <w:szCs w:val="24"/>
        </w:rPr>
        <w:t>κυρίες και κύριοι συνάδελφοι</w:t>
      </w:r>
      <w:r>
        <w:rPr>
          <w:rFonts w:eastAsia="Times New Roman" w:cs="Times New Roman"/>
          <w:szCs w:val="24"/>
        </w:rPr>
        <w:t>,</w:t>
      </w:r>
      <w:r w:rsidRPr="00FA6581">
        <w:rPr>
          <w:rFonts w:eastAsia="Times New Roman" w:cs="Times New Roman"/>
          <w:szCs w:val="24"/>
        </w:rPr>
        <w:t xml:space="preserve"> είναι </w:t>
      </w:r>
      <w:r>
        <w:rPr>
          <w:rFonts w:eastAsia="Times New Roman" w:cs="Times New Roman"/>
          <w:szCs w:val="24"/>
        </w:rPr>
        <w:t>ε</w:t>
      </w:r>
      <w:r w:rsidRPr="00FA6581">
        <w:rPr>
          <w:rFonts w:eastAsia="Times New Roman" w:cs="Times New Roman"/>
          <w:szCs w:val="24"/>
        </w:rPr>
        <w:t>λπίδα</w:t>
      </w:r>
      <w:r>
        <w:rPr>
          <w:rFonts w:eastAsia="Times New Roman" w:cs="Times New Roman"/>
          <w:szCs w:val="24"/>
        </w:rPr>
        <w:t>,</w:t>
      </w:r>
      <w:r w:rsidRPr="00FA6581">
        <w:rPr>
          <w:rFonts w:eastAsia="Times New Roman" w:cs="Times New Roman"/>
          <w:szCs w:val="24"/>
        </w:rPr>
        <w:t xml:space="preserve"> γιατί εξελίσσεται διαρκώς</w:t>
      </w:r>
      <w:r>
        <w:rPr>
          <w:rFonts w:eastAsia="Times New Roman" w:cs="Times New Roman"/>
          <w:szCs w:val="24"/>
        </w:rPr>
        <w:t>.</w:t>
      </w:r>
      <w:r w:rsidRPr="00FA6581">
        <w:rPr>
          <w:rFonts w:eastAsia="Times New Roman" w:cs="Times New Roman"/>
          <w:szCs w:val="24"/>
        </w:rPr>
        <w:t xml:space="preserve"> Και</w:t>
      </w:r>
      <w:r>
        <w:rPr>
          <w:rFonts w:eastAsia="Times New Roman" w:cs="Times New Roman"/>
          <w:szCs w:val="24"/>
        </w:rPr>
        <w:t xml:space="preserve"> </w:t>
      </w:r>
      <w:r w:rsidRPr="00FA6581">
        <w:rPr>
          <w:rFonts w:eastAsia="Times New Roman" w:cs="Times New Roman"/>
          <w:szCs w:val="24"/>
        </w:rPr>
        <w:t>στη δημοκρατία</w:t>
      </w:r>
      <w:r>
        <w:rPr>
          <w:rFonts w:eastAsia="Times New Roman" w:cs="Times New Roman"/>
          <w:szCs w:val="24"/>
        </w:rPr>
        <w:t>,</w:t>
      </w:r>
      <w:r w:rsidRPr="00FA6581">
        <w:rPr>
          <w:rFonts w:eastAsia="Times New Roman" w:cs="Times New Roman"/>
          <w:szCs w:val="24"/>
        </w:rPr>
        <w:t xml:space="preserve"> κυρίες και </w:t>
      </w:r>
      <w:r w:rsidRPr="00FA6581">
        <w:rPr>
          <w:rFonts w:eastAsia="Times New Roman" w:cs="Times New Roman"/>
          <w:szCs w:val="24"/>
        </w:rPr>
        <w:t>κύριοι συνάδελφοι</w:t>
      </w:r>
      <w:r>
        <w:rPr>
          <w:rFonts w:eastAsia="Times New Roman" w:cs="Times New Roman"/>
          <w:szCs w:val="24"/>
        </w:rPr>
        <w:t>,</w:t>
      </w:r>
      <w:r w:rsidRPr="00FA6581">
        <w:rPr>
          <w:rFonts w:eastAsia="Times New Roman" w:cs="Times New Roman"/>
          <w:szCs w:val="24"/>
        </w:rPr>
        <w:t xml:space="preserve"> κάθε άνθρωπος</w:t>
      </w:r>
      <w:r>
        <w:rPr>
          <w:rFonts w:eastAsia="Times New Roman" w:cs="Times New Roman"/>
          <w:szCs w:val="24"/>
        </w:rPr>
        <w:t>,</w:t>
      </w:r>
      <w:r w:rsidRPr="00FA6581">
        <w:rPr>
          <w:rFonts w:eastAsia="Times New Roman" w:cs="Times New Roman"/>
          <w:szCs w:val="24"/>
        </w:rPr>
        <w:t xml:space="preserve"> κάθε ιδέα</w:t>
      </w:r>
      <w:r>
        <w:rPr>
          <w:rFonts w:eastAsia="Times New Roman" w:cs="Times New Roman"/>
          <w:szCs w:val="24"/>
        </w:rPr>
        <w:t>,</w:t>
      </w:r>
      <w:r w:rsidRPr="00FA6581">
        <w:rPr>
          <w:rFonts w:eastAsia="Times New Roman" w:cs="Times New Roman"/>
          <w:szCs w:val="24"/>
        </w:rPr>
        <w:t xml:space="preserve"> κάθε σκέψη</w:t>
      </w:r>
      <w:r>
        <w:rPr>
          <w:rFonts w:eastAsia="Times New Roman" w:cs="Times New Roman"/>
          <w:szCs w:val="24"/>
        </w:rPr>
        <w:t xml:space="preserve"> ή</w:t>
      </w:r>
      <w:r w:rsidRPr="00FA6581">
        <w:rPr>
          <w:rFonts w:eastAsia="Times New Roman" w:cs="Times New Roman"/>
          <w:szCs w:val="24"/>
        </w:rPr>
        <w:t xml:space="preserve"> προβληματισμός είναι αναγκαίος</w:t>
      </w:r>
      <w:r>
        <w:rPr>
          <w:rFonts w:eastAsia="Times New Roman" w:cs="Times New Roman"/>
          <w:szCs w:val="24"/>
        </w:rPr>
        <w:t>, ε</w:t>
      </w:r>
      <w:r w:rsidRPr="00FA6581">
        <w:rPr>
          <w:rFonts w:eastAsia="Times New Roman" w:cs="Times New Roman"/>
          <w:szCs w:val="24"/>
        </w:rPr>
        <w:t>ίναι απαραίτητος</w:t>
      </w:r>
      <w:r>
        <w:rPr>
          <w:rFonts w:eastAsia="Times New Roman" w:cs="Times New Roman"/>
          <w:szCs w:val="24"/>
        </w:rPr>
        <w:t>.</w:t>
      </w:r>
      <w:r w:rsidRPr="00FA6581">
        <w:rPr>
          <w:rFonts w:eastAsia="Times New Roman" w:cs="Times New Roman"/>
          <w:szCs w:val="24"/>
        </w:rPr>
        <w:t xml:space="preserve"> Προσέξτε</w:t>
      </w:r>
      <w:r>
        <w:rPr>
          <w:rFonts w:eastAsia="Times New Roman" w:cs="Times New Roman"/>
          <w:szCs w:val="24"/>
        </w:rPr>
        <w:t>,</w:t>
      </w:r>
      <w:r w:rsidRPr="00FA6581">
        <w:rPr>
          <w:rFonts w:eastAsia="Times New Roman" w:cs="Times New Roman"/>
          <w:szCs w:val="24"/>
        </w:rPr>
        <w:t xml:space="preserve"> </w:t>
      </w:r>
      <w:r>
        <w:rPr>
          <w:rFonts w:eastAsia="Times New Roman" w:cs="Times New Roman"/>
          <w:szCs w:val="24"/>
        </w:rPr>
        <w:t>όμως:</w:t>
      </w:r>
      <w:r w:rsidRPr="00FA6581">
        <w:rPr>
          <w:rFonts w:eastAsia="Times New Roman" w:cs="Times New Roman"/>
          <w:szCs w:val="24"/>
        </w:rPr>
        <w:t xml:space="preserve"> με το </w:t>
      </w:r>
      <w:r>
        <w:rPr>
          <w:rFonts w:eastAsia="Times New Roman" w:cs="Times New Roman"/>
          <w:szCs w:val="24"/>
        </w:rPr>
        <w:t>Σ</w:t>
      </w:r>
      <w:r w:rsidRPr="00FA6581">
        <w:rPr>
          <w:rFonts w:eastAsia="Times New Roman" w:cs="Times New Roman"/>
          <w:szCs w:val="24"/>
        </w:rPr>
        <w:t xml:space="preserve">ύνταγμα </w:t>
      </w:r>
      <w:r>
        <w:rPr>
          <w:rFonts w:eastAsia="Times New Roman" w:cs="Times New Roman"/>
          <w:szCs w:val="24"/>
        </w:rPr>
        <w:t>δ</w:t>
      </w:r>
      <w:r w:rsidRPr="00FA6581">
        <w:rPr>
          <w:rFonts w:eastAsia="Times New Roman" w:cs="Times New Roman"/>
          <w:szCs w:val="24"/>
        </w:rPr>
        <w:t>εν παίζουμε</w:t>
      </w:r>
      <w:r>
        <w:rPr>
          <w:rFonts w:eastAsia="Times New Roman" w:cs="Times New Roman"/>
          <w:szCs w:val="24"/>
        </w:rPr>
        <w:t>.</w:t>
      </w:r>
      <w:r w:rsidRPr="00FA6581">
        <w:rPr>
          <w:rFonts w:eastAsia="Times New Roman" w:cs="Times New Roman"/>
          <w:szCs w:val="24"/>
        </w:rPr>
        <w:t xml:space="preserve"> Γι</w:t>
      </w:r>
      <w:r>
        <w:rPr>
          <w:rFonts w:eastAsia="Times New Roman" w:cs="Times New Roman"/>
          <w:szCs w:val="24"/>
        </w:rPr>
        <w:t>’ αυτό και η διαδικασία Αναθεώρησή</w:t>
      </w:r>
      <w:r w:rsidRPr="00FA6581">
        <w:rPr>
          <w:rFonts w:eastAsia="Times New Roman" w:cs="Times New Roman"/>
          <w:szCs w:val="24"/>
        </w:rPr>
        <w:t>ς του οφείλει να είναι συγκεκριμένη και αυστηρή</w:t>
      </w:r>
      <w:r>
        <w:rPr>
          <w:rFonts w:eastAsia="Times New Roman" w:cs="Times New Roman"/>
          <w:szCs w:val="24"/>
        </w:rPr>
        <w:t>,</w:t>
      </w:r>
      <w:r w:rsidRPr="00FA6581">
        <w:rPr>
          <w:rFonts w:eastAsia="Times New Roman" w:cs="Times New Roman"/>
          <w:szCs w:val="24"/>
        </w:rPr>
        <w:t xml:space="preserve"> διότι πρόκειται γ</w:t>
      </w:r>
      <w:r w:rsidRPr="00FA6581">
        <w:rPr>
          <w:rFonts w:eastAsia="Times New Roman" w:cs="Times New Roman"/>
          <w:szCs w:val="24"/>
        </w:rPr>
        <w:t xml:space="preserve">ια το θεμέλιο του </w:t>
      </w:r>
      <w:r>
        <w:rPr>
          <w:rFonts w:eastAsia="Times New Roman" w:cs="Times New Roman"/>
          <w:szCs w:val="24"/>
        </w:rPr>
        <w:t>π</w:t>
      </w:r>
      <w:r w:rsidRPr="00FA6581">
        <w:rPr>
          <w:rFonts w:eastAsia="Times New Roman" w:cs="Times New Roman"/>
          <w:szCs w:val="24"/>
        </w:rPr>
        <w:t>ολιτεύματος</w:t>
      </w:r>
      <w:r>
        <w:rPr>
          <w:rFonts w:eastAsia="Times New Roman" w:cs="Times New Roman"/>
          <w:szCs w:val="24"/>
        </w:rPr>
        <w:t>,</w:t>
      </w:r>
      <w:r w:rsidRPr="00FA6581">
        <w:rPr>
          <w:rFonts w:eastAsia="Times New Roman" w:cs="Times New Roman"/>
          <w:szCs w:val="24"/>
        </w:rPr>
        <w:t xml:space="preserve"> για την ασπίδα των δικαιωμάτων των πολιτών και το όχημα για την κοινωνική και οικονομική πρόοδο του τόπου</w:t>
      </w:r>
      <w:r>
        <w:rPr>
          <w:rFonts w:eastAsia="Times New Roman" w:cs="Times New Roman"/>
          <w:szCs w:val="24"/>
        </w:rPr>
        <w:t>.</w:t>
      </w:r>
      <w:r w:rsidRPr="00FA6581">
        <w:rPr>
          <w:rFonts w:eastAsia="Times New Roman" w:cs="Times New Roman"/>
          <w:szCs w:val="24"/>
        </w:rPr>
        <w:t xml:space="preserve"> </w:t>
      </w:r>
    </w:p>
    <w:p w14:paraId="0A5DE7FE" w14:textId="77777777" w:rsidR="00415E13" w:rsidRDefault="00E650A0">
      <w:pPr>
        <w:spacing w:line="600" w:lineRule="auto"/>
        <w:ind w:firstLine="720"/>
        <w:contextualSpacing/>
        <w:jc w:val="both"/>
        <w:rPr>
          <w:rFonts w:eastAsia="Times New Roman" w:cs="Times New Roman"/>
          <w:szCs w:val="24"/>
        </w:rPr>
      </w:pPr>
      <w:r w:rsidRPr="00FA6581">
        <w:rPr>
          <w:rFonts w:eastAsia="Times New Roman" w:cs="Times New Roman"/>
          <w:szCs w:val="24"/>
        </w:rPr>
        <w:lastRenderedPageBreak/>
        <w:t>Στη</w:t>
      </w:r>
      <w:r>
        <w:rPr>
          <w:rFonts w:eastAsia="Times New Roman" w:cs="Times New Roman"/>
          <w:szCs w:val="24"/>
        </w:rPr>
        <w:t xml:space="preserve"> </w:t>
      </w:r>
      <w:r w:rsidRPr="00FA6581">
        <w:rPr>
          <w:rFonts w:eastAsia="Times New Roman" w:cs="Times New Roman"/>
          <w:szCs w:val="24"/>
        </w:rPr>
        <w:t>Νέα Δημοκρατία πι</w:t>
      </w:r>
      <w:r>
        <w:rPr>
          <w:rFonts w:eastAsia="Times New Roman" w:cs="Times New Roman"/>
          <w:szCs w:val="24"/>
        </w:rPr>
        <w:t>στεύουμε πως</w:t>
      </w:r>
      <w:r w:rsidRPr="00FA6581">
        <w:rPr>
          <w:rFonts w:eastAsia="Times New Roman" w:cs="Times New Roman"/>
          <w:szCs w:val="24"/>
        </w:rPr>
        <w:t xml:space="preserve"> </w:t>
      </w:r>
      <w:r>
        <w:rPr>
          <w:rFonts w:eastAsia="Times New Roman" w:cs="Times New Roman"/>
          <w:szCs w:val="24"/>
        </w:rPr>
        <w:t xml:space="preserve">η χώρα </w:t>
      </w:r>
      <w:r w:rsidRPr="00FA6581">
        <w:rPr>
          <w:rFonts w:eastAsia="Times New Roman" w:cs="Times New Roman"/>
          <w:szCs w:val="24"/>
        </w:rPr>
        <w:t>χρειάζετ</w:t>
      </w:r>
      <w:r>
        <w:rPr>
          <w:rFonts w:eastAsia="Times New Roman" w:cs="Times New Roman"/>
          <w:szCs w:val="24"/>
        </w:rPr>
        <w:t>αι έναν συνταγματικό</w:t>
      </w:r>
      <w:r w:rsidRPr="00FA6581">
        <w:rPr>
          <w:rFonts w:eastAsia="Times New Roman" w:cs="Times New Roman"/>
          <w:szCs w:val="24"/>
        </w:rPr>
        <w:t xml:space="preserve"> εκσυγχρονισμό</w:t>
      </w:r>
      <w:r>
        <w:rPr>
          <w:rFonts w:eastAsia="Times New Roman" w:cs="Times New Roman"/>
          <w:szCs w:val="24"/>
        </w:rPr>
        <w:t>, που τον υπαγορεύει η</w:t>
      </w:r>
      <w:r w:rsidRPr="00FA6581">
        <w:rPr>
          <w:rFonts w:eastAsia="Times New Roman" w:cs="Times New Roman"/>
          <w:szCs w:val="24"/>
        </w:rPr>
        <w:t xml:space="preserve"> θεσμικ</w:t>
      </w:r>
      <w:r>
        <w:rPr>
          <w:rFonts w:eastAsia="Times New Roman" w:cs="Times New Roman"/>
          <w:szCs w:val="24"/>
        </w:rPr>
        <w:t>ή</w:t>
      </w:r>
      <w:r w:rsidRPr="00FA6581">
        <w:rPr>
          <w:rFonts w:eastAsia="Times New Roman" w:cs="Times New Roman"/>
          <w:szCs w:val="24"/>
        </w:rPr>
        <w:t xml:space="preserve"> κό</w:t>
      </w:r>
      <w:r w:rsidRPr="00FA6581">
        <w:rPr>
          <w:rFonts w:eastAsia="Times New Roman" w:cs="Times New Roman"/>
          <w:szCs w:val="24"/>
        </w:rPr>
        <w:t xml:space="preserve">πωση παλαιών διατάξεων και </w:t>
      </w:r>
      <w:r>
        <w:rPr>
          <w:rFonts w:eastAsia="Times New Roman" w:cs="Times New Roman"/>
          <w:szCs w:val="24"/>
        </w:rPr>
        <w:t xml:space="preserve">η </w:t>
      </w:r>
      <w:r w:rsidRPr="00FA6581">
        <w:rPr>
          <w:rFonts w:eastAsia="Times New Roman" w:cs="Times New Roman"/>
          <w:szCs w:val="24"/>
        </w:rPr>
        <w:t>ανάγκη θεσμικού εκσυγχρονισμού της χώρας</w:t>
      </w:r>
      <w:r>
        <w:rPr>
          <w:rFonts w:eastAsia="Times New Roman" w:cs="Times New Roman"/>
          <w:szCs w:val="24"/>
        </w:rPr>
        <w:t>,</w:t>
      </w:r>
      <w:r w:rsidRPr="00FA6581">
        <w:rPr>
          <w:rFonts w:eastAsia="Times New Roman" w:cs="Times New Roman"/>
          <w:szCs w:val="24"/>
        </w:rPr>
        <w:t xml:space="preserve"> ώστε να διασφαλίζεται η κυβερνητική σταθερότη</w:t>
      </w:r>
      <w:r>
        <w:rPr>
          <w:rFonts w:eastAsia="Times New Roman" w:cs="Times New Roman"/>
          <w:szCs w:val="24"/>
        </w:rPr>
        <w:t>τα και να θεραπεύονται εγνωσμένε</w:t>
      </w:r>
      <w:r w:rsidRPr="00FA6581">
        <w:rPr>
          <w:rFonts w:eastAsia="Times New Roman" w:cs="Times New Roman"/>
          <w:szCs w:val="24"/>
        </w:rPr>
        <w:t>ς παθογένειες</w:t>
      </w:r>
      <w:r>
        <w:rPr>
          <w:rFonts w:eastAsia="Times New Roman" w:cs="Times New Roman"/>
          <w:szCs w:val="24"/>
        </w:rPr>
        <w:t xml:space="preserve"> της Μ</w:t>
      </w:r>
      <w:r w:rsidRPr="00FA6581">
        <w:rPr>
          <w:rFonts w:eastAsia="Times New Roman" w:cs="Times New Roman"/>
          <w:szCs w:val="24"/>
        </w:rPr>
        <w:t>εταπολίτευσης</w:t>
      </w:r>
      <w:r>
        <w:rPr>
          <w:rFonts w:eastAsia="Times New Roman" w:cs="Times New Roman"/>
          <w:szCs w:val="24"/>
        </w:rPr>
        <w:t>.</w:t>
      </w:r>
      <w:r w:rsidRPr="00FA6581">
        <w:rPr>
          <w:rFonts w:eastAsia="Times New Roman" w:cs="Times New Roman"/>
          <w:szCs w:val="24"/>
        </w:rPr>
        <w:t xml:space="preserve"> </w:t>
      </w:r>
    </w:p>
    <w:p w14:paraId="0A5DE7FF"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Θ</w:t>
      </w:r>
      <w:r w:rsidRPr="00FA6581">
        <w:rPr>
          <w:rFonts w:eastAsia="Times New Roman" w:cs="Times New Roman"/>
          <w:szCs w:val="24"/>
        </w:rPr>
        <w:t>α σταθ</w:t>
      </w:r>
      <w:r>
        <w:rPr>
          <w:rFonts w:eastAsia="Times New Roman" w:cs="Times New Roman"/>
          <w:szCs w:val="24"/>
        </w:rPr>
        <w:t>ώ</w:t>
      </w:r>
      <w:r w:rsidRPr="00FA6581">
        <w:rPr>
          <w:rFonts w:eastAsia="Times New Roman" w:cs="Times New Roman"/>
          <w:szCs w:val="24"/>
        </w:rPr>
        <w:t xml:space="preserve"> σε δύο από αυτές</w:t>
      </w:r>
      <w:r>
        <w:rPr>
          <w:rFonts w:eastAsia="Times New Roman" w:cs="Times New Roman"/>
          <w:szCs w:val="24"/>
        </w:rPr>
        <w:t>: Η πρώτη</w:t>
      </w:r>
      <w:r w:rsidRPr="00FA6581">
        <w:rPr>
          <w:rFonts w:eastAsia="Times New Roman" w:cs="Times New Roman"/>
          <w:szCs w:val="24"/>
        </w:rPr>
        <w:t xml:space="preserve"> αφορά στην αναθεώρηση του άρθρου 16 του </w:t>
      </w:r>
      <w:r>
        <w:rPr>
          <w:rFonts w:eastAsia="Times New Roman" w:cs="Times New Roman"/>
          <w:szCs w:val="24"/>
        </w:rPr>
        <w:t>Σ</w:t>
      </w:r>
      <w:r w:rsidRPr="00FA6581">
        <w:rPr>
          <w:rFonts w:eastAsia="Times New Roman" w:cs="Times New Roman"/>
          <w:szCs w:val="24"/>
        </w:rPr>
        <w:t>υντάγματος για την παιδεία</w:t>
      </w:r>
      <w:r>
        <w:rPr>
          <w:rFonts w:eastAsia="Times New Roman" w:cs="Times New Roman"/>
          <w:szCs w:val="24"/>
        </w:rPr>
        <w:t>. Π</w:t>
      </w:r>
      <w:r w:rsidRPr="00FA6581">
        <w:rPr>
          <w:rFonts w:eastAsia="Times New Roman" w:cs="Times New Roman"/>
          <w:szCs w:val="24"/>
        </w:rPr>
        <w:t>ροσωπικά</w:t>
      </w:r>
      <w:r>
        <w:rPr>
          <w:rFonts w:eastAsia="Times New Roman" w:cs="Times New Roman"/>
          <w:szCs w:val="24"/>
        </w:rPr>
        <w:t>,</w:t>
      </w:r>
      <w:r w:rsidRPr="00FA6581">
        <w:rPr>
          <w:rFonts w:eastAsia="Times New Roman" w:cs="Times New Roman"/>
          <w:szCs w:val="24"/>
        </w:rPr>
        <w:t xml:space="preserve"> ανήκω σε εκείνους που πιστεύουν</w:t>
      </w:r>
      <w:r>
        <w:rPr>
          <w:rFonts w:eastAsia="Times New Roman" w:cs="Times New Roman"/>
          <w:szCs w:val="24"/>
        </w:rPr>
        <w:t>,</w:t>
      </w:r>
      <w:r w:rsidRPr="00FA6581">
        <w:rPr>
          <w:rFonts w:eastAsia="Times New Roman" w:cs="Times New Roman"/>
          <w:szCs w:val="24"/>
        </w:rPr>
        <w:t xml:space="preserve"> πως η επανεξέταση του συγκεκριμένου άρθρου αποτελεί ένδειξη πολιτικού πολιτισμού</w:t>
      </w:r>
      <w:r>
        <w:rPr>
          <w:rFonts w:eastAsia="Times New Roman" w:cs="Times New Roman"/>
          <w:szCs w:val="24"/>
        </w:rPr>
        <w:t>,</w:t>
      </w:r>
      <w:r w:rsidRPr="00FA6581">
        <w:rPr>
          <w:rFonts w:eastAsia="Times New Roman" w:cs="Times New Roman"/>
          <w:szCs w:val="24"/>
        </w:rPr>
        <w:t xml:space="preserve"> που οφείλουμε να επιδείξουμε</w:t>
      </w:r>
      <w:r>
        <w:rPr>
          <w:rFonts w:eastAsia="Times New Roman" w:cs="Times New Roman"/>
          <w:szCs w:val="24"/>
        </w:rPr>
        <w:t xml:space="preserve"> σ</w:t>
      </w:r>
      <w:r w:rsidRPr="00FA6581">
        <w:rPr>
          <w:rFonts w:eastAsia="Times New Roman" w:cs="Times New Roman"/>
          <w:szCs w:val="24"/>
        </w:rPr>
        <w:t>την παρούσα στιγμή</w:t>
      </w:r>
      <w:r>
        <w:rPr>
          <w:rFonts w:eastAsia="Times New Roman" w:cs="Times New Roman"/>
          <w:szCs w:val="24"/>
        </w:rPr>
        <w:t>. Ο</w:t>
      </w:r>
      <w:r w:rsidRPr="00FA6581">
        <w:rPr>
          <w:rFonts w:eastAsia="Times New Roman" w:cs="Times New Roman"/>
          <w:szCs w:val="24"/>
        </w:rPr>
        <w:t xml:space="preserve"> πολιτισμ</w:t>
      </w:r>
      <w:r w:rsidRPr="00FA6581">
        <w:rPr>
          <w:rFonts w:eastAsia="Times New Roman" w:cs="Times New Roman"/>
          <w:szCs w:val="24"/>
        </w:rPr>
        <w:t>ός μιας χώρας</w:t>
      </w:r>
      <w:r>
        <w:rPr>
          <w:rFonts w:eastAsia="Times New Roman" w:cs="Times New Roman"/>
          <w:szCs w:val="24"/>
        </w:rPr>
        <w:t>,</w:t>
      </w:r>
      <w:r w:rsidRPr="00FA6581">
        <w:rPr>
          <w:rFonts w:eastAsia="Times New Roman" w:cs="Times New Roman"/>
          <w:szCs w:val="24"/>
        </w:rPr>
        <w:t xml:space="preserve"> αγαπητές συναδέλφισσες και συνάδελφοι</w:t>
      </w:r>
      <w:r>
        <w:rPr>
          <w:rFonts w:eastAsia="Times New Roman" w:cs="Times New Roman"/>
          <w:szCs w:val="24"/>
        </w:rPr>
        <w:t>,</w:t>
      </w:r>
      <w:r w:rsidRPr="00FA6581">
        <w:rPr>
          <w:rFonts w:eastAsia="Times New Roman" w:cs="Times New Roman"/>
          <w:szCs w:val="24"/>
        </w:rPr>
        <w:t xml:space="preserve"> πηγάζει από το εκπαιδευτικό της σύστημα και την παιδεία των πολιτών</w:t>
      </w:r>
      <w:r>
        <w:rPr>
          <w:rFonts w:eastAsia="Times New Roman" w:cs="Times New Roman"/>
          <w:szCs w:val="24"/>
        </w:rPr>
        <w:t xml:space="preserve"> της. Με την </w:t>
      </w:r>
      <w:r>
        <w:rPr>
          <w:rFonts w:eastAsia="Times New Roman" w:cs="Times New Roman"/>
          <w:szCs w:val="24"/>
        </w:rPr>
        <w:t>α</w:t>
      </w:r>
      <w:r>
        <w:rPr>
          <w:rFonts w:eastAsia="Times New Roman" w:cs="Times New Roman"/>
          <w:szCs w:val="24"/>
        </w:rPr>
        <w:t>ναθεώρηση του Σ</w:t>
      </w:r>
      <w:r w:rsidRPr="00FA6581">
        <w:rPr>
          <w:rFonts w:eastAsia="Times New Roman" w:cs="Times New Roman"/>
          <w:szCs w:val="24"/>
        </w:rPr>
        <w:t>υντάγματος</w:t>
      </w:r>
      <w:r>
        <w:rPr>
          <w:rFonts w:eastAsia="Times New Roman" w:cs="Times New Roman"/>
          <w:szCs w:val="24"/>
        </w:rPr>
        <w:t>,</w:t>
      </w:r>
      <w:r w:rsidRPr="00FA6581">
        <w:rPr>
          <w:rFonts w:eastAsia="Times New Roman" w:cs="Times New Roman"/>
          <w:szCs w:val="24"/>
        </w:rPr>
        <w:t xml:space="preserve"> μας δίνεται η μεγάλη ευκαιρία για ουσιαστικές τομές στην εκπαίδευση της χώρας</w:t>
      </w:r>
      <w:r>
        <w:rPr>
          <w:rFonts w:eastAsia="Times New Roman" w:cs="Times New Roman"/>
          <w:szCs w:val="24"/>
        </w:rPr>
        <w:t>. Ο</w:t>
      </w:r>
      <w:r w:rsidRPr="00FA6581">
        <w:rPr>
          <w:rFonts w:eastAsia="Times New Roman" w:cs="Times New Roman"/>
          <w:szCs w:val="24"/>
        </w:rPr>
        <w:t>φείλουμε</w:t>
      </w:r>
      <w:r>
        <w:rPr>
          <w:rFonts w:eastAsia="Times New Roman" w:cs="Times New Roman"/>
          <w:szCs w:val="24"/>
        </w:rPr>
        <w:t>,</w:t>
      </w:r>
      <w:r w:rsidRPr="00FA6581">
        <w:rPr>
          <w:rFonts w:eastAsia="Times New Roman" w:cs="Times New Roman"/>
          <w:szCs w:val="24"/>
        </w:rPr>
        <w:t xml:space="preserve"> λοιπ</w:t>
      </w:r>
      <w:r w:rsidRPr="00FA6581">
        <w:rPr>
          <w:rFonts w:eastAsia="Times New Roman" w:cs="Times New Roman"/>
          <w:szCs w:val="24"/>
        </w:rPr>
        <w:t>όν</w:t>
      </w:r>
      <w:r>
        <w:rPr>
          <w:rFonts w:eastAsia="Times New Roman" w:cs="Times New Roman"/>
          <w:szCs w:val="24"/>
        </w:rPr>
        <w:t>,</w:t>
      </w:r>
      <w:r w:rsidRPr="00FA6581">
        <w:rPr>
          <w:rFonts w:eastAsia="Times New Roman" w:cs="Times New Roman"/>
          <w:szCs w:val="24"/>
        </w:rPr>
        <w:t xml:space="preserve"> να προχωρήσουμε στην αναθεώρηση του άρθρου 16 και να προχωρήσουμε στην ίδρυση μη κρατικών</w:t>
      </w:r>
      <w:r>
        <w:rPr>
          <w:rFonts w:eastAsia="Times New Roman" w:cs="Times New Roman"/>
          <w:szCs w:val="24"/>
        </w:rPr>
        <w:t>,</w:t>
      </w:r>
      <w:r w:rsidRPr="00FA6581">
        <w:rPr>
          <w:rFonts w:eastAsia="Times New Roman" w:cs="Times New Roman"/>
          <w:szCs w:val="24"/>
        </w:rPr>
        <w:t xml:space="preserve"> μη κερδοσκοπικών </w:t>
      </w:r>
      <w:r>
        <w:rPr>
          <w:rFonts w:eastAsia="Times New Roman" w:cs="Times New Roman"/>
          <w:szCs w:val="24"/>
        </w:rPr>
        <w:t>π</w:t>
      </w:r>
      <w:r w:rsidRPr="00FA6581">
        <w:rPr>
          <w:rFonts w:eastAsia="Times New Roman" w:cs="Times New Roman"/>
          <w:szCs w:val="24"/>
        </w:rPr>
        <w:t>ανεπιστημίων</w:t>
      </w:r>
      <w:r>
        <w:rPr>
          <w:rFonts w:eastAsia="Times New Roman" w:cs="Times New Roman"/>
          <w:szCs w:val="24"/>
        </w:rPr>
        <w:t xml:space="preserve">. Με τον τρόπο </w:t>
      </w:r>
      <w:r>
        <w:rPr>
          <w:rFonts w:eastAsia="Times New Roman" w:cs="Times New Roman"/>
          <w:szCs w:val="24"/>
        </w:rPr>
        <w:lastRenderedPageBreak/>
        <w:t>αυτό</w:t>
      </w:r>
      <w:r>
        <w:rPr>
          <w:rFonts w:eastAsia="Times New Roman" w:cs="Times New Roman"/>
          <w:szCs w:val="24"/>
        </w:rPr>
        <w:t>,</w:t>
      </w:r>
      <w:r>
        <w:rPr>
          <w:rFonts w:eastAsia="Times New Roman" w:cs="Times New Roman"/>
          <w:szCs w:val="24"/>
        </w:rPr>
        <w:t xml:space="preserve"> θα δώσουμε μι</w:t>
      </w:r>
      <w:r w:rsidRPr="00FA6581">
        <w:rPr>
          <w:rFonts w:eastAsia="Times New Roman" w:cs="Times New Roman"/>
          <w:szCs w:val="24"/>
        </w:rPr>
        <w:t xml:space="preserve">α δεύτερη ευκαιρία στο </w:t>
      </w:r>
      <w:r>
        <w:rPr>
          <w:rFonts w:eastAsia="Times New Roman" w:cs="Times New Roman"/>
          <w:szCs w:val="24"/>
        </w:rPr>
        <w:t>Α</w:t>
      </w:r>
      <w:r w:rsidRPr="00FA6581">
        <w:rPr>
          <w:rFonts w:eastAsia="Times New Roman" w:cs="Times New Roman"/>
          <w:szCs w:val="24"/>
        </w:rPr>
        <w:t xml:space="preserve">νώτατο </w:t>
      </w:r>
      <w:r>
        <w:rPr>
          <w:rFonts w:eastAsia="Times New Roman" w:cs="Times New Roman"/>
          <w:szCs w:val="24"/>
        </w:rPr>
        <w:t>Ε</w:t>
      </w:r>
      <w:r w:rsidRPr="00FA6581">
        <w:rPr>
          <w:rFonts w:eastAsia="Times New Roman" w:cs="Times New Roman"/>
          <w:szCs w:val="24"/>
        </w:rPr>
        <w:t>κ</w:t>
      </w:r>
      <w:r>
        <w:rPr>
          <w:rFonts w:eastAsia="Times New Roman" w:cs="Times New Roman"/>
          <w:szCs w:val="24"/>
        </w:rPr>
        <w:t>παιδευτικό Σ</w:t>
      </w:r>
      <w:r w:rsidRPr="00FA6581">
        <w:rPr>
          <w:rFonts w:eastAsia="Times New Roman" w:cs="Times New Roman"/>
          <w:szCs w:val="24"/>
        </w:rPr>
        <w:t>ύστημα της χώρας</w:t>
      </w:r>
      <w:r>
        <w:rPr>
          <w:rFonts w:eastAsia="Times New Roman" w:cs="Times New Roman"/>
          <w:szCs w:val="24"/>
        </w:rPr>
        <w:t>,</w:t>
      </w:r>
      <w:r w:rsidRPr="00FA6581">
        <w:rPr>
          <w:rFonts w:eastAsia="Times New Roman" w:cs="Times New Roman"/>
          <w:szCs w:val="24"/>
        </w:rPr>
        <w:t xml:space="preserve"> θα εμπλουτιστεί παράλληλα </w:t>
      </w:r>
      <w:r>
        <w:rPr>
          <w:rFonts w:eastAsia="Times New Roman" w:cs="Times New Roman"/>
          <w:szCs w:val="24"/>
        </w:rPr>
        <w:t xml:space="preserve">η </w:t>
      </w:r>
      <w:r w:rsidRPr="00FA6581">
        <w:rPr>
          <w:rFonts w:eastAsia="Times New Roman" w:cs="Times New Roman"/>
          <w:szCs w:val="24"/>
        </w:rPr>
        <w:t>ελληνι</w:t>
      </w:r>
      <w:r w:rsidRPr="00FA6581">
        <w:rPr>
          <w:rFonts w:eastAsia="Times New Roman" w:cs="Times New Roman"/>
          <w:szCs w:val="24"/>
        </w:rPr>
        <w:t>κή παιδεία</w:t>
      </w:r>
      <w:r>
        <w:rPr>
          <w:rFonts w:eastAsia="Times New Roman" w:cs="Times New Roman"/>
          <w:szCs w:val="24"/>
        </w:rPr>
        <w:t>, θα διατεθούν ν</w:t>
      </w:r>
      <w:r w:rsidRPr="00FA6581">
        <w:rPr>
          <w:rFonts w:eastAsia="Times New Roman" w:cs="Times New Roman"/>
          <w:szCs w:val="24"/>
        </w:rPr>
        <w:t xml:space="preserve">έοι </w:t>
      </w:r>
      <w:r>
        <w:rPr>
          <w:rFonts w:eastAsia="Times New Roman" w:cs="Times New Roman"/>
          <w:szCs w:val="24"/>
        </w:rPr>
        <w:t>π</w:t>
      </w:r>
      <w:r w:rsidRPr="00FA6581">
        <w:rPr>
          <w:rFonts w:eastAsia="Times New Roman" w:cs="Times New Roman"/>
          <w:szCs w:val="24"/>
        </w:rPr>
        <w:t>όροι</w:t>
      </w:r>
      <w:r>
        <w:rPr>
          <w:rFonts w:eastAsia="Times New Roman" w:cs="Times New Roman"/>
          <w:szCs w:val="24"/>
        </w:rPr>
        <w:t>,</w:t>
      </w:r>
      <w:r w:rsidRPr="00FA6581">
        <w:rPr>
          <w:rFonts w:eastAsia="Times New Roman" w:cs="Times New Roman"/>
          <w:szCs w:val="24"/>
        </w:rPr>
        <w:t xml:space="preserve"> που σήμερα καταλήγουν στο εξωτερικ</w:t>
      </w:r>
      <w:r>
        <w:rPr>
          <w:rFonts w:eastAsia="Times New Roman" w:cs="Times New Roman"/>
          <w:szCs w:val="24"/>
        </w:rPr>
        <w:t>ό</w:t>
      </w:r>
      <w:r>
        <w:rPr>
          <w:rFonts w:eastAsia="Times New Roman" w:cs="Times New Roman"/>
          <w:szCs w:val="24"/>
        </w:rPr>
        <w:t>. Κ</w:t>
      </w:r>
      <w:r w:rsidRPr="00FA6581">
        <w:rPr>
          <w:rFonts w:eastAsia="Times New Roman" w:cs="Times New Roman"/>
          <w:szCs w:val="24"/>
        </w:rPr>
        <w:t>αι τέλος και πιο σημαντικό από όλα</w:t>
      </w:r>
      <w:r>
        <w:rPr>
          <w:rFonts w:eastAsia="Times New Roman" w:cs="Times New Roman"/>
          <w:szCs w:val="24"/>
        </w:rPr>
        <w:t>:</w:t>
      </w:r>
      <w:r w:rsidRPr="00FA6581">
        <w:rPr>
          <w:rFonts w:eastAsia="Times New Roman" w:cs="Times New Roman"/>
          <w:szCs w:val="24"/>
        </w:rPr>
        <w:t xml:space="preserve"> θα σταματήσουμε την ανεξέλεγκτη </w:t>
      </w:r>
      <w:r>
        <w:rPr>
          <w:rFonts w:eastAsia="Times New Roman" w:cs="Times New Roman"/>
          <w:szCs w:val="24"/>
        </w:rPr>
        <w:t>φ</w:t>
      </w:r>
      <w:r w:rsidRPr="00FA6581">
        <w:rPr>
          <w:rFonts w:eastAsia="Times New Roman" w:cs="Times New Roman"/>
          <w:szCs w:val="24"/>
        </w:rPr>
        <w:t>υγή στα εκπαιδευτικά ιδρύματα του εξωτερικού</w:t>
      </w:r>
      <w:r>
        <w:rPr>
          <w:rFonts w:eastAsia="Times New Roman" w:cs="Times New Roman"/>
          <w:szCs w:val="24"/>
        </w:rPr>
        <w:t>,</w:t>
      </w:r>
      <w:r w:rsidRPr="00FA6581">
        <w:rPr>
          <w:rFonts w:eastAsia="Times New Roman" w:cs="Times New Roman"/>
          <w:szCs w:val="24"/>
        </w:rPr>
        <w:t xml:space="preserve"> νέων Ελλήνων σπουδαστών </w:t>
      </w:r>
      <w:r>
        <w:rPr>
          <w:rFonts w:eastAsia="Times New Roman" w:cs="Times New Roman"/>
          <w:szCs w:val="24"/>
        </w:rPr>
        <w:t>ή</w:t>
      </w:r>
      <w:r w:rsidRPr="00FA6581">
        <w:rPr>
          <w:rFonts w:eastAsia="Times New Roman" w:cs="Times New Roman"/>
          <w:szCs w:val="24"/>
        </w:rPr>
        <w:t xml:space="preserve"> εκπαιδευτικών</w:t>
      </w:r>
      <w:r>
        <w:rPr>
          <w:rFonts w:eastAsia="Times New Roman" w:cs="Times New Roman"/>
          <w:szCs w:val="24"/>
        </w:rPr>
        <w:t>. Η</w:t>
      </w:r>
      <w:r w:rsidRPr="00FA6581">
        <w:rPr>
          <w:rFonts w:eastAsia="Times New Roman" w:cs="Times New Roman"/>
          <w:szCs w:val="24"/>
        </w:rPr>
        <w:t xml:space="preserve"> αναθεώρηση του άρθρου 1</w:t>
      </w:r>
      <w:r w:rsidRPr="00FA6581">
        <w:rPr>
          <w:rFonts w:eastAsia="Times New Roman" w:cs="Times New Roman"/>
          <w:szCs w:val="24"/>
        </w:rPr>
        <w:t>6</w:t>
      </w:r>
      <w:r>
        <w:rPr>
          <w:rFonts w:eastAsia="Times New Roman" w:cs="Times New Roman"/>
          <w:szCs w:val="24"/>
        </w:rPr>
        <w:t>, κυρίες και</w:t>
      </w:r>
      <w:r w:rsidRPr="00FA6581">
        <w:rPr>
          <w:rFonts w:eastAsia="Times New Roman" w:cs="Times New Roman"/>
          <w:szCs w:val="24"/>
        </w:rPr>
        <w:t xml:space="preserve"> κύριοι συνάδελφοι</w:t>
      </w:r>
      <w:r>
        <w:rPr>
          <w:rFonts w:eastAsia="Times New Roman" w:cs="Times New Roman"/>
          <w:szCs w:val="24"/>
        </w:rPr>
        <w:t>,</w:t>
      </w:r>
      <w:r w:rsidRPr="00FA6581">
        <w:rPr>
          <w:rFonts w:eastAsia="Times New Roman" w:cs="Times New Roman"/>
          <w:szCs w:val="24"/>
        </w:rPr>
        <w:t xml:space="preserve"> μπορεί να αποτελέσει</w:t>
      </w:r>
      <w:r>
        <w:rPr>
          <w:rFonts w:eastAsia="Times New Roman" w:cs="Times New Roman"/>
          <w:szCs w:val="24"/>
        </w:rPr>
        <w:t xml:space="preserve"> ί</w:t>
      </w:r>
      <w:r w:rsidRPr="00FA6581">
        <w:rPr>
          <w:rFonts w:eastAsia="Times New Roman" w:cs="Times New Roman"/>
          <w:szCs w:val="24"/>
        </w:rPr>
        <w:t xml:space="preserve">σως μία από τις μεγαλύτερες επενδύσεις σε ανθρώπινο δυναμικό για τη χώρα </w:t>
      </w:r>
      <w:r>
        <w:rPr>
          <w:rFonts w:eastAsia="Times New Roman" w:cs="Times New Roman"/>
          <w:szCs w:val="24"/>
        </w:rPr>
        <w:t xml:space="preserve">μας. </w:t>
      </w:r>
    </w:p>
    <w:p w14:paraId="0A5DE800"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w:t>
      </w:r>
      <w:r w:rsidRPr="00FA6581">
        <w:rPr>
          <w:rFonts w:eastAsia="Times New Roman" w:cs="Times New Roman"/>
          <w:szCs w:val="24"/>
        </w:rPr>
        <w:t>πρόταση</w:t>
      </w:r>
      <w:r>
        <w:rPr>
          <w:rFonts w:eastAsia="Times New Roman" w:cs="Times New Roman"/>
          <w:szCs w:val="24"/>
        </w:rPr>
        <w:t xml:space="preserve"> είναι μια πρόταση</w:t>
      </w:r>
      <w:r>
        <w:rPr>
          <w:rFonts w:eastAsia="Times New Roman" w:cs="Times New Roman"/>
          <w:szCs w:val="24"/>
        </w:rPr>
        <w:t>,</w:t>
      </w:r>
      <w:r w:rsidRPr="00FA6581">
        <w:rPr>
          <w:rFonts w:eastAsia="Times New Roman" w:cs="Times New Roman"/>
          <w:szCs w:val="24"/>
        </w:rPr>
        <w:t xml:space="preserve"> που καταθέτω απόψ</w:t>
      </w:r>
      <w:r>
        <w:rPr>
          <w:rFonts w:eastAsia="Times New Roman" w:cs="Times New Roman"/>
          <w:szCs w:val="24"/>
        </w:rPr>
        <w:t>ε</w:t>
      </w:r>
      <w:r w:rsidRPr="00FA6581">
        <w:rPr>
          <w:rFonts w:eastAsia="Times New Roman" w:cs="Times New Roman"/>
          <w:szCs w:val="24"/>
        </w:rPr>
        <w:t xml:space="preserve"> για την κατάργηση της λίστας Επικρατείας για την αντικατάσταση των </w:t>
      </w:r>
      <w:r>
        <w:rPr>
          <w:rFonts w:eastAsia="Times New Roman" w:cs="Times New Roman"/>
          <w:szCs w:val="24"/>
        </w:rPr>
        <w:t>Β</w:t>
      </w:r>
      <w:r w:rsidRPr="00FA6581">
        <w:rPr>
          <w:rFonts w:eastAsia="Times New Roman" w:cs="Times New Roman"/>
          <w:szCs w:val="24"/>
        </w:rPr>
        <w:t xml:space="preserve">ουλευτών Επικρατείας από ομογενείς </w:t>
      </w:r>
      <w:r>
        <w:rPr>
          <w:rFonts w:eastAsia="Times New Roman" w:cs="Times New Roman"/>
          <w:szCs w:val="24"/>
        </w:rPr>
        <w:t>Β</w:t>
      </w:r>
      <w:r w:rsidRPr="00FA6581">
        <w:rPr>
          <w:rFonts w:eastAsia="Times New Roman" w:cs="Times New Roman"/>
          <w:szCs w:val="24"/>
        </w:rPr>
        <w:t>ουλευτές</w:t>
      </w:r>
      <w:r>
        <w:rPr>
          <w:rFonts w:eastAsia="Times New Roman" w:cs="Times New Roman"/>
          <w:szCs w:val="24"/>
        </w:rPr>
        <w:t xml:space="preserve">. Η </w:t>
      </w:r>
      <w:r w:rsidRPr="00FA6581">
        <w:rPr>
          <w:rFonts w:eastAsia="Times New Roman" w:cs="Times New Roman"/>
          <w:szCs w:val="24"/>
        </w:rPr>
        <w:t xml:space="preserve">επιλογή </w:t>
      </w:r>
      <w:r>
        <w:rPr>
          <w:rFonts w:eastAsia="Times New Roman" w:cs="Times New Roman"/>
          <w:szCs w:val="24"/>
        </w:rPr>
        <w:t>των αιρετών ε</w:t>
      </w:r>
      <w:r w:rsidRPr="00FA6581">
        <w:rPr>
          <w:rFonts w:eastAsia="Times New Roman" w:cs="Times New Roman"/>
          <w:szCs w:val="24"/>
        </w:rPr>
        <w:t>κπροσώπ</w:t>
      </w:r>
      <w:r>
        <w:rPr>
          <w:rFonts w:eastAsia="Times New Roman" w:cs="Times New Roman"/>
          <w:szCs w:val="24"/>
        </w:rPr>
        <w:t xml:space="preserve">ων </w:t>
      </w:r>
      <w:r w:rsidRPr="00FA6581">
        <w:rPr>
          <w:rFonts w:eastAsia="Times New Roman" w:cs="Times New Roman"/>
          <w:szCs w:val="24"/>
        </w:rPr>
        <w:t xml:space="preserve">του </w:t>
      </w:r>
      <w:r>
        <w:rPr>
          <w:rFonts w:eastAsia="Times New Roman" w:cs="Times New Roman"/>
          <w:szCs w:val="24"/>
        </w:rPr>
        <w:t>λαού στο Ε</w:t>
      </w:r>
      <w:r w:rsidRPr="00FA6581">
        <w:rPr>
          <w:rFonts w:eastAsia="Times New Roman" w:cs="Times New Roman"/>
          <w:szCs w:val="24"/>
        </w:rPr>
        <w:t>λληνικ</w:t>
      </w:r>
      <w:r>
        <w:rPr>
          <w:rFonts w:eastAsia="Times New Roman" w:cs="Times New Roman"/>
          <w:szCs w:val="24"/>
        </w:rPr>
        <w:t>ό Κ</w:t>
      </w:r>
      <w:r w:rsidRPr="00FA6581">
        <w:rPr>
          <w:rFonts w:eastAsia="Times New Roman" w:cs="Times New Roman"/>
          <w:szCs w:val="24"/>
        </w:rPr>
        <w:t>οινοβο</w:t>
      </w:r>
      <w:r>
        <w:rPr>
          <w:rFonts w:eastAsia="Times New Roman" w:cs="Times New Roman"/>
          <w:szCs w:val="24"/>
        </w:rPr>
        <w:t>ύλιο</w:t>
      </w:r>
      <w:r w:rsidRPr="00FA6581">
        <w:rPr>
          <w:rFonts w:eastAsia="Times New Roman" w:cs="Times New Roman"/>
          <w:szCs w:val="24"/>
        </w:rPr>
        <w:t xml:space="preserve"> από τη διαδικασία του</w:t>
      </w:r>
      <w:r>
        <w:rPr>
          <w:rFonts w:eastAsia="Times New Roman" w:cs="Times New Roman"/>
          <w:szCs w:val="24"/>
        </w:rPr>
        <w:t xml:space="preserve"> σ</w:t>
      </w:r>
      <w:r w:rsidRPr="00FA6581">
        <w:rPr>
          <w:rFonts w:eastAsia="Times New Roman" w:cs="Times New Roman"/>
          <w:szCs w:val="24"/>
        </w:rPr>
        <w:t xml:space="preserve">ταυρού </w:t>
      </w:r>
      <w:r>
        <w:rPr>
          <w:rFonts w:eastAsia="Times New Roman" w:cs="Times New Roman"/>
          <w:szCs w:val="24"/>
        </w:rPr>
        <w:t>,</w:t>
      </w:r>
      <w:r w:rsidRPr="00FA6581">
        <w:rPr>
          <w:rFonts w:eastAsia="Times New Roman" w:cs="Times New Roman"/>
          <w:szCs w:val="24"/>
        </w:rPr>
        <w:t>αναμφισβήτητα διασφαλίζει τη λαϊκή βούληση</w:t>
      </w:r>
      <w:r>
        <w:rPr>
          <w:rFonts w:eastAsia="Times New Roman" w:cs="Times New Roman"/>
          <w:szCs w:val="24"/>
        </w:rPr>
        <w:t>.</w:t>
      </w:r>
      <w:r>
        <w:rPr>
          <w:rFonts w:eastAsia="Times New Roman" w:cs="Times New Roman"/>
          <w:szCs w:val="24"/>
        </w:rPr>
        <w:t xml:space="preserve"> Όμως,</w:t>
      </w:r>
      <w:r w:rsidRPr="00FA6581">
        <w:rPr>
          <w:rFonts w:eastAsia="Times New Roman" w:cs="Times New Roman"/>
          <w:szCs w:val="24"/>
        </w:rPr>
        <w:t xml:space="preserve"> αιρετός εκπρόσωπος του λαού</w:t>
      </w:r>
      <w:r>
        <w:rPr>
          <w:rFonts w:eastAsia="Times New Roman" w:cs="Times New Roman"/>
          <w:szCs w:val="24"/>
        </w:rPr>
        <w:t>,</w:t>
      </w:r>
      <w:r w:rsidRPr="00FA6581">
        <w:rPr>
          <w:rFonts w:eastAsia="Times New Roman" w:cs="Times New Roman"/>
          <w:szCs w:val="24"/>
        </w:rPr>
        <w:t xml:space="preserve"> μέσω της λίστας Επικρατείας</w:t>
      </w:r>
      <w:r>
        <w:rPr>
          <w:rFonts w:eastAsia="Times New Roman" w:cs="Times New Roman"/>
          <w:szCs w:val="24"/>
        </w:rPr>
        <w:t>,</w:t>
      </w:r>
      <w:r w:rsidRPr="00FA6581">
        <w:rPr>
          <w:rFonts w:eastAsia="Times New Roman" w:cs="Times New Roman"/>
          <w:szCs w:val="24"/>
        </w:rPr>
        <w:t xml:space="preserve"> είναι δύο όροι αντιφατικ</w:t>
      </w:r>
      <w:r>
        <w:rPr>
          <w:rFonts w:eastAsia="Times New Roman" w:cs="Times New Roman"/>
          <w:szCs w:val="24"/>
        </w:rPr>
        <w:t xml:space="preserve">οί </w:t>
      </w:r>
      <w:r w:rsidRPr="00FA6581">
        <w:rPr>
          <w:rFonts w:eastAsia="Times New Roman" w:cs="Times New Roman"/>
          <w:szCs w:val="24"/>
        </w:rPr>
        <w:t xml:space="preserve">μεταξύ </w:t>
      </w:r>
      <w:r>
        <w:rPr>
          <w:rFonts w:eastAsia="Times New Roman" w:cs="Times New Roman"/>
          <w:szCs w:val="24"/>
        </w:rPr>
        <w:t>τους. Σ</w:t>
      </w:r>
      <w:r w:rsidRPr="00FA6581">
        <w:rPr>
          <w:rFonts w:eastAsia="Times New Roman" w:cs="Times New Roman"/>
          <w:szCs w:val="24"/>
        </w:rPr>
        <w:t>το πλαίσιο</w:t>
      </w:r>
      <w:r>
        <w:rPr>
          <w:rFonts w:eastAsia="Times New Roman" w:cs="Times New Roman"/>
          <w:szCs w:val="24"/>
        </w:rPr>
        <w:t>,</w:t>
      </w:r>
      <w:r w:rsidRPr="00FA6581">
        <w:rPr>
          <w:rFonts w:eastAsia="Times New Roman" w:cs="Times New Roman"/>
          <w:szCs w:val="24"/>
        </w:rPr>
        <w:t xml:space="preserve"> λοιπόν</w:t>
      </w:r>
      <w:r>
        <w:rPr>
          <w:rFonts w:eastAsia="Times New Roman" w:cs="Times New Roman"/>
          <w:szCs w:val="24"/>
        </w:rPr>
        <w:t>,</w:t>
      </w:r>
      <w:r w:rsidRPr="00FA6581">
        <w:rPr>
          <w:rFonts w:eastAsia="Times New Roman" w:cs="Times New Roman"/>
          <w:szCs w:val="24"/>
        </w:rPr>
        <w:t xml:space="preserve"> αυτό</w:t>
      </w:r>
      <w:r>
        <w:rPr>
          <w:rFonts w:eastAsia="Times New Roman" w:cs="Times New Roman"/>
          <w:szCs w:val="24"/>
        </w:rPr>
        <w:t>,</w:t>
      </w:r>
      <w:r w:rsidRPr="00FA6581">
        <w:rPr>
          <w:rFonts w:eastAsia="Times New Roman" w:cs="Times New Roman"/>
          <w:szCs w:val="24"/>
        </w:rPr>
        <w:t xml:space="preserve"> θα μπορούσ</w:t>
      </w:r>
      <w:r>
        <w:rPr>
          <w:rFonts w:eastAsia="Times New Roman" w:cs="Times New Roman"/>
          <w:szCs w:val="24"/>
        </w:rPr>
        <w:t>αμ</w:t>
      </w:r>
      <w:r w:rsidRPr="00FA6581">
        <w:rPr>
          <w:rFonts w:eastAsia="Times New Roman" w:cs="Times New Roman"/>
          <w:szCs w:val="24"/>
        </w:rPr>
        <w:t>ε να εξετάσουμε</w:t>
      </w:r>
      <w:r>
        <w:rPr>
          <w:rFonts w:eastAsia="Times New Roman" w:cs="Times New Roman"/>
          <w:szCs w:val="24"/>
        </w:rPr>
        <w:t>,</w:t>
      </w:r>
      <w:r w:rsidRPr="00FA6581">
        <w:rPr>
          <w:rFonts w:eastAsia="Times New Roman" w:cs="Times New Roman"/>
          <w:szCs w:val="24"/>
        </w:rPr>
        <w:t xml:space="preserve"> στη θέση των συναδέλφων Επικρατείας να εκλέγονται </w:t>
      </w:r>
      <w:r>
        <w:rPr>
          <w:rFonts w:eastAsia="Times New Roman" w:cs="Times New Roman"/>
          <w:szCs w:val="24"/>
        </w:rPr>
        <w:lastRenderedPageBreak/>
        <w:t>δέκα Β</w:t>
      </w:r>
      <w:r w:rsidRPr="00FA6581">
        <w:rPr>
          <w:rFonts w:eastAsia="Times New Roman" w:cs="Times New Roman"/>
          <w:szCs w:val="24"/>
        </w:rPr>
        <w:t>ουλευτές από την ομογένεια</w:t>
      </w:r>
      <w:r>
        <w:rPr>
          <w:rFonts w:eastAsia="Times New Roman" w:cs="Times New Roman"/>
          <w:szCs w:val="24"/>
        </w:rPr>
        <w:t>. Με αυτό τον</w:t>
      </w:r>
      <w:r>
        <w:rPr>
          <w:rFonts w:eastAsia="Times New Roman" w:cs="Times New Roman"/>
          <w:szCs w:val="24"/>
        </w:rPr>
        <w:t xml:space="preserve"> τρόπο</w:t>
      </w:r>
      <w:r>
        <w:rPr>
          <w:rFonts w:eastAsia="Times New Roman" w:cs="Times New Roman"/>
          <w:szCs w:val="24"/>
        </w:rPr>
        <w:t>,</w:t>
      </w:r>
      <w:r>
        <w:rPr>
          <w:rFonts w:eastAsia="Times New Roman" w:cs="Times New Roman"/>
          <w:szCs w:val="24"/>
        </w:rPr>
        <w:t xml:space="preserve"> θα αποδείξουμε</w:t>
      </w:r>
      <w:r w:rsidRPr="00FA6581">
        <w:rPr>
          <w:rFonts w:eastAsia="Times New Roman" w:cs="Times New Roman"/>
          <w:szCs w:val="24"/>
        </w:rPr>
        <w:t xml:space="preserve"> εμπράκτως ότι δεν ξεχνούμε τους απανταχού Έλληνες και τ</w:t>
      </w:r>
      <w:r>
        <w:rPr>
          <w:rFonts w:eastAsia="Times New Roman" w:cs="Times New Roman"/>
          <w:szCs w:val="24"/>
        </w:rPr>
        <w:t>ο</w:t>
      </w:r>
      <w:r w:rsidRPr="00FA6581">
        <w:rPr>
          <w:rFonts w:eastAsia="Times New Roman" w:cs="Times New Roman"/>
          <w:szCs w:val="24"/>
        </w:rPr>
        <w:t>ν απανταχού ελληνισμό και κυρίως</w:t>
      </w:r>
      <w:r>
        <w:rPr>
          <w:rFonts w:eastAsia="Times New Roman" w:cs="Times New Roman"/>
          <w:szCs w:val="24"/>
        </w:rPr>
        <w:t>,</w:t>
      </w:r>
      <w:r w:rsidRPr="00FA6581">
        <w:rPr>
          <w:rFonts w:eastAsia="Times New Roman" w:cs="Times New Roman"/>
          <w:szCs w:val="24"/>
        </w:rPr>
        <w:t xml:space="preserve"> ότι </w:t>
      </w:r>
      <w:r>
        <w:rPr>
          <w:rFonts w:eastAsia="Times New Roman" w:cs="Times New Roman"/>
          <w:szCs w:val="24"/>
        </w:rPr>
        <w:t xml:space="preserve">οι </w:t>
      </w:r>
      <w:r w:rsidRPr="00FA6581">
        <w:rPr>
          <w:rFonts w:eastAsia="Times New Roman" w:cs="Times New Roman"/>
          <w:szCs w:val="24"/>
        </w:rPr>
        <w:t xml:space="preserve">συνταγματικά κατοχυρωμένες δεσμεύσεις μας απέναντί </w:t>
      </w:r>
      <w:r>
        <w:rPr>
          <w:rFonts w:eastAsia="Times New Roman" w:cs="Times New Roman"/>
          <w:szCs w:val="24"/>
        </w:rPr>
        <w:t>τους</w:t>
      </w:r>
      <w:r w:rsidRPr="00FA6581">
        <w:rPr>
          <w:rFonts w:eastAsia="Times New Roman" w:cs="Times New Roman"/>
          <w:szCs w:val="24"/>
        </w:rPr>
        <w:t xml:space="preserve"> δεν θυσιάζονται στο βωμό μικροπολιτικών επιδιώξεων</w:t>
      </w:r>
      <w:r>
        <w:rPr>
          <w:rFonts w:eastAsia="Times New Roman" w:cs="Times New Roman"/>
          <w:szCs w:val="24"/>
        </w:rPr>
        <w:t>.</w:t>
      </w:r>
    </w:p>
    <w:p w14:paraId="0A5DE801"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Κλείνοντας, κυρίες και κύριο</w:t>
      </w:r>
      <w:r>
        <w:rPr>
          <w:rFonts w:eastAsia="Times New Roman" w:cs="Times New Roman"/>
          <w:szCs w:val="24"/>
        </w:rPr>
        <w:t>ι συνάδελφοι</w:t>
      </w:r>
      <w:r>
        <w:rPr>
          <w:rFonts w:eastAsia="Times New Roman" w:cs="Times New Roman"/>
          <w:szCs w:val="24"/>
        </w:rPr>
        <w:t xml:space="preserve"> -</w:t>
      </w:r>
      <w:r>
        <w:rPr>
          <w:rFonts w:eastAsia="Times New Roman" w:cs="Times New Roman"/>
          <w:szCs w:val="24"/>
        </w:rPr>
        <w:t>γιατί δ</w:t>
      </w:r>
      <w:r w:rsidRPr="00FA6581">
        <w:rPr>
          <w:rFonts w:eastAsia="Times New Roman" w:cs="Times New Roman"/>
          <w:szCs w:val="24"/>
        </w:rPr>
        <w:t>εν θέλω να καταχραστώ το</w:t>
      </w:r>
      <w:r>
        <w:rPr>
          <w:rFonts w:eastAsia="Times New Roman" w:cs="Times New Roman"/>
          <w:szCs w:val="24"/>
        </w:rPr>
        <w:t>ν</w:t>
      </w:r>
      <w:r w:rsidRPr="00FA6581">
        <w:rPr>
          <w:rFonts w:eastAsia="Times New Roman" w:cs="Times New Roman"/>
          <w:szCs w:val="24"/>
        </w:rPr>
        <w:t xml:space="preserve"> χρόνο</w:t>
      </w:r>
      <w:r>
        <w:rPr>
          <w:rFonts w:eastAsia="Times New Roman" w:cs="Times New Roman"/>
          <w:szCs w:val="24"/>
        </w:rPr>
        <w:t>-</w:t>
      </w:r>
      <w:r w:rsidRPr="00FA6581">
        <w:rPr>
          <w:rFonts w:eastAsia="Times New Roman" w:cs="Times New Roman"/>
          <w:szCs w:val="24"/>
        </w:rPr>
        <w:t xml:space="preserve"> θα σας θυμίσω τον όρκο που δώσαμε κατά την ορκωμοσία </w:t>
      </w:r>
      <w:r>
        <w:rPr>
          <w:rFonts w:eastAsia="Times New Roman" w:cs="Times New Roman"/>
          <w:szCs w:val="24"/>
        </w:rPr>
        <w:t>μας,</w:t>
      </w:r>
      <w:r w:rsidRPr="00FA6581">
        <w:rPr>
          <w:rFonts w:eastAsia="Times New Roman" w:cs="Times New Roman"/>
          <w:szCs w:val="24"/>
        </w:rPr>
        <w:t xml:space="preserve"> όλοι </w:t>
      </w:r>
      <w:r>
        <w:rPr>
          <w:rFonts w:eastAsia="Times New Roman" w:cs="Times New Roman"/>
          <w:szCs w:val="24"/>
        </w:rPr>
        <w:t>μας,</w:t>
      </w:r>
      <w:r w:rsidRPr="00FA6581">
        <w:rPr>
          <w:rFonts w:eastAsia="Times New Roman" w:cs="Times New Roman"/>
          <w:szCs w:val="24"/>
        </w:rPr>
        <w:t xml:space="preserve"> ως εκπρόσωποι του ελληνικού λαού</w:t>
      </w:r>
      <w:r>
        <w:rPr>
          <w:rFonts w:eastAsia="Times New Roman" w:cs="Times New Roman"/>
          <w:szCs w:val="24"/>
        </w:rPr>
        <w:t>: «Ο</w:t>
      </w:r>
      <w:r w:rsidRPr="00FA6581">
        <w:rPr>
          <w:rFonts w:eastAsia="Times New Roman" w:cs="Times New Roman"/>
          <w:szCs w:val="24"/>
        </w:rPr>
        <w:t>ρκ</w:t>
      </w:r>
      <w:r>
        <w:rPr>
          <w:rFonts w:eastAsia="Times New Roman" w:cs="Times New Roman"/>
          <w:szCs w:val="24"/>
        </w:rPr>
        <w:t>ίζομαι στο όνομα της Αγίας και Ο</w:t>
      </w:r>
      <w:r w:rsidRPr="00FA6581">
        <w:rPr>
          <w:rFonts w:eastAsia="Times New Roman" w:cs="Times New Roman"/>
          <w:szCs w:val="24"/>
        </w:rPr>
        <w:t>μοουσίου και Αδιαίρετου Τριάδος να είμαι πιστός σ</w:t>
      </w:r>
      <w:r>
        <w:rPr>
          <w:rFonts w:eastAsia="Times New Roman" w:cs="Times New Roman"/>
          <w:szCs w:val="24"/>
        </w:rPr>
        <w:t>την πατρίδα και</w:t>
      </w:r>
      <w:r>
        <w:rPr>
          <w:rFonts w:eastAsia="Times New Roman" w:cs="Times New Roman"/>
          <w:szCs w:val="24"/>
        </w:rPr>
        <w:t xml:space="preserve"> το δημοκρατικό Π</w:t>
      </w:r>
      <w:r w:rsidRPr="00FA6581">
        <w:rPr>
          <w:rFonts w:eastAsia="Times New Roman" w:cs="Times New Roman"/>
          <w:szCs w:val="24"/>
        </w:rPr>
        <w:t>ολίτευμα</w:t>
      </w:r>
      <w:r>
        <w:rPr>
          <w:rFonts w:eastAsia="Times New Roman" w:cs="Times New Roman"/>
          <w:szCs w:val="24"/>
        </w:rPr>
        <w:t>,</w:t>
      </w:r>
      <w:r w:rsidRPr="00FA6581">
        <w:rPr>
          <w:rFonts w:eastAsia="Times New Roman" w:cs="Times New Roman"/>
          <w:szCs w:val="24"/>
        </w:rPr>
        <w:t xml:space="preserve"> να υπακούω στο Σύνταγμα και τους νόμους </w:t>
      </w:r>
      <w:r>
        <w:rPr>
          <w:rFonts w:eastAsia="Times New Roman" w:cs="Times New Roman"/>
          <w:szCs w:val="24"/>
        </w:rPr>
        <w:t xml:space="preserve">και </w:t>
      </w:r>
      <w:r w:rsidRPr="00FA6581">
        <w:rPr>
          <w:rFonts w:eastAsia="Times New Roman" w:cs="Times New Roman"/>
          <w:szCs w:val="24"/>
        </w:rPr>
        <w:t>να εκπληρώνω ευσυνείδητα τα καθήκοντά μου</w:t>
      </w:r>
      <w:r>
        <w:rPr>
          <w:rFonts w:eastAsia="Times New Roman" w:cs="Times New Roman"/>
          <w:szCs w:val="24"/>
        </w:rPr>
        <w:t>».</w:t>
      </w:r>
    </w:p>
    <w:p w14:paraId="0A5DE802" w14:textId="77777777" w:rsidR="00415E13" w:rsidRDefault="00E650A0">
      <w:pPr>
        <w:spacing w:line="600" w:lineRule="auto"/>
        <w:ind w:firstLine="720"/>
        <w:contextualSpacing/>
        <w:jc w:val="both"/>
        <w:rPr>
          <w:rFonts w:eastAsia="Times New Roman" w:cs="Times New Roman"/>
          <w:szCs w:val="24"/>
        </w:rPr>
      </w:pPr>
      <w:r w:rsidRPr="00FA6581">
        <w:rPr>
          <w:rFonts w:eastAsia="Times New Roman" w:cs="Times New Roman"/>
          <w:szCs w:val="24"/>
        </w:rPr>
        <w:t>Πρέπει</w:t>
      </w:r>
      <w:r>
        <w:rPr>
          <w:rFonts w:eastAsia="Times New Roman" w:cs="Times New Roman"/>
          <w:szCs w:val="24"/>
        </w:rPr>
        <w:t>,</w:t>
      </w:r>
      <w:r w:rsidRPr="00FA6581">
        <w:rPr>
          <w:rFonts w:eastAsia="Times New Roman" w:cs="Times New Roman"/>
          <w:szCs w:val="24"/>
        </w:rPr>
        <w:t xml:space="preserve"> λοιπόν</w:t>
      </w:r>
      <w:r>
        <w:rPr>
          <w:rFonts w:eastAsia="Times New Roman" w:cs="Times New Roman"/>
          <w:szCs w:val="24"/>
        </w:rPr>
        <w:t>,</w:t>
      </w:r>
      <w:r w:rsidRPr="00FA6581">
        <w:rPr>
          <w:rFonts w:eastAsia="Times New Roman" w:cs="Times New Roman"/>
          <w:szCs w:val="24"/>
        </w:rPr>
        <w:t xml:space="preserve"> να ανατρέψουμε το σημερινό τεκ</w:t>
      </w:r>
      <w:r>
        <w:rPr>
          <w:rFonts w:eastAsia="Times New Roman" w:cs="Times New Roman"/>
          <w:szCs w:val="24"/>
        </w:rPr>
        <w:t>μήριο ενοχής</w:t>
      </w:r>
      <w:r>
        <w:rPr>
          <w:rFonts w:eastAsia="Times New Roman" w:cs="Times New Roman"/>
          <w:szCs w:val="24"/>
        </w:rPr>
        <w:t>,</w:t>
      </w:r>
      <w:r>
        <w:rPr>
          <w:rFonts w:eastAsia="Times New Roman" w:cs="Times New Roman"/>
          <w:szCs w:val="24"/>
        </w:rPr>
        <w:t xml:space="preserve"> που περιβάλλει τα κόμματα και</w:t>
      </w:r>
      <w:r w:rsidRPr="00FA6581">
        <w:rPr>
          <w:rFonts w:eastAsia="Times New Roman" w:cs="Times New Roman"/>
          <w:szCs w:val="24"/>
        </w:rPr>
        <w:t xml:space="preserve"> τους πολιτικούς και να ξαναγράψο</w:t>
      </w:r>
      <w:r>
        <w:rPr>
          <w:rFonts w:eastAsia="Times New Roman" w:cs="Times New Roman"/>
          <w:szCs w:val="24"/>
        </w:rPr>
        <w:t xml:space="preserve">υμε τους όρους </w:t>
      </w:r>
      <w:r>
        <w:rPr>
          <w:rFonts w:eastAsia="Times New Roman" w:cs="Times New Roman"/>
          <w:szCs w:val="24"/>
        </w:rPr>
        <w:t>λειτουργίας του κ</w:t>
      </w:r>
      <w:r w:rsidRPr="00FA6581">
        <w:rPr>
          <w:rFonts w:eastAsia="Times New Roman" w:cs="Times New Roman"/>
          <w:szCs w:val="24"/>
        </w:rPr>
        <w:t>ράτους</w:t>
      </w:r>
      <w:r>
        <w:rPr>
          <w:rFonts w:eastAsia="Times New Roman" w:cs="Times New Roman"/>
          <w:szCs w:val="24"/>
        </w:rPr>
        <w:t>,</w:t>
      </w:r>
      <w:r w:rsidRPr="00FA6581">
        <w:rPr>
          <w:rFonts w:eastAsia="Times New Roman" w:cs="Times New Roman"/>
          <w:szCs w:val="24"/>
        </w:rPr>
        <w:t xml:space="preserve"> της κοινωνίας</w:t>
      </w:r>
      <w:r>
        <w:rPr>
          <w:rFonts w:eastAsia="Times New Roman" w:cs="Times New Roman"/>
          <w:szCs w:val="24"/>
        </w:rPr>
        <w:t>,</w:t>
      </w:r>
      <w:r w:rsidRPr="00FA6581">
        <w:rPr>
          <w:rFonts w:eastAsia="Times New Roman" w:cs="Times New Roman"/>
          <w:szCs w:val="24"/>
        </w:rPr>
        <w:t xml:space="preserve"> της </w:t>
      </w:r>
      <w:r>
        <w:rPr>
          <w:rFonts w:eastAsia="Times New Roman" w:cs="Times New Roman"/>
          <w:szCs w:val="24"/>
        </w:rPr>
        <w:t>ηθ</w:t>
      </w:r>
      <w:r w:rsidRPr="00FA6581">
        <w:rPr>
          <w:rFonts w:eastAsia="Times New Roman" w:cs="Times New Roman"/>
          <w:szCs w:val="24"/>
        </w:rPr>
        <w:t xml:space="preserve">ικής και της οικονομίας </w:t>
      </w:r>
      <w:r>
        <w:rPr>
          <w:rFonts w:eastAsia="Times New Roman" w:cs="Times New Roman"/>
          <w:szCs w:val="24"/>
        </w:rPr>
        <w:t>μας.</w:t>
      </w:r>
    </w:p>
    <w:p w14:paraId="0A5DE803"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Πριν κατέβω από το Β</w:t>
      </w:r>
      <w:r w:rsidRPr="00FA6581">
        <w:rPr>
          <w:rFonts w:eastAsia="Times New Roman" w:cs="Times New Roman"/>
          <w:szCs w:val="24"/>
        </w:rPr>
        <w:t>ήμα</w:t>
      </w:r>
      <w:r>
        <w:rPr>
          <w:rFonts w:eastAsia="Times New Roman" w:cs="Times New Roman"/>
          <w:szCs w:val="24"/>
        </w:rPr>
        <w:t>, κύριε Π</w:t>
      </w:r>
      <w:r w:rsidRPr="00FA6581">
        <w:rPr>
          <w:rFonts w:eastAsia="Times New Roman" w:cs="Times New Roman"/>
          <w:szCs w:val="24"/>
        </w:rPr>
        <w:t>ρόεδρε</w:t>
      </w:r>
      <w:r>
        <w:rPr>
          <w:rFonts w:eastAsia="Times New Roman" w:cs="Times New Roman"/>
          <w:szCs w:val="24"/>
        </w:rPr>
        <w:t>,</w:t>
      </w:r>
      <w:r w:rsidRPr="00FA6581">
        <w:rPr>
          <w:rFonts w:eastAsia="Times New Roman" w:cs="Times New Roman"/>
          <w:szCs w:val="24"/>
        </w:rPr>
        <w:t xml:space="preserve"> θα παρακαλούσα </w:t>
      </w:r>
      <w:r>
        <w:rPr>
          <w:rFonts w:eastAsia="Times New Roman" w:cs="Times New Roman"/>
          <w:szCs w:val="24"/>
        </w:rPr>
        <w:t>-</w:t>
      </w:r>
      <w:r w:rsidRPr="00FA6581">
        <w:rPr>
          <w:rFonts w:eastAsia="Times New Roman" w:cs="Times New Roman"/>
          <w:szCs w:val="24"/>
        </w:rPr>
        <w:t>είμαι στα πλαίσια του χρόνου</w:t>
      </w:r>
      <w:r>
        <w:rPr>
          <w:rFonts w:eastAsia="Times New Roman" w:cs="Times New Roman"/>
          <w:szCs w:val="24"/>
        </w:rPr>
        <w:t>-</w:t>
      </w:r>
      <w:r w:rsidRPr="00FA6581">
        <w:rPr>
          <w:rFonts w:eastAsia="Times New Roman" w:cs="Times New Roman"/>
          <w:szCs w:val="24"/>
        </w:rPr>
        <w:t xml:space="preserve"> </w:t>
      </w:r>
      <w:r>
        <w:rPr>
          <w:rFonts w:eastAsia="Times New Roman" w:cs="Times New Roman"/>
          <w:szCs w:val="24"/>
        </w:rPr>
        <w:t>να κάνω μι</w:t>
      </w:r>
      <w:r w:rsidRPr="00FA6581">
        <w:rPr>
          <w:rFonts w:eastAsia="Times New Roman" w:cs="Times New Roman"/>
          <w:szCs w:val="24"/>
        </w:rPr>
        <w:t>α σύντομη αναφορά</w:t>
      </w:r>
      <w:r>
        <w:rPr>
          <w:rFonts w:eastAsia="Times New Roman" w:cs="Times New Roman"/>
          <w:szCs w:val="24"/>
        </w:rPr>
        <w:t>,</w:t>
      </w:r>
      <w:r w:rsidRPr="00FA6581">
        <w:rPr>
          <w:rFonts w:eastAsia="Times New Roman" w:cs="Times New Roman"/>
          <w:szCs w:val="24"/>
        </w:rPr>
        <w:t xml:space="preserve"> σε ένδειξη σεβασμού για τους εκατοντάδες συμπολίτες</w:t>
      </w:r>
      <w:r>
        <w:rPr>
          <w:rFonts w:eastAsia="Times New Roman" w:cs="Times New Roman"/>
          <w:szCs w:val="24"/>
        </w:rPr>
        <w:t xml:space="preserve">, </w:t>
      </w:r>
      <w:r>
        <w:rPr>
          <w:rFonts w:eastAsia="Times New Roman" w:cs="Times New Roman"/>
          <w:szCs w:val="24"/>
        </w:rPr>
        <w:lastRenderedPageBreak/>
        <w:t>με τους οποίο</w:t>
      </w:r>
      <w:r>
        <w:rPr>
          <w:rFonts w:eastAsia="Times New Roman" w:cs="Times New Roman"/>
          <w:szCs w:val="24"/>
        </w:rPr>
        <w:t>υς είχαμε μι</w:t>
      </w:r>
      <w:r w:rsidRPr="00FA6581">
        <w:rPr>
          <w:rFonts w:eastAsia="Times New Roman" w:cs="Times New Roman"/>
          <w:szCs w:val="24"/>
        </w:rPr>
        <w:t xml:space="preserve">α διαρκή διαδικασία διαλόγου και καταλήξαμε τελικά στην εκπόνηση αυτής της </w:t>
      </w:r>
      <w:r>
        <w:rPr>
          <w:rFonts w:eastAsia="Times New Roman" w:cs="Times New Roman"/>
          <w:szCs w:val="24"/>
        </w:rPr>
        <w:t>μ</w:t>
      </w:r>
      <w:r w:rsidRPr="00FA6581">
        <w:rPr>
          <w:rFonts w:eastAsia="Times New Roman" w:cs="Times New Roman"/>
          <w:szCs w:val="24"/>
        </w:rPr>
        <w:t>ελέτης</w:t>
      </w:r>
      <w:r>
        <w:rPr>
          <w:rFonts w:eastAsia="Times New Roman" w:cs="Times New Roman"/>
          <w:szCs w:val="24"/>
        </w:rPr>
        <w:t>,</w:t>
      </w:r>
      <w:r w:rsidRPr="00FA6581">
        <w:rPr>
          <w:rFonts w:eastAsia="Times New Roman" w:cs="Times New Roman"/>
          <w:szCs w:val="24"/>
        </w:rPr>
        <w:t xml:space="preserve"> αυτών των προτάσεων που αφορούν </w:t>
      </w:r>
      <w:r>
        <w:rPr>
          <w:rFonts w:eastAsia="Times New Roman" w:cs="Times New Roman"/>
          <w:szCs w:val="24"/>
        </w:rPr>
        <w:t xml:space="preserve">τη </w:t>
      </w:r>
      <w:r>
        <w:rPr>
          <w:rFonts w:eastAsia="Times New Roman" w:cs="Times New Roman"/>
          <w:szCs w:val="24"/>
        </w:rPr>
        <w:t>σ</w:t>
      </w:r>
      <w:r w:rsidRPr="00FA6581">
        <w:rPr>
          <w:rFonts w:eastAsia="Times New Roman" w:cs="Times New Roman"/>
          <w:szCs w:val="24"/>
        </w:rPr>
        <w:t>υ</w:t>
      </w:r>
      <w:r>
        <w:rPr>
          <w:rFonts w:eastAsia="Times New Roman" w:cs="Times New Roman"/>
          <w:szCs w:val="24"/>
        </w:rPr>
        <w:t>νταγματική Α</w:t>
      </w:r>
      <w:r w:rsidRPr="00FA6581">
        <w:rPr>
          <w:rFonts w:eastAsia="Times New Roman" w:cs="Times New Roman"/>
          <w:szCs w:val="24"/>
        </w:rPr>
        <w:t>ναθεώρηση</w:t>
      </w:r>
      <w:r>
        <w:rPr>
          <w:rFonts w:eastAsia="Times New Roman" w:cs="Times New Roman"/>
          <w:szCs w:val="24"/>
        </w:rPr>
        <w:t>. Β</w:t>
      </w:r>
      <w:r w:rsidRPr="00FA6581">
        <w:rPr>
          <w:rFonts w:eastAsia="Times New Roman" w:cs="Times New Roman"/>
          <w:szCs w:val="24"/>
        </w:rPr>
        <w:t>ασίζεται σε δύο βασικούς πυλώνες</w:t>
      </w:r>
      <w:r>
        <w:rPr>
          <w:rFonts w:eastAsia="Times New Roman" w:cs="Times New Roman"/>
          <w:szCs w:val="24"/>
        </w:rPr>
        <w:t>: Ο</w:t>
      </w:r>
      <w:r w:rsidRPr="00FA6581">
        <w:rPr>
          <w:rFonts w:eastAsia="Times New Roman" w:cs="Times New Roman"/>
          <w:szCs w:val="24"/>
        </w:rPr>
        <w:t xml:space="preserve"> πρώτος πυλώνας </w:t>
      </w:r>
      <w:r>
        <w:rPr>
          <w:rFonts w:eastAsia="Times New Roman" w:cs="Times New Roman"/>
          <w:szCs w:val="24"/>
        </w:rPr>
        <w:t>-</w:t>
      </w:r>
      <w:r w:rsidRPr="00FA6581">
        <w:rPr>
          <w:rFonts w:eastAsia="Times New Roman" w:cs="Times New Roman"/>
          <w:szCs w:val="24"/>
        </w:rPr>
        <w:t>αναφέρω μόνο τους τίτλους</w:t>
      </w:r>
      <w:r>
        <w:rPr>
          <w:rFonts w:eastAsia="Times New Roman" w:cs="Times New Roman"/>
          <w:szCs w:val="24"/>
        </w:rPr>
        <w:t>-</w:t>
      </w:r>
      <w:r w:rsidRPr="00FA6581">
        <w:rPr>
          <w:rFonts w:eastAsia="Times New Roman" w:cs="Times New Roman"/>
          <w:szCs w:val="24"/>
        </w:rPr>
        <w:t xml:space="preserve"> </w:t>
      </w:r>
      <w:r>
        <w:rPr>
          <w:rFonts w:eastAsia="Times New Roman" w:cs="Times New Roman"/>
          <w:szCs w:val="24"/>
        </w:rPr>
        <w:t>αφορά</w:t>
      </w:r>
      <w:r w:rsidRPr="00FA6581">
        <w:rPr>
          <w:rFonts w:eastAsia="Times New Roman" w:cs="Times New Roman"/>
          <w:szCs w:val="24"/>
        </w:rPr>
        <w:t xml:space="preserve"> στην αναβάθμισ</w:t>
      </w:r>
      <w:r w:rsidRPr="00FA6581">
        <w:rPr>
          <w:rFonts w:eastAsia="Times New Roman" w:cs="Times New Roman"/>
          <w:szCs w:val="24"/>
        </w:rPr>
        <w:t>η του πολιτικού συστήματος</w:t>
      </w:r>
      <w:r>
        <w:rPr>
          <w:rFonts w:eastAsia="Times New Roman" w:cs="Times New Roman"/>
          <w:szCs w:val="24"/>
        </w:rPr>
        <w:t xml:space="preserve">. Το πρώτο άρθρο που </w:t>
      </w:r>
      <w:r w:rsidRPr="00FA6581">
        <w:rPr>
          <w:rFonts w:eastAsia="Times New Roman" w:cs="Times New Roman"/>
          <w:szCs w:val="24"/>
        </w:rPr>
        <w:t>προτείνουμε να αλλάξει είναι</w:t>
      </w:r>
      <w:r>
        <w:rPr>
          <w:rFonts w:eastAsia="Times New Roman" w:cs="Times New Roman"/>
          <w:szCs w:val="24"/>
        </w:rPr>
        <w:t xml:space="preserve"> η σ</w:t>
      </w:r>
      <w:r w:rsidRPr="00FA6581">
        <w:rPr>
          <w:rFonts w:eastAsia="Times New Roman" w:cs="Times New Roman"/>
          <w:szCs w:val="24"/>
        </w:rPr>
        <w:t>υνταγματική κατοχύρωση της μείωσης</w:t>
      </w:r>
      <w:r>
        <w:rPr>
          <w:rFonts w:eastAsia="Times New Roman" w:cs="Times New Roman"/>
          <w:szCs w:val="24"/>
        </w:rPr>
        <w:t xml:space="preserve"> του αριθμού των Β</w:t>
      </w:r>
      <w:r w:rsidRPr="00FA6581">
        <w:rPr>
          <w:rFonts w:eastAsia="Times New Roman" w:cs="Times New Roman"/>
          <w:szCs w:val="24"/>
        </w:rPr>
        <w:t>ουλευτών</w:t>
      </w:r>
      <w:r>
        <w:rPr>
          <w:rFonts w:eastAsia="Times New Roman" w:cs="Times New Roman"/>
          <w:szCs w:val="24"/>
        </w:rPr>
        <w:t>,</w:t>
      </w:r>
      <w:r w:rsidRPr="00FA6581">
        <w:rPr>
          <w:rFonts w:eastAsia="Times New Roman" w:cs="Times New Roman"/>
          <w:szCs w:val="24"/>
        </w:rPr>
        <w:t xml:space="preserve"> από </w:t>
      </w:r>
      <w:r>
        <w:rPr>
          <w:rFonts w:eastAsia="Times New Roman" w:cs="Times New Roman"/>
          <w:szCs w:val="24"/>
        </w:rPr>
        <w:t xml:space="preserve">τριακόσιους σε </w:t>
      </w:r>
      <w:r w:rsidRPr="00FA6581">
        <w:rPr>
          <w:rFonts w:eastAsia="Times New Roman" w:cs="Times New Roman"/>
          <w:szCs w:val="24"/>
        </w:rPr>
        <w:t>διακόσιους</w:t>
      </w:r>
      <w:r>
        <w:rPr>
          <w:rFonts w:eastAsia="Times New Roman" w:cs="Times New Roman"/>
          <w:szCs w:val="24"/>
        </w:rPr>
        <w:t xml:space="preserve">. </w:t>
      </w:r>
    </w:p>
    <w:p w14:paraId="0A5DE804"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Η</w:t>
      </w:r>
      <w:r w:rsidRPr="00FA6581">
        <w:rPr>
          <w:rFonts w:eastAsia="Times New Roman" w:cs="Times New Roman"/>
          <w:szCs w:val="24"/>
        </w:rPr>
        <w:t xml:space="preserve"> δεύτερη</w:t>
      </w:r>
      <w:r>
        <w:rPr>
          <w:rFonts w:eastAsia="Times New Roman" w:cs="Times New Roman"/>
          <w:szCs w:val="24"/>
        </w:rPr>
        <w:t xml:space="preserve"> είναι η εκλογή όλων των Β</w:t>
      </w:r>
      <w:r w:rsidRPr="00FA6581">
        <w:rPr>
          <w:rFonts w:eastAsia="Times New Roman" w:cs="Times New Roman"/>
          <w:szCs w:val="24"/>
        </w:rPr>
        <w:t xml:space="preserve">ουλευτών </w:t>
      </w:r>
      <w:r>
        <w:rPr>
          <w:rFonts w:eastAsia="Times New Roman" w:cs="Times New Roman"/>
          <w:szCs w:val="24"/>
        </w:rPr>
        <w:t xml:space="preserve">από μικρές εκλογικές </w:t>
      </w:r>
      <w:r>
        <w:rPr>
          <w:rFonts w:eastAsia="Times New Roman" w:cs="Times New Roman"/>
          <w:szCs w:val="24"/>
        </w:rPr>
        <w:t>π</w:t>
      </w:r>
      <w:r w:rsidRPr="00FA6581">
        <w:rPr>
          <w:rFonts w:eastAsia="Times New Roman" w:cs="Times New Roman"/>
          <w:szCs w:val="24"/>
        </w:rPr>
        <w:t>εριφέρειες και τε</w:t>
      </w:r>
      <w:r w:rsidRPr="00FA6581">
        <w:rPr>
          <w:rFonts w:eastAsia="Times New Roman" w:cs="Times New Roman"/>
          <w:szCs w:val="24"/>
        </w:rPr>
        <w:t xml:space="preserve">λικά να καταλήξουμε σε μονοεδρικές </w:t>
      </w:r>
      <w:r>
        <w:rPr>
          <w:rFonts w:eastAsia="Times New Roman" w:cs="Times New Roman"/>
          <w:szCs w:val="24"/>
        </w:rPr>
        <w:t>π</w:t>
      </w:r>
      <w:r w:rsidRPr="00FA6581">
        <w:rPr>
          <w:rFonts w:eastAsia="Times New Roman" w:cs="Times New Roman"/>
          <w:szCs w:val="24"/>
        </w:rPr>
        <w:t>εριφέρειες</w:t>
      </w:r>
      <w:r>
        <w:rPr>
          <w:rFonts w:eastAsia="Times New Roman" w:cs="Times New Roman"/>
          <w:szCs w:val="24"/>
        </w:rPr>
        <w:t xml:space="preserve">. </w:t>
      </w:r>
    </w:p>
    <w:p w14:paraId="0A5DE805"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FA6581">
        <w:rPr>
          <w:rFonts w:eastAsia="Times New Roman" w:cs="Times New Roman"/>
          <w:szCs w:val="24"/>
        </w:rPr>
        <w:t xml:space="preserve">τρίτη πρόταση είναι η κατάργηση της λίστας Επικρατείας και </w:t>
      </w:r>
      <w:r>
        <w:rPr>
          <w:rFonts w:eastAsia="Times New Roman" w:cs="Times New Roman"/>
          <w:szCs w:val="24"/>
        </w:rPr>
        <w:t xml:space="preserve">η </w:t>
      </w:r>
      <w:r w:rsidRPr="00FA6581">
        <w:rPr>
          <w:rFonts w:eastAsia="Times New Roman" w:cs="Times New Roman"/>
          <w:szCs w:val="24"/>
        </w:rPr>
        <w:t>α</w:t>
      </w:r>
      <w:r>
        <w:rPr>
          <w:rFonts w:eastAsia="Times New Roman" w:cs="Times New Roman"/>
          <w:szCs w:val="24"/>
        </w:rPr>
        <w:t>ντικατάσταση των Βο</w:t>
      </w:r>
      <w:r w:rsidRPr="00FA6581">
        <w:rPr>
          <w:rFonts w:eastAsia="Times New Roman" w:cs="Times New Roman"/>
          <w:szCs w:val="24"/>
        </w:rPr>
        <w:t>υλευτών Επικρατείας από</w:t>
      </w:r>
      <w:r>
        <w:rPr>
          <w:rFonts w:eastAsia="Times New Roman" w:cs="Times New Roman"/>
          <w:szCs w:val="24"/>
        </w:rPr>
        <w:t xml:space="preserve"> ομογενείς Β</w:t>
      </w:r>
      <w:r w:rsidRPr="00FA6581">
        <w:rPr>
          <w:rFonts w:eastAsia="Times New Roman" w:cs="Times New Roman"/>
          <w:szCs w:val="24"/>
        </w:rPr>
        <w:t>ουλευτές</w:t>
      </w:r>
      <w:r>
        <w:rPr>
          <w:rFonts w:eastAsia="Times New Roman" w:cs="Times New Roman"/>
          <w:szCs w:val="24"/>
        </w:rPr>
        <w:t xml:space="preserve">. </w:t>
      </w:r>
      <w:r w:rsidRPr="00FA6581">
        <w:rPr>
          <w:rFonts w:eastAsia="Times New Roman" w:cs="Times New Roman"/>
          <w:szCs w:val="24"/>
        </w:rPr>
        <w:t>Αναφέρθηκ</w:t>
      </w:r>
      <w:r>
        <w:rPr>
          <w:rFonts w:eastAsia="Times New Roman" w:cs="Times New Roman"/>
          <w:szCs w:val="24"/>
        </w:rPr>
        <w:t>α</w:t>
      </w:r>
      <w:r w:rsidRPr="00FA6581">
        <w:rPr>
          <w:rFonts w:eastAsia="Times New Roman" w:cs="Times New Roman"/>
          <w:szCs w:val="24"/>
        </w:rPr>
        <w:t xml:space="preserve"> ήδη σε αυτό</w:t>
      </w:r>
      <w:r>
        <w:rPr>
          <w:rFonts w:eastAsia="Times New Roman" w:cs="Times New Roman"/>
          <w:szCs w:val="24"/>
        </w:rPr>
        <w:t>.</w:t>
      </w:r>
    </w:p>
    <w:p w14:paraId="0A5DE806"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Η</w:t>
      </w:r>
      <w:r w:rsidRPr="00FA6581">
        <w:rPr>
          <w:rFonts w:eastAsia="Times New Roman" w:cs="Times New Roman"/>
          <w:szCs w:val="24"/>
        </w:rPr>
        <w:t xml:space="preserve"> τέταρτη αφορά</w:t>
      </w:r>
      <w:r>
        <w:rPr>
          <w:rFonts w:eastAsia="Times New Roman" w:cs="Times New Roman"/>
          <w:szCs w:val="24"/>
        </w:rPr>
        <w:t xml:space="preserve"> την ανεξαρτησία της ψήφου των Β</w:t>
      </w:r>
      <w:r w:rsidRPr="00FA6581">
        <w:rPr>
          <w:rFonts w:eastAsia="Times New Roman" w:cs="Times New Roman"/>
          <w:szCs w:val="24"/>
        </w:rPr>
        <w:t>ουλευτών</w:t>
      </w:r>
      <w:r>
        <w:rPr>
          <w:rFonts w:eastAsia="Times New Roman" w:cs="Times New Roman"/>
          <w:szCs w:val="24"/>
        </w:rPr>
        <w:t>.</w:t>
      </w:r>
    </w:p>
    <w:p w14:paraId="0A5DE807"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Ο</w:t>
      </w:r>
      <w:r w:rsidRPr="00FA6581">
        <w:rPr>
          <w:rFonts w:eastAsia="Times New Roman" w:cs="Times New Roman"/>
          <w:szCs w:val="24"/>
        </w:rPr>
        <w:t>λοκληρών</w:t>
      </w:r>
      <w:r>
        <w:rPr>
          <w:rFonts w:eastAsia="Times New Roman" w:cs="Times New Roman"/>
          <w:szCs w:val="24"/>
        </w:rPr>
        <w:t>ω, κύριε Π</w:t>
      </w:r>
      <w:r w:rsidRPr="00FA6581">
        <w:rPr>
          <w:rFonts w:eastAsia="Times New Roman" w:cs="Times New Roman"/>
          <w:szCs w:val="24"/>
        </w:rPr>
        <w:t>ρόεδρε</w:t>
      </w:r>
      <w:r>
        <w:rPr>
          <w:rFonts w:eastAsia="Times New Roman" w:cs="Times New Roman"/>
          <w:szCs w:val="24"/>
        </w:rPr>
        <w:t>.</w:t>
      </w:r>
    </w:p>
    <w:p w14:paraId="0A5DE80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A5DE809"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FA6581">
        <w:rPr>
          <w:rFonts w:eastAsia="Times New Roman" w:cs="Times New Roman"/>
          <w:szCs w:val="24"/>
        </w:rPr>
        <w:t xml:space="preserve"> πέμπτη </w:t>
      </w:r>
      <w:r>
        <w:rPr>
          <w:rFonts w:eastAsia="Times New Roman" w:cs="Times New Roman"/>
          <w:szCs w:val="24"/>
        </w:rPr>
        <w:t>α</w:t>
      </w:r>
      <w:r w:rsidRPr="00FA6581">
        <w:rPr>
          <w:rFonts w:eastAsia="Times New Roman" w:cs="Times New Roman"/>
          <w:szCs w:val="24"/>
        </w:rPr>
        <w:t>φορά τη σταθερή τετραετή κοινοβουλευτική θητεία</w:t>
      </w:r>
      <w:r>
        <w:rPr>
          <w:rFonts w:eastAsia="Times New Roman" w:cs="Times New Roman"/>
          <w:szCs w:val="24"/>
        </w:rPr>
        <w:t>.</w:t>
      </w:r>
    </w:p>
    <w:p w14:paraId="0A5DE80A"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Η</w:t>
      </w:r>
      <w:r w:rsidRPr="00FA6581">
        <w:rPr>
          <w:rFonts w:eastAsia="Times New Roman" w:cs="Times New Roman"/>
          <w:szCs w:val="24"/>
        </w:rPr>
        <w:t xml:space="preserve"> έκτη </w:t>
      </w:r>
      <w:r>
        <w:rPr>
          <w:rFonts w:eastAsia="Times New Roman" w:cs="Times New Roman"/>
          <w:szCs w:val="24"/>
        </w:rPr>
        <w:t xml:space="preserve">αφορά </w:t>
      </w:r>
      <w:r w:rsidRPr="00FA6581">
        <w:rPr>
          <w:rFonts w:eastAsia="Times New Roman" w:cs="Times New Roman"/>
          <w:szCs w:val="24"/>
        </w:rPr>
        <w:t>το όριο θητείας για όλους τους αιρετούς σε όλα τα επίπεδα</w:t>
      </w:r>
      <w:r>
        <w:rPr>
          <w:rFonts w:eastAsia="Times New Roman" w:cs="Times New Roman"/>
          <w:szCs w:val="24"/>
        </w:rPr>
        <w:t>.</w:t>
      </w:r>
    </w:p>
    <w:p w14:paraId="0A5DE80B"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Η</w:t>
      </w:r>
      <w:r w:rsidRPr="00FA6581">
        <w:rPr>
          <w:rFonts w:eastAsia="Times New Roman" w:cs="Times New Roman"/>
          <w:szCs w:val="24"/>
        </w:rPr>
        <w:t xml:space="preserve"> έβδομη </w:t>
      </w:r>
      <w:r>
        <w:rPr>
          <w:rFonts w:eastAsia="Times New Roman" w:cs="Times New Roman"/>
          <w:szCs w:val="24"/>
        </w:rPr>
        <w:t>αφ</w:t>
      </w:r>
      <w:r>
        <w:rPr>
          <w:rFonts w:eastAsia="Times New Roman" w:cs="Times New Roman"/>
          <w:szCs w:val="24"/>
        </w:rPr>
        <w:t>ορά την αναθεώρηση του άρθρου 16 του Σ</w:t>
      </w:r>
      <w:r w:rsidRPr="00FA6581">
        <w:rPr>
          <w:rFonts w:eastAsia="Times New Roman" w:cs="Times New Roman"/>
          <w:szCs w:val="24"/>
        </w:rPr>
        <w:t>υντάγματος για την παιδεία</w:t>
      </w:r>
      <w:r>
        <w:rPr>
          <w:rFonts w:eastAsia="Times New Roman" w:cs="Times New Roman"/>
          <w:szCs w:val="24"/>
        </w:rPr>
        <w:t>.</w:t>
      </w:r>
    </w:p>
    <w:p w14:paraId="0A5DE80C"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Η</w:t>
      </w:r>
      <w:r w:rsidRPr="00FA6581">
        <w:rPr>
          <w:rFonts w:eastAsia="Times New Roman" w:cs="Times New Roman"/>
          <w:szCs w:val="24"/>
        </w:rPr>
        <w:t xml:space="preserve"> όγδοη </w:t>
      </w:r>
      <w:r>
        <w:rPr>
          <w:rFonts w:eastAsia="Times New Roman" w:cs="Times New Roman"/>
          <w:szCs w:val="24"/>
        </w:rPr>
        <w:t xml:space="preserve">αφορά </w:t>
      </w:r>
      <w:r w:rsidRPr="00FA6581">
        <w:rPr>
          <w:rFonts w:eastAsia="Times New Roman" w:cs="Times New Roman"/>
          <w:szCs w:val="24"/>
        </w:rPr>
        <w:t xml:space="preserve">την τοποθέτηση </w:t>
      </w:r>
      <w:r>
        <w:rPr>
          <w:rFonts w:eastAsia="Times New Roman" w:cs="Times New Roman"/>
          <w:szCs w:val="24"/>
        </w:rPr>
        <w:t>υπερ</w:t>
      </w:r>
      <w:r w:rsidRPr="00FA6581">
        <w:rPr>
          <w:rFonts w:eastAsia="Times New Roman" w:cs="Times New Roman"/>
          <w:szCs w:val="24"/>
        </w:rPr>
        <w:t>κ</w:t>
      </w:r>
      <w:r>
        <w:rPr>
          <w:rFonts w:eastAsia="Times New Roman" w:cs="Times New Roman"/>
          <w:szCs w:val="24"/>
        </w:rPr>
        <w:t xml:space="preserve">ομματικών </w:t>
      </w:r>
      <w:r w:rsidRPr="00FA6581">
        <w:rPr>
          <w:rFonts w:eastAsia="Times New Roman" w:cs="Times New Roman"/>
          <w:szCs w:val="24"/>
        </w:rPr>
        <w:t xml:space="preserve">μόνιμων </w:t>
      </w:r>
      <w:r>
        <w:rPr>
          <w:rFonts w:eastAsia="Times New Roman" w:cs="Times New Roman"/>
          <w:szCs w:val="24"/>
        </w:rPr>
        <w:t>Υ</w:t>
      </w:r>
      <w:r w:rsidRPr="00FA6581">
        <w:rPr>
          <w:rFonts w:eastAsia="Times New Roman" w:cs="Times New Roman"/>
          <w:szCs w:val="24"/>
        </w:rPr>
        <w:t xml:space="preserve">φυπουργών σε καίρια </w:t>
      </w:r>
      <w:r>
        <w:rPr>
          <w:rFonts w:eastAsia="Times New Roman" w:cs="Times New Roman"/>
          <w:szCs w:val="24"/>
        </w:rPr>
        <w:t>Υ</w:t>
      </w:r>
      <w:r w:rsidRPr="00FA6581">
        <w:rPr>
          <w:rFonts w:eastAsia="Times New Roman" w:cs="Times New Roman"/>
          <w:szCs w:val="24"/>
        </w:rPr>
        <w:t>πουργεία</w:t>
      </w:r>
      <w:r>
        <w:rPr>
          <w:rFonts w:eastAsia="Times New Roman" w:cs="Times New Roman"/>
          <w:szCs w:val="24"/>
        </w:rPr>
        <w:t>,</w:t>
      </w:r>
      <w:r w:rsidRPr="00FA6581">
        <w:rPr>
          <w:rFonts w:eastAsia="Times New Roman" w:cs="Times New Roman"/>
          <w:szCs w:val="24"/>
        </w:rPr>
        <w:t xml:space="preserve"> παραδείγματος χάρη</w:t>
      </w:r>
      <w:r>
        <w:rPr>
          <w:rFonts w:eastAsia="Times New Roman" w:cs="Times New Roman"/>
          <w:szCs w:val="24"/>
        </w:rPr>
        <w:t>, Ε</w:t>
      </w:r>
      <w:r w:rsidRPr="00FA6581">
        <w:rPr>
          <w:rFonts w:eastAsia="Times New Roman" w:cs="Times New Roman"/>
          <w:szCs w:val="24"/>
        </w:rPr>
        <w:t>ξωτερικών</w:t>
      </w:r>
      <w:r>
        <w:rPr>
          <w:rFonts w:eastAsia="Times New Roman" w:cs="Times New Roman"/>
          <w:szCs w:val="24"/>
        </w:rPr>
        <w:t>.</w:t>
      </w:r>
    </w:p>
    <w:p w14:paraId="0A5DE80D"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Η ένατη αφορά τ</w:t>
      </w:r>
      <w:r w:rsidRPr="00FA6581">
        <w:rPr>
          <w:rFonts w:eastAsia="Times New Roman" w:cs="Times New Roman"/>
          <w:szCs w:val="24"/>
        </w:rPr>
        <w:t>ην καθιέρωση επιστολικής ψήφου για τους απόδημους Έλληνες</w:t>
      </w:r>
      <w:r>
        <w:rPr>
          <w:rFonts w:eastAsia="Times New Roman" w:cs="Times New Roman"/>
          <w:szCs w:val="24"/>
        </w:rPr>
        <w:t>.</w:t>
      </w:r>
    </w:p>
    <w:p w14:paraId="0A5DE80E"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FA6581">
        <w:rPr>
          <w:rFonts w:eastAsia="Times New Roman" w:cs="Times New Roman"/>
          <w:szCs w:val="24"/>
        </w:rPr>
        <w:t xml:space="preserve">δέκατη </w:t>
      </w:r>
      <w:r>
        <w:rPr>
          <w:rFonts w:eastAsia="Times New Roman" w:cs="Times New Roman"/>
          <w:szCs w:val="24"/>
        </w:rPr>
        <w:t xml:space="preserve">αφορά </w:t>
      </w:r>
      <w:r w:rsidRPr="00FA6581">
        <w:rPr>
          <w:rFonts w:eastAsia="Times New Roman" w:cs="Times New Roman"/>
          <w:szCs w:val="24"/>
        </w:rPr>
        <w:t xml:space="preserve">την αποσύνδεση της εκλογής </w:t>
      </w:r>
      <w:r>
        <w:rPr>
          <w:rFonts w:eastAsia="Times New Roman" w:cs="Times New Roman"/>
          <w:szCs w:val="24"/>
        </w:rPr>
        <w:t>Π</w:t>
      </w:r>
      <w:r w:rsidRPr="00FA6581">
        <w:rPr>
          <w:rFonts w:eastAsia="Times New Roman" w:cs="Times New Roman"/>
          <w:szCs w:val="24"/>
        </w:rPr>
        <w:t xml:space="preserve">ροέδρου της </w:t>
      </w:r>
      <w:r>
        <w:rPr>
          <w:rFonts w:eastAsia="Times New Roman" w:cs="Times New Roman"/>
          <w:szCs w:val="24"/>
        </w:rPr>
        <w:t>Δ</w:t>
      </w:r>
      <w:r w:rsidRPr="00FA6581">
        <w:rPr>
          <w:rFonts w:eastAsia="Times New Roman" w:cs="Times New Roman"/>
          <w:szCs w:val="24"/>
        </w:rPr>
        <w:t>ημοκρατίας από τη διάλυση της Βουλής</w:t>
      </w:r>
      <w:r>
        <w:rPr>
          <w:rFonts w:eastAsia="Times New Roman" w:cs="Times New Roman"/>
          <w:szCs w:val="24"/>
        </w:rPr>
        <w:t>.</w:t>
      </w:r>
    </w:p>
    <w:p w14:paraId="0A5DE80F"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Η ενδέκατη αφορά </w:t>
      </w:r>
      <w:r w:rsidRPr="00FA6581">
        <w:rPr>
          <w:rFonts w:eastAsia="Times New Roman" w:cs="Times New Roman"/>
          <w:szCs w:val="24"/>
        </w:rPr>
        <w:t>την καθιέρωση ενός σταθερού εκλογικού συστήματος</w:t>
      </w:r>
      <w:r>
        <w:rPr>
          <w:rFonts w:eastAsia="Times New Roman" w:cs="Times New Roman"/>
          <w:szCs w:val="24"/>
        </w:rPr>
        <w:t>.</w:t>
      </w:r>
    </w:p>
    <w:p w14:paraId="0A5DE810"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Κ</w:t>
      </w:r>
      <w:r w:rsidRPr="00FA6581">
        <w:rPr>
          <w:rFonts w:eastAsia="Times New Roman" w:cs="Times New Roman"/>
          <w:szCs w:val="24"/>
        </w:rPr>
        <w:t xml:space="preserve">αι η </w:t>
      </w:r>
      <w:r>
        <w:rPr>
          <w:rFonts w:eastAsia="Times New Roman" w:cs="Times New Roman"/>
          <w:szCs w:val="24"/>
        </w:rPr>
        <w:t>δωδέκατη αφορά το δικαίωμα του εκλέγεσθαι στα είκοσι.</w:t>
      </w:r>
    </w:p>
    <w:p w14:paraId="0A5DE81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w:t>
      </w:r>
      <w:r>
        <w:rPr>
          <w:rFonts w:eastAsia="Times New Roman" w:cs="Times New Roman"/>
          <w:szCs w:val="24"/>
        </w:rPr>
        <w:t xml:space="preserve">ι λήξεως του χρόνου ομιλίας του κυρίου Βουλευτή) </w:t>
      </w:r>
    </w:p>
    <w:p w14:paraId="0A5DE812" w14:textId="77777777" w:rsidR="00415E13" w:rsidRDefault="00E650A0">
      <w:pPr>
        <w:spacing w:line="600" w:lineRule="auto"/>
        <w:ind w:firstLine="720"/>
        <w:contextualSpacing/>
        <w:jc w:val="both"/>
        <w:rPr>
          <w:rFonts w:eastAsia="Times New Roman" w:cs="Times New Roman"/>
          <w:szCs w:val="24"/>
        </w:rPr>
      </w:pPr>
      <w:r w:rsidRPr="00C67B0C">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Ολοκληρώστε παρακαλώ, κύριε Καράογλου.</w:t>
      </w:r>
    </w:p>
    <w:p w14:paraId="0A5DE813"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b/>
          <w:szCs w:val="24"/>
        </w:rPr>
        <w:t>ΘΕΟΔΩΡΟΣ ΚΑΡΑΟΓΛΟΥ:</w:t>
      </w:r>
      <w:r w:rsidRPr="000F7EF4">
        <w:rPr>
          <w:rFonts w:eastAsia="Times New Roman" w:cs="Times New Roman"/>
          <w:szCs w:val="24"/>
        </w:rPr>
        <w:t xml:space="preserve"> </w:t>
      </w:r>
      <w:r>
        <w:rPr>
          <w:rFonts w:eastAsia="Times New Roman" w:cs="Times New Roman"/>
          <w:szCs w:val="24"/>
        </w:rPr>
        <w:t>Τ</w:t>
      </w:r>
      <w:r w:rsidRPr="00FA6581">
        <w:rPr>
          <w:rFonts w:eastAsia="Times New Roman" w:cs="Times New Roman"/>
          <w:szCs w:val="24"/>
        </w:rPr>
        <w:t>ελειώνω</w:t>
      </w:r>
      <w:r>
        <w:rPr>
          <w:rFonts w:eastAsia="Times New Roman" w:cs="Times New Roman"/>
          <w:szCs w:val="24"/>
        </w:rPr>
        <w:t>, κύριε Π</w:t>
      </w:r>
      <w:r w:rsidRPr="00FA6581">
        <w:rPr>
          <w:rFonts w:eastAsia="Times New Roman" w:cs="Times New Roman"/>
          <w:szCs w:val="24"/>
        </w:rPr>
        <w:t>ρόεδρε</w:t>
      </w:r>
    </w:p>
    <w:p w14:paraId="0A5DE814"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Pr="00FA6581">
        <w:rPr>
          <w:rFonts w:eastAsia="Times New Roman" w:cs="Times New Roman"/>
          <w:szCs w:val="24"/>
        </w:rPr>
        <w:t>δεύτερος πυλώνας έχει επτά συγκεκριμένες προτάσεις</w:t>
      </w:r>
      <w:r>
        <w:rPr>
          <w:rFonts w:eastAsia="Times New Roman" w:cs="Times New Roman"/>
          <w:szCs w:val="24"/>
        </w:rPr>
        <w:t>. Τ</w:t>
      </w:r>
      <w:r>
        <w:rPr>
          <w:rFonts w:eastAsia="Times New Roman" w:cs="Times New Roman"/>
          <w:szCs w:val="24"/>
        </w:rPr>
        <w:t xml:space="preserve">ις </w:t>
      </w:r>
      <w:r w:rsidRPr="00FA6581">
        <w:rPr>
          <w:rFonts w:eastAsia="Times New Roman" w:cs="Times New Roman"/>
          <w:szCs w:val="24"/>
        </w:rPr>
        <w:t>αναφέρω επιγραμματικά</w:t>
      </w:r>
      <w:r>
        <w:rPr>
          <w:rFonts w:eastAsia="Times New Roman" w:cs="Times New Roman"/>
          <w:szCs w:val="24"/>
        </w:rPr>
        <w:t>:</w:t>
      </w:r>
    </w:p>
    <w:p w14:paraId="0A5DE815"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Την </w:t>
      </w:r>
      <w:r>
        <w:rPr>
          <w:rFonts w:eastAsia="Times New Roman" w:cs="Times New Roman"/>
          <w:szCs w:val="24"/>
        </w:rPr>
        <w:t>κατάργηση της Βουλευτικής Ασυλίας.</w:t>
      </w:r>
    </w:p>
    <w:p w14:paraId="0A5DE816"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Τ</w:t>
      </w:r>
      <w:r w:rsidRPr="00FA6581">
        <w:rPr>
          <w:rFonts w:eastAsia="Times New Roman" w:cs="Times New Roman"/>
          <w:szCs w:val="24"/>
        </w:rPr>
        <w:t xml:space="preserve">ην κατάργηση του νόμου </w:t>
      </w:r>
      <w:r>
        <w:rPr>
          <w:rFonts w:eastAsia="Times New Roman" w:cs="Times New Roman"/>
          <w:szCs w:val="24"/>
        </w:rPr>
        <w:t>περί ευθύνης Υ</w:t>
      </w:r>
      <w:r w:rsidRPr="00FA6581">
        <w:rPr>
          <w:rFonts w:eastAsia="Times New Roman" w:cs="Times New Roman"/>
          <w:szCs w:val="24"/>
        </w:rPr>
        <w:t>πουργών</w:t>
      </w:r>
      <w:r>
        <w:rPr>
          <w:rFonts w:eastAsia="Times New Roman" w:cs="Times New Roman"/>
          <w:szCs w:val="24"/>
        </w:rPr>
        <w:t>.</w:t>
      </w:r>
    </w:p>
    <w:p w14:paraId="0A5DE817"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Τον σαφή διαχωρισμό της </w:t>
      </w:r>
      <w:r>
        <w:rPr>
          <w:rFonts w:eastAsia="Times New Roman" w:cs="Times New Roman"/>
          <w:szCs w:val="24"/>
        </w:rPr>
        <w:t>ε</w:t>
      </w:r>
      <w:r w:rsidRPr="00FA6581">
        <w:rPr>
          <w:rFonts w:eastAsia="Times New Roman" w:cs="Times New Roman"/>
          <w:szCs w:val="24"/>
        </w:rPr>
        <w:t xml:space="preserve">κτελεστικής και </w:t>
      </w:r>
      <w:r>
        <w:rPr>
          <w:rFonts w:eastAsia="Times New Roman" w:cs="Times New Roman"/>
          <w:szCs w:val="24"/>
        </w:rPr>
        <w:t>ν</w:t>
      </w:r>
      <w:r w:rsidRPr="00FA6581">
        <w:rPr>
          <w:rFonts w:eastAsia="Times New Roman" w:cs="Times New Roman"/>
          <w:szCs w:val="24"/>
        </w:rPr>
        <w:t>ομοθετικής εξουσίας</w:t>
      </w:r>
      <w:r>
        <w:rPr>
          <w:rFonts w:eastAsia="Times New Roman" w:cs="Times New Roman"/>
          <w:szCs w:val="24"/>
        </w:rPr>
        <w:t>,</w:t>
      </w:r>
      <w:r w:rsidRPr="00FA6581">
        <w:rPr>
          <w:rFonts w:eastAsia="Times New Roman" w:cs="Times New Roman"/>
          <w:szCs w:val="24"/>
        </w:rPr>
        <w:t xml:space="preserve"> δηλαδή του ασυμβίβαστου</w:t>
      </w:r>
      <w:r>
        <w:rPr>
          <w:rFonts w:eastAsia="Times New Roman" w:cs="Times New Roman"/>
          <w:szCs w:val="24"/>
        </w:rPr>
        <w:t xml:space="preserve"> της ταυτόχρονης ιδιότητας του Β</w:t>
      </w:r>
      <w:r w:rsidRPr="00FA6581">
        <w:rPr>
          <w:rFonts w:eastAsia="Times New Roman" w:cs="Times New Roman"/>
          <w:szCs w:val="24"/>
        </w:rPr>
        <w:t xml:space="preserve">ουλευτού και του </w:t>
      </w:r>
      <w:r>
        <w:rPr>
          <w:rFonts w:eastAsia="Times New Roman" w:cs="Times New Roman"/>
          <w:szCs w:val="24"/>
        </w:rPr>
        <w:t>Υ</w:t>
      </w:r>
      <w:r w:rsidRPr="00FA6581">
        <w:rPr>
          <w:rFonts w:eastAsia="Times New Roman" w:cs="Times New Roman"/>
          <w:szCs w:val="24"/>
        </w:rPr>
        <w:t>πουργού</w:t>
      </w:r>
      <w:r>
        <w:rPr>
          <w:rFonts w:eastAsia="Times New Roman" w:cs="Times New Roman"/>
          <w:szCs w:val="24"/>
        </w:rPr>
        <w:t>.</w:t>
      </w:r>
    </w:p>
    <w:p w14:paraId="0A5DE818" w14:textId="77777777" w:rsidR="00415E13" w:rsidRDefault="00E650A0">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FA6581">
        <w:rPr>
          <w:rFonts w:eastAsia="Times New Roman" w:cs="Times New Roman"/>
          <w:szCs w:val="24"/>
        </w:rPr>
        <w:t xml:space="preserve">τέταρτη πρόταση αφορά την </w:t>
      </w:r>
      <w:r>
        <w:rPr>
          <w:rFonts w:eastAsia="Times New Roman" w:cs="Times New Roman"/>
          <w:szCs w:val="24"/>
        </w:rPr>
        <w:t>ε</w:t>
      </w:r>
      <w:r>
        <w:rPr>
          <w:rFonts w:eastAsia="Times New Roman" w:cs="Times New Roman"/>
          <w:szCs w:val="24"/>
        </w:rPr>
        <w:t xml:space="preserve">ικοσιπενταμελή εξωκοινοβουλευτική </w:t>
      </w:r>
      <w:r>
        <w:rPr>
          <w:rFonts w:eastAsia="Times New Roman" w:cs="Times New Roman"/>
          <w:szCs w:val="24"/>
        </w:rPr>
        <w:t>κ</w:t>
      </w:r>
      <w:r w:rsidRPr="00FA6581">
        <w:rPr>
          <w:rFonts w:eastAsia="Times New Roman" w:cs="Times New Roman"/>
          <w:szCs w:val="24"/>
        </w:rPr>
        <w:t>υβέρνηση</w:t>
      </w:r>
      <w:r>
        <w:rPr>
          <w:rFonts w:eastAsia="Times New Roman" w:cs="Times New Roman"/>
          <w:szCs w:val="24"/>
        </w:rPr>
        <w:t>.</w:t>
      </w:r>
    </w:p>
    <w:p w14:paraId="0A5DE81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Η </w:t>
      </w:r>
      <w:r w:rsidRPr="00D230CA">
        <w:rPr>
          <w:rFonts w:eastAsia="Times New Roman" w:cs="Times New Roman"/>
          <w:szCs w:val="24"/>
        </w:rPr>
        <w:t xml:space="preserve">πέμπτη </w:t>
      </w:r>
      <w:r>
        <w:rPr>
          <w:rFonts w:eastAsia="Times New Roman" w:cs="Times New Roman"/>
          <w:szCs w:val="24"/>
        </w:rPr>
        <w:t xml:space="preserve">πρόταση αφορά </w:t>
      </w:r>
      <w:r w:rsidRPr="00D230CA">
        <w:rPr>
          <w:rFonts w:eastAsia="Times New Roman" w:cs="Times New Roman"/>
          <w:szCs w:val="24"/>
        </w:rPr>
        <w:t>εξεταστικές επιτροπές</w:t>
      </w:r>
      <w:r>
        <w:rPr>
          <w:rFonts w:eastAsia="Times New Roman" w:cs="Times New Roman"/>
          <w:szCs w:val="24"/>
        </w:rPr>
        <w:t>,</w:t>
      </w:r>
      <w:r w:rsidRPr="00D230CA">
        <w:rPr>
          <w:rFonts w:eastAsia="Times New Roman" w:cs="Times New Roman"/>
          <w:szCs w:val="24"/>
        </w:rPr>
        <w:t xml:space="preserve"> στελεχωμένες από δικαστές</w:t>
      </w:r>
      <w:r>
        <w:rPr>
          <w:rFonts w:eastAsia="Times New Roman" w:cs="Times New Roman"/>
          <w:szCs w:val="24"/>
        </w:rPr>
        <w:t xml:space="preserve">. </w:t>
      </w:r>
    </w:p>
    <w:p w14:paraId="0A5DE81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Η</w:t>
      </w:r>
      <w:r w:rsidRPr="00D230CA">
        <w:rPr>
          <w:rFonts w:eastAsia="Times New Roman" w:cs="Times New Roman"/>
          <w:szCs w:val="24"/>
        </w:rPr>
        <w:t xml:space="preserve"> </w:t>
      </w:r>
      <w:r>
        <w:rPr>
          <w:rFonts w:eastAsia="Times New Roman" w:cs="Times New Roman"/>
          <w:szCs w:val="24"/>
        </w:rPr>
        <w:t>έκτη αφορά τον ουσιαστικό</w:t>
      </w:r>
      <w:r w:rsidRPr="00D230CA">
        <w:rPr>
          <w:rFonts w:eastAsia="Times New Roman" w:cs="Times New Roman"/>
          <w:szCs w:val="24"/>
        </w:rPr>
        <w:t xml:space="preserve"> έλεγχο του </w:t>
      </w:r>
      <w:r>
        <w:rPr>
          <w:rFonts w:eastAsia="Times New Roman" w:cs="Times New Roman"/>
          <w:szCs w:val="24"/>
        </w:rPr>
        <w:t>«</w:t>
      </w:r>
      <w:r w:rsidRPr="00D230CA">
        <w:rPr>
          <w:rFonts w:eastAsia="Times New Roman" w:cs="Times New Roman"/>
          <w:szCs w:val="24"/>
        </w:rPr>
        <w:t>πόθεν έσχες</w:t>
      </w:r>
      <w:r>
        <w:rPr>
          <w:rFonts w:eastAsia="Times New Roman" w:cs="Times New Roman"/>
          <w:szCs w:val="24"/>
        </w:rPr>
        <w:t>»</w:t>
      </w:r>
      <w:r w:rsidRPr="00D230CA">
        <w:rPr>
          <w:rFonts w:eastAsia="Times New Roman" w:cs="Times New Roman"/>
          <w:szCs w:val="24"/>
        </w:rPr>
        <w:t xml:space="preserve"> και η </w:t>
      </w:r>
      <w:r>
        <w:rPr>
          <w:rFonts w:eastAsia="Times New Roman" w:cs="Times New Roman"/>
          <w:szCs w:val="24"/>
        </w:rPr>
        <w:t xml:space="preserve">έβδομη τον ετήσιο έλεγχο </w:t>
      </w:r>
      <w:r w:rsidRPr="00D230CA">
        <w:rPr>
          <w:rFonts w:eastAsia="Times New Roman" w:cs="Times New Roman"/>
          <w:szCs w:val="24"/>
        </w:rPr>
        <w:t>στα οικονομικά των κομμάτων και τη μείωση του ορίου τ</w:t>
      </w:r>
      <w:r w:rsidRPr="00D230CA">
        <w:rPr>
          <w:rFonts w:eastAsia="Times New Roman" w:cs="Times New Roman"/>
          <w:szCs w:val="24"/>
        </w:rPr>
        <w:t xml:space="preserve">ων </w:t>
      </w:r>
      <w:r>
        <w:rPr>
          <w:rFonts w:eastAsia="Times New Roman" w:cs="Times New Roman"/>
          <w:szCs w:val="24"/>
        </w:rPr>
        <w:t xml:space="preserve">εκλογικών </w:t>
      </w:r>
      <w:r w:rsidRPr="00D230CA">
        <w:rPr>
          <w:rFonts w:eastAsia="Times New Roman" w:cs="Times New Roman"/>
          <w:szCs w:val="24"/>
        </w:rPr>
        <w:t>δαπανών</w:t>
      </w:r>
      <w:r>
        <w:rPr>
          <w:rFonts w:eastAsia="Times New Roman" w:cs="Times New Roman"/>
          <w:szCs w:val="24"/>
        </w:rPr>
        <w:t>.</w:t>
      </w:r>
    </w:p>
    <w:p w14:paraId="0A5DE81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w:t>
      </w:r>
      <w:r w:rsidRPr="00D230CA">
        <w:rPr>
          <w:rFonts w:eastAsia="Times New Roman" w:cs="Times New Roman"/>
          <w:szCs w:val="24"/>
        </w:rPr>
        <w:t>ε αυτό τον τρόπο</w:t>
      </w:r>
      <w:r>
        <w:rPr>
          <w:rFonts w:eastAsia="Times New Roman" w:cs="Times New Roman"/>
          <w:szCs w:val="24"/>
        </w:rPr>
        <w:t>,</w:t>
      </w:r>
      <w:r w:rsidRPr="00D230CA">
        <w:rPr>
          <w:rFonts w:eastAsia="Times New Roman" w:cs="Times New Roman"/>
          <w:szCs w:val="24"/>
        </w:rPr>
        <w:t xml:space="preserve"> θα κλείσ</w:t>
      </w:r>
      <w:r>
        <w:rPr>
          <w:rFonts w:eastAsia="Times New Roman" w:cs="Times New Roman"/>
          <w:szCs w:val="24"/>
        </w:rPr>
        <w:t>ω ευχόμενος</w:t>
      </w:r>
      <w:r>
        <w:rPr>
          <w:rFonts w:eastAsia="Times New Roman" w:cs="Times New Roman"/>
          <w:szCs w:val="24"/>
        </w:rPr>
        <w:t>,</w:t>
      </w:r>
      <w:r>
        <w:rPr>
          <w:rFonts w:eastAsia="Times New Roman" w:cs="Times New Roman"/>
          <w:szCs w:val="24"/>
        </w:rPr>
        <w:t xml:space="preserve"> </w:t>
      </w:r>
      <w:r w:rsidRPr="00D230CA">
        <w:rPr>
          <w:rFonts w:eastAsia="Times New Roman" w:cs="Times New Roman"/>
          <w:szCs w:val="24"/>
        </w:rPr>
        <w:t xml:space="preserve">η συζήτηση για τη </w:t>
      </w:r>
      <w:r>
        <w:rPr>
          <w:rFonts w:eastAsia="Times New Roman" w:cs="Times New Roman"/>
          <w:szCs w:val="24"/>
        </w:rPr>
        <w:t>σ</w:t>
      </w:r>
      <w:r w:rsidRPr="00D230CA">
        <w:rPr>
          <w:rFonts w:eastAsia="Times New Roman" w:cs="Times New Roman"/>
          <w:szCs w:val="24"/>
        </w:rPr>
        <w:t xml:space="preserve">υνταγματική Αναθεώρηση να μας φέρει όλους </w:t>
      </w:r>
      <w:r>
        <w:rPr>
          <w:rFonts w:eastAsia="Times New Roman" w:cs="Times New Roman"/>
          <w:szCs w:val="24"/>
        </w:rPr>
        <w:t>ν</w:t>
      </w:r>
      <w:r w:rsidRPr="00D230CA">
        <w:rPr>
          <w:rFonts w:eastAsia="Times New Roman" w:cs="Times New Roman"/>
          <w:szCs w:val="24"/>
        </w:rPr>
        <w:t xml:space="preserve">α αρθούμε </w:t>
      </w:r>
      <w:r w:rsidRPr="00D230CA">
        <w:rPr>
          <w:rFonts w:eastAsia="Times New Roman" w:cs="Times New Roman"/>
          <w:szCs w:val="24"/>
        </w:rPr>
        <w:lastRenderedPageBreak/>
        <w:t>στο ύψος των περιστάσεων και να</w:t>
      </w:r>
      <w:r>
        <w:rPr>
          <w:rFonts w:eastAsia="Times New Roman" w:cs="Times New Roman"/>
          <w:szCs w:val="24"/>
        </w:rPr>
        <w:t xml:space="preserve"> μην</w:t>
      </w:r>
      <w:r w:rsidRPr="00D230CA">
        <w:rPr>
          <w:rFonts w:eastAsia="Times New Roman" w:cs="Times New Roman"/>
          <w:szCs w:val="24"/>
        </w:rPr>
        <w:t xml:space="preserve"> είναι</w:t>
      </w:r>
      <w:r>
        <w:rPr>
          <w:rFonts w:eastAsia="Times New Roman" w:cs="Times New Roman"/>
          <w:szCs w:val="24"/>
        </w:rPr>
        <w:t>,</w:t>
      </w:r>
      <w:r w:rsidRPr="00D230CA">
        <w:rPr>
          <w:rFonts w:eastAsia="Times New Roman" w:cs="Times New Roman"/>
          <w:szCs w:val="24"/>
        </w:rPr>
        <w:t xml:space="preserve"> δυστυχώς</w:t>
      </w:r>
      <w:r>
        <w:rPr>
          <w:rFonts w:eastAsia="Times New Roman" w:cs="Times New Roman"/>
          <w:szCs w:val="24"/>
        </w:rPr>
        <w:t>,</w:t>
      </w:r>
      <w:r w:rsidRPr="00D230CA">
        <w:rPr>
          <w:rFonts w:eastAsia="Times New Roman" w:cs="Times New Roman"/>
          <w:szCs w:val="24"/>
        </w:rPr>
        <w:t xml:space="preserve"> και αυτή μία</w:t>
      </w:r>
      <w:r>
        <w:rPr>
          <w:rFonts w:eastAsia="Times New Roman" w:cs="Times New Roman"/>
          <w:szCs w:val="24"/>
        </w:rPr>
        <w:t xml:space="preserve"> άλλη</w:t>
      </w:r>
      <w:r w:rsidRPr="00D230CA">
        <w:rPr>
          <w:rFonts w:eastAsia="Times New Roman" w:cs="Times New Roman"/>
          <w:szCs w:val="24"/>
        </w:rPr>
        <w:t xml:space="preserve"> ιστορία χαμένων ευκαιριών</w:t>
      </w:r>
      <w:r>
        <w:rPr>
          <w:rFonts w:eastAsia="Times New Roman" w:cs="Times New Roman"/>
          <w:szCs w:val="24"/>
        </w:rPr>
        <w:t>.</w:t>
      </w:r>
    </w:p>
    <w:p w14:paraId="0A5DE81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Βέβαια, παράλληλα</w:t>
      </w:r>
      <w:r w:rsidRPr="00D230CA">
        <w:rPr>
          <w:rFonts w:eastAsia="Times New Roman" w:cs="Times New Roman"/>
          <w:szCs w:val="24"/>
        </w:rPr>
        <w:t xml:space="preserve"> καταθέτω </w:t>
      </w:r>
      <w:r>
        <w:rPr>
          <w:rFonts w:eastAsia="Times New Roman" w:cs="Times New Roman"/>
          <w:szCs w:val="24"/>
        </w:rPr>
        <w:t>αυτό το βιβλίο μου με τίτλο «ΟΡΚΙΖΟΜΑΙ», που περιέχει</w:t>
      </w:r>
      <w:r w:rsidRPr="00D230CA">
        <w:rPr>
          <w:rFonts w:eastAsia="Times New Roman" w:cs="Times New Roman"/>
          <w:szCs w:val="24"/>
        </w:rPr>
        <w:t xml:space="preserve"> το πόρισμα</w:t>
      </w:r>
      <w:r>
        <w:rPr>
          <w:rFonts w:eastAsia="Times New Roman" w:cs="Times New Roman"/>
          <w:szCs w:val="24"/>
        </w:rPr>
        <w:t>,</w:t>
      </w:r>
      <w:r w:rsidRPr="00D230CA">
        <w:rPr>
          <w:rFonts w:eastAsia="Times New Roman" w:cs="Times New Roman"/>
          <w:szCs w:val="24"/>
        </w:rPr>
        <w:t xml:space="preserve"> το οποίο έχουμε κάνει </w:t>
      </w:r>
      <w:r>
        <w:rPr>
          <w:rFonts w:eastAsia="Times New Roman" w:cs="Times New Roman"/>
          <w:szCs w:val="24"/>
        </w:rPr>
        <w:t>και αφορά τις</w:t>
      </w:r>
      <w:r w:rsidRPr="00D230CA">
        <w:rPr>
          <w:rFonts w:eastAsia="Times New Roman" w:cs="Times New Roman"/>
          <w:szCs w:val="24"/>
        </w:rPr>
        <w:t xml:space="preserve"> </w:t>
      </w:r>
      <w:r>
        <w:rPr>
          <w:rFonts w:eastAsia="Times New Roman" w:cs="Times New Roman"/>
          <w:szCs w:val="24"/>
        </w:rPr>
        <w:t>προτάσεις για</w:t>
      </w:r>
      <w:r w:rsidRPr="00D230CA">
        <w:rPr>
          <w:rFonts w:eastAsia="Times New Roman" w:cs="Times New Roman"/>
          <w:szCs w:val="24"/>
        </w:rPr>
        <w:t xml:space="preserve"> αναθεώρηση</w:t>
      </w:r>
      <w:r>
        <w:rPr>
          <w:rFonts w:eastAsia="Times New Roman" w:cs="Times New Roman"/>
          <w:szCs w:val="24"/>
        </w:rPr>
        <w:t>.</w:t>
      </w:r>
      <w:r w:rsidRPr="00967C43">
        <w:rPr>
          <w:rFonts w:eastAsia="Times New Roman" w:cs="Times New Roman"/>
          <w:szCs w:val="24"/>
        </w:rPr>
        <w:t xml:space="preserve"> </w:t>
      </w:r>
    </w:p>
    <w:p w14:paraId="0A5DE81D" w14:textId="77777777" w:rsidR="00415E13" w:rsidRDefault="00E650A0">
      <w:pPr>
        <w:spacing w:line="600" w:lineRule="auto"/>
        <w:ind w:firstLine="720"/>
        <w:jc w:val="both"/>
        <w:rPr>
          <w:rFonts w:eastAsia="Times New Roman" w:cs="Times New Roman"/>
          <w:szCs w:val="24"/>
        </w:rPr>
      </w:pPr>
      <w:r w:rsidRPr="00967C43">
        <w:rPr>
          <w:rFonts w:eastAsia="Times New Roman" w:cs="Times New Roman"/>
          <w:szCs w:val="24"/>
        </w:rPr>
        <w:t>(Στο σημείο αυτό ο Βουλευτής κ.</w:t>
      </w:r>
      <w:r>
        <w:rPr>
          <w:rFonts w:eastAsia="Times New Roman" w:cs="Times New Roman"/>
          <w:szCs w:val="24"/>
        </w:rPr>
        <w:t xml:space="preserve"> Θεόδωρος Καράογλου</w:t>
      </w:r>
      <w:r w:rsidRPr="00967C43">
        <w:rPr>
          <w:rFonts w:eastAsia="Times New Roman" w:cs="Times New Roman"/>
          <w:szCs w:val="24"/>
        </w:rPr>
        <w:t xml:space="preserve"> καταθέτει για τα Πρακτικά τ</w:t>
      </w:r>
      <w:r>
        <w:rPr>
          <w:rFonts w:eastAsia="Times New Roman" w:cs="Times New Roman"/>
          <w:szCs w:val="24"/>
        </w:rPr>
        <w:t>ο</w:t>
      </w:r>
      <w:r w:rsidRPr="00967C43">
        <w:rPr>
          <w:rFonts w:eastAsia="Times New Roman" w:cs="Times New Roman"/>
          <w:szCs w:val="24"/>
        </w:rPr>
        <w:t xml:space="preserve"> προαναφερθέν </w:t>
      </w:r>
      <w:r>
        <w:rPr>
          <w:rFonts w:eastAsia="Times New Roman" w:cs="Times New Roman"/>
          <w:szCs w:val="24"/>
        </w:rPr>
        <w:t xml:space="preserve">βιβλίο, το </w:t>
      </w:r>
      <w:r w:rsidRPr="00967C43">
        <w:rPr>
          <w:rFonts w:eastAsia="Times New Roman" w:cs="Times New Roman"/>
          <w:szCs w:val="24"/>
        </w:rPr>
        <w:t>οποί</w:t>
      </w:r>
      <w:r>
        <w:rPr>
          <w:rFonts w:eastAsia="Times New Roman" w:cs="Times New Roman"/>
          <w:szCs w:val="24"/>
        </w:rPr>
        <w:t>ο</w:t>
      </w:r>
      <w:r w:rsidRPr="00967C43">
        <w:rPr>
          <w:rFonts w:eastAsia="Times New Roman" w:cs="Times New Roman"/>
          <w:szCs w:val="24"/>
        </w:rPr>
        <w:t xml:space="preserve"> βρίσκ</w:t>
      </w:r>
      <w:r>
        <w:rPr>
          <w:rFonts w:eastAsia="Times New Roman" w:cs="Times New Roman"/>
          <w:szCs w:val="24"/>
        </w:rPr>
        <w:t>ε</w:t>
      </w:r>
      <w:r w:rsidRPr="00967C43">
        <w:rPr>
          <w:rFonts w:eastAsia="Times New Roman" w:cs="Times New Roman"/>
          <w:szCs w:val="24"/>
        </w:rPr>
        <w:t>τ</w:t>
      </w:r>
      <w:r w:rsidRPr="00967C43">
        <w:rPr>
          <w:rFonts w:eastAsia="Times New Roman" w:cs="Times New Roman"/>
          <w:szCs w:val="24"/>
        </w:rPr>
        <w:t>αι στο αρχείο του Τμήματος Γραμματείας της Διεύθυνσης Στενογραφίας και  Πρακτικών της Βουλής)</w:t>
      </w:r>
    </w:p>
    <w:p w14:paraId="0A5DE81E" w14:textId="77777777" w:rsidR="00415E13" w:rsidRDefault="00E650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A5DE81F"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sidRPr="00D230CA">
        <w:rPr>
          <w:rFonts w:eastAsia="Times New Roman" w:cs="Times New Roman"/>
          <w:szCs w:val="24"/>
        </w:rPr>
        <w:t>Ευχαριστούμε τον κ</w:t>
      </w:r>
      <w:r>
        <w:rPr>
          <w:rFonts w:eastAsia="Times New Roman" w:cs="Times New Roman"/>
          <w:szCs w:val="24"/>
        </w:rPr>
        <w:t xml:space="preserve">. Καράογλου. </w:t>
      </w:r>
    </w:p>
    <w:p w14:paraId="0A5DE82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Τον λόγο τώρα έχει ο κ. Μηταφίδης, Β</w:t>
      </w:r>
      <w:r w:rsidRPr="00D230CA">
        <w:rPr>
          <w:rFonts w:eastAsia="Times New Roman" w:cs="Times New Roman"/>
          <w:szCs w:val="24"/>
        </w:rPr>
        <w:t>ουλευτής</w:t>
      </w:r>
      <w:r w:rsidRPr="00D230CA">
        <w:rPr>
          <w:rFonts w:eastAsia="Times New Roman" w:cs="Times New Roman"/>
          <w:szCs w:val="24"/>
        </w:rPr>
        <w:t xml:space="preserve"> </w:t>
      </w:r>
      <w:r>
        <w:rPr>
          <w:rFonts w:eastAsia="Times New Roman" w:cs="Times New Roman"/>
          <w:szCs w:val="24"/>
        </w:rPr>
        <w:t xml:space="preserve">Α΄ </w:t>
      </w:r>
      <w:r w:rsidRPr="00D230CA">
        <w:rPr>
          <w:rFonts w:eastAsia="Times New Roman" w:cs="Times New Roman"/>
          <w:szCs w:val="24"/>
        </w:rPr>
        <w:t>Θεσσαλονίκης του ΣΥΡΙΖΑ</w:t>
      </w:r>
      <w:r>
        <w:rPr>
          <w:rFonts w:eastAsia="Times New Roman" w:cs="Times New Roman"/>
          <w:szCs w:val="24"/>
        </w:rPr>
        <w:t>.</w:t>
      </w:r>
    </w:p>
    <w:p w14:paraId="0A5DE821"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 xml:space="preserve">Κυρίες και κύριοι </w:t>
      </w:r>
      <w:r w:rsidRPr="00D230CA">
        <w:rPr>
          <w:rFonts w:eastAsia="Times New Roman" w:cs="Times New Roman"/>
          <w:szCs w:val="24"/>
        </w:rPr>
        <w:t>συνάδελφοι</w:t>
      </w:r>
      <w:r>
        <w:rPr>
          <w:rFonts w:eastAsia="Times New Roman" w:cs="Times New Roman"/>
          <w:szCs w:val="24"/>
        </w:rPr>
        <w:t>, σχεδόν</w:t>
      </w:r>
      <w:r w:rsidRPr="00D230CA">
        <w:rPr>
          <w:rFonts w:eastAsia="Times New Roman" w:cs="Times New Roman"/>
          <w:szCs w:val="24"/>
        </w:rPr>
        <w:t xml:space="preserve"> στερεότυπα και μονότονα</w:t>
      </w:r>
      <w:r>
        <w:rPr>
          <w:rFonts w:eastAsia="Times New Roman" w:cs="Times New Roman"/>
          <w:szCs w:val="24"/>
        </w:rPr>
        <w:t>,</w:t>
      </w:r>
      <w:r w:rsidRPr="00D230CA">
        <w:rPr>
          <w:rFonts w:eastAsia="Times New Roman" w:cs="Times New Roman"/>
          <w:szCs w:val="24"/>
        </w:rPr>
        <w:t xml:space="preserve"> αλλά και αποφασιστικά</w:t>
      </w:r>
      <w:r>
        <w:rPr>
          <w:rFonts w:eastAsia="Times New Roman" w:cs="Times New Roman"/>
          <w:szCs w:val="24"/>
        </w:rPr>
        <w:t>,</w:t>
      </w:r>
      <w:r>
        <w:rPr>
          <w:rFonts w:eastAsia="Times New Roman" w:cs="Times New Roman"/>
          <w:szCs w:val="24"/>
        </w:rPr>
        <w:t xml:space="preserve"> ακούμε</w:t>
      </w:r>
      <w:r>
        <w:rPr>
          <w:rFonts w:eastAsia="Times New Roman" w:cs="Times New Roman"/>
          <w:szCs w:val="24"/>
        </w:rPr>
        <w:t>,</w:t>
      </w:r>
      <w:r w:rsidRPr="00D230CA">
        <w:rPr>
          <w:rFonts w:eastAsia="Times New Roman" w:cs="Times New Roman"/>
          <w:szCs w:val="24"/>
        </w:rPr>
        <w:t xml:space="preserve"> τόσο τον Πρόεδρο της Δημοκρατίας</w:t>
      </w:r>
      <w:r>
        <w:rPr>
          <w:rFonts w:eastAsia="Times New Roman" w:cs="Times New Roman"/>
          <w:szCs w:val="24"/>
        </w:rPr>
        <w:t>,</w:t>
      </w:r>
      <w:r w:rsidRPr="00D230CA">
        <w:rPr>
          <w:rFonts w:eastAsia="Times New Roman" w:cs="Times New Roman"/>
          <w:szCs w:val="24"/>
        </w:rPr>
        <w:t xml:space="preserve"> όσο και τον </w:t>
      </w:r>
      <w:r w:rsidRPr="00D230CA">
        <w:rPr>
          <w:rFonts w:eastAsia="Times New Roman" w:cs="Times New Roman"/>
          <w:szCs w:val="24"/>
        </w:rPr>
        <w:lastRenderedPageBreak/>
        <w:t>Πρωθυπουργό</w:t>
      </w:r>
      <w:r>
        <w:rPr>
          <w:rFonts w:eastAsia="Times New Roman" w:cs="Times New Roman"/>
          <w:szCs w:val="24"/>
        </w:rPr>
        <w:t>,</w:t>
      </w:r>
      <w:r w:rsidRPr="00D230CA">
        <w:rPr>
          <w:rFonts w:eastAsia="Times New Roman" w:cs="Times New Roman"/>
          <w:szCs w:val="24"/>
        </w:rPr>
        <w:t xml:space="preserve"> </w:t>
      </w:r>
      <w:r>
        <w:rPr>
          <w:rFonts w:eastAsia="Times New Roman" w:cs="Times New Roman"/>
          <w:szCs w:val="24"/>
        </w:rPr>
        <w:t>κατά τις συναντήσεις τους με τους κορυφαίους πολιτ</w:t>
      </w:r>
      <w:r>
        <w:rPr>
          <w:rFonts w:eastAsia="Times New Roman" w:cs="Times New Roman"/>
          <w:szCs w:val="24"/>
        </w:rPr>
        <w:t xml:space="preserve">ειακούς </w:t>
      </w:r>
      <w:r w:rsidRPr="00D230CA">
        <w:rPr>
          <w:rFonts w:eastAsia="Times New Roman" w:cs="Times New Roman"/>
          <w:szCs w:val="24"/>
        </w:rPr>
        <w:t xml:space="preserve">παράγοντες </w:t>
      </w:r>
      <w:r>
        <w:rPr>
          <w:rFonts w:eastAsia="Times New Roman" w:cs="Times New Roman"/>
          <w:szCs w:val="24"/>
        </w:rPr>
        <w:t>της Ομοσπονδιακής Γ</w:t>
      </w:r>
      <w:r w:rsidRPr="00D230CA">
        <w:rPr>
          <w:rFonts w:eastAsia="Times New Roman" w:cs="Times New Roman"/>
          <w:szCs w:val="24"/>
        </w:rPr>
        <w:t xml:space="preserve">ερμανίας να επαναλαμβάνουν </w:t>
      </w:r>
      <w:r>
        <w:rPr>
          <w:rFonts w:eastAsia="Times New Roman" w:cs="Times New Roman"/>
          <w:szCs w:val="24"/>
        </w:rPr>
        <w:t xml:space="preserve">ότι </w:t>
      </w:r>
      <w:r w:rsidRPr="00D230CA">
        <w:rPr>
          <w:rFonts w:eastAsia="Times New Roman" w:cs="Times New Roman"/>
          <w:szCs w:val="24"/>
        </w:rPr>
        <w:t>οι αξιώσεις της χώρας μας από το</w:t>
      </w:r>
      <w:r>
        <w:rPr>
          <w:rFonts w:eastAsia="Times New Roman" w:cs="Times New Roman"/>
          <w:szCs w:val="24"/>
        </w:rPr>
        <w:t>ν Β΄ Π</w:t>
      </w:r>
      <w:r w:rsidRPr="00D230CA">
        <w:rPr>
          <w:rFonts w:eastAsia="Times New Roman" w:cs="Times New Roman"/>
          <w:szCs w:val="24"/>
        </w:rPr>
        <w:t xml:space="preserve">αγκόσμιο </w:t>
      </w:r>
      <w:r>
        <w:rPr>
          <w:rFonts w:eastAsia="Times New Roman" w:cs="Times New Roman"/>
          <w:szCs w:val="24"/>
        </w:rPr>
        <w:t>Π</w:t>
      </w:r>
      <w:r w:rsidRPr="00D230CA">
        <w:rPr>
          <w:rFonts w:eastAsia="Times New Roman" w:cs="Times New Roman"/>
          <w:szCs w:val="24"/>
        </w:rPr>
        <w:t>όλεμο</w:t>
      </w:r>
      <w:r>
        <w:rPr>
          <w:rFonts w:eastAsia="Times New Roman" w:cs="Times New Roman"/>
          <w:szCs w:val="24"/>
        </w:rPr>
        <w:t>,</w:t>
      </w:r>
      <w:r w:rsidRPr="00D230CA">
        <w:rPr>
          <w:rFonts w:eastAsia="Times New Roman" w:cs="Times New Roman"/>
          <w:szCs w:val="24"/>
        </w:rPr>
        <w:t xml:space="preserve"> όπου υπέστη τη </w:t>
      </w:r>
      <w:r>
        <w:rPr>
          <w:rFonts w:eastAsia="Times New Roman" w:cs="Times New Roman"/>
          <w:szCs w:val="24"/>
        </w:rPr>
        <w:t>λ</w:t>
      </w:r>
      <w:r w:rsidRPr="00D230CA">
        <w:rPr>
          <w:rFonts w:eastAsia="Times New Roman" w:cs="Times New Roman"/>
          <w:szCs w:val="24"/>
        </w:rPr>
        <w:t xml:space="preserve">αίλαπα </w:t>
      </w:r>
      <w:r>
        <w:rPr>
          <w:rFonts w:eastAsia="Times New Roman" w:cs="Times New Roman"/>
          <w:szCs w:val="24"/>
        </w:rPr>
        <w:t xml:space="preserve">της </w:t>
      </w:r>
      <w:r w:rsidRPr="00D230CA">
        <w:rPr>
          <w:rFonts w:eastAsia="Times New Roman" w:cs="Times New Roman"/>
          <w:szCs w:val="24"/>
        </w:rPr>
        <w:t>τριπλής κατοχής</w:t>
      </w:r>
      <w:r>
        <w:rPr>
          <w:rFonts w:eastAsia="Times New Roman" w:cs="Times New Roman"/>
          <w:szCs w:val="24"/>
        </w:rPr>
        <w:t>, παραμένουν νομικά ενεργές</w:t>
      </w:r>
      <w:r w:rsidRPr="00D230CA">
        <w:rPr>
          <w:rFonts w:eastAsia="Times New Roman" w:cs="Times New Roman"/>
          <w:szCs w:val="24"/>
        </w:rPr>
        <w:t xml:space="preserve"> και δικαστικά </w:t>
      </w:r>
      <w:r>
        <w:rPr>
          <w:rFonts w:eastAsia="Times New Roman" w:cs="Times New Roman"/>
          <w:szCs w:val="24"/>
        </w:rPr>
        <w:t>επιδιώξιμες. Για να μην</w:t>
      </w:r>
      <w:r w:rsidRPr="00D230CA">
        <w:rPr>
          <w:rFonts w:eastAsia="Times New Roman" w:cs="Times New Roman"/>
          <w:szCs w:val="24"/>
        </w:rPr>
        <w:t xml:space="preserve"> αποτελεί</w:t>
      </w:r>
      <w:r>
        <w:rPr>
          <w:rFonts w:eastAsia="Times New Roman" w:cs="Times New Roman"/>
          <w:szCs w:val="24"/>
        </w:rPr>
        <w:t>,</w:t>
      </w:r>
      <w:r w:rsidRPr="00D230CA">
        <w:rPr>
          <w:rFonts w:eastAsia="Times New Roman" w:cs="Times New Roman"/>
          <w:szCs w:val="24"/>
        </w:rPr>
        <w:t xml:space="preserve"> </w:t>
      </w:r>
      <w:r>
        <w:rPr>
          <w:rFonts w:eastAsia="Times New Roman" w:cs="Times New Roman"/>
          <w:szCs w:val="24"/>
        </w:rPr>
        <w:t>όμως,</w:t>
      </w:r>
      <w:r w:rsidRPr="00D230CA">
        <w:rPr>
          <w:rFonts w:eastAsia="Times New Roman" w:cs="Times New Roman"/>
          <w:szCs w:val="24"/>
        </w:rPr>
        <w:t xml:space="preserve"> αυτό ένα </w:t>
      </w:r>
      <w:r>
        <w:rPr>
          <w:rFonts w:eastAsia="Times New Roman" w:cs="Times New Roman"/>
          <w:szCs w:val="24"/>
        </w:rPr>
        <w:t>σ</w:t>
      </w:r>
      <w:r w:rsidRPr="00D230CA">
        <w:rPr>
          <w:rFonts w:eastAsia="Times New Roman" w:cs="Times New Roman"/>
          <w:szCs w:val="24"/>
        </w:rPr>
        <w:t>χήμα λόγου</w:t>
      </w:r>
      <w:r>
        <w:rPr>
          <w:rFonts w:eastAsia="Times New Roman" w:cs="Times New Roman"/>
          <w:szCs w:val="24"/>
        </w:rPr>
        <w:t>, πρέπει</w:t>
      </w:r>
      <w:r w:rsidRPr="00D230CA">
        <w:rPr>
          <w:rFonts w:eastAsia="Times New Roman" w:cs="Times New Roman"/>
          <w:szCs w:val="24"/>
        </w:rPr>
        <w:t xml:space="preserve"> να κάνουμε ορισμένα βήματα και εμείς στη δικ</w:t>
      </w:r>
      <w:r>
        <w:rPr>
          <w:rFonts w:eastAsia="Times New Roman" w:cs="Times New Roman"/>
          <w:szCs w:val="24"/>
        </w:rPr>
        <w:t>ή</w:t>
      </w:r>
      <w:r w:rsidRPr="00D230CA">
        <w:rPr>
          <w:rFonts w:eastAsia="Times New Roman" w:cs="Times New Roman"/>
          <w:szCs w:val="24"/>
        </w:rPr>
        <w:t xml:space="preserve"> μας έννομη και ιδιαίτερα </w:t>
      </w:r>
      <w:r>
        <w:rPr>
          <w:rFonts w:eastAsia="Times New Roman" w:cs="Times New Roman"/>
          <w:szCs w:val="24"/>
        </w:rPr>
        <w:t>σ</w:t>
      </w:r>
      <w:r w:rsidRPr="00D230CA">
        <w:rPr>
          <w:rFonts w:eastAsia="Times New Roman" w:cs="Times New Roman"/>
          <w:szCs w:val="24"/>
        </w:rPr>
        <w:t>υνταγματική τάξη</w:t>
      </w:r>
      <w:r>
        <w:rPr>
          <w:rFonts w:eastAsia="Times New Roman" w:cs="Times New Roman"/>
          <w:szCs w:val="24"/>
        </w:rPr>
        <w:t xml:space="preserve">. </w:t>
      </w:r>
    </w:p>
    <w:p w14:paraId="0A5DE82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Θέλω να γίνω συγκεκριμένος: Ξέρετε πολύ καλά ότι</w:t>
      </w:r>
      <w:r w:rsidRPr="00D230CA">
        <w:rPr>
          <w:rFonts w:eastAsia="Times New Roman" w:cs="Times New Roman"/>
          <w:szCs w:val="24"/>
        </w:rPr>
        <w:t xml:space="preserve"> το άρθρο 28 του Συντάγματος αφορά τ</w:t>
      </w:r>
      <w:r>
        <w:rPr>
          <w:rFonts w:eastAsia="Times New Roman" w:cs="Times New Roman"/>
          <w:szCs w:val="24"/>
        </w:rPr>
        <w:t>ις</w:t>
      </w:r>
      <w:r w:rsidRPr="00D230CA">
        <w:rPr>
          <w:rFonts w:eastAsia="Times New Roman" w:cs="Times New Roman"/>
          <w:szCs w:val="24"/>
        </w:rPr>
        <w:t xml:space="preserve"> διεθν</w:t>
      </w:r>
      <w:r>
        <w:rPr>
          <w:rFonts w:eastAsia="Times New Roman" w:cs="Times New Roman"/>
          <w:szCs w:val="24"/>
        </w:rPr>
        <w:t>είς</w:t>
      </w:r>
      <w:r w:rsidRPr="00D230CA">
        <w:rPr>
          <w:rFonts w:eastAsia="Times New Roman" w:cs="Times New Roman"/>
          <w:szCs w:val="24"/>
        </w:rPr>
        <w:t xml:space="preserve"> υποχρεώσε</w:t>
      </w:r>
      <w:r>
        <w:rPr>
          <w:rFonts w:eastAsia="Times New Roman" w:cs="Times New Roman"/>
          <w:szCs w:val="24"/>
        </w:rPr>
        <w:t>ις</w:t>
      </w:r>
      <w:r w:rsidRPr="00D230CA">
        <w:rPr>
          <w:rFonts w:eastAsia="Times New Roman" w:cs="Times New Roman"/>
          <w:szCs w:val="24"/>
        </w:rPr>
        <w:t xml:space="preserve"> της χώρας</w:t>
      </w:r>
      <w:r>
        <w:rPr>
          <w:rFonts w:eastAsia="Times New Roman" w:cs="Times New Roman"/>
          <w:szCs w:val="24"/>
        </w:rPr>
        <w:t xml:space="preserve"> μας</w:t>
      </w:r>
      <w:r>
        <w:rPr>
          <w:rFonts w:eastAsia="Times New Roman" w:cs="Times New Roman"/>
          <w:szCs w:val="24"/>
        </w:rPr>
        <w:t xml:space="preserve">, τις σχέσεις </w:t>
      </w:r>
      <w:r w:rsidRPr="00D230CA">
        <w:rPr>
          <w:rFonts w:eastAsia="Times New Roman" w:cs="Times New Roman"/>
          <w:szCs w:val="24"/>
        </w:rPr>
        <w:t>της με τη διεθνή έννομη τάξη</w:t>
      </w:r>
      <w:r>
        <w:rPr>
          <w:rFonts w:eastAsia="Times New Roman" w:cs="Times New Roman"/>
          <w:szCs w:val="24"/>
        </w:rPr>
        <w:t>. Η</w:t>
      </w:r>
      <w:r w:rsidRPr="00D230CA">
        <w:rPr>
          <w:rFonts w:eastAsia="Times New Roman" w:cs="Times New Roman"/>
          <w:szCs w:val="24"/>
        </w:rPr>
        <w:t xml:space="preserve"> Γερμανία</w:t>
      </w:r>
      <w:r>
        <w:rPr>
          <w:rFonts w:eastAsia="Times New Roman" w:cs="Times New Roman"/>
          <w:szCs w:val="24"/>
        </w:rPr>
        <w:t>,</w:t>
      </w:r>
      <w:r w:rsidRPr="00D230CA">
        <w:rPr>
          <w:rFonts w:eastAsia="Times New Roman" w:cs="Times New Roman"/>
          <w:szCs w:val="24"/>
        </w:rPr>
        <w:t xml:space="preserve"> βέβαια</w:t>
      </w:r>
      <w:r>
        <w:rPr>
          <w:rFonts w:eastAsia="Times New Roman" w:cs="Times New Roman"/>
          <w:szCs w:val="24"/>
        </w:rPr>
        <w:t>,</w:t>
      </w:r>
      <w:r w:rsidRPr="00D230CA">
        <w:rPr>
          <w:rFonts w:eastAsia="Times New Roman" w:cs="Times New Roman"/>
          <w:szCs w:val="24"/>
        </w:rPr>
        <w:t xml:space="preserve"> έχει φροντίσει</w:t>
      </w:r>
      <w:r>
        <w:rPr>
          <w:rFonts w:eastAsia="Times New Roman" w:cs="Times New Roman"/>
          <w:szCs w:val="24"/>
        </w:rPr>
        <w:t>,</w:t>
      </w:r>
      <w:r w:rsidRPr="00D230CA">
        <w:rPr>
          <w:rFonts w:eastAsia="Times New Roman" w:cs="Times New Roman"/>
          <w:szCs w:val="24"/>
        </w:rPr>
        <w:t xml:space="preserve"> όπως ξέρετε</w:t>
      </w:r>
      <w:r>
        <w:rPr>
          <w:rFonts w:eastAsia="Times New Roman" w:cs="Times New Roman"/>
          <w:szCs w:val="24"/>
        </w:rPr>
        <w:t>,</w:t>
      </w:r>
      <w:r w:rsidRPr="00D230CA">
        <w:rPr>
          <w:rFonts w:eastAsia="Times New Roman" w:cs="Times New Roman"/>
          <w:szCs w:val="24"/>
        </w:rPr>
        <w:t xml:space="preserve"> στο πλαίσιο αυτ</w:t>
      </w:r>
      <w:r>
        <w:rPr>
          <w:rFonts w:eastAsia="Times New Roman" w:cs="Times New Roman"/>
          <w:szCs w:val="24"/>
        </w:rPr>
        <w:t>ού</w:t>
      </w:r>
      <w:r>
        <w:rPr>
          <w:rFonts w:eastAsia="Times New Roman" w:cs="Times New Roman"/>
          <w:szCs w:val="24"/>
        </w:rPr>
        <w:t>,</w:t>
      </w:r>
      <w:r w:rsidRPr="00D230CA">
        <w:rPr>
          <w:rFonts w:eastAsia="Times New Roman" w:cs="Times New Roman"/>
          <w:szCs w:val="24"/>
        </w:rPr>
        <w:t xml:space="preserve"> που ονομάζεται </w:t>
      </w:r>
      <w:r>
        <w:rPr>
          <w:rFonts w:eastAsia="Times New Roman" w:cs="Times New Roman"/>
          <w:szCs w:val="24"/>
        </w:rPr>
        <w:t>«</w:t>
      </w:r>
      <w:r w:rsidRPr="00D230CA">
        <w:rPr>
          <w:rFonts w:eastAsia="Times New Roman" w:cs="Times New Roman"/>
          <w:szCs w:val="24"/>
        </w:rPr>
        <w:t>δικαιοδοτική ασυλία</w:t>
      </w:r>
      <w:r>
        <w:rPr>
          <w:rFonts w:eastAsia="Times New Roman" w:cs="Times New Roman"/>
          <w:szCs w:val="24"/>
        </w:rPr>
        <w:t>»</w:t>
      </w:r>
      <w:r>
        <w:rPr>
          <w:rFonts w:eastAsia="Times New Roman" w:cs="Times New Roman"/>
          <w:szCs w:val="24"/>
        </w:rPr>
        <w:t>,</w:t>
      </w:r>
      <w:r w:rsidRPr="00D230CA">
        <w:rPr>
          <w:rFonts w:eastAsia="Times New Roman" w:cs="Times New Roman"/>
          <w:szCs w:val="24"/>
        </w:rPr>
        <w:t xml:space="preserve"> </w:t>
      </w:r>
      <w:r>
        <w:rPr>
          <w:rFonts w:eastAsia="Times New Roman" w:cs="Times New Roman"/>
          <w:szCs w:val="24"/>
        </w:rPr>
        <w:t xml:space="preserve">να μην </w:t>
      </w:r>
      <w:r w:rsidRPr="00D230CA">
        <w:rPr>
          <w:rFonts w:eastAsia="Times New Roman" w:cs="Times New Roman"/>
          <w:szCs w:val="24"/>
        </w:rPr>
        <w:t xml:space="preserve">υφίσταται </w:t>
      </w:r>
      <w:r>
        <w:rPr>
          <w:rFonts w:eastAsia="Times New Roman" w:cs="Times New Roman"/>
          <w:szCs w:val="24"/>
        </w:rPr>
        <w:t>την τιμωρία</w:t>
      </w:r>
      <w:r w:rsidRPr="00D230CA">
        <w:rPr>
          <w:rFonts w:eastAsia="Times New Roman" w:cs="Times New Roman"/>
          <w:szCs w:val="24"/>
        </w:rPr>
        <w:t xml:space="preserve"> για τα εγκλήματα που διέπραξε το </w:t>
      </w:r>
      <w:r>
        <w:rPr>
          <w:rFonts w:eastAsia="Times New Roman" w:cs="Times New Roman"/>
          <w:szCs w:val="24"/>
        </w:rPr>
        <w:t>ναζιστικό καθεστώς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ενώ</w:t>
      </w:r>
      <w:r>
        <w:rPr>
          <w:rFonts w:eastAsia="Times New Roman" w:cs="Times New Roman"/>
          <w:szCs w:val="24"/>
        </w:rPr>
        <w:t xml:space="preserve"> σ</w:t>
      </w:r>
      <w:r w:rsidRPr="00D230CA">
        <w:rPr>
          <w:rFonts w:eastAsia="Times New Roman" w:cs="Times New Roman"/>
          <w:szCs w:val="24"/>
        </w:rPr>
        <w:t>ύμφωνα με τις διεθνείς συμβάσεις</w:t>
      </w:r>
      <w:r>
        <w:rPr>
          <w:rFonts w:eastAsia="Times New Roman" w:cs="Times New Roman"/>
          <w:szCs w:val="24"/>
        </w:rPr>
        <w:t>,</w:t>
      </w:r>
      <w:r w:rsidRPr="00D230CA">
        <w:rPr>
          <w:rFonts w:eastAsia="Times New Roman" w:cs="Times New Roman"/>
          <w:szCs w:val="24"/>
        </w:rPr>
        <w:t xml:space="preserve"> η σύγχρονη Γερμανία</w:t>
      </w:r>
      <w:r>
        <w:rPr>
          <w:rFonts w:eastAsia="Times New Roman" w:cs="Times New Roman"/>
          <w:szCs w:val="24"/>
        </w:rPr>
        <w:t>,</w:t>
      </w:r>
      <w:r w:rsidRPr="00D230CA">
        <w:rPr>
          <w:rFonts w:eastAsia="Times New Roman" w:cs="Times New Roman"/>
          <w:szCs w:val="24"/>
        </w:rPr>
        <w:t xml:space="preserve"> η ενιαία </w:t>
      </w:r>
      <w:r>
        <w:rPr>
          <w:rFonts w:eastAsia="Times New Roman" w:cs="Times New Roman"/>
          <w:szCs w:val="24"/>
        </w:rPr>
        <w:t>μ</w:t>
      </w:r>
      <w:r w:rsidRPr="00D230CA">
        <w:rPr>
          <w:rFonts w:eastAsia="Times New Roman" w:cs="Times New Roman"/>
          <w:szCs w:val="24"/>
        </w:rPr>
        <w:t>άλιστα</w:t>
      </w:r>
      <w:r>
        <w:rPr>
          <w:rFonts w:eastAsia="Times New Roman" w:cs="Times New Roman"/>
          <w:szCs w:val="24"/>
        </w:rPr>
        <w:t>,</w:t>
      </w:r>
      <w:r w:rsidRPr="00D230CA">
        <w:rPr>
          <w:rFonts w:eastAsia="Times New Roman" w:cs="Times New Roman"/>
          <w:szCs w:val="24"/>
        </w:rPr>
        <w:t xml:space="preserve"> αποτελεί </w:t>
      </w:r>
      <w:r>
        <w:rPr>
          <w:rFonts w:eastAsia="Times New Roman" w:cs="Times New Roman"/>
          <w:szCs w:val="24"/>
        </w:rPr>
        <w:t>«</w:t>
      </w:r>
      <w:r w:rsidRPr="00D230CA">
        <w:rPr>
          <w:rFonts w:eastAsia="Times New Roman" w:cs="Times New Roman"/>
          <w:szCs w:val="24"/>
        </w:rPr>
        <w:t xml:space="preserve">καθολικό διάδοχο του </w:t>
      </w:r>
      <w:r>
        <w:rPr>
          <w:rFonts w:eastAsia="Times New Roman" w:cs="Times New Roman"/>
          <w:szCs w:val="24"/>
        </w:rPr>
        <w:t>Τρίτου Ράιχ</w:t>
      </w:r>
      <w:r>
        <w:rPr>
          <w:rFonts w:eastAsia="Times New Roman" w:cs="Times New Roman"/>
          <w:szCs w:val="24"/>
        </w:rPr>
        <w:t>»</w:t>
      </w:r>
      <w:r>
        <w:rPr>
          <w:rFonts w:eastAsia="Times New Roman" w:cs="Times New Roman"/>
          <w:szCs w:val="24"/>
        </w:rPr>
        <w:t xml:space="preserve"> </w:t>
      </w:r>
      <w:r w:rsidRPr="00D230CA">
        <w:rPr>
          <w:rFonts w:eastAsia="Times New Roman" w:cs="Times New Roman"/>
          <w:szCs w:val="24"/>
        </w:rPr>
        <w:t xml:space="preserve">ως προς </w:t>
      </w:r>
      <w:r>
        <w:rPr>
          <w:rFonts w:eastAsia="Times New Roman" w:cs="Times New Roman"/>
          <w:szCs w:val="24"/>
        </w:rPr>
        <w:t>«</w:t>
      </w:r>
      <w:r w:rsidRPr="00D230CA">
        <w:rPr>
          <w:rFonts w:eastAsia="Times New Roman" w:cs="Times New Roman"/>
          <w:szCs w:val="24"/>
        </w:rPr>
        <w:t>το απλήρωτο αυτό άγος</w:t>
      </w:r>
      <w:r>
        <w:rPr>
          <w:rFonts w:eastAsia="Times New Roman" w:cs="Times New Roman"/>
          <w:szCs w:val="24"/>
        </w:rPr>
        <w:t>»</w:t>
      </w:r>
      <w:r>
        <w:rPr>
          <w:rFonts w:eastAsia="Times New Roman" w:cs="Times New Roman"/>
          <w:szCs w:val="24"/>
        </w:rPr>
        <w:t xml:space="preserve">, για να χρησιμοποιήσω μία, κατά τη </w:t>
      </w:r>
      <w:r w:rsidRPr="00D230CA">
        <w:rPr>
          <w:rFonts w:eastAsia="Times New Roman" w:cs="Times New Roman"/>
          <w:szCs w:val="24"/>
        </w:rPr>
        <w:t>γνώμη μου</w:t>
      </w:r>
      <w:r>
        <w:rPr>
          <w:rFonts w:eastAsia="Times New Roman" w:cs="Times New Roman"/>
          <w:szCs w:val="24"/>
        </w:rPr>
        <w:t>,</w:t>
      </w:r>
      <w:r w:rsidRPr="00D230CA">
        <w:rPr>
          <w:rFonts w:eastAsia="Times New Roman" w:cs="Times New Roman"/>
          <w:szCs w:val="24"/>
        </w:rPr>
        <w:t xml:space="preserve"> προσφ</w:t>
      </w:r>
      <w:r>
        <w:rPr>
          <w:rFonts w:eastAsia="Times New Roman" w:cs="Times New Roman"/>
          <w:szCs w:val="24"/>
        </w:rPr>
        <w:t xml:space="preserve">ιλή </w:t>
      </w:r>
      <w:r w:rsidRPr="00D230CA">
        <w:rPr>
          <w:rFonts w:eastAsia="Times New Roman" w:cs="Times New Roman"/>
          <w:szCs w:val="24"/>
        </w:rPr>
        <w:t xml:space="preserve">έκφραση του </w:t>
      </w:r>
      <w:r>
        <w:rPr>
          <w:rFonts w:eastAsia="Times New Roman" w:cs="Times New Roman"/>
          <w:szCs w:val="24"/>
        </w:rPr>
        <w:t>πρώην Υ</w:t>
      </w:r>
      <w:r w:rsidRPr="00D230CA">
        <w:rPr>
          <w:rFonts w:eastAsia="Times New Roman" w:cs="Times New Roman"/>
          <w:szCs w:val="24"/>
        </w:rPr>
        <w:t xml:space="preserve">πουργού </w:t>
      </w:r>
      <w:r>
        <w:rPr>
          <w:rFonts w:eastAsia="Times New Roman" w:cs="Times New Roman"/>
          <w:szCs w:val="24"/>
        </w:rPr>
        <w:t xml:space="preserve">κ. </w:t>
      </w:r>
      <w:r w:rsidRPr="00D230CA">
        <w:rPr>
          <w:rFonts w:eastAsia="Times New Roman" w:cs="Times New Roman"/>
          <w:szCs w:val="24"/>
        </w:rPr>
        <w:t>Νίκου Χριστοδουλάκη</w:t>
      </w:r>
      <w:r>
        <w:rPr>
          <w:rFonts w:eastAsia="Times New Roman" w:cs="Times New Roman"/>
          <w:szCs w:val="24"/>
        </w:rPr>
        <w:t>.</w:t>
      </w:r>
    </w:p>
    <w:p w14:paraId="0A5DE82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Θ</w:t>
      </w:r>
      <w:r w:rsidRPr="00D230CA">
        <w:rPr>
          <w:rFonts w:eastAsia="Times New Roman" w:cs="Times New Roman"/>
          <w:szCs w:val="24"/>
        </w:rPr>
        <w:t>έλω να σας πω</w:t>
      </w:r>
      <w:r>
        <w:rPr>
          <w:rFonts w:eastAsia="Times New Roman" w:cs="Times New Roman"/>
          <w:szCs w:val="24"/>
        </w:rPr>
        <w:t>,</w:t>
      </w:r>
      <w:r w:rsidRPr="00D230CA">
        <w:rPr>
          <w:rFonts w:eastAsia="Times New Roman" w:cs="Times New Roman"/>
          <w:szCs w:val="24"/>
        </w:rPr>
        <w:t xml:space="preserve"> ότι</w:t>
      </w:r>
      <w:r>
        <w:rPr>
          <w:rFonts w:eastAsia="Times New Roman" w:cs="Times New Roman"/>
          <w:szCs w:val="24"/>
        </w:rPr>
        <w:t>,</w:t>
      </w:r>
      <w:r w:rsidRPr="00D230CA">
        <w:rPr>
          <w:rFonts w:eastAsia="Times New Roman" w:cs="Times New Roman"/>
          <w:szCs w:val="24"/>
        </w:rPr>
        <w:t xml:space="preserve"> στη διάρκεια των ακροάσεων</w:t>
      </w:r>
      <w:r>
        <w:rPr>
          <w:rFonts w:eastAsia="Times New Roman" w:cs="Times New Roman"/>
          <w:szCs w:val="24"/>
        </w:rPr>
        <w:t>,</w:t>
      </w:r>
      <w:r w:rsidRPr="00D230CA">
        <w:rPr>
          <w:rFonts w:eastAsia="Times New Roman" w:cs="Times New Roman"/>
          <w:szCs w:val="24"/>
        </w:rPr>
        <w:t xml:space="preserve"> που είχαμε στην </w:t>
      </w:r>
      <w:r>
        <w:rPr>
          <w:rFonts w:eastAsia="Times New Roman" w:cs="Times New Roman"/>
          <w:szCs w:val="24"/>
        </w:rPr>
        <w:t>ε</w:t>
      </w:r>
      <w:r w:rsidRPr="00D230CA">
        <w:rPr>
          <w:rFonts w:eastAsia="Times New Roman" w:cs="Times New Roman"/>
          <w:szCs w:val="24"/>
        </w:rPr>
        <w:t xml:space="preserve">πιτροπή για τη </w:t>
      </w:r>
      <w:r>
        <w:rPr>
          <w:rFonts w:eastAsia="Times New Roman" w:cs="Times New Roman"/>
          <w:szCs w:val="24"/>
        </w:rPr>
        <w:t>δ</w:t>
      </w:r>
      <w:r w:rsidRPr="00D230CA">
        <w:rPr>
          <w:rFonts w:eastAsia="Times New Roman" w:cs="Times New Roman"/>
          <w:szCs w:val="24"/>
        </w:rPr>
        <w:t xml:space="preserve">ιεκδίκηση των </w:t>
      </w:r>
      <w:r>
        <w:rPr>
          <w:rFonts w:eastAsia="Times New Roman" w:cs="Times New Roman"/>
          <w:szCs w:val="24"/>
        </w:rPr>
        <w:t>γ</w:t>
      </w:r>
      <w:r w:rsidRPr="00D230CA">
        <w:rPr>
          <w:rFonts w:eastAsia="Times New Roman" w:cs="Times New Roman"/>
          <w:szCs w:val="24"/>
        </w:rPr>
        <w:t xml:space="preserve">ερμανικών </w:t>
      </w:r>
      <w:r>
        <w:rPr>
          <w:rFonts w:eastAsia="Times New Roman" w:cs="Times New Roman"/>
          <w:szCs w:val="24"/>
        </w:rPr>
        <w:t>ο</w:t>
      </w:r>
      <w:r w:rsidRPr="00D230CA">
        <w:rPr>
          <w:rFonts w:eastAsia="Times New Roman" w:cs="Times New Roman"/>
          <w:szCs w:val="24"/>
        </w:rPr>
        <w:t>φειλών</w:t>
      </w:r>
      <w:r>
        <w:rPr>
          <w:rFonts w:eastAsia="Times New Roman" w:cs="Times New Roman"/>
          <w:szCs w:val="24"/>
        </w:rPr>
        <w:t>,</w:t>
      </w:r>
      <w:r w:rsidRPr="00D230CA">
        <w:rPr>
          <w:rFonts w:eastAsia="Times New Roman" w:cs="Times New Roman"/>
          <w:szCs w:val="24"/>
        </w:rPr>
        <w:t xml:space="preserve"> της οποίας </w:t>
      </w:r>
      <w:r>
        <w:rPr>
          <w:rFonts w:eastAsia="Times New Roman" w:cs="Times New Roman"/>
          <w:szCs w:val="24"/>
        </w:rPr>
        <w:t>ε</w:t>
      </w:r>
      <w:r w:rsidRPr="00D230CA">
        <w:rPr>
          <w:rFonts w:eastAsia="Times New Roman" w:cs="Times New Roman"/>
          <w:szCs w:val="24"/>
        </w:rPr>
        <w:t xml:space="preserve">ίχα την τιμή να είμαι </w:t>
      </w:r>
      <w:r>
        <w:rPr>
          <w:rFonts w:eastAsia="Times New Roman" w:cs="Times New Roman"/>
          <w:szCs w:val="24"/>
        </w:rPr>
        <w:t>Π</w:t>
      </w:r>
      <w:r w:rsidRPr="00D230CA">
        <w:rPr>
          <w:rFonts w:eastAsia="Times New Roman" w:cs="Times New Roman"/>
          <w:szCs w:val="24"/>
        </w:rPr>
        <w:t>ρόεδρος</w:t>
      </w:r>
      <w:r>
        <w:rPr>
          <w:rFonts w:eastAsia="Times New Roman" w:cs="Times New Roman"/>
          <w:szCs w:val="24"/>
        </w:rPr>
        <w:t>,</w:t>
      </w:r>
      <w:r w:rsidRPr="00D230CA">
        <w:rPr>
          <w:rFonts w:eastAsia="Times New Roman" w:cs="Times New Roman"/>
          <w:szCs w:val="24"/>
        </w:rPr>
        <w:t xml:space="preserve"> τέθηκε το θέμα</w:t>
      </w:r>
      <w:r>
        <w:rPr>
          <w:rFonts w:eastAsia="Times New Roman" w:cs="Times New Roman"/>
          <w:szCs w:val="24"/>
        </w:rPr>
        <w:t xml:space="preserve"> της συμπλήρωσης </w:t>
      </w:r>
      <w:r w:rsidRPr="00D230CA">
        <w:rPr>
          <w:rFonts w:eastAsia="Times New Roman" w:cs="Times New Roman"/>
          <w:szCs w:val="24"/>
        </w:rPr>
        <w:t>το</w:t>
      </w:r>
      <w:r>
        <w:rPr>
          <w:rFonts w:eastAsia="Times New Roman" w:cs="Times New Roman"/>
          <w:szCs w:val="24"/>
        </w:rPr>
        <w:t>υ</w:t>
      </w:r>
      <w:r w:rsidRPr="00D230CA">
        <w:rPr>
          <w:rFonts w:eastAsia="Times New Roman" w:cs="Times New Roman"/>
          <w:szCs w:val="24"/>
        </w:rPr>
        <w:t xml:space="preserve"> άρθρο</w:t>
      </w:r>
      <w:r>
        <w:rPr>
          <w:rFonts w:eastAsia="Times New Roman" w:cs="Times New Roman"/>
          <w:szCs w:val="24"/>
        </w:rPr>
        <w:t>υ</w:t>
      </w:r>
      <w:r w:rsidRPr="00D230CA">
        <w:rPr>
          <w:rFonts w:eastAsia="Times New Roman" w:cs="Times New Roman"/>
          <w:szCs w:val="24"/>
        </w:rPr>
        <w:t xml:space="preserve"> 28 του Συντάγματος </w:t>
      </w:r>
      <w:r>
        <w:rPr>
          <w:rFonts w:eastAsia="Times New Roman" w:cs="Times New Roman"/>
          <w:szCs w:val="24"/>
        </w:rPr>
        <w:t>στην παράγραφο</w:t>
      </w:r>
      <w:r w:rsidRPr="00D230CA">
        <w:rPr>
          <w:rFonts w:eastAsia="Times New Roman" w:cs="Times New Roman"/>
          <w:szCs w:val="24"/>
        </w:rPr>
        <w:t xml:space="preserve"> 1</w:t>
      </w:r>
      <w:r>
        <w:rPr>
          <w:rFonts w:eastAsia="Times New Roman" w:cs="Times New Roman"/>
          <w:szCs w:val="24"/>
        </w:rPr>
        <w:t xml:space="preserve"> με</w:t>
      </w:r>
      <w:r w:rsidRPr="00D230CA">
        <w:rPr>
          <w:rFonts w:eastAsia="Times New Roman" w:cs="Times New Roman"/>
          <w:szCs w:val="24"/>
        </w:rPr>
        <w:t xml:space="preserve"> μία ερμηνευτική δήλωση</w:t>
      </w:r>
      <w:r>
        <w:rPr>
          <w:rFonts w:eastAsia="Times New Roman" w:cs="Times New Roman"/>
          <w:szCs w:val="24"/>
        </w:rPr>
        <w:t>,</w:t>
      </w:r>
      <w:r w:rsidRPr="00D230CA">
        <w:rPr>
          <w:rFonts w:eastAsia="Times New Roman" w:cs="Times New Roman"/>
          <w:szCs w:val="24"/>
        </w:rPr>
        <w:t xml:space="preserve"> </w:t>
      </w:r>
      <w:r>
        <w:rPr>
          <w:rFonts w:eastAsia="Times New Roman" w:cs="Times New Roman"/>
          <w:szCs w:val="24"/>
        </w:rPr>
        <w:t>που</w:t>
      </w:r>
      <w:r w:rsidRPr="00D230CA">
        <w:rPr>
          <w:rFonts w:eastAsia="Times New Roman" w:cs="Times New Roman"/>
          <w:szCs w:val="24"/>
        </w:rPr>
        <w:t xml:space="preserve"> θα σας </w:t>
      </w:r>
      <w:r w:rsidRPr="00D230CA">
        <w:rPr>
          <w:rFonts w:eastAsia="Times New Roman" w:cs="Times New Roman"/>
          <w:szCs w:val="24"/>
        </w:rPr>
        <w:t>διαβάσω στη συνέχεια</w:t>
      </w:r>
      <w:r>
        <w:rPr>
          <w:rFonts w:eastAsia="Times New Roman" w:cs="Times New Roman"/>
          <w:szCs w:val="24"/>
        </w:rPr>
        <w:t>.</w:t>
      </w:r>
    </w:p>
    <w:p w14:paraId="0A5DE82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Επίσης, το αίτημα αυτό</w:t>
      </w:r>
      <w:r w:rsidRPr="00D230CA">
        <w:rPr>
          <w:rFonts w:eastAsia="Times New Roman" w:cs="Times New Roman"/>
          <w:szCs w:val="24"/>
        </w:rPr>
        <w:t xml:space="preserve"> τέθηκε κατά το τελευταίο </w:t>
      </w:r>
      <w:r>
        <w:rPr>
          <w:rFonts w:eastAsia="Times New Roman" w:cs="Times New Roman"/>
          <w:szCs w:val="24"/>
        </w:rPr>
        <w:t>σ</w:t>
      </w:r>
      <w:r w:rsidRPr="00D230CA">
        <w:rPr>
          <w:rFonts w:eastAsia="Times New Roman" w:cs="Times New Roman"/>
          <w:szCs w:val="24"/>
        </w:rPr>
        <w:t xml:space="preserve">υνέδριο για </w:t>
      </w:r>
      <w:r>
        <w:rPr>
          <w:rFonts w:eastAsia="Times New Roman" w:cs="Times New Roman"/>
          <w:szCs w:val="24"/>
        </w:rPr>
        <w:t xml:space="preserve">τις γερμανικές </w:t>
      </w:r>
      <w:r w:rsidRPr="00D230CA">
        <w:rPr>
          <w:rFonts w:eastAsia="Times New Roman" w:cs="Times New Roman"/>
          <w:szCs w:val="24"/>
        </w:rPr>
        <w:t>οφειλές</w:t>
      </w:r>
      <w:r>
        <w:rPr>
          <w:rFonts w:eastAsia="Times New Roman" w:cs="Times New Roman"/>
          <w:szCs w:val="24"/>
        </w:rPr>
        <w:t>,</w:t>
      </w:r>
      <w:r w:rsidRPr="00D230CA">
        <w:rPr>
          <w:rFonts w:eastAsia="Times New Roman" w:cs="Times New Roman"/>
          <w:szCs w:val="24"/>
        </w:rPr>
        <w:t xml:space="preserve"> που έγινε στη μαρτυρική </w:t>
      </w:r>
      <w:r>
        <w:rPr>
          <w:rFonts w:eastAsia="Times New Roman" w:cs="Times New Roman"/>
          <w:szCs w:val="24"/>
        </w:rPr>
        <w:t>Β</w:t>
      </w:r>
      <w:r w:rsidRPr="00D230CA">
        <w:rPr>
          <w:rFonts w:eastAsia="Times New Roman" w:cs="Times New Roman"/>
          <w:szCs w:val="24"/>
        </w:rPr>
        <w:t>ιάννο τον περασμένο Σεπτέμβριο</w:t>
      </w:r>
      <w:r>
        <w:rPr>
          <w:rFonts w:eastAsia="Times New Roman" w:cs="Times New Roman"/>
          <w:szCs w:val="24"/>
        </w:rPr>
        <w:t>,</w:t>
      </w:r>
      <w:r w:rsidRPr="00D230CA">
        <w:rPr>
          <w:rFonts w:eastAsia="Times New Roman" w:cs="Times New Roman"/>
          <w:szCs w:val="24"/>
        </w:rPr>
        <w:t xml:space="preserve"> όπως επίσης </w:t>
      </w:r>
      <w:r w:rsidRPr="00D230CA">
        <w:rPr>
          <w:rFonts w:eastAsia="Times New Roman" w:cs="Times New Roman"/>
          <w:szCs w:val="24"/>
        </w:rPr>
        <w:t xml:space="preserve">υπήρξε ένα υπόμνημα </w:t>
      </w:r>
      <w:r>
        <w:rPr>
          <w:rFonts w:eastAsia="Times New Roman" w:cs="Times New Roman"/>
          <w:szCs w:val="24"/>
        </w:rPr>
        <w:t>-</w:t>
      </w:r>
      <w:r w:rsidRPr="00D230CA">
        <w:rPr>
          <w:rFonts w:eastAsia="Times New Roman" w:cs="Times New Roman"/>
          <w:szCs w:val="24"/>
        </w:rPr>
        <w:t xml:space="preserve">φαντάζομαι ότι πρέπει να έχει πάει σε </w:t>
      </w:r>
      <w:r>
        <w:rPr>
          <w:rFonts w:eastAsia="Times New Roman" w:cs="Times New Roman"/>
          <w:szCs w:val="24"/>
        </w:rPr>
        <w:t>όλες τις</w:t>
      </w:r>
      <w:r w:rsidRPr="00D230CA">
        <w:rPr>
          <w:rFonts w:eastAsia="Times New Roman" w:cs="Times New Roman"/>
          <w:szCs w:val="24"/>
        </w:rPr>
        <w:t xml:space="preserve"> </w:t>
      </w:r>
      <w:r>
        <w:rPr>
          <w:rFonts w:eastAsia="Times New Roman" w:cs="Times New Roman"/>
          <w:szCs w:val="24"/>
        </w:rPr>
        <w:t>Κ</w:t>
      </w:r>
      <w:r w:rsidRPr="00D230CA">
        <w:rPr>
          <w:rFonts w:eastAsia="Times New Roman" w:cs="Times New Roman"/>
          <w:szCs w:val="24"/>
        </w:rPr>
        <w:t>οινοβουλευτ</w:t>
      </w:r>
      <w:r w:rsidRPr="00D230CA">
        <w:rPr>
          <w:rFonts w:eastAsia="Times New Roman" w:cs="Times New Roman"/>
          <w:szCs w:val="24"/>
        </w:rPr>
        <w:t xml:space="preserve">ικές </w:t>
      </w:r>
      <w:r>
        <w:rPr>
          <w:rFonts w:eastAsia="Times New Roman" w:cs="Times New Roman"/>
          <w:szCs w:val="24"/>
        </w:rPr>
        <w:t>Ο</w:t>
      </w:r>
      <w:r w:rsidRPr="00D230CA">
        <w:rPr>
          <w:rFonts w:eastAsia="Times New Roman" w:cs="Times New Roman"/>
          <w:szCs w:val="24"/>
        </w:rPr>
        <w:t>μάδες</w:t>
      </w:r>
      <w:r>
        <w:rPr>
          <w:rFonts w:eastAsia="Times New Roman" w:cs="Times New Roman"/>
          <w:szCs w:val="24"/>
        </w:rPr>
        <w:t>-</w:t>
      </w:r>
      <w:r w:rsidRPr="00D230CA">
        <w:rPr>
          <w:rFonts w:eastAsia="Times New Roman" w:cs="Times New Roman"/>
          <w:szCs w:val="24"/>
        </w:rPr>
        <w:t xml:space="preserve">  από την </w:t>
      </w:r>
      <w:r>
        <w:rPr>
          <w:rFonts w:eastAsia="Times New Roman" w:cs="Times New Roman"/>
          <w:szCs w:val="24"/>
        </w:rPr>
        <w:t>Π</w:t>
      </w:r>
      <w:r w:rsidRPr="00D230CA">
        <w:rPr>
          <w:rFonts w:eastAsia="Times New Roman" w:cs="Times New Roman"/>
          <w:szCs w:val="24"/>
        </w:rPr>
        <w:t xml:space="preserve">ανελλήνια </w:t>
      </w:r>
      <w:r>
        <w:rPr>
          <w:rFonts w:eastAsia="Times New Roman" w:cs="Times New Roman"/>
          <w:szCs w:val="24"/>
        </w:rPr>
        <w:t>Έ</w:t>
      </w:r>
      <w:r w:rsidRPr="00D230CA">
        <w:rPr>
          <w:rFonts w:eastAsia="Times New Roman" w:cs="Times New Roman"/>
          <w:szCs w:val="24"/>
        </w:rPr>
        <w:t xml:space="preserve">νωση </w:t>
      </w:r>
      <w:r>
        <w:rPr>
          <w:rFonts w:eastAsia="Times New Roman" w:cs="Times New Roman"/>
          <w:szCs w:val="24"/>
        </w:rPr>
        <w:t>Δ</w:t>
      </w:r>
      <w:r w:rsidRPr="00D230CA">
        <w:rPr>
          <w:rFonts w:eastAsia="Times New Roman" w:cs="Times New Roman"/>
          <w:szCs w:val="24"/>
        </w:rPr>
        <w:t>ικηγόρων</w:t>
      </w:r>
      <w:r>
        <w:rPr>
          <w:rFonts w:eastAsia="Times New Roman" w:cs="Times New Roman"/>
          <w:szCs w:val="24"/>
        </w:rPr>
        <w:t xml:space="preserve"> για τη Διεκδίκηση των Γερμανικών Ο</w:t>
      </w:r>
      <w:r w:rsidRPr="00D230CA">
        <w:rPr>
          <w:rFonts w:eastAsia="Times New Roman" w:cs="Times New Roman"/>
          <w:szCs w:val="24"/>
        </w:rPr>
        <w:t>φειλών</w:t>
      </w:r>
      <w:r>
        <w:rPr>
          <w:rFonts w:eastAsia="Times New Roman" w:cs="Times New Roman"/>
          <w:szCs w:val="24"/>
        </w:rPr>
        <w:t>,</w:t>
      </w:r>
      <w:r w:rsidRPr="00D230CA">
        <w:rPr>
          <w:rFonts w:eastAsia="Times New Roman" w:cs="Times New Roman"/>
          <w:szCs w:val="24"/>
        </w:rPr>
        <w:t xml:space="preserve"> που από το 1997 </w:t>
      </w:r>
      <w:r>
        <w:rPr>
          <w:rFonts w:eastAsia="Times New Roman" w:cs="Times New Roman"/>
          <w:szCs w:val="24"/>
        </w:rPr>
        <w:t xml:space="preserve">δίνει τη νομική </w:t>
      </w:r>
      <w:r w:rsidRPr="00D230CA">
        <w:rPr>
          <w:rFonts w:eastAsia="Times New Roman" w:cs="Times New Roman"/>
          <w:szCs w:val="24"/>
        </w:rPr>
        <w:t>μάχη</w:t>
      </w:r>
      <w:r>
        <w:rPr>
          <w:rFonts w:eastAsia="Times New Roman" w:cs="Times New Roman"/>
          <w:szCs w:val="24"/>
        </w:rPr>
        <w:t xml:space="preserve"> για τις </w:t>
      </w:r>
      <w:r>
        <w:rPr>
          <w:rFonts w:eastAsia="Times New Roman" w:cs="Times New Roman"/>
          <w:szCs w:val="24"/>
        </w:rPr>
        <w:t xml:space="preserve">λεγόμενες </w:t>
      </w:r>
      <w:r>
        <w:rPr>
          <w:rFonts w:eastAsia="Times New Roman" w:cs="Times New Roman"/>
          <w:szCs w:val="24"/>
        </w:rPr>
        <w:t>«ιδιωτικές» αξιώσεις, δ</w:t>
      </w:r>
      <w:r w:rsidRPr="00D230CA">
        <w:rPr>
          <w:rFonts w:eastAsia="Times New Roman" w:cs="Times New Roman"/>
          <w:szCs w:val="24"/>
        </w:rPr>
        <w:t xml:space="preserve">ηλαδή για την αποζημίωση των θυμάτων της </w:t>
      </w:r>
      <w:r>
        <w:rPr>
          <w:rFonts w:eastAsia="Times New Roman" w:cs="Times New Roman"/>
          <w:szCs w:val="24"/>
        </w:rPr>
        <w:t xml:space="preserve">ναζιστικής θηριωδίας και της τριπλής κατοχής. </w:t>
      </w:r>
    </w:p>
    <w:p w14:paraId="0A5DE82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Θέλω να σας πω ότι</w:t>
      </w:r>
      <w:r>
        <w:rPr>
          <w:rFonts w:eastAsia="Times New Roman" w:cs="Times New Roman"/>
          <w:szCs w:val="24"/>
        </w:rPr>
        <w:t>,</w:t>
      </w:r>
      <w:r>
        <w:rPr>
          <w:rFonts w:eastAsia="Times New Roman" w:cs="Times New Roman"/>
          <w:szCs w:val="24"/>
        </w:rPr>
        <w:t xml:space="preserve"> </w:t>
      </w:r>
      <w:r w:rsidRPr="00D230CA">
        <w:rPr>
          <w:rFonts w:eastAsia="Times New Roman" w:cs="Times New Roman"/>
          <w:szCs w:val="24"/>
        </w:rPr>
        <w:t>με την βοήθεια των</w:t>
      </w:r>
      <w:r>
        <w:rPr>
          <w:rFonts w:eastAsia="Times New Roman" w:cs="Times New Roman"/>
          <w:szCs w:val="24"/>
        </w:rPr>
        <w:t xml:space="preserve"> νομικών της </w:t>
      </w:r>
      <w:r>
        <w:rPr>
          <w:rFonts w:eastAsia="Times New Roman" w:cs="Times New Roman"/>
          <w:szCs w:val="24"/>
        </w:rPr>
        <w:t>ε</w:t>
      </w:r>
      <w:r w:rsidRPr="00D230CA">
        <w:rPr>
          <w:rFonts w:eastAsia="Times New Roman" w:cs="Times New Roman"/>
          <w:szCs w:val="24"/>
        </w:rPr>
        <w:t>πιτροπής μας και διεθνολόγων</w:t>
      </w:r>
      <w:r>
        <w:rPr>
          <w:rFonts w:eastAsia="Times New Roman" w:cs="Times New Roman"/>
          <w:szCs w:val="24"/>
        </w:rPr>
        <w:t>,</w:t>
      </w:r>
      <w:r w:rsidRPr="00D230CA">
        <w:rPr>
          <w:rFonts w:eastAsia="Times New Roman" w:cs="Times New Roman"/>
          <w:szCs w:val="24"/>
        </w:rPr>
        <w:t xml:space="preserve"> έχουμε καταλήξει στην παρακάτω διατύπωσ</w:t>
      </w:r>
      <w:r>
        <w:rPr>
          <w:rFonts w:eastAsia="Times New Roman" w:cs="Times New Roman"/>
          <w:szCs w:val="24"/>
        </w:rPr>
        <w:t xml:space="preserve">η, </w:t>
      </w:r>
      <w:r w:rsidRPr="00D230CA">
        <w:rPr>
          <w:rFonts w:eastAsia="Times New Roman" w:cs="Times New Roman"/>
          <w:szCs w:val="24"/>
        </w:rPr>
        <w:t xml:space="preserve">την οποία θα την καταθέσω στα </w:t>
      </w:r>
      <w:r>
        <w:rPr>
          <w:rFonts w:eastAsia="Times New Roman" w:cs="Times New Roman"/>
          <w:szCs w:val="24"/>
        </w:rPr>
        <w:t>Π</w:t>
      </w:r>
      <w:r w:rsidRPr="00D230CA">
        <w:rPr>
          <w:rFonts w:eastAsia="Times New Roman" w:cs="Times New Roman"/>
          <w:szCs w:val="24"/>
        </w:rPr>
        <w:t>ρακτικά της Βουλής</w:t>
      </w:r>
      <w:r>
        <w:rPr>
          <w:rFonts w:eastAsia="Times New Roman" w:cs="Times New Roman"/>
          <w:szCs w:val="24"/>
        </w:rPr>
        <w:t>. Έ</w:t>
      </w:r>
      <w:r w:rsidRPr="00D230CA">
        <w:rPr>
          <w:rFonts w:eastAsia="Times New Roman" w:cs="Times New Roman"/>
          <w:szCs w:val="24"/>
        </w:rPr>
        <w:t xml:space="preserve">χω κάνει και μία σχετική συζήτηση με τον εισηγητή του </w:t>
      </w:r>
      <w:r w:rsidRPr="00D230CA">
        <w:rPr>
          <w:rFonts w:eastAsia="Times New Roman" w:cs="Times New Roman"/>
          <w:szCs w:val="24"/>
        </w:rPr>
        <w:lastRenderedPageBreak/>
        <w:t>ΣΥΡΙΖΑ</w:t>
      </w:r>
      <w:r>
        <w:rPr>
          <w:rFonts w:eastAsia="Times New Roman" w:cs="Times New Roman"/>
          <w:szCs w:val="24"/>
        </w:rPr>
        <w:t>,</w:t>
      </w:r>
      <w:r w:rsidRPr="00D230CA">
        <w:rPr>
          <w:rFonts w:eastAsia="Times New Roman" w:cs="Times New Roman"/>
          <w:szCs w:val="24"/>
        </w:rPr>
        <w:t xml:space="preserve"> συνταγματολόγο κα</w:t>
      </w:r>
      <w:r w:rsidRPr="00D230CA">
        <w:rPr>
          <w:rFonts w:eastAsia="Times New Roman" w:cs="Times New Roman"/>
          <w:szCs w:val="24"/>
        </w:rPr>
        <w:t xml:space="preserve">ι </w:t>
      </w:r>
      <w:r>
        <w:rPr>
          <w:rFonts w:eastAsia="Times New Roman" w:cs="Times New Roman"/>
          <w:szCs w:val="24"/>
        </w:rPr>
        <w:t>έγκριτο νομικό</w:t>
      </w:r>
      <w:r w:rsidRPr="00D230CA">
        <w:rPr>
          <w:rFonts w:eastAsia="Times New Roman" w:cs="Times New Roman"/>
          <w:szCs w:val="24"/>
        </w:rPr>
        <w:t xml:space="preserve"> </w:t>
      </w:r>
      <w:r>
        <w:rPr>
          <w:rFonts w:eastAsia="Times New Roman" w:cs="Times New Roman"/>
          <w:szCs w:val="24"/>
        </w:rPr>
        <w:t xml:space="preserve">κ. </w:t>
      </w:r>
      <w:r w:rsidRPr="00D230CA">
        <w:rPr>
          <w:rFonts w:eastAsia="Times New Roman" w:cs="Times New Roman"/>
          <w:szCs w:val="24"/>
        </w:rPr>
        <w:t>Γιώργο Κατρούγκαλο</w:t>
      </w:r>
      <w:r>
        <w:rPr>
          <w:rFonts w:eastAsia="Times New Roman" w:cs="Times New Roman"/>
          <w:szCs w:val="24"/>
        </w:rPr>
        <w:t>. Π</w:t>
      </w:r>
      <w:r w:rsidRPr="00D230CA">
        <w:rPr>
          <w:rFonts w:eastAsia="Times New Roman" w:cs="Times New Roman"/>
          <w:szCs w:val="24"/>
        </w:rPr>
        <w:t xml:space="preserve">ιστεύω ότι εκφράζω την </w:t>
      </w:r>
      <w:r>
        <w:rPr>
          <w:rFonts w:eastAsia="Times New Roman" w:cs="Times New Roman"/>
          <w:szCs w:val="24"/>
        </w:rPr>
        <w:t>παμψηφία, θα έλεγα,</w:t>
      </w:r>
      <w:r w:rsidRPr="00D230CA">
        <w:rPr>
          <w:rFonts w:eastAsia="Times New Roman" w:cs="Times New Roman"/>
          <w:szCs w:val="24"/>
        </w:rPr>
        <w:t xml:space="preserve"> </w:t>
      </w:r>
      <w:r>
        <w:rPr>
          <w:rFonts w:eastAsia="Times New Roman" w:cs="Times New Roman"/>
          <w:szCs w:val="24"/>
        </w:rPr>
        <w:t xml:space="preserve">της Βουλής </w:t>
      </w:r>
      <w:r w:rsidRPr="00D230CA">
        <w:rPr>
          <w:rFonts w:eastAsia="Times New Roman" w:cs="Times New Roman"/>
          <w:szCs w:val="24"/>
        </w:rPr>
        <w:t>πλην βέβαια</w:t>
      </w:r>
      <w:r>
        <w:rPr>
          <w:rFonts w:eastAsia="Times New Roman" w:cs="Times New Roman"/>
          <w:szCs w:val="24"/>
        </w:rPr>
        <w:t>,</w:t>
      </w:r>
      <w:r w:rsidRPr="00D230CA">
        <w:rPr>
          <w:rFonts w:eastAsia="Times New Roman" w:cs="Times New Roman"/>
          <w:szCs w:val="24"/>
        </w:rPr>
        <w:t xml:space="preserve"> αυτών που καμαρώνουν ότι είναι κατάλοιπα </w:t>
      </w:r>
      <w:r>
        <w:rPr>
          <w:rFonts w:eastAsia="Times New Roman" w:cs="Times New Roman"/>
          <w:szCs w:val="24"/>
        </w:rPr>
        <w:t>από τη σπορά του ηττημένου ναζισμού -εννοώ</w:t>
      </w:r>
      <w:r w:rsidRPr="00D230CA">
        <w:rPr>
          <w:rFonts w:eastAsia="Times New Roman" w:cs="Times New Roman"/>
          <w:szCs w:val="24"/>
        </w:rPr>
        <w:t xml:space="preserve"> τη</w:t>
      </w:r>
      <w:r>
        <w:rPr>
          <w:rFonts w:eastAsia="Times New Roman" w:cs="Times New Roman"/>
          <w:szCs w:val="24"/>
        </w:rPr>
        <w:t>ν</w:t>
      </w:r>
      <w:r w:rsidRPr="00D230CA">
        <w:rPr>
          <w:rFonts w:eastAsia="Times New Roman" w:cs="Times New Roman"/>
          <w:szCs w:val="24"/>
        </w:rPr>
        <w:t xml:space="preserve"> Χρυσή Αυγή</w:t>
      </w:r>
      <w:r>
        <w:rPr>
          <w:rFonts w:eastAsia="Times New Roman" w:cs="Times New Roman"/>
          <w:szCs w:val="24"/>
        </w:rPr>
        <w:t xml:space="preserve">- ότι </w:t>
      </w:r>
      <w:r w:rsidRPr="00D230CA">
        <w:rPr>
          <w:rFonts w:eastAsia="Times New Roman" w:cs="Times New Roman"/>
          <w:szCs w:val="24"/>
        </w:rPr>
        <w:t>θα έχει την αποδοχή όλων των πτερύγων</w:t>
      </w:r>
      <w:r>
        <w:rPr>
          <w:rFonts w:eastAsia="Times New Roman" w:cs="Times New Roman"/>
          <w:szCs w:val="24"/>
        </w:rPr>
        <w:t>. Μ</w:t>
      </w:r>
      <w:r w:rsidRPr="00D230CA">
        <w:rPr>
          <w:rFonts w:eastAsia="Times New Roman" w:cs="Times New Roman"/>
          <w:szCs w:val="24"/>
        </w:rPr>
        <w:t>άλισ</w:t>
      </w:r>
      <w:r w:rsidRPr="00D230CA">
        <w:rPr>
          <w:rFonts w:eastAsia="Times New Roman" w:cs="Times New Roman"/>
          <w:szCs w:val="24"/>
        </w:rPr>
        <w:t>τα</w:t>
      </w:r>
      <w:r>
        <w:rPr>
          <w:rFonts w:eastAsia="Times New Roman" w:cs="Times New Roman"/>
          <w:szCs w:val="24"/>
        </w:rPr>
        <w:t>,</w:t>
      </w:r>
      <w:r w:rsidRPr="00D230CA">
        <w:rPr>
          <w:rFonts w:eastAsia="Times New Roman" w:cs="Times New Roman"/>
          <w:szCs w:val="24"/>
        </w:rPr>
        <w:t xml:space="preserve"> καθώς ελπίζουμε</w:t>
      </w:r>
      <w:r>
        <w:rPr>
          <w:rFonts w:eastAsia="Times New Roman" w:cs="Times New Roman"/>
          <w:szCs w:val="24"/>
        </w:rPr>
        <w:t>,</w:t>
      </w:r>
      <w:r w:rsidRPr="00D230CA">
        <w:rPr>
          <w:rFonts w:eastAsia="Times New Roman" w:cs="Times New Roman"/>
          <w:szCs w:val="24"/>
        </w:rPr>
        <w:t xml:space="preserve"> </w:t>
      </w:r>
      <w:r>
        <w:rPr>
          <w:rFonts w:eastAsia="Times New Roman" w:cs="Times New Roman"/>
          <w:szCs w:val="24"/>
        </w:rPr>
        <w:t>π</w:t>
      </w:r>
      <w:r w:rsidRPr="00D230CA">
        <w:rPr>
          <w:rFonts w:eastAsia="Times New Roman" w:cs="Times New Roman"/>
          <w:szCs w:val="24"/>
        </w:rPr>
        <w:t>ρος το τέλος του μήν</w:t>
      </w:r>
      <w:r>
        <w:rPr>
          <w:rFonts w:eastAsia="Times New Roman" w:cs="Times New Roman"/>
          <w:szCs w:val="24"/>
        </w:rPr>
        <w:t xml:space="preserve">α </w:t>
      </w:r>
      <w:r>
        <w:rPr>
          <w:rFonts w:eastAsia="Times New Roman" w:cs="Times New Roman"/>
          <w:szCs w:val="24"/>
        </w:rPr>
        <w:t>θ</w:t>
      </w:r>
      <w:r>
        <w:rPr>
          <w:rFonts w:eastAsia="Times New Roman" w:cs="Times New Roman"/>
          <w:szCs w:val="24"/>
        </w:rPr>
        <w:t>α έρθει, ε</w:t>
      </w:r>
      <w:r w:rsidRPr="00D230CA">
        <w:rPr>
          <w:rFonts w:eastAsia="Times New Roman" w:cs="Times New Roman"/>
          <w:szCs w:val="24"/>
        </w:rPr>
        <w:t>πιτέλους</w:t>
      </w:r>
      <w:r>
        <w:rPr>
          <w:rFonts w:eastAsia="Times New Roman" w:cs="Times New Roman"/>
          <w:szCs w:val="24"/>
        </w:rPr>
        <w:t>,</w:t>
      </w:r>
      <w:r w:rsidRPr="00D230CA">
        <w:rPr>
          <w:rFonts w:eastAsia="Times New Roman" w:cs="Times New Roman"/>
          <w:szCs w:val="24"/>
        </w:rPr>
        <w:t xml:space="preserve"> προς συζήτηση στη </w:t>
      </w:r>
      <w:r>
        <w:rPr>
          <w:rFonts w:eastAsia="Times New Roman" w:cs="Times New Roman"/>
          <w:szCs w:val="24"/>
        </w:rPr>
        <w:t>Β</w:t>
      </w:r>
      <w:r w:rsidRPr="00D230CA">
        <w:rPr>
          <w:rFonts w:eastAsia="Times New Roman" w:cs="Times New Roman"/>
          <w:szCs w:val="24"/>
        </w:rPr>
        <w:t xml:space="preserve">ουλή η έκθεση της </w:t>
      </w:r>
      <w:r>
        <w:rPr>
          <w:rFonts w:eastAsia="Times New Roman" w:cs="Times New Roman"/>
          <w:szCs w:val="24"/>
        </w:rPr>
        <w:t>Δ</w:t>
      </w:r>
      <w:r w:rsidRPr="00D230CA">
        <w:rPr>
          <w:rFonts w:eastAsia="Times New Roman" w:cs="Times New Roman"/>
          <w:szCs w:val="24"/>
        </w:rPr>
        <w:t xml:space="preserve">ιακομματικής </w:t>
      </w:r>
      <w:r>
        <w:rPr>
          <w:rFonts w:eastAsia="Times New Roman" w:cs="Times New Roman"/>
          <w:szCs w:val="24"/>
        </w:rPr>
        <w:t>Κ</w:t>
      </w:r>
      <w:r w:rsidRPr="00D230CA">
        <w:rPr>
          <w:rFonts w:eastAsia="Times New Roman" w:cs="Times New Roman"/>
          <w:szCs w:val="24"/>
        </w:rPr>
        <w:t xml:space="preserve">οινοβουλευτικής </w:t>
      </w:r>
      <w:r>
        <w:rPr>
          <w:rFonts w:eastAsia="Times New Roman" w:cs="Times New Roman"/>
          <w:szCs w:val="24"/>
        </w:rPr>
        <w:t>Ε</w:t>
      </w:r>
      <w:r w:rsidRPr="00D230CA">
        <w:rPr>
          <w:rFonts w:eastAsia="Times New Roman" w:cs="Times New Roman"/>
          <w:szCs w:val="24"/>
        </w:rPr>
        <w:t>πιτροπής διεκδίκησης των γερμανικών οφειλών</w:t>
      </w:r>
      <w:r>
        <w:rPr>
          <w:rFonts w:eastAsia="Times New Roman" w:cs="Times New Roman"/>
          <w:szCs w:val="24"/>
        </w:rPr>
        <w:t>.</w:t>
      </w:r>
    </w:p>
    <w:p w14:paraId="0A5DE82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w:t>
      </w:r>
      <w:r w:rsidRPr="00D230CA">
        <w:rPr>
          <w:rFonts w:eastAsia="Times New Roman" w:cs="Times New Roman"/>
          <w:szCs w:val="24"/>
        </w:rPr>
        <w:t xml:space="preserve">το άρθρο 28 παράγραφος 1 του εν ισχύι </w:t>
      </w:r>
      <w:r>
        <w:rPr>
          <w:rFonts w:eastAsia="Times New Roman" w:cs="Times New Roman"/>
          <w:szCs w:val="24"/>
        </w:rPr>
        <w:t>Σ</w:t>
      </w:r>
      <w:r w:rsidRPr="00D230CA">
        <w:rPr>
          <w:rFonts w:eastAsia="Times New Roman" w:cs="Times New Roman"/>
          <w:szCs w:val="24"/>
        </w:rPr>
        <w:t xml:space="preserve">υντάγματος να προστεθεί δεύτερο και </w:t>
      </w:r>
      <w:r w:rsidRPr="00D230CA">
        <w:rPr>
          <w:rFonts w:eastAsia="Times New Roman" w:cs="Times New Roman"/>
          <w:szCs w:val="24"/>
        </w:rPr>
        <w:t>τρίτο εδάφιο</w:t>
      </w:r>
      <w:r>
        <w:rPr>
          <w:rFonts w:eastAsia="Times New Roman" w:cs="Times New Roman"/>
          <w:szCs w:val="24"/>
        </w:rPr>
        <w:t>,</w:t>
      </w:r>
      <w:r w:rsidRPr="00D230CA">
        <w:rPr>
          <w:rFonts w:eastAsia="Times New Roman" w:cs="Times New Roman"/>
          <w:szCs w:val="24"/>
        </w:rPr>
        <w:t xml:space="preserve"> με την ακόλουθη διατύπωση</w:t>
      </w:r>
      <w:r>
        <w:rPr>
          <w:rFonts w:eastAsia="Times New Roman" w:cs="Times New Roman"/>
          <w:szCs w:val="24"/>
        </w:rPr>
        <w:t>: «Οι γ</w:t>
      </w:r>
      <w:r w:rsidRPr="00D230CA">
        <w:rPr>
          <w:rFonts w:eastAsia="Times New Roman" w:cs="Times New Roman"/>
          <w:szCs w:val="24"/>
        </w:rPr>
        <w:t>ενικά παραδεδεγμέν</w:t>
      </w:r>
      <w:r>
        <w:rPr>
          <w:rFonts w:eastAsia="Times New Roman" w:cs="Times New Roman"/>
          <w:szCs w:val="24"/>
        </w:rPr>
        <w:t xml:space="preserve">οι κανόνες του </w:t>
      </w:r>
      <w:r>
        <w:rPr>
          <w:rFonts w:eastAsia="Times New Roman" w:cs="Times New Roman"/>
          <w:szCs w:val="24"/>
        </w:rPr>
        <w:t>Δ</w:t>
      </w:r>
      <w:r>
        <w:rPr>
          <w:rFonts w:eastAsia="Times New Roman" w:cs="Times New Roman"/>
          <w:szCs w:val="24"/>
        </w:rPr>
        <w:t>ιεθνούς</w:t>
      </w:r>
      <w:r w:rsidRPr="00D230CA">
        <w:rPr>
          <w:rFonts w:eastAsia="Times New Roman" w:cs="Times New Roman"/>
          <w:szCs w:val="24"/>
        </w:rPr>
        <w:t xml:space="preserve"> </w:t>
      </w:r>
      <w:r>
        <w:rPr>
          <w:rFonts w:eastAsia="Times New Roman" w:cs="Times New Roman"/>
          <w:szCs w:val="24"/>
        </w:rPr>
        <w:t>Δ</w:t>
      </w:r>
      <w:r w:rsidRPr="00D230CA">
        <w:rPr>
          <w:rFonts w:eastAsia="Times New Roman" w:cs="Times New Roman"/>
          <w:szCs w:val="24"/>
        </w:rPr>
        <w:t>ικαίου</w:t>
      </w:r>
      <w:r>
        <w:rPr>
          <w:rFonts w:eastAsia="Times New Roman" w:cs="Times New Roman"/>
          <w:szCs w:val="24"/>
        </w:rPr>
        <w:t>, καθώς και οι</w:t>
      </w:r>
      <w:r w:rsidRPr="00D230CA">
        <w:rPr>
          <w:rFonts w:eastAsia="Times New Roman" w:cs="Times New Roman"/>
          <w:szCs w:val="24"/>
        </w:rPr>
        <w:t xml:space="preserve"> διεθνείς συμβάσεις από την επικύρωσή τους με νόμο και τη θέση του</w:t>
      </w:r>
      <w:r>
        <w:rPr>
          <w:rFonts w:eastAsia="Times New Roman" w:cs="Times New Roman"/>
          <w:szCs w:val="24"/>
        </w:rPr>
        <w:t>ς</w:t>
      </w:r>
      <w:r w:rsidRPr="00D230CA">
        <w:rPr>
          <w:rFonts w:eastAsia="Times New Roman" w:cs="Times New Roman"/>
          <w:szCs w:val="24"/>
        </w:rPr>
        <w:t xml:space="preserve"> σε ισχύ</w:t>
      </w:r>
      <w:r>
        <w:rPr>
          <w:rFonts w:eastAsia="Times New Roman" w:cs="Times New Roman"/>
          <w:szCs w:val="24"/>
        </w:rPr>
        <w:t>,</w:t>
      </w:r>
      <w:r w:rsidRPr="00D230CA">
        <w:rPr>
          <w:rFonts w:eastAsia="Times New Roman" w:cs="Times New Roman"/>
          <w:szCs w:val="24"/>
        </w:rPr>
        <w:t xml:space="preserve"> σύμφωνα με τους όρους κ</w:t>
      </w:r>
      <w:r>
        <w:rPr>
          <w:rFonts w:eastAsia="Times New Roman" w:cs="Times New Roman"/>
          <w:szCs w:val="24"/>
        </w:rPr>
        <w:t>αθεμίας,</w:t>
      </w:r>
      <w:r w:rsidRPr="00D230CA">
        <w:rPr>
          <w:rFonts w:eastAsia="Times New Roman" w:cs="Times New Roman"/>
          <w:szCs w:val="24"/>
        </w:rPr>
        <w:t xml:space="preserve"> αποτελούν αναπόσπαστο μέρος του εσωτερ</w:t>
      </w:r>
      <w:r w:rsidRPr="00D230CA">
        <w:rPr>
          <w:rFonts w:eastAsia="Times New Roman" w:cs="Times New Roman"/>
          <w:szCs w:val="24"/>
        </w:rPr>
        <w:t xml:space="preserve">ικού </w:t>
      </w:r>
      <w:r>
        <w:rPr>
          <w:rFonts w:eastAsia="Times New Roman" w:cs="Times New Roman"/>
          <w:szCs w:val="24"/>
        </w:rPr>
        <w:t>ε</w:t>
      </w:r>
      <w:r w:rsidRPr="00D230CA">
        <w:rPr>
          <w:rFonts w:eastAsia="Times New Roman" w:cs="Times New Roman"/>
          <w:szCs w:val="24"/>
        </w:rPr>
        <w:t>λληνικού δικαίου και υπερισχύουν από κάθε άλλη αντίθετη διάταξη νόμου</w:t>
      </w:r>
      <w:r>
        <w:rPr>
          <w:rFonts w:eastAsia="Times New Roman" w:cs="Times New Roman"/>
          <w:szCs w:val="24"/>
        </w:rPr>
        <w:t>. Κ</w:t>
      </w:r>
      <w:r w:rsidRPr="00D230CA">
        <w:rPr>
          <w:rFonts w:eastAsia="Times New Roman" w:cs="Times New Roman"/>
          <w:szCs w:val="24"/>
        </w:rPr>
        <w:t xml:space="preserve">ανένας κανόνας του εθιμικού και συμβατικού </w:t>
      </w:r>
      <w:r>
        <w:rPr>
          <w:rFonts w:eastAsia="Times New Roman" w:cs="Times New Roman"/>
          <w:szCs w:val="24"/>
        </w:rPr>
        <w:t>Δ</w:t>
      </w:r>
      <w:r w:rsidRPr="00D230CA">
        <w:rPr>
          <w:rFonts w:eastAsia="Times New Roman" w:cs="Times New Roman"/>
          <w:szCs w:val="24"/>
        </w:rPr>
        <w:t xml:space="preserve">ιεθνούς </w:t>
      </w:r>
      <w:r>
        <w:rPr>
          <w:rFonts w:eastAsia="Times New Roman" w:cs="Times New Roman"/>
          <w:szCs w:val="24"/>
        </w:rPr>
        <w:t>Δ</w:t>
      </w:r>
      <w:r w:rsidRPr="00D230CA">
        <w:rPr>
          <w:rFonts w:eastAsia="Times New Roman" w:cs="Times New Roman"/>
          <w:szCs w:val="24"/>
        </w:rPr>
        <w:t>ικαίου</w:t>
      </w:r>
      <w:r>
        <w:rPr>
          <w:rFonts w:eastAsia="Times New Roman" w:cs="Times New Roman"/>
          <w:szCs w:val="24"/>
        </w:rPr>
        <w:t>,</w:t>
      </w:r>
      <w:r>
        <w:rPr>
          <w:rFonts w:eastAsia="Times New Roman" w:cs="Times New Roman"/>
          <w:szCs w:val="24"/>
        </w:rPr>
        <w:t xml:space="preserve"> ο οποίος ενσωματώνεται</w:t>
      </w:r>
      <w:r w:rsidRPr="00D230CA">
        <w:rPr>
          <w:rFonts w:eastAsia="Times New Roman" w:cs="Times New Roman"/>
          <w:szCs w:val="24"/>
        </w:rPr>
        <w:t xml:space="preserve"> στην </w:t>
      </w:r>
      <w:r>
        <w:rPr>
          <w:rFonts w:eastAsia="Times New Roman" w:cs="Times New Roman"/>
          <w:szCs w:val="24"/>
        </w:rPr>
        <w:t>ε</w:t>
      </w:r>
      <w:r w:rsidRPr="00D230CA">
        <w:rPr>
          <w:rFonts w:eastAsia="Times New Roman" w:cs="Times New Roman"/>
          <w:szCs w:val="24"/>
        </w:rPr>
        <w:t>λληνική έννομη τάξη</w:t>
      </w:r>
      <w:r>
        <w:rPr>
          <w:rFonts w:eastAsia="Times New Roman" w:cs="Times New Roman"/>
          <w:szCs w:val="24"/>
        </w:rPr>
        <w:t>,</w:t>
      </w:r>
      <w:r w:rsidRPr="00D230CA">
        <w:rPr>
          <w:rFonts w:eastAsia="Times New Roman" w:cs="Times New Roman"/>
          <w:szCs w:val="24"/>
        </w:rPr>
        <w:t xml:space="preserve"> σύμφωνα με τη διάταξη του προηγούμενου εδαφίου</w:t>
      </w:r>
      <w:r>
        <w:rPr>
          <w:rFonts w:eastAsia="Times New Roman" w:cs="Times New Roman"/>
          <w:szCs w:val="24"/>
        </w:rPr>
        <w:t>,</w:t>
      </w:r>
      <w:r w:rsidRPr="00D230CA">
        <w:rPr>
          <w:rFonts w:eastAsia="Times New Roman" w:cs="Times New Roman"/>
          <w:szCs w:val="24"/>
        </w:rPr>
        <w:t xml:space="preserve"> δεν έχει την ισχύ τ</w:t>
      </w:r>
      <w:r w:rsidRPr="00D230CA">
        <w:rPr>
          <w:rFonts w:eastAsia="Times New Roman" w:cs="Times New Roman"/>
          <w:szCs w:val="24"/>
        </w:rPr>
        <w:t>ου παρόντος άρθρου</w:t>
      </w:r>
      <w:r>
        <w:rPr>
          <w:rFonts w:eastAsia="Times New Roman" w:cs="Times New Roman"/>
          <w:szCs w:val="24"/>
        </w:rPr>
        <w:t>,</w:t>
      </w:r>
      <w:r w:rsidRPr="00D230CA">
        <w:rPr>
          <w:rFonts w:eastAsia="Times New Roman" w:cs="Times New Roman"/>
          <w:szCs w:val="24"/>
        </w:rPr>
        <w:t xml:space="preserve"> εφόσον συγκρούεται </w:t>
      </w:r>
      <w:r>
        <w:rPr>
          <w:rFonts w:eastAsia="Times New Roman" w:cs="Times New Roman"/>
          <w:szCs w:val="24"/>
        </w:rPr>
        <w:t>α</w:t>
      </w:r>
      <w:r w:rsidRPr="00D230CA">
        <w:rPr>
          <w:rFonts w:eastAsia="Times New Roman" w:cs="Times New Roman"/>
          <w:szCs w:val="24"/>
        </w:rPr>
        <w:t xml:space="preserve">ποδεδειγμένα </w:t>
      </w:r>
      <w:r w:rsidRPr="00D230CA">
        <w:rPr>
          <w:rFonts w:eastAsia="Times New Roman" w:cs="Times New Roman"/>
          <w:szCs w:val="24"/>
        </w:rPr>
        <w:lastRenderedPageBreak/>
        <w:t xml:space="preserve">με κανόνα του αναγκαστικού </w:t>
      </w:r>
      <w:r>
        <w:rPr>
          <w:rFonts w:eastAsia="Times New Roman" w:cs="Times New Roman"/>
          <w:szCs w:val="24"/>
        </w:rPr>
        <w:t>Δ</w:t>
      </w:r>
      <w:r w:rsidRPr="00D230CA">
        <w:rPr>
          <w:rFonts w:eastAsia="Times New Roman" w:cs="Times New Roman"/>
          <w:szCs w:val="24"/>
        </w:rPr>
        <w:t xml:space="preserve">ιεθνούς </w:t>
      </w:r>
      <w:r>
        <w:rPr>
          <w:rFonts w:eastAsia="Times New Roman" w:cs="Times New Roman"/>
          <w:szCs w:val="24"/>
        </w:rPr>
        <w:t>Δ</w:t>
      </w:r>
      <w:r w:rsidRPr="00D230CA">
        <w:rPr>
          <w:rFonts w:eastAsia="Times New Roman" w:cs="Times New Roman"/>
          <w:szCs w:val="24"/>
        </w:rPr>
        <w:t>ικαίου</w:t>
      </w:r>
      <w:r>
        <w:rPr>
          <w:rFonts w:eastAsia="Times New Roman" w:cs="Times New Roman"/>
          <w:szCs w:val="24"/>
        </w:rPr>
        <w:t>,</w:t>
      </w:r>
      <w:r w:rsidRPr="00D230CA">
        <w:rPr>
          <w:rFonts w:eastAsia="Times New Roman" w:cs="Times New Roman"/>
          <w:szCs w:val="24"/>
        </w:rPr>
        <w:t xml:space="preserve"> κατά την έννοια του άρθρου 53 παράγραφος 1 της </w:t>
      </w:r>
      <w:r>
        <w:rPr>
          <w:rFonts w:eastAsia="Times New Roman" w:cs="Times New Roman"/>
          <w:szCs w:val="24"/>
        </w:rPr>
        <w:t>Σ</w:t>
      </w:r>
      <w:r w:rsidRPr="00D230CA">
        <w:rPr>
          <w:rFonts w:eastAsia="Times New Roman" w:cs="Times New Roman"/>
          <w:szCs w:val="24"/>
        </w:rPr>
        <w:t xml:space="preserve">ύμβασης της Βιέννης για το δίκαιο των </w:t>
      </w:r>
      <w:r>
        <w:rPr>
          <w:rFonts w:eastAsia="Times New Roman" w:cs="Times New Roman"/>
          <w:szCs w:val="24"/>
        </w:rPr>
        <w:t>Σ</w:t>
      </w:r>
      <w:r w:rsidRPr="00D230CA">
        <w:rPr>
          <w:rFonts w:eastAsia="Times New Roman" w:cs="Times New Roman"/>
          <w:szCs w:val="24"/>
        </w:rPr>
        <w:t>υνθηκών της 23ης Μαΐου 1969</w:t>
      </w:r>
      <w:r>
        <w:rPr>
          <w:rFonts w:eastAsia="Times New Roman" w:cs="Times New Roman"/>
          <w:szCs w:val="24"/>
        </w:rPr>
        <w:t>.</w:t>
      </w:r>
    </w:p>
    <w:p w14:paraId="0A5DE82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Αποδεδειγμένη,</w:t>
      </w:r>
      <w:r w:rsidRPr="00D230CA">
        <w:rPr>
          <w:rFonts w:eastAsia="Times New Roman" w:cs="Times New Roman"/>
          <w:szCs w:val="24"/>
        </w:rPr>
        <w:t xml:space="preserve"> κατά το προηγούμενο εδάφιο</w:t>
      </w:r>
      <w:r>
        <w:rPr>
          <w:rFonts w:eastAsia="Times New Roman" w:cs="Times New Roman"/>
          <w:szCs w:val="24"/>
        </w:rPr>
        <w:t>,</w:t>
      </w:r>
      <w:r w:rsidRPr="00D230CA">
        <w:rPr>
          <w:rFonts w:eastAsia="Times New Roman" w:cs="Times New Roman"/>
          <w:szCs w:val="24"/>
        </w:rPr>
        <w:t xml:space="preserve"> θεωρείται η σύγκρουση ιδίως όταν η εφαρμογή του κανόνα οδηγεί στη ματαίωση των δικαιωμάτων</w:t>
      </w:r>
      <w:r>
        <w:rPr>
          <w:rFonts w:eastAsia="Times New Roman" w:cs="Times New Roman"/>
          <w:szCs w:val="24"/>
        </w:rPr>
        <w:t>,</w:t>
      </w:r>
      <w:r w:rsidRPr="00D230CA">
        <w:rPr>
          <w:rFonts w:eastAsia="Times New Roman" w:cs="Times New Roman"/>
          <w:szCs w:val="24"/>
        </w:rPr>
        <w:t xml:space="preserve"> που προβλέπονται στα άρθρα 2 παράγραφος 1</w:t>
      </w:r>
      <w:r>
        <w:rPr>
          <w:rFonts w:eastAsia="Times New Roman" w:cs="Times New Roman"/>
          <w:szCs w:val="24"/>
        </w:rPr>
        <w:t xml:space="preserve">, </w:t>
      </w:r>
      <w:r w:rsidRPr="00D230CA">
        <w:rPr>
          <w:rFonts w:eastAsia="Times New Roman" w:cs="Times New Roman"/>
          <w:szCs w:val="24"/>
        </w:rPr>
        <w:t>5 παράγραφος 1</w:t>
      </w:r>
      <w:r>
        <w:rPr>
          <w:rFonts w:eastAsia="Times New Roman" w:cs="Times New Roman"/>
          <w:szCs w:val="24"/>
        </w:rPr>
        <w:t xml:space="preserve">, </w:t>
      </w:r>
      <w:r w:rsidRPr="00D230CA">
        <w:rPr>
          <w:rFonts w:eastAsia="Times New Roman" w:cs="Times New Roman"/>
          <w:szCs w:val="24"/>
        </w:rPr>
        <w:t>2</w:t>
      </w:r>
      <w:r>
        <w:rPr>
          <w:rFonts w:eastAsia="Times New Roman" w:cs="Times New Roman"/>
          <w:szCs w:val="24"/>
        </w:rPr>
        <w:t>, 10 και 2</w:t>
      </w:r>
      <w:r w:rsidRPr="00D230CA">
        <w:rPr>
          <w:rFonts w:eastAsia="Times New Roman" w:cs="Times New Roman"/>
          <w:szCs w:val="24"/>
        </w:rPr>
        <w:t>0 παράγραφος 1 του Συντάγματος</w:t>
      </w:r>
      <w:r>
        <w:rPr>
          <w:rFonts w:eastAsia="Times New Roman" w:cs="Times New Roman"/>
          <w:szCs w:val="24"/>
        </w:rPr>
        <w:t>. Η</w:t>
      </w:r>
      <w:r w:rsidRPr="00D230CA">
        <w:rPr>
          <w:rFonts w:eastAsia="Times New Roman" w:cs="Times New Roman"/>
          <w:szCs w:val="24"/>
        </w:rPr>
        <w:t xml:space="preserve"> εφαρμογή των κανόνων του </w:t>
      </w:r>
      <w:r>
        <w:rPr>
          <w:rFonts w:eastAsia="Times New Roman" w:cs="Times New Roman"/>
          <w:szCs w:val="24"/>
        </w:rPr>
        <w:t>Δ</w:t>
      </w:r>
      <w:r w:rsidRPr="00D230CA">
        <w:rPr>
          <w:rFonts w:eastAsia="Times New Roman" w:cs="Times New Roman"/>
          <w:szCs w:val="24"/>
        </w:rPr>
        <w:t xml:space="preserve">ιεθνούς </w:t>
      </w:r>
      <w:r>
        <w:rPr>
          <w:rFonts w:eastAsia="Times New Roman" w:cs="Times New Roman"/>
          <w:szCs w:val="24"/>
        </w:rPr>
        <w:t>Δ</w:t>
      </w:r>
      <w:r w:rsidRPr="00D230CA">
        <w:rPr>
          <w:rFonts w:eastAsia="Times New Roman" w:cs="Times New Roman"/>
          <w:szCs w:val="24"/>
        </w:rPr>
        <w:t>ικαίου και των διεθνών σ</w:t>
      </w:r>
      <w:r w:rsidRPr="00D230CA">
        <w:rPr>
          <w:rFonts w:eastAsia="Times New Roman" w:cs="Times New Roman"/>
          <w:szCs w:val="24"/>
        </w:rPr>
        <w:t>υμβάσεων στους αλλοδαπούς</w:t>
      </w:r>
      <w:r>
        <w:rPr>
          <w:rFonts w:eastAsia="Times New Roman" w:cs="Times New Roman"/>
          <w:szCs w:val="24"/>
        </w:rPr>
        <w:t>,</w:t>
      </w:r>
      <w:r w:rsidRPr="00D230CA">
        <w:rPr>
          <w:rFonts w:eastAsia="Times New Roman" w:cs="Times New Roman"/>
          <w:szCs w:val="24"/>
        </w:rPr>
        <w:t xml:space="preserve"> τελεί πάντοτε υπό τον όρο της αμοιβαιότητας</w:t>
      </w:r>
      <w:r>
        <w:rPr>
          <w:rFonts w:eastAsia="Times New Roman" w:cs="Times New Roman"/>
          <w:szCs w:val="24"/>
        </w:rPr>
        <w:t>»</w:t>
      </w:r>
      <w:r>
        <w:rPr>
          <w:rFonts w:eastAsia="Times New Roman" w:cs="Times New Roman"/>
          <w:szCs w:val="24"/>
        </w:rPr>
        <w:t>.</w:t>
      </w:r>
    </w:p>
    <w:p w14:paraId="0A5DE82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με την </w:t>
      </w:r>
      <w:r w:rsidRPr="00D230CA">
        <w:rPr>
          <w:rFonts w:eastAsia="Times New Roman" w:cs="Times New Roman"/>
          <w:szCs w:val="24"/>
        </w:rPr>
        <w:t>ιστορική απόφαση του ιταλικού Συνταγματικού Δικαστηρίου τον Οκτώβριο του 2014 για περιπτώσεις εγκλημάτων κατά της ανθρωπότητας</w:t>
      </w:r>
      <w:r>
        <w:rPr>
          <w:rFonts w:eastAsia="Times New Roman" w:cs="Times New Roman"/>
          <w:szCs w:val="24"/>
        </w:rPr>
        <w:t>,</w:t>
      </w:r>
      <w:r w:rsidRPr="00D230CA">
        <w:rPr>
          <w:rFonts w:eastAsia="Times New Roman" w:cs="Times New Roman"/>
          <w:szCs w:val="24"/>
        </w:rPr>
        <w:t xml:space="preserve"> όπως αυτά που διέπραξε η </w:t>
      </w:r>
      <w:r>
        <w:rPr>
          <w:rFonts w:eastAsia="Times New Roman" w:cs="Times New Roman"/>
          <w:szCs w:val="24"/>
        </w:rPr>
        <w:t>Β</w:t>
      </w:r>
      <w:r w:rsidRPr="00D230CA">
        <w:rPr>
          <w:rFonts w:eastAsia="Times New Roman" w:cs="Times New Roman"/>
          <w:szCs w:val="24"/>
        </w:rPr>
        <w:t>έρμαχτ</w:t>
      </w:r>
      <w:r>
        <w:rPr>
          <w:rFonts w:eastAsia="Times New Roman" w:cs="Times New Roman"/>
          <w:szCs w:val="24"/>
        </w:rPr>
        <w:t>,</w:t>
      </w:r>
      <w:r w:rsidRPr="00D230CA">
        <w:rPr>
          <w:rFonts w:eastAsia="Times New Roman" w:cs="Times New Roman"/>
          <w:szCs w:val="24"/>
        </w:rPr>
        <w:t xml:space="preserve"> </w:t>
      </w:r>
      <w:r>
        <w:rPr>
          <w:rFonts w:eastAsia="Times New Roman" w:cs="Times New Roman"/>
          <w:szCs w:val="24"/>
        </w:rPr>
        <w:t xml:space="preserve">δεν ισχύει το </w:t>
      </w:r>
      <w:r w:rsidRPr="00D230CA">
        <w:rPr>
          <w:rFonts w:eastAsia="Times New Roman" w:cs="Times New Roman"/>
          <w:szCs w:val="24"/>
        </w:rPr>
        <w:t xml:space="preserve">καθεστώς </w:t>
      </w:r>
      <w:r>
        <w:rPr>
          <w:rFonts w:eastAsia="Times New Roman" w:cs="Times New Roman"/>
          <w:szCs w:val="24"/>
        </w:rPr>
        <w:t xml:space="preserve">της </w:t>
      </w:r>
      <w:r>
        <w:rPr>
          <w:rFonts w:eastAsia="Times New Roman" w:cs="Times New Roman"/>
          <w:szCs w:val="24"/>
        </w:rPr>
        <w:t>«</w:t>
      </w:r>
      <w:r>
        <w:rPr>
          <w:rFonts w:eastAsia="Times New Roman" w:cs="Times New Roman"/>
          <w:szCs w:val="24"/>
        </w:rPr>
        <w:t>ετεροδικίας</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sidRPr="00D230CA">
        <w:rPr>
          <w:rFonts w:eastAsia="Times New Roman" w:cs="Times New Roman"/>
          <w:szCs w:val="24"/>
        </w:rPr>
        <w:t>που απολ</w:t>
      </w:r>
      <w:r>
        <w:rPr>
          <w:rFonts w:eastAsia="Times New Roman" w:cs="Times New Roman"/>
          <w:szCs w:val="24"/>
        </w:rPr>
        <w:t>αύ</w:t>
      </w:r>
      <w:r w:rsidRPr="00D230CA">
        <w:rPr>
          <w:rFonts w:eastAsia="Times New Roman" w:cs="Times New Roman"/>
          <w:szCs w:val="24"/>
        </w:rPr>
        <w:t xml:space="preserve">ει </w:t>
      </w:r>
      <w:r>
        <w:rPr>
          <w:rFonts w:eastAsia="Times New Roman" w:cs="Times New Roman"/>
          <w:szCs w:val="24"/>
        </w:rPr>
        <w:t xml:space="preserve">και </w:t>
      </w:r>
      <w:r w:rsidRPr="00D230CA">
        <w:rPr>
          <w:rFonts w:eastAsia="Times New Roman" w:cs="Times New Roman"/>
          <w:szCs w:val="24"/>
        </w:rPr>
        <w:t>εφαρμόζ</w:t>
      </w:r>
      <w:r>
        <w:rPr>
          <w:rFonts w:eastAsia="Times New Roman" w:cs="Times New Roman"/>
          <w:szCs w:val="24"/>
        </w:rPr>
        <w:t>ει</w:t>
      </w:r>
      <w:r w:rsidRPr="00D230CA">
        <w:rPr>
          <w:rFonts w:eastAsia="Times New Roman" w:cs="Times New Roman"/>
          <w:szCs w:val="24"/>
        </w:rPr>
        <w:t xml:space="preserve"> για τον εαυτό του το γερμανικό κράτος</w:t>
      </w:r>
      <w:r>
        <w:rPr>
          <w:rFonts w:eastAsia="Times New Roman" w:cs="Times New Roman"/>
          <w:szCs w:val="24"/>
        </w:rPr>
        <w:t>,</w:t>
      </w:r>
      <w:r w:rsidRPr="00D230CA">
        <w:rPr>
          <w:rFonts w:eastAsia="Times New Roman" w:cs="Times New Roman"/>
          <w:szCs w:val="24"/>
        </w:rPr>
        <w:t xml:space="preserve"> για να απεμπολήσει τις ευθύνες </w:t>
      </w:r>
      <w:r>
        <w:rPr>
          <w:rFonts w:eastAsia="Times New Roman" w:cs="Times New Roman"/>
          <w:szCs w:val="24"/>
        </w:rPr>
        <w:t xml:space="preserve">που </w:t>
      </w:r>
      <w:r w:rsidRPr="00D230CA">
        <w:rPr>
          <w:rFonts w:eastAsia="Times New Roman" w:cs="Times New Roman"/>
          <w:szCs w:val="24"/>
        </w:rPr>
        <w:t>του</w:t>
      </w:r>
      <w:r>
        <w:rPr>
          <w:rFonts w:eastAsia="Times New Roman" w:cs="Times New Roman"/>
          <w:szCs w:val="24"/>
        </w:rPr>
        <w:t xml:space="preserve"> </w:t>
      </w:r>
      <w:r w:rsidRPr="00D230CA">
        <w:rPr>
          <w:rFonts w:eastAsia="Times New Roman" w:cs="Times New Roman"/>
          <w:szCs w:val="24"/>
        </w:rPr>
        <w:t xml:space="preserve">οι </w:t>
      </w:r>
      <w:r>
        <w:rPr>
          <w:rFonts w:eastAsia="Times New Roman" w:cs="Times New Roman"/>
          <w:szCs w:val="24"/>
        </w:rPr>
        <w:t>αποδό</w:t>
      </w:r>
      <w:r w:rsidRPr="00D230CA">
        <w:rPr>
          <w:rFonts w:eastAsia="Times New Roman" w:cs="Times New Roman"/>
          <w:szCs w:val="24"/>
        </w:rPr>
        <w:t>θηκαν μέσα από διεθνείς συμβάσεις</w:t>
      </w:r>
      <w:r>
        <w:rPr>
          <w:rFonts w:eastAsia="Times New Roman" w:cs="Times New Roman"/>
          <w:szCs w:val="24"/>
        </w:rPr>
        <w:t>.</w:t>
      </w:r>
    </w:p>
    <w:p w14:paraId="0A5DE82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επίσης, να θυμίσω </w:t>
      </w:r>
      <w:r w:rsidRPr="00D230CA">
        <w:rPr>
          <w:rFonts w:eastAsia="Times New Roman" w:cs="Times New Roman"/>
          <w:szCs w:val="24"/>
        </w:rPr>
        <w:t>ότι αντίστοιχη διάταξη υπάρχ</w:t>
      </w:r>
      <w:r>
        <w:rPr>
          <w:rFonts w:eastAsia="Times New Roman" w:cs="Times New Roman"/>
          <w:szCs w:val="24"/>
        </w:rPr>
        <w:t>ει</w:t>
      </w:r>
      <w:r w:rsidRPr="00D230CA">
        <w:rPr>
          <w:rFonts w:eastAsia="Times New Roman" w:cs="Times New Roman"/>
          <w:szCs w:val="24"/>
        </w:rPr>
        <w:t xml:space="preserve"> στο</w:t>
      </w:r>
      <w:r w:rsidRPr="00D230CA">
        <w:rPr>
          <w:rFonts w:eastAsia="Times New Roman" w:cs="Times New Roman"/>
          <w:szCs w:val="24"/>
        </w:rPr>
        <w:t xml:space="preserve"> </w:t>
      </w:r>
      <w:r>
        <w:rPr>
          <w:rFonts w:eastAsia="Times New Roman" w:cs="Times New Roman"/>
          <w:szCs w:val="24"/>
        </w:rPr>
        <w:t>Ο</w:t>
      </w:r>
      <w:r w:rsidRPr="00D230CA">
        <w:rPr>
          <w:rFonts w:eastAsia="Times New Roman" w:cs="Times New Roman"/>
          <w:szCs w:val="24"/>
        </w:rPr>
        <w:t>μοσπονδιακό Σύνταγμα της Ελβετίας</w:t>
      </w:r>
      <w:r>
        <w:rPr>
          <w:rFonts w:eastAsia="Times New Roman" w:cs="Times New Roman"/>
          <w:szCs w:val="24"/>
        </w:rPr>
        <w:t>. Ε</w:t>
      </w:r>
      <w:r w:rsidRPr="00D230CA">
        <w:rPr>
          <w:rFonts w:eastAsia="Times New Roman" w:cs="Times New Roman"/>
          <w:szCs w:val="24"/>
        </w:rPr>
        <w:t>ίναι το άρθρο 139 παράγραφος 3</w:t>
      </w:r>
      <w:r>
        <w:rPr>
          <w:rFonts w:eastAsia="Times New Roman" w:cs="Times New Roman"/>
          <w:szCs w:val="24"/>
        </w:rPr>
        <w:t>.</w:t>
      </w:r>
    </w:p>
    <w:p w14:paraId="0A5DE82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w:t>
      </w:r>
      <w:r w:rsidRPr="00D230CA">
        <w:rPr>
          <w:rFonts w:eastAsia="Times New Roman" w:cs="Times New Roman"/>
          <w:szCs w:val="24"/>
        </w:rPr>
        <w:t>υχαριστώ</w:t>
      </w:r>
      <w:r>
        <w:rPr>
          <w:rFonts w:eastAsia="Times New Roman" w:cs="Times New Roman"/>
          <w:szCs w:val="24"/>
        </w:rPr>
        <w:t>.</w:t>
      </w:r>
    </w:p>
    <w:p w14:paraId="0A5DE82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w:t>
      </w:r>
      <w:r w:rsidRPr="004118C3">
        <w:rPr>
          <w:rFonts w:eastAsia="Times New Roman" w:cs="Times New Roman"/>
        </w:rPr>
        <w:t>Στο σημείο αυτό ο Βουλευτής κ.</w:t>
      </w:r>
      <w:r>
        <w:rPr>
          <w:rFonts w:eastAsia="Times New Roman" w:cs="Times New Roman"/>
        </w:rPr>
        <w:t xml:space="preserve"> Τριαντάφυλλος Μηταφίδης</w:t>
      </w:r>
      <w:r w:rsidRPr="004118C3">
        <w:rPr>
          <w:rFonts w:eastAsia="Times New Roman" w:cs="Times New Roman"/>
        </w:rPr>
        <w:t xml:space="preserve"> καταθέτει για τα Πρακτικά τ</w:t>
      </w:r>
      <w:r>
        <w:rPr>
          <w:rFonts w:eastAsia="Times New Roman" w:cs="Times New Roman"/>
        </w:rPr>
        <w:t>ο</w:t>
      </w:r>
      <w:r w:rsidRPr="004118C3">
        <w:rPr>
          <w:rFonts w:eastAsia="Times New Roman" w:cs="Times New Roman"/>
        </w:rPr>
        <w:t xml:space="preserve"> προαναφερθέν έγγραφ</w:t>
      </w:r>
      <w:r>
        <w:rPr>
          <w:rFonts w:eastAsia="Times New Roman" w:cs="Times New Roman"/>
        </w:rPr>
        <w:t>ο</w:t>
      </w:r>
      <w:r w:rsidRPr="004118C3">
        <w:rPr>
          <w:rFonts w:eastAsia="Times New Roman" w:cs="Times New Roman"/>
        </w:rPr>
        <w:t>, τ</w:t>
      </w:r>
      <w:r>
        <w:rPr>
          <w:rFonts w:eastAsia="Times New Roman" w:cs="Times New Roman"/>
        </w:rPr>
        <w:t>ο</w:t>
      </w:r>
      <w:r w:rsidRPr="004118C3">
        <w:rPr>
          <w:rFonts w:eastAsia="Times New Roman" w:cs="Times New Roman"/>
        </w:rPr>
        <w:t xml:space="preserve"> οποί</w:t>
      </w:r>
      <w:r>
        <w:rPr>
          <w:rFonts w:eastAsia="Times New Roman" w:cs="Times New Roman"/>
        </w:rPr>
        <w:t>ο</w:t>
      </w:r>
      <w:r w:rsidRPr="004118C3">
        <w:rPr>
          <w:rFonts w:eastAsia="Times New Roman" w:cs="Times New Roman"/>
        </w:rPr>
        <w:t xml:space="preserve"> βρίσκ</w:t>
      </w:r>
      <w:r>
        <w:rPr>
          <w:rFonts w:eastAsia="Times New Roman" w:cs="Times New Roman"/>
        </w:rPr>
        <w:t>ε</w:t>
      </w:r>
      <w:r w:rsidRPr="004118C3">
        <w:rPr>
          <w:rFonts w:eastAsia="Times New Roman" w:cs="Times New Roman"/>
        </w:rPr>
        <w:t>ται στο αρχείο του Τμήματος Γραμματείας της Διεύθυνσ</w:t>
      </w:r>
      <w:r w:rsidRPr="004118C3">
        <w:rPr>
          <w:rFonts w:eastAsia="Times New Roman" w:cs="Times New Roman"/>
        </w:rPr>
        <w:t>ης Στενογραφίας και Πρακτικών της Βουλής)</w:t>
      </w:r>
    </w:p>
    <w:p w14:paraId="0A5DE82C"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w:t>
      </w:r>
      <w:r w:rsidRPr="00D230CA">
        <w:rPr>
          <w:rFonts w:eastAsia="Times New Roman" w:cs="Times New Roman"/>
          <w:szCs w:val="24"/>
        </w:rPr>
        <w:t>χαριστούμε</w:t>
      </w:r>
      <w:r>
        <w:rPr>
          <w:rFonts w:eastAsia="Times New Roman" w:cs="Times New Roman"/>
          <w:szCs w:val="24"/>
        </w:rPr>
        <w:t>.</w:t>
      </w:r>
    </w:p>
    <w:p w14:paraId="0A5DE82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D230CA">
        <w:rPr>
          <w:rFonts w:eastAsia="Times New Roman" w:cs="Times New Roman"/>
          <w:szCs w:val="24"/>
        </w:rPr>
        <w:t>ο</w:t>
      </w:r>
      <w:r>
        <w:rPr>
          <w:rFonts w:eastAsia="Times New Roman" w:cs="Times New Roman"/>
          <w:szCs w:val="24"/>
        </w:rPr>
        <w:t>ν</w:t>
      </w:r>
      <w:r w:rsidRPr="00D230CA">
        <w:rPr>
          <w:rFonts w:eastAsia="Times New Roman" w:cs="Times New Roman"/>
          <w:szCs w:val="24"/>
        </w:rPr>
        <w:t xml:space="preserve"> λόγο έχει ο κ</w:t>
      </w:r>
      <w:r>
        <w:rPr>
          <w:rFonts w:eastAsia="Times New Roman" w:cs="Times New Roman"/>
          <w:szCs w:val="24"/>
        </w:rPr>
        <w:t>. Κ</w:t>
      </w:r>
      <w:r w:rsidRPr="00D230CA">
        <w:rPr>
          <w:rFonts w:eastAsia="Times New Roman" w:cs="Times New Roman"/>
          <w:szCs w:val="24"/>
        </w:rPr>
        <w:t>αρασμάνης</w:t>
      </w:r>
      <w:r>
        <w:rPr>
          <w:rFonts w:eastAsia="Times New Roman" w:cs="Times New Roman"/>
          <w:szCs w:val="24"/>
        </w:rPr>
        <w:t>, Β</w:t>
      </w:r>
      <w:r w:rsidRPr="00D230CA">
        <w:rPr>
          <w:rFonts w:eastAsia="Times New Roman" w:cs="Times New Roman"/>
          <w:szCs w:val="24"/>
        </w:rPr>
        <w:t xml:space="preserve">ουλευτής </w:t>
      </w:r>
      <w:r>
        <w:rPr>
          <w:rFonts w:eastAsia="Times New Roman" w:cs="Times New Roman"/>
          <w:szCs w:val="24"/>
        </w:rPr>
        <w:t xml:space="preserve">της </w:t>
      </w:r>
      <w:r w:rsidRPr="00D230CA">
        <w:rPr>
          <w:rFonts w:eastAsia="Times New Roman" w:cs="Times New Roman"/>
          <w:szCs w:val="24"/>
        </w:rPr>
        <w:t xml:space="preserve">Νέας Δημοκρατίας </w:t>
      </w:r>
      <w:r>
        <w:rPr>
          <w:rFonts w:eastAsia="Times New Roman" w:cs="Times New Roman"/>
          <w:szCs w:val="24"/>
        </w:rPr>
        <w:t>του Ν</w:t>
      </w:r>
      <w:r w:rsidRPr="00D230CA">
        <w:rPr>
          <w:rFonts w:eastAsia="Times New Roman" w:cs="Times New Roman"/>
          <w:szCs w:val="24"/>
        </w:rPr>
        <w:t>ομού Πέλλας</w:t>
      </w:r>
      <w:r>
        <w:rPr>
          <w:rFonts w:eastAsia="Times New Roman" w:cs="Times New Roman"/>
          <w:szCs w:val="24"/>
        </w:rPr>
        <w:t>.</w:t>
      </w:r>
    </w:p>
    <w:p w14:paraId="0A5DE82E"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 xml:space="preserve">Ευχαριστώ, κύριε Πρόεδρε. </w:t>
      </w:r>
    </w:p>
    <w:p w14:paraId="0A5DE82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νομίζω να υπάρχει αμφιβολία ότι η αναθεώρηση του Συντάγματος αποτελεί κορυφαία θεσμική διαδικασία και </w:t>
      </w:r>
      <w:r w:rsidRPr="00D230CA">
        <w:rPr>
          <w:rFonts w:eastAsia="Times New Roman" w:cs="Times New Roman"/>
          <w:szCs w:val="24"/>
        </w:rPr>
        <w:t>τεράστιας σημασίας μεταρρυθμιστική τομή</w:t>
      </w:r>
      <w:r>
        <w:rPr>
          <w:rFonts w:eastAsia="Times New Roman" w:cs="Times New Roman"/>
          <w:szCs w:val="24"/>
        </w:rPr>
        <w:t>,</w:t>
      </w:r>
      <w:r w:rsidRPr="00D230CA">
        <w:rPr>
          <w:rFonts w:eastAsia="Times New Roman" w:cs="Times New Roman"/>
          <w:szCs w:val="24"/>
        </w:rPr>
        <w:t xml:space="preserve"> που πρέπει να στοχεύει στη </w:t>
      </w:r>
      <w:r>
        <w:rPr>
          <w:rFonts w:eastAsia="Times New Roman" w:cs="Times New Roman"/>
          <w:szCs w:val="24"/>
        </w:rPr>
        <w:t xml:space="preserve">μέγιστη </w:t>
      </w:r>
      <w:r w:rsidRPr="00D230CA">
        <w:rPr>
          <w:rFonts w:eastAsia="Times New Roman" w:cs="Times New Roman"/>
          <w:szCs w:val="24"/>
        </w:rPr>
        <w:t xml:space="preserve">βελτίωση των δομών και της ποιότητας της </w:t>
      </w:r>
      <w:r>
        <w:rPr>
          <w:rFonts w:eastAsia="Times New Roman" w:cs="Times New Roman"/>
          <w:szCs w:val="24"/>
        </w:rPr>
        <w:t>δ</w:t>
      </w:r>
      <w:r w:rsidRPr="00D230CA">
        <w:rPr>
          <w:rFonts w:eastAsia="Times New Roman" w:cs="Times New Roman"/>
          <w:szCs w:val="24"/>
        </w:rPr>
        <w:t>ημ</w:t>
      </w:r>
      <w:r w:rsidRPr="00D230CA">
        <w:rPr>
          <w:rFonts w:eastAsia="Times New Roman" w:cs="Times New Roman"/>
          <w:szCs w:val="24"/>
        </w:rPr>
        <w:t xml:space="preserve">οκρατίας και του </w:t>
      </w:r>
      <w:r>
        <w:rPr>
          <w:rFonts w:eastAsia="Times New Roman" w:cs="Times New Roman"/>
          <w:szCs w:val="24"/>
        </w:rPr>
        <w:t>κ</w:t>
      </w:r>
      <w:r w:rsidRPr="00D230CA">
        <w:rPr>
          <w:rFonts w:eastAsia="Times New Roman" w:cs="Times New Roman"/>
          <w:szCs w:val="24"/>
        </w:rPr>
        <w:t>ράτους</w:t>
      </w:r>
      <w:r>
        <w:rPr>
          <w:rFonts w:eastAsia="Times New Roman" w:cs="Times New Roman"/>
          <w:szCs w:val="24"/>
        </w:rPr>
        <w:t>.</w:t>
      </w:r>
      <w:r w:rsidRPr="00D230CA">
        <w:rPr>
          <w:rFonts w:eastAsia="Times New Roman" w:cs="Times New Roman"/>
          <w:szCs w:val="24"/>
        </w:rPr>
        <w:t xml:space="preserve"> Συνεπώς</w:t>
      </w:r>
      <w:r>
        <w:rPr>
          <w:rFonts w:eastAsia="Times New Roman" w:cs="Times New Roman"/>
          <w:szCs w:val="24"/>
        </w:rPr>
        <w:t>,</w:t>
      </w:r>
      <w:r w:rsidRPr="00D230CA">
        <w:rPr>
          <w:rFonts w:eastAsia="Times New Roman" w:cs="Times New Roman"/>
          <w:szCs w:val="24"/>
        </w:rPr>
        <w:t xml:space="preserve"> προϋποθέτει μία ουσιαστική συζήτηση</w:t>
      </w:r>
      <w:r>
        <w:rPr>
          <w:rFonts w:eastAsia="Times New Roman" w:cs="Times New Roman"/>
          <w:szCs w:val="24"/>
        </w:rPr>
        <w:t>,</w:t>
      </w:r>
      <w:r w:rsidRPr="00D230CA">
        <w:rPr>
          <w:rFonts w:eastAsia="Times New Roman" w:cs="Times New Roman"/>
          <w:szCs w:val="24"/>
        </w:rPr>
        <w:t xml:space="preserve"> σε συναινετικό κλίμα</w:t>
      </w:r>
      <w:r>
        <w:rPr>
          <w:rFonts w:eastAsia="Times New Roman" w:cs="Times New Roman"/>
          <w:szCs w:val="24"/>
        </w:rPr>
        <w:t>.</w:t>
      </w:r>
    </w:p>
    <w:p w14:paraId="0A5DE83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Υ</w:t>
      </w:r>
      <w:r w:rsidRPr="00D230CA">
        <w:rPr>
          <w:rFonts w:eastAsia="Times New Roman" w:cs="Times New Roman"/>
          <w:szCs w:val="24"/>
        </w:rPr>
        <w:t>πάρχει αυτό το κλίμα</w:t>
      </w:r>
      <w:r>
        <w:rPr>
          <w:rFonts w:eastAsia="Times New Roman" w:cs="Times New Roman"/>
          <w:szCs w:val="24"/>
        </w:rPr>
        <w:t xml:space="preserve"> σήμερα</w:t>
      </w:r>
      <w:r>
        <w:rPr>
          <w:rFonts w:eastAsia="Times New Roman" w:cs="Times New Roman"/>
          <w:szCs w:val="24"/>
        </w:rPr>
        <w:t>,</w:t>
      </w:r>
      <w:r w:rsidRPr="00D230CA">
        <w:rPr>
          <w:rFonts w:eastAsia="Times New Roman" w:cs="Times New Roman"/>
          <w:szCs w:val="24"/>
        </w:rPr>
        <w:t xml:space="preserve"> μετά την ψήφιση </w:t>
      </w:r>
      <w:r>
        <w:rPr>
          <w:rFonts w:eastAsia="Times New Roman" w:cs="Times New Roman"/>
          <w:szCs w:val="24"/>
        </w:rPr>
        <w:t>-</w:t>
      </w:r>
      <w:r w:rsidRPr="00D230CA">
        <w:rPr>
          <w:rFonts w:eastAsia="Times New Roman" w:cs="Times New Roman"/>
          <w:szCs w:val="24"/>
        </w:rPr>
        <w:t xml:space="preserve">και με τον τρόπο που </w:t>
      </w:r>
      <w:r>
        <w:rPr>
          <w:rFonts w:eastAsia="Times New Roman" w:cs="Times New Roman"/>
          <w:szCs w:val="24"/>
        </w:rPr>
        <w:t xml:space="preserve">επετεύχθη- της </w:t>
      </w:r>
      <w:r>
        <w:rPr>
          <w:rFonts w:eastAsia="Times New Roman" w:cs="Times New Roman"/>
          <w:szCs w:val="24"/>
        </w:rPr>
        <w:t xml:space="preserve">εθνικά </w:t>
      </w:r>
      <w:r>
        <w:rPr>
          <w:rFonts w:eastAsia="Times New Roman" w:cs="Times New Roman"/>
          <w:szCs w:val="24"/>
        </w:rPr>
        <w:t>επιζήμιας Συμφωνίας των Πρεσπών;</w:t>
      </w:r>
      <w:r w:rsidRPr="00D230CA">
        <w:rPr>
          <w:rFonts w:eastAsia="Times New Roman" w:cs="Times New Roman"/>
          <w:szCs w:val="24"/>
        </w:rPr>
        <w:t xml:space="preserve"> </w:t>
      </w:r>
      <w:r>
        <w:rPr>
          <w:rFonts w:eastAsia="Times New Roman" w:cs="Times New Roman"/>
          <w:szCs w:val="24"/>
        </w:rPr>
        <w:t>Συνηγορούν για ένα τέτοιο κλίμα</w:t>
      </w:r>
      <w:r>
        <w:rPr>
          <w:rFonts w:eastAsia="Times New Roman" w:cs="Times New Roman"/>
          <w:szCs w:val="24"/>
        </w:rPr>
        <w:t>,</w:t>
      </w:r>
      <w:r>
        <w:rPr>
          <w:rFonts w:eastAsia="Times New Roman" w:cs="Times New Roman"/>
          <w:szCs w:val="24"/>
        </w:rPr>
        <w:t xml:space="preserve"> το </w:t>
      </w:r>
      <w:r w:rsidRPr="00D230CA">
        <w:rPr>
          <w:rFonts w:eastAsia="Times New Roman" w:cs="Times New Roman"/>
          <w:szCs w:val="24"/>
        </w:rPr>
        <w:t>λαϊ</w:t>
      </w:r>
      <w:r w:rsidRPr="00D230CA">
        <w:rPr>
          <w:rFonts w:eastAsia="Times New Roman" w:cs="Times New Roman"/>
          <w:szCs w:val="24"/>
        </w:rPr>
        <w:t xml:space="preserve">κό αίσθημα και το </w:t>
      </w:r>
      <w:r>
        <w:rPr>
          <w:rFonts w:eastAsia="Times New Roman" w:cs="Times New Roman"/>
          <w:szCs w:val="24"/>
        </w:rPr>
        <w:t>Κοινοβούλιο</w:t>
      </w:r>
      <w:r>
        <w:rPr>
          <w:rFonts w:eastAsia="Times New Roman" w:cs="Times New Roman"/>
          <w:szCs w:val="24"/>
        </w:rPr>
        <w:t>,</w:t>
      </w:r>
      <w:r>
        <w:rPr>
          <w:rFonts w:eastAsia="Times New Roman" w:cs="Times New Roman"/>
          <w:szCs w:val="24"/>
        </w:rPr>
        <w:t xml:space="preserve"> με όσα </w:t>
      </w:r>
      <w:r w:rsidRPr="00D230CA">
        <w:rPr>
          <w:rFonts w:eastAsia="Times New Roman" w:cs="Times New Roman"/>
          <w:szCs w:val="24"/>
        </w:rPr>
        <w:t>πρωτοφανή αυτή την περίοδο συμβαίνουν</w:t>
      </w:r>
      <w:r>
        <w:rPr>
          <w:rFonts w:eastAsia="Times New Roman" w:cs="Times New Roman"/>
          <w:szCs w:val="24"/>
        </w:rPr>
        <w:t>; Εν μία νυκτί</w:t>
      </w:r>
      <w:r w:rsidRPr="00D230CA">
        <w:rPr>
          <w:rFonts w:eastAsia="Times New Roman" w:cs="Times New Roman"/>
          <w:szCs w:val="24"/>
        </w:rPr>
        <w:t xml:space="preserve"> μεταγραφές</w:t>
      </w:r>
      <w:r>
        <w:rPr>
          <w:rFonts w:eastAsia="Times New Roman" w:cs="Times New Roman"/>
          <w:szCs w:val="24"/>
        </w:rPr>
        <w:t>, διάλυση κομμάτων,</w:t>
      </w:r>
      <w:r w:rsidRPr="00D230CA">
        <w:rPr>
          <w:rFonts w:eastAsia="Times New Roman" w:cs="Times New Roman"/>
          <w:szCs w:val="24"/>
        </w:rPr>
        <w:t xml:space="preserve"> μία εικόνα</w:t>
      </w:r>
      <w:r>
        <w:rPr>
          <w:rFonts w:eastAsia="Times New Roman" w:cs="Times New Roman"/>
          <w:szCs w:val="24"/>
        </w:rPr>
        <w:t xml:space="preserve"> ιλαροτραγική</w:t>
      </w:r>
      <w:r>
        <w:rPr>
          <w:rFonts w:eastAsia="Times New Roman" w:cs="Times New Roman"/>
          <w:szCs w:val="24"/>
        </w:rPr>
        <w:t>,</w:t>
      </w:r>
      <w:r w:rsidRPr="00D230CA">
        <w:rPr>
          <w:rFonts w:eastAsia="Times New Roman" w:cs="Times New Roman"/>
          <w:szCs w:val="24"/>
        </w:rPr>
        <w:t xml:space="preserve"> που προβληματίζει και εξοργίζει τον </w:t>
      </w:r>
      <w:r>
        <w:rPr>
          <w:rFonts w:eastAsia="Times New Roman" w:cs="Times New Roman"/>
          <w:szCs w:val="24"/>
        </w:rPr>
        <w:t xml:space="preserve">ελληνικό λαό. </w:t>
      </w:r>
    </w:p>
    <w:p w14:paraId="0A5DE83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Τι είδους συναίνεση μπορεί να υπάρξει για την</w:t>
      </w:r>
      <w:r w:rsidRPr="00D230CA">
        <w:rPr>
          <w:rFonts w:eastAsia="Times New Roman" w:cs="Times New Roman"/>
          <w:szCs w:val="24"/>
        </w:rPr>
        <w:t xml:space="preserve"> αναθεώρηση του</w:t>
      </w:r>
      <w:r w:rsidRPr="00D230CA">
        <w:rPr>
          <w:rFonts w:eastAsia="Times New Roman" w:cs="Times New Roman"/>
          <w:szCs w:val="24"/>
        </w:rPr>
        <w:t xml:space="preserve"> άρθρου 3</w:t>
      </w:r>
      <w:r>
        <w:rPr>
          <w:rFonts w:eastAsia="Times New Roman" w:cs="Times New Roman"/>
          <w:szCs w:val="24"/>
        </w:rPr>
        <w:t>,</w:t>
      </w:r>
      <w:r w:rsidRPr="00D230CA">
        <w:rPr>
          <w:rFonts w:eastAsia="Times New Roman" w:cs="Times New Roman"/>
          <w:szCs w:val="24"/>
        </w:rPr>
        <w:t xml:space="preserve"> που αφορά την </w:t>
      </w:r>
      <w:r>
        <w:rPr>
          <w:rFonts w:eastAsia="Times New Roman" w:cs="Times New Roman"/>
          <w:szCs w:val="24"/>
        </w:rPr>
        <w:t>Ε</w:t>
      </w:r>
      <w:r w:rsidRPr="00D230CA">
        <w:rPr>
          <w:rFonts w:eastAsia="Times New Roman" w:cs="Times New Roman"/>
          <w:szCs w:val="24"/>
        </w:rPr>
        <w:t>κκλησία</w:t>
      </w:r>
      <w:r>
        <w:rPr>
          <w:rFonts w:eastAsia="Times New Roman" w:cs="Times New Roman"/>
          <w:szCs w:val="24"/>
        </w:rPr>
        <w:t>, όταν η Κυβέρνηση μεθοδεύει και φέρνει</w:t>
      </w:r>
      <w:r w:rsidRPr="00D230CA">
        <w:rPr>
          <w:rFonts w:eastAsia="Times New Roman" w:cs="Times New Roman"/>
          <w:szCs w:val="24"/>
        </w:rPr>
        <w:t xml:space="preserve"> προτάσεις </w:t>
      </w:r>
      <w:r>
        <w:rPr>
          <w:rFonts w:eastAsia="Times New Roman" w:cs="Times New Roman"/>
          <w:szCs w:val="24"/>
        </w:rPr>
        <w:t xml:space="preserve">πριν </w:t>
      </w:r>
      <w:r w:rsidRPr="00D230CA">
        <w:rPr>
          <w:rFonts w:eastAsia="Times New Roman" w:cs="Times New Roman"/>
          <w:szCs w:val="24"/>
        </w:rPr>
        <w:t>από τέσσερις μήνες</w:t>
      </w:r>
      <w:r>
        <w:rPr>
          <w:rFonts w:eastAsia="Times New Roman" w:cs="Times New Roman"/>
          <w:szCs w:val="24"/>
        </w:rPr>
        <w:t>,</w:t>
      </w:r>
      <w:r w:rsidRPr="00D230CA">
        <w:rPr>
          <w:rFonts w:eastAsia="Times New Roman" w:cs="Times New Roman"/>
          <w:szCs w:val="24"/>
        </w:rPr>
        <w:t xml:space="preserve"> για δήθεν ρυθμίσεις στις σχέσεις </w:t>
      </w:r>
      <w:r>
        <w:rPr>
          <w:rFonts w:eastAsia="Times New Roman" w:cs="Times New Roman"/>
          <w:szCs w:val="24"/>
        </w:rPr>
        <w:t>Κ</w:t>
      </w:r>
      <w:r w:rsidRPr="00D230CA">
        <w:rPr>
          <w:rFonts w:eastAsia="Times New Roman" w:cs="Times New Roman"/>
          <w:szCs w:val="24"/>
        </w:rPr>
        <w:t>ράτους-</w:t>
      </w:r>
      <w:r>
        <w:rPr>
          <w:rFonts w:eastAsia="Times New Roman" w:cs="Times New Roman"/>
          <w:szCs w:val="24"/>
        </w:rPr>
        <w:t>Ε</w:t>
      </w:r>
      <w:r w:rsidRPr="00D230CA">
        <w:rPr>
          <w:rFonts w:eastAsia="Times New Roman" w:cs="Times New Roman"/>
          <w:szCs w:val="24"/>
        </w:rPr>
        <w:t>κκλησίας</w:t>
      </w:r>
      <w:r>
        <w:rPr>
          <w:rFonts w:eastAsia="Times New Roman" w:cs="Times New Roman"/>
          <w:szCs w:val="24"/>
        </w:rPr>
        <w:t>;</w:t>
      </w:r>
      <w:r w:rsidRPr="00D230CA">
        <w:rPr>
          <w:rFonts w:eastAsia="Times New Roman" w:cs="Times New Roman"/>
          <w:szCs w:val="24"/>
        </w:rPr>
        <w:t xml:space="preserve"> </w:t>
      </w:r>
      <w:r>
        <w:rPr>
          <w:rFonts w:eastAsia="Times New Roman" w:cs="Times New Roman"/>
          <w:szCs w:val="24"/>
        </w:rPr>
        <w:t>Η Ε</w:t>
      </w:r>
      <w:r w:rsidRPr="00D230CA">
        <w:rPr>
          <w:rFonts w:eastAsia="Times New Roman" w:cs="Times New Roman"/>
          <w:szCs w:val="24"/>
        </w:rPr>
        <w:t xml:space="preserve">κκλησία πρέπει να αφεθεί να εκπληρώνει απρόσκοπτα την </w:t>
      </w:r>
      <w:r>
        <w:rPr>
          <w:rFonts w:eastAsia="Times New Roman" w:cs="Times New Roman"/>
          <w:szCs w:val="24"/>
        </w:rPr>
        <w:t xml:space="preserve">αποστολή της. </w:t>
      </w:r>
    </w:p>
    <w:p w14:paraId="0A5DE832" w14:textId="77777777" w:rsidR="00415E13" w:rsidRDefault="00E650A0">
      <w:pPr>
        <w:spacing w:line="600" w:lineRule="auto"/>
        <w:ind w:firstLine="720"/>
        <w:jc w:val="both"/>
        <w:rPr>
          <w:rFonts w:eastAsia="Times New Roman" w:cs="Times New Roman"/>
          <w:szCs w:val="24"/>
        </w:rPr>
      </w:pPr>
      <w:r w:rsidRPr="00D230CA">
        <w:rPr>
          <w:rFonts w:eastAsia="Times New Roman" w:cs="Times New Roman"/>
          <w:szCs w:val="24"/>
        </w:rPr>
        <w:t>Συνεπώς</w:t>
      </w:r>
      <w:r>
        <w:rPr>
          <w:rFonts w:eastAsia="Times New Roman" w:cs="Times New Roman"/>
          <w:szCs w:val="24"/>
        </w:rPr>
        <w:t>,</w:t>
      </w:r>
      <w:r w:rsidRPr="00D230CA">
        <w:rPr>
          <w:rFonts w:eastAsia="Times New Roman" w:cs="Times New Roman"/>
          <w:szCs w:val="24"/>
        </w:rPr>
        <w:t xml:space="preserve"> καμ</w:t>
      </w:r>
      <w:r>
        <w:rPr>
          <w:rFonts w:eastAsia="Times New Roman" w:cs="Times New Roman"/>
          <w:szCs w:val="24"/>
        </w:rPr>
        <w:t>μ</w:t>
      </w:r>
      <w:r w:rsidRPr="00D230CA">
        <w:rPr>
          <w:rFonts w:eastAsia="Times New Roman" w:cs="Times New Roman"/>
          <w:szCs w:val="24"/>
        </w:rPr>
        <w:t xml:space="preserve">ία αναθεώρηση </w:t>
      </w:r>
      <w:r>
        <w:rPr>
          <w:rFonts w:eastAsia="Times New Roman" w:cs="Times New Roman"/>
          <w:szCs w:val="24"/>
        </w:rPr>
        <w:t>του άρθρου 3 δεν χρειάζεται και α</w:t>
      </w:r>
      <w:r w:rsidRPr="00D230CA">
        <w:rPr>
          <w:rFonts w:eastAsia="Times New Roman" w:cs="Times New Roman"/>
          <w:szCs w:val="24"/>
        </w:rPr>
        <w:t xml:space="preserve">φήστε τις προφάσεις εν αμαρτίαις </w:t>
      </w:r>
      <w:r>
        <w:rPr>
          <w:rFonts w:eastAsia="Times New Roman" w:cs="Times New Roman"/>
          <w:szCs w:val="24"/>
        </w:rPr>
        <w:t>περί ουδετερότητας και δήθεν ανάγκη</w:t>
      </w:r>
      <w:r w:rsidRPr="00D230CA">
        <w:rPr>
          <w:rFonts w:eastAsia="Times New Roman" w:cs="Times New Roman"/>
          <w:szCs w:val="24"/>
        </w:rPr>
        <w:t xml:space="preserve"> προστασίας της θρησκευτικής ελευθερίας</w:t>
      </w:r>
      <w:r>
        <w:rPr>
          <w:rFonts w:eastAsia="Times New Roman" w:cs="Times New Roman"/>
          <w:szCs w:val="24"/>
        </w:rPr>
        <w:t>. Α</w:t>
      </w:r>
      <w:r w:rsidRPr="00D230CA">
        <w:rPr>
          <w:rFonts w:eastAsia="Times New Roman" w:cs="Times New Roman"/>
          <w:szCs w:val="24"/>
        </w:rPr>
        <w:t xml:space="preserve">υτή την </w:t>
      </w:r>
      <w:r>
        <w:rPr>
          <w:rFonts w:eastAsia="Times New Roman" w:cs="Times New Roman"/>
          <w:szCs w:val="24"/>
        </w:rPr>
        <w:t xml:space="preserve">κατοχυρώνει </w:t>
      </w:r>
      <w:r w:rsidRPr="00D230CA">
        <w:rPr>
          <w:rFonts w:eastAsia="Times New Roman" w:cs="Times New Roman"/>
          <w:szCs w:val="24"/>
        </w:rPr>
        <w:t xml:space="preserve">απόλυτα </w:t>
      </w:r>
      <w:r>
        <w:rPr>
          <w:rFonts w:eastAsia="Times New Roman" w:cs="Times New Roman"/>
          <w:szCs w:val="24"/>
        </w:rPr>
        <w:t>το άρθρο</w:t>
      </w:r>
      <w:r w:rsidRPr="00D230CA">
        <w:rPr>
          <w:rFonts w:eastAsia="Times New Roman" w:cs="Times New Roman"/>
          <w:szCs w:val="24"/>
        </w:rPr>
        <w:t xml:space="preserve"> 13 που</w:t>
      </w:r>
      <w:r>
        <w:rPr>
          <w:rFonts w:eastAsia="Times New Roman" w:cs="Times New Roman"/>
          <w:szCs w:val="24"/>
        </w:rPr>
        <w:t>,</w:t>
      </w:r>
      <w:r w:rsidRPr="00D230CA">
        <w:rPr>
          <w:rFonts w:eastAsia="Times New Roman" w:cs="Times New Roman"/>
          <w:szCs w:val="24"/>
        </w:rPr>
        <w:t xml:space="preserve"> </w:t>
      </w:r>
      <w:r>
        <w:rPr>
          <w:rFonts w:eastAsia="Times New Roman" w:cs="Times New Roman"/>
          <w:szCs w:val="24"/>
        </w:rPr>
        <w:t>επίσης,</w:t>
      </w:r>
      <w:r w:rsidRPr="00D230CA">
        <w:rPr>
          <w:rFonts w:eastAsia="Times New Roman" w:cs="Times New Roman"/>
          <w:szCs w:val="24"/>
        </w:rPr>
        <w:t xml:space="preserve"> εγγυάται και την ίση αντιμετώπιση όλων των θρη</w:t>
      </w:r>
      <w:r w:rsidRPr="00D230CA">
        <w:rPr>
          <w:rFonts w:eastAsia="Times New Roman" w:cs="Times New Roman"/>
          <w:szCs w:val="24"/>
        </w:rPr>
        <w:t xml:space="preserve">σκειών από το </w:t>
      </w:r>
      <w:r>
        <w:rPr>
          <w:rFonts w:eastAsia="Times New Roman" w:cs="Times New Roman"/>
          <w:szCs w:val="24"/>
        </w:rPr>
        <w:t>κ</w:t>
      </w:r>
      <w:r w:rsidRPr="00D230CA">
        <w:rPr>
          <w:rFonts w:eastAsia="Times New Roman" w:cs="Times New Roman"/>
          <w:szCs w:val="24"/>
        </w:rPr>
        <w:t>ράτος</w:t>
      </w:r>
      <w:r>
        <w:rPr>
          <w:rFonts w:eastAsia="Times New Roman" w:cs="Times New Roman"/>
          <w:szCs w:val="24"/>
        </w:rPr>
        <w:t>,</w:t>
      </w:r>
      <w:r w:rsidRPr="00D230CA">
        <w:rPr>
          <w:rFonts w:eastAsia="Times New Roman" w:cs="Times New Roman"/>
          <w:szCs w:val="24"/>
        </w:rPr>
        <w:t xml:space="preserve"> όπως </w:t>
      </w:r>
      <w:r>
        <w:rPr>
          <w:rFonts w:eastAsia="Times New Roman" w:cs="Times New Roman"/>
          <w:szCs w:val="24"/>
        </w:rPr>
        <w:t xml:space="preserve">απόλυτα τη σεβόμαστε και εμείς, αλλά </w:t>
      </w:r>
      <w:r w:rsidRPr="00D230CA">
        <w:rPr>
          <w:rFonts w:eastAsia="Times New Roman" w:cs="Times New Roman"/>
          <w:szCs w:val="24"/>
        </w:rPr>
        <w:t>χωρίς να βάζουμε σε δεύτερη μοίρα την ιστορία</w:t>
      </w:r>
      <w:r>
        <w:rPr>
          <w:rFonts w:eastAsia="Times New Roman" w:cs="Times New Roman"/>
          <w:szCs w:val="24"/>
        </w:rPr>
        <w:t>,</w:t>
      </w:r>
      <w:r w:rsidRPr="00D230CA">
        <w:rPr>
          <w:rFonts w:eastAsia="Times New Roman" w:cs="Times New Roman"/>
          <w:szCs w:val="24"/>
        </w:rPr>
        <w:t xml:space="preserve"> τ</w:t>
      </w:r>
      <w:r>
        <w:rPr>
          <w:rFonts w:eastAsia="Times New Roman" w:cs="Times New Roman"/>
          <w:szCs w:val="24"/>
        </w:rPr>
        <w:t>ις</w:t>
      </w:r>
      <w:r w:rsidRPr="00D230CA">
        <w:rPr>
          <w:rFonts w:eastAsia="Times New Roman" w:cs="Times New Roman"/>
          <w:szCs w:val="24"/>
        </w:rPr>
        <w:t xml:space="preserve"> </w:t>
      </w:r>
      <w:r>
        <w:rPr>
          <w:rFonts w:eastAsia="Times New Roman" w:cs="Times New Roman"/>
          <w:szCs w:val="24"/>
        </w:rPr>
        <w:t xml:space="preserve">παραδόσεις μας και </w:t>
      </w:r>
      <w:r>
        <w:rPr>
          <w:rFonts w:eastAsia="Times New Roman" w:cs="Times New Roman"/>
          <w:szCs w:val="24"/>
        </w:rPr>
        <w:lastRenderedPageBreak/>
        <w:t>τη συντριπτική πλειονότητα</w:t>
      </w:r>
      <w:r w:rsidRPr="00D230CA">
        <w:rPr>
          <w:rFonts w:eastAsia="Times New Roman" w:cs="Times New Roman"/>
          <w:szCs w:val="24"/>
        </w:rPr>
        <w:t xml:space="preserve"> </w:t>
      </w:r>
      <w:r>
        <w:rPr>
          <w:rFonts w:eastAsia="Times New Roman" w:cs="Times New Roman"/>
          <w:szCs w:val="24"/>
        </w:rPr>
        <w:t>-</w:t>
      </w:r>
      <w:r>
        <w:rPr>
          <w:rFonts w:eastAsia="Times New Roman" w:cs="Times New Roman"/>
          <w:szCs w:val="24"/>
        </w:rPr>
        <w:t>9</w:t>
      </w:r>
      <w:r>
        <w:rPr>
          <w:rFonts w:eastAsia="Times New Roman" w:cs="Times New Roman"/>
          <w:szCs w:val="24"/>
        </w:rPr>
        <w:t>5%- των Ελλήνων</w:t>
      </w:r>
      <w:r>
        <w:rPr>
          <w:rFonts w:eastAsia="Times New Roman" w:cs="Times New Roman"/>
          <w:szCs w:val="24"/>
        </w:rPr>
        <w:t>,</w:t>
      </w:r>
      <w:r>
        <w:rPr>
          <w:rFonts w:eastAsia="Times New Roman" w:cs="Times New Roman"/>
          <w:szCs w:val="24"/>
        </w:rPr>
        <w:t xml:space="preserve"> που</w:t>
      </w:r>
      <w:r w:rsidRPr="00D230CA">
        <w:rPr>
          <w:rFonts w:eastAsia="Times New Roman" w:cs="Times New Roman"/>
          <w:szCs w:val="24"/>
        </w:rPr>
        <w:t xml:space="preserve"> είναι Χριστιαν</w:t>
      </w:r>
      <w:r>
        <w:rPr>
          <w:rFonts w:eastAsia="Times New Roman" w:cs="Times New Roman"/>
          <w:szCs w:val="24"/>
        </w:rPr>
        <w:t>οί</w:t>
      </w:r>
      <w:r w:rsidRPr="00D230CA">
        <w:rPr>
          <w:rFonts w:eastAsia="Times New Roman" w:cs="Times New Roman"/>
          <w:szCs w:val="24"/>
        </w:rPr>
        <w:t xml:space="preserve"> </w:t>
      </w:r>
      <w:r>
        <w:rPr>
          <w:rFonts w:eastAsia="Times New Roman" w:cs="Times New Roman"/>
          <w:szCs w:val="24"/>
        </w:rPr>
        <w:t xml:space="preserve">Ορθόδοξοι. </w:t>
      </w:r>
    </w:p>
    <w:p w14:paraId="0A5DE83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Δεν απειλεί η Ε</w:t>
      </w:r>
      <w:r w:rsidRPr="00D230CA">
        <w:rPr>
          <w:rFonts w:eastAsia="Times New Roman" w:cs="Times New Roman"/>
          <w:szCs w:val="24"/>
        </w:rPr>
        <w:t xml:space="preserve">κκλησία </w:t>
      </w:r>
      <w:r>
        <w:rPr>
          <w:rFonts w:eastAsia="Times New Roman" w:cs="Times New Roman"/>
          <w:szCs w:val="24"/>
        </w:rPr>
        <w:t xml:space="preserve">το Κράτος. </w:t>
      </w:r>
      <w:r w:rsidRPr="00D230CA">
        <w:rPr>
          <w:rFonts w:eastAsia="Times New Roman" w:cs="Times New Roman"/>
          <w:szCs w:val="24"/>
        </w:rPr>
        <w:t xml:space="preserve">Το </w:t>
      </w:r>
      <w:r>
        <w:rPr>
          <w:rFonts w:eastAsia="Times New Roman" w:cs="Times New Roman"/>
          <w:szCs w:val="24"/>
        </w:rPr>
        <w:t>Κ</w:t>
      </w:r>
      <w:r w:rsidRPr="00D230CA">
        <w:rPr>
          <w:rFonts w:eastAsia="Times New Roman" w:cs="Times New Roman"/>
          <w:szCs w:val="24"/>
        </w:rPr>
        <w:t>ράτος</w:t>
      </w:r>
      <w:r w:rsidRPr="00D230CA">
        <w:rPr>
          <w:rFonts w:eastAsia="Times New Roman" w:cs="Times New Roman"/>
          <w:szCs w:val="24"/>
        </w:rPr>
        <w:t xml:space="preserve"> </w:t>
      </w:r>
      <w:r>
        <w:rPr>
          <w:rFonts w:eastAsia="Times New Roman" w:cs="Times New Roman"/>
          <w:szCs w:val="24"/>
        </w:rPr>
        <w:t>απειλεί</w:t>
      </w:r>
      <w:r w:rsidRPr="00D230CA">
        <w:rPr>
          <w:rFonts w:eastAsia="Times New Roman" w:cs="Times New Roman"/>
          <w:szCs w:val="24"/>
        </w:rPr>
        <w:t xml:space="preserve"> την </w:t>
      </w:r>
      <w:r>
        <w:rPr>
          <w:rFonts w:eastAsia="Times New Roman" w:cs="Times New Roman"/>
          <w:szCs w:val="24"/>
        </w:rPr>
        <w:t>Ε</w:t>
      </w:r>
      <w:r w:rsidRPr="00D230CA">
        <w:rPr>
          <w:rFonts w:eastAsia="Times New Roman" w:cs="Times New Roman"/>
          <w:szCs w:val="24"/>
        </w:rPr>
        <w:t>κκλησία με το προσύμφωνο</w:t>
      </w:r>
      <w:r>
        <w:rPr>
          <w:rFonts w:eastAsia="Times New Roman" w:cs="Times New Roman"/>
          <w:szCs w:val="24"/>
        </w:rPr>
        <w:t>,</w:t>
      </w:r>
      <w:r w:rsidRPr="00D230CA">
        <w:rPr>
          <w:rFonts w:eastAsia="Times New Roman" w:cs="Times New Roman"/>
          <w:szCs w:val="24"/>
        </w:rPr>
        <w:t xml:space="preserve"> που ανακοίνωσε ο </w:t>
      </w:r>
      <w:r>
        <w:rPr>
          <w:rFonts w:eastAsia="Times New Roman" w:cs="Times New Roman"/>
          <w:szCs w:val="24"/>
        </w:rPr>
        <w:t>Π</w:t>
      </w:r>
      <w:r w:rsidRPr="00D230CA">
        <w:rPr>
          <w:rFonts w:eastAsia="Times New Roman" w:cs="Times New Roman"/>
          <w:szCs w:val="24"/>
        </w:rPr>
        <w:t xml:space="preserve">ρωθυπουργός </w:t>
      </w:r>
      <w:r>
        <w:rPr>
          <w:rFonts w:eastAsia="Times New Roman" w:cs="Times New Roman"/>
          <w:szCs w:val="24"/>
        </w:rPr>
        <w:t>πρ</w:t>
      </w:r>
      <w:r w:rsidRPr="00D230CA">
        <w:rPr>
          <w:rFonts w:eastAsia="Times New Roman" w:cs="Times New Roman"/>
          <w:szCs w:val="24"/>
        </w:rPr>
        <w:t>ο τετραμήνου</w:t>
      </w:r>
      <w:r>
        <w:rPr>
          <w:rFonts w:eastAsia="Times New Roman" w:cs="Times New Roman"/>
          <w:szCs w:val="24"/>
        </w:rPr>
        <w:t>. Α</w:t>
      </w:r>
      <w:r w:rsidRPr="00D230CA">
        <w:rPr>
          <w:rFonts w:eastAsia="Times New Roman" w:cs="Times New Roman"/>
          <w:szCs w:val="24"/>
        </w:rPr>
        <w:t xml:space="preserve">πειλεί τους ιερείς μας </w:t>
      </w:r>
      <w:r>
        <w:rPr>
          <w:rFonts w:eastAsia="Times New Roman" w:cs="Times New Roman"/>
          <w:szCs w:val="24"/>
        </w:rPr>
        <w:t>,</w:t>
      </w:r>
      <w:r w:rsidRPr="00D230CA">
        <w:rPr>
          <w:rFonts w:eastAsia="Times New Roman" w:cs="Times New Roman"/>
          <w:szCs w:val="24"/>
        </w:rPr>
        <w:t xml:space="preserve">που </w:t>
      </w:r>
      <w:r>
        <w:rPr>
          <w:rFonts w:eastAsia="Times New Roman" w:cs="Times New Roman"/>
          <w:szCs w:val="24"/>
        </w:rPr>
        <w:t>τιμούν το σ</w:t>
      </w:r>
      <w:r>
        <w:rPr>
          <w:rFonts w:eastAsia="Times New Roman" w:cs="Times New Roman"/>
          <w:szCs w:val="24"/>
        </w:rPr>
        <w:t>χ</w:t>
      </w:r>
      <w:r>
        <w:rPr>
          <w:rFonts w:eastAsia="Times New Roman" w:cs="Times New Roman"/>
          <w:szCs w:val="24"/>
        </w:rPr>
        <w:t>ήμα και</w:t>
      </w:r>
      <w:r w:rsidRPr="00D230CA">
        <w:rPr>
          <w:rFonts w:eastAsia="Times New Roman" w:cs="Times New Roman"/>
          <w:szCs w:val="24"/>
        </w:rPr>
        <w:t xml:space="preserve"> την αποστολή </w:t>
      </w:r>
      <w:r>
        <w:rPr>
          <w:rFonts w:eastAsia="Times New Roman" w:cs="Times New Roman"/>
          <w:szCs w:val="24"/>
        </w:rPr>
        <w:t>τους,</w:t>
      </w:r>
      <w:r w:rsidRPr="00D230CA">
        <w:rPr>
          <w:rFonts w:eastAsia="Times New Roman" w:cs="Times New Roman"/>
          <w:szCs w:val="24"/>
        </w:rPr>
        <w:t xml:space="preserve"> που είναι στήριγμα και α</w:t>
      </w:r>
      <w:r>
        <w:rPr>
          <w:rFonts w:eastAsia="Times New Roman" w:cs="Times New Roman"/>
          <w:szCs w:val="24"/>
        </w:rPr>
        <w:t xml:space="preserve">ρωγοί </w:t>
      </w:r>
      <w:r w:rsidRPr="00D230CA">
        <w:rPr>
          <w:rFonts w:eastAsia="Times New Roman" w:cs="Times New Roman"/>
          <w:szCs w:val="24"/>
        </w:rPr>
        <w:t>στις τοπικές κοινωνίες</w:t>
      </w:r>
      <w:r>
        <w:rPr>
          <w:rFonts w:eastAsia="Times New Roman" w:cs="Times New Roman"/>
          <w:szCs w:val="24"/>
        </w:rPr>
        <w:t>.</w:t>
      </w:r>
      <w:r w:rsidRPr="00D230CA">
        <w:rPr>
          <w:rFonts w:eastAsia="Times New Roman" w:cs="Times New Roman"/>
          <w:szCs w:val="24"/>
        </w:rPr>
        <w:t xml:space="preserve"> </w:t>
      </w:r>
    </w:p>
    <w:p w14:paraId="0A5DE834" w14:textId="77777777" w:rsidR="00415E13" w:rsidRDefault="00E650A0">
      <w:pPr>
        <w:spacing w:line="600" w:lineRule="auto"/>
        <w:ind w:firstLine="720"/>
        <w:jc w:val="both"/>
        <w:rPr>
          <w:rFonts w:eastAsia="Times New Roman"/>
          <w:szCs w:val="24"/>
        </w:rPr>
      </w:pPr>
      <w:r>
        <w:rPr>
          <w:rFonts w:eastAsia="Times New Roman"/>
          <w:szCs w:val="24"/>
        </w:rPr>
        <w:t>Η Κυβέρνηση είναι αυτή</w:t>
      </w:r>
      <w:r>
        <w:rPr>
          <w:rFonts w:eastAsia="Times New Roman"/>
          <w:szCs w:val="24"/>
        </w:rPr>
        <w:t>,</w:t>
      </w:r>
      <w:r>
        <w:rPr>
          <w:rFonts w:eastAsia="Times New Roman"/>
          <w:szCs w:val="24"/>
        </w:rPr>
        <w:t xml:space="preserve"> που θέλει να τους εξαιρέσει από την ενιαία αρχή πληρωμών να τους μετατρέψει σε ένα είδος ιδιωτικών υπαλλήλων και να ανοίξει δέκα χιλιάδες θέσεις</w:t>
      </w:r>
      <w:r>
        <w:rPr>
          <w:rFonts w:eastAsia="Times New Roman"/>
          <w:szCs w:val="24"/>
        </w:rPr>
        <w:t>,</w:t>
      </w:r>
      <w:r>
        <w:rPr>
          <w:rFonts w:eastAsia="Times New Roman"/>
          <w:szCs w:val="24"/>
        </w:rPr>
        <w:t xml:space="preserve"> με το δέλεαρ των προεκλογικών προσλήψεων. Μόνο που</w:t>
      </w:r>
      <w:r>
        <w:rPr>
          <w:rFonts w:eastAsia="Times New Roman"/>
          <w:szCs w:val="24"/>
        </w:rPr>
        <w:t>,</w:t>
      </w:r>
      <w:r>
        <w:rPr>
          <w:rFonts w:eastAsia="Times New Roman"/>
          <w:szCs w:val="24"/>
        </w:rPr>
        <w:t xml:space="preserve"> η Εκκλησία δεν είναι εταιρεία. Είναι αυτή που στην μακραί</w:t>
      </w:r>
      <w:r>
        <w:rPr>
          <w:rFonts w:eastAsia="Times New Roman"/>
          <w:szCs w:val="24"/>
        </w:rPr>
        <w:t xml:space="preserve">ωνη ιστορία της στήριξε το πατριωτικό συναίσθημα των Ελλήνων και βοήθησε το </w:t>
      </w:r>
      <w:r>
        <w:rPr>
          <w:rFonts w:eastAsia="Times New Roman"/>
          <w:szCs w:val="24"/>
        </w:rPr>
        <w:t>έ</w:t>
      </w:r>
      <w:r>
        <w:rPr>
          <w:rFonts w:eastAsia="Times New Roman"/>
          <w:szCs w:val="24"/>
        </w:rPr>
        <w:t>θνος σε δύσκολες περιστάσεις. Και σήμερα</w:t>
      </w:r>
      <w:r>
        <w:rPr>
          <w:rFonts w:eastAsia="Times New Roman"/>
          <w:szCs w:val="24"/>
        </w:rPr>
        <w:t>,</w:t>
      </w:r>
      <w:r>
        <w:rPr>
          <w:rFonts w:eastAsia="Times New Roman"/>
          <w:szCs w:val="24"/>
        </w:rPr>
        <w:t xml:space="preserve"> εν μέσω αυτής της δραματικής οικονομικής κρίσης, πρωτοστατεί με το φιλανθρωπικό της έργο</w:t>
      </w:r>
      <w:r>
        <w:rPr>
          <w:rFonts w:eastAsia="Times New Roman"/>
          <w:szCs w:val="24"/>
        </w:rPr>
        <w:t>,</w:t>
      </w:r>
      <w:r>
        <w:rPr>
          <w:rFonts w:eastAsia="Times New Roman"/>
          <w:szCs w:val="24"/>
        </w:rPr>
        <w:t xml:space="preserve"> κάνοντας πράξη την πεμπτουσία της χριστιανικής </w:t>
      </w:r>
      <w:r>
        <w:rPr>
          <w:rFonts w:eastAsia="Times New Roman"/>
          <w:szCs w:val="24"/>
        </w:rPr>
        <w:t>πίστης</w:t>
      </w:r>
      <w:r>
        <w:rPr>
          <w:rFonts w:eastAsia="Times New Roman"/>
          <w:szCs w:val="24"/>
        </w:rPr>
        <w:t>,</w:t>
      </w:r>
      <w:r>
        <w:rPr>
          <w:rFonts w:eastAsia="Times New Roman"/>
          <w:szCs w:val="24"/>
        </w:rPr>
        <w:t xml:space="preserve"> που είναι η αγάπη και η αλληλεγγύη. </w:t>
      </w:r>
    </w:p>
    <w:p w14:paraId="0A5DE835" w14:textId="77777777" w:rsidR="00415E13" w:rsidRDefault="00E650A0">
      <w:pPr>
        <w:spacing w:line="600" w:lineRule="auto"/>
        <w:ind w:firstLine="720"/>
        <w:jc w:val="both"/>
        <w:rPr>
          <w:rFonts w:eastAsia="Times New Roman"/>
          <w:szCs w:val="24"/>
        </w:rPr>
      </w:pPr>
      <w:r>
        <w:rPr>
          <w:rFonts w:eastAsia="Times New Roman"/>
          <w:szCs w:val="24"/>
        </w:rPr>
        <w:lastRenderedPageBreak/>
        <w:t xml:space="preserve">Δεν ανταγωνίζεται η Εκκλησία το Κράτος, αλλά το συμπληρώνει στο κοινωνικό έργο, όταν η </w:t>
      </w:r>
      <w:r>
        <w:rPr>
          <w:rFonts w:eastAsia="Times New Roman"/>
          <w:szCs w:val="24"/>
        </w:rPr>
        <w:t>π</w:t>
      </w:r>
      <w:r>
        <w:rPr>
          <w:rFonts w:eastAsia="Times New Roman"/>
          <w:szCs w:val="24"/>
        </w:rPr>
        <w:t>ολιτεία αδυνατεί ή ολιγωρεί. Ελάτε στην Πέλλα να διαπιστώσετε το τεράστιο φιλανθρωπικό έργο</w:t>
      </w:r>
      <w:r>
        <w:rPr>
          <w:rFonts w:eastAsia="Times New Roman"/>
          <w:szCs w:val="24"/>
        </w:rPr>
        <w:t>,</w:t>
      </w:r>
      <w:r>
        <w:rPr>
          <w:rFonts w:eastAsia="Times New Roman"/>
          <w:szCs w:val="24"/>
        </w:rPr>
        <w:t xml:space="preserve"> που επιτελεί η Μητρόπολή μας. </w:t>
      </w:r>
    </w:p>
    <w:p w14:paraId="0A5DE836" w14:textId="77777777" w:rsidR="00415E13" w:rsidRDefault="00E650A0">
      <w:pPr>
        <w:spacing w:line="600" w:lineRule="auto"/>
        <w:ind w:firstLine="720"/>
        <w:jc w:val="both"/>
        <w:rPr>
          <w:rFonts w:eastAsia="Times New Roman"/>
          <w:szCs w:val="24"/>
        </w:rPr>
      </w:pPr>
      <w:r>
        <w:rPr>
          <w:rFonts w:eastAsia="Times New Roman"/>
          <w:szCs w:val="24"/>
        </w:rPr>
        <w:t>Γι’ αυτό και η θέση της Νέας Δημοκρατίας</w:t>
      </w:r>
      <w:r>
        <w:rPr>
          <w:rFonts w:eastAsia="Times New Roman"/>
          <w:szCs w:val="24"/>
        </w:rPr>
        <w:t>,</w:t>
      </w:r>
      <w:r>
        <w:rPr>
          <w:rFonts w:eastAsia="Times New Roman"/>
          <w:szCs w:val="24"/>
        </w:rPr>
        <w:t xml:space="preserve"> που έχει διατυπωθεί εμφατικά από τον Πρόεδρο του κόμματος είναι ξεκάθαρη. Δεν θα επιτρέψουμε να διώξετε τους ιερείς μας από το </w:t>
      </w:r>
      <w:r>
        <w:rPr>
          <w:rFonts w:eastAsia="Times New Roman"/>
          <w:szCs w:val="24"/>
        </w:rPr>
        <w:t>δ</w:t>
      </w:r>
      <w:r>
        <w:rPr>
          <w:rFonts w:eastAsia="Times New Roman"/>
          <w:szCs w:val="24"/>
        </w:rPr>
        <w:t>ημόσιο. Και η αξιοποίηση της εκκλησιαστικής περιουσίας θα γίνει</w:t>
      </w:r>
      <w:r>
        <w:rPr>
          <w:rFonts w:eastAsia="Times New Roman"/>
          <w:szCs w:val="24"/>
        </w:rPr>
        <w:t>,</w:t>
      </w:r>
      <w:r>
        <w:rPr>
          <w:rFonts w:eastAsia="Times New Roman"/>
          <w:szCs w:val="24"/>
        </w:rPr>
        <w:t xml:space="preserve"> με αποκλειστικό γνώμ</w:t>
      </w:r>
      <w:r>
        <w:rPr>
          <w:rFonts w:eastAsia="Times New Roman"/>
          <w:szCs w:val="24"/>
        </w:rPr>
        <w:t>ονα</w:t>
      </w:r>
      <w:r>
        <w:rPr>
          <w:rFonts w:eastAsia="Times New Roman"/>
          <w:szCs w:val="24"/>
        </w:rPr>
        <w:t>,</w:t>
      </w:r>
      <w:r>
        <w:rPr>
          <w:rFonts w:eastAsia="Times New Roman"/>
          <w:szCs w:val="24"/>
        </w:rPr>
        <w:t xml:space="preserve"> την ενίσχυση του κοινωνικού έργου. </w:t>
      </w:r>
    </w:p>
    <w:p w14:paraId="0A5DE837" w14:textId="77777777" w:rsidR="00415E13" w:rsidRDefault="00E650A0">
      <w:pPr>
        <w:spacing w:line="600" w:lineRule="auto"/>
        <w:ind w:firstLine="720"/>
        <w:jc w:val="both"/>
        <w:rPr>
          <w:rFonts w:eastAsia="Times New Roman"/>
          <w:szCs w:val="24"/>
        </w:rPr>
      </w:pPr>
      <w:r>
        <w:rPr>
          <w:rFonts w:eastAsia="Times New Roman"/>
          <w:szCs w:val="24"/>
        </w:rPr>
        <w:t>Τελεία και παύλα, λοιπόν, είμαστε κάθετα αντίθετοι σε οποιαδήποτε αναθεώρηση του άρθρου 3</w:t>
      </w:r>
      <w:r>
        <w:rPr>
          <w:rFonts w:eastAsia="Times New Roman"/>
          <w:szCs w:val="24"/>
        </w:rPr>
        <w:t>,</w:t>
      </w:r>
      <w:r>
        <w:rPr>
          <w:rFonts w:eastAsia="Times New Roman"/>
          <w:szCs w:val="24"/>
        </w:rPr>
        <w:t xml:space="preserve"> γιατί αυτό μόνο κακό κάνει στο έργο της Εκκλησίας.</w:t>
      </w:r>
    </w:p>
    <w:p w14:paraId="0A5DE838" w14:textId="77777777" w:rsidR="00415E13" w:rsidRDefault="00E650A0">
      <w:pPr>
        <w:spacing w:line="600" w:lineRule="auto"/>
        <w:ind w:firstLine="720"/>
        <w:jc w:val="both"/>
        <w:rPr>
          <w:rFonts w:eastAsia="Times New Roman"/>
          <w:szCs w:val="24"/>
        </w:rPr>
      </w:pPr>
      <w:r>
        <w:rPr>
          <w:rFonts w:eastAsia="Times New Roman"/>
          <w:szCs w:val="24"/>
        </w:rPr>
        <w:t>Κυρίες και κύριοι συνάδελφοι, έχουμε ένα άλλο μείζον θέμα στο άρθρο 16. Α</w:t>
      </w:r>
      <w:r>
        <w:rPr>
          <w:rFonts w:eastAsia="Times New Roman"/>
          <w:szCs w:val="24"/>
        </w:rPr>
        <w:t xml:space="preserve">σφαλώς και στηρίζουμε την πλήρη αυτονομία των δημοσίων </w:t>
      </w:r>
      <w:r>
        <w:rPr>
          <w:rFonts w:eastAsia="Times New Roman"/>
          <w:szCs w:val="24"/>
        </w:rPr>
        <w:t>α</w:t>
      </w:r>
      <w:r>
        <w:rPr>
          <w:rFonts w:eastAsia="Times New Roman"/>
          <w:szCs w:val="24"/>
        </w:rPr>
        <w:t xml:space="preserve">νωτάτων </w:t>
      </w:r>
      <w:r>
        <w:rPr>
          <w:rFonts w:eastAsia="Times New Roman"/>
          <w:szCs w:val="24"/>
        </w:rPr>
        <w:t>ε</w:t>
      </w:r>
      <w:r>
        <w:rPr>
          <w:rFonts w:eastAsia="Times New Roman"/>
          <w:szCs w:val="24"/>
        </w:rPr>
        <w:t xml:space="preserve">κπαιδευτικών </w:t>
      </w:r>
      <w:r>
        <w:rPr>
          <w:rFonts w:eastAsia="Times New Roman"/>
          <w:szCs w:val="24"/>
        </w:rPr>
        <w:t>ι</w:t>
      </w:r>
      <w:r>
        <w:rPr>
          <w:rFonts w:eastAsia="Times New Roman"/>
          <w:szCs w:val="24"/>
        </w:rPr>
        <w:t>δρυμάτων</w:t>
      </w:r>
      <w:r w:rsidRPr="00993A5F">
        <w:rPr>
          <w:rFonts w:eastAsia="Times New Roman"/>
          <w:szCs w:val="24"/>
        </w:rPr>
        <w:t xml:space="preserve"> </w:t>
      </w:r>
      <w:r>
        <w:rPr>
          <w:rFonts w:eastAsia="Times New Roman"/>
          <w:szCs w:val="24"/>
        </w:rPr>
        <w:t>και αυτά είναι που μας ενδιαφέρουν πρωτίστως, αλλά με πραγματική ακαδημαϊκή ελευθερία και όχι όπως τη βιώνουμε σήμερα</w:t>
      </w:r>
      <w:r>
        <w:rPr>
          <w:rFonts w:eastAsia="Times New Roman"/>
          <w:szCs w:val="24"/>
        </w:rPr>
        <w:t>,</w:t>
      </w:r>
      <w:r>
        <w:rPr>
          <w:rFonts w:eastAsia="Times New Roman"/>
          <w:szCs w:val="24"/>
        </w:rPr>
        <w:t xml:space="preserve"> με </w:t>
      </w:r>
      <w:r>
        <w:rPr>
          <w:rFonts w:eastAsia="Times New Roman"/>
          <w:szCs w:val="24"/>
        </w:rPr>
        <w:lastRenderedPageBreak/>
        <w:t>την ασυδοσία περιθωριακών στοιχείων</w:t>
      </w:r>
      <w:r>
        <w:rPr>
          <w:rFonts w:eastAsia="Times New Roman"/>
          <w:szCs w:val="24"/>
        </w:rPr>
        <w:t>,</w:t>
      </w:r>
      <w:r>
        <w:rPr>
          <w:rFonts w:eastAsia="Times New Roman"/>
          <w:szCs w:val="24"/>
        </w:rPr>
        <w:t xml:space="preserve"> που ατιμω</w:t>
      </w:r>
      <w:r>
        <w:rPr>
          <w:rFonts w:eastAsia="Times New Roman"/>
          <w:szCs w:val="24"/>
        </w:rPr>
        <w:t>ρητί και με επίκληση του ασύλου αλωνίζουν, ασχημονούν, καταστρέφουν, βιαιοπραγούν</w:t>
      </w:r>
      <w:r>
        <w:rPr>
          <w:rFonts w:eastAsia="Times New Roman"/>
          <w:szCs w:val="24"/>
        </w:rPr>
        <w:t>,</w:t>
      </w:r>
      <w:r>
        <w:rPr>
          <w:rFonts w:eastAsia="Times New Roman"/>
          <w:szCs w:val="24"/>
        </w:rPr>
        <w:t xml:space="preserve"> σε βάρος ακόμα κατά πανεπιστημιακών δασκάλων</w:t>
      </w:r>
      <w:r>
        <w:rPr>
          <w:rFonts w:eastAsia="Times New Roman"/>
          <w:szCs w:val="24"/>
        </w:rPr>
        <w:t>,</w:t>
      </w:r>
      <w:r>
        <w:rPr>
          <w:rFonts w:eastAsia="Times New Roman"/>
          <w:szCs w:val="24"/>
        </w:rPr>
        <w:t xml:space="preserve"> με εγκληματικές πράξεις. </w:t>
      </w:r>
    </w:p>
    <w:p w14:paraId="0A5DE839" w14:textId="77777777" w:rsidR="00415E13" w:rsidRDefault="00E650A0">
      <w:pPr>
        <w:spacing w:line="600" w:lineRule="auto"/>
        <w:ind w:firstLine="720"/>
        <w:jc w:val="both"/>
        <w:rPr>
          <w:rFonts w:eastAsia="Times New Roman"/>
          <w:szCs w:val="24"/>
        </w:rPr>
      </w:pPr>
      <w:r>
        <w:rPr>
          <w:rFonts w:eastAsia="Times New Roman"/>
          <w:szCs w:val="24"/>
        </w:rPr>
        <w:t xml:space="preserve">Όμως, γι’ αυτή την κατάντια έχει δεσμευθεί ο Πρόεδρός μας, Κυριάκος Μητσοτάκης ότι </w:t>
      </w:r>
      <w:r>
        <w:rPr>
          <w:rFonts w:eastAsia="Times New Roman"/>
          <w:szCs w:val="24"/>
        </w:rPr>
        <w:t xml:space="preserve">ένα από </w:t>
      </w:r>
      <w:r>
        <w:rPr>
          <w:rFonts w:eastAsia="Times New Roman"/>
          <w:szCs w:val="24"/>
        </w:rPr>
        <w:t>τ</w:t>
      </w:r>
      <w:r>
        <w:rPr>
          <w:rFonts w:eastAsia="Times New Roman"/>
          <w:szCs w:val="24"/>
        </w:rPr>
        <w:t>α</w:t>
      </w:r>
      <w:r>
        <w:rPr>
          <w:rFonts w:eastAsia="Times New Roman"/>
          <w:szCs w:val="24"/>
        </w:rPr>
        <w:t xml:space="preserve"> πρώτ</w:t>
      </w:r>
      <w:r>
        <w:rPr>
          <w:rFonts w:eastAsia="Times New Roman"/>
          <w:szCs w:val="24"/>
        </w:rPr>
        <w:t>α</w:t>
      </w:r>
      <w:r>
        <w:rPr>
          <w:rFonts w:eastAsia="Times New Roman"/>
          <w:szCs w:val="24"/>
        </w:rPr>
        <w:t xml:space="preserve"> ν</w:t>
      </w:r>
      <w:r>
        <w:rPr>
          <w:rFonts w:eastAsia="Times New Roman"/>
          <w:szCs w:val="24"/>
        </w:rPr>
        <w:t>ομοθ</w:t>
      </w:r>
      <w:r>
        <w:rPr>
          <w:rFonts w:eastAsia="Times New Roman"/>
          <w:szCs w:val="24"/>
        </w:rPr>
        <w:t>ε</w:t>
      </w:r>
      <w:r>
        <w:rPr>
          <w:rFonts w:eastAsia="Times New Roman"/>
          <w:szCs w:val="24"/>
        </w:rPr>
        <w:t>τ</w:t>
      </w:r>
      <w:r>
        <w:rPr>
          <w:rFonts w:eastAsia="Times New Roman"/>
          <w:szCs w:val="24"/>
        </w:rPr>
        <w:t>ή</w:t>
      </w:r>
      <w:r>
        <w:rPr>
          <w:rFonts w:eastAsia="Times New Roman"/>
          <w:szCs w:val="24"/>
        </w:rPr>
        <w:t>μα</w:t>
      </w:r>
      <w:r>
        <w:rPr>
          <w:rFonts w:eastAsia="Times New Roman"/>
          <w:szCs w:val="24"/>
        </w:rPr>
        <w:t>τα</w:t>
      </w:r>
      <w:r>
        <w:rPr>
          <w:rFonts w:eastAsia="Times New Roman"/>
          <w:szCs w:val="24"/>
        </w:rPr>
        <w:t>,</w:t>
      </w:r>
      <w:r>
        <w:rPr>
          <w:rFonts w:eastAsia="Times New Roman"/>
          <w:szCs w:val="24"/>
        </w:rPr>
        <w:t xml:space="preserve"> που θα φέρει η Κυβέρνηση της Νέας Δημοκρατίας</w:t>
      </w:r>
      <w:r>
        <w:rPr>
          <w:rFonts w:eastAsia="Times New Roman"/>
          <w:szCs w:val="24"/>
        </w:rPr>
        <w:t>,</w:t>
      </w:r>
      <w:r>
        <w:rPr>
          <w:rFonts w:eastAsia="Times New Roman"/>
          <w:szCs w:val="24"/>
        </w:rPr>
        <w:t xml:space="preserve"> θα είναι η κατάργηση αυτού του ασύλου. </w:t>
      </w:r>
    </w:p>
    <w:p w14:paraId="0A5DE83A" w14:textId="77777777" w:rsidR="00415E13" w:rsidRDefault="00E650A0">
      <w:pPr>
        <w:spacing w:line="600" w:lineRule="auto"/>
        <w:ind w:firstLine="720"/>
        <w:jc w:val="both"/>
        <w:rPr>
          <w:rFonts w:eastAsia="Times New Roman"/>
          <w:szCs w:val="24"/>
        </w:rPr>
      </w:pPr>
      <w:r>
        <w:rPr>
          <w:rFonts w:eastAsia="Times New Roman"/>
          <w:szCs w:val="24"/>
        </w:rPr>
        <w:t>Ήρθε η ώρα να λειτουργήσουν επιτέλους και στη χώρα μας ιδιωτικά πανεπιστήμια. Όταν εκατοντάδες χιλιάδες συμπολίτες μας εμπιστεύονται την ιδιωτική εκπαίδευση</w:t>
      </w:r>
      <w:r>
        <w:rPr>
          <w:rFonts w:eastAsia="Times New Roman"/>
          <w:szCs w:val="24"/>
        </w:rPr>
        <w:t xml:space="preserve"> στο νηπιαγωγείο, το δημοτικό, στο γυμνάσιο, στο λύκειο</w:t>
      </w:r>
      <w:r>
        <w:rPr>
          <w:rFonts w:eastAsia="Times New Roman"/>
          <w:szCs w:val="24"/>
        </w:rPr>
        <w:t>,</w:t>
      </w:r>
      <w:r>
        <w:rPr>
          <w:rFonts w:eastAsia="Times New Roman"/>
          <w:szCs w:val="24"/>
        </w:rPr>
        <w:t xml:space="preserve"> με ποια λογική</w:t>
      </w:r>
      <w:r>
        <w:rPr>
          <w:rFonts w:eastAsia="Times New Roman"/>
          <w:szCs w:val="24"/>
        </w:rPr>
        <w:t>,</w:t>
      </w:r>
      <w:r>
        <w:rPr>
          <w:rFonts w:eastAsia="Times New Roman"/>
          <w:szCs w:val="24"/>
        </w:rPr>
        <w:t xml:space="preserve"> τους στερούμε αυτό το δικαίωμα στο πανεπιστήμιο</w:t>
      </w:r>
      <w:r>
        <w:rPr>
          <w:rFonts w:eastAsia="Times New Roman"/>
          <w:szCs w:val="24"/>
        </w:rPr>
        <w:t>,</w:t>
      </w:r>
      <w:r>
        <w:rPr>
          <w:rFonts w:eastAsia="Times New Roman"/>
          <w:szCs w:val="24"/>
        </w:rPr>
        <w:t xml:space="preserve"> στέλνοντας στο εξωτερικό δεκάδες χιλιάδες νέα παιδιά</w:t>
      </w:r>
      <w:r>
        <w:rPr>
          <w:rFonts w:eastAsia="Times New Roman"/>
          <w:szCs w:val="24"/>
        </w:rPr>
        <w:t>,</w:t>
      </w:r>
      <w:r>
        <w:rPr>
          <w:rFonts w:eastAsia="Times New Roman"/>
          <w:szCs w:val="24"/>
        </w:rPr>
        <w:t xml:space="preserve"> για να σπουδάσουν σε ιδιωτικά πανεπιστήμια και πιθανόν πολλά απ’ αυτά θα μείνουν</w:t>
      </w:r>
      <w:r>
        <w:rPr>
          <w:rFonts w:eastAsia="Times New Roman"/>
          <w:szCs w:val="24"/>
        </w:rPr>
        <w:t xml:space="preserve"> για πάντα εκεί;</w:t>
      </w:r>
    </w:p>
    <w:p w14:paraId="0A5DE83B" w14:textId="77777777" w:rsidR="00415E13" w:rsidRDefault="00E650A0">
      <w:pPr>
        <w:spacing w:line="600" w:lineRule="auto"/>
        <w:ind w:firstLine="720"/>
        <w:jc w:val="both"/>
        <w:rPr>
          <w:rFonts w:eastAsia="Times New Roman"/>
          <w:szCs w:val="24"/>
        </w:rPr>
      </w:pPr>
      <w:r>
        <w:rPr>
          <w:rFonts w:eastAsia="Times New Roman"/>
          <w:szCs w:val="24"/>
        </w:rPr>
        <w:lastRenderedPageBreak/>
        <w:t>Ξέρετε ότι υπάρχει από διετίας έκθεση της Εθνικής Τράπεζας</w:t>
      </w:r>
      <w:r>
        <w:rPr>
          <w:rFonts w:eastAsia="Times New Roman"/>
          <w:szCs w:val="24"/>
        </w:rPr>
        <w:t>,</w:t>
      </w:r>
      <w:r>
        <w:rPr>
          <w:rFonts w:eastAsia="Times New Roman"/>
          <w:szCs w:val="24"/>
        </w:rPr>
        <w:t xml:space="preserve"> που συμπεραίνει ότι η χώρα </w:t>
      </w:r>
      <w:r>
        <w:rPr>
          <w:rFonts w:eastAsia="Times New Roman"/>
          <w:szCs w:val="24"/>
        </w:rPr>
        <w:t>μας,</w:t>
      </w:r>
      <w:r>
        <w:rPr>
          <w:rFonts w:eastAsia="Times New Roman"/>
          <w:szCs w:val="24"/>
        </w:rPr>
        <w:t xml:space="preserve"> σε μια σειρά μεταρρυθμίσεων και αναβαθμίσεων μπορεί να αναδειχθεί σε ένα διεθνές κέντρο ανωτάτης εκπαίδευσης</w:t>
      </w:r>
      <w:r>
        <w:rPr>
          <w:rFonts w:eastAsia="Times New Roman"/>
          <w:szCs w:val="24"/>
        </w:rPr>
        <w:t>,</w:t>
      </w:r>
      <w:r>
        <w:rPr>
          <w:rFonts w:eastAsia="Times New Roman"/>
          <w:szCs w:val="24"/>
        </w:rPr>
        <w:t xml:space="preserve"> που θα αποφέρει πολλά δισεκατομμύρια σε διάστημα δεκαετίας. Σε τέτοιες γενναίες μεταρρυθμίσεις στοχεύουμε και γι’ αυτό επιμένουμε ανυποχώρητα στην ανάγκη αλλαγών του άρθρου 16. </w:t>
      </w:r>
    </w:p>
    <w:p w14:paraId="0A5DE83C" w14:textId="77777777" w:rsidR="00415E13" w:rsidRDefault="00E650A0">
      <w:pPr>
        <w:spacing w:line="600" w:lineRule="auto"/>
        <w:ind w:firstLine="720"/>
        <w:jc w:val="both"/>
        <w:rPr>
          <w:rFonts w:eastAsia="Times New Roman"/>
          <w:szCs w:val="24"/>
        </w:rPr>
      </w:pPr>
      <w:r>
        <w:rPr>
          <w:rFonts w:eastAsia="Times New Roman"/>
          <w:szCs w:val="24"/>
        </w:rPr>
        <w:t>Όπως, μέχρι τέλους, θα επιμένουμε στις θέσεις μας για την απόλυτα αναγκαία αν</w:t>
      </w:r>
      <w:r>
        <w:rPr>
          <w:rFonts w:eastAsia="Times New Roman"/>
          <w:szCs w:val="24"/>
        </w:rPr>
        <w:t>αθεώρηση του άρθρου 24, ώστε να προστατέψουμε το περιβάλλον από τις συνέπειες της κλιματικής αλλαγής, δηλαδή από τη μεγαλύτερη απειλή</w:t>
      </w:r>
      <w:r>
        <w:rPr>
          <w:rFonts w:eastAsia="Times New Roman"/>
          <w:szCs w:val="24"/>
        </w:rPr>
        <w:t>,</w:t>
      </w:r>
      <w:r>
        <w:rPr>
          <w:rFonts w:eastAsia="Times New Roman"/>
          <w:szCs w:val="24"/>
        </w:rPr>
        <w:t xml:space="preserve"> που αντιμετωπίζει μακροπρόθεσμα η χώρα μας, όπως και ολόκληρος ο πλανήτης</w:t>
      </w:r>
      <w:r>
        <w:rPr>
          <w:rFonts w:eastAsia="Times New Roman"/>
          <w:szCs w:val="24"/>
        </w:rPr>
        <w:t>,</w:t>
      </w:r>
      <w:r>
        <w:rPr>
          <w:rFonts w:eastAsia="Times New Roman"/>
          <w:szCs w:val="24"/>
        </w:rPr>
        <w:t xml:space="preserve"> ακόμα και η ίδια η επιβίωση της ανθρωπότητας. </w:t>
      </w:r>
      <w:r>
        <w:rPr>
          <w:rFonts w:eastAsia="Times New Roman"/>
          <w:szCs w:val="24"/>
        </w:rPr>
        <w:t xml:space="preserve">Το επιβεβαιώνουν εκθέσεις από δεκάδες συμβούλια και συνέδρια του ΟΗΕ, διεθνείς διασκέψεις και έχει απασχολήσει σοβαρά και την Ευρωπαϊκή Ένωση. </w:t>
      </w:r>
    </w:p>
    <w:p w14:paraId="0A5DE83D" w14:textId="77777777" w:rsidR="00415E13" w:rsidRDefault="00E650A0">
      <w:pPr>
        <w:spacing w:line="600" w:lineRule="auto"/>
        <w:ind w:firstLine="720"/>
        <w:jc w:val="both"/>
        <w:rPr>
          <w:rFonts w:eastAsia="Times New Roman"/>
          <w:szCs w:val="24"/>
        </w:rPr>
      </w:pPr>
      <w:r>
        <w:rPr>
          <w:rFonts w:eastAsia="Times New Roman"/>
          <w:szCs w:val="24"/>
        </w:rPr>
        <w:t>Γι’ αυτό και εμείς, ως προηγούμενη κυβέρνηση, με την επιβεβλημένη ευαισθησία</w:t>
      </w:r>
      <w:r>
        <w:rPr>
          <w:rFonts w:eastAsia="Times New Roman"/>
          <w:szCs w:val="24"/>
        </w:rPr>
        <w:t>,</w:t>
      </w:r>
      <w:r>
        <w:rPr>
          <w:rFonts w:eastAsia="Times New Roman"/>
          <w:szCs w:val="24"/>
        </w:rPr>
        <w:t xml:space="preserve"> προβλέψαμε και πετύχαμε το μέτρο Μ</w:t>
      </w:r>
      <w:r>
        <w:rPr>
          <w:rFonts w:eastAsia="Times New Roman"/>
          <w:szCs w:val="24"/>
        </w:rPr>
        <w:t xml:space="preserve">17 με 200 εκατομμύρια για την αντιμετώπιση των συνεπειών </w:t>
      </w:r>
      <w:r>
        <w:rPr>
          <w:rFonts w:eastAsia="Times New Roman"/>
          <w:szCs w:val="24"/>
        </w:rPr>
        <w:lastRenderedPageBreak/>
        <w:t xml:space="preserve">της κλιματικής αλλαγής </w:t>
      </w:r>
      <w:r>
        <w:rPr>
          <w:rFonts w:eastAsia="Times New Roman"/>
          <w:szCs w:val="24"/>
        </w:rPr>
        <w:t>-</w:t>
      </w:r>
      <w:r>
        <w:rPr>
          <w:rFonts w:eastAsia="Times New Roman"/>
          <w:szCs w:val="24"/>
        </w:rPr>
        <w:t>αλλά δυστυχώς</w:t>
      </w:r>
      <w:r>
        <w:rPr>
          <w:rFonts w:eastAsia="Times New Roman"/>
          <w:szCs w:val="24"/>
        </w:rPr>
        <w:t>,</w:t>
      </w:r>
      <w:r>
        <w:rPr>
          <w:rFonts w:eastAsia="Times New Roman"/>
          <w:szCs w:val="24"/>
        </w:rPr>
        <w:t xml:space="preserve"> το μέτρο αυτό</w:t>
      </w:r>
      <w:r>
        <w:rPr>
          <w:rFonts w:eastAsia="Times New Roman"/>
          <w:szCs w:val="24"/>
        </w:rPr>
        <w:t>,</w:t>
      </w:r>
      <w:r>
        <w:rPr>
          <w:rFonts w:eastAsia="Times New Roman"/>
          <w:szCs w:val="24"/>
        </w:rPr>
        <w:t xml:space="preserve"> η σημερινή Κυβέρνηση το κατήργησε- καθώς και το μέτρο Μ8</w:t>
      </w:r>
      <w:r>
        <w:rPr>
          <w:rFonts w:eastAsia="Times New Roman"/>
          <w:szCs w:val="24"/>
        </w:rPr>
        <w:t>,</w:t>
      </w:r>
      <w:r>
        <w:rPr>
          <w:rFonts w:eastAsia="Times New Roman"/>
          <w:szCs w:val="24"/>
        </w:rPr>
        <w:t xml:space="preserve"> με τα 250 εκατομμύρια για την προστασία των δασών. Όμως κι αυτά τα χρήματα παραμένουν κ</w:t>
      </w:r>
      <w:r>
        <w:rPr>
          <w:rFonts w:eastAsia="Times New Roman"/>
          <w:szCs w:val="24"/>
        </w:rPr>
        <w:t>αι λιμνάζουν στα ταμεία των Βρυξελλών.</w:t>
      </w:r>
    </w:p>
    <w:p w14:paraId="0A5DE83E" w14:textId="77777777" w:rsidR="00415E13" w:rsidRDefault="00E650A0">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w:t>
      </w:r>
      <w:r>
        <w:rPr>
          <w:rFonts w:eastAsia="Times New Roman"/>
          <w:szCs w:val="24"/>
        </w:rPr>
        <w:t>εως του χρόνου</w:t>
      </w:r>
      <w:r>
        <w:rPr>
          <w:rFonts w:eastAsia="Times New Roman"/>
          <w:szCs w:val="24"/>
        </w:rPr>
        <w:t xml:space="preserve"> ομιλίας του κυρίου Βουλευτή)</w:t>
      </w:r>
    </w:p>
    <w:p w14:paraId="0A5DE83F" w14:textId="77777777" w:rsidR="00415E13" w:rsidRDefault="00E650A0">
      <w:pPr>
        <w:spacing w:line="600" w:lineRule="auto"/>
        <w:ind w:firstLine="720"/>
        <w:jc w:val="both"/>
        <w:rPr>
          <w:rFonts w:eastAsia="Times New Roman"/>
          <w:szCs w:val="24"/>
        </w:rPr>
      </w:pPr>
      <w:r>
        <w:rPr>
          <w:rFonts w:eastAsia="Times New Roman"/>
          <w:szCs w:val="24"/>
        </w:rPr>
        <w:t>Ταυτόχρονα, πρέπει να αλλάξει στην ερμηνευτική δήλωση ο ορισμός του δάσους και να συμβαδίσει</w:t>
      </w:r>
      <w:r>
        <w:rPr>
          <w:rFonts w:eastAsia="Times New Roman"/>
          <w:szCs w:val="24"/>
        </w:rPr>
        <w:t>,</w:t>
      </w:r>
      <w:r>
        <w:rPr>
          <w:rFonts w:eastAsia="Times New Roman"/>
          <w:szCs w:val="24"/>
        </w:rPr>
        <w:t xml:space="preserve"> σύμφωνα με αυτά που ορίζουν οι ευρωπαϊκ</w:t>
      </w:r>
      <w:r>
        <w:rPr>
          <w:rFonts w:eastAsia="Times New Roman"/>
          <w:szCs w:val="24"/>
        </w:rPr>
        <w:t>οί κανονισμοί. Μου κάνει μεγάλη εντύπωση που</w:t>
      </w:r>
      <w:r>
        <w:rPr>
          <w:rFonts w:eastAsia="Times New Roman"/>
          <w:szCs w:val="24"/>
        </w:rPr>
        <w:t>,</w:t>
      </w:r>
      <w:r>
        <w:rPr>
          <w:rFonts w:eastAsia="Times New Roman"/>
          <w:szCs w:val="24"/>
        </w:rPr>
        <w:t xml:space="preserve"> το Υπουργείο Αγροτικής Ανάπτυξης δεν πρότεινε αυτή την αλλαγή. Δεν έχω τον χρόνο να το αναλύσω. </w:t>
      </w:r>
    </w:p>
    <w:p w14:paraId="0A5DE840" w14:textId="77777777" w:rsidR="00415E13" w:rsidRDefault="00E650A0">
      <w:pPr>
        <w:spacing w:line="600" w:lineRule="auto"/>
        <w:ind w:firstLine="720"/>
        <w:jc w:val="both"/>
        <w:rPr>
          <w:rFonts w:eastAsia="Times New Roman"/>
          <w:szCs w:val="24"/>
        </w:rPr>
      </w:pPr>
      <w:r>
        <w:rPr>
          <w:rFonts w:eastAsia="Times New Roman"/>
          <w:szCs w:val="24"/>
        </w:rPr>
        <w:t>Όσον αφορά στο άρθρο 56</w:t>
      </w:r>
      <w:r>
        <w:rPr>
          <w:rFonts w:eastAsia="Times New Roman"/>
          <w:szCs w:val="24"/>
        </w:rPr>
        <w:t>,</w:t>
      </w:r>
      <w:r>
        <w:rPr>
          <w:rFonts w:eastAsia="Times New Roman"/>
          <w:szCs w:val="24"/>
        </w:rPr>
        <w:t xml:space="preserve"> που θέλετε να καθιερώσει τον πρωτάκουστο περιορισμό στις τρεις θητείες για τους Βουλευτέ</w:t>
      </w:r>
      <w:r>
        <w:rPr>
          <w:rFonts w:eastAsia="Times New Roman"/>
          <w:szCs w:val="24"/>
        </w:rPr>
        <w:t xml:space="preserve">ς, έχω να πω ότι τις θητείες τις ορίζει για κάθε Βουλευτή ο λαός. Η πρόταση αυτή είναι λαϊκίστικη, είναι αντιδημοκρατική και κυρίως αντισυνταγματική. Το Σύνταγμα και οι διατάξεις ορίζουν μόνο τις </w:t>
      </w:r>
      <w:r>
        <w:rPr>
          <w:rFonts w:eastAsia="Times New Roman"/>
          <w:szCs w:val="24"/>
        </w:rPr>
        <w:lastRenderedPageBreak/>
        <w:t>θητείες του Προέδρου της Δημοκρατίας και των οργάνων της εκτ</w:t>
      </w:r>
      <w:r>
        <w:rPr>
          <w:rFonts w:eastAsia="Times New Roman"/>
          <w:szCs w:val="24"/>
        </w:rPr>
        <w:t>ελεστικής εξουσίας. Μάλιστα, στο θέμα της εκλογής του Προέδρου της Δημοκρατίας είναι εκ των ων ουκ άνευ η αναγκαιότητα να αποδεσμευθεί από την διάλυση της Βουλής</w:t>
      </w:r>
      <w:r>
        <w:rPr>
          <w:rFonts w:eastAsia="Times New Roman"/>
          <w:szCs w:val="24"/>
        </w:rPr>
        <w:t>,</w:t>
      </w:r>
      <w:r>
        <w:rPr>
          <w:rFonts w:eastAsia="Times New Roman"/>
          <w:szCs w:val="24"/>
        </w:rPr>
        <w:t xml:space="preserve"> για να έχουμε πολιτική σταθερότητα, βασική προϋπόθεση της οποίας είναι οι επενδύσεις και η οι</w:t>
      </w:r>
      <w:r>
        <w:rPr>
          <w:rFonts w:eastAsia="Times New Roman"/>
          <w:szCs w:val="24"/>
        </w:rPr>
        <w:t xml:space="preserve">κονομική και κοινωνική ανάπτυξη. </w:t>
      </w:r>
    </w:p>
    <w:p w14:paraId="0A5DE841" w14:textId="77777777" w:rsidR="00415E13" w:rsidRDefault="00E650A0">
      <w:pPr>
        <w:spacing w:line="600" w:lineRule="auto"/>
        <w:ind w:firstLine="720"/>
        <w:jc w:val="both"/>
        <w:rPr>
          <w:rFonts w:eastAsia="Times New Roman"/>
          <w:szCs w:val="24"/>
        </w:rPr>
      </w:pPr>
      <w:r>
        <w:rPr>
          <w:rFonts w:eastAsia="Times New Roman"/>
          <w:szCs w:val="24"/>
        </w:rPr>
        <w:t>Μπροστά, λοιπόν, σ’ αυτή την ιστορική διαδικασία αναθεώρησης του Συντάγματος</w:t>
      </w:r>
      <w:r>
        <w:rPr>
          <w:rFonts w:eastAsia="Times New Roman"/>
          <w:szCs w:val="24"/>
        </w:rPr>
        <w:t>,</w:t>
      </w:r>
      <w:r>
        <w:rPr>
          <w:rFonts w:eastAsia="Times New Roman"/>
          <w:szCs w:val="24"/>
        </w:rPr>
        <w:t xml:space="preserve"> καλούμαστε να σταθούμε στο ύψος των περιστάσεων, να αναλάβουμε τις ευθύνες μας απέναντι στην κοινωνία, στις παραδόσεις μας, στους θεσμούς μας, μ</w:t>
      </w:r>
      <w:r>
        <w:rPr>
          <w:rFonts w:eastAsia="Times New Roman"/>
          <w:szCs w:val="24"/>
        </w:rPr>
        <w:t xml:space="preserve">ε μια λέξη στην πατρίδα μας. </w:t>
      </w:r>
    </w:p>
    <w:p w14:paraId="0A5DE842" w14:textId="77777777" w:rsidR="00415E13" w:rsidRDefault="00E650A0">
      <w:pPr>
        <w:spacing w:line="600" w:lineRule="auto"/>
        <w:ind w:firstLine="720"/>
        <w:jc w:val="both"/>
        <w:rPr>
          <w:rFonts w:eastAsia="Times New Roman"/>
          <w:szCs w:val="24"/>
        </w:rPr>
      </w:pPr>
      <w:r>
        <w:rPr>
          <w:rFonts w:eastAsia="Times New Roman"/>
          <w:szCs w:val="24"/>
        </w:rPr>
        <w:t>Οι προτάσεις που κατέθεσε η Νέα Δημοκρατία είναι προτάσεις σύγχρονες, ρεαλιστικές, προσαρμοσμένες στις τοπικές, στις ευρωπαϊκές και στις διεθνείς συνθήκες. Γι’ αυτό μας καλεί να τις υπερψηφίσουμε.</w:t>
      </w:r>
    </w:p>
    <w:p w14:paraId="0A5DE843" w14:textId="77777777" w:rsidR="00415E13" w:rsidRDefault="00E650A0">
      <w:pPr>
        <w:spacing w:line="600" w:lineRule="auto"/>
        <w:ind w:firstLine="720"/>
        <w:jc w:val="both"/>
        <w:rPr>
          <w:rFonts w:eastAsia="Times New Roman"/>
          <w:szCs w:val="24"/>
        </w:rPr>
      </w:pPr>
      <w:r>
        <w:rPr>
          <w:rFonts w:eastAsia="Times New Roman"/>
          <w:szCs w:val="24"/>
        </w:rPr>
        <w:t xml:space="preserve">Ευχαριστώ, κύριε Πρόεδρε, για την ανοχή του χρόνου. </w:t>
      </w:r>
    </w:p>
    <w:p w14:paraId="0A5DE844" w14:textId="77777777" w:rsidR="00415E13" w:rsidRDefault="00E650A0">
      <w:pPr>
        <w:spacing w:line="600" w:lineRule="auto"/>
        <w:ind w:firstLine="720"/>
        <w:jc w:val="both"/>
        <w:rPr>
          <w:rFonts w:eastAsia="Times New Roman"/>
          <w:szCs w:val="24"/>
        </w:rPr>
      </w:pPr>
      <w:r w:rsidRPr="003B1924">
        <w:rPr>
          <w:rFonts w:eastAsia="Times New Roman"/>
          <w:b/>
          <w:szCs w:val="24"/>
        </w:rPr>
        <w:t>ΠΡΟΕΔΡΕΥΩΝ (Μάριος Γεωργιάδης):</w:t>
      </w:r>
      <w:r>
        <w:rPr>
          <w:rFonts w:eastAsia="Times New Roman"/>
          <w:szCs w:val="24"/>
        </w:rPr>
        <w:t xml:space="preserve"> Ευχαριστούμε τον κ. Καρασμάνη.</w:t>
      </w:r>
    </w:p>
    <w:p w14:paraId="0A5DE845" w14:textId="77777777" w:rsidR="00415E13" w:rsidRDefault="00E650A0">
      <w:pPr>
        <w:spacing w:line="600" w:lineRule="auto"/>
        <w:ind w:firstLine="720"/>
        <w:jc w:val="both"/>
        <w:rPr>
          <w:rFonts w:eastAsia="Times New Roman"/>
          <w:szCs w:val="24"/>
        </w:rPr>
      </w:pPr>
      <w:r>
        <w:rPr>
          <w:rFonts w:eastAsia="Times New Roman"/>
          <w:szCs w:val="24"/>
        </w:rPr>
        <w:lastRenderedPageBreak/>
        <w:t>Ο κ. Θραψανιώτης, Βουλευτής Λασιθίου του ΣΥΡΙΖΑ, έχει τον λόγο για επτά λεπτά.</w:t>
      </w:r>
    </w:p>
    <w:p w14:paraId="0A5DE846" w14:textId="77777777" w:rsidR="00415E13" w:rsidRDefault="00E650A0">
      <w:pPr>
        <w:spacing w:line="600" w:lineRule="auto"/>
        <w:ind w:firstLine="720"/>
        <w:jc w:val="both"/>
        <w:rPr>
          <w:rFonts w:eastAsia="Times New Roman"/>
          <w:szCs w:val="24"/>
        </w:rPr>
      </w:pPr>
      <w:r>
        <w:rPr>
          <w:rFonts w:eastAsia="Times New Roman"/>
          <w:b/>
          <w:szCs w:val="24"/>
        </w:rPr>
        <w:t>ΕΜΜΑΝΟΥΗΛ ΘΡΑΨΑΝΙΩΤΗΣ:</w:t>
      </w:r>
      <w:r>
        <w:rPr>
          <w:rFonts w:eastAsia="Times New Roman"/>
          <w:szCs w:val="24"/>
        </w:rPr>
        <w:t xml:space="preserve"> Επιτρέψτε μου να προσυπογράψω την πρότ</w:t>
      </w:r>
      <w:r>
        <w:rPr>
          <w:rFonts w:eastAsia="Times New Roman"/>
          <w:szCs w:val="24"/>
        </w:rPr>
        <w:t xml:space="preserve">αση του συναδέλφου </w:t>
      </w:r>
      <w:r>
        <w:rPr>
          <w:rFonts w:eastAsia="Times New Roman"/>
          <w:szCs w:val="24"/>
        </w:rPr>
        <w:t xml:space="preserve">κ. </w:t>
      </w:r>
      <w:r>
        <w:rPr>
          <w:rFonts w:eastAsia="Times New Roman"/>
          <w:szCs w:val="24"/>
        </w:rPr>
        <w:t>Τριαντάφυλλου Μηταφίδη για την διεκδίκηση των γερμανικών αποζημιώσεων. Είναι υποχρέωσή μας. Ταυτόχρονα, θα αποτελέσει και ηθική δικαίωση των θυμάτων της γερμανικής κατοχής.</w:t>
      </w:r>
    </w:p>
    <w:p w14:paraId="0A5DE847" w14:textId="77777777" w:rsidR="00415E13" w:rsidRDefault="00E650A0">
      <w:pPr>
        <w:spacing w:line="600" w:lineRule="auto"/>
        <w:ind w:firstLine="720"/>
        <w:jc w:val="both"/>
        <w:rPr>
          <w:rFonts w:eastAsia="Times New Roman"/>
          <w:szCs w:val="24"/>
        </w:rPr>
      </w:pPr>
      <w:r>
        <w:rPr>
          <w:rFonts w:eastAsia="Times New Roman"/>
          <w:szCs w:val="24"/>
        </w:rPr>
        <w:t>Η αναθεώρηση του Συντάγματος, οι αλλαγές που προτείνονται και</w:t>
      </w:r>
      <w:r>
        <w:rPr>
          <w:rFonts w:eastAsia="Times New Roman"/>
          <w:szCs w:val="24"/>
        </w:rPr>
        <w:t xml:space="preserve"> συζητούμε σήμερα</w:t>
      </w:r>
      <w:r>
        <w:rPr>
          <w:rFonts w:eastAsia="Times New Roman"/>
          <w:szCs w:val="24"/>
        </w:rPr>
        <w:t>,</w:t>
      </w:r>
      <w:r>
        <w:rPr>
          <w:rFonts w:eastAsia="Times New Roman"/>
          <w:szCs w:val="24"/>
        </w:rPr>
        <w:t xml:space="preserve"> αλλά και τις επόμενες μέρες, αποτελούν κορυφαία διαδικασία</w:t>
      </w:r>
      <w:r>
        <w:rPr>
          <w:rFonts w:eastAsia="Times New Roman"/>
          <w:szCs w:val="24"/>
        </w:rPr>
        <w:t>,</w:t>
      </w:r>
      <w:r>
        <w:rPr>
          <w:rFonts w:eastAsia="Times New Roman"/>
          <w:szCs w:val="24"/>
        </w:rPr>
        <w:t xml:space="preserve"> που αποσκοπεί στην προσαρμογή του βασικού νόμου της χώρας στις νέες συνθήκες, ώστε να εναρμονιστεί για να ανταποκριθεί στις σύγχρονες ανάγκες. Αυτή η προσαρμογή</w:t>
      </w:r>
      <w:r>
        <w:rPr>
          <w:rFonts w:eastAsia="Times New Roman"/>
          <w:szCs w:val="24"/>
        </w:rPr>
        <w:t>,</w:t>
      </w:r>
      <w:r>
        <w:rPr>
          <w:rFonts w:eastAsia="Times New Roman"/>
          <w:szCs w:val="24"/>
        </w:rPr>
        <w:t xml:space="preserve"> για να είναι επ</w:t>
      </w:r>
      <w:r>
        <w:rPr>
          <w:rFonts w:eastAsia="Times New Roman"/>
          <w:szCs w:val="24"/>
        </w:rPr>
        <w:t>ιτυχής και αποτελεσματική</w:t>
      </w:r>
      <w:r>
        <w:rPr>
          <w:rFonts w:eastAsia="Times New Roman"/>
          <w:szCs w:val="24"/>
        </w:rPr>
        <w:t>,</w:t>
      </w:r>
      <w:r>
        <w:rPr>
          <w:rFonts w:eastAsia="Times New Roman"/>
          <w:szCs w:val="24"/>
        </w:rPr>
        <w:t xml:space="preserve"> πρέπει να βασίζεται σε μια ουσιαστική συζήτηση και μέσα στην κοινωνία να αποτυπώνει και να ενσωματώνει τα αιτήματα και τις ανησυχίες της. Αυτό ακριβώς συνέβη με τη δημόσια συζήτηση</w:t>
      </w:r>
      <w:r>
        <w:rPr>
          <w:rFonts w:eastAsia="Times New Roman"/>
          <w:szCs w:val="24"/>
        </w:rPr>
        <w:t>,</w:t>
      </w:r>
      <w:r>
        <w:rPr>
          <w:rFonts w:eastAsia="Times New Roman"/>
          <w:szCs w:val="24"/>
        </w:rPr>
        <w:t xml:space="preserve"> που προηγήθηκε όπου συμμετείχε με διάφορες προτ</w:t>
      </w:r>
      <w:r>
        <w:rPr>
          <w:rFonts w:eastAsia="Times New Roman"/>
          <w:szCs w:val="24"/>
        </w:rPr>
        <w:t>άσεις και ιδέες σημαντικό μέρος του πληθυσμού</w:t>
      </w:r>
      <w:r>
        <w:rPr>
          <w:rFonts w:eastAsia="Times New Roman"/>
          <w:szCs w:val="24"/>
        </w:rPr>
        <w:t>,</w:t>
      </w:r>
      <w:r>
        <w:rPr>
          <w:rFonts w:eastAsia="Times New Roman"/>
          <w:szCs w:val="24"/>
        </w:rPr>
        <w:t xml:space="preserve"> μέσω των φορέων</w:t>
      </w:r>
      <w:r>
        <w:rPr>
          <w:rFonts w:eastAsia="Times New Roman"/>
          <w:szCs w:val="24"/>
        </w:rPr>
        <w:t>,</w:t>
      </w:r>
      <w:r>
        <w:rPr>
          <w:rFonts w:eastAsia="Times New Roman"/>
          <w:szCs w:val="24"/>
        </w:rPr>
        <w:t xml:space="preserve"> αλλά και μεμονωμένων ατόμων, μια διαδικασία</w:t>
      </w:r>
      <w:r>
        <w:rPr>
          <w:rFonts w:eastAsia="Times New Roman"/>
          <w:szCs w:val="24"/>
        </w:rPr>
        <w:t>,</w:t>
      </w:r>
      <w:r>
        <w:rPr>
          <w:rFonts w:eastAsia="Times New Roman"/>
          <w:szCs w:val="24"/>
        </w:rPr>
        <w:t xml:space="preserve"> η οποία δυστυχώς </w:t>
      </w:r>
      <w:r>
        <w:rPr>
          <w:rFonts w:eastAsia="Times New Roman"/>
          <w:szCs w:val="24"/>
        </w:rPr>
        <w:lastRenderedPageBreak/>
        <w:t>δεν έγινε αντιληπτή από ορισμένους</w:t>
      </w:r>
      <w:r>
        <w:rPr>
          <w:rFonts w:eastAsia="Times New Roman"/>
          <w:szCs w:val="24"/>
        </w:rPr>
        <w:t>,</w:t>
      </w:r>
      <w:r>
        <w:rPr>
          <w:rFonts w:eastAsia="Times New Roman"/>
          <w:szCs w:val="24"/>
        </w:rPr>
        <w:t xml:space="preserve"> που κόπτονται για τη </w:t>
      </w:r>
      <w:r>
        <w:rPr>
          <w:rFonts w:eastAsia="Times New Roman"/>
          <w:szCs w:val="24"/>
        </w:rPr>
        <w:t>δ</w:t>
      </w:r>
      <w:r>
        <w:rPr>
          <w:rFonts w:eastAsia="Times New Roman"/>
          <w:szCs w:val="24"/>
        </w:rPr>
        <w:t xml:space="preserve">ημοκρατία. </w:t>
      </w:r>
    </w:p>
    <w:p w14:paraId="0A5DE848" w14:textId="77777777" w:rsidR="00415E13" w:rsidRDefault="00E650A0">
      <w:pPr>
        <w:spacing w:line="600" w:lineRule="auto"/>
        <w:ind w:firstLine="720"/>
        <w:jc w:val="both"/>
        <w:rPr>
          <w:rFonts w:eastAsia="Times New Roman"/>
          <w:szCs w:val="24"/>
        </w:rPr>
      </w:pPr>
      <w:r>
        <w:rPr>
          <w:rFonts w:eastAsia="Times New Roman"/>
          <w:szCs w:val="24"/>
        </w:rPr>
        <w:t>Είναι σημαντικό ότι η προτεινόμενη αναθεώρηση επιχειρείται μ</w:t>
      </w:r>
      <w:r>
        <w:rPr>
          <w:rFonts w:eastAsia="Times New Roman"/>
          <w:szCs w:val="24"/>
        </w:rPr>
        <w:t>ετά από μια περίοδο κρίσης και περιδίνησης της χώρας</w:t>
      </w:r>
      <w:r>
        <w:rPr>
          <w:rFonts w:eastAsia="Times New Roman"/>
          <w:szCs w:val="24"/>
        </w:rPr>
        <w:t>,</w:t>
      </w:r>
      <w:r>
        <w:rPr>
          <w:rFonts w:eastAsia="Times New Roman"/>
          <w:szCs w:val="24"/>
        </w:rPr>
        <w:t xml:space="preserve"> που οδήγησε ουσιαστικά</w:t>
      </w:r>
      <w:r>
        <w:rPr>
          <w:rFonts w:eastAsia="Times New Roman"/>
          <w:szCs w:val="24"/>
        </w:rPr>
        <w:t>,</w:t>
      </w:r>
      <w:r>
        <w:rPr>
          <w:rFonts w:eastAsia="Times New Roman"/>
          <w:szCs w:val="24"/>
        </w:rPr>
        <w:t xml:space="preserve"> στη χρεοκοπία της και παρέσυρε ταυτόχρονα το ίδιο το πολιτικό σύστημα</w:t>
      </w:r>
      <w:r>
        <w:rPr>
          <w:rFonts w:eastAsia="Times New Roman"/>
          <w:szCs w:val="24"/>
        </w:rPr>
        <w:t>,</w:t>
      </w:r>
      <w:r>
        <w:rPr>
          <w:rFonts w:eastAsia="Times New Roman"/>
          <w:szCs w:val="24"/>
        </w:rPr>
        <w:t xml:space="preserve"> που την δημιούργησε. Πρόκειται για μια κρίση</w:t>
      </w:r>
      <w:r>
        <w:rPr>
          <w:rFonts w:eastAsia="Times New Roman"/>
          <w:szCs w:val="24"/>
        </w:rPr>
        <w:t>,</w:t>
      </w:r>
      <w:r>
        <w:rPr>
          <w:rFonts w:eastAsia="Times New Roman"/>
          <w:szCs w:val="24"/>
        </w:rPr>
        <w:t xml:space="preserve"> που εκδηλώθηκε με καταστροφικά οικονομικά αποτελέσματα για την πλειοψηφία του πληθυσμού, τα αίτια της οποίας ήταν όμως βαθύτερα, μια κρίση με έκδηλα τα αξιακά χαρακτηριστικά, κρίση αξιών και προπάντων</w:t>
      </w:r>
      <w:r>
        <w:rPr>
          <w:rFonts w:eastAsia="Times New Roman"/>
          <w:szCs w:val="24"/>
        </w:rPr>
        <w:t>,</w:t>
      </w:r>
      <w:r>
        <w:rPr>
          <w:rFonts w:eastAsia="Times New Roman"/>
          <w:szCs w:val="24"/>
        </w:rPr>
        <w:t xml:space="preserve"> με ταξικές επιπτώσεις και προεκτάσεις. </w:t>
      </w:r>
    </w:p>
    <w:p w14:paraId="0A5DE849" w14:textId="77777777" w:rsidR="00415E13" w:rsidRDefault="00E650A0">
      <w:pPr>
        <w:spacing w:line="600" w:lineRule="auto"/>
        <w:ind w:firstLine="720"/>
        <w:jc w:val="both"/>
        <w:rPr>
          <w:rFonts w:eastAsia="Times New Roman"/>
          <w:szCs w:val="24"/>
        </w:rPr>
      </w:pPr>
      <w:r>
        <w:rPr>
          <w:rFonts w:eastAsia="Times New Roman"/>
          <w:szCs w:val="24"/>
        </w:rPr>
        <w:t xml:space="preserve">Αυτά ακριβώς </w:t>
      </w:r>
      <w:r>
        <w:rPr>
          <w:rFonts w:eastAsia="Times New Roman"/>
          <w:szCs w:val="24"/>
        </w:rPr>
        <w:t>τα χαρακτηριστικά αποσκοπούν στη διαστρωμάτωση της κοινωνίας ή απλά τη διεύρυνση των ανισοτήτων μεταξύ πλουσίων και φτωχών γεγονός</w:t>
      </w:r>
      <w:r>
        <w:rPr>
          <w:rFonts w:eastAsia="Times New Roman"/>
          <w:szCs w:val="24"/>
        </w:rPr>
        <w:t>,</w:t>
      </w:r>
      <w:r>
        <w:rPr>
          <w:rFonts w:eastAsia="Times New Roman"/>
          <w:szCs w:val="24"/>
        </w:rPr>
        <w:t xml:space="preserve"> που αναδεικνύει ο σημερινός καταμερισμός</w:t>
      </w:r>
      <w:r>
        <w:rPr>
          <w:rFonts w:eastAsia="Times New Roman"/>
          <w:szCs w:val="24"/>
        </w:rPr>
        <w:t>,</w:t>
      </w:r>
      <w:r>
        <w:rPr>
          <w:rFonts w:eastAsia="Times New Roman"/>
          <w:szCs w:val="24"/>
        </w:rPr>
        <w:t xml:space="preserve"> όταν το 82% του πλούτου ανήκει στο 1% του πληθυσμού</w:t>
      </w:r>
      <w:r>
        <w:rPr>
          <w:rFonts w:eastAsia="Times New Roman"/>
          <w:szCs w:val="24"/>
        </w:rPr>
        <w:t>,</w:t>
      </w:r>
      <w:r>
        <w:rPr>
          <w:rFonts w:eastAsia="Times New Roman"/>
          <w:szCs w:val="24"/>
        </w:rPr>
        <w:t xml:space="preserve"> σε παγκόσμια κλίμακα. </w:t>
      </w:r>
    </w:p>
    <w:p w14:paraId="0A5DE84A" w14:textId="77777777" w:rsidR="00415E13" w:rsidRDefault="00E650A0">
      <w:pPr>
        <w:spacing w:line="600" w:lineRule="auto"/>
        <w:ind w:firstLine="720"/>
        <w:jc w:val="both"/>
        <w:rPr>
          <w:rFonts w:eastAsia="Times New Roman"/>
          <w:szCs w:val="24"/>
        </w:rPr>
      </w:pPr>
      <w:r>
        <w:rPr>
          <w:rFonts w:eastAsia="Times New Roman"/>
          <w:szCs w:val="24"/>
        </w:rPr>
        <w:t>Βασικό</w:t>
      </w:r>
      <w:r>
        <w:rPr>
          <w:rFonts w:eastAsia="Times New Roman"/>
          <w:szCs w:val="24"/>
        </w:rPr>
        <w:t xml:space="preserve">ς στόχος των προτάσεων του ΣΥΡΙΖΑ, μέσω της διαδικασίας αναθεώρησης, είναι η θωράκιση και η προάσπιση </w:t>
      </w:r>
      <w:r>
        <w:rPr>
          <w:rFonts w:eastAsia="Times New Roman"/>
          <w:szCs w:val="24"/>
        </w:rPr>
        <w:lastRenderedPageBreak/>
        <w:t>των δικαιωμάτων των ασθενέστερων κοινωνικά ομάδων</w:t>
      </w:r>
      <w:r>
        <w:rPr>
          <w:rFonts w:eastAsia="Times New Roman"/>
          <w:szCs w:val="24"/>
        </w:rPr>
        <w:t>,</w:t>
      </w:r>
      <w:r>
        <w:rPr>
          <w:rFonts w:eastAsia="Times New Roman"/>
          <w:szCs w:val="24"/>
        </w:rPr>
        <w:t xml:space="preserve"> που αποτελούν και την πλειοψηφία του πληθυσμού. Η κατοχύρωση του δικαιώματος των πολιτών στην καθολική </w:t>
      </w:r>
      <w:r>
        <w:rPr>
          <w:rFonts w:eastAsia="Times New Roman"/>
          <w:szCs w:val="24"/>
        </w:rPr>
        <w:t>πρόσβαση στο δημόσιο σύστημα υγείας, τον δημόσιο χαρακτήρα της παιδείας, τον περιορισμό της αυθαιρεσίας του πολιτικού συστήματος</w:t>
      </w:r>
      <w:r>
        <w:rPr>
          <w:rFonts w:eastAsia="Times New Roman"/>
          <w:szCs w:val="24"/>
        </w:rPr>
        <w:t>,</w:t>
      </w:r>
      <w:r>
        <w:rPr>
          <w:rFonts w:eastAsia="Times New Roman"/>
          <w:szCs w:val="24"/>
        </w:rPr>
        <w:t xml:space="preserve"> με την κατάργηση του άρθρου 86 περί ευθύνης Υπουργών, τη συνταγματική κατοχύρωση για την προστασία του περιβάλλοντος</w:t>
      </w:r>
      <w:r>
        <w:rPr>
          <w:rFonts w:eastAsia="Times New Roman"/>
          <w:szCs w:val="24"/>
        </w:rPr>
        <w:t>,</w:t>
      </w:r>
      <w:r>
        <w:rPr>
          <w:rFonts w:eastAsia="Times New Roman"/>
          <w:szCs w:val="24"/>
        </w:rPr>
        <w:t xml:space="preserve"> αλλά και</w:t>
      </w:r>
      <w:r>
        <w:rPr>
          <w:rFonts w:eastAsia="Times New Roman"/>
          <w:szCs w:val="24"/>
        </w:rPr>
        <w:t xml:space="preserve"> του νερού ως δημόσιου αγαθού</w:t>
      </w:r>
      <w:r>
        <w:rPr>
          <w:rFonts w:eastAsia="Times New Roman"/>
          <w:szCs w:val="24"/>
        </w:rPr>
        <w:t>,</w:t>
      </w:r>
      <w:r>
        <w:rPr>
          <w:rFonts w:eastAsia="Times New Roman"/>
          <w:szCs w:val="24"/>
        </w:rPr>
        <w:t xml:space="preserve"> αποτελούν προτεραιότητα. </w:t>
      </w:r>
    </w:p>
    <w:p w14:paraId="0A5DE84B" w14:textId="77777777" w:rsidR="00415E13" w:rsidRDefault="00E650A0">
      <w:pPr>
        <w:spacing w:line="600" w:lineRule="auto"/>
        <w:ind w:firstLine="720"/>
        <w:jc w:val="both"/>
        <w:rPr>
          <w:rFonts w:eastAsia="Times New Roman"/>
          <w:szCs w:val="24"/>
        </w:rPr>
      </w:pPr>
      <w:r>
        <w:rPr>
          <w:rFonts w:eastAsia="Times New Roman"/>
          <w:szCs w:val="24"/>
        </w:rPr>
        <w:t>Σε ό,τι αφορά στις σχέσεις Κράτους-Εκκλησίας, οι διακριτοί ρόλοι αποτελούν προϋπόθεση για την αρμονική συνύπαρξη και τη διαχείριση των του οίκου τους. Τόσο η περίοδος των μνημονίων, όσο και η περίοδο</w:t>
      </w:r>
      <w:r>
        <w:rPr>
          <w:rFonts w:eastAsia="Times New Roman"/>
          <w:szCs w:val="24"/>
        </w:rPr>
        <w:t>ς της «ανάπτυξης»</w:t>
      </w:r>
      <w:r>
        <w:rPr>
          <w:rFonts w:eastAsia="Times New Roman"/>
          <w:szCs w:val="24"/>
        </w:rPr>
        <w:t>,</w:t>
      </w:r>
      <w:r>
        <w:rPr>
          <w:rFonts w:eastAsia="Times New Roman"/>
          <w:szCs w:val="24"/>
        </w:rPr>
        <w:t xml:space="preserve"> που προηγήθηκε</w:t>
      </w:r>
      <w:r>
        <w:rPr>
          <w:rFonts w:eastAsia="Times New Roman"/>
          <w:szCs w:val="24"/>
        </w:rPr>
        <w:t>,</w:t>
      </w:r>
      <w:r>
        <w:rPr>
          <w:rFonts w:eastAsia="Times New Roman"/>
          <w:szCs w:val="24"/>
        </w:rPr>
        <w:t xml:space="preserve"> έχουν πλουτίσει την εμπειρία της κοινωνίας</w:t>
      </w:r>
      <w:r>
        <w:rPr>
          <w:rFonts w:eastAsia="Times New Roman"/>
          <w:szCs w:val="24"/>
        </w:rPr>
        <w:t>,</w:t>
      </w:r>
      <w:r>
        <w:rPr>
          <w:rFonts w:eastAsia="Times New Roman"/>
          <w:szCs w:val="24"/>
        </w:rPr>
        <w:t xml:space="preserve"> σχετικά με τις αδυναμίες του πολιτικού μας συστήματος και τις ανάγκες που δεν μπόρεσαν να απαντηθούν. Το κυριότερο χαρακτηριστικό είναι η απουσία ουσιαστικού κοινωνικού ελέγχου</w:t>
      </w:r>
      <w:r>
        <w:rPr>
          <w:rFonts w:eastAsia="Times New Roman"/>
          <w:szCs w:val="24"/>
        </w:rPr>
        <w:t>,</w:t>
      </w:r>
      <w:r>
        <w:rPr>
          <w:rFonts w:eastAsia="Times New Roman"/>
          <w:szCs w:val="24"/>
        </w:rPr>
        <w:t xml:space="preserve"> σε όλο το εύρος των πολιτικών, οικονομικών και κοινωνικών λειτουργιών του κράτους και η αυθαιρεσία όσων ασκούσαν την πολιτική και οικονομική εξουσία. </w:t>
      </w:r>
    </w:p>
    <w:p w14:paraId="0A5DE84C" w14:textId="77777777" w:rsidR="00415E13" w:rsidRDefault="00E650A0">
      <w:pPr>
        <w:spacing w:line="600" w:lineRule="auto"/>
        <w:ind w:firstLine="720"/>
        <w:jc w:val="both"/>
        <w:rPr>
          <w:rFonts w:eastAsia="Times New Roman"/>
          <w:szCs w:val="24"/>
        </w:rPr>
      </w:pPr>
      <w:r>
        <w:rPr>
          <w:rFonts w:eastAsia="Times New Roman"/>
          <w:szCs w:val="24"/>
        </w:rPr>
        <w:lastRenderedPageBreak/>
        <w:t>Συγχρόνως, η συμμετοχή της χώρας μας στην Ευρωπαϊκή Ένωση και η εκχώρηση νομοθετικών πολιτικών, οικονομι</w:t>
      </w:r>
      <w:r>
        <w:rPr>
          <w:rFonts w:eastAsia="Times New Roman"/>
          <w:szCs w:val="24"/>
        </w:rPr>
        <w:t>κών αρμοδιοτήτων σε υπερεθνικά όργανα δημιουργούν ένα πολύ σημαντικό κενό δημοκρατικής νομιμοποίησης σε αποφάσεις πολύ μακρινών και αδιαφανών κέντρων. Σε αυτό πρέπει να προσθέσουμε και τα προβλήματα παγκόσμιας εμβέλειας</w:t>
      </w:r>
      <w:r>
        <w:rPr>
          <w:rFonts w:eastAsia="Times New Roman"/>
          <w:szCs w:val="24"/>
        </w:rPr>
        <w:t>,</w:t>
      </w:r>
      <w:r>
        <w:rPr>
          <w:rFonts w:eastAsia="Times New Roman"/>
          <w:szCs w:val="24"/>
        </w:rPr>
        <w:t xml:space="preserve"> που δυναμικά κάνουν την παρουσία το</w:t>
      </w:r>
      <w:r>
        <w:rPr>
          <w:rFonts w:eastAsia="Times New Roman"/>
          <w:szCs w:val="24"/>
        </w:rPr>
        <w:t>υς στην καθημερινότητά μας, όπως η προσφυγική κρίση</w:t>
      </w:r>
      <w:r>
        <w:rPr>
          <w:rFonts w:eastAsia="Times New Roman"/>
          <w:szCs w:val="24"/>
        </w:rPr>
        <w:t>,</w:t>
      </w:r>
      <w:r>
        <w:rPr>
          <w:rFonts w:eastAsia="Times New Roman"/>
          <w:szCs w:val="24"/>
        </w:rPr>
        <w:t xml:space="preserve"> που μόνο συγκυριακή δεν είναι ή η απειλή της κλιματικής αλλαγής και οι απορρυθμίσεις</w:t>
      </w:r>
      <w:r>
        <w:rPr>
          <w:rFonts w:eastAsia="Times New Roman"/>
          <w:szCs w:val="24"/>
        </w:rPr>
        <w:t>,</w:t>
      </w:r>
      <w:r>
        <w:rPr>
          <w:rFonts w:eastAsia="Times New Roman"/>
          <w:szCs w:val="24"/>
        </w:rPr>
        <w:t xml:space="preserve"> που προκαλούνται απ’ αυτήν. </w:t>
      </w:r>
    </w:p>
    <w:p w14:paraId="0A5DE84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Σε όλη την περίοδο</w:t>
      </w:r>
      <w:r>
        <w:rPr>
          <w:rFonts w:eastAsia="Times New Roman" w:cs="Times New Roman"/>
          <w:szCs w:val="24"/>
        </w:rPr>
        <w:t>,</w:t>
      </w:r>
      <w:r>
        <w:rPr>
          <w:rFonts w:eastAsia="Times New Roman" w:cs="Times New Roman"/>
          <w:szCs w:val="24"/>
        </w:rPr>
        <w:t xml:space="preserve"> που μεσολάβησε από την προηγούμενη Αναθεώρηση, τα κοινωνικά αγαθά γν</w:t>
      </w:r>
      <w:r>
        <w:rPr>
          <w:rFonts w:eastAsia="Times New Roman" w:cs="Times New Roman"/>
          <w:szCs w:val="24"/>
        </w:rPr>
        <w:t>ώρισαν μια άνευ προηγουμένου επίθεση</w:t>
      </w:r>
      <w:r>
        <w:rPr>
          <w:rFonts w:eastAsia="Times New Roman" w:cs="Times New Roman"/>
          <w:szCs w:val="24"/>
        </w:rPr>
        <w:t>,</w:t>
      </w:r>
      <w:r>
        <w:rPr>
          <w:rFonts w:eastAsia="Times New Roman" w:cs="Times New Roman"/>
          <w:szCs w:val="24"/>
        </w:rPr>
        <w:t xml:space="preserve"> με στόχο τον έλεγχο και την εμπορευματοποίηση βασικών ανθρώπινων και κοινωνικών αναγκών. Χαρακτηριστική είναι η σύγκρουση στην προηγούμενη απόπειρα </w:t>
      </w:r>
      <w:r>
        <w:rPr>
          <w:rFonts w:eastAsia="Times New Roman" w:cs="Times New Roman"/>
          <w:szCs w:val="24"/>
        </w:rPr>
        <w:t>σ</w:t>
      </w:r>
      <w:r>
        <w:rPr>
          <w:rFonts w:eastAsia="Times New Roman" w:cs="Times New Roman"/>
          <w:szCs w:val="24"/>
        </w:rPr>
        <w:t>υνταγματικής Αναθεώρησης</w:t>
      </w:r>
      <w:r w:rsidRPr="00EC6AA8">
        <w:rPr>
          <w:rFonts w:eastAsia="Times New Roman" w:cs="Times New Roman"/>
          <w:szCs w:val="24"/>
        </w:rPr>
        <w:t>,</w:t>
      </w:r>
      <w:r>
        <w:rPr>
          <w:rFonts w:eastAsia="Times New Roman" w:cs="Times New Roman"/>
          <w:szCs w:val="24"/>
        </w:rPr>
        <w:t xml:space="preserve"> που δεν ολοκληρώθηκε</w:t>
      </w:r>
      <w:r w:rsidRPr="00EC6AA8">
        <w:rPr>
          <w:rFonts w:eastAsia="Times New Roman" w:cs="Times New Roman"/>
          <w:szCs w:val="24"/>
        </w:rPr>
        <w:t>,</w:t>
      </w:r>
      <w:r>
        <w:rPr>
          <w:rFonts w:eastAsia="Times New Roman" w:cs="Times New Roman"/>
          <w:szCs w:val="24"/>
        </w:rPr>
        <w:t xml:space="preserve"> για τα ιδιωτικά πανεπ</w:t>
      </w:r>
      <w:r>
        <w:rPr>
          <w:rFonts w:eastAsia="Times New Roman" w:cs="Times New Roman"/>
          <w:szCs w:val="24"/>
        </w:rPr>
        <w:t xml:space="preserve">ιστήμια. </w:t>
      </w:r>
    </w:p>
    <w:p w14:paraId="0A5DE84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Σήμερα, λαμβάνοντας υπόψη όλη την προηγούμενη περίοδο, πρέπει να ενισχύσουμε την προστασία των κοινωνικών </w:t>
      </w:r>
      <w:r>
        <w:rPr>
          <w:rFonts w:eastAsia="Times New Roman" w:cs="Times New Roman"/>
          <w:szCs w:val="24"/>
        </w:rPr>
        <w:lastRenderedPageBreak/>
        <w:t>αγαθών, αυτών που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κοινωνία έχουμε συμφωνήσει ότι πρέπει να έχουν δημόσιο και κοινωνικό χαρακτήρα.</w:t>
      </w:r>
    </w:p>
    <w:p w14:paraId="0A5DE84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Οι πιέσεις για τον ιδιωτικό έλεγχο αυτ</w:t>
      </w:r>
      <w:r>
        <w:rPr>
          <w:rFonts w:eastAsia="Times New Roman" w:cs="Times New Roman"/>
          <w:szCs w:val="24"/>
        </w:rPr>
        <w:t>ών των αγαθών είναι μια διεθνής τάση</w:t>
      </w:r>
      <w:r>
        <w:rPr>
          <w:rFonts w:eastAsia="Times New Roman" w:cs="Times New Roman"/>
          <w:szCs w:val="24"/>
        </w:rPr>
        <w:t>,</w:t>
      </w:r>
      <w:r>
        <w:rPr>
          <w:rFonts w:eastAsia="Times New Roman" w:cs="Times New Roman"/>
          <w:szCs w:val="24"/>
        </w:rPr>
        <w:t xml:space="preserve"> που έχει προκαλέσει τεράστιες συγκρούσεις σε όλα τα μήκη και πλάτη του πλανήτη και στη συντριπτική τους πλειοψηφία</w:t>
      </w:r>
      <w:r>
        <w:rPr>
          <w:rFonts w:eastAsia="Times New Roman" w:cs="Times New Roman"/>
          <w:szCs w:val="24"/>
        </w:rPr>
        <w:t>,</w:t>
      </w:r>
      <w:r>
        <w:rPr>
          <w:rFonts w:eastAsia="Times New Roman" w:cs="Times New Roman"/>
          <w:szCs w:val="24"/>
        </w:rPr>
        <w:t xml:space="preserve"> έχουν προκαλέσει φτωχοποίηση των κοινωνιών, υποβάθμιση των υπηρεσιών και κυρίως</w:t>
      </w:r>
      <w:r>
        <w:rPr>
          <w:rFonts w:eastAsia="Times New Roman" w:cs="Times New Roman"/>
          <w:szCs w:val="24"/>
        </w:rPr>
        <w:t>,</w:t>
      </w:r>
      <w:r>
        <w:rPr>
          <w:rFonts w:eastAsia="Times New Roman" w:cs="Times New Roman"/>
          <w:szCs w:val="24"/>
        </w:rPr>
        <w:t xml:space="preserve"> αποκλεισμό μεγάλων κο</w:t>
      </w:r>
      <w:r>
        <w:rPr>
          <w:rFonts w:eastAsia="Times New Roman" w:cs="Times New Roman"/>
          <w:szCs w:val="24"/>
        </w:rPr>
        <w:t xml:space="preserve">μματιών του πληθυσμού από την πρόσβαση σ’ αυτά τα αγαθά. </w:t>
      </w:r>
    </w:p>
    <w:p w14:paraId="0A5DE85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Απέναντι σ’</w:t>
      </w:r>
      <w:r w:rsidRPr="00FA7A45">
        <w:rPr>
          <w:rFonts w:eastAsia="Times New Roman" w:cs="Times New Roman"/>
          <w:szCs w:val="24"/>
        </w:rPr>
        <w:t xml:space="preserve"> </w:t>
      </w:r>
      <w:r>
        <w:rPr>
          <w:rFonts w:eastAsia="Times New Roman" w:cs="Times New Roman"/>
          <w:szCs w:val="24"/>
        </w:rPr>
        <w:t>αυτήν τη διεθνή αντιπαράθεση πολιτικών πρέπει να θωρακίσουμε την προστασία των κοινωνικών αγαθών στη χώρα μας. Δεν είναι εύκολο ή μήπως είναι</w:t>
      </w:r>
      <w:r>
        <w:rPr>
          <w:rFonts w:eastAsia="Times New Roman" w:cs="Times New Roman"/>
          <w:szCs w:val="24"/>
        </w:rPr>
        <w:t>,</w:t>
      </w:r>
      <w:r>
        <w:rPr>
          <w:rFonts w:eastAsia="Times New Roman" w:cs="Times New Roman"/>
          <w:szCs w:val="24"/>
        </w:rPr>
        <w:t xml:space="preserve"> να αντιληφθούμε έναν κόσμο, όπου η πρόσβαση στο πόσιμο νερό θα είναι δύσκολη έως αδύνατη</w:t>
      </w:r>
      <w:r>
        <w:rPr>
          <w:rFonts w:eastAsia="Times New Roman" w:cs="Times New Roman"/>
          <w:szCs w:val="24"/>
        </w:rPr>
        <w:t>,</w:t>
      </w:r>
      <w:r>
        <w:rPr>
          <w:rFonts w:eastAsia="Times New Roman" w:cs="Times New Roman"/>
          <w:szCs w:val="24"/>
        </w:rPr>
        <w:t xml:space="preserve"> για όλο και μεγαλύτερους πληθυσμούς; Και όμως, αυτή είναι μια πραγματικότητα</w:t>
      </w:r>
      <w:r>
        <w:rPr>
          <w:rFonts w:eastAsia="Times New Roman" w:cs="Times New Roman"/>
          <w:szCs w:val="24"/>
        </w:rPr>
        <w:t>,</w:t>
      </w:r>
      <w:r>
        <w:rPr>
          <w:rFonts w:eastAsia="Times New Roman" w:cs="Times New Roman"/>
          <w:szCs w:val="24"/>
        </w:rPr>
        <w:t xml:space="preserve"> σε πολλές περιοχές του πλανήτη.</w:t>
      </w:r>
    </w:p>
    <w:p w14:paraId="0A5DE85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Στην Ελλάδα των μνημονίων, παραδείγματος χάρ</w:t>
      </w:r>
      <w:r>
        <w:rPr>
          <w:rFonts w:eastAsia="Times New Roman" w:cs="Times New Roman"/>
          <w:szCs w:val="24"/>
        </w:rPr>
        <w:t>ιν</w:t>
      </w:r>
      <w:r>
        <w:rPr>
          <w:rFonts w:eastAsia="Times New Roman" w:cs="Times New Roman"/>
          <w:szCs w:val="24"/>
        </w:rPr>
        <w:t xml:space="preserve">, έχουμε </w:t>
      </w:r>
      <w:r>
        <w:rPr>
          <w:rFonts w:eastAsia="Times New Roman" w:cs="Times New Roman"/>
          <w:szCs w:val="24"/>
        </w:rPr>
        <w:t xml:space="preserve">ζήσει την ενεργειακή φτώχεια και τις μαζικές διακοπές </w:t>
      </w:r>
      <w:r>
        <w:rPr>
          <w:rFonts w:eastAsia="Times New Roman" w:cs="Times New Roman"/>
          <w:szCs w:val="24"/>
        </w:rPr>
        <w:lastRenderedPageBreak/>
        <w:t>ρεύματος, ιδίως την εποχή που το αβάσταχτο χαράτσι επιβάρυνε τους λογαριασμούς του ρεύματος. Αγαθά</w:t>
      </w:r>
      <w:r>
        <w:rPr>
          <w:rFonts w:eastAsia="Times New Roman" w:cs="Times New Roman"/>
          <w:szCs w:val="24"/>
        </w:rPr>
        <w:t>,</w:t>
      </w:r>
      <w:r>
        <w:rPr>
          <w:rFonts w:eastAsia="Times New Roman" w:cs="Times New Roman"/>
          <w:szCs w:val="24"/>
        </w:rPr>
        <w:t xml:space="preserve"> που είναι αναγκαία για την επιβίωση ή την κοινωνική συνοχή</w:t>
      </w:r>
      <w:r>
        <w:rPr>
          <w:rFonts w:eastAsia="Times New Roman" w:cs="Times New Roman"/>
          <w:szCs w:val="24"/>
        </w:rPr>
        <w:t>,</w:t>
      </w:r>
      <w:r>
        <w:rPr>
          <w:rFonts w:eastAsia="Times New Roman" w:cs="Times New Roman"/>
          <w:szCs w:val="24"/>
        </w:rPr>
        <w:t xml:space="preserve"> πρέπει να βρίσκονται υπό δημόσιο έλεγχο κα</w:t>
      </w:r>
      <w:r>
        <w:rPr>
          <w:rFonts w:eastAsia="Times New Roman" w:cs="Times New Roman"/>
          <w:szCs w:val="24"/>
        </w:rPr>
        <w:t>ι να διασφαλίζεται η πρόσβαση σ’ αυτά.</w:t>
      </w:r>
    </w:p>
    <w:p w14:paraId="0A5DE85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Αντίστοιχα, περιοχές ευαίσθητες, όπως οι αιγιαλοί και οι παραλίες, οι όχθες ποταμών και λιμνών, καθώς και τα λιμάνια</w:t>
      </w:r>
      <w:r>
        <w:rPr>
          <w:rFonts w:eastAsia="Times New Roman" w:cs="Times New Roman"/>
          <w:szCs w:val="24"/>
        </w:rPr>
        <w:t>,</w:t>
      </w:r>
      <w:r>
        <w:rPr>
          <w:rFonts w:eastAsia="Times New Roman" w:cs="Times New Roman"/>
          <w:szCs w:val="24"/>
        </w:rPr>
        <w:t xml:space="preserve"> πρέπει να μπορούν να είναι προσβάσιμα σε όλους. Σε μια χώρα, όπως η Ελλάδα, που ταυτίζεται με τη θά</w:t>
      </w:r>
      <w:r>
        <w:rPr>
          <w:rFonts w:eastAsia="Times New Roman" w:cs="Times New Roman"/>
          <w:szCs w:val="24"/>
        </w:rPr>
        <w:t>λασσα και αποτελεί βασικό στοιχείο της οικονομικής και κοινωνικής ζωής, είναι ανάγκη να διατηρήσουμε και να προστατεύσουμε τον δημόσιο χαρακτήρα αυτών των περιοχών.</w:t>
      </w:r>
    </w:p>
    <w:p w14:paraId="0A5DE85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Κοινά αγαθά είναι, επίσης, οι αρχαιολογικοί χώροι</w:t>
      </w:r>
      <w:r>
        <w:rPr>
          <w:rFonts w:eastAsia="Times New Roman" w:cs="Times New Roman"/>
          <w:szCs w:val="24"/>
        </w:rPr>
        <w:t>,</w:t>
      </w:r>
      <w:r>
        <w:rPr>
          <w:rFonts w:eastAsia="Times New Roman" w:cs="Times New Roman"/>
          <w:szCs w:val="24"/>
        </w:rPr>
        <w:t xml:space="preserve"> αλλά και οι οικολογικά ευαίσθητες περιοχ</w:t>
      </w:r>
      <w:r>
        <w:rPr>
          <w:rFonts w:eastAsia="Times New Roman" w:cs="Times New Roman"/>
          <w:szCs w:val="24"/>
        </w:rPr>
        <w:t>ές, που αποτελούν την κοινή μας κληρονομιά</w:t>
      </w:r>
      <w:r>
        <w:rPr>
          <w:rFonts w:eastAsia="Times New Roman" w:cs="Times New Roman"/>
          <w:szCs w:val="24"/>
        </w:rPr>
        <w:t>,</w:t>
      </w:r>
      <w:r>
        <w:rPr>
          <w:rFonts w:eastAsia="Times New Roman" w:cs="Times New Roman"/>
          <w:szCs w:val="24"/>
        </w:rPr>
        <w:t xml:space="preserve"> που πρέπει να παραδώσουμε αλώβητοι στις επόμενες γενιές, να την προστατεύσουμε από λογικές άγριας οικονομικής εκμετάλλευσης. Και εδώ, στην προστασία του πολιτιστικού και φυσικού περιβάλλοντος, ο ρόλος του κράτους</w:t>
      </w:r>
      <w:r>
        <w:rPr>
          <w:rFonts w:eastAsia="Times New Roman" w:cs="Times New Roman"/>
          <w:szCs w:val="24"/>
        </w:rPr>
        <w:t xml:space="preserve"> πρέπει να ενισχυθεί συνταγματικά.</w:t>
      </w:r>
    </w:p>
    <w:p w14:paraId="0A5DE85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Θα ήθελα να προσθέσω άλλο ένα</w:t>
      </w:r>
      <w:r>
        <w:rPr>
          <w:rFonts w:eastAsia="Times New Roman" w:cs="Times New Roman"/>
          <w:szCs w:val="24"/>
        </w:rPr>
        <w:t>,</w:t>
      </w:r>
      <w:r>
        <w:rPr>
          <w:rFonts w:eastAsia="Times New Roman" w:cs="Times New Roman"/>
          <w:szCs w:val="24"/>
        </w:rPr>
        <w:t xml:space="preserve"> πολύ σημαντικό στοιχείο</w:t>
      </w:r>
      <w:r>
        <w:rPr>
          <w:rFonts w:eastAsia="Times New Roman" w:cs="Times New Roman"/>
          <w:szCs w:val="24"/>
        </w:rPr>
        <w:t>,</w:t>
      </w:r>
      <w:r>
        <w:rPr>
          <w:rFonts w:eastAsia="Times New Roman" w:cs="Times New Roman"/>
          <w:szCs w:val="24"/>
        </w:rPr>
        <w:t xml:space="preserve"> που παίζει καθοριστικό ρόλο πια στη ζωή μας. Η πρόσβαση στο διαδίκτυο και στην πληροφορία. Βλέπουμε τη συμπεριφορά αυταρχικών καθεστώτων, που με κάθε τρόπο προσπαθού</w:t>
      </w:r>
      <w:r>
        <w:rPr>
          <w:rFonts w:eastAsia="Times New Roman" w:cs="Times New Roman"/>
          <w:szCs w:val="24"/>
        </w:rPr>
        <w:t>ν να ελέγξουν την πληροφόρηση, επιβάλλοντας απαγορεύσεις και αθέμιτους ελέγχους.</w:t>
      </w:r>
    </w:p>
    <w:p w14:paraId="0A5DE85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Από την άλλη, οι σύγχρονες ανάγκες κάνουν απαραίτητη την ελεύθερη και ασφαλή πρόσβαση στο διαδίκτυο και το κράτος πρέπει να αναλάβει την ευθύνη, για να διασφαλίσει αυτό το νέο</w:t>
      </w:r>
      <w:r>
        <w:rPr>
          <w:rFonts w:eastAsia="Times New Roman" w:cs="Times New Roman"/>
          <w:szCs w:val="24"/>
        </w:rPr>
        <w:t xml:space="preserve"> δικαίωμα. </w:t>
      </w:r>
    </w:p>
    <w:p w14:paraId="0A5DE85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Είναι επιτακτική ανάγκη να μας προβληματίσει η εξέλιξη της τεχνολογίας σε ό,τι αφορά την τεχνητή νοημοσύνη και τις επιδράσεις της.</w:t>
      </w:r>
    </w:p>
    <w:p w14:paraId="0A5DE85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Τελευταίο, αν και ιδιαίτερα σημαντικό, είναι η καθιέρωση της απλής αναλογικής, η θέσπιση της οποίας δημιουργεί τι</w:t>
      </w:r>
      <w:r>
        <w:rPr>
          <w:rFonts w:eastAsia="Times New Roman" w:cs="Times New Roman"/>
          <w:szCs w:val="24"/>
        </w:rPr>
        <w:t>ς προϋποθέσεις για συγκλίσεις, αλλά και για έλεγχο</w:t>
      </w:r>
      <w:r>
        <w:rPr>
          <w:rFonts w:eastAsia="Times New Roman" w:cs="Times New Roman"/>
          <w:szCs w:val="24"/>
        </w:rPr>
        <w:t>,</w:t>
      </w:r>
      <w:r>
        <w:rPr>
          <w:rFonts w:eastAsia="Times New Roman" w:cs="Times New Roman"/>
          <w:szCs w:val="24"/>
        </w:rPr>
        <w:t xml:space="preserve"> που αποτελεί βασική προϋπόθεση για την καταπολέμηση της διαπλοκής. </w:t>
      </w:r>
    </w:p>
    <w:p w14:paraId="0A5DE85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Σε συνδυασμό με την αλλαγή του περιβόητου άρθρου 86, το πολιτικό σύστημα εξοπλίζεται με δυο ισχυρά όπλα, για να απαλλαγεί από το άγος τη</w:t>
      </w:r>
      <w:r>
        <w:rPr>
          <w:rFonts w:eastAsia="Times New Roman" w:cs="Times New Roman"/>
          <w:szCs w:val="24"/>
        </w:rPr>
        <w:t>ς διαφθοράς, που τόσο μας έχει κοστίσει.</w:t>
      </w:r>
    </w:p>
    <w:p w14:paraId="0A5DE85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Ευχαριστώ.</w:t>
      </w:r>
    </w:p>
    <w:p w14:paraId="0A5DE85A" w14:textId="77777777" w:rsidR="00415E13" w:rsidRDefault="00E650A0">
      <w:pPr>
        <w:spacing w:line="600" w:lineRule="auto"/>
        <w:ind w:firstLine="720"/>
        <w:jc w:val="center"/>
        <w:rPr>
          <w:rFonts w:eastAsia="Times New Roman" w:cs="Times New Roman"/>
          <w:szCs w:val="24"/>
        </w:rPr>
      </w:pPr>
      <w:r w:rsidRPr="0054070C">
        <w:rPr>
          <w:rFonts w:eastAsia="Times New Roman" w:cs="Times New Roman"/>
          <w:szCs w:val="24"/>
        </w:rPr>
        <w:t>(Χειροκροτήματα από την πτέρυγα του Σ</w:t>
      </w:r>
      <w:r>
        <w:rPr>
          <w:rFonts w:eastAsia="Times New Roman" w:cs="Times New Roman"/>
          <w:szCs w:val="24"/>
        </w:rPr>
        <w:t>ΥΡΙΖΑ)</w:t>
      </w:r>
    </w:p>
    <w:p w14:paraId="0A5DE85B" w14:textId="77777777" w:rsidR="00415E13" w:rsidRDefault="00E650A0">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 Θραψανιώτη.</w:t>
      </w:r>
    </w:p>
    <w:p w14:paraId="0A5DE85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Τρεις Βουλευτές έμειναν </w:t>
      </w:r>
      <w:r>
        <w:rPr>
          <w:rFonts w:eastAsia="Times New Roman" w:cs="Times New Roman"/>
          <w:szCs w:val="24"/>
        </w:rPr>
        <w:t xml:space="preserve">να μιλήσουν, </w:t>
      </w:r>
      <w:r>
        <w:rPr>
          <w:rFonts w:eastAsia="Times New Roman" w:cs="Times New Roman"/>
          <w:szCs w:val="24"/>
        </w:rPr>
        <w:t xml:space="preserve">για να ολοκληρώσουμε τη συνεδρίασή μας. Είναι ο κ. Αμυράς, </w:t>
      </w:r>
      <w:r>
        <w:rPr>
          <w:rFonts w:eastAsia="Times New Roman" w:cs="Times New Roman"/>
          <w:szCs w:val="24"/>
        </w:rPr>
        <w:t>ο κ. Συντυχάκης και ο κ. Ηγουμενίδης.</w:t>
      </w:r>
    </w:p>
    <w:p w14:paraId="0A5DE85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 κ. Αμυράς, Ανεξάρτητος Βουλευτής Β΄ Αθήνας, έχει τον λόγο για επτά λεπτά.</w:t>
      </w:r>
    </w:p>
    <w:p w14:paraId="0A5DE85E"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0A5DE85F" w14:textId="77777777" w:rsidR="00415E13" w:rsidRDefault="00E650A0">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η χώρα χρειάζεται ένα λειτουργικό Σύνταγμα, ανοιχτό στον κόσμο και </w:t>
      </w:r>
      <w:r>
        <w:rPr>
          <w:rFonts w:eastAsia="Times New Roman" w:cs="Times New Roman"/>
          <w:szCs w:val="24"/>
        </w:rPr>
        <w:t>τις εξελίξεις και ταυτοχρόνως στιβαρό και αποτελεσματικό, ώστε να αποφεύγονται αμφισημίες και άνοιγμα παραθύρων για αυθαίρετη νομοθέτηση.</w:t>
      </w:r>
    </w:p>
    <w:p w14:paraId="0A5DE86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Η αναθεωρητική πρόταση της Πλειοψηφίας, δυστυχώς, αποδεικνύεται κατώτερη των περιστάσεων και των πραγματικών αναγκών τ</w:t>
      </w:r>
      <w:r>
        <w:rPr>
          <w:rFonts w:eastAsia="Times New Roman" w:cs="Times New Roman"/>
          <w:szCs w:val="24"/>
        </w:rPr>
        <w:t>ης χώρας. Δεν αναφέρομαι μόνο στην ελαφρότητα, με την οποία προσέγγισε το ζήτημα της Αναθεώρησης, με τις επιτροπές γειτονιάς, αλλά και το δημοψήφισμα που δεν έγινε ποτέ για τις διατάξεις προς αναθεώρηση. Ενδεικτικό του γεγονότος ότι η κυβερνητική, στην ουσ</w:t>
      </w:r>
      <w:r>
        <w:rPr>
          <w:rFonts w:eastAsia="Times New Roman" w:cs="Times New Roman"/>
          <w:szCs w:val="24"/>
        </w:rPr>
        <w:t>ία, πρόταση για την Αναθεώρηση κλείνει τα μάτια στην ανάγκη και την πρόκληση των καιρών</w:t>
      </w:r>
      <w:r>
        <w:rPr>
          <w:rFonts w:eastAsia="Times New Roman" w:cs="Times New Roman"/>
          <w:szCs w:val="24"/>
        </w:rPr>
        <w:t>,</w:t>
      </w:r>
      <w:r>
        <w:rPr>
          <w:rFonts w:eastAsia="Times New Roman" w:cs="Times New Roman"/>
          <w:szCs w:val="24"/>
        </w:rPr>
        <w:t xml:space="preserve"> είναι ότι έχει στηλώσει τα πόδια απέναντι και εναντίων των ιδιωτικών μη κερδοσκοπικών πανεπιστημίων, μια επιλογή</w:t>
      </w:r>
      <w:r>
        <w:rPr>
          <w:rFonts w:eastAsia="Times New Roman" w:cs="Times New Roman"/>
          <w:szCs w:val="24"/>
        </w:rPr>
        <w:t>,</w:t>
      </w:r>
      <w:r>
        <w:rPr>
          <w:rFonts w:eastAsia="Times New Roman" w:cs="Times New Roman"/>
          <w:szCs w:val="24"/>
        </w:rPr>
        <w:t xml:space="preserve"> που έχουν υιοθετήσει σχεδόν όλες οι χώρες του κόσμου, εκτός από τη δική μας. </w:t>
      </w:r>
    </w:p>
    <w:p w14:paraId="0A5DE86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Πρόκειται για μια κλειστοφοβική Αναθεώρηση. Το Σύνταγμα δεν είναι μόνο λέξεις. Είναι ο υπέρτατος νόμος του κράτους, σύμφωνα με τους ορισμούς του οποίου</w:t>
      </w:r>
      <w:r>
        <w:rPr>
          <w:rFonts w:eastAsia="Times New Roman" w:cs="Times New Roman"/>
          <w:szCs w:val="24"/>
        </w:rPr>
        <w:t>,</w:t>
      </w:r>
      <w:r>
        <w:rPr>
          <w:rFonts w:eastAsia="Times New Roman" w:cs="Times New Roman"/>
          <w:szCs w:val="24"/>
        </w:rPr>
        <w:t xml:space="preserve"> πρέπει να συμμορφώνονται</w:t>
      </w:r>
      <w:r>
        <w:rPr>
          <w:rFonts w:eastAsia="Times New Roman" w:cs="Times New Roman"/>
          <w:szCs w:val="24"/>
        </w:rPr>
        <w:t xml:space="preserve"> όλα τα υπόλοιπα νομοθετήματα. Είναι ο φύλακας του πολιτεύματος, των δικαιωμάτων, των θεσμών και της δημοκρατίας. Δυστυχώς, όμως, έχουμε δει την Κυβέρνηση</w:t>
      </w:r>
      <w:r>
        <w:rPr>
          <w:rFonts w:eastAsia="Times New Roman" w:cs="Times New Roman"/>
          <w:szCs w:val="24"/>
        </w:rPr>
        <w:t>,</w:t>
      </w:r>
      <w:r>
        <w:rPr>
          <w:rFonts w:eastAsia="Times New Roman" w:cs="Times New Roman"/>
          <w:szCs w:val="24"/>
        </w:rPr>
        <w:t xml:space="preserve"> την ίδια </w:t>
      </w:r>
      <w:r>
        <w:rPr>
          <w:rFonts w:eastAsia="Times New Roman" w:cs="Times New Roman"/>
          <w:szCs w:val="24"/>
        </w:rPr>
        <w:lastRenderedPageBreak/>
        <w:t>ώρα που επικαλείται το Σύνταγμα, την ίδια ώρα και να το παραβιάζει, γεγονός που επικυρώνετα</w:t>
      </w:r>
      <w:r>
        <w:rPr>
          <w:rFonts w:eastAsia="Times New Roman" w:cs="Times New Roman"/>
          <w:szCs w:val="24"/>
        </w:rPr>
        <w:t xml:space="preserve">ι και από τις αποφάσεις των ανωτάτων δικαστηρίων της χώρας. </w:t>
      </w:r>
    </w:p>
    <w:p w14:paraId="0A5DE86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Να σας θυμίσω την αντισυνταγματικότητα του νόμου Κατρούγκαλου για τις περικοπές συντάξεων και την κατάργηση των δώρων, το άρθρο 2 του νόμου Παππά για τις τηλεοπτικές άδειες ή το νόμο Μπαλτά για τ</w:t>
      </w:r>
      <w:r>
        <w:rPr>
          <w:rFonts w:eastAsia="Times New Roman" w:cs="Times New Roman"/>
          <w:szCs w:val="24"/>
        </w:rPr>
        <w:t>ην επιλογή διευθυντικών στελεχών στην παιδεία.</w:t>
      </w:r>
    </w:p>
    <w:p w14:paraId="0A5DE86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Ας έρθω, όμως, στο άρθρο 16, δηλαδή στην απαγόρευση ίδρυσης μη κρατικών πανεπιστημίων στη χώρα μας. Δεν περιλαμβάνεται στις αναθεωρητικές προτάσεις της Πλειοψηφίας και εδώ βεβαίως</w:t>
      </w:r>
      <w:r>
        <w:rPr>
          <w:rFonts w:eastAsia="Times New Roman" w:cs="Times New Roman"/>
          <w:szCs w:val="24"/>
        </w:rPr>
        <w:t>,</w:t>
      </w:r>
      <w:r>
        <w:rPr>
          <w:rFonts w:eastAsia="Times New Roman" w:cs="Times New Roman"/>
          <w:szCs w:val="24"/>
        </w:rPr>
        <w:t xml:space="preserve"> είναι που λες ότι κλείνει τα</w:t>
      </w:r>
      <w:r>
        <w:rPr>
          <w:rFonts w:eastAsia="Times New Roman" w:cs="Times New Roman"/>
          <w:szCs w:val="24"/>
        </w:rPr>
        <w:t xml:space="preserve"> μάτια στην πραγματικότητα. Έχουμε ιδιωτικούς παιδικούς σταθμούς, έχουμε ιδιωτικά νηπιαγωγεία, έχουμε ιδιωτικά δημοτικά σχολεία, έχουμε ιδιωτικά γυμνάσια, έχουμε ιδιωτικά λύκεια, έχουμε ιδιωτικά κολέγια, τα ιδιωτικά πανεπιστήμια πείραξαν την Κυβέρνηση;</w:t>
      </w:r>
    </w:p>
    <w:p w14:paraId="0A5DE86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Να </w:t>
      </w:r>
      <w:r>
        <w:rPr>
          <w:rFonts w:eastAsia="Times New Roman" w:cs="Times New Roman"/>
          <w:szCs w:val="24"/>
        </w:rPr>
        <w:t>επισημάνω ότι ήδη</w:t>
      </w:r>
      <w:r>
        <w:rPr>
          <w:rFonts w:eastAsia="Times New Roman" w:cs="Times New Roman"/>
          <w:szCs w:val="24"/>
        </w:rPr>
        <w:t>,</w:t>
      </w:r>
      <w:r>
        <w:rPr>
          <w:rFonts w:eastAsia="Times New Roman" w:cs="Times New Roman"/>
          <w:szCs w:val="24"/>
        </w:rPr>
        <w:t xml:space="preserve"> λειτουργούν ιδιωτικά πανεπιστήμια ως κολέγια, που συνεργάζονται με ξένα πανεπιστήμια και δίνουν πτυχία, τα οποία η Ελλάδα υποχρεούται και αναγνωρίζει. Έχουμε, λοιπόν, το οξύμωρο</w:t>
      </w:r>
      <w:r>
        <w:rPr>
          <w:rFonts w:eastAsia="Times New Roman" w:cs="Times New Roman"/>
          <w:szCs w:val="24"/>
        </w:rPr>
        <w:t>:</w:t>
      </w:r>
      <w:r>
        <w:rPr>
          <w:rFonts w:eastAsia="Times New Roman" w:cs="Times New Roman"/>
          <w:szCs w:val="24"/>
        </w:rPr>
        <w:t xml:space="preserve"> να αναγνωρίζονται τα επαγγελματικά δικαιώματα και να μην α</w:t>
      </w:r>
      <w:r>
        <w:rPr>
          <w:rFonts w:eastAsia="Times New Roman" w:cs="Times New Roman"/>
          <w:szCs w:val="24"/>
        </w:rPr>
        <w:t xml:space="preserve">ναγνωρίζονται οι φορείς τους. </w:t>
      </w:r>
    </w:p>
    <w:p w14:paraId="0A5DE86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Γιατί να φεύγουν στο εξωτερικό διδάσκοντες και νέοι φοιτητές; Γιατί να μην δίνεται η δυνατότητα στη χώρα μας να γίνει ένας πόλος έλξης φοιτητών της αλλοδαπής; Προτείνω, λοιπόν, να αφήσουμε την εσωστρέφεια και να στραφούμε σε </w:t>
      </w:r>
      <w:r>
        <w:rPr>
          <w:rFonts w:eastAsia="Times New Roman" w:cs="Times New Roman"/>
          <w:szCs w:val="24"/>
        </w:rPr>
        <w:t>επιτυχημένες παγκόσμιες πρακτικές, που θα ενισχύσουν την πανεπιστημιακή εκπαίδευση στο σύνολό της, θα αυξήσουν την άμιλλα γνώσης, προς όφελος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των δημοσίων πανεπιστημίων, της κοινωνίας και ιδιαιτέρως</w:t>
      </w:r>
      <w:r>
        <w:rPr>
          <w:rFonts w:eastAsia="Times New Roman" w:cs="Times New Roman"/>
          <w:szCs w:val="24"/>
        </w:rPr>
        <w:t>,</w:t>
      </w:r>
      <w:r>
        <w:rPr>
          <w:rFonts w:eastAsia="Times New Roman" w:cs="Times New Roman"/>
          <w:szCs w:val="24"/>
        </w:rPr>
        <w:t xml:space="preserve"> των νέων ανθρώπων.</w:t>
      </w:r>
    </w:p>
    <w:p w14:paraId="0A5DE86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Έρχομαι στο άρθρο 32 παράγρ</w:t>
      </w:r>
      <w:r>
        <w:rPr>
          <w:rFonts w:eastAsia="Times New Roman" w:cs="Times New Roman"/>
          <w:szCs w:val="24"/>
        </w:rPr>
        <w:t>αφος 4, που αφορά στην αποσύνδεση της εκλογής του Προέδρου της Δημοκρατίας από τον βίο της εκάστοτε υπάρχουσας Βουλής. Πρόκειται για μια πρόταση Αναθεώρησης, που είναι σαφώς αποτέλεσμα της πρόσφατης ιστορίας, στα τέλη δηλαδή του 2014, μιας περιόδου αμαύρωσ</w:t>
      </w:r>
      <w:r>
        <w:rPr>
          <w:rFonts w:eastAsia="Times New Roman" w:cs="Times New Roman"/>
          <w:szCs w:val="24"/>
        </w:rPr>
        <w:t xml:space="preserve">ης του κοινοβουλευτισμού, με ανυπόστατες κατηγορίες </w:t>
      </w:r>
      <w:r>
        <w:rPr>
          <w:rFonts w:eastAsia="Times New Roman" w:cs="Times New Roman"/>
          <w:szCs w:val="24"/>
        </w:rPr>
        <w:lastRenderedPageBreak/>
        <w:t>για χρηματισμό Βουλευτών, τοξικότητα και ακραία πόλωση. Ήταν η εποχή, που η εκλογή Προέδρου της Δημοκρατίας χρησιμοποιήθηκε από τον ΣΥΡΙΖΑ τότε, για να πέσει η κυβέρνηση, έχοντας ως όχημα την εκλογή του Π</w:t>
      </w:r>
      <w:r>
        <w:rPr>
          <w:rFonts w:eastAsia="Times New Roman" w:cs="Times New Roman"/>
          <w:szCs w:val="24"/>
        </w:rPr>
        <w:t xml:space="preserve">ροέδρου. </w:t>
      </w:r>
    </w:p>
    <w:p w14:paraId="0A5DE867"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Ζητούμενο, λοιπόν, στην πολιτική ζωή είναι η σταθερότητα. Ήδη</w:t>
      </w:r>
      <w:r>
        <w:rPr>
          <w:rFonts w:eastAsia="Times New Roman" w:cs="Times New Roman"/>
          <w:szCs w:val="24"/>
        </w:rPr>
        <w:t>,</w:t>
      </w:r>
      <w:r>
        <w:rPr>
          <w:rFonts w:eastAsia="Times New Roman" w:cs="Times New Roman"/>
          <w:szCs w:val="24"/>
        </w:rPr>
        <w:t xml:space="preserve"> βλέπουμε ότι η πολιτική ανασφάλεια και η μακρά προεκλογική περίοδος έχουν άμεσο αντίκτυπο και στο οικονομικό περιβάλλον, με τους φόβους και τις επιφυλάξεις για την πορεία της χώρας να</w:t>
      </w:r>
      <w:r>
        <w:rPr>
          <w:rFonts w:eastAsia="Times New Roman" w:cs="Times New Roman"/>
          <w:szCs w:val="24"/>
        </w:rPr>
        <w:t xml:space="preserve"> εκφράζονται ανοικτά απ’ όλες τις πλευρές.</w:t>
      </w:r>
    </w:p>
    <w:p w14:paraId="0A5DE86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Ας κάνουμε, λοιπόν, ένα βήμα για τη μελλοντική κατοχύρωση της πολιτικής σταθερότητας, αποσυνδέοντας την εκλογή του Προέδρου της Δημοκρατίας από τη διάρκεια του βίου της εκάστοτε Βουλής. Θα έλεγα, βέβαια, ότι η παρ</w:t>
      </w:r>
      <w:r>
        <w:rPr>
          <w:rFonts w:eastAsia="Times New Roman" w:cs="Times New Roman"/>
          <w:szCs w:val="24"/>
        </w:rPr>
        <w:t>ούσα πρόταση δεν μου φαίνεται αρκετά λειτουργική και είναι χρονοβόρα</w:t>
      </w:r>
      <w:r>
        <w:rPr>
          <w:rFonts w:eastAsia="Times New Roman" w:cs="Times New Roman"/>
          <w:szCs w:val="24"/>
        </w:rPr>
        <w:t>,</w:t>
      </w:r>
      <w:r>
        <w:rPr>
          <w:rFonts w:eastAsia="Times New Roman" w:cs="Times New Roman"/>
          <w:szCs w:val="24"/>
        </w:rPr>
        <w:t xml:space="preserve"> με το εξάμηνο που προβλέπει.</w:t>
      </w:r>
    </w:p>
    <w:p w14:paraId="0A5DE86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Θα ήθελα, όμως, να αναφερθώ και στο άρθρο 24, που δεν αγγίζει η αναθεωρητική πρόταση. Το άρθρο 24 αφορά στο περιβάλλον και στην προστασία του. Δεν μπορώ να κ</w:t>
      </w:r>
      <w:r>
        <w:rPr>
          <w:rFonts w:eastAsia="Times New Roman" w:cs="Times New Roman"/>
          <w:szCs w:val="24"/>
        </w:rPr>
        <w:t xml:space="preserve">αταλάβω </w:t>
      </w:r>
      <w:r>
        <w:rPr>
          <w:rFonts w:eastAsia="Times New Roman" w:cs="Times New Roman"/>
          <w:szCs w:val="24"/>
        </w:rPr>
        <w:lastRenderedPageBreak/>
        <w:t>τη μη αναθεώρηση και ενίσχυση του εν λόγω άρθρου</w:t>
      </w:r>
      <w:r>
        <w:rPr>
          <w:rFonts w:eastAsia="Times New Roman" w:cs="Times New Roman"/>
          <w:szCs w:val="24"/>
        </w:rPr>
        <w:t>,</w:t>
      </w:r>
      <w:r>
        <w:rPr>
          <w:rFonts w:eastAsia="Times New Roman" w:cs="Times New Roman"/>
          <w:szCs w:val="24"/>
        </w:rPr>
        <w:t xml:space="preserve"> με στόχευση την αντιμετώπιση της κλιματικής αλλαγής, τη διαχείριση των υδατικών πόρων και την ενίσχυση των ανανεώσιμων πηγών ενέργειας.</w:t>
      </w:r>
    </w:p>
    <w:p w14:paraId="0A5DE86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Προσωπικά</w:t>
      </w:r>
      <w:r>
        <w:rPr>
          <w:rFonts w:eastAsia="Times New Roman" w:cs="Times New Roman"/>
          <w:szCs w:val="24"/>
        </w:rPr>
        <w:t>,</w:t>
      </w:r>
      <w:r>
        <w:rPr>
          <w:rFonts w:eastAsia="Times New Roman" w:cs="Times New Roman"/>
          <w:szCs w:val="24"/>
        </w:rPr>
        <w:t xml:space="preserve"> θεωρώ ύψιστη προτεραιότητα ενός σύγχρονου κράτους τ</w:t>
      </w:r>
      <w:r>
        <w:rPr>
          <w:rFonts w:eastAsia="Times New Roman" w:cs="Times New Roman"/>
          <w:szCs w:val="24"/>
        </w:rPr>
        <w:t>ην προστασία του περιβάλλοντος, το οποίο δυστυχώς στην Ελλάδα κακοποιείται διαχρονικώς και διακομματικώς.</w:t>
      </w:r>
    </w:p>
    <w:p w14:paraId="0A5DE86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Άρθρο 86 περί ευθύνης Υπουργών ή</w:t>
      </w:r>
      <w:r>
        <w:rPr>
          <w:rFonts w:eastAsia="Times New Roman" w:cs="Times New Roman"/>
          <w:szCs w:val="24"/>
        </w:rPr>
        <w:t xml:space="preserve"> -</w:t>
      </w:r>
      <w:r>
        <w:rPr>
          <w:rFonts w:eastAsia="Times New Roman" w:cs="Times New Roman"/>
          <w:szCs w:val="24"/>
        </w:rPr>
        <w:t>εάν θέλετε</w:t>
      </w:r>
      <w:r>
        <w:rPr>
          <w:rFonts w:eastAsia="Times New Roman" w:cs="Times New Roman"/>
          <w:szCs w:val="24"/>
        </w:rPr>
        <w:t>-</w:t>
      </w:r>
      <w:r>
        <w:rPr>
          <w:rFonts w:eastAsia="Times New Roman" w:cs="Times New Roman"/>
          <w:szCs w:val="24"/>
        </w:rPr>
        <w:t xml:space="preserve"> περί μη ευθύνης Υπουργών, όπως είχε καταντήσει και όπως στην ουσία χρησιμοποιούνταν. Είμαι θετικός ως πρ</w:t>
      </w:r>
      <w:r>
        <w:rPr>
          <w:rFonts w:eastAsia="Times New Roman" w:cs="Times New Roman"/>
          <w:szCs w:val="24"/>
        </w:rPr>
        <w:t xml:space="preserve">ος την κατάργηση της παραγράφου 3 για την αποσβεστική προθεσμία άσκησης δίωξης από τη Βουλή για Υπουργούς και για την αναστολή της δίωξης. </w:t>
      </w:r>
    </w:p>
    <w:p w14:paraId="0A5DE86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Να πάψουν οι Υπουργοί και οι Βουλευτές, όπως υπάρχει πρόβλεψη στο άρθρο 62, να ξεφεύγουν από τη </w:t>
      </w:r>
      <w:r>
        <w:rPr>
          <w:rFonts w:eastAsia="Times New Roman" w:cs="Times New Roman"/>
          <w:szCs w:val="24"/>
        </w:rPr>
        <w:t>δ</w:t>
      </w:r>
      <w:r>
        <w:rPr>
          <w:rFonts w:eastAsia="Times New Roman" w:cs="Times New Roman"/>
          <w:szCs w:val="24"/>
        </w:rPr>
        <w:t>ικαιοσύνη. Ό,τι ισχ</w:t>
      </w:r>
      <w:r>
        <w:rPr>
          <w:rFonts w:eastAsia="Times New Roman" w:cs="Times New Roman"/>
          <w:szCs w:val="24"/>
        </w:rPr>
        <w:t xml:space="preserve">ύει για κάθε πολίτη, το ίδιο πρέπει να ισχύει και για τους αιρετούς. Έτσι μόνο θα αρχίσει η σταδιακή υποχώρηση της καχυποψίας </w:t>
      </w:r>
      <w:r>
        <w:rPr>
          <w:rFonts w:eastAsia="Times New Roman" w:cs="Times New Roman"/>
          <w:szCs w:val="24"/>
        </w:rPr>
        <w:t>-</w:t>
      </w:r>
      <w:r>
        <w:rPr>
          <w:rFonts w:eastAsia="Times New Roman" w:cs="Times New Roman"/>
          <w:szCs w:val="24"/>
        </w:rPr>
        <w:t>δικαιολογημένης</w:t>
      </w:r>
      <w:r>
        <w:rPr>
          <w:rFonts w:eastAsia="Times New Roman" w:cs="Times New Roman"/>
          <w:szCs w:val="24"/>
        </w:rPr>
        <w:t>,</w:t>
      </w:r>
      <w:r>
        <w:rPr>
          <w:rFonts w:eastAsia="Times New Roman" w:cs="Times New Roman"/>
          <w:szCs w:val="24"/>
        </w:rPr>
        <w:t xml:space="preserve"> θα πω εγώ- των πολιτών έναντι των πολιτικών.</w:t>
      </w:r>
    </w:p>
    <w:p w14:paraId="0A5DE86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Με βρίσκουν, επίσης, σύμφωνο οι προτάσεις</w:t>
      </w:r>
      <w:r>
        <w:rPr>
          <w:rFonts w:eastAsia="Times New Roman" w:cs="Times New Roman"/>
          <w:szCs w:val="24"/>
        </w:rPr>
        <w:t>,</w:t>
      </w:r>
      <w:r>
        <w:rPr>
          <w:rFonts w:eastAsia="Times New Roman" w:cs="Times New Roman"/>
          <w:szCs w:val="24"/>
        </w:rPr>
        <w:t xml:space="preserve"> που αφορούν στη σύσταση </w:t>
      </w:r>
      <w:r>
        <w:rPr>
          <w:rFonts w:eastAsia="Times New Roman" w:cs="Times New Roman"/>
          <w:szCs w:val="24"/>
        </w:rPr>
        <w:t xml:space="preserve">δυο εξεταστικών επιτροπών ανά </w:t>
      </w:r>
      <w:r>
        <w:rPr>
          <w:rFonts w:eastAsia="Times New Roman" w:cs="Times New Roman"/>
          <w:szCs w:val="24"/>
        </w:rPr>
        <w:t>π</w:t>
      </w:r>
      <w:r>
        <w:rPr>
          <w:rFonts w:eastAsia="Times New Roman" w:cs="Times New Roman"/>
          <w:szCs w:val="24"/>
        </w:rPr>
        <w:t>ερίοδο</w:t>
      </w:r>
      <w:r>
        <w:rPr>
          <w:rFonts w:eastAsia="Times New Roman" w:cs="Times New Roman"/>
          <w:szCs w:val="24"/>
        </w:rPr>
        <w:t>,</w:t>
      </w:r>
      <w:r>
        <w:rPr>
          <w:rFonts w:eastAsia="Times New Roman" w:cs="Times New Roman"/>
          <w:szCs w:val="24"/>
        </w:rPr>
        <w:t xml:space="preserve"> με πρωτοβουλία της μειοψηφίας του Κοινοβουλίου, δηλαδή των 2/5. Αυτό είναι το άρθρο 68.</w:t>
      </w:r>
    </w:p>
    <w:p w14:paraId="0A5DE86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Επίσης, με βρίσκει σύμφωνο η μη διατήρηση της βουλευτικής ασυλίας, παρά μόνο για αδικήματα</w:t>
      </w:r>
      <w:r>
        <w:rPr>
          <w:rFonts w:eastAsia="Times New Roman" w:cs="Times New Roman"/>
          <w:szCs w:val="24"/>
        </w:rPr>
        <w:t>,</w:t>
      </w:r>
      <w:r>
        <w:rPr>
          <w:rFonts w:eastAsia="Times New Roman" w:cs="Times New Roman"/>
          <w:szCs w:val="24"/>
        </w:rPr>
        <w:t xml:space="preserve"> που σχετίζονται άμεσα με την άσκηση τ</w:t>
      </w:r>
      <w:r>
        <w:rPr>
          <w:rFonts w:eastAsia="Times New Roman" w:cs="Times New Roman"/>
          <w:szCs w:val="24"/>
        </w:rPr>
        <w:t>ων βουλευτικών καθηκόντων. Άρθρο 62.</w:t>
      </w:r>
    </w:p>
    <w:p w14:paraId="0A5DE86F" w14:textId="77777777" w:rsidR="00415E13" w:rsidRDefault="00E650A0">
      <w:pPr>
        <w:spacing w:line="600" w:lineRule="auto"/>
        <w:ind w:firstLine="720"/>
        <w:jc w:val="both"/>
        <w:rPr>
          <w:rFonts w:eastAsia="Times New Roman" w:cs="Times New Roman"/>
          <w:szCs w:val="24"/>
        </w:rPr>
      </w:pPr>
      <w:r w:rsidRPr="00022913">
        <w:rPr>
          <w:rFonts w:eastAsia="Times New Roman"/>
          <w:bCs/>
          <w:shd w:val="clear" w:color="auto" w:fill="FFFFFF"/>
        </w:rPr>
        <w:t>Θα</w:t>
      </w:r>
      <w:r>
        <w:rPr>
          <w:rFonts w:eastAsia="Times New Roman" w:cs="Times New Roman"/>
          <w:szCs w:val="24"/>
        </w:rPr>
        <w:t xml:space="preserve"> υπερψηφίσω</w:t>
      </w:r>
      <w:r w:rsidRPr="004D45BE">
        <w:rPr>
          <w:rFonts w:eastAsia="Times New Roman" w:cs="Times New Roman"/>
          <w:szCs w:val="24"/>
        </w:rPr>
        <w:t xml:space="preserve"> την ανα</w:t>
      </w:r>
      <w:r>
        <w:rPr>
          <w:rFonts w:eastAsia="Times New Roman" w:cs="Times New Roman"/>
          <w:szCs w:val="24"/>
        </w:rPr>
        <w:t xml:space="preserve">θεώρηση </w:t>
      </w:r>
      <w:r w:rsidRPr="004D45BE">
        <w:rPr>
          <w:rFonts w:eastAsia="Times New Roman" w:cs="Times New Roman"/>
          <w:szCs w:val="24"/>
        </w:rPr>
        <w:t>της παραγράφου 2 του άρθρου 5 για την κατοχύρωση της ελευθερίας</w:t>
      </w:r>
      <w:r>
        <w:rPr>
          <w:rFonts w:eastAsia="Times New Roman" w:cs="Times New Roman"/>
          <w:szCs w:val="24"/>
        </w:rPr>
        <w:t>,</w:t>
      </w:r>
      <w:r w:rsidRPr="004D45BE">
        <w:rPr>
          <w:rFonts w:eastAsia="Times New Roman" w:cs="Times New Roman"/>
          <w:szCs w:val="24"/>
        </w:rPr>
        <w:t xml:space="preserve"> χωρίς διάκριση φύλου</w:t>
      </w:r>
      <w:r>
        <w:rPr>
          <w:rFonts w:eastAsia="Times New Roman" w:cs="Times New Roman"/>
          <w:szCs w:val="24"/>
        </w:rPr>
        <w:t>,</w:t>
      </w:r>
      <w:r w:rsidRPr="004D45BE">
        <w:rPr>
          <w:rFonts w:eastAsia="Times New Roman" w:cs="Times New Roman"/>
          <w:szCs w:val="24"/>
        </w:rPr>
        <w:t xml:space="preserve"> ταυτότητας φύλου και σεξουαλικού προσ</w:t>
      </w:r>
      <w:r>
        <w:rPr>
          <w:rFonts w:eastAsia="Times New Roman" w:cs="Times New Roman"/>
          <w:szCs w:val="24"/>
        </w:rPr>
        <w:t>ανατολισμού, πλέον της εθνικότητα</w:t>
      </w:r>
      <w:r w:rsidRPr="004D45BE">
        <w:rPr>
          <w:rFonts w:eastAsia="Times New Roman" w:cs="Times New Roman"/>
          <w:szCs w:val="24"/>
        </w:rPr>
        <w:t>ς</w:t>
      </w:r>
      <w:r>
        <w:rPr>
          <w:rFonts w:eastAsia="Times New Roman" w:cs="Times New Roman"/>
          <w:szCs w:val="24"/>
        </w:rPr>
        <w:t>,</w:t>
      </w:r>
      <w:r w:rsidRPr="004D45BE">
        <w:rPr>
          <w:rFonts w:eastAsia="Times New Roman" w:cs="Times New Roman"/>
          <w:szCs w:val="24"/>
        </w:rPr>
        <w:t xml:space="preserve"> της φ</w:t>
      </w:r>
      <w:r>
        <w:rPr>
          <w:rFonts w:eastAsia="Times New Roman" w:cs="Times New Roman"/>
          <w:szCs w:val="24"/>
        </w:rPr>
        <w:t xml:space="preserve">υλής, </w:t>
      </w:r>
      <w:r w:rsidRPr="004D45BE">
        <w:rPr>
          <w:rFonts w:eastAsia="Times New Roman" w:cs="Times New Roman"/>
          <w:szCs w:val="24"/>
        </w:rPr>
        <w:t>της γλώσσας και των</w:t>
      </w:r>
      <w:r w:rsidRPr="004D45BE">
        <w:rPr>
          <w:rFonts w:eastAsia="Times New Roman" w:cs="Times New Roman"/>
          <w:szCs w:val="24"/>
        </w:rPr>
        <w:t xml:space="preserve"> θρησκευτικών ή πολιτικών πεποιθήσεων</w:t>
      </w:r>
      <w:r>
        <w:rPr>
          <w:rFonts w:eastAsia="Times New Roman" w:cs="Times New Roman"/>
          <w:szCs w:val="24"/>
        </w:rPr>
        <w:t>. Π</w:t>
      </w:r>
      <w:r w:rsidRPr="004D45BE">
        <w:rPr>
          <w:rFonts w:eastAsia="Times New Roman" w:cs="Times New Roman"/>
          <w:szCs w:val="24"/>
        </w:rPr>
        <w:t xml:space="preserve">ρόκειται </w:t>
      </w:r>
      <w:r>
        <w:rPr>
          <w:rFonts w:eastAsia="Times New Roman" w:cs="Times New Roman"/>
          <w:szCs w:val="24"/>
        </w:rPr>
        <w:t>δ</w:t>
      </w:r>
      <w:r w:rsidRPr="004D45BE">
        <w:rPr>
          <w:rFonts w:eastAsia="Times New Roman" w:cs="Times New Roman"/>
          <w:szCs w:val="24"/>
        </w:rPr>
        <w:t xml:space="preserve">ηλαδή εκ των ων </w:t>
      </w:r>
      <w:r>
        <w:rPr>
          <w:rFonts w:eastAsia="Times New Roman" w:cs="Times New Roman"/>
          <w:szCs w:val="24"/>
        </w:rPr>
        <w:t>ουκ</w:t>
      </w:r>
      <w:r w:rsidRPr="004D45BE">
        <w:rPr>
          <w:rFonts w:eastAsia="Times New Roman" w:cs="Times New Roman"/>
          <w:szCs w:val="24"/>
        </w:rPr>
        <w:t xml:space="preserve"> άνευ για ελεύθερη ανάπτυξη προσωπικότητας και προσωπική </w:t>
      </w:r>
      <w:r>
        <w:rPr>
          <w:rFonts w:eastAsia="Times New Roman" w:cs="Times New Roman"/>
          <w:szCs w:val="24"/>
        </w:rPr>
        <w:t>ελευθερία.</w:t>
      </w:r>
    </w:p>
    <w:p w14:paraId="0A5DE87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w:t>
      </w:r>
      <w:r w:rsidRPr="00416E19">
        <w:rPr>
          <w:rFonts w:eastAsia="Times New Roman"/>
          <w:szCs w:val="24"/>
        </w:rPr>
        <w:t>υρίες και κύριοι συνάδελφοι</w:t>
      </w:r>
      <w:r>
        <w:rPr>
          <w:rFonts w:eastAsia="Times New Roman" w:cs="Times New Roman"/>
          <w:szCs w:val="24"/>
        </w:rPr>
        <w:t xml:space="preserve">, καλό </w:t>
      </w:r>
      <w:r w:rsidRPr="00D66BCA">
        <w:rPr>
          <w:rFonts w:eastAsia="Times New Roman"/>
          <w:bCs/>
        </w:rPr>
        <w:t>είναι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επισημάνουμε </w:t>
      </w:r>
      <w:r w:rsidRPr="002B5B2E">
        <w:rPr>
          <w:rFonts w:eastAsia="Times New Roman"/>
          <w:bCs/>
          <w:shd w:val="clear" w:color="auto" w:fill="FFFFFF"/>
        </w:rPr>
        <w:t>ότι</w:t>
      </w:r>
      <w:r>
        <w:rPr>
          <w:rFonts w:eastAsia="Times New Roman" w:cs="Times New Roman"/>
          <w:szCs w:val="24"/>
        </w:rPr>
        <w:t xml:space="preserve"> </w:t>
      </w:r>
      <w:r w:rsidRPr="004D45BE">
        <w:rPr>
          <w:rFonts w:eastAsia="Times New Roman" w:cs="Times New Roman"/>
          <w:szCs w:val="24"/>
        </w:rPr>
        <w:t xml:space="preserve">η </w:t>
      </w:r>
      <w:r>
        <w:rPr>
          <w:rFonts w:eastAsia="Times New Roman" w:cs="Times New Roman"/>
          <w:szCs w:val="24"/>
        </w:rPr>
        <w:t>σ</w:t>
      </w:r>
      <w:r w:rsidRPr="004D45BE">
        <w:rPr>
          <w:rFonts w:eastAsia="Times New Roman" w:cs="Times New Roman"/>
          <w:szCs w:val="24"/>
        </w:rPr>
        <w:t>υνταγματική Αναθεώρηση δεν θα λύσει τα προβλήματα της χ</w:t>
      </w:r>
      <w:r w:rsidRPr="004D45BE">
        <w:rPr>
          <w:rFonts w:eastAsia="Times New Roman" w:cs="Times New Roman"/>
          <w:szCs w:val="24"/>
        </w:rPr>
        <w:t>ώρας</w:t>
      </w:r>
      <w:r>
        <w:rPr>
          <w:rFonts w:eastAsia="Times New Roman" w:cs="Times New Roman"/>
          <w:szCs w:val="24"/>
        </w:rPr>
        <w:t xml:space="preserve">. Το </w:t>
      </w:r>
      <w:r w:rsidRPr="00A958EF">
        <w:rPr>
          <w:rFonts w:eastAsia="Times New Roman" w:cs="Times New Roman"/>
          <w:bCs/>
          <w:shd w:val="clear" w:color="auto" w:fill="FFFFFF"/>
        </w:rPr>
        <w:t>Σύνταγμα</w:t>
      </w:r>
      <w:r>
        <w:rPr>
          <w:rFonts w:eastAsia="Times New Roman" w:cs="Times New Roman"/>
          <w:bCs/>
          <w:shd w:val="clear" w:color="auto" w:fill="FFFFFF"/>
        </w:rPr>
        <w:t xml:space="preserve"> </w:t>
      </w:r>
      <w:r w:rsidRPr="004D45BE">
        <w:rPr>
          <w:rFonts w:eastAsia="Times New Roman"/>
          <w:bCs/>
          <w:shd w:val="clear" w:color="auto" w:fill="FFFFFF"/>
        </w:rPr>
        <w:t>είναι</w:t>
      </w:r>
      <w:r>
        <w:rPr>
          <w:rFonts w:eastAsia="Times New Roman" w:cs="Times New Roman"/>
          <w:bCs/>
          <w:shd w:val="clear" w:color="auto" w:fill="FFFFFF"/>
        </w:rPr>
        <w:t xml:space="preserve"> η νομική ασπίδα, η νομική</w:t>
      </w:r>
      <w:r w:rsidRPr="004D45BE">
        <w:rPr>
          <w:rFonts w:eastAsia="Times New Roman" w:cs="Times New Roman"/>
          <w:szCs w:val="24"/>
        </w:rPr>
        <w:t xml:space="preserve"> βάση της χώρας</w:t>
      </w:r>
      <w:r>
        <w:rPr>
          <w:rFonts w:eastAsia="Times New Roman" w:cs="Times New Roman"/>
          <w:szCs w:val="24"/>
        </w:rPr>
        <w:t xml:space="preserve"> και των θεσμών της δημοκρατίας. Ω</w:t>
      </w:r>
      <w:r w:rsidRPr="004D45BE">
        <w:rPr>
          <w:rFonts w:eastAsia="Times New Roman" w:cs="Times New Roman"/>
          <w:szCs w:val="24"/>
        </w:rPr>
        <w:t>στόσο</w:t>
      </w:r>
      <w:r>
        <w:rPr>
          <w:rFonts w:eastAsia="Times New Roman" w:cs="Times New Roman"/>
          <w:szCs w:val="24"/>
        </w:rPr>
        <w:t>,</w:t>
      </w:r>
      <w:r w:rsidRPr="004D45BE">
        <w:rPr>
          <w:rFonts w:eastAsia="Times New Roman" w:cs="Times New Roman"/>
          <w:szCs w:val="24"/>
        </w:rPr>
        <w:t xml:space="preserve"> η </w:t>
      </w:r>
      <w:r w:rsidRPr="004D45BE">
        <w:rPr>
          <w:rFonts w:eastAsia="Times New Roman" w:cs="Times New Roman"/>
          <w:szCs w:val="24"/>
        </w:rPr>
        <w:lastRenderedPageBreak/>
        <w:t>δουλειά που πρέπει να γίνει</w:t>
      </w:r>
      <w:r>
        <w:rPr>
          <w:rFonts w:eastAsia="Times New Roman" w:cs="Times New Roman"/>
          <w:szCs w:val="24"/>
        </w:rPr>
        <w:t>,</w:t>
      </w:r>
      <w:r w:rsidRPr="004D45BE">
        <w:rPr>
          <w:rFonts w:eastAsia="Times New Roman" w:cs="Times New Roman"/>
          <w:szCs w:val="24"/>
        </w:rPr>
        <w:t xml:space="preserve"> κυρίως από τους πολιτικούς</w:t>
      </w:r>
      <w:r>
        <w:rPr>
          <w:rFonts w:eastAsia="Times New Roman" w:cs="Times New Roman"/>
          <w:szCs w:val="24"/>
        </w:rPr>
        <w:t>,</w:t>
      </w:r>
      <w:r w:rsidRPr="004D45BE">
        <w:rPr>
          <w:rFonts w:eastAsia="Times New Roman" w:cs="Times New Roman"/>
          <w:szCs w:val="24"/>
        </w:rPr>
        <w:t xml:space="preserve"> είναι στο πεδίο της οικονο</w:t>
      </w:r>
      <w:r>
        <w:rPr>
          <w:rFonts w:eastAsia="Times New Roman" w:cs="Times New Roman"/>
          <w:szCs w:val="24"/>
        </w:rPr>
        <w:t>μία</w:t>
      </w:r>
      <w:r w:rsidRPr="004D45BE">
        <w:rPr>
          <w:rFonts w:eastAsia="Times New Roman" w:cs="Times New Roman"/>
          <w:szCs w:val="24"/>
        </w:rPr>
        <w:t>ς</w:t>
      </w:r>
      <w:r>
        <w:rPr>
          <w:rFonts w:eastAsia="Times New Roman" w:cs="Times New Roman"/>
          <w:szCs w:val="24"/>
        </w:rPr>
        <w:t>,</w:t>
      </w:r>
      <w:r w:rsidRPr="004D45BE">
        <w:rPr>
          <w:rFonts w:eastAsia="Times New Roman" w:cs="Times New Roman"/>
          <w:szCs w:val="24"/>
        </w:rPr>
        <w:t xml:space="preserve"> της δημόσιας διοίκησης</w:t>
      </w:r>
      <w:r>
        <w:rPr>
          <w:rFonts w:eastAsia="Times New Roman" w:cs="Times New Roman"/>
          <w:szCs w:val="24"/>
        </w:rPr>
        <w:t>,</w:t>
      </w:r>
      <w:r w:rsidRPr="004D45BE">
        <w:rPr>
          <w:rFonts w:eastAsia="Times New Roman" w:cs="Times New Roman"/>
          <w:szCs w:val="24"/>
        </w:rPr>
        <w:t xml:space="preserve"> της κοινωνίας και της δικαιοσύνης</w:t>
      </w:r>
      <w:r>
        <w:rPr>
          <w:rFonts w:eastAsia="Times New Roman" w:cs="Times New Roman"/>
          <w:szCs w:val="24"/>
        </w:rPr>
        <w:t>.</w:t>
      </w:r>
    </w:p>
    <w:p w14:paraId="0A5DE871"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w:t>
      </w:r>
      <w:r w:rsidRPr="004D45BE">
        <w:rPr>
          <w:rFonts w:eastAsia="Times New Roman" w:cs="Times New Roman"/>
          <w:szCs w:val="24"/>
        </w:rPr>
        <w:t>δώ είναι</w:t>
      </w:r>
      <w:r>
        <w:rPr>
          <w:rFonts w:eastAsia="Times New Roman" w:cs="Times New Roman"/>
          <w:szCs w:val="24"/>
        </w:rPr>
        <w:t>,</w:t>
      </w:r>
      <w:r w:rsidRPr="004D45BE">
        <w:rPr>
          <w:rFonts w:eastAsia="Times New Roman" w:cs="Times New Roman"/>
          <w:szCs w:val="24"/>
        </w:rPr>
        <w:t xml:space="preserve"> που πρέπει ο πολιτικός </w:t>
      </w:r>
      <w:r>
        <w:rPr>
          <w:rFonts w:eastAsia="Times New Roman" w:cs="Times New Roman"/>
          <w:szCs w:val="24"/>
        </w:rPr>
        <w:t>κόσμος να β</w:t>
      </w:r>
      <w:r w:rsidRPr="004D45BE">
        <w:rPr>
          <w:rFonts w:eastAsia="Times New Roman" w:cs="Times New Roman"/>
          <w:szCs w:val="24"/>
        </w:rPr>
        <w:t>άλει όλες του τις δυνάμεις και να θέσει ως πρώτ</w:t>
      </w:r>
      <w:r>
        <w:rPr>
          <w:rFonts w:eastAsia="Times New Roman" w:cs="Times New Roman"/>
          <w:szCs w:val="24"/>
        </w:rPr>
        <w:t>η</w:t>
      </w:r>
      <w:r w:rsidRPr="004D45BE">
        <w:rPr>
          <w:rFonts w:eastAsia="Times New Roman" w:cs="Times New Roman"/>
          <w:szCs w:val="24"/>
        </w:rPr>
        <w:t xml:space="preserve"> προτεραιότητα την αντιμετώπιση της μικρής και μεγάλης διαφθοράς</w:t>
      </w:r>
      <w:r>
        <w:rPr>
          <w:rFonts w:eastAsia="Times New Roman" w:cs="Times New Roman"/>
          <w:szCs w:val="24"/>
        </w:rPr>
        <w:t>,</w:t>
      </w:r>
      <w:r w:rsidRPr="004D45BE">
        <w:rPr>
          <w:rFonts w:eastAsia="Times New Roman" w:cs="Times New Roman"/>
          <w:szCs w:val="24"/>
        </w:rPr>
        <w:t xml:space="preserve"> τη γραφειοκρατία</w:t>
      </w:r>
      <w:r>
        <w:rPr>
          <w:rFonts w:eastAsia="Times New Roman" w:cs="Times New Roman"/>
          <w:szCs w:val="24"/>
        </w:rPr>
        <w:t>,</w:t>
      </w:r>
      <w:r w:rsidRPr="004D45BE">
        <w:rPr>
          <w:rFonts w:eastAsia="Times New Roman" w:cs="Times New Roman"/>
          <w:szCs w:val="24"/>
        </w:rPr>
        <w:t xml:space="preserve"> την καθυστέρηση στην απονομή της δικαιοσύνης</w:t>
      </w:r>
      <w:r>
        <w:rPr>
          <w:rFonts w:eastAsia="Times New Roman" w:cs="Times New Roman"/>
          <w:szCs w:val="24"/>
        </w:rPr>
        <w:t>,</w:t>
      </w:r>
      <w:r w:rsidRPr="004D45BE">
        <w:rPr>
          <w:rFonts w:eastAsia="Times New Roman" w:cs="Times New Roman"/>
          <w:szCs w:val="24"/>
        </w:rPr>
        <w:t xml:space="preserve"> που καμ</w:t>
      </w:r>
      <w:r>
        <w:rPr>
          <w:rFonts w:eastAsia="Times New Roman" w:cs="Times New Roman"/>
          <w:szCs w:val="24"/>
        </w:rPr>
        <w:t>μ</w:t>
      </w:r>
      <w:r w:rsidRPr="004D45BE">
        <w:rPr>
          <w:rFonts w:eastAsia="Times New Roman" w:cs="Times New Roman"/>
          <w:szCs w:val="24"/>
        </w:rPr>
        <w:t xml:space="preserve">ιά φορά αγγίζει τα όρια </w:t>
      </w:r>
      <w:r w:rsidRPr="004D45BE">
        <w:rPr>
          <w:rFonts w:eastAsia="Times New Roman" w:cs="Times New Roman"/>
          <w:szCs w:val="24"/>
        </w:rPr>
        <w:t>της αρνησιδικίας</w:t>
      </w:r>
      <w:r>
        <w:rPr>
          <w:rFonts w:eastAsia="Times New Roman" w:cs="Times New Roman"/>
          <w:szCs w:val="24"/>
        </w:rPr>
        <w:t>,</w:t>
      </w:r>
      <w:r w:rsidRPr="004D45BE">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4D45BE">
        <w:rPr>
          <w:rFonts w:eastAsia="Times New Roman" w:cs="Times New Roman"/>
          <w:szCs w:val="24"/>
        </w:rPr>
        <w:t>τις προκλήσεις του μέλλοντος</w:t>
      </w:r>
      <w:r>
        <w:rPr>
          <w:rFonts w:eastAsia="Times New Roman" w:cs="Times New Roman"/>
          <w:szCs w:val="24"/>
        </w:rPr>
        <w:t>,</w:t>
      </w:r>
      <w:r w:rsidRPr="004D45BE">
        <w:rPr>
          <w:rFonts w:eastAsia="Times New Roman" w:cs="Times New Roman"/>
          <w:szCs w:val="24"/>
        </w:rPr>
        <w:t xml:space="preserve"> που όμως είναι ήδη </w:t>
      </w:r>
      <w:r>
        <w:rPr>
          <w:rFonts w:eastAsia="Times New Roman" w:cs="Times New Roman"/>
          <w:szCs w:val="24"/>
        </w:rPr>
        <w:t>παρούσες</w:t>
      </w:r>
      <w:r w:rsidRPr="004D45BE">
        <w:rPr>
          <w:rFonts w:eastAsia="Times New Roman" w:cs="Times New Roman"/>
          <w:szCs w:val="24"/>
        </w:rPr>
        <w:t xml:space="preserve"> και αναφέρονται κυρίως</w:t>
      </w:r>
      <w:r>
        <w:rPr>
          <w:rFonts w:eastAsia="Times New Roman" w:cs="Times New Roman"/>
          <w:szCs w:val="24"/>
        </w:rPr>
        <w:t>,</w:t>
      </w:r>
      <w:r w:rsidRPr="004D45BE">
        <w:rPr>
          <w:rFonts w:eastAsia="Times New Roman" w:cs="Times New Roman"/>
          <w:szCs w:val="24"/>
        </w:rPr>
        <w:t xml:space="preserve"> στην ταχύτητα και την εξέλιξη των νέων τεχνολογιών</w:t>
      </w:r>
      <w:r>
        <w:rPr>
          <w:rFonts w:eastAsia="Times New Roman" w:cs="Times New Roman"/>
          <w:szCs w:val="24"/>
        </w:rPr>
        <w:t xml:space="preserve">. </w:t>
      </w:r>
    </w:p>
    <w:p w14:paraId="0A5DE87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Τ</w:t>
      </w:r>
      <w:r w:rsidRPr="004D45BE">
        <w:rPr>
          <w:rFonts w:eastAsia="Times New Roman" w:cs="Times New Roman"/>
          <w:szCs w:val="24"/>
        </w:rPr>
        <w:t>ο διαδίκτυο δεν πέρασε από κανένα Υπουργικό Συμβούλιο και από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sidRPr="004D45BE">
        <w:rPr>
          <w:rFonts w:eastAsia="Times New Roman" w:cs="Times New Roman"/>
          <w:szCs w:val="24"/>
        </w:rPr>
        <w:t xml:space="preserve"> κυβέρνηση του κόσμου</w:t>
      </w:r>
      <w:r>
        <w:rPr>
          <w:rFonts w:eastAsia="Times New Roman" w:cs="Times New Roman"/>
          <w:szCs w:val="24"/>
        </w:rPr>
        <w:t>. Τ</w:t>
      </w:r>
      <w:r w:rsidRPr="004D45BE">
        <w:rPr>
          <w:rFonts w:eastAsia="Times New Roman" w:cs="Times New Roman"/>
          <w:szCs w:val="24"/>
        </w:rPr>
        <w:t>ο</w:t>
      </w:r>
      <w:r w:rsidRPr="004D45BE">
        <w:rPr>
          <w:rFonts w:eastAsia="Times New Roman" w:cs="Times New Roman"/>
          <w:szCs w:val="24"/>
        </w:rPr>
        <w:t xml:space="preserve"> ανέπτυξαν μηχανικοί και επιστήμονες πληροφορικής</w:t>
      </w:r>
      <w:r>
        <w:rPr>
          <w:rFonts w:eastAsia="Times New Roman" w:cs="Times New Roman"/>
          <w:szCs w:val="24"/>
        </w:rPr>
        <w:t xml:space="preserve">. Η </w:t>
      </w:r>
      <w:r w:rsidRPr="00471050">
        <w:rPr>
          <w:rFonts w:eastAsia="Times New Roman" w:cs="Times New Roman"/>
          <w:szCs w:val="24"/>
        </w:rPr>
        <w:t>πολιτική</w:t>
      </w:r>
      <w:r>
        <w:rPr>
          <w:rFonts w:eastAsia="Times New Roman" w:cs="Times New Roman"/>
          <w:szCs w:val="24"/>
        </w:rPr>
        <w:t>,</w:t>
      </w:r>
      <w:r w:rsidRPr="004D45BE">
        <w:rPr>
          <w:rFonts w:eastAsia="Times New Roman" w:cs="Times New Roman"/>
          <w:szCs w:val="24"/>
        </w:rPr>
        <w:t xml:space="preserve"> τελευταία</w:t>
      </w:r>
      <w:r>
        <w:rPr>
          <w:rFonts w:eastAsia="Times New Roman" w:cs="Times New Roman"/>
          <w:szCs w:val="24"/>
        </w:rPr>
        <w:t>,</w:t>
      </w:r>
      <w:r w:rsidRPr="004D45BE">
        <w:rPr>
          <w:rFonts w:eastAsia="Times New Roman" w:cs="Times New Roman"/>
          <w:szCs w:val="24"/>
        </w:rPr>
        <w:t xml:space="preserve"> βλέπουμε συνήθως να μένει πίσω από τις εξελίξεις και να προσπαθεί</w:t>
      </w:r>
      <w:r>
        <w:rPr>
          <w:rFonts w:eastAsia="Times New Roman" w:cs="Times New Roman"/>
          <w:szCs w:val="24"/>
        </w:rPr>
        <w:t>,</w:t>
      </w:r>
      <w:r w:rsidRPr="004D45BE">
        <w:rPr>
          <w:rFonts w:eastAsia="Times New Roman" w:cs="Times New Roman"/>
          <w:szCs w:val="24"/>
        </w:rPr>
        <w:t xml:space="preserve"> εκ των υστέρων</w:t>
      </w:r>
      <w:r>
        <w:rPr>
          <w:rFonts w:eastAsia="Times New Roman" w:cs="Times New Roman"/>
          <w:szCs w:val="24"/>
        </w:rPr>
        <w:t>,</w:t>
      </w:r>
      <w:r w:rsidRPr="004D45BE">
        <w:rPr>
          <w:rFonts w:eastAsia="Times New Roman" w:cs="Times New Roman"/>
          <w:szCs w:val="24"/>
        </w:rPr>
        <w:t xml:space="preserve"> να ρυθμίσει ή να παρέμβει σε νέες πραγματικότητες</w:t>
      </w:r>
      <w:r>
        <w:rPr>
          <w:rFonts w:eastAsia="Times New Roman" w:cs="Times New Roman"/>
          <w:szCs w:val="24"/>
        </w:rPr>
        <w:t>,</w:t>
      </w:r>
      <w:r w:rsidRPr="004D45BE">
        <w:rPr>
          <w:rFonts w:eastAsia="Times New Roman" w:cs="Times New Roman"/>
          <w:szCs w:val="24"/>
        </w:rPr>
        <w:t xml:space="preserve"> τις οποίες δεν κατανοεί</w:t>
      </w:r>
      <w:r>
        <w:rPr>
          <w:rFonts w:eastAsia="Times New Roman" w:cs="Times New Roman"/>
          <w:szCs w:val="24"/>
        </w:rPr>
        <w:t xml:space="preserve">. </w:t>
      </w:r>
    </w:p>
    <w:p w14:paraId="0A5DE87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Η</w:t>
      </w:r>
      <w:r w:rsidRPr="004D45BE">
        <w:rPr>
          <w:rFonts w:eastAsia="Times New Roman" w:cs="Times New Roman"/>
          <w:szCs w:val="24"/>
        </w:rPr>
        <w:t xml:space="preserve"> βιοηθική και </w:t>
      </w:r>
      <w:r>
        <w:rPr>
          <w:rFonts w:eastAsia="Times New Roman" w:cs="Times New Roman"/>
          <w:szCs w:val="24"/>
        </w:rPr>
        <w:t xml:space="preserve">η </w:t>
      </w:r>
      <w:r w:rsidRPr="004D45BE">
        <w:rPr>
          <w:rFonts w:eastAsia="Times New Roman" w:cs="Times New Roman"/>
          <w:szCs w:val="24"/>
        </w:rPr>
        <w:t>βιοτε</w:t>
      </w:r>
      <w:r w:rsidRPr="004D45BE">
        <w:rPr>
          <w:rFonts w:eastAsia="Times New Roman" w:cs="Times New Roman"/>
          <w:szCs w:val="24"/>
        </w:rPr>
        <w:t xml:space="preserve">χνολογία είναι τομείς </w:t>
      </w:r>
      <w:r>
        <w:rPr>
          <w:rFonts w:eastAsia="Times New Roman" w:cs="Times New Roman"/>
          <w:szCs w:val="24"/>
        </w:rPr>
        <w:t>επίσης</w:t>
      </w:r>
      <w:r>
        <w:rPr>
          <w:rFonts w:eastAsia="Times New Roman" w:cs="Times New Roman"/>
          <w:bCs/>
          <w:shd w:val="clear" w:color="auto" w:fill="FFFFFF"/>
        </w:rPr>
        <w:t>,</w:t>
      </w:r>
      <w:r>
        <w:rPr>
          <w:rFonts w:eastAsia="Times New Roman" w:cs="Times New Roman"/>
          <w:szCs w:val="24"/>
        </w:rPr>
        <w:t xml:space="preserve"> </w:t>
      </w:r>
      <w:r w:rsidRPr="004D45BE">
        <w:rPr>
          <w:rFonts w:eastAsia="Times New Roman" w:cs="Times New Roman"/>
          <w:szCs w:val="24"/>
        </w:rPr>
        <w:t>που αλλάζουν τη θέση του ατόμου μέσα στο πολύπλοκο και παγκοσμιοποιημένο οικονομικό και κοινωνικό περιβάλλον</w:t>
      </w:r>
      <w:r>
        <w:rPr>
          <w:rFonts w:eastAsia="Times New Roman" w:cs="Times New Roman"/>
          <w:szCs w:val="24"/>
        </w:rPr>
        <w:t>,</w:t>
      </w:r>
      <w:r w:rsidRPr="004D45BE">
        <w:rPr>
          <w:rFonts w:eastAsia="Times New Roman" w:cs="Times New Roman"/>
          <w:szCs w:val="24"/>
        </w:rPr>
        <w:t xml:space="preserve"> με τρόπους που</w:t>
      </w:r>
      <w:r>
        <w:rPr>
          <w:rFonts w:eastAsia="Times New Roman" w:cs="Times New Roman"/>
          <w:szCs w:val="24"/>
        </w:rPr>
        <w:t>,</w:t>
      </w:r>
      <w:r w:rsidRPr="004D45BE">
        <w:rPr>
          <w:rFonts w:eastAsia="Times New Roman" w:cs="Times New Roman"/>
          <w:szCs w:val="24"/>
        </w:rPr>
        <w:t xml:space="preserve"> ούτε αντιλαμβάνεται ο πολίτης </w:t>
      </w:r>
      <w:r>
        <w:rPr>
          <w:rFonts w:eastAsia="Times New Roman" w:cs="Times New Roman"/>
          <w:szCs w:val="24"/>
        </w:rPr>
        <w:t>ο</w:t>
      </w:r>
      <w:r w:rsidRPr="004D45BE">
        <w:rPr>
          <w:rFonts w:eastAsia="Times New Roman" w:cs="Times New Roman"/>
          <w:szCs w:val="24"/>
        </w:rPr>
        <w:t xml:space="preserve">ύτε μπορεί να ελέγξει </w:t>
      </w:r>
      <w:r>
        <w:rPr>
          <w:rFonts w:eastAsia="Times New Roman" w:cs="Times New Roman"/>
          <w:szCs w:val="24"/>
        </w:rPr>
        <w:t>ο</w:t>
      </w:r>
      <w:r w:rsidRPr="004D45BE">
        <w:rPr>
          <w:rFonts w:eastAsia="Times New Roman" w:cs="Times New Roman"/>
          <w:szCs w:val="24"/>
        </w:rPr>
        <w:t>ύτε μπορεί να διαμορφώσει ούτε κατ</w:t>
      </w:r>
      <w:r>
        <w:rPr>
          <w:rFonts w:eastAsia="Times New Roman" w:cs="Times New Roman"/>
          <w:szCs w:val="24"/>
        </w:rPr>
        <w:t>’</w:t>
      </w:r>
      <w:r w:rsidRPr="004D45BE">
        <w:rPr>
          <w:rFonts w:eastAsia="Times New Roman" w:cs="Times New Roman"/>
          <w:szCs w:val="24"/>
        </w:rPr>
        <w:t xml:space="preserve"> ελάχιστον</w:t>
      </w:r>
      <w:r>
        <w:rPr>
          <w:rFonts w:eastAsia="Times New Roman" w:cs="Times New Roman"/>
          <w:szCs w:val="24"/>
        </w:rPr>
        <w:t>.</w:t>
      </w:r>
      <w:r>
        <w:rPr>
          <w:rFonts w:eastAsia="Times New Roman" w:cs="Times New Roman"/>
          <w:szCs w:val="24"/>
        </w:rPr>
        <w:t xml:space="preserve"> Κ</w:t>
      </w:r>
      <w:r w:rsidRPr="004D45BE">
        <w:rPr>
          <w:rFonts w:eastAsia="Times New Roman" w:cs="Times New Roman"/>
          <w:szCs w:val="24"/>
        </w:rPr>
        <w:t>αι εδώ</w:t>
      </w:r>
      <w:r>
        <w:rPr>
          <w:rFonts w:eastAsia="Times New Roman" w:cs="Times New Roman"/>
          <w:szCs w:val="24"/>
        </w:rPr>
        <w:t>,</w:t>
      </w:r>
      <w:r w:rsidRPr="004D45BE">
        <w:rPr>
          <w:rFonts w:eastAsia="Times New Roman" w:cs="Times New Roman"/>
          <w:szCs w:val="24"/>
        </w:rPr>
        <w:t xml:space="preserve"> </w:t>
      </w:r>
      <w:r>
        <w:rPr>
          <w:rFonts w:eastAsia="Times New Roman" w:cs="Times New Roman"/>
          <w:szCs w:val="24"/>
        </w:rPr>
        <w:t xml:space="preserve">η </w:t>
      </w:r>
      <w:r w:rsidRPr="00471050">
        <w:rPr>
          <w:rFonts w:eastAsia="Times New Roman" w:cs="Times New Roman"/>
          <w:szCs w:val="24"/>
        </w:rPr>
        <w:t>πολιτική</w:t>
      </w:r>
      <w:r>
        <w:rPr>
          <w:rFonts w:eastAsia="Times New Roman" w:cs="Times New Roman"/>
          <w:szCs w:val="24"/>
        </w:rPr>
        <w:t xml:space="preserve"> έρχεται δεύτερη. </w:t>
      </w:r>
    </w:p>
    <w:p w14:paraId="0A5DE874" w14:textId="77777777" w:rsidR="00415E13" w:rsidRDefault="00E650A0">
      <w:pPr>
        <w:spacing w:line="600" w:lineRule="auto"/>
        <w:ind w:firstLine="720"/>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4D45BE">
        <w:rPr>
          <w:rFonts w:eastAsia="Times New Roman" w:cs="Times New Roman"/>
          <w:szCs w:val="24"/>
        </w:rPr>
        <w:t xml:space="preserve">επιθυμούσα </w:t>
      </w:r>
      <w:r>
        <w:rPr>
          <w:rFonts w:eastAsia="Times New Roman" w:cs="Times New Roman"/>
          <w:szCs w:val="24"/>
        </w:rPr>
        <w:t>μια</w:t>
      </w:r>
      <w:r w:rsidRPr="004D45BE">
        <w:rPr>
          <w:rFonts w:eastAsia="Times New Roman" w:cs="Times New Roman"/>
          <w:szCs w:val="24"/>
        </w:rPr>
        <w:t xml:space="preserve"> πιο τολμηρή</w:t>
      </w:r>
      <w:r>
        <w:rPr>
          <w:rFonts w:eastAsia="Times New Roman" w:cs="Times New Roman"/>
          <w:szCs w:val="24"/>
        </w:rPr>
        <w:t>,</w:t>
      </w:r>
      <w:r w:rsidRPr="004D45BE">
        <w:rPr>
          <w:rFonts w:eastAsia="Times New Roman" w:cs="Times New Roman"/>
          <w:szCs w:val="24"/>
        </w:rPr>
        <w:t xml:space="preserve"> πιο διεισδυτική</w:t>
      </w:r>
      <w:r>
        <w:rPr>
          <w:rFonts w:eastAsia="Times New Roman" w:cs="Times New Roman"/>
          <w:szCs w:val="24"/>
        </w:rPr>
        <w:t>,</w:t>
      </w:r>
      <w:r w:rsidRPr="004D45BE">
        <w:rPr>
          <w:rFonts w:eastAsia="Times New Roman" w:cs="Times New Roman"/>
          <w:szCs w:val="24"/>
        </w:rPr>
        <w:t xml:space="preserve"> πιο έξυπνη και αποτελεσ</w:t>
      </w:r>
      <w:r>
        <w:rPr>
          <w:rFonts w:eastAsia="Times New Roman" w:cs="Times New Roman"/>
          <w:szCs w:val="24"/>
        </w:rPr>
        <w:t>ματική Αναθεώρηση του Συντάγματό</w:t>
      </w:r>
      <w:r w:rsidRPr="004D45BE">
        <w:rPr>
          <w:rFonts w:eastAsia="Times New Roman" w:cs="Times New Roman"/>
          <w:szCs w:val="24"/>
        </w:rPr>
        <w:t xml:space="preserve">ς </w:t>
      </w:r>
      <w:r>
        <w:rPr>
          <w:rFonts w:eastAsia="Times New Roman" w:cs="Times New Roman"/>
          <w:szCs w:val="24"/>
        </w:rPr>
        <w:t>μας,</w:t>
      </w:r>
      <w:r w:rsidRPr="004D45BE">
        <w:rPr>
          <w:rFonts w:eastAsia="Times New Roman" w:cs="Times New Roman"/>
          <w:szCs w:val="24"/>
        </w:rPr>
        <w:t xml:space="preserve"> που να απελευθερώνει δυνάμεις και να θωρακίζει την αρχή της καθολικής πρόσβασης των πολιτών στα αγαθά της κοινής προσπάθειας</w:t>
      </w:r>
      <w:r>
        <w:rPr>
          <w:rFonts w:eastAsia="Times New Roman" w:cs="Times New Roman"/>
          <w:szCs w:val="24"/>
        </w:rPr>
        <w:t>,</w:t>
      </w:r>
      <w:r w:rsidRPr="004D45BE">
        <w:rPr>
          <w:rFonts w:eastAsia="Times New Roman" w:cs="Times New Roman"/>
          <w:szCs w:val="24"/>
        </w:rPr>
        <w:t xml:space="preserve"> με υποχρεώσεις και δικαιώματα</w:t>
      </w:r>
      <w:r>
        <w:rPr>
          <w:rFonts w:eastAsia="Times New Roman" w:cs="Times New Roman"/>
          <w:szCs w:val="24"/>
        </w:rPr>
        <w:t>,</w:t>
      </w:r>
      <w:r w:rsidRPr="004D45BE">
        <w:rPr>
          <w:rFonts w:eastAsia="Times New Roman" w:cs="Times New Roman"/>
          <w:szCs w:val="24"/>
        </w:rPr>
        <w:t xml:space="preserve"> όπως αρμόζει σε κάθε πολίτη</w:t>
      </w:r>
      <w:r>
        <w:rPr>
          <w:rFonts w:eastAsia="Times New Roman" w:cs="Times New Roman"/>
          <w:szCs w:val="24"/>
        </w:rPr>
        <w:t>.</w:t>
      </w:r>
      <w:r w:rsidRPr="004D45BE">
        <w:rPr>
          <w:rFonts w:eastAsia="Times New Roman" w:cs="Times New Roman"/>
          <w:szCs w:val="24"/>
        </w:rPr>
        <w:t xml:space="preserve"> </w:t>
      </w:r>
    </w:p>
    <w:p w14:paraId="0A5DE875" w14:textId="77777777" w:rsidR="00415E13" w:rsidRDefault="00E650A0">
      <w:pPr>
        <w:spacing w:line="600" w:lineRule="auto"/>
        <w:ind w:firstLine="720"/>
        <w:jc w:val="both"/>
        <w:rPr>
          <w:rFonts w:eastAsia="Times New Roman" w:cs="Times New Roman"/>
          <w:szCs w:val="24"/>
        </w:rPr>
      </w:pPr>
      <w:r w:rsidRPr="004D45BE">
        <w:rPr>
          <w:rFonts w:eastAsia="Times New Roman" w:cs="Times New Roman"/>
          <w:szCs w:val="24"/>
        </w:rPr>
        <w:t>Συνεπώς</w:t>
      </w:r>
      <w:r>
        <w:rPr>
          <w:rFonts w:eastAsia="Times New Roman" w:cs="Times New Roman"/>
          <w:szCs w:val="24"/>
        </w:rPr>
        <w:t>,</w:t>
      </w:r>
      <w:r w:rsidRPr="004D45BE">
        <w:rPr>
          <w:rFonts w:eastAsia="Times New Roman" w:cs="Times New Roman"/>
          <w:szCs w:val="24"/>
        </w:rPr>
        <w:t xml:space="preserve"> η επόμενη Βουλή</w:t>
      </w:r>
      <w:r>
        <w:rPr>
          <w:rFonts w:eastAsia="Times New Roman" w:cs="Times New Roman"/>
          <w:szCs w:val="24"/>
        </w:rPr>
        <w:t>,</w:t>
      </w:r>
      <w:r w:rsidRPr="004D45BE">
        <w:rPr>
          <w:rFonts w:eastAsia="Times New Roman" w:cs="Times New Roman"/>
          <w:szCs w:val="24"/>
        </w:rPr>
        <w:t xml:space="preserve"> </w:t>
      </w:r>
      <w:r>
        <w:rPr>
          <w:rFonts w:eastAsia="Times New Roman" w:cs="Times New Roman"/>
          <w:szCs w:val="24"/>
        </w:rPr>
        <w:t>η</w:t>
      </w:r>
      <w:r w:rsidRPr="004D45BE">
        <w:rPr>
          <w:rFonts w:eastAsia="Times New Roman" w:cs="Times New Roman"/>
          <w:szCs w:val="24"/>
        </w:rPr>
        <w:t xml:space="preserve"> Αναθ</w:t>
      </w:r>
      <w:r>
        <w:rPr>
          <w:rFonts w:eastAsia="Times New Roman" w:cs="Times New Roman"/>
          <w:szCs w:val="24"/>
        </w:rPr>
        <w:t>εωρητική, θα έχει πολλή</w:t>
      </w:r>
      <w:r w:rsidRPr="004D45BE">
        <w:rPr>
          <w:rFonts w:eastAsia="Times New Roman" w:cs="Times New Roman"/>
          <w:szCs w:val="24"/>
        </w:rPr>
        <w:t xml:space="preserve"> δουλειά</w:t>
      </w:r>
      <w:r>
        <w:rPr>
          <w:rFonts w:eastAsia="Times New Roman" w:cs="Times New Roman"/>
          <w:szCs w:val="24"/>
        </w:rPr>
        <w:t>,</w:t>
      </w:r>
      <w:r w:rsidRPr="004D45BE">
        <w:rPr>
          <w:rFonts w:eastAsia="Times New Roman" w:cs="Times New Roman"/>
          <w:szCs w:val="24"/>
        </w:rPr>
        <w:t xml:space="preserve"> καθ</w:t>
      </w:r>
      <w:r w:rsidRPr="004D45BE">
        <w:rPr>
          <w:rFonts w:eastAsia="Times New Roman" w:cs="Times New Roman"/>
          <w:szCs w:val="24"/>
        </w:rPr>
        <w:t>ώς θα είναι εκείνη που θα δώσει συγκεκριμένη κατεύθυνση και περιεχόμενο στις διατάξεις</w:t>
      </w:r>
      <w:r>
        <w:rPr>
          <w:rFonts w:eastAsia="Times New Roman" w:cs="Times New Roman"/>
          <w:szCs w:val="24"/>
        </w:rPr>
        <w:t>,</w:t>
      </w:r>
      <w:r w:rsidRPr="004D45BE">
        <w:rPr>
          <w:rFonts w:eastAsia="Times New Roman" w:cs="Times New Roman"/>
          <w:szCs w:val="24"/>
        </w:rPr>
        <w:t xml:space="preserve"> που η παρούσα </w:t>
      </w:r>
      <w:r w:rsidRPr="007E4228">
        <w:rPr>
          <w:rFonts w:eastAsia="Times New Roman"/>
          <w:bCs/>
        </w:rPr>
        <w:t>Βουλή</w:t>
      </w:r>
      <w:r>
        <w:rPr>
          <w:rFonts w:eastAsia="Times New Roman" w:cs="Times New Roman"/>
          <w:szCs w:val="24"/>
        </w:rPr>
        <w:t xml:space="preserve"> προτείνει. Γ</w:t>
      </w:r>
      <w:r w:rsidRPr="004D45BE">
        <w:rPr>
          <w:rFonts w:eastAsia="Times New Roman" w:cs="Times New Roman"/>
          <w:szCs w:val="24"/>
        </w:rPr>
        <w:t>ια να το επιτύχει</w:t>
      </w:r>
      <w:r>
        <w:rPr>
          <w:rFonts w:eastAsia="Times New Roman" w:cs="Times New Roman"/>
          <w:szCs w:val="24"/>
        </w:rPr>
        <w:t>,</w:t>
      </w:r>
      <w:r w:rsidRPr="004D45BE">
        <w:rPr>
          <w:rFonts w:eastAsia="Times New Roman" w:cs="Times New Roman"/>
          <w:szCs w:val="24"/>
        </w:rPr>
        <w:t xml:space="preserve"> λοιπόν</w:t>
      </w:r>
      <w:r>
        <w:rPr>
          <w:rFonts w:eastAsia="Times New Roman" w:cs="Times New Roman"/>
          <w:szCs w:val="24"/>
        </w:rPr>
        <w:t>,</w:t>
      </w:r>
      <w:r w:rsidRPr="004D45BE">
        <w:rPr>
          <w:rFonts w:eastAsia="Times New Roman" w:cs="Times New Roman"/>
          <w:szCs w:val="24"/>
        </w:rPr>
        <w:t xml:space="preserve"> χρειάζεται συναίνεση</w:t>
      </w:r>
      <w:r>
        <w:rPr>
          <w:rFonts w:eastAsia="Times New Roman" w:cs="Times New Roman"/>
          <w:szCs w:val="24"/>
        </w:rPr>
        <w:t>,</w:t>
      </w:r>
      <w:r w:rsidRPr="004D45BE">
        <w:rPr>
          <w:rFonts w:eastAsia="Times New Roman" w:cs="Times New Roman"/>
          <w:szCs w:val="24"/>
        </w:rPr>
        <w:t xml:space="preserve"> καθαρό μυαλό και υπευθυνότητα από την παρούσα Βουλή</w:t>
      </w:r>
      <w:r>
        <w:rPr>
          <w:rFonts w:eastAsia="Times New Roman" w:cs="Times New Roman"/>
          <w:szCs w:val="24"/>
        </w:rPr>
        <w:t xml:space="preserve">. </w:t>
      </w:r>
    </w:p>
    <w:p w14:paraId="0A5DE87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Σ</w:t>
      </w:r>
      <w:r w:rsidRPr="004D45BE">
        <w:rPr>
          <w:rFonts w:eastAsia="Times New Roman" w:cs="Times New Roman"/>
          <w:szCs w:val="24"/>
        </w:rPr>
        <w:t>ας ευχαριστώ</w:t>
      </w:r>
      <w:r>
        <w:rPr>
          <w:rFonts w:eastAsia="Times New Roman" w:cs="Times New Roman"/>
          <w:szCs w:val="24"/>
        </w:rPr>
        <w:t>.</w:t>
      </w:r>
    </w:p>
    <w:p w14:paraId="0A5DE877" w14:textId="77777777" w:rsidR="00415E13" w:rsidRDefault="00E650A0">
      <w:pPr>
        <w:spacing w:line="600" w:lineRule="auto"/>
        <w:ind w:firstLine="720"/>
        <w:jc w:val="both"/>
        <w:rPr>
          <w:rFonts w:eastAsia="Times New Roman" w:cs="Times New Roman"/>
          <w:szCs w:val="24"/>
        </w:rPr>
      </w:pPr>
      <w:r w:rsidRPr="004D45BE">
        <w:rPr>
          <w:rFonts w:eastAsia="Times New Roman"/>
          <w:b/>
          <w:bCs/>
          <w:shd w:val="clear" w:color="auto" w:fill="FFFFFF"/>
        </w:rPr>
        <w:t>ΠΡΟΕΔΡΕΥΩΝ (Μάριος</w:t>
      </w:r>
      <w:r w:rsidRPr="004D45BE">
        <w:rPr>
          <w:rFonts w:eastAsia="Times New Roman"/>
          <w:b/>
          <w:bCs/>
          <w:shd w:val="clear" w:color="auto" w:fill="FFFFFF"/>
        </w:rPr>
        <w:t xml:space="preserve"> Γεωργιάδης): </w:t>
      </w:r>
      <w:r w:rsidRPr="004D45BE">
        <w:rPr>
          <w:rFonts w:eastAsia="Times New Roman"/>
          <w:bCs/>
          <w:shd w:val="clear" w:color="auto" w:fill="FFFFFF"/>
        </w:rPr>
        <w:t>Ευχαριστούμε, κύριε Αμυρά.</w:t>
      </w:r>
      <w:r>
        <w:rPr>
          <w:rFonts w:eastAsia="Times New Roman"/>
          <w:b/>
          <w:bCs/>
          <w:shd w:val="clear" w:color="auto" w:fill="FFFFFF"/>
        </w:rPr>
        <w:t xml:space="preserve"> </w:t>
      </w:r>
      <w:r w:rsidRPr="004D45BE">
        <w:rPr>
          <w:rFonts w:eastAsia="Times New Roman" w:cs="Times New Roman"/>
          <w:szCs w:val="24"/>
        </w:rPr>
        <w:t xml:space="preserve"> </w:t>
      </w:r>
    </w:p>
    <w:p w14:paraId="0A5DE87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Τον λόγο </w:t>
      </w:r>
      <w:r w:rsidRPr="00773379">
        <w:rPr>
          <w:rFonts w:eastAsia="Times New Roman"/>
          <w:bCs/>
        </w:rPr>
        <w:t>έχει</w:t>
      </w:r>
      <w:r>
        <w:rPr>
          <w:rFonts w:eastAsia="Times New Roman" w:cs="Times New Roman"/>
          <w:szCs w:val="24"/>
        </w:rPr>
        <w:t xml:space="preserve"> ο κ. Συντυχάκης, Βουλευτής Ηρακλείου του Κομμουνιστικού</w:t>
      </w:r>
      <w:r w:rsidRPr="004D45BE">
        <w:rPr>
          <w:rFonts w:eastAsia="Times New Roman" w:cs="Times New Roman"/>
          <w:szCs w:val="24"/>
        </w:rPr>
        <w:t xml:space="preserve"> Κόμματος Ελλάδος</w:t>
      </w:r>
      <w:r>
        <w:rPr>
          <w:rFonts w:eastAsia="Times New Roman" w:cs="Times New Roman"/>
          <w:szCs w:val="24"/>
        </w:rPr>
        <w:t>,</w:t>
      </w:r>
      <w:r w:rsidRPr="004D45BE">
        <w:rPr>
          <w:rFonts w:eastAsia="Times New Roman" w:cs="Times New Roman"/>
          <w:szCs w:val="24"/>
        </w:rPr>
        <w:t xml:space="preserve"> για </w:t>
      </w:r>
      <w:r>
        <w:rPr>
          <w:rFonts w:eastAsia="Times New Roman" w:cs="Times New Roman"/>
          <w:szCs w:val="24"/>
        </w:rPr>
        <w:t>επ</w:t>
      </w:r>
      <w:r w:rsidRPr="004D45BE">
        <w:rPr>
          <w:rFonts w:eastAsia="Times New Roman" w:cs="Times New Roman"/>
          <w:szCs w:val="24"/>
        </w:rPr>
        <w:t>τά λεπτά</w:t>
      </w:r>
      <w:r>
        <w:rPr>
          <w:rFonts w:eastAsia="Times New Roman" w:cs="Times New Roman"/>
          <w:szCs w:val="24"/>
        </w:rPr>
        <w:t>.</w:t>
      </w:r>
      <w:r w:rsidRPr="004D45BE">
        <w:rPr>
          <w:rFonts w:eastAsia="Times New Roman" w:cs="Times New Roman"/>
          <w:szCs w:val="24"/>
        </w:rPr>
        <w:t xml:space="preserve"> </w:t>
      </w:r>
    </w:p>
    <w:p w14:paraId="0A5DE879" w14:textId="77777777" w:rsidR="00415E13" w:rsidRDefault="00E650A0">
      <w:pPr>
        <w:spacing w:line="600" w:lineRule="auto"/>
        <w:ind w:firstLine="720"/>
        <w:jc w:val="both"/>
        <w:rPr>
          <w:rFonts w:eastAsia="Times New Roman" w:cs="Times New Roman"/>
          <w:szCs w:val="24"/>
        </w:rPr>
      </w:pPr>
      <w:r w:rsidRPr="0038483D">
        <w:rPr>
          <w:rFonts w:eastAsia="Times New Roman" w:cs="Times New Roman"/>
          <w:b/>
          <w:szCs w:val="24"/>
        </w:rPr>
        <w:t>ΕΜΜΑΝΟΥΗΛ ΣΥΝΤΥΧΑΚΗΣ:</w:t>
      </w:r>
      <w:r>
        <w:rPr>
          <w:rFonts w:eastAsia="Times New Roman" w:cs="Times New Roman"/>
          <w:szCs w:val="24"/>
        </w:rPr>
        <w:t xml:space="preserve"> Ευ</w:t>
      </w:r>
      <w:r w:rsidRPr="004D45BE">
        <w:rPr>
          <w:rFonts w:eastAsia="Times New Roman" w:cs="Times New Roman"/>
          <w:szCs w:val="24"/>
        </w:rPr>
        <w:t>χαριστώ</w:t>
      </w:r>
      <w:r>
        <w:rPr>
          <w:rFonts w:eastAsia="Times New Roman" w:cs="Times New Roman"/>
          <w:szCs w:val="24"/>
        </w:rPr>
        <w:t>, κύριε Π</w:t>
      </w:r>
      <w:r w:rsidRPr="004D45BE">
        <w:rPr>
          <w:rFonts w:eastAsia="Times New Roman" w:cs="Times New Roman"/>
          <w:szCs w:val="24"/>
        </w:rPr>
        <w:t>ρόεδρε</w:t>
      </w:r>
      <w:r>
        <w:rPr>
          <w:rFonts w:eastAsia="Times New Roman" w:cs="Times New Roman"/>
          <w:szCs w:val="24"/>
        </w:rPr>
        <w:t>.</w:t>
      </w:r>
    </w:p>
    <w:p w14:paraId="0A5DE87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Κ</w:t>
      </w:r>
      <w:r w:rsidRPr="004D45BE">
        <w:rPr>
          <w:rFonts w:eastAsia="Times New Roman" w:cs="Times New Roman"/>
          <w:szCs w:val="24"/>
        </w:rPr>
        <w:t>υρίες και κύριοι</w:t>
      </w:r>
      <w:r>
        <w:rPr>
          <w:rFonts w:eastAsia="Times New Roman" w:cs="Times New Roman"/>
          <w:szCs w:val="24"/>
        </w:rPr>
        <w:t>,</w:t>
      </w:r>
      <w:r w:rsidRPr="004D45BE">
        <w:rPr>
          <w:rFonts w:eastAsia="Times New Roman" w:cs="Times New Roman"/>
          <w:szCs w:val="24"/>
        </w:rPr>
        <w:t xml:space="preserve"> όσες αναθεωρήσεις και αν γίνουν</w:t>
      </w:r>
      <w:r>
        <w:rPr>
          <w:rFonts w:eastAsia="Times New Roman" w:cs="Times New Roman"/>
          <w:szCs w:val="24"/>
        </w:rPr>
        <w:t>,</w:t>
      </w:r>
      <w:r w:rsidRPr="004D45BE">
        <w:rPr>
          <w:rFonts w:eastAsia="Times New Roman" w:cs="Times New Roman"/>
          <w:szCs w:val="24"/>
        </w:rPr>
        <w:t xml:space="preserve"> όσο κι αν βαφτιστούν ως εκσυγχρονιστικές</w:t>
      </w:r>
      <w:r>
        <w:rPr>
          <w:rFonts w:eastAsia="Times New Roman" w:cs="Times New Roman"/>
          <w:szCs w:val="24"/>
        </w:rPr>
        <w:t>,</w:t>
      </w:r>
      <w:r w:rsidRPr="004D45BE">
        <w:rPr>
          <w:rFonts w:eastAsia="Times New Roman" w:cs="Times New Roman"/>
          <w:szCs w:val="24"/>
        </w:rPr>
        <w:t xml:space="preserve"> δημοκρατικές</w:t>
      </w:r>
      <w:r>
        <w:rPr>
          <w:rFonts w:eastAsia="Times New Roman" w:cs="Times New Roman"/>
          <w:szCs w:val="24"/>
        </w:rPr>
        <w:t>,</w:t>
      </w:r>
      <w:r w:rsidRPr="004D45BE">
        <w:rPr>
          <w:rFonts w:eastAsia="Times New Roman" w:cs="Times New Roman"/>
          <w:szCs w:val="24"/>
        </w:rPr>
        <w:t xml:space="preserve"> συμμετοχικές </w:t>
      </w:r>
      <w:r>
        <w:rPr>
          <w:rFonts w:eastAsia="Times New Roman" w:cs="Times New Roman"/>
          <w:szCs w:val="24"/>
        </w:rPr>
        <w:t>-</w:t>
      </w:r>
      <w:r w:rsidRPr="004D45BE">
        <w:rPr>
          <w:rFonts w:eastAsia="Times New Roman" w:cs="Times New Roman"/>
          <w:szCs w:val="24"/>
        </w:rPr>
        <w:t>έννοιες λάστιχο</w:t>
      </w:r>
      <w:r>
        <w:rPr>
          <w:rFonts w:eastAsia="Times New Roman" w:cs="Times New Roman"/>
          <w:szCs w:val="24"/>
        </w:rPr>
        <w:t>-</w:t>
      </w:r>
      <w:r w:rsidRPr="004D45BE">
        <w:rPr>
          <w:rFonts w:eastAsia="Times New Roman" w:cs="Times New Roman"/>
          <w:szCs w:val="24"/>
        </w:rPr>
        <w:t xml:space="preserve"> η ουσία της αποστολής του </w:t>
      </w:r>
      <w:r>
        <w:rPr>
          <w:rFonts w:eastAsia="Times New Roman" w:cs="Times New Roman"/>
          <w:szCs w:val="24"/>
        </w:rPr>
        <w:t>αστικού Συντάγματος δεν αλλάζει. Η όποια</w:t>
      </w:r>
      <w:r w:rsidRPr="004D45BE">
        <w:rPr>
          <w:rFonts w:eastAsia="Times New Roman" w:cs="Times New Roman"/>
          <w:szCs w:val="24"/>
        </w:rPr>
        <w:t xml:space="preserve"> φαινομενικά κατοχυρωμένη ισότητα και ελευθερία των μαζών στο αστικό Σύνταγμα διακόπτεται</w:t>
      </w:r>
      <w:r>
        <w:rPr>
          <w:rFonts w:eastAsia="Times New Roman" w:cs="Times New Roman"/>
          <w:szCs w:val="24"/>
        </w:rPr>
        <w:t>,</w:t>
      </w:r>
      <w:r w:rsidRPr="004D45BE">
        <w:rPr>
          <w:rFonts w:eastAsia="Times New Roman" w:cs="Times New Roman"/>
          <w:szCs w:val="24"/>
        </w:rPr>
        <w:t xml:space="preserve"> εκεί που αρ</w:t>
      </w:r>
      <w:r w:rsidRPr="004D45BE">
        <w:rPr>
          <w:rFonts w:eastAsia="Times New Roman" w:cs="Times New Roman"/>
          <w:szCs w:val="24"/>
        </w:rPr>
        <w:t>χίζουν να θίγονται τα ιερά και όσια του κεφαλαίου</w:t>
      </w:r>
      <w:r>
        <w:rPr>
          <w:rFonts w:eastAsia="Times New Roman" w:cs="Times New Roman"/>
          <w:szCs w:val="24"/>
        </w:rPr>
        <w:t>,</w:t>
      </w:r>
      <w:r w:rsidRPr="004D45BE">
        <w:rPr>
          <w:rFonts w:eastAsia="Times New Roman" w:cs="Times New Roman"/>
          <w:szCs w:val="24"/>
        </w:rPr>
        <w:t xml:space="preserve"> όταν αισθάνεται την απειλή της λαϊκής αμφισβήτησης</w:t>
      </w:r>
      <w:r>
        <w:rPr>
          <w:rFonts w:eastAsia="Times New Roman" w:cs="Times New Roman"/>
          <w:szCs w:val="24"/>
        </w:rPr>
        <w:t xml:space="preserve">. </w:t>
      </w:r>
    </w:p>
    <w:p w14:paraId="0A5DE87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Πέρα από τις όποιες</w:t>
      </w:r>
      <w:r w:rsidRPr="004D45BE">
        <w:rPr>
          <w:rFonts w:eastAsia="Times New Roman" w:cs="Times New Roman"/>
          <w:szCs w:val="24"/>
        </w:rPr>
        <w:t xml:space="preserve"> επικοινωνιακές προεκλογικές σκοπιμότητες</w:t>
      </w:r>
      <w:r>
        <w:rPr>
          <w:rFonts w:eastAsia="Times New Roman" w:cs="Times New Roman"/>
          <w:szCs w:val="24"/>
        </w:rPr>
        <w:t>,</w:t>
      </w:r>
      <w:r w:rsidRPr="004D45BE">
        <w:rPr>
          <w:rFonts w:eastAsia="Times New Roman" w:cs="Times New Roman"/>
          <w:szCs w:val="24"/>
        </w:rPr>
        <w:t xml:space="preserve"> οι συνταγματικές αλλαγές </w:t>
      </w:r>
      <w:r w:rsidRPr="008F0891">
        <w:rPr>
          <w:rFonts w:eastAsia="Times New Roman" w:cs="Times New Roman"/>
          <w:bCs/>
          <w:shd w:val="clear" w:color="auto" w:fill="FFFFFF"/>
        </w:rPr>
        <w:t>που</w:t>
      </w:r>
      <w:r>
        <w:rPr>
          <w:rFonts w:eastAsia="Times New Roman" w:cs="Times New Roman"/>
          <w:szCs w:val="24"/>
        </w:rPr>
        <w:t xml:space="preserve"> </w:t>
      </w:r>
      <w:r w:rsidRPr="004D45BE">
        <w:rPr>
          <w:rFonts w:eastAsia="Times New Roman" w:cs="Times New Roman"/>
          <w:szCs w:val="24"/>
        </w:rPr>
        <w:t>προωθούνται</w:t>
      </w:r>
      <w:r>
        <w:rPr>
          <w:rFonts w:eastAsia="Times New Roman" w:cs="Times New Roman"/>
          <w:szCs w:val="24"/>
        </w:rPr>
        <w:t>,</w:t>
      </w:r>
      <w:r w:rsidRPr="004D45BE">
        <w:rPr>
          <w:rFonts w:eastAsia="Times New Roman" w:cs="Times New Roman"/>
          <w:szCs w:val="24"/>
        </w:rPr>
        <w:t xml:space="preserve"> λειτουργούν με τις σχετικές προτροπές του Συνδέσ</w:t>
      </w:r>
      <w:r w:rsidRPr="004D45BE">
        <w:rPr>
          <w:rFonts w:eastAsia="Times New Roman" w:cs="Times New Roman"/>
          <w:szCs w:val="24"/>
        </w:rPr>
        <w:t>μου Ελλήνων Βιομηχάνων</w:t>
      </w:r>
      <w:r>
        <w:rPr>
          <w:rFonts w:eastAsia="Times New Roman" w:cs="Times New Roman"/>
          <w:szCs w:val="24"/>
        </w:rPr>
        <w:t>,</w:t>
      </w:r>
      <w:r w:rsidRPr="004D45BE">
        <w:rPr>
          <w:rFonts w:eastAsia="Times New Roman" w:cs="Times New Roman"/>
          <w:szCs w:val="24"/>
        </w:rPr>
        <w:t xml:space="preserve"> </w:t>
      </w:r>
      <w:r>
        <w:rPr>
          <w:rFonts w:eastAsia="Times New Roman" w:cs="Times New Roman"/>
          <w:szCs w:val="24"/>
        </w:rPr>
        <w:t>ως μοχλό</w:t>
      </w:r>
      <w:r w:rsidRPr="004D45BE">
        <w:rPr>
          <w:rFonts w:eastAsia="Times New Roman" w:cs="Times New Roman"/>
          <w:szCs w:val="24"/>
        </w:rPr>
        <w:t xml:space="preserve"> για διεργασίες στο πολιτικό σύστημα</w:t>
      </w:r>
      <w:r>
        <w:rPr>
          <w:rFonts w:eastAsia="Times New Roman" w:cs="Times New Roman"/>
          <w:szCs w:val="24"/>
        </w:rPr>
        <w:t>,</w:t>
      </w:r>
      <w:r w:rsidRPr="004D45BE">
        <w:rPr>
          <w:rFonts w:eastAsia="Times New Roman" w:cs="Times New Roman"/>
          <w:szCs w:val="24"/>
        </w:rPr>
        <w:t xml:space="preserve"> ως πεδίο </w:t>
      </w:r>
      <w:r w:rsidRPr="004D45BE">
        <w:rPr>
          <w:rFonts w:eastAsia="Times New Roman" w:cs="Times New Roman"/>
          <w:szCs w:val="24"/>
        </w:rPr>
        <w:lastRenderedPageBreak/>
        <w:t>συγκ</w:t>
      </w:r>
      <w:r>
        <w:rPr>
          <w:rFonts w:eastAsia="Times New Roman" w:cs="Times New Roman"/>
          <w:szCs w:val="24"/>
        </w:rPr>
        <w:t>λίσεων</w:t>
      </w:r>
      <w:r w:rsidRPr="004D45BE">
        <w:rPr>
          <w:rFonts w:eastAsia="Times New Roman" w:cs="Times New Roman"/>
          <w:szCs w:val="24"/>
        </w:rPr>
        <w:t xml:space="preserve"> ανάμεσα σε αστικές πολιτικές δυνάμεις</w:t>
      </w:r>
      <w:r>
        <w:rPr>
          <w:rFonts w:eastAsia="Times New Roman" w:cs="Times New Roman"/>
          <w:szCs w:val="24"/>
        </w:rPr>
        <w:t>,</w:t>
      </w:r>
      <w:r w:rsidRPr="004D45BE">
        <w:rPr>
          <w:rFonts w:eastAsia="Times New Roman" w:cs="Times New Roman"/>
          <w:szCs w:val="24"/>
        </w:rPr>
        <w:t xml:space="preserve"> για τη διαμόρφωση μελλοντικών κοινοβουλευτικών πλειοψηφιών</w:t>
      </w:r>
      <w:r>
        <w:rPr>
          <w:rFonts w:eastAsia="Times New Roman" w:cs="Times New Roman"/>
          <w:szCs w:val="24"/>
        </w:rPr>
        <w:t>,</w:t>
      </w:r>
      <w:r w:rsidRPr="004D45BE">
        <w:rPr>
          <w:rFonts w:eastAsia="Times New Roman" w:cs="Times New Roman"/>
          <w:szCs w:val="24"/>
        </w:rPr>
        <w:t xml:space="preserve"> χωρίς να απειλείται η κυβερνητική πολιτική σταθερότητα από τη λαϊκή</w:t>
      </w:r>
      <w:r w:rsidRPr="004D45BE">
        <w:rPr>
          <w:rFonts w:eastAsia="Times New Roman" w:cs="Times New Roman"/>
          <w:szCs w:val="24"/>
        </w:rPr>
        <w:t xml:space="preserve"> θέληση για κοινωνικές ανατροπές</w:t>
      </w:r>
      <w:r>
        <w:rPr>
          <w:rFonts w:eastAsia="Times New Roman" w:cs="Times New Roman"/>
          <w:szCs w:val="24"/>
        </w:rPr>
        <w:t xml:space="preserve">. </w:t>
      </w:r>
    </w:p>
    <w:p w14:paraId="0A5DE87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Στόχος</w:t>
      </w:r>
      <w:r w:rsidRPr="004D45BE">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4D45BE">
        <w:rPr>
          <w:rFonts w:eastAsia="Times New Roman" w:cs="Times New Roman"/>
          <w:szCs w:val="24"/>
        </w:rPr>
        <w:t xml:space="preserve">η συνταγματοποίηση των μνημονίων και όχι </w:t>
      </w:r>
      <w:r>
        <w:rPr>
          <w:rFonts w:eastAsia="Times New Roman" w:cs="Times New Roman"/>
          <w:szCs w:val="24"/>
        </w:rPr>
        <w:t xml:space="preserve">η </w:t>
      </w:r>
      <w:r w:rsidRPr="004D45BE">
        <w:rPr>
          <w:rFonts w:eastAsia="Times New Roman" w:cs="Times New Roman"/>
          <w:szCs w:val="24"/>
        </w:rPr>
        <w:t>απαλλαγή από αυτά</w:t>
      </w:r>
      <w:r>
        <w:rPr>
          <w:rFonts w:eastAsia="Times New Roman" w:cs="Times New Roman"/>
          <w:szCs w:val="24"/>
        </w:rPr>
        <w:t>, η γρήγορη</w:t>
      </w:r>
      <w:r w:rsidRPr="004D45BE">
        <w:rPr>
          <w:rFonts w:eastAsia="Times New Roman" w:cs="Times New Roman"/>
          <w:szCs w:val="24"/>
        </w:rPr>
        <w:t xml:space="preserve"> προσαρμογή του αστικού κράτους στις σύγχρονες ανάγκες των επιχειρηματικών ομίλων</w:t>
      </w:r>
      <w:r>
        <w:rPr>
          <w:rFonts w:eastAsia="Times New Roman" w:cs="Times New Roman"/>
          <w:szCs w:val="24"/>
        </w:rPr>
        <w:t>, η</w:t>
      </w:r>
      <w:r w:rsidRPr="004D45BE">
        <w:rPr>
          <w:rFonts w:eastAsia="Times New Roman" w:cs="Times New Roman"/>
          <w:szCs w:val="24"/>
        </w:rPr>
        <w:t xml:space="preserve"> θωράκιση τη</w:t>
      </w:r>
      <w:r>
        <w:rPr>
          <w:rFonts w:eastAsia="Times New Roman" w:cs="Times New Roman"/>
          <w:szCs w:val="24"/>
        </w:rPr>
        <w:t xml:space="preserve">ς κερδοφορίας και της εξουσίας τους. Δεν </w:t>
      </w:r>
      <w:r w:rsidRPr="00D66BCA">
        <w:rPr>
          <w:rFonts w:eastAsia="Times New Roman"/>
          <w:bCs/>
        </w:rPr>
        <w:t>είναι</w:t>
      </w:r>
      <w:r>
        <w:rPr>
          <w:rFonts w:eastAsia="Times New Roman" w:cs="Times New Roman"/>
          <w:szCs w:val="24"/>
        </w:rPr>
        <w:t xml:space="preserve"> τυχαία η προτροπή του ΣΕΒ</w:t>
      </w:r>
      <w:r w:rsidRPr="004D45BE">
        <w:rPr>
          <w:rFonts w:eastAsia="Times New Roman" w:cs="Times New Roman"/>
          <w:szCs w:val="24"/>
        </w:rPr>
        <w:t xml:space="preserve"> από τα μέσα του 2017</w:t>
      </w:r>
      <w:r>
        <w:rPr>
          <w:rFonts w:eastAsia="Times New Roman" w:cs="Times New Roman"/>
          <w:szCs w:val="24"/>
        </w:rPr>
        <w:t xml:space="preserve"> -</w:t>
      </w:r>
      <w:r w:rsidRPr="004D45BE">
        <w:rPr>
          <w:rFonts w:eastAsia="Times New Roman" w:cs="Times New Roman"/>
          <w:szCs w:val="24"/>
        </w:rPr>
        <w:t>για να μην πάω πιο πίσω</w:t>
      </w:r>
      <w:r>
        <w:rPr>
          <w:rFonts w:eastAsia="Times New Roman" w:cs="Times New Roman"/>
          <w:szCs w:val="24"/>
        </w:rPr>
        <w:t>,</w:t>
      </w:r>
      <w:r w:rsidRPr="004D45BE">
        <w:rPr>
          <w:rFonts w:eastAsia="Times New Roman" w:cs="Times New Roman"/>
          <w:szCs w:val="24"/>
        </w:rPr>
        <w:t xml:space="preserve"> </w:t>
      </w:r>
      <w:r>
        <w:rPr>
          <w:rFonts w:eastAsia="Times New Roman" w:cs="Times New Roman"/>
          <w:szCs w:val="24"/>
        </w:rPr>
        <w:t>σ</w:t>
      </w:r>
      <w:r w:rsidRPr="004D45BE">
        <w:rPr>
          <w:rFonts w:eastAsia="Times New Roman" w:cs="Times New Roman"/>
          <w:szCs w:val="24"/>
        </w:rPr>
        <w:t>το 2014</w:t>
      </w:r>
      <w:r>
        <w:rPr>
          <w:rFonts w:eastAsia="Times New Roman" w:cs="Times New Roman"/>
          <w:szCs w:val="24"/>
        </w:rPr>
        <w:t>-</w:t>
      </w:r>
      <w:r w:rsidRPr="004D45BE">
        <w:rPr>
          <w:rFonts w:eastAsia="Times New Roman" w:cs="Times New Roman"/>
          <w:szCs w:val="24"/>
        </w:rPr>
        <w:t xml:space="preserve"> </w:t>
      </w:r>
      <w:r>
        <w:rPr>
          <w:rFonts w:eastAsia="Times New Roman" w:cs="Times New Roman"/>
          <w:szCs w:val="24"/>
        </w:rPr>
        <w:t>ό</w:t>
      </w:r>
      <w:r w:rsidRPr="004D45BE">
        <w:rPr>
          <w:rFonts w:eastAsia="Times New Roman" w:cs="Times New Roman"/>
          <w:szCs w:val="24"/>
        </w:rPr>
        <w:t>που μιλούσε για ένα Σύνταγμα φιλικό προς την επιχειρηματικότητα</w:t>
      </w:r>
      <w:r>
        <w:rPr>
          <w:rFonts w:eastAsia="Times New Roman" w:cs="Times New Roman"/>
          <w:szCs w:val="24"/>
        </w:rPr>
        <w:t xml:space="preserve">. Ο ΣΥΡΙΖΑ, </w:t>
      </w:r>
      <w:r w:rsidRPr="0086362F">
        <w:rPr>
          <w:rFonts w:eastAsia="Times New Roman" w:cs="Times New Roman"/>
          <w:szCs w:val="24"/>
        </w:rPr>
        <w:t>λοιπόν</w:t>
      </w:r>
      <w:r>
        <w:rPr>
          <w:rFonts w:eastAsia="Times New Roman" w:cs="Times New Roman"/>
          <w:szCs w:val="24"/>
        </w:rPr>
        <w:t>,</w:t>
      </w:r>
      <w:r w:rsidRPr="004D45BE">
        <w:rPr>
          <w:rFonts w:eastAsia="Times New Roman" w:cs="Times New Roman"/>
          <w:szCs w:val="24"/>
        </w:rPr>
        <w:t xml:space="preserve"> βγάζει </w:t>
      </w:r>
      <w:r>
        <w:rPr>
          <w:rFonts w:eastAsia="Times New Roman" w:cs="Times New Roman"/>
          <w:szCs w:val="24"/>
        </w:rPr>
        <w:t>μια</w:t>
      </w:r>
      <w:r w:rsidRPr="004D45BE">
        <w:rPr>
          <w:rFonts w:eastAsia="Times New Roman" w:cs="Times New Roman"/>
          <w:szCs w:val="24"/>
        </w:rPr>
        <w:t xml:space="preserve"> ακόμα εκδούλευση για λογαριασμό της αστικής τάξης και του κεφαλαίου στη </w:t>
      </w:r>
      <w:r w:rsidRPr="004D45BE">
        <w:rPr>
          <w:rFonts w:eastAsia="Times New Roman" w:cs="Times New Roman"/>
          <w:szCs w:val="24"/>
        </w:rPr>
        <w:t xml:space="preserve">χώρα </w:t>
      </w:r>
      <w:r>
        <w:rPr>
          <w:rFonts w:eastAsia="Times New Roman" w:cs="Times New Roman"/>
          <w:szCs w:val="24"/>
        </w:rPr>
        <w:t xml:space="preserve">μας. </w:t>
      </w:r>
    </w:p>
    <w:p w14:paraId="0A5DE87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Με δημοκρατικοφανή</w:t>
      </w:r>
      <w:r w:rsidRPr="004D45BE">
        <w:rPr>
          <w:rFonts w:eastAsia="Times New Roman" w:cs="Times New Roman"/>
          <w:szCs w:val="24"/>
        </w:rPr>
        <w:t xml:space="preserve"> συνθήματα περί προοδευτισμού</w:t>
      </w:r>
      <w:r>
        <w:rPr>
          <w:rFonts w:eastAsia="Times New Roman" w:cs="Times New Roman"/>
          <w:szCs w:val="24"/>
        </w:rPr>
        <w:t>,</w:t>
      </w:r>
      <w:r w:rsidRPr="004D45BE">
        <w:rPr>
          <w:rFonts w:eastAsia="Times New Roman" w:cs="Times New Roman"/>
          <w:szCs w:val="24"/>
        </w:rPr>
        <w:t xml:space="preserve"> εμβάθυνσης της δημοκρατίας και της προάσπισης των κοινωνικών δικαιωμάτων</w:t>
      </w:r>
      <w:r>
        <w:rPr>
          <w:rFonts w:eastAsia="Times New Roman" w:cs="Times New Roman"/>
          <w:szCs w:val="24"/>
        </w:rPr>
        <w:t>,</w:t>
      </w:r>
      <w:r w:rsidRPr="004D45BE">
        <w:rPr>
          <w:rFonts w:eastAsia="Times New Roman" w:cs="Times New Roman"/>
          <w:szCs w:val="24"/>
        </w:rPr>
        <w:t xml:space="preserve"> επιδιώκει την αθώωση του καπιταλισμού</w:t>
      </w:r>
      <w:r>
        <w:rPr>
          <w:rFonts w:eastAsia="Times New Roman" w:cs="Times New Roman"/>
          <w:szCs w:val="24"/>
        </w:rPr>
        <w:t>,</w:t>
      </w:r>
      <w:r w:rsidRPr="004D45BE">
        <w:rPr>
          <w:rFonts w:eastAsia="Times New Roman" w:cs="Times New Roman"/>
          <w:szCs w:val="24"/>
        </w:rPr>
        <w:t xml:space="preserve"> την ανάκτηση της αξιοπιστίας του πολιτικού συστήματος</w:t>
      </w:r>
      <w:r>
        <w:rPr>
          <w:rFonts w:eastAsia="Times New Roman" w:cs="Times New Roman"/>
          <w:szCs w:val="24"/>
        </w:rPr>
        <w:t>,</w:t>
      </w:r>
      <w:r w:rsidRPr="004D45BE">
        <w:rPr>
          <w:rFonts w:eastAsia="Times New Roman" w:cs="Times New Roman"/>
          <w:szCs w:val="24"/>
        </w:rPr>
        <w:t xml:space="preserve"> που υπηρετεί τη δικτατορία τ</w:t>
      </w:r>
      <w:r w:rsidRPr="004D45BE">
        <w:rPr>
          <w:rFonts w:eastAsia="Times New Roman" w:cs="Times New Roman"/>
          <w:szCs w:val="24"/>
        </w:rPr>
        <w:t>ων λίγων στα μάτια του λαού</w:t>
      </w:r>
      <w:r>
        <w:rPr>
          <w:rFonts w:eastAsia="Times New Roman" w:cs="Times New Roman"/>
          <w:szCs w:val="24"/>
        </w:rPr>
        <w:t>,</w:t>
      </w:r>
      <w:r w:rsidRPr="004D45BE">
        <w:rPr>
          <w:rFonts w:eastAsia="Times New Roman" w:cs="Times New Roman"/>
          <w:szCs w:val="24"/>
        </w:rPr>
        <w:t xml:space="preserve"> ως σύστημα</w:t>
      </w:r>
      <w:r>
        <w:rPr>
          <w:rFonts w:eastAsia="Times New Roman" w:cs="Times New Roman"/>
          <w:szCs w:val="24"/>
        </w:rPr>
        <w:t>,</w:t>
      </w:r>
      <w:r w:rsidRPr="004D45BE">
        <w:rPr>
          <w:rFonts w:eastAsia="Times New Roman" w:cs="Times New Roman"/>
          <w:szCs w:val="24"/>
        </w:rPr>
        <w:t xml:space="preserve"> </w:t>
      </w:r>
      <w:r w:rsidRPr="004D45BE">
        <w:rPr>
          <w:rFonts w:eastAsia="Times New Roman" w:cs="Times New Roman"/>
          <w:szCs w:val="24"/>
        </w:rPr>
        <w:lastRenderedPageBreak/>
        <w:t>που τάχα</w:t>
      </w:r>
      <w:r>
        <w:rPr>
          <w:rFonts w:eastAsia="Times New Roman" w:cs="Times New Roman"/>
          <w:szCs w:val="24"/>
        </w:rPr>
        <w:t>,</w:t>
      </w:r>
      <w:r w:rsidRPr="004D45BE">
        <w:rPr>
          <w:rFonts w:eastAsia="Times New Roman" w:cs="Times New Roman"/>
          <w:szCs w:val="24"/>
        </w:rPr>
        <w:t xml:space="preserve"> εξυγιαίνεται και </w:t>
      </w:r>
      <w:r>
        <w:rPr>
          <w:rFonts w:eastAsia="Times New Roman" w:cs="Times New Roman"/>
          <w:szCs w:val="24"/>
        </w:rPr>
        <w:t>ηθικοποιείται,</w:t>
      </w:r>
      <w:r w:rsidRPr="004D45BE">
        <w:rPr>
          <w:rFonts w:eastAsia="Times New Roman" w:cs="Times New Roman"/>
          <w:szCs w:val="24"/>
        </w:rPr>
        <w:t xml:space="preserve"> ως προσπάθεια ξεπλύματος του συστήματος από τη σαπίλα</w:t>
      </w:r>
      <w:r>
        <w:rPr>
          <w:rFonts w:eastAsia="Times New Roman" w:cs="Times New Roman"/>
          <w:szCs w:val="24"/>
        </w:rPr>
        <w:t>,</w:t>
      </w:r>
      <w:r w:rsidRPr="004D45BE">
        <w:rPr>
          <w:rFonts w:eastAsia="Times New Roman" w:cs="Times New Roman"/>
          <w:szCs w:val="24"/>
        </w:rPr>
        <w:t xml:space="preserve"> όπως τ</w:t>
      </w:r>
      <w:r>
        <w:rPr>
          <w:rFonts w:eastAsia="Times New Roman" w:cs="Times New Roman"/>
          <w:szCs w:val="24"/>
        </w:rPr>
        <w:t>η</w:t>
      </w:r>
      <w:r w:rsidRPr="004D45BE">
        <w:rPr>
          <w:rFonts w:eastAsia="Times New Roman" w:cs="Times New Roman"/>
          <w:szCs w:val="24"/>
        </w:rPr>
        <w:t xml:space="preserve"> ζούμε τελευταία</w:t>
      </w:r>
      <w:r>
        <w:rPr>
          <w:rFonts w:eastAsia="Times New Roman" w:cs="Times New Roman"/>
          <w:szCs w:val="24"/>
        </w:rPr>
        <w:t>,</w:t>
      </w:r>
      <w:r w:rsidRPr="004D45BE">
        <w:rPr>
          <w:rFonts w:eastAsia="Times New Roman" w:cs="Times New Roman"/>
          <w:szCs w:val="24"/>
        </w:rPr>
        <w:t xml:space="preserve"> με το άθλιο παιχνίδι των κοινοβουλευτικών μεταγραφών</w:t>
      </w:r>
      <w:r>
        <w:rPr>
          <w:rFonts w:eastAsia="Times New Roman" w:cs="Times New Roman"/>
          <w:szCs w:val="24"/>
        </w:rPr>
        <w:t>,</w:t>
      </w:r>
      <w:r w:rsidRPr="004D45BE">
        <w:rPr>
          <w:rFonts w:eastAsia="Times New Roman" w:cs="Times New Roman"/>
          <w:szCs w:val="24"/>
        </w:rPr>
        <w:t xml:space="preserve"> τις ωμές παρεμβάσεις της αμερικανικής </w:t>
      </w:r>
      <w:r>
        <w:rPr>
          <w:rFonts w:eastAsia="Times New Roman" w:cs="Times New Roman"/>
          <w:szCs w:val="24"/>
        </w:rPr>
        <w:t>π</w:t>
      </w:r>
      <w:r w:rsidRPr="004D45BE">
        <w:rPr>
          <w:rFonts w:eastAsia="Times New Roman" w:cs="Times New Roman"/>
          <w:szCs w:val="24"/>
        </w:rPr>
        <w:t xml:space="preserve">ρεσβείας και διαφόρων </w:t>
      </w:r>
      <w:r>
        <w:rPr>
          <w:rFonts w:eastAsia="Times New Roman" w:cs="Times New Roman"/>
          <w:szCs w:val="24"/>
        </w:rPr>
        <w:t>-</w:t>
      </w:r>
      <w:r w:rsidRPr="004D45BE">
        <w:rPr>
          <w:rFonts w:eastAsia="Times New Roman" w:cs="Times New Roman"/>
          <w:szCs w:val="24"/>
        </w:rPr>
        <w:t>εντός και εκτός χώρας</w:t>
      </w:r>
      <w:r>
        <w:rPr>
          <w:rFonts w:eastAsia="Times New Roman" w:cs="Times New Roman"/>
          <w:szCs w:val="24"/>
        </w:rPr>
        <w:t>-</w:t>
      </w:r>
      <w:r w:rsidRPr="004D45BE">
        <w:rPr>
          <w:rFonts w:eastAsia="Times New Roman" w:cs="Times New Roman"/>
          <w:szCs w:val="24"/>
        </w:rPr>
        <w:t xml:space="preserve"> μηχανισμών και μυστικών υπηρεσιών</w:t>
      </w:r>
      <w:r>
        <w:rPr>
          <w:rFonts w:eastAsia="Times New Roman" w:cs="Times New Roman"/>
          <w:szCs w:val="24"/>
        </w:rPr>
        <w:t>,</w:t>
      </w:r>
      <w:r w:rsidRPr="004D45BE">
        <w:rPr>
          <w:rFonts w:eastAsia="Times New Roman" w:cs="Times New Roman"/>
          <w:szCs w:val="24"/>
        </w:rPr>
        <w:t xml:space="preserve"> για να εξυπηρετηθούν τα σχέδια του αμερικανικού ιμπεριαλισμού</w:t>
      </w:r>
      <w:r>
        <w:rPr>
          <w:rFonts w:eastAsia="Times New Roman" w:cs="Times New Roman"/>
          <w:szCs w:val="24"/>
        </w:rPr>
        <w:t>,</w:t>
      </w:r>
      <w:r w:rsidRPr="004D45BE">
        <w:rPr>
          <w:rFonts w:eastAsia="Times New Roman" w:cs="Times New Roman"/>
          <w:szCs w:val="24"/>
        </w:rPr>
        <w:t xml:space="preserve"> του ΝΑΤΟ</w:t>
      </w:r>
      <w:r>
        <w:rPr>
          <w:rFonts w:eastAsia="Times New Roman" w:cs="Times New Roman"/>
          <w:szCs w:val="24"/>
        </w:rPr>
        <w:t>,</w:t>
      </w:r>
      <w:r w:rsidRPr="004D45BE">
        <w:rPr>
          <w:rFonts w:eastAsia="Times New Roman" w:cs="Times New Roman"/>
          <w:szCs w:val="24"/>
        </w:rPr>
        <w:t xml:space="preserve"> της Ευρωπαϊκής Ένωσης</w:t>
      </w:r>
      <w:r>
        <w:rPr>
          <w:rFonts w:eastAsia="Times New Roman" w:cs="Times New Roman"/>
          <w:szCs w:val="24"/>
        </w:rPr>
        <w:t>,</w:t>
      </w:r>
      <w:r w:rsidRPr="004D45BE">
        <w:rPr>
          <w:rFonts w:eastAsia="Times New Roman" w:cs="Times New Roman"/>
          <w:szCs w:val="24"/>
        </w:rPr>
        <w:t xml:space="preserve"> τα σκάνδαλα</w:t>
      </w:r>
      <w:r>
        <w:rPr>
          <w:rFonts w:eastAsia="Times New Roman" w:cs="Times New Roman"/>
          <w:szCs w:val="24"/>
        </w:rPr>
        <w:t>,</w:t>
      </w:r>
      <w:r w:rsidRPr="004D45BE">
        <w:rPr>
          <w:rFonts w:eastAsia="Times New Roman" w:cs="Times New Roman"/>
          <w:szCs w:val="24"/>
        </w:rPr>
        <w:t xml:space="preserve"> </w:t>
      </w:r>
      <w:r>
        <w:rPr>
          <w:rFonts w:eastAsia="Times New Roman" w:cs="Times New Roman"/>
          <w:szCs w:val="24"/>
        </w:rPr>
        <w:t>οι</w:t>
      </w:r>
      <w:r w:rsidRPr="004D45BE">
        <w:rPr>
          <w:rFonts w:eastAsia="Times New Roman" w:cs="Times New Roman"/>
          <w:szCs w:val="24"/>
        </w:rPr>
        <w:t xml:space="preserve"> μίζες</w:t>
      </w:r>
      <w:r>
        <w:rPr>
          <w:rFonts w:eastAsia="Times New Roman" w:cs="Times New Roman"/>
          <w:szCs w:val="24"/>
        </w:rPr>
        <w:t>,</w:t>
      </w:r>
      <w:r w:rsidRPr="004D45BE">
        <w:rPr>
          <w:rFonts w:eastAsia="Times New Roman" w:cs="Times New Roman"/>
          <w:szCs w:val="24"/>
        </w:rPr>
        <w:t xml:space="preserve"> η εξαγορά</w:t>
      </w:r>
      <w:r>
        <w:rPr>
          <w:rFonts w:eastAsia="Times New Roman" w:cs="Times New Roman"/>
          <w:szCs w:val="24"/>
        </w:rPr>
        <w:t>,</w:t>
      </w:r>
      <w:r w:rsidRPr="004D45BE">
        <w:rPr>
          <w:rFonts w:eastAsia="Times New Roman" w:cs="Times New Roman"/>
          <w:szCs w:val="24"/>
        </w:rPr>
        <w:t xml:space="preserve"> η διαπλοκή</w:t>
      </w:r>
      <w:r>
        <w:rPr>
          <w:rFonts w:eastAsia="Times New Roman" w:cs="Times New Roman"/>
          <w:szCs w:val="24"/>
        </w:rPr>
        <w:t>,</w:t>
      </w:r>
      <w:r w:rsidRPr="004D45BE">
        <w:rPr>
          <w:rFonts w:eastAsia="Times New Roman" w:cs="Times New Roman"/>
          <w:szCs w:val="24"/>
        </w:rPr>
        <w:t xml:space="preserve"> με το πολιτικό προσωπικό</w:t>
      </w:r>
      <w:r>
        <w:rPr>
          <w:rFonts w:eastAsia="Times New Roman" w:cs="Times New Roman"/>
          <w:szCs w:val="24"/>
        </w:rPr>
        <w:t>,</w:t>
      </w:r>
      <w:r w:rsidRPr="004D45BE">
        <w:rPr>
          <w:rFonts w:eastAsia="Times New Roman" w:cs="Times New Roman"/>
          <w:szCs w:val="24"/>
        </w:rPr>
        <w:t xml:space="preserve"> που αποτελούν </w:t>
      </w:r>
      <w:r>
        <w:rPr>
          <w:rFonts w:eastAsia="Times New Roman" w:cs="Times New Roman"/>
          <w:szCs w:val="24"/>
        </w:rPr>
        <w:t>και βασικά συστατικά λειτουργίας</w:t>
      </w:r>
      <w:r w:rsidRPr="004D45BE">
        <w:rPr>
          <w:rFonts w:eastAsia="Times New Roman" w:cs="Times New Roman"/>
          <w:szCs w:val="24"/>
        </w:rPr>
        <w:t xml:space="preserve"> στην οικονο</w:t>
      </w:r>
      <w:r>
        <w:rPr>
          <w:rFonts w:eastAsia="Times New Roman" w:cs="Times New Roman"/>
          <w:szCs w:val="24"/>
        </w:rPr>
        <w:t>μία</w:t>
      </w:r>
      <w:r w:rsidRPr="004D45BE">
        <w:rPr>
          <w:rFonts w:eastAsia="Times New Roman" w:cs="Times New Roman"/>
          <w:szCs w:val="24"/>
        </w:rPr>
        <w:t xml:space="preserve"> της αγοράς</w:t>
      </w:r>
      <w:r>
        <w:rPr>
          <w:rFonts w:eastAsia="Times New Roman" w:cs="Times New Roman"/>
          <w:szCs w:val="24"/>
        </w:rPr>
        <w:t>,</w:t>
      </w:r>
      <w:r w:rsidRPr="004D45BE">
        <w:rPr>
          <w:rFonts w:eastAsia="Times New Roman" w:cs="Times New Roman"/>
          <w:szCs w:val="24"/>
        </w:rPr>
        <w:t xml:space="preserve"> του ανταγωνι</w:t>
      </w:r>
      <w:r>
        <w:rPr>
          <w:rFonts w:eastAsia="Times New Roman" w:cs="Times New Roman"/>
          <w:szCs w:val="24"/>
        </w:rPr>
        <w:t xml:space="preserve">σμού μεταξύ μονοπωλιακών ομίλων. </w:t>
      </w:r>
    </w:p>
    <w:p w14:paraId="0A5DE87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Γ</w:t>
      </w:r>
      <w:r w:rsidRPr="004D45BE">
        <w:rPr>
          <w:rFonts w:eastAsia="Times New Roman" w:cs="Times New Roman"/>
          <w:szCs w:val="24"/>
        </w:rPr>
        <w:t>ια να δούμε όμως τι αντίκρισμα έχει αυτή η εμβάθυνση της δημοκρατίας με την παρούσα Αναθεώρηση</w:t>
      </w:r>
      <w:r>
        <w:rPr>
          <w:rFonts w:eastAsia="Times New Roman" w:cs="Times New Roman"/>
          <w:szCs w:val="24"/>
        </w:rPr>
        <w:t>. Σ</w:t>
      </w:r>
      <w:r w:rsidRPr="004D45BE">
        <w:rPr>
          <w:rFonts w:eastAsia="Times New Roman" w:cs="Times New Roman"/>
          <w:szCs w:val="24"/>
        </w:rPr>
        <w:t>το ισχ</w:t>
      </w:r>
      <w:r>
        <w:rPr>
          <w:rFonts w:eastAsia="Times New Roman" w:cs="Times New Roman"/>
          <w:szCs w:val="24"/>
        </w:rPr>
        <w:t>ύον</w:t>
      </w:r>
      <w:r w:rsidRPr="004D45BE">
        <w:rPr>
          <w:rFonts w:eastAsia="Times New Roman" w:cs="Times New Roman"/>
          <w:szCs w:val="24"/>
        </w:rPr>
        <w:t xml:space="preserve"> Σύνταγμα</w:t>
      </w:r>
      <w:r>
        <w:rPr>
          <w:rFonts w:eastAsia="Times New Roman" w:cs="Times New Roman"/>
          <w:szCs w:val="24"/>
        </w:rPr>
        <w:t>,</w:t>
      </w:r>
      <w:r w:rsidRPr="004D45BE">
        <w:rPr>
          <w:rFonts w:eastAsia="Times New Roman" w:cs="Times New Roman"/>
          <w:szCs w:val="24"/>
        </w:rPr>
        <w:t xml:space="preserve"> η </w:t>
      </w:r>
      <w:r>
        <w:rPr>
          <w:rFonts w:eastAsia="Times New Roman" w:cs="Times New Roman"/>
          <w:szCs w:val="24"/>
        </w:rPr>
        <w:t>όποια</w:t>
      </w:r>
      <w:r w:rsidRPr="004D45BE">
        <w:rPr>
          <w:rFonts w:eastAsia="Times New Roman" w:cs="Times New Roman"/>
          <w:szCs w:val="24"/>
        </w:rPr>
        <w:t xml:space="preserve"> αναγνώρισ</w:t>
      </w:r>
      <w:r>
        <w:rPr>
          <w:rFonts w:eastAsia="Times New Roman" w:cs="Times New Roman"/>
          <w:szCs w:val="24"/>
        </w:rPr>
        <w:t>η</w:t>
      </w:r>
      <w:r w:rsidRPr="004D45BE">
        <w:rPr>
          <w:rFonts w:eastAsia="Times New Roman" w:cs="Times New Roman"/>
          <w:szCs w:val="24"/>
        </w:rPr>
        <w:t xml:space="preserve"> κοινωνικών δικαιωμάτων κα</w:t>
      </w:r>
      <w:r>
        <w:rPr>
          <w:rFonts w:eastAsia="Times New Roman" w:cs="Times New Roman"/>
          <w:szCs w:val="24"/>
        </w:rPr>
        <w:t xml:space="preserve">τοχυρώνεται «όπως ο νόμος ορίζει». </w:t>
      </w:r>
      <w:r w:rsidRPr="004D45BE">
        <w:rPr>
          <w:rFonts w:eastAsia="Times New Roman" w:cs="Times New Roman"/>
          <w:szCs w:val="24"/>
        </w:rPr>
        <w:t>Έτσι λέει το Σύνταγμα</w:t>
      </w:r>
      <w:r>
        <w:rPr>
          <w:rFonts w:eastAsia="Times New Roman" w:cs="Times New Roman"/>
          <w:szCs w:val="24"/>
        </w:rPr>
        <w:t>. Τ</w:t>
      </w:r>
      <w:r w:rsidRPr="004D45BE">
        <w:rPr>
          <w:rFonts w:eastAsia="Times New Roman" w:cs="Times New Roman"/>
          <w:szCs w:val="24"/>
        </w:rPr>
        <w:t>ο Σύνταγμα μπορεί να διακ</w:t>
      </w:r>
      <w:r>
        <w:rPr>
          <w:rFonts w:eastAsia="Times New Roman" w:cs="Times New Roman"/>
          <w:szCs w:val="24"/>
        </w:rPr>
        <w:t>ηρύσσει</w:t>
      </w:r>
      <w:r w:rsidRPr="004D45BE">
        <w:rPr>
          <w:rFonts w:eastAsia="Times New Roman" w:cs="Times New Roman"/>
          <w:szCs w:val="24"/>
        </w:rPr>
        <w:t xml:space="preserve"> το δικαίωμα στην εργασία</w:t>
      </w:r>
      <w:r>
        <w:rPr>
          <w:rFonts w:eastAsia="Times New Roman" w:cs="Times New Roman"/>
          <w:szCs w:val="24"/>
        </w:rPr>
        <w:t>,</w:t>
      </w:r>
      <w:r w:rsidRPr="004D45BE">
        <w:rPr>
          <w:rFonts w:eastAsia="Times New Roman" w:cs="Times New Roman"/>
          <w:szCs w:val="24"/>
        </w:rPr>
        <w:t xml:space="preserve"> στην κατοικία</w:t>
      </w:r>
      <w:r>
        <w:rPr>
          <w:rFonts w:eastAsia="Times New Roman" w:cs="Times New Roman"/>
          <w:szCs w:val="24"/>
        </w:rPr>
        <w:t>,</w:t>
      </w:r>
      <w:r w:rsidRPr="004D45BE">
        <w:rPr>
          <w:rFonts w:eastAsia="Times New Roman" w:cs="Times New Roman"/>
          <w:szCs w:val="24"/>
        </w:rPr>
        <w:t xml:space="preserve"> στην απεργία</w:t>
      </w:r>
      <w:r>
        <w:rPr>
          <w:rFonts w:eastAsia="Times New Roman" w:cs="Times New Roman"/>
          <w:szCs w:val="24"/>
        </w:rPr>
        <w:t>,</w:t>
      </w:r>
      <w:r w:rsidRPr="004D45BE">
        <w:rPr>
          <w:rFonts w:eastAsia="Times New Roman" w:cs="Times New Roman"/>
          <w:szCs w:val="24"/>
        </w:rPr>
        <w:t xml:space="preserve"> το δικαίωμα του συναθροίζεσθαι και άλλα πολλά</w:t>
      </w:r>
      <w:r>
        <w:rPr>
          <w:rFonts w:eastAsia="Times New Roman" w:cs="Times New Roman"/>
          <w:szCs w:val="24"/>
        </w:rPr>
        <w:t>,</w:t>
      </w:r>
      <w:r w:rsidRPr="004D45BE">
        <w:rPr>
          <w:rFonts w:eastAsia="Times New Roman" w:cs="Times New Roman"/>
          <w:szCs w:val="24"/>
        </w:rPr>
        <w:t xml:space="preserve"> αλλά στην πράξη κανένα από αυτά τα </w:t>
      </w:r>
      <w:r w:rsidRPr="004D45BE">
        <w:rPr>
          <w:rFonts w:eastAsia="Times New Roman" w:cs="Times New Roman"/>
          <w:szCs w:val="24"/>
        </w:rPr>
        <w:t>δικαιώματα δεν ισχύει</w:t>
      </w:r>
      <w:r>
        <w:rPr>
          <w:rFonts w:eastAsia="Times New Roman" w:cs="Times New Roman"/>
          <w:szCs w:val="24"/>
        </w:rPr>
        <w:t xml:space="preserve">. </w:t>
      </w:r>
    </w:p>
    <w:p w14:paraId="0A5DE87F"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Α</w:t>
      </w:r>
      <w:r w:rsidRPr="004D45BE">
        <w:rPr>
          <w:rFonts w:eastAsia="Times New Roman" w:cs="Times New Roman"/>
          <w:szCs w:val="24"/>
        </w:rPr>
        <w:t>πέναντι στη μόνιμη</w:t>
      </w:r>
      <w:r>
        <w:rPr>
          <w:rFonts w:eastAsia="Times New Roman" w:cs="Times New Roman"/>
          <w:szCs w:val="24"/>
        </w:rPr>
        <w:t xml:space="preserve"> και σταθερή δουλειά για όλους, τ</w:t>
      </w:r>
      <w:r w:rsidRPr="004D45BE">
        <w:rPr>
          <w:rFonts w:eastAsia="Times New Roman" w:cs="Times New Roman"/>
          <w:szCs w:val="24"/>
        </w:rPr>
        <w:t>ο σύστημα θρέφει στρατιές ανέργων και προκρίνει συμβάσεις ορισμένου χρόνου</w:t>
      </w:r>
      <w:r>
        <w:rPr>
          <w:rFonts w:eastAsia="Times New Roman" w:cs="Times New Roman"/>
          <w:szCs w:val="24"/>
        </w:rPr>
        <w:t>. Α</w:t>
      </w:r>
      <w:r w:rsidRPr="004D45BE">
        <w:rPr>
          <w:rFonts w:eastAsia="Times New Roman" w:cs="Times New Roman"/>
          <w:szCs w:val="24"/>
        </w:rPr>
        <w:t>ντί να φορολογηθεί το κεφάλαι</w:t>
      </w:r>
      <w:r>
        <w:rPr>
          <w:rFonts w:eastAsia="Times New Roman" w:cs="Times New Roman"/>
          <w:szCs w:val="24"/>
        </w:rPr>
        <w:t>ο και να καταργηθούν τα προνόμιά</w:t>
      </w:r>
      <w:r w:rsidRPr="004D45BE">
        <w:rPr>
          <w:rFonts w:eastAsia="Times New Roman" w:cs="Times New Roman"/>
          <w:szCs w:val="24"/>
        </w:rPr>
        <w:t xml:space="preserve"> του</w:t>
      </w:r>
      <w:r>
        <w:rPr>
          <w:rFonts w:eastAsia="Times New Roman" w:cs="Times New Roman"/>
          <w:szCs w:val="24"/>
        </w:rPr>
        <w:t>, επιβάλλει τον ΕΝΦΙΑ</w:t>
      </w:r>
      <w:r w:rsidRPr="004D45BE">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4D45BE">
        <w:rPr>
          <w:rFonts w:eastAsia="Times New Roman" w:cs="Times New Roman"/>
          <w:szCs w:val="24"/>
        </w:rPr>
        <w:t>άλλα χαράτσι</w:t>
      </w:r>
      <w:r w:rsidRPr="004D45BE">
        <w:rPr>
          <w:rFonts w:eastAsia="Times New Roman" w:cs="Times New Roman"/>
          <w:szCs w:val="24"/>
        </w:rPr>
        <w:t>α</w:t>
      </w:r>
      <w:r>
        <w:rPr>
          <w:rFonts w:eastAsia="Times New Roman" w:cs="Times New Roman"/>
          <w:szCs w:val="24"/>
        </w:rPr>
        <w:t>,</w:t>
      </w:r>
      <w:r w:rsidRPr="004D45BE">
        <w:rPr>
          <w:rFonts w:eastAsia="Times New Roman" w:cs="Times New Roman"/>
          <w:szCs w:val="24"/>
        </w:rPr>
        <w:t xml:space="preserve"> φόρους</w:t>
      </w:r>
      <w:r>
        <w:rPr>
          <w:rFonts w:eastAsia="Times New Roman" w:cs="Times New Roman"/>
          <w:szCs w:val="24"/>
        </w:rPr>
        <w:t>,</w:t>
      </w:r>
      <w:r w:rsidRPr="004D45BE">
        <w:rPr>
          <w:rFonts w:eastAsia="Times New Roman" w:cs="Times New Roman"/>
          <w:szCs w:val="24"/>
        </w:rPr>
        <w:t xml:space="preserve"> τέλη στα λαϊκά νοικοκυριά και </w:t>
      </w:r>
      <w:r>
        <w:rPr>
          <w:rFonts w:eastAsia="Times New Roman" w:cs="Times New Roman"/>
          <w:szCs w:val="24"/>
        </w:rPr>
        <w:t xml:space="preserve">τα λαϊκά σπίτια κατάσχονται. </w:t>
      </w:r>
    </w:p>
    <w:p w14:paraId="0A5DE880"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Αντί για την ενίσχυση των κατεξοχήν </w:t>
      </w:r>
      <w:r w:rsidRPr="004D45BE">
        <w:rPr>
          <w:rFonts w:eastAsia="Times New Roman" w:cs="Times New Roman"/>
          <w:szCs w:val="24"/>
        </w:rPr>
        <w:t>κοινωνικών αγαθών της παιδείας</w:t>
      </w:r>
      <w:r>
        <w:rPr>
          <w:rFonts w:eastAsia="Times New Roman" w:cs="Times New Roman"/>
          <w:szCs w:val="24"/>
        </w:rPr>
        <w:t>,</w:t>
      </w:r>
      <w:r w:rsidRPr="004D45BE">
        <w:rPr>
          <w:rFonts w:eastAsia="Times New Roman" w:cs="Times New Roman"/>
          <w:szCs w:val="24"/>
        </w:rPr>
        <w:t xml:space="preserve"> της υγείας</w:t>
      </w:r>
      <w:r>
        <w:rPr>
          <w:rFonts w:eastAsia="Times New Roman" w:cs="Times New Roman"/>
          <w:szCs w:val="24"/>
        </w:rPr>
        <w:t>,</w:t>
      </w:r>
      <w:r w:rsidRPr="004D45BE">
        <w:rPr>
          <w:rFonts w:eastAsia="Times New Roman" w:cs="Times New Roman"/>
          <w:szCs w:val="24"/>
        </w:rPr>
        <w:t xml:space="preserve"> της πρόνοιας</w:t>
      </w:r>
      <w:r>
        <w:rPr>
          <w:rFonts w:eastAsia="Times New Roman" w:cs="Times New Roman"/>
          <w:szCs w:val="24"/>
        </w:rPr>
        <w:t>,</w:t>
      </w:r>
      <w:r w:rsidRPr="004D45BE">
        <w:rPr>
          <w:rFonts w:eastAsia="Times New Roman" w:cs="Times New Roman"/>
          <w:szCs w:val="24"/>
        </w:rPr>
        <w:t xml:space="preserve"> της κοινωνικής ασφάλισης</w:t>
      </w:r>
      <w:r>
        <w:rPr>
          <w:rFonts w:eastAsia="Times New Roman" w:cs="Times New Roman"/>
          <w:szCs w:val="24"/>
        </w:rPr>
        <w:t>,</w:t>
      </w:r>
      <w:r w:rsidRPr="004D45BE">
        <w:rPr>
          <w:rFonts w:eastAsia="Times New Roman" w:cs="Times New Roman"/>
          <w:szCs w:val="24"/>
        </w:rPr>
        <w:t xml:space="preserve"> με αποκλειστική ευθύνη τ</w:t>
      </w:r>
      <w:r>
        <w:rPr>
          <w:rFonts w:eastAsia="Times New Roman" w:cs="Times New Roman"/>
          <w:szCs w:val="24"/>
        </w:rPr>
        <w:t xml:space="preserve">ου κράτους, αυτά παραδίδονται </w:t>
      </w:r>
      <w:r w:rsidRPr="00B37F19">
        <w:rPr>
          <w:rFonts w:eastAsia="Times New Roman" w:cs="Times New Roman"/>
          <w:szCs w:val="24"/>
        </w:rPr>
        <w:t>βορά</w:t>
      </w:r>
      <w:r w:rsidRPr="004D45BE">
        <w:rPr>
          <w:rFonts w:eastAsia="Times New Roman" w:cs="Times New Roman"/>
          <w:szCs w:val="24"/>
        </w:rPr>
        <w:t xml:space="preserve"> στα χέ</w:t>
      </w:r>
      <w:r w:rsidRPr="004D45BE">
        <w:rPr>
          <w:rFonts w:eastAsia="Times New Roman" w:cs="Times New Roman"/>
          <w:szCs w:val="24"/>
        </w:rPr>
        <w:t>ρια των ιδιωτών</w:t>
      </w:r>
      <w:r>
        <w:rPr>
          <w:rFonts w:eastAsia="Times New Roman" w:cs="Times New Roman"/>
          <w:szCs w:val="24"/>
        </w:rPr>
        <w:t>,</w:t>
      </w:r>
      <w:r w:rsidRPr="004D45BE">
        <w:rPr>
          <w:rFonts w:eastAsia="Times New Roman" w:cs="Times New Roman"/>
          <w:szCs w:val="24"/>
        </w:rPr>
        <w:t xml:space="preserve"> μετατρέποντάς τα σε εμπόρευμα</w:t>
      </w:r>
      <w:r>
        <w:rPr>
          <w:rFonts w:eastAsia="Times New Roman" w:cs="Times New Roman"/>
          <w:szCs w:val="24"/>
        </w:rPr>
        <w:t>.</w:t>
      </w:r>
      <w:r w:rsidRPr="004D45BE">
        <w:rPr>
          <w:rFonts w:eastAsia="Times New Roman" w:cs="Times New Roman"/>
          <w:szCs w:val="24"/>
        </w:rPr>
        <w:t xml:space="preserve"> </w:t>
      </w:r>
    </w:p>
    <w:p w14:paraId="0A5DE881" w14:textId="77777777" w:rsidR="00415E13" w:rsidRDefault="00E650A0">
      <w:pPr>
        <w:spacing w:line="600" w:lineRule="auto"/>
        <w:ind w:firstLine="720"/>
        <w:jc w:val="both"/>
        <w:rPr>
          <w:rFonts w:eastAsia="Times New Roman" w:cs="Times New Roman"/>
          <w:szCs w:val="24"/>
        </w:rPr>
      </w:pPr>
      <w:r w:rsidRPr="004D45BE">
        <w:rPr>
          <w:rFonts w:eastAsia="Times New Roman" w:cs="Times New Roman"/>
          <w:szCs w:val="24"/>
        </w:rPr>
        <w:t>Απέναντι στην πλήρη κατοχύρωση του δικαιώματος της πολιτικής και συνδικαλιστικής δράσης</w:t>
      </w:r>
      <w:r>
        <w:rPr>
          <w:rFonts w:eastAsia="Times New Roman" w:cs="Times New Roman"/>
          <w:szCs w:val="24"/>
        </w:rPr>
        <w:t>,</w:t>
      </w:r>
      <w:r w:rsidRPr="004D45BE">
        <w:rPr>
          <w:rFonts w:eastAsia="Times New Roman" w:cs="Times New Roman"/>
          <w:szCs w:val="24"/>
        </w:rPr>
        <w:t xml:space="preserve"> του δικαιώματος της απεργίας</w:t>
      </w:r>
      <w:r>
        <w:rPr>
          <w:rFonts w:eastAsia="Times New Roman" w:cs="Times New Roman"/>
          <w:szCs w:val="24"/>
        </w:rPr>
        <w:t>,</w:t>
      </w:r>
      <w:r w:rsidRPr="004D45BE">
        <w:rPr>
          <w:rFonts w:eastAsia="Times New Roman" w:cs="Times New Roman"/>
          <w:szCs w:val="24"/>
        </w:rPr>
        <w:t xml:space="preserve"> το εργατικό κίνημα επιχειρείται να μπει </w:t>
      </w:r>
      <w:r>
        <w:rPr>
          <w:rFonts w:eastAsia="Times New Roman" w:cs="Times New Roman"/>
          <w:szCs w:val="24"/>
        </w:rPr>
        <w:t>«</w:t>
      </w:r>
      <w:r w:rsidRPr="004D45BE">
        <w:rPr>
          <w:rFonts w:eastAsia="Times New Roman" w:cs="Times New Roman"/>
          <w:szCs w:val="24"/>
        </w:rPr>
        <w:t>στο</w:t>
      </w:r>
      <w:r>
        <w:rPr>
          <w:rFonts w:eastAsia="Times New Roman" w:cs="Times New Roman"/>
          <w:szCs w:val="24"/>
        </w:rPr>
        <w:t>ν</w:t>
      </w:r>
      <w:r w:rsidRPr="004D45BE">
        <w:rPr>
          <w:rFonts w:eastAsia="Times New Roman" w:cs="Times New Roman"/>
          <w:szCs w:val="24"/>
        </w:rPr>
        <w:t xml:space="preserve"> γύψο</w:t>
      </w:r>
      <w:r>
        <w:rPr>
          <w:rFonts w:eastAsia="Times New Roman" w:cs="Times New Roman"/>
          <w:szCs w:val="24"/>
        </w:rPr>
        <w:t>»,</w:t>
      </w:r>
      <w:r w:rsidRPr="004D45BE">
        <w:rPr>
          <w:rFonts w:eastAsia="Times New Roman" w:cs="Times New Roman"/>
          <w:szCs w:val="24"/>
        </w:rPr>
        <w:t xml:space="preserve"> με τον περιορισμό του δικαιώματος στην απεργία</w:t>
      </w:r>
      <w:r>
        <w:rPr>
          <w:rFonts w:eastAsia="Times New Roman" w:cs="Times New Roman"/>
          <w:szCs w:val="24"/>
        </w:rPr>
        <w:t>,</w:t>
      </w:r>
      <w:r w:rsidRPr="004D45BE">
        <w:rPr>
          <w:rFonts w:eastAsia="Times New Roman" w:cs="Times New Roman"/>
          <w:szCs w:val="24"/>
        </w:rPr>
        <w:t xml:space="preserve"> με την καταστολή</w:t>
      </w:r>
      <w:r>
        <w:rPr>
          <w:rFonts w:eastAsia="Times New Roman" w:cs="Times New Roman"/>
          <w:szCs w:val="24"/>
        </w:rPr>
        <w:t>,</w:t>
      </w:r>
      <w:r w:rsidRPr="004D45BE">
        <w:rPr>
          <w:rFonts w:eastAsia="Times New Roman" w:cs="Times New Roman"/>
          <w:szCs w:val="24"/>
        </w:rPr>
        <w:t xml:space="preserve"> με τα ΜΑΤ να χτυπούν συνταξιούχους εκπαιδευτικούς</w:t>
      </w:r>
      <w:r>
        <w:rPr>
          <w:rFonts w:eastAsia="Times New Roman" w:cs="Times New Roman"/>
          <w:szCs w:val="24"/>
        </w:rPr>
        <w:t>,</w:t>
      </w:r>
      <w:r w:rsidRPr="004D45BE">
        <w:rPr>
          <w:rFonts w:eastAsia="Times New Roman" w:cs="Times New Roman"/>
          <w:szCs w:val="24"/>
        </w:rPr>
        <w:t xml:space="preserve"> νέους</w:t>
      </w:r>
      <w:r>
        <w:rPr>
          <w:rFonts w:eastAsia="Times New Roman" w:cs="Times New Roman"/>
          <w:szCs w:val="24"/>
        </w:rPr>
        <w:t>,</w:t>
      </w:r>
      <w:r w:rsidRPr="004D45BE">
        <w:rPr>
          <w:rFonts w:eastAsia="Times New Roman" w:cs="Times New Roman"/>
          <w:szCs w:val="24"/>
        </w:rPr>
        <w:t xml:space="preserve"> που διαδηλώνουν κατά του Τρούμαν</w:t>
      </w:r>
      <w:r>
        <w:rPr>
          <w:rFonts w:eastAsia="Times New Roman" w:cs="Times New Roman"/>
          <w:szCs w:val="24"/>
        </w:rPr>
        <w:t>,</w:t>
      </w:r>
      <w:r w:rsidRPr="004D45BE">
        <w:rPr>
          <w:rFonts w:eastAsia="Times New Roman" w:cs="Times New Roman"/>
          <w:szCs w:val="24"/>
        </w:rPr>
        <w:t xml:space="preserve"> με την επιστράτευση εισαγγελέων εναντίον αγωνιστών στήνοντας αγροτοδικεία και μαθητ</w:t>
      </w:r>
      <w:r>
        <w:rPr>
          <w:rFonts w:eastAsia="Times New Roman" w:cs="Times New Roman"/>
          <w:szCs w:val="24"/>
        </w:rPr>
        <w:t xml:space="preserve">οδικεία. </w:t>
      </w:r>
    </w:p>
    <w:p w14:paraId="0A5DE882"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Α</w:t>
      </w:r>
      <w:r w:rsidRPr="004D45BE">
        <w:rPr>
          <w:rFonts w:eastAsia="Times New Roman" w:cs="Times New Roman"/>
          <w:szCs w:val="24"/>
        </w:rPr>
        <w:t>πέν</w:t>
      </w:r>
      <w:r w:rsidRPr="004D45BE">
        <w:rPr>
          <w:rFonts w:eastAsia="Times New Roman" w:cs="Times New Roman"/>
          <w:szCs w:val="24"/>
        </w:rPr>
        <w:t>αντι στην προστασία της μητρότητας</w:t>
      </w:r>
      <w:r>
        <w:rPr>
          <w:rFonts w:eastAsia="Times New Roman" w:cs="Times New Roman"/>
          <w:szCs w:val="24"/>
        </w:rPr>
        <w:t>,</w:t>
      </w:r>
      <w:r w:rsidRPr="004D45BE">
        <w:rPr>
          <w:rFonts w:eastAsia="Times New Roman" w:cs="Times New Roman"/>
          <w:szCs w:val="24"/>
        </w:rPr>
        <w:t xml:space="preserve"> του δικαιώματος τεκνοποίησης</w:t>
      </w:r>
      <w:r>
        <w:rPr>
          <w:rFonts w:eastAsia="Times New Roman" w:cs="Times New Roman"/>
          <w:szCs w:val="24"/>
        </w:rPr>
        <w:t>,</w:t>
      </w:r>
      <w:r w:rsidRPr="004D45BE">
        <w:rPr>
          <w:rFonts w:eastAsia="Times New Roman" w:cs="Times New Roman"/>
          <w:szCs w:val="24"/>
        </w:rPr>
        <w:t xml:space="preserve"> την προστασία της νέας κοπέλας</w:t>
      </w:r>
      <w:r>
        <w:rPr>
          <w:rFonts w:eastAsia="Times New Roman" w:cs="Times New Roman"/>
          <w:szCs w:val="24"/>
        </w:rPr>
        <w:t>,</w:t>
      </w:r>
      <w:r w:rsidRPr="004D45BE">
        <w:rPr>
          <w:rFonts w:eastAsia="Times New Roman" w:cs="Times New Roman"/>
          <w:szCs w:val="24"/>
        </w:rPr>
        <w:t xml:space="preserve"> η εργοδοσία ξεσαλών</w:t>
      </w:r>
      <w:r>
        <w:rPr>
          <w:rFonts w:eastAsia="Times New Roman" w:cs="Times New Roman"/>
          <w:szCs w:val="24"/>
        </w:rPr>
        <w:t>ει</w:t>
      </w:r>
      <w:r>
        <w:rPr>
          <w:rFonts w:eastAsia="Times New Roman" w:cs="Times New Roman"/>
          <w:szCs w:val="24"/>
        </w:rPr>
        <w:t>μ</w:t>
      </w:r>
      <w:r>
        <w:rPr>
          <w:rFonts w:eastAsia="Times New Roman" w:cs="Times New Roman"/>
          <w:szCs w:val="24"/>
        </w:rPr>
        <w:t xml:space="preserve"> με τρομοκρατία στους </w:t>
      </w:r>
      <w:r w:rsidRPr="004D45BE">
        <w:rPr>
          <w:rFonts w:eastAsia="Times New Roman" w:cs="Times New Roman"/>
          <w:szCs w:val="24"/>
        </w:rPr>
        <w:t>χώρους δουλειάς</w:t>
      </w:r>
      <w:r>
        <w:rPr>
          <w:rFonts w:eastAsia="Times New Roman" w:cs="Times New Roman"/>
          <w:szCs w:val="24"/>
        </w:rPr>
        <w:t>,</w:t>
      </w:r>
      <w:r w:rsidRPr="004D45BE">
        <w:rPr>
          <w:rFonts w:eastAsia="Times New Roman" w:cs="Times New Roman"/>
          <w:szCs w:val="24"/>
        </w:rPr>
        <w:t xml:space="preserve"> απολύοντας εγκύους</w:t>
      </w:r>
      <w:r>
        <w:rPr>
          <w:rFonts w:eastAsia="Times New Roman" w:cs="Times New Roman"/>
          <w:szCs w:val="24"/>
        </w:rPr>
        <w:t>,</w:t>
      </w:r>
      <w:r w:rsidRPr="004D45BE">
        <w:rPr>
          <w:rFonts w:eastAsia="Times New Roman" w:cs="Times New Roman"/>
          <w:szCs w:val="24"/>
        </w:rPr>
        <w:t xml:space="preserve"> εκβιάζοντας </w:t>
      </w:r>
      <w:r>
        <w:rPr>
          <w:rFonts w:eastAsia="Times New Roman" w:cs="Times New Roman"/>
          <w:szCs w:val="24"/>
        </w:rPr>
        <w:t>νέες κοπέλες να υπογράφου</w:t>
      </w:r>
      <w:r w:rsidRPr="004D45BE">
        <w:rPr>
          <w:rFonts w:eastAsia="Times New Roman" w:cs="Times New Roman"/>
          <w:szCs w:val="24"/>
        </w:rPr>
        <w:t xml:space="preserve">ν </w:t>
      </w:r>
      <w:r w:rsidRPr="002B5B2E">
        <w:rPr>
          <w:rFonts w:eastAsia="Times New Roman"/>
          <w:bCs/>
          <w:shd w:val="clear" w:color="auto" w:fill="FFFFFF"/>
        </w:rPr>
        <w:t>ότι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τεκνοποιήσουν</w:t>
      </w:r>
      <w:r>
        <w:rPr>
          <w:rFonts w:eastAsia="Times New Roman" w:cs="Times New Roman"/>
          <w:szCs w:val="24"/>
        </w:rPr>
        <w:t>μ</w:t>
      </w:r>
      <w:r w:rsidRPr="004D45BE">
        <w:rPr>
          <w:rFonts w:eastAsia="Times New Roman" w:cs="Times New Roman"/>
          <w:szCs w:val="24"/>
        </w:rPr>
        <w:t xml:space="preserve"> όσο δουλεύου</w:t>
      </w:r>
      <w:r w:rsidRPr="004D45BE">
        <w:rPr>
          <w:rFonts w:eastAsia="Times New Roman" w:cs="Times New Roman"/>
          <w:szCs w:val="24"/>
        </w:rPr>
        <w:t>ν</w:t>
      </w:r>
      <w:r>
        <w:rPr>
          <w:rFonts w:eastAsia="Times New Roman" w:cs="Times New Roman"/>
          <w:szCs w:val="24"/>
        </w:rPr>
        <w:t xml:space="preserve">. </w:t>
      </w:r>
    </w:p>
    <w:p w14:paraId="0A5DE88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4D45BE">
        <w:rPr>
          <w:rFonts w:eastAsia="Times New Roman" w:cs="Times New Roman"/>
          <w:szCs w:val="24"/>
        </w:rPr>
        <w:t xml:space="preserve">ντί για μείωση του </w:t>
      </w:r>
      <w:r>
        <w:rPr>
          <w:rFonts w:eastAsia="Times New Roman" w:cs="Times New Roman"/>
          <w:szCs w:val="24"/>
        </w:rPr>
        <w:t xml:space="preserve">ημερήσιου χρόνου εργασίας </w:t>
      </w:r>
      <w:r w:rsidRPr="00F331DF">
        <w:rPr>
          <w:rFonts w:eastAsia="Times New Roman"/>
          <w:bCs/>
        </w:rPr>
        <w:t>και</w:t>
      </w:r>
      <w:r>
        <w:rPr>
          <w:rFonts w:eastAsia="Times New Roman" w:cs="Times New Roman"/>
          <w:szCs w:val="24"/>
        </w:rPr>
        <w:t xml:space="preserve"> την προστασία των εργαζομένων, επιβάλλεται η </w:t>
      </w:r>
      <w:r w:rsidRPr="003D4F10">
        <w:rPr>
          <w:rFonts w:eastAsia="Times New Roman" w:cs="Times New Roman"/>
          <w:szCs w:val="24"/>
        </w:rPr>
        <w:t xml:space="preserve">εντατικοποίηση για </w:t>
      </w:r>
      <w:r w:rsidRPr="003D4F10">
        <w:rPr>
          <w:rFonts w:eastAsia="Times New Roman"/>
          <w:bCs/>
          <w:shd w:val="clear" w:color="auto" w:fill="FFFFFF"/>
        </w:rPr>
        <w:t>να</w:t>
      </w:r>
      <w:r w:rsidRPr="003D4F10">
        <w:rPr>
          <w:rFonts w:eastAsia="Times New Roman" w:cs="Times New Roman"/>
          <w:szCs w:val="24"/>
        </w:rPr>
        <w:t xml:space="preserve"> αυγαταίνουν τα κέρδη</w:t>
      </w:r>
      <w:r>
        <w:rPr>
          <w:rFonts w:eastAsia="Times New Roman" w:cs="Times New Roman"/>
          <w:szCs w:val="24"/>
        </w:rPr>
        <w:t xml:space="preserve"> των καπιταλιστών με εξαντλητικά ωράρια </w:t>
      </w:r>
      <w:r w:rsidRPr="00F331DF">
        <w:rPr>
          <w:rFonts w:eastAsia="Times New Roman"/>
          <w:bCs/>
        </w:rPr>
        <w:t>και</w:t>
      </w:r>
      <w:r>
        <w:rPr>
          <w:rFonts w:eastAsia="Times New Roman" w:cs="Times New Roman"/>
          <w:szCs w:val="24"/>
        </w:rPr>
        <w:t xml:space="preserve"> εκατοντάδες νεκρούς εργάτες. </w:t>
      </w:r>
      <w:r w:rsidRPr="00D66BCA">
        <w:rPr>
          <w:rFonts w:eastAsia="Times New Roman"/>
          <w:bCs/>
        </w:rPr>
        <w:t>Είναι</w:t>
      </w:r>
      <w:r>
        <w:rPr>
          <w:rFonts w:eastAsia="Times New Roman" w:cs="Times New Roman"/>
          <w:szCs w:val="24"/>
        </w:rPr>
        <w:t xml:space="preserve"> αυξημένα κατά πολύ τα τελευταία χρόνια. </w:t>
      </w:r>
    </w:p>
    <w:p w14:paraId="0A5DE88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Αντί για προστασία </w:t>
      </w:r>
      <w:r w:rsidRPr="00F331DF">
        <w:rPr>
          <w:rFonts w:eastAsia="Times New Roman"/>
          <w:bCs/>
        </w:rPr>
        <w:t>και</w:t>
      </w:r>
      <w:r>
        <w:rPr>
          <w:rFonts w:eastAsia="Times New Roman" w:cs="Times New Roman"/>
          <w:szCs w:val="24"/>
        </w:rPr>
        <w:t xml:space="preserve"> διεύρυνση των </w:t>
      </w:r>
      <w:r w:rsidRPr="00703248">
        <w:rPr>
          <w:rFonts w:eastAsia="Times New Roman" w:cs="Times New Roman"/>
          <w:bCs/>
          <w:shd w:val="clear" w:color="auto" w:fill="FFFFFF"/>
        </w:rPr>
        <w:t>κοινωνικ</w:t>
      </w:r>
      <w:r>
        <w:rPr>
          <w:rFonts w:eastAsia="Times New Roman" w:cs="Times New Roman"/>
          <w:bCs/>
          <w:shd w:val="clear" w:color="auto" w:fill="FFFFFF"/>
        </w:rPr>
        <w:t xml:space="preserve">ών δημοκρατικών </w:t>
      </w:r>
      <w:r w:rsidRPr="00A133E3">
        <w:rPr>
          <w:rFonts w:eastAsia="Times New Roman" w:cs="Times New Roman"/>
          <w:bCs/>
          <w:shd w:val="clear" w:color="auto" w:fill="FFFFFF"/>
        </w:rPr>
        <w:t>δικαιωμάτων</w:t>
      </w:r>
      <w:r>
        <w:rPr>
          <w:rFonts w:eastAsia="Times New Roman" w:cs="Times New Roman"/>
          <w:bCs/>
          <w:shd w:val="clear" w:color="auto" w:fill="FFFFFF"/>
        </w:rPr>
        <w:t xml:space="preserve"> </w:t>
      </w:r>
      <w:r w:rsidRPr="00A133E3">
        <w:rPr>
          <w:rFonts w:eastAsia="Times New Roman"/>
          <w:bCs/>
          <w:shd w:val="clear" w:color="auto" w:fill="FFFFFF"/>
        </w:rPr>
        <w:t>και</w:t>
      </w:r>
      <w:r>
        <w:rPr>
          <w:rFonts w:eastAsia="Times New Roman" w:cs="Times New Roman"/>
          <w:bCs/>
          <w:shd w:val="clear" w:color="auto" w:fill="FFFFFF"/>
        </w:rPr>
        <w:t xml:space="preserve"> ελευθεριών </w:t>
      </w:r>
      <w:r w:rsidRPr="00A133E3">
        <w:rPr>
          <w:rFonts w:eastAsia="Times New Roman"/>
          <w:bCs/>
          <w:shd w:val="clear" w:color="auto" w:fill="FFFFFF"/>
        </w:rPr>
        <w:t>και</w:t>
      </w:r>
      <w:r>
        <w:rPr>
          <w:rFonts w:eastAsia="Times New Roman" w:cs="Times New Roman"/>
          <w:bCs/>
          <w:shd w:val="clear" w:color="auto" w:fill="FFFFFF"/>
        </w:rPr>
        <w:t xml:space="preserve"> κατοχύρωση της νόμιμης συμπαράστασης ενώπιον των δικαστικών αρχών, το σύστημα απειλεί με τρομονόμους, χαρακτηρίζοντας τρομ</w:t>
      </w:r>
      <w:r>
        <w:rPr>
          <w:rFonts w:eastAsia="Times New Roman" w:cs="Times New Roman"/>
          <w:bCs/>
          <w:shd w:val="clear" w:color="auto" w:fill="FFFFFF"/>
        </w:rPr>
        <w:t xml:space="preserve">οκράτες όσους αγωνίζονται για τα λαϊκά </w:t>
      </w:r>
      <w:r w:rsidRPr="000A4EC4">
        <w:rPr>
          <w:rFonts w:eastAsia="Times New Roman" w:cs="Times New Roman"/>
          <w:bCs/>
          <w:shd w:val="clear" w:color="auto" w:fill="FFFFFF"/>
        </w:rPr>
        <w:t>δικαιώματα</w:t>
      </w:r>
      <w:r>
        <w:rPr>
          <w:rFonts w:eastAsia="Times New Roman" w:cs="Times New Roman"/>
          <w:bCs/>
          <w:shd w:val="clear" w:color="auto" w:fill="FFFFFF"/>
        </w:rPr>
        <w:t xml:space="preserve">, </w:t>
      </w:r>
      <w:r w:rsidRPr="004D45BE">
        <w:rPr>
          <w:rFonts w:eastAsia="Times New Roman" w:cs="Times New Roman"/>
          <w:szCs w:val="24"/>
        </w:rPr>
        <w:t>που χωρίς καν αποδεικτικά στοιχεία</w:t>
      </w:r>
      <w:r>
        <w:rPr>
          <w:rFonts w:eastAsia="Times New Roman" w:cs="Times New Roman"/>
          <w:szCs w:val="24"/>
        </w:rPr>
        <w:t>,</w:t>
      </w:r>
      <w:r w:rsidRPr="004D45BE">
        <w:rPr>
          <w:rFonts w:eastAsia="Times New Roman" w:cs="Times New Roman"/>
          <w:szCs w:val="24"/>
        </w:rPr>
        <w:t xml:space="preserve"> απλοί άνθρωποι τυλίγονται σε </w:t>
      </w:r>
      <w:r>
        <w:rPr>
          <w:rFonts w:eastAsia="Times New Roman" w:cs="Times New Roman"/>
          <w:szCs w:val="24"/>
        </w:rPr>
        <w:t>μια</w:t>
      </w:r>
      <w:r w:rsidRPr="004D45BE">
        <w:rPr>
          <w:rFonts w:eastAsia="Times New Roman" w:cs="Times New Roman"/>
          <w:szCs w:val="24"/>
        </w:rPr>
        <w:t xml:space="preserve"> κόλλα χαρτί και φυλακίζονται</w:t>
      </w:r>
      <w:r>
        <w:rPr>
          <w:rFonts w:eastAsia="Times New Roman" w:cs="Times New Roman"/>
          <w:szCs w:val="24"/>
        </w:rPr>
        <w:t>, ό</w:t>
      </w:r>
      <w:r w:rsidRPr="004D45BE">
        <w:rPr>
          <w:rFonts w:eastAsia="Times New Roman" w:cs="Times New Roman"/>
          <w:szCs w:val="24"/>
        </w:rPr>
        <w:t>πως συνέβη πρόσφατα με την Ηριάννα και τον Περικλή</w:t>
      </w:r>
      <w:r>
        <w:rPr>
          <w:rFonts w:eastAsia="Times New Roman" w:cs="Times New Roman"/>
          <w:szCs w:val="24"/>
        </w:rPr>
        <w:t xml:space="preserve">. </w:t>
      </w:r>
    </w:p>
    <w:p w14:paraId="0A5DE88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Αυτά </w:t>
      </w:r>
      <w:r w:rsidRPr="00D66BCA">
        <w:rPr>
          <w:rFonts w:eastAsia="Times New Roman"/>
          <w:bCs/>
        </w:rPr>
        <w:t>είναι</w:t>
      </w:r>
      <w:r>
        <w:rPr>
          <w:rFonts w:eastAsia="Times New Roman" w:cs="Times New Roman"/>
          <w:szCs w:val="24"/>
        </w:rPr>
        <w:t xml:space="preserve"> τα όρια</w:t>
      </w:r>
      <w:r w:rsidRPr="004D45BE">
        <w:rPr>
          <w:rFonts w:eastAsia="Times New Roman" w:cs="Times New Roman"/>
          <w:szCs w:val="24"/>
        </w:rPr>
        <w:t xml:space="preserve"> της αστικής δημοκρατίας</w:t>
      </w:r>
      <w:r>
        <w:rPr>
          <w:rFonts w:eastAsia="Times New Roman" w:cs="Times New Roman"/>
          <w:szCs w:val="24"/>
        </w:rPr>
        <w:t>,</w:t>
      </w:r>
      <w:r w:rsidRPr="004D45BE">
        <w:rPr>
          <w:rFonts w:eastAsia="Times New Roman" w:cs="Times New Roman"/>
          <w:szCs w:val="24"/>
        </w:rPr>
        <w:t xml:space="preserve"> για την </w:t>
      </w:r>
      <w:r w:rsidRPr="004D45BE">
        <w:rPr>
          <w:rFonts w:eastAsia="Times New Roman" w:cs="Times New Roman"/>
          <w:szCs w:val="24"/>
        </w:rPr>
        <w:t>οποία σκίζετ</w:t>
      </w:r>
      <w:r>
        <w:rPr>
          <w:rFonts w:eastAsia="Times New Roman" w:cs="Times New Roman"/>
          <w:szCs w:val="24"/>
        </w:rPr>
        <w:t>ε τα ιμάτιά</w:t>
      </w:r>
      <w:r w:rsidRPr="004D45BE">
        <w:rPr>
          <w:rFonts w:eastAsia="Times New Roman" w:cs="Times New Roman"/>
          <w:szCs w:val="24"/>
        </w:rPr>
        <w:t xml:space="preserve"> σας όλοι </w:t>
      </w:r>
      <w:r>
        <w:rPr>
          <w:rFonts w:eastAsia="Times New Roman" w:cs="Times New Roman"/>
          <w:szCs w:val="24"/>
        </w:rPr>
        <w:t xml:space="preserve">σας </w:t>
      </w:r>
      <w:r w:rsidRPr="00F331DF">
        <w:rPr>
          <w:rFonts w:eastAsia="Times New Roman"/>
          <w:bCs/>
        </w:rPr>
        <w:t>και</w:t>
      </w:r>
      <w:r>
        <w:rPr>
          <w:rFonts w:eastAsia="Times New Roman" w:cs="Times New Roman"/>
          <w:szCs w:val="24"/>
        </w:rPr>
        <w:t xml:space="preserve"> η οποία φυσικά</w:t>
      </w:r>
      <w:r>
        <w:rPr>
          <w:rFonts w:eastAsia="Times New Roman" w:cs="Times New Roman"/>
          <w:szCs w:val="24"/>
        </w:rPr>
        <w:t>,</w:t>
      </w:r>
      <w:r>
        <w:rPr>
          <w:rFonts w:eastAsia="Times New Roman" w:cs="Times New Roman"/>
          <w:szCs w:val="24"/>
        </w:rPr>
        <w:t xml:space="preserve"> γίνεται όλο </w:t>
      </w:r>
      <w:r w:rsidRPr="00F331DF">
        <w:rPr>
          <w:rFonts w:eastAsia="Times New Roman"/>
          <w:bCs/>
        </w:rPr>
        <w:t>και</w:t>
      </w:r>
      <w:r>
        <w:rPr>
          <w:rFonts w:eastAsia="Times New Roman" w:cs="Times New Roman"/>
          <w:szCs w:val="24"/>
        </w:rPr>
        <w:t xml:space="preserve"> πιο αντιδραστική. Απόδειξη; Η</w:t>
      </w:r>
      <w:r w:rsidRPr="004D45BE">
        <w:rPr>
          <w:rFonts w:eastAsia="Times New Roman" w:cs="Times New Roman"/>
          <w:szCs w:val="24"/>
        </w:rPr>
        <w:t xml:space="preserve"> άρνηση του διαχωρισμού της </w:t>
      </w:r>
      <w:r>
        <w:rPr>
          <w:rFonts w:eastAsia="Times New Roman" w:cs="Times New Roman"/>
          <w:szCs w:val="24"/>
        </w:rPr>
        <w:t>Ε</w:t>
      </w:r>
      <w:r w:rsidRPr="004D45BE">
        <w:rPr>
          <w:rFonts w:eastAsia="Times New Roman" w:cs="Times New Roman"/>
          <w:szCs w:val="24"/>
        </w:rPr>
        <w:t xml:space="preserve">κκλησίας από το </w:t>
      </w:r>
      <w:r>
        <w:rPr>
          <w:rFonts w:eastAsia="Times New Roman" w:cs="Times New Roman"/>
          <w:szCs w:val="24"/>
        </w:rPr>
        <w:t>Κ</w:t>
      </w:r>
      <w:r w:rsidRPr="004D45BE">
        <w:rPr>
          <w:rFonts w:eastAsia="Times New Roman" w:cs="Times New Roman"/>
          <w:szCs w:val="24"/>
        </w:rPr>
        <w:t>ράτος</w:t>
      </w:r>
      <w:r>
        <w:rPr>
          <w:rFonts w:eastAsia="Times New Roman" w:cs="Times New Roman"/>
          <w:szCs w:val="24"/>
        </w:rPr>
        <w:t>. Η</w:t>
      </w:r>
      <w:r w:rsidRPr="004D45BE">
        <w:rPr>
          <w:rFonts w:eastAsia="Times New Roman" w:cs="Times New Roman"/>
          <w:szCs w:val="24"/>
        </w:rPr>
        <w:t xml:space="preserve"> </w:t>
      </w:r>
      <w:r>
        <w:rPr>
          <w:rFonts w:eastAsia="Times New Roman" w:cs="Times New Roman"/>
          <w:szCs w:val="24"/>
        </w:rPr>
        <w:t>Κ</w:t>
      </w:r>
      <w:r w:rsidRPr="004D45BE">
        <w:rPr>
          <w:rFonts w:eastAsia="Times New Roman" w:cs="Times New Roman"/>
          <w:szCs w:val="24"/>
        </w:rPr>
        <w:t>υβέρνηση ΣΥΡΙΖΑ</w:t>
      </w:r>
      <w:r>
        <w:rPr>
          <w:rFonts w:eastAsia="Times New Roman" w:cs="Times New Roman"/>
          <w:szCs w:val="24"/>
        </w:rPr>
        <w:t>,</w:t>
      </w:r>
      <w:r w:rsidRPr="004D45BE">
        <w:rPr>
          <w:rFonts w:eastAsia="Times New Roman" w:cs="Times New Roman"/>
          <w:szCs w:val="24"/>
        </w:rPr>
        <w:t xml:space="preserve"> με μεσοβέζ</w:t>
      </w:r>
      <w:r>
        <w:rPr>
          <w:rFonts w:eastAsia="Times New Roman" w:cs="Times New Roman"/>
          <w:szCs w:val="24"/>
        </w:rPr>
        <w:t>ικες λύσεις και διατυπώσεις του τύπου «</w:t>
      </w:r>
      <w:r w:rsidRPr="004D45BE">
        <w:rPr>
          <w:rFonts w:eastAsia="Times New Roman" w:cs="Times New Roman"/>
          <w:szCs w:val="24"/>
        </w:rPr>
        <w:t>διακριτούς ρόλους</w:t>
      </w:r>
      <w:r>
        <w:rPr>
          <w:rFonts w:eastAsia="Times New Roman" w:cs="Times New Roman"/>
          <w:szCs w:val="24"/>
        </w:rPr>
        <w:t>»</w:t>
      </w:r>
      <w:r>
        <w:rPr>
          <w:rFonts w:eastAsia="Times New Roman" w:cs="Times New Roman"/>
          <w:szCs w:val="24"/>
        </w:rPr>
        <w:t>,</w:t>
      </w:r>
      <w:r w:rsidRPr="004D45BE">
        <w:rPr>
          <w:rFonts w:eastAsia="Times New Roman" w:cs="Times New Roman"/>
          <w:szCs w:val="24"/>
        </w:rPr>
        <w:t xml:space="preserve"> δικαιολογεί την ατολ</w:t>
      </w:r>
      <w:r>
        <w:rPr>
          <w:rFonts w:eastAsia="Times New Roman" w:cs="Times New Roman"/>
          <w:szCs w:val="24"/>
        </w:rPr>
        <w:t>μία</w:t>
      </w:r>
      <w:r w:rsidRPr="004D45BE">
        <w:rPr>
          <w:rFonts w:eastAsia="Times New Roman" w:cs="Times New Roman"/>
          <w:szCs w:val="24"/>
        </w:rPr>
        <w:t xml:space="preserve"> της </w:t>
      </w:r>
      <w:r>
        <w:rPr>
          <w:rFonts w:eastAsia="Times New Roman" w:cs="Times New Roman"/>
          <w:szCs w:val="24"/>
        </w:rPr>
        <w:t>στο υπερώριμο αίτημα για διαχωρισμό του Κ</w:t>
      </w:r>
      <w:r w:rsidRPr="004D45BE">
        <w:rPr>
          <w:rFonts w:eastAsia="Times New Roman" w:cs="Times New Roman"/>
          <w:szCs w:val="24"/>
        </w:rPr>
        <w:t xml:space="preserve">ράτους από την </w:t>
      </w:r>
      <w:r>
        <w:rPr>
          <w:rFonts w:eastAsia="Times New Roman" w:cs="Times New Roman"/>
          <w:szCs w:val="24"/>
        </w:rPr>
        <w:t>Ε</w:t>
      </w:r>
      <w:r w:rsidRPr="004D45BE">
        <w:rPr>
          <w:rFonts w:eastAsia="Times New Roman" w:cs="Times New Roman"/>
          <w:szCs w:val="24"/>
        </w:rPr>
        <w:t>κκλησία</w:t>
      </w:r>
      <w:r>
        <w:rPr>
          <w:rFonts w:eastAsia="Times New Roman" w:cs="Times New Roman"/>
          <w:szCs w:val="24"/>
        </w:rPr>
        <w:t>. Τ</w:t>
      </w:r>
      <w:r w:rsidRPr="004D45BE">
        <w:rPr>
          <w:rFonts w:eastAsia="Times New Roman" w:cs="Times New Roman"/>
          <w:szCs w:val="24"/>
        </w:rPr>
        <w:t xml:space="preserve">ο ίδιο αναχρονιστική </w:t>
      </w:r>
      <w:r w:rsidRPr="00D66BCA">
        <w:rPr>
          <w:rFonts w:eastAsia="Times New Roman"/>
          <w:bCs/>
        </w:rPr>
        <w:t>είναι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η </w:t>
      </w:r>
      <w:r w:rsidRPr="004D45BE">
        <w:rPr>
          <w:rFonts w:eastAsia="Times New Roman" w:cs="Times New Roman"/>
          <w:szCs w:val="24"/>
        </w:rPr>
        <w:t>στάση της Νέας Δημοκρατίας</w:t>
      </w:r>
      <w:r>
        <w:rPr>
          <w:rFonts w:eastAsia="Times New Roman" w:cs="Times New Roman"/>
          <w:szCs w:val="24"/>
        </w:rPr>
        <w:t xml:space="preserve">. </w:t>
      </w:r>
    </w:p>
    <w:p w14:paraId="0A5DE886"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Ο</w:t>
      </w:r>
      <w:r w:rsidRPr="004D45BE">
        <w:rPr>
          <w:rFonts w:eastAsia="Times New Roman" w:cs="Times New Roman"/>
          <w:szCs w:val="24"/>
        </w:rPr>
        <w:t xml:space="preserve"> χωρισμός της </w:t>
      </w:r>
      <w:r>
        <w:rPr>
          <w:rFonts w:eastAsia="Times New Roman" w:cs="Times New Roman"/>
          <w:szCs w:val="24"/>
        </w:rPr>
        <w:t>Ε</w:t>
      </w:r>
      <w:r w:rsidRPr="004D45BE">
        <w:rPr>
          <w:rFonts w:eastAsia="Times New Roman" w:cs="Times New Roman"/>
          <w:szCs w:val="24"/>
        </w:rPr>
        <w:t xml:space="preserve">κκλησίας από το </w:t>
      </w:r>
      <w:r>
        <w:rPr>
          <w:rFonts w:eastAsia="Times New Roman" w:cs="Times New Roman"/>
          <w:szCs w:val="24"/>
        </w:rPr>
        <w:t>Κ</w:t>
      </w:r>
      <w:r w:rsidRPr="004D45BE">
        <w:rPr>
          <w:rFonts w:eastAsia="Times New Roman" w:cs="Times New Roman"/>
          <w:szCs w:val="24"/>
        </w:rPr>
        <w:t>ράτος είναι πραγματικά ώριμος και δεν έχει κα</w:t>
      </w:r>
      <w:r>
        <w:rPr>
          <w:rFonts w:eastAsia="Times New Roman" w:cs="Times New Roman"/>
          <w:szCs w:val="24"/>
        </w:rPr>
        <w:t>μ</w:t>
      </w:r>
      <w:r>
        <w:rPr>
          <w:rFonts w:eastAsia="Times New Roman" w:cs="Times New Roman"/>
          <w:szCs w:val="24"/>
        </w:rPr>
        <w:t>μία</w:t>
      </w:r>
      <w:r w:rsidRPr="004D45BE">
        <w:rPr>
          <w:rFonts w:eastAsia="Times New Roman" w:cs="Times New Roman"/>
          <w:szCs w:val="24"/>
        </w:rPr>
        <w:t xml:space="preserve"> σχέση με τη θρη</w:t>
      </w:r>
      <w:r w:rsidRPr="004D45BE">
        <w:rPr>
          <w:rFonts w:eastAsia="Times New Roman" w:cs="Times New Roman"/>
          <w:szCs w:val="24"/>
        </w:rPr>
        <w:t>σκευτική πίστη ούτε πλήττει το</w:t>
      </w:r>
      <w:r>
        <w:rPr>
          <w:rFonts w:eastAsia="Times New Roman" w:cs="Times New Roman"/>
          <w:szCs w:val="24"/>
        </w:rPr>
        <w:t>ν</w:t>
      </w:r>
      <w:r w:rsidRPr="004D45BE">
        <w:rPr>
          <w:rFonts w:eastAsia="Times New Roman" w:cs="Times New Roman"/>
          <w:szCs w:val="24"/>
        </w:rPr>
        <w:t xml:space="preserve"> λαϊκό κλήρ</w:t>
      </w:r>
      <w:r>
        <w:rPr>
          <w:rFonts w:eastAsia="Times New Roman" w:cs="Times New Roman"/>
          <w:szCs w:val="24"/>
        </w:rPr>
        <w:t>ο, του</w:t>
      </w:r>
      <w:r w:rsidRPr="004D45BE">
        <w:rPr>
          <w:rFonts w:eastAsia="Times New Roman" w:cs="Times New Roman"/>
          <w:szCs w:val="24"/>
        </w:rPr>
        <w:t>ς ιερείς στην τέλεση των θρησκευτικών τους καθηκόντων</w:t>
      </w:r>
      <w:r>
        <w:rPr>
          <w:rFonts w:eastAsia="Times New Roman" w:cs="Times New Roman"/>
          <w:szCs w:val="24"/>
        </w:rPr>
        <w:t xml:space="preserve">, </w:t>
      </w:r>
      <w:r w:rsidRPr="004D45BE">
        <w:rPr>
          <w:rFonts w:eastAsia="Times New Roman" w:cs="Times New Roman"/>
          <w:szCs w:val="24"/>
        </w:rPr>
        <w:t>με αξιοπρεπείς μισθούς</w:t>
      </w:r>
      <w:r>
        <w:rPr>
          <w:rFonts w:eastAsia="Times New Roman" w:cs="Times New Roman"/>
          <w:szCs w:val="24"/>
        </w:rPr>
        <w:t xml:space="preserve"> </w:t>
      </w:r>
      <w:r w:rsidRPr="00F331DF">
        <w:rPr>
          <w:rFonts w:eastAsia="Times New Roman"/>
          <w:bCs/>
        </w:rPr>
        <w:t>και</w:t>
      </w:r>
      <w:r w:rsidRPr="004D45BE">
        <w:rPr>
          <w:rFonts w:eastAsia="Times New Roman" w:cs="Times New Roman"/>
          <w:szCs w:val="24"/>
        </w:rPr>
        <w:t xml:space="preserve"> </w:t>
      </w:r>
      <w:r>
        <w:rPr>
          <w:rFonts w:eastAsia="Times New Roman" w:cs="Times New Roman"/>
          <w:szCs w:val="24"/>
        </w:rPr>
        <w:t xml:space="preserve">με </w:t>
      </w:r>
      <w:r w:rsidRPr="004D45BE">
        <w:rPr>
          <w:rFonts w:eastAsia="Times New Roman" w:cs="Times New Roman"/>
          <w:szCs w:val="24"/>
        </w:rPr>
        <w:t>εργασιακά δικαιώματα</w:t>
      </w:r>
      <w:r>
        <w:rPr>
          <w:rFonts w:eastAsia="Times New Roman" w:cs="Times New Roman"/>
          <w:szCs w:val="24"/>
        </w:rPr>
        <w:t>.</w:t>
      </w:r>
      <w:r w:rsidRPr="004D45BE">
        <w:rPr>
          <w:rFonts w:eastAsia="Times New Roman" w:cs="Times New Roman"/>
          <w:szCs w:val="24"/>
        </w:rPr>
        <w:t xml:space="preserve"> </w:t>
      </w:r>
    </w:p>
    <w:p w14:paraId="0A5DE887" w14:textId="77777777" w:rsidR="00415E13" w:rsidRDefault="00E650A0">
      <w:pPr>
        <w:spacing w:line="600" w:lineRule="auto"/>
        <w:ind w:firstLine="720"/>
        <w:jc w:val="both"/>
        <w:rPr>
          <w:rFonts w:eastAsia="Times New Roman" w:cs="Times New Roman"/>
          <w:szCs w:val="24"/>
        </w:rPr>
      </w:pPr>
      <w:r w:rsidRPr="004D45BE">
        <w:rPr>
          <w:rFonts w:eastAsia="Times New Roman" w:cs="Times New Roman"/>
          <w:szCs w:val="24"/>
        </w:rPr>
        <w:t>Το αντίθετο συμβαίνει με την πρόταση του ΣΥΡΙΖΑ</w:t>
      </w:r>
      <w:r>
        <w:rPr>
          <w:rFonts w:eastAsia="Times New Roman" w:cs="Times New Roman"/>
          <w:szCs w:val="24"/>
        </w:rPr>
        <w:t>,</w:t>
      </w:r>
      <w:r w:rsidRPr="004D45BE">
        <w:rPr>
          <w:rFonts w:eastAsia="Times New Roman" w:cs="Times New Roman"/>
          <w:szCs w:val="24"/>
        </w:rPr>
        <w:t xml:space="preserve"> όχι μόνο λόγω του συνταγματικού εναγκαλισμού</w:t>
      </w:r>
      <w:r>
        <w:rPr>
          <w:rFonts w:eastAsia="Times New Roman" w:cs="Times New Roman"/>
          <w:szCs w:val="24"/>
        </w:rPr>
        <w:t>,</w:t>
      </w:r>
      <w:r w:rsidRPr="004D45BE">
        <w:rPr>
          <w:rFonts w:eastAsia="Times New Roman" w:cs="Times New Roman"/>
          <w:szCs w:val="24"/>
        </w:rPr>
        <w:t xml:space="preserve"> αλλά </w:t>
      </w:r>
      <w:r w:rsidRPr="004D45BE">
        <w:rPr>
          <w:rFonts w:eastAsia="Times New Roman" w:cs="Times New Roman"/>
          <w:szCs w:val="24"/>
        </w:rPr>
        <w:t>και με τον επιχειρηματικό εναγκαλισμό</w:t>
      </w:r>
      <w:r>
        <w:rPr>
          <w:rFonts w:eastAsia="Times New Roman" w:cs="Times New Roman"/>
          <w:szCs w:val="24"/>
        </w:rPr>
        <w:t>,</w:t>
      </w:r>
      <w:r w:rsidRPr="004D45BE">
        <w:rPr>
          <w:rFonts w:eastAsia="Times New Roman" w:cs="Times New Roman"/>
          <w:szCs w:val="24"/>
        </w:rPr>
        <w:t xml:space="preserve"> μέσω του ταμείου αξιοποίησης της εκκλησιαστικής περιουσίας</w:t>
      </w:r>
      <w:r>
        <w:rPr>
          <w:rFonts w:eastAsia="Times New Roman" w:cs="Times New Roman"/>
          <w:szCs w:val="24"/>
        </w:rPr>
        <w:t>,</w:t>
      </w:r>
      <w:r w:rsidRPr="004D45BE">
        <w:rPr>
          <w:rFonts w:eastAsia="Times New Roman" w:cs="Times New Roman"/>
          <w:szCs w:val="24"/>
        </w:rPr>
        <w:t xml:space="preserve"> νομιμοποιώντας διεκδικήσεις και εντάσσοντας στο ιερό </w:t>
      </w:r>
      <w:r>
        <w:rPr>
          <w:rFonts w:eastAsia="Times New Roman" w:cs="Times New Roman"/>
          <w:szCs w:val="24"/>
        </w:rPr>
        <w:t xml:space="preserve">ταμείο </w:t>
      </w:r>
      <w:r w:rsidRPr="004D45BE">
        <w:rPr>
          <w:rFonts w:eastAsia="Times New Roman" w:cs="Times New Roman"/>
          <w:szCs w:val="24"/>
        </w:rPr>
        <w:t>αμφισβητούμενες εκτάσεις</w:t>
      </w:r>
      <w:r>
        <w:rPr>
          <w:rFonts w:eastAsia="Times New Roman" w:cs="Times New Roman"/>
          <w:szCs w:val="24"/>
        </w:rPr>
        <w:t>.</w:t>
      </w:r>
    </w:p>
    <w:p w14:paraId="0A5DE888" w14:textId="77777777" w:rsidR="00415E13" w:rsidRDefault="00E650A0">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lastRenderedPageBreak/>
        <w:t>(Στο σημείο αυτό κτυπάει το κουδούνι λήξεως του χρόνου ομιλίας του κυρί</w:t>
      </w:r>
      <w:r w:rsidRPr="009A65EF">
        <w:rPr>
          <w:rFonts w:eastAsia="Times New Roman" w:cs="Times New Roman"/>
          <w:szCs w:val="24"/>
        </w:rPr>
        <w:t>ου Βουλευτή)</w:t>
      </w:r>
    </w:p>
    <w:p w14:paraId="0A5DE889"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4D45BE">
        <w:rPr>
          <w:rFonts w:eastAsia="Times New Roman" w:cs="Times New Roman"/>
          <w:szCs w:val="24"/>
        </w:rPr>
        <w:t xml:space="preserve">κόμα </w:t>
      </w:r>
      <w:r w:rsidRPr="00F331DF">
        <w:rPr>
          <w:rFonts w:eastAsia="Times New Roman"/>
          <w:bCs/>
        </w:rPr>
        <w:t>και</w:t>
      </w:r>
      <w:r>
        <w:rPr>
          <w:rFonts w:eastAsia="Times New Roman" w:cs="Times New Roman"/>
          <w:szCs w:val="24"/>
        </w:rPr>
        <w:t xml:space="preserve"> για την</w:t>
      </w:r>
      <w:r w:rsidRPr="004D45BE">
        <w:rPr>
          <w:rFonts w:eastAsia="Times New Roman" w:cs="Times New Roman"/>
          <w:szCs w:val="24"/>
        </w:rPr>
        <w:t xml:space="preserve"> τοπική διοίκηση</w:t>
      </w:r>
      <w:r>
        <w:rPr>
          <w:rFonts w:eastAsia="Times New Roman" w:cs="Times New Roman"/>
          <w:szCs w:val="24"/>
        </w:rPr>
        <w:t>,</w:t>
      </w:r>
      <w:r w:rsidRPr="004D45BE">
        <w:rPr>
          <w:rFonts w:eastAsia="Times New Roman" w:cs="Times New Roman"/>
          <w:szCs w:val="24"/>
        </w:rPr>
        <w:t xml:space="preserve"> οι προτάσεις του ΣΥΡΙΖΑ για θεσμούς άμεσης δημοκρατίας</w:t>
      </w:r>
      <w:r>
        <w:rPr>
          <w:rFonts w:eastAsia="Times New Roman" w:cs="Times New Roman"/>
          <w:szCs w:val="24"/>
        </w:rPr>
        <w:t>,</w:t>
      </w:r>
      <w:r>
        <w:rPr>
          <w:rFonts w:eastAsia="Times New Roman" w:cs="Times New Roman"/>
          <w:szCs w:val="24"/>
        </w:rPr>
        <w:t xml:space="preserve"> σκοπεύουν στη συγκάλυψη του</w:t>
      </w:r>
      <w:r>
        <w:rPr>
          <w:rFonts w:eastAsia="Times New Roman" w:cs="Times New Roman"/>
          <w:szCs w:val="24"/>
        </w:rPr>
        <w:t>,</w:t>
      </w:r>
      <w:r>
        <w:rPr>
          <w:rFonts w:eastAsia="Times New Roman" w:cs="Times New Roman"/>
          <w:szCs w:val="24"/>
        </w:rPr>
        <w:t xml:space="preserve"> άκρως</w:t>
      </w:r>
      <w:r w:rsidRPr="004D45BE">
        <w:rPr>
          <w:rFonts w:eastAsia="Times New Roman" w:cs="Times New Roman"/>
          <w:szCs w:val="24"/>
        </w:rPr>
        <w:t xml:space="preserve"> αντιδραστικού πλαισίου</w:t>
      </w:r>
      <w:r>
        <w:rPr>
          <w:rFonts w:eastAsia="Times New Roman" w:cs="Times New Roman"/>
          <w:szCs w:val="24"/>
        </w:rPr>
        <w:t>,</w:t>
      </w:r>
      <w:r w:rsidRPr="004D45BE">
        <w:rPr>
          <w:rFonts w:eastAsia="Times New Roman" w:cs="Times New Roman"/>
          <w:szCs w:val="24"/>
        </w:rPr>
        <w:t xml:space="preserve"> που έχει διαμορφωθεί στους δήμους και τις περιφέρειες</w:t>
      </w:r>
      <w:r>
        <w:rPr>
          <w:rFonts w:eastAsia="Times New Roman" w:cs="Times New Roman"/>
          <w:szCs w:val="24"/>
        </w:rPr>
        <w:t>,</w:t>
      </w:r>
      <w:r w:rsidRPr="004D45BE">
        <w:rPr>
          <w:rFonts w:eastAsia="Times New Roman" w:cs="Times New Roman"/>
          <w:szCs w:val="24"/>
        </w:rPr>
        <w:t xml:space="preserve"> ξεκινώντας με τον </w:t>
      </w:r>
      <w:r>
        <w:rPr>
          <w:rFonts w:eastAsia="Times New Roman" w:cs="Times New Roman"/>
          <w:szCs w:val="24"/>
        </w:rPr>
        <w:t>«</w:t>
      </w:r>
      <w:r w:rsidRPr="004D45BE">
        <w:rPr>
          <w:rFonts w:eastAsia="Times New Roman" w:cs="Times New Roman"/>
          <w:szCs w:val="24"/>
        </w:rPr>
        <w:t>ΚΑΠΟΔΙΣΤΡΙΑ</w:t>
      </w:r>
      <w:r>
        <w:rPr>
          <w:rFonts w:eastAsia="Times New Roman" w:cs="Times New Roman"/>
          <w:szCs w:val="24"/>
        </w:rPr>
        <w:t>»,</w:t>
      </w:r>
      <w:r w:rsidRPr="004D45BE">
        <w:rPr>
          <w:rFonts w:eastAsia="Times New Roman" w:cs="Times New Roman"/>
          <w:szCs w:val="24"/>
        </w:rPr>
        <w:t xml:space="preserve"> στη συνέχεια με τον </w:t>
      </w:r>
      <w:r>
        <w:rPr>
          <w:rFonts w:eastAsia="Times New Roman" w:cs="Times New Roman"/>
          <w:szCs w:val="24"/>
        </w:rPr>
        <w:t>«</w:t>
      </w:r>
      <w:r w:rsidRPr="004D45BE">
        <w:rPr>
          <w:rFonts w:eastAsia="Times New Roman" w:cs="Times New Roman"/>
          <w:szCs w:val="24"/>
        </w:rPr>
        <w:t>ΚΑΛΛΙΚΡΑΤΗ</w:t>
      </w:r>
      <w:r>
        <w:rPr>
          <w:rFonts w:eastAsia="Times New Roman" w:cs="Times New Roman"/>
          <w:szCs w:val="24"/>
        </w:rPr>
        <w:t>»,</w:t>
      </w:r>
      <w:r w:rsidRPr="004D45BE">
        <w:rPr>
          <w:rFonts w:eastAsia="Times New Roman" w:cs="Times New Roman"/>
          <w:szCs w:val="24"/>
        </w:rPr>
        <w:t xml:space="preserve"> σήμερα με το</w:t>
      </w:r>
      <w:r>
        <w:rPr>
          <w:rFonts w:eastAsia="Times New Roman" w:cs="Times New Roman"/>
          <w:szCs w:val="24"/>
        </w:rPr>
        <w:t>ν</w:t>
      </w:r>
      <w:r w:rsidRPr="004D45BE">
        <w:rPr>
          <w:rFonts w:eastAsia="Times New Roman" w:cs="Times New Roman"/>
          <w:szCs w:val="24"/>
        </w:rPr>
        <w:t xml:space="preserve"> </w:t>
      </w:r>
      <w:r>
        <w:rPr>
          <w:rFonts w:eastAsia="Times New Roman" w:cs="Times New Roman"/>
          <w:szCs w:val="24"/>
        </w:rPr>
        <w:t xml:space="preserve">«ΚΛΕΙΣΘΕΝΗ </w:t>
      </w:r>
      <w:r w:rsidRPr="000C00C6">
        <w:rPr>
          <w:rFonts w:eastAsia="Times New Roman" w:cs="Times New Roman"/>
          <w:bCs/>
          <w:shd w:val="clear" w:color="auto" w:fill="FFFFFF"/>
        </w:rPr>
        <w:t>Ι</w:t>
      </w:r>
      <w:r>
        <w:rPr>
          <w:rFonts w:eastAsia="Times New Roman" w:cs="Times New Roman"/>
          <w:bCs/>
          <w:shd w:val="clear" w:color="auto" w:fill="FFFFFF"/>
        </w:rPr>
        <w:t>»</w:t>
      </w:r>
      <w:r>
        <w:rPr>
          <w:rFonts w:eastAsia="Times New Roman" w:cs="Times New Roman"/>
          <w:szCs w:val="24"/>
        </w:rPr>
        <w:t xml:space="preserve">, </w:t>
      </w:r>
      <w:r w:rsidRPr="004D45BE">
        <w:rPr>
          <w:rFonts w:eastAsia="Times New Roman" w:cs="Times New Roman"/>
          <w:szCs w:val="24"/>
        </w:rPr>
        <w:t>αύριο με</w:t>
      </w:r>
      <w:r>
        <w:rPr>
          <w:rFonts w:eastAsia="Times New Roman" w:cs="Times New Roman"/>
          <w:szCs w:val="24"/>
        </w:rPr>
        <w:t xml:space="preserve"> </w:t>
      </w:r>
      <w:r w:rsidRPr="004D45BE">
        <w:rPr>
          <w:rFonts w:eastAsia="Times New Roman" w:cs="Times New Roman"/>
          <w:szCs w:val="24"/>
        </w:rPr>
        <w:t>το</w:t>
      </w:r>
      <w:r>
        <w:rPr>
          <w:rFonts w:eastAsia="Times New Roman" w:cs="Times New Roman"/>
          <w:szCs w:val="24"/>
        </w:rPr>
        <w:t>ν</w:t>
      </w:r>
      <w:r w:rsidRPr="004D45BE">
        <w:rPr>
          <w:rFonts w:eastAsia="Times New Roman" w:cs="Times New Roman"/>
          <w:szCs w:val="24"/>
        </w:rPr>
        <w:t xml:space="preserve"> </w:t>
      </w:r>
      <w:r>
        <w:rPr>
          <w:rFonts w:eastAsia="Times New Roman" w:cs="Times New Roman"/>
          <w:szCs w:val="24"/>
        </w:rPr>
        <w:t xml:space="preserve">«ΚΛΕΙΣΘΕΝΗ </w:t>
      </w:r>
      <w:r w:rsidRPr="000C00C6">
        <w:rPr>
          <w:rFonts w:eastAsia="Times New Roman" w:cs="Times New Roman"/>
          <w:bCs/>
          <w:shd w:val="clear" w:color="auto" w:fill="FFFFFF"/>
        </w:rPr>
        <w:t>Ι</w:t>
      </w:r>
      <w:r>
        <w:rPr>
          <w:rFonts w:eastAsia="Times New Roman" w:cs="Times New Roman"/>
          <w:szCs w:val="24"/>
        </w:rPr>
        <w:t xml:space="preserve">Ι» </w:t>
      </w:r>
      <w:r w:rsidRPr="004D45BE">
        <w:rPr>
          <w:rFonts w:eastAsia="Times New Roman" w:cs="Times New Roman"/>
          <w:szCs w:val="24"/>
        </w:rPr>
        <w:t>κ</w:t>
      </w:r>
      <w:r>
        <w:rPr>
          <w:rFonts w:eastAsia="Times New Roman" w:cs="Times New Roman"/>
          <w:szCs w:val="24"/>
        </w:rPr>
        <w:t>.ο.κ.</w:t>
      </w:r>
      <w:r>
        <w:rPr>
          <w:rFonts w:eastAsia="Times New Roman" w:cs="Times New Roman"/>
          <w:szCs w:val="24"/>
        </w:rPr>
        <w:t>.</w:t>
      </w:r>
      <w:r>
        <w:rPr>
          <w:rFonts w:eastAsia="Times New Roman" w:cs="Times New Roman"/>
          <w:szCs w:val="24"/>
        </w:rPr>
        <w:t xml:space="preserve"> </w:t>
      </w:r>
    </w:p>
    <w:p w14:paraId="0A5DE88A" w14:textId="77777777" w:rsidR="00415E13" w:rsidRDefault="00E650A0">
      <w:pPr>
        <w:spacing w:line="600" w:lineRule="auto"/>
        <w:ind w:firstLine="720"/>
        <w:jc w:val="both"/>
        <w:rPr>
          <w:rFonts w:eastAsia="Times New Roman" w:cs="Times New Roman"/>
          <w:szCs w:val="24"/>
        </w:rPr>
      </w:pPr>
      <w:r w:rsidRPr="004D45BE">
        <w:rPr>
          <w:rFonts w:eastAsia="Times New Roman" w:cs="Times New Roman"/>
          <w:szCs w:val="24"/>
        </w:rPr>
        <w:t>Από κοινού</w:t>
      </w:r>
      <w:r>
        <w:rPr>
          <w:rFonts w:eastAsia="Times New Roman" w:cs="Times New Roman"/>
          <w:szCs w:val="24"/>
        </w:rPr>
        <w:t>,</w:t>
      </w:r>
      <w:r w:rsidRPr="004D45BE">
        <w:rPr>
          <w:rFonts w:eastAsia="Times New Roman" w:cs="Times New Roman"/>
          <w:szCs w:val="24"/>
        </w:rPr>
        <w:t xml:space="preserve"> όλα τα κόμματα πλην </w:t>
      </w:r>
      <w:r>
        <w:rPr>
          <w:rFonts w:eastAsia="Times New Roman" w:cs="Times New Roman"/>
          <w:szCs w:val="24"/>
        </w:rPr>
        <w:t xml:space="preserve">του </w:t>
      </w:r>
      <w:r w:rsidRPr="004D45BE">
        <w:rPr>
          <w:rFonts w:eastAsia="Times New Roman" w:cs="Times New Roman"/>
          <w:szCs w:val="24"/>
        </w:rPr>
        <w:t>Κομμουνιστικού Κόμματος</w:t>
      </w:r>
      <w:r>
        <w:rPr>
          <w:rFonts w:eastAsia="Times New Roman" w:cs="Times New Roman"/>
          <w:szCs w:val="24"/>
        </w:rPr>
        <w:t>,</w:t>
      </w:r>
      <w:r w:rsidRPr="004D45BE">
        <w:rPr>
          <w:rFonts w:eastAsia="Times New Roman" w:cs="Times New Roman"/>
          <w:szCs w:val="24"/>
        </w:rPr>
        <w:t xml:space="preserve"> οι δικοί τους δήμαρχοι και περιφερειάρχες</w:t>
      </w:r>
      <w:r>
        <w:rPr>
          <w:rFonts w:eastAsia="Times New Roman" w:cs="Times New Roman"/>
          <w:szCs w:val="24"/>
        </w:rPr>
        <w:t>,</w:t>
      </w:r>
      <w:r w:rsidRPr="004D45BE">
        <w:rPr>
          <w:rFonts w:eastAsia="Times New Roman" w:cs="Times New Roman"/>
          <w:szCs w:val="24"/>
        </w:rPr>
        <w:t xml:space="preserve"> στήριξαν</w:t>
      </w:r>
      <w:r>
        <w:rPr>
          <w:rFonts w:eastAsia="Times New Roman" w:cs="Times New Roman"/>
          <w:szCs w:val="24"/>
        </w:rPr>
        <w:t>,</w:t>
      </w:r>
      <w:r w:rsidRPr="004D45BE">
        <w:rPr>
          <w:rFonts w:eastAsia="Times New Roman" w:cs="Times New Roman"/>
          <w:szCs w:val="24"/>
        </w:rPr>
        <w:t xml:space="preserve"> υλοποίησ</w:t>
      </w:r>
      <w:r>
        <w:rPr>
          <w:rFonts w:eastAsia="Times New Roman" w:cs="Times New Roman"/>
          <w:szCs w:val="24"/>
        </w:rPr>
        <w:t>αν</w:t>
      </w:r>
      <w:r w:rsidRPr="004D45BE">
        <w:rPr>
          <w:rFonts w:eastAsia="Times New Roman" w:cs="Times New Roman"/>
          <w:szCs w:val="24"/>
        </w:rPr>
        <w:t xml:space="preserve"> το αντιδραστικό πλαίσιο</w:t>
      </w:r>
      <w:r>
        <w:rPr>
          <w:rFonts w:eastAsia="Times New Roman" w:cs="Times New Roman"/>
          <w:szCs w:val="24"/>
        </w:rPr>
        <w:t>,</w:t>
      </w:r>
      <w:r w:rsidRPr="004D45BE">
        <w:rPr>
          <w:rFonts w:eastAsia="Times New Roman" w:cs="Times New Roman"/>
          <w:szCs w:val="24"/>
        </w:rPr>
        <w:t xml:space="preserve"> το οπ</w:t>
      </w:r>
      <w:r w:rsidRPr="004D45BE">
        <w:rPr>
          <w:rFonts w:eastAsia="Times New Roman" w:cs="Times New Roman"/>
          <w:szCs w:val="24"/>
        </w:rPr>
        <w:t>οίο μάλιστα</w:t>
      </w:r>
      <w:r>
        <w:rPr>
          <w:rFonts w:eastAsia="Times New Roman" w:cs="Times New Roman"/>
          <w:szCs w:val="24"/>
        </w:rPr>
        <w:t>,</w:t>
      </w:r>
      <w:r w:rsidRPr="004D45BE">
        <w:rPr>
          <w:rFonts w:eastAsia="Times New Roman" w:cs="Times New Roman"/>
          <w:szCs w:val="24"/>
        </w:rPr>
        <w:t xml:space="preserve"> συνταγματοποίησ</w:t>
      </w:r>
      <w:r>
        <w:rPr>
          <w:rFonts w:eastAsia="Times New Roman" w:cs="Times New Roman"/>
          <w:szCs w:val="24"/>
        </w:rPr>
        <w:t>αν</w:t>
      </w:r>
      <w:r w:rsidRPr="004D45BE">
        <w:rPr>
          <w:rFonts w:eastAsia="Times New Roman" w:cs="Times New Roman"/>
          <w:szCs w:val="24"/>
        </w:rPr>
        <w:t xml:space="preserve"> με προηγούμενες αναθε</w:t>
      </w:r>
      <w:r>
        <w:rPr>
          <w:rFonts w:eastAsia="Times New Roman" w:cs="Times New Roman"/>
          <w:szCs w:val="24"/>
        </w:rPr>
        <w:t>ωρήσεις. Ό</w:t>
      </w:r>
      <w:r w:rsidRPr="004D45BE">
        <w:rPr>
          <w:rFonts w:eastAsia="Times New Roman" w:cs="Times New Roman"/>
          <w:szCs w:val="24"/>
        </w:rPr>
        <w:t>λοι μαζί</w:t>
      </w:r>
      <w:r>
        <w:rPr>
          <w:rFonts w:eastAsia="Times New Roman" w:cs="Times New Roman"/>
          <w:szCs w:val="24"/>
        </w:rPr>
        <w:t>,</w:t>
      </w:r>
      <w:r w:rsidRPr="004D45BE">
        <w:rPr>
          <w:rFonts w:eastAsia="Times New Roman" w:cs="Times New Roman"/>
          <w:szCs w:val="24"/>
        </w:rPr>
        <w:t xml:space="preserve"> συνέβαλαν στην παράνομη παρακράτηση των πάλαι ποτέ συνταγματικά κατοχυρωμένων πόρων της τοπικής διοίκησης</w:t>
      </w:r>
      <w:r>
        <w:rPr>
          <w:rFonts w:eastAsia="Times New Roman" w:cs="Times New Roman"/>
          <w:szCs w:val="24"/>
        </w:rPr>
        <w:t>,</w:t>
      </w:r>
      <w:r w:rsidRPr="004D45BE">
        <w:rPr>
          <w:rFonts w:eastAsia="Times New Roman" w:cs="Times New Roman"/>
          <w:szCs w:val="24"/>
        </w:rPr>
        <w:t xml:space="preserve"> </w:t>
      </w:r>
      <w:r>
        <w:rPr>
          <w:rFonts w:eastAsia="Times New Roman" w:cs="Times New Roman"/>
          <w:szCs w:val="24"/>
        </w:rPr>
        <w:t xml:space="preserve">οι </w:t>
      </w:r>
      <w:r w:rsidRPr="004D45BE">
        <w:rPr>
          <w:rFonts w:eastAsia="Times New Roman" w:cs="Times New Roman"/>
          <w:szCs w:val="24"/>
        </w:rPr>
        <w:t>οποίοι έχουν μειωθεί πάνω από 65%</w:t>
      </w:r>
      <w:r>
        <w:rPr>
          <w:rFonts w:eastAsia="Times New Roman" w:cs="Times New Roman"/>
          <w:szCs w:val="24"/>
        </w:rPr>
        <w:t xml:space="preserve">. </w:t>
      </w:r>
    </w:p>
    <w:p w14:paraId="0A5DE88B"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Α</w:t>
      </w:r>
      <w:r w:rsidRPr="004D45BE">
        <w:rPr>
          <w:rFonts w:eastAsia="Times New Roman" w:cs="Times New Roman"/>
          <w:szCs w:val="24"/>
        </w:rPr>
        <w:t>υτά τα πολύτιμα αγκωνάρια του αστικού</w:t>
      </w:r>
      <w:r w:rsidRPr="004D45BE">
        <w:rPr>
          <w:rFonts w:eastAsia="Times New Roman" w:cs="Times New Roman"/>
          <w:szCs w:val="24"/>
        </w:rPr>
        <w:t xml:space="preserve"> κράτους</w:t>
      </w:r>
      <w:r>
        <w:rPr>
          <w:rFonts w:eastAsia="Times New Roman" w:cs="Times New Roman"/>
          <w:szCs w:val="24"/>
        </w:rPr>
        <w:t>,</w:t>
      </w:r>
      <w:r w:rsidRPr="004D45BE">
        <w:rPr>
          <w:rFonts w:eastAsia="Times New Roman" w:cs="Times New Roman"/>
          <w:szCs w:val="24"/>
        </w:rPr>
        <w:t xml:space="preserve"> δήμοι και περιφέρειες</w:t>
      </w:r>
      <w:r>
        <w:rPr>
          <w:rFonts w:eastAsia="Times New Roman" w:cs="Times New Roman"/>
          <w:szCs w:val="24"/>
        </w:rPr>
        <w:t>,</w:t>
      </w:r>
      <w:r w:rsidRPr="004D45BE">
        <w:rPr>
          <w:rFonts w:eastAsia="Times New Roman" w:cs="Times New Roman"/>
          <w:szCs w:val="24"/>
        </w:rPr>
        <w:t xml:space="preserve"> σήμερα έχουν εξελιχθεί σε ένα φορομπηχτικό </w:t>
      </w:r>
      <w:r w:rsidRPr="004D45BE">
        <w:rPr>
          <w:rFonts w:eastAsia="Times New Roman" w:cs="Times New Roman"/>
          <w:szCs w:val="24"/>
        </w:rPr>
        <w:lastRenderedPageBreak/>
        <w:t>αντιλαϊκ</w:t>
      </w:r>
      <w:r>
        <w:rPr>
          <w:rFonts w:eastAsia="Times New Roman" w:cs="Times New Roman"/>
          <w:szCs w:val="24"/>
        </w:rPr>
        <w:t>ό</w:t>
      </w:r>
      <w:r w:rsidRPr="004D45BE">
        <w:rPr>
          <w:rFonts w:eastAsia="Times New Roman" w:cs="Times New Roman"/>
          <w:szCs w:val="24"/>
        </w:rPr>
        <w:t xml:space="preserve"> μηχανισμό</w:t>
      </w:r>
      <w:r>
        <w:rPr>
          <w:rFonts w:eastAsia="Times New Roman" w:cs="Times New Roman"/>
          <w:szCs w:val="24"/>
        </w:rPr>
        <w:t>,</w:t>
      </w:r>
      <w:r w:rsidRPr="004D45BE">
        <w:rPr>
          <w:rFonts w:eastAsia="Times New Roman" w:cs="Times New Roman"/>
          <w:szCs w:val="24"/>
        </w:rPr>
        <w:t xml:space="preserve"> σε </w:t>
      </w:r>
      <w:r>
        <w:rPr>
          <w:rFonts w:eastAsia="Times New Roman" w:cs="Times New Roman"/>
          <w:szCs w:val="24"/>
        </w:rPr>
        <w:t>μια</w:t>
      </w:r>
      <w:r w:rsidRPr="004D45BE">
        <w:rPr>
          <w:rFonts w:eastAsia="Times New Roman" w:cs="Times New Roman"/>
          <w:szCs w:val="24"/>
        </w:rPr>
        <w:t xml:space="preserve"> δεύτερη </w:t>
      </w:r>
      <w:r>
        <w:rPr>
          <w:rFonts w:eastAsia="Times New Roman" w:cs="Times New Roman"/>
          <w:szCs w:val="24"/>
        </w:rPr>
        <w:t>ε</w:t>
      </w:r>
      <w:r w:rsidRPr="004D45BE">
        <w:rPr>
          <w:rFonts w:eastAsia="Times New Roman" w:cs="Times New Roman"/>
          <w:szCs w:val="24"/>
        </w:rPr>
        <w:t>φορία</w:t>
      </w:r>
      <w:r>
        <w:rPr>
          <w:rFonts w:eastAsia="Times New Roman" w:cs="Times New Roman"/>
          <w:szCs w:val="24"/>
        </w:rPr>
        <w:t>,</w:t>
      </w:r>
      <w:r w:rsidRPr="004D45BE">
        <w:rPr>
          <w:rFonts w:eastAsia="Times New Roman" w:cs="Times New Roman"/>
          <w:szCs w:val="24"/>
        </w:rPr>
        <w:t xml:space="preserve"> στηρίζ</w:t>
      </w:r>
      <w:r>
        <w:rPr>
          <w:rFonts w:eastAsia="Times New Roman" w:cs="Times New Roman"/>
          <w:szCs w:val="24"/>
        </w:rPr>
        <w:t>ουν</w:t>
      </w:r>
      <w:r w:rsidRPr="004D45BE">
        <w:rPr>
          <w:rFonts w:eastAsia="Times New Roman" w:cs="Times New Roman"/>
          <w:szCs w:val="24"/>
        </w:rPr>
        <w:t xml:space="preserve"> την επιχειρηματικότητα και α</w:t>
      </w:r>
      <w:r>
        <w:rPr>
          <w:rFonts w:eastAsia="Times New Roman" w:cs="Times New Roman"/>
          <w:szCs w:val="24"/>
        </w:rPr>
        <w:t xml:space="preserve">νταποδοτικότητα, ενώ η </w:t>
      </w:r>
      <w:r w:rsidRPr="00703248">
        <w:rPr>
          <w:rFonts w:eastAsia="Times New Roman" w:cs="Times New Roman"/>
          <w:bCs/>
          <w:shd w:val="clear" w:color="auto" w:fill="FFFFFF"/>
        </w:rPr>
        <w:t>κοινωνική</w:t>
      </w:r>
      <w:r>
        <w:rPr>
          <w:rFonts w:eastAsia="Times New Roman" w:cs="Times New Roman"/>
          <w:szCs w:val="24"/>
        </w:rPr>
        <w:t xml:space="preserve"> τους </w:t>
      </w:r>
      <w:r w:rsidRPr="00471050">
        <w:rPr>
          <w:rFonts w:eastAsia="Times New Roman" w:cs="Times New Roman"/>
          <w:szCs w:val="24"/>
        </w:rPr>
        <w:t>πολιτική</w:t>
      </w:r>
      <w:r>
        <w:rPr>
          <w:rFonts w:eastAsia="Times New Roman" w:cs="Times New Roman"/>
          <w:szCs w:val="24"/>
        </w:rPr>
        <w:t xml:space="preserve"> </w:t>
      </w:r>
      <w:r w:rsidRPr="004D45BE">
        <w:rPr>
          <w:rFonts w:eastAsia="Times New Roman" w:cs="Times New Roman"/>
          <w:szCs w:val="24"/>
        </w:rPr>
        <w:t>περιορίζεται σε φιλανθρωπίες για τους πιο εξαθλιωμέ</w:t>
      </w:r>
      <w:r w:rsidRPr="004D45BE">
        <w:rPr>
          <w:rFonts w:eastAsia="Times New Roman" w:cs="Times New Roman"/>
          <w:szCs w:val="24"/>
        </w:rPr>
        <w:t>νους</w:t>
      </w:r>
      <w:r>
        <w:rPr>
          <w:rFonts w:eastAsia="Times New Roman" w:cs="Times New Roman"/>
          <w:szCs w:val="24"/>
        </w:rPr>
        <w:t>.</w:t>
      </w:r>
      <w:r w:rsidRPr="004D45BE">
        <w:rPr>
          <w:rFonts w:eastAsia="Times New Roman" w:cs="Times New Roman"/>
          <w:szCs w:val="24"/>
        </w:rPr>
        <w:t xml:space="preserve"> </w:t>
      </w:r>
    </w:p>
    <w:p w14:paraId="0A5DE88C" w14:textId="77777777" w:rsidR="00415E13" w:rsidRDefault="00E650A0">
      <w:pPr>
        <w:tabs>
          <w:tab w:val="left" w:pos="6168"/>
        </w:tabs>
        <w:spacing w:line="600" w:lineRule="auto"/>
        <w:ind w:firstLine="720"/>
        <w:jc w:val="both"/>
        <w:rPr>
          <w:rFonts w:eastAsia="Times New Roman" w:cs="Times New Roman"/>
          <w:szCs w:val="24"/>
        </w:rPr>
      </w:pPr>
      <w:r w:rsidRPr="003A461C">
        <w:rPr>
          <w:rFonts w:eastAsia="Times New Roman" w:cs="Times New Roman"/>
          <w:szCs w:val="24"/>
        </w:rPr>
        <w:t>Προπάντων</w:t>
      </w:r>
      <w:r>
        <w:rPr>
          <w:rFonts w:eastAsia="Times New Roman" w:cs="Times New Roman"/>
          <w:szCs w:val="24"/>
        </w:rPr>
        <w:t>,</w:t>
      </w:r>
      <w:r w:rsidRPr="003A461C">
        <w:rPr>
          <w:rFonts w:eastAsia="Times New Roman" w:cs="Times New Roman"/>
          <w:szCs w:val="24"/>
        </w:rPr>
        <w:t xml:space="preserve"> συνέβαλαν στη διαχείριση της λαϊκής δυσαρέσκειας στην περίοδο της κρίσης</w:t>
      </w:r>
      <w:r>
        <w:rPr>
          <w:rFonts w:eastAsia="Times New Roman" w:cs="Times New Roman"/>
          <w:szCs w:val="24"/>
        </w:rPr>
        <w:t>,</w:t>
      </w:r>
      <w:r w:rsidRPr="003A461C">
        <w:rPr>
          <w:rFonts w:eastAsia="Times New Roman" w:cs="Times New Roman"/>
          <w:szCs w:val="24"/>
        </w:rPr>
        <w:t xml:space="preserve"> μέχρι τη νέα φάση της καπιταλιστικής ανάκαμψης</w:t>
      </w:r>
      <w:r>
        <w:rPr>
          <w:rFonts w:eastAsia="Times New Roman" w:cs="Times New Roman"/>
          <w:szCs w:val="24"/>
        </w:rPr>
        <w:t>,</w:t>
      </w:r>
      <w:r w:rsidRPr="003A461C">
        <w:rPr>
          <w:rFonts w:eastAsia="Times New Roman" w:cs="Times New Roman"/>
          <w:szCs w:val="24"/>
        </w:rPr>
        <w:t xml:space="preserve"> πάνω στα τσακισμένα λαϊκά εισοδήματα και δικαιώματα</w:t>
      </w:r>
      <w:r>
        <w:rPr>
          <w:rFonts w:eastAsia="Times New Roman" w:cs="Times New Roman"/>
          <w:szCs w:val="24"/>
        </w:rPr>
        <w:t>.</w:t>
      </w:r>
      <w:r w:rsidRPr="003A461C">
        <w:rPr>
          <w:rFonts w:eastAsia="Times New Roman" w:cs="Times New Roman"/>
          <w:szCs w:val="24"/>
        </w:rPr>
        <w:t xml:space="preserve"> Παράγοντες περιφερειών και δήμων</w:t>
      </w:r>
      <w:r>
        <w:rPr>
          <w:rFonts w:eastAsia="Times New Roman" w:cs="Times New Roman"/>
          <w:szCs w:val="24"/>
        </w:rPr>
        <w:t>,</w:t>
      </w:r>
      <w:r w:rsidRPr="003A461C">
        <w:rPr>
          <w:rFonts w:eastAsia="Times New Roman" w:cs="Times New Roman"/>
          <w:szCs w:val="24"/>
        </w:rPr>
        <w:t xml:space="preserve"> όλου του αστικού φάσματος</w:t>
      </w:r>
      <w:r>
        <w:rPr>
          <w:rFonts w:eastAsia="Times New Roman" w:cs="Times New Roman"/>
          <w:szCs w:val="24"/>
        </w:rPr>
        <w:t>,</w:t>
      </w:r>
      <w:r w:rsidRPr="003A461C">
        <w:rPr>
          <w:rFonts w:eastAsia="Times New Roman" w:cs="Times New Roman"/>
          <w:szCs w:val="24"/>
        </w:rPr>
        <w:t xml:space="preserve"> συ</w:t>
      </w:r>
      <w:r w:rsidRPr="003A461C">
        <w:rPr>
          <w:rFonts w:eastAsia="Times New Roman" w:cs="Times New Roman"/>
          <w:szCs w:val="24"/>
        </w:rPr>
        <w:t>νέβαλαν απλόχερα στα αναπτυξιακά συνέδρια</w:t>
      </w:r>
      <w:r>
        <w:rPr>
          <w:rFonts w:eastAsia="Times New Roman" w:cs="Times New Roman"/>
          <w:szCs w:val="24"/>
        </w:rPr>
        <w:t>,</w:t>
      </w:r>
      <w:r w:rsidRPr="003A461C">
        <w:rPr>
          <w:rFonts w:eastAsia="Times New Roman" w:cs="Times New Roman"/>
          <w:szCs w:val="24"/>
        </w:rPr>
        <w:t xml:space="preserve"> στην προπαγάνδα της δίκαιης ανάπτυξης του ΣΥΡΙΖΑ</w:t>
      </w:r>
      <w:r>
        <w:rPr>
          <w:rFonts w:eastAsia="Times New Roman" w:cs="Times New Roman"/>
          <w:szCs w:val="24"/>
        </w:rPr>
        <w:t xml:space="preserve">. </w:t>
      </w:r>
    </w:p>
    <w:p w14:paraId="0A5DE88D" w14:textId="77777777" w:rsidR="00415E13" w:rsidRDefault="00E650A0">
      <w:pPr>
        <w:tabs>
          <w:tab w:val="left" w:pos="6168"/>
        </w:tabs>
        <w:spacing w:line="600" w:lineRule="auto"/>
        <w:ind w:firstLine="720"/>
        <w:jc w:val="both"/>
        <w:rPr>
          <w:rFonts w:eastAsia="Times New Roman" w:cs="Times New Roman"/>
          <w:szCs w:val="24"/>
        </w:rPr>
      </w:pPr>
      <w:r>
        <w:rPr>
          <w:rFonts w:eastAsia="Times New Roman" w:cs="Times New Roman"/>
          <w:szCs w:val="24"/>
        </w:rPr>
        <w:t>Οι μόνοι</w:t>
      </w:r>
      <w:r w:rsidRPr="003A461C">
        <w:rPr>
          <w:rFonts w:eastAsia="Times New Roman" w:cs="Times New Roman"/>
          <w:szCs w:val="24"/>
        </w:rPr>
        <w:t xml:space="preserve"> που αντιτάχθηκαν σε αυτές τις πολιτικές ήταν </w:t>
      </w:r>
      <w:r>
        <w:rPr>
          <w:rFonts w:eastAsia="Times New Roman" w:cs="Times New Roman"/>
          <w:szCs w:val="24"/>
        </w:rPr>
        <w:t xml:space="preserve">οι σύμβουλοι </w:t>
      </w:r>
      <w:r w:rsidRPr="003A461C">
        <w:rPr>
          <w:rFonts w:eastAsia="Times New Roman" w:cs="Times New Roman"/>
          <w:szCs w:val="24"/>
        </w:rPr>
        <w:t>της λαϊκής συσπείρωσης</w:t>
      </w:r>
      <w:r>
        <w:rPr>
          <w:rFonts w:eastAsia="Times New Roman" w:cs="Times New Roman"/>
          <w:szCs w:val="24"/>
        </w:rPr>
        <w:t>:</w:t>
      </w:r>
      <w:r>
        <w:rPr>
          <w:rFonts w:eastAsia="Times New Roman" w:cs="Times New Roman"/>
          <w:szCs w:val="24"/>
        </w:rPr>
        <w:t xml:space="preserve"> το ΚΚΕ. Ενάντια σε αυτές τις ομοφωνίε</w:t>
      </w:r>
      <w:r w:rsidRPr="003A461C">
        <w:rPr>
          <w:rFonts w:eastAsia="Times New Roman" w:cs="Times New Roman"/>
          <w:szCs w:val="24"/>
        </w:rPr>
        <w:t>ς</w:t>
      </w:r>
      <w:r>
        <w:rPr>
          <w:rFonts w:eastAsia="Times New Roman" w:cs="Times New Roman"/>
          <w:szCs w:val="24"/>
        </w:rPr>
        <w:t>,</w:t>
      </w:r>
      <w:r w:rsidRPr="003A461C">
        <w:rPr>
          <w:rFonts w:eastAsia="Times New Roman" w:cs="Times New Roman"/>
          <w:szCs w:val="24"/>
        </w:rPr>
        <w:t xml:space="preserve"> πρόβαλαν προτάσεις ικανοποίησης</w:t>
      </w:r>
      <w:r w:rsidRPr="003A461C">
        <w:rPr>
          <w:rFonts w:eastAsia="Times New Roman" w:cs="Times New Roman"/>
          <w:szCs w:val="24"/>
        </w:rPr>
        <w:t xml:space="preserve"> των λαϊκών αναγκών και ανέδειξαν την ανάγκη αλλαγής των συσχετισμών</w:t>
      </w:r>
      <w:r>
        <w:rPr>
          <w:rFonts w:eastAsia="Times New Roman" w:cs="Times New Roman"/>
          <w:szCs w:val="24"/>
        </w:rPr>
        <w:t>,</w:t>
      </w:r>
      <w:r w:rsidRPr="003A461C">
        <w:rPr>
          <w:rFonts w:eastAsia="Times New Roman" w:cs="Times New Roman"/>
          <w:szCs w:val="24"/>
        </w:rPr>
        <w:t xml:space="preserve"> την ανάγκη μιας πραγματικής λαϊκής αντιπολίτευσης απέναντι στο μεγάλο κεφάλαιο και στους πολιτικούς μηχανισμούς</w:t>
      </w:r>
      <w:r>
        <w:rPr>
          <w:rFonts w:eastAsia="Times New Roman" w:cs="Times New Roman"/>
          <w:szCs w:val="24"/>
        </w:rPr>
        <w:t>.</w:t>
      </w:r>
    </w:p>
    <w:p w14:paraId="0A5DE88E" w14:textId="77777777" w:rsidR="00415E13" w:rsidRDefault="00E650A0">
      <w:pPr>
        <w:tabs>
          <w:tab w:val="left" w:pos="6168"/>
        </w:tabs>
        <w:spacing w:line="600" w:lineRule="auto"/>
        <w:ind w:firstLine="720"/>
        <w:jc w:val="both"/>
        <w:rPr>
          <w:rFonts w:eastAsia="Times New Roman" w:cs="Times New Roman"/>
          <w:szCs w:val="24"/>
        </w:rPr>
      </w:pPr>
      <w:r w:rsidRPr="003A461C">
        <w:rPr>
          <w:rFonts w:eastAsia="Times New Roman" w:cs="Times New Roman"/>
          <w:szCs w:val="24"/>
        </w:rPr>
        <w:lastRenderedPageBreak/>
        <w:t>Τελειώνοντας</w:t>
      </w:r>
      <w:r>
        <w:rPr>
          <w:rFonts w:eastAsia="Times New Roman" w:cs="Times New Roman"/>
          <w:szCs w:val="24"/>
        </w:rPr>
        <w:t>,</w:t>
      </w:r>
      <w:r w:rsidRPr="003A461C">
        <w:rPr>
          <w:rFonts w:eastAsia="Times New Roman" w:cs="Times New Roman"/>
          <w:szCs w:val="24"/>
        </w:rPr>
        <w:t xml:space="preserve"> κυρίες και κύριοι</w:t>
      </w:r>
      <w:r>
        <w:rPr>
          <w:rFonts w:eastAsia="Times New Roman" w:cs="Times New Roman"/>
          <w:szCs w:val="24"/>
        </w:rPr>
        <w:t>,</w:t>
      </w:r>
      <w:r w:rsidRPr="003A461C">
        <w:rPr>
          <w:rFonts w:eastAsia="Times New Roman" w:cs="Times New Roman"/>
          <w:szCs w:val="24"/>
        </w:rPr>
        <w:t xml:space="preserve"> το </w:t>
      </w:r>
      <w:r>
        <w:rPr>
          <w:rFonts w:eastAsia="Times New Roman" w:cs="Times New Roman"/>
          <w:szCs w:val="24"/>
        </w:rPr>
        <w:t>ΚΚΕ προτείνει τη σ</w:t>
      </w:r>
      <w:r w:rsidRPr="003A461C">
        <w:rPr>
          <w:rFonts w:eastAsia="Times New Roman" w:cs="Times New Roman"/>
          <w:szCs w:val="24"/>
        </w:rPr>
        <w:t>υνταγματική</w:t>
      </w:r>
      <w:r>
        <w:rPr>
          <w:rFonts w:eastAsia="Times New Roman" w:cs="Times New Roman"/>
          <w:szCs w:val="24"/>
        </w:rPr>
        <w:t xml:space="preserve"> αναθεώρ</w:t>
      </w:r>
      <w:r>
        <w:rPr>
          <w:rFonts w:eastAsia="Times New Roman" w:cs="Times New Roman"/>
          <w:szCs w:val="24"/>
        </w:rPr>
        <w:t>ηση της υποχρέωσης του κ</w:t>
      </w:r>
      <w:r w:rsidRPr="003A461C">
        <w:rPr>
          <w:rFonts w:eastAsia="Times New Roman" w:cs="Times New Roman"/>
          <w:szCs w:val="24"/>
        </w:rPr>
        <w:t xml:space="preserve">ράτους να εξασφαλίζει τους αναγκαίους πόρους </w:t>
      </w:r>
      <w:r>
        <w:rPr>
          <w:rFonts w:eastAsia="Times New Roman" w:cs="Times New Roman"/>
          <w:szCs w:val="24"/>
        </w:rPr>
        <w:t>στους ΟΤΑ</w:t>
      </w:r>
      <w:r>
        <w:rPr>
          <w:rFonts w:eastAsia="Times New Roman" w:cs="Times New Roman"/>
          <w:szCs w:val="24"/>
        </w:rPr>
        <w:t>,</w:t>
      </w:r>
      <w:r>
        <w:rPr>
          <w:rFonts w:eastAsia="Times New Roman" w:cs="Times New Roman"/>
          <w:szCs w:val="24"/>
        </w:rPr>
        <w:t xml:space="preserve"> μέσα από τον κ</w:t>
      </w:r>
      <w:r w:rsidRPr="003A461C">
        <w:rPr>
          <w:rFonts w:eastAsia="Times New Roman" w:cs="Times New Roman"/>
          <w:szCs w:val="24"/>
        </w:rPr>
        <w:t>ρατικό προϋπολογισμό</w:t>
      </w:r>
      <w:r>
        <w:rPr>
          <w:rFonts w:eastAsia="Times New Roman" w:cs="Times New Roman"/>
          <w:szCs w:val="24"/>
        </w:rPr>
        <w:t>,</w:t>
      </w:r>
      <w:r w:rsidRPr="003A461C">
        <w:rPr>
          <w:rFonts w:eastAsia="Times New Roman" w:cs="Times New Roman"/>
          <w:szCs w:val="24"/>
        </w:rPr>
        <w:t xml:space="preserve"> την απαγόρευση επιβολής πειθαρχικών ποινών</w:t>
      </w:r>
      <w:r>
        <w:rPr>
          <w:rFonts w:eastAsia="Times New Roman" w:cs="Times New Roman"/>
          <w:szCs w:val="24"/>
        </w:rPr>
        <w:t>,</w:t>
      </w:r>
      <w:r w:rsidRPr="003A461C">
        <w:rPr>
          <w:rFonts w:eastAsia="Times New Roman" w:cs="Times New Roman"/>
          <w:szCs w:val="24"/>
        </w:rPr>
        <w:t xml:space="preserve"> σε βάρος αιρετών εκπροσώπων της τοπικής διοίκησης και απαγόρευση του ελέγχου σκοπιμότητας των αποφάσεων από κρατικά όργανα</w:t>
      </w:r>
      <w:r>
        <w:rPr>
          <w:rFonts w:eastAsia="Times New Roman" w:cs="Times New Roman"/>
          <w:szCs w:val="24"/>
        </w:rPr>
        <w:t>.</w:t>
      </w:r>
      <w:r w:rsidRPr="003A461C">
        <w:rPr>
          <w:rFonts w:eastAsia="Times New Roman" w:cs="Times New Roman"/>
          <w:szCs w:val="24"/>
        </w:rPr>
        <w:t xml:space="preserve"> Η επίλυση των όποιων διαφορών</w:t>
      </w:r>
      <w:r>
        <w:rPr>
          <w:rFonts w:eastAsia="Times New Roman" w:cs="Times New Roman"/>
          <w:szCs w:val="24"/>
        </w:rPr>
        <w:t>, όταν αμφισβητείται η νομιμότητά</w:t>
      </w:r>
      <w:r w:rsidRPr="003A461C">
        <w:rPr>
          <w:rFonts w:eastAsia="Times New Roman" w:cs="Times New Roman"/>
          <w:szCs w:val="24"/>
        </w:rPr>
        <w:t xml:space="preserve"> </w:t>
      </w:r>
      <w:r>
        <w:rPr>
          <w:rFonts w:eastAsia="Times New Roman" w:cs="Times New Roman"/>
          <w:szCs w:val="24"/>
        </w:rPr>
        <w:t>τους,</w:t>
      </w:r>
      <w:r w:rsidRPr="003A461C">
        <w:rPr>
          <w:rFonts w:eastAsia="Times New Roman" w:cs="Times New Roman"/>
          <w:szCs w:val="24"/>
        </w:rPr>
        <w:t xml:space="preserve"> να γίνεται από την ίδια τη </w:t>
      </w:r>
      <w:r>
        <w:rPr>
          <w:rFonts w:eastAsia="Times New Roman" w:cs="Times New Roman"/>
          <w:szCs w:val="24"/>
        </w:rPr>
        <w:t>δ</w:t>
      </w:r>
      <w:r w:rsidRPr="003A461C">
        <w:rPr>
          <w:rFonts w:eastAsia="Times New Roman" w:cs="Times New Roman"/>
          <w:szCs w:val="24"/>
        </w:rPr>
        <w:t>ικαιοσύνη</w:t>
      </w:r>
      <w:r>
        <w:rPr>
          <w:rFonts w:eastAsia="Times New Roman" w:cs="Times New Roman"/>
          <w:szCs w:val="24"/>
        </w:rPr>
        <w:t>.</w:t>
      </w:r>
      <w:r w:rsidRPr="003A461C">
        <w:rPr>
          <w:rFonts w:eastAsia="Times New Roman" w:cs="Times New Roman"/>
          <w:szCs w:val="24"/>
        </w:rPr>
        <w:t xml:space="preserve"> Γίνεται λόγος για το άρ</w:t>
      </w:r>
      <w:r w:rsidRPr="003A461C">
        <w:rPr>
          <w:rFonts w:eastAsia="Times New Roman" w:cs="Times New Roman"/>
          <w:szCs w:val="24"/>
        </w:rPr>
        <w:t>θρο 102 του Συντάγματος</w:t>
      </w:r>
      <w:r>
        <w:rPr>
          <w:rFonts w:eastAsia="Times New Roman" w:cs="Times New Roman"/>
          <w:szCs w:val="24"/>
        </w:rPr>
        <w:t>.</w:t>
      </w:r>
    </w:p>
    <w:p w14:paraId="0A5DE88F" w14:textId="77777777" w:rsidR="00415E13" w:rsidRDefault="00E650A0">
      <w:pPr>
        <w:tabs>
          <w:tab w:val="left" w:pos="6168"/>
        </w:tabs>
        <w:spacing w:line="600" w:lineRule="auto"/>
        <w:ind w:firstLine="720"/>
        <w:jc w:val="both"/>
        <w:rPr>
          <w:rFonts w:eastAsia="Times New Roman" w:cs="Times New Roman"/>
          <w:szCs w:val="24"/>
        </w:rPr>
      </w:pPr>
      <w:r>
        <w:rPr>
          <w:rFonts w:eastAsia="Times New Roman" w:cs="Times New Roman"/>
          <w:szCs w:val="24"/>
        </w:rPr>
        <w:t>Το ΚΚΕ, κυρίες και κύριοι,</w:t>
      </w:r>
      <w:r w:rsidRPr="003A461C">
        <w:rPr>
          <w:rFonts w:eastAsia="Times New Roman" w:cs="Times New Roman"/>
          <w:szCs w:val="24"/>
        </w:rPr>
        <w:t xml:space="preserve"> </w:t>
      </w:r>
      <w:r>
        <w:rPr>
          <w:rFonts w:eastAsia="Times New Roman" w:cs="Times New Roman"/>
          <w:szCs w:val="24"/>
        </w:rPr>
        <w:t xml:space="preserve">δεν </w:t>
      </w:r>
      <w:r w:rsidRPr="003A461C">
        <w:rPr>
          <w:rFonts w:eastAsia="Times New Roman" w:cs="Times New Roman"/>
          <w:szCs w:val="24"/>
        </w:rPr>
        <w:t>τρέφει αυταπάτες ότι μπορεί να υπάρξει προοδευτικό</w:t>
      </w:r>
      <w:r>
        <w:rPr>
          <w:rFonts w:eastAsia="Times New Roman" w:cs="Times New Roman"/>
          <w:szCs w:val="24"/>
        </w:rPr>
        <w:t>,</w:t>
      </w:r>
      <w:r w:rsidRPr="003A461C">
        <w:rPr>
          <w:rFonts w:eastAsia="Times New Roman" w:cs="Times New Roman"/>
          <w:szCs w:val="24"/>
        </w:rPr>
        <w:t xml:space="preserve"> συμμετοχικό ή δημοκρατικό Σύνταγμα</w:t>
      </w:r>
      <w:r>
        <w:rPr>
          <w:rFonts w:eastAsia="Times New Roman" w:cs="Times New Roman"/>
          <w:szCs w:val="24"/>
        </w:rPr>
        <w:t>,</w:t>
      </w:r>
      <w:r w:rsidRPr="003A461C">
        <w:rPr>
          <w:rFonts w:eastAsia="Times New Roman" w:cs="Times New Roman"/>
          <w:szCs w:val="24"/>
        </w:rPr>
        <w:t xml:space="preserve"> στο πλαίσιο της σημερινής εξουσίας</w:t>
      </w:r>
      <w:r>
        <w:rPr>
          <w:rFonts w:eastAsia="Times New Roman" w:cs="Times New Roman"/>
          <w:szCs w:val="24"/>
        </w:rPr>
        <w:t>.</w:t>
      </w:r>
      <w:r w:rsidRPr="003A461C">
        <w:rPr>
          <w:rFonts w:eastAsia="Times New Roman" w:cs="Times New Roman"/>
          <w:szCs w:val="24"/>
        </w:rPr>
        <w:t xml:space="preserve"> Μπορεί να υπάρξει μόνο</w:t>
      </w:r>
      <w:r>
        <w:rPr>
          <w:rFonts w:eastAsia="Times New Roman" w:cs="Times New Roman"/>
          <w:szCs w:val="24"/>
        </w:rPr>
        <w:t>,</w:t>
      </w:r>
      <w:r w:rsidRPr="003A461C">
        <w:rPr>
          <w:rFonts w:eastAsia="Times New Roman" w:cs="Times New Roman"/>
          <w:szCs w:val="24"/>
        </w:rPr>
        <w:t xml:space="preserve"> όταν ο λαός </w:t>
      </w:r>
      <w:r>
        <w:rPr>
          <w:rFonts w:eastAsia="Times New Roman" w:cs="Times New Roman"/>
          <w:szCs w:val="24"/>
        </w:rPr>
        <w:t>αποφασίσει να είναι πραγματικά κ</w:t>
      </w:r>
      <w:r w:rsidRPr="003A461C">
        <w:rPr>
          <w:rFonts w:eastAsia="Times New Roman" w:cs="Times New Roman"/>
          <w:szCs w:val="24"/>
        </w:rPr>
        <w:t>υρίαρχος</w:t>
      </w:r>
      <w:r>
        <w:rPr>
          <w:rFonts w:eastAsia="Times New Roman" w:cs="Times New Roman"/>
          <w:szCs w:val="24"/>
        </w:rPr>
        <w:t>,</w:t>
      </w:r>
      <w:r w:rsidRPr="003A461C">
        <w:rPr>
          <w:rFonts w:eastAsia="Times New Roman" w:cs="Times New Roman"/>
          <w:szCs w:val="24"/>
        </w:rPr>
        <w:t xml:space="preserve"> όταν θα έχει στην ιδιοκτησία του τον πλούτο που παράγει</w:t>
      </w:r>
      <w:r>
        <w:rPr>
          <w:rFonts w:eastAsia="Times New Roman" w:cs="Times New Roman"/>
          <w:szCs w:val="24"/>
        </w:rPr>
        <w:t>.</w:t>
      </w:r>
      <w:r w:rsidRPr="003A461C">
        <w:rPr>
          <w:rFonts w:eastAsia="Times New Roman" w:cs="Times New Roman"/>
          <w:szCs w:val="24"/>
        </w:rPr>
        <w:t xml:space="preserve"> Και ο λαός έχει το δικαίωμα να επιλέξει το κοινωνικό σύστημα που θέλει</w:t>
      </w:r>
      <w:r>
        <w:rPr>
          <w:rFonts w:eastAsia="Times New Roman" w:cs="Times New Roman"/>
          <w:szCs w:val="24"/>
        </w:rPr>
        <w:t>.</w:t>
      </w:r>
      <w:r w:rsidRPr="003A461C">
        <w:rPr>
          <w:rFonts w:eastAsia="Times New Roman" w:cs="Times New Roman"/>
          <w:szCs w:val="24"/>
        </w:rPr>
        <w:t xml:space="preserve"> </w:t>
      </w:r>
    </w:p>
    <w:p w14:paraId="0A5DE890" w14:textId="77777777" w:rsidR="00415E13" w:rsidRDefault="00E650A0">
      <w:pPr>
        <w:tabs>
          <w:tab w:val="left" w:pos="6168"/>
        </w:tabs>
        <w:spacing w:line="600" w:lineRule="auto"/>
        <w:ind w:firstLine="720"/>
        <w:jc w:val="both"/>
        <w:rPr>
          <w:rFonts w:eastAsia="Times New Roman" w:cs="Times New Roman"/>
          <w:szCs w:val="24"/>
        </w:rPr>
      </w:pPr>
      <w:r w:rsidRPr="003A461C">
        <w:rPr>
          <w:rFonts w:eastAsia="Times New Roman" w:cs="Times New Roman"/>
          <w:szCs w:val="24"/>
        </w:rPr>
        <w:t>Μπορεί και πρέπει να ανατρέψει τα δεδομένα και να επιβάλλει τη θέλησή του</w:t>
      </w:r>
      <w:r>
        <w:rPr>
          <w:rFonts w:eastAsia="Times New Roman" w:cs="Times New Roman"/>
          <w:szCs w:val="24"/>
        </w:rPr>
        <w:t>,</w:t>
      </w:r>
      <w:r w:rsidRPr="003A461C">
        <w:rPr>
          <w:rFonts w:eastAsia="Times New Roman" w:cs="Times New Roman"/>
          <w:szCs w:val="24"/>
        </w:rPr>
        <w:t xml:space="preserve"> την αμφισβήτηση και την αστάθεια του σημερινού σά</w:t>
      </w:r>
      <w:r w:rsidRPr="003A461C">
        <w:rPr>
          <w:rFonts w:eastAsia="Times New Roman" w:cs="Times New Roman"/>
          <w:szCs w:val="24"/>
        </w:rPr>
        <w:t>πιου καπιταλιστικού συστήματος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sidRPr="003A461C">
        <w:rPr>
          <w:rFonts w:eastAsia="Times New Roman" w:cs="Times New Roman"/>
          <w:szCs w:val="24"/>
        </w:rPr>
        <w:t xml:space="preserve"> όχι μόνο δεν </w:t>
      </w:r>
      <w:r w:rsidRPr="003A461C">
        <w:rPr>
          <w:rFonts w:eastAsia="Times New Roman" w:cs="Times New Roman"/>
          <w:szCs w:val="24"/>
        </w:rPr>
        <w:lastRenderedPageBreak/>
        <w:t>πρέπει να τη φοβηθεί</w:t>
      </w:r>
      <w:r>
        <w:rPr>
          <w:rFonts w:eastAsia="Times New Roman" w:cs="Times New Roman"/>
          <w:szCs w:val="24"/>
        </w:rPr>
        <w:t>,</w:t>
      </w:r>
      <w:r w:rsidRPr="003A461C">
        <w:rPr>
          <w:rFonts w:eastAsia="Times New Roman" w:cs="Times New Roman"/>
          <w:szCs w:val="24"/>
        </w:rPr>
        <w:t xml:space="preserve"> αλλά αποτελεί και προϋπόθεση</w:t>
      </w:r>
      <w:r>
        <w:rPr>
          <w:rFonts w:eastAsia="Times New Roman" w:cs="Times New Roman"/>
          <w:szCs w:val="24"/>
        </w:rPr>
        <w:t>,</w:t>
      </w:r>
      <w:r w:rsidRPr="003A461C">
        <w:rPr>
          <w:rFonts w:eastAsia="Times New Roman" w:cs="Times New Roman"/>
          <w:szCs w:val="24"/>
        </w:rPr>
        <w:t xml:space="preserve"> για να αποσπάσει</w:t>
      </w:r>
      <w:r>
        <w:rPr>
          <w:rFonts w:eastAsia="Times New Roman" w:cs="Times New Roman"/>
          <w:szCs w:val="24"/>
        </w:rPr>
        <w:t>,</w:t>
      </w:r>
      <w:r w:rsidRPr="003A461C">
        <w:rPr>
          <w:rFonts w:eastAsia="Times New Roman" w:cs="Times New Roman"/>
          <w:szCs w:val="24"/>
        </w:rPr>
        <w:t xml:space="preserve"> αφενός ό</w:t>
      </w:r>
      <w:r>
        <w:rPr>
          <w:rFonts w:eastAsia="Times New Roman" w:cs="Times New Roman"/>
          <w:szCs w:val="24"/>
        </w:rPr>
        <w:t>,</w:t>
      </w:r>
      <w:r w:rsidRPr="003A461C">
        <w:rPr>
          <w:rFonts w:eastAsia="Times New Roman" w:cs="Times New Roman"/>
          <w:szCs w:val="24"/>
        </w:rPr>
        <w:t>τι μπορεί</w:t>
      </w:r>
      <w:r>
        <w:rPr>
          <w:rFonts w:eastAsia="Times New Roman" w:cs="Times New Roman"/>
          <w:szCs w:val="24"/>
        </w:rPr>
        <w:t>,</w:t>
      </w:r>
      <w:r w:rsidRPr="003A461C">
        <w:rPr>
          <w:rFonts w:eastAsia="Times New Roman" w:cs="Times New Roman"/>
          <w:szCs w:val="24"/>
        </w:rPr>
        <w:t xml:space="preserve"> και πάνω από όλα</w:t>
      </w:r>
      <w:r>
        <w:rPr>
          <w:rFonts w:eastAsia="Times New Roman" w:cs="Times New Roman"/>
          <w:szCs w:val="24"/>
        </w:rPr>
        <w:t>,</w:t>
      </w:r>
      <w:r w:rsidRPr="003A461C">
        <w:rPr>
          <w:rFonts w:eastAsia="Times New Roman" w:cs="Times New Roman"/>
          <w:szCs w:val="24"/>
        </w:rPr>
        <w:t xml:space="preserve"> για να διαμορφώσει </w:t>
      </w:r>
      <w:r>
        <w:rPr>
          <w:rFonts w:eastAsia="Times New Roman" w:cs="Times New Roman"/>
          <w:szCs w:val="24"/>
        </w:rPr>
        <w:t xml:space="preserve">συσχετισμό και </w:t>
      </w:r>
      <w:r w:rsidRPr="003A461C">
        <w:rPr>
          <w:rFonts w:eastAsia="Times New Roman" w:cs="Times New Roman"/>
          <w:szCs w:val="24"/>
        </w:rPr>
        <w:t>προϋποθέσεις σύγκρουσης με το σάπιο καπιταλιστικό σύστημα</w:t>
      </w:r>
      <w:r w:rsidRPr="00016263">
        <w:rPr>
          <w:rFonts w:eastAsia="Times New Roman" w:cs="Times New Roman"/>
          <w:szCs w:val="24"/>
        </w:rPr>
        <w:t xml:space="preserve"> </w:t>
      </w:r>
      <w:r>
        <w:rPr>
          <w:rFonts w:eastAsia="Times New Roman" w:cs="Times New Roman"/>
          <w:szCs w:val="24"/>
        </w:rPr>
        <w:t xml:space="preserve">και </w:t>
      </w:r>
      <w:r w:rsidRPr="003A461C">
        <w:rPr>
          <w:rFonts w:eastAsia="Times New Roman" w:cs="Times New Roman"/>
          <w:szCs w:val="24"/>
        </w:rPr>
        <w:t>αν</w:t>
      </w:r>
      <w:r w:rsidRPr="003A461C">
        <w:rPr>
          <w:rFonts w:eastAsia="Times New Roman" w:cs="Times New Roman"/>
          <w:szCs w:val="24"/>
        </w:rPr>
        <w:t>ατροπής</w:t>
      </w:r>
      <w:r>
        <w:rPr>
          <w:rFonts w:eastAsia="Times New Roman" w:cs="Times New Roman"/>
          <w:szCs w:val="24"/>
        </w:rPr>
        <w:t>.</w:t>
      </w:r>
    </w:p>
    <w:p w14:paraId="0A5DE891" w14:textId="77777777" w:rsidR="00415E13" w:rsidRDefault="00E650A0">
      <w:pPr>
        <w:tabs>
          <w:tab w:val="left" w:pos="6168"/>
        </w:tabs>
        <w:spacing w:line="600" w:lineRule="auto"/>
        <w:ind w:firstLine="720"/>
        <w:jc w:val="both"/>
        <w:rPr>
          <w:rFonts w:eastAsia="Times New Roman" w:cs="Times New Roman"/>
          <w:szCs w:val="24"/>
        </w:rPr>
      </w:pPr>
      <w:r w:rsidRPr="003A461C">
        <w:rPr>
          <w:rFonts w:eastAsia="Times New Roman" w:cs="Times New Roman"/>
          <w:szCs w:val="24"/>
        </w:rPr>
        <w:t>Ευχαριστώ</w:t>
      </w:r>
      <w:r>
        <w:rPr>
          <w:rFonts w:eastAsia="Times New Roman" w:cs="Times New Roman"/>
          <w:szCs w:val="24"/>
        </w:rPr>
        <w:t xml:space="preserve">, κύριε Πρόεδρε. </w:t>
      </w:r>
    </w:p>
    <w:p w14:paraId="0A5DE892"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συνάδελφε. </w:t>
      </w:r>
    </w:p>
    <w:p w14:paraId="0A5DE893"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Ηρακλείου του ΣΥΡΙΖΑ κ. Νικόλαος Ηγουμενίδης για επτά λεπτά.  </w:t>
      </w:r>
    </w:p>
    <w:p w14:paraId="0A5DE894"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Ευχαριστώ, κύριε Πρόεδρε. </w:t>
      </w:r>
    </w:p>
    <w:p w14:paraId="0A5DE89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w:t>
      </w:r>
      <w:r w:rsidRPr="003A461C">
        <w:rPr>
          <w:rFonts w:eastAsia="Times New Roman" w:cs="Times New Roman"/>
          <w:szCs w:val="24"/>
        </w:rPr>
        <w:t xml:space="preserve">να ξεκινήσω από την παρατήρηση ότι </w:t>
      </w:r>
      <w:r>
        <w:rPr>
          <w:rFonts w:eastAsia="Times New Roman" w:cs="Times New Roman"/>
          <w:szCs w:val="24"/>
        </w:rPr>
        <w:t xml:space="preserve">κατά </w:t>
      </w:r>
      <w:r w:rsidRPr="003A461C">
        <w:rPr>
          <w:rFonts w:eastAsia="Times New Roman" w:cs="Times New Roman"/>
          <w:szCs w:val="24"/>
        </w:rPr>
        <w:t>τη γνώμη μου</w:t>
      </w:r>
      <w:r>
        <w:rPr>
          <w:rFonts w:eastAsia="Times New Roman" w:cs="Times New Roman"/>
          <w:szCs w:val="24"/>
        </w:rPr>
        <w:t>,</w:t>
      </w:r>
      <w:r w:rsidRPr="003A461C">
        <w:rPr>
          <w:rFonts w:eastAsia="Times New Roman" w:cs="Times New Roman"/>
          <w:szCs w:val="24"/>
        </w:rPr>
        <w:t xml:space="preserve"> δεν υπάρχει </w:t>
      </w:r>
      <w:r>
        <w:rPr>
          <w:rFonts w:eastAsia="Times New Roman" w:cs="Times New Roman"/>
          <w:szCs w:val="24"/>
        </w:rPr>
        <w:t xml:space="preserve">ουδέτερο </w:t>
      </w:r>
      <w:r w:rsidRPr="003A461C">
        <w:rPr>
          <w:rFonts w:eastAsia="Times New Roman" w:cs="Times New Roman"/>
          <w:szCs w:val="24"/>
        </w:rPr>
        <w:t>Σύνταγμα</w:t>
      </w:r>
      <w:r>
        <w:rPr>
          <w:rFonts w:eastAsia="Times New Roman" w:cs="Times New Roman"/>
          <w:szCs w:val="24"/>
        </w:rPr>
        <w:t>, δ</w:t>
      </w:r>
      <w:r w:rsidRPr="003A461C">
        <w:rPr>
          <w:rFonts w:eastAsia="Times New Roman" w:cs="Times New Roman"/>
          <w:szCs w:val="24"/>
        </w:rPr>
        <w:t>εν υπάρχει ουδέτερη Αναθεώρηση</w:t>
      </w:r>
      <w:r>
        <w:rPr>
          <w:rFonts w:eastAsia="Times New Roman" w:cs="Times New Roman"/>
          <w:szCs w:val="24"/>
        </w:rPr>
        <w:t xml:space="preserve"> ο</w:t>
      </w:r>
      <w:r w:rsidRPr="003A461C">
        <w:rPr>
          <w:rFonts w:eastAsia="Times New Roman" w:cs="Times New Roman"/>
          <w:szCs w:val="24"/>
        </w:rPr>
        <w:t>ύτε υπάρχει εξίσωση πλουσίων</w:t>
      </w:r>
      <w:r>
        <w:rPr>
          <w:rFonts w:eastAsia="Times New Roman" w:cs="Times New Roman"/>
          <w:szCs w:val="24"/>
        </w:rPr>
        <w:t>,</w:t>
      </w:r>
      <w:r w:rsidRPr="003A461C">
        <w:rPr>
          <w:rFonts w:eastAsia="Times New Roman" w:cs="Times New Roman"/>
          <w:szCs w:val="24"/>
        </w:rPr>
        <w:t xml:space="preserve"> φτωχών</w:t>
      </w:r>
      <w:r>
        <w:rPr>
          <w:rFonts w:eastAsia="Times New Roman" w:cs="Times New Roman"/>
          <w:szCs w:val="24"/>
        </w:rPr>
        <w:t>, δυνατώ</w:t>
      </w:r>
      <w:r w:rsidRPr="003A461C">
        <w:rPr>
          <w:rFonts w:eastAsia="Times New Roman" w:cs="Times New Roman"/>
          <w:szCs w:val="24"/>
        </w:rPr>
        <w:t>ν</w:t>
      </w:r>
      <w:r>
        <w:rPr>
          <w:rFonts w:eastAsia="Times New Roman" w:cs="Times New Roman"/>
          <w:szCs w:val="24"/>
        </w:rPr>
        <w:t>, αδύνατω</w:t>
      </w:r>
      <w:r w:rsidRPr="003A461C">
        <w:rPr>
          <w:rFonts w:eastAsia="Times New Roman" w:cs="Times New Roman"/>
          <w:szCs w:val="24"/>
        </w:rPr>
        <w:t>ν</w:t>
      </w:r>
      <w:r>
        <w:rPr>
          <w:rFonts w:eastAsia="Times New Roman" w:cs="Times New Roman"/>
          <w:szCs w:val="24"/>
        </w:rPr>
        <w:t>, εργαζόμενων,</w:t>
      </w:r>
      <w:r w:rsidRPr="003A461C">
        <w:rPr>
          <w:rFonts w:eastAsia="Times New Roman" w:cs="Times New Roman"/>
          <w:szCs w:val="24"/>
        </w:rPr>
        <w:t xml:space="preserve"> εργοδοτών </w:t>
      </w:r>
      <w:r>
        <w:rPr>
          <w:rFonts w:eastAsia="Times New Roman" w:cs="Times New Roman"/>
          <w:szCs w:val="24"/>
        </w:rPr>
        <w:t>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w:t>
      </w:r>
    </w:p>
    <w:p w14:paraId="0A5DE896" w14:textId="77777777" w:rsidR="00415E13" w:rsidRDefault="00E650A0">
      <w:pPr>
        <w:spacing w:line="600" w:lineRule="auto"/>
        <w:ind w:firstLine="720"/>
        <w:jc w:val="both"/>
        <w:rPr>
          <w:rFonts w:eastAsia="Times New Roman" w:cs="Times New Roman"/>
          <w:szCs w:val="24"/>
        </w:rPr>
      </w:pPr>
      <w:r w:rsidRPr="003A461C">
        <w:rPr>
          <w:rFonts w:eastAsia="Times New Roman" w:cs="Times New Roman"/>
          <w:szCs w:val="24"/>
        </w:rPr>
        <w:t xml:space="preserve">Στο </w:t>
      </w:r>
      <w:r w:rsidRPr="003A461C">
        <w:rPr>
          <w:rFonts w:eastAsia="Times New Roman" w:cs="Times New Roman"/>
          <w:szCs w:val="24"/>
        </w:rPr>
        <w:t>Σύνταγμα εκφράζετ</w:t>
      </w:r>
      <w:r>
        <w:rPr>
          <w:rFonts w:eastAsia="Times New Roman" w:cs="Times New Roman"/>
          <w:szCs w:val="24"/>
        </w:rPr>
        <w:t>αι ο συσχετισμός αντιπαρατιθέμενων κοινωνικών δ</w:t>
      </w:r>
      <w:r w:rsidRPr="003A461C">
        <w:rPr>
          <w:rFonts w:eastAsia="Times New Roman" w:cs="Times New Roman"/>
          <w:szCs w:val="24"/>
        </w:rPr>
        <w:t>υνάμεων</w:t>
      </w:r>
      <w:r>
        <w:rPr>
          <w:rFonts w:eastAsia="Times New Roman" w:cs="Times New Roman"/>
          <w:szCs w:val="24"/>
        </w:rPr>
        <w:t>.</w:t>
      </w:r>
      <w:r w:rsidRPr="003A461C">
        <w:rPr>
          <w:rFonts w:eastAsia="Times New Roman" w:cs="Times New Roman"/>
          <w:szCs w:val="24"/>
        </w:rPr>
        <w:t xml:space="preserve"> Κατά το επίπεδο του κινήματος</w:t>
      </w:r>
      <w:r>
        <w:rPr>
          <w:rFonts w:eastAsia="Times New Roman" w:cs="Times New Roman"/>
          <w:szCs w:val="24"/>
        </w:rPr>
        <w:t xml:space="preserve">, </w:t>
      </w:r>
      <w:r>
        <w:rPr>
          <w:rFonts w:eastAsia="Times New Roman" w:cs="Times New Roman"/>
          <w:szCs w:val="24"/>
        </w:rPr>
        <w:lastRenderedPageBreak/>
        <w:t>π</w:t>
      </w:r>
      <w:r w:rsidRPr="003A461C">
        <w:rPr>
          <w:rFonts w:eastAsia="Times New Roman" w:cs="Times New Roman"/>
          <w:szCs w:val="24"/>
        </w:rPr>
        <w:t>ροφανώς</w:t>
      </w:r>
      <w:r>
        <w:rPr>
          <w:rFonts w:eastAsia="Times New Roman" w:cs="Times New Roman"/>
          <w:szCs w:val="24"/>
        </w:rPr>
        <w:t>,</w:t>
      </w:r>
      <w:r w:rsidRPr="003A461C">
        <w:rPr>
          <w:rFonts w:eastAsia="Times New Roman" w:cs="Times New Roman"/>
          <w:szCs w:val="24"/>
        </w:rPr>
        <w:t xml:space="preserve"> στο Σύνταγμα </w:t>
      </w:r>
      <w:r>
        <w:rPr>
          <w:rFonts w:eastAsia="Times New Roman" w:cs="Times New Roman"/>
          <w:szCs w:val="24"/>
        </w:rPr>
        <w:t xml:space="preserve">κυριαρχούν </w:t>
      </w:r>
      <w:r w:rsidRPr="003A461C">
        <w:rPr>
          <w:rFonts w:eastAsia="Times New Roman" w:cs="Times New Roman"/>
          <w:szCs w:val="24"/>
        </w:rPr>
        <w:t>οι αρχές</w:t>
      </w:r>
      <w:r>
        <w:rPr>
          <w:rFonts w:eastAsia="Times New Roman" w:cs="Times New Roman"/>
          <w:szCs w:val="24"/>
        </w:rPr>
        <w:t xml:space="preserve"> της κυρίαρχης </w:t>
      </w:r>
      <w:r w:rsidRPr="003A461C">
        <w:rPr>
          <w:rFonts w:eastAsia="Times New Roman" w:cs="Times New Roman"/>
          <w:szCs w:val="24"/>
        </w:rPr>
        <w:t>τάξης</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 xml:space="preserve">Κατά </w:t>
      </w:r>
      <w:r w:rsidRPr="003A461C">
        <w:rPr>
          <w:rFonts w:eastAsia="Times New Roman" w:cs="Times New Roman"/>
          <w:szCs w:val="24"/>
        </w:rPr>
        <w:t>το επίπεδο του</w:t>
      </w:r>
      <w:r>
        <w:rPr>
          <w:rFonts w:eastAsia="Times New Roman" w:cs="Times New Roman"/>
          <w:szCs w:val="24"/>
        </w:rPr>
        <w:t xml:space="preserve"> κινήματος και του συσχετισμού δ</w:t>
      </w:r>
      <w:r w:rsidRPr="003A461C">
        <w:rPr>
          <w:rFonts w:eastAsia="Times New Roman" w:cs="Times New Roman"/>
          <w:szCs w:val="24"/>
        </w:rPr>
        <w:t xml:space="preserve">υνάμεων εκφράζονται και οι θέσεις </w:t>
      </w:r>
      <w:r>
        <w:rPr>
          <w:rFonts w:eastAsia="Times New Roman" w:cs="Times New Roman"/>
          <w:szCs w:val="24"/>
        </w:rPr>
        <w:t>των</w:t>
      </w:r>
      <w:r>
        <w:rPr>
          <w:rFonts w:eastAsia="Times New Roman" w:cs="Times New Roman"/>
          <w:szCs w:val="24"/>
        </w:rPr>
        <w:t xml:space="preserve"> μαχόμενων κοινωνικών δ</w:t>
      </w:r>
      <w:r w:rsidRPr="003A461C">
        <w:rPr>
          <w:rFonts w:eastAsia="Times New Roman" w:cs="Times New Roman"/>
          <w:szCs w:val="24"/>
        </w:rPr>
        <w:t>υνάμεων</w:t>
      </w:r>
      <w:r>
        <w:rPr>
          <w:rFonts w:eastAsia="Times New Roman" w:cs="Times New Roman"/>
          <w:szCs w:val="24"/>
        </w:rPr>
        <w:t>.</w:t>
      </w:r>
      <w:r w:rsidRPr="003A461C">
        <w:rPr>
          <w:rFonts w:eastAsia="Times New Roman" w:cs="Times New Roman"/>
          <w:szCs w:val="24"/>
        </w:rPr>
        <w:t xml:space="preserve"> </w:t>
      </w:r>
    </w:p>
    <w:p w14:paraId="0A5DE897" w14:textId="77777777" w:rsidR="00415E13" w:rsidRDefault="00E650A0">
      <w:pPr>
        <w:spacing w:line="600" w:lineRule="auto"/>
        <w:ind w:firstLine="720"/>
        <w:jc w:val="both"/>
        <w:rPr>
          <w:rFonts w:eastAsia="Times New Roman" w:cs="Times New Roman"/>
          <w:szCs w:val="24"/>
        </w:rPr>
      </w:pPr>
      <w:r w:rsidRPr="003A461C">
        <w:rPr>
          <w:rFonts w:eastAsia="Times New Roman" w:cs="Times New Roman"/>
          <w:szCs w:val="24"/>
        </w:rPr>
        <w:t xml:space="preserve">Και το Σύνταγμα και </w:t>
      </w:r>
      <w:r>
        <w:rPr>
          <w:rFonts w:eastAsia="Times New Roman" w:cs="Times New Roman"/>
          <w:szCs w:val="24"/>
        </w:rPr>
        <w:t xml:space="preserve">η </w:t>
      </w:r>
      <w:r w:rsidRPr="003A461C">
        <w:rPr>
          <w:rFonts w:eastAsia="Times New Roman" w:cs="Times New Roman"/>
          <w:szCs w:val="24"/>
        </w:rPr>
        <w:t xml:space="preserve">Αναθεώρηση έχουν ταξικό πρόσημο </w:t>
      </w:r>
      <w:r>
        <w:rPr>
          <w:rFonts w:eastAsia="Times New Roman" w:cs="Times New Roman"/>
          <w:szCs w:val="24"/>
        </w:rPr>
        <w:t xml:space="preserve">και </w:t>
      </w:r>
      <w:r w:rsidRPr="003A461C">
        <w:rPr>
          <w:rFonts w:eastAsia="Times New Roman" w:cs="Times New Roman"/>
          <w:szCs w:val="24"/>
        </w:rPr>
        <w:t>κοινωνικό αποτύπωμα</w:t>
      </w:r>
      <w:r>
        <w:rPr>
          <w:rFonts w:eastAsia="Times New Roman" w:cs="Times New Roman"/>
          <w:szCs w:val="24"/>
        </w:rPr>
        <w:t>.</w:t>
      </w:r>
      <w:r w:rsidRPr="003A461C">
        <w:rPr>
          <w:rFonts w:eastAsia="Times New Roman" w:cs="Times New Roman"/>
          <w:szCs w:val="24"/>
        </w:rPr>
        <w:t xml:space="preserve"> Και </w:t>
      </w:r>
      <w:r>
        <w:rPr>
          <w:rFonts w:eastAsia="Times New Roman" w:cs="Times New Roman"/>
          <w:szCs w:val="24"/>
        </w:rPr>
        <w:t xml:space="preserve">αυτό </w:t>
      </w:r>
      <w:r w:rsidRPr="003A461C">
        <w:rPr>
          <w:rFonts w:eastAsia="Times New Roman" w:cs="Times New Roman"/>
          <w:szCs w:val="24"/>
        </w:rPr>
        <w:t>φάνηκε καθ</w:t>
      </w:r>
      <w:r>
        <w:rPr>
          <w:rFonts w:eastAsia="Times New Roman" w:cs="Times New Roman"/>
          <w:szCs w:val="24"/>
        </w:rPr>
        <w:t>αρά από τη συζήτηση που κάναμε, ό</w:t>
      </w:r>
      <w:r w:rsidRPr="003A461C">
        <w:rPr>
          <w:rFonts w:eastAsia="Times New Roman" w:cs="Times New Roman"/>
          <w:szCs w:val="24"/>
        </w:rPr>
        <w:t>που ο κεντρικό</w:t>
      </w:r>
      <w:r>
        <w:rPr>
          <w:rFonts w:eastAsia="Times New Roman" w:cs="Times New Roman"/>
          <w:szCs w:val="24"/>
        </w:rPr>
        <w:t>ς εισηγητής της Νέας Δημοκρατίας,</w:t>
      </w:r>
      <w:r w:rsidRPr="003A461C">
        <w:rPr>
          <w:rFonts w:eastAsia="Times New Roman" w:cs="Times New Roman"/>
          <w:szCs w:val="24"/>
        </w:rPr>
        <w:t xml:space="preserve"> τις προτάσεις το</w:t>
      </w:r>
      <w:r>
        <w:rPr>
          <w:rFonts w:eastAsia="Times New Roman" w:cs="Times New Roman"/>
          <w:szCs w:val="24"/>
        </w:rPr>
        <w:t>υ ΣΥΡΙΖΑ για άμεση δημοκρατί</w:t>
      </w:r>
      <w:r>
        <w:rPr>
          <w:rFonts w:eastAsia="Times New Roman" w:cs="Times New Roman"/>
          <w:szCs w:val="24"/>
        </w:rPr>
        <w:t>α -μπορεί όποιος θέλει να δει τ</w:t>
      </w:r>
      <w:r w:rsidRPr="003A461C">
        <w:rPr>
          <w:rFonts w:eastAsia="Times New Roman" w:cs="Times New Roman"/>
          <w:szCs w:val="24"/>
        </w:rPr>
        <w:t>α Πρακτικά</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 xml:space="preserve">έγινε μερικές ώρες νωρίτερα </w:t>
      </w:r>
      <w:r w:rsidRPr="003A461C">
        <w:rPr>
          <w:rFonts w:eastAsia="Times New Roman" w:cs="Times New Roman"/>
          <w:szCs w:val="24"/>
        </w:rPr>
        <w:t>η εισήγησ</w:t>
      </w:r>
      <w:r>
        <w:rPr>
          <w:rFonts w:eastAsia="Times New Roman" w:cs="Times New Roman"/>
          <w:szCs w:val="24"/>
        </w:rPr>
        <w:t>ή</w:t>
      </w:r>
      <w:r w:rsidRPr="003A461C">
        <w:rPr>
          <w:rFonts w:eastAsia="Times New Roman" w:cs="Times New Roman"/>
          <w:szCs w:val="24"/>
        </w:rPr>
        <w:t xml:space="preserve"> του</w:t>
      </w:r>
      <w:r>
        <w:rPr>
          <w:rFonts w:eastAsia="Times New Roman" w:cs="Times New Roman"/>
          <w:szCs w:val="24"/>
        </w:rPr>
        <w:t>-</w:t>
      </w:r>
      <w:r w:rsidRPr="003A461C">
        <w:rPr>
          <w:rFonts w:eastAsia="Times New Roman" w:cs="Times New Roman"/>
          <w:szCs w:val="24"/>
        </w:rPr>
        <w:t xml:space="preserve"> τις χαρακτήρισε </w:t>
      </w:r>
      <w:r>
        <w:rPr>
          <w:rFonts w:eastAsia="Times New Roman" w:cs="Times New Roman"/>
          <w:szCs w:val="24"/>
        </w:rPr>
        <w:t>«</w:t>
      </w:r>
      <w:r w:rsidRPr="003A461C">
        <w:rPr>
          <w:rFonts w:eastAsia="Times New Roman" w:cs="Times New Roman"/>
          <w:szCs w:val="24"/>
        </w:rPr>
        <w:t xml:space="preserve">προτάσεις του ΣΥΡΙΖΑ για </w:t>
      </w:r>
      <w:r>
        <w:rPr>
          <w:rFonts w:eastAsia="Times New Roman" w:cs="Times New Roman"/>
          <w:szCs w:val="24"/>
        </w:rPr>
        <w:t>σ</w:t>
      </w:r>
      <w:r w:rsidRPr="003A461C">
        <w:rPr>
          <w:rFonts w:eastAsia="Times New Roman" w:cs="Times New Roman"/>
          <w:szCs w:val="24"/>
        </w:rPr>
        <w:t xml:space="preserve">υνταγματική </w:t>
      </w:r>
      <w:r>
        <w:rPr>
          <w:rFonts w:eastAsia="Times New Roman" w:cs="Times New Roman"/>
          <w:szCs w:val="24"/>
        </w:rPr>
        <w:t>α</w:t>
      </w:r>
      <w:r w:rsidRPr="003A461C">
        <w:rPr>
          <w:rFonts w:eastAsia="Times New Roman" w:cs="Times New Roman"/>
          <w:szCs w:val="24"/>
        </w:rPr>
        <w:t>κυβερνησία</w:t>
      </w:r>
      <w:r>
        <w:rPr>
          <w:rFonts w:eastAsia="Times New Roman" w:cs="Times New Roman"/>
          <w:szCs w:val="24"/>
        </w:rPr>
        <w:t>».</w:t>
      </w:r>
      <w:r w:rsidRPr="003A461C">
        <w:rPr>
          <w:rFonts w:eastAsia="Times New Roman" w:cs="Times New Roman"/>
          <w:szCs w:val="24"/>
        </w:rPr>
        <w:t xml:space="preserve"> Νομίζω ότι σε αυτή την τοποθέτηση φαίνεται ακριβώς και η διαφορά αντίληψης προθέσεων</w:t>
      </w:r>
      <w:r>
        <w:rPr>
          <w:rFonts w:eastAsia="Times New Roman" w:cs="Times New Roman"/>
          <w:szCs w:val="24"/>
        </w:rPr>
        <w:t>,</w:t>
      </w:r>
      <w:r w:rsidRPr="003A461C">
        <w:rPr>
          <w:rFonts w:eastAsia="Times New Roman" w:cs="Times New Roman"/>
          <w:szCs w:val="24"/>
        </w:rPr>
        <w:t xml:space="preserve"> προτάσεων επί </w:t>
      </w:r>
      <w:r w:rsidRPr="003A461C">
        <w:rPr>
          <w:rFonts w:eastAsia="Times New Roman" w:cs="Times New Roman"/>
          <w:szCs w:val="24"/>
        </w:rPr>
        <w:t>της Αναθεώρησης του Συντάγματος</w:t>
      </w:r>
      <w:r>
        <w:rPr>
          <w:rFonts w:eastAsia="Times New Roman" w:cs="Times New Roman"/>
          <w:szCs w:val="24"/>
        </w:rPr>
        <w:t>.</w:t>
      </w:r>
      <w:r w:rsidRPr="003A461C">
        <w:rPr>
          <w:rFonts w:eastAsia="Times New Roman" w:cs="Times New Roman"/>
          <w:szCs w:val="24"/>
        </w:rPr>
        <w:t xml:space="preserve"> </w:t>
      </w:r>
    </w:p>
    <w:p w14:paraId="0A5DE898"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Πολλά ειπώθηκαν. Ο </w:t>
      </w:r>
      <w:r w:rsidRPr="003A461C">
        <w:rPr>
          <w:rFonts w:eastAsia="Times New Roman" w:cs="Times New Roman"/>
          <w:szCs w:val="24"/>
        </w:rPr>
        <w:t>σεβασμός στο</w:t>
      </w:r>
      <w:r>
        <w:rPr>
          <w:rFonts w:eastAsia="Times New Roman" w:cs="Times New Roman"/>
          <w:szCs w:val="24"/>
        </w:rPr>
        <w:t>ν</w:t>
      </w:r>
      <w:r w:rsidRPr="003A461C">
        <w:rPr>
          <w:rFonts w:eastAsia="Times New Roman" w:cs="Times New Roman"/>
          <w:szCs w:val="24"/>
        </w:rPr>
        <w:t xml:space="preserve"> χρόνο και στους συναδέλφους δεν μου επιτρέπει να </w:t>
      </w:r>
      <w:r>
        <w:rPr>
          <w:rFonts w:eastAsia="Times New Roman" w:cs="Times New Roman"/>
          <w:szCs w:val="24"/>
        </w:rPr>
        <w:t xml:space="preserve">αναπαράγω όλα τα </w:t>
      </w:r>
      <w:r w:rsidRPr="003A461C">
        <w:rPr>
          <w:rFonts w:eastAsia="Times New Roman" w:cs="Times New Roman"/>
          <w:szCs w:val="24"/>
        </w:rPr>
        <w:t>κοσμητικά</w:t>
      </w:r>
      <w:r>
        <w:rPr>
          <w:rFonts w:eastAsia="Times New Roman" w:cs="Times New Roman"/>
          <w:szCs w:val="24"/>
        </w:rPr>
        <w:t xml:space="preserve"> επίθετα</w:t>
      </w:r>
      <w:r>
        <w:rPr>
          <w:rFonts w:eastAsia="Times New Roman" w:cs="Times New Roman"/>
          <w:szCs w:val="24"/>
        </w:rPr>
        <w:t>,</w:t>
      </w:r>
      <w:r>
        <w:rPr>
          <w:rFonts w:eastAsia="Times New Roman" w:cs="Times New Roman"/>
          <w:szCs w:val="24"/>
        </w:rPr>
        <w:t xml:space="preserve"> με τα οποία χαρακτήρισαν</w:t>
      </w:r>
      <w:r w:rsidRPr="003A461C">
        <w:rPr>
          <w:rFonts w:eastAsia="Times New Roman" w:cs="Times New Roman"/>
          <w:szCs w:val="24"/>
        </w:rPr>
        <w:t xml:space="preserve"> τις προτάσεις του ΣΥΡΙΖΑ</w:t>
      </w:r>
      <w:r>
        <w:rPr>
          <w:rFonts w:eastAsia="Times New Roman" w:cs="Times New Roman"/>
          <w:szCs w:val="24"/>
        </w:rPr>
        <w:t>.</w:t>
      </w:r>
      <w:r w:rsidRPr="003A461C">
        <w:rPr>
          <w:rFonts w:eastAsia="Times New Roman" w:cs="Times New Roman"/>
          <w:szCs w:val="24"/>
        </w:rPr>
        <w:t xml:space="preserve"> </w:t>
      </w:r>
    </w:p>
    <w:p w14:paraId="0A5DE899" w14:textId="77777777" w:rsidR="00415E13" w:rsidRDefault="00E650A0">
      <w:pPr>
        <w:spacing w:line="600" w:lineRule="auto"/>
        <w:ind w:firstLine="720"/>
        <w:jc w:val="both"/>
        <w:rPr>
          <w:rFonts w:eastAsia="Times New Roman" w:cs="Times New Roman"/>
          <w:szCs w:val="24"/>
        </w:rPr>
      </w:pPr>
      <w:r w:rsidRPr="003A461C">
        <w:rPr>
          <w:rFonts w:eastAsia="Times New Roman" w:cs="Times New Roman"/>
          <w:szCs w:val="24"/>
        </w:rPr>
        <w:lastRenderedPageBreak/>
        <w:t>Η αλήθεια</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 xml:space="preserve">κυρίες και </w:t>
      </w:r>
      <w:r w:rsidRPr="003A461C">
        <w:rPr>
          <w:rFonts w:eastAsia="Times New Roman" w:cs="Times New Roman"/>
          <w:szCs w:val="24"/>
        </w:rPr>
        <w:t>κύριοι συνάδελφοι</w:t>
      </w:r>
      <w:r>
        <w:rPr>
          <w:rFonts w:eastAsia="Times New Roman" w:cs="Times New Roman"/>
          <w:szCs w:val="24"/>
        </w:rPr>
        <w:t>,</w:t>
      </w:r>
      <w:r w:rsidRPr="003A461C">
        <w:rPr>
          <w:rFonts w:eastAsia="Times New Roman" w:cs="Times New Roman"/>
          <w:szCs w:val="24"/>
        </w:rPr>
        <w:t xml:space="preserve"> είναι ότι η πρόσφατη δεκαετής εμπειρία από την εφαρμογή μνημονιακών πολιτικών και της πορείας της οικονομίας</w:t>
      </w:r>
      <w:r>
        <w:rPr>
          <w:rFonts w:eastAsia="Times New Roman" w:cs="Times New Roman"/>
          <w:szCs w:val="24"/>
        </w:rPr>
        <w:t>,</w:t>
      </w:r>
      <w:r w:rsidRPr="003A461C">
        <w:rPr>
          <w:rFonts w:eastAsia="Times New Roman" w:cs="Times New Roman"/>
          <w:szCs w:val="24"/>
        </w:rPr>
        <w:t xml:space="preserve"> έδειξε πολλές φορές ότι οι δανειστές πολλά ζήτησαν</w:t>
      </w:r>
      <w:r>
        <w:rPr>
          <w:rFonts w:eastAsia="Times New Roman" w:cs="Times New Roman"/>
          <w:szCs w:val="24"/>
        </w:rPr>
        <w:t>,</w:t>
      </w:r>
      <w:r w:rsidRPr="003A461C">
        <w:rPr>
          <w:rFonts w:eastAsia="Times New Roman" w:cs="Times New Roman"/>
          <w:szCs w:val="24"/>
        </w:rPr>
        <w:t xml:space="preserve"> πολλά επέβαλαν</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 xml:space="preserve">και </w:t>
      </w:r>
      <w:r w:rsidRPr="003A461C">
        <w:rPr>
          <w:rFonts w:eastAsia="Times New Roman" w:cs="Times New Roman"/>
          <w:szCs w:val="24"/>
        </w:rPr>
        <w:t>πολλές κατακτήσεις των μαχόμενων κοινωνικών δυνάμεων ανακλήθηκαν</w:t>
      </w:r>
      <w:r>
        <w:rPr>
          <w:rFonts w:eastAsia="Times New Roman" w:cs="Times New Roman"/>
          <w:szCs w:val="24"/>
        </w:rPr>
        <w:t>.</w:t>
      </w:r>
    </w:p>
    <w:p w14:paraId="0A5DE89A"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Έτσι, σ</w:t>
      </w:r>
      <w:r>
        <w:rPr>
          <w:rFonts w:eastAsia="Times New Roman" w:cs="Times New Roman"/>
          <w:szCs w:val="24"/>
        </w:rPr>
        <w:t>ήμερα το πρώτο</w:t>
      </w:r>
      <w:r w:rsidRPr="003A461C">
        <w:rPr>
          <w:rFonts w:eastAsia="Times New Roman" w:cs="Times New Roman"/>
          <w:szCs w:val="24"/>
        </w:rPr>
        <w:t xml:space="preserve"> ερώτημα</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τ</w:t>
      </w:r>
      <w:r w:rsidRPr="003A461C">
        <w:rPr>
          <w:rFonts w:eastAsia="Times New Roman" w:cs="Times New Roman"/>
          <w:szCs w:val="24"/>
        </w:rPr>
        <w:t>ο οποίο προκύπτει</w:t>
      </w:r>
      <w:r>
        <w:rPr>
          <w:rFonts w:eastAsia="Times New Roman" w:cs="Times New Roman"/>
          <w:szCs w:val="24"/>
        </w:rPr>
        <w:t>,</w:t>
      </w:r>
      <w:r w:rsidRPr="003A461C">
        <w:rPr>
          <w:rFonts w:eastAsia="Times New Roman" w:cs="Times New Roman"/>
          <w:szCs w:val="24"/>
        </w:rPr>
        <w:t xml:space="preserve"> είναι</w:t>
      </w:r>
      <w:r>
        <w:rPr>
          <w:rFonts w:eastAsia="Times New Roman" w:cs="Times New Roman"/>
          <w:szCs w:val="24"/>
        </w:rPr>
        <w:t>:</w:t>
      </w:r>
      <w:r w:rsidRPr="003A461C">
        <w:rPr>
          <w:rFonts w:eastAsia="Times New Roman" w:cs="Times New Roman"/>
          <w:szCs w:val="24"/>
        </w:rPr>
        <w:t xml:space="preserve"> Τώρα</w:t>
      </w:r>
      <w:r>
        <w:rPr>
          <w:rFonts w:eastAsia="Times New Roman" w:cs="Times New Roman"/>
          <w:szCs w:val="24"/>
        </w:rPr>
        <w:t>,</w:t>
      </w:r>
      <w:r w:rsidRPr="003A461C">
        <w:rPr>
          <w:rFonts w:eastAsia="Times New Roman" w:cs="Times New Roman"/>
          <w:szCs w:val="24"/>
        </w:rPr>
        <w:t xml:space="preserve"> που πάμε να χτίσουμε μία πατρίδα έξω από τα μνημόνια</w:t>
      </w:r>
      <w:r>
        <w:rPr>
          <w:rFonts w:eastAsia="Times New Roman" w:cs="Times New Roman"/>
          <w:szCs w:val="24"/>
        </w:rPr>
        <w:t>,</w:t>
      </w:r>
      <w:r w:rsidRPr="003A461C">
        <w:rPr>
          <w:rFonts w:eastAsia="Times New Roman" w:cs="Times New Roman"/>
          <w:szCs w:val="24"/>
        </w:rPr>
        <w:t xml:space="preserve"> θα θωρακίσουμε συνταγματικά την προσπάθεια ανάκτηση</w:t>
      </w:r>
      <w:r>
        <w:rPr>
          <w:rFonts w:eastAsia="Times New Roman" w:cs="Times New Roman"/>
          <w:szCs w:val="24"/>
        </w:rPr>
        <w:t>ς</w:t>
      </w:r>
      <w:r w:rsidRPr="003A461C">
        <w:rPr>
          <w:rFonts w:eastAsia="Times New Roman" w:cs="Times New Roman"/>
          <w:szCs w:val="24"/>
        </w:rPr>
        <w:t xml:space="preserve"> της εργασίας</w:t>
      </w:r>
      <w:r>
        <w:rPr>
          <w:rFonts w:eastAsia="Times New Roman" w:cs="Times New Roman"/>
          <w:szCs w:val="24"/>
        </w:rPr>
        <w:t>,</w:t>
      </w:r>
      <w:r w:rsidRPr="003A461C">
        <w:rPr>
          <w:rFonts w:eastAsia="Times New Roman" w:cs="Times New Roman"/>
          <w:szCs w:val="24"/>
        </w:rPr>
        <w:t xml:space="preserve"> την προσπάθεια ανάκτησης κατακτήσεων του κινήματος</w:t>
      </w:r>
      <w:r>
        <w:rPr>
          <w:rFonts w:eastAsia="Times New Roman" w:cs="Times New Roman"/>
          <w:szCs w:val="24"/>
        </w:rPr>
        <w:t>,</w:t>
      </w:r>
      <w:r w:rsidRPr="003A461C">
        <w:rPr>
          <w:rFonts w:eastAsia="Times New Roman" w:cs="Times New Roman"/>
          <w:szCs w:val="24"/>
        </w:rPr>
        <w:t xml:space="preserve"> που τα</w:t>
      </w:r>
      <w:r>
        <w:rPr>
          <w:rFonts w:eastAsia="Times New Roman" w:cs="Times New Roman"/>
          <w:szCs w:val="24"/>
        </w:rPr>
        <w:t xml:space="preserve"> προηγούμενα χρόνια </w:t>
      </w:r>
      <w:r>
        <w:rPr>
          <w:rFonts w:eastAsia="Times New Roman" w:cs="Times New Roman"/>
          <w:szCs w:val="24"/>
        </w:rPr>
        <w:t>καταρρακώθηκαν;</w:t>
      </w:r>
      <w:r w:rsidRPr="003A461C">
        <w:rPr>
          <w:rFonts w:eastAsia="Times New Roman" w:cs="Times New Roman"/>
          <w:szCs w:val="24"/>
        </w:rPr>
        <w:t xml:space="preserve"> </w:t>
      </w:r>
      <w:r>
        <w:rPr>
          <w:rFonts w:eastAsia="Times New Roman" w:cs="Times New Roman"/>
          <w:szCs w:val="24"/>
        </w:rPr>
        <w:t xml:space="preserve">Θα </w:t>
      </w:r>
      <w:r w:rsidRPr="003A461C">
        <w:rPr>
          <w:rFonts w:eastAsia="Times New Roman" w:cs="Times New Roman"/>
          <w:szCs w:val="24"/>
        </w:rPr>
        <w:t>θωρακί</w:t>
      </w:r>
      <w:r>
        <w:rPr>
          <w:rFonts w:eastAsia="Times New Roman" w:cs="Times New Roman"/>
          <w:szCs w:val="24"/>
        </w:rPr>
        <w:t>σ</w:t>
      </w:r>
      <w:r w:rsidRPr="003A461C">
        <w:rPr>
          <w:rFonts w:eastAsia="Times New Roman" w:cs="Times New Roman"/>
          <w:szCs w:val="24"/>
        </w:rPr>
        <w:t>ουμε συνταγματικά την προσπάθεια εμβάθυνση</w:t>
      </w:r>
      <w:r>
        <w:rPr>
          <w:rFonts w:eastAsia="Times New Roman" w:cs="Times New Roman"/>
          <w:szCs w:val="24"/>
        </w:rPr>
        <w:t>ς</w:t>
      </w:r>
      <w:r w:rsidRPr="003A461C">
        <w:rPr>
          <w:rFonts w:eastAsia="Times New Roman" w:cs="Times New Roman"/>
          <w:szCs w:val="24"/>
        </w:rPr>
        <w:t xml:space="preserve"> της </w:t>
      </w:r>
      <w:r>
        <w:rPr>
          <w:rFonts w:eastAsia="Times New Roman" w:cs="Times New Roman"/>
          <w:szCs w:val="24"/>
        </w:rPr>
        <w:t>δ</w:t>
      </w:r>
      <w:r w:rsidRPr="003A461C">
        <w:rPr>
          <w:rFonts w:eastAsia="Times New Roman" w:cs="Times New Roman"/>
          <w:szCs w:val="24"/>
        </w:rPr>
        <w:t>ημοκρατίας</w:t>
      </w:r>
      <w:r>
        <w:rPr>
          <w:rFonts w:eastAsia="Times New Roman" w:cs="Times New Roman"/>
          <w:szCs w:val="24"/>
        </w:rPr>
        <w:t>;</w:t>
      </w:r>
      <w:r w:rsidRPr="003A461C">
        <w:rPr>
          <w:rFonts w:eastAsia="Times New Roman" w:cs="Times New Roman"/>
          <w:szCs w:val="24"/>
        </w:rPr>
        <w:t xml:space="preserve"> Θα </w:t>
      </w:r>
      <w:r>
        <w:rPr>
          <w:rFonts w:eastAsia="Times New Roman" w:cs="Times New Roman"/>
          <w:szCs w:val="24"/>
        </w:rPr>
        <w:t xml:space="preserve">θωρακίσουμε συνταγματικά </w:t>
      </w:r>
      <w:r w:rsidRPr="003A461C">
        <w:rPr>
          <w:rFonts w:eastAsia="Times New Roman" w:cs="Times New Roman"/>
          <w:szCs w:val="24"/>
        </w:rPr>
        <w:t>την προσπάθεια ενίσχυσης του κοινωνικού κράτους</w:t>
      </w:r>
      <w:r>
        <w:rPr>
          <w:rFonts w:eastAsia="Times New Roman" w:cs="Times New Roman"/>
          <w:szCs w:val="24"/>
        </w:rPr>
        <w:t>;</w:t>
      </w:r>
      <w:r w:rsidRPr="003A461C">
        <w:rPr>
          <w:rFonts w:eastAsia="Times New Roman" w:cs="Times New Roman"/>
          <w:szCs w:val="24"/>
        </w:rPr>
        <w:t xml:space="preserve"> </w:t>
      </w:r>
    </w:p>
    <w:p w14:paraId="0A5DE89B" w14:textId="77777777" w:rsidR="00415E13" w:rsidRDefault="00E650A0">
      <w:pPr>
        <w:spacing w:line="600" w:lineRule="auto"/>
        <w:ind w:firstLine="720"/>
        <w:jc w:val="both"/>
        <w:rPr>
          <w:rFonts w:eastAsia="Times New Roman" w:cs="Times New Roman"/>
          <w:szCs w:val="24"/>
        </w:rPr>
      </w:pPr>
      <w:r w:rsidRPr="003A461C">
        <w:rPr>
          <w:rFonts w:eastAsia="Times New Roman" w:cs="Times New Roman"/>
          <w:szCs w:val="24"/>
        </w:rPr>
        <w:t>Αυτά είναι τα ερωτήματα</w:t>
      </w:r>
      <w:r>
        <w:rPr>
          <w:rFonts w:eastAsia="Times New Roman" w:cs="Times New Roman"/>
          <w:szCs w:val="24"/>
        </w:rPr>
        <w:t>,</w:t>
      </w:r>
      <w:r w:rsidRPr="003A461C">
        <w:rPr>
          <w:rFonts w:eastAsia="Times New Roman" w:cs="Times New Roman"/>
          <w:szCs w:val="24"/>
        </w:rPr>
        <w:t xml:space="preserve"> κάτω από τα οποία </w:t>
      </w:r>
      <w:r>
        <w:rPr>
          <w:rFonts w:eastAsia="Times New Roman" w:cs="Times New Roman"/>
          <w:szCs w:val="24"/>
        </w:rPr>
        <w:t xml:space="preserve">-αν </w:t>
      </w:r>
      <w:r w:rsidRPr="003A461C">
        <w:rPr>
          <w:rFonts w:eastAsia="Times New Roman" w:cs="Times New Roman"/>
          <w:szCs w:val="24"/>
        </w:rPr>
        <w:t>θέλετε</w:t>
      </w:r>
      <w:r>
        <w:rPr>
          <w:rFonts w:eastAsia="Times New Roman" w:cs="Times New Roman"/>
          <w:szCs w:val="24"/>
        </w:rPr>
        <w:t>-</w:t>
      </w:r>
      <w:r w:rsidRPr="003A461C">
        <w:rPr>
          <w:rFonts w:eastAsia="Times New Roman" w:cs="Times New Roman"/>
          <w:szCs w:val="24"/>
        </w:rPr>
        <w:t xml:space="preserve"> προκύπτε</w:t>
      </w:r>
      <w:r>
        <w:rPr>
          <w:rFonts w:eastAsia="Times New Roman" w:cs="Times New Roman"/>
          <w:szCs w:val="24"/>
        </w:rPr>
        <w:t>ι και η αναγκαιότητα της συν</w:t>
      </w:r>
      <w:r>
        <w:rPr>
          <w:rFonts w:eastAsia="Times New Roman" w:cs="Times New Roman"/>
          <w:szCs w:val="24"/>
        </w:rPr>
        <w:t>ταγματικής αναθεώρηση</w:t>
      </w:r>
      <w:r w:rsidRPr="003A461C">
        <w:rPr>
          <w:rFonts w:eastAsia="Times New Roman" w:cs="Times New Roman"/>
          <w:szCs w:val="24"/>
        </w:rPr>
        <w:t>ς</w:t>
      </w:r>
      <w:r>
        <w:rPr>
          <w:rFonts w:eastAsia="Times New Roman" w:cs="Times New Roman"/>
          <w:szCs w:val="24"/>
        </w:rPr>
        <w:t>.</w:t>
      </w:r>
      <w:r w:rsidRPr="003A461C">
        <w:rPr>
          <w:rFonts w:eastAsia="Times New Roman" w:cs="Times New Roman"/>
          <w:szCs w:val="24"/>
        </w:rPr>
        <w:t xml:space="preserve"> Η απάντηση σε αυτά τα ερωτήματα δείχνει και την κατεύθ</w:t>
      </w:r>
      <w:r>
        <w:rPr>
          <w:rFonts w:eastAsia="Times New Roman" w:cs="Times New Roman"/>
          <w:szCs w:val="24"/>
        </w:rPr>
        <w:t>υνση</w:t>
      </w:r>
      <w:r>
        <w:rPr>
          <w:rFonts w:eastAsia="Times New Roman" w:cs="Times New Roman"/>
          <w:szCs w:val="24"/>
        </w:rPr>
        <w:t>,</w:t>
      </w:r>
      <w:r>
        <w:rPr>
          <w:rFonts w:eastAsia="Times New Roman" w:cs="Times New Roman"/>
          <w:szCs w:val="24"/>
        </w:rPr>
        <w:t xml:space="preserve"> που πρέπει να έχει αυτή η σ</w:t>
      </w:r>
      <w:r w:rsidRPr="003A461C">
        <w:rPr>
          <w:rFonts w:eastAsia="Times New Roman" w:cs="Times New Roman"/>
          <w:szCs w:val="24"/>
        </w:rPr>
        <w:t>υνταγματική αναθεώρηση</w:t>
      </w:r>
      <w:r>
        <w:rPr>
          <w:rFonts w:eastAsia="Times New Roman" w:cs="Times New Roman"/>
          <w:szCs w:val="24"/>
        </w:rPr>
        <w:t>.</w:t>
      </w:r>
    </w:p>
    <w:p w14:paraId="0A5DE89C"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lastRenderedPageBreak/>
        <w:t xml:space="preserve">Πολύ σύντομα και επιγραμματικά, </w:t>
      </w:r>
      <w:r w:rsidRPr="003A461C">
        <w:rPr>
          <w:rFonts w:eastAsia="Times New Roman" w:cs="Times New Roman"/>
          <w:szCs w:val="24"/>
        </w:rPr>
        <w:t>νομίζω ότι πρέπει να γίνει αποδεκτή η πρόταση</w:t>
      </w:r>
      <w:r>
        <w:rPr>
          <w:rFonts w:eastAsia="Times New Roman" w:cs="Times New Roman"/>
          <w:szCs w:val="24"/>
        </w:rPr>
        <w:t>,</w:t>
      </w:r>
      <w:r w:rsidRPr="003A461C">
        <w:rPr>
          <w:rFonts w:eastAsia="Times New Roman" w:cs="Times New Roman"/>
          <w:szCs w:val="24"/>
        </w:rPr>
        <w:t xml:space="preserve"> που έκανε ο συνάδ</w:t>
      </w:r>
      <w:r>
        <w:rPr>
          <w:rFonts w:eastAsia="Times New Roman" w:cs="Times New Roman"/>
          <w:szCs w:val="24"/>
        </w:rPr>
        <w:t>ελφος κ.</w:t>
      </w:r>
      <w:r w:rsidRPr="003A461C">
        <w:rPr>
          <w:rFonts w:eastAsia="Times New Roman" w:cs="Times New Roman"/>
          <w:szCs w:val="24"/>
        </w:rPr>
        <w:t xml:space="preserve"> </w:t>
      </w:r>
      <w:r>
        <w:rPr>
          <w:rFonts w:eastAsia="Times New Roman" w:cs="Times New Roman"/>
          <w:szCs w:val="24"/>
        </w:rPr>
        <w:t>Μη</w:t>
      </w:r>
      <w:r w:rsidRPr="003A461C">
        <w:rPr>
          <w:rFonts w:eastAsia="Times New Roman" w:cs="Times New Roman"/>
          <w:szCs w:val="24"/>
        </w:rPr>
        <w:t>ταφίδης</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ό</w:t>
      </w:r>
      <w:r w:rsidRPr="003A461C">
        <w:rPr>
          <w:rFonts w:eastAsia="Times New Roman" w:cs="Times New Roman"/>
          <w:szCs w:val="24"/>
        </w:rPr>
        <w:t xml:space="preserve">σον </w:t>
      </w:r>
      <w:r w:rsidRPr="003A461C">
        <w:rPr>
          <w:rFonts w:eastAsia="Times New Roman" w:cs="Times New Roman"/>
          <w:szCs w:val="24"/>
        </w:rPr>
        <w:t>αφορά τις γερμανικές αποζημιώσεις</w:t>
      </w:r>
      <w:r>
        <w:rPr>
          <w:rFonts w:eastAsia="Times New Roman" w:cs="Times New Roman"/>
          <w:szCs w:val="24"/>
        </w:rPr>
        <w:t>.</w:t>
      </w:r>
      <w:r w:rsidRPr="003A461C">
        <w:rPr>
          <w:rFonts w:eastAsia="Times New Roman" w:cs="Times New Roman"/>
          <w:szCs w:val="24"/>
        </w:rPr>
        <w:t xml:space="preserve"> Αναφέρθηκε σε ένα συνέδριο σχετικό με το θέμα</w:t>
      </w:r>
      <w:r>
        <w:rPr>
          <w:rFonts w:eastAsia="Times New Roman" w:cs="Times New Roman"/>
          <w:szCs w:val="24"/>
        </w:rPr>
        <w:t>,</w:t>
      </w:r>
      <w:r w:rsidRPr="003A461C">
        <w:rPr>
          <w:rFonts w:eastAsia="Times New Roman" w:cs="Times New Roman"/>
          <w:szCs w:val="24"/>
        </w:rPr>
        <w:t xml:space="preserve"> που έγινε στο χωριό μου</w:t>
      </w:r>
      <w:r>
        <w:rPr>
          <w:rFonts w:eastAsia="Times New Roman" w:cs="Times New Roman"/>
          <w:szCs w:val="24"/>
        </w:rPr>
        <w:t>.</w:t>
      </w:r>
      <w:r w:rsidRPr="003A461C">
        <w:rPr>
          <w:rFonts w:eastAsia="Times New Roman" w:cs="Times New Roman"/>
          <w:szCs w:val="24"/>
        </w:rPr>
        <w:t xml:space="preserve"> Νομίζω </w:t>
      </w:r>
      <w:r>
        <w:rPr>
          <w:rFonts w:eastAsia="Times New Roman" w:cs="Times New Roman"/>
          <w:szCs w:val="24"/>
        </w:rPr>
        <w:t>ότι ανεξάρτητα από το</w:t>
      </w:r>
      <w:r w:rsidRPr="003A461C">
        <w:rPr>
          <w:rFonts w:eastAsia="Times New Roman" w:cs="Times New Roman"/>
          <w:szCs w:val="24"/>
        </w:rPr>
        <w:t xml:space="preserve"> αν ήταν εντός της προθεσμίας οι προτάσεις των νομικών</w:t>
      </w:r>
      <w:r>
        <w:rPr>
          <w:rFonts w:eastAsia="Times New Roman" w:cs="Times New Roman"/>
          <w:szCs w:val="24"/>
        </w:rPr>
        <w:t>,</w:t>
      </w:r>
      <w:r w:rsidRPr="003A461C">
        <w:rPr>
          <w:rFonts w:eastAsia="Times New Roman" w:cs="Times New Roman"/>
          <w:szCs w:val="24"/>
        </w:rPr>
        <w:t xml:space="preserve"> που επεξεργάστηκαν το αντίστοιχο ζήτημα</w:t>
      </w:r>
      <w:r>
        <w:rPr>
          <w:rFonts w:eastAsia="Times New Roman" w:cs="Times New Roman"/>
          <w:szCs w:val="24"/>
        </w:rPr>
        <w:t>,</w:t>
      </w:r>
      <w:r w:rsidRPr="003A461C">
        <w:rPr>
          <w:rFonts w:eastAsia="Times New Roman" w:cs="Times New Roman"/>
          <w:szCs w:val="24"/>
        </w:rPr>
        <w:t xml:space="preserve"> πρέπει να γίνει δεκτή κα</w:t>
      </w:r>
      <w:r w:rsidRPr="003A461C">
        <w:rPr>
          <w:rFonts w:eastAsia="Times New Roman" w:cs="Times New Roman"/>
          <w:szCs w:val="24"/>
        </w:rPr>
        <w:t>ι να κατοχυρωθεί συνταγματικά το συγκεκριμένο θέμα</w:t>
      </w:r>
      <w:r>
        <w:rPr>
          <w:rFonts w:eastAsia="Times New Roman" w:cs="Times New Roman"/>
          <w:szCs w:val="24"/>
        </w:rPr>
        <w:t>.</w:t>
      </w:r>
    </w:p>
    <w:p w14:paraId="0A5DE89D"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Δεύτερον,</w:t>
      </w:r>
      <w:r w:rsidRPr="003A461C">
        <w:rPr>
          <w:rFonts w:eastAsia="Times New Roman" w:cs="Times New Roman"/>
          <w:szCs w:val="24"/>
        </w:rPr>
        <w:t xml:space="preserve"> αυτή η ισορροπία των μαχόμενων </w:t>
      </w:r>
      <w:r>
        <w:rPr>
          <w:rFonts w:eastAsia="Times New Roman" w:cs="Times New Roman"/>
          <w:szCs w:val="24"/>
        </w:rPr>
        <w:t>αντιπαρατιθέμενων κοινωνικών δ</w:t>
      </w:r>
      <w:r w:rsidRPr="003A461C">
        <w:rPr>
          <w:rFonts w:eastAsia="Times New Roman" w:cs="Times New Roman"/>
          <w:szCs w:val="24"/>
        </w:rPr>
        <w:t>υνάμεων φαίνεται και στις σχέσεις Κράτους</w:t>
      </w:r>
      <w:r>
        <w:rPr>
          <w:rFonts w:eastAsia="Times New Roman" w:cs="Times New Roman"/>
          <w:szCs w:val="24"/>
        </w:rPr>
        <w:t>-</w:t>
      </w:r>
      <w:r w:rsidRPr="003A461C">
        <w:rPr>
          <w:rFonts w:eastAsia="Times New Roman" w:cs="Times New Roman"/>
          <w:szCs w:val="24"/>
        </w:rPr>
        <w:t>Εκκλησίας</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ό</w:t>
      </w:r>
      <w:r w:rsidRPr="003A461C">
        <w:rPr>
          <w:rFonts w:eastAsia="Times New Roman" w:cs="Times New Roman"/>
          <w:szCs w:val="24"/>
        </w:rPr>
        <w:t xml:space="preserve">που </w:t>
      </w:r>
      <w:r>
        <w:rPr>
          <w:rFonts w:eastAsia="Times New Roman" w:cs="Times New Roman"/>
          <w:szCs w:val="24"/>
        </w:rPr>
        <w:t xml:space="preserve">υπάρχει η </w:t>
      </w:r>
      <w:r w:rsidRPr="003A461C">
        <w:rPr>
          <w:rFonts w:eastAsia="Times New Roman" w:cs="Times New Roman"/>
          <w:szCs w:val="24"/>
        </w:rPr>
        <w:t>επιθυμία της πλειοψηφίας της κοινωνίας για θρησκευτική ουδετερότη</w:t>
      </w:r>
      <w:r w:rsidRPr="003A461C">
        <w:rPr>
          <w:rFonts w:eastAsia="Times New Roman" w:cs="Times New Roman"/>
          <w:szCs w:val="24"/>
        </w:rPr>
        <w:t xml:space="preserve">τα </w:t>
      </w:r>
      <w:r>
        <w:rPr>
          <w:rFonts w:eastAsia="Times New Roman" w:cs="Times New Roman"/>
          <w:szCs w:val="24"/>
        </w:rPr>
        <w:t>και το βαθύ θ</w:t>
      </w:r>
      <w:r w:rsidRPr="003A461C">
        <w:rPr>
          <w:rFonts w:eastAsia="Times New Roman" w:cs="Times New Roman"/>
          <w:szCs w:val="24"/>
        </w:rPr>
        <w:t>ρησκευτικό συνα</w:t>
      </w:r>
      <w:r>
        <w:rPr>
          <w:rFonts w:eastAsia="Times New Roman" w:cs="Times New Roman"/>
          <w:szCs w:val="24"/>
        </w:rPr>
        <w:t>ίσθημα της Ορθοδοξίας, που έχει ε</w:t>
      </w:r>
      <w:r w:rsidRPr="003A461C">
        <w:rPr>
          <w:rFonts w:eastAsia="Times New Roman" w:cs="Times New Roman"/>
          <w:szCs w:val="24"/>
        </w:rPr>
        <w:t>πί</w:t>
      </w:r>
      <w:r>
        <w:rPr>
          <w:rFonts w:eastAsia="Times New Roman" w:cs="Times New Roman"/>
          <w:szCs w:val="24"/>
        </w:rPr>
        <w:t>σης η πλειοψηφία της κοινωνίας σ</w:t>
      </w:r>
      <w:r w:rsidRPr="003A461C">
        <w:rPr>
          <w:rFonts w:eastAsia="Times New Roman" w:cs="Times New Roman"/>
          <w:szCs w:val="24"/>
        </w:rPr>
        <w:t>την Ελλάδα</w:t>
      </w:r>
      <w:r>
        <w:rPr>
          <w:rFonts w:eastAsia="Times New Roman" w:cs="Times New Roman"/>
          <w:szCs w:val="24"/>
        </w:rPr>
        <w:t>.</w:t>
      </w:r>
      <w:r w:rsidRPr="003A461C">
        <w:rPr>
          <w:rFonts w:eastAsia="Times New Roman" w:cs="Times New Roman"/>
          <w:szCs w:val="24"/>
        </w:rPr>
        <w:t xml:space="preserve"> </w:t>
      </w:r>
    </w:p>
    <w:p w14:paraId="0A5DE89E"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 xml:space="preserve">Ωστόσο, </w:t>
      </w:r>
      <w:r w:rsidRPr="003A461C">
        <w:rPr>
          <w:rFonts w:eastAsia="Times New Roman" w:cs="Times New Roman"/>
          <w:szCs w:val="24"/>
        </w:rPr>
        <w:t>αυτά τα δύο μπορούν να συνυπάρξουν</w:t>
      </w:r>
      <w:r>
        <w:rPr>
          <w:rFonts w:eastAsia="Times New Roman" w:cs="Times New Roman"/>
          <w:szCs w:val="24"/>
        </w:rPr>
        <w:t>.</w:t>
      </w:r>
      <w:r w:rsidRPr="003A461C">
        <w:rPr>
          <w:rFonts w:eastAsia="Times New Roman" w:cs="Times New Roman"/>
          <w:szCs w:val="24"/>
        </w:rPr>
        <w:t xml:space="preserve"> Το Σύνταγμα είναι αυτό</w:t>
      </w:r>
      <w:r>
        <w:rPr>
          <w:rFonts w:eastAsia="Times New Roman" w:cs="Times New Roman"/>
          <w:szCs w:val="24"/>
        </w:rPr>
        <w:t>,</w:t>
      </w:r>
      <w:r w:rsidRPr="003A461C">
        <w:rPr>
          <w:rFonts w:eastAsia="Times New Roman" w:cs="Times New Roman"/>
          <w:szCs w:val="24"/>
        </w:rPr>
        <w:t xml:space="preserve"> που θα προστατέψει από οποιαδή</w:t>
      </w:r>
      <w:r>
        <w:rPr>
          <w:rFonts w:eastAsia="Times New Roman" w:cs="Times New Roman"/>
          <w:szCs w:val="24"/>
        </w:rPr>
        <w:t>ποτε προσβολή το</w:t>
      </w:r>
      <w:r w:rsidRPr="003A461C">
        <w:rPr>
          <w:rFonts w:eastAsia="Times New Roman" w:cs="Times New Roman"/>
          <w:szCs w:val="24"/>
        </w:rPr>
        <w:t xml:space="preserve"> </w:t>
      </w:r>
      <w:r>
        <w:rPr>
          <w:rFonts w:eastAsia="Times New Roman" w:cs="Times New Roman"/>
          <w:szCs w:val="24"/>
        </w:rPr>
        <w:t xml:space="preserve">θρησκευτικό </w:t>
      </w:r>
      <w:r w:rsidRPr="003A461C">
        <w:rPr>
          <w:rFonts w:eastAsia="Times New Roman" w:cs="Times New Roman"/>
          <w:szCs w:val="24"/>
        </w:rPr>
        <w:t>συνα</w:t>
      </w:r>
      <w:r>
        <w:rPr>
          <w:rFonts w:eastAsia="Times New Roman" w:cs="Times New Roman"/>
          <w:szCs w:val="24"/>
        </w:rPr>
        <w:t>ίσθημα</w:t>
      </w:r>
      <w:r w:rsidRPr="003A461C">
        <w:rPr>
          <w:rFonts w:eastAsia="Times New Roman" w:cs="Times New Roman"/>
          <w:szCs w:val="24"/>
        </w:rPr>
        <w:t xml:space="preserve"> </w:t>
      </w:r>
      <w:r>
        <w:rPr>
          <w:rFonts w:eastAsia="Times New Roman" w:cs="Times New Roman"/>
          <w:szCs w:val="24"/>
        </w:rPr>
        <w:t>των Ελλ</w:t>
      </w:r>
      <w:r>
        <w:rPr>
          <w:rFonts w:eastAsia="Times New Roman" w:cs="Times New Roman"/>
          <w:szCs w:val="24"/>
        </w:rPr>
        <w:t>ήνων πολιτών.</w:t>
      </w:r>
      <w:r w:rsidRPr="003A461C">
        <w:rPr>
          <w:rFonts w:eastAsia="Times New Roman" w:cs="Times New Roman"/>
          <w:szCs w:val="24"/>
        </w:rPr>
        <w:t xml:space="preserve"> Το ίδιο </w:t>
      </w:r>
      <w:r>
        <w:rPr>
          <w:rFonts w:eastAsia="Times New Roman" w:cs="Times New Roman"/>
          <w:szCs w:val="24"/>
        </w:rPr>
        <w:t xml:space="preserve">το </w:t>
      </w:r>
      <w:r w:rsidRPr="003A461C">
        <w:rPr>
          <w:rFonts w:eastAsia="Times New Roman" w:cs="Times New Roman"/>
          <w:szCs w:val="24"/>
        </w:rPr>
        <w:t>Σύνταγμα είναι αυτό</w:t>
      </w:r>
      <w:r>
        <w:rPr>
          <w:rFonts w:eastAsia="Times New Roman" w:cs="Times New Roman"/>
          <w:szCs w:val="24"/>
        </w:rPr>
        <w:t>,</w:t>
      </w:r>
      <w:r w:rsidRPr="003A461C">
        <w:rPr>
          <w:rFonts w:eastAsia="Times New Roman" w:cs="Times New Roman"/>
          <w:szCs w:val="24"/>
        </w:rPr>
        <w:t xml:space="preserve"> που θα προστατεύσει και οποιονδήποτε θέλει ν</w:t>
      </w:r>
      <w:r>
        <w:rPr>
          <w:rFonts w:eastAsia="Times New Roman" w:cs="Times New Roman"/>
          <w:szCs w:val="24"/>
        </w:rPr>
        <w:t>α πιστεύει σε οποιοδήποτε άλλο θ</w:t>
      </w:r>
      <w:r w:rsidRPr="003A461C">
        <w:rPr>
          <w:rFonts w:eastAsia="Times New Roman" w:cs="Times New Roman"/>
          <w:szCs w:val="24"/>
        </w:rPr>
        <w:t>ρησκευτικό δόγμα</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lastRenderedPageBreak/>
        <w:t xml:space="preserve">Αυτά τα δύο μπορούν να συνυπάρχουν. Και κατά τη γνώμη μου, </w:t>
      </w:r>
      <w:r w:rsidRPr="003A461C">
        <w:rPr>
          <w:rFonts w:eastAsia="Times New Roman" w:cs="Times New Roman"/>
          <w:szCs w:val="24"/>
        </w:rPr>
        <w:t>θα μπορούσαν να είναι και πιο τολμηρές οι προτάσεις</w:t>
      </w:r>
      <w:r>
        <w:rPr>
          <w:rFonts w:eastAsia="Times New Roman" w:cs="Times New Roman"/>
          <w:szCs w:val="24"/>
        </w:rPr>
        <w:t>,</w:t>
      </w:r>
      <w:r w:rsidRPr="003A461C">
        <w:rPr>
          <w:rFonts w:eastAsia="Times New Roman" w:cs="Times New Roman"/>
          <w:szCs w:val="24"/>
        </w:rPr>
        <w:t xml:space="preserve"> οι ο</w:t>
      </w:r>
      <w:r w:rsidRPr="003A461C">
        <w:rPr>
          <w:rFonts w:eastAsia="Times New Roman" w:cs="Times New Roman"/>
          <w:szCs w:val="24"/>
        </w:rPr>
        <w:t>ποίες γίνονται</w:t>
      </w:r>
      <w:r>
        <w:rPr>
          <w:rFonts w:eastAsia="Times New Roman" w:cs="Times New Roman"/>
          <w:szCs w:val="24"/>
        </w:rPr>
        <w:t>.</w:t>
      </w:r>
    </w:p>
    <w:p w14:paraId="0A5DE89F" w14:textId="77777777" w:rsidR="00415E13" w:rsidRDefault="00E650A0">
      <w:pPr>
        <w:spacing w:line="600" w:lineRule="auto"/>
        <w:ind w:firstLine="720"/>
        <w:jc w:val="both"/>
        <w:rPr>
          <w:rFonts w:eastAsia="Times New Roman" w:cs="Times New Roman"/>
          <w:szCs w:val="24"/>
        </w:rPr>
      </w:pPr>
      <w:r w:rsidRPr="003A461C">
        <w:rPr>
          <w:rFonts w:eastAsia="Times New Roman" w:cs="Times New Roman"/>
          <w:szCs w:val="24"/>
        </w:rPr>
        <w:t>Τρίτο θέμα</w:t>
      </w:r>
      <w:r>
        <w:rPr>
          <w:rFonts w:eastAsia="Times New Roman" w:cs="Times New Roman"/>
          <w:szCs w:val="24"/>
        </w:rPr>
        <w:t>, ε</w:t>
      </w:r>
      <w:r w:rsidRPr="003A461C">
        <w:rPr>
          <w:rFonts w:eastAsia="Times New Roman" w:cs="Times New Roman"/>
          <w:szCs w:val="24"/>
        </w:rPr>
        <w:t>κλογή του Προέδρου της Δημοκρατίας</w:t>
      </w:r>
      <w:r>
        <w:rPr>
          <w:rFonts w:eastAsia="Times New Roman" w:cs="Times New Roman"/>
          <w:szCs w:val="24"/>
        </w:rPr>
        <w:t>,</w:t>
      </w:r>
      <w:r w:rsidRPr="003A461C">
        <w:rPr>
          <w:rFonts w:eastAsia="Times New Roman" w:cs="Times New Roman"/>
          <w:szCs w:val="24"/>
        </w:rPr>
        <w:t xml:space="preserve"> ένα στοιχείο της εμβάθυνσης της </w:t>
      </w:r>
      <w:r>
        <w:rPr>
          <w:rFonts w:eastAsia="Times New Roman" w:cs="Times New Roman"/>
          <w:szCs w:val="24"/>
        </w:rPr>
        <w:t>δ</w:t>
      </w:r>
      <w:r w:rsidRPr="003A461C">
        <w:rPr>
          <w:rFonts w:eastAsia="Times New Roman" w:cs="Times New Roman"/>
          <w:szCs w:val="24"/>
        </w:rPr>
        <w:t>ημοκρατίας</w:t>
      </w:r>
      <w:r>
        <w:rPr>
          <w:rFonts w:eastAsia="Times New Roman" w:cs="Times New Roman"/>
          <w:szCs w:val="24"/>
        </w:rPr>
        <w:t>.</w:t>
      </w:r>
      <w:r w:rsidRPr="003A461C">
        <w:rPr>
          <w:rFonts w:eastAsia="Times New Roman" w:cs="Times New Roman"/>
          <w:szCs w:val="24"/>
        </w:rPr>
        <w:t xml:space="preserve"> Είναι προφανώς</w:t>
      </w:r>
      <w:r>
        <w:rPr>
          <w:rFonts w:eastAsia="Times New Roman" w:cs="Times New Roman"/>
          <w:szCs w:val="24"/>
        </w:rPr>
        <w:t>,</w:t>
      </w:r>
      <w:r w:rsidRPr="003A461C">
        <w:rPr>
          <w:rFonts w:eastAsia="Times New Roman" w:cs="Times New Roman"/>
          <w:szCs w:val="24"/>
        </w:rPr>
        <w:t xml:space="preserve"> ευνόητη η παρεμβολή της λαϊκής ετυμηγορίας μεταξύ της </w:t>
      </w:r>
      <w:r>
        <w:rPr>
          <w:rFonts w:eastAsia="Times New Roman" w:cs="Times New Roman"/>
          <w:szCs w:val="24"/>
        </w:rPr>
        <w:t xml:space="preserve">προτείνουσας </w:t>
      </w:r>
      <w:r w:rsidRPr="003A461C">
        <w:rPr>
          <w:rFonts w:eastAsia="Times New Roman" w:cs="Times New Roman"/>
          <w:szCs w:val="24"/>
        </w:rPr>
        <w:t>και της αναθεωρητικής Βουλής</w:t>
      </w:r>
      <w:r>
        <w:rPr>
          <w:rFonts w:eastAsia="Times New Roman" w:cs="Times New Roman"/>
          <w:szCs w:val="24"/>
        </w:rPr>
        <w:t>.</w:t>
      </w:r>
      <w:r w:rsidRPr="003A461C">
        <w:rPr>
          <w:rFonts w:eastAsia="Times New Roman" w:cs="Times New Roman"/>
          <w:szCs w:val="24"/>
        </w:rPr>
        <w:t xml:space="preserve"> Σίγουρα μας συνδέει όλους</w:t>
      </w:r>
      <w:r>
        <w:rPr>
          <w:rFonts w:eastAsia="Times New Roman" w:cs="Times New Roman"/>
          <w:szCs w:val="24"/>
        </w:rPr>
        <w:t>, α</w:t>
      </w:r>
      <w:r w:rsidRPr="003A461C">
        <w:rPr>
          <w:rFonts w:eastAsia="Times New Roman" w:cs="Times New Roman"/>
          <w:szCs w:val="24"/>
        </w:rPr>
        <w:t>ν κρί</w:t>
      </w:r>
      <w:r w:rsidRPr="003A461C">
        <w:rPr>
          <w:rFonts w:eastAsia="Times New Roman" w:cs="Times New Roman"/>
          <w:szCs w:val="24"/>
        </w:rPr>
        <w:t>νω από τις τοποθετήσεις</w:t>
      </w:r>
      <w:r>
        <w:rPr>
          <w:rFonts w:eastAsia="Times New Roman" w:cs="Times New Roman"/>
          <w:szCs w:val="24"/>
        </w:rPr>
        <w:t>,</w:t>
      </w:r>
      <w:r w:rsidRPr="003A461C">
        <w:rPr>
          <w:rFonts w:eastAsia="Times New Roman" w:cs="Times New Roman"/>
          <w:szCs w:val="24"/>
        </w:rPr>
        <w:t xml:space="preserve"> το ότι δεν πρέπει να αποτελεί η εκλογή του Προέδρου της Δημοκρατίας </w:t>
      </w:r>
      <w:r>
        <w:rPr>
          <w:rFonts w:eastAsia="Times New Roman" w:cs="Times New Roman"/>
          <w:szCs w:val="24"/>
        </w:rPr>
        <w:t>λόγο</w:t>
      </w:r>
      <w:r w:rsidRPr="003A461C">
        <w:rPr>
          <w:rFonts w:eastAsia="Times New Roman" w:cs="Times New Roman"/>
          <w:szCs w:val="24"/>
        </w:rPr>
        <w:t xml:space="preserve"> διάλυσης της Βουλής</w:t>
      </w:r>
      <w:r>
        <w:rPr>
          <w:rFonts w:eastAsia="Times New Roman" w:cs="Times New Roman"/>
          <w:szCs w:val="24"/>
        </w:rPr>
        <w:t>.</w:t>
      </w:r>
      <w:r w:rsidRPr="003A461C">
        <w:rPr>
          <w:rFonts w:eastAsia="Times New Roman" w:cs="Times New Roman"/>
          <w:szCs w:val="24"/>
        </w:rPr>
        <w:t xml:space="preserve"> Ωστόσο</w:t>
      </w:r>
      <w:r>
        <w:rPr>
          <w:rFonts w:eastAsia="Times New Roman" w:cs="Times New Roman"/>
          <w:szCs w:val="24"/>
        </w:rPr>
        <w:t>,</w:t>
      </w:r>
      <w:r w:rsidRPr="003A461C">
        <w:rPr>
          <w:rFonts w:eastAsia="Times New Roman" w:cs="Times New Roman"/>
          <w:szCs w:val="24"/>
        </w:rPr>
        <w:t xml:space="preserve"> αν και ειπώθηκε και από τον εισηγητή του ΣΥΡΙΖΑ</w:t>
      </w:r>
      <w:r>
        <w:rPr>
          <w:rFonts w:eastAsia="Times New Roman" w:cs="Times New Roman"/>
          <w:szCs w:val="24"/>
        </w:rPr>
        <w:t>,</w:t>
      </w:r>
      <w:r w:rsidRPr="003A461C">
        <w:rPr>
          <w:rFonts w:eastAsia="Times New Roman" w:cs="Times New Roman"/>
          <w:szCs w:val="24"/>
        </w:rPr>
        <w:t xml:space="preserve"> τα κριτήρια </w:t>
      </w:r>
      <w:r>
        <w:rPr>
          <w:rFonts w:eastAsia="Times New Roman" w:cs="Times New Roman"/>
          <w:szCs w:val="24"/>
        </w:rPr>
        <w:t xml:space="preserve">που ψηφίζει κάποιος </w:t>
      </w:r>
      <w:r w:rsidRPr="003A461C">
        <w:rPr>
          <w:rFonts w:eastAsia="Times New Roman" w:cs="Times New Roman"/>
          <w:szCs w:val="24"/>
        </w:rPr>
        <w:t>είναι πολλά</w:t>
      </w:r>
      <w:r>
        <w:rPr>
          <w:rFonts w:eastAsia="Times New Roman" w:cs="Times New Roman"/>
          <w:szCs w:val="24"/>
        </w:rPr>
        <w:t>.</w:t>
      </w:r>
      <w:r w:rsidRPr="003A461C">
        <w:rPr>
          <w:rFonts w:eastAsia="Times New Roman" w:cs="Times New Roman"/>
          <w:szCs w:val="24"/>
        </w:rPr>
        <w:t xml:space="preserve"> </w:t>
      </w:r>
    </w:p>
    <w:p w14:paraId="0A5DE8A0" w14:textId="77777777" w:rsidR="00415E13" w:rsidRDefault="00E650A0">
      <w:pPr>
        <w:spacing w:line="600" w:lineRule="auto"/>
        <w:ind w:firstLine="720"/>
        <w:jc w:val="both"/>
        <w:rPr>
          <w:rFonts w:eastAsia="Times New Roman" w:cs="Times New Roman"/>
          <w:szCs w:val="24"/>
        </w:rPr>
      </w:pPr>
      <w:r w:rsidRPr="003A461C">
        <w:rPr>
          <w:rFonts w:eastAsia="Times New Roman" w:cs="Times New Roman"/>
          <w:szCs w:val="24"/>
        </w:rPr>
        <w:t xml:space="preserve">Απευθύνομαι προς τους συναδέλφους </w:t>
      </w:r>
      <w:r w:rsidRPr="003A461C">
        <w:rPr>
          <w:rFonts w:eastAsia="Times New Roman" w:cs="Times New Roman"/>
          <w:szCs w:val="24"/>
        </w:rPr>
        <w:t>της Νέας Δημοκρατίας</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 xml:space="preserve">Αν υποθέσουμε ότι ψηφίζει </w:t>
      </w:r>
      <w:r w:rsidRPr="003A461C">
        <w:rPr>
          <w:rFonts w:eastAsia="Times New Roman" w:cs="Times New Roman"/>
          <w:szCs w:val="24"/>
        </w:rPr>
        <w:t xml:space="preserve">μόνο με αυτό </w:t>
      </w:r>
      <w:r>
        <w:rPr>
          <w:rFonts w:eastAsia="Times New Roman" w:cs="Times New Roman"/>
          <w:szCs w:val="24"/>
        </w:rPr>
        <w:t xml:space="preserve">ως </w:t>
      </w:r>
      <w:r w:rsidRPr="003A461C">
        <w:rPr>
          <w:rFonts w:eastAsia="Times New Roman" w:cs="Times New Roman"/>
          <w:szCs w:val="24"/>
        </w:rPr>
        <w:t>κριτήριο</w:t>
      </w:r>
      <w:r>
        <w:rPr>
          <w:rFonts w:eastAsia="Times New Roman" w:cs="Times New Roman"/>
          <w:szCs w:val="24"/>
        </w:rPr>
        <w:t>,</w:t>
      </w:r>
      <w:r w:rsidRPr="003A461C">
        <w:rPr>
          <w:rFonts w:eastAsia="Times New Roman" w:cs="Times New Roman"/>
          <w:szCs w:val="24"/>
        </w:rPr>
        <w:t xml:space="preserve"> γιατί θα επιλέξει τη Νέα Δημοκρατία</w:t>
      </w:r>
      <w:r>
        <w:rPr>
          <w:rFonts w:eastAsia="Times New Roman" w:cs="Times New Roman"/>
          <w:szCs w:val="24"/>
        </w:rPr>
        <w:t>;</w:t>
      </w:r>
      <w:r w:rsidRPr="003A461C">
        <w:rPr>
          <w:rFonts w:eastAsia="Times New Roman" w:cs="Times New Roman"/>
          <w:szCs w:val="24"/>
        </w:rPr>
        <w:t xml:space="preserve"> Γιατί πρέπει ο Πρόεδρος της Δημοκρατίας να εκλέγεται από </w:t>
      </w:r>
      <w:r>
        <w:rPr>
          <w:rFonts w:eastAsia="Times New Roman" w:cs="Times New Roman"/>
          <w:szCs w:val="24"/>
        </w:rPr>
        <w:t xml:space="preserve">εκατόν πενήντα έναν </w:t>
      </w:r>
      <w:r w:rsidRPr="003A461C">
        <w:rPr>
          <w:rFonts w:eastAsia="Times New Roman" w:cs="Times New Roman"/>
          <w:szCs w:val="24"/>
        </w:rPr>
        <w:t xml:space="preserve">Βουλευτές </w:t>
      </w:r>
      <w:r>
        <w:rPr>
          <w:rFonts w:eastAsia="Times New Roman" w:cs="Times New Roman"/>
          <w:szCs w:val="24"/>
        </w:rPr>
        <w:t>ή γ</w:t>
      </w:r>
      <w:r w:rsidRPr="003A461C">
        <w:rPr>
          <w:rFonts w:eastAsia="Times New Roman" w:cs="Times New Roman"/>
          <w:szCs w:val="24"/>
        </w:rPr>
        <w:t>ιατί πρέπει ο Πρόεδρος της Δημοκρατίας να εκλέγεται από</w:t>
      </w:r>
      <w:r w:rsidRPr="003A461C">
        <w:rPr>
          <w:rFonts w:eastAsia="Times New Roman" w:cs="Times New Roman"/>
          <w:szCs w:val="24"/>
        </w:rPr>
        <w:t xml:space="preserve"> το</w:t>
      </w:r>
      <w:r>
        <w:rPr>
          <w:rFonts w:eastAsia="Times New Roman" w:cs="Times New Roman"/>
          <w:szCs w:val="24"/>
        </w:rPr>
        <w:t>ν</w:t>
      </w:r>
      <w:r w:rsidRPr="003A461C">
        <w:rPr>
          <w:rFonts w:eastAsia="Times New Roman" w:cs="Times New Roman"/>
          <w:szCs w:val="24"/>
        </w:rPr>
        <w:t xml:space="preserve"> λαό</w:t>
      </w:r>
      <w:r>
        <w:rPr>
          <w:rFonts w:eastAsia="Times New Roman" w:cs="Times New Roman"/>
          <w:szCs w:val="24"/>
        </w:rPr>
        <w:t>;</w:t>
      </w:r>
      <w:r w:rsidRPr="003A461C">
        <w:rPr>
          <w:rFonts w:eastAsia="Times New Roman" w:cs="Times New Roman"/>
          <w:szCs w:val="24"/>
        </w:rPr>
        <w:t xml:space="preserve"> Νομίζω ότι σε αυτό πρέπει να πάρουν μία σαφή θέση</w:t>
      </w:r>
      <w:r>
        <w:rPr>
          <w:rFonts w:eastAsia="Times New Roman" w:cs="Times New Roman"/>
          <w:szCs w:val="24"/>
        </w:rPr>
        <w:t>.</w:t>
      </w:r>
    </w:p>
    <w:p w14:paraId="0A5DE8A1" w14:textId="77777777" w:rsidR="00415E13" w:rsidRDefault="00E650A0">
      <w:pPr>
        <w:spacing w:line="600" w:lineRule="auto"/>
        <w:ind w:firstLine="720"/>
        <w:jc w:val="both"/>
        <w:rPr>
          <w:rFonts w:eastAsia="Times New Roman" w:cs="Times New Roman"/>
          <w:szCs w:val="24"/>
        </w:rPr>
      </w:pPr>
      <w:r w:rsidRPr="003A461C">
        <w:rPr>
          <w:rFonts w:eastAsia="Times New Roman" w:cs="Times New Roman"/>
          <w:szCs w:val="24"/>
        </w:rPr>
        <w:lastRenderedPageBreak/>
        <w:t>Τελευταίο θέμα</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 xml:space="preserve">ο </w:t>
      </w:r>
      <w:r w:rsidRPr="003A461C">
        <w:rPr>
          <w:rFonts w:eastAsia="Times New Roman" w:cs="Times New Roman"/>
          <w:szCs w:val="24"/>
        </w:rPr>
        <w:t>νόμο</w:t>
      </w:r>
      <w:r>
        <w:rPr>
          <w:rFonts w:eastAsia="Times New Roman" w:cs="Times New Roman"/>
          <w:szCs w:val="24"/>
        </w:rPr>
        <w:t>ς</w:t>
      </w:r>
      <w:r w:rsidRPr="003A461C">
        <w:rPr>
          <w:rFonts w:eastAsia="Times New Roman" w:cs="Times New Roman"/>
          <w:szCs w:val="24"/>
        </w:rPr>
        <w:t xml:space="preserve"> περί ευθύνης Υπουργών</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 xml:space="preserve">Είναι </w:t>
      </w:r>
      <w:r w:rsidRPr="003A461C">
        <w:rPr>
          <w:rFonts w:eastAsia="Times New Roman" w:cs="Times New Roman"/>
          <w:szCs w:val="24"/>
        </w:rPr>
        <w:t>προφανές ότι είναι λαϊκή απαίτηση η αλλαγή του άρθρου 86 του Συντάγματος</w:t>
      </w:r>
      <w:r>
        <w:rPr>
          <w:rFonts w:eastAsia="Times New Roman" w:cs="Times New Roman"/>
          <w:szCs w:val="24"/>
        </w:rPr>
        <w:t>.</w:t>
      </w:r>
      <w:r w:rsidRPr="003A461C">
        <w:rPr>
          <w:rFonts w:eastAsia="Times New Roman" w:cs="Times New Roman"/>
          <w:szCs w:val="24"/>
        </w:rPr>
        <w:t xml:space="preserve"> Είναι η μόνη ασφαλής και στέρεη οδός για την οριστική απαλλαγή από τ</w:t>
      </w:r>
      <w:r w:rsidRPr="003A461C">
        <w:rPr>
          <w:rFonts w:eastAsia="Times New Roman" w:cs="Times New Roman"/>
          <w:szCs w:val="24"/>
        </w:rPr>
        <w:t>ο</w:t>
      </w:r>
      <w:r>
        <w:rPr>
          <w:rFonts w:eastAsia="Times New Roman" w:cs="Times New Roman"/>
          <w:szCs w:val="24"/>
        </w:rPr>
        <w:t>ν</w:t>
      </w:r>
      <w:r w:rsidRPr="003A461C">
        <w:rPr>
          <w:rFonts w:eastAsia="Times New Roman" w:cs="Times New Roman"/>
          <w:szCs w:val="24"/>
        </w:rPr>
        <w:t xml:space="preserve"> προκλητικό νόμο περί μη ευθύνης Υπουργών</w:t>
      </w:r>
      <w:r>
        <w:rPr>
          <w:rFonts w:eastAsia="Times New Roman" w:cs="Times New Roman"/>
          <w:szCs w:val="24"/>
        </w:rPr>
        <w:t>,</w:t>
      </w:r>
      <w:r w:rsidRPr="003A461C">
        <w:rPr>
          <w:rFonts w:eastAsia="Times New Roman" w:cs="Times New Roman"/>
          <w:szCs w:val="24"/>
        </w:rPr>
        <w:t xml:space="preserve"> για την ισότιμη αντιμετώπιση κάθε πολίτη</w:t>
      </w:r>
      <w:r>
        <w:rPr>
          <w:rFonts w:eastAsia="Times New Roman" w:cs="Times New Roman"/>
          <w:szCs w:val="24"/>
        </w:rPr>
        <w:t>, ανεξαρτήτως αξιώματος ή</w:t>
      </w:r>
      <w:r w:rsidRPr="003A461C">
        <w:rPr>
          <w:rFonts w:eastAsia="Times New Roman" w:cs="Times New Roman"/>
          <w:szCs w:val="24"/>
        </w:rPr>
        <w:t xml:space="preserve"> θέση</w:t>
      </w:r>
      <w:r>
        <w:rPr>
          <w:rFonts w:eastAsia="Times New Roman" w:cs="Times New Roman"/>
          <w:szCs w:val="24"/>
        </w:rPr>
        <w:t xml:space="preserve">ς </w:t>
      </w:r>
      <w:r w:rsidRPr="003A461C">
        <w:rPr>
          <w:rFonts w:eastAsia="Times New Roman" w:cs="Times New Roman"/>
          <w:szCs w:val="24"/>
        </w:rPr>
        <w:t>την οποία κατέχει</w:t>
      </w:r>
      <w:r>
        <w:rPr>
          <w:rFonts w:eastAsia="Times New Roman" w:cs="Times New Roman"/>
          <w:szCs w:val="24"/>
        </w:rPr>
        <w:t>.</w:t>
      </w:r>
      <w:r w:rsidRPr="003A461C">
        <w:rPr>
          <w:rFonts w:eastAsia="Times New Roman" w:cs="Times New Roman"/>
          <w:szCs w:val="24"/>
        </w:rPr>
        <w:t xml:space="preserve"> </w:t>
      </w:r>
    </w:p>
    <w:p w14:paraId="0A5DE8A2" w14:textId="77777777" w:rsidR="00415E13" w:rsidRDefault="00E650A0">
      <w:pPr>
        <w:spacing w:line="600" w:lineRule="auto"/>
        <w:ind w:firstLine="720"/>
        <w:jc w:val="both"/>
        <w:rPr>
          <w:rFonts w:eastAsia="Times New Roman" w:cs="Times New Roman"/>
          <w:szCs w:val="24"/>
        </w:rPr>
      </w:pPr>
      <w:r w:rsidRPr="003A461C">
        <w:rPr>
          <w:rFonts w:eastAsia="Times New Roman" w:cs="Times New Roman"/>
          <w:szCs w:val="24"/>
        </w:rPr>
        <w:t>Ωστόσο</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 xml:space="preserve">κυρίες και κύριοι συνάδελφοι, η εμπειρία από την υπόθεση της </w:t>
      </w:r>
      <w:r>
        <w:rPr>
          <w:rFonts w:eastAsia="Times New Roman" w:cs="Times New Roman"/>
          <w:szCs w:val="24"/>
        </w:rPr>
        <w:t>«</w:t>
      </w:r>
      <w:r w:rsidRPr="003A461C">
        <w:rPr>
          <w:rFonts w:eastAsia="Times New Roman" w:cs="Times New Roman"/>
          <w:szCs w:val="24"/>
          <w:lang w:val="en-US"/>
        </w:rPr>
        <w:t>N</w:t>
      </w:r>
      <w:r w:rsidRPr="003A461C">
        <w:rPr>
          <w:rFonts w:eastAsia="Times New Roman" w:cs="Times New Roman"/>
          <w:szCs w:val="24"/>
          <w:lang w:val="en-US"/>
        </w:rPr>
        <w:t>OVARTIS</w:t>
      </w:r>
      <w:r>
        <w:rPr>
          <w:rFonts w:eastAsia="Times New Roman" w:cs="Times New Roman"/>
          <w:szCs w:val="24"/>
        </w:rPr>
        <w:t>»</w:t>
      </w:r>
      <w:r>
        <w:rPr>
          <w:rFonts w:eastAsia="Times New Roman" w:cs="Times New Roman"/>
          <w:szCs w:val="24"/>
        </w:rPr>
        <w:t>, το πρόσφατο δηλαδή θέμα</w:t>
      </w:r>
      <w:r>
        <w:rPr>
          <w:rFonts w:eastAsia="Times New Roman" w:cs="Times New Roman"/>
          <w:szCs w:val="24"/>
        </w:rPr>
        <w:t>,</w:t>
      </w:r>
      <w:r>
        <w:rPr>
          <w:rFonts w:eastAsia="Times New Roman" w:cs="Times New Roman"/>
          <w:szCs w:val="24"/>
        </w:rPr>
        <w:t xml:space="preserve"> που σ</w:t>
      </w:r>
      <w:r w:rsidRPr="003A461C">
        <w:rPr>
          <w:rFonts w:eastAsia="Times New Roman" w:cs="Times New Roman"/>
          <w:szCs w:val="24"/>
        </w:rPr>
        <w:t>υζητήσαμ</w:t>
      </w:r>
      <w:r w:rsidRPr="003A461C">
        <w:rPr>
          <w:rFonts w:eastAsia="Times New Roman" w:cs="Times New Roman"/>
          <w:szCs w:val="24"/>
        </w:rPr>
        <w:t>ε</w:t>
      </w:r>
      <w:r>
        <w:rPr>
          <w:rFonts w:eastAsia="Times New Roman" w:cs="Times New Roman"/>
          <w:szCs w:val="24"/>
        </w:rPr>
        <w:t>, μ</w:t>
      </w:r>
      <w:r w:rsidRPr="003A461C">
        <w:rPr>
          <w:rFonts w:eastAsia="Times New Roman" w:cs="Times New Roman"/>
          <w:szCs w:val="24"/>
        </w:rPr>
        <w:t>ου δημιουργεί ορισμένα ερωτηματικά</w:t>
      </w:r>
      <w:r>
        <w:rPr>
          <w:rFonts w:eastAsia="Times New Roman" w:cs="Times New Roman"/>
          <w:szCs w:val="24"/>
        </w:rPr>
        <w:t>,</w:t>
      </w:r>
      <w:r w:rsidRPr="003A461C">
        <w:rPr>
          <w:rFonts w:eastAsia="Times New Roman" w:cs="Times New Roman"/>
          <w:szCs w:val="24"/>
        </w:rPr>
        <w:t xml:space="preserve"> που θα ήθελα να καταθέσω σήμερα σε αυτή τη συζήτηση</w:t>
      </w:r>
      <w:r>
        <w:rPr>
          <w:rFonts w:eastAsia="Times New Roman" w:cs="Times New Roman"/>
          <w:szCs w:val="24"/>
        </w:rPr>
        <w:t>.</w:t>
      </w:r>
      <w:r w:rsidRPr="003A461C">
        <w:rPr>
          <w:rFonts w:eastAsia="Times New Roman" w:cs="Times New Roman"/>
          <w:szCs w:val="24"/>
        </w:rPr>
        <w:t xml:space="preserve"> </w:t>
      </w:r>
    </w:p>
    <w:p w14:paraId="0A5DE8A3" w14:textId="77777777" w:rsidR="00415E13" w:rsidRDefault="00E650A0">
      <w:pPr>
        <w:spacing w:line="600" w:lineRule="auto"/>
        <w:ind w:firstLine="720"/>
        <w:jc w:val="both"/>
        <w:rPr>
          <w:rFonts w:eastAsia="Times New Roman" w:cs="Times New Roman"/>
          <w:szCs w:val="24"/>
        </w:rPr>
      </w:pPr>
      <w:r w:rsidRPr="003A461C">
        <w:rPr>
          <w:rFonts w:eastAsia="Times New Roman" w:cs="Times New Roman"/>
          <w:szCs w:val="24"/>
        </w:rPr>
        <w:t>Να θυμίσω</w:t>
      </w:r>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αρχάς, ότι</w:t>
      </w:r>
      <w:r w:rsidRPr="003A461C">
        <w:rPr>
          <w:rFonts w:eastAsia="Times New Roman" w:cs="Times New Roman"/>
          <w:szCs w:val="24"/>
        </w:rPr>
        <w:t xml:space="preserve"> το τελικό πόρισμα της </w:t>
      </w:r>
      <w:r w:rsidRPr="003A461C">
        <w:rPr>
          <w:rFonts w:eastAsia="Times New Roman" w:cs="Times New Roman"/>
          <w:szCs w:val="24"/>
        </w:rPr>
        <w:t>Ειδικής Προανακριτικής Επιτροπής</w:t>
      </w:r>
      <w:r>
        <w:rPr>
          <w:rFonts w:eastAsia="Times New Roman" w:cs="Times New Roman"/>
          <w:szCs w:val="24"/>
        </w:rPr>
        <w:t xml:space="preserve"> </w:t>
      </w:r>
      <w:r w:rsidRPr="003A461C">
        <w:rPr>
          <w:rFonts w:eastAsia="Times New Roman" w:cs="Times New Roman"/>
          <w:szCs w:val="24"/>
        </w:rPr>
        <w:t xml:space="preserve">για την υπόθεση της </w:t>
      </w:r>
      <w:r>
        <w:rPr>
          <w:rFonts w:eastAsia="Times New Roman" w:cs="Times New Roman"/>
          <w:szCs w:val="24"/>
        </w:rPr>
        <w:t>«</w:t>
      </w:r>
      <w:r w:rsidRPr="003A461C">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r w:rsidRPr="003A461C">
        <w:rPr>
          <w:rFonts w:eastAsia="Times New Roman" w:cs="Times New Roman"/>
          <w:szCs w:val="24"/>
        </w:rPr>
        <w:t xml:space="preserve"> στην οποία ήμουν μέλος</w:t>
      </w:r>
      <w:r>
        <w:rPr>
          <w:rFonts w:eastAsia="Times New Roman" w:cs="Times New Roman"/>
          <w:szCs w:val="24"/>
        </w:rPr>
        <w:t>,</w:t>
      </w:r>
      <w:r w:rsidRPr="003A461C">
        <w:rPr>
          <w:rFonts w:eastAsia="Times New Roman" w:cs="Times New Roman"/>
          <w:szCs w:val="24"/>
        </w:rPr>
        <w:t xml:space="preserve"> ήταν ένα πόρισμα</w:t>
      </w:r>
      <w:r>
        <w:rPr>
          <w:rFonts w:eastAsia="Times New Roman" w:cs="Times New Roman"/>
          <w:szCs w:val="24"/>
        </w:rPr>
        <w:t>,</w:t>
      </w:r>
      <w:r w:rsidRPr="003A461C">
        <w:rPr>
          <w:rFonts w:eastAsia="Times New Roman" w:cs="Times New Roman"/>
          <w:szCs w:val="24"/>
        </w:rPr>
        <w:t xml:space="preserve"> μία απόφαση</w:t>
      </w:r>
      <w:r>
        <w:rPr>
          <w:rFonts w:eastAsia="Times New Roman" w:cs="Times New Roman"/>
          <w:szCs w:val="24"/>
        </w:rPr>
        <w:t>,</w:t>
      </w:r>
      <w:r w:rsidRPr="003A461C">
        <w:rPr>
          <w:rFonts w:eastAsia="Times New Roman" w:cs="Times New Roman"/>
          <w:szCs w:val="24"/>
        </w:rPr>
        <w:t xml:space="preserve"> με την οποία καταφέραμε να λύσουμε τα δεμένα </w:t>
      </w:r>
      <w:r>
        <w:rPr>
          <w:rFonts w:eastAsia="Times New Roman" w:cs="Times New Roman"/>
          <w:szCs w:val="24"/>
        </w:rPr>
        <w:t>-</w:t>
      </w:r>
      <w:r w:rsidRPr="003A461C">
        <w:rPr>
          <w:rFonts w:eastAsia="Times New Roman" w:cs="Times New Roman"/>
          <w:szCs w:val="24"/>
        </w:rPr>
        <w:t xml:space="preserve">από τον νόμο περί </w:t>
      </w:r>
      <w:r>
        <w:rPr>
          <w:rFonts w:eastAsia="Times New Roman" w:cs="Times New Roman"/>
          <w:szCs w:val="24"/>
        </w:rPr>
        <w:t xml:space="preserve">μη </w:t>
      </w:r>
      <w:r w:rsidRPr="003A461C">
        <w:rPr>
          <w:rFonts w:eastAsia="Times New Roman" w:cs="Times New Roman"/>
          <w:szCs w:val="24"/>
        </w:rPr>
        <w:t xml:space="preserve">ευθύνης Υπουργών </w:t>
      </w:r>
      <w:r>
        <w:rPr>
          <w:rFonts w:eastAsia="Times New Roman" w:cs="Times New Roman"/>
          <w:szCs w:val="24"/>
        </w:rPr>
        <w:t>του κ.</w:t>
      </w:r>
      <w:r w:rsidRPr="003A461C">
        <w:rPr>
          <w:rFonts w:eastAsia="Times New Roman" w:cs="Times New Roman"/>
          <w:szCs w:val="24"/>
        </w:rPr>
        <w:t xml:space="preserve"> Βενιζέλου</w:t>
      </w:r>
      <w:r>
        <w:rPr>
          <w:rFonts w:eastAsia="Times New Roman" w:cs="Times New Roman"/>
          <w:szCs w:val="24"/>
        </w:rPr>
        <w:t xml:space="preserve">- χέρια της δικαιοσύνης.  </w:t>
      </w:r>
    </w:p>
    <w:p w14:paraId="0A5DE8A4"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Εγώ</w:t>
      </w:r>
      <w:r>
        <w:rPr>
          <w:rFonts w:eastAsia="Times New Roman" w:cs="Times New Roman"/>
          <w:szCs w:val="24"/>
        </w:rPr>
        <w:t>,</w:t>
      </w:r>
      <w:r>
        <w:rPr>
          <w:rFonts w:eastAsia="Times New Roman" w:cs="Times New Roman"/>
          <w:szCs w:val="24"/>
        </w:rPr>
        <w:t xml:space="preserve"> </w:t>
      </w:r>
      <w:r w:rsidRPr="003A461C">
        <w:rPr>
          <w:rFonts w:eastAsia="Times New Roman" w:cs="Times New Roman"/>
          <w:szCs w:val="24"/>
        </w:rPr>
        <w:t>παρά το ότι συμφωνείτε στην αλλαγή του συγκεκριμένου άρθρου</w:t>
      </w:r>
      <w:r>
        <w:rPr>
          <w:rFonts w:eastAsia="Times New Roman" w:cs="Times New Roman"/>
          <w:szCs w:val="24"/>
        </w:rPr>
        <w:t>,</w:t>
      </w:r>
      <w:r w:rsidRPr="003A461C">
        <w:rPr>
          <w:rFonts w:eastAsia="Times New Roman" w:cs="Times New Roman"/>
          <w:szCs w:val="24"/>
        </w:rPr>
        <w:t xml:space="preserve"> θέλω να καταθέσω ότι</w:t>
      </w:r>
      <w:r>
        <w:rPr>
          <w:rFonts w:eastAsia="Times New Roman" w:cs="Times New Roman"/>
          <w:szCs w:val="24"/>
        </w:rPr>
        <w:t>,</w:t>
      </w:r>
      <w:r w:rsidRPr="003A461C">
        <w:rPr>
          <w:rFonts w:eastAsia="Times New Roman" w:cs="Times New Roman"/>
          <w:szCs w:val="24"/>
        </w:rPr>
        <w:t xml:space="preserve"> σε σχέση με αυτήν την </w:t>
      </w:r>
      <w:r w:rsidRPr="003A461C">
        <w:rPr>
          <w:rFonts w:eastAsia="Times New Roman" w:cs="Times New Roman"/>
          <w:szCs w:val="24"/>
        </w:rPr>
        <w:lastRenderedPageBreak/>
        <w:t>υπόθε</w:t>
      </w:r>
      <w:r w:rsidRPr="003A461C">
        <w:rPr>
          <w:rFonts w:eastAsia="Times New Roman" w:cs="Times New Roman"/>
          <w:szCs w:val="24"/>
        </w:rPr>
        <w:t>ση</w:t>
      </w:r>
      <w:r>
        <w:rPr>
          <w:rFonts w:eastAsia="Times New Roman" w:cs="Times New Roman"/>
          <w:szCs w:val="24"/>
        </w:rPr>
        <w:t>,</w:t>
      </w:r>
      <w:r w:rsidRPr="003A461C">
        <w:rPr>
          <w:rFonts w:eastAsia="Times New Roman" w:cs="Times New Roman"/>
          <w:szCs w:val="24"/>
        </w:rPr>
        <w:t xml:space="preserve"> εξ αρχής </w:t>
      </w:r>
      <w:r>
        <w:rPr>
          <w:rFonts w:eastAsia="Times New Roman" w:cs="Times New Roman"/>
          <w:szCs w:val="24"/>
        </w:rPr>
        <w:t xml:space="preserve">η </w:t>
      </w:r>
      <w:r w:rsidRPr="003A461C">
        <w:rPr>
          <w:rFonts w:eastAsia="Times New Roman" w:cs="Times New Roman"/>
          <w:szCs w:val="24"/>
        </w:rPr>
        <w:t xml:space="preserve">Νέα Δημοκρατία και </w:t>
      </w:r>
      <w:r>
        <w:rPr>
          <w:rFonts w:eastAsia="Times New Roman" w:cs="Times New Roman"/>
          <w:szCs w:val="24"/>
        </w:rPr>
        <w:t xml:space="preserve">το </w:t>
      </w:r>
      <w:r w:rsidRPr="003A461C">
        <w:rPr>
          <w:rFonts w:eastAsia="Times New Roman" w:cs="Times New Roman"/>
          <w:szCs w:val="24"/>
        </w:rPr>
        <w:t xml:space="preserve">ΠΑΣΟΚ δεν είδαν τίποτα </w:t>
      </w:r>
      <w:r>
        <w:rPr>
          <w:rFonts w:eastAsia="Times New Roman" w:cs="Times New Roman"/>
          <w:szCs w:val="24"/>
        </w:rPr>
        <w:t xml:space="preserve">μεμπτό </w:t>
      </w:r>
      <w:r w:rsidRPr="003A461C">
        <w:rPr>
          <w:rFonts w:eastAsia="Times New Roman" w:cs="Times New Roman"/>
          <w:szCs w:val="24"/>
        </w:rPr>
        <w:t xml:space="preserve">στη δράση της </w:t>
      </w:r>
      <w:r>
        <w:rPr>
          <w:rFonts w:eastAsia="Times New Roman" w:cs="Times New Roman"/>
          <w:szCs w:val="24"/>
        </w:rPr>
        <w:t>«</w:t>
      </w:r>
      <w:r w:rsidRPr="003A461C">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0A5DE8A5" w14:textId="77777777" w:rsidR="00415E13" w:rsidRDefault="00E650A0">
      <w:pPr>
        <w:spacing w:line="600" w:lineRule="auto"/>
        <w:ind w:firstLine="720"/>
        <w:jc w:val="both"/>
        <w:rPr>
          <w:rFonts w:eastAsia="Times New Roman" w:cs="Times New Roman"/>
          <w:szCs w:val="24"/>
        </w:rPr>
      </w:pPr>
      <w:r>
        <w:rPr>
          <w:rFonts w:eastAsia="Times New Roman" w:cs="Times New Roman"/>
          <w:szCs w:val="24"/>
        </w:rPr>
        <w:t>Δεύτερον, στην Ολομέλεια ε</w:t>
      </w:r>
      <w:r w:rsidRPr="003A461C">
        <w:rPr>
          <w:rFonts w:eastAsia="Times New Roman" w:cs="Times New Roman"/>
          <w:szCs w:val="24"/>
        </w:rPr>
        <w:t xml:space="preserve">ίχαν καταψηφίσει τη συγκρότηση της </w:t>
      </w:r>
      <w:r>
        <w:rPr>
          <w:rFonts w:eastAsia="Times New Roman" w:cs="Times New Roman"/>
          <w:szCs w:val="24"/>
        </w:rPr>
        <w:t>ε</w:t>
      </w:r>
      <w:r w:rsidRPr="003A461C">
        <w:rPr>
          <w:rFonts w:eastAsia="Times New Roman" w:cs="Times New Roman"/>
          <w:szCs w:val="24"/>
        </w:rPr>
        <w:t>πιτροπής</w:t>
      </w:r>
      <w:r>
        <w:rPr>
          <w:rFonts w:eastAsia="Times New Roman" w:cs="Times New Roman"/>
          <w:szCs w:val="24"/>
        </w:rPr>
        <w:t xml:space="preserve">. Τρίτον, </w:t>
      </w:r>
      <w:r w:rsidRPr="003A461C">
        <w:rPr>
          <w:rFonts w:eastAsia="Times New Roman" w:cs="Times New Roman"/>
          <w:szCs w:val="24"/>
        </w:rPr>
        <w:t>συνεχώς εξέφραζ</w:t>
      </w:r>
      <w:r>
        <w:rPr>
          <w:rFonts w:eastAsia="Times New Roman" w:cs="Times New Roman"/>
          <w:szCs w:val="24"/>
        </w:rPr>
        <w:t>αν την αγωνία τους να βγουν λάδι</w:t>
      </w:r>
      <w:r w:rsidRPr="003A461C">
        <w:rPr>
          <w:rFonts w:eastAsia="Times New Roman" w:cs="Times New Roman"/>
          <w:szCs w:val="24"/>
        </w:rPr>
        <w:t xml:space="preserve"> τα δικά τους πολιτικά στελέχη</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παράδειγμα, έλεγε ο κ. Μητσοτάκης: «Ναι, υπάρχει σκάνδαλο. Τα δικά μας τα στελέχη </w:t>
      </w:r>
      <w:r w:rsidRPr="003A461C">
        <w:rPr>
          <w:rFonts w:eastAsia="Times New Roman" w:cs="Times New Roman"/>
          <w:szCs w:val="24"/>
        </w:rPr>
        <w:t>είναι εντάξει</w:t>
      </w:r>
      <w:r>
        <w:rPr>
          <w:rFonts w:eastAsia="Times New Roman" w:cs="Times New Roman"/>
          <w:szCs w:val="24"/>
        </w:rPr>
        <w:t>.</w:t>
      </w:r>
      <w:r w:rsidRPr="003A461C">
        <w:rPr>
          <w:rFonts w:eastAsia="Times New Roman" w:cs="Times New Roman"/>
          <w:szCs w:val="24"/>
        </w:rPr>
        <w:t xml:space="preserve"> Να δούμε πού είναι οι ευθύνες</w:t>
      </w:r>
      <w:r>
        <w:rPr>
          <w:rFonts w:eastAsia="Times New Roman" w:cs="Times New Roman"/>
          <w:szCs w:val="24"/>
        </w:rPr>
        <w:t>».</w:t>
      </w:r>
      <w:r w:rsidRPr="003A461C">
        <w:rPr>
          <w:rFonts w:eastAsia="Times New Roman" w:cs="Times New Roman"/>
          <w:szCs w:val="24"/>
        </w:rPr>
        <w:t xml:space="preserve"> </w:t>
      </w:r>
      <w:r>
        <w:rPr>
          <w:rFonts w:eastAsia="Times New Roman" w:cs="Times New Roman"/>
          <w:szCs w:val="24"/>
        </w:rPr>
        <w:t xml:space="preserve">Η κ. Γεννηματά έλεγε: «Ναι, υπάρχει σκάνδαλο. Τα δικά μας τα στελέχη είναι εντάξει. Να δούμε </w:t>
      </w:r>
      <w:r w:rsidRPr="003A461C">
        <w:rPr>
          <w:rFonts w:eastAsia="Times New Roman" w:cs="Times New Roman"/>
          <w:szCs w:val="24"/>
        </w:rPr>
        <w:t>πού είναι οι ευθύνες</w:t>
      </w:r>
      <w:r>
        <w:rPr>
          <w:rFonts w:eastAsia="Times New Roman" w:cs="Times New Roman"/>
          <w:szCs w:val="24"/>
        </w:rPr>
        <w:t xml:space="preserve">». </w:t>
      </w:r>
      <w:r w:rsidRPr="003A461C">
        <w:rPr>
          <w:rFonts w:eastAsia="Times New Roman" w:cs="Times New Roman"/>
          <w:szCs w:val="24"/>
        </w:rPr>
        <w:t xml:space="preserve"> </w:t>
      </w:r>
    </w:p>
    <w:p w14:paraId="0A5DE8A6" w14:textId="77777777" w:rsidR="00415E13" w:rsidRDefault="00E650A0">
      <w:pPr>
        <w:spacing w:line="600" w:lineRule="auto"/>
        <w:ind w:firstLine="720"/>
        <w:jc w:val="both"/>
        <w:rPr>
          <w:rFonts w:eastAsia="Times New Roman"/>
          <w:szCs w:val="24"/>
        </w:rPr>
      </w:pPr>
      <w:r>
        <w:rPr>
          <w:rFonts w:eastAsia="Times New Roman"/>
          <w:szCs w:val="24"/>
        </w:rPr>
        <w:t xml:space="preserve">Τέταρτον, </w:t>
      </w:r>
      <w:r w:rsidRPr="001F197A">
        <w:rPr>
          <w:rFonts w:eastAsia="Times New Roman"/>
          <w:szCs w:val="24"/>
        </w:rPr>
        <w:t xml:space="preserve">παρά το ότι καταψήφισαν τη συγκρότηση της </w:t>
      </w:r>
      <w:r>
        <w:rPr>
          <w:rFonts w:eastAsia="Times New Roman"/>
          <w:szCs w:val="24"/>
        </w:rPr>
        <w:t>ε</w:t>
      </w:r>
      <w:r w:rsidRPr="001F197A">
        <w:rPr>
          <w:rFonts w:eastAsia="Times New Roman"/>
          <w:szCs w:val="24"/>
        </w:rPr>
        <w:t>πιτροπής και όλα τα υπόλοιπα που είπα</w:t>
      </w:r>
      <w:r>
        <w:rPr>
          <w:rFonts w:eastAsia="Times New Roman"/>
          <w:szCs w:val="24"/>
        </w:rPr>
        <w:t>,</w:t>
      </w:r>
      <w:r w:rsidRPr="001F197A">
        <w:rPr>
          <w:rFonts w:eastAsia="Times New Roman"/>
          <w:szCs w:val="24"/>
        </w:rPr>
        <w:t xml:space="preserve"> ουσιαστικά αποχώρησαν από την </w:t>
      </w:r>
      <w:r>
        <w:rPr>
          <w:rFonts w:eastAsia="Times New Roman"/>
          <w:szCs w:val="24"/>
        </w:rPr>
        <w:t>ε</w:t>
      </w:r>
      <w:r w:rsidRPr="001F197A">
        <w:rPr>
          <w:rFonts w:eastAsia="Times New Roman"/>
          <w:szCs w:val="24"/>
        </w:rPr>
        <w:t>πιτροπή</w:t>
      </w:r>
      <w:r>
        <w:rPr>
          <w:rFonts w:eastAsia="Times New Roman"/>
          <w:szCs w:val="24"/>
        </w:rPr>
        <w:t>,</w:t>
      </w:r>
      <w:r>
        <w:rPr>
          <w:rFonts w:eastAsia="Times New Roman"/>
          <w:szCs w:val="24"/>
        </w:rPr>
        <w:t xml:space="preserve"> </w:t>
      </w:r>
      <w:r w:rsidRPr="001F197A">
        <w:rPr>
          <w:rFonts w:eastAsia="Times New Roman"/>
          <w:szCs w:val="24"/>
        </w:rPr>
        <w:t>δήθεν γιατί ο ΣΥΡΙΖΑ ήθελε να κουκουλώσει την υπόθεση</w:t>
      </w:r>
      <w:r>
        <w:rPr>
          <w:rFonts w:eastAsia="Times New Roman"/>
          <w:szCs w:val="24"/>
        </w:rPr>
        <w:t xml:space="preserve">. </w:t>
      </w:r>
    </w:p>
    <w:p w14:paraId="0A5DE8A7" w14:textId="77777777" w:rsidR="00415E13" w:rsidRDefault="00E650A0">
      <w:pPr>
        <w:spacing w:line="600" w:lineRule="auto"/>
        <w:ind w:firstLine="720"/>
        <w:jc w:val="both"/>
        <w:rPr>
          <w:rFonts w:eastAsia="Times New Roman"/>
          <w:szCs w:val="24"/>
        </w:rPr>
      </w:pPr>
      <w:r>
        <w:rPr>
          <w:rFonts w:eastAsia="Times New Roman"/>
          <w:szCs w:val="24"/>
        </w:rPr>
        <w:t>Τ</w:t>
      </w:r>
      <w:r w:rsidRPr="001F197A">
        <w:rPr>
          <w:rFonts w:eastAsia="Times New Roman"/>
          <w:szCs w:val="24"/>
        </w:rPr>
        <w:t>έλος</w:t>
      </w:r>
      <w:r>
        <w:rPr>
          <w:rFonts w:eastAsia="Times New Roman"/>
          <w:szCs w:val="24"/>
        </w:rPr>
        <w:t xml:space="preserve"> -και κλείνω με αυτό, κύριε Πρόεδρε-</w:t>
      </w:r>
      <w:r w:rsidRPr="001F197A">
        <w:rPr>
          <w:rFonts w:eastAsia="Times New Roman"/>
          <w:szCs w:val="24"/>
        </w:rPr>
        <w:t xml:space="preserve"> </w:t>
      </w:r>
      <w:r>
        <w:rPr>
          <w:rFonts w:eastAsia="Times New Roman"/>
          <w:szCs w:val="24"/>
        </w:rPr>
        <w:t>όταν όλες</w:t>
      </w:r>
      <w:r w:rsidRPr="001F197A">
        <w:rPr>
          <w:rFonts w:eastAsia="Times New Roman"/>
          <w:szCs w:val="24"/>
        </w:rPr>
        <w:t xml:space="preserve"> οι προσπάθειές τ</w:t>
      </w:r>
      <w:r w:rsidRPr="001F197A">
        <w:rPr>
          <w:rFonts w:eastAsia="Times New Roman"/>
          <w:szCs w:val="24"/>
        </w:rPr>
        <w:t xml:space="preserve">ους έπεσαν πάνω στην αποφασιστικότητά </w:t>
      </w:r>
      <w:r>
        <w:rPr>
          <w:rFonts w:eastAsia="Times New Roman"/>
          <w:szCs w:val="24"/>
        </w:rPr>
        <w:t>μας,</w:t>
      </w:r>
      <w:r w:rsidRPr="001F197A">
        <w:rPr>
          <w:rFonts w:eastAsia="Times New Roman"/>
          <w:szCs w:val="24"/>
        </w:rPr>
        <w:t xml:space="preserve"> ζήτησαν να χαρακτηριστούν τα αδικήματα ως πολιτικά</w:t>
      </w:r>
      <w:r>
        <w:rPr>
          <w:rFonts w:eastAsia="Times New Roman"/>
          <w:szCs w:val="24"/>
        </w:rPr>
        <w:t>,</w:t>
      </w:r>
      <w:r w:rsidRPr="001F197A">
        <w:rPr>
          <w:rFonts w:eastAsia="Times New Roman"/>
          <w:szCs w:val="24"/>
        </w:rPr>
        <w:t xml:space="preserve"> δηλαδή να παραγραφούν</w:t>
      </w:r>
      <w:r>
        <w:rPr>
          <w:rFonts w:eastAsia="Times New Roman"/>
          <w:szCs w:val="24"/>
        </w:rPr>
        <w:t>.</w:t>
      </w:r>
      <w:r w:rsidRPr="001F197A">
        <w:rPr>
          <w:rFonts w:eastAsia="Times New Roman"/>
          <w:szCs w:val="24"/>
        </w:rPr>
        <w:t xml:space="preserve"> </w:t>
      </w:r>
      <w:r>
        <w:rPr>
          <w:rFonts w:eastAsia="Times New Roman"/>
          <w:szCs w:val="24"/>
        </w:rPr>
        <w:t>Α</w:t>
      </w:r>
      <w:r w:rsidRPr="001F197A">
        <w:rPr>
          <w:rFonts w:eastAsia="Times New Roman"/>
          <w:szCs w:val="24"/>
        </w:rPr>
        <w:t>υτά</w:t>
      </w:r>
      <w:r>
        <w:rPr>
          <w:rFonts w:eastAsia="Times New Roman"/>
          <w:szCs w:val="24"/>
        </w:rPr>
        <w:t xml:space="preserve"> ας</w:t>
      </w:r>
      <w:r w:rsidRPr="001F197A">
        <w:rPr>
          <w:rFonts w:eastAsia="Times New Roman"/>
          <w:szCs w:val="24"/>
        </w:rPr>
        <w:t xml:space="preserve"> τα κρατήσουμε για τη συζήτηση επί της ουσίας της </w:t>
      </w:r>
      <w:r>
        <w:rPr>
          <w:rFonts w:eastAsia="Times New Roman"/>
          <w:szCs w:val="24"/>
        </w:rPr>
        <w:t>α</w:t>
      </w:r>
      <w:r w:rsidRPr="001F197A">
        <w:rPr>
          <w:rFonts w:eastAsia="Times New Roman"/>
          <w:szCs w:val="24"/>
        </w:rPr>
        <w:t>ναθεώρησης του άρθρου</w:t>
      </w:r>
      <w:r>
        <w:rPr>
          <w:rFonts w:eastAsia="Times New Roman"/>
          <w:szCs w:val="24"/>
        </w:rPr>
        <w:t>.</w:t>
      </w:r>
    </w:p>
    <w:p w14:paraId="0A5DE8A8" w14:textId="77777777" w:rsidR="00415E13" w:rsidRDefault="00E650A0">
      <w:pPr>
        <w:spacing w:line="600" w:lineRule="auto"/>
        <w:ind w:firstLine="720"/>
        <w:jc w:val="both"/>
        <w:rPr>
          <w:rFonts w:eastAsia="Times New Roman"/>
          <w:szCs w:val="24"/>
        </w:rPr>
      </w:pPr>
      <w:r w:rsidRPr="001F197A">
        <w:rPr>
          <w:rFonts w:eastAsia="Times New Roman"/>
          <w:szCs w:val="24"/>
        </w:rPr>
        <w:lastRenderedPageBreak/>
        <w:t>Ευχαριστώ πολύ</w:t>
      </w:r>
      <w:r>
        <w:rPr>
          <w:rFonts w:eastAsia="Times New Roman"/>
          <w:szCs w:val="24"/>
        </w:rPr>
        <w:t>.</w:t>
      </w:r>
    </w:p>
    <w:p w14:paraId="0A5DE8A9" w14:textId="77777777" w:rsidR="00415E13" w:rsidRDefault="00E650A0">
      <w:pPr>
        <w:spacing w:line="600" w:lineRule="auto"/>
        <w:ind w:firstLine="720"/>
        <w:jc w:val="center"/>
        <w:rPr>
          <w:rFonts w:eastAsia="Times New Roman"/>
          <w:bCs/>
        </w:rPr>
      </w:pPr>
      <w:r w:rsidRPr="006651D3">
        <w:rPr>
          <w:rFonts w:eastAsia="Times New Roman"/>
          <w:bCs/>
        </w:rPr>
        <w:t>(Χειροκροτήματα από την πτέρυγα του ΣΥΡΙΖ</w:t>
      </w:r>
      <w:r w:rsidRPr="006651D3">
        <w:rPr>
          <w:rFonts w:eastAsia="Times New Roman"/>
          <w:bCs/>
        </w:rPr>
        <w:t>Α)</w:t>
      </w:r>
    </w:p>
    <w:p w14:paraId="0A5DE8AA" w14:textId="77777777" w:rsidR="00415E13" w:rsidRDefault="00E650A0">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ΠΡΟΕΔΡΕΥΩΝ (</w:t>
      </w:r>
      <w:r>
        <w:rPr>
          <w:rFonts w:eastAsia="Times New Roman" w:cs="Times New Roman"/>
          <w:b/>
          <w:szCs w:val="24"/>
        </w:rPr>
        <w:t>Μάριος Γεωργιάδης</w:t>
      </w:r>
      <w:r w:rsidRPr="009F62CB">
        <w:rPr>
          <w:rFonts w:eastAsia="Times New Roman" w:cs="Times New Roman"/>
          <w:b/>
          <w:szCs w:val="24"/>
        </w:rPr>
        <w:t xml:space="preserve">): </w:t>
      </w:r>
      <w:r>
        <w:rPr>
          <w:rFonts w:eastAsia="Times New Roman" w:cs="Times New Roman"/>
          <w:szCs w:val="24"/>
        </w:rPr>
        <w:t>Ε</w:t>
      </w:r>
      <w:r w:rsidRPr="001F197A">
        <w:rPr>
          <w:rFonts w:eastAsia="Times New Roman"/>
          <w:szCs w:val="24"/>
        </w:rPr>
        <w:t xml:space="preserve">υχαριστούμε </w:t>
      </w:r>
      <w:r>
        <w:rPr>
          <w:rFonts w:eastAsia="Times New Roman"/>
          <w:szCs w:val="24"/>
        </w:rPr>
        <w:t xml:space="preserve">τον κ. Ηγουμενίδη. </w:t>
      </w:r>
    </w:p>
    <w:p w14:paraId="0A5DE8AB" w14:textId="77777777" w:rsidR="00415E13" w:rsidRDefault="00E650A0">
      <w:pPr>
        <w:spacing w:line="600" w:lineRule="auto"/>
        <w:ind w:firstLine="720"/>
        <w:jc w:val="both"/>
        <w:rPr>
          <w:rFonts w:eastAsia="Times New Roman" w:cs="Times New Roman"/>
          <w:b/>
          <w:szCs w:val="24"/>
        </w:rPr>
      </w:pPr>
      <w:r>
        <w:rPr>
          <w:rFonts w:eastAsia="Times New Roman" w:cs="Times New Roman"/>
          <w:szCs w:val="24"/>
        </w:rPr>
        <w:t>Κυρίες και κύριοι συνάδελφοι, δέχεστε στο σημείο αυτό να λύσουμε τη συνεδρίαση;</w:t>
      </w:r>
    </w:p>
    <w:p w14:paraId="0A5DE8AC" w14:textId="77777777" w:rsidR="00415E13" w:rsidRDefault="00E650A0">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A5DE8AD" w14:textId="77777777" w:rsidR="00415E13" w:rsidRDefault="00E650A0">
      <w:pPr>
        <w:spacing w:line="600" w:lineRule="auto"/>
        <w:ind w:firstLine="720"/>
        <w:jc w:val="both"/>
        <w:rPr>
          <w:rFonts w:eastAsia="Times New Roman" w:cs="Times New Roman"/>
          <w:szCs w:val="24"/>
        </w:rPr>
      </w:pPr>
      <w:r w:rsidRPr="001C6047">
        <w:rPr>
          <w:rFonts w:eastAsia="Times New Roman" w:cs="Times New Roman"/>
          <w:b/>
          <w:szCs w:val="24"/>
        </w:rPr>
        <w:t xml:space="preserve">ΠΡΟΕΔΡΕΥΩΝ (Μάριος Γεωργιάδης): </w:t>
      </w:r>
      <w:r>
        <w:rPr>
          <w:rFonts w:eastAsia="Times New Roman" w:cs="Times New Roman"/>
          <w:szCs w:val="24"/>
        </w:rPr>
        <w:t xml:space="preserve">Με τη συναίνεση του Σώματος και ώρα </w:t>
      </w:r>
      <w:r>
        <w:rPr>
          <w:rFonts w:eastAsia="Times New Roman" w:cs="Times New Roman"/>
          <w:szCs w:val="24"/>
        </w:rPr>
        <w:t>0.51΄ λύεται η συνεδρίαση για σήμερα Τετάρτη 13 Φεβρουαρίου 2019 και ώρα 10.00΄, με αντικείμενο εργασιών του Σώματος</w:t>
      </w:r>
      <w:r>
        <w:rPr>
          <w:rFonts w:eastAsia="Times New Roman" w:cs="Times New Roman"/>
          <w:szCs w:val="24"/>
        </w:rPr>
        <w:t xml:space="preserve">: </w:t>
      </w:r>
      <w:r>
        <w:rPr>
          <w:rFonts w:eastAsia="Times New Roman" w:cs="Times New Roman"/>
          <w:szCs w:val="24"/>
        </w:rPr>
        <w:t>συνέχιση της συζήτησης</w:t>
      </w:r>
      <w:r w:rsidRPr="00C44157">
        <w:rPr>
          <w:rFonts w:eastAsia="Times New Roman" w:cs="Times New Roman"/>
          <w:szCs w:val="24"/>
        </w:rPr>
        <w:t xml:space="preserve"> </w:t>
      </w:r>
      <w:r>
        <w:rPr>
          <w:rFonts w:eastAsia="Times New Roman" w:cs="Times New Roman"/>
          <w:szCs w:val="24"/>
        </w:rPr>
        <w:t xml:space="preserve">και λήψη απόφασης επί των προτάσεων για αναθεώρηση διατάξεων του Συντάγματος, σύμφωνα με τα άρθρα 110 του </w:t>
      </w:r>
      <w:r>
        <w:rPr>
          <w:rFonts w:eastAsia="Times New Roman" w:cs="Times New Roman"/>
          <w:szCs w:val="24"/>
        </w:rPr>
        <w:t>Συντάγματος και 119 του Κανονισμού της Βουλής</w:t>
      </w:r>
      <w:r>
        <w:rPr>
          <w:rFonts w:eastAsia="Times New Roman" w:cs="Times New Roman"/>
          <w:szCs w:val="24"/>
        </w:rPr>
        <w:t xml:space="preserve">. </w:t>
      </w:r>
    </w:p>
    <w:p w14:paraId="0A5DE8AE" w14:textId="77777777" w:rsidR="00415E13" w:rsidRDefault="00E650A0">
      <w:pPr>
        <w:tabs>
          <w:tab w:val="left" w:pos="989"/>
        </w:tabs>
        <w:spacing w:line="600" w:lineRule="auto"/>
        <w:ind w:firstLine="987"/>
        <w:jc w:val="both"/>
        <w:rPr>
          <w:rFonts w:eastAsia="Times New Roman" w:cs="Times New Roman"/>
          <w:szCs w:val="24"/>
        </w:rPr>
      </w:pPr>
      <w:r>
        <w:rPr>
          <w:rFonts w:eastAsia="Times New Roman" w:cs="Times New Roman"/>
          <w:szCs w:val="24"/>
        </w:rPr>
        <w:tab/>
      </w:r>
      <w:r>
        <w:rPr>
          <w:rFonts w:eastAsia="Times New Roman" w:cs="Times New Roman"/>
          <w:szCs w:val="24"/>
        </w:rPr>
        <w:t xml:space="preserve"> </w:t>
      </w:r>
      <w:r>
        <w:rPr>
          <w:rFonts w:eastAsia="Times New Roman" w:cs="Times New Roman"/>
          <w:b/>
          <w:szCs w:val="24"/>
        </w:rPr>
        <w:t>Ο ΠΡΟΕΔΡΟΣ                                                 ΟΙ ΓΡΑΜΜΑΤΕΙΣ</w:t>
      </w:r>
    </w:p>
    <w:p w14:paraId="0A5DE8AF" w14:textId="77777777" w:rsidR="00415E13" w:rsidRDefault="00E650A0">
      <w:pPr>
        <w:tabs>
          <w:tab w:val="center" w:pos="4753"/>
          <w:tab w:val="left" w:pos="6156"/>
        </w:tabs>
        <w:spacing w:line="600" w:lineRule="auto"/>
        <w:ind w:firstLine="720"/>
        <w:jc w:val="both"/>
        <w:rPr>
          <w:rFonts w:eastAsia="Times New Roman"/>
          <w:szCs w:val="24"/>
        </w:rPr>
      </w:pPr>
      <w:r w:rsidRPr="00F804B3">
        <w:rPr>
          <w:rFonts w:eastAsia="Times New Roman"/>
          <w:szCs w:val="24"/>
        </w:rPr>
        <w:tab/>
      </w:r>
    </w:p>
    <w:p w14:paraId="0A5DE8B0" w14:textId="77777777" w:rsidR="00415E13" w:rsidRDefault="00415E13">
      <w:pPr>
        <w:tabs>
          <w:tab w:val="center" w:pos="4753"/>
          <w:tab w:val="left" w:pos="6156"/>
        </w:tabs>
        <w:spacing w:line="600" w:lineRule="auto"/>
        <w:ind w:firstLine="720"/>
        <w:jc w:val="both"/>
        <w:rPr>
          <w:rFonts w:eastAsia="Times New Roman"/>
          <w:szCs w:val="24"/>
        </w:rPr>
      </w:pPr>
    </w:p>
    <w:p w14:paraId="0A5DE8B1" w14:textId="77777777" w:rsidR="00415E13" w:rsidRDefault="00E650A0">
      <w:pPr>
        <w:tabs>
          <w:tab w:val="left" w:pos="7375"/>
        </w:tabs>
        <w:jc w:val="both"/>
        <w:rPr>
          <w:rFonts w:eastAsia="Times New Roman" w:cs="Times New Roman"/>
          <w:szCs w:val="24"/>
        </w:rPr>
      </w:pPr>
      <w:r>
        <w:rPr>
          <w:rFonts w:eastAsia="Times New Roman" w:cs="Times New Roman"/>
          <w:szCs w:val="24"/>
        </w:rPr>
        <w:tab/>
      </w:r>
    </w:p>
    <w:sectPr w:rsidR="00415E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byL5bZjsF4Amup0Tc59a8CkR95c=" w:salt="YiAvrpxrCdGamqQRCgOi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13"/>
    <w:rsid w:val="00415E13"/>
    <w:rsid w:val="00DC466D"/>
    <w:rsid w:val="00E650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DF0A"/>
  <w15:docId w15:val="{4C04005F-C115-40C1-9338-F98F3878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1692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1692B"/>
    <w:rPr>
      <w:rFonts w:ascii="Segoe UI" w:hAnsi="Segoe UI" w:cs="Segoe UI"/>
      <w:sz w:val="18"/>
      <w:szCs w:val="18"/>
    </w:rPr>
  </w:style>
  <w:style w:type="paragraph" w:styleId="a4">
    <w:name w:val="Revision"/>
    <w:hidden/>
    <w:uiPriority w:val="99"/>
    <w:semiHidden/>
    <w:rsid w:val="007105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785</MetadataID>
    <Session xmlns="641f345b-441b-4b81-9152-adc2e73ba5e1">Δ´</Session>
    <Date xmlns="641f345b-441b-4b81-9152-adc2e73ba5e1">2019-02-11T22:00:00+00:00</Date>
    <Status xmlns="641f345b-441b-4b81-9152-adc2e73ba5e1">
      <Url>https://intra.parliament.gr/praktika/Lists/Incoming_Metadata/EditForm.aspx?ID=785&amp;Source=/praktika/Recordings_Library/Forms/AllItems.aspx</Url>
      <Description>Δημοσιεύτηκε</Description>
    </Status>
    <Meeting xmlns="641f345b-441b-4b81-9152-adc2e73ba5e1">ΟΔ´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8F2F98-6068-43B4-BF3F-8AE9EF9F568F}">
  <ds:schemaRefs>
    <ds:schemaRef ds:uri="http://schemas.microsoft.com/sharepoint/v3/contenttype/forms"/>
  </ds:schemaRefs>
</ds:datastoreItem>
</file>

<file path=customXml/itemProps2.xml><?xml version="1.0" encoding="utf-8"?>
<ds:datastoreItem xmlns:ds="http://schemas.openxmlformats.org/officeDocument/2006/customXml" ds:itemID="{250FDEF6-D3B3-4110-8C05-0A1777C7ABA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customXml/itemProps3.xml><?xml version="1.0" encoding="utf-8"?>
<ds:datastoreItem xmlns:ds="http://schemas.openxmlformats.org/officeDocument/2006/customXml" ds:itemID="{DED16387-133A-4333-B8AF-120EFA522A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621</Pages>
  <Words>118727</Words>
  <Characters>641127</Characters>
  <Application>Microsoft Office Word</Application>
  <DocSecurity>0</DocSecurity>
  <Lines>5342</Lines>
  <Paragraphs>1516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758338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2019-02-20T11:37:00Z</dcterms:created>
  <dcterms:modified xsi:type="dcterms:W3CDTF">2019-02-20T11:37:00Z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