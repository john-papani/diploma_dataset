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434FD" w14:textId="77777777" w:rsidR="009E5B07" w:rsidRPr="009E5B07" w:rsidRDefault="009E5B07" w:rsidP="009E5B07">
      <w:pPr>
        <w:spacing w:after="0" w:line="360" w:lineRule="auto"/>
        <w:rPr>
          <w:ins w:id="0" w:author="Φλούδα Χριστίνα" w:date="2018-06-11T10:16:00Z"/>
          <w:rFonts w:eastAsia="Times New Roman"/>
          <w:szCs w:val="24"/>
          <w:lang w:eastAsia="en-US"/>
        </w:rPr>
      </w:pPr>
      <w:bookmarkStart w:id="1" w:name="_GoBack"/>
      <w:bookmarkEnd w:id="1"/>
      <w:ins w:id="2" w:author="Φλούδα Χριστίνα" w:date="2018-06-11T10:16:00Z">
        <w:r w:rsidRPr="009E5B0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9C1CE8F" w14:textId="77777777" w:rsidR="009E5B07" w:rsidRPr="009E5B07" w:rsidRDefault="009E5B07" w:rsidP="009E5B07">
      <w:pPr>
        <w:spacing w:after="0" w:line="360" w:lineRule="auto"/>
        <w:rPr>
          <w:ins w:id="3" w:author="Φλούδα Χριστίνα" w:date="2018-06-11T10:16:00Z"/>
          <w:rFonts w:eastAsia="Times New Roman"/>
          <w:szCs w:val="24"/>
          <w:lang w:eastAsia="en-US"/>
        </w:rPr>
      </w:pPr>
    </w:p>
    <w:p w14:paraId="4B1E3F81" w14:textId="77777777" w:rsidR="009E5B07" w:rsidRPr="009E5B07" w:rsidRDefault="009E5B07" w:rsidP="009E5B07">
      <w:pPr>
        <w:spacing w:after="0" w:line="360" w:lineRule="auto"/>
        <w:rPr>
          <w:ins w:id="4" w:author="Φλούδα Χριστίνα" w:date="2018-06-11T10:16:00Z"/>
          <w:rFonts w:eastAsia="Times New Roman"/>
          <w:szCs w:val="24"/>
          <w:lang w:eastAsia="en-US"/>
        </w:rPr>
      </w:pPr>
      <w:ins w:id="5" w:author="Φλούδα Χριστίνα" w:date="2018-06-11T10:16:00Z">
        <w:r w:rsidRPr="009E5B07">
          <w:rPr>
            <w:rFonts w:eastAsia="Times New Roman"/>
            <w:szCs w:val="24"/>
            <w:lang w:eastAsia="en-US"/>
          </w:rPr>
          <w:t>ΠΙΝΑΚΑΣ ΠΕΡΙΕΧΟΜΕΝΩΝ</w:t>
        </w:r>
      </w:ins>
    </w:p>
    <w:p w14:paraId="627725DB" w14:textId="77777777" w:rsidR="009E5B07" w:rsidRPr="009E5B07" w:rsidRDefault="009E5B07" w:rsidP="009E5B07">
      <w:pPr>
        <w:spacing w:after="0" w:line="360" w:lineRule="auto"/>
        <w:rPr>
          <w:ins w:id="6" w:author="Φλούδα Χριστίνα" w:date="2018-06-11T10:16:00Z"/>
          <w:rFonts w:eastAsia="Times New Roman"/>
          <w:szCs w:val="24"/>
          <w:lang w:eastAsia="en-US"/>
        </w:rPr>
      </w:pPr>
      <w:ins w:id="7" w:author="Φλούδα Χριστίνα" w:date="2018-06-11T10:16:00Z">
        <w:r w:rsidRPr="009E5B07">
          <w:rPr>
            <w:rFonts w:eastAsia="Times New Roman"/>
            <w:szCs w:val="24"/>
            <w:lang w:eastAsia="en-US"/>
          </w:rPr>
          <w:t xml:space="preserve">ΙΖ΄ ΠΕΡΙΟΔΟΣ </w:t>
        </w:r>
      </w:ins>
    </w:p>
    <w:p w14:paraId="0FF43547" w14:textId="77777777" w:rsidR="009E5B07" w:rsidRPr="009E5B07" w:rsidRDefault="009E5B07" w:rsidP="009E5B07">
      <w:pPr>
        <w:spacing w:after="0" w:line="360" w:lineRule="auto"/>
        <w:rPr>
          <w:ins w:id="8" w:author="Φλούδα Χριστίνα" w:date="2018-06-11T10:16:00Z"/>
          <w:rFonts w:eastAsia="Times New Roman"/>
          <w:szCs w:val="24"/>
          <w:lang w:eastAsia="en-US"/>
        </w:rPr>
      </w:pPr>
      <w:ins w:id="9" w:author="Φλούδα Χριστίνα" w:date="2018-06-11T10:16:00Z">
        <w:r w:rsidRPr="009E5B07">
          <w:rPr>
            <w:rFonts w:eastAsia="Times New Roman"/>
            <w:szCs w:val="24"/>
            <w:lang w:eastAsia="en-US"/>
          </w:rPr>
          <w:t>ΠΡΟΕΔΡΕΥΟΜΕΝΗΣ ΚΟΙΝΟΒΟΥΛΕΥΤΙΚΗΣ ΔΗΜΟΚΡΑΤΙΑΣ</w:t>
        </w:r>
      </w:ins>
    </w:p>
    <w:p w14:paraId="26AC9BCB" w14:textId="77777777" w:rsidR="009E5B07" w:rsidRPr="009E5B07" w:rsidRDefault="009E5B07" w:rsidP="009E5B07">
      <w:pPr>
        <w:spacing w:after="0" w:line="360" w:lineRule="auto"/>
        <w:rPr>
          <w:ins w:id="10" w:author="Φλούδα Χριστίνα" w:date="2018-06-11T10:16:00Z"/>
          <w:rFonts w:eastAsia="Times New Roman"/>
          <w:szCs w:val="24"/>
          <w:lang w:eastAsia="en-US"/>
        </w:rPr>
      </w:pPr>
      <w:ins w:id="11" w:author="Φλούδα Χριστίνα" w:date="2018-06-11T10:16:00Z">
        <w:r w:rsidRPr="009E5B07">
          <w:rPr>
            <w:rFonts w:eastAsia="Times New Roman"/>
            <w:szCs w:val="24"/>
            <w:lang w:eastAsia="en-US"/>
          </w:rPr>
          <w:t>ΣΥΝΟΔΟΣ Γ΄</w:t>
        </w:r>
      </w:ins>
    </w:p>
    <w:p w14:paraId="46E17AA9" w14:textId="77777777" w:rsidR="009E5B07" w:rsidRPr="009E5B07" w:rsidRDefault="009E5B07" w:rsidP="009E5B07">
      <w:pPr>
        <w:spacing w:after="0" w:line="360" w:lineRule="auto"/>
        <w:rPr>
          <w:ins w:id="12" w:author="Φλούδα Χριστίνα" w:date="2018-06-11T10:16:00Z"/>
          <w:rFonts w:eastAsia="Times New Roman"/>
          <w:szCs w:val="24"/>
          <w:lang w:eastAsia="en-US"/>
        </w:rPr>
      </w:pPr>
    </w:p>
    <w:p w14:paraId="532B7CE9" w14:textId="77777777" w:rsidR="009E5B07" w:rsidRPr="009E5B07" w:rsidRDefault="009E5B07" w:rsidP="009E5B07">
      <w:pPr>
        <w:spacing w:after="0" w:line="360" w:lineRule="auto"/>
        <w:rPr>
          <w:ins w:id="13" w:author="Φλούδα Χριστίνα" w:date="2018-06-11T10:16:00Z"/>
          <w:rFonts w:eastAsia="Times New Roman"/>
          <w:szCs w:val="24"/>
          <w:lang w:eastAsia="en-US"/>
        </w:rPr>
      </w:pPr>
      <w:ins w:id="14" w:author="Φλούδα Χριστίνα" w:date="2018-06-11T10:16:00Z">
        <w:r w:rsidRPr="009E5B07">
          <w:rPr>
            <w:rFonts w:eastAsia="Times New Roman"/>
            <w:szCs w:val="24"/>
            <w:lang w:eastAsia="en-US"/>
          </w:rPr>
          <w:t>ΣΥΝΕΔΡΙΑΣΗ ΡΚΘ΄</w:t>
        </w:r>
      </w:ins>
    </w:p>
    <w:p w14:paraId="4663D67A" w14:textId="77777777" w:rsidR="009E5B07" w:rsidRPr="009E5B07" w:rsidRDefault="009E5B07" w:rsidP="009E5B07">
      <w:pPr>
        <w:spacing w:after="0" w:line="360" w:lineRule="auto"/>
        <w:rPr>
          <w:ins w:id="15" w:author="Φλούδα Χριστίνα" w:date="2018-06-11T10:16:00Z"/>
          <w:rFonts w:eastAsia="Times New Roman"/>
          <w:szCs w:val="24"/>
          <w:lang w:eastAsia="en-US"/>
        </w:rPr>
      </w:pPr>
      <w:ins w:id="16" w:author="Φλούδα Χριστίνα" w:date="2018-06-11T10:16:00Z">
        <w:r w:rsidRPr="009E5B07">
          <w:rPr>
            <w:rFonts w:eastAsia="Times New Roman"/>
            <w:szCs w:val="24"/>
            <w:lang w:eastAsia="en-US"/>
          </w:rPr>
          <w:t>Παρασκευή  1 Ιουνίου 2018</w:t>
        </w:r>
      </w:ins>
    </w:p>
    <w:p w14:paraId="7F27EC5E" w14:textId="77777777" w:rsidR="009E5B07" w:rsidRPr="009E5B07" w:rsidRDefault="009E5B07" w:rsidP="009E5B07">
      <w:pPr>
        <w:spacing w:after="0" w:line="360" w:lineRule="auto"/>
        <w:rPr>
          <w:ins w:id="17" w:author="Φλούδα Χριστίνα" w:date="2018-06-11T10:16:00Z"/>
          <w:rFonts w:eastAsia="Times New Roman"/>
          <w:szCs w:val="24"/>
          <w:lang w:eastAsia="en-US"/>
        </w:rPr>
      </w:pPr>
    </w:p>
    <w:p w14:paraId="39A3E17D" w14:textId="77777777" w:rsidR="009E5B07" w:rsidRPr="009E5B07" w:rsidRDefault="009E5B07" w:rsidP="009E5B07">
      <w:pPr>
        <w:spacing w:after="0" w:line="360" w:lineRule="auto"/>
        <w:rPr>
          <w:ins w:id="18" w:author="Φλούδα Χριστίνα" w:date="2018-06-11T10:16:00Z"/>
          <w:rFonts w:eastAsia="Times New Roman"/>
          <w:szCs w:val="24"/>
          <w:lang w:eastAsia="en-US"/>
        </w:rPr>
      </w:pPr>
      <w:ins w:id="19" w:author="Φλούδα Χριστίνα" w:date="2018-06-11T10:16:00Z">
        <w:r w:rsidRPr="009E5B07">
          <w:rPr>
            <w:rFonts w:eastAsia="Times New Roman"/>
            <w:szCs w:val="24"/>
            <w:lang w:eastAsia="en-US"/>
          </w:rPr>
          <w:t>ΘΕΜΑΤΑ</w:t>
        </w:r>
      </w:ins>
    </w:p>
    <w:p w14:paraId="5F0E3E51" w14:textId="77777777" w:rsidR="009E5B07" w:rsidRPr="009E5B07" w:rsidRDefault="009E5B07" w:rsidP="009E5B07">
      <w:pPr>
        <w:spacing w:after="0" w:line="360" w:lineRule="auto"/>
        <w:rPr>
          <w:ins w:id="20" w:author="Φλούδα Χριστίνα" w:date="2018-06-11T10:16:00Z"/>
          <w:rFonts w:eastAsia="Times New Roman"/>
          <w:szCs w:val="24"/>
          <w:lang w:eastAsia="en-US"/>
        </w:rPr>
      </w:pPr>
      <w:ins w:id="21" w:author="Φλούδα Χριστίνα" w:date="2018-06-11T10:16:00Z">
        <w:r w:rsidRPr="009E5B07">
          <w:rPr>
            <w:rFonts w:eastAsia="Times New Roman"/>
            <w:szCs w:val="24"/>
            <w:lang w:eastAsia="en-US"/>
          </w:rPr>
          <w:t xml:space="preserve"> </w:t>
        </w:r>
        <w:r w:rsidRPr="009E5B07">
          <w:rPr>
            <w:rFonts w:eastAsia="Times New Roman"/>
            <w:szCs w:val="24"/>
            <w:lang w:eastAsia="en-US"/>
          </w:rPr>
          <w:br/>
          <w:t xml:space="preserve">Α. ΕΙΔΙΚΑ ΘΕΜΑΤΑ </w:t>
        </w:r>
        <w:r w:rsidRPr="009E5B07">
          <w:rPr>
            <w:rFonts w:eastAsia="Times New Roman"/>
            <w:szCs w:val="24"/>
            <w:lang w:eastAsia="en-US"/>
          </w:rPr>
          <w:br/>
          <w:t xml:space="preserve">1.  Άδεια απουσίας των Βουλευτών κ.κ. Ι. Κεφαλογιάννη και Γ. </w:t>
        </w:r>
        <w:proofErr w:type="spellStart"/>
        <w:r w:rsidRPr="009E5B07">
          <w:rPr>
            <w:rFonts w:eastAsia="Times New Roman"/>
            <w:szCs w:val="24"/>
            <w:lang w:eastAsia="en-US"/>
          </w:rPr>
          <w:t>Πάντζα</w:t>
        </w:r>
        <w:proofErr w:type="spellEnd"/>
        <w:r w:rsidRPr="009E5B07">
          <w:rPr>
            <w:rFonts w:eastAsia="Times New Roman"/>
            <w:szCs w:val="24"/>
            <w:lang w:eastAsia="en-US"/>
          </w:rPr>
          <w:t xml:space="preserve">, σελ. </w:t>
        </w:r>
        <w:r w:rsidRPr="009E5B07">
          <w:rPr>
            <w:rFonts w:eastAsia="Times New Roman"/>
            <w:szCs w:val="24"/>
            <w:lang w:eastAsia="en-US"/>
          </w:rPr>
          <w:br/>
          <w:t xml:space="preserve">2. Ανακοινώνεται ότι τη συνεδρίαση παρακολουθούν σπουδαστές από το ΙΕΚ  Όμηρος, μαθητές από το 1ο Δημοτικό Σχολείο Αγίων Θεοδώρων, το 1ο Δημοτικό Σχολείο Κορυδαλλού, τα Δημοτικά Σχολεία </w:t>
        </w:r>
        <w:proofErr w:type="spellStart"/>
        <w:r w:rsidRPr="009E5B07">
          <w:rPr>
            <w:rFonts w:eastAsia="Times New Roman"/>
            <w:szCs w:val="24"/>
            <w:lang w:eastAsia="en-US"/>
          </w:rPr>
          <w:t>Κορρησίας</w:t>
        </w:r>
        <w:proofErr w:type="spellEnd"/>
        <w:r w:rsidRPr="009E5B07">
          <w:rPr>
            <w:rFonts w:eastAsia="Times New Roman"/>
            <w:szCs w:val="24"/>
            <w:lang w:eastAsia="en-US"/>
          </w:rPr>
          <w:t xml:space="preserve"> και </w:t>
        </w:r>
        <w:proofErr w:type="spellStart"/>
        <w:r w:rsidRPr="009E5B07">
          <w:rPr>
            <w:rFonts w:eastAsia="Times New Roman"/>
            <w:szCs w:val="24"/>
            <w:lang w:eastAsia="en-US"/>
          </w:rPr>
          <w:t>Ιουλίδας</w:t>
        </w:r>
        <w:proofErr w:type="spellEnd"/>
        <w:r w:rsidRPr="009E5B07">
          <w:rPr>
            <w:rFonts w:eastAsia="Times New Roman"/>
            <w:szCs w:val="24"/>
            <w:lang w:eastAsia="en-US"/>
          </w:rPr>
          <w:t xml:space="preserve"> Κέας, το 2ο Δημοτικό Σχολείο </w:t>
        </w:r>
        <w:proofErr w:type="spellStart"/>
        <w:r w:rsidRPr="009E5B07">
          <w:rPr>
            <w:rFonts w:eastAsia="Times New Roman"/>
            <w:szCs w:val="24"/>
            <w:lang w:eastAsia="en-US"/>
          </w:rPr>
          <w:t>Μουρνιών</w:t>
        </w:r>
        <w:proofErr w:type="spellEnd"/>
        <w:r w:rsidRPr="009E5B07">
          <w:rPr>
            <w:rFonts w:eastAsia="Times New Roman"/>
            <w:szCs w:val="24"/>
            <w:lang w:eastAsia="en-US"/>
          </w:rPr>
          <w:t xml:space="preserve"> Χανίων, το Σχολικό Κέντρο </w:t>
        </w:r>
        <w:proofErr w:type="spellStart"/>
        <w:r w:rsidRPr="009E5B07">
          <w:rPr>
            <w:rFonts w:eastAsia="Times New Roman"/>
            <w:szCs w:val="24"/>
            <w:lang w:eastAsia="en-US"/>
          </w:rPr>
          <w:t>Καρδαμύλων</w:t>
        </w:r>
        <w:proofErr w:type="spellEnd"/>
        <w:r w:rsidRPr="009E5B07">
          <w:rPr>
            <w:rFonts w:eastAsia="Times New Roman"/>
            <w:szCs w:val="24"/>
            <w:lang w:eastAsia="en-US"/>
          </w:rPr>
          <w:t xml:space="preserve"> Χίου, το Δημοτικό Σχολείο Ξυλοκέριζας Κορινθίας, το 12ο Δημοτικό Σχολείο Χανίων, το 1ο Δημοτικό </w:t>
        </w:r>
        <w:proofErr w:type="spellStart"/>
        <w:r w:rsidRPr="009E5B07">
          <w:rPr>
            <w:rFonts w:eastAsia="Times New Roman"/>
            <w:szCs w:val="24"/>
            <w:lang w:eastAsia="en-US"/>
          </w:rPr>
          <w:t>Λαιχαινών</w:t>
        </w:r>
        <w:proofErr w:type="spellEnd"/>
        <w:r w:rsidRPr="009E5B07">
          <w:rPr>
            <w:rFonts w:eastAsia="Times New Roman"/>
            <w:szCs w:val="24"/>
            <w:lang w:eastAsia="en-US"/>
          </w:rPr>
          <w:t xml:space="preserve"> Ηλείας, το 1ο Δημοτικό Αμυνταίου Φλώρινας, σελ. </w:t>
        </w:r>
        <w:r w:rsidRPr="009E5B07">
          <w:rPr>
            <w:rFonts w:eastAsia="Times New Roman"/>
            <w:szCs w:val="24"/>
            <w:lang w:eastAsia="en-US"/>
          </w:rPr>
          <w:br/>
          <w:t xml:space="preserve">3. Επί διαδικαστικού θέματος, σελ. </w:t>
        </w:r>
        <w:r w:rsidRPr="009E5B07">
          <w:rPr>
            <w:rFonts w:eastAsia="Times New Roman"/>
            <w:szCs w:val="24"/>
            <w:lang w:eastAsia="en-US"/>
          </w:rPr>
          <w:br/>
          <w:t xml:space="preserve">4. Επί προσωπικού θέματος, σελ. </w:t>
        </w:r>
        <w:r w:rsidRPr="009E5B07">
          <w:rPr>
            <w:rFonts w:eastAsia="Times New Roman"/>
            <w:szCs w:val="24"/>
            <w:lang w:eastAsia="en-US"/>
          </w:rPr>
          <w:br/>
          <w:t xml:space="preserve"> </w:t>
        </w:r>
        <w:r w:rsidRPr="009E5B07">
          <w:rPr>
            <w:rFonts w:eastAsia="Times New Roman"/>
            <w:szCs w:val="24"/>
            <w:lang w:eastAsia="en-US"/>
          </w:rPr>
          <w:br/>
          <w:t xml:space="preserve">Β. ΚΟΙΝΟΒΟΥΛΕΥΤΙΚΟΣ ΕΛΕΓΧΟΣ </w:t>
        </w:r>
        <w:r w:rsidRPr="009E5B07">
          <w:rPr>
            <w:rFonts w:eastAsia="Times New Roman"/>
            <w:szCs w:val="24"/>
            <w:lang w:eastAsia="en-US"/>
          </w:rPr>
          <w:br/>
          <w:t xml:space="preserve">1. Ανακοίνωση αναφορών, σελ. </w:t>
        </w:r>
        <w:r w:rsidRPr="009E5B07">
          <w:rPr>
            <w:rFonts w:eastAsia="Times New Roman"/>
            <w:szCs w:val="24"/>
            <w:lang w:eastAsia="en-US"/>
          </w:rPr>
          <w:br/>
          <w:t xml:space="preserve">2. Ανακοίνωση του δελτίου επικαίρων ερωτήσεων της Δευτέρας 4 Ιουνίου 2018, σελ. </w:t>
        </w:r>
        <w:r w:rsidRPr="009E5B07">
          <w:rPr>
            <w:rFonts w:eastAsia="Times New Roman"/>
            <w:szCs w:val="24"/>
            <w:lang w:eastAsia="en-US"/>
          </w:rPr>
          <w:br/>
          <w:t>3. Συζήτηση επικαίρων ερωτήσεων:</w:t>
        </w:r>
        <w:r w:rsidRPr="009E5B07">
          <w:rPr>
            <w:rFonts w:eastAsia="Times New Roman"/>
            <w:szCs w:val="24"/>
            <w:lang w:eastAsia="en-US"/>
          </w:rPr>
          <w:br/>
          <w:t xml:space="preserve">    α) Προς τον Υπουργό Παιδείας,  Έρευνας και Θρησκευμάτων, σχετικά με τη λύση της συνένωσης του ΤΕΙ ΑΜΘ με το ΤΕΙ Κεντρικής Μακεδονίας και το Διεθνές Πανεπιστήμιο Θεσσαλονίκης, σελ. </w:t>
        </w:r>
        <w:r w:rsidRPr="009E5B07">
          <w:rPr>
            <w:rFonts w:eastAsia="Times New Roman"/>
            <w:szCs w:val="24"/>
            <w:lang w:eastAsia="en-US"/>
          </w:rPr>
          <w:br/>
          <w:t xml:space="preserve">    β) Προς τον Υπουργό Μεταναστευτικής Πολιτικής,  με θέμα: «Με ποια διαδικασία πραγματοποιήθηκε η ανάθεση στους «ΓΙΑΤΡΟΥΣ ΤΟΥ ΚΟΣΜΟΥ» της φροντίδας της υγείας των προσφύγων του Κέντρου Φιλοξενίας στη ΒΙΠΕ Δράμας;», σελ. </w:t>
        </w:r>
        <w:r w:rsidRPr="009E5B07">
          <w:rPr>
            <w:rFonts w:eastAsia="Times New Roman"/>
            <w:szCs w:val="24"/>
            <w:lang w:eastAsia="en-US"/>
          </w:rPr>
          <w:br/>
          <w:t xml:space="preserve">    γ) Προς τον Υπουργό Περιβάλλοντος και Ενέργειας:</w:t>
        </w:r>
        <w:r w:rsidRPr="009E5B07">
          <w:rPr>
            <w:rFonts w:eastAsia="Times New Roman"/>
            <w:szCs w:val="24"/>
            <w:lang w:eastAsia="en-US"/>
          </w:rPr>
          <w:br/>
          <w:t xml:space="preserve">        i. με θέμα: «Διοργάνωση αγώνων ταχύτητας σε περιοχή «NATURA»», σελ. </w:t>
        </w:r>
        <w:r w:rsidRPr="009E5B07">
          <w:rPr>
            <w:rFonts w:eastAsia="Times New Roman"/>
            <w:szCs w:val="24"/>
            <w:lang w:eastAsia="en-US"/>
          </w:rPr>
          <w:br/>
          <w:t xml:space="preserve">        </w:t>
        </w:r>
        <w:proofErr w:type="spellStart"/>
        <w:r w:rsidRPr="009E5B07">
          <w:rPr>
            <w:rFonts w:eastAsia="Times New Roman"/>
            <w:szCs w:val="24"/>
            <w:lang w:eastAsia="en-US"/>
          </w:rPr>
          <w:t>ii</w:t>
        </w:r>
        <w:proofErr w:type="spellEnd"/>
        <w:r w:rsidRPr="009E5B07">
          <w:rPr>
            <w:rFonts w:eastAsia="Times New Roman"/>
            <w:szCs w:val="24"/>
            <w:lang w:eastAsia="en-US"/>
          </w:rPr>
          <w:t xml:space="preserve">. με θέμα: «Αντισταθμιστικά οφέλη από τη χρήση των νερών του ποταμού Ευήνου και του ποταμού Μόρνου», σελ. </w:t>
        </w:r>
        <w:r w:rsidRPr="009E5B07">
          <w:rPr>
            <w:rFonts w:eastAsia="Times New Roman"/>
            <w:szCs w:val="24"/>
            <w:lang w:eastAsia="en-US"/>
          </w:rPr>
          <w:br/>
          <w:t xml:space="preserve">4. Συζήτηση της υπ’ αριθμόν 18/1-2-2018 επερώτησης δεκαεννέα Βουλευτών της Δημοκρατικής Συμπαράταξης ΠΑΣΟΚ-ΔΗΜΑΡ κ.κ. Θεόδωρου Παπαθεοδώρου, Γεώργιου </w:t>
        </w:r>
        <w:proofErr w:type="spellStart"/>
        <w:r w:rsidRPr="009E5B07">
          <w:rPr>
            <w:rFonts w:eastAsia="Times New Roman"/>
            <w:szCs w:val="24"/>
            <w:lang w:eastAsia="en-US"/>
          </w:rPr>
          <w:t>Αρβανιτίδη</w:t>
        </w:r>
        <w:proofErr w:type="spellEnd"/>
        <w:r w:rsidRPr="009E5B07">
          <w:rPr>
            <w:rFonts w:eastAsia="Times New Roman"/>
            <w:szCs w:val="24"/>
            <w:lang w:eastAsia="en-US"/>
          </w:rPr>
          <w:t xml:space="preserve">, Ευάγγελου Βενιζέλου, Λεωνίδα Γρηγοράκου, Αθανάσιου Θεοχαρόπουλου, Αχμέτ </w:t>
        </w:r>
        <w:proofErr w:type="spellStart"/>
        <w:r w:rsidRPr="009E5B07">
          <w:rPr>
            <w:rFonts w:eastAsia="Times New Roman"/>
            <w:szCs w:val="24"/>
            <w:lang w:eastAsia="en-US"/>
          </w:rPr>
          <w:t>Ιλχάν</w:t>
        </w:r>
        <w:proofErr w:type="spellEnd"/>
        <w:r w:rsidRPr="009E5B07">
          <w:rPr>
            <w:rFonts w:eastAsia="Times New Roman"/>
            <w:szCs w:val="24"/>
            <w:lang w:eastAsia="en-US"/>
          </w:rPr>
          <w:t xml:space="preserve">, Γεώργιου-Δημήτριου Καρρά, Βασίλειου </w:t>
        </w:r>
        <w:proofErr w:type="spellStart"/>
        <w:r w:rsidRPr="009E5B07">
          <w:rPr>
            <w:rFonts w:eastAsia="Times New Roman"/>
            <w:szCs w:val="24"/>
            <w:lang w:eastAsia="en-US"/>
          </w:rPr>
          <w:t>Κεγκέρογλου</w:t>
        </w:r>
        <w:proofErr w:type="spellEnd"/>
        <w:r w:rsidRPr="009E5B07">
          <w:rPr>
            <w:rFonts w:eastAsia="Times New Roman"/>
            <w:szCs w:val="24"/>
            <w:lang w:eastAsia="en-US"/>
          </w:rPr>
          <w:t xml:space="preserve">, Χαρούλας (Χαράς) </w:t>
        </w:r>
        <w:proofErr w:type="spellStart"/>
        <w:r w:rsidRPr="009E5B07">
          <w:rPr>
            <w:rFonts w:eastAsia="Times New Roman"/>
            <w:szCs w:val="24"/>
            <w:lang w:eastAsia="en-US"/>
          </w:rPr>
          <w:t>Κεφαλίδου</w:t>
        </w:r>
        <w:proofErr w:type="spellEnd"/>
        <w:r w:rsidRPr="009E5B07">
          <w:rPr>
            <w:rFonts w:eastAsia="Times New Roman"/>
            <w:szCs w:val="24"/>
            <w:lang w:eastAsia="en-US"/>
          </w:rPr>
          <w:t xml:space="preserve">, Γιάννη Κουτσούκου, Δημήτριου </w:t>
        </w:r>
        <w:proofErr w:type="spellStart"/>
        <w:r w:rsidRPr="009E5B07">
          <w:rPr>
            <w:rFonts w:eastAsia="Times New Roman"/>
            <w:szCs w:val="24"/>
            <w:lang w:eastAsia="en-US"/>
          </w:rPr>
          <w:t>Κρεμαστινού</w:t>
        </w:r>
        <w:proofErr w:type="spellEnd"/>
        <w:r w:rsidRPr="009E5B07">
          <w:rPr>
            <w:rFonts w:eastAsia="Times New Roman"/>
            <w:szCs w:val="24"/>
            <w:lang w:eastAsia="en-US"/>
          </w:rPr>
          <w:t xml:space="preserve">, Οδυσσέα Κωνσταντινόπουλου, Δημήτριου Κωνσταντόπουλου, Ανδρέα Λοβέρδου, Ιωάννη Μανιάτη, Κωνσταντίνου </w:t>
        </w:r>
        <w:proofErr w:type="spellStart"/>
        <w:r w:rsidRPr="009E5B07">
          <w:rPr>
            <w:rFonts w:eastAsia="Times New Roman"/>
            <w:szCs w:val="24"/>
            <w:lang w:eastAsia="en-US"/>
          </w:rPr>
          <w:t>Μπαργιώτα</w:t>
        </w:r>
        <w:proofErr w:type="spellEnd"/>
        <w:r w:rsidRPr="009E5B07">
          <w:rPr>
            <w:rFonts w:eastAsia="Times New Roman"/>
            <w:szCs w:val="24"/>
            <w:lang w:eastAsia="en-US"/>
          </w:rPr>
          <w:t xml:space="preserve">, Κωνσταντίνου Σκανδαλίδη, Μιχαήλ Τζελέπη και Παρασκευής (Εύης) </w:t>
        </w:r>
        <w:proofErr w:type="spellStart"/>
        <w:r w:rsidRPr="009E5B07">
          <w:rPr>
            <w:rFonts w:eastAsia="Times New Roman"/>
            <w:szCs w:val="24"/>
            <w:lang w:eastAsia="en-US"/>
          </w:rPr>
          <w:t>Χριστοφιλοπούλου</w:t>
        </w:r>
        <w:proofErr w:type="spellEnd"/>
        <w:r w:rsidRPr="009E5B07">
          <w:rPr>
            <w:rFonts w:eastAsia="Times New Roman"/>
            <w:szCs w:val="24"/>
            <w:lang w:eastAsia="en-US"/>
          </w:rPr>
          <w:t xml:space="preserve">, προς τον Υπουργό Δικαιοσύνης, Διαφάνειας και Ανθρωπίνων Δικαιωμάτων, με θέμα: «Συστηματική υπονόμευση της Δικαιοσύνης από την Κυβέρνηση και μεθοδευμένη επιχείρηση ελέγχου και χειραγώγησής της», σελ. </w:t>
        </w:r>
        <w:r w:rsidRPr="009E5B07">
          <w:rPr>
            <w:rFonts w:eastAsia="Times New Roman"/>
            <w:szCs w:val="24"/>
            <w:lang w:eastAsia="en-US"/>
          </w:rPr>
          <w:br/>
          <w:t xml:space="preserve"> </w:t>
        </w:r>
        <w:r w:rsidRPr="009E5B07">
          <w:rPr>
            <w:rFonts w:eastAsia="Times New Roman"/>
            <w:szCs w:val="24"/>
            <w:lang w:eastAsia="en-US"/>
          </w:rPr>
          <w:br/>
          <w:t xml:space="preserve">Γ. ΝΟΜΟΘΕΤΙΚΗ ΕΡΓΑΣΙΑ </w:t>
        </w:r>
        <w:r w:rsidRPr="009E5B07">
          <w:rPr>
            <w:rFonts w:eastAsia="Times New Roman"/>
            <w:szCs w:val="24"/>
            <w:lang w:eastAsia="en-US"/>
          </w:rPr>
          <w:br/>
          <w:t>Κατάθεση Εκθέσεως Διαρκούς Επιτροπής:</w:t>
        </w:r>
      </w:ins>
    </w:p>
    <w:p w14:paraId="40799553" w14:textId="77777777" w:rsidR="009E5B07" w:rsidRPr="009E5B07" w:rsidRDefault="009E5B07" w:rsidP="009E5B07">
      <w:pPr>
        <w:spacing w:after="0" w:line="360" w:lineRule="auto"/>
        <w:rPr>
          <w:ins w:id="22" w:author="Φλούδα Χριστίνα" w:date="2018-06-11T10:16:00Z"/>
          <w:rFonts w:eastAsia="Times New Roman"/>
          <w:szCs w:val="24"/>
          <w:lang w:eastAsia="en-US"/>
        </w:rPr>
      </w:pPr>
      <w:ins w:id="23" w:author="Φλούδα Χριστίνα" w:date="2018-06-11T10:16:00Z">
        <w:r w:rsidRPr="009E5B07">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Περιβάλλοντος και Ενέργειας: «Ενσωμάτωση στην ελληνική νομοθεσία της Οδηγίας 2014/89/ΕΕ «περί θεσπίσεως πλαισίου για τον θαλάσσιο χωροταξικό σχεδιασμό» και άλλες διατάξεις», σελ. </w:t>
        </w:r>
        <w:r w:rsidRPr="009E5B07">
          <w:rPr>
            <w:rFonts w:eastAsia="Times New Roman"/>
            <w:szCs w:val="24"/>
            <w:lang w:eastAsia="en-US"/>
          </w:rPr>
          <w:br/>
          <w:t xml:space="preserve"> </w:t>
        </w:r>
        <w:r w:rsidRPr="009E5B07">
          <w:rPr>
            <w:rFonts w:eastAsia="Times New Roman"/>
            <w:szCs w:val="24"/>
            <w:lang w:eastAsia="en-US"/>
          </w:rPr>
          <w:br/>
          <w:t>ΠΡΟΕΔΡΕΥΟΝΤΕΣ</w:t>
        </w:r>
      </w:ins>
    </w:p>
    <w:p w14:paraId="13625A36" w14:textId="77777777" w:rsidR="009E5B07" w:rsidRPr="009E5B07" w:rsidRDefault="009E5B07" w:rsidP="009E5B07">
      <w:pPr>
        <w:spacing w:after="0" w:line="360" w:lineRule="auto"/>
        <w:rPr>
          <w:ins w:id="24" w:author="Φλούδα Χριστίνα" w:date="2018-06-11T10:16:00Z"/>
          <w:rFonts w:eastAsia="Times New Roman"/>
          <w:szCs w:val="24"/>
          <w:lang w:eastAsia="en-US"/>
        </w:rPr>
      </w:pPr>
    </w:p>
    <w:p w14:paraId="3F2B80EA" w14:textId="77777777" w:rsidR="009E5B07" w:rsidRPr="009E5B07" w:rsidRDefault="009E5B07" w:rsidP="009E5B07">
      <w:pPr>
        <w:spacing w:after="0" w:line="360" w:lineRule="auto"/>
        <w:rPr>
          <w:ins w:id="25" w:author="Φλούδα Χριστίνα" w:date="2018-06-11T10:16:00Z"/>
          <w:rFonts w:eastAsia="Times New Roman"/>
          <w:szCs w:val="24"/>
          <w:lang w:eastAsia="en-US"/>
        </w:rPr>
      </w:pPr>
      <w:ins w:id="26" w:author="Φλούδα Χριστίνα" w:date="2018-06-11T10:16:00Z">
        <w:r w:rsidRPr="009E5B07">
          <w:rPr>
            <w:rFonts w:eastAsia="Times New Roman"/>
            <w:szCs w:val="24"/>
            <w:lang w:eastAsia="en-US"/>
          </w:rPr>
          <w:t>ΓΕΩΡΓΙΑΔΗΣ Μ. , σελ.</w:t>
        </w:r>
        <w:r w:rsidRPr="009E5B07">
          <w:rPr>
            <w:rFonts w:eastAsia="Times New Roman"/>
            <w:szCs w:val="24"/>
            <w:lang w:eastAsia="en-US"/>
          </w:rPr>
          <w:br/>
          <w:t>ΚΑΜΜΕΝΟΣ Δ. , σελ.</w:t>
        </w:r>
        <w:r w:rsidRPr="009E5B07">
          <w:rPr>
            <w:rFonts w:eastAsia="Times New Roman"/>
            <w:szCs w:val="24"/>
            <w:lang w:eastAsia="en-US"/>
          </w:rPr>
          <w:br/>
          <w:t>ΧΡΙΣΤΟΔΟΥΛΟΠΟΥΛΟΥ Α. , σελ.</w:t>
        </w:r>
        <w:r w:rsidRPr="009E5B07">
          <w:rPr>
            <w:rFonts w:eastAsia="Times New Roman"/>
            <w:szCs w:val="24"/>
            <w:lang w:eastAsia="en-US"/>
          </w:rPr>
          <w:br/>
        </w:r>
      </w:ins>
    </w:p>
    <w:p w14:paraId="02FD6CCD" w14:textId="77777777" w:rsidR="009E5B07" w:rsidRPr="009E5B07" w:rsidRDefault="009E5B07" w:rsidP="009E5B07">
      <w:pPr>
        <w:spacing w:after="0" w:line="360" w:lineRule="auto"/>
        <w:rPr>
          <w:ins w:id="27" w:author="Φλούδα Χριστίνα" w:date="2018-06-11T10:16:00Z"/>
          <w:rFonts w:eastAsia="Times New Roman"/>
          <w:szCs w:val="24"/>
          <w:lang w:eastAsia="en-US"/>
        </w:rPr>
      </w:pPr>
    </w:p>
    <w:p w14:paraId="4F439524" w14:textId="77777777" w:rsidR="009E5B07" w:rsidRPr="009E5B07" w:rsidRDefault="009E5B07" w:rsidP="009E5B07">
      <w:pPr>
        <w:spacing w:after="0" w:line="360" w:lineRule="auto"/>
        <w:rPr>
          <w:ins w:id="28" w:author="Φλούδα Χριστίνα" w:date="2018-06-11T10:16:00Z"/>
          <w:rFonts w:eastAsia="Times New Roman"/>
          <w:szCs w:val="24"/>
          <w:lang w:eastAsia="en-US"/>
        </w:rPr>
      </w:pPr>
      <w:ins w:id="29" w:author="Φλούδα Χριστίνα" w:date="2018-06-11T10:16:00Z">
        <w:r w:rsidRPr="009E5B07">
          <w:rPr>
            <w:rFonts w:eastAsia="Times New Roman"/>
            <w:szCs w:val="24"/>
            <w:lang w:eastAsia="en-US"/>
          </w:rPr>
          <w:t>ΟΜΙΛΗΤΕΣ</w:t>
        </w:r>
      </w:ins>
    </w:p>
    <w:p w14:paraId="7EEB4EC7" w14:textId="6EBD6769" w:rsidR="009E5B07" w:rsidRDefault="009E5B07" w:rsidP="009E5B07">
      <w:pPr>
        <w:spacing w:line="600" w:lineRule="auto"/>
        <w:ind w:firstLine="720"/>
        <w:jc w:val="center"/>
        <w:rPr>
          <w:ins w:id="30" w:author="Φλούδα Χριστίνα" w:date="2018-06-11T10:16:00Z"/>
          <w:rFonts w:eastAsia="Times New Roman"/>
          <w:szCs w:val="24"/>
        </w:rPr>
      </w:pPr>
      <w:ins w:id="31" w:author="Φλούδα Χριστίνα" w:date="2018-06-11T10:16:00Z">
        <w:r w:rsidRPr="009E5B07">
          <w:rPr>
            <w:rFonts w:eastAsia="Times New Roman"/>
            <w:szCs w:val="24"/>
            <w:lang w:eastAsia="en-US"/>
          </w:rPr>
          <w:br/>
          <w:t>Α. Επί διαδικαστικού θέματος:</w:t>
        </w:r>
        <w:r w:rsidRPr="009E5B07">
          <w:rPr>
            <w:rFonts w:eastAsia="Times New Roman"/>
            <w:szCs w:val="24"/>
            <w:lang w:eastAsia="en-US"/>
          </w:rPr>
          <w:br/>
          <w:t>ΑΪΒΑΤΙΔΗΣ Ι. , σελ.</w:t>
        </w:r>
        <w:r w:rsidRPr="009E5B07">
          <w:rPr>
            <w:rFonts w:eastAsia="Times New Roman"/>
            <w:szCs w:val="24"/>
            <w:lang w:eastAsia="en-US"/>
          </w:rPr>
          <w:br/>
          <w:t>ΓΕΩΡΓΙΑΔΗΣ Μ. , σελ.</w:t>
        </w:r>
        <w:r w:rsidRPr="009E5B07">
          <w:rPr>
            <w:rFonts w:eastAsia="Times New Roman"/>
            <w:szCs w:val="24"/>
            <w:lang w:eastAsia="en-US"/>
          </w:rPr>
          <w:br/>
          <w:t>ΚΑΒΑΔΕΛΛΑΣ Δ. , σελ.</w:t>
        </w:r>
        <w:r w:rsidRPr="009E5B07">
          <w:rPr>
            <w:rFonts w:eastAsia="Times New Roman"/>
            <w:szCs w:val="24"/>
            <w:lang w:eastAsia="en-US"/>
          </w:rPr>
          <w:br/>
          <w:t>ΚΑΜΜΕΝΟΣ Δ. , σελ.</w:t>
        </w:r>
        <w:r w:rsidRPr="009E5B07">
          <w:rPr>
            <w:rFonts w:eastAsia="Times New Roman"/>
            <w:szCs w:val="24"/>
            <w:lang w:eastAsia="en-US"/>
          </w:rPr>
          <w:br/>
          <w:t>ΚΕΓΚΕΡΟΓΛΟΥ Β. , σελ.</w:t>
        </w:r>
        <w:r w:rsidRPr="009E5B07">
          <w:rPr>
            <w:rFonts w:eastAsia="Times New Roman"/>
            <w:szCs w:val="24"/>
            <w:lang w:eastAsia="en-US"/>
          </w:rPr>
          <w:br/>
          <w:t>ΚΟΖΟΜΠΟΛΗ - ΑΜΑΝΑΤΙΔΗ Π. , σελ.</w:t>
        </w:r>
        <w:r w:rsidRPr="009E5B07">
          <w:rPr>
            <w:rFonts w:eastAsia="Times New Roman"/>
            <w:szCs w:val="24"/>
            <w:lang w:eastAsia="en-US"/>
          </w:rPr>
          <w:br/>
          <w:t>ΚΟΝΤΟΝΗΣ Χ. , σελ.</w:t>
        </w:r>
        <w:r w:rsidRPr="009E5B07">
          <w:rPr>
            <w:rFonts w:eastAsia="Times New Roman"/>
            <w:szCs w:val="24"/>
            <w:lang w:eastAsia="en-US"/>
          </w:rPr>
          <w:br/>
          <w:t>ΚΩΝΣΤΑΝΤΙΝΟΠΟΥΛΟΣ Ο. , σελ.</w:t>
        </w:r>
        <w:r w:rsidRPr="009E5B07">
          <w:rPr>
            <w:rFonts w:eastAsia="Times New Roman"/>
            <w:szCs w:val="24"/>
            <w:lang w:eastAsia="en-US"/>
          </w:rPr>
          <w:br/>
          <w:t>ΚΩΝΣΤΑΝΤΟΠΟΥΛΟΣ Δ. , σελ.</w:t>
        </w:r>
        <w:r w:rsidRPr="009E5B07">
          <w:rPr>
            <w:rFonts w:eastAsia="Times New Roman"/>
            <w:szCs w:val="24"/>
            <w:lang w:eastAsia="en-US"/>
          </w:rPr>
          <w:br/>
          <w:t>ΛΟΒΕΡΔΟΣ Α. , σελ.</w:t>
        </w:r>
        <w:r w:rsidRPr="009E5B07">
          <w:rPr>
            <w:rFonts w:eastAsia="Times New Roman"/>
            <w:szCs w:val="24"/>
            <w:lang w:eastAsia="en-US"/>
          </w:rPr>
          <w:br/>
          <w:t>ΠΑΝΑΓΙΩΤΟΠΟΥΛΟΣ Ν. , σελ.</w:t>
        </w:r>
        <w:r w:rsidRPr="009E5B07">
          <w:rPr>
            <w:rFonts w:eastAsia="Times New Roman"/>
            <w:szCs w:val="24"/>
            <w:lang w:eastAsia="en-US"/>
          </w:rPr>
          <w:br/>
          <w:t>ΠΑΠΑΘΕΟΔΩΡΟΥ Θ. , σελ.</w:t>
        </w:r>
        <w:r w:rsidRPr="009E5B07">
          <w:rPr>
            <w:rFonts w:eastAsia="Times New Roman"/>
            <w:szCs w:val="24"/>
            <w:lang w:eastAsia="en-US"/>
          </w:rPr>
          <w:br/>
          <w:t>ΧΡΙΣΤΟΔΟΥΛΟΠΟΥΛΟΥ Α. , σελ.</w:t>
        </w:r>
        <w:r w:rsidRPr="009E5B07">
          <w:rPr>
            <w:rFonts w:eastAsia="Times New Roman"/>
            <w:szCs w:val="24"/>
            <w:lang w:eastAsia="en-US"/>
          </w:rPr>
          <w:br/>
          <w:t>ΧΡΙΣΤΟΦΙΛΟΠΟΥΛΟΥ Π. , σελ.</w:t>
        </w:r>
        <w:r w:rsidRPr="009E5B07">
          <w:rPr>
            <w:rFonts w:eastAsia="Times New Roman"/>
            <w:szCs w:val="24"/>
            <w:lang w:eastAsia="en-US"/>
          </w:rPr>
          <w:br/>
        </w:r>
        <w:r w:rsidRPr="009E5B07">
          <w:rPr>
            <w:rFonts w:eastAsia="Times New Roman"/>
            <w:szCs w:val="24"/>
            <w:lang w:eastAsia="en-US"/>
          </w:rPr>
          <w:br/>
          <w:t>Β. Επί προσωπικού θέματος:</w:t>
        </w:r>
        <w:r w:rsidRPr="009E5B07">
          <w:rPr>
            <w:rFonts w:eastAsia="Times New Roman"/>
            <w:szCs w:val="24"/>
            <w:lang w:eastAsia="en-US"/>
          </w:rPr>
          <w:br/>
          <w:t>ΚΟΝΤΟΝΗΣ Χ. , σελ.</w:t>
        </w:r>
        <w:r w:rsidRPr="009E5B07">
          <w:rPr>
            <w:rFonts w:eastAsia="Times New Roman"/>
            <w:szCs w:val="24"/>
            <w:lang w:eastAsia="en-US"/>
          </w:rPr>
          <w:br/>
          <w:t>ΚΩΝΣΤΑΝΤΙΝΟΠΟΥΛΟΣ Ο. , σελ.</w:t>
        </w:r>
        <w:r w:rsidRPr="009E5B07">
          <w:rPr>
            <w:rFonts w:eastAsia="Times New Roman"/>
            <w:szCs w:val="24"/>
            <w:lang w:eastAsia="en-US"/>
          </w:rPr>
          <w:br/>
          <w:t>ΠΑΠΑΘΕΟΔΩΡΟΥ Θ. , σελ.</w:t>
        </w:r>
        <w:r w:rsidRPr="009E5B07">
          <w:rPr>
            <w:rFonts w:eastAsia="Times New Roman"/>
            <w:szCs w:val="24"/>
            <w:lang w:eastAsia="en-US"/>
          </w:rPr>
          <w:br/>
        </w:r>
        <w:r w:rsidRPr="009E5B07">
          <w:rPr>
            <w:rFonts w:eastAsia="Times New Roman"/>
            <w:szCs w:val="24"/>
            <w:lang w:eastAsia="en-US"/>
          </w:rPr>
          <w:br/>
          <w:t>Γ. Επί των επικαίρων ερωτήσεων:</w:t>
        </w:r>
        <w:r w:rsidRPr="009E5B07">
          <w:rPr>
            <w:rFonts w:eastAsia="Times New Roman"/>
            <w:szCs w:val="24"/>
            <w:lang w:eastAsia="en-US"/>
          </w:rPr>
          <w:br/>
          <w:t>ΒΙΤΣΑΣ Δ. , σελ.</w:t>
        </w:r>
        <w:r w:rsidRPr="009E5B07">
          <w:rPr>
            <w:rFonts w:eastAsia="Times New Roman"/>
            <w:szCs w:val="24"/>
            <w:lang w:eastAsia="en-US"/>
          </w:rPr>
          <w:br/>
          <w:t>ΓΑΒΡΟΓΛΟΥ Κ. , σελ.</w:t>
        </w:r>
        <w:r w:rsidRPr="009E5B07">
          <w:rPr>
            <w:rFonts w:eastAsia="Times New Roman"/>
            <w:szCs w:val="24"/>
            <w:lang w:eastAsia="en-US"/>
          </w:rPr>
          <w:br/>
          <w:t>ΚΥΡΙΑΖΙΔΗΣ Δ. , σελ.</w:t>
        </w:r>
        <w:r w:rsidRPr="009E5B07">
          <w:rPr>
            <w:rFonts w:eastAsia="Times New Roman"/>
            <w:szCs w:val="24"/>
            <w:lang w:eastAsia="en-US"/>
          </w:rPr>
          <w:br/>
          <w:t>ΚΩΝΣΤΑΝΤΟΠΟΥΛΟΣ Δ. , σελ.</w:t>
        </w:r>
        <w:r w:rsidRPr="009E5B07">
          <w:rPr>
            <w:rFonts w:eastAsia="Times New Roman"/>
            <w:szCs w:val="24"/>
            <w:lang w:eastAsia="en-US"/>
          </w:rPr>
          <w:br/>
          <w:t>ΛΥΚΟΥΔΗΣ Σ. , σελ.</w:t>
        </w:r>
        <w:r w:rsidRPr="009E5B07">
          <w:rPr>
            <w:rFonts w:eastAsia="Times New Roman"/>
            <w:szCs w:val="24"/>
            <w:lang w:eastAsia="en-US"/>
          </w:rPr>
          <w:br/>
          <w:t>ΦΑΜΕΛΛΟΣ Σ. , σελ.</w:t>
        </w:r>
        <w:r w:rsidRPr="009E5B07">
          <w:rPr>
            <w:rFonts w:eastAsia="Times New Roman"/>
            <w:szCs w:val="24"/>
            <w:lang w:eastAsia="en-US"/>
          </w:rPr>
          <w:br/>
        </w:r>
        <w:r w:rsidRPr="009E5B07">
          <w:rPr>
            <w:rFonts w:eastAsia="Times New Roman"/>
            <w:szCs w:val="24"/>
            <w:lang w:eastAsia="en-US"/>
          </w:rPr>
          <w:br/>
          <w:t>Δ. Επί της επερώτησης:</w:t>
        </w:r>
        <w:r w:rsidRPr="009E5B07">
          <w:rPr>
            <w:rFonts w:eastAsia="Times New Roman"/>
            <w:szCs w:val="24"/>
            <w:lang w:eastAsia="en-US"/>
          </w:rPr>
          <w:br/>
          <w:t>ΑΡΒΑΝΙΤΙΔΗΣ Γ. , σελ.</w:t>
        </w:r>
        <w:r w:rsidRPr="009E5B07">
          <w:rPr>
            <w:rFonts w:eastAsia="Times New Roman"/>
            <w:szCs w:val="24"/>
            <w:lang w:eastAsia="en-US"/>
          </w:rPr>
          <w:br/>
          <w:t>ΚΑΒΑΔΕΛΛΑΣ Δ. , σελ.</w:t>
        </w:r>
        <w:r w:rsidRPr="009E5B07">
          <w:rPr>
            <w:rFonts w:eastAsia="Times New Roman"/>
            <w:szCs w:val="24"/>
            <w:lang w:eastAsia="en-US"/>
          </w:rPr>
          <w:br/>
          <w:t>ΚΑΡΡΑΣ Γ. , σελ.</w:t>
        </w:r>
        <w:r w:rsidRPr="009E5B07">
          <w:rPr>
            <w:rFonts w:eastAsia="Times New Roman"/>
            <w:szCs w:val="24"/>
            <w:lang w:eastAsia="en-US"/>
          </w:rPr>
          <w:br/>
          <w:t>ΚΑΣΙΔΙΑΡΗΣ Η. , σελ.</w:t>
        </w:r>
        <w:r w:rsidRPr="009E5B07">
          <w:rPr>
            <w:rFonts w:eastAsia="Times New Roman"/>
            <w:szCs w:val="24"/>
            <w:lang w:eastAsia="en-US"/>
          </w:rPr>
          <w:br/>
          <w:t>ΚΟΝΤΟΝΗΣ Χ. , σελ.</w:t>
        </w:r>
        <w:r w:rsidRPr="009E5B07">
          <w:rPr>
            <w:rFonts w:eastAsia="Times New Roman"/>
            <w:szCs w:val="24"/>
            <w:lang w:eastAsia="en-US"/>
          </w:rPr>
          <w:br/>
          <w:t>ΚΟΥΤΣΟΥΚΟΣ Γ. , σελ.</w:t>
        </w:r>
        <w:r w:rsidRPr="009E5B07">
          <w:rPr>
            <w:rFonts w:eastAsia="Times New Roman"/>
            <w:szCs w:val="24"/>
            <w:lang w:eastAsia="en-US"/>
          </w:rPr>
          <w:br/>
          <w:t>ΚΩΝΣΤΑΝΤΙΝΟΠΟΥΛΟΣ Ο. , σελ.</w:t>
        </w:r>
        <w:r w:rsidRPr="009E5B07">
          <w:rPr>
            <w:rFonts w:eastAsia="Times New Roman"/>
            <w:szCs w:val="24"/>
            <w:lang w:eastAsia="en-US"/>
          </w:rPr>
          <w:br/>
          <w:t>ΚΩΝΣΤΑΝΤΟΠΟΥΛΟΣ Δ. , σελ.</w:t>
        </w:r>
        <w:r w:rsidRPr="009E5B07">
          <w:rPr>
            <w:rFonts w:eastAsia="Times New Roman"/>
            <w:szCs w:val="24"/>
            <w:lang w:eastAsia="en-US"/>
          </w:rPr>
          <w:br/>
          <w:t>ΛΟΒΕΡΔΟΣ Α. , σελ.</w:t>
        </w:r>
        <w:r w:rsidRPr="009E5B07">
          <w:rPr>
            <w:rFonts w:eastAsia="Times New Roman"/>
            <w:szCs w:val="24"/>
            <w:lang w:eastAsia="en-US"/>
          </w:rPr>
          <w:br/>
          <w:t>ΜΑΥΡΩΤΑΣ Γ. , σελ.</w:t>
        </w:r>
        <w:r w:rsidRPr="009E5B07">
          <w:rPr>
            <w:rFonts w:eastAsia="Times New Roman"/>
            <w:szCs w:val="24"/>
            <w:lang w:eastAsia="en-US"/>
          </w:rPr>
          <w:br/>
          <w:t>ΠΑΝΑΓΙΩΤΟΠΟΥΛΟΣ Ν. , σελ.</w:t>
        </w:r>
        <w:r w:rsidRPr="009E5B07">
          <w:rPr>
            <w:rFonts w:eastAsia="Times New Roman"/>
            <w:szCs w:val="24"/>
            <w:lang w:eastAsia="en-US"/>
          </w:rPr>
          <w:br/>
          <w:t>ΠΑΠΑΘΕΟΔΩΡΟΥ Θ. , σελ.</w:t>
        </w:r>
        <w:r w:rsidRPr="009E5B07">
          <w:rPr>
            <w:rFonts w:eastAsia="Times New Roman"/>
            <w:szCs w:val="24"/>
            <w:lang w:eastAsia="en-US"/>
          </w:rPr>
          <w:br/>
          <w:t>ΠΑΠΑΧΡΙΣΤΟΠΟΥΛΟΣ Α. , σελ.</w:t>
        </w:r>
        <w:r w:rsidRPr="009E5B07">
          <w:rPr>
            <w:rFonts w:eastAsia="Times New Roman"/>
            <w:szCs w:val="24"/>
            <w:lang w:eastAsia="en-US"/>
          </w:rPr>
          <w:br/>
          <w:t>ΤΣΙΡΚΑΣ Β. , σελ.</w:t>
        </w:r>
        <w:r w:rsidRPr="009E5B07">
          <w:rPr>
            <w:rFonts w:eastAsia="Times New Roman"/>
            <w:szCs w:val="24"/>
            <w:lang w:eastAsia="en-US"/>
          </w:rPr>
          <w:br/>
          <w:t>ΧΡΙΣΤΟΦΙΛΟΠΟΥΛΟΥ Π. , σελ.</w:t>
        </w:r>
        <w:r w:rsidRPr="009E5B07">
          <w:rPr>
            <w:rFonts w:eastAsia="Times New Roman"/>
            <w:szCs w:val="24"/>
            <w:lang w:eastAsia="en-US"/>
          </w:rPr>
          <w:br/>
        </w:r>
        <w:r w:rsidRPr="009E5B07">
          <w:rPr>
            <w:rFonts w:eastAsia="Times New Roman"/>
            <w:szCs w:val="24"/>
            <w:lang w:eastAsia="en-US"/>
          </w:rPr>
          <w:br/>
          <w:t>ΠΑΡΕΜΒΑΣΕΙΣ:</w:t>
        </w:r>
        <w:r w:rsidRPr="009E5B07">
          <w:rPr>
            <w:rFonts w:eastAsia="Times New Roman"/>
            <w:szCs w:val="24"/>
            <w:lang w:eastAsia="en-US"/>
          </w:rPr>
          <w:br/>
          <w:t>ΚΟΖΟΜΠΟΛΗ - ΑΜΑΝΑΤΙΔΗ Π. , σελ.</w:t>
        </w:r>
        <w:r w:rsidRPr="009E5B07">
          <w:rPr>
            <w:rFonts w:eastAsia="Times New Roman"/>
            <w:szCs w:val="24"/>
            <w:lang w:eastAsia="en-US"/>
          </w:rPr>
          <w:br/>
        </w:r>
      </w:ins>
    </w:p>
    <w:p w14:paraId="1DA3163C" w14:textId="42137138" w:rsidR="00984254" w:rsidRDefault="009E5B07">
      <w:pPr>
        <w:spacing w:line="600" w:lineRule="auto"/>
        <w:ind w:firstLine="720"/>
        <w:jc w:val="center"/>
        <w:rPr>
          <w:rFonts w:eastAsia="Times New Roman" w:cs="Times New Roman"/>
          <w:szCs w:val="24"/>
        </w:rPr>
      </w:pPr>
      <w:r w:rsidRPr="002B5A90">
        <w:rPr>
          <w:rFonts w:eastAsia="Times New Roman"/>
          <w:szCs w:val="24"/>
        </w:rPr>
        <w:t>ΠΡΑΚΤΙΚΑ ΒΟΥΛΗΣ</w:t>
      </w:r>
    </w:p>
    <w:p w14:paraId="1DA3163D" w14:textId="77777777" w:rsidR="00984254" w:rsidRDefault="009E5B07">
      <w:pPr>
        <w:spacing w:line="600" w:lineRule="auto"/>
        <w:ind w:firstLine="720"/>
        <w:jc w:val="center"/>
        <w:rPr>
          <w:rFonts w:eastAsia="Times New Roman" w:cs="Times New Roman"/>
          <w:szCs w:val="24"/>
        </w:rPr>
      </w:pPr>
      <w:r>
        <w:rPr>
          <w:rFonts w:eastAsia="Times New Roman"/>
          <w:szCs w:val="24"/>
        </w:rPr>
        <w:t>Ι</w:t>
      </w:r>
      <w:r>
        <w:rPr>
          <w:rFonts w:eastAsia="Times New Roman"/>
          <w:szCs w:val="24"/>
        </w:rPr>
        <w:t>Ζ</w:t>
      </w:r>
      <w:r w:rsidRPr="002B5A90">
        <w:rPr>
          <w:rFonts w:eastAsia="Times New Roman"/>
          <w:szCs w:val="24"/>
        </w:rPr>
        <w:t xml:space="preserve">΄ ΠΕΡΙΟΔΟΣ </w:t>
      </w:r>
    </w:p>
    <w:p w14:paraId="1DA3163E" w14:textId="77777777" w:rsidR="00984254" w:rsidRDefault="009E5B07">
      <w:pPr>
        <w:spacing w:line="600" w:lineRule="auto"/>
        <w:ind w:firstLine="720"/>
        <w:jc w:val="center"/>
        <w:rPr>
          <w:rFonts w:eastAsia="Times New Roman" w:cs="Times New Roman"/>
          <w:szCs w:val="24"/>
        </w:rPr>
      </w:pPr>
      <w:r w:rsidRPr="002B5A90">
        <w:rPr>
          <w:rFonts w:eastAsia="Times New Roman"/>
          <w:szCs w:val="24"/>
        </w:rPr>
        <w:t>ΠΡΟΕΔΡΕΥΟΜΕΝΗΣ ΚΟΙΝΟΒΟΥΛΕΥΤΙΚΗΣ ΔΗΜΟΚΡΑΤΙΑΣ</w:t>
      </w:r>
    </w:p>
    <w:p w14:paraId="1DA3163F" w14:textId="77777777" w:rsidR="00984254" w:rsidRDefault="009E5B07">
      <w:pPr>
        <w:spacing w:line="600" w:lineRule="auto"/>
        <w:ind w:firstLine="720"/>
        <w:jc w:val="center"/>
        <w:rPr>
          <w:rFonts w:eastAsia="Times New Roman" w:cs="Times New Roman"/>
          <w:szCs w:val="24"/>
        </w:rPr>
      </w:pPr>
      <w:r>
        <w:rPr>
          <w:rFonts w:eastAsia="Times New Roman"/>
          <w:szCs w:val="24"/>
        </w:rPr>
        <w:t>ΣΥΝΟΔΟΣ Γ</w:t>
      </w:r>
      <w:r w:rsidRPr="002B5A90">
        <w:rPr>
          <w:rFonts w:eastAsia="Times New Roman"/>
          <w:szCs w:val="24"/>
        </w:rPr>
        <w:t>΄</w:t>
      </w:r>
    </w:p>
    <w:p w14:paraId="1DA31640" w14:textId="77777777" w:rsidR="00984254" w:rsidRDefault="009E5B07">
      <w:pPr>
        <w:spacing w:line="600" w:lineRule="auto"/>
        <w:ind w:firstLine="720"/>
        <w:jc w:val="center"/>
        <w:rPr>
          <w:rFonts w:eastAsia="Times New Roman" w:cs="Times New Roman"/>
          <w:szCs w:val="24"/>
        </w:rPr>
      </w:pPr>
      <w:r>
        <w:rPr>
          <w:rFonts w:eastAsia="Times New Roman"/>
          <w:szCs w:val="24"/>
        </w:rPr>
        <w:t>ΣΥΝΕΔΡΙΑΣΗ ΡΚΘ</w:t>
      </w:r>
      <w:r w:rsidRPr="002B5A90">
        <w:rPr>
          <w:rFonts w:eastAsia="Times New Roman"/>
          <w:szCs w:val="24"/>
        </w:rPr>
        <w:t>΄</w:t>
      </w:r>
    </w:p>
    <w:p w14:paraId="1DA31641" w14:textId="77777777" w:rsidR="00984254" w:rsidRDefault="009E5B07">
      <w:pPr>
        <w:spacing w:line="600" w:lineRule="auto"/>
        <w:ind w:firstLine="720"/>
        <w:jc w:val="center"/>
        <w:rPr>
          <w:rFonts w:eastAsia="Times New Roman" w:cs="Times New Roman"/>
          <w:szCs w:val="24"/>
        </w:rPr>
      </w:pPr>
      <w:r>
        <w:rPr>
          <w:rFonts w:eastAsia="Times New Roman"/>
          <w:szCs w:val="24"/>
        </w:rPr>
        <w:t>Παρασκευή 1 Ιουνίου 2018</w:t>
      </w:r>
    </w:p>
    <w:p w14:paraId="1DA31642" w14:textId="77777777" w:rsidR="00984254" w:rsidRDefault="009E5B07">
      <w:pPr>
        <w:spacing w:line="600" w:lineRule="auto"/>
        <w:ind w:firstLine="720"/>
        <w:jc w:val="both"/>
        <w:rPr>
          <w:rFonts w:eastAsia="Times New Roman" w:cs="Times New Roman"/>
          <w:szCs w:val="24"/>
        </w:rPr>
      </w:pPr>
      <w:r>
        <w:rPr>
          <w:rFonts w:eastAsia="Times New Roman"/>
          <w:szCs w:val="24"/>
        </w:rPr>
        <w:t>Αθήνα, σήμερα την</w:t>
      </w:r>
      <w:r w:rsidRPr="002B5A90">
        <w:rPr>
          <w:rFonts w:eastAsia="Times New Roman"/>
          <w:szCs w:val="24"/>
        </w:rPr>
        <w:t xml:space="preserve"> </w:t>
      </w:r>
      <w:r>
        <w:rPr>
          <w:rFonts w:eastAsia="Times New Roman"/>
          <w:szCs w:val="24"/>
        </w:rPr>
        <w:t>1</w:t>
      </w:r>
      <w:r w:rsidRPr="00A52A34">
        <w:rPr>
          <w:rFonts w:eastAsia="Times New Roman"/>
          <w:szCs w:val="24"/>
          <w:vertAlign w:val="superscript"/>
        </w:rPr>
        <w:t>η</w:t>
      </w:r>
      <w:r>
        <w:rPr>
          <w:rFonts w:eastAsia="Times New Roman"/>
          <w:szCs w:val="24"/>
        </w:rPr>
        <w:t xml:space="preserve"> Ιουνίου 2018, ημέρα Παρασκευή και ώρα 10.07</w:t>
      </w:r>
      <w:r w:rsidRPr="002B5A90">
        <w:rPr>
          <w:rFonts w:eastAsia="Times New Roman"/>
          <w:szCs w:val="24"/>
        </w:rPr>
        <w:t>΄</w:t>
      </w:r>
      <w:r w:rsidRPr="00420473">
        <w:rPr>
          <w:rFonts w:eastAsia="Times New Roman"/>
          <w:szCs w:val="24"/>
        </w:rPr>
        <w:t>,</w:t>
      </w:r>
      <w:r w:rsidRPr="002B5A90">
        <w:rPr>
          <w:rFonts w:eastAsia="Times New Roman"/>
          <w:szCs w:val="24"/>
        </w:rPr>
        <w:t xml:space="preserve"> συνήλθε στην Αίθουσα των συνεδριάσεων του Βουλευτηρίου η Βουλή σε </w:t>
      </w:r>
      <w:r>
        <w:rPr>
          <w:rFonts w:eastAsia="Times New Roman"/>
          <w:szCs w:val="24"/>
        </w:rPr>
        <w:t>ο</w:t>
      </w:r>
      <w:r w:rsidRPr="002B5A90">
        <w:rPr>
          <w:rFonts w:eastAsia="Times New Roman"/>
          <w:szCs w:val="24"/>
        </w:rPr>
        <w:t xml:space="preserve">λομέλεια για να συνεδριάσει υπό την προεδρία του </w:t>
      </w:r>
      <w:r>
        <w:rPr>
          <w:rFonts w:eastAsia="Times New Roman"/>
          <w:szCs w:val="24"/>
        </w:rPr>
        <w:t xml:space="preserve">Η΄ Αντιπροέδρου </w:t>
      </w:r>
      <w:r w:rsidRPr="002B5A90">
        <w:rPr>
          <w:rFonts w:eastAsia="Times New Roman"/>
          <w:szCs w:val="24"/>
        </w:rPr>
        <w:t xml:space="preserve">αυτής κ. </w:t>
      </w:r>
      <w:r w:rsidRPr="00E401FA">
        <w:rPr>
          <w:rFonts w:eastAsia="Times New Roman"/>
          <w:b/>
          <w:szCs w:val="24"/>
        </w:rPr>
        <w:t>ΔΗΜΗΤΡΙΟΥ ΚΑΜΜΕΝΟΥ</w:t>
      </w:r>
      <w:r w:rsidRPr="00420473">
        <w:rPr>
          <w:rFonts w:eastAsia="Times New Roman"/>
          <w:szCs w:val="24"/>
        </w:rPr>
        <w:t>.</w:t>
      </w:r>
    </w:p>
    <w:p w14:paraId="1DA31643" w14:textId="77777777" w:rsidR="00984254" w:rsidRDefault="009E5B07">
      <w:pPr>
        <w:spacing w:line="600" w:lineRule="auto"/>
        <w:ind w:firstLine="720"/>
        <w:jc w:val="both"/>
        <w:rPr>
          <w:rFonts w:eastAsia="Times New Roman"/>
          <w:szCs w:val="24"/>
        </w:rPr>
      </w:pPr>
      <w:r w:rsidRPr="00FC1D3D">
        <w:rPr>
          <w:rFonts w:eastAsia="Times New Roman"/>
          <w:b/>
          <w:bCs/>
          <w:szCs w:val="24"/>
        </w:rPr>
        <w:t>ΠΡΟΕΔΡΕΥΩΝ (</w:t>
      </w:r>
      <w:r>
        <w:rPr>
          <w:rFonts w:eastAsia="Times New Roman"/>
          <w:b/>
          <w:bCs/>
          <w:szCs w:val="24"/>
        </w:rPr>
        <w:t>Δημήτριος Καμμένος</w:t>
      </w:r>
      <w:r w:rsidRPr="00FC1D3D">
        <w:rPr>
          <w:rFonts w:eastAsia="Times New Roman"/>
          <w:b/>
          <w:bCs/>
          <w:szCs w:val="24"/>
        </w:rPr>
        <w:t>):</w:t>
      </w:r>
      <w:r>
        <w:rPr>
          <w:rFonts w:eastAsia="Times New Roman"/>
          <w:b/>
          <w:bCs/>
          <w:szCs w:val="24"/>
        </w:rPr>
        <w:t xml:space="preserve"> </w:t>
      </w:r>
      <w:r w:rsidRPr="002B5A90">
        <w:rPr>
          <w:rFonts w:eastAsia="Times New Roman"/>
          <w:szCs w:val="24"/>
        </w:rPr>
        <w:t>Κυρίες και κύριοι συνάδελφοι, αρχίζει η συνεδρίαση.</w:t>
      </w:r>
    </w:p>
    <w:p w14:paraId="1DA31644" w14:textId="77777777" w:rsidR="00984254" w:rsidRDefault="009E5B07">
      <w:pPr>
        <w:spacing w:line="600" w:lineRule="auto"/>
        <w:ind w:firstLine="720"/>
        <w:jc w:val="both"/>
        <w:rPr>
          <w:rFonts w:eastAsia="Times New Roman" w:cs="Times New Roman"/>
          <w:szCs w:val="24"/>
        </w:rPr>
      </w:pPr>
      <w:r w:rsidRPr="00C7331B">
        <w:rPr>
          <w:rFonts w:eastAsia="Times New Roman" w:cs="Times New Roman"/>
          <w:szCs w:val="24"/>
        </w:rPr>
        <w:t>Παρακαλεί</w:t>
      </w:r>
      <w:r w:rsidRPr="00C7331B">
        <w:rPr>
          <w:rFonts w:eastAsia="Times New Roman" w:cs="Times New Roman"/>
          <w:szCs w:val="24"/>
        </w:rPr>
        <w:t xml:space="preserve">ται </w:t>
      </w:r>
      <w:r>
        <w:rPr>
          <w:rFonts w:eastAsia="Times New Roman" w:cs="Times New Roman"/>
          <w:szCs w:val="24"/>
        </w:rPr>
        <w:t xml:space="preserve">η κυρία </w:t>
      </w:r>
      <w:r w:rsidRPr="00C7331B">
        <w:rPr>
          <w:rFonts w:eastAsia="Times New Roman" w:cs="Times New Roman"/>
          <w:szCs w:val="24"/>
        </w:rPr>
        <w:t>Γραμματέας να ανακοινώσει τις αναφορές προς το Σώμα.</w:t>
      </w:r>
    </w:p>
    <w:p w14:paraId="1DA31645" w14:textId="77777777" w:rsidR="00984254" w:rsidRDefault="009E5B07">
      <w:pPr>
        <w:spacing w:line="600" w:lineRule="auto"/>
        <w:ind w:firstLine="539"/>
        <w:jc w:val="both"/>
        <w:rPr>
          <w:rFonts w:eastAsia="Times New Roman" w:cs="Times New Roman"/>
          <w:szCs w:val="24"/>
        </w:rPr>
      </w:pPr>
      <w:r w:rsidRPr="00C7331B">
        <w:rPr>
          <w:rFonts w:eastAsia="Times New Roman" w:cs="Times New Roman"/>
          <w:szCs w:val="24"/>
        </w:rPr>
        <w:t xml:space="preserve">(Ανακοινώνονται προς το Σώμα από </w:t>
      </w:r>
      <w:r>
        <w:rPr>
          <w:rFonts w:eastAsia="Times New Roman" w:cs="Times New Roman"/>
          <w:szCs w:val="24"/>
        </w:rPr>
        <w:t>τη</w:t>
      </w:r>
      <w:r>
        <w:rPr>
          <w:rFonts w:eastAsia="Times New Roman" w:cs="Times New Roman"/>
          <w:szCs w:val="24"/>
        </w:rPr>
        <w:t xml:space="preserve"> Γραμματέα της Βουλής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Αναστασία </w:t>
      </w:r>
      <w:proofErr w:type="spellStart"/>
      <w:r>
        <w:rPr>
          <w:rFonts w:eastAsia="Times New Roman" w:cs="Times New Roman"/>
          <w:szCs w:val="24"/>
        </w:rPr>
        <w:t>Γκαρά</w:t>
      </w:r>
      <w:proofErr w:type="spellEnd"/>
      <w:r>
        <w:rPr>
          <w:rFonts w:eastAsia="Times New Roman" w:cs="Times New Roman"/>
          <w:szCs w:val="24"/>
        </w:rPr>
        <w:t xml:space="preserve">, Βουλευτή Έβρου, </w:t>
      </w:r>
      <w:r w:rsidRPr="00C7331B">
        <w:rPr>
          <w:rFonts w:eastAsia="Times New Roman" w:cs="Times New Roman"/>
          <w:szCs w:val="24"/>
        </w:rPr>
        <w:t xml:space="preserve">τα </w:t>
      </w:r>
      <w:r>
        <w:rPr>
          <w:rFonts w:eastAsia="Times New Roman" w:cs="Times New Roman"/>
          <w:szCs w:val="24"/>
        </w:rPr>
        <w:t>ακόλουθα</w:t>
      </w:r>
      <w:r w:rsidRPr="00C7331B">
        <w:rPr>
          <w:rFonts w:eastAsia="Times New Roman" w:cs="Times New Roman"/>
          <w:szCs w:val="24"/>
        </w:rPr>
        <w:t>:</w:t>
      </w:r>
    </w:p>
    <w:p w14:paraId="1DA3164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1DA31647" w14:textId="77777777" w:rsidR="00984254" w:rsidRDefault="009E5B07">
      <w:pPr>
        <w:spacing w:line="600" w:lineRule="auto"/>
        <w:ind w:firstLine="709"/>
        <w:jc w:val="center"/>
        <w:rPr>
          <w:rFonts w:eastAsia="Times New Roman" w:cs="Times New Roman"/>
          <w:color w:val="FF0000"/>
          <w:szCs w:val="24"/>
        </w:rPr>
      </w:pPr>
      <w:r w:rsidRPr="003D755A">
        <w:rPr>
          <w:rFonts w:eastAsia="Times New Roman" w:cs="Times New Roman"/>
          <w:color w:val="FF0000"/>
          <w:szCs w:val="24"/>
        </w:rPr>
        <w:lastRenderedPageBreak/>
        <w:t>(Να μπει η σελ</w:t>
      </w:r>
      <w:r w:rsidRPr="003D755A">
        <w:rPr>
          <w:rFonts w:eastAsia="Times New Roman" w:cs="Times New Roman"/>
          <w:color w:val="FF0000"/>
          <w:szCs w:val="24"/>
        </w:rPr>
        <w:t xml:space="preserve">. </w:t>
      </w:r>
      <w:r w:rsidRPr="003D755A">
        <w:rPr>
          <w:rFonts w:eastAsia="Times New Roman" w:cs="Times New Roman"/>
          <w:color w:val="FF0000"/>
          <w:szCs w:val="24"/>
        </w:rPr>
        <w:t>2</w:t>
      </w:r>
      <w:r w:rsidRPr="003D755A">
        <w:rPr>
          <w:rFonts w:eastAsia="Times New Roman" w:cs="Times New Roman"/>
          <w:color w:val="FF0000"/>
          <w:szCs w:val="24"/>
        </w:rPr>
        <w:t>α)</w:t>
      </w:r>
      <w:r w:rsidRPr="003D755A">
        <w:rPr>
          <w:rFonts w:eastAsia="Times New Roman" w:cs="Times New Roman"/>
          <w:color w:val="FF0000"/>
          <w:szCs w:val="24"/>
        </w:rPr>
        <w:t xml:space="preserve"> </w:t>
      </w:r>
    </w:p>
    <w:p w14:paraId="1DA3164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Β. ΑΠΑΝΤΗΣΕΙΣ ΥΠΟΥΡΓΩΝ ΣΕ ΕΡΩΤΗΣΕΙΣ </w:t>
      </w:r>
      <w:r>
        <w:rPr>
          <w:rFonts w:eastAsia="Times New Roman" w:cs="Times New Roman"/>
          <w:szCs w:val="24"/>
        </w:rPr>
        <w:t>ΒΟΥΛΕΥΤΩΝ</w:t>
      </w:r>
    </w:p>
    <w:p w14:paraId="1DA31649" w14:textId="77777777" w:rsidR="00984254" w:rsidRDefault="009E5B07">
      <w:pPr>
        <w:spacing w:line="600" w:lineRule="auto"/>
        <w:ind w:firstLine="709"/>
        <w:jc w:val="center"/>
        <w:rPr>
          <w:rFonts w:eastAsia="Times New Roman" w:cs="Times New Roman"/>
          <w:color w:val="FF0000"/>
          <w:szCs w:val="24"/>
        </w:rPr>
      </w:pPr>
      <w:r w:rsidRPr="003D755A">
        <w:rPr>
          <w:rFonts w:eastAsia="Times New Roman" w:cs="Times New Roman"/>
          <w:color w:val="FF0000"/>
          <w:szCs w:val="24"/>
        </w:rPr>
        <w:t xml:space="preserve">(Να μπει η σελ. </w:t>
      </w:r>
      <w:r w:rsidRPr="003D755A">
        <w:rPr>
          <w:rFonts w:eastAsia="Times New Roman" w:cs="Times New Roman"/>
          <w:color w:val="FF0000"/>
          <w:szCs w:val="24"/>
        </w:rPr>
        <w:t>2</w:t>
      </w:r>
      <w:r w:rsidRPr="003D755A">
        <w:rPr>
          <w:rFonts w:eastAsia="Times New Roman" w:cs="Times New Roman"/>
          <w:color w:val="FF0000"/>
          <w:szCs w:val="24"/>
        </w:rPr>
        <w:t>β)</w:t>
      </w:r>
    </w:p>
    <w:p w14:paraId="1DA3164A" w14:textId="77777777" w:rsidR="00984254" w:rsidRDefault="009E5B07">
      <w:pPr>
        <w:spacing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 ΛΟΓΩ ΑΛΛΑΓΗΣ ΘΕΜΑΤΟΣ</w:t>
      </w:r>
    </w:p>
    <w:p w14:paraId="1DA3164B" w14:textId="77777777" w:rsidR="00984254" w:rsidRDefault="009E5B07">
      <w:pPr>
        <w:spacing w:line="600" w:lineRule="auto"/>
        <w:ind w:firstLine="720"/>
        <w:jc w:val="both"/>
        <w:rPr>
          <w:rFonts w:eastAsia="Times New Roman" w:cs="Times New Roman"/>
          <w:szCs w:val="24"/>
        </w:rPr>
      </w:pPr>
      <w:r w:rsidRPr="007E6F0B">
        <w:rPr>
          <w:rFonts w:eastAsia="Times New Roman" w:cs="Times New Roman"/>
          <w:b/>
          <w:szCs w:val="24"/>
        </w:rPr>
        <w:t>ΠΡΟΕΔΡ</w:t>
      </w:r>
      <w:r>
        <w:rPr>
          <w:rFonts w:eastAsia="Times New Roman" w:cs="Times New Roman"/>
          <w:b/>
          <w:szCs w:val="24"/>
        </w:rPr>
        <w:t>ΕΥΩΝ</w:t>
      </w:r>
      <w:r w:rsidRPr="007E6F0B">
        <w:rPr>
          <w:rFonts w:eastAsia="Times New Roman" w:cs="Times New Roman"/>
          <w:b/>
          <w:szCs w:val="24"/>
        </w:rPr>
        <w:t xml:space="preserve"> (Δημήτριος Καμμένος):</w:t>
      </w:r>
      <w:r>
        <w:rPr>
          <w:rFonts w:eastAsia="Times New Roman" w:cs="Times New Roman"/>
          <w:szCs w:val="24"/>
        </w:rPr>
        <w:t xml:space="preserve"> Κυρίες και κύριοι συνάδελφοι,</w:t>
      </w:r>
    </w:p>
    <w:p w14:paraId="1DA3164C" w14:textId="77777777" w:rsidR="00984254" w:rsidRDefault="009E5B07">
      <w:pPr>
        <w:spacing w:line="600" w:lineRule="auto"/>
        <w:jc w:val="both"/>
        <w:rPr>
          <w:rFonts w:eastAsia="Times New Roman" w:cs="Times New Roman"/>
          <w:szCs w:val="24"/>
        </w:rPr>
      </w:pPr>
      <w:r>
        <w:rPr>
          <w:rFonts w:eastAsia="Times New Roman" w:cs="Times New Roman"/>
          <w:szCs w:val="24"/>
        </w:rPr>
        <w:t>εισερχόμαστε στη συζήτηση των</w:t>
      </w:r>
    </w:p>
    <w:p w14:paraId="1DA3164D" w14:textId="77777777" w:rsidR="00984254" w:rsidRDefault="009E5B07">
      <w:pPr>
        <w:spacing w:line="600" w:lineRule="auto"/>
        <w:jc w:val="center"/>
        <w:rPr>
          <w:rFonts w:eastAsia="Times New Roman" w:cs="Times New Roman"/>
          <w:b/>
          <w:szCs w:val="24"/>
        </w:rPr>
      </w:pPr>
      <w:r w:rsidRPr="000B302D">
        <w:rPr>
          <w:rFonts w:eastAsia="Times New Roman" w:cs="Times New Roman"/>
          <w:b/>
          <w:szCs w:val="24"/>
        </w:rPr>
        <w:t>ΕΠΙΚΑΙΡΩΝ ΕΡΩΤΗΣΕΩΝ</w:t>
      </w:r>
    </w:p>
    <w:p w14:paraId="1DA3164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ριν </w:t>
      </w:r>
      <w:r>
        <w:rPr>
          <w:rFonts w:eastAsia="Times New Roman" w:cs="Times New Roman"/>
          <w:szCs w:val="24"/>
        </w:rPr>
        <w:t>ξεκινήσουμε,</w:t>
      </w:r>
      <w:r>
        <w:rPr>
          <w:rFonts w:eastAsia="Times New Roman" w:cs="Times New Roman"/>
          <w:szCs w:val="24"/>
        </w:rPr>
        <w:t xml:space="preserve"> </w:t>
      </w:r>
      <w:r>
        <w:rPr>
          <w:rFonts w:eastAsia="Times New Roman" w:cs="Times New Roman"/>
          <w:szCs w:val="24"/>
        </w:rPr>
        <w:t>επιτρέψτε μου</w:t>
      </w:r>
      <w:r>
        <w:rPr>
          <w:rFonts w:eastAsia="Times New Roman" w:cs="Times New Roman"/>
          <w:szCs w:val="24"/>
        </w:rPr>
        <w:t xml:space="preserve"> να ανακοινώσω στο Σώμα το δελτίο των επικαίρων ερωτήσεων της Δευτέρας 4 Ιουνίου 2018.</w:t>
      </w:r>
    </w:p>
    <w:p w14:paraId="1DA3164F" w14:textId="77777777" w:rsidR="00984254" w:rsidRDefault="009E5B07">
      <w:pPr>
        <w:spacing w:line="600" w:lineRule="auto"/>
        <w:ind w:firstLine="720"/>
        <w:jc w:val="both"/>
        <w:rPr>
          <w:rFonts w:eastAsia="Times New Roman" w:cs="Times New Roman"/>
          <w:bCs/>
          <w:szCs w:val="24"/>
        </w:rPr>
      </w:pPr>
      <w:r w:rsidRPr="007E6F0B">
        <w:rPr>
          <w:rFonts w:eastAsia="Times New Roman" w:cs="Times New Roman"/>
          <w:bCs/>
          <w:szCs w:val="24"/>
        </w:rPr>
        <w:t xml:space="preserve">Α. </w:t>
      </w:r>
      <w:r w:rsidRPr="007E6F0B">
        <w:rPr>
          <w:rFonts w:eastAsia="Times New Roman" w:cs="Times New Roman"/>
          <w:bCs/>
          <w:szCs w:val="24"/>
        </w:rPr>
        <w:t>ΕΠΙΚΑΙΡΕΣ ΕΡΩΤΗΣΕΙΣ</w:t>
      </w:r>
      <w:r w:rsidRPr="007E6F0B">
        <w:rPr>
          <w:rFonts w:eastAsia="Times New Roman" w:cs="Times New Roman"/>
          <w:bCs/>
          <w:szCs w:val="24"/>
        </w:rPr>
        <w:t xml:space="preserve"> Πρώτου Κύκλου (Άρθρο 130 παρ</w:t>
      </w:r>
      <w:r>
        <w:rPr>
          <w:rFonts w:eastAsia="Times New Roman" w:cs="Times New Roman"/>
          <w:bCs/>
          <w:szCs w:val="24"/>
        </w:rPr>
        <w:t>άγραφοι</w:t>
      </w:r>
      <w:r w:rsidRPr="007E6F0B">
        <w:rPr>
          <w:rFonts w:eastAsia="Times New Roman" w:cs="Times New Roman"/>
          <w:bCs/>
          <w:szCs w:val="24"/>
        </w:rPr>
        <w:t xml:space="preserve"> 2 και 3 </w:t>
      </w:r>
      <w:r>
        <w:rPr>
          <w:rFonts w:eastAsia="Times New Roman" w:cs="Times New Roman"/>
          <w:bCs/>
          <w:szCs w:val="24"/>
        </w:rPr>
        <w:t xml:space="preserve">του </w:t>
      </w:r>
      <w:r w:rsidRPr="007E6F0B">
        <w:rPr>
          <w:rFonts w:eastAsia="Times New Roman" w:cs="Times New Roman"/>
          <w:bCs/>
          <w:szCs w:val="24"/>
        </w:rPr>
        <w:t>Καν</w:t>
      </w:r>
      <w:r>
        <w:rPr>
          <w:rFonts w:eastAsia="Times New Roman" w:cs="Times New Roman"/>
          <w:bCs/>
          <w:szCs w:val="24"/>
        </w:rPr>
        <w:t>ονισμού της</w:t>
      </w:r>
      <w:r w:rsidRPr="007E6F0B">
        <w:rPr>
          <w:rFonts w:eastAsia="Times New Roman" w:cs="Times New Roman"/>
          <w:bCs/>
          <w:szCs w:val="24"/>
        </w:rPr>
        <w:t xml:space="preserve"> Βουλής</w:t>
      </w:r>
      <w:r>
        <w:rPr>
          <w:rFonts w:eastAsia="Times New Roman" w:cs="Times New Roman"/>
          <w:bCs/>
          <w:szCs w:val="24"/>
        </w:rPr>
        <w:t>)</w:t>
      </w:r>
    </w:p>
    <w:p w14:paraId="1DA3165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1. Η με αριθμό 1710/29-5-2018 επίκαιρη ερώτηση του Βουλευτή Κυκλάδων του Συ</w:t>
      </w:r>
      <w:r>
        <w:rPr>
          <w:rFonts w:eastAsia="Times New Roman" w:cs="Times New Roman"/>
          <w:szCs w:val="24"/>
        </w:rPr>
        <w:t xml:space="preserve">νασπισμού Ριζοσπαστικής Αριστεράς κ. </w:t>
      </w:r>
      <w:r w:rsidRPr="007E6F0B">
        <w:rPr>
          <w:rFonts w:eastAsia="Times New Roman" w:cs="Times New Roman"/>
          <w:bCs/>
          <w:szCs w:val="24"/>
        </w:rPr>
        <w:t xml:space="preserve">Νικολάου </w:t>
      </w:r>
      <w:proofErr w:type="spellStart"/>
      <w:r w:rsidRPr="007E6F0B">
        <w:rPr>
          <w:rFonts w:eastAsia="Times New Roman" w:cs="Times New Roman"/>
          <w:bCs/>
          <w:szCs w:val="24"/>
        </w:rPr>
        <w:t>Μανιού</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7E6F0B">
        <w:rPr>
          <w:rFonts w:eastAsia="Times New Roman" w:cs="Times New Roman"/>
          <w:bCs/>
          <w:szCs w:val="24"/>
        </w:rPr>
        <w:t>Υγείας,</w:t>
      </w:r>
      <w:r>
        <w:rPr>
          <w:rFonts w:eastAsia="Times New Roman" w:cs="Times New Roman"/>
          <w:szCs w:val="24"/>
        </w:rPr>
        <w:t xml:space="preserve"> με θέμα: «Αυξημένα ποσοστά καισαρικών τομών στην Ελλάδα».</w:t>
      </w:r>
    </w:p>
    <w:p w14:paraId="1DA3165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1706/25-5-2018 επίκαιρη ερώτηση του Βουλευτή Β΄ Αθηνών της Νέας Δημοκρατίας κ. </w:t>
      </w:r>
      <w:r w:rsidRPr="007E6F0B">
        <w:rPr>
          <w:rFonts w:eastAsia="Times New Roman" w:cs="Times New Roman"/>
          <w:bCs/>
          <w:szCs w:val="24"/>
        </w:rPr>
        <w:t>Σπυρίδωνος</w:t>
      </w:r>
      <w:r>
        <w:rPr>
          <w:rFonts w:eastAsia="Times New Roman" w:cs="Times New Roman"/>
          <w:bCs/>
          <w:szCs w:val="24"/>
        </w:rPr>
        <w:t xml:space="preserve"> -</w:t>
      </w:r>
      <w:r w:rsidRPr="007E6F0B">
        <w:rPr>
          <w:rFonts w:eastAsia="Times New Roman" w:cs="Times New Roman"/>
          <w:bCs/>
          <w:szCs w:val="24"/>
        </w:rPr>
        <w:t xml:space="preserve"> </w:t>
      </w:r>
      <w:proofErr w:type="spellStart"/>
      <w:r>
        <w:rPr>
          <w:rFonts w:eastAsia="Times New Roman" w:cs="Times New Roman"/>
          <w:bCs/>
          <w:szCs w:val="24"/>
        </w:rPr>
        <w:t>Α</w:t>
      </w:r>
      <w:r w:rsidRPr="007E6F0B">
        <w:rPr>
          <w:rFonts w:eastAsia="Times New Roman" w:cs="Times New Roman"/>
          <w:bCs/>
          <w:szCs w:val="24"/>
        </w:rPr>
        <w:t>δ</w:t>
      </w:r>
      <w:r>
        <w:rPr>
          <w:rFonts w:eastAsia="Times New Roman" w:cs="Times New Roman"/>
          <w:bCs/>
          <w:szCs w:val="24"/>
        </w:rPr>
        <w:t>ώ</w:t>
      </w:r>
      <w:r w:rsidRPr="007E6F0B">
        <w:rPr>
          <w:rFonts w:eastAsia="Times New Roman" w:cs="Times New Roman"/>
          <w:bCs/>
          <w:szCs w:val="24"/>
        </w:rPr>
        <w:t>νι</w:t>
      </w:r>
      <w:r>
        <w:rPr>
          <w:rFonts w:eastAsia="Times New Roman" w:cs="Times New Roman"/>
          <w:bCs/>
          <w:szCs w:val="24"/>
        </w:rPr>
        <w:t>δος</w:t>
      </w:r>
      <w:proofErr w:type="spellEnd"/>
      <w:r w:rsidRPr="007E6F0B">
        <w:rPr>
          <w:rFonts w:eastAsia="Times New Roman" w:cs="Times New Roman"/>
          <w:bCs/>
          <w:szCs w:val="24"/>
        </w:rPr>
        <w:t xml:space="preserve"> Γεωρ</w:t>
      </w:r>
      <w:r w:rsidRPr="007E6F0B">
        <w:rPr>
          <w:rFonts w:eastAsia="Times New Roman" w:cs="Times New Roman"/>
          <w:bCs/>
          <w:szCs w:val="24"/>
        </w:rPr>
        <w:t>γιάδη</w:t>
      </w:r>
      <w:r>
        <w:rPr>
          <w:rFonts w:eastAsia="Times New Roman" w:cs="Times New Roman"/>
          <w:szCs w:val="24"/>
        </w:rPr>
        <w:t xml:space="preserve"> προς τον Υπουργό </w:t>
      </w:r>
      <w:r w:rsidRPr="007E6F0B">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«Σιγή ιχθύος τηρεί το Υπουργείο Οικονομικών σχετικά με τη σύμβαση του Οργανισμού Διαχείρισης Δημοσίου Χρέους (ΟΔΔΗΧ) με την επενδυτική τράπεζα “R</w:t>
      </w:r>
      <w:r>
        <w:rPr>
          <w:rFonts w:eastAsia="Times New Roman" w:cs="Times New Roman"/>
          <w:szCs w:val="24"/>
        </w:rPr>
        <w:t>OTHSCHILD</w:t>
      </w:r>
      <w:r>
        <w:rPr>
          <w:rFonts w:eastAsia="Times New Roman" w:cs="Times New Roman"/>
          <w:szCs w:val="24"/>
        </w:rPr>
        <w:t>”».</w:t>
      </w:r>
    </w:p>
    <w:p w14:paraId="1DA3165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3. Η με αριθμό 1708/25-5-2018 επίκαιρη ερώτηση του </w:t>
      </w:r>
      <w:r>
        <w:rPr>
          <w:rFonts w:eastAsia="Times New Roman" w:cs="Times New Roman"/>
          <w:szCs w:val="24"/>
        </w:rPr>
        <w:t>Βουλευτή Β΄ Αθηνών της Δημοκρατικής Συμπαράταξης ΠΑΣΟΚ</w:t>
      </w:r>
      <w:r w:rsidRPr="00420473">
        <w:rPr>
          <w:rFonts w:eastAsia="Times New Roman" w:cs="Times New Roman"/>
          <w:szCs w:val="24"/>
        </w:rPr>
        <w:t xml:space="preserve"> - </w:t>
      </w:r>
      <w:r>
        <w:rPr>
          <w:rFonts w:eastAsia="Times New Roman" w:cs="Times New Roman"/>
          <w:szCs w:val="24"/>
        </w:rPr>
        <w:t>ΔΗΜΑΡ κ.</w:t>
      </w:r>
      <w:r>
        <w:rPr>
          <w:rFonts w:eastAsia="Times New Roman" w:cs="Times New Roman"/>
          <w:b/>
          <w:bCs/>
          <w:szCs w:val="24"/>
        </w:rPr>
        <w:t xml:space="preserve"> </w:t>
      </w:r>
      <w:r w:rsidRPr="007E6F0B">
        <w:rPr>
          <w:rFonts w:eastAsia="Times New Roman" w:cs="Times New Roman"/>
          <w:bCs/>
          <w:szCs w:val="24"/>
        </w:rPr>
        <w:t>Ανδρέα Λοβέρδου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7E6F0B">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 xml:space="preserve">με θέμα: «Εφαρμογή του άρθρου 30Γ του </w:t>
      </w:r>
      <w:r>
        <w:rPr>
          <w:rFonts w:eastAsia="Times New Roman" w:cs="Times New Roman"/>
          <w:szCs w:val="24"/>
        </w:rPr>
        <w:t>ν</w:t>
      </w:r>
      <w:r>
        <w:rPr>
          <w:rFonts w:eastAsia="Times New Roman" w:cs="Times New Roman"/>
          <w:szCs w:val="24"/>
        </w:rPr>
        <w:t>.1264/1982 από το Υπουργείο Εθνικής Άμυνας».</w:t>
      </w:r>
    </w:p>
    <w:p w14:paraId="1DA31653" w14:textId="77777777" w:rsidR="00984254" w:rsidRDefault="009E5B07">
      <w:pPr>
        <w:spacing w:line="600" w:lineRule="auto"/>
        <w:ind w:firstLine="720"/>
        <w:jc w:val="both"/>
        <w:rPr>
          <w:rFonts w:eastAsia="Times New Roman" w:cs="Times New Roman"/>
          <w:bCs/>
          <w:szCs w:val="24"/>
        </w:rPr>
      </w:pPr>
      <w:r w:rsidRPr="00504BBF">
        <w:rPr>
          <w:rFonts w:eastAsia="Times New Roman" w:cs="Times New Roman"/>
          <w:bCs/>
          <w:szCs w:val="24"/>
        </w:rPr>
        <w:t xml:space="preserve">Β. </w:t>
      </w:r>
      <w:r w:rsidRPr="00504BBF">
        <w:rPr>
          <w:rFonts w:eastAsia="Times New Roman" w:cs="Times New Roman"/>
          <w:bCs/>
          <w:szCs w:val="24"/>
        </w:rPr>
        <w:t>ΕΠΙΚΑΙΡΕΣ ΕΡΩΤΗΣΕΙΣ</w:t>
      </w:r>
      <w:r w:rsidRPr="00504BBF">
        <w:rPr>
          <w:rFonts w:eastAsia="Times New Roman" w:cs="Times New Roman"/>
          <w:bCs/>
          <w:szCs w:val="24"/>
        </w:rPr>
        <w:t xml:space="preserve"> Δεύτερου Κύκλου (Άρθρο 130 παρ</w:t>
      </w:r>
      <w:r>
        <w:rPr>
          <w:rFonts w:eastAsia="Times New Roman" w:cs="Times New Roman"/>
          <w:bCs/>
          <w:szCs w:val="24"/>
        </w:rPr>
        <w:t>άγραφοι</w:t>
      </w:r>
      <w:r w:rsidRPr="00504BBF">
        <w:rPr>
          <w:rFonts w:eastAsia="Times New Roman" w:cs="Times New Roman"/>
          <w:bCs/>
          <w:szCs w:val="24"/>
        </w:rPr>
        <w:t xml:space="preserve"> </w:t>
      </w:r>
      <w:r w:rsidRPr="00504BBF">
        <w:rPr>
          <w:rFonts w:eastAsia="Times New Roman" w:cs="Times New Roman"/>
          <w:bCs/>
          <w:szCs w:val="24"/>
        </w:rPr>
        <w:t xml:space="preserve">2 και 3 </w:t>
      </w:r>
      <w:r>
        <w:rPr>
          <w:rFonts w:eastAsia="Times New Roman" w:cs="Times New Roman"/>
          <w:bCs/>
          <w:szCs w:val="24"/>
        </w:rPr>
        <w:t xml:space="preserve">του </w:t>
      </w:r>
      <w:r w:rsidRPr="00504BBF">
        <w:rPr>
          <w:rFonts w:eastAsia="Times New Roman" w:cs="Times New Roman"/>
          <w:bCs/>
          <w:szCs w:val="24"/>
        </w:rPr>
        <w:t>Καν</w:t>
      </w:r>
      <w:r>
        <w:rPr>
          <w:rFonts w:eastAsia="Times New Roman" w:cs="Times New Roman"/>
          <w:bCs/>
          <w:szCs w:val="24"/>
        </w:rPr>
        <w:t>ονισμού της</w:t>
      </w:r>
      <w:r w:rsidRPr="00504BBF">
        <w:rPr>
          <w:rFonts w:eastAsia="Times New Roman" w:cs="Times New Roman"/>
          <w:bCs/>
          <w:szCs w:val="24"/>
        </w:rPr>
        <w:t xml:space="preserve"> Βουλής)</w:t>
      </w:r>
    </w:p>
    <w:p w14:paraId="1DA3165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1. Η με αριθμό 1711/29-5-2018 επίκαιρη ερώτηση του Βουλευτή Πρέβεζας του Συνασπισμού Ριζοσπαστικής Αριστεράς κ. </w:t>
      </w:r>
      <w:r w:rsidRPr="00504BBF">
        <w:rPr>
          <w:rFonts w:eastAsia="Times New Roman" w:cs="Times New Roman"/>
          <w:bCs/>
          <w:szCs w:val="24"/>
        </w:rPr>
        <w:t>Κωνσταντίνου Μπάρκα</w:t>
      </w:r>
      <w:r>
        <w:rPr>
          <w:rFonts w:eastAsia="Times New Roman" w:cs="Times New Roman"/>
          <w:szCs w:val="24"/>
        </w:rPr>
        <w:t xml:space="preserve"> προς τον Υπουργό </w:t>
      </w:r>
      <w:r w:rsidRPr="00504BBF">
        <w:rPr>
          <w:rFonts w:eastAsia="Times New Roman" w:cs="Times New Roman"/>
          <w:bCs/>
          <w:szCs w:val="24"/>
        </w:rPr>
        <w:t>Υγείας,</w:t>
      </w:r>
      <w:r>
        <w:rPr>
          <w:rFonts w:eastAsia="Times New Roman" w:cs="Times New Roman"/>
          <w:szCs w:val="24"/>
        </w:rPr>
        <w:t xml:space="preserve"> με θέμα: «Επείγουσες ανάγκες στελέχωσης των Κέντρων Υγεί</w:t>
      </w:r>
      <w:r>
        <w:rPr>
          <w:rFonts w:eastAsia="Times New Roman" w:cs="Times New Roman"/>
          <w:szCs w:val="24"/>
        </w:rPr>
        <w:t xml:space="preserve">ας Πάργας, </w:t>
      </w:r>
      <w:proofErr w:type="spellStart"/>
      <w:r>
        <w:rPr>
          <w:rFonts w:eastAsia="Times New Roman" w:cs="Times New Roman"/>
          <w:szCs w:val="24"/>
        </w:rPr>
        <w:t>Καναλακίου</w:t>
      </w:r>
      <w:proofErr w:type="spellEnd"/>
      <w:r>
        <w:rPr>
          <w:rFonts w:eastAsia="Times New Roman" w:cs="Times New Roman"/>
          <w:szCs w:val="24"/>
        </w:rPr>
        <w:t xml:space="preserve"> και </w:t>
      </w:r>
      <w:proofErr w:type="spellStart"/>
      <w:r>
        <w:rPr>
          <w:rFonts w:eastAsia="Times New Roman" w:cs="Times New Roman"/>
          <w:szCs w:val="24"/>
        </w:rPr>
        <w:t>Φιλιππιάδας</w:t>
      </w:r>
      <w:proofErr w:type="spellEnd"/>
      <w:r>
        <w:rPr>
          <w:rFonts w:eastAsia="Times New Roman" w:cs="Times New Roman"/>
          <w:szCs w:val="24"/>
        </w:rPr>
        <w:t xml:space="preserve"> του Νομού Πρεβέζης».</w:t>
      </w:r>
    </w:p>
    <w:p w14:paraId="1DA3165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1707/25-5-2018 επίκαιρη ερώτηση του Βουλευτή Α΄ Πειραιά της Νέας Δημοκρατίας κ. </w:t>
      </w:r>
      <w:r w:rsidRPr="00504BBF">
        <w:rPr>
          <w:rFonts w:eastAsia="Times New Roman" w:cs="Times New Roman"/>
          <w:bCs/>
          <w:szCs w:val="24"/>
        </w:rPr>
        <w:t>Κωνσταντίνου Κατσαφάδου</w:t>
      </w:r>
      <w:r>
        <w:rPr>
          <w:rFonts w:eastAsia="Times New Roman" w:cs="Times New Roman"/>
          <w:szCs w:val="24"/>
        </w:rPr>
        <w:t xml:space="preserve"> προς τον Υπουργό </w:t>
      </w:r>
      <w:r w:rsidRPr="00504BBF">
        <w:rPr>
          <w:rFonts w:eastAsia="Times New Roman" w:cs="Times New Roman"/>
          <w:bCs/>
          <w:szCs w:val="24"/>
        </w:rPr>
        <w:t>Υγείας,</w:t>
      </w:r>
      <w:r>
        <w:rPr>
          <w:rFonts w:eastAsia="Times New Roman" w:cs="Times New Roman"/>
          <w:szCs w:val="24"/>
        </w:rPr>
        <w:t xml:space="preserve"> με θέμα: «Χωρίς παιδίατρο εδώ και δυόμιση μήνες το Κέ</w:t>
      </w:r>
      <w:r>
        <w:rPr>
          <w:rFonts w:eastAsia="Times New Roman" w:cs="Times New Roman"/>
          <w:szCs w:val="24"/>
        </w:rPr>
        <w:t>ντρο Υγείας Αίγινας – Ελλείψεις και σε Οφθαλμίατρο και ΩΡΛ».</w:t>
      </w:r>
    </w:p>
    <w:p w14:paraId="1DA3165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3. Η με αριθμό 1712/29-5-2018 επίκαιρη ερώτηση της Βουλευτού Δράμας της Δημοκρατικής Συμπαράταξης ΠΑΣΟΚ</w:t>
      </w:r>
      <w:r w:rsidRPr="00420473">
        <w:rPr>
          <w:rFonts w:eastAsia="Times New Roman" w:cs="Times New Roman"/>
          <w:szCs w:val="24"/>
        </w:rPr>
        <w:t xml:space="preserve"> -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w:t>
      </w:r>
      <w:r w:rsidRPr="00504BBF">
        <w:rPr>
          <w:rFonts w:eastAsia="Times New Roman" w:cs="Times New Roman"/>
          <w:bCs/>
          <w:szCs w:val="24"/>
        </w:rPr>
        <w:t xml:space="preserve">Χαράς </w:t>
      </w:r>
      <w:proofErr w:type="spellStart"/>
      <w:r w:rsidRPr="00504BBF">
        <w:rPr>
          <w:rFonts w:eastAsia="Times New Roman" w:cs="Times New Roman"/>
          <w:bCs/>
          <w:szCs w:val="24"/>
        </w:rPr>
        <w:t>Κεφαλίδου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504BBF">
        <w:rPr>
          <w:rFonts w:eastAsia="Times New Roman" w:cs="Times New Roman"/>
          <w:bCs/>
          <w:szCs w:val="24"/>
        </w:rPr>
        <w:t>Δικαιοσύνης, Διαφάνειας και Ανθρωπίνων Δικαιωμά</w:t>
      </w:r>
      <w:r w:rsidRPr="00504BBF">
        <w:rPr>
          <w:rFonts w:eastAsia="Times New Roman" w:cs="Times New Roman"/>
          <w:bCs/>
          <w:szCs w:val="24"/>
        </w:rPr>
        <w:t>των,</w:t>
      </w:r>
      <w:r>
        <w:rPr>
          <w:rFonts w:eastAsia="Times New Roman" w:cs="Times New Roman"/>
          <w:b/>
          <w:bCs/>
          <w:szCs w:val="24"/>
        </w:rPr>
        <w:t xml:space="preserve"> </w:t>
      </w:r>
      <w:r>
        <w:rPr>
          <w:rFonts w:eastAsia="Times New Roman" w:cs="Times New Roman"/>
          <w:szCs w:val="24"/>
        </w:rPr>
        <w:t>με θέμα: «Απονομή Χάριτος σε ποινικούς κατάδικους</w:t>
      </w:r>
      <w:r>
        <w:rPr>
          <w:rFonts w:eastAsia="Times New Roman" w:cs="Times New Roman"/>
          <w:szCs w:val="24"/>
        </w:rPr>
        <w:t>,</w:t>
      </w:r>
      <w:r>
        <w:rPr>
          <w:rFonts w:eastAsia="Times New Roman" w:cs="Times New Roman"/>
          <w:szCs w:val="24"/>
        </w:rPr>
        <w:t xml:space="preserve"> προκειμένου να διοριστούν ή να πάρουν άδεια ασκήσεως επαγγέλματος».</w:t>
      </w:r>
    </w:p>
    <w:p w14:paraId="1DA3165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4. Η με αριθμό 1699/24-5-2018 επίκαιρη ερώτηση του Ανεξάρτητου Βουλευτή Αχαΐας κ. </w:t>
      </w:r>
      <w:r w:rsidRPr="00504BBF">
        <w:rPr>
          <w:rFonts w:eastAsia="Times New Roman" w:cs="Times New Roman"/>
          <w:bCs/>
          <w:szCs w:val="24"/>
        </w:rPr>
        <w:t>Νικολάου Νικολόπουλου</w:t>
      </w:r>
      <w:r>
        <w:rPr>
          <w:rFonts w:eastAsia="Times New Roman" w:cs="Times New Roman"/>
          <w:szCs w:val="24"/>
        </w:rPr>
        <w:t xml:space="preserve"> προς τον Υπουργό </w:t>
      </w:r>
      <w:r w:rsidRPr="00504BBF">
        <w:rPr>
          <w:rFonts w:eastAsia="Times New Roman" w:cs="Times New Roman"/>
          <w:bCs/>
          <w:szCs w:val="24"/>
        </w:rPr>
        <w:t>Οικονομικών</w:t>
      </w:r>
      <w:r w:rsidRPr="00504BBF">
        <w:rPr>
          <w:rFonts w:eastAsia="Times New Roman" w:cs="Times New Roman"/>
          <w:bCs/>
          <w:szCs w:val="24"/>
        </w:rPr>
        <w:t>,</w:t>
      </w:r>
      <w:r>
        <w:rPr>
          <w:rFonts w:eastAsia="Times New Roman" w:cs="Times New Roman"/>
          <w:szCs w:val="24"/>
        </w:rPr>
        <w:t xml:space="preserve"> με θέμα: «Ποιες οι απώλειες του Κράτους από τα λαθραία τσιγάρα;».</w:t>
      </w:r>
    </w:p>
    <w:p w14:paraId="1DA3165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5. Η με αριθμό 1588/3-5-2018 επίκαιρη ερώτηση του Βουλευτή Α΄ Πειραιά του Λαϊκού Συνδέσμου -</w:t>
      </w:r>
      <w:r>
        <w:rPr>
          <w:rFonts w:eastAsia="Times New Roman" w:cs="Times New Roman"/>
          <w:szCs w:val="24"/>
        </w:rPr>
        <w:t xml:space="preserve"> </w:t>
      </w:r>
      <w:r>
        <w:rPr>
          <w:rFonts w:eastAsia="Times New Roman" w:cs="Times New Roman"/>
          <w:szCs w:val="24"/>
        </w:rPr>
        <w:t xml:space="preserve">Χρυσή Αυγή κ. </w:t>
      </w:r>
      <w:r w:rsidRPr="00504BBF">
        <w:rPr>
          <w:rFonts w:eastAsia="Times New Roman" w:cs="Times New Roman"/>
          <w:bCs/>
          <w:szCs w:val="24"/>
        </w:rPr>
        <w:t xml:space="preserve">Νικολάου </w:t>
      </w:r>
      <w:proofErr w:type="spellStart"/>
      <w:r w:rsidRPr="00504BBF">
        <w:rPr>
          <w:rFonts w:eastAsia="Times New Roman" w:cs="Times New Roman"/>
          <w:bCs/>
          <w:szCs w:val="24"/>
        </w:rPr>
        <w:t>Κούζηλου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504BBF">
        <w:rPr>
          <w:rFonts w:eastAsia="Times New Roman" w:cs="Times New Roman"/>
          <w:bCs/>
          <w:szCs w:val="24"/>
        </w:rPr>
        <w:t>Εθνικής Άμυνας,</w:t>
      </w:r>
      <w:r>
        <w:rPr>
          <w:rFonts w:eastAsia="Times New Roman" w:cs="Times New Roman"/>
          <w:szCs w:val="24"/>
        </w:rPr>
        <w:t xml:space="preserve"> με θέμα: «Σχετικά με το μέλλον της Ελληνικής Αμυντικής Βιομηχανίας».</w:t>
      </w:r>
    </w:p>
    <w:p w14:paraId="1DA3165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6. Η με αριθμό 1622/8-5-2018 επίκαιρη ερώτηση του ΣΤ΄ Αντιπροέδρου της Βουλής και Βουλευτή Λάρισας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504BBF">
        <w:rPr>
          <w:rFonts w:eastAsia="Times New Roman" w:cs="Times New Roman"/>
          <w:bCs/>
          <w:szCs w:val="24"/>
        </w:rPr>
        <w:t xml:space="preserve">Γεωργίου </w:t>
      </w:r>
      <w:proofErr w:type="spellStart"/>
      <w:r w:rsidRPr="00504BBF">
        <w:rPr>
          <w:rFonts w:eastAsia="Times New Roman" w:cs="Times New Roman"/>
          <w:bCs/>
          <w:szCs w:val="24"/>
        </w:rPr>
        <w:t>Λαμπρούλη</w:t>
      </w:r>
      <w:proofErr w:type="spellEnd"/>
      <w:r w:rsidRPr="00504BBF">
        <w:rPr>
          <w:rFonts w:eastAsia="Times New Roman" w:cs="Times New Roman"/>
          <w:bCs/>
          <w:szCs w:val="24"/>
        </w:rPr>
        <w:t xml:space="preserve"> </w:t>
      </w:r>
      <w:r>
        <w:rPr>
          <w:rFonts w:eastAsia="Times New Roman" w:cs="Times New Roman"/>
          <w:szCs w:val="24"/>
        </w:rPr>
        <w:t xml:space="preserve">προς τον Υπουργό </w:t>
      </w:r>
      <w:r w:rsidRPr="00504BBF">
        <w:rPr>
          <w:rFonts w:eastAsia="Times New Roman" w:cs="Times New Roman"/>
          <w:bCs/>
          <w:szCs w:val="24"/>
        </w:rPr>
        <w:t>Υγείας,</w:t>
      </w:r>
      <w:r w:rsidRPr="00504BBF">
        <w:rPr>
          <w:rFonts w:eastAsia="Times New Roman" w:cs="Times New Roman"/>
          <w:b/>
          <w:szCs w:val="24"/>
        </w:rPr>
        <w:t xml:space="preserve"> </w:t>
      </w:r>
      <w:r>
        <w:rPr>
          <w:rFonts w:eastAsia="Times New Roman" w:cs="Times New Roman"/>
          <w:szCs w:val="24"/>
        </w:rPr>
        <w:t>με θ</w:t>
      </w:r>
      <w:r>
        <w:rPr>
          <w:rFonts w:eastAsia="Times New Roman" w:cs="Times New Roman"/>
          <w:szCs w:val="24"/>
        </w:rPr>
        <w:t xml:space="preserve">έμα: «Για τους επιτυχόντες στο διαγωνισμό </w:t>
      </w:r>
      <w:r>
        <w:rPr>
          <w:rFonts w:eastAsia="Times New Roman" w:cs="Times New Roman"/>
          <w:szCs w:val="24"/>
        </w:rPr>
        <w:t>οκταμή</w:t>
      </w:r>
      <w:r>
        <w:rPr>
          <w:rFonts w:eastAsia="Times New Roman" w:cs="Times New Roman"/>
          <w:szCs w:val="24"/>
        </w:rPr>
        <w:t xml:space="preserve">νου για τα δυο </w:t>
      </w:r>
      <w:r>
        <w:rPr>
          <w:rFonts w:eastAsia="Times New Roman" w:cs="Times New Roman"/>
          <w:szCs w:val="24"/>
        </w:rPr>
        <w:t>ν</w:t>
      </w:r>
      <w:r>
        <w:rPr>
          <w:rFonts w:eastAsia="Times New Roman" w:cs="Times New Roman"/>
          <w:szCs w:val="24"/>
        </w:rPr>
        <w:t>οσοκομεία Λάρισας».</w:t>
      </w:r>
    </w:p>
    <w:p w14:paraId="1DA3165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7. Η με αριθμό 1538/23-4-2018 επίκαιρη ερώτηση του Βουλευτή Επικρατείας του Λαϊκού Συνδέσμου - Χρυσή Αυγή κ. </w:t>
      </w:r>
      <w:r w:rsidRPr="00504BBF">
        <w:rPr>
          <w:rFonts w:eastAsia="Times New Roman" w:cs="Times New Roman"/>
          <w:bCs/>
          <w:szCs w:val="24"/>
        </w:rPr>
        <w:t>Χρήστου Παππά</w:t>
      </w:r>
      <w:r>
        <w:rPr>
          <w:rFonts w:eastAsia="Times New Roman" w:cs="Times New Roman"/>
          <w:b/>
          <w:bCs/>
          <w:szCs w:val="24"/>
        </w:rPr>
        <w:t xml:space="preserve"> </w:t>
      </w:r>
      <w:r>
        <w:rPr>
          <w:rFonts w:eastAsia="Times New Roman" w:cs="Times New Roman"/>
          <w:szCs w:val="24"/>
        </w:rPr>
        <w:t xml:space="preserve">προς τον Υπουργό </w:t>
      </w:r>
      <w:r w:rsidRPr="00504BBF">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με θέμα: «Επιτακ</w:t>
      </w:r>
      <w:r>
        <w:rPr>
          <w:rFonts w:eastAsia="Times New Roman" w:cs="Times New Roman"/>
          <w:szCs w:val="24"/>
        </w:rPr>
        <w:t>τική η ανάγκη αυξήσεως της στρατιωτικής θητείας».</w:t>
      </w:r>
    </w:p>
    <w:p w14:paraId="1DA3165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8. Η με αριθμό 1539/23-4-2018 επίκαιρη ερώτηση του Βουλευτή Επικρατείας του Λαϊκού</w:t>
      </w:r>
      <w:r>
        <w:rPr>
          <w:rFonts w:eastAsia="Times New Roman" w:cs="Times New Roman"/>
          <w:szCs w:val="24"/>
        </w:rPr>
        <w:t xml:space="preserve"> </w:t>
      </w:r>
      <w:r>
        <w:rPr>
          <w:rFonts w:eastAsia="Times New Roman" w:cs="Times New Roman"/>
          <w:szCs w:val="24"/>
        </w:rPr>
        <w:t xml:space="preserve">Συνδέσμου - Χρυσή Αυγή κ. </w:t>
      </w:r>
      <w:r w:rsidRPr="00504BBF">
        <w:rPr>
          <w:rFonts w:eastAsia="Times New Roman" w:cs="Times New Roman"/>
          <w:bCs/>
          <w:szCs w:val="24"/>
        </w:rPr>
        <w:t>Χρήστου Παππά</w:t>
      </w:r>
      <w:r>
        <w:rPr>
          <w:rFonts w:eastAsia="Times New Roman" w:cs="Times New Roman"/>
          <w:b/>
          <w:bCs/>
          <w:szCs w:val="24"/>
        </w:rPr>
        <w:t xml:space="preserve"> </w:t>
      </w:r>
      <w:r>
        <w:rPr>
          <w:rFonts w:eastAsia="Times New Roman" w:cs="Times New Roman"/>
          <w:szCs w:val="24"/>
        </w:rPr>
        <w:t xml:space="preserve">προς τον Υπουργό </w:t>
      </w:r>
      <w:r w:rsidRPr="00504BBF">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 xml:space="preserve">με θέμα: «Περί της συμμετοχής </w:t>
      </w:r>
      <w:proofErr w:type="spellStart"/>
      <w:r>
        <w:rPr>
          <w:rFonts w:eastAsia="Times New Roman" w:cs="Times New Roman"/>
          <w:szCs w:val="24"/>
        </w:rPr>
        <w:t>ενστόλων</w:t>
      </w:r>
      <w:proofErr w:type="spellEnd"/>
      <w:r>
        <w:rPr>
          <w:rFonts w:eastAsia="Times New Roman" w:cs="Times New Roman"/>
          <w:szCs w:val="24"/>
        </w:rPr>
        <w:t xml:space="preserve"> στρατιωτικώ</w:t>
      </w:r>
      <w:r>
        <w:rPr>
          <w:rFonts w:eastAsia="Times New Roman" w:cs="Times New Roman"/>
          <w:szCs w:val="24"/>
        </w:rPr>
        <w:t>ν σε κομματική πορεία του ΚΚΕ».</w:t>
      </w:r>
    </w:p>
    <w:p w14:paraId="1DA3165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9. Η με αριθμό 1518/17-4-2018 επίκαιρη ερώτηση του Η΄ Αντιπροέδρου της Βουλής και Βουλευτή Β΄ Πειραιά των Ανεξαρτήτων Ελλήνων κ.</w:t>
      </w:r>
      <w:r>
        <w:rPr>
          <w:rFonts w:eastAsia="Times New Roman" w:cs="Times New Roman"/>
          <w:b/>
          <w:bCs/>
          <w:szCs w:val="24"/>
        </w:rPr>
        <w:t xml:space="preserve"> </w:t>
      </w:r>
      <w:r w:rsidRPr="00504BBF">
        <w:rPr>
          <w:rFonts w:eastAsia="Times New Roman" w:cs="Times New Roman"/>
          <w:bCs/>
          <w:szCs w:val="24"/>
        </w:rPr>
        <w:t xml:space="preserve">Δημητρίου Καμμένου </w:t>
      </w:r>
      <w:r>
        <w:rPr>
          <w:rFonts w:eastAsia="Times New Roman" w:cs="Times New Roman"/>
          <w:szCs w:val="24"/>
        </w:rPr>
        <w:t xml:space="preserve">προς τον Υπουργό </w:t>
      </w:r>
      <w:r w:rsidRPr="00504BBF">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τα προβλήματα 4 </w:t>
      </w:r>
      <w:r w:rsidRPr="00146969">
        <w:rPr>
          <w:rFonts w:eastAsia="Times New Roman" w:cs="Times New Roman"/>
          <w:szCs w:val="24"/>
        </w:rPr>
        <w:t>εκατομμυρίων</w:t>
      </w:r>
      <w:r>
        <w:rPr>
          <w:rFonts w:eastAsia="Times New Roman" w:cs="Times New Roman"/>
          <w:szCs w:val="24"/>
        </w:rPr>
        <w:t xml:space="preserve"> δανειο</w:t>
      </w:r>
      <w:r>
        <w:rPr>
          <w:rFonts w:eastAsia="Times New Roman" w:cs="Times New Roman"/>
          <w:szCs w:val="24"/>
        </w:rPr>
        <w:t>ληπτών.</w:t>
      </w:r>
    </w:p>
    <w:p w14:paraId="1DA3165D" w14:textId="77777777" w:rsidR="00984254" w:rsidRDefault="009E5B07">
      <w:pPr>
        <w:spacing w:line="600" w:lineRule="auto"/>
        <w:ind w:firstLine="720"/>
        <w:jc w:val="both"/>
        <w:rPr>
          <w:rFonts w:eastAsia="Times New Roman" w:cs="Times New Roman"/>
          <w:bCs/>
          <w:szCs w:val="24"/>
        </w:rPr>
      </w:pPr>
      <w:r w:rsidRPr="00504BBF">
        <w:rPr>
          <w:rFonts w:eastAsia="Times New Roman" w:cs="Times New Roman"/>
          <w:bCs/>
          <w:szCs w:val="24"/>
        </w:rPr>
        <w:t>ΑΝΑΦΟΡΕΣ - ΕΡΩΤΗΣΕΙΣ</w:t>
      </w:r>
      <w:r w:rsidRPr="00504BBF">
        <w:rPr>
          <w:rFonts w:eastAsia="Times New Roman" w:cs="Times New Roman"/>
          <w:bCs/>
          <w:szCs w:val="24"/>
        </w:rPr>
        <w:t xml:space="preserve"> (Άρθρο 130 παρ</w:t>
      </w:r>
      <w:r>
        <w:rPr>
          <w:rFonts w:eastAsia="Times New Roman" w:cs="Times New Roman"/>
          <w:bCs/>
          <w:szCs w:val="24"/>
        </w:rPr>
        <w:t>άγραφος</w:t>
      </w:r>
      <w:r w:rsidRPr="00504BBF">
        <w:rPr>
          <w:rFonts w:eastAsia="Times New Roman" w:cs="Times New Roman"/>
          <w:bCs/>
          <w:szCs w:val="24"/>
        </w:rPr>
        <w:t xml:space="preserve"> </w:t>
      </w:r>
      <w:r w:rsidRPr="00504BBF">
        <w:rPr>
          <w:rFonts w:eastAsia="Times New Roman" w:cs="Times New Roman"/>
          <w:bCs/>
          <w:szCs w:val="24"/>
        </w:rPr>
        <w:t xml:space="preserve">5 </w:t>
      </w:r>
      <w:r>
        <w:rPr>
          <w:rFonts w:eastAsia="Times New Roman" w:cs="Times New Roman"/>
          <w:bCs/>
          <w:szCs w:val="24"/>
        </w:rPr>
        <w:t xml:space="preserve">του </w:t>
      </w:r>
      <w:r w:rsidRPr="00504BBF">
        <w:rPr>
          <w:rFonts w:eastAsia="Times New Roman" w:cs="Times New Roman"/>
          <w:bCs/>
          <w:szCs w:val="24"/>
        </w:rPr>
        <w:t>Καν</w:t>
      </w:r>
      <w:r>
        <w:rPr>
          <w:rFonts w:eastAsia="Times New Roman" w:cs="Times New Roman"/>
          <w:bCs/>
          <w:szCs w:val="24"/>
        </w:rPr>
        <w:t>ονισμού της</w:t>
      </w:r>
      <w:r w:rsidRPr="00504BBF">
        <w:rPr>
          <w:rFonts w:eastAsia="Times New Roman" w:cs="Times New Roman"/>
          <w:bCs/>
          <w:szCs w:val="24"/>
        </w:rPr>
        <w:t xml:space="preserve"> </w:t>
      </w:r>
      <w:r w:rsidRPr="00504BBF">
        <w:rPr>
          <w:rFonts w:eastAsia="Times New Roman" w:cs="Times New Roman"/>
          <w:bCs/>
          <w:szCs w:val="24"/>
        </w:rPr>
        <w:t>Βουλής)</w:t>
      </w:r>
    </w:p>
    <w:p w14:paraId="1DA3165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1. Η με αριθμό 5225/18-4-2018 ερώτηση του Βουλευτή Ηλείας της Δημοκρατικής Συμπαράταξης ΠΑΣΟΚ – ΔΗΜΑΡ κ.</w:t>
      </w:r>
      <w:r>
        <w:rPr>
          <w:rFonts w:eastAsia="Times New Roman" w:cs="Times New Roman"/>
          <w:b/>
          <w:bCs/>
          <w:szCs w:val="24"/>
        </w:rPr>
        <w:t xml:space="preserve"> </w:t>
      </w:r>
      <w:r w:rsidRPr="00504BBF">
        <w:rPr>
          <w:rFonts w:eastAsia="Times New Roman" w:cs="Times New Roman"/>
          <w:bCs/>
          <w:szCs w:val="24"/>
        </w:rPr>
        <w:t>Ιωάννη Κουτσούκου</w:t>
      </w:r>
      <w:r>
        <w:rPr>
          <w:rFonts w:eastAsia="Times New Roman" w:cs="Times New Roman"/>
          <w:szCs w:val="24"/>
        </w:rPr>
        <w:t xml:space="preserve"> προς τον Υπουργό </w:t>
      </w:r>
      <w:r w:rsidRPr="00504BBF">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«Οι υποθέσεις </w:t>
      </w:r>
      <w:r>
        <w:rPr>
          <w:rFonts w:eastAsia="Times New Roman" w:cs="Times New Roman"/>
          <w:szCs w:val="24"/>
        </w:rPr>
        <w:t xml:space="preserve">φοροδιαφυγής που </w:t>
      </w:r>
      <w:proofErr w:type="spellStart"/>
      <w:r>
        <w:rPr>
          <w:rFonts w:eastAsia="Times New Roman" w:cs="Times New Roman"/>
          <w:szCs w:val="24"/>
        </w:rPr>
        <w:t>παραγράφησαν</w:t>
      </w:r>
      <w:proofErr w:type="spellEnd"/>
      <w:r>
        <w:rPr>
          <w:rFonts w:eastAsia="Times New Roman" w:cs="Times New Roman"/>
          <w:szCs w:val="24"/>
        </w:rPr>
        <w:t xml:space="preserve"> στην διαδρομή από ΣΔΟΕ σε ΑΑΔΕ και οι κυβερνητικές ευθύνες για την απώλεια εσόδων».</w:t>
      </w:r>
    </w:p>
    <w:p w14:paraId="1DA3165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2. Η με αριθμό 4017/2-3-2018 ερώτηση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504BBF">
        <w:rPr>
          <w:rFonts w:eastAsia="Times New Roman" w:cs="Times New Roman"/>
          <w:bCs/>
          <w:szCs w:val="24"/>
        </w:rPr>
        <w:t>Ιωάννη Κουτσούκου</w:t>
      </w:r>
      <w:r>
        <w:rPr>
          <w:rFonts w:eastAsia="Times New Roman" w:cs="Times New Roman"/>
          <w:szCs w:val="24"/>
        </w:rPr>
        <w:t xml:space="preserve"> προς τον Υπουργό </w:t>
      </w:r>
      <w:r w:rsidRPr="00504BBF">
        <w:rPr>
          <w:rFonts w:eastAsia="Times New Roman" w:cs="Times New Roman"/>
          <w:bCs/>
          <w:szCs w:val="24"/>
        </w:rPr>
        <w:t>Οικ</w:t>
      </w:r>
      <w:r w:rsidRPr="00504BBF">
        <w:rPr>
          <w:rFonts w:eastAsia="Times New Roman" w:cs="Times New Roman"/>
          <w:bCs/>
          <w:szCs w:val="24"/>
        </w:rPr>
        <w:t>ονομικών,</w:t>
      </w:r>
      <w:r>
        <w:rPr>
          <w:rFonts w:eastAsia="Times New Roman" w:cs="Times New Roman"/>
          <w:b/>
          <w:bCs/>
          <w:szCs w:val="24"/>
        </w:rPr>
        <w:t xml:space="preserve"> </w:t>
      </w:r>
      <w:r>
        <w:rPr>
          <w:rFonts w:eastAsia="Times New Roman" w:cs="Times New Roman"/>
          <w:szCs w:val="24"/>
        </w:rPr>
        <w:t xml:space="preserve">με θέμα: «Η απαίτηση του Ευρωπαϊκού Μηχανισμού Σταθερότητας (ESM) για </w:t>
      </w:r>
      <w:proofErr w:type="spellStart"/>
      <w:r>
        <w:rPr>
          <w:rFonts w:eastAsia="Times New Roman" w:cs="Times New Roman"/>
          <w:szCs w:val="24"/>
        </w:rPr>
        <w:t>συνυπογραφή</w:t>
      </w:r>
      <w:proofErr w:type="spellEnd"/>
      <w:r>
        <w:rPr>
          <w:rFonts w:eastAsia="Times New Roman" w:cs="Times New Roman"/>
          <w:szCs w:val="24"/>
        </w:rPr>
        <w:t xml:space="preserve"> της δανειακής σύμβασης του 3</w:t>
      </w:r>
      <w:r>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νημονίου από το </w:t>
      </w:r>
      <w:proofErr w:type="spellStart"/>
      <w:r>
        <w:rPr>
          <w:rFonts w:eastAsia="Times New Roman" w:cs="Times New Roman"/>
          <w:szCs w:val="24"/>
        </w:rPr>
        <w:t>Υπερταμείο</w:t>
      </w:r>
      <w:proofErr w:type="spellEnd"/>
      <w:r>
        <w:rPr>
          <w:rFonts w:eastAsia="Times New Roman" w:cs="Times New Roman"/>
          <w:szCs w:val="24"/>
        </w:rPr>
        <w:t xml:space="preserve"> (Ελληνική Εταιρεία Συμμετοχών και Περιουσίας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p>
    <w:p w14:paraId="1DA3166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3. Η με αριθμό 4226/9-3-2018 ερώτηση του Βουλευτή Λα</w:t>
      </w:r>
      <w:r>
        <w:rPr>
          <w:rFonts w:eastAsia="Times New Roman" w:cs="Times New Roman"/>
          <w:szCs w:val="24"/>
        </w:rPr>
        <w:t>κωνίας της Νέας Δημοκρατίας κ.</w:t>
      </w:r>
      <w:r>
        <w:rPr>
          <w:rFonts w:eastAsia="Times New Roman" w:cs="Times New Roman"/>
          <w:b/>
          <w:bCs/>
          <w:szCs w:val="24"/>
        </w:rPr>
        <w:t xml:space="preserve"> </w:t>
      </w:r>
      <w:r w:rsidRPr="00504BBF">
        <w:rPr>
          <w:rFonts w:eastAsia="Times New Roman" w:cs="Times New Roman"/>
          <w:bCs/>
          <w:szCs w:val="24"/>
        </w:rPr>
        <w:t>Αθανασίου Δαβάκη</w:t>
      </w:r>
      <w:r>
        <w:rPr>
          <w:rFonts w:eastAsia="Times New Roman" w:cs="Times New Roman"/>
          <w:b/>
          <w:bCs/>
          <w:szCs w:val="24"/>
        </w:rPr>
        <w:t xml:space="preserve"> </w:t>
      </w:r>
      <w:r>
        <w:rPr>
          <w:rFonts w:eastAsia="Times New Roman" w:cs="Times New Roman"/>
          <w:szCs w:val="24"/>
        </w:rPr>
        <w:t xml:space="preserve">προς τον Υπουργό </w:t>
      </w:r>
      <w:r w:rsidRPr="00504BBF">
        <w:rPr>
          <w:rFonts w:eastAsia="Times New Roman" w:cs="Times New Roman"/>
          <w:bCs/>
          <w:szCs w:val="24"/>
        </w:rPr>
        <w:t>Υγείας,</w:t>
      </w:r>
      <w:r>
        <w:rPr>
          <w:rFonts w:eastAsia="Times New Roman" w:cs="Times New Roman"/>
          <w:szCs w:val="24"/>
        </w:rPr>
        <w:t xml:space="preserve"> σχετικά με την αποστολή δύο ασθενοφόρων στο ΕΚΑΒ Μολάων και ενίσχυση με ιατρικό, νοσηλευτικό και διοικητικό προσωπικό των </w:t>
      </w:r>
      <w:r>
        <w:rPr>
          <w:rFonts w:eastAsia="Times New Roman" w:cs="Times New Roman"/>
          <w:szCs w:val="24"/>
        </w:rPr>
        <w:t xml:space="preserve">μονάδων υγείας </w:t>
      </w:r>
      <w:r>
        <w:rPr>
          <w:rFonts w:eastAsia="Times New Roman" w:cs="Times New Roman"/>
          <w:szCs w:val="24"/>
        </w:rPr>
        <w:t>του Νομού Λακωνίας.</w:t>
      </w:r>
    </w:p>
    <w:p w14:paraId="1DA31661" w14:textId="77777777" w:rsidR="00984254" w:rsidRDefault="009E5B07">
      <w:pPr>
        <w:spacing w:line="600" w:lineRule="auto"/>
        <w:ind w:firstLine="720"/>
        <w:jc w:val="both"/>
        <w:rPr>
          <w:rFonts w:eastAsia="Times New Roman" w:cs="Times New Roman"/>
          <w:szCs w:val="24"/>
        </w:rPr>
      </w:pPr>
      <w:r>
        <w:rPr>
          <w:rFonts w:eastAsia="Times New Roman"/>
          <w:szCs w:val="24"/>
        </w:rPr>
        <w:lastRenderedPageBreak/>
        <w:t>Επίσης, κ</w:t>
      </w:r>
      <w:r w:rsidRPr="00CC005E">
        <w:rPr>
          <w:rFonts w:eastAsia="Times New Roman"/>
          <w:szCs w:val="24"/>
        </w:rPr>
        <w:t xml:space="preserve">υρίες και κύριοι </w:t>
      </w:r>
      <w:r w:rsidRPr="00CC005E">
        <w:rPr>
          <w:rFonts w:eastAsia="Times New Roman"/>
          <w:szCs w:val="24"/>
        </w:rPr>
        <w:t xml:space="preserve">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 xml:space="preserve">στην έκθεση της αίθουσας «ΕΛΕΥΘΕΡΙΟΣ ΒΕΝΙΖΕΛΟΣ» και ενημερώθηκαν για την ιστορία του κτηρίου και τον τρόπο </w:t>
      </w:r>
      <w:r>
        <w:rPr>
          <w:rFonts w:eastAsia="Times New Roman"/>
          <w:szCs w:val="24"/>
        </w:rPr>
        <w:t>οργάνωσης και λειτουργίας της Βουλής, επτά σπουδαστές και ένας συνοδός καθηγητής από το ΙΕΚ Όμηρος.</w:t>
      </w:r>
    </w:p>
    <w:p w14:paraId="1DA31662" w14:textId="77777777" w:rsidR="00984254" w:rsidRDefault="009E5B07">
      <w:pPr>
        <w:tabs>
          <w:tab w:val="left" w:pos="6787"/>
        </w:tabs>
        <w:spacing w:line="600" w:lineRule="auto"/>
        <w:ind w:left="-181" w:firstLine="720"/>
        <w:jc w:val="both"/>
        <w:rPr>
          <w:rFonts w:eastAsia="Times New Roman"/>
          <w:szCs w:val="24"/>
        </w:rPr>
      </w:pPr>
      <w:r>
        <w:rPr>
          <w:rFonts w:eastAsia="Times New Roman"/>
          <w:szCs w:val="24"/>
        </w:rPr>
        <w:t>Η Βουλή σάς καλωσορίζει, παιδιά.</w:t>
      </w:r>
    </w:p>
    <w:p w14:paraId="1DA31663" w14:textId="77777777" w:rsidR="00984254" w:rsidRDefault="009E5B07">
      <w:pPr>
        <w:tabs>
          <w:tab w:val="left" w:pos="6787"/>
        </w:tabs>
        <w:spacing w:line="600" w:lineRule="auto"/>
        <w:ind w:left="-181" w:firstLine="720"/>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1DA31664"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Κυρίες και κύριοι συνάδελφοι, α</w:t>
      </w:r>
      <w:r>
        <w:rPr>
          <w:rFonts w:eastAsia="Times New Roman" w:cs="Times New Roman"/>
          <w:szCs w:val="24"/>
        </w:rPr>
        <w:t>ρχίζουμε</w:t>
      </w:r>
      <w:r>
        <w:rPr>
          <w:rFonts w:eastAsia="Times New Roman" w:cs="Times New Roman"/>
          <w:szCs w:val="24"/>
        </w:rPr>
        <w:t xml:space="preserve"> </w:t>
      </w:r>
      <w:r>
        <w:rPr>
          <w:rFonts w:eastAsia="Times New Roman" w:cs="Times New Roman"/>
          <w:szCs w:val="24"/>
        </w:rPr>
        <w:t>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πρώτη με αριθμό 1705/25-5-</w:t>
      </w:r>
      <w:r>
        <w:rPr>
          <w:rFonts w:eastAsia="Times New Roman" w:cs="Times New Roman"/>
          <w:szCs w:val="24"/>
        </w:rPr>
        <w:t>2018 επίκαιρη ερώτηση δεύτερου κύκλου του Βουλευτή Δράμας της Νέας Δημοκρατίας κ.</w:t>
      </w:r>
      <w:r>
        <w:rPr>
          <w:rFonts w:eastAsia="Times New Roman" w:cs="Times New Roman"/>
          <w:b/>
          <w:bCs/>
          <w:szCs w:val="24"/>
        </w:rPr>
        <w:t xml:space="preserve"> </w:t>
      </w:r>
      <w:r w:rsidRPr="00A5381F">
        <w:rPr>
          <w:rFonts w:eastAsia="Times New Roman" w:cs="Times New Roman"/>
          <w:bCs/>
          <w:szCs w:val="24"/>
        </w:rPr>
        <w:t>Δημητρίου Κυριαζίδη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A5381F">
        <w:rPr>
          <w:rFonts w:eastAsia="Times New Roman" w:cs="Times New Roman"/>
          <w:bCs/>
          <w:szCs w:val="24"/>
        </w:rPr>
        <w:t>Παιδείας, Έρευνας και Θρησκευμάτων,</w:t>
      </w:r>
      <w:r>
        <w:rPr>
          <w:rFonts w:eastAsia="Times New Roman" w:cs="Times New Roman"/>
          <w:szCs w:val="24"/>
        </w:rPr>
        <w:t xml:space="preserve"> σχετικά με τη λύση της συνένωσης του ΤΕΙ ΑΜΘ με το ΤΕΙ Κεντρικής Μακεδονίας και το Διεθνές Πανεπιστήμ</w:t>
      </w:r>
      <w:r>
        <w:rPr>
          <w:rFonts w:eastAsia="Times New Roman" w:cs="Times New Roman"/>
          <w:szCs w:val="24"/>
        </w:rPr>
        <w:t>ιο Θεσσαλονίκης.</w:t>
      </w:r>
    </w:p>
    <w:p w14:paraId="1DA31665"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Θα απαντήσει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1DA31666"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Κύριε Κυριαζίδη,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DA31667"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b/>
          <w:szCs w:val="24"/>
        </w:rPr>
        <w:t>ΔΗΜΗΤΡΙΟΣ</w:t>
      </w:r>
      <w:r w:rsidRPr="00D94F96">
        <w:rPr>
          <w:rFonts w:eastAsia="Times New Roman" w:cs="Times New Roman"/>
          <w:b/>
          <w:szCs w:val="24"/>
        </w:rPr>
        <w:t xml:space="preserve"> ΚΥΡΙΑΖΙΔΗΣ:</w:t>
      </w:r>
      <w:r>
        <w:rPr>
          <w:rFonts w:eastAsia="Times New Roman" w:cs="Times New Roman"/>
          <w:szCs w:val="24"/>
        </w:rPr>
        <w:t xml:space="preserve"> Ευχαριστώ, κύριε Πρόεδρε. </w:t>
      </w:r>
    </w:p>
    <w:p w14:paraId="1DA31668"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Καλό μήνα και «καλά μυαλά» σε όλο</w:t>
      </w:r>
      <w:r>
        <w:rPr>
          <w:rFonts w:eastAsia="Times New Roman" w:cs="Times New Roman"/>
          <w:szCs w:val="24"/>
        </w:rPr>
        <w:t>υς μας.</w:t>
      </w:r>
    </w:p>
    <w:p w14:paraId="1DA31669"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Κύριε Υπουργέ, οι όποιες θεσμικές παρεμβάσεις στην τριτοβάθμια εκπαίδευση</w:t>
      </w:r>
      <w:r>
        <w:rPr>
          <w:rFonts w:eastAsia="Times New Roman" w:cs="Times New Roman"/>
          <w:szCs w:val="24"/>
        </w:rPr>
        <w:t>,</w:t>
      </w:r>
      <w:r>
        <w:rPr>
          <w:rFonts w:eastAsia="Times New Roman" w:cs="Times New Roman"/>
          <w:szCs w:val="24"/>
        </w:rPr>
        <w:t xml:space="preserve"> μέσω της ίδρυσης, αναδιοργάνωσης, συγχώνευσης, μεταφοράς, κατάργησης </w:t>
      </w:r>
      <w:proofErr w:type="spellStart"/>
      <w:r>
        <w:rPr>
          <w:rFonts w:eastAsia="Times New Roman" w:cs="Times New Roman"/>
          <w:szCs w:val="24"/>
        </w:rPr>
        <w:t>κ.ο.κ.</w:t>
      </w:r>
      <w:proofErr w:type="spellEnd"/>
      <w:r>
        <w:rPr>
          <w:rFonts w:eastAsia="Times New Roman" w:cs="Times New Roman"/>
          <w:szCs w:val="24"/>
        </w:rPr>
        <w:t xml:space="preserve"> πανεπιστημιακών σχολών και τμημάτων, οφείλουν να είναι το αποτέλεσμα ενός ευρύτατου, </w:t>
      </w:r>
      <w:r>
        <w:rPr>
          <w:rFonts w:eastAsia="Times New Roman" w:cs="Times New Roman"/>
          <w:szCs w:val="24"/>
        </w:rPr>
        <w:t>συγκροτημένου και διαρκούς δημόσιου διαλόγου με τη συμμετοχή όλων ανεξαιρέτως των εμπλεκομένων</w:t>
      </w:r>
      <w:r>
        <w:rPr>
          <w:rFonts w:eastAsia="Times New Roman" w:cs="Times New Roman"/>
          <w:szCs w:val="24"/>
        </w:rPr>
        <w:t>,</w:t>
      </w:r>
      <w:r>
        <w:rPr>
          <w:rFonts w:eastAsia="Times New Roman" w:cs="Times New Roman"/>
          <w:szCs w:val="24"/>
        </w:rPr>
        <w:t xml:space="preserve"> εντός και εκτός της ακαδημαϊκής κοινότητας</w:t>
      </w:r>
      <w:r>
        <w:rPr>
          <w:rFonts w:eastAsia="Times New Roman" w:cs="Times New Roman"/>
          <w:szCs w:val="24"/>
        </w:rPr>
        <w:t>,</w:t>
      </w:r>
      <w:r>
        <w:rPr>
          <w:rFonts w:eastAsia="Times New Roman" w:cs="Times New Roman"/>
          <w:szCs w:val="24"/>
        </w:rPr>
        <w:t xml:space="preserve"> φορέων.</w:t>
      </w:r>
    </w:p>
    <w:p w14:paraId="1DA3166A"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Κατ’ επέκταση, δεν νοείται η διεξαγωγή ενός τέτοιου διαλόγου και η κατάρτιση προτάσεων–λύσεων</w:t>
      </w:r>
      <w:r>
        <w:rPr>
          <w:rFonts w:eastAsia="Times New Roman" w:cs="Times New Roman"/>
          <w:szCs w:val="24"/>
        </w:rPr>
        <w:t>,</w:t>
      </w:r>
      <w:r>
        <w:rPr>
          <w:rFonts w:eastAsia="Times New Roman" w:cs="Times New Roman"/>
          <w:szCs w:val="24"/>
        </w:rPr>
        <w:t xml:space="preserve"> ερήμην των το</w:t>
      </w:r>
      <w:r>
        <w:rPr>
          <w:rFonts w:eastAsia="Times New Roman" w:cs="Times New Roman"/>
          <w:szCs w:val="24"/>
        </w:rPr>
        <w:t xml:space="preserve">πικών κοινωνιών και των θεσμικών τους εκπροσώπων, </w:t>
      </w:r>
      <w:proofErr w:type="spellStart"/>
      <w:r>
        <w:rPr>
          <w:rFonts w:eastAsia="Times New Roman" w:cs="Times New Roman"/>
          <w:szCs w:val="24"/>
        </w:rPr>
        <w:t>πολλώ</w:t>
      </w:r>
      <w:proofErr w:type="spellEnd"/>
      <w:r>
        <w:rPr>
          <w:rFonts w:eastAsia="Times New Roman" w:cs="Times New Roman"/>
          <w:szCs w:val="24"/>
        </w:rPr>
        <w:t xml:space="preserve"> δε μάλλον</w:t>
      </w:r>
      <w:r>
        <w:rPr>
          <w:rFonts w:eastAsia="Times New Roman" w:cs="Times New Roman"/>
          <w:szCs w:val="24"/>
        </w:rPr>
        <w:t>,</w:t>
      </w:r>
      <w:r>
        <w:rPr>
          <w:rFonts w:eastAsia="Times New Roman" w:cs="Times New Roman"/>
          <w:szCs w:val="24"/>
        </w:rPr>
        <w:t xml:space="preserve"> όταν οι όποιες συζητήσεις διενεργούνται στα κρυφά  και με αδικαιολόγητους αποκλεισμούς.</w:t>
      </w:r>
    </w:p>
    <w:p w14:paraId="1DA3166B"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Εν προκειμένω, η τοπική κοινωνία της Δράμας με ιδιαίτερη αγωνία παρακολουθεί τα </w:t>
      </w:r>
      <w:proofErr w:type="spellStart"/>
      <w:r>
        <w:rPr>
          <w:rFonts w:eastAsia="Times New Roman" w:cs="Times New Roman"/>
          <w:szCs w:val="24"/>
        </w:rPr>
        <w:t>τεκταινόμενα</w:t>
      </w:r>
      <w:proofErr w:type="spellEnd"/>
      <w:r>
        <w:rPr>
          <w:rFonts w:eastAsia="Times New Roman" w:cs="Times New Roman"/>
          <w:szCs w:val="24"/>
        </w:rPr>
        <w:t xml:space="preserve"> στο</w:t>
      </w:r>
      <w:r>
        <w:rPr>
          <w:rFonts w:eastAsia="Times New Roman" w:cs="Times New Roman"/>
          <w:szCs w:val="24"/>
        </w:rPr>
        <w:t>ν</w:t>
      </w:r>
      <w:r>
        <w:rPr>
          <w:rFonts w:eastAsia="Times New Roman" w:cs="Times New Roman"/>
          <w:szCs w:val="24"/>
        </w:rPr>
        <w:t xml:space="preserve"> χώρο του ΤΕΙ Ανατολικής Μακεδονίας και Θράκης, πληροφορούμενη</w:t>
      </w:r>
      <w:r>
        <w:rPr>
          <w:rFonts w:eastAsia="Times New Roman" w:cs="Times New Roman"/>
          <w:szCs w:val="24"/>
        </w:rPr>
        <w:t>,</w:t>
      </w:r>
      <w:r>
        <w:rPr>
          <w:rFonts w:eastAsia="Times New Roman" w:cs="Times New Roman"/>
          <w:szCs w:val="24"/>
        </w:rPr>
        <w:t xml:space="preserve"> μέσα από αλλεπάλληλα δημοσιεύματα αντικρουόμενες απόψεις, σκέψεις και σχέδια συνενώσεων και καταργήσεων</w:t>
      </w:r>
      <w:r>
        <w:rPr>
          <w:rFonts w:eastAsia="Times New Roman" w:cs="Times New Roman"/>
          <w:szCs w:val="24"/>
        </w:rPr>
        <w:t>,</w:t>
      </w:r>
      <w:r>
        <w:rPr>
          <w:rFonts w:eastAsia="Times New Roman" w:cs="Times New Roman"/>
          <w:szCs w:val="24"/>
        </w:rPr>
        <w:t xml:space="preserve"> που κατά καιρούς διαρρέουν, δημιουργώντας στους πολίτες σύγχυση και πρωτίστως ανησυχία </w:t>
      </w:r>
      <w:r>
        <w:rPr>
          <w:rFonts w:eastAsia="Times New Roman" w:cs="Times New Roman"/>
          <w:szCs w:val="24"/>
        </w:rPr>
        <w:t xml:space="preserve">για το μέλλον του </w:t>
      </w:r>
      <w:r>
        <w:rPr>
          <w:rFonts w:eastAsia="Times New Roman" w:cs="Times New Roman"/>
          <w:szCs w:val="24"/>
        </w:rPr>
        <w:t>ι</w:t>
      </w:r>
      <w:r>
        <w:rPr>
          <w:rFonts w:eastAsia="Times New Roman" w:cs="Times New Roman"/>
          <w:szCs w:val="24"/>
        </w:rPr>
        <w:t>δρύματος και των τμημάτων της Δράμας.</w:t>
      </w:r>
    </w:p>
    <w:p w14:paraId="1DA3166C"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Η διαφαινόμενη δε επιλογή της φυσικής, ακαδημαϊκής και γεωγραφικής αποσύνδεσης και εντεύθεν συνειδητού αποκλεισμού του ΤΕΙ Ανατολικής Μακεδονίας και Θράκης από το Δημοκρίτειο Πανεπιστήμιο Θράκης δημι</w:t>
      </w:r>
      <w:r>
        <w:rPr>
          <w:rFonts w:eastAsia="Times New Roman" w:cs="Times New Roman"/>
          <w:szCs w:val="24"/>
        </w:rPr>
        <w:t>ουργεί μεγάλο προβληματισμό, καθώς</w:t>
      </w:r>
      <w:r>
        <w:rPr>
          <w:rFonts w:eastAsia="Times New Roman" w:cs="Times New Roman"/>
          <w:szCs w:val="24"/>
        </w:rPr>
        <w:t>,</w:t>
      </w:r>
      <w:r>
        <w:rPr>
          <w:rFonts w:eastAsia="Times New Roman" w:cs="Times New Roman"/>
          <w:szCs w:val="24"/>
        </w:rPr>
        <w:t xml:space="preserve"> κανείς μέχρι σήμερα δεν έχει αντιληφθεί τη σκοπιμότητα</w:t>
      </w:r>
      <w:r>
        <w:rPr>
          <w:rFonts w:eastAsia="Times New Roman" w:cs="Times New Roman"/>
          <w:szCs w:val="24"/>
        </w:rPr>
        <w:t>,</w:t>
      </w:r>
      <w:r>
        <w:rPr>
          <w:rFonts w:eastAsia="Times New Roman" w:cs="Times New Roman"/>
          <w:szCs w:val="24"/>
        </w:rPr>
        <w:t xml:space="preserve"> που εξυπηρετεί αυτή η επιλογή, η οποία μάλιστα</w:t>
      </w:r>
      <w:r>
        <w:rPr>
          <w:rFonts w:eastAsia="Times New Roman" w:cs="Times New Roman"/>
          <w:szCs w:val="24"/>
        </w:rPr>
        <w:t>,</w:t>
      </w:r>
      <w:r>
        <w:rPr>
          <w:rFonts w:eastAsia="Times New Roman" w:cs="Times New Roman"/>
          <w:szCs w:val="24"/>
        </w:rPr>
        <w:t xml:space="preserve"> αγνοεί τα δίκαια και εύλογα αιτήματα των τοπικών κοινωνιών και των φορέων για συμπόρευση των δύο ιδρυμάτων.</w:t>
      </w:r>
    </w:p>
    <w:p w14:paraId="1DA3166D"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Εν προκε</w:t>
      </w:r>
      <w:r>
        <w:rPr>
          <w:rFonts w:eastAsia="Times New Roman" w:cs="Times New Roman"/>
          <w:szCs w:val="24"/>
        </w:rPr>
        <w:t>ιμένω, κ</w:t>
      </w:r>
      <w:r>
        <w:rPr>
          <w:rFonts w:eastAsia="Times New Roman" w:cs="Times New Roman"/>
          <w:szCs w:val="24"/>
        </w:rPr>
        <w:t xml:space="preserve">ύριε </w:t>
      </w:r>
      <w:r>
        <w:rPr>
          <w:rFonts w:eastAsia="Times New Roman" w:cs="Times New Roman"/>
          <w:szCs w:val="24"/>
        </w:rPr>
        <w:t>Υπουργέ,</w:t>
      </w:r>
      <w:r w:rsidRPr="00D94F96">
        <w:rPr>
          <w:rFonts w:eastAsia="Times New Roman" w:cs="Times New Roman"/>
          <w:szCs w:val="24"/>
        </w:rPr>
        <w:t xml:space="preserve"> </w:t>
      </w:r>
      <w:r>
        <w:rPr>
          <w:rFonts w:eastAsia="Times New Roman" w:cs="Times New Roman"/>
          <w:szCs w:val="24"/>
        </w:rPr>
        <w:t>ερωτάσθε:</w:t>
      </w:r>
    </w:p>
    <w:p w14:paraId="1DA3166E"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Επί τη βάσει ποιων επιστημονικών, γεωγραφικών, κοινωνικών και πραγματικών δεδομένων διαφαίνεται, ως προκύπτει από τα δημοσιεύματα, να επιλέγεται η λύση της συνένωσης του ΤΕΙ Ανατολικής Μακεδονίας και Θράκης με το ΤΕΙ Κεντρικ</w:t>
      </w:r>
      <w:r>
        <w:rPr>
          <w:rFonts w:eastAsia="Times New Roman" w:cs="Times New Roman"/>
          <w:szCs w:val="24"/>
        </w:rPr>
        <w:t>ής Μακεδονίας και το Διεθνές Πανεπιστήμιο Θεσσαλονίκης;</w:t>
      </w:r>
    </w:p>
    <w:p w14:paraId="1DA3166F"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Κατ’ ακολουθίαν, για ποιον λόγο αποκλείσθηκε η συνένωση του ΤΕΙ Ανατολικής Μακεδονίας και Θράκης με το Δημοκρίτειο Πανεπιστήμιο, αλλά και η συμμετοχή εκπροσώπων του τελευταίου –εννοώ του Δημοκρίτειου-</w:t>
      </w:r>
      <w:r>
        <w:rPr>
          <w:rFonts w:eastAsia="Times New Roman" w:cs="Times New Roman"/>
          <w:szCs w:val="24"/>
        </w:rPr>
        <w:t xml:space="preserve"> από τη μεικτή επιτροπή</w:t>
      </w:r>
      <w:r>
        <w:rPr>
          <w:rFonts w:eastAsia="Times New Roman" w:cs="Times New Roman"/>
          <w:szCs w:val="24"/>
        </w:rPr>
        <w:t>,</w:t>
      </w:r>
      <w:r>
        <w:rPr>
          <w:rFonts w:eastAsia="Times New Roman" w:cs="Times New Roman"/>
          <w:szCs w:val="24"/>
        </w:rPr>
        <w:t xml:space="preserve"> που εσείς συγκροτήσατε, κύριε Υπουργέ;</w:t>
      </w:r>
    </w:p>
    <w:p w14:paraId="1DA31670"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 xml:space="preserve">Τέλος, τι θα συμβεί τελικά με τα υφιστάμενα </w:t>
      </w:r>
      <w:r>
        <w:rPr>
          <w:rFonts w:eastAsia="Times New Roman" w:cs="Times New Roman"/>
          <w:szCs w:val="24"/>
        </w:rPr>
        <w:t>τ</w:t>
      </w:r>
      <w:r>
        <w:rPr>
          <w:rFonts w:eastAsia="Times New Roman" w:cs="Times New Roman"/>
          <w:szCs w:val="24"/>
        </w:rPr>
        <w:t>μήματα της Δράμας; Υπάρχει σχέδιο ίδρυσης σχολής στη Δράμα με νέα τμήματα; Και εάν ναι, ποια είναι αυτά;</w:t>
      </w:r>
    </w:p>
    <w:p w14:paraId="1DA31671"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Ευχαριστώ, κύριε Πρόεδρε.</w:t>
      </w:r>
    </w:p>
    <w:p w14:paraId="1DA31672" w14:textId="77777777" w:rsidR="00984254" w:rsidRDefault="009E5B07">
      <w:pPr>
        <w:tabs>
          <w:tab w:val="left" w:pos="6787"/>
        </w:tabs>
        <w:spacing w:line="600" w:lineRule="auto"/>
        <w:ind w:left="-181" w:firstLine="720"/>
        <w:jc w:val="both"/>
        <w:rPr>
          <w:rFonts w:eastAsia="Times New Roman" w:cs="Times New Roman"/>
          <w:szCs w:val="24"/>
        </w:rPr>
      </w:pPr>
      <w:r w:rsidRPr="007E6F0B">
        <w:rPr>
          <w:rFonts w:eastAsia="Times New Roman" w:cs="Times New Roman"/>
          <w:b/>
          <w:szCs w:val="24"/>
        </w:rPr>
        <w:t>ΠΡΟΕΔ</w:t>
      </w:r>
      <w:r>
        <w:rPr>
          <w:rFonts w:eastAsia="Times New Roman" w:cs="Times New Roman"/>
          <w:b/>
          <w:szCs w:val="24"/>
        </w:rPr>
        <w:t>ΡΕΥΩΝ</w:t>
      </w:r>
      <w:r w:rsidRPr="007E6F0B">
        <w:rPr>
          <w:rFonts w:eastAsia="Times New Roman" w:cs="Times New Roman"/>
          <w:b/>
          <w:szCs w:val="24"/>
        </w:rPr>
        <w:t xml:space="preserve"> (Δημή</w:t>
      </w:r>
      <w:r w:rsidRPr="007E6F0B">
        <w:rPr>
          <w:rFonts w:eastAsia="Times New Roman" w:cs="Times New Roman"/>
          <w:b/>
          <w:szCs w:val="24"/>
        </w:rPr>
        <w:t>τριος Καμμένος):</w:t>
      </w:r>
      <w:r>
        <w:rPr>
          <w:rFonts w:eastAsia="Times New Roman" w:cs="Times New Roman"/>
          <w:szCs w:val="24"/>
        </w:rPr>
        <w:t xml:space="preserve"> Ευχαριστούμε, κύριε Κυριαζίδη.</w:t>
      </w:r>
    </w:p>
    <w:p w14:paraId="1DA31673" w14:textId="77777777" w:rsidR="00984254" w:rsidRDefault="009E5B07">
      <w:pPr>
        <w:tabs>
          <w:tab w:val="left" w:pos="6787"/>
        </w:tabs>
        <w:spacing w:line="600" w:lineRule="auto"/>
        <w:ind w:left="-181" w:firstLine="720"/>
        <w:jc w:val="both"/>
        <w:rPr>
          <w:rFonts w:eastAsia="Times New Roman" w:cs="Times New Roman"/>
          <w:szCs w:val="24"/>
        </w:rPr>
      </w:pPr>
      <w:r w:rsidRPr="00D94F96">
        <w:rPr>
          <w:rFonts w:eastAsia="Times New Roman" w:cs="Times New Roman"/>
          <w:szCs w:val="24"/>
        </w:rPr>
        <w:t xml:space="preserve">Κύριε Υπουργέ, έχετε τον λόγο για την </w:t>
      </w:r>
      <w:proofErr w:type="spellStart"/>
      <w:r w:rsidRPr="00D94F96">
        <w:rPr>
          <w:rFonts w:eastAsia="Times New Roman" w:cs="Times New Roman"/>
          <w:szCs w:val="24"/>
        </w:rPr>
        <w:t>πρωτολογία</w:t>
      </w:r>
      <w:proofErr w:type="spellEnd"/>
      <w:r w:rsidRPr="00D94F96">
        <w:rPr>
          <w:rFonts w:eastAsia="Times New Roman" w:cs="Times New Roman"/>
          <w:szCs w:val="24"/>
        </w:rPr>
        <w:t xml:space="preserve"> σας.</w:t>
      </w:r>
    </w:p>
    <w:p w14:paraId="1DA31674" w14:textId="77777777" w:rsidR="00984254" w:rsidRDefault="009E5B07">
      <w:pPr>
        <w:tabs>
          <w:tab w:val="left" w:pos="6787"/>
        </w:tabs>
        <w:spacing w:line="600" w:lineRule="auto"/>
        <w:ind w:left="-181" w:firstLine="720"/>
        <w:jc w:val="both"/>
        <w:rPr>
          <w:rFonts w:eastAsia="Times New Roman" w:cs="Times New Roman"/>
          <w:szCs w:val="24"/>
        </w:rPr>
      </w:pPr>
      <w:r w:rsidRPr="00D94F96">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Κυριαζίδη, δεν ξέρω αν εσείς ή οι συνεργάτες σας δεν είστε επαρκώς ενημερωμένο</w:t>
      </w:r>
      <w:r>
        <w:rPr>
          <w:rFonts w:eastAsia="Times New Roman" w:cs="Times New Roman"/>
          <w:szCs w:val="24"/>
        </w:rPr>
        <w:t>ι για ένα σύνολο ρυθμίσεων και διαδικασιών.</w:t>
      </w:r>
    </w:p>
    <w:p w14:paraId="1DA31675" w14:textId="77777777" w:rsidR="00984254" w:rsidRDefault="009E5B07">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Ας ξεκινήσουμε από τα θέματα ουσίας. Δεν συζητάμε –και θα παρακαλούσα να μη χρησιμοποιήσει κανένας ξανά αυτόν τον όρο- για συνενώσεις των ΤΕΙ και των </w:t>
      </w:r>
      <w:r>
        <w:rPr>
          <w:rFonts w:eastAsia="Times New Roman" w:cs="Times New Roman"/>
          <w:szCs w:val="24"/>
        </w:rPr>
        <w:t>π</w:t>
      </w:r>
      <w:r>
        <w:rPr>
          <w:rFonts w:eastAsia="Times New Roman" w:cs="Times New Roman"/>
          <w:szCs w:val="24"/>
        </w:rPr>
        <w:t>ανεπιστημίων. Μιλάμε για συνέργειες. Η λέξη «συνέργεια» είναι</w:t>
      </w:r>
      <w:r>
        <w:rPr>
          <w:rFonts w:eastAsia="Times New Roman" w:cs="Times New Roman"/>
          <w:szCs w:val="24"/>
        </w:rPr>
        <w:t xml:space="preserve"> διαφορετική από τη λέξη «συνένωση».</w:t>
      </w:r>
    </w:p>
    <w:p w14:paraId="1DA31676" w14:textId="77777777" w:rsidR="00984254" w:rsidRDefault="009E5B07">
      <w:pPr>
        <w:spacing w:line="600" w:lineRule="auto"/>
        <w:ind w:firstLine="720"/>
        <w:jc w:val="both"/>
        <w:rPr>
          <w:rFonts w:eastAsia="Times New Roman"/>
          <w:szCs w:val="24"/>
        </w:rPr>
      </w:pPr>
      <w:r>
        <w:rPr>
          <w:rFonts w:eastAsia="Times New Roman"/>
          <w:szCs w:val="24"/>
        </w:rPr>
        <w:t>Οι συνέργειες έχουν στόχο την αναβάθμιση της τριτοβάθμιας εκπαίδευσης στο σύνολό της και για πρώτη φορά σε ένα σχέδιο μεταρρύθμισης της ανώτατης εκπαίδευσης παίρνουμε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ισότιμα τους δύο τομείς της ανώτατης εκπαίδευσης, τα </w:t>
      </w:r>
      <w:r>
        <w:rPr>
          <w:rFonts w:eastAsia="Times New Roman"/>
          <w:szCs w:val="24"/>
        </w:rPr>
        <w:t>π</w:t>
      </w:r>
      <w:r>
        <w:rPr>
          <w:rFonts w:eastAsia="Times New Roman"/>
          <w:szCs w:val="24"/>
        </w:rPr>
        <w:t xml:space="preserve">ανεπιστήμια και τα ΤΕΙ. Άρα για πρώτη φορά </w:t>
      </w:r>
      <w:r>
        <w:rPr>
          <w:rFonts w:eastAsia="Times New Roman"/>
          <w:szCs w:val="24"/>
        </w:rPr>
        <w:lastRenderedPageBreak/>
        <w:t>σκύβουμε πάνω και από τα ΤΕΙ</w:t>
      </w:r>
      <w:r>
        <w:rPr>
          <w:rFonts w:eastAsia="Times New Roman"/>
          <w:szCs w:val="24"/>
        </w:rPr>
        <w:t>,</w:t>
      </w:r>
      <w:r>
        <w:rPr>
          <w:rFonts w:eastAsia="Times New Roman"/>
          <w:szCs w:val="24"/>
        </w:rPr>
        <w:t xml:space="preserve"> για να δούμε πώς γίνεται να ενταχθούν σε αυτήν τη διαδικασία αναβάθμισης.</w:t>
      </w:r>
    </w:p>
    <w:p w14:paraId="1DA31677" w14:textId="77777777" w:rsidR="00984254" w:rsidRDefault="009E5B07">
      <w:pPr>
        <w:spacing w:line="600" w:lineRule="auto"/>
        <w:ind w:firstLine="720"/>
        <w:jc w:val="both"/>
        <w:rPr>
          <w:rFonts w:eastAsia="Times New Roman"/>
          <w:szCs w:val="24"/>
        </w:rPr>
      </w:pPr>
      <w:r>
        <w:rPr>
          <w:rFonts w:eastAsia="Times New Roman"/>
          <w:szCs w:val="24"/>
        </w:rPr>
        <w:t xml:space="preserve">Δεύτερον -εδώ </w:t>
      </w:r>
      <w:r>
        <w:rPr>
          <w:rFonts w:eastAsia="Times New Roman"/>
          <w:szCs w:val="24"/>
        </w:rPr>
        <w:t>απαιτείται</w:t>
      </w:r>
      <w:r>
        <w:rPr>
          <w:rFonts w:eastAsia="Times New Roman"/>
          <w:szCs w:val="24"/>
        </w:rPr>
        <w:t xml:space="preserve"> μεγάλη προσοχή από όλους μας </w:t>
      </w:r>
      <w:r>
        <w:rPr>
          <w:rFonts w:eastAsia="Times New Roman"/>
          <w:szCs w:val="24"/>
        </w:rPr>
        <w:t>και δεν έχει σχέση μόνο με εσάς- η πρότασή μας είναι</w:t>
      </w:r>
      <w:r>
        <w:rPr>
          <w:rFonts w:eastAsia="Times New Roman"/>
          <w:szCs w:val="24"/>
        </w:rPr>
        <w:t>,</w:t>
      </w:r>
      <w:r>
        <w:rPr>
          <w:rFonts w:eastAsia="Times New Roman"/>
          <w:szCs w:val="24"/>
        </w:rPr>
        <w:t xml:space="preserve"> μέσα από αυτές τις συγκεκριμένες ομάδες εργασίας</w:t>
      </w:r>
      <w:r>
        <w:rPr>
          <w:rFonts w:eastAsia="Times New Roman"/>
          <w:szCs w:val="24"/>
        </w:rPr>
        <w:t>,</w:t>
      </w:r>
      <w:r>
        <w:rPr>
          <w:rFonts w:eastAsia="Times New Roman"/>
          <w:szCs w:val="24"/>
        </w:rPr>
        <w:t xml:space="preserve"> να αφήσουμε την ακαδημαϊκή κοινότητα να κάνει τη δουλειά της πρώτα αυτή. Δηλαδή, εμείς</w:t>
      </w:r>
      <w:r>
        <w:rPr>
          <w:rFonts w:eastAsia="Times New Roman"/>
          <w:szCs w:val="24"/>
        </w:rPr>
        <w:t>,</w:t>
      </w:r>
      <w:r>
        <w:rPr>
          <w:rFonts w:eastAsia="Times New Roman"/>
          <w:szCs w:val="24"/>
        </w:rPr>
        <w:t xml:space="preserve"> μετά από διάφορες συζητήσεις κ.λπ., είπαμε ποιος θέλει να συμμετ</w:t>
      </w:r>
      <w:r>
        <w:rPr>
          <w:rFonts w:eastAsia="Times New Roman"/>
          <w:szCs w:val="24"/>
        </w:rPr>
        <w:t xml:space="preserve">έχει σε μια ομάδα εργασίας, ώστε να μας φέρει ένα πόρισμα για την αναβάθμιση της τριτοβάθμιας εκπαίδευσης στη συγκεκριμένη περιοχή. Το κάναμε στο Ιόνιο, το κάναμε στην Ήπειρο, το κάναμε στη Θεσσαλία, τώρα γίνεται </w:t>
      </w:r>
      <w:r>
        <w:rPr>
          <w:rFonts w:eastAsia="Times New Roman"/>
          <w:szCs w:val="24"/>
        </w:rPr>
        <w:t xml:space="preserve">στην κεντρική και ανατολική </w:t>
      </w:r>
      <w:r>
        <w:rPr>
          <w:rFonts w:eastAsia="Times New Roman"/>
          <w:szCs w:val="24"/>
        </w:rPr>
        <w:t xml:space="preserve">Μακεδονία. </w:t>
      </w:r>
    </w:p>
    <w:p w14:paraId="1DA31678" w14:textId="77777777" w:rsidR="00984254" w:rsidRDefault="009E5B07">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η λογική είναι να υπάρχει πρώτα ένα πόρισμα της ακαδημαϊκής κοινότητας και μετά η πολιτεία θα αρχίσει τις συζητήσεις με τους τοπικούς φορείς συστηματικά και με όποιους άλλους ενδιαφερόμενους. Δεν θα μπούμε στη λογική της αδράνειας των όποιων κραυγών</w:t>
      </w:r>
      <w:r>
        <w:rPr>
          <w:rFonts w:eastAsia="Times New Roman"/>
          <w:szCs w:val="24"/>
        </w:rPr>
        <w:t>,</w:t>
      </w:r>
      <w:r>
        <w:rPr>
          <w:rFonts w:eastAsia="Times New Roman"/>
          <w:szCs w:val="24"/>
        </w:rPr>
        <w:t xml:space="preserve"> που </w:t>
      </w:r>
      <w:r>
        <w:rPr>
          <w:rFonts w:eastAsia="Times New Roman"/>
          <w:szCs w:val="24"/>
        </w:rPr>
        <w:t>μας οδήγησαν</w:t>
      </w:r>
      <w:r>
        <w:rPr>
          <w:rFonts w:eastAsia="Times New Roman"/>
          <w:szCs w:val="24"/>
        </w:rPr>
        <w:t>,</w:t>
      </w:r>
      <w:r>
        <w:rPr>
          <w:rFonts w:eastAsia="Times New Roman"/>
          <w:szCs w:val="24"/>
        </w:rPr>
        <w:t xml:space="preserve"> εκεί που μας οδήγησαν και δεν μπορούμε να δούμε τι ακριβώς γίνεται στην ανώτατη εκπαίδευση.</w:t>
      </w:r>
    </w:p>
    <w:p w14:paraId="1DA31679" w14:textId="77777777" w:rsidR="00984254" w:rsidRDefault="009E5B07">
      <w:pPr>
        <w:spacing w:line="600" w:lineRule="auto"/>
        <w:ind w:firstLine="720"/>
        <w:jc w:val="both"/>
        <w:rPr>
          <w:rFonts w:eastAsia="Times New Roman"/>
          <w:szCs w:val="24"/>
        </w:rPr>
      </w:pPr>
      <w:r>
        <w:rPr>
          <w:rFonts w:eastAsia="Times New Roman"/>
          <w:szCs w:val="24"/>
        </w:rPr>
        <w:lastRenderedPageBreak/>
        <w:t xml:space="preserve">Να σας θυμίσω ότι στη Δράμα ιδρύθηκαν τμήματα επί παλαιότερων κυβερνήσεων. Οι ίδιες </w:t>
      </w:r>
      <w:r>
        <w:rPr>
          <w:rFonts w:eastAsia="Times New Roman"/>
          <w:szCs w:val="24"/>
        </w:rPr>
        <w:t>αυτές</w:t>
      </w:r>
      <w:r>
        <w:rPr>
          <w:rFonts w:eastAsia="Times New Roman"/>
          <w:szCs w:val="24"/>
        </w:rPr>
        <w:t xml:space="preserve"> κυβερνήσεις τα κατήργησαν, μετά ξαναϊδρύθηκαν κ.λπ.</w:t>
      </w:r>
      <w:r>
        <w:rPr>
          <w:rFonts w:eastAsia="Times New Roman"/>
          <w:szCs w:val="24"/>
        </w:rPr>
        <w:t>.</w:t>
      </w:r>
      <w:r>
        <w:rPr>
          <w:rFonts w:eastAsia="Times New Roman"/>
          <w:szCs w:val="24"/>
        </w:rPr>
        <w:t xml:space="preserve"> Ελπίζω </w:t>
      </w:r>
      <w:r>
        <w:rPr>
          <w:rFonts w:eastAsia="Times New Roman"/>
          <w:szCs w:val="24"/>
        </w:rPr>
        <w:t>να τα γνωρίζετε, διότι εάν δεν τα γνωρίζετε</w:t>
      </w:r>
      <w:r>
        <w:rPr>
          <w:rFonts w:eastAsia="Times New Roman"/>
          <w:szCs w:val="24"/>
        </w:rPr>
        <w:t>,</w:t>
      </w:r>
      <w:r>
        <w:rPr>
          <w:rFonts w:eastAsia="Times New Roman"/>
          <w:szCs w:val="24"/>
        </w:rPr>
        <w:t xml:space="preserve"> μπορώ να σας τα πω πολύ αναλυτικά.</w:t>
      </w:r>
    </w:p>
    <w:p w14:paraId="1DA3167A" w14:textId="77777777" w:rsidR="00984254" w:rsidRDefault="009E5B07">
      <w:pPr>
        <w:spacing w:line="600" w:lineRule="auto"/>
        <w:ind w:firstLine="720"/>
        <w:jc w:val="both"/>
        <w:rPr>
          <w:rFonts w:eastAsia="Times New Roman"/>
          <w:b/>
          <w:szCs w:val="24"/>
        </w:rPr>
      </w:pPr>
      <w:r w:rsidRPr="00760115">
        <w:rPr>
          <w:rFonts w:eastAsia="Times New Roman"/>
          <w:b/>
          <w:szCs w:val="24"/>
        </w:rPr>
        <w:t>ΔΗΜΗΤΡΙΟΣ ΚΥΡΙΑΖΙΔΗΣ</w:t>
      </w:r>
      <w:r w:rsidRPr="009850ED">
        <w:rPr>
          <w:rFonts w:eastAsia="Times New Roman"/>
          <w:b/>
          <w:szCs w:val="24"/>
        </w:rPr>
        <w:t>:</w:t>
      </w:r>
      <w:r>
        <w:rPr>
          <w:rFonts w:eastAsia="Times New Roman"/>
          <w:b/>
          <w:szCs w:val="24"/>
        </w:rPr>
        <w:t xml:space="preserve"> </w:t>
      </w:r>
      <w:r w:rsidRPr="009850ED">
        <w:rPr>
          <w:rFonts w:eastAsia="Times New Roman"/>
          <w:szCs w:val="24"/>
        </w:rPr>
        <w:t>Είχαμε παρόμοια συζήτηση προ καιρού, κύριε Υπουργέ.</w:t>
      </w:r>
    </w:p>
    <w:p w14:paraId="1DA3167B" w14:textId="77777777" w:rsidR="00984254" w:rsidRDefault="009E5B07">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Ωραία, αφού είχαμε παρόμοια συζή</w:t>
      </w:r>
      <w:r>
        <w:rPr>
          <w:rFonts w:eastAsia="Times New Roman"/>
          <w:szCs w:val="24"/>
        </w:rPr>
        <w:t>τηση</w:t>
      </w:r>
      <w:r>
        <w:rPr>
          <w:rFonts w:eastAsia="Times New Roman"/>
          <w:szCs w:val="24"/>
        </w:rPr>
        <w:t>,</w:t>
      </w:r>
      <w:r>
        <w:rPr>
          <w:rFonts w:eastAsia="Times New Roman"/>
          <w:szCs w:val="24"/>
        </w:rPr>
        <w:t xml:space="preserve"> δεν έχετε κανέναν λόγο να το επαναλαμβάνετε. Άρα, προσπαθούμε να δούμε με ποιον τρόπο θα θεραπεύσουμε</w:t>
      </w:r>
      <w:r>
        <w:rPr>
          <w:rFonts w:eastAsia="Times New Roman"/>
          <w:szCs w:val="24"/>
        </w:rPr>
        <w:t>,</w:t>
      </w:r>
      <w:r>
        <w:rPr>
          <w:rFonts w:eastAsia="Times New Roman"/>
          <w:szCs w:val="24"/>
        </w:rPr>
        <w:t xml:space="preserve"> όχι απλώς παλιές αμαρτίες, αλλά παλιές καταστροφικές πολιτικές για την ανώτατη εκπαίδευση.</w:t>
      </w:r>
    </w:p>
    <w:p w14:paraId="1DA3167C" w14:textId="77777777" w:rsidR="00984254" w:rsidRDefault="009E5B07">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w:t>
      </w:r>
      <w:r>
        <w:rPr>
          <w:rFonts w:eastAsia="Times New Roman"/>
          <w:szCs w:val="24"/>
        </w:rPr>
        <w:t>μιλίας του κυρίου Υπουργού)</w:t>
      </w:r>
    </w:p>
    <w:p w14:paraId="1DA3167D" w14:textId="77777777" w:rsidR="00984254" w:rsidRDefault="009E5B07">
      <w:pPr>
        <w:spacing w:line="600" w:lineRule="auto"/>
        <w:ind w:firstLine="720"/>
        <w:jc w:val="both"/>
        <w:rPr>
          <w:rFonts w:eastAsia="Times New Roman"/>
          <w:szCs w:val="24"/>
        </w:rPr>
      </w:pPr>
      <w:r>
        <w:rPr>
          <w:rFonts w:eastAsia="Times New Roman"/>
          <w:szCs w:val="24"/>
        </w:rPr>
        <w:t xml:space="preserve">Τώρα </w:t>
      </w:r>
      <w:r>
        <w:rPr>
          <w:rFonts w:eastAsia="Times New Roman"/>
          <w:szCs w:val="24"/>
        </w:rPr>
        <w:t>έρχομαι στο θέμα της Δράμας. Η Δράμα, όπως ξέρετε, έχει τρία τμήματα</w:t>
      </w:r>
      <w:r w:rsidRPr="009850ED">
        <w:rPr>
          <w:rFonts w:eastAsia="Times New Roman"/>
          <w:szCs w:val="24"/>
        </w:rPr>
        <w:t xml:space="preserve">: </w:t>
      </w:r>
      <w:r>
        <w:rPr>
          <w:rFonts w:eastAsia="Times New Roman"/>
          <w:szCs w:val="24"/>
        </w:rPr>
        <w:t>δ</w:t>
      </w:r>
      <w:r>
        <w:rPr>
          <w:rFonts w:eastAsia="Times New Roman"/>
          <w:szCs w:val="24"/>
        </w:rPr>
        <w:t>ασοπονία</w:t>
      </w:r>
      <w:r>
        <w:rPr>
          <w:rFonts w:eastAsia="Times New Roman"/>
          <w:szCs w:val="24"/>
        </w:rPr>
        <w:t>ς,</w:t>
      </w:r>
      <w:r>
        <w:rPr>
          <w:rFonts w:eastAsia="Times New Roman"/>
          <w:szCs w:val="24"/>
        </w:rPr>
        <w:t xml:space="preserve"> </w:t>
      </w:r>
      <w:r>
        <w:rPr>
          <w:rFonts w:eastAsia="Times New Roman"/>
          <w:szCs w:val="24"/>
        </w:rPr>
        <w:t>ο</w:t>
      </w:r>
      <w:r>
        <w:rPr>
          <w:rFonts w:eastAsia="Times New Roman"/>
          <w:szCs w:val="24"/>
        </w:rPr>
        <w:t>ινολογία</w:t>
      </w:r>
      <w:r>
        <w:rPr>
          <w:rFonts w:eastAsia="Times New Roman"/>
          <w:szCs w:val="24"/>
        </w:rPr>
        <w:t>ς</w:t>
      </w:r>
      <w:r>
        <w:rPr>
          <w:rFonts w:eastAsia="Times New Roman"/>
          <w:szCs w:val="24"/>
        </w:rPr>
        <w:t xml:space="preserve"> και </w:t>
      </w:r>
      <w:r>
        <w:rPr>
          <w:rFonts w:eastAsia="Times New Roman"/>
          <w:szCs w:val="24"/>
        </w:rPr>
        <w:t>α</w:t>
      </w:r>
      <w:r>
        <w:rPr>
          <w:rFonts w:eastAsia="Times New Roman"/>
          <w:szCs w:val="24"/>
        </w:rPr>
        <w:t>ρχιτεκτονική</w:t>
      </w:r>
      <w:r>
        <w:rPr>
          <w:rFonts w:eastAsia="Times New Roman"/>
          <w:szCs w:val="24"/>
        </w:rPr>
        <w:t>ς τ</w:t>
      </w:r>
      <w:r>
        <w:rPr>
          <w:rFonts w:eastAsia="Times New Roman"/>
          <w:szCs w:val="24"/>
        </w:rPr>
        <w:t>οπίου. Αυτά έχουν μια πολύ περίπλοκη ιστορία, διότι είχαν ιδρυθεί, είχαν καταργηθεί, τα ξαναϊδρύσαμε</w:t>
      </w:r>
      <w:r>
        <w:rPr>
          <w:rFonts w:eastAsia="Times New Roman"/>
          <w:szCs w:val="24"/>
        </w:rPr>
        <w:t xml:space="preserve">. </w:t>
      </w:r>
      <w:r>
        <w:rPr>
          <w:rFonts w:eastAsia="Times New Roman"/>
          <w:szCs w:val="24"/>
        </w:rPr>
        <w:t>Αυτά είναι μέρος του σχεδίου</w:t>
      </w:r>
      <w:r>
        <w:rPr>
          <w:rFonts w:eastAsia="Times New Roman"/>
          <w:szCs w:val="24"/>
        </w:rPr>
        <w:t>,</w:t>
      </w:r>
      <w:r>
        <w:rPr>
          <w:rFonts w:eastAsia="Times New Roman"/>
          <w:szCs w:val="24"/>
        </w:rPr>
        <w:t xml:space="preserve"> που συζητάει αυτή η </w:t>
      </w:r>
      <w:r>
        <w:rPr>
          <w:rFonts w:eastAsia="Times New Roman"/>
          <w:szCs w:val="24"/>
        </w:rPr>
        <w:t>ε</w:t>
      </w:r>
      <w:r>
        <w:rPr>
          <w:rFonts w:eastAsia="Times New Roman"/>
          <w:szCs w:val="24"/>
        </w:rPr>
        <w:t xml:space="preserve">πιτροπή. Μάλιστα, </w:t>
      </w:r>
      <w:r>
        <w:rPr>
          <w:rFonts w:eastAsia="Times New Roman"/>
          <w:szCs w:val="24"/>
        </w:rPr>
        <w:lastRenderedPageBreak/>
        <w:t xml:space="preserve">αυτήν τη στιγμή που συζητάμε, η </w:t>
      </w:r>
      <w:r>
        <w:rPr>
          <w:rFonts w:eastAsia="Times New Roman"/>
          <w:szCs w:val="24"/>
        </w:rPr>
        <w:t>ε</w:t>
      </w:r>
      <w:r>
        <w:rPr>
          <w:rFonts w:eastAsia="Times New Roman"/>
          <w:szCs w:val="24"/>
        </w:rPr>
        <w:t xml:space="preserve">πιτροπή συνεδριάζει στην Καβάλα. Θα μας δώσει το πόρισμά της και θα πορευτούμε. </w:t>
      </w:r>
    </w:p>
    <w:p w14:paraId="1DA3167E" w14:textId="77777777" w:rsidR="00984254" w:rsidRDefault="009E5B07">
      <w:pPr>
        <w:spacing w:line="600" w:lineRule="auto"/>
        <w:ind w:firstLine="720"/>
        <w:jc w:val="both"/>
        <w:rPr>
          <w:rFonts w:eastAsia="Times New Roman"/>
          <w:szCs w:val="24"/>
        </w:rPr>
      </w:pPr>
      <w:r>
        <w:rPr>
          <w:rFonts w:eastAsia="Times New Roman"/>
          <w:szCs w:val="24"/>
        </w:rPr>
        <w:t>Να ξέρετε, όμως -και μου κάνει εντύπωση που δεν το αναφέρετε εδώ- ότι πρι</w:t>
      </w:r>
      <w:r>
        <w:rPr>
          <w:rFonts w:eastAsia="Times New Roman"/>
          <w:szCs w:val="24"/>
        </w:rPr>
        <w:t xml:space="preserve">ν ενάμιση μήνα υπήρχε ανοικτή συνεδρίαση του δημοτικού συμβουλίου στη Δράμα. Εκεί, λοιπόν, συμμετείχαν οι καθηγητές των ΤΕΙ, συμμετείχαν διάφοροι ενδιαφερόμενοι, όπως επίσης και μέσω </w:t>
      </w:r>
      <w:r>
        <w:rPr>
          <w:rFonts w:eastAsia="Times New Roman"/>
          <w:szCs w:val="24"/>
          <w:lang w:val="en-US"/>
        </w:rPr>
        <w:t>S</w:t>
      </w:r>
      <w:r>
        <w:rPr>
          <w:rFonts w:eastAsia="Times New Roman"/>
          <w:szCs w:val="24"/>
          <w:lang w:val="en-US"/>
        </w:rPr>
        <w:t>kype</w:t>
      </w:r>
      <w:r w:rsidRPr="00EF3598">
        <w:rPr>
          <w:rFonts w:eastAsia="Times New Roman"/>
          <w:szCs w:val="24"/>
        </w:rPr>
        <w:t xml:space="preserve"> </w:t>
      </w:r>
      <w:r>
        <w:rPr>
          <w:rFonts w:eastAsia="Times New Roman"/>
          <w:szCs w:val="24"/>
        </w:rPr>
        <w:t xml:space="preserve">ο </w:t>
      </w:r>
      <w:proofErr w:type="spellStart"/>
      <w:r>
        <w:rPr>
          <w:rFonts w:eastAsia="Times New Roman"/>
          <w:szCs w:val="24"/>
        </w:rPr>
        <w:t>π</w:t>
      </w:r>
      <w:r>
        <w:rPr>
          <w:rFonts w:eastAsia="Times New Roman"/>
          <w:szCs w:val="24"/>
        </w:rPr>
        <w:t>ροεδρεύων</w:t>
      </w:r>
      <w:proofErr w:type="spellEnd"/>
      <w:r>
        <w:rPr>
          <w:rFonts w:eastAsia="Times New Roman"/>
          <w:szCs w:val="24"/>
        </w:rPr>
        <w:t xml:space="preserve"> τη</w:t>
      </w:r>
      <w:r>
        <w:rPr>
          <w:rFonts w:eastAsia="Times New Roman"/>
          <w:szCs w:val="24"/>
        </w:rPr>
        <w:t>ς</w:t>
      </w:r>
      <w:r>
        <w:rPr>
          <w:rFonts w:eastAsia="Times New Roman"/>
          <w:szCs w:val="24"/>
        </w:rPr>
        <w:t xml:space="preserve"> </w:t>
      </w:r>
      <w:r>
        <w:rPr>
          <w:rFonts w:eastAsia="Times New Roman"/>
          <w:szCs w:val="24"/>
        </w:rPr>
        <w:t>ε</w:t>
      </w:r>
      <w:r>
        <w:rPr>
          <w:rFonts w:eastAsia="Times New Roman"/>
          <w:szCs w:val="24"/>
        </w:rPr>
        <w:t>πιτροπή</w:t>
      </w:r>
      <w:r>
        <w:rPr>
          <w:rFonts w:eastAsia="Times New Roman"/>
          <w:szCs w:val="24"/>
        </w:rPr>
        <w:t>ς</w:t>
      </w:r>
      <w:r>
        <w:rPr>
          <w:rFonts w:eastAsia="Times New Roman"/>
          <w:szCs w:val="24"/>
        </w:rPr>
        <w:t xml:space="preserve"> για τα θέματα αναβάθμισης.</w:t>
      </w:r>
    </w:p>
    <w:p w14:paraId="1DA3167F" w14:textId="77777777" w:rsidR="00984254" w:rsidRDefault="009E5B07">
      <w:pPr>
        <w:spacing w:line="600" w:lineRule="auto"/>
        <w:ind w:firstLine="720"/>
        <w:jc w:val="both"/>
        <w:rPr>
          <w:rFonts w:eastAsia="Times New Roman"/>
          <w:szCs w:val="24"/>
        </w:rPr>
      </w:pPr>
      <w:r>
        <w:rPr>
          <w:rFonts w:eastAsia="Times New Roman"/>
          <w:szCs w:val="24"/>
        </w:rPr>
        <w:t xml:space="preserve">Άρα αυτό που </w:t>
      </w:r>
      <w:r>
        <w:rPr>
          <w:rFonts w:eastAsia="Times New Roman"/>
          <w:szCs w:val="24"/>
        </w:rPr>
        <w:t>προσπαθούμε να κάνουμε είναι προσεγγιστικά να αναλύσουμε ένα εξαιρετικά περίπλοκο θέμα. Τώρα</w:t>
      </w:r>
      <w:r>
        <w:rPr>
          <w:rFonts w:eastAsia="Times New Roman"/>
          <w:szCs w:val="24"/>
        </w:rPr>
        <w:t>,</w:t>
      </w:r>
      <w:r>
        <w:rPr>
          <w:rFonts w:eastAsia="Times New Roman"/>
          <w:szCs w:val="24"/>
        </w:rPr>
        <w:t xml:space="preserve"> όσον αφορά στη συνεργασία ανάμεσα στα τρία ιδρύματα, θα αναφερθώ στη δευτερολογία μου, γιατί</w:t>
      </w:r>
      <w:r w:rsidRPr="009D710F">
        <w:rPr>
          <w:rFonts w:eastAsia="Times New Roman"/>
          <w:szCs w:val="24"/>
        </w:rPr>
        <w:t xml:space="preserve"> </w:t>
      </w:r>
      <w:r>
        <w:rPr>
          <w:rFonts w:eastAsia="Times New Roman"/>
          <w:szCs w:val="24"/>
        </w:rPr>
        <w:t xml:space="preserve">δεν θέλω να </w:t>
      </w:r>
      <w:r>
        <w:rPr>
          <w:rFonts w:eastAsia="Times New Roman"/>
          <w:szCs w:val="24"/>
        </w:rPr>
        <w:t>καταναλώσω</w:t>
      </w:r>
      <w:r>
        <w:rPr>
          <w:rFonts w:eastAsia="Times New Roman"/>
          <w:szCs w:val="24"/>
        </w:rPr>
        <w:t xml:space="preserve"> τον χρόνο.</w:t>
      </w:r>
    </w:p>
    <w:p w14:paraId="1DA31680" w14:textId="77777777" w:rsidR="00984254" w:rsidRDefault="009E5B07">
      <w:pPr>
        <w:spacing w:line="600" w:lineRule="auto"/>
        <w:ind w:firstLine="720"/>
        <w:jc w:val="both"/>
        <w:rPr>
          <w:rFonts w:eastAsia="Times New Roman"/>
          <w:szCs w:val="24"/>
        </w:rPr>
      </w:pPr>
      <w:r>
        <w:rPr>
          <w:rFonts w:eastAsia="Times New Roman"/>
          <w:b/>
          <w:szCs w:val="24"/>
        </w:rPr>
        <w:t>ΠΡΟΕΔΡΕΥΩΝ (Δημήτριος Καμμένος)</w:t>
      </w:r>
      <w:r w:rsidRPr="00DD08B6">
        <w:rPr>
          <w:rFonts w:eastAsia="Times New Roman"/>
          <w:b/>
          <w:szCs w:val="24"/>
        </w:rPr>
        <w:t>:</w:t>
      </w:r>
      <w:r>
        <w:rPr>
          <w:rFonts w:eastAsia="Times New Roman"/>
          <w:b/>
          <w:szCs w:val="24"/>
        </w:rPr>
        <w:t xml:space="preserve"> </w:t>
      </w:r>
      <w:r>
        <w:rPr>
          <w:rFonts w:eastAsia="Times New Roman"/>
          <w:szCs w:val="24"/>
        </w:rPr>
        <w:t>Ευ</w:t>
      </w:r>
      <w:r>
        <w:rPr>
          <w:rFonts w:eastAsia="Times New Roman"/>
          <w:szCs w:val="24"/>
        </w:rPr>
        <w:t>χαριστούμε πολύ, κύριε Υπουργέ.</w:t>
      </w:r>
    </w:p>
    <w:p w14:paraId="1DA31681" w14:textId="77777777" w:rsidR="00984254" w:rsidRDefault="009E5B07">
      <w:pPr>
        <w:spacing w:line="600" w:lineRule="auto"/>
        <w:ind w:firstLine="720"/>
        <w:jc w:val="both"/>
        <w:rPr>
          <w:rFonts w:eastAsia="Times New Roman"/>
          <w:szCs w:val="24"/>
        </w:rPr>
      </w:pPr>
      <w:r>
        <w:rPr>
          <w:rFonts w:eastAsia="Times New Roman"/>
          <w:szCs w:val="24"/>
        </w:rPr>
        <w:t>Παρακαλώ πολύ, κύριε Κυριαζίδη, έχετε τον λόγο για τη δευτερολογία σας.</w:t>
      </w:r>
    </w:p>
    <w:p w14:paraId="1DA31682" w14:textId="77777777" w:rsidR="00984254" w:rsidRDefault="009E5B07">
      <w:pPr>
        <w:spacing w:line="600" w:lineRule="auto"/>
        <w:ind w:firstLine="720"/>
        <w:jc w:val="both"/>
        <w:rPr>
          <w:rFonts w:eastAsia="Times New Roman"/>
          <w:b/>
          <w:szCs w:val="24"/>
        </w:rPr>
      </w:pPr>
      <w:r>
        <w:rPr>
          <w:rFonts w:eastAsia="Times New Roman"/>
          <w:b/>
          <w:szCs w:val="24"/>
        </w:rPr>
        <w:t>ΔΗΜΗΤΡΙΟΣ ΚΥΡΙΑΖΙΔΗΣ</w:t>
      </w:r>
      <w:r w:rsidRPr="002B28D3">
        <w:rPr>
          <w:rFonts w:eastAsia="Times New Roman"/>
          <w:b/>
          <w:szCs w:val="24"/>
        </w:rPr>
        <w:t>:</w:t>
      </w:r>
      <w:r>
        <w:rPr>
          <w:rFonts w:eastAsia="Times New Roman"/>
          <w:b/>
          <w:szCs w:val="24"/>
        </w:rPr>
        <w:t xml:space="preserve"> </w:t>
      </w:r>
      <w:r w:rsidRPr="00DD08B6">
        <w:rPr>
          <w:rFonts w:eastAsia="Times New Roman"/>
          <w:szCs w:val="24"/>
        </w:rPr>
        <w:t>Κύριε Υπουργέ, γνωρίζω πολύ καλά τι ακριβώς γίνεται αυτή</w:t>
      </w:r>
      <w:r>
        <w:rPr>
          <w:rFonts w:eastAsia="Times New Roman"/>
          <w:szCs w:val="24"/>
        </w:rPr>
        <w:t>ν</w:t>
      </w:r>
      <w:r w:rsidRPr="00DD08B6">
        <w:rPr>
          <w:rFonts w:eastAsia="Times New Roman"/>
          <w:szCs w:val="24"/>
        </w:rPr>
        <w:t xml:space="preserve"> τη στιγμή και τι συζητείται στην Καβάλα και στη Δράμα.</w:t>
      </w:r>
    </w:p>
    <w:p w14:paraId="1DA31683" w14:textId="77777777" w:rsidR="00984254" w:rsidRDefault="009E5B07">
      <w:pPr>
        <w:spacing w:line="600" w:lineRule="auto"/>
        <w:ind w:firstLine="720"/>
        <w:jc w:val="both"/>
        <w:rPr>
          <w:rFonts w:eastAsia="Times New Roman"/>
          <w:szCs w:val="24"/>
        </w:rPr>
      </w:pPr>
      <w:r w:rsidRPr="00DD08B6">
        <w:rPr>
          <w:rFonts w:eastAsia="Times New Roman"/>
          <w:szCs w:val="24"/>
        </w:rPr>
        <w:lastRenderedPageBreak/>
        <w:t>Με απόφασή σας</w:t>
      </w:r>
      <w:r>
        <w:rPr>
          <w:rFonts w:eastAsia="Times New Roman"/>
          <w:szCs w:val="24"/>
        </w:rPr>
        <w:t>,</w:t>
      </w:r>
      <w:r w:rsidRPr="00DD08B6">
        <w:rPr>
          <w:rFonts w:eastAsia="Times New Roman"/>
          <w:szCs w:val="24"/>
        </w:rPr>
        <w:t xml:space="preserve"> βεβαίως</w:t>
      </w:r>
      <w:r>
        <w:rPr>
          <w:rFonts w:eastAsia="Times New Roman"/>
          <w:szCs w:val="24"/>
        </w:rPr>
        <w:t>,</w:t>
      </w:r>
      <w:r w:rsidRPr="00DD08B6">
        <w:rPr>
          <w:rFonts w:eastAsia="Times New Roman"/>
          <w:szCs w:val="24"/>
        </w:rPr>
        <w:t xml:space="preserve"> προχωρήσατε στη δημιουργία αυτών των </w:t>
      </w:r>
      <w:r>
        <w:rPr>
          <w:rFonts w:eastAsia="Times New Roman"/>
          <w:szCs w:val="24"/>
        </w:rPr>
        <w:t>ε</w:t>
      </w:r>
      <w:r w:rsidRPr="00DD08B6">
        <w:rPr>
          <w:rFonts w:eastAsia="Times New Roman"/>
          <w:szCs w:val="24"/>
        </w:rPr>
        <w:t>πιτροπών</w:t>
      </w:r>
      <w:r>
        <w:rPr>
          <w:rFonts w:eastAsia="Times New Roman"/>
          <w:szCs w:val="24"/>
        </w:rPr>
        <w:t>,</w:t>
      </w:r>
      <w:r w:rsidRPr="00DD08B6">
        <w:rPr>
          <w:rFonts w:eastAsia="Times New Roman"/>
          <w:szCs w:val="24"/>
        </w:rPr>
        <w:t xml:space="preserve"> χωρίς </w:t>
      </w:r>
      <w:r>
        <w:rPr>
          <w:rFonts w:eastAsia="Times New Roman"/>
          <w:szCs w:val="24"/>
        </w:rPr>
        <w:t xml:space="preserve">βεβαίως </w:t>
      </w:r>
      <w:r w:rsidRPr="00DD08B6">
        <w:rPr>
          <w:rFonts w:eastAsia="Times New Roman"/>
          <w:szCs w:val="24"/>
        </w:rPr>
        <w:t xml:space="preserve">να υπάρξει συνεννόηση με την ακαδημαϊκή κοινότητα. Δικές σας επιλογές ήταν </w:t>
      </w:r>
      <w:r>
        <w:rPr>
          <w:rFonts w:eastAsia="Times New Roman"/>
          <w:szCs w:val="24"/>
        </w:rPr>
        <w:t>οι</w:t>
      </w:r>
      <w:r w:rsidRPr="00DD08B6">
        <w:rPr>
          <w:rFonts w:eastAsia="Times New Roman"/>
          <w:szCs w:val="24"/>
        </w:rPr>
        <w:t xml:space="preserve"> </w:t>
      </w:r>
      <w:r>
        <w:rPr>
          <w:rFonts w:eastAsia="Times New Roman"/>
          <w:szCs w:val="24"/>
        </w:rPr>
        <w:t>ε</w:t>
      </w:r>
      <w:r w:rsidRPr="00DD08B6">
        <w:rPr>
          <w:rFonts w:eastAsia="Times New Roman"/>
          <w:szCs w:val="24"/>
        </w:rPr>
        <w:t>πιτροπ</w:t>
      </w:r>
      <w:r>
        <w:rPr>
          <w:rFonts w:eastAsia="Times New Roman"/>
          <w:szCs w:val="24"/>
        </w:rPr>
        <w:t>ές</w:t>
      </w:r>
      <w:r w:rsidRPr="00DD08B6">
        <w:rPr>
          <w:rFonts w:eastAsia="Times New Roman"/>
          <w:szCs w:val="24"/>
        </w:rPr>
        <w:t xml:space="preserve"> </w:t>
      </w:r>
      <w:r>
        <w:rPr>
          <w:rFonts w:eastAsia="Times New Roman"/>
          <w:szCs w:val="24"/>
        </w:rPr>
        <w:t>και η συγκεκριμένη</w:t>
      </w:r>
      <w:r w:rsidRPr="00DD08B6">
        <w:rPr>
          <w:rFonts w:eastAsia="Times New Roman"/>
          <w:szCs w:val="24"/>
        </w:rPr>
        <w:t xml:space="preserve"> </w:t>
      </w:r>
      <w:r>
        <w:rPr>
          <w:rFonts w:eastAsia="Times New Roman"/>
          <w:szCs w:val="24"/>
        </w:rPr>
        <w:t>ε</w:t>
      </w:r>
      <w:r w:rsidRPr="00DD08B6">
        <w:rPr>
          <w:rFonts w:eastAsia="Times New Roman"/>
          <w:szCs w:val="24"/>
        </w:rPr>
        <w:t xml:space="preserve">πιτροπή </w:t>
      </w:r>
      <w:r>
        <w:rPr>
          <w:rFonts w:eastAsia="Times New Roman"/>
          <w:szCs w:val="24"/>
        </w:rPr>
        <w:t xml:space="preserve">έγινε </w:t>
      </w:r>
      <w:r w:rsidRPr="00DD08B6">
        <w:rPr>
          <w:rFonts w:eastAsia="Times New Roman"/>
          <w:szCs w:val="24"/>
        </w:rPr>
        <w:t xml:space="preserve">με επιλογή δικών σας προσώπων. Δηλαδή, στην </w:t>
      </w:r>
      <w:r>
        <w:rPr>
          <w:rFonts w:eastAsia="Times New Roman"/>
          <w:szCs w:val="24"/>
        </w:rPr>
        <w:t>ε</w:t>
      </w:r>
      <w:r w:rsidRPr="00DD08B6">
        <w:rPr>
          <w:rFonts w:eastAsia="Times New Roman"/>
          <w:szCs w:val="24"/>
        </w:rPr>
        <w:t xml:space="preserve">πιτροπή μετέχουν </w:t>
      </w:r>
      <w:r w:rsidRPr="00DD08B6">
        <w:rPr>
          <w:rFonts w:eastAsia="Times New Roman"/>
          <w:szCs w:val="24"/>
        </w:rPr>
        <w:t xml:space="preserve">από το Αριστοτέλειο, μετέχουν από το ΤΕΙ Θεσσαλονίκης, μετέχουν καθηγητές και από το Διεθνές και από το ΤΕΙ Κεντρικής Μακεδονίας. </w:t>
      </w:r>
      <w:proofErr w:type="spellStart"/>
      <w:r w:rsidRPr="00DD08B6">
        <w:rPr>
          <w:rFonts w:eastAsia="Times New Roman"/>
          <w:szCs w:val="24"/>
        </w:rPr>
        <w:t>Όλως</w:t>
      </w:r>
      <w:proofErr w:type="spellEnd"/>
      <w:r w:rsidRPr="00DD08B6">
        <w:rPr>
          <w:rFonts w:eastAsia="Times New Roman"/>
          <w:szCs w:val="24"/>
        </w:rPr>
        <w:t xml:space="preserve"> παραδόξως</w:t>
      </w:r>
      <w:r>
        <w:rPr>
          <w:rFonts w:eastAsia="Times New Roman"/>
          <w:szCs w:val="24"/>
        </w:rPr>
        <w:t>,</w:t>
      </w:r>
      <w:r w:rsidRPr="00DD08B6">
        <w:rPr>
          <w:rFonts w:eastAsia="Times New Roman"/>
          <w:szCs w:val="24"/>
        </w:rPr>
        <w:t xml:space="preserve"> δεν μετέχουν από το Δημοκρίτειο.</w:t>
      </w:r>
    </w:p>
    <w:p w14:paraId="1DA31684" w14:textId="77777777" w:rsidR="00984254" w:rsidRDefault="009E5B07">
      <w:pPr>
        <w:spacing w:line="600" w:lineRule="auto"/>
        <w:ind w:firstLine="720"/>
        <w:jc w:val="both"/>
        <w:rPr>
          <w:rFonts w:eastAsia="Times New Roman"/>
          <w:b/>
          <w:szCs w:val="24"/>
        </w:rPr>
      </w:pPr>
      <w:r>
        <w:rPr>
          <w:rFonts w:eastAsia="Times New Roman"/>
          <w:b/>
          <w:szCs w:val="24"/>
        </w:rPr>
        <w:t>ΚΩΝΣΤΑΝΤΙΝΟΣ ΓΑΒΡΟΓΛΟΥ (Υπουργός Παιδείας, Έρευνας και Θρησκευμάτων)</w:t>
      </w:r>
      <w:r w:rsidRPr="002B28D3">
        <w:rPr>
          <w:rFonts w:eastAsia="Times New Roman"/>
          <w:b/>
          <w:szCs w:val="24"/>
        </w:rPr>
        <w:t xml:space="preserve">: </w:t>
      </w:r>
      <w:r w:rsidRPr="00DD08B6">
        <w:rPr>
          <w:rFonts w:eastAsia="Times New Roman"/>
          <w:szCs w:val="24"/>
        </w:rPr>
        <w:t>Ούτε κα</w:t>
      </w:r>
      <w:r w:rsidRPr="00DD08B6">
        <w:rPr>
          <w:rFonts w:eastAsia="Times New Roman"/>
          <w:szCs w:val="24"/>
        </w:rPr>
        <w:t>ι από την Αθήνα.</w:t>
      </w:r>
    </w:p>
    <w:p w14:paraId="1DA31685" w14:textId="77777777" w:rsidR="00984254" w:rsidRDefault="009E5B07">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Λέμε ότι περιφερειακά, διοικητικά</w:t>
      </w:r>
      <w:r>
        <w:rPr>
          <w:rFonts w:eastAsia="Times New Roman"/>
          <w:szCs w:val="24"/>
        </w:rPr>
        <w:t>,</w:t>
      </w:r>
      <w:r>
        <w:rPr>
          <w:rFonts w:eastAsia="Times New Roman"/>
          <w:szCs w:val="24"/>
        </w:rPr>
        <w:t xml:space="preserve"> το ΤΕΙ αυτό έχει έδρα την Καβάλα.</w:t>
      </w:r>
    </w:p>
    <w:p w14:paraId="1DA3168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Ω</w:t>
      </w:r>
      <w:r>
        <w:rPr>
          <w:rFonts w:eastAsia="Times New Roman" w:cs="Times New Roman"/>
          <w:szCs w:val="24"/>
        </w:rPr>
        <w:t xml:space="preserve">ς προς το πώς έχουν αποκλειστεί, σας λέω ότι έγινε -όπως γνωρίζετε- και μία άλλη συνεδρίαση στην Κομοτηνή, στην </w:t>
      </w:r>
      <w:r>
        <w:rPr>
          <w:rFonts w:eastAsia="Times New Roman" w:cs="Times New Roman"/>
          <w:szCs w:val="24"/>
        </w:rPr>
        <w:t>π</w:t>
      </w:r>
      <w:r>
        <w:rPr>
          <w:rFonts w:eastAsia="Times New Roman" w:cs="Times New Roman"/>
          <w:szCs w:val="24"/>
        </w:rPr>
        <w:t xml:space="preserve">εριφέρεια, με μέριμνα του </w:t>
      </w:r>
      <w:r>
        <w:rPr>
          <w:rFonts w:eastAsia="Times New Roman" w:cs="Times New Roman"/>
          <w:szCs w:val="24"/>
        </w:rPr>
        <w:t>Π</w:t>
      </w:r>
      <w:r>
        <w:rPr>
          <w:rFonts w:eastAsia="Times New Roman" w:cs="Times New Roman"/>
          <w:szCs w:val="24"/>
        </w:rPr>
        <w:t>εριφερε</w:t>
      </w:r>
      <w:r>
        <w:rPr>
          <w:rFonts w:eastAsia="Times New Roman" w:cs="Times New Roman"/>
          <w:szCs w:val="24"/>
        </w:rPr>
        <w:t>ιάρχη</w:t>
      </w:r>
      <w:r>
        <w:rPr>
          <w:rFonts w:eastAsia="Times New Roman" w:cs="Times New Roman"/>
          <w:szCs w:val="24"/>
        </w:rPr>
        <w:t>,</w:t>
      </w:r>
      <w:r>
        <w:rPr>
          <w:rFonts w:eastAsia="Times New Roman" w:cs="Times New Roman"/>
          <w:szCs w:val="24"/>
        </w:rPr>
        <w:t xml:space="preserve"> όπου μετείχαν εκπρόσωποι, ο Πρόεδρος και </w:t>
      </w:r>
      <w:r w:rsidRPr="00532808">
        <w:rPr>
          <w:rFonts w:eastAsia="Times New Roman" w:cs="Times New Roman"/>
          <w:szCs w:val="24"/>
        </w:rPr>
        <w:t xml:space="preserve">ο </w:t>
      </w:r>
      <w:proofErr w:type="spellStart"/>
      <w:r w:rsidRPr="00532808">
        <w:rPr>
          <w:rFonts w:eastAsia="Times New Roman" w:cs="Times New Roman"/>
          <w:szCs w:val="24"/>
        </w:rPr>
        <w:t>Πρυτανεύων</w:t>
      </w:r>
      <w:proofErr w:type="spellEnd"/>
      <w:r>
        <w:rPr>
          <w:rFonts w:eastAsia="Times New Roman" w:cs="Times New Roman"/>
          <w:szCs w:val="24"/>
        </w:rPr>
        <w:t xml:space="preserve"> του Δημοκριτείου και ο Πρύτανης του ΤΕΙ Καβάλας</w:t>
      </w:r>
      <w:r>
        <w:rPr>
          <w:rFonts w:eastAsia="Times New Roman" w:cs="Times New Roman"/>
          <w:szCs w:val="24"/>
        </w:rPr>
        <w:t>. Ε</w:t>
      </w:r>
      <w:r>
        <w:rPr>
          <w:rFonts w:eastAsia="Times New Roman" w:cs="Times New Roman"/>
          <w:szCs w:val="24"/>
        </w:rPr>
        <w:t>κεί υπήρχε μία κοινή θέση ότι θα δουλέψουν μαζί. Όλος παραδόξως</w:t>
      </w:r>
      <w:r>
        <w:rPr>
          <w:rFonts w:eastAsia="Times New Roman" w:cs="Times New Roman"/>
          <w:szCs w:val="24"/>
        </w:rPr>
        <w:t>,</w:t>
      </w:r>
      <w:r>
        <w:rPr>
          <w:rFonts w:eastAsia="Times New Roman" w:cs="Times New Roman"/>
          <w:szCs w:val="24"/>
        </w:rPr>
        <w:t xml:space="preserve"> εσείς επιλέξατε μια άλλη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με μια συγκεκριμένη κατεύθυνση. </w:t>
      </w:r>
    </w:p>
    <w:p w14:paraId="1DA3168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Το Διεθνές Πανεπιστήμιο της Θεσσαλονίκης </w:t>
      </w:r>
      <w:r>
        <w:rPr>
          <w:rFonts w:eastAsia="Times New Roman" w:cs="Times New Roman"/>
          <w:szCs w:val="24"/>
        </w:rPr>
        <w:t>στη</w:t>
      </w:r>
      <w:r>
        <w:rPr>
          <w:rFonts w:eastAsia="Times New Roman" w:cs="Times New Roman"/>
          <w:szCs w:val="24"/>
        </w:rPr>
        <w:t xml:space="preserve"> χώρα μας είναι μεταπτυχιακό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με αγγλικά προγράμματα, σε αγγλική γλώσσα. Τώρα</w:t>
      </w:r>
      <w:r>
        <w:rPr>
          <w:rFonts w:eastAsia="Times New Roman" w:cs="Times New Roman"/>
          <w:szCs w:val="24"/>
        </w:rPr>
        <w:t>,</w:t>
      </w:r>
      <w:r>
        <w:rPr>
          <w:rFonts w:eastAsia="Times New Roman" w:cs="Times New Roman"/>
          <w:szCs w:val="24"/>
        </w:rPr>
        <w:t xml:space="preserve"> πώς τα ΤΕΙ τεχνικού χαρακτήρα θα συνδεθούν, όπως επιθυμείτε ή θα συνεργαστούν με αυτό είναι ένα ζήτημα που θα πρέπει να </w:t>
      </w:r>
      <w:r>
        <w:rPr>
          <w:rFonts w:eastAsia="Times New Roman" w:cs="Times New Roman"/>
          <w:szCs w:val="24"/>
        </w:rPr>
        <w:t>μας διευκρινίσετε</w:t>
      </w:r>
      <w:r>
        <w:rPr>
          <w:rFonts w:eastAsia="Times New Roman" w:cs="Times New Roman"/>
          <w:szCs w:val="24"/>
        </w:rPr>
        <w:t>; Δ</w:t>
      </w:r>
      <w:r>
        <w:rPr>
          <w:rFonts w:eastAsia="Times New Roman" w:cs="Times New Roman"/>
          <w:szCs w:val="24"/>
        </w:rPr>
        <w:t>ιότι θα έλεγα ότι πράγματι</w:t>
      </w:r>
      <w:r>
        <w:rPr>
          <w:rFonts w:eastAsia="Times New Roman" w:cs="Times New Roman"/>
          <w:szCs w:val="24"/>
        </w:rPr>
        <w:t>,</w:t>
      </w:r>
      <w:r>
        <w:rPr>
          <w:rFonts w:eastAsia="Times New Roman" w:cs="Times New Roman"/>
          <w:szCs w:val="24"/>
        </w:rPr>
        <w:t xml:space="preserve"> με πολύ κόπο</w:t>
      </w:r>
      <w:r>
        <w:rPr>
          <w:rFonts w:eastAsia="Times New Roman" w:cs="Times New Roman"/>
          <w:szCs w:val="24"/>
        </w:rPr>
        <w:t>,</w:t>
      </w:r>
      <w:r>
        <w:rPr>
          <w:rFonts w:eastAsia="Times New Roman" w:cs="Times New Roman"/>
          <w:szCs w:val="24"/>
        </w:rPr>
        <w:t xml:space="preserve"> λειτουργεί μέχρι στιγμής το Διεθνές Πανεπιστήμιο και δεν ξέρω αν έχει επιτευχθεί ακόμα ο στόχος του. Επί τετράμηνο τώρα</w:t>
      </w:r>
      <w:r>
        <w:rPr>
          <w:rFonts w:eastAsia="Times New Roman" w:cs="Times New Roman"/>
          <w:szCs w:val="24"/>
        </w:rPr>
        <w:t>,</w:t>
      </w:r>
      <w:r>
        <w:rPr>
          <w:rFonts w:eastAsia="Times New Roman" w:cs="Times New Roman"/>
          <w:szCs w:val="24"/>
        </w:rPr>
        <w:t xml:space="preserve"> το Πανεπιστήμιο Δυτικής Αττικής προσπαθεί να μπει σε μία λειτουργία και δ</w:t>
      </w:r>
      <w:r>
        <w:rPr>
          <w:rFonts w:eastAsia="Times New Roman" w:cs="Times New Roman"/>
          <w:szCs w:val="24"/>
        </w:rPr>
        <w:t xml:space="preserve">εν ξέρουμε αν θα μπει. </w:t>
      </w:r>
    </w:p>
    <w:p w14:paraId="1DA3168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Άρα, λοιπόν, γεννώνται τεράστια ζητήματα, κύριε Υπουργέ. Ευελπιστούμε ότι τελικά</w:t>
      </w:r>
      <w:r>
        <w:rPr>
          <w:rFonts w:eastAsia="Times New Roman" w:cs="Times New Roman"/>
          <w:szCs w:val="24"/>
        </w:rPr>
        <w:t>,</w:t>
      </w:r>
      <w:r>
        <w:rPr>
          <w:rFonts w:eastAsia="Times New Roman" w:cs="Times New Roman"/>
          <w:szCs w:val="24"/>
        </w:rPr>
        <w:t xml:space="preserve"> θα έρθει προς συζήτηση και εδώ το όλο αντικείμενο, προκειμένου</w:t>
      </w:r>
      <w:r>
        <w:rPr>
          <w:rFonts w:eastAsia="Times New Roman" w:cs="Times New Roman"/>
          <w:szCs w:val="24"/>
        </w:rPr>
        <w:t>,</w:t>
      </w:r>
      <w:r>
        <w:rPr>
          <w:rFonts w:eastAsia="Times New Roman" w:cs="Times New Roman"/>
          <w:szCs w:val="24"/>
        </w:rPr>
        <w:t xml:space="preserve"> με καθαρό και όχι προσωρινό τρόπο να αντιμετωπίζουμε ζητήματα</w:t>
      </w:r>
      <w:r>
        <w:rPr>
          <w:rFonts w:eastAsia="Times New Roman" w:cs="Times New Roman"/>
          <w:szCs w:val="24"/>
        </w:rPr>
        <w:t>,</w:t>
      </w:r>
      <w:r>
        <w:rPr>
          <w:rFonts w:eastAsia="Times New Roman" w:cs="Times New Roman"/>
          <w:szCs w:val="24"/>
        </w:rPr>
        <w:t xml:space="preserve"> που έχουν να κάνουν με </w:t>
      </w:r>
      <w:r>
        <w:rPr>
          <w:rFonts w:eastAsia="Times New Roman" w:cs="Times New Roman"/>
          <w:szCs w:val="24"/>
        </w:rPr>
        <w:t xml:space="preserve">την παιδεία, γιατί λείπουν οι σταθερές απ’ αυτήν τη χώρα. </w:t>
      </w:r>
      <w:r>
        <w:rPr>
          <w:rFonts w:eastAsia="Times New Roman" w:cs="Times New Roman"/>
          <w:szCs w:val="24"/>
        </w:rPr>
        <w:t>Α</w:t>
      </w:r>
      <w:r>
        <w:rPr>
          <w:rFonts w:eastAsia="Times New Roman" w:cs="Times New Roman"/>
          <w:szCs w:val="24"/>
        </w:rPr>
        <w:t xml:space="preserve">υτό είναι το ζητούμενο. </w:t>
      </w:r>
    </w:p>
    <w:p w14:paraId="1DA3168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Σε ό,τι αφορά την </w:t>
      </w:r>
      <w:r>
        <w:rPr>
          <w:rFonts w:eastAsia="Times New Roman" w:cs="Times New Roman"/>
          <w:szCs w:val="24"/>
        </w:rPr>
        <w:t>επιτροπή</w:t>
      </w:r>
      <w:r>
        <w:rPr>
          <w:rFonts w:eastAsia="Times New Roman" w:cs="Times New Roman"/>
          <w:szCs w:val="24"/>
        </w:rPr>
        <w:t>, κύριε Υπουργέ, δεν ξέρω αν υπάρχουν πολιτικές επιδιώξεις, αλλά η κατεύθυνση προς την τεχνική εκπαίδευση έχει να κάνει με την ανεύρεση εργασίας π</w:t>
      </w:r>
      <w:r>
        <w:rPr>
          <w:rFonts w:eastAsia="Times New Roman" w:cs="Times New Roman"/>
          <w:szCs w:val="24"/>
        </w:rPr>
        <w:t>ροπτυχιακά, να πάρουν πτυχίο</w:t>
      </w:r>
      <w:r>
        <w:rPr>
          <w:rFonts w:eastAsia="Times New Roman" w:cs="Times New Roman"/>
          <w:szCs w:val="24"/>
        </w:rPr>
        <w:t>,</w:t>
      </w:r>
      <w:r>
        <w:rPr>
          <w:rFonts w:eastAsia="Times New Roman" w:cs="Times New Roman"/>
          <w:szCs w:val="24"/>
        </w:rPr>
        <w:t xml:space="preserve"> για να βρουν εργασία. Πιστεύω να βοηθήσετε, όπως εσείς στοχεύετε και σκοπεύετε, με τη συνένωση, τη συνέργεια με το Διεθνές Πανεπιστήμιο. </w:t>
      </w:r>
    </w:p>
    <w:p w14:paraId="1DA3168A" w14:textId="77777777" w:rsidR="00984254" w:rsidRDefault="009E5B07">
      <w:pPr>
        <w:spacing w:line="600" w:lineRule="auto"/>
        <w:ind w:firstLine="720"/>
        <w:jc w:val="both"/>
        <w:rPr>
          <w:rFonts w:eastAsia="Times New Roman" w:cs="Times New Roman"/>
          <w:szCs w:val="24"/>
        </w:rPr>
      </w:pPr>
      <w:r w:rsidRPr="000C679C">
        <w:rPr>
          <w:rFonts w:eastAsia="Times New Roman" w:cs="Times New Roman"/>
          <w:szCs w:val="24"/>
        </w:rPr>
        <w:lastRenderedPageBreak/>
        <w:t>Σε περίπτωση που προχωρήσετε, κύριε Υπουργέ, ζητώ ξεκάθαρα δεσμεύσεις για την ίδρυση σχο</w:t>
      </w:r>
      <w:r w:rsidRPr="000C679C">
        <w:rPr>
          <w:rFonts w:eastAsia="Times New Roman" w:cs="Times New Roman"/>
          <w:szCs w:val="24"/>
        </w:rPr>
        <w:t xml:space="preserve">λών στη Δράμα και τη δημιουργία αυτόνομων διοικητικών δομών του νέου </w:t>
      </w:r>
      <w:r>
        <w:rPr>
          <w:rFonts w:eastAsia="Times New Roman" w:cs="Times New Roman"/>
          <w:szCs w:val="24"/>
        </w:rPr>
        <w:t>ι</w:t>
      </w:r>
      <w:r w:rsidRPr="000C679C">
        <w:rPr>
          <w:rFonts w:eastAsia="Times New Roman" w:cs="Times New Roman"/>
          <w:szCs w:val="24"/>
        </w:rPr>
        <w:t>δρύματος</w:t>
      </w:r>
      <w:r>
        <w:rPr>
          <w:rFonts w:eastAsia="Times New Roman" w:cs="Times New Roman"/>
          <w:szCs w:val="24"/>
        </w:rPr>
        <w:t>,</w:t>
      </w:r>
      <w:r w:rsidRPr="000C679C">
        <w:rPr>
          <w:rFonts w:eastAsia="Times New Roman" w:cs="Times New Roman"/>
          <w:szCs w:val="24"/>
        </w:rPr>
        <w:t xml:space="preserve"> με έδρα τη Δράμα. Διότι η </w:t>
      </w:r>
      <w:r>
        <w:rPr>
          <w:rFonts w:eastAsia="Times New Roman" w:cs="Times New Roman"/>
          <w:szCs w:val="24"/>
        </w:rPr>
        <w:t>ε</w:t>
      </w:r>
      <w:r w:rsidRPr="000C679C">
        <w:rPr>
          <w:rFonts w:eastAsia="Times New Roman" w:cs="Times New Roman"/>
          <w:szCs w:val="24"/>
        </w:rPr>
        <w:t>πιτροπή, απ’ ότι πληροφορούμαι, κατευθύνεται συγκεκριμένα σε δύο τμήματα. Θα έρθουμε ξανά στη συζήτηση κ</w:t>
      </w:r>
      <w:r>
        <w:rPr>
          <w:rFonts w:eastAsia="Times New Roman" w:cs="Times New Roman"/>
          <w:szCs w:val="24"/>
        </w:rPr>
        <w:t>α</w:t>
      </w:r>
      <w:r w:rsidRPr="000C679C">
        <w:rPr>
          <w:rFonts w:eastAsia="Times New Roman" w:cs="Times New Roman"/>
          <w:szCs w:val="24"/>
        </w:rPr>
        <w:t>ι εύχομαι αυτά να μην τα βρούμε μπροστά μας.</w:t>
      </w:r>
      <w:r w:rsidRPr="000C679C">
        <w:rPr>
          <w:rFonts w:eastAsia="Times New Roman" w:cs="Times New Roman"/>
          <w:szCs w:val="24"/>
        </w:rPr>
        <w:t xml:space="preserve"> </w:t>
      </w:r>
    </w:p>
    <w:p w14:paraId="1DA3168B" w14:textId="77777777" w:rsidR="00984254" w:rsidRDefault="009E5B07">
      <w:pPr>
        <w:spacing w:line="600" w:lineRule="auto"/>
        <w:ind w:firstLine="720"/>
        <w:jc w:val="both"/>
        <w:rPr>
          <w:rFonts w:eastAsia="Times New Roman" w:cs="Times New Roman"/>
          <w:szCs w:val="24"/>
        </w:rPr>
      </w:pPr>
      <w:r w:rsidRPr="000C679C">
        <w:rPr>
          <w:rFonts w:eastAsia="Times New Roman" w:cs="Times New Roman"/>
          <w:szCs w:val="24"/>
        </w:rPr>
        <w:t xml:space="preserve">Συγκεκριμένα, για </w:t>
      </w:r>
      <w:r>
        <w:rPr>
          <w:rFonts w:eastAsia="Times New Roman" w:cs="Times New Roman"/>
          <w:szCs w:val="24"/>
        </w:rPr>
        <w:t xml:space="preserve">τα τμήματα </w:t>
      </w:r>
      <w:r w:rsidRPr="000C679C">
        <w:rPr>
          <w:rFonts w:eastAsia="Times New Roman" w:cs="Times New Roman"/>
          <w:szCs w:val="24"/>
        </w:rPr>
        <w:t>τη</w:t>
      </w:r>
      <w:r>
        <w:rPr>
          <w:rFonts w:eastAsia="Times New Roman" w:cs="Times New Roman"/>
          <w:szCs w:val="24"/>
        </w:rPr>
        <w:t>ς</w:t>
      </w:r>
      <w:r w:rsidRPr="000C679C">
        <w:rPr>
          <w:rFonts w:eastAsia="Times New Roman" w:cs="Times New Roman"/>
          <w:szCs w:val="24"/>
        </w:rPr>
        <w:t xml:space="preserve"> Δράμα</w:t>
      </w:r>
      <w:r>
        <w:rPr>
          <w:rFonts w:eastAsia="Times New Roman" w:cs="Times New Roman"/>
          <w:szCs w:val="24"/>
        </w:rPr>
        <w:t>ς</w:t>
      </w:r>
      <w:r w:rsidRPr="000C679C">
        <w:rPr>
          <w:rFonts w:eastAsia="Times New Roman" w:cs="Times New Roman"/>
          <w:szCs w:val="24"/>
        </w:rPr>
        <w:t xml:space="preserve">, </w:t>
      </w:r>
      <w:r>
        <w:rPr>
          <w:rFonts w:eastAsia="Times New Roman" w:cs="Times New Roman"/>
          <w:szCs w:val="24"/>
        </w:rPr>
        <w:t xml:space="preserve">ζητώ τα εξής: Πρώτον, τη λειτουργία ειδικού λογαριασμού -και θα πω γιατί- δεύτερον, </w:t>
      </w:r>
      <w:r>
        <w:rPr>
          <w:rFonts w:eastAsia="Times New Roman" w:cs="Times New Roman"/>
          <w:szCs w:val="24"/>
        </w:rPr>
        <w:t>γραφείο φοιτητικής μέριμνας</w:t>
      </w:r>
      <w:r>
        <w:rPr>
          <w:rFonts w:eastAsia="Times New Roman" w:cs="Times New Roman"/>
          <w:szCs w:val="24"/>
        </w:rPr>
        <w:t xml:space="preserve">, τρίτον, λογιστήριο και τέταρτον, </w:t>
      </w:r>
      <w:r>
        <w:rPr>
          <w:rFonts w:eastAsia="Times New Roman" w:cs="Times New Roman"/>
          <w:szCs w:val="24"/>
        </w:rPr>
        <w:t>κοσμητεία</w:t>
      </w:r>
      <w:r>
        <w:rPr>
          <w:rFonts w:eastAsia="Times New Roman" w:cs="Times New Roman"/>
          <w:szCs w:val="24"/>
        </w:rPr>
        <w:t xml:space="preserve">. </w:t>
      </w:r>
    </w:p>
    <w:p w14:paraId="1DA3168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Ποιο είναι το μέλλον του διοικητικού προσωπικού που εργ</w:t>
      </w:r>
      <w:r>
        <w:rPr>
          <w:rFonts w:eastAsia="Times New Roman" w:cs="Times New Roman"/>
          <w:szCs w:val="24"/>
        </w:rPr>
        <w:t>άζεται στο ΤΕΙ; Θα τα συζητήσουμε βέβαια</w:t>
      </w:r>
      <w:r>
        <w:rPr>
          <w:rFonts w:eastAsia="Times New Roman" w:cs="Times New Roman"/>
          <w:szCs w:val="24"/>
        </w:rPr>
        <w:t>,</w:t>
      </w:r>
      <w:r>
        <w:rPr>
          <w:rFonts w:eastAsia="Times New Roman" w:cs="Times New Roman"/>
          <w:szCs w:val="24"/>
        </w:rPr>
        <w:t xml:space="preserve"> ξανά στη Δράμα. Ζητώ να δεσμευτείτε ότι το προσωπικό θα παραμείνει στη θέση του. </w:t>
      </w:r>
    </w:p>
    <w:p w14:paraId="1DA3168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Η Περιφέρεια Ανατολικής Μακεδονίας και Θράκης χρηματοδοτεί προγράμματα για τα συγκεκριμένα ιδρύματα κατασκευής, ερευνητικά </w:t>
      </w:r>
      <w:r>
        <w:rPr>
          <w:rFonts w:eastAsia="Times New Roman" w:cs="Times New Roman"/>
          <w:szCs w:val="24"/>
        </w:rPr>
        <w:t>προγράμματα κ.λπ</w:t>
      </w:r>
      <w:r>
        <w:rPr>
          <w:rFonts w:eastAsia="Times New Roman" w:cs="Times New Roman"/>
          <w:szCs w:val="24"/>
        </w:rPr>
        <w:t>.</w:t>
      </w:r>
      <w:r>
        <w:rPr>
          <w:rFonts w:eastAsia="Times New Roman" w:cs="Times New Roman"/>
          <w:szCs w:val="24"/>
        </w:rPr>
        <w:t xml:space="preserve">. Το νέο </w:t>
      </w:r>
      <w:r>
        <w:rPr>
          <w:rFonts w:eastAsia="Times New Roman" w:cs="Times New Roman"/>
          <w:szCs w:val="24"/>
        </w:rPr>
        <w:t>ί</w:t>
      </w:r>
      <w:r>
        <w:rPr>
          <w:rFonts w:eastAsia="Times New Roman" w:cs="Times New Roman"/>
          <w:szCs w:val="24"/>
        </w:rPr>
        <w:t xml:space="preserve">δρυμα από ποια περιφέρεια θα διεκδικεί πόρους; </w:t>
      </w:r>
      <w:r>
        <w:rPr>
          <w:rFonts w:eastAsia="Times New Roman" w:cs="Times New Roman"/>
          <w:szCs w:val="24"/>
        </w:rPr>
        <w:t>Θ</w:t>
      </w:r>
      <w:r>
        <w:rPr>
          <w:rFonts w:eastAsia="Times New Roman" w:cs="Times New Roman"/>
          <w:szCs w:val="24"/>
        </w:rPr>
        <w:t>α μπορούν να είναι οι δαπάνες σύννομες</w:t>
      </w:r>
      <w:r>
        <w:rPr>
          <w:rFonts w:eastAsia="Times New Roman" w:cs="Times New Roman"/>
          <w:szCs w:val="24"/>
        </w:rPr>
        <w:t>,</w:t>
      </w:r>
      <w:r>
        <w:rPr>
          <w:rFonts w:eastAsia="Times New Roman" w:cs="Times New Roman"/>
          <w:szCs w:val="24"/>
        </w:rPr>
        <w:t xml:space="preserve"> για να γίνει εκταμίευση χρημάτων; Θα τα βρούμε μπροστά </w:t>
      </w:r>
      <w:r>
        <w:rPr>
          <w:rFonts w:eastAsia="Times New Roman" w:cs="Times New Roman"/>
          <w:szCs w:val="24"/>
        </w:rPr>
        <w:t>μας αυτά</w:t>
      </w:r>
      <w:r>
        <w:rPr>
          <w:rFonts w:eastAsia="Times New Roman" w:cs="Times New Roman"/>
          <w:szCs w:val="24"/>
        </w:rPr>
        <w:t>, κύριε Υπουργέ. Τα ξέρετε πάρα πολύ καλά. Και θα τυγχάνουν έγκρισης; Διότι δι</w:t>
      </w:r>
      <w:r>
        <w:rPr>
          <w:rFonts w:eastAsia="Times New Roman" w:cs="Times New Roman"/>
          <w:szCs w:val="24"/>
        </w:rPr>
        <w:t>οικητικά</w:t>
      </w:r>
      <w:r>
        <w:rPr>
          <w:rFonts w:eastAsia="Times New Roman" w:cs="Times New Roman"/>
          <w:szCs w:val="24"/>
        </w:rPr>
        <w:t>,</w:t>
      </w:r>
      <w:r>
        <w:rPr>
          <w:rFonts w:eastAsia="Times New Roman" w:cs="Times New Roman"/>
          <w:szCs w:val="24"/>
        </w:rPr>
        <w:t xml:space="preserve"> τα τμήματα αυτά, τα ιδρύματα, θα ανήκουν σε άλλον χώρο. </w:t>
      </w:r>
    </w:p>
    <w:p w14:paraId="1DA3168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επειδή αυτά έχουν ορίζοντα το 2019, ελπίζω να συνεννοηθούμε, ώστε να υπάρχει τουλάχιστον μια σταθερά στην παιδεία, όπως θα έπρεπε να υπάρχει και σε άλλα ζητήματα, α</w:t>
      </w:r>
      <w:r>
        <w:rPr>
          <w:rFonts w:eastAsia="Times New Roman" w:cs="Times New Roman"/>
          <w:szCs w:val="24"/>
        </w:rPr>
        <w:t xml:space="preserve">πό το να είμαστε διαρκώς και μονίμως στο «ράβε-ξήλωνε». </w:t>
      </w:r>
    </w:p>
    <w:p w14:paraId="1DA3168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η </w:t>
      </w:r>
      <w:r w:rsidRPr="0094038A">
        <w:rPr>
          <w:rFonts w:eastAsia="Times New Roman" w:cs="Times New Roman"/>
          <w:szCs w:val="24"/>
        </w:rPr>
        <w:t>Κυβέρνησ</w:t>
      </w:r>
      <w:r>
        <w:rPr>
          <w:rFonts w:eastAsia="Times New Roman" w:cs="Times New Roman"/>
          <w:szCs w:val="24"/>
        </w:rPr>
        <w:t>ή</w:t>
      </w:r>
      <w:r>
        <w:rPr>
          <w:rFonts w:eastAsia="Times New Roman" w:cs="Times New Roman"/>
          <w:szCs w:val="24"/>
        </w:rPr>
        <w:t xml:space="preserve"> </w:t>
      </w:r>
      <w:r w:rsidRPr="0059278C">
        <w:rPr>
          <w:rFonts w:eastAsia="Times New Roman" w:cs="Times New Roman"/>
          <w:szCs w:val="24"/>
        </w:rPr>
        <w:t>μου</w:t>
      </w:r>
      <w:r>
        <w:rPr>
          <w:rFonts w:eastAsia="Times New Roman" w:cs="Times New Roman"/>
          <w:szCs w:val="24"/>
        </w:rPr>
        <w:t xml:space="preserve"> θα αναλάβει αυτό το οποίο εσείς θα φτάσετε μέχρι ένα σημείο και πιστεύω να συνεννοηθούμε, ώστε να υπάρχει μια συλλογική και διακομματική θέση και άποψη</w:t>
      </w:r>
      <w:r>
        <w:rPr>
          <w:rFonts w:eastAsia="Times New Roman" w:cs="Times New Roman"/>
          <w:szCs w:val="24"/>
        </w:rPr>
        <w:t>,</w:t>
      </w:r>
      <w:r>
        <w:rPr>
          <w:rFonts w:eastAsia="Times New Roman" w:cs="Times New Roman"/>
          <w:szCs w:val="24"/>
        </w:rPr>
        <w:t xml:space="preserve"> για να μπορούν να δια</w:t>
      </w:r>
      <w:r>
        <w:rPr>
          <w:rFonts w:eastAsia="Times New Roman" w:cs="Times New Roman"/>
          <w:szCs w:val="24"/>
        </w:rPr>
        <w:t>ρκούν και στο μέλλον αυτά τα ζητήματα, τα οποία αφορούν ένα μεγαλύτερο ζήτημα</w:t>
      </w:r>
      <w:r>
        <w:rPr>
          <w:rFonts w:eastAsia="Times New Roman" w:cs="Times New Roman"/>
          <w:szCs w:val="24"/>
        </w:rPr>
        <w:t>,</w:t>
      </w:r>
      <w:r>
        <w:rPr>
          <w:rFonts w:eastAsia="Times New Roman" w:cs="Times New Roman"/>
          <w:szCs w:val="24"/>
        </w:rPr>
        <w:t xml:space="preserve"> που έχει να κάνει με μία σταθερά σε μία χώρα</w:t>
      </w:r>
      <w:r>
        <w:rPr>
          <w:rFonts w:eastAsia="Times New Roman" w:cs="Times New Roman"/>
          <w:szCs w:val="24"/>
        </w:rPr>
        <w:t>. Κ</w:t>
      </w:r>
      <w:r>
        <w:rPr>
          <w:rFonts w:eastAsia="Times New Roman" w:cs="Times New Roman"/>
          <w:szCs w:val="24"/>
        </w:rPr>
        <w:t xml:space="preserve">αι αναφέρομαι φυσικά στην παιδεία. </w:t>
      </w:r>
    </w:p>
    <w:p w14:paraId="1DA3169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Ευχαριστώ, κύριε Υπουργέ. </w:t>
      </w:r>
    </w:p>
    <w:p w14:paraId="1DA31691" w14:textId="77777777" w:rsidR="00984254" w:rsidRDefault="009E5B07">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Ορίστε, κύριε Υπουργέ, έχετε τον λ</w:t>
      </w:r>
      <w:r>
        <w:rPr>
          <w:rFonts w:eastAsia="Times New Roman" w:cs="Times New Roman"/>
          <w:szCs w:val="24"/>
        </w:rPr>
        <w:t xml:space="preserve">όγο για τη δευτερολογία σας. </w:t>
      </w:r>
    </w:p>
    <w:p w14:paraId="1DA31692" w14:textId="77777777" w:rsidR="00984254" w:rsidRDefault="009E5B07">
      <w:pPr>
        <w:spacing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 xml:space="preserve">Κύριε Κυριαζίδη, ελπίζω να θυμάστε το Σχέδιο «ΑΘΗΝΑ». Το Σχέδιο «ΑΘΗΝΑ», λοιπόν, επί </w:t>
      </w:r>
      <w:r>
        <w:rPr>
          <w:rFonts w:eastAsia="Times New Roman" w:cs="Times New Roman"/>
          <w:szCs w:val="24"/>
        </w:rPr>
        <w:t>υ</w:t>
      </w:r>
      <w:r>
        <w:rPr>
          <w:rFonts w:eastAsia="Times New Roman" w:cs="Times New Roman"/>
          <w:szCs w:val="24"/>
        </w:rPr>
        <w:t>πουργίας του κ. Αρβανιτόπουλου άλλαζε κάθε βράδυ</w:t>
      </w:r>
      <w:r>
        <w:rPr>
          <w:rFonts w:eastAsia="Times New Roman" w:cs="Times New Roman"/>
          <w:szCs w:val="24"/>
        </w:rPr>
        <w:t>,</w:t>
      </w:r>
      <w:r>
        <w:rPr>
          <w:rFonts w:eastAsia="Times New Roman" w:cs="Times New Roman"/>
          <w:szCs w:val="24"/>
        </w:rPr>
        <w:t xml:space="preserve"> ανάλογα με το ποιοι </w:t>
      </w:r>
      <w:r>
        <w:rPr>
          <w:rFonts w:eastAsia="Times New Roman" w:cs="Times New Roman"/>
          <w:szCs w:val="24"/>
        </w:rPr>
        <w:t>πηγαίναν στο Υπουργείο, ποιοι πίεζαν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lastRenderedPageBreak/>
        <w:t>έκανε πράγματα</w:t>
      </w:r>
      <w:r>
        <w:rPr>
          <w:rFonts w:eastAsia="Times New Roman" w:cs="Times New Roman"/>
          <w:szCs w:val="24"/>
        </w:rPr>
        <w:t>,</w:t>
      </w:r>
      <w:r>
        <w:rPr>
          <w:rFonts w:eastAsia="Times New Roman" w:cs="Times New Roman"/>
          <w:szCs w:val="24"/>
        </w:rPr>
        <w:t xml:space="preserve"> που στην ακαδημαϊκή κοινότητα είναι γνωστά ως εκτρώματα. </w:t>
      </w:r>
    </w:p>
    <w:p w14:paraId="1DA31693" w14:textId="77777777" w:rsidR="00984254" w:rsidRDefault="009E5B07">
      <w:pPr>
        <w:spacing w:line="600" w:lineRule="auto"/>
        <w:ind w:firstLine="720"/>
        <w:jc w:val="both"/>
        <w:rPr>
          <w:rFonts w:eastAsia="Times New Roman"/>
          <w:szCs w:val="24"/>
        </w:rPr>
      </w:pPr>
      <w:r>
        <w:rPr>
          <w:rFonts w:eastAsia="Times New Roman"/>
          <w:szCs w:val="24"/>
        </w:rPr>
        <w:t>Παραδείγματος χάρ</w:t>
      </w:r>
      <w:r>
        <w:rPr>
          <w:rFonts w:eastAsia="Times New Roman"/>
          <w:szCs w:val="24"/>
        </w:rPr>
        <w:t>ιν</w:t>
      </w:r>
      <w:r>
        <w:rPr>
          <w:rFonts w:eastAsia="Times New Roman"/>
          <w:szCs w:val="24"/>
        </w:rPr>
        <w:t>, έβαζε δύο άσχετα…</w:t>
      </w:r>
    </w:p>
    <w:p w14:paraId="1DA31694" w14:textId="77777777" w:rsidR="00984254" w:rsidRDefault="009E5B07">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Κύριε Υπουργέ, δεν θα ήθελα να μπω σε αυτή τη μικροπολιτική. Εγώ προσπάθησα…</w:t>
      </w:r>
    </w:p>
    <w:p w14:paraId="1DA31695" w14:textId="77777777" w:rsidR="00984254" w:rsidRDefault="009E5B07">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Ακούστε με.</w:t>
      </w:r>
    </w:p>
    <w:p w14:paraId="1DA31696" w14:textId="77777777" w:rsidR="00984254" w:rsidRDefault="009E5B07">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Κύριε Κυριαζίδη, σας παρακαλώ να μη </w:t>
      </w:r>
      <w:r>
        <w:rPr>
          <w:rFonts w:eastAsia="Times New Roman"/>
          <w:szCs w:val="24"/>
        </w:rPr>
        <w:t>γίνεται</w:t>
      </w:r>
      <w:r>
        <w:rPr>
          <w:rFonts w:eastAsia="Times New Roman"/>
          <w:szCs w:val="24"/>
        </w:rPr>
        <w:t xml:space="preserve"> διάλογο</w:t>
      </w:r>
      <w:r>
        <w:rPr>
          <w:rFonts w:eastAsia="Times New Roman"/>
          <w:szCs w:val="24"/>
        </w:rPr>
        <w:t>ς</w:t>
      </w:r>
      <w:r>
        <w:rPr>
          <w:rFonts w:eastAsia="Times New Roman"/>
          <w:szCs w:val="24"/>
        </w:rPr>
        <w:t xml:space="preserve">. </w:t>
      </w:r>
    </w:p>
    <w:p w14:paraId="1DA31697" w14:textId="77777777" w:rsidR="00984254" w:rsidRDefault="009E5B07">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Εγώ δεν έχω κανέ</w:t>
      </w:r>
      <w:r>
        <w:rPr>
          <w:rFonts w:eastAsia="Times New Roman"/>
          <w:szCs w:val="24"/>
        </w:rPr>
        <w:t xml:space="preserve">να πρόβλημα να αποδεχθώ λάθη και προσωπικά και της Κυβέρνησης και του Υπουργείου Παιδείας. </w:t>
      </w:r>
    </w:p>
    <w:p w14:paraId="1DA31698" w14:textId="77777777" w:rsidR="00984254" w:rsidRDefault="009E5B07">
      <w:pPr>
        <w:spacing w:line="600" w:lineRule="auto"/>
        <w:ind w:firstLine="720"/>
        <w:jc w:val="both"/>
        <w:rPr>
          <w:rFonts w:eastAsia="Times New Roman"/>
          <w:szCs w:val="24"/>
        </w:rPr>
      </w:pPr>
      <w:r>
        <w:rPr>
          <w:rFonts w:eastAsia="Times New Roman"/>
          <w:szCs w:val="24"/>
        </w:rPr>
        <w:t>Εκείνο, όμως, που έχει σημασία</w:t>
      </w:r>
      <w:r>
        <w:rPr>
          <w:rFonts w:eastAsia="Times New Roman"/>
          <w:szCs w:val="24"/>
        </w:rPr>
        <w:t>,</w:t>
      </w:r>
      <w:r>
        <w:rPr>
          <w:rFonts w:eastAsia="Times New Roman"/>
          <w:szCs w:val="24"/>
        </w:rPr>
        <w:t xml:space="preserve"> είναι να δούμε τι πρόβλημα πάμε να λύσουμε. Πάμε να λύσουμε ένα πρόβλημα μιας εντελώς ανορθολογικής κατανομής τμημάτων σε όλη την Ελ</w:t>
      </w:r>
      <w:r>
        <w:rPr>
          <w:rFonts w:eastAsia="Times New Roman"/>
          <w:szCs w:val="24"/>
        </w:rPr>
        <w:t xml:space="preserve">λάδα. Έγιναν τμήματα και δεν δόθηκε ούτε σε ένα προσωπικό. Τι εκπαιδευτική πολιτική είναι αυτή; Είναι πολιτική για τα σουβλάκια και τα </w:t>
      </w:r>
      <w:r>
        <w:rPr>
          <w:rFonts w:eastAsia="Times New Roman"/>
          <w:szCs w:val="24"/>
        </w:rPr>
        <w:t>«</w:t>
      </w:r>
      <w:r>
        <w:rPr>
          <w:rFonts w:eastAsia="Times New Roman"/>
          <w:szCs w:val="24"/>
          <w:lang w:val="en-US"/>
        </w:rPr>
        <w:t>rooms</w:t>
      </w:r>
      <w:r w:rsidRPr="00480E84">
        <w:rPr>
          <w:rFonts w:eastAsia="Times New Roman"/>
          <w:szCs w:val="24"/>
        </w:rPr>
        <w:t xml:space="preserve"> </w:t>
      </w:r>
      <w:r>
        <w:rPr>
          <w:rFonts w:eastAsia="Times New Roman"/>
          <w:szCs w:val="24"/>
          <w:lang w:val="en-US"/>
        </w:rPr>
        <w:t>to</w:t>
      </w:r>
      <w:r w:rsidRPr="00480E84">
        <w:rPr>
          <w:rFonts w:eastAsia="Times New Roman"/>
          <w:szCs w:val="24"/>
        </w:rPr>
        <w:t xml:space="preserve"> </w:t>
      </w:r>
      <w:r>
        <w:rPr>
          <w:rFonts w:eastAsia="Times New Roman"/>
          <w:szCs w:val="24"/>
          <w:lang w:val="en-US"/>
        </w:rPr>
        <w:t>let</w:t>
      </w:r>
      <w:r>
        <w:rPr>
          <w:rFonts w:eastAsia="Times New Roman"/>
          <w:szCs w:val="24"/>
        </w:rPr>
        <w:t>»</w:t>
      </w:r>
      <w:r w:rsidRPr="00480E84">
        <w:rPr>
          <w:rFonts w:eastAsia="Times New Roman"/>
          <w:szCs w:val="24"/>
        </w:rPr>
        <w:t xml:space="preserve"> </w:t>
      </w:r>
      <w:r>
        <w:rPr>
          <w:rFonts w:eastAsia="Times New Roman"/>
          <w:szCs w:val="24"/>
        </w:rPr>
        <w:t>ή είναι για τα νέα παιδιά</w:t>
      </w:r>
      <w:r>
        <w:rPr>
          <w:rFonts w:eastAsia="Times New Roman"/>
          <w:szCs w:val="24"/>
        </w:rPr>
        <w:t>, για</w:t>
      </w:r>
      <w:r>
        <w:rPr>
          <w:rFonts w:eastAsia="Times New Roman"/>
          <w:szCs w:val="24"/>
        </w:rPr>
        <w:t xml:space="preserve"> να πάνε να σπουδάσουν με σοβαρό τρόπο; </w:t>
      </w:r>
    </w:p>
    <w:p w14:paraId="1DA31699" w14:textId="77777777" w:rsidR="00984254" w:rsidRDefault="009E5B07">
      <w:pPr>
        <w:spacing w:line="600" w:lineRule="auto"/>
        <w:ind w:firstLine="720"/>
        <w:jc w:val="both"/>
        <w:rPr>
          <w:rFonts w:eastAsia="Times New Roman"/>
          <w:szCs w:val="24"/>
        </w:rPr>
      </w:pPr>
      <w:r>
        <w:rPr>
          <w:rFonts w:eastAsia="Times New Roman"/>
          <w:szCs w:val="24"/>
        </w:rPr>
        <w:lastRenderedPageBreak/>
        <w:t>Εμείς, λοιπόν, έχουμε δεσμευθεί -το</w:t>
      </w:r>
      <w:r>
        <w:rPr>
          <w:rFonts w:eastAsia="Times New Roman"/>
          <w:szCs w:val="24"/>
        </w:rPr>
        <w:t xml:space="preserve"> βλέπετε αυτό με το νομοσχέδιο που έχει βγει στη διαβούλευση για το Πανεπιστήμιο Ιωαννίνων και το ΤΕΙ Ηπείρου, γι’ αυτό που θα βγει για τα Ιόνια τώρα κι αυτό που θα βγει για τη Θεσσαλία- ότι θα δώσουμε τώρα θέσεις προσωπικού, ώστε να μην υπάρχει κανένα ημι</w:t>
      </w:r>
      <w:r>
        <w:rPr>
          <w:rFonts w:eastAsia="Times New Roman"/>
          <w:szCs w:val="24"/>
        </w:rPr>
        <w:t>αυτόνομο τμήμα.</w:t>
      </w:r>
    </w:p>
    <w:p w14:paraId="1DA3169A" w14:textId="77777777" w:rsidR="00984254" w:rsidRDefault="009E5B07">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Από πού, κύριε Υπουργέ; </w:t>
      </w:r>
    </w:p>
    <w:p w14:paraId="1DA3169B" w14:textId="77777777" w:rsidR="00984254" w:rsidRDefault="009E5B07">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Από αυτές τις θέσεις που έχουμε, κύριε Κυριαζίδη. Εντάξει; Διότι, όταν χρησιμοποιείς ορθολογικά αυτά που έχεις, φτάνουν γι’</w:t>
      </w:r>
      <w:r>
        <w:rPr>
          <w:rFonts w:eastAsia="Times New Roman"/>
          <w:szCs w:val="24"/>
        </w:rPr>
        <w:t xml:space="preserve"> αυτό που θέλεις να κάνεις. </w:t>
      </w:r>
    </w:p>
    <w:p w14:paraId="1DA3169C" w14:textId="77777777" w:rsidR="00984254" w:rsidRDefault="009E5B07">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Τρία χρόνια προσπαθώ για το Τμήμα Οινολογίας να πάτε έναν…</w:t>
      </w:r>
    </w:p>
    <w:p w14:paraId="1DA3169D" w14:textId="77777777" w:rsidR="00984254" w:rsidRDefault="009E5B07">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Κύριε Κυριαζίδη, σας παρακαλώ. </w:t>
      </w:r>
    </w:p>
    <w:p w14:paraId="1DA3169E" w14:textId="77777777" w:rsidR="00984254" w:rsidRDefault="009E5B07">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Δεν θα πάμε</w:t>
      </w:r>
      <w:r>
        <w:rPr>
          <w:rFonts w:eastAsia="Times New Roman"/>
          <w:szCs w:val="24"/>
        </w:rPr>
        <w:t xml:space="preserve"> θέσεις, αν δεν εντάσσονται σε ένα συνολικό σχέδιο. Αυτό που γινόταν παλιά, που ο καθένας ερχόταν κι έλεγε «δώσε δύο </w:t>
      </w:r>
      <w:r>
        <w:rPr>
          <w:rFonts w:eastAsia="Times New Roman"/>
          <w:szCs w:val="24"/>
        </w:rPr>
        <w:lastRenderedPageBreak/>
        <w:t xml:space="preserve">θέσεις», ο Υπουργός έλεγε «βεβαίως να σου δώσω» και μετά το ξεχνούσε, τελείωσαν. Τώρα θα γίνει με βάση ένα σχέδιο.  </w:t>
      </w:r>
    </w:p>
    <w:p w14:paraId="1DA3169F" w14:textId="77777777" w:rsidR="00984254" w:rsidRDefault="009E5B07">
      <w:pPr>
        <w:spacing w:line="600" w:lineRule="auto"/>
        <w:ind w:firstLine="720"/>
        <w:jc w:val="both"/>
        <w:rPr>
          <w:rFonts w:eastAsia="Times New Roman"/>
          <w:szCs w:val="24"/>
        </w:rPr>
      </w:pPr>
      <w:r>
        <w:rPr>
          <w:rFonts w:eastAsia="Times New Roman"/>
          <w:szCs w:val="24"/>
        </w:rPr>
        <w:t xml:space="preserve">Είπατε ότι εδώ έγινε μία </w:t>
      </w:r>
      <w:r>
        <w:rPr>
          <w:rFonts w:eastAsia="Times New Roman"/>
          <w:szCs w:val="24"/>
        </w:rPr>
        <w:t>ε</w:t>
      </w:r>
      <w:r>
        <w:rPr>
          <w:rFonts w:eastAsia="Times New Roman"/>
          <w:szCs w:val="24"/>
        </w:rPr>
        <w:t xml:space="preserve">πιτροπή χωρίς να υπάρχει συνεννόηση με την ακαδημαϊκή κοινότητα. Αυτό είναι λάθος. Περιμένετε. Μην εκτίθεστε με δημοσιεύματα που δεν ξέρουν τι λένε. Ακούστε. Πώς έγινε η </w:t>
      </w:r>
      <w:r>
        <w:rPr>
          <w:rFonts w:eastAsia="Times New Roman"/>
          <w:szCs w:val="24"/>
        </w:rPr>
        <w:t>ε</w:t>
      </w:r>
      <w:r>
        <w:rPr>
          <w:rFonts w:eastAsia="Times New Roman"/>
          <w:szCs w:val="24"/>
        </w:rPr>
        <w:t xml:space="preserve">πιτροπή χωρίς συνεννόηση με την ακαδημαϊκή κοινότητα, όταν </w:t>
      </w:r>
      <w:r>
        <w:rPr>
          <w:rFonts w:eastAsia="Times New Roman"/>
          <w:szCs w:val="24"/>
        </w:rPr>
        <w:t xml:space="preserve">σε αυτή συμμετέχει ο </w:t>
      </w:r>
      <w:r>
        <w:rPr>
          <w:rFonts w:eastAsia="Times New Roman"/>
          <w:szCs w:val="24"/>
        </w:rPr>
        <w:t>π</w:t>
      </w:r>
      <w:r>
        <w:rPr>
          <w:rFonts w:eastAsia="Times New Roman"/>
          <w:szCs w:val="24"/>
        </w:rPr>
        <w:t xml:space="preserve">ρύτανης και ο πρώην </w:t>
      </w:r>
      <w:r>
        <w:rPr>
          <w:rFonts w:eastAsia="Times New Roman"/>
          <w:szCs w:val="24"/>
        </w:rPr>
        <w:t>π</w:t>
      </w:r>
      <w:r>
        <w:rPr>
          <w:rFonts w:eastAsia="Times New Roman"/>
          <w:szCs w:val="24"/>
        </w:rPr>
        <w:t xml:space="preserve">ρύτανης του ΤΕΙ στην Καβάλα, ο </w:t>
      </w:r>
      <w:r>
        <w:rPr>
          <w:rFonts w:eastAsia="Times New Roman"/>
          <w:szCs w:val="24"/>
        </w:rPr>
        <w:t>π</w:t>
      </w:r>
      <w:r>
        <w:rPr>
          <w:rFonts w:eastAsia="Times New Roman"/>
          <w:szCs w:val="24"/>
        </w:rPr>
        <w:t xml:space="preserve">ρύτανης και οι </w:t>
      </w:r>
      <w:r>
        <w:rPr>
          <w:rFonts w:eastAsia="Times New Roman"/>
          <w:szCs w:val="24"/>
        </w:rPr>
        <w:t>α</w:t>
      </w:r>
      <w:r>
        <w:rPr>
          <w:rFonts w:eastAsia="Times New Roman"/>
          <w:szCs w:val="24"/>
        </w:rPr>
        <w:t xml:space="preserve">ντιπρυτάνεις του ΤΕΙ στις Σέρρες, μέλη της διοικούσας επιτροπής του Διεθνούς Πανεπιστημίου; Και υπάρχει ένας… </w:t>
      </w:r>
    </w:p>
    <w:p w14:paraId="1DA316A0" w14:textId="77777777" w:rsidR="00984254" w:rsidRDefault="009E5B07">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Εγώ ξέρω ότι ο Πρόεδρος…</w:t>
      </w:r>
    </w:p>
    <w:p w14:paraId="1DA316A1" w14:textId="77777777" w:rsidR="00984254" w:rsidRDefault="009E5B07">
      <w:pPr>
        <w:spacing w:line="600" w:lineRule="auto"/>
        <w:ind w:firstLine="720"/>
        <w:jc w:val="both"/>
        <w:rPr>
          <w:rFonts w:eastAsia="Times New Roman"/>
          <w:szCs w:val="24"/>
        </w:rPr>
      </w:pPr>
      <w:r>
        <w:rPr>
          <w:rFonts w:eastAsia="Times New Roman"/>
          <w:b/>
          <w:szCs w:val="24"/>
        </w:rPr>
        <w:t>ΚΩΝΣΤΑΝ</w:t>
      </w:r>
      <w:r>
        <w:rPr>
          <w:rFonts w:eastAsia="Times New Roman"/>
          <w:b/>
          <w:szCs w:val="24"/>
        </w:rPr>
        <w:t xml:space="preserve">ΤΙΝΟΣ ΓΑΒΡΟΓΛΟΥ (Υπουργός Παιδείας, Έρευνας και Θρησκευμάτων): </w:t>
      </w:r>
      <w:r>
        <w:rPr>
          <w:rFonts w:eastAsia="Times New Roman"/>
          <w:szCs w:val="24"/>
        </w:rPr>
        <w:t>Σας παρακαλώ. Δεν σας διέκοψα.</w:t>
      </w:r>
    </w:p>
    <w:p w14:paraId="1DA316A2" w14:textId="77777777" w:rsidR="00984254" w:rsidRDefault="009E5B07">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Κύριε Κυριαζίδη, σας παρακαλώ. Επιτρέψτε στον Υπουργό να απαντήσει. </w:t>
      </w:r>
    </w:p>
    <w:p w14:paraId="1DA316A3" w14:textId="77777777" w:rsidR="00984254" w:rsidRDefault="009E5B07">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Υπάρχει και ένας εκπρόσωπος του Υπουργείου για να ενημερώνει και το Υπουργείο. Νομίζω ότι δεν είναι παράλογο αυτό. </w:t>
      </w:r>
    </w:p>
    <w:p w14:paraId="1DA316A4" w14:textId="77777777" w:rsidR="00984254" w:rsidRDefault="009E5B07">
      <w:pPr>
        <w:spacing w:line="600" w:lineRule="auto"/>
        <w:ind w:firstLine="720"/>
        <w:jc w:val="both"/>
        <w:rPr>
          <w:rFonts w:eastAsia="Times New Roman"/>
          <w:szCs w:val="24"/>
        </w:rPr>
      </w:pPr>
      <w:r>
        <w:rPr>
          <w:rFonts w:eastAsia="Times New Roman"/>
          <w:szCs w:val="24"/>
        </w:rPr>
        <w:lastRenderedPageBreak/>
        <w:t xml:space="preserve">Άρα είναι αποκλειστικά σε συνεννόηση με την ακαδημαϊκή κοινότητα. Και </w:t>
      </w:r>
      <w:r>
        <w:rPr>
          <w:rFonts w:eastAsia="Times New Roman"/>
          <w:szCs w:val="24"/>
        </w:rPr>
        <w:t xml:space="preserve">αν ισχύει αυτό που λέτε, τότε προκαλώ εγώ να βγουν και να μας καταγγείλουν. Κανένας δεν μας έχει καταγγείλει. Κανένας! </w:t>
      </w:r>
    </w:p>
    <w:p w14:paraId="1DA316A5" w14:textId="77777777" w:rsidR="00984254" w:rsidRDefault="009E5B07">
      <w:pPr>
        <w:spacing w:line="600" w:lineRule="auto"/>
        <w:ind w:firstLine="720"/>
        <w:jc w:val="both"/>
        <w:rPr>
          <w:rFonts w:eastAsia="Times New Roman"/>
          <w:szCs w:val="24"/>
        </w:rPr>
      </w:pPr>
      <w:r>
        <w:rPr>
          <w:rFonts w:eastAsia="Times New Roman"/>
          <w:szCs w:val="24"/>
        </w:rPr>
        <w:t>Τώρα, ως προς το γιατί συμμετέχουν τα συγκεκριμένα και δεν συμμετέχουν άλλα ιδρύματα. Κάναμε μία συζήτηση με την Πρυτανεία του Δημοκριτε</w:t>
      </w:r>
      <w:r>
        <w:rPr>
          <w:rFonts w:eastAsia="Times New Roman"/>
          <w:szCs w:val="24"/>
        </w:rPr>
        <w:t xml:space="preserve">ίου Πανεπιστημίου. Είπαμε ότι το Δημοκρίτειο Πανεπιστήμιο έχει ένα σχέδιο προοπτικής. Να δούμε αναλυτικά αυτό το σχέδιο προοπτικής, ταυτοχρόνως να ολοκληρώσει τις συζητήσεις της αυτή η </w:t>
      </w:r>
      <w:r>
        <w:rPr>
          <w:rFonts w:eastAsia="Times New Roman"/>
          <w:szCs w:val="24"/>
        </w:rPr>
        <w:t>ε</w:t>
      </w:r>
      <w:r>
        <w:rPr>
          <w:rFonts w:eastAsia="Times New Roman"/>
          <w:szCs w:val="24"/>
        </w:rPr>
        <w:t xml:space="preserve">πιτροπή και να καθίσουμε κάτω να δούμε τι γίνεται. </w:t>
      </w:r>
    </w:p>
    <w:p w14:paraId="1DA316A6" w14:textId="77777777" w:rsidR="00984254" w:rsidRDefault="009E5B07">
      <w:pPr>
        <w:spacing w:line="600" w:lineRule="auto"/>
        <w:ind w:firstLine="720"/>
        <w:jc w:val="both"/>
        <w:rPr>
          <w:rFonts w:eastAsia="Times New Roman"/>
          <w:szCs w:val="24"/>
        </w:rPr>
      </w:pPr>
      <w:r>
        <w:rPr>
          <w:rFonts w:eastAsia="Times New Roman"/>
          <w:szCs w:val="24"/>
        </w:rPr>
        <w:t>Ξέρετε, το χειρότε</w:t>
      </w:r>
      <w:r>
        <w:rPr>
          <w:rFonts w:eastAsia="Times New Roman"/>
          <w:szCs w:val="24"/>
        </w:rPr>
        <w:t>ρο είναι ότι μέχρι τώρα όλα αυτά τα πράγματα σχεδιάζονταν στο Υπουργείο ερήμην της πανεπιστημιακής κοινότητας. Τώρα λέμε το ακριβώς αντίθετο. Και βεβαίως, η πολιτεία θα έρθει εκεί και θα πει ότι «βεβαίως, η αρχιτεκτονική είναι η προτεινόμενη, αλλά κι εγώ ω</w:t>
      </w:r>
      <w:r>
        <w:rPr>
          <w:rFonts w:eastAsia="Times New Roman"/>
          <w:szCs w:val="24"/>
        </w:rPr>
        <w:t xml:space="preserve">ς πολιτεία έχω άποψη για το </w:t>
      </w:r>
      <w:r>
        <w:rPr>
          <w:rFonts w:eastAsia="Times New Roman"/>
          <w:szCs w:val="24"/>
        </w:rPr>
        <w:t>άλφα</w:t>
      </w:r>
      <w:r>
        <w:rPr>
          <w:rFonts w:eastAsia="Times New Roman"/>
          <w:szCs w:val="24"/>
        </w:rPr>
        <w:t xml:space="preserve"> ή το β</w:t>
      </w:r>
      <w:r>
        <w:rPr>
          <w:rFonts w:eastAsia="Times New Roman"/>
          <w:szCs w:val="24"/>
        </w:rPr>
        <w:t>ήτα</w:t>
      </w:r>
      <w:r>
        <w:rPr>
          <w:rFonts w:eastAsia="Times New Roman"/>
          <w:szCs w:val="24"/>
        </w:rPr>
        <w:t>, χωρίς να ανατρέπω την αρχιτεκτονική».</w:t>
      </w:r>
    </w:p>
    <w:p w14:paraId="1DA316A7" w14:textId="77777777" w:rsidR="00984254" w:rsidRDefault="009E5B07">
      <w:pPr>
        <w:spacing w:line="600" w:lineRule="auto"/>
        <w:ind w:firstLine="720"/>
        <w:jc w:val="both"/>
        <w:rPr>
          <w:rFonts w:eastAsia="Times New Roman"/>
          <w:szCs w:val="24"/>
        </w:rPr>
      </w:pPr>
      <w:r>
        <w:rPr>
          <w:rFonts w:eastAsia="Times New Roman"/>
          <w:szCs w:val="24"/>
        </w:rPr>
        <w:t>Είπατε για το διοικητικό προσωπικό. Να ξεκαθαρίσουμε πως ό,τι και να γίνει δεν θα υπάρχει κα</w:t>
      </w:r>
      <w:r>
        <w:rPr>
          <w:rFonts w:eastAsia="Times New Roman"/>
          <w:szCs w:val="24"/>
        </w:rPr>
        <w:t>μ</w:t>
      </w:r>
      <w:r>
        <w:rPr>
          <w:rFonts w:eastAsia="Times New Roman"/>
          <w:szCs w:val="24"/>
        </w:rPr>
        <w:t>μία μετακίνηση του διοικητικού προσωπικού. Αυτά είναι πράγματα που διαδίδονται γι</w:t>
      </w:r>
      <w:r>
        <w:rPr>
          <w:rFonts w:eastAsia="Times New Roman"/>
          <w:szCs w:val="24"/>
        </w:rPr>
        <w:t>α να πανικοβάλουν τον κόσμο. Αν είναι δυ</w:t>
      </w:r>
      <w:r>
        <w:rPr>
          <w:rFonts w:eastAsia="Times New Roman"/>
          <w:szCs w:val="24"/>
        </w:rPr>
        <w:lastRenderedPageBreak/>
        <w:t>νατόν, άνθρωποι που έχουν δουλέψει σε έναν χώρο για δεν ξέρω πόσα χρόνια, να πούμε εμείς, με διοικητικές αποφάσεις, φεύγεις από εκεί και πας αλλού. Τώρα αν οι ίδιοι θέλουν να κάνουν αίτηση για να πάνε κάπου αλλού, πρ</w:t>
      </w:r>
      <w:r>
        <w:rPr>
          <w:rFonts w:eastAsia="Times New Roman"/>
          <w:szCs w:val="24"/>
        </w:rPr>
        <w:t>οφανώς αυτό είναι κάτι το διαφορετικό.</w:t>
      </w:r>
    </w:p>
    <w:p w14:paraId="1DA316A8" w14:textId="77777777" w:rsidR="00984254" w:rsidRDefault="009E5B07">
      <w:pPr>
        <w:spacing w:line="600" w:lineRule="auto"/>
        <w:ind w:firstLine="720"/>
        <w:jc w:val="both"/>
        <w:rPr>
          <w:rFonts w:eastAsia="Times New Roman"/>
          <w:szCs w:val="24"/>
        </w:rPr>
      </w:pPr>
      <w:r>
        <w:rPr>
          <w:rFonts w:eastAsia="Times New Roman"/>
          <w:szCs w:val="24"/>
        </w:rPr>
        <w:t>Θίξατε ένα θέμα που έχει σημασία, όμως. Κ</w:t>
      </w:r>
      <w:r>
        <w:rPr>
          <w:rFonts w:eastAsia="Times New Roman"/>
          <w:szCs w:val="24"/>
        </w:rPr>
        <w:t>α</w:t>
      </w:r>
      <w:r>
        <w:rPr>
          <w:rFonts w:eastAsia="Times New Roman"/>
          <w:szCs w:val="24"/>
        </w:rPr>
        <w:t>ι αυτό είναι το από ποια περιφέρεια θα χρηματοδοτούνται. Είμαστε σε συζητήσεις με τις περιφέρειες. Θα πρέπει να κατοχυρώσουμε ότι όντως, ειδικά το ΤΕΙ στην Καβάλα έχει να πάρε</w:t>
      </w:r>
      <w:r>
        <w:rPr>
          <w:rFonts w:eastAsia="Times New Roman"/>
          <w:szCs w:val="24"/>
        </w:rPr>
        <w:t xml:space="preserve">ι και αρκετά χρήματα από την </w:t>
      </w:r>
      <w:r>
        <w:rPr>
          <w:rFonts w:eastAsia="Times New Roman"/>
          <w:szCs w:val="24"/>
        </w:rPr>
        <w:t>π</w:t>
      </w:r>
      <w:r>
        <w:rPr>
          <w:rFonts w:eastAsia="Times New Roman"/>
          <w:szCs w:val="24"/>
        </w:rPr>
        <w:t xml:space="preserve">εριφέρεια εκεί. Αυτό, προφανώς, πρέπει να κατοχυρωθεί και θα κατοχυρωθεί. Αλίμονο να μην προχωρήσουμε τελικά επειδή υπάρχει μία τέτοια τεχνική δυσκολία, που θα λυθεί. Δεν υπάρχει κανένα απολύτως πρόβλημα. </w:t>
      </w:r>
    </w:p>
    <w:p w14:paraId="1DA316A9" w14:textId="77777777" w:rsidR="00984254" w:rsidRDefault="009E5B07">
      <w:pPr>
        <w:spacing w:line="600" w:lineRule="auto"/>
        <w:ind w:firstLine="720"/>
        <w:jc w:val="both"/>
        <w:rPr>
          <w:rFonts w:eastAsia="Times New Roman"/>
          <w:szCs w:val="24"/>
        </w:rPr>
      </w:pPr>
      <w:r>
        <w:rPr>
          <w:rFonts w:eastAsia="Times New Roman"/>
          <w:szCs w:val="24"/>
        </w:rPr>
        <w:t>Λέτε να δεσμευθώ για</w:t>
      </w:r>
      <w:r>
        <w:rPr>
          <w:rFonts w:eastAsia="Times New Roman"/>
          <w:szCs w:val="24"/>
        </w:rPr>
        <w:t xml:space="preserve"> δομές στην Πάτρα. Με όλα όσα είπα, είναι λάθος να δεσμευθεί ο Υπουργός. Περιμένει ο Υπουργός το πόρισμα και με βάση το πόρισμα, να δούμε πού θα πάμε. </w:t>
      </w:r>
    </w:p>
    <w:p w14:paraId="1DA316A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Αλλιώτικα, θα ξανακάνουμε τα ίδια λάθη που κάναμε επί δεκαετίες.</w:t>
      </w:r>
    </w:p>
    <w:p w14:paraId="1DA316A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Σας ευχαριστώ.</w:t>
      </w:r>
    </w:p>
    <w:p w14:paraId="1DA316AC" w14:textId="77777777" w:rsidR="00984254" w:rsidRDefault="009E5B07">
      <w:pPr>
        <w:spacing w:line="600" w:lineRule="auto"/>
        <w:ind w:firstLine="720"/>
        <w:jc w:val="both"/>
        <w:rPr>
          <w:rFonts w:eastAsia="Times New Roman"/>
          <w:bCs/>
          <w:szCs w:val="24"/>
        </w:rPr>
      </w:pPr>
      <w:r>
        <w:rPr>
          <w:rFonts w:eastAsia="Times New Roman"/>
          <w:b/>
          <w:bCs/>
          <w:szCs w:val="24"/>
        </w:rPr>
        <w:t>ΠΡΟΕΔΡΕΥΩΝ (Δημήτριος Κα</w:t>
      </w:r>
      <w:r>
        <w:rPr>
          <w:rFonts w:eastAsia="Times New Roman"/>
          <w:b/>
          <w:bCs/>
          <w:szCs w:val="24"/>
        </w:rPr>
        <w:t>μμένος):</w:t>
      </w:r>
      <w:r>
        <w:rPr>
          <w:rFonts w:eastAsia="Times New Roman"/>
          <w:bCs/>
          <w:szCs w:val="24"/>
        </w:rPr>
        <w:t xml:space="preserve"> Ευχαριστούμε πολύ, κύριε Υπουργέ.</w:t>
      </w:r>
    </w:p>
    <w:p w14:paraId="1DA316AD" w14:textId="77777777" w:rsidR="00984254" w:rsidRDefault="009E5B07">
      <w:pPr>
        <w:spacing w:line="600" w:lineRule="auto"/>
        <w:ind w:firstLine="720"/>
        <w:jc w:val="both"/>
        <w:rPr>
          <w:rFonts w:eastAsia="Times New Roman"/>
          <w:bCs/>
          <w:szCs w:val="24"/>
        </w:rPr>
      </w:pPr>
      <w:r>
        <w:rPr>
          <w:rFonts w:eastAsia="Times New Roman"/>
          <w:bCs/>
          <w:szCs w:val="24"/>
        </w:rPr>
        <w:lastRenderedPageBreak/>
        <w:t xml:space="preserve">Κυρίες και κύριοι συνάδελφοι, </w:t>
      </w:r>
      <w:r>
        <w:rPr>
          <w:rFonts w:eastAsia="Times New Roman"/>
          <w:bCs/>
          <w:szCs w:val="24"/>
        </w:rPr>
        <w:t xml:space="preserve">έχω την τιμή να ανακοινώσω </w:t>
      </w:r>
      <w:r>
        <w:rPr>
          <w:rFonts w:eastAsia="Times New Roman"/>
          <w:bCs/>
          <w:szCs w:val="24"/>
        </w:rPr>
        <w:t xml:space="preserve">στο Σώμα ότι </w:t>
      </w:r>
      <w:r>
        <w:rPr>
          <w:rFonts w:eastAsia="Times New Roman"/>
          <w:bCs/>
          <w:szCs w:val="24"/>
        </w:rPr>
        <w:t xml:space="preserve">τη συνεδρίασή μας </w:t>
      </w:r>
      <w:r>
        <w:rPr>
          <w:rFonts w:eastAsia="Times New Roman"/>
          <w:bCs/>
          <w:szCs w:val="24"/>
        </w:rPr>
        <w:t xml:space="preserve">παρακολουθούν </w:t>
      </w:r>
      <w:r>
        <w:rPr>
          <w:rFonts w:eastAsia="Times New Roman"/>
          <w:bCs/>
          <w:szCs w:val="24"/>
        </w:rPr>
        <w:t>από τα άνω δυτικά θεωρεία</w:t>
      </w:r>
      <w:r>
        <w:rPr>
          <w:rFonts w:eastAsia="Times New Roman"/>
          <w:bCs/>
          <w:szCs w:val="24"/>
        </w:rPr>
        <w:t xml:space="preserve">, αφού </w:t>
      </w:r>
      <w:r>
        <w:rPr>
          <w:rFonts w:eastAsia="Times New Roman"/>
          <w:bCs/>
          <w:szCs w:val="24"/>
        </w:rPr>
        <w:t xml:space="preserve">προηγουμένως ξεναγήθηκαν στην έκθεση της αίθουσας «ΕΛΕΥΘΕΡΙΟΣ ΒΕΝΙΖΕΛΟΣ» και </w:t>
      </w:r>
      <w:r>
        <w:rPr>
          <w:rFonts w:eastAsia="Times New Roman"/>
          <w:bCs/>
          <w:szCs w:val="24"/>
        </w:rPr>
        <w:t>εν</w:t>
      </w:r>
      <w:r>
        <w:rPr>
          <w:rFonts w:eastAsia="Times New Roman"/>
          <w:bCs/>
          <w:szCs w:val="24"/>
        </w:rPr>
        <w:t>ημερώθηκαν για την ιστορία του κτηρίου και τον τρόπο οργάνωσης και λειτουργίας της Βουλής</w:t>
      </w:r>
      <w:r>
        <w:rPr>
          <w:rFonts w:eastAsia="Times New Roman"/>
          <w:bCs/>
          <w:szCs w:val="24"/>
        </w:rPr>
        <w:t>,</w:t>
      </w:r>
      <w:r>
        <w:rPr>
          <w:rFonts w:eastAsia="Times New Roman"/>
          <w:bCs/>
          <w:szCs w:val="24"/>
        </w:rPr>
        <w:t xml:space="preserve"> είκοσι πέντε μαθ</w:t>
      </w:r>
      <w:r>
        <w:rPr>
          <w:rFonts w:eastAsia="Times New Roman"/>
          <w:bCs/>
          <w:szCs w:val="24"/>
        </w:rPr>
        <w:t xml:space="preserve">ητές και </w:t>
      </w:r>
      <w:r>
        <w:rPr>
          <w:rFonts w:eastAsia="Times New Roman"/>
          <w:bCs/>
          <w:szCs w:val="24"/>
        </w:rPr>
        <w:t xml:space="preserve">μαθήτριες και τρεις εκπαιδευτικοί </w:t>
      </w:r>
      <w:r>
        <w:rPr>
          <w:rFonts w:eastAsia="Times New Roman"/>
          <w:bCs/>
          <w:szCs w:val="24"/>
        </w:rPr>
        <w:t xml:space="preserve">συνοδοί τους </w:t>
      </w:r>
      <w:r>
        <w:rPr>
          <w:rFonts w:eastAsia="Times New Roman"/>
          <w:bCs/>
          <w:szCs w:val="24"/>
        </w:rPr>
        <w:t>από το 1</w:t>
      </w:r>
      <w:r w:rsidRPr="006E6100">
        <w:rPr>
          <w:rFonts w:eastAsia="Times New Roman"/>
          <w:bCs/>
          <w:szCs w:val="24"/>
          <w:vertAlign w:val="superscript"/>
        </w:rPr>
        <w:t>ο</w:t>
      </w:r>
      <w:r>
        <w:rPr>
          <w:rFonts w:eastAsia="Times New Roman"/>
          <w:bCs/>
          <w:szCs w:val="24"/>
        </w:rPr>
        <w:t xml:space="preserve"> Δημοτικό Σχολείο Αγίων Θεοδώρων.</w:t>
      </w:r>
    </w:p>
    <w:p w14:paraId="1DA316AE" w14:textId="77777777" w:rsidR="00984254" w:rsidRDefault="009E5B07">
      <w:pPr>
        <w:spacing w:line="600" w:lineRule="auto"/>
        <w:ind w:firstLine="720"/>
        <w:jc w:val="both"/>
        <w:rPr>
          <w:rFonts w:eastAsia="Times New Roman"/>
          <w:bCs/>
          <w:szCs w:val="24"/>
        </w:rPr>
      </w:pPr>
      <w:r>
        <w:rPr>
          <w:rFonts w:eastAsia="Times New Roman"/>
          <w:bCs/>
          <w:szCs w:val="24"/>
        </w:rPr>
        <w:t>Καλ</w:t>
      </w:r>
      <w:r>
        <w:rPr>
          <w:rFonts w:eastAsia="Times New Roman"/>
          <w:bCs/>
          <w:szCs w:val="24"/>
        </w:rPr>
        <w:t>ό</w:t>
      </w:r>
      <w:r>
        <w:rPr>
          <w:rFonts w:eastAsia="Times New Roman"/>
          <w:bCs/>
          <w:szCs w:val="24"/>
        </w:rPr>
        <w:t xml:space="preserve"> μήνα, παιδιά!</w:t>
      </w:r>
    </w:p>
    <w:p w14:paraId="1DA316AF" w14:textId="77777777" w:rsidR="00984254" w:rsidRDefault="009E5B07">
      <w:pPr>
        <w:spacing w:line="600" w:lineRule="auto"/>
        <w:ind w:firstLine="720"/>
        <w:jc w:val="both"/>
        <w:rPr>
          <w:rFonts w:eastAsia="Times New Roman"/>
          <w:bCs/>
          <w:szCs w:val="24"/>
        </w:rPr>
      </w:pPr>
      <w:r>
        <w:rPr>
          <w:rFonts w:eastAsia="Times New Roman"/>
          <w:bCs/>
          <w:szCs w:val="24"/>
        </w:rPr>
        <w:t>Σας καλωσορίζουμε στη Βουλή!</w:t>
      </w:r>
    </w:p>
    <w:p w14:paraId="1DA316B0" w14:textId="77777777" w:rsidR="00984254" w:rsidRDefault="009E5B07">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1DA316B1" w14:textId="77777777" w:rsidR="00984254" w:rsidRDefault="009E5B07">
      <w:pPr>
        <w:spacing w:line="600" w:lineRule="auto"/>
        <w:ind w:firstLine="720"/>
        <w:jc w:val="both"/>
        <w:rPr>
          <w:rFonts w:eastAsia="Times New Roman"/>
          <w:bCs/>
          <w:szCs w:val="24"/>
        </w:rPr>
      </w:pPr>
      <w:r>
        <w:rPr>
          <w:rFonts w:eastAsia="Times New Roman"/>
          <w:bCs/>
          <w:szCs w:val="24"/>
        </w:rPr>
        <w:t>Έ</w:t>
      </w:r>
      <w:r>
        <w:rPr>
          <w:rFonts w:eastAsia="Times New Roman"/>
          <w:bCs/>
          <w:szCs w:val="24"/>
        </w:rPr>
        <w:t xml:space="preserve">χω την τιμή να ανακοινώσω στο Σώμα ότι η Διαρκής Επιτροπή Παραγωγής και Εμπορίου καταθέτει την </w:t>
      </w:r>
      <w:r>
        <w:rPr>
          <w:rFonts w:eastAsia="Times New Roman"/>
          <w:bCs/>
          <w:szCs w:val="24"/>
        </w:rPr>
        <w:t>έ</w:t>
      </w:r>
      <w:r>
        <w:rPr>
          <w:rFonts w:eastAsia="Times New Roman"/>
          <w:bCs/>
          <w:szCs w:val="24"/>
        </w:rPr>
        <w:t>κθεσή της στο σχέδιο νόμου του Υπουργείου Περιβάλλοντος και Ενέργειας</w:t>
      </w:r>
      <w:r>
        <w:rPr>
          <w:rFonts w:eastAsia="Times New Roman"/>
          <w:bCs/>
          <w:szCs w:val="24"/>
        </w:rPr>
        <w:t>:</w:t>
      </w:r>
      <w:r>
        <w:rPr>
          <w:rFonts w:eastAsia="Times New Roman"/>
          <w:bCs/>
          <w:szCs w:val="24"/>
        </w:rPr>
        <w:t xml:space="preserve"> «Ενσωμάτωση στην ελληνική νομοθεσία τη</w:t>
      </w:r>
      <w:r>
        <w:rPr>
          <w:rFonts w:eastAsia="Times New Roman"/>
          <w:bCs/>
          <w:szCs w:val="24"/>
        </w:rPr>
        <w:t>ς Οδηγίας 2014/89/ΕΕ «περί θεσπίσεως πλαισίου για τον θαλάσσιο χωροταξικό σχεδιασμό» και άλλες διατάξεις».</w:t>
      </w:r>
    </w:p>
    <w:p w14:paraId="1DA316B2" w14:textId="77777777" w:rsidR="00984254" w:rsidRDefault="009E5B07">
      <w:pPr>
        <w:spacing w:line="600" w:lineRule="auto"/>
        <w:ind w:firstLine="720"/>
        <w:jc w:val="both"/>
        <w:rPr>
          <w:rFonts w:eastAsia="Times New Roman"/>
          <w:bCs/>
          <w:szCs w:val="24"/>
        </w:rPr>
      </w:pPr>
      <w:r>
        <w:rPr>
          <w:rFonts w:eastAsia="Times New Roman"/>
          <w:bCs/>
          <w:szCs w:val="24"/>
        </w:rPr>
        <w:t>Επίσης, ο</w:t>
      </w:r>
      <w:r>
        <w:rPr>
          <w:rFonts w:eastAsia="Times New Roman"/>
          <w:bCs/>
          <w:szCs w:val="24"/>
        </w:rPr>
        <w:t xml:space="preserve"> Βουλευτής κ. Ιωάννης Κεφαλογιάννης ζητεί να του χορηγηθεί άδεια απουσίας, προκειμένου να μεταβεί στη Ρωσία από 3</w:t>
      </w:r>
      <w:r>
        <w:rPr>
          <w:rFonts w:eastAsia="Times New Roman"/>
          <w:bCs/>
          <w:szCs w:val="24"/>
        </w:rPr>
        <w:t>-</w:t>
      </w:r>
      <w:r>
        <w:rPr>
          <w:rFonts w:eastAsia="Times New Roman"/>
          <w:bCs/>
          <w:szCs w:val="24"/>
        </w:rPr>
        <w:t>6</w:t>
      </w:r>
      <w:r>
        <w:rPr>
          <w:rFonts w:eastAsia="Times New Roman"/>
          <w:bCs/>
          <w:szCs w:val="24"/>
        </w:rPr>
        <w:t>-</w:t>
      </w:r>
      <w:r>
        <w:rPr>
          <w:rFonts w:eastAsia="Times New Roman"/>
          <w:bCs/>
          <w:szCs w:val="24"/>
        </w:rPr>
        <w:t>2018 έως 6</w:t>
      </w:r>
      <w:r>
        <w:rPr>
          <w:rFonts w:eastAsia="Times New Roman"/>
          <w:bCs/>
          <w:szCs w:val="24"/>
        </w:rPr>
        <w:t>-</w:t>
      </w:r>
      <w:r>
        <w:rPr>
          <w:rFonts w:eastAsia="Times New Roman"/>
          <w:bCs/>
          <w:szCs w:val="24"/>
        </w:rPr>
        <w:t>6</w:t>
      </w:r>
      <w:r>
        <w:rPr>
          <w:rFonts w:eastAsia="Times New Roman"/>
          <w:bCs/>
          <w:szCs w:val="24"/>
        </w:rPr>
        <w:t>-</w:t>
      </w:r>
      <w:r>
        <w:rPr>
          <w:rFonts w:eastAsia="Times New Roman"/>
          <w:bCs/>
          <w:szCs w:val="24"/>
        </w:rPr>
        <w:t>2018 για πρ</w:t>
      </w:r>
      <w:r>
        <w:rPr>
          <w:rFonts w:eastAsia="Times New Roman"/>
          <w:bCs/>
          <w:szCs w:val="24"/>
        </w:rPr>
        <w:t xml:space="preserve">οσωπικούς λόγους. </w:t>
      </w:r>
      <w:r>
        <w:rPr>
          <w:rFonts w:eastAsia="Times New Roman"/>
          <w:bCs/>
          <w:szCs w:val="24"/>
        </w:rPr>
        <w:t>Η Βουλή εγκρίνει;</w:t>
      </w:r>
    </w:p>
    <w:p w14:paraId="1DA316B3" w14:textId="77777777" w:rsidR="00984254" w:rsidRDefault="009E5B07">
      <w:pPr>
        <w:spacing w:line="600" w:lineRule="auto"/>
        <w:ind w:firstLine="720"/>
        <w:jc w:val="both"/>
        <w:rPr>
          <w:rFonts w:eastAsia="Times New Roman"/>
          <w:bCs/>
          <w:szCs w:val="24"/>
        </w:rPr>
      </w:pPr>
      <w:r>
        <w:rPr>
          <w:rFonts w:eastAsia="Times New Roman"/>
          <w:b/>
          <w:bCs/>
          <w:szCs w:val="24"/>
        </w:rPr>
        <w:lastRenderedPageBreak/>
        <w:t xml:space="preserve">ΟΛΟΙ ΟΙ </w:t>
      </w:r>
      <w:r w:rsidRPr="00E20A95">
        <w:rPr>
          <w:rFonts w:eastAsia="Times New Roman"/>
          <w:b/>
          <w:bCs/>
          <w:szCs w:val="24"/>
        </w:rPr>
        <w:t>ΒΟΥΛΕΥΤΕΣ:</w:t>
      </w:r>
      <w:r>
        <w:rPr>
          <w:rFonts w:eastAsia="Times New Roman"/>
          <w:bCs/>
          <w:szCs w:val="24"/>
        </w:rPr>
        <w:t xml:space="preserve"> Μάλιστα, μάλιστα.</w:t>
      </w:r>
    </w:p>
    <w:p w14:paraId="1DA316B4" w14:textId="77777777" w:rsidR="00984254" w:rsidRDefault="009E5B07">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w:t>
      </w:r>
      <w:r>
        <w:rPr>
          <w:rFonts w:eastAsia="Times New Roman"/>
          <w:bCs/>
          <w:szCs w:val="24"/>
        </w:rPr>
        <w:t xml:space="preserve">Συνεπώς η </w:t>
      </w:r>
      <w:r>
        <w:rPr>
          <w:rFonts w:eastAsia="Times New Roman"/>
          <w:bCs/>
          <w:szCs w:val="24"/>
        </w:rPr>
        <w:t>Βουλή ενέκρινε τη ζητηθείσα άδεια.</w:t>
      </w:r>
    </w:p>
    <w:p w14:paraId="1DA316B5" w14:textId="77777777" w:rsidR="00984254" w:rsidRDefault="009E5B07">
      <w:pPr>
        <w:spacing w:line="600" w:lineRule="auto"/>
        <w:ind w:firstLine="720"/>
        <w:jc w:val="both"/>
        <w:rPr>
          <w:rFonts w:eastAsia="Times New Roman"/>
          <w:bCs/>
          <w:szCs w:val="24"/>
        </w:rPr>
      </w:pPr>
      <w:r>
        <w:rPr>
          <w:rFonts w:eastAsia="Times New Roman"/>
          <w:bCs/>
          <w:szCs w:val="24"/>
        </w:rPr>
        <w:t xml:space="preserve">Επίσης, ο Βουλευτής κ. Γεώργιος </w:t>
      </w:r>
      <w:proofErr w:type="spellStart"/>
      <w:r>
        <w:rPr>
          <w:rFonts w:eastAsia="Times New Roman"/>
          <w:bCs/>
          <w:szCs w:val="24"/>
        </w:rPr>
        <w:t>Πάντζας</w:t>
      </w:r>
      <w:proofErr w:type="spellEnd"/>
      <w:r>
        <w:rPr>
          <w:rFonts w:eastAsia="Times New Roman"/>
          <w:bCs/>
          <w:szCs w:val="24"/>
        </w:rPr>
        <w:t xml:space="preserve"> ζητεί άδεια ολιγοήμερης απουσίας στο εξωτερικό </w:t>
      </w:r>
      <w:r>
        <w:rPr>
          <w:rFonts w:eastAsia="Times New Roman"/>
          <w:bCs/>
          <w:szCs w:val="24"/>
        </w:rPr>
        <w:t>για προσωπικούς λό</w:t>
      </w:r>
      <w:r>
        <w:rPr>
          <w:rFonts w:eastAsia="Times New Roman"/>
          <w:bCs/>
          <w:szCs w:val="24"/>
        </w:rPr>
        <w:t xml:space="preserve">γους </w:t>
      </w:r>
      <w:r>
        <w:rPr>
          <w:rFonts w:eastAsia="Times New Roman"/>
          <w:bCs/>
          <w:szCs w:val="24"/>
        </w:rPr>
        <w:t>από 4</w:t>
      </w:r>
      <w:r>
        <w:rPr>
          <w:rFonts w:eastAsia="Times New Roman"/>
          <w:bCs/>
          <w:szCs w:val="24"/>
        </w:rPr>
        <w:t>-</w:t>
      </w:r>
      <w:r>
        <w:rPr>
          <w:rFonts w:eastAsia="Times New Roman"/>
          <w:bCs/>
          <w:szCs w:val="24"/>
        </w:rPr>
        <w:t>6</w:t>
      </w:r>
      <w:r>
        <w:rPr>
          <w:rFonts w:eastAsia="Times New Roman"/>
          <w:bCs/>
          <w:szCs w:val="24"/>
        </w:rPr>
        <w:t>-</w:t>
      </w:r>
      <w:r>
        <w:rPr>
          <w:rFonts w:eastAsia="Times New Roman"/>
          <w:bCs/>
          <w:szCs w:val="24"/>
        </w:rPr>
        <w:t>2018 έως 6</w:t>
      </w:r>
      <w:r>
        <w:rPr>
          <w:rFonts w:eastAsia="Times New Roman"/>
          <w:bCs/>
          <w:szCs w:val="24"/>
        </w:rPr>
        <w:t>-</w:t>
      </w:r>
      <w:r>
        <w:rPr>
          <w:rFonts w:eastAsia="Times New Roman"/>
          <w:bCs/>
          <w:szCs w:val="24"/>
        </w:rPr>
        <w:t>6</w:t>
      </w:r>
      <w:r>
        <w:rPr>
          <w:rFonts w:eastAsia="Times New Roman"/>
          <w:bCs/>
          <w:szCs w:val="24"/>
        </w:rPr>
        <w:t>-</w:t>
      </w:r>
      <w:r>
        <w:rPr>
          <w:rFonts w:eastAsia="Times New Roman"/>
          <w:bCs/>
          <w:szCs w:val="24"/>
        </w:rPr>
        <w:t xml:space="preserve">2018. </w:t>
      </w:r>
      <w:r>
        <w:rPr>
          <w:rFonts w:eastAsia="Times New Roman"/>
          <w:bCs/>
          <w:szCs w:val="24"/>
        </w:rPr>
        <w:t>Η Βουλή εγκρίνει;</w:t>
      </w:r>
    </w:p>
    <w:p w14:paraId="1DA316B6" w14:textId="77777777" w:rsidR="00984254" w:rsidRDefault="009E5B07">
      <w:pPr>
        <w:spacing w:line="600" w:lineRule="auto"/>
        <w:ind w:firstLine="720"/>
        <w:jc w:val="both"/>
        <w:rPr>
          <w:rFonts w:eastAsia="Times New Roman"/>
          <w:bCs/>
          <w:szCs w:val="24"/>
        </w:rPr>
      </w:pPr>
      <w:r>
        <w:rPr>
          <w:rFonts w:eastAsia="Times New Roman"/>
          <w:b/>
          <w:bCs/>
          <w:szCs w:val="24"/>
        </w:rPr>
        <w:t>ΟΛΟΙ ΟΙ ΒΟΥΛΕΥΤΕΣ:</w:t>
      </w:r>
      <w:r>
        <w:rPr>
          <w:rFonts w:eastAsia="Times New Roman"/>
          <w:bCs/>
          <w:szCs w:val="24"/>
        </w:rPr>
        <w:t xml:space="preserve"> Μάλιστα, μάλιστα.</w:t>
      </w:r>
    </w:p>
    <w:p w14:paraId="1DA316B7" w14:textId="77777777" w:rsidR="00984254" w:rsidRDefault="009E5B07">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1DA316B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Προχωρούμε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πρώτη με αριθμό 1983/11-12-2017 ερώτηση του κύκλου των αναφορών </w:t>
      </w:r>
      <w:r>
        <w:rPr>
          <w:rFonts w:eastAsia="Times New Roman" w:cs="Times New Roman"/>
          <w:szCs w:val="24"/>
        </w:rPr>
        <w:t xml:space="preserve">και </w:t>
      </w:r>
      <w:r>
        <w:rPr>
          <w:rFonts w:eastAsia="Times New Roman" w:cs="Times New Roman"/>
          <w:szCs w:val="24"/>
        </w:rPr>
        <w:t xml:space="preserve">ερωτήσεων </w:t>
      </w:r>
      <w:r>
        <w:rPr>
          <w:rFonts w:eastAsia="Times New Roman" w:cs="Times New Roman"/>
          <w:szCs w:val="24"/>
        </w:rPr>
        <w:t>του Βουλευτή Δράμας της Νέας Δημοκρατίας κ.</w:t>
      </w:r>
      <w:r>
        <w:rPr>
          <w:rFonts w:eastAsia="Times New Roman" w:cs="Times New Roman"/>
          <w:b/>
          <w:bCs/>
          <w:szCs w:val="24"/>
        </w:rPr>
        <w:t xml:space="preserve"> </w:t>
      </w:r>
      <w:r w:rsidRPr="0006790A">
        <w:rPr>
          <w:rFonts w:eastAsia="Times New Roman" w:cs="Times New Roman"/>
          <w:bCs/>
          <w:szCs w:val="24"/>
        </w:rPr>
        <w:t>Δημητρίου Κυριαζίδη</w:t>
      </w:r>
      <w:r>
        <w:rPr>
          <w:rFonts w:eastAsia="Times New Roman" w:cs="Times New Roman"/>
          <w:b/>
          <w:bCs/>
          <w:szCs w:val="24"/>
        </w:rPr>
        <w:t xml:space="preserve"> </w:t>
      </w:r>
      <w:r>
        <w:rPr>
          <w:rFonts w:eastAsia="Times New Roman" w:cs="Times New Roman"/>
          <w:szCs w:val="24"/>
        </w:rPr>
        <w:t xml:space="preserve">προς τον Υπουργό </w:t>
      </w:r>
      <w:r w:rsidRPr="0006790A">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με θέμα: «Με ποια διαδικασία πραγματοποιήθηκε η ανάθεση στους «Γ</w:t>
      </w:r>
      <w:r>
        <w:rPr>
          <w:rFonts w:eastAsia="Times New Roman" w:cs="Times New Roman"/>
          <w:szCs w:val="24"/>
        </w:rPr>
        <w:t>ιατρούς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Κ</w:t>
      </w:r>
      <w:r>
        <w:rPr>
          <w:rFonts w:eastAsia="Times New Roman" w:cs="Times New Roman"/>
          <w:szCs w:val="24"/>
        </w:rPr>
        <w:t>όσμου</w:t>
      </w:r>
      <w:r>
        <w:rPr>
          <w:rFonts w:eastAsia="Times New Roman" w:cs="Times New Roman"/>
          <w:szCs w:val="24"/>
        </w:rPr>
        <w:t>» της φροντίδας της υγείας των προσφύγων του Κέντρου Φιλ</w:t>
      </w:r>
      <w:r>
        <w:rPr>
          <w:rFonts w:eastAsia="Times New Roman" w:cs="Times New Roman"/>
          <w:szCs w:val="24"/>
        </w:rPr>
        <w:t>οξενίας στη ΒΙΠΕ Δράμας;».</w:t>
      </w:r>
    </w:p>
    <w:p w14:paraId="1DA316B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Θα απαντήσει ο Υπουργός Μεταναστευτικής Πολιτικής κ. Βίτσας.</w:t>
      </w:r>
    </w:p>
    <w:p w14:paraId="1DA316B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Κυριαζίδης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1DA316BB" w14:textId="77777777" w:rsidR="00984254" w:rsidRDefault="009E5B07">
      <w:pPr>
        <w:spacing w:line="600" w:lineRule="auto"/>
        <w:ind w:firstLine="720"/>
        <w:jc w:val="both"/>
        <w:rPr>
          <w:rFonts w:eastAsia="Times New Roman" w:cs="Times New Roman"/>
          <w:szCs w:val="24"/>
        </w:rPr>
      </w:pPr>
      <w:r w:rsidRPr="0006790A">
        <w:rPr>
          <w:rFonts w:eastAsia="Times New Roman" w:cs="Times New Roman"/>
          <w:b/>
          <w:szCs w:val="24"/>
        </w:rPr>
        <w:lastRenderedPageBreak/>
        <w:t>ΔΗΜΗΤΡΙΟΣ ΚΥΡΙΑΖΙΔΗΣ:</w:t>
      </w:r>
      <w:r>
        <w:rPr>
          <w:rFonts w:eastAsia="Times New Roman" w:cs="Times New Roman"/>
          <w:szCs w:val="24"/>
        </w:rPr>
        <w:t xml:space="preserve"> Ευχαριστώ, κύριε Πρόεδρε.</w:t>
      </w:r>
    </w:p>
    <w:p w14:paraId="1DA316B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Κύριε Υπουργέ, η ερώτηση είχε κατατεθεί γραπτή όχι προς εσάς, αλλά</w:t>
      </w:r>
      <w:r>
        <w:rPr>
          <w:rFonts w:eastAsia="Times New Roman" w:cs="Times New Roman"/>
          <w:szCs w:val="24"/>
        </w:rPr>
        <w:t xml:space="preserve"> προς τον προηγούμενο συνάδελφό σας και Υπουργό, ύστερα από σχετικό αίτημα του Ιατρικού Συλλόγου Δράμας στις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Συμπληρώσαμε σήμερα ακριβώς έναν χρόνο. Δεν απαντήθηκε η σχετική ερώτηση. Επανήλθε και ο Ιατρικός Σύλλογος και υποχρεώθηκα κι εγώ ο ίδιος</w:t>
      </w:r>
      <w:r>
        <w:rPr>
          <w:rFonts w:eastAsia="Times New Roman" w:cs="Times New Roman"/>
          <w:szCs w:val="24"/>
        </w:rPr>
        <w:t xml:space="preserve"> τον Νοέμβριο του 2017 να επανέλθω. Και πάλι δεν απαντήθηκε η σχετική ερώτηση και αναγκαστικά πλέον το Κοινοβούλιο, η Βουλή υποχρέωσε για τη σημερινή συζήτηση. Και ευχαριστώ που είστε εδώ, προκειμένου να έχω μια άποψη, μολονότι στο μεσοδιάστημα έχουν υπάρξ</w:t>
      </w:r>
      <w:r>
        <w:rPr>
          <w:rFonts w:eastAsia="Times New Roman" w:cs="Times New Roman"/>
          <w:szCs w:val="24"/>
        </w:rPr>
        <w:t xml:space="preserve">ει διάφορες αλλαγές. </w:t>
      </w:r>
    </w:p>
    <w:p w14:paraId="1DA316B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θέτω πάλι υπ’ </w:t>
      </w:r>
      <w:proofErr w:type="spellStart"/>
      <w:r>
        <w:rPr>
          <w:rFonts w:eastAsia="Times New Roman" w:cs="Times New Roman"/>
          <w:szCs w:val="24"/>
        </w:rPr>
        <w:t>όψιν</w:t>
      </w:r>
      <w:proofErr w:type="spellEnd"/>
      <w:r>
        <w:rPr>
          <w:rFonts w:eastAsia="Times New Roman" w:cs="Times New Roman"/>
          <w:szCs w:val="24"/>
        </w:rPr>
        <w:t xml:space="preserve"> σας τη διαμαρτυρία του Ιατρικού Συλλόγου Δράμας σχετικά με την ανάθεση και τις συνθήκες κάτω από τις οποίες αυτή διενεργήθηκε, αναφορικά με την υγειονομική περίθαλψη των προσφύγων στην ΒΙΠΕ Δράμα</w:t>
      </w:r>
      <w:r>
        <w:rPr>
          <w:rFonts w:eastAsia="Times New Roman" w:cs="Times New Roman"/>
          <w:szCs w:val="24"/>
        </w:rPr>
        <w:t>ς, σε ιδιωτική οργάνωση κατά παράκαμψη -όπως λέει ο Ιατρικός Σύλλογος- μάλιστα του καθ’ ύλην αρμόδιου επιστημονικού φορέα, του Ιατρικού Συλλόγου Δράμας. Σας είχε αποστείλει και σχετικό κείμενο. Δυστυχώς, -όπως είπα και προηγουμένως- δεν έλαβα καμ</w:t>
      </w:r>
      <w:r>
        <w:rPr>
          <w:rFonts w:eastAsia="Times New Roman" w:cs="Times New Roman"/>
          <w:szCs w:val="24"/>
        </w:rPr>
        <w:t>μ</w:t>
      </w:r>
      <w:r>
        <w:rPr>
          <w:rFonts w:eastAsia="Times New Roman" w:cs="Times New Roman"/>
          <w:szCs w:val="24"/>
        </w:rPr>
        <w:t>ία απάντη</w:t>
      </w:r>
      <w:r>
        <w:rPr>
          <w:rFonts w:eastAsia="Times New Roman" w:cs="Times New Roman"/>
          <w:szCs w:val="24"/>
        </w:rPr>
        <w:t>ση και εξαναγκάστηκα να επαναλάβω το όλο κείμενο.</w:t>
      </w:r>
    </w:p>
    <w:p w14:paraId="1DA316B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Ο Ιατρικός Σύλλογος αναφέρει τη μη αξιοποίηση χορηγίας από την αλλοδαπή μέσω του πανελλήνιου συλλόγου έτσι ώστε ο ιατρικός κόσμος να μπορεί υγειονομικά να στηρίξει τις δομές φιλοξενίας στην ΒΙΠΕ Δράμας χωρί</w:t>
      </w:r>
      <w:r>
        <w:rPr>
          <w:rFonts w:eastAsia="Times New Roman" w:cs="Times New Roman"/>
          <w:szCs w:val="24"/>
        </w:rPr>
        <w:t xml:space="preserve">ς να επιβαρύνεται το </w:t>
      </w:r>
      <w:r>
        <w:rPr>
          <w:rFonts w:eastAsia="Times New Roman" w:cs="Times New Roman"/>
          <w:szCs w:val="24"/>
        </w:rPr>
        <w:t>δ</w:t>
      </w:r>
      <w:r>
        <w:rPr>
          <w:rFonts w:eastAsia="Times New Roman" w:cs="Times New Roman"/>
          <w:szCs w:val="24"/>
        </w:rPr>
        <w:t>ημόσιο.</w:t>
      </w:r>
    </w:p>
    <w:p w14:paraId="1DA316B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Και βεβαίως το ερώτημα προς εσάς παραμένει: Με ποια διαδικασία πραγματοποιήθηκε η επιλογή και ανάθεση στους «Γιατρούς του Κόσμου» της φροντίδας της υγείας των προσφύγων του Κέντρου Φιλοξενίας Δράμας;</w:t>
      </w:r>
    </w:p>
    <w:p w14:paraId="1DA316C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Για ποιο λόγο δεν ερωτήθηκ</w:t>
      </w:r>
      <w:r>
        <w:rPr>
          <w:rFonts w:eastAsia="Times New Roman" w:cs="Times New Roman"/>
          <w:szCs w:val="24"/>
        </w:rPr>
        <w:t>ε ο Ιατρικός Σύλλογος Δράμας και γιατί εν τέλει υποβαθμίζεται ο ρόλος του θεσμικού αυτού φορέα;</w:t>
      </w:r>
    </w:p>
    <w:p w14:paraId="1DA316C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Με ποια διαδικασία έχουν </w:t>
      </w:r>
      <w:proofErr w:type="spellStart"/>
      <w:r>
        <w:rPr>
          <w:rFonts w:eastAsia="Times New Roman" w:cs="Times New Roman"/>
          <w:szCs w:val="24"/>
        </w:rPr>
        <w:t>αδειοδοτηθεί</w:t>
      </w:r>
      <w:proofErr w:type="spellEnd"/>
      <w:r>
        <w:rPr>
          <w:rFonts w:eastAsia="Times New Roman" w:cs="Times New Roman"/>
          <w:szCs w:val="24"/>
        </w:rPr>
        <w:t xml:space="preserve"> τα ιατρεία τ</w:t>
      </w:r>
      <w:r>
        <w:rPr>
          <w:rFonts w:eastAsia="Times New Roman" w:cs="Times New Roman"/>
          <w:szCs w:val="24"/>
        </w:rPr>
        <w:t>ή</w:t>
      </w:r>
      <w:r>
        <w:rPr>
          <w:rFonts w:eastAsia="Times New Roman" w:cs="Times New Roman"/>
          <w:szCs w:val="24"/>
        </w:rPr>
        <w:t>ς εν λόγω ΜΚΟ από το Υπουργείο Μεταναστευτικής Πολιτικής; Τυγχάνει το τελευταίο αρμόδιο για την χορήγηση τέτο</w:t>
      </w:r>
      <w:r>
        <w:rPr>
          <w:rFonts w:eastAsia="Times New Roman" w:cs="Times New Roman"/>
          <w:szCs w:val="24"/>
        </w:rPr>
        <w:t xml:space="preserve">ιων αδειών; </w:t>
      </w:r>
    </w:p>
    <w:p w14:paraId="1DA316C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Θα ικανοποιηθεί το δίκαιο αίτημα του Ιατρικού Συλλόγου να του ανατεθεί επίσημα η πρωτοβάθμια φροντίδα υγείας των προσφύγων εν όψει και της χρηματοδότησης που έχει επιτύχει; Θα πω στη συνέχεια στη δευτερολογία μου τι συνέβη.</w:t>
      </w:r>
    </w:p>
    <w:p w14:paraId="1DA316C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w:t>
      </w:r>
      <w:r>
        <w:rPr>
          <w:rFonts w:eastAsia="Times New Roman" w:cs="Times New Roman"/>
          <w:szCs w:val="24"/>
        </w:rPr>
        <w:t xml:space="preserve">θα συναφθεί σχετικό σύμφωνο συνεργασίας μεταξύ του καθ’ ύλην αρμόδιου Υπουργείου και του Ιατρικού Συλλόγου για την </w:t>
      </w:r>
      <w:r>
        <w:rPr>
          <w:rFonts w:eastAsia="Times New Roman" w:cs="Times New Roman"/>
          <w:szCs w:val="24"/>
        </w:rPr>
        <w:lastRenderedPageBreak/>
        <w:t>παροχή πρωτοβάθμιας φροντίδας υγείας στους πρόσφυγες και εάν όχι, τι είναι αυτό που κωλύει την σύναψή του;</w:t>
      </w:r>
    </w:p>
    <w:p w14:paraId="1DA316C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Στη δευτερολογία μου, κύριε Υπουργ</w:t>
      </w:r>
      <w:r>
        <w:rPr>
          <w:rFonts w:eastAsia="Times New Roman" w:cs="Times New Roman"/>
          <w:szCs w:val="24"/>
        </w:rPr>
        <w:t>έ, θα σας πω και νεότερα που ενδεχομένως και εσείς να γνωρίζετε και να έχουμε μια ενημέρωση.</w:t>
      </w:r>
    </w:p>
    <w:p w14:paraId="1DA316C5" w14:textId="77777777" w:rsidR="00984254" w:rsidRDefault="009E5B07">
      <w:pPr>
        <w:spacing w:line="600" w:lineRule="auto"/>
        <w:ind w:firstLine="720"/>
        <w:jc w:val="both"/>
        <w:rPr>
          <w:rFonts w:eastAsia="Times New Roman" w:cs="Times New Roman"/>
          <w:szCs w:val="24"/>
        </w:rPr>
      </w:pPr>
      <w:r w:rsidRPr="009F0B34">
        <w:rPr>
          <w:rFonts w:eastAsia="Times New Roman" w:cs="Times New Roman"/>
          <w:b/>
          <w:szCs w:val="24"/>
        </w:rPr>
        <w:t>ΠΡΟΕΔΡΕΥΩΝ (Δημήτριος Καμμένος):</w:t>
      </w:r>
      <w:r>
        <w:rPr>
          <w:rFonts w:eastAsia="Times New Roman" w:cs="Times New Roman"/>
          <w:szCs w:val="24"/>
        </w:rPr>
        <w:t xml:space="preserve"> Ευχαριστούμε, κύριε Κυριαζίδη.</w:t>
      </w:r>
    </w:p>
    <w:p w14:paraId="1DA316C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1DA316C7" w14:textId="77777777" w:rsidR="00984254" w:rsidRDefault="009E5B07">
      <w:pPr>
        <w:spacing w:line="600" w:lineRule="auto"/>
        <w:ind w:firstLine="720"/>
        <w:jc w:val="both"/>
        <w:rPr>
          <w:rFonts w:eastAsia="Times New Roman" w:cs="Times New Roman"/>
          <w:szCs w:val="24"/>
        </w:rPr>
      </w:pPr>
      <w:r w:rsidRPr="009F0B34">
        <w:rPr>
          <w:rFonts w:eastAsia="Times New Roman" w:cs="Times New Roman"/>
          <w:b/>
          <w:szCs w:val="24"/>
        </w:rPr>
        <w:t xml:space="preserve">ΔΗΜΗΤΡΙΟΣ ΒΙΤΣΑΣ (Υπουργός Μεταναστευτικής </w:t>
      </w:r>
      <w:r w:rsidRPr="009F0B34">
        <w:rPr>
          <w:rFonts w:eastAsia="Times New Roman" w:cs="Times New Roman"/>
          <w:b/>
          <w:szCs w:val="24"/>
        </w:rPr>
        <w:t>Πολιτικής):</w:t>
      </w:r>
      <w:r>
        <w:rPr>
          <w:rFonts w:eastAsia="Times New Roman" w:cs="Times New Roman"/>
          <w:szCs w:val="24"/>
        </w:rPr>
        <w:t xml:space="preserve"> Κύριε Κυριαζίδη, καλό σας μήνα, όπως και σε όλους τους παριστάμενους και στον Πρόεδρο.</w:t>
      </w:r>
    </w:p>
    <w:p w14:paraId="1DA316C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Να εξηγήσουμε μερικά πράγματα: Οι κύριοι φορείς που χρησιμοποιούν ή διαχειρίζονται τους υλικούς όρους υποδοχής και ταυτοποίησης των αιτούντων διεθνή προστασί</w:t>
      </w:r>
      <w:r>
        <w:rPr>
          <w:rFonts w:eastAsia="Times New Roman" w:cs="Times New Roman"/>
          <w:szCs w:val="24"/>
        </w:rPr>
        <w:t xml:space="preserve">α και αιτούντων άσυλο, αυτό που λέμε πρόσφυγες και μετανάστες, είναι το ελληνικό κράτος με συντονιστή το Υπουργείο Μεταναστευτικής Πολιτικής και από εκεί και πέρα, σε πιο συγκεκριμένα ζητήματα όσον αφορά το ελληνικό κράτος και την έκτακτη ενίσχυση, δηλαδή </w:t>
      </w:r>
      <w:r>
        <w:rPr>
          <w:rFonts w:eastAsia="Times New Roman" w:cs="Times New Roman"/>
          <w:szCs w:val="24"/>
        </w:rPr>
        <w:t xml:space="preserve">το Ταμείο </w:t>
      </w:r>
      <w:r>
        <w:rPr>
          <w:rFonts w:eastAsia="Times New Roman" w:cs="Times New Roman"/>
          <w:szCs w:val="24"/>
          <w:lang w:val="en-US"/>
        </w:rPr>
        <w:lastRenderedPageBreak/>
        <w:t>DG</w:t>
      </w:r>
      <w:r w:rsidRPr="009F0B34">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είναι το Υπουργείο Εθνικής Άμυνας, το Υπουργείο Υγείας, το Υπουργείο Παιδείας, αλλά και δύο μεγάλοι διεθνείς οργανισμοί, η Ύπατη Αρμοστεία του ΟΗΕ και ο Διεθνής Οργανισμός Μετανάστευσης. </w:t>
      </w:r>
    </w:p>
    <w:p w14:paraId="1DA316C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Το Κέντρο Φιλοξενίας στη Δράμα, κατά κύριο λόγο </w:t>
      </w:r>
      <w:r>
        <w:rPr>
          <w:rFonts w:eastAsia="Times New Roman" w:cs="Times New Roman"/>
          <w:szCs w:val="24"/>
        </w:rPr>
        <w:t>και σε συμφωνία με το ελληνικό κράτος, το διαχειρίζεται ο Διεθνής Οργανισμός Μετανάστευσης. Οπότε ο Διεθνής Οργανισμός Μετανάστευσης με τις δικές του διαδικασίες για τα ζητήματα της ιατροφαρμακευτικής περίθαλψης στη Δράμα επέλεξε, και μάλιστα με διαδικασίε</w:t>
      </w:r>
      <w:r>
        <w:rPr>
          <w:rFonts w:eastAsia="Times New Roman" w:cs="Times New Roman"/>
          <w:szCs w:val="24"/>
        </w:rPr>
        <w:t>ς πρόσκλησης και επιλογής, μία πολύ γνωστή μη κυβερνητική οργάνωση παγκοσμίως, τους «Γιατρούς του Κόσμου». Δηλαδή το Υπουργείο Μεταναστευτικής Πολιτικής ή το Υπουργείο Υγείας δεν είχε την αρμοδιότητα της επιλογής. Αυτό ήθελα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το ξέρετε και εξη</w:t>
      </w:r>
      <w:r>
        <w:rPr>
          <w:rFonts w:eastAsia="Times New Roman" w:cs="Times New Roman"/>
          <w:szCs w:val="24"/>
        </w:rPr>
        <w:t>γώ το πώς έχει γίνει αυτή η διαδικασία.</w:t>
      </w:r>
    </w:p>
    <w:p w14:paraId="1DA316C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Από την επικοινωνία που είχα με τον Διεθνή Οργανισμό Μετανάστευσης το επιπλέον κριτήριο ήταν το γεγονός ότι οι «Γιατροί του Κόσμου» πέραν των φαρμάκων διαθέτουν και μεταφραστές, διαθέτουν και οχήματα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αλλά εγώ </w:t>
      </w:r>
      <w:r>
        <w:rPr>
          <w:rFonts w:eastAsia="Times New Roman" w:cs="Times New Roman"/>
          <w:szCs w:val="24"/>
        </w:rPr>
        <w:t>δεν τα βάζω σε ζυγαριά αυτά τα πράγματα.</w:t>
      </w:r>
    </w:p>
    <w:p w14:paraId="1DA316C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Λέω, λοιπόν, το εξής: Αυτά μέχρι τώρα. Από το 2018 και μετά, επειδή αλλάζει ο τρόπος χρηματοδότησης από τη </w:t>
      </w:r>
      <w:r>
        <w:rPr>
          <w:rFonts w:eastAsia="Times New Roman" w:cs="Times New Roman"/>
          <w:szCs w:val="24"/>
          <w:lang w:val="en-US"/>
        </w:rPr>
        <w:t>DG</w:t>
      </w:r>
      <w:r w:rsidRPr="009F0B34">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την έκτακτη ενίσχυση, </w:t>
      </w:r>
      <w:r>
        <w:rPr>
          <w:rFonts w:eastAsia="Times New Roman" w:cs="Times New Roman"/>
          <w:szCs w:val="24"/>
        </w:rPr>
        <w:lastRenderedPageBreak/>
        <w:t xml:space="preserve">στην τακτική ενίσχυση, στην </w:t>
      </w:r>
      <w:r>
        <w:rPr>
          <w:rFonts w:eastAsia="Times New Roman" w:cs="Times New Roman"/>
          <w:szCs w:val="24"/>
          <w:lang w:val="en-US"/>
        </w:rPr>
        <w:t>DG</w:t>
      </w:r>
      <w:r w:rsidRPr="009F0B34">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αρχίζει και αναλαμβάνει το ελληνικό κράτ</w:t>
      </w:r>
      <w:r>
        <w:rPr>
          <w:rFonts w:eastAsia="Times New Roman" w:cs="Times New Roman"/>
          <w:szCs w:val="24"/>
        </w:rPr>
        <w:t>ος, και με στόχο να αξιοποιήσει όλους τους θεσμούς, και την ευθύνη και έχει την αντίστοιχη χρηματοδότηση. Ξεκινάμε μάλιστα από 1</w:t>
      </w:r>
      <w:r w:rsidRPr="00E73B88">
        <w:rPr>
          <w:rFonts w:eastAsia="Times New Roman" w:cs="Times New Roman"/>
          <w:szCs w:val="24"/>
          <w:vertAlign w:val="superscript"/>
        </w:rPr>
        <w:t>η</w:t>
      </w:r>
      <w:r>
        <w:rPr>
          <w:rFonts w:eastAsia="Times New Roman" w:cs="Times New Roman"/>
          <w:szCs w:val="24"/>
        </w:rPr>
        <w:t xml:space="preserve"> Ιουλίου με την ανάληψη των μεταφορών σε όλη την Ελλάδα. Απλώς γίνεται μία τεράστια αλλαγή σε σχέση με αυτό.</w:t>
      </w:r>
    </w:p>
    <w:p w14:paraId="1DA316C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Δεν έχουμε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μα κα</w:t>
      </w:r>
      <w:r>
        <w:rPr>
          <w:rFonts w:eastAsia="Times New Roman" w:cs="Times New Roman"/>
          <w:szCs w:val="24"/>
        </w:rPr>
        <w:t>μ</w:t>
      </w:r>
      <w:r>
        <w:rPr>
          <w:rFonts w:eastAsia="Times New Roman" w:cs="Times New Roman"/>
          <w:szCs w:val="24"/>
        </w:rPr>
        <w:t>μία αντίρρηση να συμβάλλει και να συνεργαστεί ο Ιατρικός Σύλλογος Δράμας μέσα σε αυτήν την περίοδο, πολύ περισσότερο που γνωρίζουμε ότι ο Ιατρικός Σύλλογος Δράμας και τα προηγούμενα χρόνια είχε συμβάλει. Εκείνο που δεν επέτυχε ήταν η απευθείας χορηγ</w:t>
      </w:r>
      <w:r>
        <w:rPr>
          <w:rFonts w:eastAsia="Times New Roman" w:cs="Times New Roman"/>
          <w:szCs w:val="24"/>
        </w:rPr>
        <w:t xml:space="preserve">ία του Ιατρικού Συλλόγου Δράμας από τον γερμανικό οργανισμό </w:t>
      </w:r>
      <w:r>
        <w:rPr>
          <w:rFonts w:eastAsia="Times New Roman" w:cs="Times New Roman"/>
          <w:szCs w:val="24"/>
        </w:rPr>
        <w:t>«</w:t>
      </w:r>
      <w:r>
        <w:rPr>
          <w:rFonts w:eastAsia="Times New Roman" w:cs="Times New Roman"/>
          <w:szCs w:val="24"/>
          <w:lang w:val="en-US"/>
        </w:rPr>
        <w:t>German</w:t>
      </w:r>
      <w:r w:rsidRPr="00B330D2">
        <w:rPr>
          <w:rFonts w:eastAsia="Times New Roman" w:cs="Times New Roman"/>
          <w:szCs w:val="24"/>
        </w:rPr>
        <w:t xml:space="preserve"> </w:t>
      </w:r>
      <w:r>
        <w:rPr>
          <w:rFonts w:eastAsia="Times New Roman" w:cs="Times New Roman"/>
          <w:szCs w:val="24"/>
          <w:lang w:val="en-US"/>
        </w:rPr>
        <w:t>Doctors</w:t>
      </w:r>
      <w:r>
        <w:rPr>
          <w:rFonts w:eastAsia="Times New Roman" w:cs="Times New Roman"/>
          <w:szCs w:val="24"/>
        </w:rPr>
        <w:t>»</w:t>
      </w:r>
      <w:r>
        <w:rPr>
          <w:rFonts w:eastAsia="Times New Roman" w:cs="Times New Roman"/>
          <w:szCs w:val="24"/>
        </w:rPr>
        <w:t xml:space="preserve">. Έτσι δεν είναι; Αυτό είναι το βασικό ζήτημα. Αλλά εμείς θέλουμε οι ιατρικοί σύλλογοι να είναι ένα κομμάτι του σχεδίου, μαζί με το Υπουργείο Υγείας, σε αυτήν τη συμβολή. Άρα μένω </w:t>
      </w:r>
      <w:r>
        <w:rPr>
          <w:rFonts w:eastAsia="Times New Roman" w:cs="Times New Roman"/>
          <w:szCs w:val="24"/>
        </w:rPr>
        <w:t xml:space="preserve">σε αυτό. </w:t>
      </w:r>
    </w:p>
    <w:p w14:paraId="1DA316C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Σας εξηγώ πώς έγινε η διαδικασία, ποιοι είναι οι στόχοι μας από εδώ και πέρα και τι πρόκειται να συμβεί όχι μόνο σε ιατροφαρμακευτικό επίπεδο, αλλά και στο επίπεδο, θα έλεγε κανείς, της συνολικής διαχείρισης.</w:t>
      </w:r>
    </w:p>
    <w:p w14:paraId="1DA316CE" w14:textId="77777777" w:rsidR="00984254" w:rsidRDefault="009E5B07">
      <w:pPr>
        <w:spacing w:line="600" w:lineRule="auto"/>
        <w:ind w:firstLine="720"/>
        <w:jc w:val="both"/>
        <w:rPr>
          <w:rFonts w:eastAsia="Times New Roman" w:cs="Times New Roman"/>
          <w:szCs w:val="24"/>
        </w:rPr>
      </w:pPr>
      <w:r w:rsidRPr="009F0B34">
        <w:rPr>
          <w:rFonts w:eastAsia="Times New Roman" w:cs="Times New Roman"/>
          <w:b/>
          <w:szCs w:val="24"/>
        </w:rPr>
        <w:t>ΠΡΟΕΔΡΕΥΩΝ (Δημήτριος Καμμένος):</w:t>
      </w:r>
      <w:r>
        <w:rPr>
          <w:rFonts w:eastAsia="Times New Roman" w:cs="Times New Roman"/>
          <w:szCs w:val="24"/>
        </w:rPr>
        <w:t xml:space="preserve"> Ευχα</w:t>
      </w:r>
      <w:r>
        <w:rPr>
          <w:rFonts w:eastAsia="Times New Roman" w:cs="Times New Roman"/>
          <w:szCs w:val="24"/>
        </w:rPr>
        <w:t>ριστούμε πολύ, κύριε Υπουργέ.</w:t>
      </w:r>
    </w:p>
    <w:p w14:paraId="1DA316C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Κυριαζίδης.</w:t>
      </w:r>
    </w:p>
    <w:p w14:paraId="1DA316D0" w14:textId="77777777" w:rsidR="00984254" w:rsidRDefault="009E5B07">
      <w:pPr>
        <w:spacing w:line="600" w:lineRule="auto"/>
        <w:ind w:firstLine="720"/>
        <w:jc w:val="both"/>
        <w:rPr>
          <w:rFonts w:eastAsia="Times New Roman" w:cs="Times New Roman"/>
          <w:szCs w:val="24"/>
        </w:rPr>
      </w:pPr>
      <w:r w:rsidRPr="009F0B34">
        <w:rPr>
          <w:rFonts w:eastAsia="Times New Roman" w:cs="Times New Roman"/>
          <w:b/>
          <w:szCs w:val="24"/>
        </w:rPr>
        <w:t>ΔΗΜΗΤΡΙΟΣ ΚΥΡΙΑΖΙΔΗΣ:</w:t>
      </w:r>
      <w:r>
        <w:rPr>
          <w:rFonts w:eastAsia="Times New Roman" w:cs="Times New Roman"/>
          <w:szCs w:val="24"/>
        </w:rPr>
        <w:t xml:space="preserve"> Κύριε Υπουργέ, ελπίζω να μπούμε σε μία κανονική και υγιή ρότα.</w:t>
      </w:r>
    </w:p>
    <w:p w14:paraId="1DA316D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Ορθά αναφέρατε ότι ο Ιατρικός Σύλλογος, ο ιατρικός κόσμος της Δράμας τον πρώτο δύσκολο καιρό, τους πρώτους πέν</w:t>
      </w:r>
      <w:r>
        <w:rPr>
          <w:rFonts w:eastAsia="Times New Roman" w:cs="Times New Roman"/>
          <w:szCs w:val="24"/>
        </w:rPr>
        <w:t xml:space="preserve">τε μήνες που δεν υπήρχε το παραμικρό, συνέδραμε με τη δική του παρουσία για να καλύψει αυτά τα κενά και θα έπρεπε να αναγνωρίζουμε αυτήν την προσπάθειά του και χαίρομαι που κάνατε αυτήν την αναφορά. </w:t>
      </w:r>
    </w:p>
    <w:p w14:paraId="1DA316D2" w14:textId="77777777" w:rsidR="00984254" w:rsidRDefault="009E5B07">
      <w:pPr>
        <w:tabs>
          <w:tab w:val="left" w:pos="1138"/>
          <w:tab w:val="left" w:pos="1565"/>
          <w:tab w:val="left" w:pos="2965"/>
          <w:tab w:val="center" w:pos="4753"/>
        </w:tabs>
        <w:spacing w:line="600" w:lineRule="auto"/>
        <w:jc w:val="both"/>
        <w:rPr>
          <w:rFonts w:eastAsia="Times New Roman" w:cs="Times New Roman"/>
          <w:szCs w:val="24"/>
        </w:rPr>
      </w:pPr>
      <w:r>
        <w:rPr>
          <w:rFonts w:eastAsia="Times New Roman" w:cs="Times New Roman"/>
          <w:szCs w:val="24"/>
        </w:rPr>
        <w:t>Όμως δεν έτυχε από πλευράς της πολιτείας, της Κυβέρνησής</w:t>
      </w:r>
      <w:r>
        <w:rPr>
          <w:rFonts w:eastAsia="Times New Roman" w:cs="Times New Roman"/>
          <w:szCs w:val="24"/>
        </w:rPr>
        <w:t xml:space="preserve"> σας, μίας ανταπόκρισης. Κατέφυγε επομένως, επειδή είπατε ότι εμπλέκεται και το Υπουργείο Υγείας, στο Εθνικό Κέντρο Επιχειρήσεων Υγείας. </w:t>
      </w:r>
      <w:r>
        <w:rPr>
          <w:rFonts w:eastAsia="Times New Roman" w:cs="Times New Roman"/>
          <w:szCs w:val="24"/>
        </w:rPr>
        <w:t>Δόθηκε η δυνατότητα συγκεκριμένες ημέρες και συγκεκριμένες ώρες την εβδομάδα να μπορεί να παρεμβαίνει ο Ιατρικός Σύλλογ</w:t>
      </w:r>
      <w:r>
        <w:rPr>
          <w:rFonts w:eastAsia="Times New Roman" w:cs="Times New Roman"/>
          <w:szCs w:val="24"/>
        </w:rPr>
        <w:t xml:space="preserve">ος με το ιατρικό προσωπικό που διαθέτει ο </w:t>
      </w:r>
      <w:r>
        <w:rPr>
          <w:rFonts w:eastAsia="Times New Roman" w:cs="Times New Roman"/>
          <w:szCs w:val="24"/>
        </w:rPr>
        <w:t>ν</w:t>
      </w:r>
      <w:r>
        <w:rPr>
          <w:rFonts w:eastAsia="Times New Roman" w:cs="Times New Roman"/>
          <w:szCs w:val="24"/>
        </w:rPr>
        <w:t>ομός, για να καλύψει συγκεκριμένες ανάγκες. Δυστυχώς, δεν του επετράπη η είσοδος και το ερώτημα του Ιατρικού Συλλόγου ήταν ποιος σε αυτό το κράτος, σε αυτή τη χώρα μπορεί, αν θέλετε, να αντικαθιστά ή να υποκαθιστά</w:t>
      </w:r>
      <w:r>
        <w:rPr>
          <w:rFonts w:eastAsia="Times New Roman" w:cs="Times New Roman"/>
          <w:szCs w:val="24"/>
        </w:rPr>
        <w:t xml:space="preserve"> θεσμούς όπως είναι ο Ιατρικός Σύλλογος. Δεν μπόρεσε να παρέχει τις υπηρεσίες του, μολονότι -το γνωρίζετε, το είπατε και εσείς- είχε την οικονομική </w:t>
      </w:r>
      <w:r>
        <w:rPr>
          <w:rFonts w:eastAsia="Times New Roman" w:cs="Times New Roman"/>
          <w:szCs w:val="24"/>
        </w:rPr>
        <w:lastRenderedPageBreak/>
        <w:t xml:space="preserve">δυνατότητα χωρίς να επιβαρύνεται το ελληνικό </w:t>
      </w:r>
      <w:r>
        <w:rPr>
          <w:rFonts w:eastAsia="Times New Roman" w:cs="Times New Roman"/>
          <w:szCs w:val="24"/>
        </w:rPr>
        <w:t>δ</w:t>
      </w:r>
      <w:r>
        <w:rPr>
          <w:rFonts w:eastAsia="Times New Roman" w:cs="Times New Roman"/>
          <w:szCs w:val="24"/>
        </w:rPr>
        <w:t>ημόσιο. Δεν μπόρεσε να γίνει αυτό και αναγκάστηκαν, για να είν</w:t>
      </w:r>
      <w:r>
        <w:rPr>
          <w:rFonts w:eastAsia="Times New Roman" w:cs="Times New Roman"/>
          <w:szCs w:val="24"/>
        </w:rPr>
        <w:t xml:space="preserve">αι ορθοί, για να μην κατηγορηθούν, να επιστρέψουν τα χρήματα τέλος Δεκεμβρίου, για να μην ελέγχονται και είναι και εκτεθειμένοι. </w:t>
      </w:r>
    </w:p>
    <w:p w14:paraId="1DA316D3"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Στη συνέχεια αποχώρησε η συγκεκριμένη ΜΚΟ, όπως πληροφορούμαι, στις 23 του μήνα. Δεν θέλω να προχωρήσω σε άλλα ζητήματα, για </w:t>
      </w:r>
      <w:r>
        <w:rPr>
          <w:rFonts w:eastAsia="Times New Roman" w:cs="Times New Roman"/>
          <w:szCs w:val="24"/>
        </w:rPr>
        <w:t>το πώς και από πού γινόταν -θα έλεγα- η δική τους πληρωμή ή ενίσχυση, αν ήταν εντός ή εκτός της χώρας και αν υπήρχε διαφάνεια. Είναι άλλη περίπτωση. Θα τη δούμε και αυτή.</w:t>
      </w:r>
    </w:p>
    <w:p w14:paraId="1DA316D4"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Ελπίζω ότι στη συνέχεια θα υπάρχει αυτή η συνεργασία εν προκειμένω, έτσι ώστε με έναν</w:t>
      </w:r>
      <w:r>
        <w:rPr>
          <w:rFonts w:eastAsia="Times New Roman" w:cs="Times New Roman"/>
          <w:szCs w:val="24"/>
        </w:rPr>
        <w:t xml:space="preserve"> καλό, ορθολογικό τρόπο, να αντιμετωπισθεί το θέμα υγείας των </w:t>
      </w:r>
      <w:r w:rsidRPr="009B21DC">
        <w:rPr>
          <w:rFonts w:eastAsia="Times New Roman" w:cs="Times New Roman"/>
          <w:szCs w:val="24"/>
        </w:rPr>
        <w:t>προσφύγων στη ΒΙΠΕ Δράμας</w:t>
      </w:r>
      <w:r>
        <w:rPr>
          <w:rFonts w:eastAsia="Times New Roman" w:cs="Times New Roman"/>
          <w:szCs w:val="24"/>
        </w:rPr>
        <w:t xml:space="preserve">. </w:t>
      </w:r>
    </w:p>
    <w:p w14:paraId="1DA316D5"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1DA316D6"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κύριε Κυριαζίδη.</w:t>
      </w:r>
    </w:p>
    <w:p w14:paraId="1DA316D7"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1DA316D8"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w:t>
      </w:r>
      <w:r>
        <w:rPr>
          <w:rFonts w:eastAsia="Times New Roman" w:cs="Times New Roman"/>
          <w:b/>
          <w:szCs w:val="24"/>
        </w:rPr>
        <w:t>Μεταναστευτικής Πολιτικής):</w:t>
      </w:r>
      <w:r>
        <w:rPr>
          <w:rFonts w:eastAsia="Times New Roman" w:cs="Times New Roman"/>
          <w:szCs w:val="24"/>
        </w:rPr>
        <w:t xml:space="preserve"> Κύριε Κυριαζίδη, το συγκεκριμένο γεγονός που αναφέρατε μπορώ να το εκλάβω </w:t>
      </w:r>
      <w:r>
        <w:rPr>
          <w:rFonts w:eastAsia="Times New Roman" w:cs="Times New Roman"/>
          <w:szCs w:val="24"/>
        </w:rPr>
        <w:lastRenderedPageBreak/>
        <w:t>ως μια πληροφορία που πρέπει να την ελέγξω. Δεν μπορώ να σας απαντήσω σε αυτό, πώς έγινε. Εάν έγινε, όπως λέω παντού, κακώς έγινε οι διαδικασίες αλληλεγγύ</w:t>
      </w:r>
      <w:r>
        <w:rPr>
          <w:rFonts w:eastAsia="Times New Roman" w:cs="Times New Roman"/>
          <w:szCs w:val="24"/>
        </w:rPr>
        <w:t xml:space="preserve">ης να είναι, θα έλεγε κανείς, αποδεκτές ή μη αποδεκτές. Είναι πάντα αποδεκτές. Αυτό είναι το θέμα. </w:t>
      </w:r>
    </w:p>
    <w:p w14:paraId="1DA316D9"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Χαίρομαι που το ακούω αυτό.</w:t>
      </w:r>
    </w:p>
    <w:p w14:paraId="1DA316DA"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Θέλω να σας πω επίσης το εξής: Όσον αφορά τη χρηματ</w:t>
      </w:r>
      <w:r>
        <w:rPr>
          <w:rFonts w:eastAsia="Times New Roman" w:cs="Times New Roman"/>
          <w:szCs w:val="24"/>
        </w:rPr>
        <w:t xml:space="preserve">οδότηση των «Γιατρών του Κόσμου», αυτή την αναλαμβάνει ο ΔΟΜ, ο Διεθνής Οργανισμός Μετανάστευσης, που έχει το κύριο έργο κι ο οποίος χρηματοδοτείται απευθείας από τα έκτακτα, δηλαδή δεν συμμετέχει το ελληνικό κράτος μέσα σε αυτά, της Ευρωπαϊκής Ένωσης και </w:t>
      </w:r>
      <w:r>
        <w:rPr>
          <w:rFonts w:eastAsia="Times New Roman" w:cs="Times New Roman"/>
          <w:szCs w:val="24"/>
        </w:rPr>
        <w:t>ελέγχεται απευθείας από την Ευρωπαϊκή Ένωση. Πάντως, η εμπειρία έχει δείξει ότι το κάνει με μεγάλη επάρκεια και με μεγάλη διαφάνεια, γιατί έχει, όπως καταλαβαίνετε, και μια μεγάλη εμπειρία.</w:t>
      </w:r>
    </w:p>
    <w:p w14:paraId="1DA316DB"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ζούμε σε μια μεταβατική κατάσταση. Τι εννοούμε; Οι μη κυβερνη</w:t>
      </w:r>
      <w:r>
        <w:rPr>
          <w:rFonts w:eastAsia="Times New Roman" w:cs="Times New Roman"/>
          <w:szCs w:val="24"/>
        </w:rPr>
        <w:t>τικές οργανώσεις σιγά σιγά σταματούν τη λειτουργία τους και αναλαμβάνουν οι δομές του κράτους, δηλαδή</w:t>
      </w:r>
      <w:r w:rsidRPr="00A70C16">
        <w:rPr>
          <w:rFonts w:eastAsia="Times New Roman" w:cs="Times New Roman"/>
          <w:szCs w:val="24"/>
        </w:rPr>
        <w:t xml:space="preserve"> </w:t>
      </w:r>
      <w:r>
        <w:rPr>
          <w:rFonts w:eastAsia="Times New Roman" w:cs="Times New Roman"/>
          <w:szCs w:val="24"/>
        </w:rPr>
        <w:t xml:space="preserve">αναλαμβάνει το ΚΕΕΛΠΝΟ τα ζητήματα ιατροφαρμακευτικής περίθαλψης και φροντίδας, το οποίο συστήνει ομάδες </w:t>
      </w:r>
      <w:r>
        <w:rPr>
          <w:rFonts w:eastAsia="Times New Roman" w:cs="Times New Roman"/>
          <w:szCs w:val="24"/>
        </w:rPr>
        <w:lastRenderedPageBreak/>
        <w:t>και μέσω του συντονιστικού επιχειρησιακού οργάνου</w:t>
      </w:r>
      <w:r>
        <w:rPr>
          <w:rFonts w:eastAsia="Times New Roman" w:cs="Times New Roman"/>
          <w:szCs w:val="24"/>
        </w:rPr>
        <w:t xml:space="preserve"> στο Υπουργείο Μεταναστευτικής Πολιτικής, που συμμετέχει και το Υπουργείο Υγείας, αξιοποιεί όλες τις ιατρικές και όλες τις ιατροφαρμακευτικές δυνάμεις της χώρας.</w:t>
      </w:r>
    </w:p>
    <w:p w14:paraId="1DA316DC"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είναι μια περίπτωση, που θα έλεγα, ότι πρέπει οι ιατρικοί σύλλογοι να συνδράμουν. Ο Ιατρικό</w:t>
      </w:r>
      <w:r>
        <w:rPr>
          <w:rFonts w:eastAsia="Times New Roman" w:cs="Times New Roman"/>
          <w:szCs w:val="24"/>
        </w:rPr>
        <w:t>ς Σύλλογος Δράμας και ο κ. Βασιλείου, ο οποίος είναι Πρόεδρος, δεν θυμάμαι αν είναι ακόμα Πρόεδρος,…</w:t>
      </w:r>
    </w:p>
    <w:p w14:paraId="1DA316DD"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Ο κ. Γεωργιάδης είναι. Η κ. Βασιλείου είναι γραμματέας…</w:t>
      </w:r>
    </w:p>
    <w:p w14:paraId="1DA316DE"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ο κ. Γε</w:t>
      </w:r>
      <w:r>
        <w:rPr>
          <w:rFonts w:eastAsia="Times New Roman" w:cs="Times New Roman"/>
          <w:szCs w:val="24"/>
        </w:rPr>
        <w:t xml:space="preserve">ωργιάδης. </w:t>
      </w:r>
    </w:p>
    <w:p w14:paraId="1DA316DF"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κ. Γεωργιάδης έχει αποδείξει ότι μπορεί να συμβάλλει. Αναφέρατε και τα γεγονότα. Και ήταν περισσότερα, δεν ήταν μόνο γι’ αυτό το χρονικό διάστημα. </w:t>
      </w:r>
    </w:p>
    <w:p w14:paraId="1DA316E0"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Δεν είχα τον χρόνο.</w:t>
      </w:r>
    </w:p>
    <w:p w14:paraId="1DA316E1"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b/>
          <w:szCs w:val="24"/>
        </w:rPr>
        <w:t>:</w:t>
      </w:r>
      <w:r>
        <w:rPr>
          <w:rFonts w:eastAsia="Times New Roman" w:cs="Times New Roman"/>
          <w:szCs w:val="24"/>
        </w:rPr>
        <w:t xml:space="preserve"> Εμείς σε αυτή τη συμβολή, σε αυτή τη συνδρομή τους, αν θέλετε, εκτελώντας και τους όρκους τους απέναντι στην ιατρική επιστήμη και στην ανθρωπότητα αλλά και στον ρόλο για τον οποίο υπάρχουν οι ιατρικοί σύλλογοι, όχι απλώς </w:t>
      </w:r>
      <w:r>
        <w:rPr>
          <w:rFonts w:eastAsia="Times New Roman" w:cs="Times New Roman"/>
          <w:szCs w:val="24"/>
        </w:rPr>
        <w:lastRenderedPageBreak/>
        <w:t>προσβλέπουμε, αλλά προστρέχουμε γ</w:t>
      </w:r>
      <w:r>
        <w:rPr>
          <w:rFonts w:eastAsia="Times New Roman" w:cs="Times New Roman"/>
          <w:szCs w:val="24"/>
        </w:rPr>
        <w:t>ια να συνδράμουμε. Άρα σε αυτό το επίπεδο μπορώ να σας απαντήσω.</w:t>
      </w:r>
    </w:p>
    <w:p w14:paraId="1DA316E2"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κύριο Υπουργό.</w:t>
      </w:r>
    </w:p>
    <w:p w14:paraId="1DA316E3"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Πριν προχωρήσουμε στην επόμενη ερώτηση, θα μου επιτρέψετε να ανακοινώσω κάποιες διαγραφές ερωτήσεων. </w:t>
      </w:r>
    </w:p>
    <w:p w14:paraId="1DA316E4"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τρίτη με αριθμό 1</w:t>
      </w:r>
      <w:r>
        <w:rPr>
          <w:rFonts w:eastAsia="Times New Roman" w:cs="Times New Roman"/>
          <w:szCs w:val="24"/>
        </w:rPr>
        <w:t xml:space="preserve">697/24-5-2018 επίκαιρη ερώτηση πρώτου κύκλου του Βουλευτού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Περιβάλλοντος και Ενέργειας, με θέμα</w:t>
      </w:r>
      <w:r>
        <w:rPr>
          <w:rFonts w:eastAsia="Times New Roman" w:cs="Times New Roman"/>
          <w:szCs w:val="24"/>
        </w:rPr>
        <w:t>:</w:t>
      </w:r>
      <w:r>
        <w:rPr>
          <w:rFonts w:eastAsia="Times New Roman" w:cs="Times New Roman"/>
          <w:szCs w:val="24"/>
        </w:rPr>
        <w:t xml:space="preserve"> «Περί της νομιμότητας </w:t>
      </w:r>
      <w:proofErr w:type="spellStart"/>
      <w:r>
        <w:rPr>
          <w:rFonts w:eastAsia="Times New Roman" w:cs="Times New Roman"/>
          <w:szCs w:val="24"/>
        </w:rPr>
        <w:t>αδειοδότησης</w:t>
      </w:r>
      <w:proofErr w:type="spellEnd"/>
      <w:r>
        <w:rPr>
          <w:rFonts w:eastAsia="Times New Roman" w:cs="Times New Roman"/>
          <w:szCs w:val="24"/>
        </w:rPr>
        <w:t xml:space="preserve"> του μεταλλείου Σκουριών», δεν θα συζητηθεί λόγω κωλύμα</w:t>
      </w:r>
      <w:r>
        <w:rPr>
          <w:rFonts w:eastAsia="Times New Roman" w:cs="Times New Roman"/>
          <w:szCs w:val="24"/>
        </w:rPr>
        <w:t xml:space="preserve">τος του Υπουργού Περιβάλλοντος και Ενέργειας κ. Γεωργίου Σταθάκη. Αιτία: Τηλεδιάσκεψη με τους </w:t>
      </w:r>
      <w:r>
        <w:rPr>
          <w:rFonts w:eastAsia="Times New Roman" w:cs="Times New Roman"/>
          <w:szCs w:val="24"/>
        </w:rPr>
        <w:t>θ</w:t>
      </w:r>
      <w:r>
        <w:rPr>
          <w:rFonts w:eastAsia="Times New Roman" w:cs="Times New Roman"/>
          <w:szCs w:val="24"/>
        </w:rPr>
        <w:t xml:space="preserve">εσμούς. </w:t>
      </w:r>
    </w:p>
    <w:p w14:paraId="1DA316E5"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πέμπτη με αριθμό 1717/29-5-2018 επίκαιρη ερώτηση πρώτου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w:t>
      </w:r>
      <w:r>
        <w:rPr>
          <w:rFonts w:eastAsia="Times New Roman" w:cs="Times New Roman"/>
          <w:szCs w:val="24"/>
        </w:rPr>
        <w:t>γλου</w:t>
      </w:r>
      <w:proofErr w:type="spellEnd"/>
      <w:r>
        <w:rPr>
          <w:rFonts w:eastAsia="Times New Roman" w:cs="Times New Roman"/>
          <w:szCs w:val="24"/>
        </w:rPr>
        <w:t xml:space="preserve"> προς τον Υπουργό Οικονομίας και Ανάπτυξης, με θέμα</w:t>
      </w:r>
      <w:r>
        <w:rPr>
          <w:rFonts w:eastAsia="Times New Roman" w:cs="Times New Roman"/>
          <w:szCs w:val="24"/>
        </w:rPr>
        <w:t>:</w:t>
      </w:r>
      <w:r>
        <w:rPr>
          <w:rFonts w:eastAsia="Times New Roman" w:cs="Times New Roman"/>
          <w:szCs w:val="24"/>
        </w:rPr>
        <w:t xml:space="preserve"> «Να μπει «φρένο» στην ανεξέλεγκτη άνοδο των τιμών καυσίμων που επιβαρύνει την οικονομία», δεν θα συζητηθεί λόγω κωλύματος του Υφυπουργού Οικονομίας και Ανάπτυξης κ. Αστέριου </w:t>
      </w:r>
      <w:proofErr w:type="spellStart"/>
      <w:r>
        <w:rPr>
          <w:rFonts w:eastAsia="Times New Roman" w:cs="Times New Roman"/>
          <w:szCs w:val="24"/>
        </w:rPr>
        <w:t>Πιτσιόρλα</w:t>
      </w:r>
      <w:proofErr w:type="spellEnd"/>
      <w:r>
        <w:rPr>
          <w:rFonts w:eastAsia="Times New Roman" w:cs="Times New Roman"/>
          <w:szCs w:val="24"/>
        </w:rPr>
        <w:t xml:space="preserve">. Αιτία: Ομιλία </w:t>
      </w:r>
      <w:r>
        <w:rPr>
          <w:rFonts w:eastAsia="Times New Roman" w:cs="Times New Roman"/>
          <w:szCs w:val="24"/>
        </w:rPr>
        <w:lastRenderedPageBreak/>
        <w:t xml:space="preserve">στο Βαλκανικό </w:t>
      </w:r>
      <w:r>
        <w:rPr>
          <w:rFonts w:eastAsia="Times New Roman" w:cs="Times New Roman"/>
          <w:szCs w:val="24"/>
          <w:lang w:val="en-US"/>
        </w:rPr>
        <w:t>Forum</w:t>
      </w:r>
      <w:r>
        <w:rPr>
          <w:rFonts w:eastAsia="Times New Roman" w:cs="Times New Roman"/>
          <w:szCs w:val="24"/>
        </w:rPr>
        <w:t>, συνάντηση με την Υπουργό Τουρισμού, ταξίδι στο Αγρίνιο.</w:t>
      </w:r>
    </w:p>
    <w:p w14:paraId="1DA316E6"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ζητώ τον λόγο.</w:t>
      </w:r>
    </w:p>
    <w:p w14:paraId="1DA316E7" w14:textId="77777777" w:rsidR="00984254" w:rsidRDefault="009E5B07">
      <w:pPr>
        <w:spacing w:line="600" w:lineRule="auto"/>
        <w:ind w:firstLine="720"/>
        <w:jc w:val="both"/>
        <w:rPr>
          <w:rFonts w:eastAsia="Times New Roman" w:cs="Times New Roman"/>
          <w:szCs w:val="24"/>
        </w:rPr>
      </w:pPr>
      <w:r w:rsidRPr="00625381">
        <w:rPr>
          <w:rFonts w:eastAsia="Times New Roman" w:cs="Times New Roman"/>
          <w:b/>
          <w:szCs w:val="24"/>
        </w:rPr>
        <w:t>ΠΡΟΕΔΡΕΥΩΝ (Δημήτριος Καμμένος):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με την ευκαιρία που είστε εδώ, σας δίνω τον λόγο για ένα λεπτό.</w:t>
      </w:r>
    </w:p>
    <w:p w14:paraId="1DA316E8"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 xml:space="preserve">ΚΕΓΚΕΡΟΓΛΟΥ: </w:t>
      </w:r>
      <w:r>
        <w:rPr>
          <w:rFonts w:eastAsia="Times New Roman" w:cs="Times New Roman"/>
          <w:szCs w:val="24"/>
        </w:rPr>
        <w:t>Ευχαριστώ, κύριε Πρόεδρε.</w:t>
      </w:r>
    </w:p>
    <w:p w14:paraId="1DA316E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Αυτές τις μέρες εκατοντάδες χιλιάδες ευρώ καθημερινά φεύγουν από τις τσέπες των ανθρώπων που κινούνται με μέσα, λόγω της αύξησης των τιμών των καυσίμων. Το ίδιο συμβαίνει και με πολλές χιλιάδες μικρές ή μεσαίες επιχει</w:t>
      </w:r>
      <w:r>
        <w:rPr>
          <w:rFonts w:eastAsia="Times New Roman" w:cs="Times New Roman"/>
          <w:szCs w:val="24"/>
        </w:rPr>
        <w:t xml:space="preserve">ρήσεις. </w:t>
      </w:r>
    </w:p>
    <w:p w14:paraId="1DA316E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Είναι, επομένως, ένα πάρα πολύ σημαντικό θέμα, για το οποίο ρωτήσαμε τον Υπουργό κ. Δραγασάκη. Μου έκανε εντύπωση ότι απάντησε ο Υφυπουργός. Εμείς ρωτάμε το Υπουργείο, τον Υπουργό και εφόσον υπάρχει συνολικό πρόβλημα, κώλυμα, εντάξει, βεβαίως να </w:t>
      </w:r>
      <w:r>
        <w:rPr>
          <w:rFonts w:eastAsia="Times New Roman" w:cs="Times New Roman"/>
          <w:szCs w:val="24"/>
        </w:rPr>
        <w:t>το δεχθούμε, αλλά εάν ένα μέλος της πολιτικής ηγεσίας του Υπουργείου δεν μπορεί, αυτό δεν σημαίνει ότι δεν μπορούν όλοι.</w:t>
      </w:r>
    </w:p>
    <w:p w14:paraId="1DA316E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Θα ήθελα, λοιπόν, να επισημάνω ότι για το σοβαρό αυτό θέμα δεν έχει γίνει τίποτα από την πλευρά της Κυβέρνησης και βεβαίως το κώλυμα φα</w:t>
      </w:r>
      <w:r>
        <w:rPr>
          <w:rFonts w:eastAsia="Times New Roman" w:cs="Times New Roman"/>
          <w:szCs w:val="24"/>
        </w:rPr>
        <w:t xml:space="preserve">ίνεται </w:t>
      </w:r>
      <w:r>
        <w:rPr>
          <w:rFonts w:eastAsia="Times New Roman" w:cs="Times New Roman"/>
          <w:szCs w:val="24"/>
        </w:rPr>
        <w:lastRenderedPageBreak/>
        <w:t>αφορά και τη δραστηριότητα και τις ενδεδειγμένες ενέργειες, τις αποφάσεις που πρέπει να πάρει, προκειμένου να έχουμε ομαλοποίηση της κατάστασης.</w:t>
      </w:r>
    </w:p>
    <w:p w14:paraId="1DA316E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Κύριε Πρόεδρε, θα ήθελα να διαμαρτυρηθώ και προς το Προεδρείο για την αύξηση πάλι του αριθμού των «κωλυμ</w:t>
      </w:r>
      <w:r>
        <w:rPr>
          <w:rFonts w:eastAsia="Times New Roman" w:cs="Times New Roman"/>
          <w:szCs w:val="24"/>
        </w:rPr>
        <w:t>άτων», εντός και εκτός εισαγωγικών.</w:t>
      </w:r>
    </w:p>
    <w:p w14:paraId="1DA316E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Ευχαριστώ.</w:t>
      </w:r>
    </w:p>
    <w:p w14:paraId="1DA316EE" w14:textId="77777777" w:rsidR="00984254" w:rsidRDefault="009E5B07">
      <w:pPr>
        <w:spacing w:line="600" w:lineRule="auto"/>
        <w:ind w:firstLine="720"/>
        <w:jc w:val="both"/>
        <w:rPr>
          <w:rFonts w:eastAsia="Times New Roman" w:cs="Times New Roman"/>
          <w:szCs w:val="24"/>
        </w:rPr>
      </w:pPr>
      <w:r w:rsidRPr="00625381">
        <w:rPr>
          <w:rFonts w:eastAsia="Times New Roman" w:cs="Times New Roman"/>
          <w:b/>
          <w:szCs w:val="24"/>
        </w:rPr>
        <w:t>ΠΡΟΕΔΡΕΥΩΝ (Δημήτριος Καμμένος):</w:t>
      </w:r>
      <w:r>
        <w:rPr>
          <w:rFonts w:eastAsia="Times New Roman" w:cs="Times New Roman"/>
          <w:b/>
          <w:szCs w:val="24"/>
        </w:rPr>
        <w:t xml:space="preserve"> </w:t>
      </w:r>
      <w:r>
        <w:rPr>
          <w:rFonts w:eastAsia="Times New Roman" w:cs="Times New Roman"/>
          <w:szCs w:val="24"/>
        </w:rPr>
        <w:t>Ευχαριστώ πολύ.</w:t>
      </w:r>
    </w:p>
    <w:p w14:paraId="1DA316E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Οι ημέρες είναι δύσκολες. Γνωρίζετε πολύ καλά το έργο της Κυβέρνησης μέχρι τις 15 Ιουνίου. Πρέπει να δείξουμε όλοι λίγη υπομονή. </w:t>
      </w:r>
    </w:p>
    <w:p w14:paraId="1DA316F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Η δεύτερη με αριθμό 1611/7-5-2018 επίκαιρη ερώτηση δεύτερου κύκλου του Βουλευτή της Νέας Δημοκρατίας κ. Χρίστου Δήμα προς τον Υπουργό Οικονομίας και Ανάπτυξης, με θέμα</w:t>
      </w:r>
      <w:r>
        <w:rPr>
          <w:rFonts w:eastAsia="Times New Roman" w:cs="Times New Roman"/>
          <w:szCs w:val="24"/>
        </w:rPr>
        <w:t>:</w:t>
      </w:r>
      <w:r>
        <w:rPr>
          <w:rFonts w:eastAsia="Times New Roman" w:cs="Times New Roman"/>
          <w:szCs w:val="24"/>
        </w:rPr>
        <w:t xml:space="preserve"> «Απορρόφηση πόρων ΕΣΠΑ 2014-2020», δεν θα συζητηθεί λόγω κωλύματος του Αναπληρωτή Υπουρ</w:t>
      </w:r>
      <w:r>
        <w:rPr>
          <w:rFonts w:eastAsia="Times New Roman" w:cs="Times New Roman"/>
          <w:szCs w:val="24"/>
        </w:rPr>
        <w:t xml:space="preserve">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Αιτία: ανειλημμένες υποχρεώσεις.</w:t>
      </w:r>
    </w:p>
    <w:p w14:paraId="1DA316F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Η τέταρτη με αριθμό 1589/3-5-2018 επίκαιρη ερώτηση δεύτερου κύκλου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Οδυσσέα Κωνσταντινόπουλου προς τον Υπουργό Οικ</w:t>
      </w:r>
      <w:r>
        <w:rPr>
          <w:rFonts w:eastAsia="Times New Roman" w:cs="Times New Roman"/>
          <w:szCs w:val="24"/>
        </w:rPr>
        <w:t>ονομίας και Ανάπτυξης, με θέμα</w:t>
      </w:r>
      <w:r>
        <w:rPr>
          <w:rFonts w:eastAsia="Times New Roman" w:cs="Times New Roman"/>
          <w:szCs w:val="24"/>
        </w:rPr>
        <w:t>:</w:t>
      </w:r>
      <w:r>
        <w:rPr>
          <w:rFonts w:eastAsia="Times New Roman" w:cs="Times New Roman"/>
          <w:szCs w:val="24"/>
        </w:rPr>
        <w:t xml:space="preserve"> «Ελεγχόμενη </w:t>
      </w:r>
      <w:proofErr w:type="spellStart"/>
      <w:r>
        <w:rPr>
          <w:rFonts w:eastAsia="Times New Roman" w:cs="Times New Roman"/>
          <w:szCs w:val="24"/>
        </w:rPr>
        <w:t>χωροθέτηση</w:t>
      </w:r>
      <w:proofErr w:type="spellEnd"/>
      <w:r>
        <w:rPr>
          <w:rFonts w:eastAsia="Times New Roman" w:cs="Times New Roman"/>
          <w:szCs w:val="24"/>
        </w:rPr>
        <w:t xml:space="preserve"> των θερμοκηπίων παραγωγής </w:t>
      </w:r>
      <w:r>
        <w:rPr>
          <w:rFonts w:eastAsia="Times New Roman" w:cs="Times New Roman"/>
          <w:szCs w:val="24"/>
        </w:rPr>
        <w:lastRenderedPageBreak/>
        <w:t>και της μεταποιητικής μονάδας επεξεργασίας και παραγωγής τελικών προϊόντων φαρμακευτικής κάνναβης», δεν θα συζητηθεί λόγω κωλύματος του Αναπληρωτή Υπουργού Οικονομίας και Ανάπ</w:t>
      </w:r>
      <w:r>
        <w:rPr>
          <w:rFonts w:eastAsia="Times New Roman" w:cs="Times New Roman"/>
          <w:szCs w:val="24"/>
        </w:rPr>
        <w:t xml:space="preserve">τυξης κ. </w:t>
      </w:r>
      <w:proofErr w:type="spellStart"/>
      <w:r>
        <w:rPr>
          <w:rFonts w:eastAsia="Times New Roman" w:cs="Times New Roman"/>
          <w:szCs w:val="24"/>
        </w:rPr>
        <w:t>Χαρίτση</w:t>
      </w:r>
      <w:proofErr w:type="spellEnd"/>
      <w:r>
        <w:rPr>
          <w:rFonts w:eastAsia="Times New Roman" w:cs="Times New Roman"/>
          <w:szCs w:val="24"/>
        </w:rPr>
        <w:t>. Αιτία: ανειλημμένες υποχρεώσεις.</w:t>
      </w:r>
    </w:p>
    <w:p w14:paraId="1DA316F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Η δεύτερη με αριθμό 4297/12-3-2018 ερώτηση του κύκλου των αναφορών και ερωτήσεων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προς τον Υπουργό Οικονομίας</w:t>
      </w:r>
      <w:r>
        <w:rPr>
          <w:rFonts w:eastAsia="Times New Roman" w:cs="Times New Roman"/>
          <w:szCs w:val="24"/>
        </w:rPr>
        <w:t xml:space="preserve"> και Ανάπτυξης, σχετικά με τις προθέσεις της Κυβέρνησης των ΗΠΑ να επιβάλλει εισαγωγικούς δασμούς και τις επιπτώσεις του μέτρου στις ελληνικές εξαγωγές, δεν θα συζητηθεί λόγω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Αιτία: ανε</w:t>
      </w:r>
      <w:r>
        <w:rPr>
          <w:rFonts w:eastAsia="Times New Roman" w:cs="Times New Roman"/>
          <w:szCs w:val="24"/>
        </w:rPr>
        <w:t>ιλημμένες υποχρεώσεις.</w:t>
      </w:r>
    </w:p>
    <w:p w14:paraId="1DA316F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Η τρίτη με αριθμό 1674/21-5-2018 επίκαιρη ερώτηση δεύτερου κύκλου του Βουλευτή Λασιθίου της Νέας Δημοκρατίας κ. Ιωάννη </w:t>
      </w:r>
      <w:proofErr w:type="spellStart"/>
      <w:r>
        <w:rPr>
          <w:rFonts w:eastAsia="Times New Roman" w:cs="Times New Roman"/>
          <w:szCs w:val="24"/>
        </w:rPr>
        <w:t>Πλακιωτάκη</w:t>
      </w:r>
      <w:proofErr w:type="spellEnd"/>
      <w:r>
        <w:rPr>
          <w:rFonts w:eastAsia="Times New Roman" w:cs="Times New Roman"/>
          <w:szCs w:val="24"/>
        </w:rPr>
        <w:t xml:space="preserve"> προς τον Υπουργό Ναυτιλίας και Νησιωτικής Πολιτικής, με θέμα: «Αξιοποίηση Χρηματοδοτήσεων από Ταμεία Ε.</w:t>
      </w:r>
      <w:r>
        <w:rPr>
          <w:rFonts w:eastAsia="Times New Roman" w:cs="Times New Roman"/>
          <w:szCs w:val="24"/>
        </w:rPr>
        <w:t>Ε. για την προμήθεια νέων σκαφών του Λιμενικού Σώματος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Ελληνικής Ακτοφυλακής για την ενίσχυση της επιτήρησης των θαλασσίων συνόρων, την αποτελεσματική έρευνα και διάσωση και την καταπολέμηση του εγκλήματος στη θάλασσα», δεν θα συζητηθεί λόγω κωλύματος </w:t>
      </w:r>
      <w:r>
        <w:rPr>
          <w:rFonts w:eastAsia="Times New Roman" w:cs="Times New Roman"/>
          <w:szCs w:val="24"/>
        </w:rPr>
        <w:lastRenderedPageBreak/>
        <w:t>το</w:t>
      </w:r>
      <w:r>
        <w:rPr>
          <w:rFonts w:eastAsia="Times New Roman" w:cs="Times New Roman"/>
          <w:szCs w:val="24"/>
        </w:rPr>
        <w:t xml:space="preserve">υ Υπουργού Ναυτιλίας και Νησιωτικής Πολιτικής κ. </w:t>
      </w:r>
      <w:proofErr w:type="spellStart"/>
      <w:r>
        <w:rPr>
          <w:rFonts w:eastAsia="Times New Roman" w:cs="Times New Roman"/>
          <w:szCs w:val="24"/>
        </w:rPr>
        <w:t>Κουρουμπλή</w:t>
      </w:r>
      <w:proofErr w:type="spellEnd"/>
      <w:r>
        <w:rPr>
          <w:rFonts w:eastAsia="Times New Roman" w:cs="Times New Roman"/>
          <w:szCs w:val="24"/>
        </w:rPr>
        <w:t>. Αιτία: ανειλημμένες υποχρεώσεις.</w:t>
      </w:r>
    </w:p>
    <w:p w14:paraId="1DA316F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Τέλος, η πρώτη με αριθμό 1704/25-5-2018 επίκαιρη ερώτηση πρώτου κύκλου της Βουλευτού Β΄ Αθηνών της Νέας Δημοκρατίας κ. Άννας</w:t>
      </w:r>
      <w:r>
        <w:rPr>
          <w:rFonts w:eastAsia="Times New Roman" w:cs="Times New Roman"/>
          <w:szCs w:val="24"/>
        </w:rPr>
        <w:t xml:space="preserve"> - </w:t>
      </w:r>
      <w:r>
        <w:rPr>
          <w:rFonts w:eastAsia="Times New Roman" w:cs="Times New Roman"/>
          <w:szCs w:val="24"/>
        </w:rPr>
        <w:t>Μισέλ Ασημακοπούλου προς τον Υπουργ</w:t>
      </w:r>
      <w:r>
        <w:rPr>
          <w:rFonts w:eastAsia="Times New Roman" w:cs="Times New Roman"/>
          <w:szCs w:val="24"/>
        </w:rPr>
        <w:t>ό Ψηφιακής Πολιτικής, Τηλεπικοινωνιών και Ενημέρωσης, με θέμα</w:t>
      </w:r>
      <w:r>
        <w:rPr>
          <w:rFonts w:eastAsia="Times New Roman" w:cs="Times New Roman"/>
          <w:szCs w:val="24"/>
        </w:rPr>
        <w:t>:</w:t>
      </w:r>
      <w:r>
        <w:rPr>
          <w:rFonts w:eastAsia="Times New Roman" w:cs="Times New Roman"/>
          <w:szCs w:val="24"/>
        </w:rPr>
        <w:t xml:space="preserve"> «Ταλαιπωρία και επιβάρυνση των καταναλωτών από την καθυστέρηση απόδοσης χρηματικών ποσών που έχουν καταβάλει στα ΕΛΤΑ για εξόφληση λογαριασμών της ΔΕΗ», δεν θα συζητηθεί λόγω κωλύματος του Υπου</w:t>
      </w:r>
      <w:r>
        <w:rPr>
          <w:rFonts w:eastAsia="Times New Roman" w:cs="Times New Roman"/>
          <w:szCs w:val="24"/>
        </w:rPr>
        <w:t>ργού Ψηφιακής Πολιτικής, Τηλεπικοινωνιών και Ενημέρωσης κ. Παππά, εξαιτίας αδιαθεσίας.</w:t>
      </w:r>
    </w:p>
    <w:p w14:paraId="1DA316F5" w14:textId="77777777" w:rsidR="00984254" w:rsidRDefault="009E5B07">
      <w:pPr>
        <w:spacing w:line="600" w:lineRule="auto"/>
        <w:ind w:firstLine="720"/>
        <w:jc w:val="both"/>
        <w:rPr>
          <w:rFonts w:eastAsia="Times New Roman" w:cs="Times New Roman"/>
        </w:rPr>
      </w:pPr>
      <w:r>
        <w:rPr>
          <w:rFonts w:eastAsia="Times New Roman" w:cs="Times New Roman"/>
          <w:szCs w:val="24"/>
        </w:rPr>
        <w:t>Κ</w:t>
      </w:r>
      <w:r w:rsidRPr="006E2EBC">
        <w:rPr>
          <w:rFonts w:eastAsia="Times New Roman" w:cs="Times New Roman"/>
          <w:szCs w:val="24"/>
        </w:rPr>
        <w:t xml:space="preserve">υρίες και κύριοι συνάδελφοι, </w:t>
      </w:r>
      <w:r>
        <w:rPr>
          <w:rFonts w:eastAsia="Times New Roman" w:cs="Times New Roman"/>
          <w:szCs w:val="24"/>
        </w:rPr>
        <w:t xml:space="preserve">έχω την τιμή να ανακοινώσω στο Σώμα ότι τη συνεδρίασή μας παρακολουθούν από τα άνω δυτικά θεωρεία, </w:t>
      </w:r>
      <w:r w:rsidRPr="0073770D">
        <w:rPr>
          <w:rFonts w:eastAsia="Times New Roman" w:cs="Times New Roman"/>
        </w:rPr>
        <w:t xml:space="preserve">αφού </w:t>
      </w:r>
      <w:r>
        <w:rPr>
          <w:rFonts w:eastAsia="Times New Roman" w:cs="Times New Roman"/>
        </w:rPr>
        <w:t xml:space="preserve">προηγουμένως </w:t>
      </w:r>
      <w:r>
        <w:rPr>
          <w:rFonts w:eastAsia="Times New Roman" w:cs="Times New Roman"/>
        </w:rPr>
        <w:t>συμμετείχαν στο εκπαιδ</w:t>
      </w:r>
      <w:r>
        <w:rPr>
          <w:rFonts w:eastAsia="Times New Roman" w:cs="Times New Roman"/>
        </w:rPr>
        <w:t>ευτικό πρόγραμμα «Εργαστήρι Δημοκρατίας» που οργανώνει το Ίδρυμα της Βουλής, είκοσι πέντε μ</w:t>
      </w:r>
      <w:r w:rsidRPr="0073770D">
        <w:rPr>
          <w:rFonts w:eastAsia="Times New Roman" w:cs="Times New Roman"/>
        </w:rPr>
        <w:t xml:space="preserve">αθήτριες </w:t>
      </w:r>
      <w:r>
        <w:rPr>
          <w:rFonts w:eastAsia="Times New Roman" w:cs="Times New Roman"/>
        </w:rPr>
        <w:t xml:space="preserve">και μαθητές </w:t>
      </w:r>
      <w:r w:rsidRPr="0073770D">
        <w:rPr>
          <w:rFonts w:eastAsia="Times New Roman" w:cs="Times New Roman"/>
        </w:rPr>
        <w:t>και</w:t>
      </w:r>
      <w:r>
        <w:rPr>
          <w:rFonts w:eastAsia="Times New Roman" w:cs="Times New Roman"/>
        </w:rPr>
        <w:t xml:space="preserve"> δυο </w:t>
      </w:r>
      <w:r w:rsidRPr="0073770D">
        <w:rPr>
          <w:rFonts w:eastAsia="Times New Roman" w:cs="Times New Roman"/>
        </w:rPr>
        <w:t>εκπα</w:t>
      </w:r>
      <w:r>
        <w:rPr>
          <w:rFonts w:eastAsia="Times New Roman" w:cs="Times New Roman"/>
        </w:rPr>
        <w:t>ιδευτικοί συνοδοί τους από το 1</w:t>
      </w:r>
      <w:r w:rsidRPr="00CB647C">
        <w:rPr>
          <w:rFonts w:eastAsia="Times New Roman" w:cs="Times New Roman"/>
          <w:vertAlign w:val="superscript"/>
        </w:rPr>
        <w:t>ο</w:t>
      </w:r>
      <w:r>
        <w:rPr>
          <w:rFonts w:eastAsia="Times New Roman" w:cs="Times New Roman"/>
        </w:rPr>
        <w:t xml:space="preserve"> Δημοτικό Σχολείο Κορυδαλλού</w:t>
      </w:r>
      <w:r w:rsidRPr="0073770D">
        <w:rPr>
          <w:rFonts w:eastAsia="Times New Roman" w:cs="Times New Roman"/>
        </w:rPr>
        <w:t xml:space="preserve">. </w:t>
      </w:r>
    </w:p>
    <w:p w14:paraId="1DA316F6" w14:textId="77777777" w:rsidR="00984254" w:rsidRDefault="009E5B07">
      <w:pPr>
        <w:spacing w:line="600" w:lineRule="auto"/>
        <w:ind w:firstLine="720"/>
        <w:jc w:val="both"/>
        <w:rPr>
          <w:rFonts w:eastAsia="Times New Roman" w:cs="Times New Roman"/>
        </w:rPr>
      </w:pPr>
      <w:r w:rsidRPr="0073770D">
        <w:rPr>
          <w:rFonts w:eastAsia="Times New Roman" w:cs="Times New Roman"/>
        </w:rPr>
        <w:t xml:space="preserve">Η Βουλή </w:t>
      </w:r>
      <w:r>
        <w:rPr>
          <w:rFonts w:eastAsia="Times New Roman" w:cs="Times New Roman"/>
        </w:rPr>
        <w:t>σάς καλωσορίζει. Σ</w:t>
      </w:r>
      <w:r>
        <w:rPr>
          <w:rFonts w:eastAsia="Times New Roman" w:cs="Times New Roman"/>
        </w:rPr>
        <w:t>ά</w:t>
      </w:r>
      <w:r>
        <w:rPr>
          <w:rFonts w:eastAsia="Times New Roman" w:cs="Times New Roman"/>
        </w:rPr>
        <w:t>ς ευχόμαστε καλό μήνα!</w:t>
      </w:r>
    </w:p>
    <w:p w14:paraId="1DA316F7" w14:textId="77777777" w:rsidR="00984254" w:rsidRDefault="009E5B07">
      <w:pPr>
        <w:spacing w:line="600" w:lineRule="auto"/>
        <w:ind w:firstLine="720"/>
        <w:jc w:val="center"/>
        <w:rPr>
          <w:rFonts w:eastAsia="Times New Roman" w:cs="Times New Roman"/>
          <w:szCs w:val="24"/>
        </w:rPr>
      </w:pPr>
      <w:r w:rsidRPr="0073770D">
        <w:rPr>
          <w:rFonts w:eastAsia="Times New Roman" w:cs="Times New Roman"/>
        </w:rPr>
        <w:t>(Χειροκροτήματα απ</w:t>
      </w:r>
      <w:r>
        <w:rPr>
          <w:rFonts w:eastAsia="Times New Roman" w:cs="Times New Roman"/>
        </w:rPr>
        <w:t xml:space="preserve">’ </w:t>
      </w:r>
      <w:r w:rsidRPr="0073770D">
        <w:rPr>
          <w:rFonts w:eastAsia="Times New Roman" w:cs="Times New Roman"/>
        </w:rPr>
        <w:t>όλες τις πτέρυγες της Βουλής)</w:t>
      </w:r>
    </w:p>
    <w:p w14:paraId="1DA316F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Ευχαριστούμε πολύ τον κ. </w:t>
      </w:r>
      <w:proofErr w:type="spellStart"/>
      <w:r>
        <w:rPr>
          <w:rFonts w:eastAsia="Times New Roman" w:cs="Times New Roman"/>
          <w:szCs w:val="24"/>
        </w:rPr>
        <w:t>Φάμελλο</w:t>
      </w:r>
      <w:proofErr w:type="spellEnd"/>
      <w:r>
        <w:rPr>
          <w:rFonts w:eastAsia="Times New Roman" w:cs="Times New Roman"/>
          <w:szCs w:val="24"/>
        </w:rPr>
        <w:t xml:space="preserve"> για την υπομονή του. </w:t>
      </w:r>
    </w:p>
    <w:p w14:paraId="1DA316F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Προχωρούμε στις δυο επίκαιρες ερωτήσεις που θα απαντήσει σήμερα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w:t>
      </w:r>
    </w:p>
    <w:p w14:paraId="1DA316F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Θα συζητηθεί πρώτα η τέταρτη με </w:t>
      </w:r>
      <w:r>
        <w:rPr>
          <w:rFonts w:eastAsia="Times New Roman" w:cs="Times New Roman"/>
          <w:szCs w:val="24"/>
        </w:rPr>
        <w:t>αριθμό 1701/25-5-2018 επίκαιρη ερώτηση πρώτου κύκλου του Ζ΄ Αντιπροέδρου της Βουλής και Βουλευτή Α΄ Αθηνών του Ποταμιού κ. Σπυρίδωνος Λυκούδη προς τον Υπουργό Περιβάλλοντος και Ενέργειας, με θέμα: «Διοργάνωση αγώνων ταχύτητας σε περιοχή «</w:t>
      </w:r>
      <w:r>
        <w:rPr>
          <w:rFonts w:eastAsia="Times New Roman" w:cs="Times New Roman"/>
          <w:szCs w:val="24"/>
          <w:lang w:val="en-US"/>
        </w:rPr>
        <w:t>NATURA</w:t>
      </w:r>
      <w:r>
        <w:rPr>
          <w:rFonts w:eastAsia="Times New Roman" w:cs="Times New Roman"/>
          <w:szCs w:val="24"/>
        </w:rPr>
        <w:t xml:space="preserve">»». </w:t>
      </w:r>
    </w:p>
    <w:p w14:paraId="1DA316F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Ο Ζ΄ Αν</w:t>
      </w:r>
      <w:r>
        <w:rPr>
          <w:rFonts w:eastAsia="Times New Roman" w:cs="Times New Roman"/>
          <w:szCs w:val="24"/>
        </w:rPr>
        <w:t>τιπρόεδρος της Βουλής κ. Σπυρίδων Λυκούδης έχει τον λόγο.</w:t>
      </w:r>
    </w:p>
    <w:p w14:paraId="1DA316FC"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 xml:space="preserve">Κύριε Υπουργέ, σύμφωνα με δελτίο Τύπου του Συλλόγου για την </w:t>
      </w:r>
      <w:r>
        <w:rPr>
          <w:rFonts w:eastAsia="Times New Roman" w:cs="Times New Roman"/>
          <w:szCs w:val="24"/>
        </w:rPr>
        <w:t>Π</w:t>
      </w:r>
      <w:r>
        <w:rPr>
          <w:rFonts w:eastAsia="Times New Roman" w:cs="Times New Roman"/>
          <w:szCs w:val="24"/>
        </w:rPr>
        <w:t xml:space="preserve">ροστασία της </w:t>
      </w:r>
      <w:r>
        <w:rPr>
          <w:rFonts w:eastAsia="Times New Roman" w:cs="Times New Roman"/>
          <w:szCs w:val="24"/>
        </w:rPr>
        <w:t>Θ</w:t>
      </w:r>
      <w:r>
        <w:rPr>
          <w:rFonts w:eastAsia="Times New Roman" w:cs="Times New Roman"/>
          <w:szCs w:val="24"/>
        </w:rPr>
        <w:t xml:space="preserve">αλάσσιας </w:t>
      </w:r>
      <w:r>
        <w:rPr>
          <w:rFonts w:eastAsia="Times New Roman" w:cs="Times New Roman"/>
          <w:szCs w:val="24"/>
        </w:rPr>
        <w:t>Χ</w:t>
      </w:r>
      <w:r>
        <w:rPr>
          <w:rFonts w:eastAsia="Times New Roman" w:cs="Times New Roman"/>
          <w:szCs w:val="24"/>
        </w:rPr>
        <w:t xml:space="preserve">ελώνας </w:t>
      </w:r>
      <w:r>
        <w:rPr>
          <w:rFonts w:eastAsia="Times New Roman" w:cs="Times New Roman"/>
          <w:szCs w:val="24"/>
        </w:rPr>
        <w:t>«</w:t>
      </w:r>
      <w:r>
        <w:rPr>
          <w:rFonts w:eastAsia="Times New Roman" w:cs="Times New Roman"/>
          <w:szCs w:val="24"/>
        </w:rPr>
        <w:t>ΑΡΧΕΛΩΝ</w:t>
      </w:r>
      <w:r>
        <w:rPr>
          <w:rFonts w:eastAsia="Times New Roman" w:cs="Times New Roman"/>
          <w:szCs w:val="24"/>
        </w:rPr>
        <w:t>»</w:t>
      </w:r>
      <w:r>
        <w:rPr>
          <w:rFonts w:eastAsia="Times New Roman" w:cs="Times New Roman"/>
          <w:szCs w:val="24"/>
        </w:rPr>
        <w:t xml:space="preserve"> στις 22 του Μάη διακόσια ογδόντα μηχανοκίνητα οχ</w:t>
      </w:r>
      <w:r>
        <w:rPr>
          <w:rFonts w:eastAsia="Times New Roman" w:cs="Times New Roman"/>
          <w:szCs w:val="24"/>
        </w:rPr>
        <w:t>ήματα</w:t>
      </w:r>
      <w:r>
        <w:rPr>
          <w:rFonts w:eastAsia="Times New Roman" w:cs="Times New Roman"/>
          <w:szCs w:val="24"/>
        </w:rPr>
        <w:t>,</w:t>
      </w:r>
      <w:r>
        <w:rPr>
          <w:rFonts w:eastAsia="Times New Roman" w:cs="Times New Roman"/>
          <w:szCs w:val="24"/>
        </w:rPr>
        <w:t xml:space="preserve"> δίτροχες και τετράτροχες μοτοσυκλέτες</w:t>
      </w:r>
      <w:r>
        <w:rPr>
          <w:rFonts w:eastAsia="Times New Roman" w:cs="Times New Roman"/>
          <w:szCs w:val="24"/>
        </w:rPr>
        <w:t>,</w:t>
      </w:r>
      <w:r>
        <w:rPr>
          <w:rFonts w:eastAsia="Times New Roman" w:cs="Times New Roman"/>
          <w:szCs w:val="24"/>
        </w:rPr>
        <w:t xml:space="preserve"> επί πέντε ώρες διέσχιζαν την παραλία και τους αμμόλοφους του νότιου </w:t>
      </w:r>
      <w:proofErr w:type="spellStart"/>
      <w:r>
        <w:rPr>
          <w:rFonts w:eastAsia="Times New Roman" w:cs="Times New Roman"/>
          <w:szCs w:val="24"/>
        </w:rPr>
        <w:t>Κυπαρισσιακού</w:t>
      </w:r>
      <w:proofErr w:type="spellEnd"/>
      <w:r>
        <w:rPr>
          <w:rFonts w:eastAsia="Times New Roman" w:cs="Times New Roman"/>
          <w:szCs w:val="24"/>
        </w:rPr>
        <w:t xml:space="preserve"> κόλπου, στις περιοχές </w:t>
      </w:r>
      <w:proofErr w:type="spellStart"/>
      <w:r>
        <w:rPr>
          <w:rFonts w:eastAsia="Times New Roman" w:cs="Times New Roman"/>
          <w:szCs w:val="24"/>
        </w:rPr>
        <w:t>Γιαννιτσοχώρι</w:t>
      </w:r>
      <w:proofErr w:type="spellEnd"/>
      <w:r>
        <w:rPr>
          <w:rFonts w:eastAsia="Times New Roman" w:cs="Times New Roman"/>
          <w:szCs w:val="24"/>
        </w:rPr>
        <w:t xml:space="preserve"> Ηλείας και Ελαία Μεσσηνίας.      </w:t>
      </w:r>
    </w:p>
    <w:p w14:paraId="1DA316F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Είναι γνωστό, το ξέρετε</w:t>
      </w:r>
      <w:r>
        <w:rPr>
          <w:rFonts w:eastAsia="Times New Roman" w:cs="Times New Roman"/>
          <w:szCs w:val="24"/>
        </w:rPr>
        <w:t>,</w:t>
      </w:r>
      <w:r>
        <w:rPr>
          <w:rFonts w:eastAsia="Times New Roman" w:cs="Times New Roman"/>
          <w:szCs w:val="24"/>
        </w:rPr>
        <w:t xml:space="preserve"> ότι η παράκτια περιοχή του νότιου</w:t>
      </w:r>
      <w:r>
        <w:rPr>
          <w:rFonts w:eastAsia="Times New Roman" w:cs="Times New Roman"/>
          <w:szCs w:val="24"/>
        </w:rPr>
        <w:t xml:space="preserve"> </w:t>
      </w:r>
      <w:proofErr w:type="spellStart"/>
      <w:r>
        <w:rPr>
          <w:rFonts w:eastAsia="Times New Roman" w:cs="Times New Roman"/>
          <w:szCs w:val="24"/>
        </w:rPr>
        <w:t>Κυπαρισσιακού</w:t>
      </w:r>
      <w:proofErr w:type="spellEnd"/>
      <w:r>
        <w:rPr>
          <w:rFonts w:eastAsia="Times New Roman" w:cs="Times New Roman"/>
          <w:szCs w:val="24"/>
        </w:rPr>
        <w:t xml:space="preserve"> Κόλπου αποτελεί ένα πολύτιμο παράκτιο οικοσύστημα με αμμόλοφους και φιλοξενεί κάθε καλοκαίρι πάνω από χίλιες φωλιές της θαλάσσιας χελώνας </w:t>
      </w:r>
      <w:r>
        <w:rPr>
          <w:rFonts w:eastAsia="Times New Roman" w:cs="Times New Roman"/>
          <w:szCs w:val="24"/>
        </w:rPr>
        <w:t>κ</w:t>
      </w:r>
      <w:r>
        <w:rPr>
          <w:rFonts w:eastAsia="Times New Roman" w:cs="Times New Roman"/>
          <w:szCs w:val="24"/>
        </w:rPr>
        <w:t xml:space="preserve">αρέτα. Η περιοχή δε αυτή ανήκει στο δίκτυο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F06117">
        <w:rPr>
          <w:rFonts w:eastAsia="Times New Roman" w:cs="Times New Roman"/>
          <w:szCs w:val="24"/>
        </w:rPr>
        <w:t>.</w:t>
      </w:r>
    </w:p>
    <w:p w14:paraId="1DA316F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Ο αγώνας ταχύτητας για πρώτη φορά διαφημίστηκε ότ</w:t>
      </w:r>
      <w:r>
        <w:rPr>
          <w:rFonts w:eastAsia="Times New Roman" w:cs="Times New Roman"/>
          <w:szCs w:val="24"/>
        </w:rPr>
        <w:t>ι περιλαμβάνει φέτος και αμμόλοφους και αμμουδιές-παραλία, παρά τα μέτρα προστασίας που ισχύουν βάσει της νομοθεσίας. Το εκπληκτικό της ιστορίας είναι ότι οι διοργανωτές –και αυτή ήταν μια από τις αφορμές που με κέντρισαν για να κάνω, πέρα από την ουσία το</w:t>
      </w:r>
      <w:r>
        <w:rPr>
          <w:rFonts w:eastAsia="Times New Roman" w:cs="Times New Roman"/>
          <w:szCs w:val="24"/>
        </w:rPr>
        <w:t xml:space="preserve">υ θέματος, την ερώτηση- επικαλέστηκαν ότι είχαν λάβει σχετική έγκριση από την αρμόδια </w:t>
      </w:r>
      <w:r>
        <w:rPr>
          <w:rFonts w:eastAsia="Times New Roman" w:cs="Times New Roman"/>
          <w:szCs w:val="24"/>
        </w:rPr>
        <w:t>π</w:t>
      </w:r>
      <w:r>
        <w:rPr>
          <w:rFonts w:eastAsia="Times New Roman" w:cs="Times New Roman"/>
          <w:szCs w:val="24"/>
        </w:rPr>
        <w:t xml:space="preserve">εριφέρεια, από το αρμόδιο </w:t>
      </w:r>
      <w:r>
        <w:rPr>
          <w:rFonts w:eastAsia="Times New Roman" w:cs="Times New Roman"/>
          <w:szCs w:val="24"/>
        </w:rPr>
        <w:t>δ</w:t>
      </w:r>
      <w:r>
        <w:rPr>
          <w:rFonts w:eastAsia="Times New Roman" w:cs="Times New Roman"/>
          <w:szCs w:val="24"/>
        </w:rPr>
        <w:t xml:space="preserve">ασαρχείο και από την </w:t>
      </w:r>
      <w:r>
        <w:rPr>
          <w:rFonts w:eastAsia="Times New Roman" w:cs="Times New Roman"/>
          <w:szCs w:val="24"/>
        </w:rPr>
        <w:t>α</w:t>
      </w:r>
      <w:r>
        <w:rPr>
          <w:rFonts w:eastAsia="Times New Roman" w:cs="Times New Roman"/>
          <w:szCs w:val="24"/>
        </w:rPr>
        <w:t xml:space="preserve">στυνομική </w:t>
      </w:r>
      <w:r>
        <w:rPr>
          <w:rFonts w:eastAsia="Times New Roman" w:cs="Times New Roman"/>
          <w:szCs w:val="24"/>
        </w:rPr>
        <w:t>δ</w:t>
      </w:r>
      <w:r>
        <w:rPr>
          <w:rFonts w:eastAsia="Times New Roman" w:cs="Times New Roman"/>
          <w:szCs w:val="24"/>
        </w:rPr>
        <w:t>ιεύθυνση της περιοχής.</w:t>
      </w:r>
    </w:p>
    <w:p w14:paraId="1DA316F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Η συγκεκριμένη δράση αποτελεί απειλή και για τις φωλιές της θαλάσσιας χελώνας, αλλά κα</w:t>
      </w:r>
      <w:r>
        <w:rPr>
          <w:rFonts w:eastAsia="Times New Roman" w:cs="Times New Roman"/>
          <w:szCs w:val="24"/>
        </w:rPr>
        <w:t xml:space="preserve">ι για τους λουόμενους υπό μία έννοια. Δεν σας λέω κάτι καινούργιο, το καταλαβαίνετε. </w:t>
      </w:r>
    </w:p>
    <w:p w14:paraId="1DA3170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Οι αρμόδιες αρχές αστυνόμευσης, αν και ειδοποιήθηκαν, είπαν ότι δεν μπορούν να αντιδράσουν. Και γιατί να πρέπει να αντιδράσουν, από την ώρα που οι καταγγέλλοντες λένε ότι</w:t>
      </w:r>
      <w:r>
        <w:rPr>
          <w:rFonts w:eastAsia="Times New Roman" w:cs="Times New Roman"/>
          <w:szCs w:val="24"/>
        </w:rPr>
        <w:t xml:space="preserve"> είχαν δώσει την άδεια για να γίνει αυτός ο αγώνας;</w:t>
      </w:r>
    </w:p>
    <w:p w14:paraId="1DA3170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τα ανωτέρω, κύριε Υπουργέ, σας ερωτώ: Πρώτον, αληθεύει ότι είχε δοθεί η σχετική άδεια για τη διενέργεια αυτού του ιδιότυπου ράλι από τις αρμόδιες αρχές, </w:t>
      </w:r>
      <w:r>
        <w:rPr>
          <w:rFonts w:eastAsia="Times New Roman" w:cs="Times New Roman"/>
          <w:szCs w:val="24"/>
        </w:rPr>
        <w:t>π</w:t>
      </w:r>
      <w:r>
        <w:rPr>
          <w:rFonts w:eastAsia="Times New Roman" w:cs="Times New Roman"/>
          <w:szCs w:val="24"/>
        </w:rPr>
        <w:t xml:space="preserve">εριφέρεια, </w:t>
      </w:r>
      <w:r>
        <w:rPr>
          <w:rFonts w:eastAsia="Times New Roman" w:cs="Times New Roman"/>
          <w:szCs w:val="24"/>
        </w:rPr>
        <w:t>α</w:t>
      </w:r>
      <w:r>
        <w:rPr>
          <w:rFonts w:eastAsia="Times New Roman" w:cs="Times New Roman"/>
          <w:szCs w:val="24"/>
        </w:rPr>
        <w:t>στυνομία και τα συναφή όργανα;</w:t>
      </w:r>
      <w:r>
        <w:rPr>
          <w:rFonts w:eastAsia="Times New Roman" w:cs="Times New Roman"/>
          <w:szCs w:val="24"/>
        </w:rPr>
        <w:t xml:space="preserve"> </w:t>
      </w:r>
    </w:p>
    <w:p w14:paraId="1DA3170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Δεύτερον, εάν ναι, με ποιες προϋποθέσεις είχε δοθεί αυτή η άδεια και με ποιο σκεπτικό; Γιατί δεν ελήφθησαν υπ’ </w:t>
      </w:r>
      <w:proofErr w:type="spellStart"/>
      <w:r>
        <w:rPr>
          <w:rFonts w:eastAsia="Times New Roman" w:cs="Times New Roman"/>
          <w:szCs w:val="24"/>
        </w:rPr>
        <w:t>όψιν</w:t>
      </w:r>
      <w:proofErr w:type="spellEnd"/>
      <w:r>
        <w:rPr>
          <w:rFonts w:eastAsia="Times New Roman" w:cs="Times New Roman"/>
          <w:szCs w:val="24"/>
        </w:rPr>
        <w:t xml:space="preserve"> οι ενστάσεις του </w:t>
      </w:r>
      <w:r>
        <w:rPr>
          <w:rFonts w:eastAsia="Times New Roman" w:cs="Times New Roman"/>
          <w:szCs w:val="24"/>
        </w:rPr>
        <w:t>σ</w:t>
      </w:r>
      <w:r>
        <w:rPr>
          <w:rFonts w:eastAsia="Times New Roman" w:cs="Times New Roman"/>
          <w:szCs w:val="24"/>
        </w:rPr>
        <w:t xml:space="preserve">υλλόγου, αλλά και των κατοίκων και των </w:t>
      </w:r>
      <w:proofErr w:type="spellStart"/>
      <w:r>
        <w:rPr>
          <w:rFonts w:eastAsia="Times New Roman" w:cs="Times New Roman"/>
          <w:szCs w:val="24"/>
        </w:rPr>
        <w:t>λουομένων</w:t>
      </w:r>
      <w:proofErr w:type="spellEnd"/>
      <w:r>
        <w:rPr>
          <w:rFonts w:eastAsia="Times New Roman" w:cs="Times New Roman"/>
          <w:szCs w:val="24"/>
        </w:rPr>
        <w:t xml:space="preserve">; </w:t>
      </w:r>
    </w:p>
    <w:p w14:paraId="1DA3170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Τρίτον, ελήφθη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 κατεπείγον αίτημα του </w:t>
      </w:r>
      <w:r>
        <w:rPr>
          <w:rFonts w:eastAsia="Times New Roman" w:cs="Times New Roman"/>
          <w:szCs w:val="24"/>
        </w:rPr>
        <w:t>σ</w:t>
      </w:r>
      <w:r>
        <w:rPr>
          <w:rFonts w:eastAsia="Times New Roman" w:cs="Times New Roman"/>
          <w:szCs w:val="24"/>
        </w:rPr>
        <w:t>υλλόγου να εξαιρεθε</w:t>
      </w:r>
      <w:r>
        <w:rPr>
          <w:rFonts w:eastAsia="Times New Roman" w:cs="Times New Roman"/>
          <w:szCs w:val="24"/>
        </w:rPr>
        <w:t>ί το τμήμα της προστατευόμενης παραλίας και των αμμολόφων από τη διαδρομή για λόγους προστασίας της φύσης, βάσει της νομοθεσίας για την προστασία του αιγιαλού και την παραχώρηση απλής χρήσης αιγιαλού του άρθρου 13 του νόμου τις βιοποικιλότητας και των μέτρ</w:t>
      </w:r>
      <w:r>
        <w:rPr>
          <w:rFonts w:eastAsia="Times New Roman" w:cs="Times New Roman"/>
          <w:szCs w:val="24"/>
        </w:rPr>
        <w:t xml:space="preserve">ων της υπουργικής απόφασης που ισχύει από τον Μάιο του 2016 –και την ξέρετε- για την προστασία του </w:t>
      </w:r>
      <w:proofErr w:type="spellStart"/>
      <w:r>
        <w:rPr>
          <w:rFonts w:eastAsia="Times New Roman" w:cs="Times New Roman"/>
          <w:szCs w:val="24"/>
        </w:rPr>
        <w:t>Κυπαρισσιακού</w:t>
      </w:r>
      <w:proofErr w:type="spellEnd"/>
      <w:r>
        <w:rPr>
          <w:rFonts w:eastAsia="Times New Roman" w:cs="Times New Roman"/>
          <w:szCs w:val="24"/>
        </w:rPr>
        <w:t xml:space="preserve"> Κόλπου;</w:t>
      </w:r>
    </w:p>
    <w:p w14:paraId="1DA3170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Παρακαλώ, θα ήθελα τις απαντήσεις σας.</w:t>
      </w:r>
    </w:p>
    <w:p w14:paraId="1DA31705"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sidRPr="002423BD">
        <w:rPr>
          <w:rFonts w:eastAsia="Times New Roman" w:cs="Times New Roman"/>
          <w:b/>
          <w:szCs w:val="24"/>
        </w:rPr>
        <w:t>ΠΡΟΕΔΡΕΥΩΝ (Δημήτριος Καμμένος):</w:t>
      </w:r>
      <w:r w:rsidRPr="002423BD">
        <w:rPr>
          <w:rFonts w:eastAsia="Times New Roman" w:cs="Times New Roman"/>
          <w:szCs w:val="24"/>
        </w:rPr>
        <w:t xml:space="preserve"> Ε</w:t>
      </w:r>
      <w:r>
        <w:rPr>
          <w:rFonts w:eastAsia="Times New Roman" w:cs="Times New Roman"/>
          <w:szCs w:val="24"/>
        </w:rPr>
        <w:t>υχαριστώ, κύριε Αντιπρόεδρε.</w:t>
      </w:r>
    </w:p>
    <w:p w14:paraId="1DA31706"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w:t>
      </w:r>
      <w:r>
        <w:rPr>
          <w:rFonts w:eastAsia="Times New Roman" w:cs="Times New Roman"/>
          <w:szCs w:val="24"/>
        </w:rPr>
        <w:t xml:space="preserve"> τρία λεπτά</w:t>
      </w:r>
      <w:r w:rsidRPr="00FD0AB6">
        <w:rPr>
          <w:rFonts w:eastAsia="Times New Roman" w:cs="Times New Roman"/>
          <w:szCs w:val="24"/>
        </w:rPr>
        <w:t xml:space="preserve"> </w:t>
      </w:r>
      <w:r>
        <w:rPr>
          <w:rFonts w:eastAsia="Times New Roman" w:cs="Times New Roman"/>
          <w:szCs w:val="24"/>
        </w:rPr>
        <w:t xml:space="preserve">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DA31707"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sidRPr="003E7147">
        <w:rPr>
          <w:rFonts w:eastAsia="Times New Roman" w:cs="Times New Roman"/>
          <w:b/>
          <w:szCs w:val="24"/>
        </w:rPr>
        <w:lastRenderedPageBreak/>
        <w:t>ΣΩΚΡΑΤΗΣ ΦΑΜΕΛΛΟΣ (Αναπληρωτής Υπουργός Περιβάλλοντος και Ενέργειας):</w:t>
      </w:r>
      <w:r w:rsidRPr="003E7147">
        <w:rPr>
          <w:rFonts w:eastAsia="Times New Roman" w:cs="Times New Roman"/>
          <w:szCs w:val="24"/>
        </w:rPr>
        <w:t xml:space="preserve"> </w:t>
      </w:r>
      <w:r>
        <w:rPr>
          <w:rFonts w:eastAsia="Times New Roman" w:cs="Times New Roman"/>
          <w:szCs w:val="24"/>
        </w:rPr>
        <w:t>Ευχαριστώ, κύριε Πρόεδρε.</w:t>
      </w:r>
    </w:p>
    <w:p w14:paraId="1DA31708"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sidRPr="003E7147">
        <w:rPr>
          <w:rFonts w:eastAsia="Times New Roman" w:cs="Times New Roman"/>
          <w:szCs w:val="24"/>
        </w:rPr>
        <w:t>Κ</w:t>
      </w:r>
      <w:r>
        <w:rPr>
          <w:rFonts w:eastAsia="Times New Roman" w:cs="Times New Roman"/>
          <w:szCs w:val="24"/>
        </w:rPr>
        <w:t>αλημέρα, καλό μήνα σε όλους.</w:t>
      </w:r>
    </w:p>
    <w:p w14:paraId="1DA31709"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Λυκούδη, είναι πολύ κρίσιμη η ερώτησή σας και σας ευχαριστώ πολύ. Είναι πολύ σημαντική κ</w:t>
      </w:r>
      <w:r>
        <w:rPr>
          <w:rFonts w:eastAsia="Times New Roman" w:cs="Times New Roman"/>
          <w:szCs w:val="24"/>
        </w:rPr>
        <w:t>αι οφείλω να καταθέσω και τη δική μας αντίδραση που έχει δημοσιοποιηθεί για το ζήτημα αυτό και θα σας εξηγήσω με λεπτομέρειες τι έχει γίνει.</w:t>
      </w:r>
    </w:p>
    <w:p w14:paraId="1DA3170A"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Κυπαρισσιακός</w:t>
      </w:r>
      <w:proofErr w:type="spellEnd"/>
      <w:r>
        <w:rPr>
          <w:rFonts w:eastAsia="Times New Roman" w:cs="Times New Roman"/>
          <w:szCs w:val="24"/>
        </w:rPr>
        <w:t xml:space="preserve"> Κόλπος και η προστασία της περιοχής του </w:t>
      </w:r>
      <w:proofErr w:type="spellStart"/>
      <w:r>
        <w:rPr>
          <w:rFonts w:eastAsia="Times New Roman" w:cs="Times New Roman"/>
          <w:szCs w:val="24"/>
        </w:rPr>
        <w:t>Κυπαρισσιακού</w:t>
      </w:r>
      <w:proofErr w:type="spellEnd"/>
      <w:r>
        <w:rPr>
          <w:rFonts w:eastAsia="Times New Roman" w:cs="Times New Roman"/>
          <w:szCs w:val="24"/>
        </w:rPr>
        <w:t xml:space="preserve"> Κόλπου έχει μια μακρά ιστορία. Η χώρα μας από</w:t>
      </w:r>
      <w:r>
        <w:rPr>
          <w:rFonts w:eastAsia="Times New Roman" w:cs="Times New Roman"/>
          <w:szCs w:val="24"/>
        </w:rPr>
        <w:t xml:space="preserve"> το 2010 βρίσκεται υπό τον έλεγχο της Ευρωπαϊκής Επιτροπής γι’ αυτό το θέμα. Το 2014 παραπεμφθήκαμε στο Ευρωπαϊκό Δικαστήριο και το 2016 υπήρξε καταδίκη της χώρας για την πλημμελή προστασία του </w:t>
      </w:r>
      <w:proofErr w:type="spellStart"/>
      <w:r>
        <w:rPr>
          <w:rFonts w:eastAsia="Times New Roman" w:cs="Times New Roman"/>
          <w:szCs w:val="24"/>
        </w:rPr>
        <w:t>Κυπαρισσιακού</w:t>
      </w:r>
      <w:proofErr w:type="spellEnd"/>
      <w:r>
        <w:rPr>
          <w:rFonts w:eastAsia="Times New Roman" w:cs="Times New Roman"/>
          <w:szCs w:val="24"/>
        </w:rPr>
        <w:t xml:space="preserve"> Κόλπου.</w:t>
      </w:r>
    </w:p>
    <w:p w14:paraId="1DA3170B"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Δυστυχώς, οι προηγούμενες κυβερνήσεις με</w:t>
      </w:r>
      <w:r>
        <w:rPr>
          <w:rFonts w:eastAsia="Times New Roman" w:cs="Times New Roman"/>
          <w:szCs w:val="24"/>
        </w:rPr>
        <w:t xml:space="preserve"> έναν συστηματικό τρόπο, θα έλεγα, επέλεγαν να μην προστατέψουν το περιβάλλον, να μην επενδύουν στο περιβάλλον και την προστασία του και να υλοποιούν αποσπασματικές πολιτικές, με σαθρά αναπτυξιακά μοντέλα. </w:t>
      </w:r>
    </w:p>
    <w:p w14:paraId="1DA3170C"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Ήταν επιλογή της δικής μας Κυβέρνησης να κάνουμε </w:t>
      </w:r>
      <w:r>
        <w:rPr>
          <w:rFonts w:eastAsia="Times New Roman" w:cs="Times New Roman"/>
          <w:szCs w:val="24"/>
        </w:rPr>
        <w:t xml:space="preserve">τομές στο θέμα της περιβαλλοντικής προστασίας προς όφελος και της ανάπτυξης και του περιβάλλοντος, γιατί δεν θεωρούμε ότι υπάρχει αντίθεση. Έτσι, λοιπόν, συγκροτήθηκαν οι φορείς προστατευόμενων περιοχών και για την περιοχή του </w:t>
      </w:r>
      <w:proofErr w:type="spellStart"/>
      <w:r>
        <w:rPr>
          <w:rFonts w:eastAsia="Times New Roman" w:cs="Times New Roman"/>
          <w:szCs w:val="24"/>
        </w:rPr>
        <w:t>Κυπαρισσιακού</w:t>
      </w:r>
      <w:proofErr w:type="spellEnd"/>
      <w:r>
        <w:rPr>
          <w:rFonts w:eastAsia="Times New Roman" w:cs="Times New Roman"/>
          <w:szCs w:val="24"/>
        </w:rPr>
        <w:t xml:space="preserve"> Κόλπου. Αυτό έγ</w:t>
      </w:r>
      <w:r>
        <w:rPr>
          <w:rFonts w:eastAsia="Times New Roman" w:cs="Times New Roman"/>
          <w:szCs w:val="24"/>
        </w:rPr>
        <w:t xml:space="preserve">ινε τώρα, με την Κυβέρνησή μας. </w:t>
      </w:r>
    </w:p>
    <w:p w14:paraId="1DA3170D"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Θεσμοθετήθηκε η περιοχή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και στη χερσαία και στη θαλάσσια έκταση του </w:t>
      </w:r>
      <w:proofErr w:type="spellStart"/>
      <w:r>
        <w:rPr>
          <w:rFonts w:eastAsia="Times New Roman" w:cs="Times New Roman"/>
          <w:szCs w:val="24"/>
        </w:rPr>
        <w:t>Κυπαρισσιακού</w:t>
      </w:r>
      <w:proofErr w:type="spellEnd"/>
      <w:r>
        <w:rPr>
          <w:rFonts w:eastAsia="Times New Roman" w:cs="Times New Roman"/>
          <w:szCs w:val="24"/>
        </w:rPr>
        <w:t xml:space="preserve">. Στις 15 Δεκεμβρίου υπογράφηκε η υπουργική απόφαση και προκηρύχθηκε το έργο των ειδικών περιβαλλοντικών μελετών, για να έχουμε </w:t>
      </w:r>
      <w:r>
        <w:rPr>
          <w:rFonts w:eastAsia="Times New Roman" w:cs="Times New Roman"/>
          <w:szCs w:val="24"/>
        </w:rPr>
        <w:t xml:space="preserve">σε όλη την Ελλάδα σχέδια δράσης για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-δεν είχαμε δυστυχώς- και υλοποιούμε και ένα πρόγραμμα</w:t>
      </w:r>
      <w:r w:rsidRPr="00DE1C2B">
        <w:rPr>
          <w:rFonts w:eastAsia="Times New Roman" w:cs="Times New Roman"/>
          <w:szCs w:val="24"/>
        </w:rPr>
        <w:t xml:space="preserve"> </w:t>
      </w:r>
      <w:r>
        <w:rPr>
          <w:rFonts w:eastAsia="Times New Roman" w:cs="Times New Roman"/>
          <w:szCs w:val="24"/>
        </w:rPr>
        <w:t>πρωτοφανές, θα έλεγα, για τα ελληνικά δεδομένα, το πρώτο ευρωπαϊκό πρόγραμμα τέτοιου προϋπολογισμού, ύψους 17,5 εκατομμυρίων ευρώ από το πρόγρα</w:t>
      </w:r>
      <w:r>
        <w:rPr>
          <w:rFonts w:eastAsia="Times New Roman" w:cs="Times New Roman"/>
          <w:szCs w:val="24"/>
        </w:rPr>
        <w:t xml:space="preserve">μμα </w:t>
      </w:r>
      <w:r>
        <w:rPr>
          <w:rFonts w:eastAsia="Times New Roman" w:cs="Times New Roman"/>
          <w:szCs w:val="24"/>
          <w:lang w:val="en-US"/>
        </w:rPr>
        <w:t>LIFE</w:t>
      </w:r>
      <w:r>
        <w:rPr>
          <w:rFonts w:eastAsia="Times New Roman" w:cs="Times New Roman"/>
          <w:szCs w:val="24"/>
        </w:rPr>
        <w:t>-</w:t>
      </w:r>
      <w:r>
        <w:rPr>
          <w:rFonts w:eastAsia="Times New Roman" w:cs="Times New Roman"/>
          <w:szCs w:val="24"/>
          <w:lang w:val="en-US"/>
        </w:rPr>
        <w:t>IP</w:t>
      </w:r>
      <w:r w:rsidRPr="004321AF">
        <w:rPr>
          <w:rFonts w:eastAsia="Times New Roman" w:cs="Times New Roman"/>
          <w:szCs w:val="24"/>
        </w:rPr>
        <w:t xml:space="preserve"> 4</w:t>
      </w:r>
      <w:r>
        <w:rPr>
          <w:rFonts w:eastAsia="Times New Roman" w:cs="Times New Roman"/>
          <w:szCs w:val="24"/>
        </w:rPr>
        <w:t xml:space="preserve"> για το φυσικό περιβάλλον της χώρας μας.</w:t>
      </w:r>
    </w:p>
    <w:p w14:paraId="1DA3170E"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Ειδικά για την ευαίσθητη περιοχή του </w:t>
      </w:r>
      <w:proofErr w:type="spellStart"/>
      <w:r>
        <w:rPr>
          <w:rFonts w:eastAsia="Times New Roman" w:cs="Times New Roman"/>
          <w:szCs w:val="24"/>
        </w:rPr>
        <w:t>Κυπαρισσιακού</w:t>
      </w:r>
      <w:proofErr w:type="spellEnd"/>
      <w:r>
        <w:rPr>
          <w:rFonts w:eastAsia="Times New Roman" w:cs="Times New Roman"/>
          <w:szCs w:val="24"/>
        </w:rPr>
        <w:t xml:space="preserve"> Κόλπου, έχουμε εκπονήσει και έχουμε υποβάλει ήδη στο Συμβούλιο της Επικρατείας σχέδιο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για το οποίο είναι ίσως οι τελευταίες ημέρες πριν από την υπογραφή του. Υπήρξε μια αλληλογραφία με το Συμβούλιο της Επικρατείας, για να είναι ολοκληρωμένο. Εμείς, για να καλύψουμε αυτό το θέμα </w:t>
      </w:r>
      <w:r>
        <w:rPr>
          <w:rFonts w:eastAsia="Times New Roman" w:cs="Times New Roman"/>
          <w:szCs w:val="24"/>
        </w:rPr>
        <w:lastRenderedPageBreak/>
        <w:t xml:space="preserve">της έκδοσης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όπως είπατε κι </w:t>
      </w:r>
      <w:r>
        <w:rPr>
          <w:rFonts w:eastAsia="Times New Roman" w:cs="Times New Roman"/>
          <w:szCs w:val="24"/>
        </w:rPr>
        <w:t>εσείς, εκδώσαμε υπουργική απόφαση το 2016, η οποία πρόσφατα, στις 24 Μαΐου, ανανεώθηκε. Άρα η περιοχή είναι σε καθεστώς προστασίας.</w:t>
      </w:r>
    </w:p>
    <w:p w14:paraId="1DA3170F"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Από τη νομοθεσία και ιδιαίτερα από το</w:t>
      </w:r>
      <w:r>
        <w:rPr>
          <w:rFonts w:eastAsia="Times New Roman" w:cs="Times New Roman"/>
          <w:szCs w:val="24"/>
        </w:rPr>
        <w:t>ν</w:t>
      </w:r>
      <w:r>
        <w:rPr>
          <w:rFonts w:eastAsia="Times New Roman" w:cs="Times New Roman"/>
          <w:szCs w:val="24"/>
        </w:rPr>
        <w:t xml:space="preserve"> ν.3937 απαγορεύεται ρητά η κίνηση μηχανοκίνητων οχημάτων εκτός οδικού δικτύου σε οικο</w:t>
      </w:r>
      <w:r>
        <w:rPr>
          <w:rFonts w:eastAsia="Times New Roman" w:cs="Times New Roman"/>
          <w:szCs w:val="24"/>
        </w:rPr>
        <w:t xml:space="preserve">λογικά ευαίσθητες περιοχές, όπως είναι η συγκεκριμένη. Αναφέρονται, μάλιστα, συγκεκριμένα ο αιγιαλός και οι </w:t>
      </w:r>
      <w:proofErr w:type="spellStart"/>
      <w:r>
        <w:rPr>
          <w:rFonts w:eastAsia="Times New Roman" w:cs="Times New Roman"/>
          <w:szCs w:val="24"/>
        </w:rPr>
        <w:t>αμμοθίνες</w:t>
      </w:r>
      <w:proofErr w:type="spellEnd"/>
      <w:r>
        <w:rPr>
          <w:rFonts w:eastAsia="Times New Roman" w:cs="Times New Roman"/>
          <w:szCs w:val="24"/>
        </w:rPr>
        <w:t xml:space="preserve"> στο συγκεκριμένο νόμο.</w:t>
      </w:r>
    </w:p>
    <w:p w14:paraId="1DA31710"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Στην υπουργική απόφαση που έχουμε δημοσιεύσει αναφέρεται ότι αυτές οι περιοχές που είπατε και εσείς είναι στη Ζώνη </w:t>
      </w:r>
      <w:r>
        <w:rPr>
          <w:rFonts w:eastAsia="Times New Roman" w:cs="Times New Roman"/>
          <w:szCs w:val="24"/>
        </w:rPr>
        <w:t>Α, άρα είναι ζώνη υψηλής προστασίας, άρα προκύπτουν οι υποχρεώσεις του θεσμικού πλαισίου, όπως ήδη σας είπα, και από τον νόμο των φορέων, τον ν.4519 του Φεβρουαρίου, προκύπτει και η ένταξη της συγκεκριμένης περιοχής.</w:t>
      </w:r>
    </w:p>
    <w:p w14:paraId="1DA31711"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Άρα πράγματι και προστατευόμενη περιοχή</w:t>
      </w:r>
      <w:r>
        <w:rPr>
          <w:rFonts w:eastAsia="Times New Roman"/>
          <w:szCs w:val="24"/>
        </w:rPr>
        <w:t xml:space="preserve"> είναι και υπό καθεστώς προστασίας </w:t>
      </w:r>
      <w:r>
        <w:rPr>
          <w:rFonts w:eastAsia="Times New Roman"/>
          <w:szCs w:val="24"/>
        </w:rPr>
        <w:t>«</w:t>
      </w:r>
      <w:r>
        <w:rPr>
          <w:rFonts w:eastAsia="Times New Roman"/>
          <w:szCs w:val="24"/>
          <w:lang w:val="en-US"/>
        </w:rPr>
        <w:t>NATURA</w:t>
      </w:r>
      <w:r w:rsidRPr="00F36027">
        <w:rPr>
          <w:rFonts w:eastAsia="Times New Roman"/>
          <w:szCs w:val="24"/>
        </w:rPr>
        <w:t xml:space="preserve"> 2000</w:t>
      </w:r>
      <w:r>
        <w:rPr>
          <w:rFonts w:eastAsia="Times New Roman"/>
          <w:szCs w:val="24"/>
        </w:rPr>
        <w:t>»</w:t>
      </w:r>
      <w:r>
        <w:rPr>
          <w:rFonts w:eastAsia="Times New Roman"/>
          <w:szCs w:val="24"/>
        </w:rPr>
        <w:t xml:space="preserve"> με φορέα και με απαγόρευση δραστηριοτήτων στις περιοχές αιγιαλού και </w:t>
      </w:r>
      <w:proofErr w:type="spellStart"/>
      <w:r>
        <w:rPr>
          <w:rFonts w:eastAsia="Times New Roman"/>
          <w:szCs w:val="24"/>
        </w:rPr>
        <w:t>αμμοθινών</w:t>
      </w:r>
      <w:proofErr w:type="spellEnd"/>
      <w:r>
        <w:rPr>
          <w:rFonts w:eastAsia="Times New Roman"/>
          <w:szCs w:val="24"/>
        </w:rPr>
        <w:t>. Μάλιστα, ο φορέας διαχείρισης έχει την υποχρέωση γνωμοδότησης για δραστηριότητες και επικουρίας των αρ</w:t>
      </w:r>
      <w:r>
        <w:rPr>
          <w:rFonts w:eastAsia="Times New Roman"/>
          <w:szCs w:val="24"/>
        </w:rPr>
        <w:lastRenderedPageBreak/>
        <w:t>χών που, όπως θα αποδειχθ</w:t>
      </w:r>
      <w:r>
        <w:rPr>
          <w:rFonts w:eastAsia="Times New Roman"/>
          <w:szCs w:val="24"/>
        </w:rPr>
        <w:t xml:space="preserve">εί στη συνέχεια, δεν του ζητήθηκε. Άρα δεν εφαρμόστηκε το θεσμικό πλαίσιο όσον αφορά πιθανές </w:t>
      </w:r>
      <w:proofErr w:type="spellStart"/>
      <w:r>
        <w:rPr>
          <w:rFonts w:eastAsia="Times New Roman"/>
          <w:szCs w:val="24"/>
        </w:rPr>
        <w:t>αδειοδοτήσεις</w:t>
      </w:r>
      <w:proofErr w:type="spellEnd"/>
      <w:r>
        <w:rPr>
          <w:rFonts w:eastAsia="Times New Roman"/>
          <w:szCs w:val="24"/>
        </w:rPr>
        <w:t xml:space="preserve">. Θα σας πω ακριβώς τι έχει γίνει. </w:t>
      </w:r>
    </w:p>
    <w:p w14:paraId="1DA3171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1DA31713"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Κύριε Πρόεδρε, θα π</w:t>
      </w:r>
      <w:r>
        <w:rPr>
          <w:rFonts w:eastAsia="Times New Roman"/>
          <w:szCs w:val="24"/>
        </w:rPr>
        <w:t>άρω ένα λεπτό από τη δευτερολογία μου. Νομίζω ότι δεν θα χρειαστώ πολύ χρόνο μετά.</w:t>
      </w:r>
    </w:p>
    <w:p w14:paraId="1DA31714"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 xml:space="preserve">Όμως, θα ήθελα να παρατηρήσουμε κάτι στην ερώτησή σας. Αναφέρεστε σε δύο περιοχές -πάμε λίγο στο συγκεκριμένο- </w:t>
      </w:r>
      <w:proofErr w:type="spellStart"/>
      <w:r>
        <w:rPr>
          <w:rFonts w:eastAsia="Times New Roman"/>
          <w:szCs w:val="24"/>
        </w:rPr>
        <w:t>Γιαννιτσοχώρι</w:t>
      </w:r>
      <w:proofErr w:type="spellEnd"/>
      <w:r>
        <w:rPr>
          <w:rFonts w:eastAsia="Times New Roman"/>
          <w:szCs w:val="24"/>
        </w:rPr>
        <w:t xml:space="preserve"> Ηλείας και Ελαία Μεσσηνίας. Άρα μιλάμε για δύο Π</w:t>
      </w:r>
      <w:r>
        <w:rPr>
          <w:rFonts w:eastAsia="Times New Roman"/>
          <w:szCs w:val="24"/>
        </w:rPr>
        <w:t xml:space="preserve">εριφέρειες, Δυτικής Ελλάδος και Πελοποννήσου. Έχει σημασία αυτό, γιατί σύμφωνα με τα ενημερωτικά έγγραφα που συλλέξαμε, η Περιφέρεια Δυτικής Ελλάδας χορήγησε προσωρινή άδεια λειτουργίας αθλητικής εγκατάστασης Ομάδας Ζ για τον αγώνα </w:t>
      </w:r>
      <w:r>
        <w:rPr>
          <w:rFonts w:eastAsia="Times New Roman"/>
          <w:szCs w:val="24"/>
          <w:lang w:val="en-US"/>
        </w:rPr>
        <w:t>Hellas</w:t>
      </w:r>
      <w:r w:rsidRPr="00F36027">
        <w:rPr>
          <w:rFonts w:eastAsia="Times New Roman"/>
          <w:szCs w:val="24"/>
        </w:rPr>
        <w:t xml:space="preserve"> </w:t>
      </w:r>
      <w:r>
        <w:rPr>
          <w:rFonts w:eastAsia="Times New Roman"/>
          <w:szCs w:val="24"/>
          <w:lang w:val="en-US"/>
        </w:rPr>
        <w:t>Rally</w:t>
      </w:r>
      <w:r w:rsidRPr="00F36027">
        <w:rPr>
          <w:rFonts w:eastAsia="Times New Roman"/>
          <w:szCs w:val="24"/>
        </w:rPr>
        <w:t xml:space="preserve"> </w:t>
      </w:r>
      <w:r>
        <w:rPr>
          <w:rFonts w:eastAsia="Times New Roman"/>
          <w:szCs w:val="24"/>
          <w:lang w:val="en-US"/>
        </w:rPr>
        <w:t>Raid</w:t>
      </w:r>
      <w:r w:rsidRPr="00F36027">
        <w:rPr>
          <w:rFonts w:eastAsia="Times New Roman"/>
          <w:szCs w:val="24"/>
        </w:rPr>
        <w:t xml:space="preserve"> 2018, </w:t>
      </w:r>
      <w:r>
        <w:rPr>
          <w:rFonts w:eastAsia="Times New Roman"/>
          <w:szCs w:val="24"/>
        </w:rPr>
        <w:t>με περιοριστικό όρο την χρήση του επαρχιακού δικτύου και συγκεκριμένους χώρους του Δήμου Αρχαίας Ολυμπίας, ενώ η Περιφέρεια Πελοποννήσου δεν έλαβε σχετικό αίτημα. Άρα, όσον αφορά την Ηλεία υπήρχε για τον Δήμο Αρχαίας Ολυμπίας στην Περιφέρεια, όσον αφορά, ό</w:t>
      </w:r>
      <w:r>
        <w:rPr>
          <w:rFonts w:eastAsia="Times New Roman"/>
          <w:szCs w:val="24"/>
        </w:rPr>
        <w:t xml:space="preserve">μως, τη </w:t>
      </w:r>
      <w:r>
        <w:rPr>
          <w:rFonts w:eastAsia="Times New Roman"/>
          <w:szCs w:val="24"/>
        </w:rPr>
        <w:lastRenderedPageBreak/>
        <w:t xml:space="preserve">Μεσσηνία δεν υπήρχε αίτημα, γιατί πράγματι είναι δύο </w:t>
      </w:r>
      <w:r>
        <w:rPr>
          <w:rFonts w:eastAsia="Times New Roman"/>
          <w:szCs w:val="24"/>
        </w:rPr>
        <w:t xml:space="preserve">περιφερειών </w:t>
      </w:r>
      <w:r>
        <w:rPr>
          <w:rFonts w:eastAsia="Times New Roman"/>
          <w:szCs w:val="24"/>
        </w:rPr>
        <w:t xml:space="preserve">η περιοχή. </w:t>
      </w:r>
    </w:p>
    <w:p w14:paraId="1DA31715"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Η απόφαση της Περιφέρειας Δυτικής Ελλάδος κοινοποιήθηκε στη Διεύθυνση Τροχαίας, στο Αρχηγείο της Ελληνικής Αστυνομίας, που έδωσε άδεια με αυτά τα χαρακτηριστικά, όμως, για</w:t>
      </w:r>
      <w:r>
        <w:rPr>
          <w:rFonts w:eastAsia="Times New Roman"/>
          <w:szCs w:val="24"/>
        </w:rPr>
        <w:t xml:space="preserve"> τον αγώνα αυτό για την περίοδο 21 ως 27 Μαΐου. Δεν υπήρχε πουθενά η παράκτια περιοχή, οι </w:t>
      </w:r>
      <w:proofErr w:type="spellStart"/>
      <w:r>
        <w:rPr>
          <w:rFonts w:eastAsia="Times New Roman"/>
          <w:szCs w:val="24"/>
        </w:rPr>
        <w:t>αμμοθίνες</w:t>
      </w:r>
      <w:proofErr w:type="spellEnd"/>
      <w:r>
        <w:rPr>
          <w:rFonts w:eastAsia="Times New Roman"/>
          <w:szCs w:val="24"/>
        </w:rPr>
        <w:t xml:space="preserve"> και ο πυρήνας της προστατευόμενης περιοχής. Μιλάμε για επαρχιακό οδικό δίκτυο.</w:t>
      </w:r>
    </w:p>
    <w:p w14:paraId="1DA31716"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Ο Δήμος Ζαχάρως δε, γιατί εκεί είναι η παράκτια έκταση και όχι στον Δήμο Αρχα</w:t>
      </w:r>
      <w:r>
        <w:rPr>
          <w:rFonts w:eastAsia="Times New Roman"/>
          <w:szCs w:val="24"/>
        </w:rPr>
        <w:t>ίας Ολυμπίας, δεν έλαβε σχετικό αίτημα. Ομοίως ο φορέας διαχείρισης της περιοχής, που όπως σας είπα υποχρεούται να γνωμοδοτεί και υποχρεούνται οι δραστηριότητες να παίρνουν τη σχετική γνωμοδότηση, δεν ερωτήθηκε και δεν ενημερώθηκε. Το Δασαρχείο Ολυμπίας μά</w:t>
      </w:r>
      <w:r>
        <w:rPr>
          <w:rFonts w:eastAsia="Times New Roman"/>
          <w:szCs w:val="24"/>
        </w:rPr>
        <w:t xml:space="preserve">ς αναφέρει ότι ενημερώθηκε για το περιστατικό από τη </w:t>
      </w:r>
      <w:r>
        <w:rPr>
          <w:rFonts w:eastAsia="Times New Roman"/>
          <w:szCs w:val="24"/>
        </w:rPr>
        <w:t>μη κυβερνητική οργάνωση</w:t>
      </w:r>
      <w:r>
        <w:rPr>
          <w:rFonts w:eastAsia="Times New Roman"/>
          <w:szCs w:val="24"/>
        </w:rPr>
        <w:t xml:space="preserve">. Από αυτήν πιθανά ενημερωθήκατε κι εσείς κι εμείς όλοι -την «ΑΡΧΕΛΩΝ» δηλαδή- και διεξήγαγε αυτοψία μετά από το γεγονός. </w:t>
      </w:r>
    </w:p>
    <w:p w14:paraId="1DA31717"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Προφανώς ο φορέας διαχείρισης επικοινώνησε με τον συντονι</w:t>
      </w:r>
      <w:r>
        <w:rPr>
          <w:rFonts w:eastAsia="Times New Roman"/>
          <w:szCs w:val="24"/>
        </w:rPr>
        <w:t xml:space="preserve">στή της δράσης, ο οποίος υποστήριξε ότι έχει λάβει όλες τις απαραίτητες άδειες, αλλά </w:t>
      </w:r>
      <w:r>
        <w:rPr>
          <w:rFonts w:eastAsia="Times New Roman"/>
          <w:szCs w:val="24"/>
        </w:rPr>
        <w:lastRenderedPageBreak/>
        <w:t>μόλις σας ανέφερα ποιες άδειες είχε αναφέρει και μετά από επικοινωνία του φορέα και με το Δασαρχείο Κυπαρισσίας, του γειτονικού νομού λοιπόν, διαπιστώθηκε ότι δεν είχε σχε</w:t>
      </w:r>
      <w:r>
        <w:rPr>
          <w:rFonts w:eastAsia="Times New Roman"/>
          <w:szCs w:val="24"/>
        </w:rPr>
        <w:t xml:space="preserve">τική άδεια ούτε από αυτήν την υπηρεσία, </w:t>
      </w:r>
      <w:r>
        <w:rPr>
          <w:rFonts w:eastAsia="Times New Roman"/>
          <w:szCs w:val="24"/>
        </w:rPr>
        <w:t>όπως ενημερωθήκαμε</w:t>
      </w:r>
      <w:r>
        <w:rPr>
          <w:rFonts w:eastAsia="Times New Roman"/>
          <w:szCs w:val="24"/>
        </w:rPr>
        <w:t xml:space="preserve"> στο επίπεδο της προφορικής επικοινωνίας. </w:t>
      </w:r>
    </w:p>
    <w:p w14:paraId="1DA31718"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Προφανώς έχουμε λάβει κι εμείς τα έγγραφα του «ΑΡΧΕΛΩΝ». Θα σας πω κλείνοντας τι έχουμε κάνει εμείς, γιατί αυτό έχει σημασία. Νομίζω ότι έχετε μια πλήρη ει</w:t>
      </w:r>
      <w:r>
        <w:rPr>
          <w:rFonts w:eastAsia="Times New Roman"/>
          <w:szCs w:val="24"/>
        </w:rPr>
        <w:t xml:space="preserve">κόνα για τη μη </w:t>
      </w:r>
      <w:proofErr w:type="spellStart"/>
      <w:r>
        <w:rPr>
          <w:rFonts w:eastAsia="Times New Roman"/>
          <w:szCs w:val="24"/>
        </w:rPr>
        <w:t>αδειοδότηση</w:t>
      </w:r>
      <w:proofErr w:type="spellEnd"/>
      <w:r>
        <w:rPr>
          <w:rFonts w:eastAsia="Times New Roman"/>
          <w:szCs w:val="24"/>
        </w:rPr>
        <w:t xml:space="preserve"> της δραστηριότητας αυτής στον πυρήνα της προστατευόμενης περιοχής. Υπήρχε μία </w:t>
      </w:r>
      <w:proofErr w:type="spellStart"/>
      <w:r>
        <w:rPr>
          <w:rFonts w:eastAsia="Times New Roman"/>
          <w:szCs w:val="24"/>
        </w:rPr>
        <w:t>αδειοδότηση</w:t>
      </w:r>
      <w:proofErr w:type="spellEnd"/>
      <w:r>
        <w:rPr>
          <w:rFonts w:eastAsia="Times New Roman"/>
          <w:szCs w:val="24"/>
        </w:rPr>
        <w:t xml:space="preserve"> μόνο από την Περιφέρεια Δυτικής Ελλάδος για το επαρχιακό οδικό δίκτυο του Δήμου Αρχαίας Ολυμπίας. </w:t>
      </w:r>
    </w:p>
    <w:p w14:paraId="1DA31719"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Ζητήσαμε, λοιπόν, με έγγραφο δικό μας, τ</w:t>
      </w:r>
      <w:r>
        <w:rPr>
          <w:rFonts w:eastAsia="Times New Roman"/>
          <w:szCs w:val="24"/>
        </w:rPr>
        <w:t xml:space="preserve">ο οποίο έχει πάει ήδη στην αστυνομική διεύθυνση, στην εισαγγελική αρχή, στον αρμόδιο φορέα, στα δασαρχεία, να γίνει διερεύνηση όλων των καταγγελλομένων ενεργειών και διενέργεια όλων των προβλεπόμενων νόμιμων ενεργειών για την παράβαση συγκεκριμένου κανόνα </w:t>
      </w:r>
      <w:r>
        <w:rPr>
          <w:rFonts w:eastAsia="Times New Roman"/>
          <w:szCs w:val="24"/>
        </w:rPr>
        <w:t xml:space="preserve">του θεσμικού πλαισίου, να ληφθούν όλα τα απαραίτητα μέτρα και να ανακληθούν οποιεσδήποτε εγκρίσεις είχαν δοθεί, προφανώς γιατί </w:t>
      </w:r>
      <w:proofErr w:type="spellStart"/>
      <w:r>
        <w:rPr>
          <w:rFonts w:eastAsia="Times New Roman"/>
          <w:szCs w:val="24"/>
        </w:rPr>
        <w:t>διεστάλθηκαν</w:t>
      </w:r>
      <w:proofErr w:type="spellEnd"/>
      <w:r>
        <w:rPr>
          <w:rFonts w:eastAsia="Times New Roman"/>
          <w:szCs w:val="24"/>
        </w:rPr>
        <w:t xml:space="preserve"> και παρατύπως επεκτάθηκαν σε περιοχή που δεν είχε </w:t>
      </w:r>
      <w:proofErr w:type="spellStart"/>
      <w:r>
        <w:rPr>
          <w:rFonts w:eastAsia="Times New Roman"/>
          <w:szCs w:val="24"/>
        </w:rPr>
        <w:t>αδειοδότηση</w:t>
      </w:r>
      <w:proofErr w:type="spellEnd"/>
      <w:r>
        <w:rPr>
          <w:rFonts w:eastAsia="Times New Roman"/>
          <w:szCs w:val="24"/>
        </w:rPr>
        <w:t xml:space="preserve">, αλλά για να μην </w:t>
      </w:r>
      <w:r>
        <w:rPr>
          <w:rFonts w:eastAsia="Times New Roman"/>
          <w:szCs w:val="24"/>
        </w:rPr>
        <w:t xml:space="preserve">παραμείνει </w:t>
      </w:r>
      <w:r>
        <w:rPr>
          <w:rFonts w:eastAsia="Times New Roman"/>
          <w:szCs w:val="24"/>
        </w:rPr>
        <w:t xml:space="preserve">ούτε η αφορμή </w:t>
      </w:r>
      <w:r>
        <w:rPr>
          <w:rFonts w:eastAsia="Times New Roman"/>
          <w:szCs w:val="24"/>
        </w:rPr>
        <w:t xml:space="preserve">ζητήσαμε </w:t>
      </w:r>
      <w:r>
        <w:rPr>
          <w:rFonts w:eastAsia="Times New Roman"/>
          <w:szCs w:val="24"/>
        </w:rPr>
        <w:t xml:space="preserve">να </w:t>
      </w:r>
      <w:r>
        <w:rPr>
          <w:rFonts w:eastAsia="Times New Roman"/>
          <w:szCs w:val="24"/>
        </w:rPr>
        <w:t xml:space="preserve">ανασταλούν όλες οι εγκρίσεις, να γίνει άμεση ενημέρωση του Υπουργείου. </w:t>
      </w:r>
    </w:p>
    <w:p w14:paraId="1DA3171A"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lastRenderedPageBreak/>
        <w:t>Ζητήσαμε αναφορά τι έγινε, τι βρήκαν και τι ενέργειες μετέπειτα έγιναν, όχι μόνο τα ευρήματα, αλλά και τι ευθύνες αποδόθηκαν και με ποια διαδικασία. Προφανώς έχουμε ήδη αναθέσει στο Συ</w:t>
      </w:r>
      <w:r>
        <w:rPr>
          <w:rFonts w:eastAsia="Times New Roman"/>
          <w:szCs w:val="24"/>
        </w:rPr>
        <w:t xml:space="preserve">ντονιστικό Γραφείο Αντιμετώπισης Περιβαλλοντικής Ζημιάς να αντιμετωπίσει το θέμα της ζημιάς με βάση την ευθύνη του ότι «ο </w:t>
      </w:r>
      <w:proofErr w:type="spellStart"/>
      <w:r>
        <w:rPr>
          <w:rFonts w:eastAsia="Times New Roman"/>
          <w:szCs w:val="24"/>
        </w:rPr>
        <w:t>ρυπαίνων</w:t>
      </w:r>
      <w:proofErr w:type="spellEnd"/>
      <w:r>
        <w:rPr>
          <w:rFonts w:eastAsia="Times New Roman"/>
          <w:szCs w:val="24"/>
        </w:rPr>
        <w:t xml:space="preserve"> πληρώνει». Διότι δεν είναι μόνο τι έγινε και τι ευθύνες έχουν για την παράβαση των κανόνων, αλλά και τι περιβαλλοντική ζημιά </w:t>
      </w:r>
      <w:r>
        <w:rPr>
          <w:rFonts w:eastAsia="Times New Roman"/>
          <w:szCs w:val="24"/>
        </w:rPr>
        <w:t xml:space="preserve">έχει αποτεθεί στο οικοσύστημα και πώς θα αποκατασταθεί. Χρειάζεται αποκατάσταση η βιοποικιλότητα στην περιοχή αυτή, με βάση την αρχή «ο </w:t>
      </w:r>
      <w:proofErr w:type="spellStart"/>
      <w:r>
        <w:rPr>
          <w:rFonts w:eastAsia="Times New Roman"/>
          <w:szCs w:val="24"/>
        </w:rPr>
        <w:t>ρυπαίνων</w:t>
      </w:r>
      <w:proofErr w:type="spellEnd"/>
      <w:r>
        <w:rPr>
          <w:rFonts w:eastAsia="Times New Roman"/>
          <w:szCs w:val="24"/>
        </w:rPr>
        <w:t xml:space="preserve"> πληρώνει». </w:t>
      </w:r>
    </w:p>
    <w:p w14:paraId="1DA3171B"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Επίσης, σας λέω ότι για εμάς το θέμα δεν έχει λήξει. Το θεωρούμε πολύ σοβαρό. Εγώ σε συνέντευξη τύπ</w:t>
      </w:r>
      <w:r>
        <w:rPr>
          <w:rFonts w:eastAsia="Times New Roman"/>
          <w:szCs w:val="24"/>
        </w:rPr>
        <w:t xml:space="preserve">ου ήδη αναφέρθηκα στο απαράδεκτο αυτό γεγονός, το οποίο έχει γίνει προφανώς κατά παράβαση και ευρωπαϊκής κοινοτικής νομοθεσίας και θα συνεχίσουμε τις ενέργειές μας για να καταλογιστούν ευθύνες στους υπεύθυνους και να μην επαναληφθούν αντίστοιχες </w:t>
      </w:r>
      <w:proofErr w:type="spellStart"/>
      <w:r>
        <w:rPr>
          <w:rFonts w:eastAsia="Times New Roman"/>
          <w:szCs w:val="24"/>
        </w:rPr>
        <w:t>παραβατικέ</w:t>
      </w:r>
      <w:r>
        <w:rPr>
          <w:rFonts w:eastAsia="Times New Roman"/>
          <w:szCs w:val="24"/>
        </w:rPr>
        <w:t>ς</w:t>
      </w:r>
      <w:proofErr w:type="spellEnd"/>
      <w:r>
        <w:rPr>
          <w:rFonts w:eastAsia="Times New Roman"/>
          <w:szCs w:val="24"/>
        </w:rPr>
        <w:t xml:space="preserve"> συμπεριφορές, γιατί το θεσμικό πλαίσιο που διαμορφώνουμε είναι για να μην συμβαίνουν τέτοιες παραβιάσεις. </w:t>
      </w:r>
    </w:p>
    <w:p w14:paraId="1DA3171C"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 xml:space="preserve">Αυτός ο πλούτος που περιβάλλοντος είναι για να αποδίδει ανάπτυξη και ποιότητα ζωής </w:t>
      </w:r>
      <w:r>
        <w:rPr>
          <w:rFonts w:eastAsia="Times New Roman"/>
          <w:szCs w:val="24"/>
        </w:rPr>
        <w:t xml:space="preserve">και δεν επιτρέπεται </w:t>
      </w:r>
      <w:r>
        <w:rPr>
          <w:rFonts w:eastAsia="Times New Roman"/>
          <w:szCs w:val="24"/>
        </w:rPr>
        <w:t xml:space="preserve">να </w:t>
      </w:r>
      <w:r>
        <w:rPr>
          <w:rFonts w:eastAsia="Times New Roman"/>
          <w:szCs w:val="24"/>
        </w:rPr>
        <w:t xml:space="preserve">καταστρέφουμε </w:t>
      </w:r>
      <w:r>
        <w:rPr>
          <w:rFonts w:eastAsia="Times New Roman"/>
          <w:szCs w:val="24"/>
        </w:rPr>
        <w:t>την ανάπτυξη και την ποιότη</w:t>
      </w:r>
      <w:r>
        <w:rPr>
          <w:rFonts w:eastAsia="Times New Roman"/>
          <w:szCs w:val="24"/>
        </w:rPr>
        <w:t>τα ζωής.</w:t>
      </w:r>
    </w:p>
    <w:p w14:paraId="1DA3171D" w14:textId="77777777" w:rsidR="00984254" w:rsidRDefault="009E5B07">
      <w:pPr>
        <w:tabs>
          <w:tab w:val="left" w:pos="2820"/>
        </w:tabs>
        <w:spacing w:line="600" w:lineRule="auto"/>
        <w:ind w:firstLine="720"/>
        <w:jc w:val="both"/>
        <w:rPr>
          <w:rFonts w:eastAsia="Times New Roman"/>
          <w:szCs w:val="24"/>
        </w:rPr>
      </w:pPr>
      <w:r w:rsidRPr="004239BA">
        <w:rPr>
          <w:rFonts w:eastAsia="Times New Roman"/>
          <w:b/>
          <w:szCs w:val="24"/>
        </w:rPr>
        <w:lastRenderedPageBreak/>
        <w:t>ΠΡΟΕΔΡΕΥΩΝ (</w:t>
      </w:r>
      <w:r>
        <w:rPr>
          <w:rFonts w:eastAsia="Times New Roman"/>
          <w:b/>
          <w:szCs w:val="24"/>
        </w:rPr>
        <w:t>Δημήτριος Καμμένος</w:t>
      </w:r>
      <w:r w:rsidRPr="004239BA">
        <w:rPr>
          <w:rFonts w:eastAsia="Times New Roman"/>
          <w:b/>
          <w:szCs w:val="24"/>
        </w:rPr>
        <w:t>):</w:t>
      </w:r>
      <w:r>
        <w:rPr>
          <w:rFonts w:eastAsia="Times New Roman"/>
          <w:szCs w:val="24"/>
        </w:rPr>
        <w:t xml:space="preserve"> Ευχαριστούμε, κύριε Υπουργέ. </w:t>
      </w:r>
    </w:p>
    <w:p w14:paraId="1DA3171E"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Κύριε Αντιπρόεδρε, έχετε τον λόγο για τη δευτερολογία σας.</w:t>
      </w:r>
    </w:p>
    <w:p w14:paraId="1DA3171F" w14:textId="77777777" w:rsidR="00984254" w:rsidRDefault="009E5B07">
      <w:pPr>
        <w:tabs>
          <w:tab w:val="left" w:pos="2608"/>
        </w:tabs>
        <w:spacing w:line="600" w:lineRule="auto"/>
        <w:ind w:firstLine="720"/>
        <w:jc w:val="both"/>
        <w:rPr>
          <w:rFonts w:eastAsia="Times New Roman"/>
          <w:szCs w:val="24"/>
        </w:rPr>
      </w:pPr>
      <w:r>
        <w:rPr>
          <w:rFonts w:eastAsia="Times New Roman"/>
          <w:b/>
          <w:szCs w:val="24"/>
        </w:rPr>
        <w:t xml:space="preserve">ΣΠΥΡΙΔΩΝ ΛΥΚΟΥΔΗΣ (Ζ΄ Αντιπρόεδρος της Βουλής): </w:t>
      </w:r>
      <w:r>
        <w:rPr>
          <w:rFonts w:eastAsia="Times New Roman"/>
          <w:szCs w:val="24"/>
        </w:rPr>
        <w:t>Κύριε Υπουργέ, κατ</w:t>
      </w:r>
      <w:r>
        <w:rPr>
          <w:rFonts w:eastAsia="Times New Roman"/>
          <w:szCs w:val="24"/>
        </w:rPr>
        <w:t>’ αρχάς</w:t>
      </w:r>
      <w:r>
        <w:rPr>
          <w:rFonts w:eastAsia="Times New Roman"/>
          <w:szCs w:val="24"/>
        </w:rPr>
        <w:t xml:space="preserve"> ευχαριστώ για την απάντηση. Οφείλω να πω ότι οι </w:t>
      </w:r>
      <w:r>
        <w:rPr>
          <w:rFonts w:eastAsia="Times New Roman"/>
          <w:szCs w:val="24"/>
        </w:rPr>
        <w:t>διευκρινίσεις που δώσατε για εξηγήσεις σε σχέση με την πορεία του θέματος έχουν μια επάρκεια τουλάχιστον σε σχέση με την ερώτηση που κάνω.</w:t>
      </w:r>
    </w:p>
    <w:p w14:paraId="1DA31720" w14:textId="77777777" w:rsidR="00984254" w:rsidRDefault="009E5B07">
      <w:pPr>
        <w:tabs>
          <w:tab w:val="left" w:pos="2608"/>
        </w:tabs>
        <w:spacing w:line="600" w:lineRule="auto"/>
        <w:ind w:firstLine="720"/>
        <w:jc w:val="both"/>
        <w:rPr>
          <w:rFonts w:eastAsia="Times New Roman"/>
          <w:szCs w:val="24"/>
        </w:rPr>
      </w:pPr>
      <w:r>
        <w:rPr>
          <w:rFonts w:eastAsia="Times New Roman"/>
          <w:szCs w:val="24"/>
        </w:rPr>
        <w:t xml:space="preserve">Προκύπτουν βέβαια μερικά ζητήματα. Παραδείγματος </w:t>
      </w:r>
      <w:r>
        <w:rPr>
          <w:rFonts w:eastAsia="Times New Roman"/>
          <w:szCs w:val="24"/>
        </w:rPr>
        <w:t>χάριν</w:t>
      </w:r>
      <w:r>
        <w:rPr>
          <w:rFonts w:eastAsia="Times New Roman"/>
          <w:szCs w:val="24"/>
        </w:rPr>
        <w:t>, εγώ δεν ήθελα να είναι μέσα στην ερώτηση η παραπομπή της χώρα</w:t>
      </w:r>
      <w:r>
        <w:rPr>
          <w:rFonts w:eastAsia="Times New Roman"/>
          <w:szCs w:val="24"/>
        </w:rPr>
        <w:t>ς και η καταδικαστική απόφαση, διότι ήξερα ότι θα το πείτε. Έχει, λοιπόν, άλλη σημασία και άλλο βάρος να ακουστεί από τα χείλη του Υπουργού ότι η χώρα μας οδηγείται σε ένα ευρωπαϊκό δικαστήριο και καταδικάζεται, επειδή στοιχειωδώς δεν φρόντισε το περιβάλλο</w:t>
      </w:r>
      <w:r>
        <w:rPr>
          <w:rFonts w:eastAsia="Times New Roman"/>
          <w:szCs w:val="24"/>
        </w:rPr>
        <w:t>ν και τη φύση. Αυτό καλά κάνατε και το είπατε</w:t>
      </w:r>
      <w:r w:rsidRPr="00EE47D2">
        <w:rPr>
          <w:rFonts w:eastAsia="Times New Roman"/>
          <w:szCs w:val="24"/>
        </w:rPr>
        <w:t>,</w:t>
      </w:r>
      <w:r>
        <w:rPr>
          <w:rFonts w:eastAsia="Times New Roman"/>
          <w:szCs w:val="24"/>
        </w:rPr>
        <w:t xml:space="preserve"> για να ακουστεί από εσάς και όχι από εμένα.</w:t>
      </w:r>
    </w:p>
    <w:p w14:paraId="1DA31721"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Δεύτερον, ξέρω πάρα πολύ καλά -το διάβασα, παρακολουθώ το πώς χειριστήκατε την υπόθεση- ότι γίνονται υπουργικές προσπάθειες για την έκδοση του προεδρικού διατάγματος</w:t>
      </w:r>
      <w:r>
        <w:rPr>
          <w:rFonts w:eastAsia="Times New Roman"/>
          <w:szCs w:val="24"/>
        </w:rPr>
        <w:t xml:space="preserve">. Ξέρω, όμως, επίσης ότι έχει έλθει και δύο φορές πίσω από το Συμβούλιο της Επικρατείας το προεδρικό διάταγμα που </w:t>
      </w:r>
      <w:r>
        <w:rPr>
          <w:rFonts w:eastAsia="Times New Roman"/>
          <w:szCs w:val="24"/>
        </w:rPr>
        <w:lastRenderedPageBreak/>
        <w:t>έχει κατατεθεί. Σκέφτομαι ότι αν έλθει και τρίτη φορά πίσω τώρα</w:t>
      </w:r>
      <w:r w:rsidRPr="00EE47D2">
        <w:rPr>
          <w:rFonts w:eastAsia="Times New Roman"/>
          <w:szCs w:val="24"/>
        </w:rPr>
        <w:t>,</w:t>
      </w:r>
      <w:r>
        <w:rPr>
          <w:rFonts w:eastAsia="Times New Roman"/>
          <w:szCs w:val="24"/>
        </w:rPr>
        <w:t xml:space="preserve"> με την παράταση που έχετε δώσει, μήπως έχουμε τη δυνατότητα τη χρονική μέχρι </w:t>
      </w:r>
      <w:r>
        <w:rPr>
          <w:rFonts w:eastAsia="Times New Roman"/>
          <w:szCs w:val="24"/>
        </w:rPr>
        <w:t>να εκδοθεί το προεδρικό διάταγμα να αποσοβήσουμε τέτοιου τύπου ενέργειες. Αυτή ήταν η δεύτερη παρατήρηση.</w:t>
      </w:r>
    </w:p>
    <w:p w14:paraId="1DA31722"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Η τρίτη παρατήρηση, κύριε Υπουργέ, είναι η εξής: Άκουσα με πολύ ενδιαφέρον κάτι που δεν γνώριζα, δηλαδή ότι με βάση τις καταγγελίες οι άδειες δεν έχου</w:t>
      </w:r>
      <w:r>
        <w:rPr>
          <w:rFonts w:eastAsia="Times New Roman"/>
          <w:szCs w:val="24"/>
        </w:rPr>
        <w:t xml:space="preserve">ν δοθεί από τα αρμόδια όργανα ή έχουν δοθεί διαφορετικού χαρακτήρα άδειες. Με </w:t>
      </w:r>
      <w:proofErr w:type="spellStart"/>
      <w:r>
        <w:rPr>
          <w:rFonts w:eastAsia="Times New Roman"/>
          <w:szCs w:val="24"/>
        </w:rPr>
        <w:t>συγχωρείτε</w:t>
      </w:r>
      <w:proofErr w:type="spellEnd"/>
      <w:r>
        <w:rPr>
          <w:rFonts w:eastAsia="Times New Roman"/>
          <w:szCs w:val="24"/>
        </w:rPr>
        <w:t xml:space="preserve"> πάρα πολύ. Εγώ να το δεχθώ, διότι δεν νομίζω ότι δεν είστε ακριβής σ’ αυτό που λέτε στην απάντησή σας</w:t>
      </w:r>
      <w:r w:rsidRPr="00EE47D2">
        <w:rPr>
          <w:rFonts w:eastAsia="Times New Roman"/>
          <w:szCs w:val="24"/>
        </w:rPr>
        <w:t>,</w:t>
      </w:r>
      <w:r>
        <w:rPr>
          <w:rFonts w:eastAsia="Times New Roman"/>
          <w:szCs w:val="24"/>
        </w:rPr>
        <w:t xml:space="preserve"> ούτε θέλετε να με παραπλανήσετε. Γιατί, όμως, δεν παρεμβαίνουν ο</w:t>
      </w:r>
      <w:r>
        <w:rPr>
          <w:rFonts w:eastAsia="Times New Roman"/>
          <w:szCs w:val="24"/>
        </w:rPr>
        <w:t xml:space="preserve">ι αρμόδιες αρχές; Δεν έχω δώσει άδεια και είμαι η </w:t>
      </w:r>
      <w:r>
        <w:rPr>
          <w:rFonts w:eastAsia="Times New Roman"/>
          <w:szCs w:val="24"/>
        </w:rPr>
        <w:t>αστυνομία</w:t>
      </w:r>
      <w:r>
        <w:rPr>
          <w:rFonts w:eastAsia="Times New Roman"/>
          <w:szCs w:val="24"/>
        </w:rPr>
        <w:t xml:space="preserve">, δεν έχω δώσει άδεια και είμαι η </w:t>
      </w:r>
      <w:r>
        <w:rPr>
          <w:rFonts w:eastAsia="Times New Roman"/>
          <w:szCs w:val="24"/>
        </w:rPr>
        <w:t>περιφέρεια</w:t>
      </w:r>
      <w:r>
        <w:rPr>
          <w:rFonts w:eastAsia="Times New Roman"/>
          <w:szCs w:val="24"/>
        </w:rPr>
        <w:t xml:space="preserve">, δεν έχω δώσει άδεια και είμαι το </w:t>
      </w:r>
      <w:r>
        <w:rPr>
          <w:rFonts w:eastAsia="Times New Roman"/>
          <w:szCs w:val="24"/>
        </w:rPr>
        <w:t xml:space="preserve">δασαρχείο </w:t>
      </w:r>
      <w:r>
        <w:rPr>
          <w:rFonts w:eastAsia="Times New Roman"/>
          <w:szCs w:val="24"/>
        </w:rPr>
        <w:t xml:space="preserve">και γίνεται χαμός στην παράκτια περιοχή. Εγώ τι κάθομαι και λέω; «Δεν βαριέσαι, εγώ άδεια δεν έδωσα, ήσυχος </w:t>
      </w:r>
      <w:r>
        <w:rPr>
          <w:rFonts w:eastAsia="Times New Roman"/>
          <w:szCs w:val="24"/>
        </w:rPr>
        <w:t xml:space="preserve">είμαι, αυτοί δεν ξέρω τι κάνουν». Αυτοί, όμως, καταστρέφουν τις φωλιές και κυκλοφορούν σε μια παράκτια περιοχή που έχει και λουόμενους. Εγώ δεν έχω δώσει άδεια και αυτοί, παραβιάζοντας τα δεδομένα, κάνουν </w:t>
      </w:r>
      <w:r>
        <w:rPr>
          <w:rFonts w:eastAsia="Times New Roman"/>
          <w:szCs w:val="24"/>
          <w:lang w:val="en-US"/>
        </w:rPr>
        <w:t>motocross</w:t>
      </w:r>
      <w:r>
        <w:rPr>
          <w:rFonts w:eastAsia="Times New Roman"/>
          <w:szCs w:val="24"/>
        </w:rPr>
        <w:t xml:space="preserve"> στην παραλία. Δεν παρεμβαίνει κανένας από</w:t>
      </w:r>
      <w:r>
        <w:rPr>
          <w:rFonts w:eastAsia="Times New Roman"/>
          <w:szCs w:val="24"/>
        </w:rPr>
        <w:t xml:space="preserve"> τους αρμόδιους;</w:t>
      </w:r>
    </w:p>
    <w:p w14:paraId="1DA31723"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lastRenderedPageBreak/>
        <w:t>Κύριε Υπουργέ, δέχομαι τις εξηγήσεις που δώσατε. Προφανώς και η ερώτηση η δική μου δεν είχε αντίπαλο πολιτικό χαρακτήρα. Γίνεται μια προσπάθεια ώστε από κοινού ο ερωτών Βουλευτής και το Υπουργείο να δούμε τι μπορούμε να κάνουμε γι’ αυτό το</w:t>
      </w:r>
      <w:r>
        <w:rPr>
          <w:rFonts w:eastAsia="Times New Roman"/>
          <w:szCs w:val="24"/>
        </w:rPr>
        <w:t xml:space="preserve"> θέμα. Όμως, οφείλετε και μια στοιχειώδη εξήγηση -όχι εσείς- σε σχέση με τα προφανή. «Δεν σας έχω δώσει άδεια και κάνετε ό, τι θέλετε. Πώς το αντιμετωπίζω εγώ;».</w:t>
      </w:r>
    </w:p>
    <w:p w14:paraId="1DA31724"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Ευχαριστώ, κύριε Υπουργέ.</w:t>
      </w:r>
    </w:p>
    <w:p w14:paraId="1DA31725" w14:textId="77777777" w:rsidR="00984254" w:rsidRDefault="009E5B07">
      <w:pPr>
        <w:tabs>
          <w:tab w:val="left" w:pos="2940"/>
        </w:tabs>
        <w:spacing w:line="600" w:lineRule="auto"/>
        <w:ind w:firstLine="720"/>
        <w:jc w:val="both"/>
        <w:rPr>
          <w:rFonts w:eastAsia="Times New Roman"/>
          <w:szCs w:val="24"/>
        </w:rPr>
      </w:pPr>
      <w:r w:rsidRPr="00347BFE">
        <w:rPr>
          <w:rFonts w:eastAsia="Times New Roman"/>
          <w:b/>
          <w:szCs w:val="24"/>
        </w:rPr>
        <w:t>ΠΡΟΕΔΡΕΥΩΝ (Δημήτριος Καμμένος):</w:t>
      </w:r>
      <w:r>
        <w:rPr>
          <w:rFonts w:eastAsia="Times New Roman"/>
          <w:szCs w:val="24"/>
        </w:rPr>
        <w:t xml:space="preserve"> Ευχαριστούμε, κύριε Αντιπρόεδρε.</w:t>
      </w:r>
    </w:p>
    <w:p w14:paraId="1DA31726"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Κύ</w:t>
      </w:r>
      <w:r>
        <w:rPr>
          <w:rFonts w:eastAsia="Times New Roman"/>
          <w:szCs w:val="24"/>
        </w:rPr>
        <w:t>ριε Υπουργέ, έχετε τον λόγο.</w:t>
      </w:r>
    </w:p>
    <w:p w14:paraId="1DA31727" w14:textId="77777777" w:rsidR="00984254" w:rsidRDefault="009E5B07">
      <w:pPr>
        <w:tabs>
          <w:tab w:val="left" w:pos="2940"/>
        </w:tabs>
        <w:spacing w:line="600" w:lineRule="auto"/>
        <w:ind w:firstLine="720"/>
        <w:jc w:val="both"/>
        <w:rPr>
          <w:rFonts w:eastAsia="Times New Roman"/>
          <w:szCs w:val="24"/>
        </w:rPr>
      </w:pPr>
      <w:r w:rsidRPr="00347BFE">
        <w:rPr>
          <w:rFonts w:eastAsia="Times New Roman"/>
          <w:b/>
          <w:szCs w:val="24"/>
        </w:rPr>
        <w:t>ΣΩΚΡΑΤΗΣ ΦΑΜΕΛΛΟΣ (Αναπληρωτής Υπουργός Περιβάλλοντος και Ενέργειας):</w:t>
      </w:r>
      <w:r>
        <w:rPr>
          <w:rFonts w:eastAsia="Times New Roman"/>
          <w:szCs w:val="24"/>
        </w:rPr>
        <w:t xml:space="preserve"> Εγώ θα συμφωνήσω με όλα όσα είπατε. Θα σας ενημερώσω μόνο όσον αφορά το Συμβούλιο της Επικρατείας και την απόδοση ευθυνών, αυτά τα δύο που επαναλάβατε.</w:t>
      </w:r>
    </w:p>
    <w:p w14:paraId="1DA31728"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 xml:space="preserve">Όσον </w:t>
      </w:r>
      <w:r>
        <w:rPr>
          <w:rFonts w:eastAsia="Times New Roman"/>
          <w:szCs w:val="24"/>
        </w:rPr>
        <w:t>αφορά το Συμβούλιο της Επικρατείας, κύριε Λυκούδη, το ορθό είναι ότι μία φορά μας επιστράφηκε το προεδρικό διάταγμα, για να είμαστε ακριβείς. Δεν ζητήθηκαν διορθώσεις. Ζητήθηκε από το Συμβούλιο της Επι</w:t>
      </w:r>
      <w:r>
        <w:rPr>
          <w:rFonts w:eastAsia="Times New Roman"/>
          <w:szCs w:val="24"/>
        </w:rPr>
        <w:lastRenderedPageBreak/>
        <w:t>κρατείας διευκρίνιση σχετικά με τις απαιτήσεις του θεσμ</w:t>
      </w:r>
      <w:r>
        <w:rPr>
          <w:rFonts w:eastAsia="Times New Roman"/>
          <w:szCs w:val="24"/>
        </w:rPr>
        <w:t>ικού πλαισίου, αν δηλαδή τα προεδρικά διατάγματα των προστατευόμενων περιοχών έχουν ως προϋπόθεση την εκπόνηση ειδικής περιβαλλοντικής μελέτης μόνο -που έχουν προφανώς-</w:t>
      </w:r>
      <w:r>
        <w:rPr>
          <w:rFonts w:eastAsia="Times New Roman"/>
          <w:szCs w:val="24"/>
        </w:rPr>
        <w:t>,</w:t>
      </w:r>
      <w:r>
        <w:rPr>
          <w:rFonts w:eastAsia="Times New Roman"/>
          <w:szCs w:val="24"/>
        </w:rPr>
        <w:t xml:space="preserve"> ή και στρατηγικής μελέτης περιβαλλοντικών επιπτώσεων, επειδή δημιουργούν ένα πλαίσιο σ</w:t>
      </w:r>
      <w:r>
        <w:rPr>
          <w:rFonts w:eastAsia="Times New Roman"/>
          <w:szCs w:val="24"/>
        </w:rPr>
        <w:t>χεδιασμού και όρων δραστηριοτήτων στη συνέχεια.</w:t>
      </w:r>
    </w:p>
    <w:p w14:paraId="1DA31729"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 xml:space="preserve">Αυτό ήταν μια, αν θέλετε, νομοτεχνικής και θεσμικής βάσης διευκρίνηση που έπρεπε να επιλυθεί. Αφορά και άλλα προεδρικά διατάγματα. Η γνώση που έχω, επειδή έγιναν συναντήσεις των υπηρεσιών με το Συμβούλιο της </w:t>
      </w:r>
      <w:r>
        <w:rPr>
          <w:rFonts w:eastAsia="Times New Roman"/>
          <w:szCs w:val="24"/>
        </w:rPr>
        <w:t>Επικρατείας και αποδόθηκε απάντηση νομικά επεξεργασμένη από εμάς, είναι ότι έχει επιλυθεί το συγκεκριμένο θέμα, αλλά σε κάθε περίπτωση προφανώς δεν μπορώ να προσβάλω την αυτονομία του Συμβουλίου της Επικρατείας, που περιμένω και από αυτό την έκδοση του προ</w:t>
      </w:r>
      <w:r>
        <w:rPr>
          <w:rFonts w:eastAsia="Times New Roman"/>
          <w:szCs w:val="24"/>
        </w:rPr>
        <w:t>εδρικού διατάγματος.</w:t>
      </w:r>
    </w:p>
    <w:p w14:paraId="1DA3172A"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Δεν υπήρξε δεύτερη ή πιθανότητα τρίτης, αν θέλετε, επιστροφής ή αλλαγής στους όρους, γιατί το Συμβούλιο της Επικρατείας έχει τη δυνατότητα να παρέμβει επί των όρων και μόνο του, αυτεπαγγέλτως, και επί του σχεδίου που έχει στα χέρια του</w:t>
      </w:r>
      <w:r>
        <w:rPr>
          <w:rFonts w:eastAsia="Times New Roman"/>
          <w:szCs w:val="24"/>
        </w:rPr>
        <w:t xml:space="preserve">. Δεν μας το επιστρέφει να το αλλάξουμε και να το δούμε ξανά. Νομίζω ότι αυτή η διαδικασία θα ολοκληρωθεί, αλλά δεν μπορώ να προσβάλω το χρονοδιάγραμμα και τη δραστηριότητα του Συμβουλίου της </w:t>
      </w:r>
      <w:r>
        <w:rPr>
          <w:rFonts w:eastAsia="Times New Roman"/>
          <w:szCs w:val="24"/>
        </w:rPr>
        <w:lastRenderedPageBreak/>
        <w:t>Επικρατείας ως προς τον χρόνο. Εμείς θέλουμε να γίνει γρήγορα -ν</w:t>
      </w:r>
      <w:r>
        <w:rPr>
          <w:rFonts w:eastAsia="Times New Roman"/>
          <w:szCs w:val="24"/>
        </w:rPr>
        <w:t>α το πούμε έτσι- είναι πολιτική μας βούληση και τη γνωρίζει το Συμβούλιο της Επικρατείας.</w:t>
      </w:r>
    </w:p>
    <w:p w14:paraId="1DA3172B"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Όσον αφορά την απόδοση ευθυνών, νομίζω ότι είναι ξεκάθαρο ότι από αυτά που γνωρίζουμε εμείς δεν θα παίξουμε τον ρόλο του δικαστή ή του εισαγγελέα. Υπάρχουν αυτοί οι α</w:t>
      </w:r>
      <w:r>
        <w:rPr>
          <w:rFonts w:eastAsia="Times New Roman"/>
          <w:szCs w:val="24"/>
        </w:rPr>
        <w:t xml:space="preserve">ρμόδιοι φορείς και έχουν ενημερωθεί από εμάς. Δεν υπήρξε </w:t>
      </w:r>
      <w:proofErr w:type="spellStart"/>
      <w:r>
        <w:rPr>
          <w:rFonts w:eastAsia="Times New Roman"/>
          <w:szCs w:val="24"/>
        </w:rPr>
        <w:t>αδειοδότηση</w:t>
      </w:r>
      <w:proofErr w:type="spellEnd"/>
      <w:r>
        <w:rPr>
          <w:rFonts w:eastAsia="Times New Roman"/>
          <w:szCs w:val="24"/>
        </w:rPr>
        <w:t xml:space="preserve"> γι’ αυτές τις δραστηριότητες και υπήρχε παραβίαση κανόνων του περιβάλλοντος. Νομίζω ότι ήμουν, με βάση την πολιτική ευθύνη που έχω, απολύτως συγκεκριμένος. Έχουμε ζητήσει εγγράφως να αποδ</w:t>
      </w:r>
      <w:r>
        <w:rPr>
          <w:rFonts w:eastAsia="Times New Roman"/>
          <w:szCs w:val="24"/>
        </w:rPr>
        <w:t xml:space="preserve">οθούν οι ευθύνες και ζητήσαμε να μας ενημερώσουν για την απόδοση ευθυνών, για να μην υπάρχει οποιαδήποτε, αν θέλετε, καθυστέρηση ή υποτίμηση της επιλογής μας. </w:t>
      </w:r>
    </w:p>
    <w:p w14:paraId="1DA3172C"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 xml:space="preserve">Θέλουμε άμεσα να ενημερωθούμε από τα </w:t>
      </w:r>
      <w:r>
        <w:rPr>
          <w:rFonts w:eastAsia="Times New Roman"/>
          <w:szCs w:val="24"/>
        </w:rPr>
        <w:t>δασαρχεία</w:t>
      </w:r>
      <w:r>
        <w:rPr>
          <w:rFonts w:eastAsia="Times New Roman"/>
          <w:szCs w:val="24"/>
        </w:rPr>
        <w:t>, τις εισαγγελικές και τις νομικές αρχές για την α</w:t>
      </w:r>
      <w:r>
        <w:rPr>
          <w:rFonts w:eastAsia="Times New Roman"/>
          <w:szCs w:val="24"/>
        </w:rPr>
        <w:t xml:space="preserve">πόδοση ευθυνών σχετικά με την παραβίαση των κανόνων του περιβάλλοντος, διότι αυτό, κύριε Λυκούδη -και μου δίνει την ευκαιρία η ερώτησή σας να το κάνουμε μαζί- που πρέπει να πούμε ως Κοινοβούλιο δημόσια, είναι ότι δεν μπορούν να μην αποδίδονται ευθύνες για </w:t>
      </w:r>
      <w:r>
        <w:rPr>
          <w:rFonts w:eastAsia="Times New Roman"/>
          <w:szCs w:val="24"/>
        </w:rPr>
        <w:t>την παραβίαση των κανόνων του περιβάλλοντος. Δεν είναι δυνατόν να υπάρχει ατιμωρησία.</w:t>
      </w:r>
    </w:p>
    <w:p w14:paraId="1DA3172D"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lastRenderedPageBreak/>
        <w:t>Βέβαια, δεν είμαι σίγουρος ότι πράγματι έγινε το πλήθος των δραστηριοτήτων εκτός των επαρχιακών δρόμων. Σίγουρα πήγαν μηχανές στην περιοχή. Δεν γνωρίζω ακριβώς τη διάστασ</w:t>
      </w:r>
      <w:r>
        <w:rPr>
          <w:rFonts w:eastAsia="Times New Roman"/>
          <w:szCs w:val="24"/>
        </w:rPr>
        <w:t>η της παρέμβασης.</w:t>
      </w:r>
    </w:p>
    <w:p w14:paraId="1DA3172E" w14:textId="77777777" w:rsidR="00984254" w:rsidRDefault="009E5B07">
      <w:pPr>
        <w:spacing w:after="0" w:line="600" w:lineRule="auto"/>
        <w:ind w:firstLine="720"/>
        <w:jc w:val="both"/>
        <w:rPr>
          <w:rFonts w:eastAsia="Times New Roman"/>
          <w:szCs w:val="24"/>
        </w:rPr>
      </w:pPr>
      <w:r w:rsidRPr="0021197E">
        <w:rPr>
          <w:rFonts w:eastAsia="Times New Roman"/>
          <w:b/>
          <w:szCs w:val="24"/>
        </w:rPr>
        <w:t>ΣΠΥΡΙΔΩΝ ΛΥΚΟΥΔΗΣ (Ζ΄ Αντιπρόεδρος της Βουλής):</w:t>
      </w:r>
      <w:r>
        <w:rPr>
          <w:rFonts w:eastAsia="Times New Roman"/>
          <w:szCs w:val="24"/>
        </w:rPr>
        <w:t xml:space="preserve"> Κύριε Υπουργέ, έχω και φωτογραφίες. </w:t>
      </w:r>
    </w:p>
    <w:p w14:paraId="1DA3172F" w14:textId="77777777" w:rsidR="00984254" w:rsidRDefault="009E5B07">
      <w:pPr>
        <w:spacing w:after="0" w:line="600" w:lineRule="auto"/>
        <w:ind w:firstLine="720"/>
        <w:jc w:val="both"/>
        <w:rPr>
          <w:rFonts w:eastAsia="Times New Roman"/>
          <w:szCs w:val="24"/>
        </w:rPr>
      </w:pPr>
      <w:r w:rsidRPr="0021197E">
        <w:rPr>
          <w:rFonts w:eastAsia="Times New Roman"/>
          <w:b/>
          <w:szCs w:val="24"/>
        </w:rPr>
        <w:t>ΣΩΚΡΑΤΗΣ ΦΑΜΕΛΛΟΣ (Αναπληρωτής Υπουργός Περιβάλλοντος και Ενέργειας):</w:t>
      </w:r>
      <w:r>
        <w:rPr>
          <w:rFonts w:eastAsia="Times New Roman"/>
          <w:szCs w:val="24"/>
        </w:rPr>
        <w:t xml:space="preserve"> Τις έχω τις φωτογραφίες. </w:t>
      </w:r>
    </w:p>
    <w:p w14:paraId="1DA31730" w14:textId="77777777" w:rsidR="00984254" w:rsidRDefault="009E5B07">
      <w:pPr>
        <w:spacing w:after="0" w:line="600" w:lineRule="auto"/>
        <w:ind w:firstLine="720"/>
        <w:jc w:val="both"/>
        <w:rPr>
          <w:rFonts w:eastAsia="Times New Roman"/>
          <w:szCs w:val="24"/>
        </w:rPr>
      </w:pPr>
      <w:r>
        <w:rPr>
          <w:rFonts w:eastAsia="Times New Roman"/>
          <w:szCs w:val="24"/>
        </w:rPr>
        <w:t>Υπάρχουν τοπικές συζητήσεις για το εάν έγιναν δοκιμές ή αγώνες. Σε κάθε περίπτωση παραβιάσθηκαν οι κανόνες του περιβάλλοντος. Αυτό έχει σημασία. Έχουμε ζητήσει την απόδοση ευθυνών και υπάρχει η εκπομπή του μηνύματος από εμάς ότι αυτό δεν μπορεί να συνεχίζε</w:t>
      </w:r>
      <w:r>
        <w:rPr>
          <w:rFonts w:eastAsia="Times New Roman"/>
          <w:szCs w:val="24"/>
        </w:rPr>
        <w:t xml:space="preserve">ται. Νομίζω ότι αυτός είναι ο κοινός μας τόπος. </w:t>
      </w:r>
    </w:p>
    <w:p w14:paraId="1DA31731" w14:textId="77777777" w:rsidR="00984254" w:rsidRDefault="009E5B07">
      <w:pPr>
        <w:spacing w:after="0" w:line="600" w:lineRule="auto"/>
        <w:ind w:firstLine="720"/>
        <w:jc w:val="both"/>
        <w:rPr>
          <w:rFonts w:eastAsia="Times New Roman"/>
          <w:szCs w:val="24"/>
        </w:rPr>
      </w:pPr>
      <w:r>
        <w:rPr>
          <w:rFonts w:eastAsia="Times New Roman"/>
          <w:szCs w:val="24"/>
        </w:rPr>
        <w:t xml:space="preserve">Ευχαριστώ. </w:t>
      </w:r>
    </w:p>
    <w:p w14:paraId="1DA31732" w14:textId="77777777" w:rsidR="00984254" w:rsidRDefault="009E5B07">
      <w:pPr>
        <w:spacing w:after="0" w:line="600" w:lineRule="auto"/>
        <w:ind w:firstLine="720"/>
        <w:jc w:val="both"/>
        <w:rPr>
          <w:rFonts w:eastAsia="Times New Roman"/>
          <w:szCs w:val="24"/>
        </w:rPr>
      </w:pPr>
      <w:r w:rsidRPr="0021197E">
        <w:rPr>
          <w:rFonts w:eastAsia="Times New Roman"/>
          <w:b/>
          <w:szCs w:val="24"/>
        </w:rPr>
        <w:t>ΠΡΟΕΔΡΕΥΩΝ (Δημήτριος Καμμένος):</w:t>
      </w:r>
      <w:r>
        <w:rPr>
          <w:rFonts w:eastAsia="Times New Roman"/>
          <w:szCs w:val="24"/>
        </w:rPr>
        <w:t xml:space="preserve"> Ευχαριστούμε, κύριε Υπουργέ. </w:t>
      </w:r>
    </w:p>
    <w:p w14:paraId="1DA31733" w14:textId="77777777" w:rsidR="00984254" w:rsidRDefault="009E5B07">
      <w:pPr>
        <w:spacing w:after="0" w:line="600" w:lineRule="auto"/>
        <w:ind w:firstLine="720"/>
        <w:jc w:val="both"/>
        <w:rPr>
          <w:rFonts w:eastAsia="Times New Roman"/>
          <w:color w:val="000000"/>
          <w:szCs w:val="24"/>
        </w:rPr>
      </w:pPr>
      <w:r w:rsidRPr="0021197E">
        <w:rPr>
          <w:rFonts w:eastAsia="Times New Roman"/>
          <w:szCs w:val="24"/>
        </w:rPr>
        <w:t xml:space="preserve">Θα προχωρήσουμε στη </w:t>
      </w:r>
      <w:r w:rsidRPr="0021197E">
        <w:rPr>
          <w:rFonts w:eastAsia="Times New Roman"/>
          <w:szCs w:val="24"/>
        </w:rPr>
        <w:t xml:space="preserve">δεύτερη </w:t>
      </w:r>
      <w:r w:rsidRPr="0021197E">
        <w:rPr>
          <w:rFonts w:eastAsia="Times New Roman"/>
          <w:color w:val="000000"/>
          <w:szCs w:val="24"/>
        </w:rPr>
        <w:t xml:space="preserve">με αριθμό 1695/23-5-2018 </w:t>
      </w:r>
      <w:r>
        <w:rPr>
          <w:rFonts w:eastAsia="Times New Roman"/>
          <w:color w:val="000000"/>
          <w:szCs w:val="24"/>
        </w:rPr>
        <w:t>ε</w:t>
      </w:r>
      <w:r w:rsidRPr="0021197E">
        <w:rPr>
          <w:rFonts w:eastAsia="Times New Roman"/>
          <w:color w:val="000000"/>
          <w:szCs w:val="24"/>
        </w:rPr>
        <w:t xml:space="preserve">πίκαιρη </w:t>
      </w:r>
      <w:r>
        <w:rPr>
          <w:rFonts w:eastAsia="Times New Roman"/>
          <w:color w:val="000000"/>
          <w:szCs w:val="24"/>
        </w:rPr>
        <w:t>ε</w:t>
      </w:r>
      <w:r w:rsidRPr="0021197E">
        <w:rPr>
          <w:rFonts w:eastAsia="Times New Roman"/>
          <w:color w:val="000000"/>
          <w:szCs w:val="24"/>
        </w:rPr>
        <w:t xml:space="preserve">ρώτηση </w:t>
      </w:r>
      <w:r>
        <w:rPr>
          <w:rFonts w:eastAsia="Times New Roman"/>
          <w:color w:val="000000"/>
          <w:szCs w:val="24"/>
        </w:rPr>
        <w:t xml:space="preserve">πρώτου κύκλου </w:t>
      </w:r>
      <w:r w:rsidRPr="0021197E">
        <w:rPr>
          <w:rFonts w:eastAsia="Times New Roman"/>
          <w:color w:val="000000"/>
          <w:szCs w:val="24"/>
        </w:rPr>
        <w:t xml:space="preserve">του Βουλευτή Αιτωλοακαρνανίας της Δημοκρατικής </w:t>
      </w:r>
      <w:r w:rsidRPr="0021197E">
        <w:rPr>
          <w:rFonts w:eastAsia="Times New Roman"/>
          <w:color w:val="000000"/>
          <w:szCs w:val="24"/>
        </w:rPr>
        <w:t>Συμπαράταξης ΠΑΣΟΚ</w:t>
      </w:r>
      <w:r>
        <w:rPr>
          <w:rFonts w:eastAsia="Times New Roman"/>
          <w:color w:val="000000"/>
          <w:szCs w:val="24"/>
        </w:rPr>
        <w:t xml:space="preserve"> </w:t>
      </w:r>
      <w:r>
        <w:rPr>
          <w:rFonts w:eastAsia="Times New Roman"/>
          <w:color w:val="000000"/>
          <w:szCs w:val="24"/>
        </w:rPr>
        <w:t>-</w:t>
      </w:r>
      <w:r w:rsidRPr="0021197E">
        <w:rPr>
          <w:rFonts w:eastAsia="Times New Roman"/>
          <w:color w:val="000000"/>
          <w:szCs w:val="24"/>
        </w:rPr>
        <w:t xml:space="preserve"> ΔΗΜΑΡ κ.</w:t>
      </w:r>
      <w:r>
        <w:rPr>
          <w:rFonts w:eastAsia="Times New Roman"/>
          <w:b/>
          <w:bCs/>
          <w:color w:val="000000"/>
          <w:szCs w:val="24"/>
        </w:rPr>
        <w:t xml:space="preserve"> </w:t>
      </w:r>
      <w:r w:rsidRPr="0021197E">
        <w:rPr>
          <w:rFonts w:eastAsia="Times New Roman"/>
          <w:bCs/>
          <w:color w:val="000000"/>
          <w:szCs w:val="24"/>
        </w:rPr>
        <w:t>Δημητρίου Κωνσταντόπουλου</w:t>
      </w:r>
      <w:r>
        <w:rPr>
          <w:rFonts w:eastAsia="Times New Roman"/>
          <w:b/>
          <w:bCs/>
          <w:color w:val="000000"/>
          <w:szCs w:val="24"/>
        </w:rPr>
        <w:t xml:space="preserve"> </w:t>
      </w:r>
      <w:r w:rsidRPr="0021197E">
        <w:rPr>
          <w:rFonts w:eastAsia="Times New Roman"/>
          <w:color w:val="000000"/>
          <w:szCs w:val="24"/>
        </w:rPr>
        <w:t xml:space="preserve">προς τον </w:t>
      </w:r>
      <w:r w:rsidRPr="0021197E">
        <w:rPr>
          <w:rFonts w:eastAsia="Times New Roman"/>
          <w:color w:val="000000"/>
          <w:szCs w:val="24"/>
        </w:rPr>
        <w:lastRenderedPageBreak/>
        <w:t>Υπουργό</w:t>
      </w:r>
      <w:r>
        <w:rPr>
          <w:rFonts w:eastAsia="Times New Roman"/>
          <w:b/>
          <w:bCs/>
          <w:color w:val="000000"/>
          <w:szCs w:val="24"/>
        </w:rPr>
        <w:t xml:space="preserve"> </w:t>
      </w:r>
      <w:r w:rsidRPr="0021197E">
        <w:rPr>
          <w:rFonts w:eastAsia="Times New Roman"/>
          <w:bCs/>
          <w:color w:val="000000"/>
          <w:szCs w:val="24"/>
        </w:rPr>
        <w:t>Περιβάλλοντος και Ενέργειας,</w:t>
      </w:r>
      <w:r w:rsidRPr="0021197E" w:rsidDel="00934E97">
        <w:rPr>
          <w:rFonts w:eastAsia="Times New Roman"/>
          <w:color w:val="000000"/>
          <w:szCs w:val="24"/>
        </w:rPr>
        <w:t xml:space="preserve"> </w:t>
      </w:r>
      <w:r w:rsidRPr="0021197E">
        <w:rPr>
          <w:rFonts w:eastAsia="Times New Roman"/>
          <w:color w:val="000000"/>
          <w:szCs w:val="24"/>
        </w:rPr>
        <w:t>με θέμα: «Αντισταθμιστικά οφέλη από τη χρήση των νερών του ποταμού Ευήνου και του ποταμού Μόρνου».</w:t>
      </w:r>
    </w:p>
    <w:p w14:paraId="1DA31734" w14:textId="77777777" w:rsidR="00984254" w:rsidRDefault="009E5B07">
      <w:pPr>
        <w:spacing w:after="0" w:line="600" w:lineRule="auto"/>
        <w:ind w:firstLine="720"/>
        <w:jc w:val="both"/>
        <w:rPr>
          <w:rFonts w:eastAsia="Times New Roman"/>
          <w:color w:val="000000"/>
          <w:szCs w:val="24"/>
        </w:rPr>
      </w:pPr>
      <w:r>
        <w:rPr>
          <w:rFonts w:eastAsia="Times New Roman"/>
          <w:color w:val="000000"/>
          <w:szCs w:val="24"/>
        </w:rPr>
        <w:t xml:space="preserve">Κύριε Κωνσταντόπουλε, έχετε τον λόγο για την </w:t>
      </w:r>
      <w:proofErr w:type="spellStart"/>
      <w:r>
        <w:rPr>
          <w:rFonts w:eastAsia="Times New Roman"/>
          <w:color w:val="000000"/>
          <w:szCs w:val="24"/>
        </w:rPr>
        <w:t>πρωτολογία</w:t>
      </w:r>
      <w:proofErr w:type="spellEnd"/>
      <w:r>
        <w:rPr>
          <w:rFonts w:eastAsia="Times New Roman"/>
          <w:color w:val="000000"/>
          <w:szCs w:val="24"/>
        </w:rPr>
        <w:t xml:space="preserve"> σας. </w:t>
      </w:r>
    </w:p>
    <w:p w14:paraId="1DA31735" w14:textId="77777777" w:rsidR="00984254" w:rsidRDefault="009E5B07">
      <w:pPr>
        <w:spacing w:after="0" w:line="600" w:lineRule="auto"/>
        <w:ind w:firstLine="720"/>
        <w:jc w:val="both"/>
        <w:rPr>
          <w:rFonts w:eastAsia="Times New Roman"/>
          <w:color w:val="000000"/>
          <w:szCs w:val="24"/>
        </w:rPr>
      </w:pPr>
      <w:r w:rsidRPr="007B41D6">
        <w:rPr>
          <w:rFonts w:eastAsia="Times New Roman"/>
          <w:b/>
          <w:color w:val="000000"/>
          <w:szCs w:val="24"/>
        </w:rPr>
        <w:t>ΔΗΜΗΤΡΙΟΣ ΚΩΝΣΤΑΝΤΟΠΟΥΛΟΣ:</w:t>
      </w:r>
      <w:r>
        <w:rPr>
          <w:rFonts w:eastAsia="Times New Roman"/>
          <w:color w:val="000000"/>
          <w:szCs w:val="24"/>
        </w:rPr>
        <w:t xml:space="preserve"> Κύριε Πρόεδρε, λόγω της σημαντικότητας της ερώτησης, θα ήθελα δύο λεπτά επιπλέον. Άλλωστε, είναι η τελευταία ερώτηση. </w:t>
      </w:r>
    </w:p>
    <w:p w14:paraId="1DA31736" w14:textId="77777777" w:rsidR="00984254" w:rsidRDefault="009E5B07">
      <w:pPr>
        <w:spacing w:after="0" w:line="600" w:lineRule="auto"/>
        <w:ind w:firstLine="720"/>
        <w:jc w:val="both"/>
        <w:rPr>
          <w:rFonts w:eastAsia="Times New Roman"/>
          <w:szCs w:val="24"/>
        </w:rPr>
      </w:pPr>
      <w:r w:rsidRPr="0021197E">
        <w:rPr>
          <w:rFonts w:eastAsia="Times New Roman"/>
          <w:b/>
          <w:szCs w:val="24"/>
        </w:rPr>
        <w:t>ΠΡΟΕΔΡΕΥΩΝ (Δημήτριος Καμμένος):</w:t>
      </w:r>
      <w:r>
        <w:rPr>
          <w:rFonts w:eastAsia="Times New Roman"/>
          <w:szCs w:val="24"/>
        </w:rPr>
        <w:t xml:space="preserve"> Εντάξει. </w:t>
      </w:r>
    </w:p>
    <w:p w14:paraId="1DA31737" w14:textId="77777777" w:rsidR="00984254" w:rsidRDefault="009E5B07">
      <w:pPr>
        <w:spacing w:after="0" w:line="600" w:lineRule="auto"/>
        <w:ind w:firstLine="720"/>
        <w:jc w:val="both"/>
        <w:rPr>
          <w:rFonts w:eastAsia="Times New Roman"/>
          <w:szCs w:val="24"/>
        </w:rPr>
      </w:pPr>
      <w:r w:rsidRPr="007B41D6">
        <w:rPr>
          <w:rFonts w:eastAsia="Times New Roman"/>
          <w:b/>
          <w:color w:val="000000"/>
          <w:szCs w:val="24"/>
        </w:rPr>
        <w:t>ΔΗΜΗΤΡΙΟΣ ΚΩΝΣΤΑΝΤΟΠΟΥΛΟΣ:</w:t>
      </w:r>
      <w:r>
        <w:rPr>
          <w:rFonts w:eastAsia="Times New Roman"/>
          <w:color w:val="000000"/>
          <w:szCs w:val="24"/>
        </w:rPr>
        <w:t xml:space="preserve"> Σας ε</w:t>
      </w:r>
      <w:r>
        <w:rPr>
          <w:rFonts w:eastAsia="Times New Roman"/>
          <w:szCs w:val="24"/>
        </w:rPr>
        <w:t>υχαριστώ.</w:t>
      </w:r>
    </w:p>
    <w:p w14:paraId="1DA31738" w14:textId="77777777" w:rsidR="00984254" w:rsidRDefault="009E5B07">
      <w:pPr>
        <w:spacing w:after="0" w:line="600" w:lineRule="auto"/>
        <w:ind w:firstLine="720"/>
        <w:jc w:val="both"/>
        <w:rPr>
          <w:rFonts w:eastAsia="Times New Roman"/>
          <w:szCs w:val="24"/>
        </w:rPr>
      </w:pPr>
      <w:r>
        <w:rPr>
          <w:rFonts w:eastAsia="Times New Roman"/>
          <w:szCs w:val="24"/>
        </w:rPr>
        <w:t>Κύριε Υπουργέ, απο</w:t>
      </w:r>
      <w:r>
        <w:rPr>
          <w:rFonts w:eastAsia="Times New Roman"/>
          <w:szCs w:val="24"/>
        </w:rPr>
        <w:t xml:space="preserve">τελεί πάγιο αίτημα της τοπικής κοινωνίας της Αιτωλοακαρνανίας να θεσπιστούν ανταποδοτικά οφέλη από τη χρήση των υδάτων των ποταμών Ευήνου και Μόρνου προς όφελος των μονίμων κατοίκων των περιοχών αυτών. </w:t>
      </w:r>
    </w:p>
    <w:p w14:paraId="1DA31739" w14:textId="77777777" w:rsidR="00984254" w:rsidRDefault="009E5B07">
      <w:pPr>
        <w:spacing w:after="0" w:line="600" w:lineRule="auto"/>
        <w:ind w:firstLine="720"/>
        <w:jc w:val="both"/>
        <w:rPr>
          <w:rFonts w:eastAsia="Times New Roman"/>
          <w:szCs w:val="24"/>
        </w:rPr>
      </w:pPr>
      <w:r>
        <w:rPr>
          <w:rFonts w:eastAsia="Times New Roman"/>
          <w:szCs w:val="24"/>
        </w:rPr>
        <w:t xml:space="preserve">Να θυμίσω εδώ ότι το έργο εκτροπής των νερών του Ευήνου τροφοδοτεί ολόκληρη την Αττική μέσω του ταμιευτήρα του Μόρνου και την υδροδοτεί με πόσιμο νερό από την </w:t>
      </w:r>
      <w:proofErr w:type="spellStart"/>
      <w:r>
        <w:rPr>
          <w:rFonts w:eastAsia="Times New Roman"/>
          <w:szCs w:val="24"/>
        </w:rPr>
        <w:t>υδατολίμνη</w:t>
      </w:r>
      <w:proofErr w:type="spellEnd"/>
      <w:r>
        <w:rPr>
          <w:rFonts w:eastAsia="Times New Roman"/>
          <w:szCs w:val="24"/>
        </w:rPr>
        <w:t>, χωρίς ωστόσο καμμία κοινωνική και οικονομική ανταπόδοση και κανένα αντισταθμιστικό όφ</w:t>
      </w:r>
      <w:r>
        <w:rPr>
          <w:rFonts w:eastAsia="Times New Roman"/>
          <w:szCs w:val="24"/>
        </w:rPr>
        <w:t xml:space="preserve">ελος προς τις τοπικές κοινωνίες των Δήμων Θέρμου, Ναυπακτίας και </w:t>
      </w:r>
      <w:proofErr w:type="spellStart"/>
      <w:r>
        <w:rPr>
          <w:rFonts w:eastAsia="Times New Roman"/>
          <w:szCs w:val="24"/>
        </w:rPr>
        <w:t>Δωρίδας</w:t>
      </w:r>
      <w:proofErr w:type="spellEnd"/>
      <w:r>
        <w:rPr>
          <w:rFonts w:eastAsia="Times New Roman"/>
          <w:szCs w:val="24"/>
        </w:rPr>
        <w:t xml:space="preserve"> για τις μόνιμες αρνητικές περιβαλλοντικές συνέπειες και φυσικά για τη γεωμορφολογική επιβάρυνση από το φράγμα και την τεχνητή λίμνη. </w:t>
      </w:r>
    </w:p>
    <w:p w14:paraId="1DA3173A" w14:textId="77777777" w:rsidR="00984254" w:rsidRDefault="009E5B07">
      <w:pPr>
        <w:spacing w:after="0" w:line="600" w:lineRule="auto"/>
        <w:ind w:firstLine="720"/>
        <w:jc w:val="both"/>
        <w:rPr>
          <w:rFonts w:eastAsia="Times New Roman"/>
          <w:szCs w:val="24"/>
        </w:rPr>
      </w:pPr>
      <w:r>
        <w:rPr>
          <w:rFonts w:eastAsia="Times New Roman"/>
          <w:szCs w:val="24"/>
        </w:rPr>
        <w:lastRenderedPageBreak/>
        <w:t>Αντίστοιχη βέβαια είναι και η περίπτωση του ταμιε</w:t>
      </w:r>
      <w:r>
        <w:rPr>
          <w:rFonts w:eastAsia="Times New Roman"/>
          <w:szCs w:val="24"/>
        </w:rPr>
        <w:t xml:space="preserve">υτήρα του Μόρνου της Φωκίδας, ως πηγή υδροληψίας της ΕΥΔΑΠ. Να θυμίσω ότι </w:t>
      </w:r>
      <w:r>
        <w:rPr>
          <w:rFonts w:eastAsia="Times New Roman"/>
          <w:szCs w:val="24"/>
        </w:rPr>
        <w:t>ο</w:t>
      </w:r>
      <w:r>
        <w:rPr>
          <w:rFonts w:eastAsia="Times New Roman"/>
          <w:szCs w:val="24"/>
        </w:rPr>
        <w:t xml:space="preserve"> ποταμός Μόρνος πηγάζει στην ορεινή Ναυπακτία και την ορεινή </w:t>
      </w:r>
      <w:proofErr w:type="spellStart"/>
      <w:r>
        <w:rPr>
          <w:rFonts w:eastAsia="Times New Roman"/>
          <w:szCs w:val="24"/>
        </w:rPr>
        <w:t>Δωρίδα</w:t>
      </w:r>
      <w:proofErr w:type="spellEnd"/>
      <w:r>
        <w:rPr>
          <w:rFonts w:eastAsia="Times New Roman"/>
          <w:szCs w:val="24"/>
        </w:rPr>
        <w:t xml:space="preserve"> και μάλιστα το φράγμα που βρίσκεται σε αυτές τις περιοχές είναι το ψηλότερο χωμάτινο φράγμα της Ευρώπης, ένα σημα</w:t>
      </w:r>
      <w:r>
        <w:rPr>
          <w:rFonts w:eastAsia="Times New Roman"/>
          <w:szCs w:val="24"/>
        </w:rPr>
        <w:t xml:space="preserve">ντικό έργο που ενίσχυσε την υδροδότηση της Αθήνας, χωρίς όμως και εδώ να προβλέπονται αντίστοιχα αντισταθμιστικά οφέλη για την τοπική κοινωνία των Δήμων Ναυπακτίας και </w:t>
      </w:r>
      <w:proofErr w:type="spellStart"/>
      <w:r>
        <w:rPr>
          <w:rFonts w:eastAsia="Times New Roman"/>
          <w:szCs w:val="24"/>
        </w:rPr>
        <w:t>Δωρίδας</w:t>
      </w:r>
      <w:proofErr w:type="spellEnd"/>
      <w:r>
        <w:rPr>
          <w:rFonts w:eastAsia="Times New Roman"/>
          <w:szCs w:val="24"/>
        </w:rPr>
        <w:t>.</w:t>
      </w:r>
    </w:p>
    <w:p w14:paraId="1DA3173B" w14:textId="77777777" w:rsidR="00984254" w:rsidRDefault="009E5B07">
      <w:pPr>
        <w:spacing w:after="0" w:line="600" w:lineRule="auto"/>
        <w:ind w:firstLine="720"/>
        <w:jc w:val="both"/>
        <w:rPr>
          <w:rFonts w:eastAsia="Times New Roman"/>
          <w:szCs w:val="24"/>
        </w:rPr>
      </w:pPr>
      <w:r>
        <w:rPr>
          <w:rFonts w:eastAsia="Times New Roman"/>
          <w:szCs w:val="24"/>
        </w:rPr>
        <w:t xml:space="preserve">Κύριε Υπουργέ, πριν από λίγες ημέρες συζητήθηκε η αναφορά που κατέθεσε ο Δήμος </w:t>
      </w:r>
      <w:proofErr w:type="spellStart"/>
      <w:r>
        <w:rPr>
          <w:rFonts w:eastAsia="Times New Roman"/>
          <w:szCs w:val="24"/>
        </w:rPr>
        <w:t>Δωρίδας</w:t>
      </w:r>
      <w:proofErr w:type="spellEnd"/>
      <w:r>
        <w:rPr>
          <w:rFonts w:eastAsia="Times New Roman"/>
          <w:szCs w:val="24"/>
        </w:rPr>
        <w:t xml:space="preserve"> στην Επιτροπή Αναφορών του Ευρωπαϊκού Κοινοβουλίου. Στόχος ήταν και είναι να αναδειχθούν περιβαλλοντικά, γεωμορφολογικά, κοινωνικά και οικονομικά προβλήματα που έχουν δημιουργηθεί στην περιοχή.</w:t>
      </w:r>
    </w:p>
    <w:p w14:paraId="1DA3173C" w14:textId="77777777" w:rsidR="00984254" w:rsidRDefault="009E5B07">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επιτροπή </w:t>
      </w:r>
      <w:r>
        <w:rPr>
          <w:rFonts w:eastAsia="Times New Roman"/>
          <w:szCs w:val="24"/>
        </w:rPr>
        <w:t>αποφάσισε να προχωρήσει σε αυστηρό, ενδελεχ</w:t>
      </w:r>
      <w:r>
        <w:rPr>
          <w:rFonts w:eastAsia="Times New Roman"/>
          <w:szCs w:val="24"/>
        </w:rPr>
        <w:t xml:space="preserve">ή έλεγχο και να διαβιβάσει την υπόθεση σε άλλες αρμόδιες </w:t>
      </w:r>
      <w:r>
        <w:rPr>
          <w:rFonts w:eastAsia="Times New Roman"/>
          <w:szCs w:val="24"/>
        </w:rPr>
        <w:t>επιτροπές</w:t>
      </w:r>
      <w:r>
        <w:rPr>
          <w:rFonts w:eastAsia="Times New Roman"/>
          <w:szCs w:val="24"/>
        </w:rPr>
        <w:t xml:space="preserve">, όπως στην Επιτροπή Περιβάλλοντος, Δημόσιας Υγείας και Ασφάλειας Τροφίμων του Ευρωπαϊκού Κοινοβουλίου, φυσικά για περαιτέρω διερεύνηση. </w:t>
      </w:r>
    </w:p>
    <w:p w14:paraId="1DA3173D" w14:textId="77777777" w:rsidR="00984254" w:rsidRDefault="009E5B07">
      <w:pPr>
        <w:spacing w:after="0" w:line="600" w:lineRule="auto"/>
        <w:ind w:firstLine="720"/>
        <w:jc w:val="both"/>
        <w:rPr>
          <w:rFonts w:eastAsia="Times New Roman"/>
          <w:szCs w:val="24"/>
        </w:rPr>
      </w:pPr>
      <w:r>
        <w:rPr>
          <w:rFonts w:eastAsia="Times New Roman"/>
          <w:szCs w:val="24"/>
        </w:rPr>
        <w:t xml:space="preserve">Κύριε Υπουργέ, οι τοπικές κοινωνίες των Δήμων, αλλά </w:t>
      </w:r>
      <w:r>
        <w:rPr>
          <w:rFonts w:eastAsia="Times New Roman"/>
          <w:szCs w:val="24"/>
        </w:rPr>
        <w:t xml:space="preserve">και γενικότερα της Αιτωλοακαρνανίας και της Φωκίδας είναι αποφασισμένες να συνεχίσουν </w:t>
      </w:r>
      <w:r>
        <w:rPr>
          <w:rFonts w:eastAsia="Times New Roman"/>
          <w:szCs w:val="24"/>
        </w:rPr>
        <w:lastRenderedPageBreak/>
        <w:t xml:space="preserve">ακόμη πιο εντατικά αυτήν την προσπάθεια που ξεκίνησε πριν δεκαετίες για τη θεσμοθέτηση ανταποδοτικών οφελών. </w:t>
      </w:r>
    </w:p>
    <w:p w14:paraId="1DA3173E" w14:textId="77777777" w:rsidR="00984254" w:rsidRDefault="009E5B07">
      <w:pPr>
        <w:spacing w:after="0" w:line="600" w:lineRule="auto"/>
        <w:ind w:firstLine="720"/>
        <w:jc w:val="both"/>
        <w:rPr>
          <w:rFonts w:eastAsia="Times New Roman"/>
          <w:szCs w:val="24"/>
        </w:rPr>
      </w:pPr>
      <w:r>
        <w:rPr>
          <w:rFonts w:eastAsia="Times New Roman"/>
          <w:szCs w:val="24"/>
        </w:rPr>
        <w:t>Πρόκειται για ένα δίκαιο αίτημα, κύριε Υπουργέ, καθώς οι υδά</w:t>
      </w:r>
      <w:r>
        <w:rPr>
          <w:rFonts w:eastAsia="Times New Roman"/>
          <w:szCs w:val="24"/>
        </w:rPr>
        <w:t xml:space="preserve">τινοι πόροι που χρησιμοποιούνται για την υδροδότηση της Αττικής δεν αποδίδουν κανένα όφελος στις τοπικές κοινωνίες, όπως ανέφερα και προηγουμένως. </w:t>
      </w:r>
    </w:p>
    <w:p w14:paraId="1DA3173F" w14:textId="77777777" w:rsidR="00984254" w:rsidRDefault="009E5B07">
      <w:pPr>
        <w:spacing w:after="0" w:line="600" w:lineRule="auto"/>
        <w:ind w:firstLine="720"/>
        <w:jc w:val="both"/>
        <w:rPr>
          <w:rFonts w:eastAsia="Times New Roman"/>
          <w:szCs w:val="24"/>
        </w:rPr>
      </w:pPr>
      <w:r>
        <w:rPr>
          <w:rFonts w:eastAsia="Times New Roman"/>
          <w:szCs w:val="24"/>
        </w:rPr>
        <w:t>Κύριε Υπουργέ, θέλω να τονίσω ότι το δίκαιο αίτημά μας το απαιτεί και το στηρίζει και η ΚΕΔΕ. Υπάρχει μάλιστ</w:t>
      </w:r>
      <w:r>
        <w:rPr>
          <w:rFonts w:eastAsia="Times New Roman"/>
          <w:szCs w:val="24"/>
        </w:rPr>
        <w:t>α επιστημονική και τεχνοοικονομική μελέτη που αναδεικνύει την περιβαλλοντική ζημιά που έχει υποστεί η ευρύτερη περιοχή αυτά τα τριάντα επτά χρόνια από τότε που κατασκευάστηκε το φράγμα του Μόρνου και άρχισε να λειτουργεί η τεχνητή λίμνη.</w:t>
      </w:r>
    </w:p>
    <w:p w14:paraId="1DA31740" w14:textId="77777777" w:rsidR="00984254" w:rsidRDefault="009E5B07">
      <w:pPr>
        <w:spacing w:after="0" w:line="600" w:lineRule="auto"/>
        <w:ind w:firstLine="720"/>
        <w:jc w:val="both"/>
        <w:rPr>
          <w:rFonts w:eastAsia="Times New Roman"/>
          <w:szCs w:val="24"/>
        </w:rPr>
      </w:pPr>
      <w:r>
        <w:rPr>
          <w:rFonts w:eastAsia="Times New Roman"/>
          <w:szCs w:val="24"/>
        </w:rPr>
        <w:t xml:space="preserve">Κύριε Υπουργέ, σε </w:t>
      </w:r>
      <w:r>
        <w:rPr>
          <w:rFonts w:eastAsia="Times New Roman"/>
          <w:szCs w:val="24"/>
        </w:rPr>
        <w:t>παλαιότερη ερώτηση που είχα απευθύνει προς το Υπουργείο Εσωτερικών για το θέμα αυτό, είχα λάβει ως απάντηση ότι σε συνεργασία με εσάς θα διερευνούσε τις δυνατότητες, ώστε να απαντήσετε στις διεκδικήσεις των τοπικών κοινωνιών. Ωστόσο, έκτοτε υπάρχει σιγή ιχ</w:t>
      </w:r>
      <w:r>
        <w:rPr>
          <w:rFonts w:eastAsia="Times New Roman"/>
          <w:szCs w:val="24"/>
        </w:rPr>
        <w:t>θύος.</w:t>
      </w:r>
    </w:p>
    <w:p w14:paraId="1DA31741" w14:textId="77777777" w:rsidR="00984254" w:rsidRDefault="009E5B07">
      <w:pPr>
        <w:spacing w:after="0" w:line="600" w:lineRule="auto"/>
        <w:ind w:firstLine="720"/>
        <w:jc w:val="both"/>
        <w:rPr>
          <w:rFonts w:eastAsia="Times New Roman"/>
          <w:szCs w:val="24"/>
        </w:rPr>
      </w:pPr>
      <w:r>
        <w:rPr>
          <w:rFonts w:eastAsia="Times New Roman"/>
          <w:szCs w:val="24"/>
        </w:rPr>
        <w:t>Κατόπιν αυτού, ερωτάσθε, κύριε Υπουργέ, πρώτον εάν έλαβε χώρα η διερεύνηση των νομοθετικών δυνατοτήτων, στις οποίες το Υπουργείο είχε εξαγγείλει ότι θα προβεί ήδη από το 2016 αναφορικά με τη θεσμοθέτηση αντισταθμιστικών οφελών λόγω της αξιοποίησης τω</w:t>
      </w:r>
      <w:r>
        <w:rPr>
          <w:rFonts w:eastAsia="Times New Roman"/>
          <w:szCs w:val="24"/>
        </w:rPr>
        <w:t>ν υδάτων των ποταμών Ευήνου και Μόρνου και ποια είναι τα συμπεράσματα αυτών.</w:t>
      </w:r>
    </w:p>
    <w:p w14:paraId="1DA31742" w14:textId="77777777" w:rsidR="00984254" w:rsidRDefault="009E5B07">
      <w:pPr>
        <w:spacing w:after="0" w:line="600" w:lineRule="auto"/>
        <w:ind w:firstLine="720"/>
        <w:jc w:val="both"/>
        <w:rPr>
          <w:rFonts w:eastAsia="Times New Roman"/>
          <w:szCs w:val="24"/>
        </w:rPr>
      </w:pPr>
      <w:r>
        <w:rPr>
          <w:rFonts w:eastAsia="Times New Roman"/>
          <w:szCs w:val="24"/>
        </w:rPr>
        <w:lastRenderedPageBreak/>
        <w:t xml:space="preserve">Δεύτερον, προτίθεται το Υπουργείο να αναλάβει νομοθετική πρωτοβουλία για τη θεσμοθέτηση αντισταθμιστικών οφελών υπέρ των Δήμων Ναυπακτίας, </w:t>
      </w:r>
      <w:proofErr w:type="spellStart"/>
      <w:r>
        <w:rPr>
          <w:rFonts w:eastAsia="Times New Roman"/>
          <w:szCs w:val="24"/>
        </w:rPr>
        <w:t>Δωρίδας</w:t>
      </w:r>
      <w:proofErr w:type="spellEnd"/>
      <w:r>
        <w:rPr>
          <w:rFonts w:eastAsia="Times New Roman"/>
          <w:szCs w:val="24"/>
        </w:rPr>
        <w:t xml:space="preserve"> και Θέρμου και με ποιο χρονοδιάγ</w:t>
      </w:r>
      <w:r>
        <w:rPr>
          <w:rFonts w:eastAsia="Times New Roman"/>
          <w:szCs w:val="24"/>
        </w:rPr>
        <w:t xml:space="preserve">ραμμα; </w:t>
      </w:r>
    </w:p>
    <w:p w14:paraId="1DA31743" w14:textId="77777777" w:rsidR="00984254" w:rsidRDefault="009E5B07">
      <w:pPr>
        <w:spacing w:after="0" w:line="600" w:lineRule="auto"/>
        <w:ind w:firstLine="720"/>
        <w:jc w:val="both"/>
        <w:rPr>
          <w:rFonts w:eastAsia="Times New Roman"/>
          <w:szCs w:val="24"/>
        </w:rPr>
      </w:pPr>
      <w:r>
        <w:rPr>
          <w:rFonts w:eastAsia="Times New Roman"/>
          <w:szCs w:val="24"/>
        </w:rPr>
        <w:t xml:space="preserve">Σας ευχαριστώ. </w:t>
      </w:r>
    </w:p>
    <w:p w14:paraId="1DA31744" w14:textId="77777777" w:rsidR="00984254" w:rsidRDefault="009E5B07">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Κι εμείς ευχαριστούμε, κύριε Κωνσταντόπουλε. </w:t>
      </w:r>
    </w:p>
    <w:p w14:paraId="1DA31745" w14:textId="77777777" w:rsidR="00984254" w:rsidRDefault="009E5B07">
      <w:pPr>
        <w:spacing w:after="0" w:line="600" w:lineRule="auto"/>
        <w:ind w:firstLine="720"/>
        <w:jc w:val="both"/>
        <w:rPr>
          <w:rFonts w:eastAsia="Times New Roman"/>
          <w:szCs w:val="24"/>
        </w:rPr>
      </w:pPr>
      <w:r>
        <w:rPr>
          <w:rFonts w:eastAsia="Times New Roman"/>
          <w:szCs w:val="24"/>
        </w:rPr>
        <w:t xml:space="preserve">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1DA31746"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sidRPr="0003626A">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Καλημέρα, κύριε Κωνσταντόπουλ</w:t>
      </w:r>
      <w:r>
        <w:rPr>
          <w:rFonts w:eastAsia="Times New Roman" w:cs="Times New Roman"/>
          <w:szCs w:val="24"/>
        </w:rPr>
        <w:t>ε</w:t>
      </w:r>
      <w:r w:rsidRPr="00F33744">
        <w:rPr>
          <w:rFonts w:eastAsia="Times New Roman" w:cs="Times New Roman"/>
          <w:szCs w:val="24"/>
        </w:rPr>
        <w:t>.</w:t>
      </w:r>
      <w:r>
        <w:rPr>
          <w:rFonts w:eastAsia="Times New Roman" w:cs="Times New Roman"/>
          <w:szCs w:val="24"/>
        </w:rPr>
        <w:t xml:space="preserve"> Ευχαριστώ για την ερώτηση. Θα προσπαθήσω να σας απαντήσω, παρ’ ότι θα έλεγα ότι η ερώτηση μάλλον θα πρέπει να επαναληφθεί και προς τον αντίστοιχο Υπουργό των Εσωτερικών. Όμως, θα σας δώσω εγώ τα στοιχεία που σας ενδιαφέρουν. </w:t>
      </w:r>
    </w:p>
    <w:p w14:paraId="1DA31747"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Όπως βλέπω εδώ στα στοιχεία</w:t>
      </w:r>
      <w:r>
        <w:rPr>
          <w:rFonts w:eastAsia="Times New Roman" w:cs="Times New Roman"/>
          <w:szCs w:val="24"/>
        </w:rPr>
        <w:t xml:space="preserve"> μου, κύριε Κωνσταντόπουλε, η λίμνη του Μόρνου δημιουργήθηκε και </w:t>
      </w:r>
      <w:proofErr w:type="spellStart"/>
      <w:r>
        <w:rPr>
          <w:rFonts w:eastAsia="Times New Roman" w:cs="Times New Roman"/>
          <w:szCs w:val="24"/>
        </w:rPr>
        <w:t>πρωτολειτούργησε</w:t>
      </w:r>
      <w:proofErr w:type="spellEnd"/>
      <w:r>
        <w:rPr>
          <w:rFonts w:eastAsia="Times New Roman" w:cs="Times New Roman"/>
          <w:szCs w:val="24"/>
        </w:rPr>
        <w:t xml:space="preserve"> στις αρχές του 1981, ενώ η υγειονομική διάταξη για την προστασία του νερού της πρωτευούσης και της ευρύτερης λεκάνης θεσμοθετήθηκε το 1983. </w:t>
      </w:r>
    </w:p>
    <w:p w14:paraId="1DA31748"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Ξέρετε τι μου φέρνει στο μυαλό αυ</w:t>
      </w:r>
      <w:r>
        <w:rPr>
          <w:rFonts w:eastAsia="Times New Roman" w:cs="Times New Roman"/>
          <w:szCs w:val="24"/>
        </w:rPr>
        <w:t xml:space="preserve">τή η παρατήρηση; Ότι εδώ και τριάντα πέντε χρόνια οι προηγούμενες κυβερνήσεις δεν ανέλαβαν καμμία πρωτοβουλία, για να αποκαταστήσουν αυτή την αδικία, η οποία διατείνεστε ότι υπάρχει στην ερώτησή σας. Και πρέπει να συζητήσουμε μαζί το αν υπάρχει. </w:t>
      </w:r>
    </w:p>
    <w:p w14:paraId="1DA31749"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Ήθελα να </w:t>
      </w:r>
      <w:r>
        <w:rPr>
          <w:rFonts w:eastAsia="Times New Roman" w:cs="Times New Roman"/>
          <w:szCs w:val="24"/>
        </w:rPr>
        <w:t>ξέρω κάτι, κύριε Κωνσταντόπουλε και σας το λέω εξ αρχής: Δεν υπάρχει πολιτική ευθύνη, γιατί αυτή η περιοχή, της ευρύτερης λεκάνης δηλαδή του Εύηνου, του Μόρνου, ή των άλλων περιοχών έχει παραμείνει εκτός της προσοχής της πολιτείας και του κράτους, ενώ λύθη</w:t>
      </w:r>
      <w:r>
        <w:rPr>
          <w:rFonts w:eastAsia="Times New Roman" w:cs="Times New Roman"/>
          <w:szCs w:val="24"/>
        </w:rPr>
        <w:t xml:space="preserve">κε ένα σημαντικό πρόβλημα υδροδότησης της πρωτεύουσας; Γιατί πρέπει να ξεκινήσουμε από αυτό; </w:t>
      </w:r>
    </w:p>
    <w:p w14:paraId="1DA3174A"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βέβαια, από τη μεριά μας οφείλουμε να πούμε ότι κατά τη διάρκεια της δικής μας Κυβέρνησης σαφέστατα και αναλάβαμε πρωτοβουλίες που δεν ανέλαβαν οι προηγούμ</w:t>
      </w:r>
      <w:r>
        <w:rPr>
          <w:rFonts w:eastAsia="Times New Roman" w:cs="Times New Roman"/>
          <w:szCs w:val="24"/>
        </w:rPr>
        <w:t xml:space="preserve">ενες κυβερνήσεις. Υπάρχει πολιτική ευθύνη των κυβερνήσεων της Νέας Δημοκρατίας και του ΠΑΣΟΚ, επειδή άφησαν άλυτα προβλήματα ανάπτυξης στην περιοχή της ευρύτερης λεκάνης του Μόρνου στην περιοχή του </w:t>
      </w:r>
      <w:proofErr w:type="spellStart"/>
      <w:r>
        <w:rPr>
          <w:rFonts w:eastAsia="Times New Roman" w:cs="Times New Roman"/>
          <w:szCs w:val="24"/>
        </w:rPr>
        <w:t>Λιδωρικίου</w:t>
      </w:r>
      <w:proofErr w:type="spellEnd"/>
      <w:r>
        <w:rPr>
          <w:rFonts w:eastAsia="Times New Roman" w:cs="Times New Roman"/>
          <w:szCs w:val="24"/>
        </w:rPr>
        <w:t xml:space="preserve">, αλλά και ευρύτερα. </w:t>
      </w:r>
    </w:p>
    <w:p w14:paraId="1DA3174B"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Μάλιστα, πρέπει να σας πω </w:t>
      </w:r>
      <w:r>
        <w:rPr>
          <w:rFonts w:eastAsia="Times New Roman" w:cs="Times New Roman"/>
          <w:szCs w:val="24"/>
        </w:rPr>
        <w:t xml:space="preserve">ότι αντίστοιχη πρωτοβουλία έχει αναλάβει ο Βουλευτής Φωκίδας κ. </w:t>
      </w:r>
      <w:proofErr w:type="spellStart"/>
      <w:r>
        <w:rPr>
          <w:rFonts w:eastAsia="Times New Roman" w:cs="Times New Roman"/>
          <w:szCs w:val="24"/>
        </w:rPr>
        <w:t>Κωστοπαναγιώτου</w:t>
      </w:r>
      <w:proofErr w:type="spellEnd"/>
      <w:r>
        <w:rPr>
          <w:rFonts w:eastAsia="Times New Roman" w:cs="Times New Roman"/>
          <w:szCs w:val="24"/>
        </w:rPr>
        <w:t xml:space="preserve"> μαζί με τον Δήμαρχο </w:t>
      </w:r>
      <w:proofErr w:type="spellStart"/>
      <w:r>
        <w:rPr>
          <w:rFonts w:eastAsia="Times New Roman" w:cs="Times New Roman"/>
          <w:szCs w:val="24"/>
        </w:rPr>
        <w:t>Δωρίδας</w:t>
      </w:r>
      <w:proofErr w:type="spellEnd"/>
      <w:r>
        <w:rPr>
          <w:rFonts w:eastAsia="Times New Roman" w:cs="Times New Roman"/>
          <w:szCs w:val="24"/>
        </w:rPr>
        <w:t xml:space="preserve"> κ. </w:t>
      </w:r>
      <w:proofErr w:type="spellStart"/>
      <w:r>
        <w:rPr>
          <w:rFonts w:eastAsia="Times New Roman" w:cs="Times New Roman"/>
          <w:szCs w:val="24"/>
        </w:rPr>
        <w:lastRenderedPageBreak/>
        <w:t>Καπεντζώνη</w:t>
      </w:r>
      <w:proofErr w:type="spellEnd"/>
      <w:r>
        <w:rPr>
          <w:rFonts w:eastAsia="Times New Roman" w:cs="Times New Roman"/>
          <w:szCs w:val="24"/>
        </w:rPr>
        <w:t xml:space="preserve"> και έχουμε κάνει ήδη συναντήσεις και εμείς μαζί τους, γιατί ένα μεγάλο πρόβλημα παραμένει άλυτο στην περιοχή και αυτό είναι το πρόβλημ</w:t>
      </w:r>
      <w:r>
        <w:rPr>
          <w:rFonts w:eastAsia="Times New Roman" w:cs="Times New Roman"/>
          <w:szCs w:val="24"/>
        </w:rPr>
        <w:t>α των υποδομών που η περιοχή δεν έχει, το ουσιαστικό αναπτυξιακό έλλειμμα -το οποίο έχει παραμείνει στην περιοχή- των χρήσεων γης και της έλλειψης υποδομών, περιβάλλοντος και νερού, διότι αυτά είναι που δεν έκαναν οι προηγούμενες κυβερνήσεις και που θέλουν</w:t>
      </w:r>
      <w:r>
        <w:rPr>
          <w:rFonts w:eastAsia="Times New Roman" w:cs="Times New Roman"/>
          <w:szCs w:val="24"/>
        </w:rPr>
        <w:t xml:space="preserve"> προφανώς έναν συγκεκριμένο χρόνο για να ωριμάσουν και να κατασκευαστούν. </w:t>
      </w:r>
    </w:p>
    <w:p w14:paraId="1DA3174C"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επίσης, να σας πω ότι χρειάζεται μια πολύ μεγάλη προσοχή –και σας το λέω ως υπεύθυνος, με την πολιτική ευθύνη που έχω για την Ειδική Γραμματεία </w:t>
      </w:r>
      <w:r>
        <w:rPr>
          <w:rFonts w:eastAsia="Times New Roman" w:cs="Times New Roman"/>
          <w:szCs w:val="24"/>
        </w:rPr>
        <w:t xml:space="preserve">Υδάτων και Διαχείρισης του Νερού- όταν συζητάμε για έναν φυσικό και κοινωνικό πόρο όπως είναι το νερό και τον μεταφράζουμε -για την κοινοβουλευτική συζήτηση ίσως- σε έναν πόρο προς εκμετάλλευση. </w:t>
      </w:r>
    </w:p>
    <w:p w14:paraId="1DA3174D"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Κωνσταντόπουλε, δεν ξέρω αν έχετε τέτοια άποψη στον πο</w:t>
      </w:r>
      <w:r>
        <w:rPr>
          <w:rFonts w:eastAsia="Times New Roman" w:cs="Times New Roman"/>
          <w:szCs w:val="24"/>
        </w:rPr>
        <w:t>λιτικό χώρο στον οποίο ανήκετε. Νομίζω ότι δεν έχετε, αλλά εκτιμάτε και εσείς ότι το νερό είναι ένας δημόσιος κοινωνικός πόρος και η πρόσβαση στο πόσιμο νερό είναι δικαίωμα για όλους τους πολίτες. Άρα, θα πρέπει με πολύ μεγάλη προσοχή να συζητήσουμε για το</w:t>
      </w:r>
      <w:r>
        <w:rPr>
          <w:rFonts w:eastAsia="Times New Roman" w:cs="Times New Roman"/>
          <w:szCs w:val="24"/>
        </w:rPr>
        <w:t xml:space="preserve"> αν οι όροι «ανταποδοτικά και αντισταθμιστικά οφέλη», οικονομικοί όροι δηλαδή, θα μπορούσαν να </w:t>
      </w:r>
      <w:proofErr w:type="spellStart"/>
      <w:r>
        <w:rPr>
          <w:rFonts w:eastAsia="Times New Roman" w:cs="Times New Roman"/>
          <w:szCs w:val="24"/>
        </w:rPr>
        <w:t>ειδωθούν</w:t>
      </w:r>
      <w:proofErr w:type="spellEnd"/>
      <w:r>
        <w:rPr>
          <w:rFonts w:eastAsia="Times New Roman" w:cs="Times New Roman"/>
          <w:szCs w:val="24"/>
        </w:rPr>
        <w:t xml:space="preserve"> με την αντίστοιχη –αν θέλετε- αντοχή και ανοχή και από τον πληθυσμό της </w:t>
      </w:r>
      <w:r>
        <w:rPr>
          <w:rFonts w:eastAsia="Times New Roman" w:cs="Times New Roman"/>
          <w:szCs w:val="24"/>
        </w:rPr>
        <w:lastRenderedPageBreak/>
        <w:t>Αθήνας, ο οποίος υδρεύεται από αυτούς τους πόρους. Χρειάζεται, λοιπόν, να επιλέξ</w:t>
      </w:r>
      <w:r>
        <w:rPr>
          <w:rFonts w:eastAsia="Times New Roman" w:cs="Times New Roman"/>
          <w:szCs w:val="24"/>
        </w:rPr>
        <w:t xml:space="preserve">ουμε μία λύση με κοινωνική δικαιοσύνη. </w:t>
      </w:r>
    </w:p>
    <w:p w14:paraId="1DA3174E"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έλεγα ότι στην περίπτωση του νερού προφανώς δεν μπορούμε να μιλάμε μόνο για μία περιοχή της Ελλάδος, γιατί πρέπει να είμαστε δίκαιοι. Παραδείγματος χάριν, θα πρέπει να μιλάμε για την αντίθεση που υπάρχει ή για την</w:t>
      </w:r>
      <w:r>
        <w:rPr>
          <w:rFonts w:eastAsia="Times New Roman" w:cs="Times New Roman"/>
          <w:szCs w:val="24"/>
        </w:rPr>
        <w:t xml:space="preserve"> υδροδότηση της Θεσσαλονίκης από τον Νομό Κιλκίς, για την υδροδότηση της Κορίνθου από την περιοχή της Στυμφαλίας, ή για οποιαδήποτε άλλη περιοχή της χώρας που προφανώς δεν υδρεύεται από τα στενά της όρια. </w:t>
      </w:r>
    </w:p>
    <w:p w14:paraId="1DA3174F"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Θέλετε, δηλαδή, να εισαχθούν περιοριστικοί παράγον</w:t>
      </w:r>
      <w:r>
        <w:rPr>
          <w:rFonts w:eastAsia="Times New Roman" w:cs="Times New Roman"/>
          <w:szCs w:val="24"/>
        </w:rPr>
        <w:t xml:space="preserve">τες για την ύδρευση μεγάλων περιοχών ή οικονομικά ανταλλάγματα που τροποποιούν την τιμή του νερού; Νομίζω ότι αυτή είναι μια λανθασμένη ανάγνωση για έναν κοινωνικό πόρο. </w:t>
      </w:r>
    </w:p>
    <w:p w14:paraId="1DA31750"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σας προτείνω τη δική μου –ή τη δική μας, γιατί δεν είναι προσωπική επιλογή- ανάγνω</w:t>
      </w:r>
      <w:r>
        <w:rPr>
          <w:rFonts w:eastAsia="Times New Roman" w:cs="Times New Roman"/>
          <w:szCs w:val="24"/>
        </w:rPr>
        <w:t>ση. Η δική μας ανάγνωση, λοιπόν, είναι ότι στην περιοχή πρέπει να αποκαταστήσουμε το αναπτυξιακό έλλειμμα που δημιούργησαν οι προηγούμενες κυβερνήσεις σε αυτήν την περιοχή από την οποία υδρεύεται όλο το πολεοδομικό συγκρότημα της Αθήνας. Αυτή είναι η ουσία</w:t>
      </w:r>
      <w:r>
        <w:rPr>
          <w:rFonts w:eastAsia="Times New Roman" w:cs="Times New Roman"/>
          <w:szCs w:val="24"/>
        </w:rPr>
        <w:t xml:space="preserve">. Με αυτό πρέπει να λειτουργήσουμε και όχι προφανώς -κατά την άποψή μας- με μία </w:t>
      </w:r>
      <w:r>
        <w:rPr>
          <w:rFonts w:eastAsia="Times New Roman" w:cs="Times New Roman"/>
          <w:szCs w:val="24"/>
        </w:rPr>
        <w:lastRenderedPageBreak/>
        <w:t xml:space="preserve">διάταξη η οποία θα δημιουργήσει μεταφορά του κόστους στην περιοχή του πολεοδομικού συγκροτήματος της Θεσσαλονίκης -και βλέπω που κάθεται δίπλα σας ο κ. </w:t>
      </w:r>
      <w:proofErr w:type="spellStart"/>
      <w:r>
        <w:rPr>
          <w:rFonts w:eastAsia="Times New Roman" w:cs="Times New Roman"/>
          <w:szCs w:val="24"/>
        </w:rPr>
        <w:t>Αρβανιτίδης</w:t>
      </w:r>
      <w:proofErr w:type="spellEnd"/>
      <w:r>
        <w:rPr>
          <w:rFonts w:eastAsia="Times New Roman" w:cs="Times New Roman"/>
          <w:szCs w:val="24"/>
        </w:rPr>
        <w:t>- ή σε όλο το</w:t>
      </w:r>
      <w:r>
        <w:rPr>
          <w:rFonts w:eastAsia="Times New Roman" w:cs="Times New Roman"/>
          <w:szCs w:val="24"/>
        </w:rPr>
        <w:t xml:space="preserve"> πολεοδομικό της Αθήνας. Αυτό δεν είναι δίκαιο και, αν θέλετε, περιορίζει την πρόσβαση στο πόσιμο νερό και στο δικαίωμα που έχουν οι κοινωνικές ομάδες γι’ αυτό. Η πολιτεία πρέπει να μεριμνήσει. </w:t>
      </w:r>
    </w:p>
    <w:p w14:paraId="1DA31751"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πολιτεία, λοιπόν, στην περιοχή εκεί έχει βασικά θέματα ελλε</w:t>
      </w:r>
      <w:r>
        <w:rPr>
          <w:rFonts w:eastAsia="Times New Roman" w:cs="Times New Roman"/>
          <w:szCs w:val="24"/>
        </w:rPr>
        <w:t xml:space="preserve">ίμματος. Να σας πω ποιο είναι το έλλειμμα που έχει η περιοχή; Θα περίμενα </w:t>
      </w:r>
      <w:r>
        <w:rPr>
          <w:rFonts w:eastAsia="Times New Roman" w:cs="Times New Roman"/>
          <w:szCs w:val="24"/>
        </w:rPr>
        <w:t xml:space="preserve">γι’ </w:t>
      </w:r>
      <w:r>
        <w:rPr>
          <w:rFonts w:eastAsia="Times New Roman" w:cs="Times New Roman"/>
          <w:szCs w:val="24"/>
        </w:rPr>
        <w:t>αυτό να ρωτήσετε, κύριε Κωνσταντόπουλε. Η περιοχή εκεί χρειάζεται αποχέτευση και βιολογικό καθαρισμό, παραδείγματος χάριν, όπως χρειάζεται και το Υπουργείο Δικαιοσύνης δίπλα στις</w:t>
      </w:r>
      <w:r>
        <w:rPr>
          <w:rFonts w:eastAsia="Times New Roman" w:cs="Times New Roman"/>
          <w:szCs w:val="24"/>
        </w:rPr>
        <w:t xml:space="preserve"> φυλακές του </w:t>
      </w:r>
      <w:proofErr w:type="spellStart"/>
      <w:r>
        <w:rPr>
          <w:rFonts w:eastAsia="Times New Roman" w:cs="Times New Roman"/>
          <w:szCs w:val="24"/>
        </w:rPr>
        <w:t>Μαλανδρίνου</w:t>
      </w:r>
      <w:proofErr w:type="spellEnd"/>
      <w:r>
        <w:rPr>
          <w:rFonts w:eastAsia="Times New Roman" w:cs="Times New Roman"/>
          <w:szCs w:val="24"/>
        </w:rPr>
        <w:t xml:space="preserve">. Αυτό θέλουμε να αποκαταστήσουμε. Υπάρχουν κοινές ενέργειες των Υπουργείων μας -τυχαίνει να είναι εδώ και ο αρμόδιος Υπουργός- για να λύσουμε ένα πρόβλημα που άφησαν άλυτο εδώ και τριάντα πέντε χρόνια οι κυβερνήσεις στην περιοχή. </w:t>
      </w:r>
    </w:p>
    <w:p w14:paraId="1DA31752"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Πράγματι –για αυτό σας ανέφερα και τον Βουλευτή Φωκίδας του ΣΥΡΙΖΑ και τον Δήμαρχο </w:t>
      </w:r>
      <w:proofErr w:type="spellStart"/>
      <w:r>
        <w:rPr>
          <w:rFonts w:eastAsia="Times New Roman" w:cs="Times New Roman"/>
          <w:szCs w:val="24"/>
        </w:rPr>
        <w:t>Δωρίδας</w:t>
      </w:r>
      <w:proofErr w:type="spellEnd"/>
      <w:r>
        <w:rPr>
          <w:rFonts w:eastAsia="Times New Roman" w:cs="Times New Roman"/>
          <w:szCs w:val="24"/>
        </w:rPr>
        <w:t xml:space="preserve">- έχουμε έτοιμο ένα σχέδιο για να αποκαταστήσουμε αυτά τα ουσιαστικά ελλείμματα και από τη μεριά μας δεσμευόμαστε ότι αυτά τα ζητήματα θα λυθούν. </w:t>
      </w:r>
    </w:p>
    <w:p w14:paraId="1DA31753"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Δεν μπαίνουμε στη σ</w:t>
      </w:r>
      <w:r>
        <w:rPr>
          <w:rFonts w:eastAsia="Times New Roman" w:cs="Times New Roman"/>
          <w:szCs w:val="24"/>
        </w:rPr>
        <w:t xml:space="preserve">υζήτηση των ανταποδοτικών. Αυτό αφορά το τέλος χρήσης νερού και άλλες αρμοδιότητες που σχετίζονται με τα δημοτικά συμβούλια και το θεσμικό πλαίσιο της </w:t>
      </w:r>
      <w:r>
        <w:rPr>
          <w:rFonts w:eastAsia="Times New Roman" w:cs="Times New Roman"/>
          <w:szCs w:val="24"/>
        </w:rPr>
        <w:t>αυτοδιοίκησης</w:t>
      </w:r>
      <w:r>
        <w:rPr>
          <w:rFonts w:eastAsia="Times New Roman" w:cs="Times New Roman"/>
          <w:szCs w:val="24"/>
        </w:rPr>
        <w:t xml:space="preserve">. </w:t>
      </w:r>
    </w:p>
    <w:p w14:paraId="1DA31754"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όσον αφορά τους περιβαλλοντικούς κανόνες και διασφάλισης της ποιότητας για το πολεο</w:t>
      </w:r>
      <w:r>
        <w:rPr>
          <w:rFonts w:eastAsia="Times New Roman" w:cs="Times New Roman"/>
          <w:szCs w:val="24"/>
        </w:rPr>
        <w:t>δομικό συγκρότημα της Αθήνας, αλλά και εξασφάλισης της υγιεινής, της προόδου και της ανάπτυξης στην περιοχή της ευρύτερης λεκάνης του Εύηνου και του Μόρνου, σαφέστατα και θα αναλάβουμε τις πρωτοβουλίες που δεν ανέλαβαν οι κυβερνήσεις των προηγούμενων χρόνω</w:t>
      </w:r>
      <w:r>
        <w:rPr>
          <w:rFonts w:eastAsia="Times New Roman" w:cs="Times New Roman"/>
          <w:szCs w:val="24"/>
        </w:rPr>
        <w:t xml:space="preserve">ν. </w:t>
      </w:r>
    </w:p>
    <w:p w14:paraId="1DA31755"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σας πω και περισσότερα, αν θέλετε, στη συνέχεια. </w:t>
      </w:r>
    </w:p>
    <w:p w14:paraId="1DA31756" w14:textId="77777777" w:rsidR="00984254" w:rsidRDefault="009E5B07">
      <w:pPr>
        <w:spacing w:line="600" w:lineRule="auto"/>
        <w:ind w:firstLine="720"/>
        <w:jc w:val="both"/>
        <w:rPr>
          <w:rFonts w:eastAsia="Times New Roman" w:cs="Times New Roman"/>
          <w:szCs w:val="24"/>
        </w:rPr>
      </w:pPr>
      <w:r w:rsidRPr="00C659A8">
        <w:rPr>
          <w:rFonts w:eastAsia="Times New Roman" w:cs="Times New Roman"/>
          <w:b/>
          <w:szCs w:val="24"/>
        </w:rPr>
        <w:t xml:space="preserve">ΠΡΟΕΔΡΕΥΩΝ (Δημήτριος Καμμένος): </w:t>
      </w:r>
      <w:r>
        <w:rPr>
          <w:rFonts w:eastAsia="Times New Roman" w:cs="Times New Roman"/>
          <w:szCs w:val="24"/>
        </w:rPr>
        <w:t>Ευχαριστούμε, κύριε Υπουργέ.</w:t>
      </w:r>
    </w:p>
    <w:p w14:paraId="1DA3175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Κύριε Κωνσταντόπουλε, έχετε τον λόγο για τη δευτερολογία σας.</w:t>
      </w:r>
    </w:p>
    <w:p w14:paraId="1DA31758" w14:textId="77777777" w:rsidR="00984254" w:rsidRDefault="009E5B07">
      <w:pPr>
        <w:spacing w:line="600" w:lineRule="auto"/>
        <w:ind w:firstLine="720"/>
        <w:jc w:val="both"/>
        <w:rPr>
          <w:rFonts w:eastAsia="Times New Roman" w:cs="Times New Roman"/>
          <w:szCs w:val="24"/>
        </w:rPr>
      </w:pPr>
      <w:r w:rsidRPr="00C659A8">
        <w:rPr>
          <w:rFonts w:eastAsia="Times New Roman" w:cs="Times New Roman"/>
          <w:b/>
          <w:szCs w:val="24"/>
        </w:rPr>
        <w:t>ΔΗΜΗΤΡΙΟΣ ΚΩΝΣΤΑΝΤΟΠΟΥΛΟΣ:</w:t>
      </w:r>
      <w:r>
        <w:rPr>
          <w:rFonts w:eastAsia="Times New Roman" w:cs="Times New Roman"/>
          <w:b/>
          <w:szCs w:val="24"/>
        </w:rPr>
        <w:t xml:space="preserve"> </w:t>
      </w:r>
      <w:r>
        <w:rPr>
          <w:rFonts w:eastAsia="Times New Roman" w:cs="Times New Roman"/>
          <w:szCs w:val="24"/>
        </w:rPr>
        <w:t>Κύριε Υπουργέ, κατ’ αρχάς</w:t>
      </w:r>
      <w:r w:rsidRPr="00F83C68">
        <w:rPr>
          <w:rFonts w:eastAsia="Times New Roman" w:cs="Times New Roman"/>
          <w:szCs w:val="24"/>
        </w:rPr>
        <w:t>,</w:t>
      </w:r>
      <w:r>
        <w:rPr>
          <w:rFonts w:eastAsia="Times New Roman" w:cs="Times New Roman"/>
          <w:szCs w:val="24"/>
        </w:rPr>
        <w:t xml:space="preserve"> να τονίσω ότι κάθε κυβέρνηση είναι συνέχεια της προηγούμενης. Άρα</w:t>
      </w:r>
      <w:r w:rsidRPr="00B575C8">
        <w:rPr>
          <w:rFonts w:eastAsia="Times New Roman" w:cs="Times New Roman"/>
          <w:szCs w:val="24"/>
        </w:rPr>
        <w:t>,</w:t>
      </w:r>
      <w:r>
        <w:rPr>
          <w:rFonts w:eastAsia="Times New Roman" w:cs="Times New Roman"/>
          <w:szCs w:val="24"/>
        </w:rPr>
        <w:t xml:space="preserve"> ασυνεχές κράτος δεν υπάρχει. Σήμερα την ευθύνη του κράτους την έχετε εσείς. Επομένως, σε εσάς απευθυνόμαστε. </w:t>
      </w:r>
    </w:p>
    <w:p w14:paraId="1DA3175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Δεύτερον, ως την ερώτησή που κάνατε αν θα έπρεπε να κατατεθεί και προς τον Υπο</w:t>
      </w:r>
      <w:r>
        <w:rPr>
          <w:rFonts w:eastAsia="Times New Roman" w:cs="Times New Roman"/>
          <w:szCs w:val="24"/>
        </w:rPr>
        <w:t>υργό Εσωτερικών, να σας πω ότι κατατέθηκε, ο οποίος όμως δήλωσε αναρμόδιος και έδειξε ουσιαστικά εσάς.</w:t>
      </w:r>
    </w:p>
    <w:p w14:paraId="1DA3175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Κύριε Υπουργέ, έως σήμερα</w:t>
      </w:r>
      <w:r w:rsidRPr="00F83C68">
        <w:rPr>
          <w:rFonts w:eastAsia="Times New Roman" w:cs="Times New Roman"/>
          <w:szCs w:val="24"/>
        </w:rPr>
        <w:t xml:space="preserve"> </w:t>
      </w:r>
      <w:r>
        <w:rPr>
          <w:rFonts w:eastAsia="Times New Roman" w:cs="Times New Roman"/>
          <w:szCs w:val="24"/>
        </w:rPr>
        <w:t>ουδείς Υπουργός και ουδείς Βουλευτής δεν έχει αρνηθεί την ικανοποίηση του δίκαιου αιτήματός μας, της τοπικής κοινωνίας τόσο της</w:t>
      </w:r>
      <w:r>
        <w:rPr>
          <w:rFonts w:eastAsia="Times New Roman" w:cs="Times New Roman"/>
          <w:szCs w:val="24"/>
        </w:rPr>
        <w:t xml:space="preserve"> Αιτωλοακαρνανίας όσο και της Φωκίδας. Από το τέλος της δεκαετίας μάλιστα του ’90, που αρχίζει να συστηματοποιείται η διεκδίκηση, ακούμε </w:t>
      </w:r>
      <w:r>
        <w:rPr>
          <w:rFonts w:eastAsia="Times New Roman" w:cs="Times New Roman"/>
          <w:szCs w:val="24"/>
        </w:rPr>
        <w:t xml:space="preserve">όλο </w:t>
      </w:r>
      <w:r>
        <w:rPr>
          <w:rFonts w:eastAsia="Times New Roman" w:cs="Times New Roman"/>
          <w:szCs w:val="24"/>
        </w:rPr>
        <w:t>λόγια. Πράξεις, όμως, δεν βλέπουμε. Φυσικά υπάρχουν και οι ευθύνες των προηγούμενων κυβερνήσεων. Ουδείς το αμφισβήτ</w:t>
      </w:r>
      <w:r>
        <w:rPr>
          <w:rFonts w:eastAsia="Times New Roman" w:cs="Times New Roman"/>
          <w:szCs w:val="24"/>
        </w:rPr>
        <w:t xml:space="preserve">ησε και ουδείς το αμφισβητεί. </w:t>
      </w:r>
    </w:p>
    <w:p w14:paraId="1DA3175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Πρόσφατα μάλιστα ενώ περιλήφθηκε η νομοθετική ρύθμιση στο πολυνομοσχέδιο για τους ΟΤΑ, επί υπουργίας του κ. </w:t>
      </w:r>
      <w:proofErr w:type="spellStart"/>
      <w:r>
        <w:rPr>
          <w:rFonts w:eastAsia="Times New Roman" w:cs="Times New Roman"/>
          <w:szCs w:val="24"/>
        </w:rPr>
        <w:t>Κουρουμπλή</w:t>
      </w:r>
      <w:proofErr w:type="spellEnd"/>
      <w:r>
        <w:rPr>
          <w:rFonts w:eastAsia="Times New Roman" w:cs="Times New Roman"/>
          <w:szCs w:val="24"/>
        </w:rPr>
        <w:t>, ο οποίος γνωρίζει πολύ καλά το θέμα, απαλείφθηκε την τελευταία στιγμή. Και ερωτώ: Γιατί απαλείφθηκε; Απαν</w:t>
      </w:r>
      <w:r>
        <w:rPr>
          <w:rFonts w:eastAsia="Times New Roman" w:cs="Times New Roman"/>
          <w:szCs w:val="24"/>
        </w:rPr>
        <w:t xml:space="preserve">τήστε μου. Έκτοτε πάλι σιγή ιχθύος. Με τον κ. </w:t>
      </w:r>
      <w:proofErr w:type="spellStart"/>
      <w:r>
        <w:rPr>
          <w:rFonts w:eastAsia="Times New Roman" w:cs="Times New Roman"/>
          <w:szCs w:val="24"/>
        </w:rPr>
        <w:t>Κωστοπαναγιώτου</w:t>
      </w:r>
      <w:proofErr w:type="spellEnd"/>
      <w:r>
        <w:rPr>
          <w:rFonts w:eastAsia="Times New Roman" w:cs="Times New Roman"/>
          <w:szCs w:val="24"/>
        </w:rPr>
        <w:t xml:space="preserve"> υπάρχει αγαστή συνεργασία και συζητάμε τα προβλήματα της περιοχής γιατί τα γνωρίζουμε και οι δύο, όπως και με τον κ. </w:t>
      </w:r>
      <w:proofErr w:type="spellStart"/>
      <w:r>
        <w:rPr>
          <w:rFonts w:eastAsia="Times New Roman" w:cs="Times New Roman"/>
          <w:szCs w:val="24"/>
        </w:rPr>
        <w:t>Καπεντζώνη</w:t>
      </w:r>
      <w:proofErr w:type="spellEnd"/>
      <w:r>
        <w:rPr>
          <w:rFonts w:eastAsia="Times New Roman" w:cs="Times New Roman"/>
          <w:szCs w:val="24"/>
        </w:rPr>
        <w:t>. Μάλιστα δεν είναι τυχαίο ότι πήγε το θέμα στην Επιτροπή Αναφοράς.</w:t>
      </w:r>
      <w:r>
        <w:rPr>
          <w:rFonts w:eastAsia="Times New Roman" w:cs="Times New Roman"/>
          <w:szCs w:val="24"/>
        </w:rPr>
        <w:t xml:space="preserve"> Όμως</w:t>
      </w:r>
      <w:r w:rsidRPr="00F83C68">
        <w:rPr>
          <w:rFonts w:eastAsia="Times New Roman" w:cs="Times New Roman"/>
          <w:szCs w:val="24"/>
        </w:rPr>
        <w:t>,</w:t>
      </w:r>
      <w:r>
        <w:rPr>
          <w:rFonts w:eastAsia="Times New Roman" w:cs="Times New Roman"/>
          <w:szCs w:val="24"/>
        </w:rPr>
        <w:t xml:space="preserve"> θα πρέπει να συνδράμουμε, να στηρίξουμε την προσπάθεια της Τοπικής Αυτοδιοίκησης. </w:t>
      </w:r>
    </w:p>
    <w:p w14:paraId="1DA3175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Ουδείς, όμως, ασχολείται με το γεγονός, όπως σας είπα, των αντισταθμιστικών. Είπατε ότι είναι φυσικό κοινωνικό αγαθό. Φυσικά. Θα πρέπει, όμως, να δούμε ότι η Ναυπακτί</w:t>
      </w:r>
      <w:r>
        <w:rPr>
          <w:rFonts w:eastAsia="Times New Roman" w:cs="Times New Roman"/>
          <w:szCs w:val="24"/>
        </w:rPr>
        <w:t xml:space="preserve">α και η </w:t>
      </w:r>
      <w:proofErr w:type="spellStart"/>
      <w:r>
        <w:rPr>
          <w:rFonts w:eastAsia="Times New Roman" w:cs="Times New Roman"/>
          <w:szCs w:val="24"/>
        </w:rPr>
        <w:t>Δωρίδα</w:t>
      </w:r>
      <w:proofErr w:type="spellEnd"/>
      <w:r>
        <w:rPr>
          <w:rFonts w:eastAsia="Times New Roman" w:cs="Times New Roman"/>
          <w:szCs w:val="24"/>
        </w:rPr>
        <w:t xml:space="preserve"> υδροδοτούν ολόκληρη την Αττική και δεν έχουν ένα αντισταθμιστικό όφελος ως προς τις υποδομές τους. Η επιβάρυνση που έχει δεχτεί η περιοχή από τον μεγάλο όγκο νερών και υδάτων είναι τεράστια.</w:t>
      </w:r>
    </w:p>
    <w:p w14:paraId="1DA3175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Υπάρχουν σοβαρές αρνητικές συνέπειες στο περιβάλλο</w:t>
      </w:r>
      <w:r>
        <w:rPr>
          <w:rFonts w:eastAsia="Times New Roman" w:cs="Times New Roman"/>
          <w:szCs w:val="24"/>
        </w:rPr>
        <w:t>ν και στα οικοσυστήματα. Έχουν αποσαρθρωθεί εδάφη. Έχουμε καθημερινές κατολισθήσεις. Έχουν διαβρωθεί οι ακτές. Έχουν μειωθεί οι αγροτικές εκτάσεις, με αποτέλεσμα τη μείωση των αγροτικών και κτηνοτροφικών επενδύσεων.</w:t>
      </w:r>
    </w:p>
    <w:p w14:paraId="1DA3175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Επίσης, θα πρέπει να τονιστεί ότι σε ακτ</w:t>
      </w:r>
      <w:r>
        <w:rPr>
          <w:rFonts w:eastAsia="Times New Roman" w:cs="Times New Roman"/>
          <w:szCs w:val="24"/>
        </w:rPr>
        <w:t>ίνα χιλίων πεντακοσίων μέτρων περιμετρικά της λίμνης δεν επιτρέπεται κα</w:t>
      </w:r>
      <w:r>
        <w:rPr>
          <w:rFonts w:eastAsia="Times New Roman" w:cs="Times New Roman"/>
          <w:szCs w:val="24"/>
        </w:rPr>
        <w:t>μ</w:t>
      </w:r>
      <w:r>
        <w:rPr>
          <w:rFonts w:eastAsia="Times New Roman" w:cs="Times New Roman"/>
          <w:szCs w:val="24"/>
        </w:rPr>
        <w:t>μία αναπτυξιακή πρωτοβουλία. Έχει υποβαθμιστεί η ευρύτερη περιοχή από τις συνεχείς αλλαγές χρήσεων γης, διότι λόγω του φράγματος της λίμνης έχουν αυξηθεί σημαντικά οι αποστάσεις των κο</w:t>
      </w:r>
      <w:r>
        <w:rPr>
          <w:rFonts w:eastAsia="Times New Roman" w:cs="Times New Roman"/>
          <w:szCs w:val="24"/>
        </w:rPr>
        <w:t>ινοτήτων και των οικισμών τόσο μεταξύ τους, όσο και από τα ευρύτερα αστικά κέντρα, κάτι που σήμερα και λόγω της οικονομικής κρίσης είναι οικονομικά δυσβάσταχτο.</w:t>
      </w:r>
    </w:p>
    <w:p w14:paraId="1DA3175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την ευκαιρία να αφήσετε πίσω σας ένα σημαντικό έργο. Έχετε την ευκαιρία να</w:t>
      </w:r>
      <w:r>
        <w:rPr>
          <w:rFonts w:eastAsia="Times New Roman" w:cs="Times New Roman"/>
          <w:szCs w:val="24"/>
        </w:rPr>
        <w:t xml:space="preserve"> γράψετε σημαντικότατο έργο. Η μπάλα είναι σε εσάς. Το γήπεδο είναι δικό σας. Οφείλετε, λοιπόν, να δικαιώσετε την προσπάθεια των κοινωνιών της Αιτωλοακαρνανίας και της Φωκίδας. Έχετε την ευκαιρία να αποδείξετε στην πράξη τη βούλησή σας και να στηρίξετε τη </w:t>
      </w:r>
      <w:r>
        <w:rPr>
          <w:rFonts w:eastAsia="Times New Roman" w:cs="Times New Roman"/>
          <w:szCs w:val="24"/>
        </w:rPr>
        <w:t xml:space="preserve">συμπόρευση δημόσιου και ιδιωτικού τομέα. Αξιοποιήστε τις καλές πρακτικές της Πτολεμαΐδας και της Μεγαλόπολης, διότι δεν κατανοώ ότι ο ιδιωτικός τομέας -και μιλάω για το ποσοστό της ΕΥΔΑΠ που ανήκει στους ιδιώτες- εκμεταλλεύεται δημόσιους πόρους, με όφελος </w:t>
      </w:r>
      <w:r>
        <w:rPr>
          <w:rFonts w:eastAsia="Times New Roman" w:cs="Times New Roman"/>
          <w:szCs w:val="24"/>
        </w:rPr>
        <w:t xml:space="preserve">την ανάπτυξη και τη δημιουργία θέσεων εργασίας, όμως δεν έχει δώσει ένα ανταποδοτικό όφελος προς το δημόσιο συμφέρον, τον </w:t>
      </w:r>
      <w:r>
        <w:rPr>
          <w:rFonts w:eastAsia="Times New Roman" w:cs="Times New Roman"/>
          <w:szCs w:val="24"/>
        </w:rPr>
        <w:t>ν</w:t>
      </w:r>
      <w:r>
        <w:rPr>
          <w:rFonts w:eastAsia="Times New Roman" w:cs="Times New Roman"/>
          <w:szCs w:val="24"/>
        </w:rPr>
        <w:t>ομό και τους πολίτες του.</w:t>
      </w:r>
    </w:p>
    <w:p w14:paraId="1DA3176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Ευχαριστώ.</w:t>
      </w:r>
    </w:p>
    <w:p w14:paraId="1DA31761" w14:textId="77777777" w:rsidR="00984254" w:rsidRDefault="009E5B07">
      <w:pPr>
        <w:spacing w:line="600" w:lineRule="auto"/>
        <w:ind w:firstLine="720"/>
        <w:jc w:val="both"/>
        <w:rPr>
          <w:rFonts w:eastAsia="Times New Roman" w:cs="Times New Roman"/>
          <w:szCs w:val="24"/>
        </w:rPr>
      </w:pPr>
      <w:r w:rsidRPr="00E61005">
        <w:rPr>
          <w:rFonts w:eastAsia="Times New Roman" w:cs="Times New Roman"/>
          <w:b/>
          <w:szCs w:val="24"/>
        </w:rPr>
        <w:t>ΠΡΟΕΔΡΕΥΩΝ (Δημήτριος Καμμ</w:t>
      </w:r>
      <w:r>
        <w:rPr>
          <w:rFonts w:eastAsia="Times New Roman" w:cs="Times New Roman"/>
          <w:b/>
          <w:szCs w:val="24"/>
        </w:rPr>
        <w:t xml:space="preserve">ένος): </w:t>
      </w:r>
      <w:r>
        <w:rPr>
          <w:rFonts w:eastAsia="Times New Roman" w:cs="Times New Roman"/>
          <w:szCs w:val="24"/>
        </w:rPr>
        <w:t>Ευχαριστούμε πολύ, κύριε Κωνσταντόπουλε.</w:t>
      </w:r>
    </w:p>
    <w:p w14:paraId="1DA3176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Κύριε Υπουργέ, έχετε τ</w:t>
      </w:r>
      <w:r>
        <w:rPr>
          <w:rFonts w:eastAsia="Times New Roman" w:cs="Times New Roman"/>
          <w:szCs w:val="24"/>
        </w:rPr>
        <w:t>ον λόγο για τη δευτερολογία σας.</w:t>
      </w:r>
    </w:p>
    <w:p w14:paraId="1DA31763" w14:textId="77777777" w:rsidR="00984254" w:rsidRDefault="009E5B07">
      <w:pPr>
        <w:spacing w:line="600" w:lineRule="auto"/>
        <w:ind w:firstLine="720"/>
        <w:jc w:val="both"/>
        <w:rPr>
          <w:rFonts w:eastAsia="Times New Roman" w:cs="Times New Roman"/>
          <w:szCs w:val="24"/>
        </w:rPr>
      </w:pPr>
      <w:r w:rsidRPr="00E61005">
        <w:rPr>
          <w:rFonts w:eastAsia="Times New Roman" w:cs="Times New Roman"/>
          <w:b/>
          <w:szCs w:val="24"/>
        </w:rPr>
        <w:t>ΣΩΚΡΑΤΗΣ ΦΑΜΕΛΛΟΣ (Αναπληρωτής Υπουργός Περιβάλλοντος και Ενέργειας):</w:t>
      </w:r>
      <w:r>
        <w:rPr>
          <w:rFonts w:eastAsia="Times New Roman" w:cs="Times New Roman"/>
          <w:b/>
          <w:szCs w:val="24"/>
        </w:rPr>
        <w:t xml:space="preserve"> </w:t>
      </w:r>
      <w:r>
        <w:rPr>
          <w:rFonts w:eastAsia="Times New Roman" w:cs="Times New Roman"/>
          <w:szCs w:val="24"/>
        </w:rPr>
        <w:t>Δεν θα επαναλάβω τα σχετικά με τα θέματα αρμοδιό</w:t>
      </w:r>
      <w:r>
        <w:rPr>
          <w:rFonts w:eastAsia="Times New Roman" w:cs="Times New Roman"/>
          <w:szCs w:val="24"/>
        </w:rPr>
        <w:lastRenderedPageBreak/>
        <w:t>τητας, κύριε Κωνσταντόπουλε, γιατί και εσείς ο ίδιος είπατε ότι σε ένα προσχέδιο του Υπουργείου Εσωτερικώ</w:t>
      </w:r>
      <w:r>
        <w:rPr>
          <w:rFonts w:eastAsia="Times New Roman" w:cs="Times New Roman"/>
          <w:szCs w:val="24"/>
        </w:rPr>
        <w:t>ν υπήρχε ένα σχετικό άρθρο. Άρα μόνος σας είπατε για την αρμοδιότητα. Είναι ξεκάθαρο. Θα σας πω, όμως, τι έχουμε κάνει εμείς.</w:t>
      </w:r>
    </w:p>
    <w:p w14:paraId="1DA3176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Πράγματι -συμφωνήσατε και εσείς- στην περιοχή εδώ και τριάντα πέντε χρόνια δεν υπήρχε κα</w:t>
      </w:r>
      <w:r>
        <w:rPr>
          <w:rFonts w:eastAsia="Times New Roman" w:cs="Times New Roman"/>
          <w:szCs w:val="24"/>
        </w:rPr>
        <w:t>μ</w:t>
      </w:r>
      <w:r>
        <w:rPr>
          <w:rFonts w:eastAsia="Times New Roman" w:cs="Times New Roman"/>
          <w:szCs w:val="24"/>
        </w:rPr>
        <w:t>μία κρατική μέριμνα και είχαν ευθύνη οι π</w:t>
      </w:r>
      <w:r>
        <w:rPr>
          <w:rFonts w:eastAsia="Times New Roman" w:cs="Times New Roman"/>
          <w:szCs w:val="24"/>
        </w:rPr>
        <w:t xml:space="preserve">ροηγούμενες κυβερνήσεις. </w:t>
      </w:r>
    </w:p>
    <w:p w14:paraId="1DA3176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Εμείς, λοιπόν, αναλάβαμε μια σειρά δράσεων αναπτυξιακού χαρακτήρα για την ευρύτερη περιοχή του Μόρνου και του Εύηνου, γιατί αυτή είναι η ουσία, η καθυστέρηση ανάπτυξης. </w:t>
      </w:r>
    </w:p>
    <w:p w14:paraId="1DA3176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Σας αναφέρω ενδεικτικά αυτά που έχουν γίνει πολύ πρόσφατα. Δόθηκαν 250.000 ευρώ για τη διαχειριστική μελέτη ενίσχυσης των περιοχών Μόρνου, Εύηνου, Δελφών, </w:t>
      </w:r>
      <w:proofErr w:type="spellStart"/>
      <w:r>
        <w:rPr>
          <w:rFonts w:eastAsia="Times New Roman" w:cs="Times New Roman"/>
          <w:szCs w:val="24"/>
        </w:rPr>
        <w:t>Κωπαΐδας</w:t>
      </w:r>
      <w:proofErr w:type="spellEnd"/>
      <w:r>
        <w:rPr>
          <w:rFonts w:eastAsia="Times New Roman" w:cs="Times New Roman"/>
          <w:szCs w:val="24"/>
        </w:rPr>
        <w:t xml:space="preserve"> και Ασωπού, ακριβώς για τα θέματα ύδρευσης των περιοχών της Αθήνας. Υπήρξε ένταξη στο Πρόγρα</w:t>
      </w:r>
      <w:r>
        <w:rPr>
          <w:rFonts w:eastAsia="Times New Roman" w:cs="Times New Roman"/>
          <w:szCs w:val="24"/>
        </w:rPr>
        <w:t xml:space="preserve">μμα Δημοσίων Επενδύσεων δύο έργων, επίσης εκεί στον Δήμο Δελφών, που έχει σημαντικά τμήματα εντός της </w:t>
      </w:r>
      <w:r>
        <w:rPr>
          <w:rFonts w:eastAsia="Times New Roman" w:cs="Times New Roman"/>
          <w:szCs w:val="24"/>
        </w:rPr>
        <w:t>λ</w:t>
      </w:r>
      <w:r>
        <w:rPr>
          <w:rFonts w:eastAsia="Times New Roman" w:cs="Times New Roman"/>
          <w:szCs w:val="24"/>
        </w:rPr>
        <w:t xml:space="preserve">εκάνης, στο </w:t>
      </w:r>
      <w:proofErr w:type="spellStart"/>
      <w:r>
        <w:rPr>
          <w:rFonts w:eastAsia="Times New Roman" w:cs="Times New Roman"/>
          <w:szCs w:val="24"/>
        </w:rPr>
        <w:t>τ</w:t>
      </w:r>
      <w:r>
        <w:rPr>
          <w:rFonts w:eastAsia="Times New Roman" w:cs="Times New Roman"/>
          <w:szCs w:val="24"/>
        </w:rPr>
        <w:t>αχυδιυλιστήριο</w:t>
      </w:r>
      <w:proofErr w:type="spellEnd"/>
      <w:r>
        <w:rPr>
          <w:rFonts w:eastAsia="Times New Roman" w:cs="Times New Roman"/>
          <w:szCs w:val="24"/>
        </w:rPr>
        <w:t xml:space="preserve"> της </w:t>
      </w:r>
      <w:proofErr w:type="spellStart"/>
      <w:r>
        <w:rPr>
          <w:rFonts w:eastAsia="Times New Roman" w:cs="Times New Roman"/>
          <w:szCs w:val="24"/>
        </w:rPr>
        <w:t>Δεσφίνας</w:t>
      </w:r>
      <w:proofErr w:type="spellEnd"/>
      <w:r>
        <w:rPr>
          <w:rFonts w:eastAsia="Times New Roman" w:cs="Times New Roman"/>
          <w:szCs w:val="24"/>
        </w:rPr>
        <w:t xml:space="preserve"> και στη δημοτική οδοποιία.</w:t>
      </w:r>
    </w:p>
    <w:p w14:paraId="1DA3176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Επίσης, έχουμε ολοκληρώσει στην περιοχή ένα πολύ σημαντικό εργαλείο, που δεν υπήρχε -και μάλιστα ως Βουλευτής Αιτωλοακαρνανίας, πιστεύω ότι το γνωρίζετε- τα σχέδια διαχείρισης λεκανών απορροής ποταμών και έτσι λύνουμε τα ζητήματα του Αχελώου και της υδρολο</w:t>
      </w:r>
      <w:r>
        <w:rPr>
          <w:rFonts w:eastAsia="Times New Roman" w:cs="Times New Roman"/>
          <w:szCs w:val="24"/>
        </w:rPr>
        <w:t xml:space="preserve">γικής δίαιτας στην περιοχή σας, κάτι που ήταν πάγιο αίτημα της περιοχής Αιτωλοακαρνανίας. </w:t>
      </w:r>
    </w:p>
    <w:p w14:paraId="1DA3176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Το ζήτημα αυτό δεν είχε λυθεί για χρόνια ολόκληρα. Το έλυσε αυτή η Κυβέρνηση. Κυρώθηκε στο τέλος του 2017 και έχουμε πλέον σχέδιο διαχείρισης και μάλιστα απελευθερώθ</w:t>
      </w:r>
      <w:r>
        <w:rPr>
          <w:rFonts w:eastAsia="Times New Roman" w:cs="Times New Roman"/>
          <w:szCs w:val="24"/>
        </w:rPr>
        <w:t xml:space="preserve">ηκαν πολύ σημαντικά έργα, έργα ύψους περίπου 2.500.000.000 ευρώ που ήταν σε </w:t>
      </w:r>
      <w:proofErr w:type="spellStart"/>
      <w:r>
        <w:rPr>
          <w:rFonts w:eastAsia="Times New Roman" w:cs="Times New Roman"/>
          <w:szCs w:val="24"/>
        </w:rPr>
        <w:t>αιρεσιμότητα</w:t>
      </w:r>
      <w:proofErr w:type="spellEnd"/>
      <w:r>
        <w:rPr>
          <w:rFonts w:eastAsia="Times New Roman" w:cs="Times New Roman"/>
          <w:szCs w:val="24"/>
        </w:rPr>
        <w:t>. Δηλαδή από τα λάθη των προηγούμενων κυβερνήσεων 2.500.000.000 ευρώ ήταν δεσμευμένα, γιατί δεν είχε σχέδιο διαχείρισης νερού η Ελλάδα και αυτό ολοκληρώθηκε με αυτή την</w:t>
      </w:r>
      <w:r>
        <w:rPr>
          <w:rFonts w:eastAsia="Times New Roman" w:cs="Times New Roman"/>
          <w:szCs w:val="24"/>
        </w:rPr>
        <w:t xml:space="preserve"> Κυβέρνηση. Και αυτό το λέω, επειδή αναρωτιέστε τι κάναμε εμείς για την περιοχή. </w:t>
      </w:r>
    </w:p>
    <w:p w14:paraId="1DA3176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Επίσης, σας λέω ξεκάθαρα ότι έχουμε αναλάβει κοινή πρωτοβουλία με τα Υπουργεία Υποδομών και Δικαιοσύνης. Με το Υπουργείο Υποδομών, όσον αφορά την ΕΥΔΑΠ Παγίων, γιατί το ακατέ</w:t>
      </w:r>
      <w:r>
        <w:rPr>
          <w:rFonts w:eastAsia="Times New Roman" w:cs="Times New Roman"/>
          <w:szCs w:val="24"/>
        </w:rPr>
        <w:t xml:space="preserve">ργαστο νερό δεν αφορά την </w:t>
      </w:r>
      <w:r>
        <w:rPr>
          <w:rFonts w:eastAsia="Times New Roman" w:cs="Times New Roman"/>
          <w:szCs w:val="24"/>
        </w:rPr>
        <w:t>«</w:t>
      </w:r>
      <w:r>
        <w:rPr>
          <w:rFonts w:eastAsia="Times New Roman" w:cs="Times New Roman"/>
          <w:szCs w:val="24"/>
        </w:rPr>
        <w:t>ΕΥΔΑΠ Α.Ε.</w:t>
      </w:r>
      <w:r>
        <w:rPr>
          <w:rFonts w:eastAsia="Times New Roman" w:cs="Times New Roman"/>
          <w:szCs w:val="24"/>
        </w:rPr>
        <w:t>»</w:t>
      </w:r>
      <w:r>
        <w:rPr>
          <w:rFonts w:eastAsia="Times New Roman" w:cs="Times New Roman"/>
          <w:szCs w:val="24"/>
        </w:rPr>
        <w:t xml:space="preserve"> Και η πηγή είναι δημόσιο αγαθό και το διαχειρίζεται το δημόσιο. Να μην τα μπλέκουμε αυτά. </w:t>
      </w:r>
    </w:p>
    <w:p w14:paraId="1DA3176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συνεργαζόμαστε με το Υπουργείο Δικαιοσύνης, γιατί έχει και την ευθύνη των Φυλακών </w:t>
      </w:r>
      <w:proofErr w:type="spellStart"/>
      <w:r>
        <w:rPr>
          <w:rFonts w:eastAsia="Times New Roman" w:cs="Times New Roman"/>
          <w:szCs w:val="24"/>
        </w:rPr>
        <w:t>Μαλανδρίνου</w:t>
      </w:r>
      <w:proofErr w:type="spellEnd"/>
      <w:r>
        <w:rPr>
          <w:rFonts w:eastAsia="Times New Roman" w:cs="Times New Roman"/>
          <w:szCs w:val="24"/>
        </w:rPr>
        <w:t xml:space="preserve"> στην περιοχή. Είμαστε σε</w:t>
      </w:r>
      <w:r>
        <w:rPr>
          <w:rFonts w:eastAsia="Times New Roman" w:cs="Times New Roman"/>
          <w:szCs w:val="24"/>
        </w:rPr>
        <w:t xml:space="preserve"> συνομιλία με τον Δήμο </w:t>
      </w:r>
      <w:proofErr w:type="spellStart"/>
      <w:r>
        <w:rPr>
          <w:rFonts w:eastAsia="Times New Roman" w:cs="Times New Roman"/>
          <w:szCs w:val="24"/>
        </w:rPr>
        <w:t>Δωρίδας</w:t>
      </w:r>
      <w:proofErr w:type="spellEnd"/>
      <w:r>
        <w:rPr>
          <w:rFonts w:eastAsia="Times New Roman" w:cs="Times New Roman"/>
          <w:szCs w:val="24"/>
        </w:rPr>
        <w:t>, για να έχουμε κοινό σχέδιο για τη διαχείριση των λυμάτων των αποχετεύσεων και την εξασφάλιση των υποδομών. Από τη μεριά μας, λοιπόν, θα κάνουμε ό,τι είναι δυνατόν γι’ αυτά</w:t>
      </w:r>
      <w:r>
        <w:rPr>
          <w:rFonts w:eastAsia="Times New Roman" w:cs="Times New Roman"/>
          <w:szCs w:val="24"/>
        </w:rPr>
        <w:t>,</w:t>
      </w:r>
      <w:r>
        <w:rPr>
          <w:rFonts w:eastAsia="Times New Roman" w:cs="Times New Roman"/>
          <w:szCs w:val="24"/>
        </w:rPr>
        <w:t xml:space="preserve"> που δεν έκαναν οι προηγούμενες κυβερνήσεις και για </w:t>
      </w:r>
      <w:r>
        <w:rPr>
          <w:rFonts w:eastAsia="Times New Roman" w:cs="Times New Roman"/>
          <w:szCs w:val="24"/>
        </w:rPr>
        <w:t xml:space="preserve">το </w:t>
      </w:r>
      <w:proofErr w:type="spellStart"/>
      <w:r>
        <w:rPr>
          <w:rFonts w:eastAsia="Times New Roman" w:cs="Times New Roman"/>
          <w:szCs w:val="24"/>
        </w:rPr>
        <w:t>Λιδωρίκι</w:t>
      </w:r>
      <w:proofErr w:type="spellEnd"/>
      <w:r>
        <w:rPr>
          <w:rFonts w:eastAsia="Times New Roman" w:cs="Times New Roman"/>
          <w:szCs w:val="24"/>
        </w:rPr>
        <w:t xml:space="preserve">, αλλά και για την ποιότητα του νερού. </w:t>
      </w:r>
    </w:p>
    <w:p w14:paraId="1DA3176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Θα παρέμβουμε, μάλιστα, και στην τροποποίηση της υγειονομικής διάταξης, έτσι ώστε να επιτραπεί η </w:t>
      </w:r>
      <w:proofErr w:type="spellStart"/>
      <w:r>
        <w:rPr>
          <w:rFonts w:eastAsia="Times New Roman" w:cs="Times New Roman"/>
          <w:szCs w:val="24"/>
        </w:rPr>
        <w:t>χωροθέτηση</w:t>
      </w:r>
      <w:proofErr w:type="spellEnd"/>
      <w:r>
        <w:rPr>
          <w:rFonts w:eastAsia="Times New Roman" w:cs="Times New Roman"/>
          <w:szCs w:val="24"/>
        </w:rPr>
        <w:t xml:space="preserve"> των έργων αυτών εντός της ζώνης απαγόρευσης, γιατί ο αδιέξοδος και αποσπασματικός σχεδιασμός του </w:t>
      </w:r>
      <w:r>
        <w:rPr>
          <w:rFonts w:eastAsia="Times New Roman" w:cs="Times New Roman"/>
          <w:szCs w:val="24"/>
        </w:rPr>
        <w:t xml:space="preserve">παρελθόντος δεν ήταν μόνο ότι δεν ασχολήθηκαν ποτέ με τις ανάγκες των πολιτών εκείνης της περιοχής, αλλά ότι με την υγειονομική διάταξη απαγόρευσαν τη </w:t>
      </w:r>
      <w:proofErr w:type="spellStart"/>
      <w:r>
        <w:rPr>
          <w:rFonts w:eastAsia="Times New Roman" w:cs="Times New Roman"/>
          <w:szCs w:val="24"/>
        </w:rPr>
        <w:t>χωροθέτηση</w:t>
      </w:r>
      <w:proofErr w:type="spellEnd"/>
      <w:r>
        <w:rPr>
          <w:rFonts w:eastAsia="Times New Roman" w:cs="Times New Roman"/>
          <w:szCs w:val="24"/>
        </w:rPr>
        <w:t xml:space="preserve"> έργων κοινής ωφέλειας που εξυπηρετούν και τη </w:t>
      </w:r>
      <w:r>
        <w:rPr>
          <w:rFonts w:eastAsia="Times New Roman" w:cs="Times New Roman"/>
          <w:szCs w:val="24"/>
        </w:rPr>
        <w:t>λ</w:t>
      </w:r>
      <w:r>
        <w:rPr>
          <w:rFonts w:eastAsia="Times New Roman" w:cs="Times New Roman"/>
          <w:szCs w:val="24"/>
        </w:rPr>
        <w:t>εκάνη, άρα και τον ταμιευτήρα, αλλά και τους πολ</w:t>
      </w:r>
      <w:r>
        <w:rPr>
          <w:rFonts w:eastAsia="Times New Roman" w:cs="Times New Roman"/>
          <w:szCs w:val="24"/>
        </w:rPr>
        <w:t>ίτες.</w:t>
      </w:r>
    </w:p>
    <w:p w14:paraId="1DA3176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Εμείς, λοιπόν, δεσμευόμαστε -και το έχουμε κάνει ήδη τοπικά, στον κ. </w:t>
      </w:r>
      <w:proofErr w:type="spellStart"/>
      <w:r>
        <w:rPr>
          <w:rFonts w:eastAsia="Times New Roman" w:cs="Times New Roman"/>
          <w:szCs w:val="24"/>
        </w:rPr>
        <w:t>Καπεντζώνη</w:t>
      </w:r>
      <w:proofErr w:type="spellEnd"/>
      <w:r>
        <w:rPr>
          <w:rFonts w:eastAsia="Times New Roman" w:cs="Times New Roman"/>
          <w:szCs w:val="24"/>
        </w:rPr>
        <w:t xml:space="preserve"> και στον κ. </w:t>
      </w:r>
      <w:proofErr w:type="spellStart"/>
      <w:r>
        <w:rPr>
          <w:rFonts w:eastAsia="Times New Roman" w:cs="Times New Roman"/>
          <w:szCs w:val="24"/>
        </w:rPr>
        <w:t>Κωστοπαναγιώτου</w:t>
      </w:r>
      <w:proofErr w:type="spellEnd"/>
      <w:r>
        <w:rPr>
          <w:rFonts w:eastAsia="Times New Roman" w:cs="Times New Roman"/>
          <w:szCs w:val="24"/>
        </w:rPr>
        <w:t xml:space="preserve">- ότι αυτό το ζήτημα θα λυθεί από αυτή την Κυβέρνηση με χρηματοδότηση και του έργου και των υποδομών και δεν θα υπάρχει πρόβλημα ούτε στον </w:t>
      </w:r>
      <w:r>
        <w:rPr>
          <w:rFonts w:eastAsia="Times New Roman" w:cs="Times New Roman"/>
          <w:szCs w:val="24"/>
        </w:rPr>
        <w:t>τ</w:t>
      </w:r>
      <w:r>
        <w:rPr>
          <w:rFonts w:eastAsia="Times New Roman" w:cs="Times New Roman"/>
          <w:szCs w:val="24"/>
        </w:rPr>
        <w:t>αμι</w:t>
      </w:r>
      <w:r>
        <w:rPr>
          <w:rFonts w:eastAsia="Times New Roman" w:cs="Times New Roman"/>
          <w:szCs w:val="24"/>
        </w:rPr>
        <w:t xml:space="preserve">ευτήρα του Μόρνου, άρα στην ποιότητα του νερού της Αθήνας, ούτε στο κόστος του νερού της Αθήνας, ούτε </w:t>
      </w:r>
      <w:r>
        <w:rPr>
          <w:rFonts w:eastAsia="Times New Roman" w:cs="Times New Roman"/>
          <w:szCs w:val="24"/>
        </w:rPr>
        <w:lastRenderedPageBreak/>
        <w:t xml:space="preserve">στη ζωή των πολιτών, που θα αναβαθμιστεί με υποδομές που θα καλυφθούν από αυτήν την Κυβέρνηση και με ευθύνη του δημοσίου. </w:t>
      </w:r>
    </w:p>
    <w:p w14:paraId="1DA3176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Αυτή είναι η πραγματική αναπτυξ</w:t>
      </w:r>
      <w:r>
        <w:rPr>
          <w:rFonts w:eastAsia="Times New Roman" w:cs="Times New Roman"/>
          <w:szCs w:val="24"/>
        </w:rPr>
        <w:t xml:space="preserve">ιακή φροντίδα. Την αποδεικνύουμε σε όλα τα αναπτυξιακά συνέδρια που τολμάμε και πάμε να κάνουμε εκεί τη συζήτηση με τους πολίτες που έχουν ανάγκη την ανάπτυξη. Γιατί, συμφωνώ μαζί σας ότι τριάντα πέντε χρόνια και στην ευρύτερη περιοχή του </w:t>
      </w:r>
      <w:proofErr w:type="spellStart"/>
      <w:r>
        <w:rPr>
          <w:rFonts w:eastAsia="Times New Roman" w:cs="Times New Roman"/>
          <w:szCs w:val="24"/>
        </w:rPr>
        <w:t>Λιδωρικίου</w:t>
      </w:r>
      <w:proofErr w:type="spellEnd"/>
      <w:r>
        <w:rPr>
          <w:rFonts w:eastAsia="Times New Roman" w:cs="Times New Roman"/>
          <w:szCs w:val="24"/>
        </w:rPr>
        <w:t xml:space="preserve"> η πολι</w:t>
      </w:r>
      <w:r>
        <w:rPr>
          <w:rFonts w:eastAsia="Times New Roman" w:cs="Times New Roman"/>
          <w:szCs w:val="24"/>
        </w:rPr>
        <w:t xml:space="preserve">τεία είχε ξεχάσει τους πολίτες της επαρχίας και αυτή η Κυβέρνηση θα αποκαταστήσει και αυτό το έλλειμμα. </w:t>
      </w:r>
    </w:p>
    <w:p w14:paraId="1DA3176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Σας ευχαριστώ.</w:t>
      </w:r>
    </w:p>
    <w:p w14:paraId="1DA3176F" w14:textId="77777777" w:rsidR="00984254" w:rsidRDefault="009E5B07">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1DA31770"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sidRPr="002D580E">
        <w:rPr>
          <w:rFonts w:eastAsia="Times New Roman" w:cs="Times New Roman"/>
          <w:b/>
          <w:szCs w:val="24"/>
        </w:rPr>
        <w:t>:</w:t>
      </w:r>
      <w:r>
        <w:rPr>
          <w:rFonts w:eastAsia="Times New Roman" w:cs="Times New Roman"/>
          <w:szCs w:val="24"/>
        </w:rPr>
        <w:t xml:space="preserve"> Κυρίες και κύριοι συνάδελφοι, ολοκληρώθηκε η συζήτηση των ε</w:t>
      </w:r>
      <w:r>
        <w:rPr>
          <w:rFonts w:eastAsia="Times New Roman" w:cs="Times New Roman"/>
          <w:szCs w:val="24"/>
        </w:rPr>
        <w:t>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1DA3177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ριν εισέλθουμε στην ημερήσια διάταξη της επερωτήσεως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w:t>
      </w:r>
      <w:r>
        <w:rPr>
          <w:rFonts w:eastAsia="Times New Roman" w:cs="Times New Roman"/>
          <w:szCs w:val="24"/>
        </w:rPr>
        <w:t xml:space="preserve">και λειτουργίας της Βουλής και ξεναγήθηκαν στην έκθεση της αίθουσας «ΕΛΕΥΘΕΡΙΟΣ ΒΕΝΙΖΕΛΟΣ», τριάντα </w:t>
      </w:r>
      <w:r>
        <w:rPr>
          <w:rFonts w:eastAsia="Times New Roman" w:cs="Times New Roman"/>
          <w:szCs w:val="24"/>
        </w:rPr>
        <w:lastRenderedPageBreak/>
        <w:t xml:space="preserve">τέσσερις μαθήτριες και μαθητές και οκτώ συνοδοί εκπαιδευτικοί από τα Δημοτικά Σχολεία </w:t>
      </w:r>
      <w:proofErr w:type="spellStart"/>
      <w:r>
        <w:rPr>
          <w:rFonts w:eastAsia="Times New Roman" w:cs="Times New Roman"/>
          <w:szCs w:val="24"/>
        </w:rPr>
        <w:t>Κορρησίας</w:t>
      </w:r>
      <w:proofErr w:type="spellEnd"/>
      <w:r>
        <w:rPr>
          <w:rFonts w:eastAsia="Times New Roman" w:cs="Times New Roman"/>
          <w:szCs w:val="24"/>
        </w:rPr>
        <w:t xml:space="preserve"> και </w:t>
      </w:r>
      <w:proofErr w:type="spellStart"/>
      <w:r>
        <w:rPr>
          <w:rFonts w:eastAsia="Times New Roman" w:cs="Times New Roman"/>
          <w:szCs w:val="24"/>
        </w:rPr>
        <w:t>Ιουλίδας</w:t>
      </w:r>
      <w:proofErr w:type="spellEnd"/>
      <w:r>
        <w:rPr>
          <w:rFonts w:eastAsia="Times New Roman" w:cs="Times New Roman"/>
          <w:szCs w:val="24"/>
        </w:rPr>
        <w:t xml:space="preserve"> Κέας.</w:t>
      </w:r>
    </w:p>
    <w:p w14:paraId="1DA3177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1DA31773" w14:textId="77777777" w:rsidR="00984254" w:rsidRDefault="009E5B07">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 όλες τις πτέρυγες της Βουλής)</w:t>
      </w:r>
    </w:p>
    <w:p w14:paraId="1DA31774" w14:textId="77777777" w:rsidR="00984254" w:rsidRDefault="009E5B07">
      <w:pPr>
        <w:spacing w:line="600" w:lineRule="auto"/>
        <w:ind w:firstLine="720"/>
        <w:jc w:val="center"/>
        <w:rPr>
          <w:rFonts w:eastAsia="Times New Roman" w:cs="Times New Roman"/>
          <w:color w:val="FF0000"/>
          <w:szCs w:val="24"/>
        </w:rPr>
      </w:pPr>
      <w:r w:rsidRPr="00BA6539">
        <w:rPr>
          <w:rFonts w:eastAsia="Times New Roman" w:cs="Times New Roman"/>
          <w:color w:val="FF0000"/>
          <w:szCs w:val="24"/>
        </w:rPr>
        <w:t>ΑΛΛΑΓΗ ΣΕΛΙΔΑΣ</w:t>
      </w:r>
      <w:r w:rsidRPr="00BA6539">
        <w:rPr>
          <w:rFonts w:eastAsia="Times New Roman" w:cs="Times New Roman"/>
          <w:color w:val="FF0000"/>
          <w:szCs w:val="24"/>
        </w:rPr>
        <w:t xml:space="preserve"> ΛΟΓΩ ΑΛΛΑΓΗΣ ΘΕΜΑΤΟΣ</w:t>
      </w:r>
    </w:p>
    <w:p w14:paraId="1DA31775"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sidRPr="002D580E">
        <w:rPr>
          <w:rFonts w:eastAsia="Times New Roman" w:cs="Times New Roman"/>
          <w:b/>
          <w:szCs w:val="24"/>
        </w:rPr>
        <w:t>:</w:t>
      </w:r>
      <w:r>
        <w:rPr>
          <w:rFonts w:eastAsia="Times New Roman" w:cs="Times New Roman"/>
          <w:b/>
          <w:szCs w:val="24"/>
        </w:rPr>
        <w:t xml:space="preserve"> </w:t>
      </w:r>
      <w:r w:rsidRPr="003E4B05">
        <w:rPr>
          <w:rFonts w:eastAsia="Times New Roman"/>
          <w:szCs w:val="24"/>
        </w:rPr>
        <w:t>Κυρίες και κύριοι συνάδελφοι,</w:t>
      </w:r>
      <w:r>
        <w:rPr>
          <w:rFonts w:eastAsia="Times New Roman" w:cs="Times New Roman"/>
          <w:szCs w:val="24"/>
        </w:rPr>
        <w:t xml:space="preserve"> εισερχόμαστε στην ημερήσια διάταξη των </w:t>
      </w:r>
    </w:p>
    <w:p w14:paraId="1DA31776" w14:textId="77777777" w:rsidR="00984254" w:rsidRDefault="009E5B07">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1DA3177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18/1-2-2018 επερώτηση </w:t>
      </w:r>
      <w:r>
        <w:rPr>
          <w:rFonts w:eastAsia="Times New Roman" w:cs="Times New Roman"/>
          <w:szCs w:val="24"/>
        </w:rPr>
        <w:t>των</w:t>
      </w:r>
      <w:r>
        <w:rPr>
          <w:rFonts w:eastAsia="Times New Roman" w:cs="Times New Roman"/>
          <w:szCs w:val="24"/>
        </w:rPr>
        <w:t xml:space="preserve"> Βουλευτών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κ.κ. Θεόδωρου Παπαθεοδώρου, Γε</w:t>
      </w:r>
      <w:r>
        <w:rPr>
          <w:rFonts w:eastAsia="Times New Roman" w:cs="Times New Roman"/>
          <w:szCs w:val="24"/>
        </w:rPr>
        <w:t>ω</w:t>
      </w:r>
      <w:r>
        <w:rPr>
          <w:rFonts w:eastAsia="Times New Roman" w:cs="Times New Roman"/>
          <w:szCs w:val="24"/>
        </w:rPr>
        <w:t>ργ</w:t>
      </w:r>
      <w:r>
        <w:rPr>
          <w:rFonts w:eastAsia="Times New Roman" w:cs="Times New Roman"/>
          <w:szCs w:val="24"/>
        </w:rPr>
        <w:t>ί</w:t>
      </w:r>
      <w:r>
        <w:rPr>
          <w:rFonts w:eastAsia="Times New Roman" w:cs="Times New Roman"/>
          <w:szCs w:val="24"/>
        </w:rPr>
        <w:t xml:space="preserve">ου </w:t>
      </w:r>
      <w:proofErr w:type="spellStart"/>
      <w:r>
        <w:rPr>
          <w:rFonts w:eastAsia="Times New Roman" w:cs="Times New Roman"/>
          <w:szCs w:val="24"/>
        </w:rPr>
        <w:t>Αρβανιτίδη</w:t>
      </w:r>
      <w:proofErr w:type="spellEnd"/>
      <w:r>
        <w:rPr>
          <w:rFonts w:eastAsia="Times New Roman" w:cs="Times New Roman"/>
          <w:szCs w:val="24"/>
        </w:rPr>
        <w:t xml:space="preserve">, Ευάγγελου Βενιζέλου, Λεωνίδα Γρηγοράκου, Αθανάσιου Θεοχαρόπουλου, Αχμέτ </w:t>
      </w:r>
      <w:proofErr w:type="spellStart"/>
      <w:r>
        <w:rPr>
          <w:rFonts w:eastAsia="Times New Roman" w:cs="Times New Roman"/>
          <w:szCs w:val="24"/>
        </w:rPr>
        <w:t>Ιλχάν</w:t>
      </w:r>
      <w:proofErr w:type="spellEnd"/>
      <w:r>
        <w:rPr>
          <w:rFonts w:eastAsia="Times New Roman" w:cs="Times New Roman"/>
          <w:szCs w:val="24"/>
        </w:rPr>
        <w:t>, Γε</w:t>
      </w:r>
      <w:r>
        <w:rPr>
          <w:rFonts w:eastAsia="Times New Roman" w:cs="Times New Roman"/>
          <w:szCs w:val="24"/>
        </w:rPr>
        <w:t>ω</w:t>
      </w:r>
      <w:r>
        <w:rPr>
          <w:rFonts w:eastAsia="Times New Roman" w:cs="Times New Roman"/>
          <w:szCs w:val="24"/>
        </w:rPr>
        <w:t>ργ</w:t>
      </w:r>
      <w:r>
        <w:rPr>
          <w:rFonts w:eastAsia="Times New Roman" w:cs="Times New Roman"/>
          <w:szCs w:val="24"/>
        </w:rPr>
        <w:t>ί</w:t>
      </w:r>
      <w:r>
        <w:rPr>
          <w:rFonts w:eastAsia="Times New Roman" w:cs="Times New Roman"/>
          <w:szCs w:val="24"/>
        </w:rPr>
        <w:t>ου</w:t>
      </w:r>
      <w:r>
        <w:rPr>
          <w:rFonts w:eastAsia="Times New Roman" w:cs="Times New Roman"/>
          <w:szCs w:val="24"/>
        </w:rPr>
        <w:t xml:space="preserve"> - </w:t>
      </w:r>
      <w:r>
        <w:rPr>
          <w:rFonts w:eastAsia="Times New Roman" w:cs="Times New Roman"/>
          <w:szCs w:val="24"/>
        </w:rPr>
        <w:t>Δημ</w:t>
      </w:r>
      <w:r>
        <w:rPr>
          <w:rFonts w:eastAsia="Times New Roman" w:cs="Times New Roman"/>
          <w:szCs w:val="24"/>
        </w:rPr>
        <w:t>η</w:t>
      </w:r>
      <w:r>
        <w:rPr>
          <w:rFonts w:eastAsia="Times New Roman" w:cs="Times New Roman"/>
          <w:szCs w:val="24"/>
        </w:rPr>
        <w:t>τρ</w:t>
      </w:r>
      <w:r>
        <w:rPr>
          <w:rFonts w:eastAsia="Times New Roman" w:cs="Times New Roman"/>
          <w:szCs w:val="24"/>
        </w:rPr>
        <w:t>ί</w:t>
      </w:r>
      <w:r>
        <w:rPr>
          <w:rFonts w:eastAsia="Times New Roman" w:cs="Times New Roman"/>
          <w:szCs w:val="24"/>
        </w:rPr>
        <w:t>ου Καρρά, Βασ</w:t>
      </w:r>
      <w:r>
        <w:rPr>
          <w:rFonts w:eastAsia="Times New Roman" w:cs="Times New Roman"/>
          <w:szCs w:val="24"/>
        </w:rPr>
        <w:t>ι</w:t>
      </w:r>
      <w:r>
        <w:rPr>
          <w:rFonts w:eastAsia="Times New Roman" w:cs="Times New Roman"/>
          <w:szCs w:val="24"/>
        </w:rPr>
        <w:t>λε</w:t>
      </w:r>
      <w:r>
        <w:rPr>
          <w:rFonts w:eastAsia="Times New Roman" w:cs="Times New Roman"/>
          <w:szCs w:val="24"/>
        </w:rPr>
        <w:t>ί</w:t>
      </w:r>
      <w:r>
        <w:rPr>
          <w:rFonts w:eastAsia="Times New Roman" w:cs="Times New Roman"/>
          <w:szCs w:val="24"/>
        </w:rPr>
        <w:t xml:space="preserve">ου </w:t>
      </w:r>
      <w:proofErr w:type="spellStart"/>
      <w:r>
        <w:rPr>
          <w:rFonts w:eastAsia="Times New Roman" w:cs="Times New Roman"/>
          <w:szCs w:val="24"/>
        </w:rPr>
        <w:t>Κεγκέρογλου</w:t>
      </w:r>
      <w:proofErr w:type="spellEnd"/>
      <w:r>
        <w:rPr>
          <w:rFonts w:eastAsia="Times New Roman" w:cs="Times New Roman"/>
          <w:szCs w:val="24"/>
        </w:rPr>
        <w:t xml:space="preserve">, Χαρούλας (Χαράς) </w:t>
      </w:r>
      <w:proofErr w:type="spellStart"/>
      <w:r>
        <w:rPr>
          <w:rFonts w:eastAsia="Times New Roman" w:cs="Times New Roman"/>
          <w:szCs w:val="24"/>
        </w:rPr>
        <w:t>Κεφαλ</w:t>
      </w:r>
      <w:r>
        <w:rPr>
          <w:rFonts w:eastAsia="Times New Roman" w:cs="Times New Roman"/>
          <w:szCs w:val="24"/>
        </w:rPr>
        <w:t>ίδου</w:t>
      </w:r>
      <w:proofErr w:type="spellEnd"/>
      <w:r>
        <w:rPr>
          <w:rFonts w:eastAsia="Times New Roman" w:cs="Times New Roman"/>
          <w:szCs w:val="24"/>
        </w:rPr>
        <w:t>, Γιάννη Κουτσούκου, Δημ</w:t>
      </w:r>
      <w:r>
        <w:rPr>
          <w:rFonts w:eastAsia="Times New Roman" w:cs="Times New Roman"/>
          <w:szCs w:val="24"/>
        </w:rPr>
        <w:t>η</w:t>
      </w:r>
      <w:r>
        <w:rPr>
          <w:rFonts w:eastAsia="Times New Roman" w:cs="Times New Roman"/>
          <w:szCs w:val="24"/>
        </w:rPr>
        <w:t>τρ</w:t>
      </w:r>
      <w:r>
        <w:rPr>
          <w:rFonts w:eastAsia="Times New Roman" w:cs="Times New Roman"/>
          <w:szCs w:val="24"/>
        </w:rPr>
        <w:t>ί</w:t>
      </w:r>
      <w:r>
        <w:rPr>
          <w:rFonts w:eastAsia="Times New Roman" w:cs="Times New Roman"/>
          <w:szCs w:val="24"/>
        </w:rPr>
        <w:t xml:space="preserve">ου </w:t>
      </w:r>
      <w:proofErr w:type="spellStart"/>
      <w:r>
        <w:rPr>
          <w:rFonts w:eastAsia="Times New Roman" w:cs="Times New Roman"/>
          <w:szCs w:val="24"/>
        </w:rPr>
        <w:t>Κρεμαστινού</w:t>
      </w:r>
      <w:proofErr w:type="spellEnd"/>
      <w:r>
        <w:rPr>
          <w:rFonts w:eastAsia="Times New Roman" w:cs="Times New Roman"/>
          <w:szCs w:val="24"/>
        </w:rPr>
        <w:t>, Οδυσσέα Κωνσταντινόπουλου, Δημ</w:t>
      </w:r>
      <w:r>
        <w:rPr>
          <w:rFonts w:eastAsia="Times New Roman" w:cs="Times New Roman"/>
          <w:szCs w:val="24"/>
        </w:rPr>
        <w:t>η</w:t>
      </w:r>
      <w:r>
        <w:rPr>
          <w:rFonts w:eastAsia="Times New Roman" w:cs="Times New Roman"/>
          <w:szCs w:val="24"/>
        </w:rPr>
        <w:t>τρ</w:t>
      </w:r>
      <w:r>
        <w:rPr>
          <w:rFonts w:eastAsia="Times New Roman" w:cs="Times New Roman"/>
          <w:szCs w:val="24"/>
        </w:rPr>
        <w:t>ί</w:t>
      </w:r>
      <w:r>
        <w:rPr>
          <w:rFonts w:eastAsia="Times New Roman" w:cs="Times New Roman"/>
          <w:szCs w:val="24"/>
        </w:rPr>
        <w:t xml:space="preserve">ου Κωνσταντόπουλου, Ανδρέα Λοβέρδου, Ιωάννη Μανιάτη,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Κωνσταντίνου Σκανδαλίδη, Μιχαήλ Τζελέπη και Παρασκευής </w:t>
      </w:r>
      <w:proofErr w:type="spellStart"/>
      <w:r>
        <w:rPr>
          <w:rFonts w:eastAsia="Times New Roman" w:cs="Times New Roman"/>
          <w:szCs w:val="24"/>
        </w:rPr>
        <w:t>Χριστοφιλο</w:t>
      </w:r>
      <w:r>
        <w:rPr>
          <w:rFonts w:eastAsia="Times New Roman" w:cs="Times New Roman"/>
          <w:szCs w:val="24"/>
        </w:rPr>
        <w:lastRenderedPageBreak/>
        <w:t>πούλου</w:t>
      </w:r>
      <w:proofErr w:type="spellEnd"/>
      <w:r>
        <w:rPr>
          <w:rFonts w:eastAsia="Times New Roman" w:cs="Times New Roman"/>
          <w:szCs w:val="24"/>
        </w:rPr>
        <w:t>, προς τον Υπουργό Δικαιοσ</w:t>
      </w:r>
      <w:r>
        <w:rPr>
          <w:rFonts w:eastAsia="Times New Roman" w:cs="Times New Roman"/>
          <w:szCs w:val="24"/>
        </w:rPr>
        <w:t xml:space="preserve">ύνης, Διαφάνειας και Ανθρωπίνων Δικαιωμάτων, με θέμα: «Συστηματική υπονόμευση της </w:t>
      </w:r>
      <w:r>
        <w:rPr>
          <w:rFonts w:eastAsia="Times New Roman" w:cs="Times New Roman"/>
          <w:szCs w:val="24"/>
        </w:rPr>
        <w:t>δ</w:t>
      </w:r>
      <w:r>
        <w:rPr>
          <w:rFonts w:eastAsia="Times New Roman" w:cs="Times New Roman"/>
          <w:szCs w:val="24"/>
        </w:rPr>
        <w:t>ικαιοσύνης από την Κυβέρνηση και μεθοδευμένη επιχείρηση ελέγχου και χειραγώγησής της».</w:t>
      </w:r>
    </w:p>
    <w:p w14:paraId="1DA3177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πρώτος επερωτών Βουλευτής κ. Παπαθεοδώρου, Βουλευτής Αχαΐας. Έχετε </w:t>
      </w:r>
      <w:r>
        <w:rPr>
          <w:rFonts w:eastAsia="Times New Roman" w:cs="Times New Roman"/>
          <w:szCs w:val="24"/>
        </w:rPr>
        <w:t xml:space="preserve">δέκα λεπτά </w:t>
      </w:r>
      <w:proofErr w:type="spellStart"/>
      <w:r>
        <w:rPr>
          <w:rFonts w:eastAsia="Times New Roman" w:cs="Times New Roman"/>
          <w:szCs w:val="24"/>
        </w:rPr>
        <w:t>πρωτολογία</w:t>
      </w:r>
      <w:proofErr w:type="spellEnd"/>
      <w:r>
        <w:rPr>
          <w:rFonts w:eastAsia="Times New Roman" w:cs="Times New Roman"/>
          <w:szCs w:val="24"/>
        </w:rPr>
        <w:t xml:space="preserve"> και πέντε λεπτά δευτερολογία.</w:t>
      </w:r>
    </w:p>
    <w:p w14:paraId="1DA3177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Κύριε Παπαθεοδώρου, έχετε τον λόγο.  </w:t>
      </w:r>
    </w:p>
    <w:p w14:paraId="1DA3177A"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sidRPr="002D580E">
        <w:rPr>
          <w:rFonts w:eastAsia="Times New Roman" w:cs="Times New Roman"/>
          <w:b/>
          <w:szCs w:val="24"/>
        </w:rPr>
        <w:t>:</w:t>
      </w:r>
      <w:r w:rsidRPr="002D580E">
        <w:rPr>
          <w:rFonts w:eastAsia="Times New Roman" w:cs="Times New Roman"/>
          <w:szCs w:val="24"/>
        </w:rPr>
        <w:t xml:space="preserve"> </w:t>
      </w:r>
      <w:r>
        <w:rPr>
          <w:rFonts w:eastAsia="Times New Roman" w:cs="Times New Roman"/>
          <w:szCs w:val="24"/>
        </w:rPr>
        <w:t>Ευχαριστώ, κύριε Πρόεδρε.</w:t>
      </w:r>
    </w:p>
    <w:p w14:paraId="1DA3177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Με καθυστέρηση αρκετών μηνών δεχτήκατε, κύριε Υπουργέ, τη διεξαγωγή της συζήτησης της επίκαιρης επερώτησης για τη </w:t>
      </w:r>
      <w:r>
        <w:rPr>
          <w:rFonts w:eastAsia="Times New Roman" w:cs="Times New Roman"/>
          <w:szCs w:val="24"/>
        </w:rPr>
        <w:t>δ</w:t>
      </w:r>
      <w:r>
        <w:rPr>
          <w:rFonts w:eastAsia="Times New Roman" w:cs="Times New Roman"/>
          <w:szCs w:val="24"/>
        </w:rPr>
        <w:t>ικ</w:t>
      </w:r>
      <w:r>
        <w:rPr>
          <w:rFonts w:eastAsia="Times New Roman" w:cs="Times New Roman"/>
          <w:szCs w:val="24"/>
        </w:rPr>
        <w:t xml:space="preserve">αιοσύνη και είναι και αυτό ένα αρνητικό δείγμα για την προτεραιότητα και τη σημασία που δίνει η Κυβέρνηση στην κρίση που διέρχεται η </w:t>
      </w:r>
      <w:r>
        <w:rPr>
          <w:rFonts w:eastAsia="Times New Roman" w:cs="Times New Roman"/>
          <w:szCs w:val="24"/>
        </w:rPr>
        <w:t>δ</w:t>
      </w:r>
      <w:r>
        <w:rPr>
          <w:rFonts w:eastAsia="Times New Roman" w:cs="Times New Roman"/>
          <w:szCs w:val="24"/>
        </w:rPr>
        <w:t xml:space="preserve">ικαιοσύνη. Έστω και σήμερα, όμως, οφείλετε να τοποθετηθείτε και να απαντήσετε για τη συστηματική υπονόμευση της </w:t>
      </w:r>
      <w:r>
        <w:rPr>
          <w:rFonts w:eastAsia="Times New Roman" w:cs="Times New Roman"/>
          <w:szCs w:val="24"/>
        </w:rPr>
        <w:t>δ</w:t>
      </w:r>
      <w:r>
        <w:rPr>
          <w:rFonts w:eastAsia="Times New Roman" w:cs="Times New Roman"/>
          <w:szCs w:val="24"/>
        </w:rPr>
        <w:t>ικαιοσύνη</w:t>
      </w:r>
      <w:r>
        <w:rPr>
          <w:rFonts w:eastAsia="Times New Roman" w:cs="Times New Roman"/>
          <w:szCs w:val="24"/>
        </w:rPr>
        <w:t>ς από την Κυβέρνηση και τη μεθοδευμένη επιχείρηση ελέγχου και χειραγώγησής της, όπως χαρακτηριστικά αναφέρουμε στην επερώτησή μας.</w:t>
      </w:r>
    </w:p>
    <w:p w14:paraId="1DA3177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Από την αρχή της διακυβέρνησης, κυρίες και κύριοι συνάδελφοι,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sidRPr="00494373">
        <w:rPr>
          <w:rFonts w:eastAsia="Times New Roman" w:cs="Times New Roman"/>
          <w:szCs w:val="24"/>
        </w:rPr>
        <w:t>,</w:t>
      </w:r>
      <w:r>
        <w:rPr>
          <w:rFonts w:eastAsia="Times New Roman" w:cs="Times New Roman"/>
          <w:szCs w:val="24"/>
        </w:rPr>
        <w:t xml:space="preserve"> το 2015</w:t>
      </w:r>
      <w:r w:rsidRPr="006A5420">
        <w:rPr>
          <w:rFonts w:eastAsia="Times New Roman" w:cs="Times New Roman"/>
          <w:szCs w:val="24"/>
        </w:rPr>
        <w:t>,</w:t>
      </w:r>
      <w:r>
        <w:rPr>
          <w:rFonts w:eastAsia="Times New Roman" w:cs="Times New Roman"/>
          <w:szCs w:val="24"/>
        </w:rPr>
        <w:t xml:space="preserve"> υπήρξε μια συστηματική προσπάθεια Υ</w:t>
      </w:r>
      <w:r>
        <w:rPr>
          <w:rFonts w:eastAsia="Times New Roman" w:cs="Times New Roman"/>
          <w:szCs w:val="24"/>
        </w:rPr>
        <w:t xml:space="preserve">πουργών </w:t>
      </w:r>
      <w:r>
        <w:rPr>
          <w:rFonts w:eastAsia="Times New Roman" w:cs="Times New Roman"/>
          <w:szCs w:val="24"/>
        </w:rPr>
        <w:lastRenderedPageBreak/>
        <w:t xml:space="preserve">και κυβερνητικών στελεχών να αμφισβητήσουν, να υπονομεύσουν και να επηρεάσουν τη λειτουργία της </w:t>
      </w:r>
      <w:r>
        <w:rPr>
          <w:rFonts w:eastAsia="Times New Roman" w:cs="Times New Roman"/>
          <w:szCs w:val="24"/>
        </w:rPr>
        <w:t>δ</w:t>
      </w:r>
      <w:r>
        <w:rPr>
          <w:rFonts w:eastAsia="Times New Roman" w:cs="Times New Roman"/>
          <w:szCs w:val="24"/>
        </w:rPr>
        <w:t xml:space="preserve">ικαιοσύνης και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ρχών. Ο στόχος ήταν η χειραγώγησή τους και ο περιορισμός του ελέγχου που θα μπορούσαν να ασκήσουν στις κυβερνητικές επι</w:t>
      </w:r>
      <w:r>
        <w:rPr>
          <w:rFonts w:eastAsia="Times New Roman" w:cs="Times New Roman"/>
          <w:szCs w:val="24"/>
        </w:rPr>
        <w:t>λογές.</w:t>
      </w:r>
    </w:p>
    <w:p w14:paraId="1DA3177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Στην ουσία, η Κυβέρνηση ΣΥΡΙΖΑ-ΑΝΕΛ με πράξεις και παραλείψεις δεν αρκέστηκε απλά στη νόθευση της συνταγματικά προβλεπόμενης διάκρισης των εξουσιών -νομοθετική, εκτελεστική, δικαστική- αλλά επιχείρησε συνειδητά την υπονόμευσή της, η οποία έφτασε σε </w:t>
      </w:r>
      <w:r>
        <w:rPr>
          <w:rFonts w:eastAsia="Times New Roman" w:cs="Times New Roman"/>
          <w:szCs w:val="24"/>
        </w:rPr>
        <w:t>ορισμένες περιπτώσεις στην ανοικτή και μεθοδευμένη σύγκρουση και σε πιο χυδαίες και ακραίες εκδοχές, στον διασυρμό και την εξύβριση δικαστικών λειτουργών.</w:t>
      </w:r>
    </w:p>
    <w:p w14:paraId="1DA3177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Οι παρεμβάσεις της Κυβέρνησης στον χώρο της </w:t>
      </w:r>
      <w:r>
        <w:rPr>
          <w:rFonts w:eastAsia="Times New Roman" w:cs="Times New Roman"/>
          <w:szCs w:val="24"/>
        </w:rPr>
        <w:t>δ</w:t>
      </w:r>
      <w:r>
        <w:rPr>
          <w:rFonts w:eastAsia="Times New Roman" w:cs="Times New Roman"/>
          <w:szCs w:val="24"/>
        </w:rPr>
        <w:t>ικαιοσύνης θέτουν ένα μείζον ζήτημα ομαλής λειτουργίας τ</w:t>
      </w:r>
      <w:r>
        <w:rPr>
          <w:rFonts w:eastAsia="Times New Roman" w:cs="Times New Roman"/>
          <w:szCs w:val="24"/>
        </w:rPr>
        <w:t xml:space="preserve">ων θεσμών, αλλά και της ποιότητας της δημοκρατίας. Στην ουσία, από το 2015 -το έχουμε ξαναπεί εδώ- εξελίσσεται ένα πρόγραμμα, ένα σχέδιο σε πολλές πράξεις, το οποίο αποσκοπεί στη χειραγώγηση των δικαστών, στον εκφοβισμό τους, στην καθοδήγηση του έργου της </w:t>
      </w:r>
      <w:r>
        <w:rPr>
          <w:rFonts w:eastAsia="Times New Roman" w:cs="Times New Roman"/>
          <w:szCs w:val="24"/>
        </w:rPr>
        <w:t>δ</w:t>
      </w:r>
      <w:r>
        <w:rPr>
          <w:rFonts w:eastAsia="Times New Roman" w:cs="Times New Roman"/>
          <w:szCs w:val="24"/>
        </w:rPr>
        <w:t>ικαιοσύνης, στην τροφοδότηση ενός κλίματος έντασης και σύγκρουσης, ώστε να εξυπηρετούνται ενέργειες του κυβερνητικού επιτελείου.</w:t>
      </w:r>
    </w:p>
    <w:p w14:paraId="1DA3177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Η σύγκρουση Κυβέρνησης και </w:t>
      </w:r>
      <w:r>
        <w:rPr>
          <w:rFonts w:eastAsia="Times New Roman" w:cs="Times New Roman"/>
          <w:szCs w:val="24"/>
        </w:rPr>
        <w:t>δ</w:t>
      </w:r>
      <w:r>
        <w:rPr>
          <w:rFonts w:eastAsia="Times New Roman" w:cs="Times New Roman"/>
          <w:szCs w:val="24"/>
        </w:rPr>
        <w:t>ικαιοσύνης από το 2015 αναδύθηκε ως μια από τις παθογένειες της κρίσης και εξέπληξε από την έντασή</w:t>
      </w:r>
      <w:r>
        <w:rPr>
          <w:rFonts w:eastAsia="Times New Roman" w:cs="Times New Roman"/>
          <w:szCs w:val="24"/>
        </w:rPr>
        <w:t xml:space="preserve"> της όχι μόνο τους πολιτικούς, νομικούς και δικαστικούς κύκλους στην Ελλάδα, αλλά και τα αρμόδια όργανα της Ευρωπαϊκής Ένωσης. Τα παραδείγματα είναι πολλά: Η επιλεκτική τοποθέτηση της Προέδρου του Αρείου Πάγου λίγο πριν από τις εκλογές του Σεπτεμβρίου του </w:t>
      </w:r>
      <w:r>
        <w:rPr>
          <w:rFonts w:eastAsia="Times New Roman" w:cs="Times New Roman"/>
          <w:szCs w:val="24"/>
        </w:rPr>
        <w:t>2015, η απόδοση στην ίδια πειθαρχικών αρμοδιοτήτων έναντι των δικαστών, οι επαναλαμβανόμενες, αλλά μέχρι σήμερα αναπόδεικτες καταγγελίες από Υπουργούς για ύπαρξη παραδικαστικού κυκλώματος που κατασκευάζει αποφάσεις, οι πειθαρχικές διώξεις εναντίον δικαστών</w:t>
      </w:r>
      <w:r>
        <w:rPr>
          <w:rFonts w:eastAsia="Times New Roman" w:cs="Times New Roman"/>
          <w:szCs w:val="24"/>
        </w:rPr>
        <w:t xml:space="preserve"> μετά από πρωτοβουλία του Υπουργού Δικαιοσύνης, οι δηλώσεις του Πρωθυπουργού για επικείμενες ή μη αρεστές αποφάσεις του Συμβουλίου της Επικρατείας, η παραβίαση του αυτοδιοίκητου των δικαστηρίων, η </w:t>
      </w:r>
      <w:proofErr w:type="spellStart"/>
      <w:r>
        <w:rPr>
          <w:rFonts w:eastAsia="Times New Roman" w:cs="Times New Roman"/>
          <w:szCs w:val="24"/>
        </w:rPr>
        <w:t>στοχοποίηση</w:t>
      </w:r>
      <w:proofErr w:type="spellEnd"/>
      <w:r>
        <w:rPr>
          <w:rFonts w:eastAsia="Times New Roman" w:cs="Times New Roman"/>
          <w:szCs w:val="24"/>
        </w:rPr>
        <w:t xml:space="preserve"> ορισμένων δικαστικών λειτουργών, κίτρινα δημοσι</w:t>
      </w:r>
      <w:r>
        <w:rPr>
          <w:rFonts w:eastAsia="Times New Roman" w:cs="Times New Roman"/>
          <w:szCs w:val="24"/>
        </w:rPr>
        <w:t xml:space="preserve">εύματα εναντίον ορισμένων δικαστών, η </w:t>
      </w:r>
      <w:proofErr w:type="spellStart"/>
      <w:r>
        <w:rPr>
          <w:rFonts w:eastAsia="Times New Roman" w:cs="Times New Roman"/>
          <w:szCs w:val="24"/>
        </w:rPr>
        <w:t>απαξιωτική</w:t>
      </w:r>
      <w:proofErr w:type="spellEnd"/>
      <w:r>
        <w:rPr>
          <w:rFonts w:eastAsia="Times New Roman" w:cs="Times New Roman"/>
          <w:szCs w:val="24"/>
        </w:rPr>
        <w:t xml:space="preserve"> κριτική κυβερνητικών στελεχών εναντίον αποφάσεων της </w:t>
      </w:r>
      <w:r>
        <w:rPr>
          <w:rFonts w:eastAsia="Times New Roman" w:cs="Times New Roman"/>
          <w:szCs w:val="24"/>
        </w:rPr>
        <w:t>δ</w:t>
      </w:r>
      <w:r>
        <w:rPr>
          <w:rFonts w:eastAsia="Times New Roman" w:cs="Times New Roman"/>
          <w:szCs w:val="24"/>
        </w:rPr>
        <w:t>ικαιοσύνης, οι διχαστικές παρεμβάσεις της πολιτικής ηγεσίας του Υπουργείου Δικαιοσύνης εναντίον δικαστικών λειτουργών, η επιδεικτική τοποθέτηση της πρώην</w:t>
      </w:r>
      <w:r>
        <w:rPr>
          <w:rFonts w:eastAsia="Times New Roman" w:cs="Times New Roman"/>
          <w:szCs w:val="24"/>
        </w:rPr>
        <w:t xml:space="preserve"> Προέδρου του Αρείου Πάγου κ. Θάνου στο πρωθυπουργικό επιτελείο, με αντικείμενο την παρακολούθηση δικαστικών υποθέσεων και άλλα πολλά.</w:t>
      </w:r>
    </w:p>
    <w:p w14:paraId="1DA3178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Πιο συγκεκριμένα, όλοι θυμούνται την ασφυκτική πίεση σε δικαστές και την απόπειρα χειραγώγησης της δικαιοσύνης εν</w:t>
      </w:r>
      <w:r>
        <w:rPr>
          <w:rFonts w:eastAsia="Times New Roman" w:cs="Times New Roman"/>
          <w:szCs w:val="24"/>
        </w:rPr>
        <w:t xml:space="preserve"> </w:t>
      </w:r>
      <w:r>
        <w:rPr>
          <w:rFonts w:eastAsia="Times New Roman" w:cs="Times New Roman"/>
          <w:szCs w:val="24"/>
        </w:rPr>
        <w:t xml:space="preserve">όψει της έκδοσης της απόφασης του Συμβουλίου της Επικρατείας περί της αντισυνταγματικότητας του </w:t>
      </w:r>
      <w:r>
        <w:rPr>
          <w:rFonts w:eastAsia="Times New Roman" w:cs="Times New Roman"/>
          <w:szCs w:val="24"/>
        </w:rPr>
        <w:t>ν</w:t>
      </w:r>
      <w:r>
        <w:rPr>
          <w:rFonts w:eastAsia="Times New Roman" w:cs="Times New Roman"/>
          <w:szCs w:val="24"/>
        </w:rPr>
        <w:t>όμου Παππά για τις τηλεοπτικές άδειες σε σημείο που ο Πρωθυπουργός να χαρακτηρίζει αδιανόητη οποιαδήποτε απόφαση θα αμφισβητούσε ή θα ανέτρεπε την πολιτική της</w:t>
      </w:r>
      <w:r>
        <w:rPr>
          <w:rFonts w:eastAsia="Times New Roman" w:cs="Times New Roman"/>
          <w:szCs w:val="24"/>
        </w:rPr>
        <w:t xml:space="preserve"> Κυβέρνησης για την υποτιθέμενη ρύθμιση του ραδιοτηλεοπτικού πεδίου.</w:t>
      </w:r>
    </w:p>
    <w:p w14:paraId="1DA3178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Όλοι θυμούνται, επίσης, τα «κίτρινα» δημοσιεύματα στο κομματικό σας έντυπο, την «ΑΥΓΗ», εναντίον </w:t>
      </w:r>
      <w:proofErr w:type="spellStart"/>
      <w:r>
        <w:rPr>
          <w:rFonts w:eastAsia="Times New Roman" w:cs="Times New Roman"/>
          <w:szCs w:val="24"/>
        </w:rPr>
        <w:t>ανωτάτου</w:t>
      </w:r>
      <w:proofErr w:type="spellEnd"/>
      <w:r>
        <w:rPr>
          <w:rFonts w:eastAsia="Times New Roman" w:cs="Times New Roman"/>
          <w:szCs w:val="24"/>
        </w:rPr>
        <w:t xml:space="preserve"> δικαστικού λίγες μέρες πριν την έκδοση της απόφασης του </w:t>
      </w:r>
      <w:proofErr w:type="spellStart"/>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roofErr w:type="spellEnd"/>
      <w:r>
        <w:rPr>
          <w:rFonts w:eastAsia="Times New Roman" w:cs="Times New Roman"/>
          <w:szCs w:val="24"/>
        </w:rPr>
        <w:t>, δημοσιεύματα τα οπ</w:t>
      </w:r>
      <w:r>
        <w:rPr>
          <w:rFonts w:eastAsia="Times New Roman" w:cs="Times New Roman"/>
          <w:szCs w:val="24"/>
        </w:rPr>
        <w:t>οία επικρίθηκαν και καταδικάστηκαν από την Αρχή Προστασίας Προσωπικών Δεδομένων.</w:t>
      </w:r>
    </w:p>
    <w:p w14:paraId="1DA3178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Όλοι θυμούνται την επιχείρηση διάσπασης των δικαστικών ενώσεων με πρωτοβουλία της κ. Θάνου -τότε Προέδρου του Αρείου Πάγου- και την ανοικτή κάλυψη του πρωθυπουργικού επιτελείο</w:t>
      </w:r>
      <w:r>
        <w:rPr>
          <w:rFonts w:eastAsia="Times New Roman" w:cs="Times New Roman"/>
          <w:szCs w:val="24"/>
        </w:rPr>
        <w:t xml:space="preserve">υ σε αυτή την πρωτοβουλία. Η ίδια η επιλογή της κ. Θάνου για τη θέση της Προέδρου του Αρείου Πάγου τον Ιούνιο του 2015 έγινε με παράλληλη παράκαμψη της επετηρίδας μεταξύ των Αντιπροέδρων του </w:t>
      </w:r>
      <w:proofErr w:type="spellStart"/>
      <w:r>
        <w:rPr>
          <w:rFonts w:eastAsia="Times New Roman" w:cs="Times New Roman"/>
          <w:szCs w:val="24"/>
        </w:rPr>
        <w:t>Ανωτάτου</w:t>
      </w:r>
      <w:proofErr w:type="spellEnd"/>
      <w:r>
        <w:rPr>
          <w:rFonts w:eastAsia="Times New Roman" w:cs="Times New Roman"/>
          <w:szCs w:val="24"/>
        </w:rPr>
        <w:t xml:space="preserve"> Δικαστηρίου και είχε ως προφανή πολιτική στόχευση την το</w:t>
      </w:r>
      <w:r>
        <w:rPr>
          <w:rFonts w:eastAsia="Times New Roman" w:cs="Times New Roman"/>
          <w:szCs w:val="24"/>
        </w:rPr>
        <w:t>ποθέτηση της κ. Θάνου ως Υπηρεσιακής Πρωθυπουργού για τη διεξαγωγή των εκλογών του Σεπτεμβρίου του 2015.</w:t>
      </w:r>
    </w:p>
    <w:p w14:paraId="1DA3178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Έναν χρόνο αργότερα, τον Ιούνιο του 2016, με νέα παράκαμψη της επετηρίδας επελέγη αυτό το Υπουργικό Συμβούλιο σε συνεδρίαση «διά περιφοράς» η κ. Δημητρ</w:t>
      </w:r>
      <w:r>
        <w:rPr>
          <w:rFonts w:eastAsia="Times New Roman" w:cs="Times New Roman"/>
          <w:szCs w:val="24"/>
        </w:rPr>
        <w:t xml:space="preserve">ίου για τη θέση του </w:t>
      </w:r>
      <w:r>
        <w:rPr>
          <w:rFonts w:eastAsia="Times New Roman" w:cs="Times New Roman"/>
          <w:szCs w:val="24"/>
        </w:rPr>
        <w:t>ε</w:t>
      </w:r>
      <w:r>
        <w:rPr>
          <w:rFonts w:eastAsia="Times New Roman" w:cs="Times New Roman"/>
          <w:szCs w:val="24"/>
        </w:rPr>
        <w:t>ισαγγελέα του Αρείου Πάγου.</w:t>
      </w:r>
    </w:p>
    <w:p w14:paraId="1DA3178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Όλοι θυμούνται την άσκηση πειθαρχικής έρευνας εναντίον της Εισαγγελέως Εφετών </w:t>
      </w:r>
      <w:proofErr w:type="spellStart"/>
      <w:r>
        <w:rPr>
          <w:rFonts w:eastAsia="Times New Roman" w:cs="Times New Roman"/>
          <w:szCs w:val="24"/>
        </w:rPr>
        <w:t>Τσατάνη</w:t>
      </w:r>
      <w:proofErr w:type="spellEnd"/>
      <w:r>
        <w:rPr>
          <w:rFonts w:eastAsia="Times New Roman" w:cs="Times New Roman"/>
          <w:szCs w:val="24"/>
        </w:rPr>
        <w:t xml:space="preserve"> από την τότε Πρόεδρο του Αρείου Πάγου κ. Θάνου, γιατί η </w:t>
      </w:r>
      <w:r>
        <w:rPr>
          <w:rFonts w:eastAsia="Times New Roman" w:cs="Times New Roman"/>
          <w:szCs w:val="24"/>
        </w:rPr>
        <w:t>ε</w:t>
      </w:r>
      <w:r>
        <w:rPr>
          <w:rFonts w:eastAsia="Times New Roman" w:cs="Times New Roman"/>
          <w:szCs w:val="24"/>
        </w:rPr>
        <w:t>ισαγγελεύς κατήγγειλε τις πιέσεις</w:t>
      </w:r>
      <w:r>
        <w:rPr>
          <w:rFonts w:eastAsia="Times New Roman" w:cs="Times New Roman"/>
          <w:szCs w:val="24"/>
        </w:rPr>
        <w:t>,</w:t>
      </w:r>
      <w:r>
        <w:rPr>
          <w:rFonts w:eastAsia="Times New Roman" w:cs="Times New Roman"/>
          <w:szCs w:val="24"/>
        </w:rPr>
        <w:t xml:space="preserve"> που ασκούσε σε εκείνη ο Αναπληρωτής Υπουργός Δικαιοσύνης κ. Παπαγγελόπουλος για υπόθεση που είχε τεθεί σε αρχείο.</w:t>
      </w:r>
    </w:p>
    <w:p w14:paraId="1DA3178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Όλοι θυμούνται τον κατά σύστημα υβριστή Υπουργό κ. </w:t>
      </w:r>
      <w:proofErr w:type="spellStart"/>
      <w:r>
        <w:rPr>
          <w:rFonts w:eastAsia="Times New Roman" w:cs="Times New Roman"/>
          <w:szCs w:val="24"/>
        </w:rPr>
        <w:t>Πολάκη</w:t>
      </w:r>
      <w:proofErr w:type="spellEnd"/>
      <w:r>
        <w:rPr>
          <w:rFonts w:eastAsia="Times New Roman" w:cs="Times New Roman"/>
          <w:szCs w:val="24"/>
        </w:rPr>
        <w:t xml:space="preserve">, ο οποίος κατηγορούσε τους δικαστές του Συμβουλίου της Επικρατείας ότι λειτουργούν </w:t>
      </w:r>
      <w:r>
        <w:rPr>
          <w:rFonts w:eastAsia="Times New Roman" w:cs="Times New Roman"/>
          <w:szCs w:val="24"/>
        </w:rPr>
        <w:t xml:space="preserve">υπέρ των εργολάβων και κλείνουν τα μάτια τους μπροστά στους μηχανισμούς παραδικαστικού κυκλώματος, χαρακτηρίζοντας μάλιστα, κύριε Υπουργέ, «τυφλοπόντικες» και «τρωκτικά» τους λειτουργούς της </w:t>
      </w:r>
      <w:r>
        <w:rPr>
          <w:rFonts w:eastAsia="Times New Roman" w:cs="Times New Roman"/>
          <w:szCs w:val="24"/>
        </w:rPr>
        <w:t>ε</w:t>
      </w:r>
      <w:r>
        <w:rPr>
          <w:rFonts w:eastAsia="Times New Roman" w:cs="Times New Roman"/>
          <w:szCs w:val="24"/>
        </w:rPr>
        <w:t>ισαγγελίας, χωρίς να υπάρξει εκ μέρους σας καμία αντίδραση.</w:t>
      </w:r>
    </w:p>
    <w:p w14:paraId="1DA3178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Όλοι</w:t>
      </w:r>
      <w:r>
        <w:rPr>
          <w:rFonts w:eastAsia="Times New Roman" w:cs="Times New Roman"/>
          <w:szCs w:val="24"/>
        </w:rPr>
        <w:t xml:space="preserve"> θυμούνται την </w:t>
      </w:r>
      <w:proofErr w:type="spellStart"/>
      <w:r>
        <w:rPr>
          <w:rFonts w:eastAsia="Times New Roman" w:cs="Times New Roman"/>
          <w:szCs w:val="24"/>
        </w:rPr>
        <w:t>αντιθεσμική</w:t>
      </w:r>
      <w:proofErr w:type="spellEnd"/>
      <w:r>
        <w:rPr>
          <w:rFonts w:eastAsia="Times New Roman" w:cs="Times New Roman"/>
          <w:szCs w:val="24"/>
        </w:rPr>
        <w:t xml:space="preserve"> και παράνομη παρέμβαση του Υπουργού Εθνικής Άμυνας κ. Καμμένου στην υπόθεση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w:t>
      </w:r>
      <w:r>
        <w:rPr>
          <w:rFonts w:eastAsia="Times New Roman" w:cs="Times New Roman"/>
          <w:szCs w:val="24"/>
        </w:rPr>
        <w:t>1»</w:t>
      </w:r>
      <w:r w:rsidRPr="0097158C">
        <w:rPr>
          <w:rFonts w:eastAsia="Times New Roman" w:cs="Times New Roman"/>
          <w:szCs w:val="24"/>
        </w:rPr>
        <w:t xml:space="preserve"> </w:t>
      </w:r>
      <w:r>
        <w:rPr>
          <w:rFonts w:eastAsia="Times New Roman" w:cs="Times New Roman"/>
          <w:szCs w:val="24"/>
        </w:rPr>
        <w:t xml:space="preserve">στην καθοδήγηση του μάρτυρα ισοβίτη κρατούμενου </w:t>
      </w:r>
      <w:proofErr w:type="spellStart"/>
      <w:r>
        <w:rPr>
          <w:rFonts w:eastAsia="Times New Roman" w:cs="Times New Roman"/>
          <w:szCs w:val="24"/>
        </w:rPr>
        <w:t>Γιαννουσάκη</w:t>
      </w:r>
      <w:proofErr w:type="spellEnd"/>
      <w:r>
        <w:rPr>
          <w:rFonts w:eastAsia="Times New Roman" w:cs="Times New Roman"/>
          <w:szCs w:val="24"/>
        </w:rPr>
        <w:t xml:space="preserve"> και την κάλυψη</w:t>
      </w:r>
      <w:r>
        <w:rPr>
          <w:rFonts w:eastAsia="Times New Roman" w:cs="Times New Roman"/>
          <w:szCs w:val="24"/>
        </w:rPr>
        <w:t>,</w:t>
      </w:r>
      <w:r>
        <w:rPr>
          <w:rFonts w:eastAsia="Times New Roman" w:cs="Times New Roman"/>
          <w:szCs w:val="24"/>
        </w:rPr>
        <w:t xml:space="preserve"> που παρείχε ο Πρωθυπουργός στον εν λόγω Υπουργό. Τα στοιχεία που ήρθ</w:t>
      </w:r>
      <w:r>
        <w:rPr>
          <w:rFonts w:eastAsia="Times New Roman" w:cs="Times New Roman"/>
          <w:szCs w:val="24"/>
        </w:rPr>
        <w:t xml:space="preserve">αν </w:t>
      </w:r>
      <w:r>
        <w:rPr>
          <w:rFonts w:eastAsia="Times New Roman" w:cs="Times New Roman"/>
          <w:szCs w:val="24"/>
        </w:rPr>
        <w:lastRenderedPageBreak/>
        <w:t>στη δημοσιότητα τεκμηρίωσαν τις παράνομες παρεμβάσεις της εκτελεστικής εξουσίας και τη μη νόμιμη λειτουργία των σωφρονιστικών και δικαστικών αρχών.</w:t>
      </w:r>
    </w:p>
    <w:p w14:paraId="1DA3178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Όλοι θυμούνται τις </w:t>
      </w:r>
      <w:proofErr w:type="spellStart"/>
      <w:r>
        <w:rPr>
          <w:rFonts w:eastAsia="Times New Roman" w:cs="Times New Roman"/>
          <w:szCs w:val="24"/>
        </w:rPr>
        <w:t>απαξιωτικές</w:t>
      </w:r>
      <w:proofErr w:type="spellEnd"/>
      <w:r>
        <w:rPr>
          <w:rFonts w:eastAsia="Times New Roman" w:cs="Times New Roman"/>
          <w:szCs w:val="24"/>
        </w:rPr>
        <w:t xml:space="preserve"> δηλώσεις κυβερνητικών στελεχών και Υπουργών εναντίον του Προέδρου του Συμβ</w:t>
      </w:r>
      <w:r>
        <w:rPr>
          <w:rFonts w:eastAsia="Times New Roman" w:cs="Times New Roman"/>
          <w:szCs w:val="24"/>
        </w:rPr>
        <w:t xml:space="preserve">ουλίου της Επικρατείας, όταν αυτός έπαψε να είναι αρεστός στην Κυβέρνηση, γιατί κατήγγειλε δημοσίως τις επιθέσεις κατά της </w:t>
      </w:r>
      <w:r>
        <w:rPr>
          <w:rFonts w:eastAsia="Times New Roman" w:cs="Times New Roman"/>
          <w:szCs w:val="24"/>
        </w:rPr>
        <w:t>δ</w:t>
      </w:r>
      <w:r>
        <w:rPr>
          <w:rFonts w:eastAsia="Times New Roman" w:cs="Times New Roman"/>
          <w:szCs w:val="24"/>
        </w:rPr>
        <w:t xml:space="preserve">ικαιοσύνης, οι οποίες στρέφονται ευθέως κατά του κράτους δικαίου, θεμελιώδης πυλώνας του οποίου είναι η ανεξάρτητη </w:t>
      </w:r>
      <w:r>
        <w:rPr>
          <w:rFonts w:eastAsia="Times New Roman" w:cs="Times New Roman"/>
          <w:szCs w:val="24"/>
        </w:rPr>
        <w:t>δ</w:t>
      </w:r>
      <w:r>
        <w:rPr>
          <w:rFonts w:eastAsia="Times New Roman" w:cs="Times New Roman"/>
          <w:szCs w:val="24"/>
        </w:rPr>
        <w:t>ικαιοσύνη και απ</w:t>
      </w:r>
      <w:r>
        <w:rPr>
          <w:rFonts w:eastAsia="Times New Roman" w:cs="Times New Roman"/>
          <w:szCs w:val="24"/>
        </w:rPr>
        <w:t xml:space="preserve">οσκοπούν στη μείωση του κύρους της </w:t>
      </w:r>
      <w:r>
        <w:rPr>
          <w:rFonts w:eastAsia="Times New Roman" w:cs="Times New Roman"/>
          <w:szCs w:val="24"/>
        </w:rPr>
        <w:t>δ</w:t>
      </w:r>
      <w:r>
        <w:rPr>
          <w:rFonts w:eastAsia="Times New Roman" w:cs="Times New Roman"/>
          <w:szCs w:val="24"/>
        </w:rPr>
        <w:t xml:space="preserve">ικαιοσύνης. </w:t>
      </w:r>
    </w:p>
    <w:p w14:paraId="1DA3178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 πρώην </w:t>
      </w:r>
      <w:r>
        <w:rPr>
          <w:rFonts w:eastAsia="Times New Roman" w:cs="Times New Roman"/>
          <w:szCs w:val="24"/>
        </w:rPr>
        <w:t>π</w:t>
      </w:r>
      <w:r>
        <w:rPr>
          <w:rFonts w:eastAsia="Times New Roman" w:cs="Times New Roman"/>
          <w:szCs w:val="24"/>
        </w:rPr>
        <w:t xml:space="preserve">ρόεδρος που παραιτήθηκε κατήγγειλε τις λοιδορίες, τους </w:t>
      </w:r>
      <w:proofErr w:type="spellStart"/>
      <w:r>
        <w:rPr>
          <w:rFonts w:eastAsia="Times New Roman" w:cs="Times New Roman"/>
          <w:szCs w:val="24"/>
        </w:rPr>
        <w:t>απαξιωτικούς</w:t>
      </w:r>
      <w:proofErr w:type="spellEnd"/>
      <w:r>
        <w:rPr>
          <w:rFonts w:eastAsia="Times New Roman" w:cs="Times New Roman"/>
          <w:szCs w:val="24"/>
        </w:rPr>
        <w:t xml:space="preserve"> χαρακτηρισμούς, αλλά και τους προσβλητικούς για τους λειτουργούς της </w:t>
      </w:r>
      <w:r>
        <w:rPr>
          <w:rFonts w:eastAsia="Times New Roman" w:cs="Times New Roman"/>
          <w:szCs w:val="24"/>
        </w:rPr>
        <w:t>δ</w:t>
      </w:r>
      <w:r>
        <w:rPr>
          <w:rFonts w:eastAsia="Times New Roman" w:cs="Times New Roman"/>
          <w:szCs w:val="24"/>
        </w:rPr>
        <w:t>ικαιοσύνης υπαινιγμούς περί δήθεν άρνησής τους να εκπληρώσου</w:t>
      </w:r>
      <w:r>
        <w:rPr>
          <w:rFonts w:eastAsia="Times New Roman" w:cs="Times New Roman"/>
          <w:szCs w:val="24"/>
        </w:rPr>
        <w:t>ν βασικές υποχρεώσεις τους.</w:t>
      </w:r>
    </w:p>
    <w:p w14:paraId="1DA3178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Κύριε Υπουργέ, όλοι θυμούνται την </w:t>
      </w:r>
      <w:proofErr w:type="spellStart"/>
      <w:r>
        <w:rPr>
          <w:rFonts w:eastAsia="Times New Roman" w:cs="Times New Roman"/>
          <w:szCs w:val="24"/>
        </w:rPr>
        <w:t>εργαλειοποίηση</w:t>
      </w:r>
      <w:proofErr w:type="spellEnd"/>
      <w:r>
        <w:rPr>
          <w:rFonts w:eastAsia="Times New Roman" w:cs="Times New Roman"/>
          <w:szCs w:val="24"/>
        </w:rPr>
        <w:t xml:space="preserve"> της </w:t>
      </w:r>
      <w:r>
        <w:rPr>
          <w:rFonts w:eastAsia="Times New Roman" w:cs="Times New Roman"/>
          <w:szCs w:val="24"/>
        </w:rPr>
        <w:t>δ</w:t>
      </w:r>
      <w:r>
        <w:rPr>
          <w:rFonts w:eastAsia="Times New Roman" w:cs="Times New Roman"/>
          <w:szCs w:val="24"/>
        </w:rPr>
        <w:t>ικαιοσύνης στην υπόθεση των οκτώ Τούρκων στρατιωτικών, με την αίτηση ακύρωσης που κατέθεσε ο Υπουργός Μεταναστευτικής Πολιτικής και την προφανή πο</w:t>
      </w:r>
      <w:r>
        <w:rPr>
          <w:rFonts w:eastAsia="Times New Roman" w:cs="Times New Roman"/>
          <w:szCs w:val="24"/>
        </w:rPr>
        <w:lastRenderedPageBreak/>
        <w:t>λιτική στόχευση, να λύσει, δ</w:t>
      </w:r>
      <w:r>
        <w:rPr>
          <w:rFonts w:eastAsia="Times New Roman" w:cs="Times New Roman"/>
          <w:szCs w:val="24"/>
        </w:rPr>
        <w:t xml:space="preserve">ηλαδή, η </w:t>
      </w:r>
      <w:r>
        <w:rPr>
          <w:rFonts w:eastAsia="Times New Roman" w:cs="Times New Roman"/>
          <w:szCs w:val="24"/>
        </w:rPr>
        <w:t>δ</w:t>
      </w:r>
      <w:r>
        <w:rPr>
          <w:rFonts w:eastAsia="Times New Roman" w:cs="Times New Roman"/>
          <w:szCs w:val="24"/>
        </w:rPr>
        <w:t>ικαιοσύνη το εάν επρόκειτο για πραξικόπημα στην Τουρκία ή αν έχουμε παραβίαση στη χώρα αυτή των ανθρωπίνων δικαιωμάτων.</w:t>
      </w:r>
    </w:p>
    <w:p w14:paraId="1DA3178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Στην ίδια υπόθεση ακόμη δεν έχει διαψεύσει ο κύριος Πρωθυπουργός ότι είχε υποσχεθεί στον κ. </w:t>
      </w:r>
      <w:proofErr w:type="spellStart"/>
      <w:r>
        <w:rPr>
          <w:rFonts w:eastAsia="Times New Roman" w:cs="Times New Roman"/>
          <w:szCs w:val="24"/>
        </w:rPr>
        <w:t>Ερντογάν</w:t>
      </w:r>
      <w:proofErr w:type="spellEnd"/>
      <w:r>
        <w:rPr>
          <w:rFonts w:eastAsia="Times New Roman" w:cs="Times New Roman"/>
          <w:szCs w:val="24"/>
        </w:rPr>
        <w:t xml:space="preserve"> την παράδοσή τους στην Το</w:t>
      </w:r>
      <w:r>
        <w:rPr>
          <w:rFonts w:eastAsia="Times New Roman" w:cs="Times New Roman"/>
          <w:szCs w:val="24"/>
        </w:rPr>
        <w:t>υρκία εντός ολίγων εβδομάδων, αδιαφορώντας για τη δικαστική προστασία και για το δικαίωμα προστασίας του ασύλου στην Ελλάδα και των δικονομικών εγγυήσεων για τα ανθρώπινα δικαιώματα.</w:t>
      </w:r>
    </w:p>
    <w:p w14:paraId="1DA3178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Όλοι θυμούνται ότι πρόσφατα, την παραμονή της αποστολής του φακέλου </w:t>
      </w:r>
      <w:r>
        <w:rPr>
          <w:rFonts w:eastAsia="Times New Roman" w:cs="Times New Roman"/>
          <w:szCs w:val="24"/>
        </w:rPr>
        <w:t>«</w:t>
      </w:r>
      <w:r>
        <w:rPr>
          <w:rFonts w:eastAsia="Times New Roman" w:cs="Times New Roman"/>
          <w:szCs w:val="24"/>
          <w:lang w:val="en-US"/>
        </w:rPr>
        <w:t>NOVA</w:t>
      </w:r>
      <w:r>
        <w:rPr>
          <w:rFonts w:eastAsia="Times New Roman" w:cs="Times New Roman"/>
          <w:szCs w:val="24"/>
          <w:lang w:val="en-US"/>
        </w:rPr>
        <w:t>RTIS</w:t>
      </w:r>
      <w:r>
        <w:rPr>
          <w:rFonts w:eastAsia="Times New Roman" w:cs="Times New Roman"/>
          <w:szCs w:val="24"/>
        </w:rPr>
        <w:t>»</w:t>
      </w:r>
      <w:r w:rsidRPr="0097158C">
        <w:rPr>
          <w:rFonts w:eastAsia="Times New Roman" w:cs="Times New Roman"/>
          <w:szCs w:val="24"/>
        </w:rPr>
        <w:t xml:space="preserve"> </w:t>
      </w:r>
      <w:r>
        <w:rPr>
          <w:rFonts w:eastAsia="Times New Roman" w:cs="Times New Roman"/>
          <w:szCs w:val="24"/>
        </w:rPr>
        <w:t xml:space="preserve">στη Βουλή, </w:t>
      </w:r>
      <w:proofErr w:type="spellStart"/>
      <w:r>
        <w:rPr>
          <w:rFonts w:eastAsia="Times New Roman" w:cs="Times New Roman"/>
          <w:szCs w:val="24"/>
        </w:rPr>
        <w:t>παρήλασε</w:t>
      </w:r>
      <w:proofErr w:type="spellEnd"/>
      <w:r>
        <w:rPr>
          <w:rFonts w:eastAsia="Times New Roman" w:cs="Times New Roman"/>
          <w:szCs w:val="24"/>
        </w:rPr>
        <w:t xml:space="preserve"> από το </w:t>
      </w:r>
      <w:r>
        <w:rPr>
          <w:rFonts w:eastAsia="Times New Roman" w:cs="Times New Roman"/>
          <w:szCs w:val="24"/>
        </w:rPr>
        <w:t>γ</w:t>
      </w:r>
      <w:r>
        <w:rPr>
          <w:rFonts w:eastAsia="Times New Roman" w:cs="Times New Roman"/>
          <w:szCs w:val="24"/>
        </w:rPr>
        <w:t xml:space="preserve">ραφείο της </w:t>
      </w:r>
      <w:r>
        <w:rPr>
          <w:rFonts w:eastAsia="Times New Roman" w:cs="Times New Roman"/>
          <w:szCs w:val="24"/>
        </w:rPr>
        <w:t>ε</w:t>
      </w:r>
      <w:r>
        <w:rPr>
          <w:rFonts w:eastAsia="Times New Roman" w:cs="Times New Roman"/>
          <w:szCs w:val="24"/>
        </w:rPr>
        <w:t xml:space="preserve">ισαγγελέως του Αρείου Πάγου ο Υπουργός κ. </w:t>
      </w:r>
      <w:proofErr w:type="spellStart"/>
      <w:r>
        <w:rPr>
          <w:rFonts w:eastAsia="Times New Roman" w:cs="Times New Roman"/>
          <w:szCs w:val="24"/>
        </w:rPr>
        <w:t>Τζανακόπουλος</w:t>
      </w:r>
      <w:proofErr w:type="spellEnd"/>
      <w:r>
        <w:rPr>
          <w:rFonts w:eastAsia="Times New Roman" w:cs="Times New Roman"/>
          <w:szCs w:val="24"/>
        </w:rPr>
        <w:t xml:space="preserve"> για ενημέρωση, όπως θυμήθηκε να πει μετά από δύο ημέρες, ενώ δημοσιεύτηκε ότι υπήρξε και συνάντηση του Αναπληρωτή Υπουργού Δικαιοσύνης κ. Παπαγγελόπουλου </w:t>
      </w:r>
      <w:r>
        <w:rPr>
          <w:rFonts w:eastAsia="Times New Roman" w:cs="Times New Roman"/>
          <w:szCs w:val="24"/>
        </w:rPr>
        <w:t xml:space="preserve">με τους </w:t>
      </w:r>
      <w:r>
        <w:rPr>
          <w:rFonts w:eastAsia="Times New Roman" w:cs="Times New Roman"/>
          <w:szCs w:val="24"/>
        </w:rPr>
        <w:t>ε</w:t>
      </w:r>
      <w:r>
        <w:rPr>
          <w:rFonts w:eastAsia="Times New Roman" w:cs="Times New Roman"/>
          <w:szCs w:val="24"/>
        </w:rPr>
        <w:t xml:space="preserve">ισαγγελείς κατά της </w:t>
      </w:r>
      <w:r>
        <w:rPr>
          <w:rFonts w:eastAsia="Times New Roman" w:cs="Times New Roman"/>
          <w:szCs w:val="24"/>
        </w:rPr>
        <w:t>δ</w:t>
      </w:r>
      <w:r>
        <w:rPr>
          <w:rFonts w:eastAsia="Times New Roman" w:cs="Times New Roman"/>
          <w:szCs w:val="24"/>
        </w:rPr>
        <w:t xml:space="preserve">ιαφθοράς. Ταυτόχρονα, η πολιτική ηγεσία του Υπουργείου Δικαιοσύνης παρακολουθούσε την πορεία της δικογραφίας προς τη Βουλή. </w:t>
      </w:r>
    </w:p>
    <w:p w14:paraId="1DA3178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Το ότι η υπόθεση, το μεγαλύτερο σκάνδαλο από συστάσεως του ελληνικού κράτους, όπως έλεγε ο κ. Παπαγγε</w:t>
      </w:r>
      <w:r>
        <w:rPr>
          <w:rFonts w:eastAsia="Times New Roman" w:cs="Times New Roman"/>
          <w:szCs w:val="24"/>
        </w:rPr>
        <w:t xml:space="preserve">λόπουλος, κατέληξε σε φιάσκο δεν </w:t>
      </w:r>
      <w:r>
        <w:rPr>
          <w:rFonts w:eastAsia="Times New Roman" w:cs="Times New Roman"/>
          <w:szCs w:val="24"/>
        </w:rPr>
        <w:lastRenderedPageBreak/>
        <w:t xml:space="preserve">μπορεί να συγκαλύψει ούτε τη σκευωρία ούτε τις κατασκευασμένες καταθέσεις και τις πολιτικές παρεμβάσεις στο έργο της </w:t>
      </w:r>
      <w:r>
        <w:rPr>
          <w:rFonts w:eastAsia="Times New Roman" w:cs="Times New Roman"/>
          <w:szCs w:val="24"/>
        </w:rPr>
        <w:t>δ</w:t>
      </w:r>
      <w:r>
        <w:rPr>
          <w:rFonts w:eastAsia="Times New Roman" w:cs="Times New Roman"/>
          <w:szCs w:val="24"/>
        </w:rPr>
        <w:t>ικαιοσύνης. Το αντίθετο, αυτή η υπόθεση τις επιβεβαιώνει.</w:t>
      </w:r>
    </w:p>
    <w:p w14:paraId="1DA3178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Τέλος, όλοι θυμούνται ότι απέναντι σε αυτήν την</w:t>
      </w:r>
      <w:r>
        <w:rPr>
          <w:rFonts w:eastAsia="Times New Roman" w:cs="Times New Roman"/>
          <w:szCs w:val="24"/>
        </w:rPr>
        <w:t xml:space="preserve"> κατάσταση οι δικαστικές ενώσεις έχουν καταγγείλει στην Ελλάδα, αλλά και στα ευρωπαϊκά όργανα –και είναι πρωτοφανές αυτό για μια ευρωπαϊκή δημοκρατία- τη συστηματική προσπάθεια πλήρους υποταγής και χειραγώγησης της </w:t>
      </w:r>
      <w:r>
        <w:rPr>
          <w:rFonts w:eastAsia="Times New Roman" w:cs="Times New Roman"/>
          <w:szCs w:val="24"/>
        </w:rPr>
        <w:t>δ</w:t>
      </w:r>
      <w:r>
        <w:rPr>
          <w:rFonts w:eastAsia="Times New Roman" w:cs="Times New Roman"/>
          <w:szCs w:val="24"/>
        </w:rPr>
        <w:t>ικαιοσύνης για να λειτουργεί ως κυβερνητ</w:t>
      </w:r>
      <w:r>
        <w:rPr>
          <w:rFonts w:eastAsia="Times New Roman" w:cs="Times New Roman"/>
          <w:szCs w:val="24"/>
        </w:rPr>
        <w:t xml:space="preserve">ικός μηχανισμός και ότι η Κυβέρνηση ακολουθεί το παράδειγμα της Τουρκίας και της Πολωνίας, οι κυβερνήσεις των οποίων, είτε με διώξεις κατά δικαστικών λειτουργών είτε με ωμές νομοθετικές παρεμβάσεις, καταργούν την ανεξαρτησία της </w:t>
      </w:r>
      <w:r>
        <w:rPr>
          <w:rFonts w:eastAsia="Times New Roman" w:cs="Times New Roman"/>
          <w:szCs w:val="24"/>
        </w:rPr>
        <w:t>δ</w:t>
      </w:r>
      <w:r>
        <w:rPr>
          <w:rFonts w:eastAsia="Times New Roman" w:cs="Times New Roman"/>
          <w:szCs w:val="24"/>
        </w:rPr>
        <w:t xml:space="preserve">ικαιοσύνης. Τόνιζαν δε οι </w:t>
      </w:r>
      <w:r>
        <w:rPr>
          <w:rFonts w:eastAsia="Times New Roman" w:cs="Times New Roman"/>
          <w:szCs w:val="24"/>
        </w:rPr>
        <w:t>δικαστικές ενώσεις ότι η αποφυγή θεσμικών συγκρούσεων και συστηματικών επιθέσεων στους δικαστικούς λειτουργούς είναι αναγκαία προϋπόθεση για την ομαλή λειτουργία του πολιτεύματος.</w:t>
      </w:r>
    </w:p>
    <w:p w14:paraId="1DA3178E" w14:textId="77777777" w:rsidR="00984254" w:rsidRDefault="009E5B07">
      <w:pPr>
        <w:spacing w:line="600" w:lineRule="auto"/>
        <w:ind w:firstLine="720"/>
        <w:jc w:val="both"/>
        <w:rPr>
          <w:rFonts w:eastAsia="Times New Roman" w:cs="Times New Roman"/>
          <w:szCs w:val="24"/>
        </w:rPr>
      </w:pPr>
      <w:r w:rsidRPr="00423CC2">
        <w:rPr>
          <w:rFonts w:eastAsia="Times New Roman" w:cs="Times New Roman"/>
          <w:szCs w:val="24"/>
        </w:rPr>
        <w:t xml:space="preserve">(Στο σημείο αυτό </w:t>
      </w:r>
      <w:r>
        <w:rPr>
          <w:rFonts w:eastAsia="Times New Roman" w:cs="Times New Roman"/>
          <w:szCs w:val="24"/>
        </w:rPr>
        <w:t>κ</w:t>
      </w:r>
      <w:r w:rsidRPr="00423CC2">
        <w:rPr>
          <w:rFonts w:eastAsia="Times New Roman" w:cs="Times New Roman"/>
          <w:szCs w:val="24"/>
        </w:rPr>
        <w:t>τυπά</w:t>
      </w:r>
      <w:r>
        <w:rPr>
          <w:rFonts w:eastAsia="Times New Roman" w:cs="Times New Roman"/>
          <w:szCs w:val="24"/>
        </w:rPr>
        <w:t>ει</w:t>
      </w:r>
      <w:r w:rsidRPr="00423CC2">
        <w:rPr>
          <w:rFonts w:eastAsia="Times New Roman" w:cs="Times New Roman"/>
          <w:szCs w:val="24"/>
        </w:rPr>
        <w:t xml:space="preserve"> το κουδούνι λήξεως του χρόνου ομιλίας του κυρίου Βουλευτή)</w:t>
      </w:r>
    </w:p>
    <w:p w14:paraId="1DA3178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Δεν θα χρειαστώ παραπάνω από μισό λεπτό, κύριε Πρόεδρε.</w:t>
      </w:r>
    </w:p>
    <w:p w14:paraId="1DA3179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Τα παραπάνω και όλα όσα αναφέρονται στην επερώτησή </w:t>
      </w:r>
      <w:r>
        <w:rPr>
          <w:rFonts w:eastAsia="Times New Roman" w:cs="Times New Roman"/>
          <w:szCs w:val="24"/>
        </w:rPr>
        <w:t>μας,</w:t>
      </w:r>
      <w:r>
        <w:rPr>
          <w:rFonts w:eastAsia="Times New Roman" w:cs="Times New Roman"/>
          <w:szCs w:val="24"/>
        </w:rPr>
        <w:t xml:space="preserve"> συνιστούν ωμή κυβερνητική παρέμβαση στο έργο της </w:t>
      </w:r>
      <w:r>
        <w:rPr>
          <w:rFonts w:eastAsia="Times New Roman" w:cs="Times New Roman"/>
          <w:szCs w:val="24"/>
        </w:rPr>
        <w:t>δ</w:t>
      </w:r>
      <w:r>
        <w:rPr>
          <w:rFonts w:eastAsia="Times New Roman" w:cs="Times New Roman"/>
          <w:szCs w:val="24"/>
        </w:rPr>
        <w:t>ικαιοσύνης, ιδιαίτερα μεθοδευμένη,</w:t>
      </w:r>
      <w:r>
        <w:rPr>
          <w:rFonts w:eastAsia="Times New Roman" w:cs="Times New Roman"/>
          <w:szCs w:val="24"/>
        </w:rPr>
        <w:t xml:space="preserve"> συστηματοποιημένη και </w:t>
      </w:r>
      <w:proofErr w:type="spellStart"/>
      <w:r>
        <w:rPr>
          <w:rFonts w:eastAsia="Times New Roman" w:cs="Times New Roman"/>
          <w:szCs w:val="24"/>
        </w:rPr>
        <w:t>στοχευμένη</w:t>
      </w:r>
      <w:proofErr w:type="spellEnd"/>
      <w:r>
        <w:rPr>
          <w:rFonts w:eastAsia="Times New Roman" w:cs="Times New Roman"/>
          <w:szCs w:val="24"/>
        </w:rPr>
        <w:t xml:space="preserve"> στα τρία σχεδόν χρόνια της διακυβέρνησης της πρώτη φορά Αριστεράς. </w:t>
      </w:r>
    </w:p>
    <w:p w14:paraId="1DA3179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αλλά μείζον θέμα για τη </w:t>
      </w:r>
      <w:r>
        <w:rPr>
          <w:rFonts w:eastAsia="Times New Roman" w:cs="Times New Roman"/>
          <w:szCs w:val="24"/>
        </w:rPr>
        <w:t>δ</w:t>
      </w:r>
      <w:r>
        <w:rPr>
          <w:rFonts w:eastAsia="Times New Roman" w:cs="Times New Roman"/>
          <w:szCs w:val="24"/>
        </w:rPr>
        <w:t xml:space="preserve">ημοκρατία είναι το εξής: Είναι αδιανόητο, κυρίες και κύριοι συνάδελφοι, τρία χρόνια από την έναρξή της να μην </w:t>
      </w:r>
      <w:r>
        <w:rPr>
          <w:rFonts w:eastAsia="Times New Roman" w:cs="Times New Roman"/>
          <w:szCs w:val="24"/>
        </w:rPr>
        <w:t>έχει τελειώσει ακόμη η δίκη της Χρυσής Αυγής. Υποχρέωση της Κυβέρνησης ήταν όχι βέβαια να παρέμβει, αλλά να παράσχει όλες εκείνες τις συνθήκες που θα εξασφάλιζαν ομαλή και ταχεία εκδίκαση της υπόθεσης.</w:t>
      </w:r>
    </w:p>
    <w:p w14:paraId="1DA31792" w14:textId="77777777" w:rsidR="00984254" w:rsidRDefault="009E5B07">
      <w:pPr>
        <w:spacing w:line="600" w:lineRule="auto"/>
        <w:contextualSpacing/>
        <w:jc w:val="both"/>
        <w:rPr>
          <w:rFonts w:eastAsia="Times New Roman" w:cs="Times New Roman"/>
          <w:szCs w:val="24"/>
        </w:rPr>
      </w:pPr>
      <w:r>
        <w:rPr>
          <w:rFonts w:eastAsia="Times New Roman" w:cs="Times New Roman"/>
          <w:szCs w:val="24"/>
        </w:rPr>
        <w:t>Και όμως, σήμερα βρισκόμαστε ακόμα μακριά, πολύ μακριά</w:t>
      </w:r>
      <w:r>
        <w:rPr>
          <w:rFonts w:eastAsia="Times New Roman" w:cs="Times New Roman"/>
          <w:szCs w:val="24"/>
        </w:rPr>
        <w:t xml:space="preserve">, από την ολοκλήρωση της δίκης αυτής. </w:t>
      </w:r>
    </w:p>
    <w:p w14:paraId="1DA31793"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αυτά ελέγχεται σήμερα η Κυβέρνηση, αλλά και εσείς προσωπικά, κύριε Υπουργέ, ο οποίος έχετε τη συνταγματική αρμοδιότητα να διαφυλάξετε την ομαλή λειτουργία της </w:t>
      </w:r>
      <w:r>
        <w:rPr>
          <w:rFonts w:eastAsia="Times New Roman" w:cs="Times New Roman"/>
          <w:szCs w:val="24"/>
        </w:rPr>
        <w:t>δ</w:t>
      </w:r>
      <w:r>
        <w:rPr>
          <w:rFonts w:eastAsia="Times New Roman" w:cs="Times New Roman"/>
          <w:szCs w:val="24"/>
        </w:rPr>
        <w:t xml:space="preserve">ικαιοσύνης και να προστατεύσετε το κύρος και την </w:t>
      </w:r>
      <w:r>
        <w:rPr>
          <w:rFonts w:eastAsia="Times New Roman" w:cs="Times New Roman"/>
          <w:szCs w:val="24"/>
        </w:rPr>
        <w:t xml:space="preserve">ανεξαρτησία της. Δεν το πράξατε και αφήσατε ανεξέλεγκτους κυβερνητικούς παράγοντες και Υπουργούς, κομματικά στελέχη να διαπομπεύουν δικαστικούς λειτουργούς και να επιτίθενται ανοιχτά κατά της </w:t>
      </w:r>
      <w:r>
        <w:rPr>
          <w:rFonts w:eastAsia="Times New Roman" w:cs="Times New Roman"/>
          <w:szCs w:val="24"/>
        </w:rPr>
        <w:t>δ</w:t>
      </w:r>
      <w:r>
        <w:rPr>
          <w:rFonts w:eastAsia="Times New Roman" w:cs="Times New Roman"/>
          <w:szCs w:val="24"/>
        </w:rPr>
        <w:t xml:space="preserve">ικαιοσύνης. </w:t>
      </w:r>
    </w:p>
    <w:p w14:paraId="1DA31794"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επερωτάστε σήμερα για τις παρεμβάσεις, ό</w:t>
      </w:r>
      <w:r>
        <w:rPr>
          <w:rFonts w:eastAsia="Times New Roman" w:cs="Times New Roman"/>
          <w:szCs w:val="24"/>
        </w:rPr>
        <w:t xml:space="preserve">χι στη λειτουργία, αλλά και στην απονομή της δικαιοσύνης, για την ανυπαρξία των κατάλληλων μέτρων που θα αποκαταστήσουν το κύρος της </w:t>
      </w:r>
      <w:r>
        <w:rPr>
          <w:rFonts w:eastAsia="Times New Roman" w:cs="Times New Roman"/>
          <w:szCs w:val="24"/>
        </w:rPr>
        <w:t>δ</w:t>
      </w:r>
      <w:r>
        <w:rPr>
          <w:rFonts w:eastAsia="Times New Roman" w:cs="Times New Roman"/>
          <w:szCs w:val="24"/>
        </w:rPr>
        <w:t>ικαιοσύνης και των λειτουργών της, για τη μη λήψη αποτελεσματικών μέτρων από την πλευρά σας, για την επιτάχυνση της απονομ</w:t>
      </w:r>
      <w:r>
        <w:rPr>
          <w:rFonts w:eastAsia="Times New Roman" w:cs="Times New Roman"/>
          <w:szCs w:val="24"/>
        </w:rPr>
        <w:t xml:space="preserve">ής δικαιοσύνης. </w:t>
      </w:r>
    </w:p>
    <w:p w14:paraId="1DA31795"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λόγους αυτούς, για τους οποίους δεν έχετε αντιδράσει μέχρι σήμερα όταν οι συνάδελφοί σας στο Υπουργικό Συμβούλιο στρέφονται εναντίον της </w:t>
      </w:r>
      <w:r>
        <w:rPr>
          <w:rFonts w:eastAsia="Times New Roman" w:cs="Times New Roman"/>
          <w:szCs w:val="24"/>
        </w:rPr>
        <w:t>δ</w:t>
      </w:r>
      <w:r>
        <w:rPr>
          <w:rFonts w:eastAsia="Times New Roman" w:cs="Times New Roman"/>
          <w:szCs w:val="24"/>
        </w:rPr>
        <w:t xml:space="preserve">ικαιοσύνης με ιταμό τρόπο, πρέπει να τοποθετηθείτε, πρέπει να απολογηθείτε. </w:t>
      </w:r>
    </w:p>
    <w:p w14:paraId="1DA31796"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Σας ευχαριστώ π</w:t>
      </w:r>
      <w:r>
        <w:rPr>
          <w:rFonts w:eastAsia="Times New Roman" w:cs="Times New Roman"/>
          <w:szCs w:val="24"/>
        </w:rPr>
        <w:t xml:space="preserve">ολύ. </w:t>
      </w:r>
    </w:p>
    <w:p w14:paraId="1DA31797"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 - ΔΗΜΑΡ) </w:t>
      </w:r>
    </w:p>
    <w:p w14:paraId="1DA31798"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Παπαθεοδώρου. </w:t>
      </w:r>
    </w:p>
    <w:p w14:paraId="1DA31799"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Το λόγο τώρα έχει η </w:t>
      </w:r>
      <w:proofErr w:type="spellStart"/>
      <w:r>
        <w:rPr>
          <w:rFonts w:eastAsia="Times New Roman" w:cs="Times New Roman"/>
          <w:szCs w:val="24"/>
        </w:rPr>
        <w:t>συνεπερωτώσα</w:t>
      </w:r>
      <w:proofErr w:type="spellEnd"/>
      <w:r>
        <w:rPr>
          <w:rFonts w:eastAsia="Times New Roman" w:cs="Times New Roman"/>
          <w:szCs w:val="24"/>
        </w:rPr>
        <w:t xml:space="preserve"> Βουλευτής κ</w:t>
      </w:r>
      <w:r>
        <w:rPr>
          <w:rFonts w:eastAsia="Times New Roman" w:cs="Times New Roman"/>
          <w:szCs w:val="24"/>
        </w:rPr>
        <w:t>.</w:t>
      </w:r>
      <w:r>
        <w:rPr>
          <w:rFonts w:eastAsia="Times New Roman" w:cs="Times New Roman"/>
          <w:szCs w:val="24"/>
        </w:rPr>
        <w:t xml:space="preserve"> Παρασκευή </w:t>
      </w:r>
      <w:proofErr w:type="spellStart"/>
      <w:r>
        <w:rPr>
          <w:rFonts w:eastAsia="Times New Roman" w:cs="Times New Roman"/>
          <w:szCs w:val="24"/>
        </w:rPr>
        <w:t>Χριστοφιλοπούλου</w:t>
      </w:r>
      <w:proofErr w:type="spellEnd"/>
      <w:r>
        <w:rPr>
          <w:rFonts w:eastAsia="Times New Roman" w:cs="Times New Roman"/>
          <w:szCs w:val="24"/>
        </w:rPr>
        <w:t>.</w:t>
      </w:r>
    </w:p>
    <w:p w14:paraId="1DA3179A"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Πρόεδρε, ποια είναι η σειρά των ομιλητών; </w:t>
      </w:r>
    </w:p>
    <w:p w14:paraId="1DA3179B"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Η σειρά είναι η εξής: η κ</w:t>
      </w:r>
      <w:r>
        <w:rPr>
          <w:rFonts w:eastAsia="Times New Roman" w:cs="Times New Roman"/>
          <w:szCs w:val="24"/>
        </w:rPr>
        <w:t>.</w:t>
      </w:r>
      <w:r>
        <w:rPr>
          <w:rFonts w:eastAsia="Times New Roman" w:cs="Times New Roman"/>
          <w:szCs w:val="24"/>
        </w:rPr>
        <w:t xml:space="preserve"> Παρασκευή </w:t>
      </w:r>
      <w:proofErr w:type="spellStart"/>
      <w:r>
        <w:rPr>
          <w:rFonts w:eastAsia="Times New Roman" w:cs="Times New Roman"/>
          <w:szCs w:val="24"/>
        </w:rPr>
        <w:t>Χριστοφιλοπούλου</w:t>
      </w:r>
      <w:proofErr w:type="spellEnd"/>
      <w:r>
        <w:rPr>
          <w:rFonts w:eastAsia="Times New Roman" w:cs="Times New Roman"/>
          <w:szCs w:val="24"/>
        </w:rPr>
        <w:t xml:space="preserve">, ο κ. Καρράς, ο κ. Κουτσούκος, ο κ. Κωνσταντινόπουλος, ο κ. </w:t>
      </w:r>
      <w:proofErr w:type="spellStart"/>
      <w:r>
        <w:rPr>
          <w:rFonts w:eastAsia="Times New Roman" w:cs="Times New Roman"/>
          <w:szCs w:val="24"/>
        </w:rPr>
        <w:t>Αρβανιτίδης</w:t>
      </w:r>
      <w:proofErr w:type="spellEnd"/>
      <w:r>
        <w:rPr>
          <w:rFonts w:eastAsia="Times New Roman" w:cs="Times New Roman"/>
          <w:szCs w:val="24"/>
        </w:rPr>
        <w:t xml:space="preserve"> και ο κ. Κωνσταντό</w:t>
      </w:r>
      <w:r>
        <w:rPr>
          <w:rFonts w:eastAsia="Times New Roman" w:cs="Times New Roman"/>
          <w:szCs w:val="24"/>
        </w:rPr>
        <w:t xml:space="preserve">πουλος. </w:t>
      </w:r>
    </w:p>
    <w:p w14:paraId="1DA3179C"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έχετε τον λόγο, για πέντε λεπτά. </w:t>
      </w:r>
    </w:p>
    <w:p w14:paraId="1DA3179D"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κύριε Πρόεδρε. </w:t>
      </w:r>
    </w:p>
    <w:p w14:paraId="1DA3179E"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σημερινή επερώτηση δεν αφορά δικαστικούς ούτε καν δικηγορικούς κύκλους. Αφορά το σύνολο των πολ</w:t>
      </w:r>
      <w:r>
        <w:rPr>
          <w:rFonts w:eastAsia="Times New Roman" w:cs="Times New Roman"/>
          <w:szCs w:val="24"/>
        </w:rPr>
        <w:t xml:space="preserve">ιτών αυτής της χώρας, αφορά την ίδια τη </w:t>
      </w:r>
      <w:r>
        <w:rPr>
          <w:rFonts w:eastAsia="Times New Roman" w:cs="Times New Roman"/>
          <w:szCs w:val="24"/>
        </w:rPr>
        <w:t>δ</w:t>
      </w:r>
      <w:r>
        <w:rPr>
          <w:rFonts w:eastAsia="Times New Roman" w:cs="Times New Roman"/>
          <w:szCs w:val="24"/>
        </w:rPr>
        <w:t xml:space="preserve">ημοκρατία, αφορά το κράτος δικαίου, γιατί η δικαστική ανεξαρτησία είναι ο ακρογωνιαίος λίθος του κράτους δικαίου, όπως είχε πει κάποτε ο </w:t>
      </w:r>
      <w:proofErr w:type="spellStart"/>
      <w:r>
        <w:rPr>
          <w:rFonts w:eastAsia="Times New Roman" w:cs="Times New Roman"/>
          <w:szCs w:val="24"/>
        </w:rPr>
        <w:t>Ντένινγκ</w:t>
      </w:r>
      <w:proofErr w:type="spellEnd"/>
      <w:r>
        <w:rPr>
          <w:rFonts w:eastAsia="Times New Roman" w:cs="Times New Roman"/>
          <w:szCs w:val="24"/>
        </w:rPr>
        <w:t>. Ή για να πάω στα καθ’ ημάς, κύριε Υπουργέ, ο Σβώλος την είχε αναγάγε</w:t>
      </w:r>
      <w:r>
        <w:rPr>
          <w:rFonts w:eastAsia="Times New Roman" w:cs="Times New Roman"/>
          <w:szCs w:val="24"/>
        </w:rPr>
        <w:t xml:space="preserve">ι την ανεξαρτησία της </w:t>
      </w:r>
      <w:r>
        <w:rPr>
          <w:rFonts w:eastAsia="Times New Roman" w:cs="Times New Roman"/>
          <w:szCs w:val="24"/>
        </w:rPr>
        <w:t>δ</w:t>
      </w:r>
      <w:r>
        <w:rPr>
          <w:rFonts w:eastAsia="Times New Roman" w:cs="Times New Roman"/>
          <w:szCs w:val="24"/>
        </w:rPr>
        <w:t xml:space="preserve">ικαιοσύνης ως πάγια βάση του πολιτεύματος. </w:t>
      </w:r>
    </w:p>
    <w:p w14:paraId="1DA3179F"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κυρίες και κύριοι συνάδελφοι, ότι στη χώρα μας έχουμε ζήσει περιόδους πολιτικών αναταραχών όπου η ποδηγέτηση της </w:t>
      </w:r>
      <w:r>
        <w:rPr>
          <w:rFonts w:eastAsia="Times New Roman" w:cs="Times New Roman"/>
          <w:szCs w:val="24"/>
        </w:rPr>
        <w:t>δ</w:t>
      </w:r>
      <w:r>
        <w:rPr>
          <w:rFonts w:eastAsia="Times New Roman" w:cs="Times New Roman"/>
          <w:szCs w:val="24"/>
        </w:rPr>
        <w:t>ικαιοσύνης από την εκτελεστική εξουσία λάμβανε πολλές φορές τον χα</w:t>
      </w:r>
      <w:r>
        <w:rPr>
          <w:rFonts w:eastAsia="Times New Roman" w:cs="Times New Roman"/>
          <w:szCs w:val="24"/>
        </w:rPr>
        <w:t xml:space="preserve">ρακτήρα μιας θεσμικής εκτροπής. Και μπορούμε να θυμηθούμε εν τάχει και την περίοδο του εθνικού διχασμού, τις διώξεις των </w:t>
      </w:r>
      <w:proofErr w:type="spellStart"/>
      <w:r>
        <w:rPr>
          <w:rFonts w:eastAsia="Times New Roman" w:cs="Times New Roman"/>
          <w:szCs w:val="24"/>
        </w:rPr>
        <w:t>Βενιζελικών</w:t>
      </w:r>
      <w:proofErr w:type="spellEnd"/>
      <w:r>
        <w:rPr>
          <w:rFonts w:eastAsia="Times New Roman" w:cs="Times New Roman"/>
          <w:szCs w:val="24"/>
        </w:rPr>
        <w:t xml:space="preserve"> μετά το κίνημα του 1935, το δικτατορικό καθεστώς της 4</w:t>
      </w:r>
      <w:r w:rsidRPr="009271F0">
        <w:rPr>
          <w:rFonts w:eastAsia="Times New Roman" w:cs="Times New Roman"/>
          <w:szCs w:val="24"/>
          <w:vertAlign w:val="superscript"/>
        </w:rPr>
        <w:t>ης</w:t>
      </w:r>
      <w:r>
        <w:rPr>
          <w:rFonts w:eastAsia="Times New Roman" w:cs="Times New Roman"/>
          <w:szCs w:val="24"/>
        </w:rPr>
        <w:t xml:space="preserve"> Αυγούστου, τη μετεμφυλιακή περίοδο και το «</w:t>
      </w:r>
      <w:proofErr w:type="spellStart"/>
      <w:r>
        <w:rPr>
          <w:rFonts w:eastAsia="Times New Roman" w:cs="Times New Roman"/>
          <w:szCs w:val="24"/>
        </w:rPr>
        <w:t>παρασύνταγμα</w:t>
      </w:r>
      <w:proofErr w:type="spellEnd"/>
      <w:r>
        <w:rPr>
          <w:rFonts w:eastAsia="Times New Roman" w:cs="Times New Roman"/>
          <w:szCs w:val="24"/>
        </w:rPr>
        <w:t>» και βεβαί</w:t>
      </w:r>
      <w:r>
        <w:rPr>
          <w:rFonts w:eastAsia="Times New Roman" w:cs="Times New Roman"/>
          <w:szCs w:val="24"/>
        </w:rPr>
        <w:t xml:space="preserve">ως τη μαύρη περίοδο της χούντας των </w:t>
      </w:r>
      <w:r>
        <w:rPr>
          <w:rFonts w:eastAsia="Times New Roman" w:cs="Times New Roman"/>
          <w:szCs w:val="24"/>
        </w:rPr>
        <w:t>σ</w:t>
      </w:r>
      <w:r>
        <w:rPr>
          <w:rFonts w:eastAsia="Times New Roman" w:cs="Times New Roman"/>
          <w:szCs w:val="24"/>
        </w:rPr>
        <w:t xml:space="preserve">υνταγματαρχών. </w:t>
      </w:r>
    </w:p>
    <w:p w14:paraId="1DA317A0"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πρέπει επίσης να πούμε, κυρίες και κύριοι συνάδελφοι, στο σημείο αυτό ότι το Σύνταγμα του 1975 έκανε μια μεγάλη τομή, έτσι όπως αναθεωρήθηκε μέχρι και το 2001, και έχει συστήσει ένα κατ’ </w:t>
      </w:r>
      <w:proofErr w:type="spellStart"/>
      <w:r>
        <w:rPr>
          <w:rFonts w:eastAsia="Times New Roman" w:cs="Times New Roman"/>
          <w:szCs w:val="24"/>
        </w:rPr>
        <w:t>αρχ</w:t>
      </w:r>
      <w:r>
        <w:rPr>
          <w:rFonts w:eastAsia="Times New Roman" w:cs="Times New Roman"/>
          <w:szCs w:val="24"/>
        </w:rPr>
        <w:t>ας</w:t>
      </w:r>
      <w:proofErr w:type="spellEnd"/>
      <w:r>
        <w:rPr>
          <w:rFonts w:eastAsia="Times New Roman" w:cs="Times New Roman"/>
          <w:szCs w:val="24"/>
        </w:rPr>
        <w:t xml:space="preserve"> άρτιο σύστημα προστασίας της δικαστικής ανεξαρτησίας και όσον αφορά τη λειτουργική της ανεξαρτησία και όσον αφορά την προσωπική ανεξαρτησία των δικαστών. Υπάρχουν περιθώρια για βελτιώσεις; Ναι, υπάρχουν. </w:t>
      </w:r>
    </w:p>
    <w:p w14:paraId="1DA317A1"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Και εμείς ως Δημοκρατική Συμπαράταξη και ως Κίνημα</w:t>
      </w:r>
      <w:r>
        <w:rPr>
          <w:rFonts w:eastAsia="Times New Roman" w:cs="Times New Roman"/>
          <w:szCs w:val="24"/>
        </w:rPr>
        <w:t xml:space="preserve"> Αλλαγής ευρύτερα έχουμε θέσει συγκεκριμένες προτάσεις εν</w:t>
      </w:r>
      <w:r>
        <w:rPr>
          <w:rFonts w:eastAsia="Times New Roman" w:cs="Times New Roman"/>
          <w:szCs w:val="24"/>
        </w:rPr>
        <w:t xml:space="preserve"> </w:t>
      </w:r>
      <w:r>
        <w:rPr>
          <w:rFonts w:eastAsia="Times New Roman" w:cs="Times New Roman"/>
          <w:szCs w:val="24"/>
        </w:rPr>
        <w:t xml:space="preserve">όψει της Συνταγματικής Αναθεώρησης που μονίμως πετάτε το μπαλάκι, πού άραγε; Αφού ξεκινήσατε με </w:t>
      </w:r>
      <w:proofErr w:type="spellStart"/>
      <w:r>
        <w:rPr>
          <w:rFonts w:eastAsia="Times New Roman" w:cs="Times New Roman"/>
          <w:szCs w:val="24"/>
        </w:rPr>
        <w:t>φανφαρονικές</w:t>
      </w:r>
      <w:proofErr w:type="spellEnd"/>
      <w:r>
        <w:rPr>
          <w:rFonts w:eastAsia="Times New Roman" w:cs="Times New Roman"/>
          <w:szCs w:val="24"/>
        </w:rPr>
        <w:t xml:space="preserve"> εκδηλώσεις και πορεία προς τον λαό, δεν ξέρω πού το πάτε, αλλά προφανώς δεν σας ενδιαφέρε</w:t>
      </w:r>
      <w:r>
        <w:rPr>
          <w:rFonts w:eastAsia="Times New Roman" w:cs="Times New Roman"/>
          <w:szCs w:val="24"/>
        </w:rPr>
        <w:t xml:space="preserve">ι η </w:t>
      </w:r>
      <w:r>
        <w:rPr>
          <w:rFonts w:eastAsia="Times New Roman" w:cs="Times New Roman"/>
          <w:szCs w:val="24"/>
        </w:rPr>
        <w:t>σ</w:t>
      </w:r>
      <w:r>
        <w:rPr>
          <w:rFonts w:eastAsia="Times New Roman" w:cs="Times New Roman"/>
          <w:szCs w:val="24"/>
        </w:rPr>
        <w:t xml:space="preserve">υνταγματική Αναθεώρηση. Έχουμε, λοιπόν, καταθέσει συγκεκριμένες προτάσεις για το πώς η </w:t>
      </w:r>
      <w:r>
        <w:rPr>
          <w:rFonts w:eastAsia="Times New Roman" w:cs="Times New Roman"/>
          <w:szCs w:val="24"/>
          <w:lang w:val="en-US"/>
        </w:rPr>
        <w:t>de</w:t>
      </w:r>
      <w:r w:rsidRPr="009271F0">
        <w:rPr>
          <w:rFonts w:eastAsia="Times New Roman" w:cs="Times New Roman"/>
          <w:szCs w:val="24"/>
        </w:rPr>
        <w:t xml:space="preserve"> </w:t>
      </w:r>
      <w:r>
        <w:rPr>
          <w:rFonts w:eastAsia="Times New Roman" w:cs="Times New Roman"/>
          <w:szCs w:val="24"/>
          <w:lang w:val="en-US"/>
        </w:rPr>
        <w:t>jure</w:t>
      </w:r>
      <w:r w:rsidRPr="009271F0">
        <w:rPr>
          <w:rFonts w:eastAsia="Times New Roman" w:cs="Times New Roman"/>
          <w:szCs w:val="24"/>
        </w:rPr>
        <w:t xml:space="preserve"> </w:t>
      </w:r>
      <w:r>
        <w:rPr>
          <w:rFonts w:eastAsia="Times New Roman" w:cs="Times New Roman"/>
          <w:szCs w:val="24"/>
        </w:rPr>
        <w:t xml:space="preserve">ανεξαρτησία, η από το Σύνταγμα κατοχυρωμένη ανεξαρτησία μπορεί να βελτιωθεί έτι περαιτέρω. </w:t>
      </w:r>
    </w:p>
    <w:p w14:paraId="1DA317A2"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Όμως, εδώ στην επερώτηση αυτή μιλάμε για τη </w:t>
      </w:r>
      <w:r>
        <w:rPr>
          <w:rFonts w:eastAsia="Times New Roman" w:cs="Times New Roman"/>
          <w:szCs w:val="24"/>
          <w:lang w:val="en-US"/>
        </w:rPr>
        <w:t>de</w:t>
      </w:r>
      <w:r w:rsidRPr="00912D1B">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ανεξαρτησία</w:t>
      </w:r>
      <w:r>
        <w:rPr>
          <w:rFonts w:eastAsia="Times New Roman" w:cs="Times New Roman"/>
          <w:szCs w:val="24"/>
        </w:rPr>
        <w:t xml:space="preserve">. Είναι αυτή που πλήττεται. Και αυτή δεν πλήττεται μόνο από επίμεμπτες τοποθετήσεις, που δείχνουν καταφρόνηση, όπως ανέφερε πριν από λίγο ο κ. Παπαθεοδώρου, προς το περιεχόμενο και την υποχρέωση συμμόρφωσης προς τις δικαστικές αποφάσεις. Όλοι </w:t>
      </w:r>
      <w:proofErr w:type="spellStart"/>
      <w:r>
        <w:rPr>
          <w:rFonts w:eastAsia="Times New Roman" w:cs="Times New Roman"/>
          <w:szCs w:val="24"/>
        </w:rPr>
        <w:t>κρινόμεθα</w:t>
      </w:r>
      <w:proofErr w:type="spellEnd"/>
      <w:r>
        <w:rPr>
          <w:rFonts w:eastAsia="Times New Roman" w:cs="Times New Roman"/>
          <w:szCs w:val="24"/>
        </w:rPr>
        <w:t>. Κα</w:t>
      </w:r>
      <w:r>
        <w:rPr>
          <w:rFonts w:eastAsia="Times New Roman" w:cs="Times New Roman"/>
          <w:szCs w:val="24"/>
        </w:rPr>
        <w:t xml:space="preserve">ι οι δικαστές. Όμως, δεν </w:t>
      </w:r>
      <w:r>
        <w:rPr>
          <w:rFonts w:eastAsia="Times New Roman" w:cs="Times New Roman"/>
          <w:szCs w:val="24"/>
        </w:rPr>
        <w:lastRenderedPageBreak/>
        <w:t xml:space="preserve">μπορεί κυβερνητικά στελέχη και Υπουργοί να χρησιμοποιούν αυτούς τους όρους. </w:t>
      </w:r>
    </w:p>
    <w:p w14:paraId="1DA317A3"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Το πιο σημαντικό όμως ακόμα, κυρίες και κύριοι συνάδελφοι, δεν είναι μόνο αυτές οι ιταμές προκλήσεις και οι χυδαίοι χαρακτηρισμοί εναντίον της </w:t>
      </w:r>
      <w:r>
        <w:rPr>
          <w:rFonts w:eastAsia="Times New Roman" w:cs="Times New Roman"/>
          <w:szCs w:val="24"/>
        </w:rPr>
        <w:t>δ</w:t>
      </w:r>
      <w:r>
        <w:rPr>
          <w:rFonts w:eastAsia="Times New Roman" w:cs="Times New Roman"/>
          <w:szCs w:val="24"/>
        </w:rPr>
        <w:t>ικαιοσύνης</w:t>
      </w:r>
      <w:r>
        <w:rPr>
          <w:rFonts w:eastAsia="Times New Roman" w:cs="Times New Roman"/>
          <w:szCs w:val="24"/>
        </w:rPr>
        <w:t xml:space="preserve">. Είναι κάποιες άρρητες, άδηλες και σαφώς πολύ πιο επικίνδυνες, παρεμβάσεις. Και από τη στιγμή που οι ψίθυροι για εξαρτημένη απονομή της δικαιοσύνης παίρνουν επιδημικές διαστάσεις, κύριε Υπουργέ, το κακό έχει συντελεστεί. </w:t>
      </w:r>
    </w:p>
    <w:p w14:paraId="1DA317A4" w14:textId="77777777" w:rsidR="00984254" w:rsidRDefault="009E5B07">
      <w:pPr>
        <w:spacing w:line="600" w:lineRule="auto"/>
        <w:ind w:firstLine="720"/>
        <w:jc w:val="both"/>
        <w:rPr>
          <w:rFonts w:eastAsia="Times New Roman"/>
          <w:szCs w:val="24"/>
        </w:rPr>
      </w:pPr>
      <w:r>
        <w:rPr>
          <w:rFonts w:eastAsia="Times New Roman"/>
          <w:szCs w:val="24"/>
        </w:rPr>
        <w:t xml:space="preserve">Και δυστυχώς, επί των ημερών σας </w:t>
      </w:r>
      <w:r>
        <w:rPr>
          <w:rFonts w:eastAsia="Times New Roman"/>
          <w:szCs w:val="24"/>
        </w:rPr>
        <w:t>έχουμε πληθώρα παραδειγμάτων, όχι μόνο των επίμεμπτων τοποθετήσεων εναντίον δικαστών και δικαστικών αποφάσεων, αλλά και αυτής της άρρητης, άδηλης.</w:t>
      </w:r>
    </w:p>
    <w:p w14:paraId="1DA317A5" w14:textId="77777777" w:rsidR="00984254" w:rsidRDefault="009E5B07">
      <w:pPr>
        <w:spacing w:line="600" w:lineRule="auto"/>
        <w:ind w:firstLine="720"/>
        <w:jc w:val="both"/>
        <w:rPr>
          <w:rFonts w:eastAsia="Times New Roman"/>
          <w:szCs w:val="24"/>
        </w:rPr>
      </w:pPr>
      <w:r>
        <w:rPr>
          <w:rFonts w:eastAsia="Times New Roman"/>
          <w:szCs w:val="24"/>
        </w:rPr>
        <w:t xml:space="preserve">Γιατί, πείτε μου, παρακαλώ: Πώς πρέπει να χαρακτηρίσει κάποιος έναν Πρωθυπουργό που δημοσίως προκαταλαμβάνει </w:t>
      </w:r>
      <w:r>
        <w:rPr>
          <w:rFonts w:eastAsia="Times New Roman"/>
          <w:szCs w:val="24"/>
        </w:rPr>
        <w:t xml:space="preserve">την απόφαση του </w:t>
      </w:r>
      <w:proofErr w:type="spellStart"/>
      <w:r>
        <w:rPr>
          <w:rFonts w:eastAsia="Times New Roman"/>
          <w:szCs w:val="24"/>
        </w:rPr>
        <w:t>Ανωτάτου</w:t>
      </w:r>
      <w:proofErr w:type="spellEnd"/>
      <w:r>
        <w:rPr>
          <w:rFonts w:eastAsia="Times New Roman"/>
          <w:szCs w:val="24"/>
        </w:rPr>
        <w:t xml:space="preserve"> Διοικητικού Δικαστηρίου για την υπόθεση τηλεοπτική αδειών;</w:t>
      </w:r>
    </w:p>
    <w:p w14:paraId="1DA317A6" w14:textId="77777777" w:rsidR="00984254" w:rsidRDefault="009E5B07">
      <w:pPr>
        <w:spacing w:line="600" w:lineRule="auto"/>
        <w:ind w:firstLine="720"/>
        <w:jc w:val="both"/>
        <w:rPr>
          <w:rFonts w:eastAsia="Times New Roman"/>
          <w:szCs w:val="24"/>
        </w:rPr>
      </w:pPr>
      <w:r>
        <w:rPr>
          <w:rFonts w:eastAsia="Times New Roman"/>
          <w:szCs w:val="24"/>
        </w:rPr>
        <w:t>Πώς πρέπει να χαρακτηρίσει κανείς την κυρία Υπουργό, η οποία κατήγγειλε ευθέως τους δικαστές ότι στερούν τα παιδιά -ακούσατε, το απόγειο του λαϊκισμού- από τους παιδικούς σ</w:t>
      </w:r>
      <w:r>
        <w:rPr>
          <w:rFonts w:eastAsia="Times New Roman"/>
          <w:szCs w:val="24"/>
        </w:rPr>
        <w:t>ταθμούς, επειδή έκριναν αντισυνταγματικό τον νόμο Παππά; Μιλάμε, πραγματικά, για ανήκουστες δηλώσεις.</w:t>
      </w:r>
    </w:p>
    <w:p w14:paraId="1DA317A7" w14:textId="77777777" w:rsidR="00984254" w:rsidRDefault="009E5B07">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1DA317A8" w14:textId="77777777" w:rsidR="00984254" w:rsidRDefault="009E5B07">
      <w:pPr>
        <w:spacing w:line="600" w:lineRule="auto"/>
        <w:ind w:firstLine="720"/>
        <w:jc w:val="both"/>
        <w:rPr>
          <w:rFonts w:eastAsia="Times New Roman"/>
          <w:szCs w:val="24"/>
        </w:rPr>
      </w:pPr>
      <w:r>
        <w:rPr>
          <w:rFonts w:eastAsia="Times New Roman"/>
          <w:szCs w:val="24"/>
        </w:rPr>
        <w:t>Κύριε Πρόεδρε, θα κάνω χρήση και της δευτερολογίας μου.</w:t>
      </w:r>
    </w:p>
    <w:p w14:paraId="1DA317A9" w14:textId="77777777" w:rsidR="00984254" w:rsidRDefault="009E5B07">
      <w:pPr>
        <w:spacing w:line="600" w:lineRule="auto"/>
        <w:ind w:firstLine="720"/>
        <w:jc w:val="both"/>
        <w:rPr>
          <w:rFonts w:eastAsia="Times New Roman"/>
          <w:szCs w:val="24"/>
        </w:rPr>
      </w:pPr>
      <w:r>
        <w:rPr>
          <w:rFonts w:eastAsia="Times New Roman"/>
          <w:szCs w:val="24"/>
        </w:rPr>
        <w:t xml:space="preserve">Πώς, επίσης, </w:t>
      </w:r>
      <w:r>
        <w:rPr>
          <w:rFonts w:eastAsia="Times New Roman"/>
          <w:szCs w:val="24"/>
        </w:rPr>
        <w:t xml:space="preserve">να χαρακτηρίσουν όχι μόνο οι ιθύνοντες αλλά και ο απλός λαός έναν συνταγματολόγο, μάλιστα, Υπουργό, του οποίου ο νόμος -και μιλώ για τον νόμο </w:t>
      </w:r>
      <w:proofErr w:type="spellStart"/>
      <w:r>
        <w:rPr>
          <w:rFonts w:eastAsia="Times New Roman"/>
          <w:szCs w:val="24"/>
        </w:rPr>
        <w:t>Κατρούγκαλου</w:t>
      </w:r>
      <w:proofErr w:type="spellEnd"/>
      <w:r>
        <w:rPr>
          <w:rFonts w:eastAsia="Times New Roman"/>
          <w:szCs w:val="24"/>
        </w:rPr>
        <w:t>- έχει χαρακτηριστεί από το σύνολο της πολιτείας και των πολιτικών δυνάμεων, πλην της Κυβέρνησης, ως ν</w:t>
      </w:r>
      <w:r>
        <w:rPr>
          <w:rFonts w:eastAsia="Times New Roman"/>
          <w:szCs w:val="24"/>
        </w:rPr>
        <w:t xml:space="preserve">όμος λαιμητόμος και </w:t>
      </w:r>
      <w:proofErr w:type="spellStart"/>
      <w:r>
        <w:rPr>
          <w:rFonts w:eastAsia="Times New Roman"/>
          <w:szCs w:val="24"/>
        </w:rPr>
        <w:t>αντιασφαλιστικός</w:t>
      </w:r>
      <w:proofErr w:type="spellEnd"/>
      <w:r>
        <w:rPr>
          <w:rFonts w:eastAsia="Times New Roman"/>
          <w:szCs w:val="24"/>
        </w:rPr>
        <w:t xml:space="preserve"> νόμος; Πώς να χαρακτηρίσει τις δηλώσεις αυτού του Υπουργού όταν βγαίνει και λέει ότι όποια απόφαση κι αν πάρει το δικαστήριο, η Κυβέρνηση δεν θα θίξει τον νόμο, αλλά θα κάνει μόνο κάποιες παραμετρικές αλλαγές; Ακούσατε,</w:t>
      </w:r>
      <w:r>
        <w:rPr>
          <w:rFonts w:eastAsia="Times New Roman"/>
          <w:szCs w:val="24"/>
        </w:rPr>
        <w:t xml:space="preserve"> ακούσατε.</w:t>
      </w:r>
    </w:p>
    <w:p w14:paraId="1DA317AA" w14:textId="77777777" w:rsidR="00984254" w:rsidRDefault="009E5B07">
      <w:pPr>
        <w:spacing w:line="600" w:lineRule="auto"/>
        <w:ind w:firstLine="720"/>
        <w:jc w:val="both"/>
        <w:rPr>
          <w:rFonts w:eastAsia="Times New Roman"/>
          <w:szCs w:val="24"/>
        </w:rPr>
      </w:pPr>
      <w:r>
        <w:rPr>
          <w:rFonts w:eastAsia="Times New Roman"/>
          <w:szCs w:val="24"/>
        </w:rPr>
        <w:t xml:space="preserve">Κύριε Υπουργέ, πώς πρέπει να αξιολογήσει κανείς τον Υπουργό της Κυβέρνησης και μάλιστα Κυβερνητικό Εκπρόσωπο, όταν την παραμονή της διαβίβασης της δικογραφίας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στη Βουλή επισκέφτηκε την </w:t>
      </w:r>
      <w:r>
        <w:rPr>
          <w:rFonts w:eastAsia="Times New Roman"/>
          <w:szCs w:val="24"/>
        </w:rPr>
        <w:t>ε</w:t>
      </w:r>
      <w:r>
        <w:rPr>
          <w:rFonts w:eastAsia="Times New Roman"/>
          <w:szCs w:val="24"/>
        </w:rPr>
        <w:t>ισαγγελία του Αρείου Πάγου για να ενημερωθεί</w:t>
      </w:r>
      <w:r>
        <w:rPr>
          <w:rFonts w:eastAsia="Times New Roman"/>
          <w:szCs w:val="24"/>
        </w:rPr>
        <w:t xml:space="preserve"> και μετά όταν υπήρχε η κατακραυγή, κάνατε άλλες δύο-τρεις να πείτε ότι πήγε εκεί γιατί είχε υπόθεσή του; Είχε υπόθεση ο κ. </w:t>
      </w:r>
      <w:proofErr w:type="spellStart"/>
      <w:r>
        <w:rPr>
          <w:rFonts w:eastAsia="Times New Roman"/>
          <w:szCs w:val="24"/>
        </w:rPr>
        <w:t>Τζανακόπουλος</w:t>
      </w:r>
      <w:proofErr w:type="spellEnd"/>
      <w:r>
        <w:rPr>
          <w:rFonts w:eastAsia="Times New Roman"/>
          <w:szCs w:val="24"/>
        </w:rPr>
        <w:t xml:space="preserve"> και πήγε εκεί για να περάσει την ώρα του και να πιεί καφέ.</w:t>
      </w:r>
    </w:p>
    <w:p w14:paraId="1DA317AB" w14:textId="77777777" w:rsidR="00984254" w:rsidRDefault="009E5B07">
      <w:pPr>
        <w:spacing w:line="600" w:lineRule="auto"/>
        <w:ind w:firstLine="720"/>
        <w:jc w:val="both"/>
        <w:rPr>
          <w:rFonts w:eastAsia="Times New Roman"/>
          <w:szCs w:val="24"/>
        </w:rPr>
      </w:pPr>
      <w:r>
        <w:rPr>
          <w:rFonts w:eastAsia="Times New Roman"/>
          <w:szCs w:val="24"/>
        </w:rPr>
        <w:lastRenderedPageBreak/>
        <w:t>Και πώς πρέπει να αξιολογήσει κανείς εσάς, κύριε Υπουργέ, τ</w:t>
      </w:r>
      <w:r>
        <w:rPr>
          <w:rFonts w:eastAsia="Times New Roman"/>
          <w:szCs w:val="24"/>
        </w:rPr>
        <w:t xml:space="preserve">ον Υπουργό της Δικαιοσύνης, που αντί να ασχολείστε με τη βελτίωση της ταχύτητας, της ποιότητας της απονομής της δικαιοσύνης, αντί να ασχολείστε με τη βελτίωση της υλικοτεχνικής υποδομής και την κάλυψη των κενών των δικαστηρίων, για τα οποία ουδέν έχετε να </w:t>
      </w:r>
      <w:r>
        <w:rPr>
          <w:rFonts w:eastAsia="Times New Roman"/>
          <w:szCs w:val="24"/>
        </w:rPr>
        <w:t xml:space="preserve">επιδείξετε, προτιμάτε να εστιάζετε το ενδιαφέρον σας σε υποθέσεις που θεωρείτε πολιτικά σημαντικές για την Κυβέρνηση; Γιατί όλος ο κόσμος, κύριε Υπουργέ, θυμάται τις τοποθετήσεις σας για πάρα πολλές υποθέσεις, πρόσφατα για την υπόθεση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για το πό</w:t>
      </w:r>
      <w:r>
        <w:rPr>
          <w:rFonts w:eastAsia="Times New Roman"/>
          <w:szCs w:val="24"/>
        </w:rPr>
        <w:t>θεν έσχες των δικαστικών.</w:t>
      </w:r>
    </w:p>
    <w:p w14:paraId="1DA317AC" w14:textId="77777777" w:rsidR="00984254" w:rsidRDefault="009E5B07">
      <w:pPr>
        <w:spacing w:line="600" w:lineRule="auto"/>
        <w:ind w:firstLine="720"/>
        <w:jc w:val="both"/>
        <w:rPr>
          <w:rFonts w:eastAsia="Times New Roman"/>
          <w:szCs w:val="24"/>
        </w:rPr>
      </w:pPr>
      <w:r>
        <w:rPr>
          <w:rFonts w:eastAsia="Times New Roman"/>
          <w:szCs w:val="24"/>
        </w:rPr>
        <w:t>Επίσης, ποια γνώμη θα σχηματίσει ο απλός πολίτης της χώρας μας για τις υπόγειες διαδρομές και τις συνεννοήσεις μεταξύ εκτελεστικής και δικαστικής εξουσίας, όταν η πρώην Πρόεδρος του Ανώτατου Δικαστηρίου, πριν καλά-καλά να αφυπηρετ</w:t>
      </w:r>
      <w:r>
        <w:rPr>
          <w:rFonts w:eastAsia="Times New Roman"/>
          <w:szCs w:val="24"/>
        </w:rPr>
        <w:t>ήσει, τοποθετείται την άλλη μέρα προϊσταμένη του πολιτικού γραφείου του Πρωθυπουργού; Ω, τι σύμπτωση αλήθεια είναι αυτή και τι τρομερή συνέργεια!</w:t>
      </w:r>
    </w:p>
    <w:p w14:paraId="1DA317AD" w14:textId="77777777" w:rsidR="00984254" w:rsidRDefault="009E5B07">
      <w:pPr>
        <w:spacing w:line="600" w:lineRule="auto"/>
        <w:ind w:firstLine="720"/>
        <w:jc w:val="both"/>
        <w:rPr>
          <w:rFonts w:eastAsia="Times New Roman"/>
          <w:szCs w:val="24"/>
        </w:rPr>
      </w:pPr>
      <w:r>
        <w:rPr>
          <w:rFonts w:eastAsia="Times New Roman"/>
          <w:szCs w:val="24"/>
        </w:rPr>
        <w:t>Τέλος, πόσο ψηλά στις κυβερνητικές προτεραιότητες βρίσκεται η νηφαλιότητα με την οποία οι δικαστικοί λειτουργο</w:t>
      </w:r>
      <w:r>
        <w:rPr>
          <w:rFonts w:eastAsia="Times New Roman"/>
          <w:szCs w:val="24"/>
        </w:rPr>
        <w:t xml:space="preserve">ί πρέπει να ασκούν το λειτούργημά τους; Είναι η τελευταία σας προτεραιότητα. Δεν είναι καν προτεραιότητα. Γιατί ανέχεστε τις συνιστώσες των </w:t>
      </w:r>
      <w:proofErr w:type="spellStart"/>
      <w:r>
        <w:rPr>
          <w:rFonts w:eastAsia="Times New Roman"/>
          <w:szCs w:val="24"/>
        </w:rPr>
        <w:t>μπαχαλάκηδων</w:t>
      </w:r>
      <w:proofErr w:type="spellEnd"/>
      <w:r>
        <w:rPr>
          <w:rFonts w:eastAsia="Times New Roman"/>
          <w:szCs w:val="24"/>
        </w:rPr>
        <w:t xml:space="preserve">, γιατί είναι δικές σας </w:t>
      </w:r>
      <w:r>
        <w:rPr>
          <w:rFonts w:eastAsia="Times New Roman"/>
          <w:szCs w:val="24"/>
        </w:rPr>
        <w:lastRenderedPageBreak/>
        <w:t>συνιστώσες, οι οποίες προκλητικά απειλούν, ασκούν βία κατά δικαστών και δικηγόρω</w:t>
      </w:r>
      <w:r>
        <w:rPr>
          <w:rFonts w:eastAsia="Times New Roman"/>
          <w:szCs w:val="24"/>
        </w:rPr>
        <w:t>ν. Γιατί αυτό σας βολεύει. Γιατί το δικό σας σύστημα, είναι ένα σύστημα με πολλά πλοκάμια σε όλες τις μορφές εξουσίας. Γιατί, όπως έχετε πει, τη θέλετε όλη την εξουσία, για να φτιάξετε ένα δικό σας καθεστώς.</w:t>
      </w:r>
    </w:p>
    <w:p w14:paraId="1DA317AE" w14:textId="77777777" w:rsidR="00984254" w:rsidRDefault="009E5B07">
      <w:pPr>
        <w:spacing w:line="600" w:lineRule="auto"/>
        <w:ind w:firstLine="720"/>
        <w:jc w:val="both"/>
        <w:rPr>
          <w:rFonts w:eastAsia="Times New Roman"/>
          <w:szCs w:val="24"/>
        </w:rPr>
      </w:pPr>
      <w:r>
        <w:rPr>
          <w:rFonts w:eastAsia="Times New Roman"/>
          <w:szCs w:val="24"/>
        </w:rPr>
        <w:t>Η δημοκρατία, όμως, κύριε Υπουργέ, έχει εργαλεία</w:t>
      </w:r>
      <w:r>
        <w:rPr>
          <w:rFonts w:eastAsia="Times New Roman"/>
          <w:szCs w:val="24"/>
        </w:rPr>
        <w:t xml:space="preserve"> και αμύνεται. Ένα από αυτά τα εργαλεία είναι και το Κοινοβούλιο. Εμείς, λοιπόν, η κοινοβουλευτική ομάδα της Δημοκρατικής Συμπαράταξης σας καταγγέλλουμε και σας κατακρίνουμε για αυτήν τη δόλια και συστηματική υπονόμευση του ακρογωνιαίου λίθου του κράτους δ</w:t>
      </w:r>
      <w:r>
        <w:rPr>
          <w:rFonts w:eastAsia="Times New Roman"/>
          <w:szCs w:val="24"/>
        </w:rPr>
        <w:t>ικαίου, που είναι η ανεξαρτησία της δικαιοσύνης.</w:t>
      </w:r>
    </w:p>
    <w:p w14:paraId="1DA317AF" w14:textId="77777777" w:rsidR="00984254" w:rsidRDefault="009E5B07">
      <w:pPr>
        <w:spacing w:line="600" w:lineRule="auto"/>
        <w:ind w:firstLine="720"/>
        <w:jc w:val="both"/>
        <w:rPr>
          <w:rFonts w:eastAsia="Times New Roman"/>
          <w:szCs w:val="24"/>
        </w:rPr>
      </w:pPr>
      <w:r>
        <w:rPr>
          <w:rFonts w:eastAsia="Times New Roman"/>
          <w:szCs w:val="24"/>
        </w:rPr>
        <w:t>(Χειροκροτήματα από τις πτέρυγες της Δημοκρατικής Συμπαράταξης</w:t>
      </w:r>
      <w:r>
        <w:rPr>
          <w:rFonts w:eastAsia="Times New Roman"/>
          <w:szCs w:val="24"/>
        </w:rPr>
        <w:t xml:space="preserve"> ΠΑΣΟΚ - ΔΗΜΑΡ</w:t>
      </w:r>
      <w:r>
        <w:rPr>
          <w:rFonts w:eastAsia="Times New Roman"/>
          <w:szCs w:val="24"/>
        </w:rPr>
        <w:t xml:space="preserve"> και του Ποταμιού)</w:t>
      </w:r>
    </w:p>
    <w:p w14:paraId="1DA317B0" w14:textId="77777777" w:rsidR="00984254" w:rsidRDefault="009E5B07">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κυρία </w:t>
      </w:r>
      <w:proofErr w:type="spellStart"/>
      <w:r>
        <w:rPr>
          <w:rFonts w:eastAsia="Times New Roman"/>
          <w:szCs w:val="24"/>
        </w:rPr>
        <w:t>Χριστοφιλοπούλου</w:t>
      </w:r>
      <w:proofErr w:type="spellEnd"/>
      <w:r>
        <w:rPr>
          <w:rFonts w:eastAsia="Times New Roman"/>
          <w:szCs w:val="24"/>
        </w:rPr>
        <w:t>. Σας ενημερώνουμε ότι έχετε εξαντλήσει και τη δευτερολογία σας.</w:t>
      </w:r>
    </w:p>
    <w:p w14:paraId="1DA317B1" w14:textId="77777777" w:rsidR="00984254" w:rsidRDefault="009E5B07">
      <w:pPr>
        <w:spacing w:line="600" w:lineRule="auto"/>
        <w:ind w:firstLine="720"/>
        <w:jc w:val="both"/>
        <w:rPr>
          <w:rFonts w:eastAsia="Times New Roman"/>
          <w:szCs w:val="24"/>
        </w:rPr>
      </w:pPr>
      <w:r>
        <w:rPr>
          <w:rFonts w:eastAsia="Times New Roman"/>
          <w:szCs w:val="24"/>
        </w:rPr>
        <w:t>Προχωράμε στον επόμενο επερωτώντα Βουλευτή, τον κ. Γεώργιο</w:t>
      </w:r>
      <w:r>
        <w:rPr>
          <w:rFonts w:eastAsia="Times New Roman"/>
          <w:szCs w:val="24"/>
        </w:rPr>
        <w:t xml:space="preserve"> -</w:t>
      </w:r>
      <w:r>
        <w:rPr>
          <w:rFonts w:eastAsia="Times New Roman"/>
          <w:szCs w:val="24"/>
        </w:rPr>
        <w:t>Δημήτριο Καρρά, Βουλευτή Β΄ Αθηνών.</w:t>
      </w:r>
    </w:p>
    <w:p w14:paraId="1DA317B2" w14:textId="77777777" w:rsidR="00984254" w:rsidRDefault="009E5B07">
      <w:pPr>
        <w:spacing w:line="600" w:lineRule="auto"/>
        <w:ind w:firstLine="720"/>
        <w:jc w:val="both"/>
        <w:rPr>
          <w:rFonts w:eastAsia="Times New Roman"/>
          <w:szCs w:val="24"/>
        </w:rPr>
      </w:pPr>
      <w:r>
        <w:rPr>
          <w:rFonts w:eastAsia="Times New Roman"/>
          <w:szCs w:val="24"/>
        </w:rPr>
        <w:t>Κύριε Καρρά, έχετε τον λόγο για πέντε λεπτά.</w:t>
      </w:r>
    </w:p>
    <w:p w14:paraId="1DA317B3"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 </w:t>
      </w:r>
      <w:r>
        <w:rPr>
          <w:rFonts w:eastAsia="Times New Roman" w:cs="Times New Roman"/>
          <w:b/>
          <w:szCs w:val="24"/>
        </w:rPr>
        <w:t xml:space="preserve">ΔΗΜΗΤΡΙΟΣ ΚΑΡΡΑΣ: </w:t>
      </w:r>
      <w:r>
        <w:rPr>
          <w:rFonts w:eastAsia="Times New Roman" w:cs="Times New Roman"/>
          <w:szCs w:val="24"/>
        </w:rPr>
        <w:t>Ενδεχόμενα να κάνω χρήση της δευτερολογίας, κύριε Πρόεδρε. Θα σας ενημερώσω.</w:t>
      </w:r>
    </w:p>
    <w:p w14:paraId="1DA317B4"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Βεβαίως.</w:t>
      </w:r>
    </w:p>
    <w:p w14:paraId="1DA317B5"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 xml:space="preserve">ΔΗΜΗΤΡΙΟΣ ΚΑΡΡΑΣ: </w:t>
      </w:r>
      <w:r>
        <w:rPr>
          <w:rFonts w:eastAsia="Times New Roman" w:cs="Times New Roman"/>
          <w:szCs w:val="24"/>
        </w:rPr>
        <w:t>Ευχαριστώ, κύριε Πρόεδρε.</w:t>
      </w:r>
    </w:p>
    <w:p w14:paraId="1DA317B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Πρέπει να ομολογήσω ότι προσέρχομαι με σεβασμό και δέος να συ</w:t>
      </w:r>
      <w:r>
        <w:rPr>
          <w:rFonts w:eastAsia="Times New Roman" w:cs="Times New Roman"/>
          <w:szCs w:val="24"/>
        </w:rPr>
        <w:t xml:space="preserve">ζητήσω ζητήματα της δικαιοσύνης σε </w:t>
      </w:r>
      <w:r>
        <w:rPr>
          <w:rFonts w:eastAsia="Times New Roman" w:cs="Times New Roman"/>
          <w:szCs w:val="24"/>
        </w:rPr>
        <w:t xml:space="preserve">μία </w:t>
      </w:r>
      <w:r>
        <w:rPr>
          <w:rFonts w:eastAsia="Times New Roman" w:cs="Times New Roman"/>
          <w:szCs w:val="24"/>
        </w:rPr>
        <w:t xml:space="preserve">περίοδο, κατά την οποία βλέπουμε ότι βάλλεται από πολλές πλευρές. Αυτό, λοιπόν, έχει </w:t>
      </w:r>
      <w:r>
        <w:rPr>
          <w:rFonts w:eastAsia="Times New Roman" w:cs="Times New Roman"/>
          <w:szCs w:val="24"/>
        </w:rPr>
        <w:t xml:space="preserve">ως </w:t>
      </w:r>
      <w:r>
        <w:rPr>
          <w:rFonts w:eastAsia="Times New Roman" w:cs="Times New Roman"/>
          <w:szCs w:val="24"/>
        </w:rPr>
        <w:t>αποτέλεσμα να υπάρχει ζήτημα και ως προς τη μορφή και την άσκηση του πολιτεύματος. Τρεις είναι οι πυλώνες της δημοκρατίας με τη δ</w:t>
      </w:r>
      <w:r>
        <w:rPr>
          <w:rFonts w:eastAsia="Times New Roman" w:cs="Times New Roman"/>
          <w:szCs w:val="24"/>
        </w:rPr>
        <w:t xml:space="preserve">ικαιοσύνη εκείνη, η οποία ελέγχει την εκτελεστική λειτουργία και μπορεί μέσα </w:t>
      </w:r>
      <w:r>
        <w:rPr>
          <w:rFonts w:eastAsia="Times New Roman" w:cs="Times New Roman"/>
          <w:szCs w:val="24"/>
        </w:rPr>
        <w:t xml:space="preserve">στο πλαίσιο το συνταγματικό </w:t>
      </w:r>
      <w:r>
        <w:rPr>
          <w:rFonts w:eastAsia="Times New Roman" w:cs="Times New Roman"/>
          <w:szCs w:val="24"/>
        </w:rPr>
        <w:t xml:space="preserve">να ανατρέπει και αποφάσεις </w:t>
      </w:r>
      <w:r>
        <w:rPr>
          <w:rFonts w:eastAsia="Times New Roman" w:cs="Times New Roman"/>
          <w:szCs w:val="24"/>
        </w:rPr>
        <w:t>της νομοθετικής</w:t>
      </w:r>
      <w:r>
        <w:rPr>
          <w:rFonts w:eastAsia="Times New Roman" w:cs="Times New Roman"/>
          <w:szCs w:val="24"/>
        </w:rPr>
        <w:t>.</w:t>
      </w:r>
    </w:p>
    <w:p w14:paraId="1DA317B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Καταθέσαμε, λοιπόν, την επερώτηση αυτή όπου με συγκεκριμένα πραγματικά περιστατικά δώσαμε διάσταση προσπάθε</w:t>
      </w:r>
      <w:r>
        <w:rPr>
          <w:rFonts w:eastAsia="Times New Roman" w:cs="Times New Roman"/>
          <w:szCs w:val="24"/>
        </w:rPr>
        <w:t>ιας χειραγώγησης του έργου της δικαιοσύνης σε δύσκολες και κρίσιμες υποθέσεις, οι οποίες αφορούν το ευρύτερο δημόσιο συμφέρον. Δεν θέλω να επαναλάβω τα όσα έχουν ειπωθεί από τους συναδέλφους μου προηγουμένως ως προς τα πραγματικά περιστατικά, αλλά βλέπω μι</w:t>
      </w:r>
      <w:r>
        <w:rPr>
          <w:rFonts w:eastAsia="Times New Roman" w:cs="Times New Roman"/>
          <w:szCs w:val="24"/>
        </w:rPr>
        <w:t xml:space="preserve">α άλλη διάσταση, η οποία υπάρχει. Γίνεται και μια προσπάθεια, όχι μόνο με θετικές πράξεις κυβερνητικές ή με παρεμβάσεις της </w:t>
      </w:r>
      <w:r>
        <w:rPr>
          <w:rFonts w:eastAsia="Times New Roman" w:cs="Times New Roman"/>
          <w:szCs w:val="24"/>
        </w:rPr>
        <w:lastRenderedPageBreak/>
        <w:t xml:space="preserve">Κυβέρνησης προς τη δικαιοσύνη, αλλά και μέσω </w:t>
      </w:r>
      <w:proofErr w:type="spellStart"/>
      <w:r>
        <w:rPr>
          <w:rFonts w:eastAsia="Times New Roman" w:cs="Times New Roman"/>
          <w:szCs w:val="24"/>
        </w:rPr>
        <w:t>εξωθεσμικών</w:t>
      </w:r>
      <w:proofErr w:type="spellEnd"/>
      <w:r>
        <w:rPr>
          <w:rFonts w:eastAsia="Times New Roman" w:cs="Times New Roman"/>
          <w:szCs w:val="24"/>
        </w:rPr>
        <w:t xml:space="preserve"> παραγόντων, να καμφθεί το φρόνημα των δικαστών. Και αυτό είναι κάτι, το οπο</w:t>
      </w:r>
      <w:r>
        <w:rPr>
          <w:rFonts w:eastAsia="Times New Roman" w:cs="Times New Roman"/>
          <w:szCs w:val="24"/>
        </w:rPr>
        <w:t xml:space="preserve">ίο με ανησυχεί. </w:t>
      </w:r>
    </w:p>
    <w:p w14:paraId="1DA317B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Ποια είναι τα παραδείγματα, τα οποία μπορώ να επικαλεστώ; Οι επισκέψεις να ονομάσω, οι επιθέσεις να πω διαφόρων </w:t>
      </w:r>
      <w:proofErr w:type="spellStart"/>
      <w:r>
        <w:rPr>
          <w:rFonts w:eastAsia="Times New Roman" w:cs="Times New Roman"/>
          <w:szCs w:val="24"/>
        </w:rPr>
        <w:t>ακτιβιστικών</w:t>
      </w:r>
      <w:proofErr w:type="spellEnd"/>
      <w:r>
        <w:rPr>
          <w:rFonts w:eastAsia="Times New Roman" w:cs="Times New Roman"/>
          <w:szCs w:val="24"/>
        </w:rPr>
        <w:t>,</w:t>
      </w:r>
      <w:r>
        <w:rPr>
          <w:rFonts w:eastAsia="Times New Roman" w:cs="Times New Roman"/>
          <w:szCs w:val="24"/>
        </w:rPr>
        <w:t xml:space="preserve"> ονομαζόμενων</w:t>
      </w:r>
      <w:r>
        <w:rPr>
          <w:rFonts w:eastAsia="Times New Roman" w:cs="Times New Roman"/>
          <w:szCs w:val="24"/>
        </w:rPr>
        <w:t>,</w:t>
      </w:r>
      <w:r>
        <w:rPr>
          <w:rFonts w:eastAsia="Times New Roman" w:cs="Times New Roman"/>
          <w:szCs w:val="24"/>
        </w:rPr>
        <w:t xml:space="preserve"> ομάδων προς τα δικαστήρια, είτε εν ώρα της συνεδρίασης είτε εν ώρα διάσκεψης, όπου προσπαθούν να δη</w:t>
      </w:r>
      <w:r>
        <w:rPr>
          <w:rFonts w:eastAsia="Times New Roman" w:cs="Times New Roman"/>
          <w:szCs w:val="24"/>
        </w:rPr>
        <w:t xml:space="preserve">μιουργήσουν ένα κλίμα φόβου και έντασης στους δικαστές. Αυτό, όμως, δεν εξυπηρετεί τη δημοκρατία. Πρόσφατο παράδειγμα έχουμε και στα διοικητικά δικαστήρια, τον γνωστό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στο Συμβούλιο Επικρατείας σε ώρα διάσκεψης</w:t>
      </w:r>
      <w:r w:rsidRPr="00CC23BC">
        <w:rPr>
          <w:rFonts w:eastAsia="Times New Roman" w:cs="Times New Roman"/>
          <w:szCs w:val="24"/>
        </w:rPr>
        <w:t>,</w:t>
      </w:r>
      <w:r>
        <w:rPr>
          <w:rFonts w:eastAsia="Times New Roman" w:cs="Times New Roman"/>
          <w:szCs w:val="24"/>
        </w:rPr>
        <w:t xml:space="preserve"> προ μηνών στο Πρωτοδικείο Αθηνών.</w:t>
      </w:r>
      <w:r>
        <w:rPr>
          <w:rFonts w:eastAsia="Times New Roman" w:cs="Times New Roman"/>
          <w:szCs w:val="24"/>
        </w:rPr>
        <w:t xml:space="preserve"> Πρέπει να πω ότι αυτή η επιχειρούμενη κάμψη του φρονήματος των δικαστών ευτυχώς έχει βρει αντίδραση. Και θα πω πώς εγώ διαπιστώνω και συμπεραίνω την αντίδραση: Την ημέρα που διασκέπτεται εν </w:t>
      </w:r>
      <w:proofErr w:type="spellStart"/>
      <w:r>
        <w:rPr>
          <w:rFonts w:eastAsia="Times New Roman" w:cs="Times New Roman"/>
          <w:szCs w:val="24"/>
        </w:rPr>
        <w:t>ολομελεία</w:t>
      </w:r>
      <w:proofErr w:type="spellEnd"/>
      <w:r>
        <w:rPr>
          <w:rFonts w:eastAsia="Times New Roman" w:cs="Times New Roman"/>
          <w:szCs w:val="24"/>
        </w:rPr>
        <w:t xml:space="preserve"> το Συμβούλιο Επικρατείας για το γνωστό θέμα του νόμου </w:t>
      </w:r>
      <w:proofErr w:type="spellStart"/>
      <w:r>
        <w:rPr>
          <w:rFonts w:eastAsia="Times New Roman" w:cs="Times New Roman"/>
          <w:szCs w:val="24"/>
        </w:rPr>
        <w:t>Κ</w:t>
      </w:r>
      <w:r>
        <w:rPr>
          <w:rFonts w:eastAsia="Times New Roman" w:cs="Times New Roman"/>
          <w:szCs w:val="24"/>
        </w:rPr>
        <w:t>ατρούγκαλου</w:t>
      </w:r>
      <w:proofErr w:type="spellEnd"/>
      <w:r>
        <w:rPr>
          <w:rFonts w:eastAsia="Times New Roman" w:cs="Times New Roman"/>
          <w:szCs w:val="24"/>
        </w:rPr>
        <w:t xml:space="preserve"> και έγινε η παρουσία ακτιβιστών με το ρίξιμο μπογιάς, άκουσα τη δήλωση του Αντιπροέδρου του Συμβουλίου Επικρατείας που βγήκε αμέσως και είπε: «Δεν θα καμφθούμε. Συνεχίζουμε να αποδίδουμε δικαιοσύνη». Μας έδωσε μια ελπίδα. Αυτό δεν σημαίνει, όμω</w:t>
      </w:r>
      <w:r>
        <w:rPr>
          <w:rFonts w:eastAsia="Times New Roman" w:cs="Times New Roman"/>
          <w:szCs w:val="24"/>
        </w:rPr>
        <w:t>ς, ότι η ελπίδα αυτή δεν επιχειρείται να φαλκιδευτεί ή δεν επιχειρείται να χαλιναγωγηθεί από την Κυβέρνηση.</w:t>
      </w:r>
    </w:p>
    <w:p w14:paraId="1DA317B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Θα αναφέρω δύο, τρία ακόμα παραδείγματα, τα οποία κατά την άποψή μου είναι παθολογίες, οι οποίες οδηγούν σε υποβάθμιση της δικαιοσύνης. Και μπορώ να</w:t>
      </w:r>
      <w:r>
        <w:rPr>
          <w:rFonts w:eastAsia="Times New Roman" w:cs="Times New Roman"/>
          <w:szCs w:val="24"/>
        </w:rPr>
        <w:t xml:space="preserve"> πω ότι πολλές φορές είναι συνειδητά και πολλές φορές είναι επιδιωκόμενα. Τι να πω; Να πω για την προσπάθεια που έχουμε ότι δεν έχουν κλείσει τα </w:t>
      </w:r>
      <w:proofErr w:type="spellStart"/>
      <w:r>
        <w:rPr>
          <w:rFonts w:eastAsia="Times New Roman" w:cs="Times New Roman"/>
          <w:szCs w:val="24"/>
        </w:rPr>
        <w:t>προαπαιτούμενα</w:t>
      </w:r>
      <w:proofErr w:type="spellEnd"/>
      <w:r>
        <w:rPr>
          <w:rFonts w:eastAsia="Times New Roman" w:cs="Times New Roman"/>
          <w:szCs w:val="24"/>
        </w:rPr>
        <w:t xml:space="preserve"> στη δικαιοσύνη από το 2015, που έχουν υπογραφεί ως διεθνείς συμφωνίες της χώρας; Γιατί συμβαίνει</w:t>
      </w:r>
      <w:r>
        <w:rPr>
          <w:rFonts w:eastAsia="Times New Roman" w:cs="Times New Roman"/>
          <w:szCs w:val="24"/>
        </w:rPr>
        <w:t xml:space="preserve"> αυτό; Το μόνο που έγινε είναι ότι είδαμε τον Κώδικα Πολιτικής Δικονομίας να δημοσιεύεται, ο οποίος όμως ήταν ήδη έτοιμος προ των εκλογών του Ιανουαρίου του 2015 και απλώς έπρεπε να κυρωθεί. Διαβάζω λοιπόν: Τον Σεπτέμβρη του 2015 ως παραδοτέα </w:t>
      </w:r>
      <w:proofErr w:type="spellStart"/>
      <w:r>
        <w:rPr>
          <w:rFonts w:eastAsia="Times New Roman" w:cs="Times New Roman"/>
          <w:szCs w:val="24"/>
        </w:rPr>
        <w:t>προαπαιτούμεν</w:t>
      </w:r>
      <w:r>
        <w:rPr>
          <w:rFonts w:eastAsia="Times New Roman" w:cs="Times New Roman"/>
          <w:szCs w:val="24"/>
        </w:rPr>
        <w:t>α</w:t>
      </w:r>
      <w:proofErr w:type="spellEnd"/>
      <w:r>
        <w:rPr>
          <w:rFonts w:eastAsia="Times New Roman" w:cs="Times New Roman"/>
          <w:szCs w:val="24"/>
        </w:rPr>
        <w:t xml:space="preserve"> ήταν οι μεταρρυθμίσεις των φορολογικών διαδικασιών δικαίου. Δηλαδή, το σπουδαιότερο ζήτημα, το οποίο εξακολουθεί να εκκρεμεί</w:t>
      </w:r>
      <w:r w:rsidRPr="00CC23BC">
        <w:rPr>
          <w:rFonts w:eastAsia="Times New Roman" w:cs="Times New Roman"/>
          <w:szCs w:val="24"/>
        </w:rPr>
        <w:t xml:space="preserve">, </w:t>
      </w:r>
      <w:r>
        <w:rPr>
          <w:rFonts w:eastAsia="Times New Roman" w:cs="Times New Roman"/>
          <w:szCs w:val="24"/>
        </w:rPr>
        <w:t xml:space="preserve">αφορά επενδύσεις, αφορά την τύχη ανθρώπων. </w:t>
      </w:r>
      <w:r>
        <w:rPr>
          <w:rFonts w:eastAsia="Times New Roman" w:cs="Times New Roman"/>
          <w:szCs w:val="24"/>
          <w:lang w:val="en-US"/>
        </w:rPr>
        <w:t>H</w:t>
      </w:r>
      <w:r>
        <w:rPr>
          <w:rFonts w:eastAsia="Times New Roman" w:cs="Times New Roman"/>
          <w:szCs w:val="24"/>
        </w:rPr>
        <w:t xml:space="preserve"> απόδοση της φορολογικής δικαιοσύνης. </w:t>
      </w:r>
    </w:p>
    <w:p w14:paraId="1DA317B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w:t>
      </w:r>
      <w:r>
        <w:rPr>
          <w:rFonts w:eastAsia="Times New Roman" w:cs="Times New Roman"/>
          <w:szCs w:val="24"/>
        </w:rPr>
        <w:t xml:space="preserve">ου χρόνου </w:t>
      </w:r>
      <w:r>
        <w:rPr>
          <w:rFonts w:eastAsia="Times New Roman" w:cs="Times New Roman"/>
          <w:szCs w:val="24"/>
        </w:rPr>
        <w:t xml:space="preserve">ομιλίας </w:t>
      </w:r>
      <w:r>
        <w:rPr>
          <w:rFonts w:eastAsia="Times New Roman" w:cs="Times New Roman"/>
          <w:szCs w:val="24"/>
        </w:rPr>
        <w:t>του κυρίου Βουλευτή)</w:t>
      </w:r>
    </w:p>
    <w:p w14:paraId="1DA317B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Θα κάνω χρήση και της δευτερολογίας, κύριε Πρόεδρε.</w:t>
      </w:r>
    </w:p>
    <w:p w14:paraId="1DA317B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Δεν έγινε </w:t>
      </w:r>
      <w:r>
        <w:rPr>
          <w:rFonts w:eastAsia="Times New Roman" w:cs="Times New Roman"/>
          <w:szCs w:val="24"/>
        </w:rPr>
        <w:t xml:space="preserve">κάποιο </w:t>
      </w:r>
      <w:r>
        <w:rPr>
          <w:rFonts w:eastAsia="Times New Roman" w:cs="Times New Roman"/>
          <w:szCs w:val="24"/>
        </w:rPr>
        <w:t xml:space="preserve">έργο και φοβούμαι ότι γίνεται </w:t>
      </w:r>
      <w:r>
        <w:rPr>
          <w:rFonts w:eastAsia="Times New Roman" w:cs="Times New Roman"/>
          <w:szCs w:val="24"/>
        </w:rPr>
        <w:t xml:space="preserve">συνειδητά </w:t>
      </w:r>
      <w:r>
        <w:rPr>
          <w:rFonts w:eastAsia="Times New Roman" w:cs="Times New Roman"/>
          <w:szCs w:val="24"/>
        </w:rPr>
        <w:t xml:space="preserve">η καθυστέρηση και στον τομέα αυτό για να υπάρχουν δυνατότητες να μην προχωρούν </w:t>
      </w:r>
      <w:r>
        <w:rPr>
          <w:rFonts w:eastAsia="Times New Roman" w:cs="Times New Roman"/>
          <w:szCs w:val="24"/>
        </w:rPr>
        <w:lastRenderedPageBreak/>
        <w:t xml:space="preserve">κάποιες επενδύσεις ενδεχόμενα μη αρεστές ή να μην επιλύονται προβλήματα των απλών ανθρώπων από πλευράς φορολογικού δικαίου, για να αισθάνονται ότι πρέπει να </w:t>
      </w:r>
      <w:r>
        <w:rPr>
          <w:rFonts w:eastAsia="Times New Roman" w:cs="Times New Roman"/>
          <w:szCs w:val="24"/>
        </w:rPr>
        <w:t xml:space="preserve">κτυπήσουν </w:t>
      </w:r>
      <w:r>
        <w:rPr>
          <w:rFonts w:eastAsia="Times New Roman" w:cs="Times New Roman"/>
          <w:szCs w:val="24"/>
        </w:rPr>
        <w:t>κάποια πόρ</w:t>
      </w:r>
      <w:r>
        <w:rPr>
          <w:rFonts w:eastAsia="Times New Roman" w:cs="Times New Roman"/>
          <w:szCs w:val="24"/>
        </w:rPr>
        <w:t xml:space="preserve">τα. </w:t>
      </w:r>
    </w:p>
    <w:p w14:paraId="1DA317B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Δεύτερον, τον Φεβρουάριο του 2016 έπρεπε να έχουμε μια ολοκληρωμένη φορολογική δικονομία. Ούτε αυτό δεν έχουμε. Μάλιστα, μέσα στο 2016 εκείνα τα οποία θα είχαν γίνει το προηγούμενο διάστημα, τον Σεπτέμβριο του 2015 ή τον Φεβρουάριο του 2016 από πλευρά</w:t>
      </w:r>
      <w:r>
        <w:rPr>
          <w:rFonts w:eastAsia="Times New Roman" w:cs="Times New Roman"/>
          <w:szCs w:val="24"/>
        </w:rPr>
        <w:t>ς των ενδίκων μέσων, έπρεπε να επανεξεταστούν. Τίποτα δεν έγινε.</w:t>
      </w:r>
    </w:p>
    <w:p w14:paraId="1DA317B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Έχουμε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ζητήματα και από την πλευρά της ποινικής δικαιοσύνης και της ποινικής δικονομίας. Ακούω για το ότι λειτουργούν κάποιες επιτροπές, ακούω για το ότι υπάρχει ένα έργο, το οπο</w:t>
      </w:r>
      <w:r>
        <w:rPr>
          <w:rFonts w:eastAsia="Times New Roman" w:cs="Times New Roman"/>
          <w:szCs w:val="24"/>
        </w:rPr>
        <w:t>ίο είναι σημαντικό. Εκείνο το οποίο βλέπουμε από πλευράς Κυβέρνησης και του Υπουργού είναι να καταθέτει κάποιες αποσπασματικές τροπολογίες πάνω σε νόμους της αρμοδιότητας του Υπουργείου του. Δεν είδαμε, λοιπόν, καμ</w:t>
      </w:r>
      <w:r>
        <w:rPr>
          <w:rFonts w:eastAsia="Times New Roman" w:cs="Times New Roman"/>
          <w:szCs w:val="24"/>
        </w:rPr>
        <w:t>μ</w:t>
      </w:r>
      <w:r>
        <w:rPr>
          <w:rFonts w:eastAsia="Times New Roman" w:cs="Times New Roman"/>
          <w:szCs w:val="24"/>
        </w:rPr>
        <w:t>ία προσπάθεια αντιμετώπισης των προβλημάτ</w:t>
      </w:r>
      <w:r>
        <w:rPr>
          <w:rFonts w:eastAsia="Times New Roman" w:cs="Times New Roman"/>
          <w:szCs w:val="24"/>
        </w:rPr>
        <w:t>ων της δικαιοσύνης και αυτό στη δική μου τουλάχιστον σκέψη οδηγεί στο ότι επιχειρείται να διατηρείται υποβαθμισμένη η δικαιοσύνη, χάριν άλλων σκοπών.</w:t>
      </w:r>
    </w:p>
    <w:p w14:paraId="1DA317B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Θέλω να πω και κάτι άλλο το οποίο εκ πρώτης όψεως ενδεχόμενα, δεν φαίνεται να έχει σημασία με τη συζητούμε</w:t>
      </w:r>
      <w:r>
        <w:rPr>
          <w:rFonts w:eastAsia="Times New Roman" w:cs="Times New Roman"/>
          <w:szCs w:val="24"/>
        </w:rPr>
        <w:t>νη σήμερα επερώτηση, όμως μου δίνει την εικόνα ότι είναι και αυτό κάτι συνειδητό, που οδηγεί στην υποβάθμιση της δικαιοσύνης. Και όταν υποβαθμίζεται η δικαιοσύνη, αν θέλετε, αγαπητοί συνάδελφοι, και κλονίζεται το φρόνημα των δικαστών, έχουμε πλέον πολύ πιο</w:t>
      </w:r>
      <w:r>
        <w:rPr>
          <w:rFonts w:eastAsia="Times New Roman" w:cs="Times New Roman"/>
          <w:szCs w:val="24"/>
        </w:rPr>
        <w:t xml:space="preserve"> εύκολη τη δυνατότητα παρεμβάσεων χειραγώγησης και επιθυμητών αποτελεσμάτων </w:t>
      </w:r>
      <w:proofErr w:type="spellStart"/>
      <w:r>
        <w:rPr>
          <w:rFonts w:eastAsia="Times New Roman" w:cs="Times New Roman"/>
          <w:szCs w:val="24"/>
        </w:rPr>
        <w:t>εξωθεσμικών</w:t>
      </w:r>
      <w:proofErr w:type="spellEnd"/>
      <w:r>
        <w:rPr>
          <w:rFonts w:eastAsia="Times New Roman" w:cs="Times New Roman"/>
          <w:szCs w:val="24"/>
        </w:rPr>
        <w:t xml:space="preserve"> παραγόντων.</w:t>
      </w:r>
    </w:p>
    <w:p w14:paraId="1DA317C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Στη σκέψη τη δική μου, λοιπόν, τίθεται και το ζήτημα της απαξίωσης των ποινών που επιβάλλουν τα ποινικά δικαστήρια, με το γνωστό νόμο που επιτρέπει την απόλ</w:t>
      </w:r>
      <w:r>
        <w:rPr>
          <w:rFonts w:eastAsia="Times New Roman" w:cs="Times New Roman"/>
          <w:szCs w:val="24"/>
        </w:rPr>
        <w:t xml:space="preserve">υση υπό όρους και ονομάζω το νόμο Παρασκευόπουλου. Εγώ δεν είμαι εξ εκείνων που κάνουν κριτική σε ένα νόμο αποσυμφόρησης φυλακών. Θεωρώ ότι πολλές φορές είναι αναγκαίο. Εκείνο στο οποίο κάνω κριτική είναι ότι πρέπει ως προς τα αδικήματα τουλάχιστον για τα </w:t>
      </w:r>
      <w:r>
        <w:rPr>
          <w:rFonts w:eastAsia="Times New Roman" w:cs="Times New Roman"/>
          <w:szCs w:val="24"/>
        </w:rPr>
        <w:t>οποία επιτρέπεται η απόλυση, τα βαρύτερα εξ αυτών να μην έχουν το προνόμιο αυτό.</w:t>
      </w:r>
    </w:p>
    <w:p w14:paraId="1DA317C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Τι συνέβη λοιπόν; </w:t>
      </w:r>
      <w:r>
        <w:rPr>
          <w:rFonts w:eastAsia="Times New Roman" w:cs="Times New Roman"/>
          <w:szCs w:val="24"/>
        </w:rPr>
        <w:t xml:space="preserve">Για </w:t>
      </w:r>
      <w:r>
        <w:rPr>
          <w:rFonts w:eastAsia="Times New Roman" w:cs="Times New Roman"/>
          <w:szCs w:val="24"/>
        </w:rPr>
        <w:t xml:space="preserve">την </w:t>
      </w:r>
      <w:r>
        <w:rPr>
          <w:rFonts w:eastAsia="Times New Roman" w:cs="Times New Roman"/>
          <w:szCs w:val="24"/>
        </w:rPr>
        <w:t>απόλυση από τις φυλακές</w:t>
      </w:r>
      <w:r>
        <w:rPr>
          <w:rFonts w:eastAsia="Times New Roman" w:cs="Times New Roman"/>
          <w:szCs w:val="24"/>
        </w:rPr>
        <w:t xml:space="preserve"> από την άνοιξη του 2015 όπου δεν ετέθησαν κριτήρια, συνέβη να απολυθούν κρατούμενοι οι οποίοι είχαν διαπράξει και βαρύτατα εγ</w:t>
      </w:r>
      <w:r>
        <w:rPr>
          <w:rFonts w:eastAsia="Times New Roman" w:cs="Times New Roman"/>
          <w:szCs w:val="24"/>
        </w:rPr>
        <w:t xml:space="preserve">κλήματα. Πρέπει να θυμίσω ότι το μόνο κριτήριο απόλυσης ήταν η διάρκεια της κράτησης που είχε προηγηθεί και όχι το είδος του εγκλήματος ή η φύση του δράστη. </w:t>
      </w:r>
    </w:p>
    <w:p w14:paraId="1DA317C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Επομένως, ξέρετε αυτό σε τι οδήγησε; Οδήγησε πλέον σε απαξίωση του έργου των δικαστών και σε απαξί</w:t>
      </w:r>
      <w:r>
        <w:rPr>
          <w:rFonts w:eastAsia="Times New Roman" w:cs="Times New Roman"/>
          <w:szCs w:val="24"/>
        </w:rPr>
        <w:t>ωση της δικαιοσύνης. Διότι όταν ο εγκληματίας γνωρίζει ότι πολύ σύντομα θα απολυθεί, ανεξάρτητα από το ύψος της ποινής, με την εκτέλεση ενός ελάχιστου μέτρου, τότε πλέον γιατί να λαμβάνει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και να λειτουργεί ο σκοπός και η πρόληψη την οποία αξιώνει </w:t>
      </w:r>
      <w:r>
        <w:rPr>
          <w:rFonts w:eastAsia="Times New Roman" w:cs="Times New Roman"/>
          <w:szCs w:val="24"/>
        </w:rPr>
        <w:t>η δημοκρατία;</w:t>
      </w:r>
    </w:p>
    <w:p w14:paraId="1DA317C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Νομίζω, λοιπόν, ότι αν συνοψίσουμε -γιατί βλέπω ότι πλησιάζει ο χρόνος-, έχουμε από κυβερνητικής</w:t>
      </w:r>
      <w:r w:rsidRPr="0092356C">
        <w:rPr>
          <w:rFonts w:eastAsia="Times New Roman" w:cs="Times New Roman"/>
          <w:szCs w:val="24"/>
        </w:rPr>
        <w:t xml:space="preserve"> </w:t>
      </w:r>
      <w:r>
        <w:rPr>
          <w:rFonts w:eastAsia="Times New Roman" w:cs="Times New Roman"/>
          <w:szCs w:val="24"/>
        </w:rPr>
        <w:t>πλευράς, όχι μόνο παρεμβάσεις και προσπάθειες χειραγώγησής και μάλιστα από υψηλότατα επίπεδα υποθέσεων στη δικαιοσύνη, αλλά έχουμε και μια προσπά</w:t>
      </w:r>
      <w:r>
        <w:rPr>
          <w:rFonts w:eastAsia="Times New Roman" w:cs="Times New Roman"/>
          <w:szCs w:val="24"/>
        </w:rPr>
        <w:t xml:space="preserve">θεια να κλονιστεί το φρόνημα των δικαστών οπότε θα είναι πιο ευεπίφοροι σε παρεμβάσεις, επιπλέον δε ως προς το μέσο πολίτη, να κλονιστεί το κύρος των δικαστών και να μπορούμε λοιπόν, αν τα συνοψίσουμε όλα αυτά, να </w:t>
      </w:r>
      <w:r>
        <w:rPr>
          <w:rFonts w:eastAsia="Times New Roman" w:cs="Times New Roman"/>
          <w:szCs w:val="24"/>
        </w:rPr>
        <w:t xml:space="preserve">ασκούνται </w:t>
      </w:r>
      <w:r>
        <w:rPr>
          <w:rFonts w:eastAsia="Times New Roman" w:cs="Times New Roman"/>
          <w:szCs w:val="24"/>
        </w:rPr>
        <w:t>εντονότερα πιέσεις , να χειραγωγ</w:t>
      </w:r>
      <w:r>
        <w:rPr>
          <w:rFonts w:eastAsia="Times New Roman" w:cs="Times New Roman"/>
          <w:szCs w:val="24"/>
        </w:rPr>
        <w:t>εί η Κυβέρνηση τη δικαιοσύνη και από εκεί και πέρα να ανοίγ</w:t>
      </w:r>
      <w:r>
        <w:rPr>
          <w:rFonts w:eastAsia="Times New Roman" w:cs="Times New Roman"/>
          <w:szCs w:val="24"/>
        </w:rPr>
        <w:t>ει ο</w:t>
      </w:r>
      <w:r>
        <w:rPr>
          <w:rFonts w:eastAsia="Times New Roman" w:cs="Times New Roman"/>
          <w:szCs w:val="24"/>
        </w:rPr>
        <w:t xml:space="preserve"> ασκ</w:t>
      </w:r>
      <w:r>
        <w:rPr>
          <w:rFonts w:eastAsia="Times New Roman" w:cs="Times New Roman"/>
          <w:szCs w:val="24"/>
        </w:rPr>
        <w:t>ός</w:t>
      </w:r>
      <w:r>
        <w:rPr>
          <w:rFonts w:eastAsia="Times New Roman" w:cs="Times New Roman"/>
          <w:szCs w:val="24"/>
        </w:rPr>
        <w:t xml:space="preserve"> του Αιόλου.</w:t>
      </w:r>
    </w:p>
    <w:p w14:paraId="1DA317C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DA317C5" w14:textId="77777777" w:rsidR="00984254" w:rsidRDefault="009E5B07">
      <w:pPr>
        <w:spacing w:line="600" w:lineRule="auto"/>
        <w:ind w:firstLine="720"/>
        <w:jc w:val="both"/>
        <w:rPr>
          <w:rFonts w:eastAsia="Times New Roman" w:cs="Times New Roman"/>
          <w:szCs w:val="24"/>
        </w:rPr>
      </w:pPr>
      <w:r w:rsidRPr="0092356C">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Καρρά.</w:t>
      </w:r>
      <w:r w:rsidRPr="00D46F0C">
        <w:rPr>
          <w:rFonts w:eastAsia="Times New Roman" w:cs="Times New Roman"/>
          <w:szCs w:val="24"/>
        </w:rPr>
        <w:t xml:space="preserve"> </w:t>
      </w:r>
      <w:r>
        <w:rPr>
          <w:rFonts w:eastAsia="Times New Roman" w:cs="Times New Roman"/>
          <w:szCs w:val="24"/>
        </w:rPr>
        <w:t xml:space="preserve">Σας ενημερώνω επίσης ότι δεν υπάρχει χρόνος </w:t>
      </w:r>
      <w:proofErr w:type="spellStart"/>
      <w:r>
        <w:rPr>
          <w:rFonts w:eastAsia="Times New Roman" w:cs="Times New Roman"/>
          <w:szCs w:val="24"/>
        </w:rPr>
        <w:t>δευτερομιλίας</w:t>
      </w:r>
      <w:proofErr w:type="spellEnd"/>
      <w:r>
        <w:rPr>
          <w:rFonts w:eastAsia="Times New Roman" w:cs="Times New Roman"/>
          <w:szCs w:val="24"/>
        </w:rPr>
        <w:t>.</w:t>
      </w:r>
    </w:p>
    <w:p w14:paraId="1DA317C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Παρακαλώ πολύ τον επόμεν</w:t>
      </w:r>
      <w:r>
        <w:rPr>
          <w:rFonts w:eastAsia="Times New Roman" w:cs="Times New Roman"/>
          <w:szCs w:val="24"/>
        </w:rPr>
        <w:t>ο ομιλητή, Βουλευτή του νομού Ηλείας, τον κ. Ιωάννη Κουτσούκο.</w:t>
      </w:r>
    </w:p>
    <w:p w14:paraId="1DA317C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Κύριε Κουτσούκο έχετε τον λόγο για πέντε λεπτά.</w:t>
      </w:r>
    </w:p>
    <w:p w14:paraId="1DA317C8"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ΓΙΑ</w:t>
      </w:r>
      <w:r w:rsidRPr="0092356C">
        <w:rPr>
          <w:rFonts w:eastAsia="Times New Roman" w:cs="Times New Roman"/>
          <w:b/>
          <w:szCs w:val="24"/>
        </w:rPr>
        <w:t>ΝΝΗΣ ΚΟΥΤΣΟΥΚΟΣ:</w:t>
      </w:r>
      <w:r>
        <w:rPr>
          <w:rFonts w:eastAsia="Times New Roman" w:cs="Times New Roman"/>
          <w:szCs w:val="24"/>
        </w:rPr>
        <w:t xml:space="preserve"> Ευχαριστώ κύριε Πρόεδρε.</w:t>
      </w:r>
    </w:p>
    <w:p w14:paraId="1DA317C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εξετάσουμε σήμερα υπό το φως της επερώτησης της Δημοκρατικής Συμπαρ</w:t>
      </w:r>
      <w:r>
        <w:rPr>
          <w:rFonts w:eastAsia="Times New Roman" w:cs="Times New Roman"/>
          <w:szCs w:val="24"/>
        </w:rPr>
        <w:t>άταξης για τις παρεμβάσεις της Κυβέρνησης στο θεσμό της δικαιοσύνης, το μεταμορφισμό του ΣΥΡΙΖΑ.</w:t>
      </w:r>
    </w:p>
    <w:p w14:paraId="1DA317CA" w14:textId="77777777" w:rsidR="00984254" w:rsidRDefault="009E5B07">
      <w:pPr>
        <w:spacing w:line="600" w:lineRule="auto"/>
        <w:ind w:firstLine="720"/>
        <w:jc w:val="both"/>
        <w:rPr>
          <w:rFonts w:eastAsia="Times New Roman"/>
          <w:szCs w:val="24"/>
        </w:rPr>
      </w:pPr>
      <w:r>
        <w:rPr>
          <w:rFonts w:eastAsia="Times New Roman"/>
          <w:szCs w:val="24"/>
        </w:rPr>
        <w:t xml:space="preserve">Δηλαδή, </w:t>
      </w:r>
      <w:r>
        <w:rPr>
          <w:rFonts w:eastAsia="Times New Roman"/>
          <w:szCs w:val="24"/>
        </w:rPr>
        <w:t xml:space="preserve">πως </w:t>
      </w:r>
      <w:r>
        <w:rPr>
          <w:rFonts w:eastAsia="Times New Roman"/>
          <w:szCs w:val="24"/>
        </w:rPr>
        <w:t xml:space="preserve">μια πολιτική δύναμη που χάρη στο ψέμα και τις αυταπάτες που καλλιέργησε έγινε από μειοψηφία πλειοψηφία και </w:t>
      </w:r>
      <w:r>
        <w:rPr>
          <w:rFonts w:eastAsia="Times New Roman"/>
          <w:szCs w:val="24"/>
        </w:rPr>
        <w:t xml:space="preserve">πως </w:t>
      </w:r>
      <w:r>
        <w:rPr>
          <w:rFonts w:eastAsia="Times New Roman"/>
          <w:szCs w:val="24"/>
        </w:rPr>
        <w:t xml:space="preserve">από τη </w:t>
      </w:r>
      <w:proofErr w:type="spellStart"/>
      <w:r>
        <w:rPr>
          <w:rFonts w:eastAsia="Times New Roman"/>
          <w:szCs w:val="24"/>
        </w:rPr>
        <w:t>θεσμολαγνία</w:t>
      </w:r>
      <w:proofErr w:type="spellEnd"/>
      <w:r>
        <w:rPr>
          <w:rFonts w:eastAsia="Times New Roman"/>
          <w:szCs w:val="24"/>
        </w:rPr>
        <w:t xml:space="preserve"> για την υπεράσπιση των ατομικών και συλλογικών δικαιωμάτων, ως οχυρό απέναντι στις κάθε μορφής εξουσίας που είχε ως μειοψηφία, πέρασε ως Κυβέρνηση στη λογική ότι ό,τι δεν ελέγχουμε, το υπονομεύουμε ή το αγνοούμε.</w:t>
      </w:r>
    </w:p>
    <w:p w14:paraId="1DA317CB" w14:textId="77777777" w:rsidR="00984254" w:rsidRDefault="009E5B07">
      <w:pPr>
        <w:spacing w:line="600" w:lineRule="auto"/>
        <w:ind w:firstLine="720"/>
        <w:jc w:val="both"/>
        <w:rPr>
          <w:rFonts w:eastAsia="Times New Roman"/>
          <w:szCs w:val="24"/>
        </w:rPr>
      </w:pPr>
      <w:r>
        <w:rPr>
          <w:rFonts w:eastAsia="Times New Roman"/>
          <w:szCs w:val="24"/>
        </w:rPr>
        <w:t xml:space="preserve">Δηλαδή, </w:t>
      </w:r>
      <w:r>
        <w:rPr>
          <w:rFonts w:eastAsia="Times New Roman"/>
          <w:szCs w:val="24"/>
        </w:rPr>
        <w:t xml:space="preserve">πως </w:t>
      </w:r>
      <w:r>
        <w:rPr>
          <w:rFonts w:eastAsia="Times New Roman"/>
          <w:szCs w:val="24"/>
        </w:rPr>
        <w:t>η εξουσία άλ</w:t>
      </w:r>
      <w:r>
        <w:rPr>
          <w:rFonts w:eastAsia="Times New Roman"/>
          <w:szCs w:val="24"/>
        </w:rPr>
        <w:t xml:space="preserve">λαξε τη θέση του ΣΥΡΙΖΑ για τους θεσμούς. Είναι μια γενικότερη πολιτική θεώρηση αυτής της δύναμης η οποία έχει εκφραστεί με το πάρα πολύ κλασσικό από χείλη κυβερνητικού στελέχους, ότι «πήραμε την Κυβέρνηση, αλλά δεν πήραμε την εξουσία». </w:t>
      </w:r>
    </w:p>
    <w:p w14:paraId="1DA317CC" w14:textId="77777777" w:rsidR="00984254" w:rsidRDefault="009E5B07">
      <w:pPr>
        <w:spacing w:line="600" w:lineRule="auto"/>
        <w:ind w:firstLine="720"/>
        <w:jc w:val="both"/>
        <w:rPr>
          <w:rFonts w:eastAsia="Times New Roman"/>
          <w:szCs w:val="24"/>
        </w:rPr>
      </w:pPr>
      <w:r>
        <w:rPr>
          <w:rFonts w:eastAsia="Times New Roman"/>
          <w:szCs w:val="24"/>
        </w:rPr>
        <w:lastRenderedPageBreak/>
        <w:t xml:space="preserve">Κυρίες και κύριοι </w:t>
      </w:r>
      <w:r>
        <w:rPr>
          <w:rFonts w:eastAsia="Times New Roman"/>
          <w:szCs w:val="24"/>
        </w:rPr>
        <w:t xml:space="preserve">συνάδελφοι, θα έρθω στα ζητήματα της δικαιοσύνης που τα ανέλυσε πάρα πολύ συγκεκριμένα, τα περιέγραψε καταλεπτώς ο εισηγητής μας ο κ. Παπαθεοδώρου και οι δυο συνάδελφοι που προηγήθηκαν, </w:t>
      </w:r>
      <w:proofErr w:type="spellStart"/>
      <w:r>
        <w:rPr>
          <w:rFonts w:eastAsia="Times New Roman"/>
          <w:szCs w:val="24"/>
        </w:rPr>
        <w:t>εγκριτότεροι</w:t>
      </w:r>
      <w:proofErr w:type="spellEnd"/>
      <w:r>
        <w:rPr>
          <w:rFonts w:eastAsia="Times New Roman"/>
          <w:szCs w:val="24"/>
        </w:rPr>
        <w:t xml:space="preserve"> εμού</w:t>
      </w:r>
      <w:r>
        <w:rPr>
          <w:rFonts w:eastAsia="Times New Roman"/>
          <w:szCs w:val="24"/>
        </w:rPr>
        <w:t>,</w:t>
      </w:r>
      <w:r>
        <w:rPr>
          <w:rFonts w:eastAsia="Times New Roman"/>
          <w:szCs w:val="24"/>
        </w:rPr>
        <w:t xml:space="preserve"> νομικοί, καθότι, όπως γνωρίζετε, εγώ δεν είμαι νομι</w:t>
      </w:r>
      <w:r>
        <w:rPr>
          <w:rFonts w:eastAsia="Times New Roman"/>
          <w:szCs w:val="24"/>
        </w:rPr>
        <w:t>κός.</w:t>
      </w:r>
    </w:p>
    <w:p w14:paraId="1DA317CD" w14:textId="77777777" w:rsidR="00984254" w:rsidRDefault="009E5B07">
      <w:pPr>
        <w:spacing w:line="600" w:lineRule="auto"/>
        <w:ind w:firstLine="720"/>
        <w:jc w:val="both"/>
        <w:rPr>
          <w:rFonts w:eastAsia="Times New Roman"/>
          <w:szCs w:val="24"/>
        </w:rPr>
      </w:pPr>
      <w:r>
        <w:rPr>
          <w:rFonts w:eastAsia="Times New Roman"/>
          <w:szCs w:val="24"/>
        </w:rPr>
        <w:t xml:space="preserve">Κυρίες και κύριοι συνάδελφοι, πώς εκφράζεται αυτή η αντίληψη του ΣΥΡΙΖΑ συνολικά για την αντιμετώπιση των θεσμών; Θα σας πω μερικά παραδείγματα. </w:t>
      </w:r>
    </w:p>
    <w:p w14:paraId="1DA317CE" w14:textId="77777777" w:rsidR="00984254" w:rsidRDefault="009E5B07">
      <w:pPr>
        <w:spacing w:line="600" w:lineRule="auto"/>
        <w:ind w:firstLine="720"/>
        <w:jc w:val="both"/>
        <w:rPr>
          <w:rFonts w:eastAsia="Times New Roman"/>
          <w:szCs w:val="24"/>
        </w:rPr>
      </w:pPr>
      <w:r>
        <w:rPr>
          <w:rFonts w:eastAsia="Times New Roman"/>
          <w:szCs w:val="24"/>
        </w:rPr>
        <w:t xml:space="preserve">Κουβεντιάζαμε εδώ παρεμβάσεις της Κυβέρνησης στο δικαίωμα της απεργίας, στο </w:t>
      </w:r>
      <w:r>
        <w:rPr>
          <w:rFonts w:eastAsia="Times New Roman"/>
          <w:szCs w:val="24"/>
          <w:lang w:val="en-US"/>
        </w:rPr>
        <w:t>lock</w:t>
      </w:r>
      <w:r w:rsidRPr="00B76C34">
        <w:rPr>
          <w:rFonts w:eastAsia="Times New Roman"/>
          <w:szCs w:val="24"/>
        </w:rPr>
        <w:t xml:space="preserve"> </w:t>
      </w:r>
      <w:r>
        <w:rPr>
          <w:rFonts w:eastAsia="Times New Roman"/>
          <w:szCs w:val="24"/>
          <w:lang w:val="en-US"/>
        </w:rPr>
        <w:t>out</w:t>
      </w:r>
      <w:r>
        <w:rPr>
          <w:rFonts w:eastAsia="Times New Roman"/>
          <w:szCs w:val="24"/>
        </w:rPr>
        <w:t xml:space="preserve">, στα δικαιώματα των </w:t>
      </w:r>
      <w:r>
        <w:rPr>
          <w:rFonts w:eastAsia="Times New Roman"/>
          <w:szCs w:val="24"/>
        </w:rPr>
        <w:t xml:space="preserve">εργαζομένων. Και η Κυβέρνηση δεν καταδέχθηκε να συνομιλήσει με τους κορυφαίους θεσμούς του εργατικού συνδικαλιστικού κινήματος, τις τριτοβάθμιες συνδικαλιστικές οργανώσεις, την ΓΣΕΕ και την ΑΔΕΔΥ. </w:t>
      </w:r>
    </w:p>
    <w:p w14:paraId="1DA317CF" w14:textId="77777777" w:rsidR="00984254" w:rsidRDefault="009E5B07">
      <w:pPr>
        <w:spacing w:line="600" w:lineRule="auto"/>
        <w:ind w:firstLine="720"/>
        <w:jc w:val="both"/>
        <w:rPr>
          <w:rFonts w:eastAsia="Times New Roman"/>
          <w:szCs w:val="24"/>
        </w:rPr>
      </w:pPr>
      <w:r>
        <w:rPr>
          <w:rFonts w:eastAsia="Times New Roman"/>
          <w:szCs w:val="24"/>
        </w:rPr>
        <w:t>Βλέπουμε σήμερα ότι ο δικηγορικός σύλλογος της Αθήνας αποφάσισε να πραγματοποιήσει δημοψήφισμα από τις 5 ως τις 11 Ιουνίου για την τριχοτόμηση που Πρωτοδικείου της Αθήνας καταγγέλλοντας ότι τον έχει αγνοήσει παντελώς ο Υπουργός Δικαιοσύνης. Ποιον; Τον θεσμ</w:t>
      </w:r>
      <w:r>
        <w:rPr>
          <w:rFonts w:eastAsia="Times New Roman"/>
          <w:szCs w:val="24"/>
        </w:rPr>
        <w:t xml:space="preserve">ικό του συνομιλητή. </w:t>
      </w:r>
    </w:p>
    <w:p w14:paraId="1DA317D0" w14:textId="77777777" w:rsidR="00984254" w:rsidRDefault="009E5B07">
      <w:pPr>
        <w:spacing w:line="600" w:lineRule="auto"/>
        <w:ind w:firstLine="720"/>
        <w:jc w:val="both"/>
        <w:rPr>
          <w:rFonts w:eastAsia="Times New Roman"/>
          <w:szCs w:val="24"/>
        </w:rPr>
      </w:pPr>
      <w:r>
        <w:rPr>
          <w:rFonts w:eastAsia="Times New Roman"/>
          <w:szCs w:val="24"/>
        </w:rPr>
        <w:lastRenderedPageBreak/>
        <w:t>Είδαμε χθες τον κ. Τσίπρα να βγάζει λόγους για την καθαρή έξοδο –που δεν θα είναι καθαρή, ούτε έξοδος- από το συνέδριο του ΣΕΤΕ. Ο κ. Κοντονής ήταν εδώ ως Αντιπολίτευση και μάλιστα ήταν και κοινοβουλευτικός εκπρόσωπος όταν φέραμε τη ρύ</w:t>
      </w:r>
      <w:r>
        <w:rPr>
          <w:rFonts w:eastAsia="Times New Roman"/>
          <w:szCs w:val="24"/>
        </w:rPr>
        <w:t xml:space="preserve">θμιση που κάναμε θεσμικό συνομιλητή των κοινωνικών εταίρων τον ΣΕΤΕ. Και μας κατήγγειλαν. Είδατε πως αλλάζει η εξουσία τη στάση του κ. Τσίπρα και του ΣΥΡΙΖΑ; </w:t>
      </w:r>
    </w:p>
    <w:p w14:paraId="1DA317D1" w14:textId="77777777" w:rsidR="00984254" w:rsidRDefault="009E5B07">
      <w:pPr>
        <w:spacing w:line="600" w:lineRule="auto"/>
        <w:ind w:firstLine="720"/>
        <w:jc w:val="both"/>
        <w:rPr>
          <w:rFonts w:eastAsia="Times New Roman"/>
          <w:szCs w:val="24"/>
        </w:rPr>
      </w:pPr>
      <w:r>
        <w:rPr>
          <w:rFonts w:eastAsia="Times New Roman"/>
          <w:szCs w:val="24"/>
        </w:rPr>
        <w:t xml:space="preserve">Να σας θυμίσω την προσπάθεια του κ. Βενιζέλου να κληθεί στην Επιτροπή Θεσμών και Διαφάνειας ο κ. </w:t>
      </w:r>
      <w:r>
        <w:rPr>
          <w:rFonts w:eastAsia="Times New Roman"/>
          <w:szCs w:val="24"/>
        </w:rPr>
        <w:t xml:space="preserve">Καμμένος και πως η πλειοψηφία του ΣΥΡΙΖΑ καταστρατήγησε το δικαίωμα της μειοψηφίας, κατοχυρωμένο από το Σύνταγμα και τον Κανονισμό της Βουλής, για να προστατεύσει τον κ. Καμμένο. </w:t>
      </w:r>
    </w:p>
    <w:p w14:paraId="1DA317D2" w14:textId="77777777" w:rsidR="00984254" w:rsidRDefault="009E5B07">
      <w:pPr>
        <w:spacing w:line="600" w:lineRule="auto"/>
        <w:ind w:firstLine="720"/>
        <w:jc w:val="both"/>
        <w:rPr>
          <w:rFonts w:eastAsia="Times New Roman"/>
          <w:szCs w:val="24"/>
        </w:rPr>
      </w:pPr>
      <w:r>
        <w:rPr>
          <w:rFonts w:eastAsia="Times New Roman"/>
          <w:szCs w:val="24"/>
        </w:rPr>
        <w:t>Να σας θυμίσω τις προσπάθειες της Κυβέρνησης να διασπάσει τις δικαστικές ενώ</w:t>
      </w:r>
      <w:r>
        <w:rPr>
          <w:rFonts w:eastAsia="Times New Roman"/>
          <w:szCs w:val="24"/>
        </w:rPr>
        <w:t>σεις</w:t>
      </w:r>
      <w:r>
        <w:rPr>
          <w:rFonts w:eastAsia="Times New Roman"/>
          <w:szCs w:val="24"/>
        </w:rPr>
        <w:t>,</w:t>
      </w:r>
      <w:r>
        <w:rPr>
          <w:rFonts w:eastAsia="Times New Roman"/>
          <w:szCs w:val="24"/>
        </w:rPr>
        <w:t xml:space="preserve"> μιας πολιτικής δύναμης που μίλαγε πάντα για την ενότητα των μαζικών κινημάτων; Τι άλλο να σας θυμίσω; </w:t>
      </w:r>
    </w:p>
    <w:p w14:paraId="1DA317D3" w14:textId="77777777" w:rsidR="00984254" w:rsidRDefault="009E5B07">
      <w:pPr>
        <w:spacing w:line="600" w:lineRule="auto"/>
        <w:ind w:firstLine="720"/>
        <w:jc w:val="both"/>
        <w:rPr>
          <w:rFonts w:eastAsia="Times New Roman"/>
          <w:szCs w:val="24"/>
        </w:rPr>
      </w:pPr>
      <w:r>
        <w:rPr>
          <w:rFonts w:eastAsia="Times New Roman"/>
          <w:szCs w:val="24"/>
        </w:rPr>
        <w:t xml:space="preserve">Η μόνη </w:t>
      </w:r>
      <w:proofErr w:type="spellStart"/>
      <w:r>
        <w:rPr>
          <w:rFonts w:eastAsia="Times New Roman"/>
          <w:szCs w:val="24"/>
        </w:rPr>
        <w:t>θεσμολαγνία</w:t>
      </w:r>
      <w:proofErr w:type="spellEnd"/>
      <w:r>
        <w:rPr>
          <w:rFonts w:eastAsia="Times New Roman"/>
          <w:szCs w:val="24"/>
        </w:rPr>
        <w:t xml:space="preserve"> αυτής της Κυβέρνησης, κυρίες και κύριοι συνάδελφοι, είναι η αναγνώριση της Τρόικα ως θεσμού. Τίποτα άλλο. Όλα τα υπόλοιπα τα κατ</w:t>
      </w:r>
      <w:r>
        <w:rPr>
          <w:rFonts w:eastAsia="Times New Roman"/>
          <w:szCs w:val="24"/>
        </w:rPr>
        <w:t xml:space="preserve">αστρατηγεί. </w:t>
      </w:r>
    </w:p>
    <w:p w14:paraId="1DA317D4" w14:textId="77777777" w:rsidR="00984254" w:rsidRDefault="009E5B07">
      <w:pPr>
        <w:spacing w:line="600" w:lineRule="auto"/>
        <w:ind w:firstLine="720"/>
        <w:jc w:val="both"/>
        <w:rPr>
          <w:rFonts w:eastAsia="Times New Roman"/>
          <w:szCs w:val="24"/>
        </w:rPr>
      </w:pPr>
      <w:r>
        <w:rPr>
          <w:rFonts w:eastAsia="Times New Roman"/>
          <w:szCs w:val="24"/>
        </w:rPr>
        <w:lastRenderedPageBreak/>
        <w:t>Να θυμηθούμε τη θέση του ΣΥΡΙΖΑ για το αυτοδιοίκητο των δικαστηρίων και να το συγκρίνουμε με τη βαθιά βουτιά στην επετηρίδα για να κάνει τους αρεστούς του προέδρους των ανωτάτων δικαστηρίων; Στην μια περίπτωση του βγήκε, στην άλλη δεν του βγήκ</w:t>
      </w:r>
      <w:r>
        <w:rPr>
          <w:rFonts w:eastAsia="Times New Roman"/>
          <w:szCs w:val="24"/>
        </w:rPr>
        <w:t xml:space="preserve">ε. Αναφέρομαι στην κλασσική περίπτωση της κ. Θάνου. </w:t>
      </w:r>
    </w:p>
    <w:p w14:paraId="1DA317D5" w14:textId="77777777" w:rsidR="00984254" w:rsidRDefault="009E5B07">
      <w:pPr>
        <w:spacing w:line="600" w:lineRule="auto"/>
        <w:ind w:firstLine="720"/>
        <w:jc w:val="both"/>
        <w:rPr>
          <w:rFonts w:eastAsia="Times New Roman"/>
          <w:szCs w:val="24"/>
        </w:rPr>
      </w:pPr>
      <w:r>
        <w:rPr>
          <w:rFonts w:eastAsia="Times New Roman"/>
          <w:szCs w:val="24"/>
        </w:rPr>
        <w:t>Πώς δικαιολογείται μια Κυβέρνηση, αφού μεθόδευσε με χίλιους δυο τρόπους την παραμονή της κ. Θάνου και πέραν του ορίου ηλικίας κατά καταστρατήγηση του Συντάγματος, να την έχει την άλλη μέρα νομικό σύμβουλ</w:t>
      </w:r>
      <w:r>
        <w:rPr>
          <w:rFonts w:eastAsia="Times New Roman"/>
          <w:szCs w:val="24"/>
        </w:rPr>
        <w:t xml:space="preserve">ο του Πρωθυπουργού; </w:t>
      </w:r>
    </w:p>
    <w:p w14:paraId="1DA317D6" w14:textId="77777777" w:rsidR="00984254" w:rsidRDefault="009E5B07">
      <w:pPr>
        <w:spacing w:line="600" w:lineRule="auto"/>
        <w:ind w:firstLine="720"/>
        <w:jc w:val="both"/>
        <w:rPr>
          <w:rFonts w:eastAsia="Times New Roman"/>
          <w:szCs w:val="24"/>
        </w:rPr>
      </w:pPr>
      <w:r>
        <w:rPr>
          <w:rFonts w:eastAsia="Times New Roman"/>
          <w:szCs w:val="24"/>
        </w:rPr>
        <w:t xml:space="preserve">Τις παρεμβάσεις των κυβερνητικών στελεχών για τις αποφάσεις του </w:t>
      </w:r>
      <w:proofErr w:type="spellStart"/>
      <w:r>
        <w:rPr>
          <w:rFonts w:eastAsia="Times New Roman"/>
          <w:szCs w:val="24"/>
        </w:rPr>
        <w:t>ΣτΕ</w:t>
      </w:r>
      <w:proofErr w:type="spellEnd"/>
      <w:r>
        <w:rPr>
          <w:rFonts w:eastAsia="Times New Roman"/>
          <w:szCs w:val="24"/>
        </w:rPr>
        <w:t xml:space="preserve"> γύρω από τις τηλεοπτικές άδειες και τις απειλές κυβερνητικών στελεχών; </w:t>
      </w:r>
    </w:p>
    <w:p w14:paraId="1DA317D7" w14:textId="77777777" w:rsidR="00984254" w:rsidRDefault="009E5B07">
      <w:pPr>
        <w:spacing w:line="600" w:lineRule="auto"/>
        <w:ind w:firstLine="720"/>
        <w:jc w:val="both"/>
        <w:rPr>
          <w:rFonts w:eastAsia="Times New Roman"/>
          <w:szCs w:val="24"/>
        </w:rPr>
      </w:pPr>
      <w:r>
        <w:rPr>
          <w:rFonts w:eastAsia="Times New Roman"/>
          <w:szCs w:val="24"/>
        </w:rPr>
        <w:t xml:space="preserve">Να σας θυμίσω, μια και συζητάμε πολλές φορές εδώ για ζητήματα οικονομίας, το ζήτημα του πλοίου </w:t>
      </w:r>
      <w:r>
        <w:rPr>
          <w:rFonts w:eastAsia="Times New Roman"/>
          <w:szCs w:val="24"/>
        </w:rPr>
        <w:t>με το λαθρεμπόριο στα Χανιά που παραμένει ακόμα ανεξιχνίαστη υπόθεση; Το έχει αναδείξει και ο κ. Λοβέρδος με επίκαιρες ερωτήσεις του.</w:t>
      </w:r>
    </w:p>
    <w:p w14:paraId="1DA317D8"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Να αναζητήσω, κυρίες και κύριοι συνάδελφοι –που θα το αναζητήσουμε- τις ευθύνες που έχει η δικαιοσύνη γιατί δεν έχει παρέμ</w:t>
      </w:r>
      <w:r>
        <w:rPr>
          <w:rFonts w:eastAsia="Times New Roman"/>
          <w:szCs w:val="24"/>
        </w:rPr>
        <w:t xml:space="preserve">βει ακόμα για </w:t>
      </w:r>
      <w:r>
        <w:rPr>
          <w:rFonts w:eastAsia="Times New Roman"/>
          <w:szCs w:val="24"/>
        </w:rPr>
        <w:lastRenderedPageBreak/>
        <w:t>τις δεκαπέντε χιλιάδες υποθέσεις, που εγώ εκτιμώ ότι έχουν παραγραφεί στα χέρια του ΣΔΟΕ και της Α</w:t>
      </w:r>
      <w:r>
        <w:rPr>
          <w:rFonts w:eastAsia="Times New Roman"/>
          <w:szCs w:val="24"/>
        </w:rPr>
        <w:t>Α</w:t>
      </w:r>
      <w:r>
        <w:rPr>
          <w:rFonts w:eastAsia="Times New Roman"/>
          <w:szCs w:val="24"/>
        </w:rPr>
        <w:t xml:space="preserve">ΔΕ με τεράστια απώλεια εσόδων για το </w:t>
      </w:r>
      <w:r>
        <w:rPr>
          <w:rFonts w:eastAsia="Times New Roman"/>
          <w:szCs w:val="24"/>
        </w:rPr>
        <w:t>δημόσιο</w:t>
      </w:r>
      <w:r>
        <w:rPr>
          <w:rFonts w:eastAsia="Times New Roman"/>
          <w:szCs w:val="24"/>
        </w:rPr>
        <w:t xml:space="preserve">; </w:t>
      </w:r>
    </w:p>
    <w:p w14:paraId="1DA317D9"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Να σας θυμίσω κυρίες και κύριοι συνάδελφοι την παραίτηση του Προέδρου του </w:t>
      </w:r>
      <w:proofErr w:type="spellStart"/>
      <w:r>
        <w:rPr>
          <w:rFonts w:eastAsia="Times New Roman"/>
          <w:szCs w:val="24"/>
        </w:rPr>
        <w:t>ΣτΕ</w:t>
      </w:r>
      <w:proofErr w:type="spellEnd"/>
      <w:r>
        <w:rPr>
          <w:rFonts w:eastAsia="Times New Roman"/>
          <w:szCs w:val="24"/>
        </w:rPr>
        <w:t xml:space="preserve">, που είχαμε να τη </w:t>
      </w:r>
      <w:r>
        <w:rPr>
          <w:rFonts w:eastAsia="Times New Roman"/>
          <w:szCs w:val="24"/>
        </w:rPr>
        <w:t>δούμε από την εποχή της χούντας όταν παραιτήθηκε ο αείμνηστος Στασινόπουλος και όπως ανέφερε προηγούμενα η συνάδελφός μας, η περίφημη δίκη της Χρυσής Αυγής, που έπρεπε να έχει επιταχυνθεί, να έχει αποδοθεί δικαιοσύνη, για να μην παίζει κανένας κρυφτούλι με</w:t>
      </w:r>
      <w:r>
        <w:rPr>
          <w:rFonts w:eastAsia="Times New Roman"/>
          <w:szCs w:val="24"/>
        </w:rPr>
        <w:t xml:space="preserve"> τους φασίστες.</w:t>
      </w:r>
    </w:p>
    <w:p w14:paraId="1DA317DA"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Εγώ θα έλεγα ότι πέρα από το «κατηγορώ» μας, που είναι τεκμηριωμένο απέναντι στον Υπουργό Δικαιοσύνης και την Κυβέρνηση συνολικά, θα μπορούσε </w:t>
      </w:r>
      <w:r>
        <w:rPr>
          <w:rFonts w:eastAsia="Times New Roman"/>
          <w:szCs w:val="24"/>
        </w:rPr>
        <w:t xml:space="preserve">κάποιος </w:t>
      </w:r>
      <w:r>
        <w:rPr>
          <w:rFonts w:eastAsia="Times New Roman"/>
          <w:szCs w:val="24"/>
        </w:rPr>
        <w:t xml:space="preserve">να πει πως έχει και μια άλλη πολύ μεγαλύτερη ευθύνη, καθώς όλοι θεωρούμε ότι η έξοδος της </w:t>
      </w:r>
      <w:r>
        <w:rPr>
          <w:rFonts w:eastAsia="Times New Roman"/>
          <w:szCs w:val="24"/>
        </w:rPr>
        <w:t xml:space="preserve">χώρας από τα μνημόνια και τις επιτροπείες συνδέεται με την ανάπτυξη, η οποία ανάπτυξη, όμως, με βάση τις εκθέσεις των διεθνών οργανισμών, του ΟΟΣΑ, της Παγκόσμιας Τράπεζας, του Οικονομικού Φόρουμ –ξέρετε ποιο είναι το Οικονομικό Φόρουμ, εκεί που πήγε ο κ. </w:t>
      </w:r>
      <w:r>
        <w:rPr>
          <w:rFonts w:eastAsia="Times New Roman"/>
          <w:szCs w:val="24"/>
        </w:rPr>
        <w:t xml:space="preserve">Τσίπρας και περπάτησε στα χιόνια γιατί αποκλείστηκε- λένε ότι η καθυστέρηση στην απονομή δικαιοσύνης είναι η αιτία που η χώρα μας κατατάσσεται στις χειρότερες θέσεις της ανταγωνιστικότητας. </w:t>
      </w:r>
    </w:p>
    <w:p w14:paraId="1DA317DB"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Το Παγκόσμιο Οικονομικό Φόρουμ μας κατατάσσει στη θέση 133 από τι</w:t>
      </w:r>
      <w:r>
        <w:rPr>
          <w:rFonts w:eastAsia="Times New Roman"/>
          <w:szCs w:val="24"/>
        </w:rPr>
        <w:t xml:space="preserve">ς 137 χώρες, η Παγκόσμια Τράπεζα στη θέση 186 από τις 190 και ο ΟΟΣΑ έχει μιλήσει για την ανάγκη </w:t>
      </w:r>
      <w:proofErr w:type="spellStart"/>
      <w:r>
        <w:rPr>
          <w:rFonts w:eastAsia="Times New Roman"/>
          <w:szCs w:val="24"/>
        </w:rPr>
        <w:t>ψηφιοποίησης</w:t>
      </w:r>
      <w:proofErr w:type="spellEnd"/>
      <w:r>
        <w:rPr>
          <w:rFonts w:eastAsia="Times New Roman"/>
          <w:szCs w:val="24"/>
        </w:rPr>
        <w:t xml:space="preserve"> και απόδοσης δικαιοσύνης, καθώς παλαιότεροι πολιτικοί, αναγνωρισμένοι σήμερα, εκτιμούσαν ότι δεν έχει τόσο μεγάλη αξία η ορθότητα της απονομής όσο</w:t>
      </w:r>
      <w:r>
        <w:rPr>
          <w:rFonts w:eastAsia="Times New Roman"/>
          <w:szCs w:val="24"/>
        </w:rPr>
        <w:t xml:space="preserve"> η ταχύτητα της απονομής της δικαιοσύνης και αυτό συνδέεται με το κράτος δικαίου, πολύ δε περισσότερο συνδέεται, κυρίες και κύριοι συνάδελφοι, με τις επενδύσεις, καθώς κανένας δεν θα έρθει να επενδύσει στη χώρα μας όταν ξέρει ότι ποτέ δεν θα δικαιωθεί, ότα</w:t>
      </w:r>
      <w:r>
        <w:rPr>
          <w:rFonts w:eastAsia="Times New Roman"/>
          <w:szCs w:val="24"/>
        </w:rPr>
        <w:t xml:space="preserve">ν μαθαίνει ότι εκκρεμούν εξακόσιες χιλιάδες υποθέσεις στα δικαστήρια από τις οποίες οι διακόσιες εξήντα χιλιάδες είναι στα διοικητικά, οι εβδομήντα χιλιάδες στα φορολογικά και οι δεκατέσσερις χιλιάδες στα εφετεία. </w:t>
      </w:r>
    </w:p>
    <w:p w14:paraId="1DA317DC"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Αυτή είναι, δυστυχώς, η κατάσταση και γι’</w:t>
      </w:r>
      <w:r>
        <w:rPr>
          <w:rFonts w:eastAsia="Times New Roman"/>
          <w:szCs w:val="24"/>
        </w:rPr>
        <w:t xml:space="preserve"> αυτά γελάτε, κύριε Υπουργέ, αλλά θα έρθει η ώρα…</w:t>
      </w:r>
    </w:p>
    <w:p w14:paraId="1DA317DD"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219EC">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Με τα ψέματα που λέτε.</w:t>
      </w:r>
    </w:p>
    <w:p w14:paraId="1DA317DE"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219EC">
        <w:rPr>
          <w:rFonts w:eastAsia="Times New Roman"/>
          <w:b/>
          <w:szCs w:val="24"/>
        </w:rPr>
        <w:t>ΓΙΑΝΝΗΣ ΚΟΥΤΣΟΥΚΟΣ:</w:t>
      </w:r>
      <w:r>
        <w:rPr>
          <w:rFonts w:eastAsia="Times New Roman"/>
          <w:szCs w:val="24"/>
        </w:rPr>
        <w:t xml:space="preserve"> Θα έρθει η ώρα που θα απολογηθείτε, διότι δεν μπορώ να σας κατηγορήσω ότι αποτύχατε</w:t>
      </w:r>
      <w:r>
        <w:rPr>
          <w:rFonts w:eastAsia="Times New Roman"/>
          <w:szCs w:val="24"/>
        </w:rPr>
        <w:t xml:space="preserve"> στη δικαιοσύνη, πετύχατε στις μεθοδεύσεις. Και το κακό για σας είναι ότι οι μεθοδεύσεις σας θα γυρίσουν </w:t>
      </w:r>
      <w:r>
        <w:rPr>
          <w:rFonts w:eastAsia="Times New Roman"/>
          <w:szCs w:val="24"/>
        </w:rPr>
        <w:lastRenderedPageBreak/>
        <w:t>μπούμερανγκ εις βάρος σας, διότι θα αλλάξουν οι πολιτικοί συσχετισμοί. Αυτό είναι βέβαιο. Αυτό θα συμβεί μαθηματικά. Και όταν δεν θα είστε κυβέρνηση θα</w:t>
      </w:r>
      <w:r>
        <w:rPr>
          <w:rFonts w:eastAsia="Times New Roman"/>
          <w:szCs w:val="24"/>
        </w:rPr>
        <w:t xml:space="preserve"> απολαύσετε τα επίχειρα των παρεμβάσεών σας. Κι έτσι, τότε, θα φωνάζετε και θα διαμαρτύρεστε, αλλά δυστυχώς δεν θα δικαιούστε με όσα έχετε κάνει γιατί δεν θα σας ακούει κανένας. </w:t>
      </w:r>
    </w:p>
    <w:p w14:paraId="1DA317DF"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κύριε Πρόεδρε και για την ανοχή σας.</w:t>
      </w:r>
    </w:p>
    <w:p w14:paraId="1DA317E0"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C6266D">
        <w:rPr>
          <w:rFonts w:eastAsia="Times New Roman"/>
          <w:b/>
          <w:szCs w:val="24"/>
        </w:rPr>
        <w:t>ΠΡΟΕΔΡΕΥΩΝ (Δημήτριος Καμμένο</w:t>
      </w:r>
      <w:r w:rsidRPr="00C6266D">
        <w:rPr>
          <w:rFonts w:eastAsia="Times New Roman"/>
          <w:b/>
          <w:szCs w:val="24"/>
        </w:rPr>
        <w:t>ς):</w:t>
      </w:r>
      <w:r>
        <w:rPr>
          <w:rFonts w:eastAsia="Times New Roman"/>
          <w:szCs w:val="24"/>
        </w:rPr>
        <w:t xml:space="preserve"> Ευχαριστώ πολύ. Έχετε καταναλώσει και τη </w:t>
      </w:r>
      <w:proofErr w:type="spellStart"/>
      <w:r>
        <w:rPr>
          <w:rFonts w:eastAsia="Times New Roman"/>
          <w:szCs w:val="24"/>
        </w:rPr>
        <w:t>δευτερομιλία</w:t>
      </w:r>
      <w:proofErr w:type="spellEnd"/>
      <w:r>
        <w:rPr>
          <w:rFonts w:eastAsia="Times New Roman"/>
          <w:szCs w:val="24"/>
        </w:rPr>
        <w:t xml:space="preserve"> σας.</w:t>
      </w:r>
    </w:p>
    <w:p w14:paraId="1DA317E1" w14:textId="77777777" w:rsidR="00984254" w:rsidRDefault="009E5B07">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w:t>
      </w:r>
      <w:r w:rsidRPr="000742D7">
        <w:rPr>
          <w:rFonts w:eastAsia="Times New Roman" w:cs="Times New Roman"/>
        </w:rPr>
        <w:t xml:space="preserve">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ένας</w:t>
      </w:r>
      <w:r w:rsidRPr="000742D7">
        <w:rPr>
          <w:rFonts w:eastAsia="Times New Roman" w:cs="Times New Roman"/>
        </w:rPr>
        <w:t xml:space="preserve"> μαθητές και </w:t>
      </w:r>
      <w:r w:rsidRPr="000742D7">
        <w:rPr>
          <w:rFonts w:eastAsia="Times New Roman" w:cs="Times New Roman"/>
        </w:rPr>
        <w:t xml:space="preserve">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2</w:t>
      </w:r>
      <w:r w:rsidRPr="00C6266D">
        <w:rPr>
          <w:rFonts w:eastAsia="Times New Roman" w:cs="Times New Roman"/>
          <w:vertAlign w:val="superscript"/>
        </w:rPr>
        <w:t>ο</w:t>
      </w:r>
      <w:r>
        <w:rPr>
          <w:rFonts w:eastAsia="Times New Roman" w:cs="Times New Roman"/>
        </w:rPr>
        <w:t xml:space="preserve"> Δημοτικό </w:t>
      </w:r>
      <w:r w:rsidRPr="000742D7">
        <w:rPr>
          <w:rFonts w:eastAsia="Times New Roman" w:cs="Times New Roman"/>
        </w:rPr>
        <w:t>Σχολείο</w:t>
      </w:r>
      <w:r>
        <w:rPr>
          <w:rFonts w:eastAsia="Times New Roman" w:cs="Times New Roman"/>
        </w:rPr>
        <w:t xml:space="preserve"> </w:t>
      </w:r>
      <w:proofErr w:type="spellStart"/>
      <w:r>
        <w:rPr>
          <w:rFonts w:eastAsia="Times New Roman" w:cs="Times New Roman"/>
        </w:rPr>
        <w:t>Μουρνιών</w:t>
      </w:r>
      <w:proofErr w:type="spellEnd"/>
      <w:r>
        <w:rPr>
          <w:rFonts w:eastAsia="Times New Roman" w:cs="Times New Roman"/>
        </w:rPr>
        <w:t xml:space="preserve"> Χανίων</w:t>
      </w:r>
      <w:r w:rsidRPr="000742D7">
        <w:rPr>
          <w:rFonts w:eastAsia="Times New Roman" w:cs="Times New Roman"/>
        </w:rPr>
        <w:t xml:space="preserve">. </w:t>
      </w:r>
    </w:p>
    <w:p w14:paraId="1DA317E2" w14:textId="77777777" w:rsidR="00984254" w:rsidRDefault="009E5B07">
      <w:pPr>
        <w:spacing w:line="600" w:lineRule="auto"/>
        <w:ind w:firstLine="720"/>
        <w:jc w:val="both"/>
        <w:rPr>
          <w:rFonts w:eastAsia="Times New Roman" w:cs="Times New Roman"/>
        </w:rPr>
      </w:pPr>
      <w:r w:rsidRPr="000742D7">
        <w:rPr>
          <w:rFonts w:eastAsia="Times New Roman" w:cs="Times New Roman"/>
        </w:rPr>
        <w:t>Η Βουλή τούς καλωσορίζει</w:t>
      </w:r>
      <w:r>
        <w:rPr>
          <w:rFonts w:eastAsia="Times New Roman" w:cs="Times New Roman"/>
        </w:rPr>
        <w:t xml:space="preserve"> και τους εύχεται καλό μήνα</w:t>
      </w:r>
      <w:r w:rsidRPr="000742D7">
        <w:rPr>
          <w:rFonts w:eastAsia="Times New Roman" w:cs="Times New Roman"/>
        </w:rPr>
        <w:t xml:space="preserve">. </w:t>
      </w:r>
    </w:p>
    <w:p w14:paraId="1DA317E3" w14:textId="77777777" w:rsidR="00984254" w:rsidRDefault="009E5B07">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1DA317E4"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Τον λόγο έχει τώρα ο κ. Οδυσσέας Κωνσταντινόπουλος, Βουλευτή</w:t>
      </w:r>
      <w:r>
        <w:rPr>
          <w:rFonts w:eastAsia="Times New Roman"/>
          <w:szCs w:val="24"/>
        </w:rPr>
        <w:t>ς του Νομού Αρκαδίας.</w:t>
      </w:r>
    </w:p>
    <w:p w14:paraId="1DA317E5"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Ορίστε, κύριε συνάδελφε, έχετε τον λόγο για πέντε λεπτά. Ισχύει και για σας, αν θέλετε τη </w:t>
      </w:r>
      <w:proofErr w:type="spellStart"/>
      <w:r>
        <w:rPr>
          <w:rFonts w:eastAsia="Times New Roman"/>
          <w:szCs w:val="24"/>
        </w:rPr>
        <w:t>δευτερομιλία</w:t>
      </w:r>
      <w:proofErr w:type="spellEnd"/>
      <w:r>
        <w:rPr>
          <w:rFonts w:eastAsia="Times New Roman"/>
          <w:szCs w:val="24"/>
        </w:rPr>
        <w:t xml:space="preserve"> σας τώρα, με ενημερώνετε.</w:t>
      </w:r>
    </w:p>
    <w:p w14:paraId="1DA317E6"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C6266D">
        <w:rPr>
          <w:rFonts w:eastAsia="Times New Roman"/>
          <w:b/>
          <w:szCs w:val="24"/>
        </w:rPr>
        <w:t xml:space="preserve">ΟΔΥΣΣΕΑΣ ΚΩΝΣΤΑΝΤΙΝΟΠΟΥΛΟΣ: </w:t>
      </w:r>
      <w:r>
        <w:rPr>
          <w:rFonts w:eastAsia="Times New Roman"/>
          <w:szCs w:val="24"/>
        </w:rPr>
        <w:t>Ευχαριστώ, κύριε Πρόεδρε. Το πιο πιθανό είναι αυτό.</w:t>
      </w:r>
    </w:p>
    <w:p w14:paraId="1DA317E7"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Κυρίες και κύριοι συνάδελφοι, κύριε Υπουργέ, στην Κοινοβουλευτική Ομάδα μας </w:t>
      </w:r>
      <w:r>
        <w:rPr>
          <w:rFonts w:eastAsia="Times New Roman"/>
          <w:szCs w:val="24"/>
        </w:rPr>
        <w:t>ενόψει της συζήτησης της επίκαιρης ερώτησης</w:t>
      </w:r>
      <w:r>
        <w:rPr>
          <w:rFonts w:eastAsia="Times New Roman"/>
          <w:szCs w:val="24"/>
        </w:rPr>
        <w:t xml:space="preserve">, ανέλαβα, ως αρμόδιος τομεάρχης για την ανάπτυξη, να πω για τα </w:t>
      </w:r>
      <w:r>
        <w:rPr>
          <w:rFonts w:eastAsia="Times New Roman"/>
          <w:szCs w:val="24"/>
        </w:rPr>
        <w:t xml:space="preserve">ζητήματα </w:t>
      </w:r>
      <w:r>
        <w:rPr>
          <w:rFonts w:eastAsia="Times New Roman"/>
          <w:szCs w:val="24"/>
        </w:rPr>
        <w:t xml:space="preserve">και τα προβλήματα που υπάρχουν με τη δικαιοσύνη. </w:t>
      </w:r>
    </w:p>
    <w:p w14:paraId="1DA317E8"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Αν δηλαδή </w:t>
      </w:r>
      <w:r>
        <w:rPr>
          <w:rFonts w:eastAsia="Times New Roman"/>
          <w:szCs w:val="24"/>
        </w:rPr>
        <w:t>ρωτή</w:t>
      </w:r>
      <w:r>
        <w:rPr>
          <w:rFonts w:eastAsia="Times New Roman"/>
          <w:szCs w:val="24"/>
        </w:rPr>
        <w:t xml:space="preserve">σετε </w:t>
      </w:r>
      <w:r>
        <w:rPr>
          <w:rFonts w:eastAsia="Times New Roman"/>
          <w:szCs w:val="24"/>
        </w:rPr>
        <w:t xml:space="preserve">έναν επενδυτή σήμερα </w:t>
      </w:r>
      <w:r>
        <w:rPr>
          <w:rFonts w:eastAsia="Times New Roman"/>
          <w:szCs w:val="24"/>
        </w:rPr>
        <w:t xml:space="preserve">τα δύο πρώτα πράγματα που </w:t>
      </w:r>
      <w:r>
        <w:rPr>
          <w:rFonts w:eastAsia="Times New Roman"/>
          <w:szCs w:val="24"/>
        </w:rPr>
        <w:t xml:space="preserve">θα έπρεπε να </w:t>
      </w:r>
      <w:r>
        <w:rPr>
          <w:rFonts w:eastAsia="Times New Roman"/>
          <w:szCs w:val="24"/>
        </w:rPr>
        <w:t xml:space="preserve">αλλάξουν, </w:t>
      </w:r>
      <w:r>
        <w:rPr>
          <w:rFonts w:eastAsia="Times New Roman"/>
          <w:szCs w:val="24"/>
        </w:rPr>
        <w:t>δεν ξέρω αν θα έλεγε πρώτα τη φορολογία ή τη δικαιοσύνη. Πιθανόν να έλεγε πρώτα τη δικαιοσύνη και μετά τη φορολογία ή και τα δύο</w:t>
      </w:r>
      <w:r>
        <w:rPr>
          <w:rFonts w:eastAsia="Times New Roman"/>
          <w:szCs w:val="24"/>
        </w:rPr>
        <w:t xml:space="preserve"> μαζί</w:t>
      </w:r>
      <w:r>
        <w:rPr>
          <w:rFonts w:eastAsia="Times New Roman"/>
          <w:szCs w:val="24"/>
        </w:rPr>
        <w:t xml:space="preserve">. </w:t>
      </w:r>
    </w:p>
    <w:p w14:paraId="1DA317E9"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Όμως, κύριοι συνάδελφοι, εγώ θέλω να πάρω την</w:t>
      </w:r>
      <w:r>
        <w:rPr>
          <w:rFonts w:eastAsia="Times New Roman"/>
          <w:szCs w:val="24"/>
        </w:rPr>
        <w:t xml:space="preserve"> καλή πλευρά </w:t>
      </w:r>
      <w:r>
        <w:rPr>
          <w:rFonts w:eastAsia="Times New Roman"/>
          <w:szCs w:val="24"/>
        </w:rPr>
        <w:t>-</w:t>
      </w:r>
      <w:r>
        <w:rPr>
          <w:rFonts w:eastAsia="Times New Roman"/>
          <w:szCs w:val="24"/>
        </w:rPr>
        <w:t>και ας πάω λίγο απέναντι από τους συναδέλφους μας</w:t>
      </w:r>
      <w:r>
        <w:rPr>
          <w:rFonts w:eastAsia="Times New Roman"/>
          <w:szCs w:val="24"/>
        </w:rPr>
        <w:t xml:space="preserve">- </w:t>
      </w:r>
      <w:r>
        <w:rPr>
          <w:rFonts w:eastAsia="Times New Roman"/>
          <w:szCs w:val="24"/>
        </w:rPr>
        <w:t>ότι έχω εμπιστοσύνη στην Κυβέρνηση για τη δικαιοσύνη, ότι δεν κάνετε παρεμβάσεις. Και θα μου επι</w:t>
      </w:r>
      <w:r>
        <w:rPr>
          <w:rFonts w:eastAsia="Times New Roman"/>
          <w:szCs w:val="24"/>
        </w:rPr>
        <w:lastRenderedPageBreak/>
        <w:t>τρέψετε να σας πω ότι σε αυτό το χρονικό διάστημα υπάρχουν, κύριε Υπουργέ, δυο μεγάλα ζητήματα,</w:t>
      </w:r>
      <w:r>
        <w:rPr>
          <w:rFonts w:eastAsia="Times New Roman"/>
          <w:szCs w:val="24"/>
        </w:rPr>
        <w:t xml:space="preserve"> εκατομμυρίων και δισεκατομμυρίων: </w:t>
      </w:r>
      <w:r>
        <w:rPr>
          <w:rFonts w:eastAsia="Times New Roman"/>
          <w:szCs w:val="24"/>
        </w:rPr>
        <w:t xml:space="preserve">η </w:t>
      </w:r>
      <w:r>
        <w:rPr>
          <w:rFonts w:eastAsia="Times New Roman"/>
          <w:szCs w:val="24"/>
        </w:rPr>
        <w:t>«</w:t>
      </w:r>
      <w:r>
        <w:rPr>
          <w:rFonts w:eastAsia="Times New Roman"/>
          <w:szCs w:val="24"/>
          <w:lang w:val="en-US"/>
        </w:rPr>
        <w:t>FOLLI</w:t>
      </w:r>
      <w:r w:rsidRPr="009E2A82">
        <w:rPr>
          <w:rFonts w:eastAsia="Times New Roman"/>
          <w:szCs w:val="24"/>
        </w:rPr>
        <w:t xml:space="preserve"> </w:t>
      </w:r>
      <w:r>
        <w:rPr>
          <w:rFonts w:eastAsia="Times New Roman"/>
          <w:szCs w:val="24"/>
          <w:lang w:val="en-US"/>
        </w:rPr>
        <w:t>FOLLIE</w:t>
      </w:r>
      <w:r>
        <w:rPr>
          <w:rFonts w:eastAsia="Times New Roman"/>
          <w:szCs w:val="24"/>
        </w:rPr>
        <w:t>»</w:t>
      </w:r>
      <w:r w:rsidRPr="009E2A82">
        <w:rPr>
          <w:rFonts w:eastAsia="Times New Roman"/>
          <w:szCs w:val="24"/>
        </w:rPr>
        <w:t xml:space="preserve"> </w:t>
      </w:r>
      <w:r>
        <w:rPr>
          <w:rFonts w:eastAsia="Times New Roman"/>
          <w:szCs w:val="24"/>
        </w:rPr>
        <w:t xml:space="preserve">και </w:t>
      </w:r>
      <w:r>
        <w:rPr>
          <w:rFonts w:eastAsia="Times New Roman"/>
          <w:szCs w:val="24"/>
        </w:rPr>
        <w:t xml:space="preserve">η </w:t>
      </w:r>
      <w:r>
        <w:rPr>
          <w:rFonts w:eastAsia="Times New Roman"/>
          <w:szCs w:val="24"/>
        </w:rPr>
        <w:t>«ΕΘΝΙΚΗ ΑΣΦΑΛΙΣΤΙΚΗ»</w:t>
      </w:r>
      <w:r>
        <w:rPr>
          <w:rFonts w:eastAsia="Times New Roman"/>
          <w:szCs w:val="24"/>
        </w:rPr>
        <w:t xml:space="preserve">. </w:t>
      </w:r>
    </w:p>
    <w:p w14:paraId="1DA317E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μιλήσω για την </w:t>
      </w:r>
      <w:r>
        <w:rPr>
          <w:rFonts w:eastAsia="Times New Roman" w:cs="Times New Roman"/>
          <w:szCs w:val="24"/>
        </w:rPr>
        <w:t>«ΕΘΝΙΚΗ ΑΣΦΑΛΙΣΤΙΚΗ»</w:t>
      </w:r>
      <w:r>
        <w:rPr>
          <w:rFonts w:eastAsia="Times New Roman" w:cs="Times New Roman"/>
          <w:szCs w:val="24"/>
        </w:rPr>
        <w:t xml:space="preserve">. Και αυτό αφορά και τη Νέα Δημοκρατία, κύριοι συνάδελφοι, γιατί η Νέα Δημοκρατία δεν έχει πει ούτε κουβέντα γι’ αυτό </w:t>
      </w:r>
      <w:r>
        <w:rPr>
          <w:rFonts w:eastAsia="Times New Roman" w:cs="Times New Roman"/>
          <w:szCs w:val="24"/>
        </w:rPr>
        <w:t>το θέμα. Ούτε κουβέντα!</w:t>
      </w:r>
    </w:p>
    <w:p w14:paraId="1DA317E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θα σας παρακαλούσα να δείτε</w:t>
      </w:r>
      <w:r>
        <w:rPr>
          <w:rFonts w:eastAsia="Times New Roman" w:cs="Times New Roman"/>
          <w:szCs w:val="24"/>
        </w:rPr>
        <w:t xml:space="preserve"> το θέμα της «ΕΘΝΙΚΗΣ ΑΣΦΑΛΙΣΤΙΚΗΣ»</w:t>
      </w:r>
      <w:r>
        <w:rPr>
          <w:rFonts w:eastAsia="Times New Roman" w:cs="Times New Roman"/>
          <w:szCs w:val="24"/>
        </w:rPr>
        <w:t xml:space="preserve">, γιατί είναι ένα πολύ σημαντικό θέμα που αφορά </w:t>
      </w:r>
      <w:r>
        <w:rPr>
          <w:rFonts w:eastAsia="Times New Roman" w:cs="Times New Roman"/>
          <w:szCs w:val="24"/>
        </w:rPr>
        <w:t>σ</w:t>
      </w:r>
      <w:r>
        <w:rPr>
          <w:rFonts w:eastAsia="Times New Roman" w:cs="Times New Roman"/>
          <w:szCs w:val="24"/>
        </w:rPr>
        <w:t xml:space="preserve">τη Δικαιοσύνη και </w:t>
      </w:r>
      <w:r>
        <w:rPr>
          <w:rFonts w:eastAsia="Times New Roman" w:cs="Times New Roman"/>
          <w:szCs w:val="24"/>
        </w:rPr>
        <w:t>σ</w:t>
      </w:r>
      <w:r>
        <w:rPr>
          <w:rFonts w:eastAsia="Times New Roman" w:cs="Times New Roman"/>
          <w:szCs w:val="24"/>
        </w:rPr>
        <w:t xml:space="preserve">τους κανόνες, </w:t>
      </w:r>
      <w:r>
        <w:rPr>
          <w:rFonts w:eastAsia="Times New Roman" w:cs="Times New Roman"/>
          <w:szCs w:val="24"/>
        </w:rPr>
        <w:t xml:space="preserve">και </w:t>
      </w:r>
      <w:r>
        <w:rPr>
          <w:rFonts w:eastAsia="Times New Roman" w:cs="Times New Roman"/>
          <w:szCs w:val="24"/>
        </w:rPr>
        <w:t xml:space="preserve">μέσω </w:t>
      </w:r>
      <w:r>
        <w:rPr>
          <w:rFonts w:eastAsia="Times New Roman" w:cs="Times New Roman"/>
          <w:szCs w:val="24"/>
        </w:rPr>
        <w:t xml:space="preserve">υμών </w:t>
      </w:r>
      <w:r>
        <w:rPr>
          <w:rFonts w:eastAsia="Times New Roman" w:cs="Times New Roman"/>
          <w:szCs w:val="24"/>
        </w:rPr>
        <w:t>θα πρέπει να το ακούσει και ο Πρωθυπουργός</w:t>
      </w:r>
      <w:r>
        <w:rPr>
          <w:rFonts w:eastAsia="Times New Roman" w:cs="Times New Roman"/>
          <w:szCs w:val="24"/>
        </w:rPr>
        <w:t>. Η «ΕΘΝΙΚΗ ΑΣΦΑΛ</w:t>
      </w:r>
      <w:r>
        <w:rPr>
          <w:rFonts w:eastAsia="Times New Roman" w:cs="Times New Roman"/>
          <w:szCs w:val="24"/>
        </w:rPr>
        <w:t xml:space="preserve">ΙΣΤΙΚΗ» </w:t>
      </w:r>
      <w:r>
        <w:rPr>
          <w:rFonts w:eastAsia="Times New Roman" w:cs="Times New Roman"/>
          <w:szCs w:val="24"/>
        </w:rPr>
        <w:t xml:space="preserve">πωλήθηκε, λόγω της τρίτης, αχρείαστης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που έκαναν ο ΣΥΡΙΖΑ και οι ΑΝΕΛ. Και θέλω να σας πω ότι τα κέρδη του 2017 -η κερδοφορία το δεκάμηνο- ανέρχονταν στα 80 εκατομμύρια</w:t>
      </w:r>
      <w:r>
        <w:rPr>
          <w:rFonts w:eastAsia="Times New Roman" w:cs="Times New Roman"/>
          <w:szCs w:val="24"/>
        </w:rPr>
        <w:t xml:space="preserve"> ευρώ</w:t>
      </w:r>
      <w:r w:rsidRPr="004539DC">
        <w:rPr>
          <w:rFonts w:eastAsia="Times New Roman" w:cs="Times New Roman"/>
          <w:szCs w:val="24"/>
        </w:rPr>
        <w:t xml:space="preserve"> </w:t>
      </w:r>
      <w:r>
        <w:rPr>
          <w:rFonts w:eastAsia="Times New Roman" w:cs="Times New Roman"/>
          <w:szCs w:val="24"/>
        </w:rPr>
        <w:t>περίπου.</w:t>
      </w:r>
    </w:p>
    <w:p w14:paraId="1DA317E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Ας ακούσουμε, όμως, συνάδελφοι, τι συνέβη: </w:t>
      </w:r>
    </w:p>
    <w:p w14:paraId="1DA317E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Εθνική Τράπεζα ανέλαβε να πωλήσει την </w:t>
      </w:r>
      <w:r>
        <w:rPr>
          <w:rFonts w:eastAsia="Times New Roman" w:cs="Times New Roman"/>
          <w:szCs w:val="24"/>
        </w:rPr>
        <w:t>«ΕΘΝΙΚΗ ΑΣΦΑΛΙΣΤΙΚΗ»</w:t>
      </w:r>
      <w:r>
        <w:rPr>
          <w:rFonts w:eastAsia="Times New Roman" w:cs="Times New Roman"/>
          <w:szCs w:val="24"/>
        </w:rPr>
        <w:t xml:space="preserve"> βάζοντας</w:t>
      </w:r>
      <w:r>
        <w:rPr>
          <w:rFonts w:eastAsia="Times New Roman" w:cs="Times New Roman"/>
          <w:szCs w:val="24"/>
        </w:rPr>
        <w:t xml:space="preserve"> ως συμβούλους</w:t>
      </w:r>
      <w:r>
        <w:rPr>
          <w:rFonts w:eastAsia="Times New Roman" w:cs="Times New Roman"/>
          <w:szCs w:val="24"/>
        </w:rPr>
        <w:t xml:space="preserve"> δυο μεγάλες εταιρείες, τη </w:t>
      </w:r>
      <w:r>
        <w:rPr>
          <w:rFonts w:eastAsia="Times New Roman" w:cs="Times New Roman"/>
          <w:szCs w:val="24"/>
        </w:rPr>
        <w:t>«</w:t>
      </w:r>
      <w:r>
        <w:rPr>
          <w:rFonts w:eastAsia="Times New Roman" w:cs="Times New Roman"/>
          <w:szCs w:val="24"/>
          <w:lang w:val="en-US"/>
        </w:rPr>
        <w:t>GOLDMAN</w:t>
      </w:r>
      <w:r w:rsidRPr="00046D41">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w:t>
      </w:r>
      <w:r w:rsidRPr="00046D41">
        <w:rPr>
          <w:rFonts w:eastAsia="Times New Roman" w:cs="Times New Roman"/>
          <w:szCs w:val="24"/>
        </w:rPr>
        <w:t xml:space="preserve"> </w:t>
      </w:r>
      <w:r>
        <w:rPr>
          <w:rFonts w:eastAsia="Times New Roman" w:cs="Times New Roman"/>
          <w:szCs w:val="24"/>
        </w:rPr>
        <w:t xml:space="preserve">και τη </w:t>
      </w:r>
      <w:r>
        <w:rPr>
          <w:rFonts w:eastAsia="Times New Roman" w:cs="Times New Roman"/>
          <w:szCs w:val="24"/>
        </w:rPr>
        <w:t>«</w:t>
      </w:r>
      <w:r>
        <w:rPr>
          <w:rFonts w:eastAsia="Times New Roman" w:cs="Times New Roman"/>
          <w:szCs w:val="24"/>
          <w:lang w:val="en-US"/>
        </w:rPr>
        <w:t>MORGAN</w:t>
      </w:r>
      <w:r w:rsidRPr="004539DC">
        <w:rPr>
          <w:rFonts w:eastAsia="Times New Roman" w:cs="Times New Roman"/>
          <w:szCs w:val="24"/>
        </w:rPr>
        <w:t xml:space="preserve"> </w:t>
      </w:r>
      <w:r>
        <w:rPr>
          <w:rFonts w:eastAsia="Times New Roman" w:cs="Times New Roman"/>
          <w:szCs w:val="24"/>
          <w:lang w:val="en-US"/>
        </w:rPr>
        <w:t>STANLEY</w:t>
      </w:r>
      <w:r>
        <w:rPr>
          <w:rFonts w:eastAsia="Times New Roman" w:cs="Times New Roman"/>
          <w:szCs w:val="24"/>
        </w:rPr>
        <w:t>»</w:t>
      </w:r>
      <w:r>
        <w:rPr>
          <w:rFonts w:eastAsia="Times New Roman" w:cs="Times New Roman"/>
          <w:szCs w:val="24"/>
        </w:rPr>
        <w:t xml:space="preserve"> με αμοιβή 10 εκατομμύρια ευρώ</w:t>
      </w:r>
      <w:r w:rsidRPr="00046D41">
        <w:rPr>
          <w:rFonts w:eastAsia="Times New Roman" w:cs="Times New Roman"/>
          <w:szCs w:val="24"/>
        </w:rPr>
        <w:t xml:space="preserve">. </w:t>
      </w:r>
      <w:r>
        <w:rPr>
          <w:rFonts w:eastAsia="Times New Roman" w:cs="Times New Roman"/>
          <w:szCs w:val="24"/>
        </w:rPr>
        <w:t>Δεν θα πω γιατί οι Υπουργοί επενδύουν σε αυτές τις δύο μεγάλες εταιρείες.</w:t>
      </w:r>
    </w:p>
    <w:p w14:paraId="1DA317E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Έφε</w:t>
      </w:r>
      <w:r>
        <w:rPr>
          <w:rFonts w:eastAsia="Times New Roman" w:cs="Times New Roman"/>
          <w:szCs w:val="24"/>
        </w:rPr>
        <w:t xml:space="preserve">ραν σε πέρας το διαγωνισμό στις 29 Ιουνίου του 2017, κύριε Υπουργέ. Και ανέλαβε και πήρε -θα θυμάστε τότε- το διαγωνισμό η εταιρεία </w:t>
      </w:r>
      <w:r>
        <w:rPr>
          <w:rFonts w:eastAsia="Times New Roman" w:cs="Times New Roman"/>
          <w:szCs w:val="24"/>
        </w:rPr>
        <w:t>«</w:t>
      </w:r>
      <w:r>
        <w:rPr>
          <w:rFonts w:eastAsia="Times New Roman" w:cs="Times New Roman"/>
          <w:szCs w:val="24"/>
          <w:lang w:val="en-US"/>
        </w:rPr>
        <w:t>EXIN</w:t>
      </w:r>
      <w:r>
        <w:rPr>
          <w:rFonts w:eastAsia="Times New Roman" w:cs="Times New Roman"/>
          <w:szCs w:val="24"/>
        </w:rPr>
        <w:t>»</w:t>
      </w:r>
      <w:r w:rsidRPr="00046D41">
        <w:rPr>
          <w:rFonts w:eastAsia="Times New Roman" w:cs="Times New Roman"/>
          <w:szCs w:val="24"/>
        </w:rPr>
        <w:t xml:space="preserve"> </w:t>
      </w:r>
      <w:r>
        <w:rPr>
          <w:rFonts w:eastAsia="Times New Roman" w:cs="Times New Roman"/>
          <w:szCs w:val="24"/>
        </w:rPr>
        <w:t xml:space="preserve">του κ. Τζον Κάλαμος και του κ. </w:t>
      </w:r>
      <w:proofErr w:type="spellStart"/>
      <w:r>
        <w:rPr>
          <w:rFonts w:eastAsia="Times New Roman" w:cs="Times New Roman"/>
          <w:szCs w:val="24"/>
        </w:rPr>
        <w:t>Κουδούνη</w:t>
      </w:r>
      <w:proofErr w:type="spellEnd"/>
      <w:r>
        <w:rPr>
          <w:rFonts w:eastAsia="Times New Roman" w:cs="Times New Roman"/>
          <w:szCs w:val="24"/>
        </w:rPr>
        <w:t>. Θέλω να σας θυμίσω ότι ο Τζον Κάλαμος ήταν ο άνθρωπος που έκανε την πρώτη δο</w:t>
      </w:r>
      <w:r>
        <w:rPr>
          <w:rFonts w:eastAsia="Times New Roman" w:cs="Times New Roman"/>
          <w:szCs w:val="24"/>
        </w:rPr>
        <w:t xml:space="preserve">υλειά στο σημερινό Πρόεδρο, τον κ. </w:t>
      </w:r>
      <w:proofErr w:type="spellStart"/>
      <w:r>
        <w:rPr>
          <w:rFonts w:eastAsia="Times New Roman" w:cs="Times New Roman"/>
          <w:szCs w:val="24"/>
        </w:rPr>
        <w:t>Τραμπ</w:t>
      </w:r>
      <w:proofErr w:type="spellEnd"/>
      <w:r>
        <w:rPr>
          <w:rFonts w:eastAsia="Times New Roman" w:cs="Times New Roman"/>
          <w:szCs w:val="24"/>
        </w:rPr>
        <w:t>, για το καζίνο του, έκανε τη συνάντηση -και υπάρχουν φωτογραφίες- με τον Πρωθυπουργό -και δεν είναι τίποτα μεμπτό- στις 14 με 18 Οκτωβρίου του 2017. Είχε προαναγγείλει στις 27 Μαρτίου -στις 29 Ιουνίου πουλήθηκε- ο κ</w:t>
      </w:r>
      <w:r>
        <w:rPr>
          <w:rFonts w:eastAsia="Times New Roman" w:cs="Times New Roman"/>
          <w:szCs w:val="24"/>
        </w:rPr>
        <w:t xml:space="preserve">. Καμμένος την πώληση της </w:t>
      </w:r>
      <w:r>
        <w:rPr>
          <w:rFonts w:eastAsia="Times New Roman" w:cs="Times New Roman"/>
          <w:szCs w:val="24"/>
        </w:rPr>
        <w:t>«ΕΘΝΙΚΗΣ ΑΣΦΑΛΙΣΤΙΚΗΣ»</w:t>
      </w:r>
      <w:r>
        <w:rPr>
          <w:rFonts w:eastAsia="Times New Roman" w:cs="Times New Roman"/>
          <w:szCs w:val="24"/>
        </w:rPr>
        <w:t xml:space="preserve">, είχε παρέμβει υπέρ της </w:t>
      </w:r>
      <w:r>
        <w:rPr>
          <w:rFonts w:eastAsia="Times New Roman" w:cs="Times New Roman"/>
          <w:szCs w:val="24"/>
        </w:rPr>
        <w:t>«</w:t>
      </w:r>
      <w:r>
        <w:rPr>
          <w:rFonts w:eastAsia="Times New Roman" w:cs="Times New Roman"/>
          <w:szCs w:val="24"/>
          <w:lang w:val="en-US"/>
        </w:rPr>
        <w:t>EXIN</w:t>
      </w:r>
      <w:r>
        <w:rPr>
          <w:rFonts w:eastAsia="Times New Roman" w:cs="Times New Roman"/>
          <w:szCs w:val="24"/>
        </w:rPr>
        <w:t>»</w:t>
      </w:r>
      <w:r w:rsidRPr="00BF2E13">
        <w:rPr>
          <w:rFonts w:eastAsia="Times New Roman" w:cs="Times New Roman"/>
          <w:szCs w:val="24"/>
        </w:rPr>
        <w:t xml:space="preserve"> </w:t>
      </w:r>
      <w:r>
        <w:rPr>
          <w:rFonts w:eastAsia="Times New Roman" w:cs="Times New Roman"/>
          <w:szCs w:val="24"/>
        </w:rPr>
        <w:t xml:space="preserve">ο Υπουργός </w:t>
      </w:r>
      <w:r>
        <w:rPr>
          <w:rFonts w:eastAsia="Times New Roman" w:cs="Times New Roman"/>
          <w:szCs w:val="24"/>
        </w:rPr>
        <w:t xml:space="preserve">Εμπορίου </w:t>
      </w:r>
      <w:r>
        <w:rPr>
          <w:rFonts w:eastAsia="Times New Roman" w:cs="Times New Roman"/>
          <w:szCs w:val="24"/>
        </w:rPr>
        <w:t xml:space="preserve">και ο Πρέσβης της Αμερικής και άλλοι Υπουργοί. </w:t>
      </w:r>
    </w:p>
    <w:p w14:paraId="1DA317E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Για να δούμε τώρα τι συνέβη. Ποιος είναι ο κ. Κάλαμος; Είναι στην Ελλάδα; Είναι στην Ελλάδα μέσω της </w:t>
      </w:r>
      <w:r>
        <w:rPr>
          <w:rFonts w:eastAsia="Times New Roman" w:cs="Times New Roman"/>
          <w:szCs w:val="24"/>
        </w:rPr>
        <w:t>«</w:t>
      </w:r>
      <w:r>
        <w:rPr>
          <w:rFonts w:eastAsia="Times New Roman" w:cs="Times New Roman"/>
          <w:szCs w:val="24"/>
          <w:lang w:val="en-US"/>
        </w:rPr>
        <w:t>A</w:t>
      </w:r>
      <w:r>
        <w:rPr>
          <w:rFonts w:eastAsia="Times New Roman" w:cs="Times New Roman"/>
          <w:szCs w:val="24"/>
          <w:lang w:val="en-US"/>
        </w:rPr>
        <w:t>I</w:t>
      </w:r>
      <w:r w:rsidRPr="004D11BA">
        <w:rPr>
          <w:rFonts w:eastAsia="Times New Roman" w:cs="Times New Roman"/>
          <w:szCs w:val="24"/>
          <w:lang w:val="en-US"/>
        </w:rPr>
        <w:t>G</w:t>
      </w:r>
      <w:r>
        <w:rPr>
          <w:rFonts w:eastAsia="Times New Roman" w:cs="Times New Roman"/>
          <w:szCs w:val="24"/>
        </w:rPr>
        <w:t>»</w:t>
      </w:r>
      <w:r>
        <w:rPr>
          <w:rFonts w:eastAsia="Times New Roman" w:cs="Times New Roman"/>
          <w:szCs w:val="24"/>
        </w:rPr>
        <w:t xml:space="preserve">. </w:t>
      </w:r>
      <w:r>
        <w:rPr>
          <w:rFonts w:eastAsia="Times New Roman" w:cs="Times New Roman"/>
          <w:szCs w:val="24"/>
        </w:rPr>
        <w:t>Έχει αγοράσει ασφαλιστική</w:t>
      </w:r>
      <w:r>
        <w:rPr>
          <w:rFonts w:eastAsia="Times New Roman" w:cs="Times New Roman"/>
          <w:szCs w:val="24"/>
        </w:rPr>
        <w:t xml:space="preserve"> εταιρεία</w:t>
      </w:r>
      <w:r>
        <w:rPr>
          <w:rFonts w:eastAsia="Times New Roman" w:cs="Times New Roman"/>
          <w:szCs w:val="24"/>
        </w:rPr>
        <w:t xml:space="preserve">. Ο κ. Κάλαμος, κύριοι συνάδελφοι, -κύριε Υπουργέ, θέλω να το ακούσετε αυτό- επί δύο χρόνια, από τη στιγμή που πήρε </w:t>
      </w:r>
      <w:r>
        <w:rPr>
          <w:rFonts w:eastAsia="Times New Roman" w:cs="Times New Roman"/>
          <w:szCs w:val="24"/>
        </w:rPr>
        <w:t>την «</w:t>
      </w:r>
      <w:r>
        <w:rPr>
          <w:rFonts w:eastAsia="Times New Roman" w:cs="Times New Roman"/>
          <w:szCs w:val="24"/>
          <w:lang w:val="en-US"/>
        </w:rPr>
        <w:t>AI</w:t>
      </w:r>
      <w:r w:rsidRPr="004D11BA">
        <w:rPr>
          <w:rFonts w:eastAsia="Times New Roman" w:cs="Times New Roman"/>
          <w:szCs w:val="24"/>
          <w:lang w:val="en-US"/>
        </w:rPr>
        <w:t>G</w:t>
      </w:r>
      <w:r>
        <w:rPr>
          <w:rFonts w:eastAsia="Times New Roman" w:cs="Times New Roman"/>
          <w:szCs w:val="24"/>
        </w:rPr>
        <w:t xml:space="preserve">» </w:t>
      </w:r>
      <w:r>
        <w:rPr>
          <w:rFonts w:eastAsia="Times New Roman" w:cs="Times New Roman"/>
          <w:szCs w:val="24"/>
        </w:rPr>
        <w:t xml:space="preserve">μέχρι τη στιγμή που είπε ότι δεν έχει λεφτά, είχε μέλη στο </w:t>
      </w:r>
      <w:r>
        <w:rPr>
          <w:rFonts w:eastAsia="Times New Roman" w:cs="Times New Roman"/>
          <w:szCs w:val="24"/>
        </w:rPr>
        <w:t>διοικητικό συμβούλιο</w:t>
      </w:r>
      <w:r>
        <w:rPr>
          <w:rFonts w:eastAsia="Times New Roman" w:cs="Times New Roman"/>
          <w:szCs w:val="24"/>
        </w:rPr>
        <w:t xml:space="preserve">, </w:t>
      </w:r>
      <w:proofErr w:type="spellStart"/>
      <w:r>
        <w:rPr>
          <w:rFonts w:eastAsia="Times New Roman" w:cs="Times New Roman"/>
          <w:szCs w:val="24"/>
        </w:rPr>
        <w:t>σόρταρε</w:t>
      </w:r>
      <w:proofErr w:type="spellEnd"/>
      <w:r>
        <w:rPr>
          <w:rFonts w:eastAsia="Times New Roman" w:cs="Times New Roman"/>
          <w:szCs w:val="24"/>
        </w:rPr>
        <w:t xml:space="preserve"> ανά τον</w:t>
      </w:r>
      <w:r>
        <w:rPr>
          <w:rFonts w:eastAsia="Times New Roman" w:cs="Times New Roman"/>
          <w:szCs w:val="24"/>
        </w:rPr>
        <w:t xml:space="preserve"> κόσμο και έλεγε, «Είναι δική μου η </w:t>
      </w:r>
      <w:r>
        <w:rPr>
          <w:rFonts w:eastAsia="Times New Roman" w:cs="Times New Roman"/>
          <w:szCs w:val="24"/>
        </w:rPr>
        <w:t>Εθνική Ασφαλιστική</w:t>
      </w:r>
      <w:r>
        <w:rPr>
          <w:rFonts w:eastAsia="Times New Roman" w:cs="Times New Roman"/>
          <w:szCs w:val="24"/>
        </w:rPr>
        <w:t xml:space="preserve">, δηλαδή είχε υπεραξίες πάνω σε αυτό. Είχε δύο μέλη στο </w:t>
      </w:r>
      <w:r>
        <w:rPr>
          <w:rFonts w:eastAsia="Times New Roman" w:cs="Times New Roman"/>
          <w:szCs w:val="24"/>
        </w:rPr>
        <w:t>διοικητικό συμβούλιο</w:t>
      </w:r>
      <w:r>
        <w:rPr>
          <w:rFonts w:eastAsia="Times New Roman" w:cs="Times New Roman"/>
          <w:szCs w:val="24"/>
        </w:rPr>
        <w:t>, κύριε Υπουργέ, ενώ έχει άλλη εταιρεία στην Ελλάδα και σταματούσε τα πάντα. Έλεγε, δηλαδή, «</w:t>
      </w:r>
      <w:r>
        <w:rPr>
          <w:rFonts w:eastAsia="Times New Roman" w:cs="Times New Roman"/>
          <w:szCs w:val="24"/>
        </w:rPr>
        <w:t xml:space="preserve">εδώ </w:t>
      </w:r>
      <w:r>
        <w:rPr>
          <w:rFonts w:eastAsia="Times New Roman" w:cs="Times New Roman"/>
          <w:szCs w:val="24"/>
        </w:rPr>
        <w:t>είναι η δικιά μου εταιρεία, δ</w:t>
      </w:r>
      <w:r>
        <w:rPr>
          <w:rFonts w:eastAsia="Times New Roman" w:cs="Times New Roman"/>
          <w:szCs w:val="24"/>
        </w:rPr>
        <w:t xml:space="preserve">εν θα προχωρήσετε αυτό και </w:t>
      </w:r>
      <w:r>
        <w:rPr>
          <w:rFonts w:eastAsia="Times New Roman" w:cs="Times New Roman"/>
          <w:szCs w:val="24"/>
        </w:rPr>
        <w:lastRenderedPageBreak/>
        <w:t>δεν θα προχωρήσετε το άλλο». Και πήρε εσωτερικά στοιχεία της εταιρείας. Και ερχόμαστε μετά από δύο χρόνια και λέει ότι δεν έχει λεφτά.</w:t>
      </w:r>
    </w:p>
    <w:p w14:paraId="1DA317F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Εδώ, όμως, θα μου πείτε: Τι δουλειά έχει  η Κυβέρνηση; Δεν έχει, κύριε, το 40% μέσω του ΤΧΣ το</w:t>
      </w:r>
      <w:r>
        <w:rPr>
          <w:rFonts w:eastAsia="Times New Roman" w:cs="Times New Roman"/>
          <w:szCs w:val="24"/>
        </w:rPr>
        <w:t xml:space="preserve"> ελληνικό κράτος;</w:t>
      </w:r>
    </w:p>
    <w:p w14:paraId="1DA317F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Σας παραδίδω, κύριε Υπουργέ -και σας παρακαλώ να δώσετε το </w:t>
      </w:r>
      <w:proofErr w:type="spellStart"/>
      <w:r>
        <w:rPr>
          <w:rFonts w:eastAsia="Times New Roman" w:cs="Times New Roman"/>
          <w:szCs w:val="24"/>
        </w:rPr>
        <w:t>στικάκι</w:t>
      </w:r>
      <w:proofErr w:type="spellEnd"/>
      <w:r>
        <w:rPr>
          <w:rFonts w:eastAsia="Times New Roman" w:cs="Times New Roman"/>
          <w:szCs w:val="24"/>
        </w:rPr>
        <w:t xml:space="preserve"> στον κύριο Υπουργό- συνομιλία επενδυτών με τον κ. </w:t>
      </w:r>
      <w:proofErr w:type="spellStart"/>
      <w:r>
        <w:rPr>
          <w:rFonts w:eastAsia="Times New Roman" w:cs="Times New Roman"/>
          <w:szCs w:val="24"/>
        </w:rPr>
        <w:t>Τσακαλώτο</w:t>
      </w:r>
      <w:proofErr w:type="spellEnd"/>
      <w:r>
        <w:rPr>
          <w:rFonts w:eastAsia="Times New Roman" w:cs="Times New Roman"/>
          <w:szCs w:val="24"/>
        </w:rPr>
        <w:t xml:space="preserve"> στις 11 Δεκεμβρίου του 2017, που διαβεβαιώνει τους επενδυτές ανά τον κόσμο ότι έχει τα λεφτά η </w:t>
      </w:r>
      <w:r>
        <w:rPr>
          <w:rFonts w:eastAsia="Times New Roman" w:cs="Times New Roman"/>
          <w:szCs w:val="24"/>
        </w:rPr>
        <w:t>«</w:t>
      </w:r>
      <w:r>
        <w:rPr>
          <w:rFonts w:eastAsia="Times New Roman" w:cs="Times New Roman"/>
          <w:szCs w:val="24"/>
          <w:lang w:val="en-US"/>
        </w:rPr>
        <w:t>EXIN</w:t>
      </w:r>
      <w:r>
        <w:rPr>
          <w:rFonts w:eastAsia="Times New Roman" w:cs="Times New Roman"/>
          <w:szCs w:val="24"/>
        </w:rPr>
        <w:t>»</w:t>
      </w:r>
      <w:r w:rsidRPr="0071445F">
        <w:rPr>
          <w:rFonts w:eastAsia="Times New Roman" w:cs="Times New Roman"/>
          <w:szCs w:val="24"/>
        </w:rPr>
        <w:t>.</w:t>
      </w:r>
    </w:p>
    <w:p w14:paraId="1DA317F2" w14:textId="77777777" w:rsidR="00984254" w:rsidRDefault="009E5B07">
      <w:pPr>
        <w:spacing w:line="600" w:lineRule="auto"/>
        <w:ind w:firstLine="720"/>
        <w:jc w:val="both"/>
        <w:rPr>
          <w:rFonts w:eastAsia="Times New Roman" w:cs="Times New Roman"/>
          <w:szCs w:val="24"/>
        </w:rPr>
      </w:pPr>
      <w:r w:rsidRPr="000D63A8">
        <w:rPr>
          <w:rFonts w:eastAsia="Times New Roman" w:cs="Times New Roman"/>
          <w:szCs w:val="24"/>
        </w:rPr>
        <w:t>(Στο σημ</w:t>
      </w:r>
      <w:r w:rsidRPr="000D63A8">
        <w:rPr>
          <w:rFonts w:eastAsia="Times New Roman" w:cs="Times New Roman"/>
          <w:szCs w:val="24"/>
        </w:rPr>
        <w:t xml:space="preserve">είο αυτό ο Βουλευτής κ. </w:t>
      </w:r>
      <w:r>
        <w:rPr>
          <w:rFonts w:eastAsia="Times New Roman" w:cs="Times New Roman"/>
          <w:szCs w:val="24"/>
        </w:rPr>
        <w:t xml:space="preserve">Οδυσσέας Κωνσταντινόπουλος καταθέτει για τα Πρακτικά το προαναφερθέν </w:t>
      </w:r>
      <w:proofErr w:type="spellStart"/>
      <w:r>
        <w:rPr>
          <w:rFonts w:eastAsia="Times New Roman" w:cs="Times New Roman"/>
          <w:szCs w:val="24"/>
        </w:rPr>
        <w:t>στικάκι</w:t>
      </w:r>
      <w:proofErr w:type="spellEnd"/>
      <w:r>
        <w:rPr>
          <w:rFonts w:eastAsia="Times New Roman" w:cs="Times New Roman"/>
          <w:szCs w:val="24"/>
        </w:rPr>
        <w:t>,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1DA317F3" w14:textId="77777777" w:rsidR="00984254" w:rsidRDefault="009E5B07">
      <w:pPr>
        <w:spacing w:line="600" w:lineRule="auto"/>
        <w:ind w:firstLine="720"/>
        <w:jc w:val="both"/>
        <w:rPr>
          <w:rFonts w:eastAsia="Times New Roman"/>
          <w:szCs w:val="24"/>
        </w:rPr>
      </w:pPr>
      <w:r>
        <w:rPr>
          <w:rFonts w:eastAsia="Times New Roman" w:cs="Times New Roman"/>
          <w:szCs w:val="24"/>
        </w:rPr>
        <w:t>Και ακούστε διαγωνισμό τώρα, κύριε Υπουργέ, π</w:t>
      </w:r>
      <w:r>
        <w:rPr>
          <w:rFonts w:eastAsia="Times New Roman" w:cs="Times New Roman"/>
          <w:szCs w:val="24"/>
        </w:rPr>
        <w:t xml:space="preserve">ου </w:t>
      </w:r>
      <w:r>
        <w:rPr>
          <w:rFonts w:eastAsia="Times New Roman" w:cs="Times New Roman"/>
          <w:szCs w:val="24"/>
        </w:rPr>
        <w:t xml:space="preserve">οργάνωσε </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MORGAN</w:t>
      </w:r>
      <w:r w:rsidRPr="007D2CFB">
        <w:rPr>
          <w:rFonts w:eastAsia="Times New Roman" w:cs="Times New Roman"/>
          <w:szCs w:val="24"/>
        </w:rPr>
        <w:t xml:space="preserve"> </w:t>
      </w:r>
      <w:r>
        <w:rPr>
          <w:rFonts w:eastAsia="Times New Roman" w:cs="Times New Roman"/>
          <w:szCs w:val="24"/>
          <w:lang w:val="en-US"/>
        </w:rPr>
        <w:t>STANLEY</w:t>
      </w:r>
      <w:r>
        <w:rPr>
          <w:rFonts w:eastAsia="Times New Roman" w:cs="Times New Roman"/>
          <w:szCs w:val="24"/>
        </w:rPr>
        <w:t>»</w:t>
      </w:r>
      <w:r w:rsidRPr="0071445F">
        <w:rPr>
          <w:rFonts w:eastAsia="Times New Roman" w:cs="Times New Roman"/>
          <w:szCs w:val="24"/>
        </w:rPr>
        <w:t xml:space="preserve">, </w:t>
      </w:r>
      <w:r>
        <w:rPr>
          <w:rFonts w:eastAsia="Times New Roman" w:cs="Times New Roman"/>
          <w:szCs w:val="24"/>
        </w:rPr>
        <w:t xml:space="preserve">το ΤΧΣ, γιατί το ΤΧΣ έχει το 40% </w:t>
      </w:r>
      <w:r>
        <w:rPr>
          <w:rFonts w:eastAsia="Times New Roman" w:cs="Times New Roman"/>
          <w:szCs w:val="24"/>
        </w:rPr>
        <w:t>της ΕΤΕ</w:t>
      </w:r>
      <w:r>
        <w:rPr>
          <w:rFonts w:eastAsia="Times New Roman" w:cs="Times New Roman"/>
          <w:szCs w:val="24"/>
        </w:rPr>
        <w:t xml:space="preserve">. Η εγγύηση σε έναν τόσο μεγάλο διαγωνισμό είναι 10% σε όλες τις πωλήσεις, κύριε Υπουργέ. Εσείς είστε νομικός και τα ξέρετε αυτά. Ακούστε εγγύηση που έβαλαν για τόσο μεγάλη εξαγορά. Πόσο λέτε, συνάδελφοι, ότι είναι η εγγύηση που έβαλαν υπέρ της </w:t>
      </w:r>
      <w:r>
        <w:rPr>
          <w:rFonts w:eastAsia="Times New Roman" w:cs="Times New Roman"/>
          <w:szCs w:val="24"/>
        </w:rPr>
        <w:t>«ΕΘΝΙΚΗΣ ΑΣ</w:t>
      </w:r>
      <w:r>
        <w:rPr>
          <w:rFonts w:eastAsia="Times New Roman" w:cs="Times New Roman"/>
          <w:szCs w:val="24"/>
        </w:rPr>
        <w:t>ΦΑΛΙΣΤΙΚΗΣ»</w:t>
      </w:r>
      <w:r>
        <w:rPr>
          <w:rFonts w:eastAsia="Times New Roman" w:cs="Times New Roman"/>
          <w:szCs w:val="24"/>
        </w:rPr>
        <w:t xml:space="preserve"> και αν κάποιος έκανε όλη </w:t>
      </w:r>
      <w:r>
        <w:rPr>
          <w:rFonts w:eastAsia="Times New Roman" w:cs="Times New Roman"/>
          <w:szCs w:val="24"/>
        </w:rPr>
        <w:lastRenderedPageBreak/>
        <w:t>αυτή τη διαδικασία;</w:t>
      </w:r>
      <w:r>
        <w:rPr>
          <w:rFonts w:eastAsia="Times New Roman" w:cs="Times New Roman"/>
          <w:szCs w:val="24"/>
        </w:rPr>
        <w:t xml:space="preserve"> </w:t>
      </w:r>
      <w:r>
        <w:rPr>
          <w:rFonts w:eastAsia="Times New Roman"/>
          <w:szCs w:val="24"/>
        </w:rPr>
        <w:t>Όχι 10% και ποσοστά. Μόλις πέντε εκατομμύρια σε πώληση ενός δισεκατομμυρίου! Δηλαδή, ένας τριγυρνούσε επί δύο χρόνια ανά τον κόσμο, έλεγε ότι «αυτό είναι περιουσιακό μου στοιχείο», έβγαζε λεφτά, έκαν</w:t>
      </w:r>
      <w:r>
        <w:rPr>
          <w:rFonts w:eastAsia="Times New Roman"/>
          <w:szCs w:val="24"/>
        </w:rPr>
        <w:t xml:space="preserve">ε οτιδήποτε και δεν υπάρχει </w:t>
      </w:r>
      <w:r>
        <w:rPr>
          <w:rFonts w:eastAsia="Times New Roman"/>
          <w:szCs w:val="24"/>
        </w:rPr>
        <w:t xml:space="preserve">δικαιοσύνη </w:t>
      </w:r>
      <w:r>
        <w:rPr>
          <w:rFonts w:eastAsia="Times New Roman"/>
          <w:szCs w:val="24"/>
        </w:rPr>
        <w:t>και ένας εισαγγελέας να τους καλέσει και να τους ρωτήσει γιατί έγινε αυτό!</w:t>
      </w:r>
    </w:p>
    <w:p w14:paraId="1DA317F4" w14:textId="77777777" w:rsidR="00984254" w:rsidRDefault="009E5B07">
      <w:pPr>
        <w:spacing w:line="600" w:lineRule="auto"/>
        <w:ind w:firstLine="720"/>
        <w:jc w:val="both"/>
        <w:rPr>
          <w:rFonts w:eastAsia="Times New Roman"/>
          <w:szCs w:val="24"/>
        </w:rPr>
      </w:pPr>
      <w:r>
        <w:rPr>
          <w:rFonts w:eastAsia="Times New Roman"/>
          <w:szCs w:val="24"/>
        </w:rPr>
        <w:t xml:space="preserve">Κύριε Υπουργέ, το κράτος έχει το 40%. Γιατί δεν παρεμβαίνει </w:t>
      </w:r>
      <w:r>
        <w:rPr>
          <w:rFonts w:eastAsia="Times New Roman"/>
          <w:szCs w:val="24"/>
        </w:rPr>
        <w:t xml:space="preserve">επ’ </w:t>
      </w:r>
      <w:r>
        <w:rPr>
          <w:rFonts w:eastAsia="Times New Roman"/>
          <w:szCs w:val="24"/>
        </w:rPr>
        <w:t xml:space="preserve">αυτού; Έχασε ή δεν έχασε η χώρα, η </w:t>
      </w:r>
      <w:r>
        <w:rPr>
          <w:rFonts w:eastAsia="Times New Roman"/>
          <w:szCs w:val="24"/>
        </w:rPr>
        <w:t>«ΕΘΝΙΚΗ ΑΣΦΑΛΙΣΤΙΚΗ»</w:t>
      </w:r>
      <w:r>
        <w:rPr>
          <w:rFonts w:eastAsia="Times New Roman"/>
          <w:szCs w:val="24"/>
        </w:rPr>
        <w:t xml:space="preserve"> </w:t>
      </w:r>
      <w:r>
        <w:rPr>
          <w:rFonts w:eastAsia="Times New Roman"/>
          <w:szCs w:val="24"/>
        </w:rPr>
        <w:t xml:space="preserve">με </w:t>
      </w:r>
      <w:r>
        <w:rPr>
          <w:rFonts w:eastAsia="Times New Roman"/>
          <w:szCs w:val="24"/>
        </w:rPr>
        <w:t xml:space="preserve">όλη αυτή </w:t>
      </w:r>
      <w:r>
        <w:rPr>
          <w:rFonts w:eastAsia="Times New Roman"/>
          <w:szCs w:val="24"/>
        </w:rPr>
        <w:t>τ</w:t>
      </w:r>
      <w:r>
        <w:rPr>
          <w:rFonts w:eastAsia="Times New Roman"/>
          <w:szCs w:val="24"/>
        </w:rPr>
        <w:t>η διαδικα</w:t>
      </w:r>
      <w:r>
        <w:rPr>
          <w:rFonts w:eastAsia="Times New Roman"/>
          <w:szCs w:val="24"/>
        </w:rPr>
        <w:t xml:space="preserve">σία; Θα πρέπει να διαλευκανθεί, ώστε να πιστέψει ο κόσμος και οι επενδυτές που έρχονται από το εξωτερικό, ότι εδώ δεν γίνονται παιχνίδια από την κυβέρνηση, κυβερνητικούς παράγοντες, πρέσβεις, Υπουργούς σε όλη αυτήν τη διαδικασία; Εγώ πιστεύω ότι εσείς δεν </w:t>
      </w:r>
      <w:r>
        <w:rPr>
          <w:rFonts w:eastAsia="Times New Roman"/>
          <w:szCs w:val="24"/>
        </w:rPr>
        <w:t xml:space="preserve">θέλετε να μην γίνει αυτό. </w:t>
      </w:r>
    </w:p>
    <w:p w14:paraId="1DA317F5" w14:textId="77777777" w:rsidR="00984254" w:rsidRDefault="009E5B07">
      <w:pPr>
        <w:spacing w:line="600" w:lineRule="auto"/>
        <w:ind w:firstLine="720"/>
        <w:jc w:val="both"/>
        <w:rPr>
          <w:rFonts w:eastAsia="Times New Roman"/>
          <w:szCs w:val="24"/>
        </w:rPr>
      </w:pPr>
      <w:r>
        <w:rPr>
          <w:rFonts w:eastAsia="Times New Roman"/>
          <w:szCs w:val="24"/>
        </w:rPr>
        <w:t xml:space="preserve">Εγώ σας προκαλώ -και το λέω δημόσια- ότι εδώ -και μετά έρχεται η </w:t>
      </w:r>
      <w:r>
        <w:rPr>
          <w:rFonts w:eastAsia="Times New Roman"/>
          <w:szCs w:val="24"/>
        </w:rPr>
        <w:t>«</w:t>
      </w:r>
      <w:proofErr w:type="spellStart"/>
      <w:r>
        <w:rPr>
          <w:rFonts w:eastAsia="Times New Roman" w:cs="Times New Roman"/>
          <w:bCs/>
          <w:szCs w:val="24"/>
        </w:rPr>
        <w:t>Folli</w:t>
      </w:r>
      <w:proofErr w:type="spellEnd"/>
      <w:r>
        <w:rPr>
          <w:rFonts w:eastAsia="Times New Roman" w:cs="Times New Roman"/>
          <w:bCs/>
          <w:szCs w:val="24"/>
        </w:rPr>
        <w:t xml:space="preserve"> </w:t>
      </w:r>
      <w:proofErr w:type="spellStart"/>
      <w:r>
        <w:rPr>
          <w:rFonts w:eastAsia="Times New Roman" w:cs="Times New Roman"/>
          <w:bCs/>
          <w:szCs w:val="24"/>
        </w:rPr>
        <w:t>Follie</w:t>
      </w:r>
      <w:proofErr w:type="spellEnd"/>
      <w:r>
        <w:rPr>
          <w:rFonts w:eastAsia="Times New Roman" w:cs="Times New Roman"/>
          <w:bCs/>
          <w:szCs w:val="24"/>
        </w:rPr>
        <w:t>»</w:t>
      </w:r>
      <w:r>
        <w:rPr>
          <w:rFonts w:eastAsia="Times New Roman"/>
          <w:szCs w:val="24"/>
        </w:rPr>
        <w:t>- υπάρχει ένα πολύ μεγάλο ζήτημα. Η Νέα Δημοκρατία, αγαπητοί συνάδελφοι, -και σας το λέω ευθέως- δεν έχει πει μια κουβέντα για αυτό, μα ούτε μια κουβέ</w:t>
      </w:r>
      <w:r>
        <w:rPr>
          <w:rFonts w:eastAsia="Times New Roman"/>
          <w:szCs w:val="24"/>
        </w:rPr>
        <w:t xml:space="preserve">ντα! Ούτε, όμως, και κάποιο άλλο κόμμα εντός της Αιθούσης έχει πει για αυτό το θέμα. Εάν ήσασταν στην Αντιπολίτευση θα κρεμόσασταν από την Εθνική Ασφαλιστική εσείς και οι συνδικαλιστές σας. Εμείς το θέτουμε. </w:t>
      </w:r>
    </w:p>
    <w:p w14:paraId="1DA317F6" w14:textId="77777777" w:rsidR="00984254" w:rsidRDefault="009E5B07">
      <w:pPr>
        <w:spacing w:line="600" w:lineRule="auto"/>
        <w:ind w:firstLine="720"/>
        <w:jc w:val="both"/>
        <w:rPr>
          <w:rFonts w:eastAsia="Times New Roman"/>
          <w:szCs w:val="24"/>
        </w:rPr>
      </w:pPr>
      <w:r>
        <w:rPr>
          <w:rFonts w:eastAsia="Times New Roman"/>
          <w:szCs w:val="24"/>
        </w:rPr>
        <w:t>Σας καταθέτω όλα τα στοιχεία που είπα και όλα τ</w:t>
      </w:r>
      <w:r>
        <w:rPr>
          <w:rFonts w:eastAsia="Times New Roman"/>
          <w:szCs w:val="24"/>
        </w:rPr>
        <w:t xml:space="preserve">α δημοσιεύματα. </w:t>
      </w:r>
    </w:p>
    <w:p w14:paraId="1DA317F7" w14:textId="77777777" w:rsidR="00984254" w:rsidRDefault="009E5B07">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ο Βουλευτής κ. Οδυσσέας Κωνσταντινόπουλος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DA317F8" w14:textId="77777777" w:rsidR="00984254" w:rsidRDefault="009E5B07">
      <w:pPr>
        <w:spacing w:line="600" w:lineRule="auto"/>
        <w:ind w:firstLine="720"/>
        <w:jc w:val="both"/>
        <w:rPr>
          <w:rFonts w:eastAsia="Times New Roman"/>
          <w:szCs w:val="24"/>
        </w:rPr>
      </w:pPr>
      <w:r>
        <w:rPr>
          <w:rFonts w:eastAsia="Times New Roman"/>
          <w:szCs w:val="24"/>
        </w:rPr>
        <w:t>Περιμένω, κύριε Υ</w:t>
      </w:r>
      <w:r>
        <w:rPr>
          <w:rFonts w:eastAsia="Times New Roman"/>
          <w:szCs w:val="24"/>
        </w:rPr>
        <w:t>πουργέ, να ερευνήσετε την υπόθεση, αν έγιναν παρεμβάσεις και γιατί επί δύο χρόνια δύο μεγάλες εταιρείες</w:t>
      </w:r>
      <w:r>
        <w:rPr>
          <w:rFonts w:eastAsia="Times New Roman"/>
          <w:szCs w:val="24"/>
        </w:rPr>
        <w:t xml:space="preserve">-σύμβουλοι </w:t>
      </w:r>
      <w:r>
        <w:rPr>
          <w:rFonts w:eastAsia="Times New Roman"/>
          <w:szCs w:val="24"/>
        </w:rPr>
        <w:t xml:space="preserve">που πήραν δέκα εκατομμύρια, δεν μπορούσαν να δουν ότι δεν έχουν τα λεφτά. Εν πάση </w:t>
      </w:r>
      <w:proofErr w:type="spellStart"/>
      <w:r>
        <w:rPr>
          <w:rFonts w:eastAsia="Times New Roman"/>
          <w:szCs w:val="24"/>
        </w:rPr>
        <w:t>περιπτώσει</w:t>
      </w:r>
      <w:proofErr w:type="spellEnd"/>
      <w:r>
        <w:rPr>
          <w:rFonts w:eastAsia="Times New Roman"/>
          <w:szCs w:val="24"/>
        </w:rPr>
        <w:t>, ας μας εξηγήσει κάποιος γιατί δεν έγινε αυτή η π</w:t>
      </w:r>
      <w:r>
        <w:rPr>
          <w:rFonts w:eastAsia="Times New Roman"/>
          <w:szCs w:val="24"/>
        </w:rPr>
        <w:t xml:space="preserve">ώληση. Πώς γίνεται σε ένα κράτος, που θέλουμε επενδυτές, να μην είναι όλα στη διαφάνεια; </w:t>
      </w:r>
    </w:p>
    <w:p w14:paraId="1DA317F9" w14:textId="77777777" w:rsidR="00984254" w:rsidRDefault="009E5B07">
      <w:pPr>
        <w:spacing w:line="600" w:lineRule="auto"/>
        <w:ind w:firstLine="720"/>
        <w:jc w:val="both"/>
        <w:rPr>
          <w:rFonts w:eastAsia="Times New Roman"/>
          <w:szCs w:val="24"/>
        </w:rPr>
      </w:pPr>
      <w:r>
        <w:rPr>
          <w:rFonts w:eastAsia="Times New Roman"/>
          <w:szCs w:val="24"/>
        </w:rPr>
        <w:t>Εγώ, κύριε Υπουργέ, σας εμπιστεύομαι για αυτό. Είμαι σίγουρος ότι φεύγοντας από εδώ</w:t>
      </w:r>
      <w:r>
        <w:rPr>
          <w:rFonts w:eastAsia="Times New Roman"/>
          <w:szCs w:val="24"/>
        </w:rPr>
        <w:t>,</w:t>
      </w:r>
      <w:r>
        <w:rPr>
          <w:rFonts w:eastAsia="Times New Roman"/>
          <w:szCs w:val="24"/>
        </w:rPr>
        <w:t xml:space="preserve"> εσείς πρώτος θα ενημερώσετε τον Πρωθυπουργό και θα του ζητήσετε να δει και τη </w:t>
      </w:r>
      <w:r>
        <w:rPr>
          <w:rFonts w:eastAsia="Times New Roman"/>
          <w:szCs w:val="24"/>
        </w:rPr>
        <w:t>«</w:t>
      </w:r>
      <w:r w:rsidRPr="004868BD">
        <w:rPr>
          <w:rFonts w:eastAsia="Times New Roman" w:cs="Times New Roman"/>
          <w:bCs/>
          <w:szCs w:val="24"/>
        </w:rPr>
        <w:t>FO</w:t>
      </w:r>
      <w:r w:rsidRPr="004868BD">
        <w:rPr>
          <w:rFonts w:eastAsia="Times New Roman" w:cs="Times New Roman"/>
          <w:bCs/>
          <w:szCs w:val="24"/>
        </w:rPr>
        <w:t>LLI FOLLIE</w:t>
      </w:r>
      <w:r>
        <w:rPr>
          <w:rFonts w:eastAsia="Times New Roman" w:cs="Times New Roman"/>
          <w:bCs/>
          <w:szCs w:val="24"/>
        </w:rPr>
        <w:t>»</w:t>
      </w:r>
      <w:r w:rsidRPr="004868BD">
        <w:rPr>
          <w:rFonts w:eastAsia="Times New Roman" w:cs="Times New Roman"/>
          <w:bCs/>
          <w:szCs w:val="24"/>
        </w:rPr>
        <w:t xml:space="preserve">. </w:t>
      </w:r>
      <w:r>
        <w:rPr>
          <w:rFonts w:eastAsia="Times New Roman"/>
          <w:szCs w:val="24"/>
        </w:rPr>
        <w:t xml:space="preserve">Εκεί έλεγαν ότι είχε πεντακόσια εκατομμύρια και η Επιτροπή Κεφαλαιαγοράς λέει ότι έχει εκατό σήμερα. Το λένε τα δημοσιεύματα, δεν το λέω εγώ. </w:t>
      </w:r>
    </w:p>
    <w:p w14:paraId="1DA317FA" w14:textId="77777777" w:rsidR="00984254" w:rsidRDefault="009E5B07">
      <w:pPr>
        <w:spacing w:line="600" w:lineRule="auto"/>
        <w:ind w:firstLine="720"/>
        <w:jc w:val="both"/>
        <w:rPr>
          <w:rFonts w:eastAsia="Times New Roman"/>
          <w:szCs w:val="24"/>
        </w:rPr>
      </w:pPr>
      <w:r>
        <w:rPr>
          <w:rFonts w:eastAsia="Times New Roman"/>
          <w:szCs w:val="24"/>
        </w:rPr>
        <w:t>Μια επένδυση, κύριοι συνάδελφοι, που λέει ένας επενδυτής ότι έχει αγοράσει ένα δισεκατομμύριο και το</w:t>
      </w:r>
      <w:r>
        <w:rPr>
          <w:rFonts w:eastAsia="Times New Roman"/>
          <w:szCs w:val="24"/>
        </w:rPr>
        <w:t xml:space="preserve"> γυρίζει ανά την Ευρώπη και ανά τον κόσμο,</w:t>
      </w:r>
      <w:r>
        <w:rPr>
          <w:rFonts w:eastAsia="Times New Roman"/>
          <w:szCs w:val="24"/>
        </w:rPr>
        <w:t xml:space="preserve"> </w:t>
      </w:r>
      <w:r>
        <w:rPr>
          <w:rFonts w:eastAsia="Times New Roman"/>
          <w:szCs w:val="24"/>
        </w:rPr>
        <w:t xml:space="preserve">μπορεί να </w:t>
      </w:r>
      <w:proofErr w:type="spellStart"/>
      <w:r>
        <w:rPr>
          <w:rFonts w:eastAsia="Times New Roman"/>
          <w:szCs w:val="24"/>
        </w:rPr>
        <w:t>σορτάρει</w:t>
      </w:r>
      <w:proofErr w:type="spellEnd"/>
      <w:r>
        <w:rPr>
          <w:rFonts w:eastAsia="Times New Roman"/>
          <w:szCs w:val="24"/>
        </w:rPr>
        <w:t xml:space="preserve"> δισεκατομμύρια. </w:t>
      </w:r>
    </w:p>
    <w:p w14:paraId="1DA317FB" w14:textId="77777777" w:rsidR="00984254" w:rsidRDefault="009E5B07">
      <w:pPr>
        <w:spacing w:line="600" w:lineRule="auto"/>
        <w:ind w:firstLine="720"/>
        <w:jc w:val="both"/>
        <w:rPr>
          <w:rFonts w:eastAsia="Times New Roman"/>
          <w:szCs w:val="24"/>
        </w:rPr>
      </w:pPr>
      <w:r w:rsidRPr="00A605F6">
        <w:rPr>
          <w:rFonts w:eastAsia="Times New Roman"/>
          <w:b/>
          <w:szCs w:val="24"/>
        </w:rPr>
        <w:lastRenderedPageBreak/>
        <w:t>ΠΑΝΑΓΙΩΤΑ ΚΟΖΟΜΠΟΛΗ</w:t>
      </w:r>
      <w:r>
        <w:rPr>
          <w:rFonts w:eastAsia="Times New Roman"/>
          <w:b/>
          <w:szCs w:val="24"/>
        </w:rPr>
        <w:t xml:space="preserve"> </w:t>
      </w:r>
      <w:r w:rsidRPr="00A605F6">
        <w:rPr>
          <w:rFonts w:eastAsia="Times New Roman"/>
          <w:b/>
          <w:szCs w:val="24"/>
        </w:rPr>
        <w:t>-</w:t>
      </w:r>
      <w:r>
        <w:rPr>
          <w:rFonts w:eastAsia="Times New Roman"/>
          <w:b/>
          <w:szCs w:val="24"/>
        </w:rPr>
        <w:t xml:space="preserve"> </w:t>
      </w:r>
      <w:r w:rsidRPr="00A605F6">
        <w:rPr>
          <w:rFonts w:eastAsia="Times New Roman"/>
          <w:b/>
          <w:szCs w:val="24"/>
        </w:rPr>
        <w:t>ΑΜΑΝΑΤΙΔΗ:</w:t>
      </w:r>
      <w:r>
        <w:rPr>
          <w:rFonts w:eastAsia="Times New Roman"/>
          <w:szCs w:val="24"/>
        </w:rPr>
        <w:t xml:space="preserve"> Υπάρχει και χρόνος.</w:t>
      </w:r>
    </w:p>
    <w:p w14:paraId="1DA317FC" w14:textId="77777777" w:rsidR="00984254" w:rsidRDefault="009E5B07">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Και επειδή σας βλέπω ότι έχετε...</w:t>
      </w:r>
    </w:p>
    <w:p w14:paraId="1DA317FD" w14:textId="77777777" w:rsidR="00984254" w:rsidRDefault="009E5B07">
      <w:pPr>
        <w:spacing w:line="600" w:lineRule="auto"/>
        <w:ind w:firstLine="720"/>
        <w:jc w:val="both"/>
        <w:rPr>
          <w:rFonts w:eastAsia="Times New Roman"/>
          <w:szCs w:val="24"/>
        </w:rPr>
      </w:pPr>
      <w:r w:rsidRPr="00A605F6">
        <w:rPr>
          <w:rFonts w:eastAsia="Times New Roman"/>
          <w:b/>
          <w:szCs w:val="24"/>
        </w:rPr>
        <w:t>ΠΡΟΕΔΡΕΥΩΝ (Δημήτριος Καμμένος):</w:t>
      </w:r>
      <w:r w:rsidRPr="00A605F6">
        <w:rPr>
          <w:rFonts w:eastAsia="Times New Roman"/>
          <w:szCs w:val="24"/>
        </w:rPr>
        <w:t xml:space="preserve"> Κύριε Κωνσταντινόπουλε, έχετε</w:t>
      </w:r>
      <w:r w:rsidRPr="00A605F6">
        <w:rPr>
          <w:rFonts w:eastAsia="Times New Roman"/>
          <w:szCs w:val="24"/>
        </w:rPr>
        <w:t xml:space="preserve"> ξεπεράσει κατά ένα λεπτό και τη δευτερολογία σας. Μην ανοίγουμε συζήτηση</w:t>
      </w:r>
      <w:r>
        <w:rPr>
          <w:rFonts w:eastAsia="Times New Roman"/>
          <w:szCs w:val="24"/>
        </w:rPr>
        <w:t>,</w:t>
      </w:r>
      <w:r w:rsidRPr="00A605F6">
        <w:rPr>
          <w:rFonts w:eastAsia="Times New Roman"/>
          <w:szCs w:val="24"/>
        </w:rPr>
        <w:t xml:space="preserve"> σας παρακαλώ.</w:t>
      </w:r>
    </w:p>
    <w:p w14:paraId="1DA317FE" w14:textId="77777777" w:rsidR="00984254" w:rsidRDefault="009E5B07">
      <w:pPr>
        <w:spacing w:line="600" w:lineRule="auto"/>
        <w:ind w:firstLine="720"/>
        <w:jc w:val="both"/>
        <w:rPr>
          <w:rFonts w:eastAsia="Times New Roman"/>
          <w:b/>
          <w:szCs w:val="24"/>
        </w:rPr>
      </w:pPr>
      <w:r>
        <w:rPr>
          <w:rFonts w:eastAsia="Times New Roman"/>
          <w:b/>
          <w:szCs w:val="24"/>
        </w:rPr>
        <w:t xml:space="preserve">ΠΑΝΑΓΙΩΤΑ ΚΟΖΟΜΠΟΛΗ - ΑΜΑΝΑΤΙΔΗ: </w:t>
      </w:r>
      <w:r>
        <w:rPr>
          <w:rFonts w:eastAsia="Times New Roman"/>
          <w:szCs w:val="24"/>
        </w:rPr>
        <w:t>Πόση ώρα θα μιλάει για άσχετα θέματα;</w:t>
      </w:r>
    </w:p>
    <w:p w14:paraId="1DA317FF" w14:textId="77777777" w:rsidR="00984254" w:rsidRDefault="009E5B07">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w:t>
      </w:r>
      <w:r w:rsidRPr="00A605F6">
        <w:rPr>
          <w:rFonts w:eastAsia="Times New Roman"/>
          <w:szCs w:val="24"/>
        </w:rPr>
        <w:t>Σας καταλαβαίνω ότι αυτό το θέμα δεν σας αρέσει.</w:t>
      </w:r>
      <w:r>
        <w:rPr>
          <w:rFonts w:eastAsia="Times New Roman"/>
          <w:szCs w:val="24"/>
        </w:rPr>
        <w:t xml:space="preserve"> Σας καταλαβαίνω. Εδ</w:t>
      </w:r>
      <w:r>
        <w:rPr>
          <w:rFonts w:eastAsia="Times New Roman"/>
          <w:szCs w:val="24"/>
        </w:rPr>
        <w:t xml:space="preserve">ώ και ενάμισι χρόνο κάνουμε ερώτηση και δεν έρχεται ο κ. </w:t>
      </w:r>
      <w:proofErr w:type="spellStart"/>
      <w:r>
        <w:rPr>
          <w:rFonts w:eastAsia="Times New Roman"/>
          <w:szCs w:val="24"/>
        </w:rPr>
        <w:t>Τσακαλώτος</w:t>
      </w:r>
      <w:proofErr w:type="spellEnd"/>
      <w:r>
        <w:rPr>
          <w:rFonts w:eastAsia="Times New Roman"/>
          <w:szCs w:val="24"/>
        </w:rPr>
        <w:t xml:space="preserve"> να απαντήσει, κυρία </w:t>
      </w:r>
      <w:proofErr w:type="spellStart"/>
      <w:r>
        <w:rPr>
          <w:rFonts w:eastAsia="Times New Roman"/>
          <w:szCs w:val="24"/>
        </w:rPr>
        <w:t>Κοζομπόλη</w:t>
      </w:r>
      <w:proofErr w:type="spellEnd"/>
      <w:r>
        <w:rPr>
          <w:rFonts w:eastAsia="Times New Roman"/>
          <w:szCs w:val="24"/>
        </w:rPr>
        <w:t>.</w:t>
      </w:r>
    </w:p>
    <w:p w14:paraId="1DA31800" w14:textId="77777777" w:rsidR="00984254" w:rsidRDefault="009E5B07">
      <w:pPr>
        <w:spacing w:line="600" w:lineRule="auto"/>
        <w:ind w:firstLine="720"/>
        <w:jc w:val="both"/>
        <w:rPr>
          <w:rFonts w:eastAsia="Times New Roman"/>
          <w:szCs w:val="24"/>
        </w:rPr>
      </w:pPr>
      <w:r>
        <w:rPr>
          <w:rFonts w:eastAsia="Times New Roman"/>
          <w:szCs w:val="24"/>
        </w:rPr>
        <w:t xml:space="preserve">Τελειώνω με αυτό, κύριε Υπουργέ. Σήμερα είναι μια καλή μέρα για εμάς, κύριοι συνάδελφοι. Πρώτα από όλα είναι η πρώτη μέρα του καλοκαιριού. Όμως, στην Ισπανία, κύριε Υπουργέ, τόσο η εκεί </w:t>
      </w:r>
      <w:r>
        <w:rPr>
          <w:rFonts w:eastAsia="Times New Roman"/>
          <w:szCs w:val="24"/>
        </w:rPr>
        <w:t>«</w:t>
      </w:r>
      <w:r>
        <w:rPr>
          <w:rFonts w:eastAsia="Times New Roman"/>
          <w:szCs w:val="24"/>
        </w:rPr>
        <w:t>Νέα Δημοκρατία</w:t>
      </w:r>
      <w:r>
        <w:rPr>
          <w:rFonts w:eastAsia="Times New Roman"/>
          <w:szCs w:val="24"/>
        </w:rPr>
        <w:t>»</w:t>
      </w:r>
      <w:r>
        <w:rPr>
          <w:rFonts w:eastAsia="Times New Roman"/>
          <w:szCs w:val="24"/>
        </w:rPr>
        <w:t xml:space="preserve"> όσο και ο </w:t>
      </w:r>
      <w:r>
        <w:rPr>
          <w:rFonts w:eastAsia="Times New Roman"/>
          <w:szCs w:val="24"/>
        </w:rPr>
        <w:t>«</w:t>
      </w:r>
      <w:r>
        <w:rPr>
          <w:rFonts w:eastAsia="Times New Roman"/>
          <w:szCs w:val="24"/>
        </w:rPr>
        <w:t>ΣΥΡΙΖΑ</w:t>
      </w:r>
      <w:r>
        <w:rPr>
          <w:rFonts w:eastAsia="Times New Roman"/>
          <w:szCs w:val="24"/>
        </w:rPr>
        <w:t>»</w:t>
      </w:r>
      <w:r>
        <w:rPr>
          <w:rFonts w:eastAsia="Times New Roman"/>
          <w:szCs w:val="24"/>
        </w:rPr>
        <w:t xml:space="preserve"> έχασαν. Έρχονται οι σοσιαλιστές. Ε</w:t>
      </w:r>
      <w:r>
        <w:rPr>
          <w:rFonts w:eastAsia="Times New Roman"/>
          <w:szCs w:val="24"/>
        </w:rPr>
        <w:t>ρχόμαστε και εμείς.</w:t>
      </w:r>
    </w:p>
    <w:p w14:paraId="1DA31801" w14:textId="77777777" w:rsidR="00984254" w:rsidRDefault="009E5B07">
      <w:pPr>
        <w:spacing w:line="600" w:lineRule="auto"/>
        <w:ind w:firstLine="720"/>
        <w:jc w:val="both"/>
        <w:rPr>
          <w:rFonts w:eastAsia="Times New Roman"/>
          <w:szCs w:val="24"/>
        </w:rPr>
      </w:pPr>
      <w:r>
        <w:rPr>
          <w:rFonts w:eastAsia="Times New Roman"/>
          <w:szCs w:val="24"/>
        </w:rPr>
        <w:t>Σας ευχαριστώ.</w:t>
      </w:r>
    </w:p>
    <w:p w14:paraId="1DA3180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 - ΔΗΜΑΡ)</w:t>
      </w:r>
    </w:p>
    <w:p w14:paraId="1DA31803" w14:textId="77777777" w:rsidR="00984254" w:rsidRDefault="009E5B07">
      <w:pPr>
        <w:spacing w:line="600" w:lineRule="auto"/>
        <w:ind w:firstLine="720"/>
        <w:jc w:val="both"/>
        <w:rPr>
          <w:rFonts w:eastAsia="Times New Roman"/>
          <w:bCs/>
          <w:szCs w:val="24"/>
        </w:rPr>
      </w:pPr>
      <w:r>
        <w:rPr>
          <w:rFonts w:eastAsia="Times New Roman"/>
          <w:b/>
          <w:bCs/>
          <w:szCs w:val="24"/>
        </w:rPr>
        <w:t xml:space="preserve">ΠΡΟΕΔΡΕΥΩΝ (Δημήτριος Καμμένος): </w:t>
      </w:r>
      <w:r w:rsidRPr="00A605F6">
        <w:rPr>
          <w:rFonts w:eastAsia="Times New Roman"/>
          <w:bCs/>
          <w:szCs w:val="24"/>
        </w:rPr>
        <w:t>Ευχαριστούμε τον κ. Κωνσταντινόπουλο και για την κατάληξη της ομιλίας του.</w:t>
      </w:r>
    </w:p>
    <w:p w14:paraId="1DA31804" w14:textId="77777777" w:rsidR="00984254" w:rsidRDefault="009E5B07">
      <w:pPr>
        <w:spacing w:line="600" w:lineRule="auto"/>
        <w:ind w:firstLine="720"/>
        <w:jc w:val="both"/>
        <w:rPr>
          <w:rFonts w:eastAsia="Times New Roman"/>
          <w:bCs/>
          <w:szCs w:val="24"/>
        </w:rPr>
      </w:pPr>
      <w:r w:rsidRPr="00A605F6">
        <w:rPr>
          <w:rFonts w:eastAsia="Times New Roman"/>
          <w:bCs/>
          <w:szCs w:val="24"/>
        </w:rPr>
        <w:t xml:space="preserve">Παρακαλώ πολύ τον κ. Γεώργιο </w:t>
      </w:r>
      <w:proofErr w:type="spellStart"/>
      <w:r w:rsidRPr="00A605F6">
        <w:rPr>
          <w:rFonts w:eastAsia="Times New Roman"/>
          <w:bCs/>
          <w:szCs w:val="24"/>
        </w:rPr>
        <w:t>Αρβανιτ</w:t>
      </w:r>
      <w:r w:rsidRPr="00A605F6">
        <w:rPr>
          <w:rFonts w:eastAsia="Times New Roman"/>
          <w:bCs/>
          <w:szCs w:val="24"/>
        </w:rPr>
        <w:t>ίδη</w:t>
      </w:r>
      <w:proofErr w:type="spellEnd"/>
      <w:r w:rsidRPr="00A605F6">
        <w:rPr>
          <w:rFonts w:eastAsia="Times New Roman"/>
          <w:bCs/>
          <w:szCs w:val="24"/>
        </w:rPr>
        <w:t xml:space="preserve">, Βουλευτή </w:t>
      </w:r>
      <w:r>
        <w:rPr>
          <w:rFonts w:eastAsia="Times New Roman"/>
          <w:bCs/>
          <w:szCs w:val="24"/>
        </w:rPr>
        <w:t>Β΄</w:t>
      </w:r>
      <w:r w:rsidRPr="00A605F6">
        <w:rPr>
          <w:rFonts w:eastAsia="Times New Roman"/>
          <w:bCs/>
          <w:szCs w:val="24"/>
        </w:rPr>
        <w:t xml:space="preserve"> Περιφέρειας Θεσσαλονίκης</w:t>
      </w:r>
      <w:r>
        <w:rPr>
          <w:rFonts w:eastAsia="Times New Roman"/>
          <w:bCs/>
          <w:szCs w:val="24"/>
        </w:rPr>
        <w:t>,</w:t>
      </w:r>
      <w:r w:rsidRPr="00A605F6">
        <w:rPr>
          <w:rFonts w:eastAsia="Times New Roman"/>
          <w:bCs/>
          <w:szCs w:val="24"/>
        </w:rPr>
        <w:t xml:space="preserve"> να πάρει τον λόγο για την </w:t>
      </w:r>
      <w:proofErr w:type="spellStart"/>
      <w:r w:rsidRPr="00A605F6">
        <w:rPr>
          <w:rFonts w:eastAsia="Times New Roman"/>
          <w:bCs/>
          <w:szCs w:val="24"/>
        </w:rPr>
        <w:t>πρωτομιλία</w:t>
      </w:r>
      <w:proofErr w:type="spellEnd"/>
      <w:r w:rsidRPr="00A605F6">
        <w:rPr>
          <w:rFonts w:eastAsia="Times New Roman"/>
          <w:bCs/>
          <w:szCs w:val="24"/>
        </w:rPr>
        <w:t xml:space="preserve"> του.</w:t>
      </w:r>
      <w:r w:rsidRPr="004868BD">
        <w:rPr>
          <w:rFonts w:eastAsia="Times New Roman"/>
          <w:bCs/>
          <w:szCs w:val="24"/>
        </w:rPr>
        <w:t xml:space="preserve"> </w:t>
      </w:r>
    </w:p>
    <w:p w14:paraId="1DA31805" w14:textId="77777777" w:rsidR="00984254" w:rsidRDefault="009E5B07">
      <w:pPr>
        <w:spacing w:line="600" w:lineRule="auto"/>
        <w:ind w:firstLine="720"/>
        <w:jc w:val="both"/>
        <w:rPr>
          <w:rFonts w:eastAsia="Times New Roman"/>
          <w:szCs w:val="24"/>
        </w:rPr>
      </w:pPr>
      <w:r>
        <w:rPr>
          <w:rFonts w:eastAsia="Times New Roman"/>
          <w:bCs/>
          <w:szCs w:val="24"/>
        </w:rPr>
        <w:t xml:space="preserve">Κύριε συνάδελφε, εσείς έχετε τρία λεπτά για την </w:t>
      </w:r>
      <w:proofErr w:type="spellStart"/>
      <w:r>
        <w:rPr>
          <w:rFonts w:eastAsia="Times New Roman"/>
          <w:bCs/>
          <w:szCs w:val="24"/>
        </w:rPr>
        <w:t>πρωτομιλία</w:t>
      </w:r>
      <w:proofErr w:type="spellEnd"/>
      <w:r>
        <w:rPr>
          <w:rFonts w:eastAsia="Times New Roman"/>
          <w:bCs/>
          <w:szCs w:val="24"/>
        </w:rPr>
        <w:t xml:space="preserve"> σας και δύο λεπτά για τη δευτερολογία σας.</w:t>
      </w:r>
    </w:p>
    <w:p w14:paraId="1DA31806" w14:textId="77777777" w:rsidR="00984254" w:rsidRDefault="009E5B07">
      <w:pPr>
        <w:spacing w:line="600" w:lineRule="auto"/>
        <w:ind w:firstLine="720"/>
        <w:jc w:val="both"/>
        <w:rPr>
          <w:rFonts w:eastAsia="Times New Roman"/>
          <w:szCs w:val="24"/>
        </w:rPr>
      </w:pPr>
      <w:r>
        <w:rPr>
          <w:rFonts w:eastAsia="Times New Roman"/>
          <w:b/>
          <w:szCs w:val="24"/>
        </w:rPr>
        <w:t>ΓΕΩΡΓΙΟΣ ΑΡΒΑΝΙΤΙΔΗΣ</w:t>
      </w:r>
      <w:r w:rsidRPr="004868BD">
        <w:rPr>
          <w:rFonts w:eastAsia="Times New Roman"/>
          <w:b/>
          <w:szCs w:val="24"/>
        </w:rPr>
        <w:t xml:space="preserve">: </w:t>
      </w:r>
      <w:r w:rsidRPr="004868BD">
        <w:rPr>
          <w:rFonts w:eastAsia="Times New Roman"/>
          <w:szCs w:val="24"/>
        </w:rPr>
        <w:t>Θα εξαντλήσω</w:t>
      </w:r>
      <w:r>
        <w:rPr>
          <w:rFonts w:eastAsia="Times New Roman"/>
          <w:szCs w:val="24"/>
        </w:rPr>
        <w:t xml:space="preserve"> όλο τον χρόνο, κύριε Πρόεδρε</w:t>
      </w:r>
      <w:r w:rsidRPr="004868BD">
        <w:rPr>
          <w:rFonts w:eastAsia="Times New Roman"/>
          <w:szCs w:val="24"/>
        </w:rPr>
        <w:t>.</w:t>
      </w:r>
    </w:p>
    <w:p w14:paraId="1DA31807" w14:textId="77777777" w:rsidR="00984254" w:rsidRDefault="009E5B07">
      <w:pPr>
        <w:spacing w:line="600" w:lineRule="auto"/>
        <w:ind w:firstLine="720"/>
        <w:jc w:val="both"/>
        <w:rPr>
          <w:rFonts w:eastAsia="Times New Roman"/>
          <w:bCs/>
          <w:szCs w:val="24"/>
        </w:rPr>
      </w:pPr>
      <w:r>
        <w:rPr>
          <w:rFonts w:eastAsia="Times New Roman"/>
          <w:b/>
          <w:bCs/>
          <w:szCs w:val="24"/>
        </w:rPr>
        <w:t>ΠΡΟΕΔΡΕΥΩΝ (Δημήτριος Καμμένος):</w:t>
      </w:r>
      <w:r w:rsidRPr="00DC30E2">
        <w:rPr>
          <w:rFonts w:eastAsia="Times New Roman"/>
          <w:bCs/>
          <w:szCs w:val="24"/>
        </w:rPr>
        <w:t xml:space="preserve"> Βεβαίως. </w:t>
      </w:r>
      <w:r>
        <w:rPr>
          <w:rFonts w:eastAsia="Times New Roman"/>
          <w:bCs/>
          <w:szCs w:val="24"/>
        </w:rPr>
        <w:t>Απλώς σας ενημερώσω.</w:t>
      </w:r>
    </w:p>
    <w:p w14:paraId="1DA31808" w14:textId="77777777" w:rsidR="00984254" w:rsidRDefault="009E5B07">
      <w:pPr>
        <w:spacing w:line="600" w:lineRule="auto"/>
        <w:ind w:firstLine="720"/>
        <w:jc w:val="both"/>
        <w:rPr>
          <w:rFonts w:eastAsia="Times New Roman"/>
          <w:b/>
          <w:bCs/>
          <w:szCs w:val="24"/>
        </w:rPr>
      </w:pPr>
      <w:r>
        <w:rPr>
          <w:rFonts w:eastAsia="Times New Roman"/>
          <w:bCs/>
          <w:szCs w:val="24"/>
        </w:rPr>
        <w:t xml:space="preserve">Έχετε τον λόγο. </w:t>
      </w:r>
    </w:p>
    <w:p w14:paraId="1DA31809" w14:textId="77777777" w:rsidR="00984254" w:rsidRDefault="009E5B07">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Κυρίες και κύριοι συνάδελφοι, η ανεξάρτητη </w:t>
      </w:r>
      <w:r>
        <w:rPr>
          <w:rFonts w:eastAsia="Times New Roman"/>
          <w:szCs w:val="24"/>
        </w:rPr>
        <w:t xml:space="preserve">δικαιοσύνη </w:t>
      </w:r>
      <w:r>
        <w:rPr>
          <w:rFonts w:eastAsia="Times New Roman"/>
          <w:szCs w:val="24"/>
        </w:rPr>
        <w:t>είναι πυλώνας δημοκρατίας σε ένα κράτος δικαίου. Έτσι λένε οι νομικοί που είναι και πάρα πολλοί μέσα</w:t>
      </w:r>
      <w:r>
        <w:rPr>
          <w:rFonts w:eastAsia="Times New Roman"/>
          <w:szCs w:val="24"/>
        </w:rPr>
        <w:t xml:space="preserve"> </w:t>
      </w:r>
      <w:r>
        <w:rPr>
          <w:rFonts w:eastAsia="Times New Roman"/>
          <w:szCs w:val="24"/>
        </w:rPr>
        <w:t xml:space="preserve">σ’ </w:t>
      </w:r>
      <w:r>
        <w:rPr>
          <w:rFonts w:eastAsia="Times New Roman"/>
          <w:szCs w:val="24"/>
        </w:rPr>
        <w:t xml:space="preserve">αυτήν την Αίθουσα. </w:t>
      </w:r>
    </w:p>
    <w:p w14:paraId="1DA3180A" w14:textId="77777777" w:rsidR="00984254" w:rsidRDefault="009E5B07">
      <w:pPr>
        <w:spacing w:line="600" w:lineRule="auto"/>
        <w:ind w:firstLine="720"/>
        <w:jc w:val="both"/>
        <w:rPr>
          <w:rFonts w:eastAsia="Times New Roman"/>
          <w:szCs w:val="24"/>
        </w:rPr>
      </w:pPr>
      <w:r>
        <w:rPr>
          <w:rFonts w:eastAsia="Times New Roman"/>
          <w:szCs w:val="24"/>
        </w:rPr>
        <w:lastRenderedPageBreak/>
        <w:t xml:space="preserve">Η αποτελεσματική </w:t>
      </w:r>
      <w:r>
        <w:rPr>
          <w:rFonts w:eastAsia="Times New Roman"/>
          <w:szCs w:val="24"/>
        </w:rPr>
        <w:t>δικαιοσύνη</w:t>
      </w:r>
      <w:r>
        <w:rPr>
          <w:rFonts w:eastAsia="Times New Roman"/>
          <w:szCs w:val="24"/>
        </w:rPr>
        <w:t xml:space="preserve">, βέβαια, είναι πυλώνας ανάπτυξης και ευημερίας των πολιτών. Και όταν, βέβαια, έχουμε το συνδυασμό ανεξάρτητης και αποτελεσματικής </w:t>
      </w:r>
      <w:r>
        <w:rPr>
          <w:rFonts w:eastAsia="Times New Roman"/>
          <w:szCs w:val="24"/>
        </w:rPr>
        <w:t>δικαιοσύνης</w:t>
      </w:r>
      <w:r>
        <w:rPr>
          <w:rFonts w:eastAsia="Times New Roman"/>
          <w:szCs w:val="24"/>
        </w:rPr>
        <w:t xml:space="preserve">, τότε έχουμε έναν ισχυρό θεσμό. Ο θεσμός αυτός είναι θεμέλιος </w:t>
      </w:r>
      <w:r>
        <w:rPr>
          <w:rFonts w:eastAsia="Times New Roman"/>
          <w:szCs w:val="24"/>
        </w:rPr>
        <w:t>λίθος κάθε σύγχρονου δυτικού κράτους που θέλει να αντιμετωπίζει τις προσκλήσεις της εποχής μας με αυτοπεποίθηση και αισιοδοξία.</w:t>
      </w:r>
    </w:p>
    <w:p w14:paraId="1DA3180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Στη χώρα μας κάναμε για πολλές δεκαετίες προσπάθεια να φτιάξουμε θεσμούς. Και πιστεύω ότι η παράταξή μας διεκδικεί το ότι προσπά</w:t>
      </w:r>
      <w:r>
        <w:rPr>
          <w:rFonts w:eastAsia="Times New Roman" w:cs="Times New Roman"/>
          <w:szCs w:val="24"/>
        </w:rPr>
        <w:t xml:space="preserve">θησε και έστησε θεσμούς όλη αυτήν την περίοδο και, μάλιστα, ισχυρούς θεσμούς. </w:t>
      </w:r>
    </w:p>
    <w:p w14:paraId="1DA3180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Ποιοι, όμως, φοβούνται το θεσμό της ανεξάρτητης και αποτελεσματικής </w:t>
      </w:r>
      <w:r>
        <w:rPr>
          <w:rFonts w:eastAsia="Times New Roman" w:cs="Times New Roman"/>
          <w:szCs w:val="24"/>
        </w:rPr>
        <w:t>δικαιοσύνης</w:t>
      </w:r>
      <w:r>
        <w:rPr>
          <w:rFonts w:eastAsia="Times New Roman" w:cs="Times New Roman"/>
          <w:szCs w:val="24"/>
        </w:rPr>
        <w:t xml:space="preserve">; Κατά τα φαινόμενα, κύριε Υπουργέ, η </w:t>
      </w:r>
      <w:r w:rsidRPr="0094038A">
        <w:rPr>
          <w:rFonts w:eastAsia="Times New Roman" w:cs="Times New Roman"/>
          <w:szCs w:val="24"/>
        </w:rPr>
        <w:t>Κυβέρνησ</w:t>
      </w:r>
      <w:r>
        <w:rPr>
          <w:rFonts w:eastAsia="Times New Roman" w:cs="Times New Roman"/>
          <w:szCs w:val="24"/>
        </w:rPr>
        <w:t>ή σας, με τις πράξεις, τα έργα και τις ημέρες της. Κ</w:t>
      </w:r>
      <w:r>
        <w:rPr>
          <w:rFonts w:eastAsia="Times New Roman" w:cs="Times New Roman"/>
          <w:szCs w:val="24"/>
        </w:rPr>
        <w:t xml:space="preserve">αι όπως πολύ εύστοχα και αναλυτικά ανέπτυξαν προηγουμένως οι συνάδελφοί μου, η </w:t>
      </w:r>
      <w:r w:rsidRPr="0094038A">
        <w:rPr>
          <w:rFonts w:eastAsia="Times New Roman" w:cs="Times New Roman"/>
          <w:szCs w:val="24"/>
        </w:rPr>
        <w:t>Κυβέρνησ</w:t>
      </w:r>
      <w:r>
        <w:rPr>
          <w:rFonts w:eastAsia="Times New Roman" w:cs="Times New Roman"/>
          <w:szCs w:val="24"/>
        </w:rPr>
        <w:t xml:space="preserve">ή σας θέλει να ελέγχει, να πατρονάρει, να κατευθύνει μέσα από κλειστά συστήματα εξουσίας το θεσμό και τις αποφάσεις της </w:t>
      </w:r>
      <w:r>
        <w:rPr>
          <w:rFonts w:eastAsia="Times New Roman" w:cs="Times New Roman"/>
          <w:szCs w:val="24"/>
        </w:rPr>
        <w:t>δικαιοσύνης</w:t>
      </w:r>
      <w:r>
        <w:rPr>
          <w:rFonts w:eastAsia="Times New Roman" w:cs="Times New Roman"/>
          <w:szCs w:val="24"/>
        </w:rPr>
        <w:t xml:space="preserve">. </w:t>
      </w:r>
    </w:p>
    <w:p w14:paraId="1DA3180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Προσωπικά πιστεύω ότι βρίσκεται σε </w:t>
      </w:r>
      <w:r>
        <w:rPr>
          <w:rFonts w:eastAsia="Times New Roman" w:cs="Times New Roman"/>
          <w:szCs w:val="24"/>
        </w:rPr>
        <w:t xml:space="preserve">εξέλιξη ένα σχέδιο </w:t>
      </w:r>
      <w:proofErr w:type="spellStart"/>
      <w:r>
        <w:rPr>
          <w:rFonts w:eastAsia="Times New Roman" w:cs="Times New Roman"/>
          <w:szCs w:val="24"/>
        </w:rPr>
        <w:t>πλαστελινοποίησης</w:t>
      </w:r>
      <w:proofErr w:type="spellEnd"/>
      <w:r>
        <w:rPr>
          <w:rFonts w:eastAsia="Times New Roman" w:cs="Times New Roman"/>
          <w:szCs w:val="24"/>
        </w:rPr>
        <w:t xml:space="preserve"> και καθιέρωσης θεσμικών, κλειστών διαδικασιών που θα οδηγήσουν </w:t>
      </w:r>
      <w:r>
        <w:rPr>
          <w:rFonts w:eastAsia="Times New Roman" w:cs="Times New Roman"/>
          <w:szCs w:val="24"/>
        </w:rPr>
        <w:lastRenderedPageBreak/>
        <w:t xml:space="preserve">σε δυσάρεστα αποτελέσματα τόσο για τη </w:t>
      </w:r>
      <w:r>
        <w:rPr>
          <w:rFonts w:eastAsia="Times New Roman" w:cs="Times New Roman"/>
          <w:szCs w:val="24"/>
        </w:rPr>
        <w:t xml:space="preserve">δημοκρατία </w:t>
      </w:r>
      <w:r>
        <w:rPr>
          <w:rFonts w:eastAsia="Times New Roman" w:cs="Times New Roman"/>
          <w:szCs w:val="24"/>
        </w:rPr>
        <w:t xml:space="preserve">μας όσο και για την ανάπτυξη του τόπου. </w:t>
      </w:r>
    </w:p>
    <w:p w14:paraId="1DA3180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Και εξηγούμαι: Το βιβλίο με τίτλο «Γιατί αποτυγχάνουν τα έθνη», τω</w:t>
      </w:r>
      <w:r>
        <w:rPr>
          <w:rFonts w:eastAsia="Times New Roman" w:cs="Times New Roman"/>
          <w:szCs w:val="24"/>
        </w:rPr>
        <w:t xml:space="preserve">ν </w:t>
      </w:r>
      <w:proofErr w:type="spellStart"/>
      <w:r>
        <w:rPr>
          <w:rFonts w:eastAsia="Times New Roman" w:cs="Times New Roman"/>
          <w:szCs w:val="24"/>
        </w:rPr>
        <w:t>Ατζέμογλου</w:t>
      </w:r>
      <w:proofErr w:type="spellEnd"/>
      <w:r>
        <w:rPr>
          <w:rFonts w:eastAsia="Times New Roman" w:cs="Times New Roman"/>
          <w:szCs w:val="24"/>
        </w:rPr>
        <w:t xml:space="preserve"> και Ρόμπινσον -καθηγητών στο </w:t>
      </w:r>
      <w:r>
        <w:rPr>
          <w:rFonts w:eastAsia="Times New Roman" w:cs="Times New Roman"/>
          <w:szCs w:val="24"/>
          <w:lang w:val="en-US"/>
        </w:rPr>
        <w:t>MIT</w:t>
      </w:r>
      <w:r>
        <w:rPr>
          <w:rFonts w:eastAsia="Times New Roman" w:cs="Times New Roman"/>
          <w:szCs w:val="24"/>
        </w:rPr>
        <w:t>-</w:t>
      </w:r>
      <w:r w:rsidRPr="006E531C">
        <w:rPr>
          <w:rFonts w:eastAsia="Times New Roman" w:cs="Times New Roman"/>
          <w:szCs w:val="24"/>
        </w:rPr>
        <w:t xml:space="preserve"> </w:t>
      </w:r>
      <w:r>
        <w:rPr>
          <w:rFonts w:eastAsia="Times New Roman" w:cs="Times New Roman"/>
          <w:szCs w:val="24"/>
        </w:rPr>
        <w:t xml:space="preserve">κάνει αναφορά στους θεσμούς διαφόρων πολιτισμών και ιστορικών περιόδων. Εκεί τεκμηριώνεται η θεωρία ότι όπου επικράτησαν κλειστοί θεσμοί, ο πολιτισμός, η όποια πολιτειακή οργάνωση </w:t>
      </w:r>
      <w:proofErr w:type="spellStart"/>
      <w:r>
        <w:rPr>
          <w:rFonts w:eastAsia="Times New Roman" w:cs="Times New Roman"/>
          <w:szCs w:val="24"/>
        </w:rPr>
        <w:t>παρήκμασε</w:t>
      </w:r>
      <w:proofErr w:type="spellEnd"/>
      <w:r>
        <w:rPr>
          <w:rFonts w:eastAsia="Times New Roman" w:cs="Times New Roman"/>
          <w:szCs w:val="24"/>
        </w:rPr>
        <w:t xml:space="preserve">, κατέρρευσε ή ακόμα εξαφανίστηκε. Όπου καθιερώθηκαν </w:t>
      </w:r>
      <w:r>
        <w:rPr>
          <w:rFonts w:eastAsia="Times New Roman" w:cs="Times New Roman"/>
          <w:szCs w:val="24"/>
        </w:rPr>
        <w:t xml:space="preserve">ανοικτοί </w:t>
      </w:r>
      <w:r>
        <w:rPr>
          <w:rFonts w:eastAsia="Times New Roman" w:cs="Times New Roman"/>
          <w:szCs w:val="24"/>
        </w:rPr>
        <w:t>θεσμο</w:t>
      </w:r>
      <w:r>
        <w:rPr>
          <w:rFonts w:eastAsia="Times New Roman" w:cs="Times New Roman"/>
          <w:szCs w:val="24"/>
        </w:rPr>
        <w:t xml:space="preserve">ί με διαφάνεια και λογοδοσία, η ανάπτυξη και η πρόοδος είναι εμφανείς. </w:t>
      </w:r>
    </w:p>
    <w:p w14:paraId="1DA3180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 τρόπος, κύριε Υπουργέ, που χειρίζεται η </w:t>
      </w:r>
      <w:r w:rsidRPr="0094038A">
        <w:rPr>
          <w:rFonts w:eastAsia="Times New Roman" w:cs="Times New Roman"/>
          <w:szCs w:val="24"/>
        </w:rPr>
        <w:t>Κυβέρνηση</w:t>
      </w:r>
      <w:r>
        <w:rPr>
          <w:rFonts w:eastAsia="Times New Roman" w:cs="Times New Roman"/>
          <w:szCs w:val="24"/>
        </w:rPr>
        <w:t xml:space="preserve"> τα ζητήματα της Δικαιοσύνης, θέλοντας να πλάσει κατά το δοκούν ενόχους, συνενόχους, σκάνδαλα υπαρκτά ή μη, επικοινωνιακές τακτικές, </w:t>
      </w:r>
      <w:r>
        <w:rPr>
          <w:rFonts w:eastAsia="Times New Roman" w:cs="Times New Roman"/>
          <w:szCs w:val="24"/>
        </w:rPr>
        <w:t xml:space="preserve">παραπέμπει στην αντίληψη ότι θεωρεί τη </w:t>
      </w:r>
      <w:r>
        <w:rPr>
          <w:rFonts w:eastAsia="Times New Roman" w:cs="Times New Roman"/>
          <w:szCs w:val="24"/>
        </w:rPr>
        <w:t>δ</w:t>
      </w:r>
      <w:r>
        <w:rPr>
          <w:rFonts w:eastAsia="Times New Roman" w:cs="Times New Roman"/>
          <w:szCs w:val="24"/>
        </w:rPr>
        <w:t xml:space="preserve">ικαιοσύνη έναν κλειστό θεσμό δικής της επιρροής. Δυστυχώς, αυτή η αντίληψη για μια περιχαρακωμένη διαχείριση θεμάτων Δικαιοσύνης προς ίδιο κομματικό όφελος και η </w:t>
      </w:r>
      <w:proofErr w:type="spellStart"/>
      <w:r>
        <w:rPr>
          <w:rFonts w:eastAsia="Times New Roman" w:cs="Times New Roman"/>
          <w:szCs w:val="24"/>
        </w:rPr>
        <w:t>πλαστελινοποίηση</w:t>
      </w:r>
      <w:proofErr w:type="spellEnd"/>
      <w:r>
        <w:rPr>
          <w:rFonts w:eastAsia="Times New Roman" w:cs="Times New Roman"/>
          <w:szCs w:val="24"/>
        </w:rPr>
        <w:t xml:space="preserve"> θεσμών και ανεξάρτητων αρχών από την </w:t>
      </w:r>
      <w:r>
        <w:rPr>
          <w:rFonts w:eastAsia="Times New Roman" w:cs="Times New Roman"/>
          <w:szCs w:val="24"/>
        </w:rPr>
        <w:t xml:space="preserve">παρούσα συγκυβέρνηση </w:t>
      </w:r>
      <w:r w:rsidRPr="00C0242A">
        <w:rPr>
          <w:rFonts w:eastAsia="Times New Roman" w:cs="Times New Roman"/>
          <w:szCs w:val="24"/>
        </w:rPr>
        <w:t>ΣΥΡΙΖΑ</w:t>
      </w:r>
      <w:r>
        <w:rPr>
          <w:rFonts w:eastAsia="Times New Roman" w:cs="Times New Roman"/>
          <w:szCs w:val="24"/>
        </w:rPr>
        <w:t xml:space="preserve"> – ΑΝΕΛ, θα κοστίσει στη χώρα πολύ περισσότερο απ’ ό,τι νομίζουμε. </w:t>
      </w:r>
      <w:r>
        <w:rPr>
          <w:rFonts w:eastAsia="Times New Roman" w:cs="Times New Roman"/>
          <w:szCs w:val="24"/>
        </w:rPr>
        <w:t>Α</w:t>
      </w:r>
      <w:r>
        <w:rPr>
          <w:rFonts w:eastAsia="Times New Roman" w:cs="Times New Roman"/>
          <w:szCs w:val="24"/>
        </w:rPr>
        <w:t xml:space="preserve">υτό ξεπερνά οποιαδήποτε αντιπολιτευτική κριτική. </w:t>
      </w:r>
    </w:p>
    <w:p w14:paraId="1DA3181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Το δίδυμο πρόβλημα της πολυνομίας, της κακονομίας και οι καθυστερήσεις στην απονομή </w:t>
      </w:r>
      <w:r>
        <w:rPr>
          <w:rFonts w:eastAsia="Times New Roman" w:cs="Times New Roman"/>
          <w:szCs w:val="24"/>
        </w:rPr>
        <w:t>δ</w:t>
      </w:r>
      <w:r>
        <w:rPr>
          <w:rFonts w:eastAsia="Times New Roman" w:cs="Times New Roman"/>
          <w:szCs w:val="24"/>
        </w:rPr>
        <w:t>ικαιοσύνης, που είναι το β</w:t>
      </w:r>
      <w:r>
        <w:rPr>
          <w:rFonts w:eastAsia="Times New Roman" w:cs="Times New Roman"/>
          <w:szCs w:val="24"/>
        </w:rPr>
        <w:t>ασικό ζητούμενο στην προώθηση επενδυτικών σχεδίων, όπως πολύ σωστά έχει εντοπίσει και παρουσιάσει στις έρευνές της η προσπάθεια που κάνει η «</w:t>
      </w:r>
      <w:proofErr w:type="spellStart"/>
      <w:r>
        <w:rPr>
          <w:rFonts w:eastAsia="Times New Roman" w:cs="Times New Roman"/>
          <w:szCs w:val="24"/>
        </w:rPr>
        <w:t>διαΝΕΟσις</w:t>
      </w:r>
      <w:proofErr w:type="spellEnd"/>
      <w:r>
        <w:rPr>
          <w:rFonts w:eastAsia="Times New Roman" w:cs="Times New Roman"/>
          <w:szCs w:val="24"/>
        </w:rPr>
        <w:t xml:space="preserve">» και έχει χαρακτηρίσει την κακονομία και την πολυνομία και τον τρόπο απονομής της </w:t>
      </w:r>
      <w:r>
        <w:rPr>
          <w:rFonts w:eastAsia="Times New Roman" w:cs="Times New Roman"/>
          <w:szCs w:val="24"/>
        </w:rPr>
        <w:t>δ</w:t>
      </w:r>
      <w:r>
        <w:rPr>
          <w:rFonts w:eastAsia="Times New Roman" w:cs="Times New Roman"/>
          <w:szCs w:val="24"/>
        </w:rPr>
        <w:t>ικαιοσύνης ως έναν από</w:t>
      </w:r>
      <w:r>
        <w:rPr>
          <w:rFonts w:eastAsia="Times New Roman" w:cs="Times New Roman"/>
          <w:szCs w:val="24"/>
        </w:rPr>
        <w:t xml:space="preserve"> τους πέντε δράκους που εμποδίζουν την ανάπτυξη, η μόνη έννοια τους, είναι με καθεστωτικές πρακτικές να παρεμβαίνουν στη </w:t>
      </w:r>
      <w:r>
        <w:rPr>
          <w:rFonts w:eastAsia="Times New Roman" w:cs="Times New Roman"/>
          <w:szCs w:val="24"/>
        </w:rPr>
        <w:t>δ</w:t>
      </w:r>
      <w:r>
        <w:rPr>
          <w:rFonts w:eastAsia="Times New Roman" w:cs="Times New Roman"/>
          <w:szCs w:val="24"/>
        </w:rPr>
        <w:t>ικαιοσύνη αντί να διαμορφώσουν το πλαίσιο και τις συνθήκες επιτάχυνσης των ιδιωτικών και δημόσιων επενδύσεων. Και, βέβαια, η αντιμετώπ</w:t>
      </w:r>
      <w:r>
        <w:rPr>
          <w:rFonts w:eastAsia="Times New Roman" w:cs="Times New Roman"/>
          <w:szCs w:val="24"/>
        </w:rPr>
        <w:t>ιση αυτού του φαινομένου σε κα</w:t>
      </w:r>
      <w:r>
        <w:rPr>
          <w:rFonts w:eastAsia="Times New Roman" w:cs="Times New Roman"/>
          <w:szCs w:val="24"/>
        </w:rPr>
        <w:t>μ</w:t>
      </w:r>
      <w:r>
        <w:rPr>
          <w:rFonts w:eastAsia="Times New Roman" w:cs="Times New Roman"/>
          <w:szCs w:val="24"/>
        </w:rPr>
        <w:t xml:space="preserve">μιά περίπτωση δεν είναι προτεραιότητα της δικής σας </w:t>
      </w:r>
      <w:r w:rsidRPr="0094038A">
        <w:rPr>
          <w:rFonts w:eastAsia="Times New Roman" w:cs="Times New Roman"/>
          <w:szCs w:val="24"/>
        </w:rPr>
        <w:t>Κυβέρνηση</w:t>
      </w:r>
      <w:r>
        <w:rPr>
          <w:rFonts w:eastAsia="Times New Roman" w:cs="Times New Roman"/>
          <w:szCs w:val="24"/>
        </w:rPr>
        <w:t xml:space="preserve">ς. </w:t>
      </w:r>
    </w:p>
    <w:p w14:paraId="1DA3181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Το σίγουρο είναι ότι έτσι δεν πάμε μπροστά, ότι αυτό δεν είναι προοδευτική πολιτική. Το μόνο που πετυχαίνει η κυβερνητική Πλειοψηφία είναι να υπονομεύει τον ρόλ</w:t>
      </w:r>
      <w:r>
        <w:rPr>
          <w:rFonts w:eastAsia="Times New Roman" w:cs="Times New Roman"/>
          <w:szCs w:val="24"/>
        </w:rPr>
        <w:t xml:space="preserve">ο της </w:t>
      </w:r>
      <w:r>
        <w:rPr>
          <w:rFonts w:eastAsia="Times New Roman" w:cs="Times New Roman"/>
          <w:szCs w:val="24"/>
        </w:rPr>
        <w:t>δ</w:t>
      </w:r>
      <w:r>
        <w:rPr>
          <w:rFonts w:eastAsia="Times New Roman" w:cs="Times New Roman"/>
          <w:szCs w:val="24"/>
        </w:rPr>
        <w:t xml:space="preserve">ικαιοσύνης στη </w:t>
      </w:r>
      <w:r>
        <w:rPr>
          <w:rFonts w:eastAsia="Times New Roman" w:cs="Times New Roman"/>
          <w:szCs w:val="24"/>
        </w:rPr>
        <w:t>δ</w:t>
      </w:r>
      <w:r>
        <w:rPr>
          <w:rFonts w:eastAsia="Times New Roman" w:cs="Times New Roman"/>
          <w:szCs w:val="24"/>
        </w:rPr>
        <w:t xml:space="preserve">ημοκρατία, αλλά και την ανάπτυξη της πατρίδας μας. </w:t>
      </w:r>
    </w:p>
    <w:p w14:paraId="1DA3181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κύριε Υπουργέ, υποσκάπτοντας την ανεξαρτησία και την αποτελεσματικότητα της </w:t>
      </w:r>
      <w:r>
        <w:rPr>
          <w:rFonts w:eastAsia="Times New Roman" w:cs="Times New Roman"/>
          <w:szCs w:val="24"/>
        </w:rPr>
        <w:t>δ</w:t>
      </w:r>
      <w:r>
        <w:rPr>
          <w:rFonts w:eastAsia="Times New Roman" w:cs="Times New Roman"/>
          <w:szCs w:val="24"/>
        </w:rPr>
        <w:t>ικαιοσύνης, υποσκάπτετε το μέλλον της χώρας. Σε αυτόν τον θεσμικό κατήφορο είναι σίγο</w:t>
      </w:r>
      <w:r>
        <w:rPr>
          <w:rFonts w:eastAsia="Times New Roman" w:cs="Times New Roman"/>
          <w:szCs w:val="24"/>
        </w:rPr>
        <w:t xml:space="preserve">υρο ότι ο ελληνικός λαός θα πει «ως εδώ», όποτε κι αν χρειαστεί να βρεθεί στις κάλπες. </w:t>
      </w:r>
    </w:p>
    <w:p w14:paraId="1DA3181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1DA31814" w14:textId="77777777" w:rsidR="00984254" w:rsidRDefault="009E5B07">
      <w:pPr>
        <w:spacing w:line="600" w:lineRule="auto"/>
        <w:ind w:firstLine="720"/>
        <w:jc w:val="both"/>
        <w:rPr>
          <w:rFonts w:eastAsia="Times New Roman" w:cs="Times New Roman"/>
          <w:szCs w:val="24"/>
        </w:rPr>
      </w:pPr>
      <w:r w:rsidRPr="002B6632">
        <w:rPr>
          <w:rFonts w:eastAsia="Times New Roman" w:cs="Times New Roman"/>
          <w:szCs w:val="24"/>
        </w:rPr>
        <w:t xml:space="preserve">(Χειροκροτήματα από την πτέρυγα της Δημοκρατικής Συμπαράταξης ΠΑΣΟΚ </w:t>
      </w:r>
      <w:r>
        <w:rPr>
          <w:rFonts w:eastAsia="Times New Roman" w:cs="Times New Roman"/>
          <w:szCs w:val="24"/>
        </w:rPr>
        <w:t>-</w:t>
      </w:r>
      <w:r w:rsidRPr="002B6632">
        <w:rPr>
          <w:rFonts w:eastAsia="Times New Roman" w:cs="Times New Roman"/>
          <w:szCs w:val="24"/>
        </w:rPr>
        <w:t xml:space="preserve"> ΔΗΜΑΡ)</w:t>
      </w:r>
      <w:r>
        <w:rPr>
          <w:rFonts w:eastAsia="Times New Roman" w:cs="Times New Roman"/>
          <w:szCs w:val="24"/>
        </w:rPr>
        <w:t xml:space="preserve"> </w:t>
      </w:r>
    </w:p>
    <w:p w14:paraId="1DA31815" w14:textId="77777777" w:rsidR="00984254" w:rsidRDefault="009E5B07">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Αρβανιτίδη</w:t>
      </w:r>
      <w:proofErr w:type="spellEnd"/>
      <w:r>
        <w:rPr>
          <w:rFonts w:eastAsia="Times New Roman" w:cs="Times New Roman"/>
          <w:szCs w:val="24"/>
        </w:rPr>
        <w:t>.</w:t>
      </w:r>
    </w:p>
    <w:p w14:paraId="1DA3181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Να κ</w:t>
      </w:r>
      <w:r>
        <w:rPr>
          <w:rFonts w:eastAsia="Times New Roman" w:cs="Times New Roman"/>
          <w:szCs w:val="24"/>
        </w:rPr>
        <w:t xml:space="preserve">άνω μία ερώτηση, κύριε Κωνσταντινόπουλε, αν έχετε την καλοσύνη. Για να παραλάβω το </w:t>
      </w:r>
      <w:proofErr w:type="spellStart"/>
      <w:r>
        <w:rPr>
          <w:rFonts w:eastAsia="Times New Roman" w:cs="Times New Roman"/>
          <w:szCs w:val="24"/>
        </w:rPr>
        <w:t>στικάκι</w:t>
      </w:r>
      <w:proofErr w:type="spellEnd"/>
      <w:r>
        <w:rPr>
          <w:rFonts w:eastAsia="Times New Roman" w:cs="Times New Roman"/>
          <w:szCs w:val="24"/>
        </w:rPr>
        <w:t xml:space="preserve">, το οποίο παραδώσατε στα Πρακτικά, θα πρέπει να μου πείτε αν είναι νομίμως </w:t>
      </w:r>
      <w:proofErr w:type="spellStart"/>
      <w:r>
        <w:rPr>
          <w:rFonts w:eastAsia="Times New Roman" w:cs="Times New Roman"/>
          <w:szCs w:val="24"/>
        </w:rPr>
        <w:t>αποκτηθέν</w:t>
      </w:r>
      <w:proofErr w:type="spellEnd"/>
      <w:r>
        <w:rPr>
          <w:rFonts w:eastAsia="Times New Roman" w:cs="Times New Roman"/>
          <w:szCs w:val="24"/>
        </w:rPr>
        <w:t xml:space="preserve">. </w:t>
      </w:r>
    </w:p>
    <w:p w14:paraId="1DA31817" w14:textId="77777777" w:rsidR="00984254" w:rsidRDefault="009E5B07">
      <w:pPr>
        <w:spacing w:line="600" w:lineRule="auto"/>
        <w:ind w:firstLine="720"/>
        <w:jc w:val="both"/>
        <w:rPr>
          <w:rFonts w:eastAsia="Times New Roman" w:cs="Times New Roman"/>
          <w:szCs w:val="24"/>
        </w:rPr>
      </w:pPr>
      <w:r w:rsidRPr="00BD67F0">
        <w:rPr>
          <w:rFonts w:eastAsia="Times New Roman" w:cs="Times New Roman"/>
          <w:b/>
          <w:szCs w:val="24"/>
        </w:rPr>
        <w:t>ΟΔΥΣΣΕΑΣ ΚΩΝΣΤΑΝΤΙΝΟΠΟΥΛΟΣ:</w:t>
      </w:r>
      <w:r>
        <w:rPr>
          <w:rFonts w:eastAsia="Times New Roman" w:cs="Times New Roman"/>
          <w:szCs w:val="24"/>
        </w:rPr>
        <w:t xml:space="preserve"> Ηχητικό είναι.</w:t>
      </w:r>
    </w:p>
    <w:p w14:paraId="1DA31818" w14:textId="77777777" w:rsidR="00984254" w:rsidRDefault="009E5B07">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Δε</w:t>
      </w:r>
      <w:r>
        <w:rPr>
          <w:rFonts w:eastAsia="Times New Roman" w:cs="Times New Roman"/>
          <w:szCs w:val="24"/>
        </w:rPr>
        <w:t>ν ξέρω το ηχητικό τι περιέχει.</w:t>
      </w:r>
    </w:p>
    <w:p w14:paraId="1DA31819" w14:textId="77777777" w:rsidR="00984254" w:rsidRDefault="009E5B07">
      <w:pPr>
        <w:spacing w:line="600" w:lineRule="auto"/>
        <w:ind w:firstLine="720"/>
        <w:jc w:val="both"/>
        <w:rPr>
          <w:rFonts w:eastAsia="Times New Roman" w:cs="Times New Roman"/>
          <w:szCs w:val="24"/>
        </w:rPr>
      </w:pPr>
      <w:r w:rsidRPr="00BD67F0">
        <w:rPr>
          <w:rFonts w:eastAsia="Times New Roman" w:cs="Times New Roman"/>
          <w:b/>
          <w:szCs w:val="24"/>
        </w:rPr>
        <w:t>ΟΔΥΣΣΕΑΣ ΚΩΝΣΤΑΝΤΙΝΟΠΟΥΛΟΣ:</w:t>
      </w:r>
      <w:r>
        <w:rPr>
          <w:rFonts w:eastAsia="Times New Roman" w:cs="Times New Roman"/>
          <w:szCs w:val="24"/>
        </w:rPr>
        <w:t xml:space="preserve"> Είναι δημόσια ομιλία. </w:t>
      </w:r>
    </w:p>
    <w:p w14:paraId="1DA3181A" w14:textId="77777777" w:rsidR="00984254" w:rsidRDefault="009E5B07">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 xml:space="preserve">Είναι δημόσια ομιλία. Να καταγραφεί στα Πρακτικά ότι είναι απλώς αντίγραφο δημόσιας ομιλίας του Υπουργού και δεν είναι κάτι παράνομα </w:t>
      </w:r>
      <w:proofErr w:type="spellStart"/>
      <w:r>
        <w:rPr>
          <w:rFonts w:eastAsia="Times New Roman" w:cs="Times New Roman"/>
          <w:szCs w:val="24"/>
        </w:rPr>
        <w:t>αποκτηθέ</w:t>
      </w:r>
      <w:r>
        <w:rPr>
          <w:rFonts w:eastAsia="Times New Roman" w:cs="Times New Roman"/>
          <w:szCs w:val="24"/>
        </w:rPr>
        <w:t>ν</w:t>
      </w:r>
      <w:proofErr w:type="spellEnd"/>
      <w:r>
        <w:rPr>
          <w:rFonts w:eastAsia="Times New Roman" w:cs="Times New Roman"/>
          <w:szCs w:val="24"/>
        </w:rPr>
        <w:t xml:space="preserve"> ή υποκλαπέν ή οτιδήποτε άλλο. </w:t>
      </w:r>
    </w:p>
    <w:p w14:paraId="1DA3181B" w14:textId="77777777" w:rsidR="00984254" w:rsidRDefault="009E5B07">
      <w:pPr>
        <w:spacing w:line="600" w:lineRule="auto"/>
        <w:ind w:firstLine="720"/>
        <w:jc w:val="both"/>
        <w:rPr>
          <w:rFonts w:eastAsia="Times New Roman" w:cs="Times New Roman"/>
          <w:szCs w:val="24"/>
        </w:rPr>
      </w:pPr>
      <w:r w:rsidRPr="00BD67F0">
        <w:rPr>
          <w:rFonts w:eastAsia="Times New Roman" w:cs="Times New Roman"/>
          <w:b/>
          <w:szCs w:val="24"/>
        </w:rPr>
        <w:lastRenderedPageBreak/>
        <w:t>ΟΔΥΣΣΕΑΣ ΚΩΝΣΤΑΝΤΙΝΟΠΟΥΛΟΣ:</w:t>
      </w:r>
      <w:r>
        <w:rPr>
          <w:rFonts w:eastAsia="Times New Roman" w:cs="Times New Roman"/>
          <w:szCs w:val="24"/>
        </w:rPr>
        <w:t xml:space="preserve"> Κύριε Πρόεδρε, μπορώ να έχω τον λόγο;</w:t>
      </w:r>
    </w:p>
    <w:p w14:paraId="1DA3181C" w14:textId="77777777" w:rsidR="00984254" w:rsidRDefault="009E5B07">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 xml:space="preserve">Παρακαλώ. </w:t>
      </w:r>
    </w:p>
    <w:p w14:paraId="1DA3181D" w14:textId="77777777" w:rsidR="00984254" w:rsidRDefault="009E5B07">
      <w:pPr>
        <w:spacing w:line="600" w:lineRule="auto"/>
        <w:ind w:firstLine="720"/>
        <w:jc w:val="both"/>
        <w:rPr>
          <w:rFonts w:eastAsia="Times New Roman" w:cs="Times New Roman"/>
          <w:szCs w:val="24"/>
        </w:rPr>
      </w:pPr>
      <w:r w:rsidRPr="00BD67F0">
        <w:rPr>
          <w:rFonts w:eastAsia="Times New Roman" w:cs="Times New Roman"/>
          <w:b/>
          <w:szCs w:val="24"/>
        </w:rPr>
        <w:t>ΟΔΥΣΣΕΑΣ ΚΩΝΣΤΑΝΤΙΝΟΠΟΥΛΟΣ:</w:t>
      </w:r>
      <w:r>
        <w:rPr>
          <w:rFonts w:eastAsia="Times New Roman" w:cs="Times New Roman"/>
          <w:szCs w:val="24"/>
        </w:rPr>
        <w:t xml:space="preserve"> Την ίδια ηχογραφημένη συνομιλία την έχω δώσει, παρουσία του κ. </w:t>
      </w:r>
      <w:proofErr w:type="spellStart"/>
      <w:r>
        <w:rPr>
          <w:rFonts w:eastAsia="Times New Roman" w:cs="Times New Roman"/>
          <w:szCs w:val="24"/>
        </w:rPr>
        <w:t>Τσακαλώτου</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στην αίθουσα, σε ερώτηση. Ο κ. </w:t>
      </w:r>
      <w:proofErr w:type="spellStart"/>
      <w:r>
        <w:rPr>
          <w:rFonts w:eastAsia="Times New Roman" w:cs="Times New Roman"/>
          <w:szCs w:val="24"/>
        </w:rPr>
        <w:t>Τσακαλώτος</w:t>
      </w:r>
      <w:proofErr w:type="spellEnd"/>
      <w:r>
        <w:rPr>
          <w:rFonts w:eastAsia="Times New Roman" w:cs="Times New Roman"/>
          <w:szCs w:val="24"/>
        </w:rPr>
        <w:t xml:space="preserve"> αποδέχθηκε ότι αυτό είναι νόμιμο και το έχει πει και άρα δεν τίθεται κανένα ζήτημα για την προέλευσή του. </w:t>
      </w:r>
    </w:p>
    <w:p w14:paraId="1DA3181E" w14:textId="77777777" w:rsidR="00984254" w:rsidRDefault="009E5B07">
      <w:pPr>
        <w:spacing w:line="600" w:lineRule="auto"/>
        <w:ind w:firstLine="720"/>
        <w:jc w:val="both"/>
        <w:rPr>
          <w:rFonts w:eastAsia="Times New Roman" w:cs="Times New Roman"/>
          <w:szCs w:val="24"/>
        </w:rPr>
      </w:pPr>
      <w:r w:rsidRPr="00DF79F1">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Πρέπει να κατατεθε</w:t>
      </w:r>
      <w:r>
        <w:rPr>
          <w:rFonts w:eastAsia="Times New Roman" w:cs="Times New Roman"/>
          <w:szCs w:val="24"/>
        </w:rPr>
        <w:t xml:space="preserve">ί και σε κείμενο </w:t>
      </w:r>
      <w:proofErr w:type="spellStart"/>
      <w:r>
        <w:rPr>
          <w:rFonts w:eastAsia="Times New Roman" w:cs="Times New Roman"/>
          <w:szCs w:val="24"/>
        </w:rPr>
        <w:t>απομαγνητοφωνημένο</w:t>
      </w:r>
      <w:proofErr w:type="spellEnd"/>
      <w:r>
        <w:rPr>
          <w:rFonts w:eastAsia="Times New Roman" w:cs="Times New Roman"/>
          <w:szCs w:val="24"/>
        </w:rPr>
        <w:t xml:space="preserve">. </w:t>
      </w:r>
    </w:p>
    <w:p w14:paraId="1DA3181F" w14:textId="77777777" w:rsidR="00984254" w:rsidRDefault="009E5B07">
      <w:pPr>
        <w:spacing w:line="600" w:lineRule="auto"/>
        <w:ind w:firstLine="720"/>
        <w:jc w:val="both"/>
        <w:rPr>
          <w:rFonts w:eastAsia="Times New Roman" w:cs="Times New Roman"/>
          <w:szCs w:val="24"/>
        </w:rPr>
      </w:pPr>
      <w:r w:rsidRPr="00BD67F0">
        <w:rPr>
          <w:rFonts w:eastAsia="Times New Roman" w:cs="Times New Roman"/>
          <w:b/>
          <w:szCs w:val="24"/>
        </w:rPr>
        <w:t>ΟΔΥΣΣΕΑΣ ΚΩΝΣΤΑΝΤΙΝΟΠΟΥΛΟΣ:</w:t>
      </w:r>
      <w:r>
        <w:rPr>
          <w:rFonts w:eastAsia="Times New Roman" w:cs="Times New Roman"/>
          <w:szCs w:val="24"/>
        </w:rPr>
        <w:t xml:space="preserve"> Αν θέλετε και κείμενο </w:t>
      </w:r>
      <w:proofErr w:type="spellStart"/>
      <w:r>
        <w:rPr>
          <w:rFonts w:eastAsia="Times New Roman" w:cs="Times New Roman"/>
          <w:szCs w:val="24"/>
        </w:rPr>
        <w:t>απομαγνητοφωνημένο</w:t>
      </w:r>
      <w:proofErr w:type="spellEnd"/>
      <w:r>
        <w:rPr>
          <w:rFonts w:eastAsia="Times New Roman" w:cs="Times New Roman"/>
          <w:szCs w:val="24"/>
        </w:rPr>
        <w:t xml:space="preserve"> θα το κάνουμε, κύριε Υπουργέ. </w:t>
      </w:r>
    </w:p>
    <w:p w14:paraId="1DA31820" w14:textId="77777777" w:rsidR="00984254" w:rsidRDefault="009E5B07">
      <w:pPr>
        <w:spacing w:line="600" w:lineRule="auto"/>
        <w:ind w:firstLine="720"/>
        <w:jc w:val="both"/>
        <w:rPr>
          <w:rFonts w:eastAsia="Times New Roman" w:cs="Times New Roman"/>
          <w:szCs w:val="24"/>
        </w:rPr>
      </w:pPr>
      <w:r w:rsidRPr="00D26FE6">
        <w:rPr>
          <w:rFonts w:eastAsia="Times New Roman" w:cs="Times New Roman"/>
          <w:b/>
          <w:szCs w:val="24"/>
        </w:rPr>
        <w:t>ΠΡΟΕΔΡΕΥΩΝ (Δημήτριος Καμμένος):</w:t>
      </w:r>
      <w:r>
        <w:rPr>
          <w:rFonts w:eastAsia="Times New Roman" w:cs="Times New Roman"/>
          <w:szCs w:val="24"/>
        </w:rPr>
        <w:t xml:space="preserve"> Αν σας είναι εύκολο. Αν είναι μεγάλο, δεν ξέρω. </w:t>
      </w:r>
    </w:p>
    <w:p w14:paraId="1DA31821" w14:textId="77777777" w:rsidR="00984254" w:rsidRDefault="009E5B07">
      <w:pPr>
        <w:spacing w:line="600" w:lineRule="auto"/>
        <w:ind w:firstLine="720"/>
        <w:jc w:val="both"/>
        <w:rPr>
          <w:rFonts w:eastAsia="Times New Roman" w:cs="Times New Roman"/>
          <w:szCs w:val="24"/>
        </w:rPr>
      </w:pPr>
      <w:r w:rsidRPr="00BD67F0">
        <w:rPr>
          <w:rFonts w:eastAsia="Times New Roman" w:cs="Times New Roman"/>
          <w:b/>
          <w:szCs w:val="24"/>
        </w:rPr>
        <w:t>ΟΔΥΣΣΕΑΣ ΚΩΝΣΤΑΝΤΙΝΟΠΟΥΛΟΣ:</w:t>
      </w:r>
      <w:r>
        <w:rPr>
          <w:rFonts w:eastAsia="Times New Roman" w:cs="Times New Roman"/>
          <w:szCs w:val="24"/>
        </w:rPr>
        <w:t xml:space="preserve"> Θα σας τ</w:t>
      </w:r>
      <w:r>
        <w:rPr>
          <w:rFonts w:eastAsia="Times New Roman" w:cs="Times New Roman"/>
          <w:szCs w:val="24"/>
        </w:rPr>
        <w:t xml:space="preserve">ο στείλω στο </w:t>
      </w:r>
      <w:r>
        <w:rPr>
          <w:rFonts w:eastAsia="Times New Roman" w:cs="Times New Roman"/>
          <w:szCs w:val="24"/>
        </w:rPr>
        <w:t>γ</w:t>
      </w:r>
      <w:r>
        <w:rPr>
          <w:rFonts w:eastAsia="Times New Roman" w:cs="Times New Roman"/>
          <w:szCs w:val="24"/>
        </w:rPr>
        <w:t xml:space="preserve">ραφείο σας. </w:t>
      </w:r>
    </w:p>
    <w:p w14:paraId="1DA31822" w14:textId="77777777" w:rsidR="00984254" w:rsidRDefault="009E5B07">
      <w:pPr>
        <w:spacing w:line="600" w:lineRule="auto"/>
        <w:ind w:firstLine="720"/>
        <w:jc w:val="both"/>
        <w:rPr>
          <w:rFonts w:eastAsia="Times New Roman" w:cs="Times New Roman"/>
          <w:szCs w:val="24"/>
        </w:rPr>
      </w:pPr>
      <w:r w:rsidRPr="00D26FE6">
        <w:rPr>
          <w:rFonts w:eastAsia="Times New Roman" w:cs="Times New Roman"/>
          <w:b/>
          <w:szCs w:val="24"/>
        </w:rPr>
        <w:lastRenderedPageBreak/>
        <w:t>ΣΤΑΥΡΟΣ ΚΟΝΤΟΝΗΣ (Υπουργός Δικαιοσύνης, Διαφάνειας και Ανθρωπίνων Δικαιωμάτων):</w:t>
      </w:r>
      <w:r w:rsidRPr="006B41BA">
        <w:rPr>
          <w:rFonts w:eastAsia="Times New Roman" w:cs="Times New Roman"/>
          <w:b/>
          <w:szCs w:val="24"/>
        </w:rPr>
        <w:t xml:space="preserve"> </w:t>
      </w:r>
      <w:r>
        <w:rPr>
          <w:rFonts w:eastAsia="Times New Roman" w:cs="Times New Roman"/>
          <w:szCs w:val="24"/>
        </w:rPr>
        <w:t xml:space="preserve">Και τώρα. </w:t>
      </w:r>
    </w:p>
    <w:p w14:paraId="1DA31823" w14:textId="77777777" w:rsidR="00984254" w:rsidRDefault="009E5B07">
      <w:pPr>
        <w:spacing w:line="600" w:lineRule="auto"/>
        <w:ind w:firstLine="720"/>
        <w:jc w:val="both"/>
        <w:rPr>
          <w:rFonts w:eastAsia="Times New Roman" w:cs="Times New Roman"/>
          <w:szCs w:val="24"/>
        </w:rPr>
      </w:pPr>
      <w:r w:rsidRPr="00BD67F0">
        <w:rPr>
          <w:rFonts w:eastAsia="Times New Roman" w:cs="Times New Roman"/>
          <w:b/>
          <w:szCs w:val="24"/>
        </w:rPr>
        <w:t>ΟΔΥΣΣΕΑΣ ΚΩΝΣΤΑΝΤΙΝΟΠΟΥΛΟΣ:</w:t>
      </w:r>
      <w:r>
        <w:rPr>
          <w:rFonts w:eastAsia="Times New Roman" w:cs="Times New Roman"/>
          <w:szCs w:val="24"/>
        </w:rPr>
        <w:t xml:space="preserve"> Τώρα δεν μπορώ να το απομαγνητοφωνήσω. Όμως, νομίζω ότι στον </w:t>
      </w:r>
      <w:r w:rsidRPr="00C0242A">
        <w:rPr>
          <w:rFonts w:eastAsia="Times New Roman" w:cs="Times New Roman"/>
          <w:szCs w:val="24"/>
        </w:rPr>
        <w:t>ΣΥΡΙΖΑ</w:t>
      </w:r>
      <w:r>
        <w:rPr>
          <w:rFonts w:eastAsia="Times New Roman" w:cs="Times New Roman"/>
          <w:szCs w:val="24"/>
        </w:rPr>
        <w:t xml:space="preserve"> έχετε τις νέες τεχνολογίες να το ακούσετε.</w:t>
      </w:r>
      <w:r>
        <w:rPr>
          <w:rFonts w:eastAsia="Times New Roman" w:cs="Times New Roman"/>
          <w:szCs w:val="24"/>
        </w:rPr>
        <w:t xml:space="preserve"> </w:t>
      </w:r>
    </w:p>
    <w:p w14:paraId="1DA31824" w14:textId="77777777" w:rsidR="00984254" w:rsidRDefault="009E5B07">
      <w:pPr>
        <w:spacing w:line="600" w:lineRule="auto"/>
        <w:ind w:firstLine="720"/>
        <w:jc w:val="both"/>
        <w:rPr>
          <w:rFonts w:eastAsia="Times New Roman" w:cs="Times New Roman"/>
          <w:szCs w:val="24"/>
        </w:rPr>
      </w:pPr>
      <w:r w:rsidRPr="00DF79F1">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Όταν κατατίθεται κάτι τέτοιο, πρέπει να υπάρχει και το κείμενο. </w:t>
      </w:r>
    </w:p>
    <w:p w14:paraId="1DA31825"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Το ξέρει ο κ. </w:t>
      </w:r>
      <w:proofErr w:type="spellStart"/>
      <w:r>
        <w:rPr>
          <w:rFonts w:eastAsia="Times New Roman" w:cs="Times New Roman"/>
          <w:szCs w:val="24"/>
        </w:rPr>
        <w:t>Τσακαλώτος</w:t>
      </w:r>
      <w:proofErr w:type="spellEnd"/>
      <w:r>
        <w:rPr>
          <w:rFonts w:eastAsia="Times New Roman" w:cs="Times New Roman"/>
          <w:szCs w:val="24"/>
        </w:rPr>
        <w:t xml:space="preserve">. Είναι δημόσιο κείμενο αυτό. </w:t>
      </w:r>
    </w:p>
    <w:p w14:paraId="1DA31826" w14:textId="77777777" w:rsidR="00984254" w:rsidRDefault="009E5B07">
      <w:pPr>
        <w:spacing w:line="600" w:lineRule="auto"/>
        <w:ind w:firstLine="720"/>
        <w:jc w:val="both"/>
        <w:rPr>
          <w:rFonts w:eastAsia="Times New Roman" w:cs="Times New Roman"/>
          <w:szCs w:val="24"/>
        </w:rPr>
      </w:pPr>
      <w:r w:rsidRPr="00837CC0">
        <w:rPr>
          <w:rFonts w:eastAsia="Times New Roman" w:cs="Times New Roman"/>
          <w:b/>
          <w:szCs w:val="24"/>
        </w:rPr>
        <w:t>ΠΑΝΑΓΙΩΤΑ ΚΟΖΟΜΠΟΛΗ</w:t>
      </w:r>
      <w:r>
        <w:rPr>
          <w:rFonts w:eastAsia="Times New Roman" w:cs="Times New Roman"/>
          <w:b/>
          <w:szCs w:val="24"/>
        </w:rPr>
        <w:t xml:space="preserve"> - Α</w:t>
      </w:r>
      <w:r w:rsidRPr="00837CC0">
        <w:rPr>
          <w:rFonts w:eastAsia="Times New Roman" w:cs="Times New Roman"/>
          <w:b/>
          <w:szCs w:val="24"/>
        </w:rPr>
        <w:t>ΜΑΝ</w:t>
      </w:r>
      <w:r w:rsidRPr="00837CC0">
        <w:rPr>
          <w:rFonts w:eastAsia="Times New Roman" w:cs="Times New Roman"/>
          <w:b/>
          <w:szCs w:val="24"/>
        </w:rPr>
        <w:t xml:space="preserve">ΑΤΙΔΗ: </w:t>
      </w:r>
      <w:r>
        <w:rPr>
          <w:rFonts w:eastAsia="Times New Roman" w:cs="Times New Roman"/>
          <w:szCs w:val="24"/>
        </w:rPr>
        <w:t>Πώς έχει αποκτηθεί το κείμενο;</w:t>
      </w:r>
    </w:p>
    <w:p w14:paraId="1DA31827" w14:textId="77777777" w:rsidR="00984254" w:rsidRDefault="009E5B07">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 xml:space="preserve">Επειδή δεν μπορεί να το επιβεβαιώσει κάποιος αυτήν τη στιγμή και προφανώς πρόκειται για δημόσια ομιλία, δεν θα το παραλάβω μέχρι να δούμε ότι είναι νόμιμα </w:t>
      </w:r>
      <w:proofErr w:type="spellStart"/>
      <w:r>
        <w:rPr>
          <w:rFonts w:eastAsia="Times New Roman" w:cs="Times New Roman"/>
          <w:szCs w:val="24"/>
        </w:rPr>
        <w:t>αποκτηθέν</w:t>
      </w:r>
      <w:proofErr w:type="spellEnd"/>
      <w:r>
        <w:rPr>
          <w:rFonts w:eastAsia="Times New Roman" w:cs="Times New Roman"/>
          <w:szCs w:val="24"/>
        </w:rPr>
        <w:t xml:space="preserve"> και ότι είναι από δη</w:t>
      </w:r>
      <w:r>
        <w:rPr>
          <w:rFonts w:eastAsia="Times New Roman" w:cs="Times New Roman"/>
          <w:szCs w:val="24"/>
        </w:rPr>
        <w:t xml:space="preserve">μόσια ομιλία. Και παρακαλώ και την Κοινοβουλευτική Ομάδα του ΠΑΣΟΚ αν μπορέσουν και προλάβουν μέχρι το τέλος της συνεδρίασης, </w:t>
      </w:r>
      <w:r>
        <w:rPr>
          <w:rFonts w:eastAsia="Times New Roman" w:cs="Times New Roman"/>
          <w:szCs w:val="24"/>
        </w:rPr>
        <w:lastRenderedPageBreak/>
        <w:t xml:space="preserve">να κάνουν μία μικρή απομαγνητοφώνηση, αλλιώς να δεσμευτούν ότι θα το παραδώσουν μαζί με το </w:t>
      </w:r>
      <w:proofErr w:type="spellStart"/>
      <w:r>
        <w:rPr>
          <w:rFonts w:eastAsia="Times New Roman" w:cs="Times New Roman"/>
          <w:szCs w:val="24"/>
        </w:rPr>
        <w:t>απομαγνητοφωνημένο</w:t>
      </w:r>
      <w:proofErr w:type="spellEnd"/>
      <w:r>
        <w:rPr>
          <w:rFonts w:eastAsia="Times New Roman" w:cs="Times New Roman"/>
          <w:szCs w:val="24"/>
        </w:rPr>
        <w:t xml:space="preserve"> κείμενο. </w:t>
      </w:r>
    </w:p>
    <w:p w14:paraId="1DA31828" w14:textId="77777777" w:rsidR="00984254" w:rsidRDefault="009E5B07">
      <w:pPr>
        <w:spacing w:line="600" w:lineRule="auto"/>
        <w:ind w:firstLine="720"/>
        <w:jc w:val="both"/>
        <w:rPr>
          <w:rFonts w:eastAsia="Times New Roman"/>
          <w:b/>
          <w:szCs w:val="24"/>
        </w:rPr>
      </w:pPr>
      <w:r w:rsidRPr="00DB490B">
        <w:rPr>
          <w:rFonts w:eastAsia="Times New Roman"/>
          <w:b/>
          <w:szCs w:val="24"/>
        </w:rPr>
        <w:t xml:space="preserve">ΠΑΝΑΓΙΩΤΑ </w:t>
      </w:r>
      <w:r w:rsidRPr="00DB490B">
        <w:rPr>
          <w:rFonts w:eastAsia="Times New Roman"/>
          <w:b/>
          <w:szCs w:val="24"/>
        </w:rPr>
        <w:t>ΚΟΖΟΜΠΟΛΗ</w:t>
      </w:r>
      <w:r>
        <w:rPr>
          <w:rFonts w:eastAsia="Times New Roman"/>
          <w:b/>
          <w:szCs w:val="24"/>
        </w:rPr>
        <w:t xml:space="preserve"> - </w:t>
      </w:r>
      <w:r w:rsidRPr="00DB490B">
        <w:rPr>
          <w:rFonts w:eastAsia="Times New Roman"/>
          <w:b/>
          <w:szCs w:val="24"/>
        </w:rPr>
        <w:t xml:space="preserve">ΑΜΑΝΑΤΙΔΗ: </w:t>
      </w:r>
      <w:r>
        <w:rPr>
          <w:rFonts w:eastAsia="Times New Roman"/>
          <w:szCs w:val="24"/>
        </w:rPr>
        <w:t>Το θέμα είναι αν έχει ηχογραφηθεί εν γνώσει του.</w:t>
      </w:r>
    </w:p>
    <w:p w14:paraId="1DA31829" w14:textId="77777777" w:rsidR="00984254" w:rsidRDefault="009E5B07">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Αυτό θα το δούμε. </w:t>
      </w:r>
    </w:p>
    <w:p w14:paraId="1DA3182A" w14:textId="77777777" w:rsidR="00984254" w:rsidRDefault="009E5B07">
      <w:pPr>
        <w:spacing w:line="600" w:lineRule="auto"/>
        <w:ind w:firstLine="720"/>
        <w:jc w:val="both"/>
        <w:rPr>
          <w:rFonts w:eastAsia="Times New Roman"/>
          <w:szCs w:val="24"/>
        </w:rPr>
      </w:pPr>
      <w:r>
        <w:rPr>
          <w:rFonts w:eastAsia="Times New Roman"/>
          <w:szCs w:val="24"/>
        </w:rPr>
        <w:t>Ο κ. Κωνσταντόπουλος, Βουλευτής Αιτωλοακαρνανίας, έχει τον λόγο.</w:t>
      </w:r>
    </w:p>
    <w:p w14:paraId="1DA3182B" w14:textId="77777777" w:rsidR="00984254" w:rsidRDefault="009E5B07">
      <w:pPr>
        <w:spacing w:line="600" w:lineRule="auto"/>
        <w:ind w:firstLine="720"/>
        <w:jc w:val="both"/>
        <w:rPr>
          <w:rFonts w:eastAsia="Times New Roman"/>
          <w:szCs w:val="24"/>
        </w:rPr>
      </w:pPr>
      <w:r w:rsidRPr="00681FDF">
        <w:rPr>
          <w:rFonts w:eastAsia="Times New Roman"/>
          <w:b/>
          <w:szCs w:val="24"/>
        </w:rPr>
        <w:t xml:space="preserve">ΔΗΜΗΤΡΙΟΣ ΚΩΝΣΤΑΝΤΟΠΟΥΛΟΣ: </w:t>
      </w:r>
      <w:r>
        <w:rPr>
          <w:rFonts w:eastAsia="Times New Roman"/>
          <w:szCs w:val="24"/>
        </w:rPr>
        <w:t xml:space="preserve">Κύριε Πρόεδρε, κυρίες και κύριοι συνάδελφοι, κύριε Υπουργέ, η </w:t>
      </w:r>
      <w:r>
        <w:rPr>
          <w:rFonts w:eastAsia="Times New Roman"/>
          <w:szCs w:val="24"/>
        </w:rPr>
        <w:t>δ</w:t>
      </w:r>
      <w:r>
        <w:rPr>
          <w:rFonts w:eastAsia="Times New Roman"/>
          <w:szCs w:val="24"/>
        </w:rPr>
        <w:t>ικαιοσύνη προϋποθέτει ένα κράτος δικαίου, ένα κράτος που εγγυάται και διασφαλίζει τα ανθρώπινα δικαιώματα και την ισονομία των πολιτών. Αυτές οι αρχές αποτελούν προϋπόθεση για τη λειτουργία της</w:t>
      </w:r>
      <w:r>
        <w:rPr>
          <w:rFonts w:eastAsia="Times New Roman"/>
          <w:szCs w:val="24"/>
        </w:rPr>
        <w:t xml:space="preserve"> δημοκρατίας. Δυστυχώς, τα τελευταία τρία χρόνια η </w:t>
      </w:r>
      <w:r>
        <w:rPr>
          <w:rFonts w:eastAsia="Times New Roman"/>
          <w:szCs w:val="24"/>
        </w:rPr>
        <w:t>δ</w:t>
      </w:r>
      <w:r>
        <w:rPr>
          <w:rFonts w:eastAsia="Times New Roman"/>
          <w:szCs w:val="24"/>
        </w:rPr>
        <w:t xml:space="preserve">ικαιοσύνη πλήττεται και η Βουλή παρακολουθεί αποσβολωμένη.   </w:t>
      </w:r>
    </w:p>
    <w:p w14:paraId="1DA3182C" w14:textId="77777777" w:rsidR="00984254" w:rsidRDefault="009E5B07">
      <w:pPr>
        <w:spacing w:line="600" w:lineRule="auto"/>
        <w:ind w:firstLine="720"/>
        <w:jc w:val="both"/>
        <w:rPr>
          <w:rFonts w:eastAsia="Times New Roman"/>
          <w:szCs w:val="24"/>
        </w:rPr>
      </w:pPr>
      <w:r>
        <w:rPr>
          <w:rFonts w:eastAsia="Times New Roman"/>
          <w:szCs w:val="24"/>
        </w:rPr>
        <w:t xml:space="preserve">Στην επερώτηση που καταθέσαμε, κύριε Υπουργέ, περιλαμβάνονται ενδεικτικά οι λόγοι που συνηγορούν σε αυτό το συμπέρασμα. </w:t>
      </w:r>
    </w:p>
    <w:p w14:paraId="1DA3182D" w14:textId="77777777" w:rsidR="00984254" w:rsidRDefault="009E5B07">
      <w:pPr>
        <w:spacing w:line="600" w:lineRule="auto"/>
        <w:ind w:firstLine="720"/>
        <w:jc w:val="both"/>
        <w:rPr>
          <w:rFonts w:eastAsia="Times New Roman"/>
          <w:szCs w:val="24"/>
        </w:rPr>
      </w:pPr>
      <w:r>
        <w:rPr>
          <w:rFonts w:eastAsia="Times New Roman"/>
          <w:szCs w:val="24"/>
        </w:rPr>
        <w:t>Αποτελεί πολιτική επι</w:t>
      </w:r>
      <w:r>
        <w:rPr>
          <w:rFonts w:eastAsia="Times New Roman"/>
          <w:szCs w:val="24"/>
        </w:rPr>
        <w:t xml:space="preserve">λογή της Κυβέρνησης η διαρκής και απροκάλυπτη παρέμβαση στη </w:t>
      </w:r>
      <w:r>
        <w:rPr>
          <w:rFonts w:eastAsia="Times New Roman"/>
          <w:szCs w:val="24"/>
        </w:rPr>
        <w:t>δ</w:t>
      </w:r>
      <w:r>
        <w:rPr>
          <w:rFonts w:eastAsia="Times New Roman"/>
          <w:szCs w:val="24"/>
        </w:rPr>
        <w:t>ικαιοσύνη, δ</w:t>
      </w:r>
      <w:r w:rsidRPr="0038093E">
        <w:rPr>
          <w:rFonts w:eastAsia="Times New Roman"/>
          <w:szCs w:val="24"/>
        </w:rPr>
        <w:t xml:space="preserve">ιότι δεν </w:t>
      </w:r>
      <w:proofErr w:type="spellStart"/>
      <w:r w:rsidRPr="0038093E">
        <w:rPr>
          <w:rFonts w:eastAsia="Times New Roman"/>
          <w:szCs w:val="24"/>
        </w:rPr>
        <w:t>περιποιεί</w:t>
      </w:r>
      <w:proofErr w:type="spellEnd"/>
      <w:r w:rsidRPr="0038093E">
        <w:rPr>
          <w:rFonts w:eastAsia="Times New Roman"/>
          <w:szCs w:val="24"/>
        </w:rPr>
        <w:t xml:space="preserve"> </w:t>
      </w:r>
      <w:r>
        <w:rPr>
          <w:rFonts w:eastAsia="Times New Roman"/>
          <w:szCs w:val="24"/>
        </w:rPr>
        <w:t xml:space="preserve">ιδιαίτερη τιμή για κανέναν από εμάς η μεταφορά της πολιτικής αντιπαράθεσης στον χώρο της </w:t>
      </w:r>
      <w:r>
        <w:rPr>
          <w:rFonts w:eastAsia="Times New Roman"/>
          <w:szCs w:val="24"/>
        </w:rPr>
        <w:t>δ</w:t>
      </w:r>
      <w:r>
        <w:rPr>
          <w:rFonts w:eastAsia="Times New Roman"/>
          <w:szCs w:val="24"/>
        </w:rPr>
        <w:t xml:space="preserve">ικαιοσύνης. </w:t>
      </w:r>
    </w:p>
    <w:p w14:paraId="1DA3182E" w14:textId="77777777" w:rsidR="00984254" w:rsidRDefault="009E5B07">
      <w:pPr>
        <w:spacing w:line="600" w:lineRule="auto"/>
        <w:ind w:firstLine="720"/>
        <w:jc w:val="both"/>
        <w:rPr>
          <w:rFonts w:eastAsia="Times New Roman"/>
          <w:szCs w:val="24"/>
        </w:rPr>
      </w:pPr>
      <w:r>
        <w:rPr>
          <w:rFonts w:eastAsia="Times New Roman"/>
          <w:szCs w:val="24"/>
        </w:rPr>
        <w:lastRenderedPageBreak/>
        <w:t>Κύριε Υπουργέ, κύριοι της Κυβέρνησης, δημιουργείτε προϋποθέσε</w:t>
      </w:r>
      <w:r>
        <w:rPr>
          <w:rFonts w:eastAsia="Times New Roman"/>
          <w:szCs w:val="24"/>
        </w:rPr>
        <w:t xml:space="preserve">ις έντονων αντιθέσεων. Με τις πρακτικές σας σπέρνετε ανέμους και θερίζετε θύελλες. Και αυτό που καταφέρνετε μέχρι σήμερα είναι να πλανάται συνεχώς στην ατμόσφαιρα η αίσθηση ότι επιχειρούνται παρεμβάσεις που αμφισβητούν τη θεσμική ανεξαρτησία της </w:t>
      </w:r>
      <w:r>
        <w:rPr>
          <w:rFonts w:eastAsia="Times New Roman"/>
          <w:szCs w:val="24"/>
        </w:rPr>
        <w:t>δ</w:t>
      </w:r>
      <w:r>
        <w:rPr>
          <w:rFonts w:eastAsia="Times New Roman"/>
          <w:szCs w:val="24"/>
        </w:rPr>
        <w:t>ικαιοσύνη</w:t>
      </w:r>
      <w:r>
        <w:rPr>
          <w:rFonts w:eastAsia="Times New Roman"/>
          <w:szCs w:val="24"/>
        </w:rPr>
        <w:t xml:space="preserve">ς και την απρόσκοπτη λειτουργία της. Αποτέλεσμα όλων αυτών είναι η δημιουργία πόλωσης, που θέτει την κοινωνία και τη χώρα μπροστά σε νέα διλήμματα και νέα προβλήματα.  </w:t>
      </w:r>
    </w:p>
    <w:p w14:paraId="1DA3182F" w14:textId="77777777" w:rsidR="00984254" w:rsidRDefault="009E5B07">
      <w:pPr>
        <w:spacing w:line="600" w:lineRule="auto"/>
        <w:ind w:firstLine="720"/>
        <w:jc w:val="both"/>
        <w:rPr>
          <w:rFonts w:eastAsia="Times New Roman"/>
          <w:szCs w:val="24"/>
        </w:rPr>
      </w:pPr>
      <w:r>
        <w:rPr>
          <w:rFonts w:eastAsia="Times New Roman"/>
          <w:szCs w:val="24"/>
        </w:rPr>
        <w:t xml:space="preserve">Φοβάμαι, κύριε Υπουργέ, ότι οι κινήσεις της Κυβέρνησης δεν είναι καλά μελετημένες και </w:t>
      </w:r>
      <w:proofErr w:type="spellStart"/>
      <w:r>
        <w:rPr>
          <w:rFonts w:eastAsia="Times New Roman"/>
          <w:szCs w:val="24"/>
        </w:rPr>
        <w:t>σ</w:t>
      </w:r>
      <w:r>
        <w:rPr>
          <w:rFonts w:eastAsia="Times New Roman"/>
          <w:szCs w:val="24"/>
        </w:rPr>
        <w:t>τοχευμένες</w:t>
      </w:r>
      <w:proofErr w:type="spellEnd"/>
      <w:r>
        <w:rPr>
          <w:rFonts w:eastAsia="Times New Roman"/>
          <w:szCs w:val="24"/>
        </w:rPr>
        <w:t xml:space="preserve">, αλλά πρόχειρα και επικίνδυνα σχεδιασμένες. Έχετε διαπιστώσει, άλλωστε, ως Κυβέρνηση, ότι στη συνείδηση της ελληνικής γνώμης λειτουργεί με μεγάλη ευκολία το αναπόδεικτο τεκμήριο της ενοχής. </w:t>
      </w:r>
    </w:p>
    <w:p w14:paraId="1DA31830" w14:textId="77777777" w:rsidR="00984254" w:rsidRDefault="009E5B07">
      <w:pPr>
        <w:spacing w:line="600" w:lineRule="auto"/>
        <w:ind w:firstLine="720"/>
        <w:jc w:val="both"/>
        <w:rPr>
          <w:rFonts w:eastAsia="Times New Roman"/>
          <w:szCs w:val="24"/>
        </w:rPr>
      </w:pPr>
      <w:r>
        <w:rPr>
          <w:rFonts w:eastAsia="Times New Roman"/>
          <w:szCs w:val="24"/>
        </w:rPr>
        <w:t>Να σας θυμίσω ότι η στρατηγική της λάσπης στον ανεμιστ</w:t>
      </w:r>
      <w:r>
        <w:rPr>
          <w:rFonts w:eastAsia="Times New Roman"/>
          <w:szCs w:val="24"/>
        </w:rPr>
        <w:t xml:space="preserve">ήρα δεν αποδίδει καρπούς και επιστρέφει στους εμπνευστές της. Πρόσφατο παράδειγμα ήταν η υπόθεση </w:t>
      </w:r>
      <w:r>
        <w:rPr>
          <w:rFonts w:eastAsia="Times New Roman"/>
          <w:szCs w:val="24"/>
        </w:rPr>
        <w:t>«</w:t>
      </w:r>
      <w:r>
        <w:rPr>
          <w:rFonts w:eastAsia="Times New Roman"/>
          <w:szCs w:val="24"/>
          <w:lang w:val="en-US"/>
        </w:rPr>
        <w:t>NOVARTIS</w:t>
      </w:r>
      <w:r>
        <w:rPr>
          <w:rFonts w:eastAsia="Times New Roman"/>
          <w:szCs w:val="24"/>
        </w:rPr>
        <w:t>»</w:t>
      </w:r>
      <w:r w:rsidRPr="00D67250">
        <w:rPr>
          <w:rFonts w:eastAsia="Times New Roman"/>
          <w:szCs w:val="24"/>
        </w:rPr>
        <w:t xml:space="preserve">. </w:t>
      </w:r>
      <w:r>
        <w:rPr>
          <w:rFonts w:eastAsia="Times New Roman"/>
          <w:szCs w:val="24"/>
        </w:rPr>
        <w:t xml:space="preserve">Εμείς είπαμε πως ένα σκάνδαλο με παγκόσμια διαπλοκή πρέπει να διερευνηθεί στη χώρα μας με ενδελέχεια. «Όλα στο φως», είπαμε. </w:t>
      </w:r>
    </w:p>
    <w:p w14:paraId="1DA31831" w14:textId="77777777" w:rsidR="00984254" w:rsidRDefault="009E5B07">
      <w:pPr>
        <w:spacing w:line="600" w:lineRule="auto"/>
        <w:ind w:firstLine="720"/>
        <w:jc w:val="both"/>
        <w:rPr>
          <w:rFonts w:eastAsia="Times New Roman"/>
          <w:szCs w:val="24"/>
        </w:rPr>
      </w:pPr>
      <w:r>
        <w:rPr>
          <w:rFonts w:eastAsia="Times New Roman"/>
          <w:szCs w:val="24"/>
        </w:rPr>
        <w:lastRenderedPageBreak/>
        <w:t>Υπάρχουν Υπουργοί και</w:t>
      </w:r>
      <w:r>
        <w:rPr>
          <w:rFonts w:eastAsia="Times New Roman"/>
          <w:szCs w:val="24"/>
        </w:rPr>
        <w:t xml:space="preserve"> Βουλευτές του ΣΥΡΙΖΑ και των ΑΝΕΛ που έσκιζαν τα ιμάτιά τους και ορκίζονταν «πόλεμο κατά της διαπλοκής» και «μάχη κατά της ανομίας». Κάποιοι έφτασαν να αποκαλούν αντισυνταγματικό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w:t>
      </w:r>
    </w:p>
    <w:p w14:paraId="1DA31832" w14:textId="77777777" w:rsidR="00984254" w:rsidRDefault="009E5B07">
      <w:pPr>
        <w:spacing w:line="600" w:lineRule="auto"/>
        <w:ind w:firstLine="720"/>
        <w:jc w:val="both"/>
        <w:rPr>
          <w:rFonts w:eastAsia="Times New Roman"/>
          <w:szCs w:val="24"/>
        </w:rPr>
      </w:pPr>
      <w:r>
        <w:rPr>
          <w:rFonts w:eastAsia="Times New Roman"/>
          <w:szCs w:val="24"/>
        </w:rPr>
        <w:t>Ακόμα και σε ένα θέμα ύψιστης εθνικής σημασίας και ευθύνης από ά</w:t>
      </w:r>
      <w:r>
        <w:rPr>
          <w:rFonts w:eastAsia="Times New Roman"/>
          <w:szCs w:val="24"/>
        </w:rPr>
        <w:t xml:space="preserve">ποψη χειρισμού -αναφέρομαι στην περίπτωση της έκδοσης των οκτώ Τούρκων στρατιωτικών και της χορήγηση ασύλου σ’ αυτούς- πάλι είδαμε χειρισμούς που θέτουν σε κίνδυνο την ανεξαρτησία της </w:t>
      </w:r>
      <w:r>
        <w:rPr>
          <w:rFonts w:eastAsia="Times New Roman"/>
          <w:szCs w:val="24"/>
        </w:rPr>
        <w:t>δ</w:t>
      </w:r>
      <w:r>
        <w:rPr>
          <w:rFonts w:eastAsia="Times New Roman"/>
          <w:szCs w:val="24"/>
        </w:rPr>
        <w:t>ικαιοσύνης.</w:t>
      </w:r>
    </w:p>
    <w:p w14:paraId="1DA31833" w14:textId="77777777" w:rsidR="00984254" w:rsidRDefault="009E5B07">
      <w:pPr>
        <w:spacing w:line="600" w:lineRule="auto"/>
        <w:ind w:firstLine="720"/>
        <w:jc w:val="both"/>
        <w:rPr>
          <w:rFonts w:eastAsia="Times New Roman"/>
          <w:szCs w:val="24"/>
        </w:rPr>
      </w:pPr>
      <w:r>
        <w:rPr>
          <w:rFonts w:eastAsia="Times New Roman"/>
          <w:szCs w:val="24"/>
        </w:rPr>
        <w:t xml:space="preserve">Γίνεται, επομένως, και η </w:t>
      </w:r>
      <w:r>
        <w:rPr>
          <w:rFonts w:eastAsia="Times New Roman"/>
          <w:szCs w:val="24"/>
        </w:rPr>
        <w:t>δ</w:t>
      </w:r>
      <w:r>
        <w:rPr>
          <w:rFonts w:eastAsia="Times New Roman"/>
          <w:szCs w:val="24"/>
        </w:rPr>
        <w:t xml:space="preserve">ικαιοσύνη εύκολο θύμα, θα έλεγα, </w:t>
      </w:r>
      <w:r>
        <w:rPr>
          <w:rFonts w:eastAsia="Times New Roman"/>
          <w:szCs w:val="24"/>
        </w:rPr>
        <w:t xml:space="preserve">του πολιτικού λαϊκισμού. </w:t>
      </w:r>
    </w:p>
    <w:p w14:paraId="1DA31834" w14:textId="77777777" w:rsidR="00984254" w:rsidRDefault="009E5B07">
      <w:pPr>
        <w:spacing w:line="600" w:lineRule="auto"/>
        <w:ind w:firstLine="720"/>
        <w:jc w:val="both"/>
        <w:rPr>
          <w:rFonts w:eastAsia="Times New Roman"/>
          <w:szCs w:val="24"/>
        </w:rPr>
      </w:pPr>
      <w:r>
        <w:rPr>
          <w:rFonts w:eastAsia="Times New Roman"/>
          <w:szCs w:val="24"/>
        </w:rPr>
        <w:t xml:space="preserve">Εδώ, κύριε Υπουργέ, τίθεται ένα ερώτημα: Πρόκειται για μια σκόπιμη στρατηγική της Κυβέρνησης, με σκοπό τη χειραγώγηση της </w:t>
      </w:r>
      <w:r>
        <w:rPr>
          <w:rFonts w:eastAsia="Times New Roman"/>
          <w:szCs w:val="24"/>
        </w:rPr>
        <w:t>δ</w:t>
      </w:r>
      <w:r>
        <w:rPr>
          <w:rFonts w:eastAsia="Times New Roman"/>
          <w:szCs w:val="24"/>
        </w:rPr>
        <w:t xml:space="preserve">ικαιοσύνης; Αυτό το ερώτημα πλανάται στην ατμόσφαιρα και στην κοινωνία. </w:t>
      </w:r>
    </w:p>
    <w:p w14:paraId="1DA31835" w14:textId="77777777" w:rsidR="00984254" w:rsidRDefault="009E5B07">
      <w:pPr>
        <w:spacing w:line="600" w:lineRule="auto"/>
        <w:ind w:firstLine="720"/>
        <w:jc w:val="both"/>
        <w:rPr>
          <w:rFonts w:eastAsia="Times New Roman"/>
          <w:szCs w:val="24"/>
        </w:rPr>
      </w:pPr>
      <w:r>
        <w:rPr>
          <w:rFonts w:eastAsia="Times New Roman"/>
          <w:szCs w:val="24"/>
        </w:rPr>
        <w:t>Να θυμίσω μια σχετική δήλωση του Π</w:t>
      </w:r>
      <w:r>
        <w:rPr>
          <w:rFonts w:eastAsia="Times New Roman"/>
          <w:szCs w:val="24"/>
        </w:rPr>
        <w:t>ρωθυπουργού στο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όταν προσπάθησε να προκαταβάλει την απόφαση της </w:t>
      </w:r>
      <w:r>
        <w:rPr>
          <w:rFonts w:eastAsia="Times New Roman"/>
          <w:szCs w:val="24"/>
        </w:rPr>
        <w:t>δ</w:t>
      </w:r>
      <w:r>
        <w:rPr>
          <w:rFonts w:eastAsia="Times New Roman"/>
          <w:szCs w:val="24"/>
        </w:rPr>
        <w:t xml:space="preserve">ικαιοσύνης. Η Ένωση Δικαστών και Εισαγγελέων, με άλλη αφορμή, τον Ιούλιο του 2017, έφτασε να δηλώσει δημόσια ότι «υπάρχει από την Κυβέρνηση συστηματική προσπάθεια </w:t>
      </w:r>
      <w:r>
        <w:rPr>
          <w:rFonts w:eastAsia="Times New Roman"/>
          <w:szCs w:val="24"/>
        </w:rPr>
        <w:lastRenderedPageBreak/>
        <w:t>πλήρους υποταγής και</w:t>
      </w:r>
      <w:r>
        <w:rPr>
          <w:rFonts w:eastAsia="Times New Roman"/>
          <w:szCs w:val="24"/>
        </w:rPr>
        <w:t xml:space="preserve"> χειραγώγησης της </w:t>
      </w:r>
      <w:r>
        <w:rPr>
          <w:rFonts w:eastAsia="Times New Roman"/>
          <w:szCs w:val="24"/>
        </w:rPr>
        <w:t>δ</w:t>
      </w:r>
      <w:r>
        <w:rPr>
          <w:rFonts w:eastAsia="Times New Roman"/>
          <w:szCs w:val="24"/>
        </w:rPr>
        <w:t xml:space="preserve">ικαιοσύνης για να λειτουργεί ως κυβερνητικός μηχανισμός ή κυβερνητικός εταίρος». </w:t>
      </w:r>
    </w:p>
    <w:p w14:paraId="1DA31836" w14:textId="77777777" w:rsidR="00984254" w:rsidRDefault="009E5B07">
      <w:pPr>
        <w:spacing w:line="600" w:lineRule="auto"/>
        <w:ind w:firstLine="720"/>
        <w:jc w:val="both"/>
        <w:rPr>
          <w:rFonts w:eastAsia="Times New Roman"/>
          <w:szCs w:val="24"/>
        </w:rPr>
      </w:pPr>
      <w:r>
        <w:rPr>
          <w:rFonts w:eastAsia="Times New Roman"/>
          <w:szCs w:val="24"/>
        </w:rPr>
        <w:t>Ό</w:t>
      </w:r>
      <w:r>
        <w:rPr>
          <w:rFonts w:eastAsia="Times New Roman"/>
          <w:szCs w:val="24"/>
        </w:rPr>
        <w:t xml:space="preserve">λα αυτά, κύριε Υπουργέ, συμβαίνουν σε μία σύγχρονη ευρωπαϊκή χώρα, που έχει μεγάλη ιστορία στο κράτος δικαίου και τις εγγυήσεις του.  </w:t>
      </w:r>
    </w:p>
    <w:p w14:paraId="1DA31837" w14:textId="77777777" w:rsidR="00984254" w:rsidRDefault="009E5B07">
      <w:pPr>
        <w:spacing w:line="600" w:lineRule="auto"/>
        <w:ind w:firstLine="720"/>
        <w:jc w:val="both"/>
        <w:rPr>
          <w:rFonts w:eastAsia="Times New Roman"/>
          <w:szCs w:val="24"/>
        </w:rPr>
      </w:pPr>
      <w:r>
        <w:rPr>
          <w:rFonts w:eastAsia="Times New Roman"/>
          <w:szCs w:val="24"/>
        </w:rPr>
        <w:t xml:space="preserve">Διερωτώμαι, λοιπόν: Τι σκοπό υπηρετούν αυτές οι ενέργειες; Αντιλαμβάνεστε, πιστεύω, ότι υπηρετούν μία επικίνδυνη στρατηγική που αμφισβητεί το κράτος δικαίου. </w:t>
      </w:r>
    </w:p>
    <w:p w14:paraId="1DA31838" w14:textId="77777777" w:rsidR="00984254" w:rsidRDefault="009E5B07">
      <w:pPr>
        <w:spacing w:line="600" w:lineRule="auto"/>
        <w:ind w:firstLine="720"/>
        <w:jc w:val="both"/>
        <w:rPr>
          <w:rFonts w:eastAsia="Times New Roman"/>
          <w:szCs w:val="24"/>
        </w:rPr>
      </w:pPr>
      <w:r>
        <w:rPr>
          <w:rFonts w:eastAsia="Times New Roman"/>
          <w:szCs w:val="24"/>
        </w:rPr>
        <w:t xml:space="preserve">Αναμένουμε τις απαντήσεις σας και κυρίως τις πρωτοβουλίες σας για την ανεξαρτησία της </w:t>
      </w:r>
      <w:r>
        <w:rPr>
          <w:rFonts w:eastAsia="Times New Roman"/>
          <w:szCs w:val="24"/>
        </w:rPr>
        <w:t>δ</w:t>
      </w:r>
      <w:r>
        <w:rPr>
          <w:rFonts w:eastAsia="Times New Roman"/>
          <w:szCs w:val="24"/>
        </w:rPr>
        <w:t xml:space="preserve">ικαιοσύνης και την εμπέδωση του κράτους δικαίου για τους πολίτες. </w:t>
      </w:r>
    </w:p>
    <w:p w14:paraId="1DA3183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ημοκρατία έχει ανάγκη την ενίσχυση των θεσμών για ισονομία και ισοπολιτεία, για να υπηρετεί τις επιταγές του Συντάγματος.</w:t>
      </w:r>
    </w:p>
    <w:p w14:paraId="1DA3183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Σας ευχαριστώ.</w:t>
      </w:r>
    </w:p>
    <w:p w14:paraId="1DA3183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w:t>
      </w:r>
      <w:r>
        <w:rPr>
          <w:rFonts w:eastAsia="Times New Roman" w:cs="Times New Roman"/>
          <w:szCs w:val="24"/>
        </w:rPr>
        <w:t>Συμπαράταξης ΠΑΣΟΚ - ΔΗΜΑΡ)</w:t>
      </w:r>
    </w:p>
    <w:p w14:paraId="1DA3183C" w14:textId="77777777" w:rsidR="00984254" w:rsidRDefault="009E5B07">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Ευχαριστώ πάρα πολύ, κύριε Κωνσταντόπουλε, και για τον χρόνο.</w:t>
      </w:r>
    </w:p>
    <w:p w14:paraId="1DA3183D" w14:textId="77777777" w:rsidR="00984254" w:rsidRDefault="009E5B07">
      <w:pPr>
        <w:spacing w:line="600" w:lineRule="auto"/>
        <w:ind w:firstLine="720"/>
        <w:jc w:val="both"/>
        <w:rPr>
          <w:rFonts w:eastAsia="Times New Roman"/>
          <w:bCs/>
          <w:szCs w:val="24"/>
        </w:rPr>
      </w:pPr>
      <w:r>
        <w:rPr>
          <w:rFonts w:eastAsia="Times New Roman"/>
          <w:bCs/>
          <w:szCs w:val="24"/>
        </w:rPr>
        <w:lastRenderedPageBreak/>
        <w:t>Τον λόγο έχει εκ μέρους της Κυβέρνησης ο Υπουργός Δικαιοσύνης Διαφάνειας και Ανθρωπίνων Δικαιωμάτων κ. Κοντονής.</w:t>
      </w:r>
    </w:p>
    <w:p w14:paraId="1DA3183E" w14:textId="77777777" w:rsidR="00984254" w:rsidRDefault="009E5B07">
      <w:pPr>
        <w:spacing w:line="600" w:lineRule="auto"/>
        <w:ind w:firstLine="720"/>
        <w:jc w:val="both"/>
        <w:rPr>
          <w:rFonts w:eastAsia="Times New Roman"/>
          <w:bCs/>
          <w:szCs w:val="24"/>
        </w:rPr>
      </w:pPr>
      <w:r w:rsidRPr="00392773">
        <w:rPr>
          <w:rFonts w:eastAsia="Times New Roman"/>
          <w:b/>
          <w:bCs/>
          <w:szCs w:val="24"/>
        </w:rPr>
        <w:t>ΣΤΑΥΡΟΣ ΚΟΝΤΟΝΗΣ (Υπ</w:t>
      </w:r>
      <w:r w:rsidRPr="00392773">
        <w:rPr>
          <w:rFonts w:eastAsia="Times New Roman"/>
          <w:b/>
          <w:bCs/>
          <w:szCs w:val="24"/>
        </w:rPr>
        <w:t>ουργός Δικαιοσύνης, Διαφάνειας και Ανθρωπίνων Δικαιωμάτων):</w:t>
      </w:r>
      <w:r>
        <w:rPr>
          <w:rFonts w:eastAsia="Times New Roman"/>
          <w:bCs/>
          <w:szCs w:val="24"/>
        </w:rPr>
        <w:t xml:space="preserve"> Όχι, τώρα, κύριε Πρόεδρε.</w:t>
      </w:r>
    </w:p>
    <w:p w14:paraId="1DA3183F" w14:textId="77777777" w:rsidR="00984254" w:rsidRDefault="009E5B07">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Δεν θέλετε τώρα; Εντάξει.</w:t>
      </w:r>
    </w:p>
    <w:p w14:paraId="1DA31840" w14:textId="77777777" w:rsidR="00984254" w:rsidRDefault="009E5B07">
      <w:pPr>
        <w:spacing w:line="600" w:lineRule="auto"/>
        <w:ind w:firstLine="720"/>
        <w:jc w:val="both"/>
        <w:rPr>
          <w:rFonts w:eastAsia="Times New Roman"/>
          <w:bCs/>
          <w:szCs w:val="24"/>
        </w:rPr>
      </w:pPr>
      <w:r>
        <w:rPr>
          <w:rFonts w:eastAsia="Times New Roman"/>
          <w:bCs/>
          <w:szCs w:val="24"/>
        </w:rPr>
        <w:t xml:space="preserve">Θέλει να λάβει τον λόγο κάποιος </w:t>
      </w:r>
      <w:r>
        <w:rPr>
          <w:rFonts w:eastAsia="Times New Roman"/>
          <w:bCs/>
          <w:szCs w:val="24"/>
        </w:rPr>
        <w:t>Κ</w:t>
      </w:r>
      <w:r>
        <w:rPr>
          <w:rFonts w:eastAsia="Times New Roman"/>
          <w:bCs/>
          <w:szCs w:val="24"/>
        </w:rPr>
        <w:t xml:space="preserve">οινοβουλευτικός </w:t>
      </w:r>
      <w:r>
        <w:rPr>
          <w:rFonts w:eastAsia="Times New Roman"/>
          <w:bCs/>
          <w:szCs w:val="24"/>
        </w:rPr>
        <w:t>Ε</w:t>
      </w:r>
      <w:r>
        <w:rPr>
          <w:rFonts w:eastAsia="Times New Roman"/>
          <w:bCs/>
          <w:szCs w:val="24"/>
        </w:rPr>
        <w:t>κπρόσωπος;</w:t>
      </w:r>
    </w:p>
    <w:p w14:paraId="1DA31841" w14:textId="77777777" w:rsidR="00984254" w:rsidRDefault="009E5B07">
      <w:pPr>
        <w:spacing w:line="600" w:lineRule="auto"/>
        <w:ind w:firstLine="720"/>
        <w:jc w:val="both"/>
        <w:rPr>
          <w:rFonts w:eastAsia="Times New Roman"/>
          <w:bCs/>
          <w:szCs w:val="24"/>
        </w:rPr>
      </w:pPr>
      <w:r w:rsidRPr="00392773">
        <w:rPr>
          <w:rFonts w:eastAsia="Times New Roman"/>
          <w:b/>
          <w:bCs/>
          <w:szCs w:val="24"/>
        </w:rPr>
        <w:t xml:space="preserve">ΑΝΔΡΕΑΣ ΛΟΒΕΡΔΟΣ: </w:t>
      </w:r>
      <w:r>
        <w:rPr>
          <w:rFonts w:eastAsia="Times New Roman"/>
          <w:bCs/>
          <w:szCs w:val="24"/>
        </w:rPr>
        <w:t>Περιμένουμε την Κυβέρνηση.</w:t>
      </w:r>
    </w:p>
    <w:p w14:paraId="1DA31842" w14:textId="77777777" w:rsidR="00984254" w:rsidRDefault="009E5B07">
      <w:pPr>
        <w:spacing w:line="600" w:lineRule="auto"/>
        <w:ind w:firstLine="720"/>
        <w:jc w:val="both"/>
        <w:rPr>
          <w:rFonts w:eastAsia="Times New Roman"/>
          <w:bCs/>
          <w:szCs w:val="24"/>
        </w:rPr>
      </w:pPr>
      <w:r w:rsidRPr="00392773">
        <w:rPr>
          <w:rFonts w:eastAsia="Times New Roman"/>
          <w:b/>
          <w:bCs/>
          <w:szCs w:val="24"/>
        </w:rPr>
        <w:t>ΠΑΡΑΣ</w:t>
      </w:r>
      <w:r w:rsidRPr="00392773">
        <w:rPr>
          <w:rFonts w:eastAsia="Times New Roman"/>
          <w:b/>
          <w:bCs/>
          <w:szCs w:val="24"/>
        </w:rPr>
        <w:t xml:space="preserve">ΚΕΥΗ ΧΡΙΣΤΟΦΙΛΟΠΟΥΛΟΥ: </w:t>
      </w:r>
      <w:r>
        <w:rPr>
          <w:rFonts w:eastAsia="Times New Roman"/>
          <w:bCs/>
          <w:szCs w:val="24"/>
        </w:rPr>
        <w:t>Δεν έχει νόημα έτσι η επερώτηση.</w:t>
      </w:r>
    </w:p>
    <w:p w14:paraId="1DA31843" w14:textId="77777777" w:rsidR="00984254" w:rsidRDefault="009E5B07">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Θα ξεκινήσει από τον ΣΥΡΙΖΑ ο συνάδελφος, κ. Βασίλειος Τσίρκας.</w:t>
      </w:r>
    </w:p>
    <w:p w14:paraId="1DA31844" w14:textId="77777777" w:rsidR="00984254" w:rsidRDefault="009E5B07">
      <w:pPr>
        <w:spacing w:line="600" w:lineRule="auto"/>
        <w:ind w:firstLine="720"/>
        <w:jc w:val="both"/>
        <w:rPr>
          <w:rFonts w:eastAsia="Times New Roman"/>
          <w:bCs/>
          <w:szCs w:val="24"/>
        </w:rPr>
      </w:pPr>
      <w:r w:rsidRPr="00392773">
        <w:rPr>
          <w:rFonts w:eastAsia="Times New Roman"/>
          <w:b/>
          <w:bCs/>
          <w:szCs w:val="24"/>
        </w:rPr>
        <w:t xml:space="preserve">ΑΝΔΡΕΑΣ ΛΟΒΕΡΔΟΣ: </w:t>
      </w:r>
      <w:r>
        <w:rPr>
          <w:rFonts w:eastAsia="Times New Roman"/>
          <w:bCs/>
          <w:szCs w:val="24"/>
        </w:rPr>
        <w:t>Κύριε Πρόεδρε, ζητώ τον λόγο για ένα λεπτό επί της διαδικασίας.</w:t>
      </w:r>
    </w:p>
    <w:p w14:paraId="1DA31845" w14:textId="77777777" w:rsidR="00984254" w:rsidRDefault="009E5B07">
      <w:pPr>
        <w:spacing w:line="600" w:lineRule="auto"/>
        <w:ind w:firstLine="720"/>
        <w:jc w:val="both"/>
        <w:rPr>
          <w:rFonts w:eastAsia="Times New Roman"/>
          <w:bCs/>
          <w:szCs w:val="24"/>
        </w:rPr>
      </w:pPr>
      <w:r>
        <w:rPr>
          <w:rFonts w:eastAsia="Times New Roman"/>
          <w:b/>
          <w:bCs/>
          <w:szCs w:val="24"/>
        </w:rPr>
        <w:t>ΠΡΟΕΔΡΕΥΩΝ (Δημήτριος</w:t>
      </w:r>
      <w:r>
        <w:rPr>
          <w:rFonts w:eastAsia="Times New Roman"/>
          <w:b/>
          <w:bCs/>
          <w:szCs w:val="24"/>
        </w:rPr>
        <w:t xml:space="preserve"> Καμμένος):</w:t>
      </w:r>
      <w:r>
        <w:rPr>
          <w:rFonts w:eastAsia="Times New Roman"/>
          <w:bCs/>
          <w:szCs w:val="24"/>
        </w:rPr>
        <w:t xml:space="preserve"> Ορίστε, κύριε Λοβέρδο, έχετε τον λόγο.</w:t>
      </w:r>
    </w:p>
    <w:p w14:paraId="1DA31846" w14:textId="77777777" w:rsidR="00984254" w:rsidRDefault="009E5B07">
      <w:pPr>
        <w:spacing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 xml:space="preserve">Κύριε Πρόεδρε, η λογική των επερωτήσεων είναι το επερωτών κόμμα, οι επερωτώντες Βουλευτές, να τοποθετηθούν, να </w:t>
      </w:r>
      <w:r>
        <w:rPr>
          <w:rFonts w:eastAsia="Times New Roman"/>
          <w:bCs/>
          <w:szCs w:val="24"/>
        </w:rPr>
        <w:lastRenderedPageBreak/>
        <w:t>απαντήσει σε αυτούς ο Υπουργός και -όπως άλλαξε προ ετών ο Κανονισμός- να πα</w:t>
      </w:r>
      <w:r>
        <w:rPr>
          <w:rFonts w:eastAsia="Times New Roman"/>
          <w:bCs/>
          <w:szCs w:val="24"/>
        </w:rPr>
        <w:t>ρεμβαίνει το επερωτών κόμμα με τον Κοινοβουλευτικό του Εκπρόσωπο, οι επερωτώντες Βουλευτές δευτερολογώντας, καθώς και τα άλλα κόμματα -όποια το επιθυμούν- παίρνοντας τον λόγο. Και το κυβερνητικό προφανώς. Αν δεν ακούσουμε τον Υπουργό…</w:t>
      </w:r>
    </w:p>
    <w:p w14:paraId="1DA31847" w14:textId="77777777" w:rsidR="00984254" w:rsidRDefault="009E5B07">
      <w:pPr>
        <w:spacing w:line="600" w:lineRule="auto"/>
        <w:ind w:firstLine="720"/>
        <w:jc w:val="both"/>
        <w:rPr>
          <w:rFonts w:eastAsia="Times New Roman"/>
          <w:bCs/>
          <w:szCs w:val="24"/>
        </w:rPr>
      </w:pPr>
      <w:r>
        <w:rPr>
          <w:rFonts w:eastAsia="Times New Roman"/>
          <w:b/>
          <w:bCs/>
          <w:szCs w:val="24"/>
        </w:rPr>
        <w:t>ΣΤΑΥΡΟΣ ΚΟΝΤΟΝΗΣ (Υπο</w:t>
      </w:r>
      <w:r>
        <w:rPr>
          <w:rFonts w:eastAsia="Times New Roman"/>
          <w:b/>
          <w:bCs/>
          <w:szCs w:val="24"/>
        </w:rPr>
        <w:t>υργός Δικαιοσύνης, Διαφάνειας και Ανθρωπίνων Δικαιωμάτων):</w:t>
      </w:r>
      <w:r>
        <w:rPr>
          <w:rFonts w:eastAsia="Times New Roman"/>
          <w:bCs/>
          <w:szCs w:val="24"/>
        </w:rPr>
        <w:t xml:space="preserve"> Έχετε δίκιο σε αυτό που λέτε, κύριε Λοβέρδο.</w:t>
      </w:r>
    </w:p>
    <w:p w14:paraId="1DA31848" w14:textId="77777777" w:rsidR="00984254" w:rsidRDefault="009E5B07">
      <w:pPr>
        <w:spacing w:line="600" w:lineRule="auto"/>
        <w:ind w:firstLine="720"/>
        <w:jc w:val="both"/>
        <w:rPr>
          <w:rFonts w:eastAsia="Times New Roman"/>
          <w:bCs/>
          <w:szCs w:val="24"/>
        </w:rPr>
      </w:pPr>
      <w:r>
        <w:rPr>
          <w:rFonts w:eastAsia="Times New Roman"/>
          <w:bCs/>
          <w:szCs w:val="24"/>
        </w:rPr>
        <w:t xml:space="preserve">Απλώς επειδή υπάρχουν δύο </w:t>
      </w:r>
      <w:r>
        <w:rPr>
          <w:rFonts w:eastAsia="Times New Roman"/>
          <w:bCs/>
          <w:szCs w:val="24"/>
        </w:rPr>
        <w:t>Κ</w:t>
      </w:r>
      <w:r>
        <w:rPr>
          <w:rFonts w:eastAsia="Times New Roman"/>
          <w:bCs/>
          <w:szCs w:val="24"/>
        </w:rPr>
        <w:t xml:space="preserve">οινοβουλευτικοί </w:t>
      </w:r>
      <w:r>
        <w:rPr>
          <w:rFonts w:eastAsia="Times New Roman"/>
          <w:bCs/>
          <w:szCs w:val="24"/>
        </w:rPr>
        <w:t>Ε</w:t>
      </w:r>
      <w:r>
        <w:rPr>
          <w:rFonts w:eastAsia="Times New Roman"/>
          <w:bCs/>
          <w:szCs w:val="24"/>
        </w:rPr>
        <w:t>κπρόσωποι, να τοποθετηθούν πρώτα και αμέσως μετά θα μιλήσω εγώ, πριν πάρετε εσείς τον λόγο.</w:t>
      </w:r>
    </w:p>
    <w:p w14:paraId="1DA31849" w14:textId="77777777" w:rsidR="00984254" w:rsidRDefault="009E5B07">
      <w:pPr>
        <w:spacing w:line="600" w:lineRule="auto"/>
        <w:ind w:firstLine="720"/>
        <w:jc w:val="both"/>
        <w:rPr>
          <w:rFonts w:eastAsia="Times New Roman"/>
          <w:bCs/>
          <w:szCs w:val="24"/>
        </w:rPr>
      </w:pPr>
      <w:r>
        <w:rPr>
          <w:rFonts w:eastAsia="Times New Roman"/>
          <w:b/>
          <w:bCs/>
          <w:szCs w:val="24"/>
        </w:rPr>
        <w:t>ΑΝΔΡΕΑΣ ΛΟΒΕΡΔΟΣ</w:t>
      </w:r>
      <w:r>
        <w:rPr>
          <w:rFonts w:eastAsia="Times New Roman"/>
          <w:b/>
          <w:bCs/>
          <w:szCs w:val="24"/>
        </w:rPr>
        <w:t xml:space="preserve">: </w:t>
      </w:r>
      <w:r>
        <w:rPr>
          <w:rFonts w:eastAsia="Times New Roman"/>
          <w:bCs/>
          <w:szCs w:val="24"/>
        </w:rPr>
        <w:t>Νομίζω, ότι δεν έχετε δίκιο.</w:t>
      </w:r>
    </w:p>
    <w:p w14:paraId="1DA3184A" w14:textId="77777777" w:rsidR="00984254" w:rsidRDefault="009E5B07">
      <w:pPr>
        <w:spacing w:line="600" w:lineRule="auto"/>
        <w:ind w:firstLine="720"/>
        <w:jc w:val="both"/>
        <w:rPr>
          <w:rFonts w:eastAsia="Times New Roman"/>
          <w:bCs/>
          <w:szCs w:val="24"/>
        </w:rPr>
      </w:pPr>
      <w:r>
        <w:rPr>
          <w:rFonts w:eastAsia="Times New Roman"/>
          <w:b/>
          <w:bCs/>
          <w:szCs w:val="24"/>
        </w:rPr>
        <w:t>ΣΤΑΥΡΟΣ ΚΟΝΤΟΝΗΣ (Υπουργός Δικαιοσύνης, Διαφάνειας και Ανθρωπίνων Δικαιωμάτων):</w:t>
      </w:r>
      <w:r>
        <w:rPr>
          <w:rFonts w:eastAsia="Times New Roman"/>
          <w:bCs/>
          <w:szCs w:val="24"/>
        </w:rPr>
        <w:t xml:space="preserve"> Εσείς έχετε δίκιο. Το είπα και το τονίζω. Όμως, επειδή υπάρχουν δύο </w:t>
      </w:r>
      <w:r>
        <w:rPr>
          <w:rFonts w:eastAsia="Times New Roman"/>
          <w:bCs/>
          <w:szCs w:val="24"/>
        </w:rPr>
        <w:t>Κ</w:t>
      </w:r>
      <w:r>
        <w:rPr>
          <w:rFonts w:eastAsia="Times New Roman"/>
          <w:bCs/>
          <w:szCs w:val="24"/>
        </w:rPr>
        <w:t xml:space="preserve">οινοβουλευτικοί </w:t>
      </w:r>
      <w:r>
        <w:rPr>
          <w:rFonts w:eastAsia="Times New Roman"/>
          <w:bCs/>
          <w:szCs w:val="24"/>
        </w:rPr>
        <w:t>Ε</w:t>
      </w:r>
      <w:r>
        <w:rPr>
          <w:rFonts w:eastAsia="Times New Roman"/>
          <w:bCs/>
          <w:szCs w:val="24"/>
        </w:rPr>
        <w:t>κπρόσωποι…</w:t>
      </w:r>
    </w:p>
    <w:p w14:paraId="1DA3184B" w14:textId="77777777" w:rsidR="00984254" w:rsidRDefault="009E5B07">
      <w:pPr>
        <w:spacing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 xml:space="preserve">Θέλουν να φύγουν οι </w:t>
      </w:r>
      <w:r>
        <w:rPr>
          <w:rFonts w:eastAsia="Times New Roman"/>
          <w:bCs/>
          <w:szCs w:val="24"/>
        </w:rPr>
        <w:t>συνάδελφοι; Πάντως η λογική είναι να σας ακούσουμε επί των αιτιάσεων…</w:t>
      </w:r>
    </w:p>
    <w:p w14:paraId="1DA3184C" w14:textId="77777777" w:rsidR="00984254" w:rsidRDefault="009E5B07">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Κατανοώ, κύριε Λοβέρδο, και έχετε απόλυτο δίκιο, γι’ αυτό και διάβασα το όνομα του Υπουργού. Αν δεν </w:t>
      </w:r>
      <w:r>
        <w:rPr>
          <w:rFonts w:eastAsia="Times New Roman"/>
          <w:bCs/>
          <w:szCs w:val="24"/>
        </w:rPr>
        <w:lastRenderedPageBreak/>
        <w:t xml:space="preserve">έχετε αντίρρηση, να μιλήσουν οι δύο </w:t>
      </w:r>
      <w:r>
        <w:rPr>
          <w:rFonts w:eastAsia="Times New Roman"/>
          <w:bCs/>
          <w:szCs w:val="24"/>
        </w:rPr>
        <w:t>Κ</w:t>
      </w:r>
      <w:r>
        <w:rPr>
          <w:rFonts w:eastAsia="Times New Roman"/>
          <w:bCs/>
          <w:szCs w:val="24"/>
        </w:rPr>
        <w:t>οινοβουλευτικοί,</w:t>
      </w:r>
      <w:r>
        <w:rPr>
          <w:rFonts w:eastAsia="Times New Roman"/>
          <w:bCs/>
          <w:szCs w:val="24"/>
        </w:rPr>
        <w:t xml:space="preserve"> για να απαντήσει συνολικά ο κύριος Υπουργός μετά. </w:t>
      </w:r>
    </w:p>
    <w:p w14:paraId="1DA3184D" w14:textId="77777777" w:rsidR="00984254" w:rsidRDefault="009E5B07">
      <w:pPr>
        <w:spacing w:line="600" w:lineRule="auto"/>
        <w:ind w:firstLine="720"/>
        <w:jc w:val="both"/>
        <w:rPr>
          <w:rFonts w:eastAsia="Times New Roman"/>
          <w:bCs/>
          <w:szCs w:val="24"/>
        </w:rPr>
      </w:pPr>
      <w:r>
        <w:rPr>
          <w:rFonts w:eastAsia="Times New Roman"/>
          <w:bCs/>
          <w:szCs w:val="24"/>
        </w:rPr>
        <w:t>Ξεκινάμε με τον συνάδελφο του ΣΥΡΙΖΑ, τον κ. Τσίρκα.</w:t>
      </w:r>
    </w:p>
    <w:p w14:paraId="1DA3184E" w14:textId="77777777" w:rsidR="00984254" w:rsidRDefault="009E5B07">
      <w:pPr>
        <w:spacing w:line="600" w:lineRule="auto"/>
        <w:ind w:firstLine="720"/>
        <w:jc w:val="both"/>
        <w:rPr>
          <w:rFonts w:eastAsia="Times New Roman"/>
          <w:bCs/>
          <w:szCs w:val="24"/>
        </w:rPr>
      </w:pPr>
      <w:r>
        <w:rPr>
          <w:rFonts w:eastAsia="Times New Roman"/>
          <w:bCs/>
          <w:szCs w:val="24"/>
        </w:rPr>
        <w:t>Ορίστε, κύριε Τσίρκα, έχετε τον λόγο για έξι λεπτά.</w:t>
      </w:r>
    </w:p>
    <w:p w14:paraId="1DA3184F" w14:textId="77777777" w:rsidR="00984254" w:rsidRDefault="009E5B07">
      <w:pPr>
        <w:spacing w:line="600" w:lineRule="auto"/>
        <w:ind w:firstLine="720"/>
        <w:jc w:val="both"/>
        <w:rPr>
          <w:rFonts w:eastAsia="Times New Roman"/>
          <w:bCs/>
          <w:szCs w:val="24"/>
        </w:rPr>
      </w:pPr>
      <w:r w:rsidRPr="005D6941">
        <w:rPr>
          <w:rFonts w:eastAsia="Times New Roman"/>
          <w:b/>
          <w:bCs/>
          <w:szCs w:val="24"/>
        </w:rPr>
        <w:t>ΒΑΣΙΛΕΙΟΣ ΤΣΙΡΚΑΣ:</w:t>
      </w:r>
      <w:r>
        <w:rPr>
          <w:rFonts w:eastAsia="Times New Roman"/>
          <w:bCs/>
          <w:szCs w:val="24"/>
        </w:rPr>
        <w:t xml:space="preserve"> Ευχαριστώ, κύριε Πρόεδρε.</w:t>
      </w:r>
    </w:p>
    <w:p w14:paraId="1DA31850" w14:textId="77777777" w:rsidR="00984254" w:rsidRDefault="009E5B07">
      <w:pPr>
        <w:spacing w:line="600" w:lineRule="auto"/>
        <w:ind w:firstLine="720"/>
        <w:jc w:val="both"/>
        <w:rPr>
          <w:rFonts w:eastAsia="Times New Roman"/>
          <w:bCs/>
          <w:szCs w:val="24"/>
        </w:rPr>
      </w:pPr>
      <w:r>
        <w:rPr>
          <w:rFonts w:eastAsia="Times New Roman"/>
          <w:bCs/>
          <w:szCs w:val="24"/>
        </w:rPr>
        <w:t>Κύριε Υπουργέ, κυρίες και κύριοι Βουλευτές, αδιαμφισβή</w:t>
      </w:r>
      <w:r>
        <w:rPr>
          <w:rFonts w:eastAsia="Times New Roman"/>
          <w:bCs/>
          <w:szCs w:val="24"/>
        </w:rPr>
        <w:t xml:space="preserve">τητα η </w:t>
      </w:r>
      <w:r>
        <w:rPr>
          <w:rFonts w:eastAsia="Times New Roman"/>
          <w:bCs/>
          <w:szCs w:val="24"/>
        </w:rPr>
        <w:t>δ</w:t>
      </w:r>
      <w:r>
        <w:rPr>
          <w:rFonts w:eastAsia="Times New Roman"/>
          <w:bCs/>
          <w:szCs w:val="24"/>
        </w:rPr>
        <w:t xml:space="preserve">ικαιοσύνη είναι ένα δημοκρατικό </w:t>
      </w:r>
      <w:proofErr w:type="spellStart"/>
      <w:r>
        <w:rPr>
          <w:rFonts w:eastAsia="Times New Roman"/>
          <w:bCs/>
          <w:szCs w:val="24"/>
        </w:rPr>
        <w:t>προαπαιτούμενο</w:t>
      </w:r>
      <w:proofErr w:type="spellEnd"/>
      <w:r>
        <w:rPr>
          <w:rFonts w:eastAsia="Times New Roman"/>
          <w:bCs/>
          <w:szCs w:val="24"/>
        </w:rPr>
        <w:t xml:space="preserve">, πυλώνας </w:t>
      </w:r>
      <w:r>
        <w:rPr>
          <w:rFonts w:eastAsia="Times New Roman"/>
          <w:bCs/>
          <w:szCs w:val="24"/>
        </w:rPr>
        <w:t>δ</w:t>
      </w:r>
      <w:r>
        <w:rPr>
          <w:rFonts w:eastAsia="Times New Roman"/>
          <w:bCs/>
          <w:szCs w:val="24"/>
        </w:rPr>
        <w:t xml:space="preserve">ημοκρατίας, που βέβαια δεν θα έπρεπε να εντάσσεται στο στενό πλαίσιο της μικροπολιτικής αντιπαράθεσης. Δυστυχώς, όμως, το ΠΑΣΟΚ και η Νέα Δημοκρατία, αυτοί που σήμερα δήθεν κόπτονται για την </w:t>
      </w:r>
      <w:r>
        <w:rPr>
          <w:rFonts w:eastAsia="Times New Roman"/>
          <w:bCs/>
          <w:szCs w:val="24"/>
        </w:rPr>
        <w:t xml:space="preserve">απερίσπαστη λειτουργία της </w:t>
      </w:r>
      <w:r>
        <w:rPr>
          <w:rFonts w:eastAsia="Times New Roman"/>
          <w:bCs/>
          <w:szCs w:val="24"/>
        </w:rPr>
        <w:t>δ</w:t>
      </w:r>
      <w:r>
        <w:rPr>
          <w:rFonts w:eastAsia="Times New Roman"/>
          <w:bCs/>
          <w:szCs w:val="24"/>
        </w:rPr>
        <w:t>ικαιοσύνης, φρόντιζαν με κάθε τρόπο, όταν κυβερνούσαν, να δηλητηριάζουν το έργο της.</w:t>
      </w:r>
    </w:p>
    <w:p w14:paraId="1DA31851" w14:textId="77777777" w:rsidR="00984254" w:rsidRDefault="009E5B07">
      <w:pPr>
        <w:spacing w:line="600" w:lineRule="auto"/>
        <w:ind w:firstLine="720"/>
        <w:jc w:val="both"/>
        <w:rPr>
          <w:rFonts w:eastAsia="Times New Roman"/>
          <w:bCs/>
          <w:szCs w:val="24"/>
        </w:rPr>
      </w:pPr>
      <w:r>
        <w:rPr>
          <w:rFonts w:eastAsia="Times New Roman"/>
          <w:bCs/>
          <w:szCs w:val="24"/>
        </w:rPr>
        <w:t xml:space="preserve">Σε αντίθεση με την πρακτική των προηγούμενων κυβερνήσεων, να οδηγούνται οι αποφάσεις </w:t>
      </w:r>
      <w:r>
        <w:rPr>
          <w:rFonts w:eastAsia="Times New Roman"/>
          <w:bCs/>
          <w:szCs w:val="24"/>
        </w:rPr>
        <w:t>α</w:t>
      </w:r>
      <w:r>
        <w:rPr>
          <w:rFonts w:eastAsia="Times New Roman"/>
          <w:bCs/>
          <w:szCs w:val="24"/>
        </w:rPr>
        <w:t xml:space="preserve">νωτάτων </w:t>
      </w:r>
      <w:r>
        <w:rPr>
          <w:rFonts w:eastAsia="Times New Roman"/>
          <w:bCs/>
          <w:szCs w:val="24"/>
        </w:rPr>
        <w:t>δ</w:t>
      </w:r>
      <w:r>
        <w:rPr>
          <w:rFonts w:eastAsia="Times New Roman"/>
          <w:bCs/>
          <w:szCs w:val="24"/>
        </w:rPr>
        <w:t xml:space="preserve">ικαστηρίων στις καλένδες και τη λήθη, ειδικά αν </w:t>
      </w:r>
      <w:r>
        <w:rPr>
          <w:rFonts w:eastAsia="Times New Roman"/>
          <w:bCs/>
          <w:szCs w:val="24"/>
        </w:rPr>
        <w:t xml:space="preserve">αυτές δεν εξυπηρετούσαν τις πολιτικές τους επιδιώξεις, όλες οι αποφάσεις της </w:t>
      </w:r>
      <w:r>
        <w:rPr>
          <w:rFonts w:eastAsia="Times New Roman"/>
          <w:bCs/>
          <w:szCs w:val="24"/>
        </w:rPr>
        <w:t>δ</w:t>
      </w:r>
      <w:r>
        <w:rPr>
          <w:rFonts w:eastAsia="Times New Roman"/>
          <w:bCs/>
          <w:szCs w:val="24"/>
        </w:rPr>
        <w:t>ικαιοσύνης έχουν γίνει σεβαστές απ’ αυτήν την Κυβέρνηση.</w:t>
      </w:r>
    </w:p>
    <w:p w14:paraId="1DA31852" w14:textId="77777777" w:rsidR="00984254" w:rsidRDefault="009E5B07">
      <w:pPr>
        <w:spacing w:line="600" w:lineRule="auto"/>
        <w:ind w:firstLine="720"/>
        <w:jc w:val="both"/>
        <w:rPr>
          <w:rFonts w:eastAsia="Times New Roman"/>
          <w:bCs/>
          <w:szCs w:val="24"/>
        </w:rPr>
      </w:pPr>
      <w:r>
        <w:rPr>
          <w:rFonts w:eastAsia="Times New Roman"/>
          <w:bCs/>
          <w:szCs w:val="24"/>
        </w:rPr>
        <w:t xml:space="preserve">Ωστόσο, όπως κάθε θεσμός, έτσι και η δικαστική εξουσία συνοδεύεται και από παθογένειες, οι οποίες δημιουργήθηκαν επί των </w:t>
      </w:r>
      <w:r>
        <w:rPr>
          <w:rFonts w:eastAsia="Times New Roman"/>
          <w:bCs/>
          <w:szCs w:val="24"/>
        </w:rPr>
        <w:t xml:space="preserve">ημερών σας. Γι’ αυτό </w:t>
      </w:r>
      <w:r>
        <w:rPr>
          <w:rFonts w:eastAsia="Times New Roman"/>
          <w:bCs/>
          <w:szCs w:val="24"/>
        </w:rPr>
        <w:lastRenderedPageBreak/>
        <w:t>και η κριτική δεν είναι απλά επιτρεπτή, αλλά θεσμικά επιβεβλημένη. Δεν είναι δυνατόν, εξ</w:t>
      </w:r>
      <w:r>
        <w:rPr>
          <w:rFonts w:eastAsia="Times New Roman"/>
          <w:bCs/>
          <w:szCs w:val="24"/>
        </w:rPr>
        <w:t xml:space="preserve"> </w:t>
      </w:r>
      <w:r>
        <w:rPr>
          <w:rFonts w:eastAsia="Times New Roman"/>
          <w:bCs/>
          <w:szCs w:val="24"/>
        </w:rPr>
        <w:t>άλλου, σε μία δημοκρατική πολιτεία να θεωρείται παρέμβαση η κριτική ή η έκφραση νομικής γνώμης. Κανένας σε μ</w:t>
      </w:r>
      <w:r>
        <w:rPr>
          <w:rFonts w:eastAsia="Times New Roman"/>
          <w:bCs/>
          <w:szCs w:val="24"/>
        </w:rPr>
        <w:t>ί</w:t>
      </w:r>
      <w:r>
        <w:rPr>
          <w:rFonts w:eastAsia="Times New Roman"/>
          <w:bCs/>
          <w:szCs w:val="24"/>
        </w:rPr>
        <w:t xml:space="preserve">α </w:t>
      </w:r>
      <w:r>
        <w:rPr>
          <w:rFonts w:eastAsia="Times New Roman"/>
          <w:bCs/>
          <w:szCs w:val="24"/>
        </w:rPr>
        <w:t>δ</w:t>
      </w:r>
      <w:r>
        <w:rPr>
          <w:rFonts w:eastAsia="Times New Roman"/>
          <w:bCs/>
          <w:szCs w:val="24"/>
        </w:rPr>
        <w:t>ημοκρατία δεν μπορεί να λειτουργεί</w:t>
      </w:r>
      <w:r>
        <w:rPr>
          <w:rFonts w:eastAsia="Times New Roman"/>
          <w:bCs/>
          <w:szCs w:val="24"/>
        </w:rPr>
        <w:t xml:space="preserve"> ως κριτής, χωρίς παράλληλα να κρίνεται. Και η </w:t>
      </w:r>
      <w:r>
        <w:rPr>
          <w:rFonts w:eastAsia="Times New Roman"/>
          <w:bCs/>
          <w:szCs w:val="24"/>
        </w:rPr>
        <w:t>δ</w:t>
      </w:r>
      <w:r>
        <w:rPr>
          <w:rFonts w:eastAsia="Times New Roman"/>
          <w:bCs/>
          <w:szCs w:val="24"/>
        </w:rPr>
        <w:t xml:space="preserve">ικαιοσύνη είναι ανεξάρτητη εξουσία, όχι, όμως, εξουσία ανεξέλεγκτη. </w:t>
      </w:r>
    </w:p>
    <w:p w14:paraId="1DA31853" w14:textId="77777777" w:rsidR="00984254" w:rsidRDefault="009E5B07">
      <w:pPr>
        <w:spacing w:line="600" w:lineRule="auto"/>
        <w:ind w:firstLine="720"/>
        <w:jc w:val="both"/>
        <w:rPr>
          <w:rFonts w:eastAsia="Times New Roman"/>
          <w:bCs/>
          <w:szCs w:val="24"/>
        </w:rPr>
      </w:pPr>
      <w:r>
        <w:rPr>
          <w:rFonts w:eastAsia="Times New Roman"/>
          <w:bCs/>
          <w:szCs w:val="24"/>
        </w:rPr>
        <w:t>Το δικό μας στρατηγικό σχέδιο για μ</w:t>
      </w:r>
      <w:r>
        <w:rPr>
          <w:rFonts w:eastAsia="Times New Roman"/>
          <w:bCs/>
          <w:szCs w:val="24"/>
        </w:rPr>
        <w:t>ί</w:t>
      </w:r>
      <w:r>
        <w:rPr>
          <w:rFonts w:eastAsia="Times New Roman"/>
          <w:bCs/>
          <w:szCs w:val="24"/>
        </w:rPr>
        <w:t>α θεσμικά ισχυρή δικαστική εξουσία, είναι η απεμπλοκή από κάθε παρέμβαση, εξάρτηση και επηρεασμό. Η δικ</w:t>
      </w:r>
      <w:r>
        <w:rPr>
          <w:rFonts w:eastAsia="Times New Roman"/>
          <w:bCs/>
          <w:szCs w:val="24"/>
        </w:rPr>
        <w:t xml:space="preserve">ή μας υποχρέωση είναι η αποκατάσταση της σχέσης εμπιστοσύνης ανάμεσα στους πολίτες και τη </w:t>
      </w:r>
      <w:r>
        <w:rPr>
          <w:rFonts w:eastAsia="Times New Roman"/>
          <w:bCs/>
          <w:szCs w:val="24"/>
        </w:rPr>
        <w:t>δ</w:t>
      </w:r>
      <w:r>
        <w:rPr>
          <w:rFonts w:eastAsia="Times New Roman"/>
          <w:bCs/>
          <w:szCs w:val="24"/>
        </w:rPr>
        <w:t xml:space="preserve">ικαιοσύνη. Ο επιμερισμός της πολιτειακής εξουσίας αποτελεί θεμελιώδη αρχή τόσο για τη σωστή λειτουργία της </w:t>
      </w:r>
      <w:r>
        <w:rPr>
          <w:rFonts w:eastAsia="Times New Roman"/>
          <w:bCs/>
          <w:szCs w:val="24"/>
        </w:rPr>
        <w:t>δ</w:t>
      </w:r>
      <w:r>
        <w:rPr>
          <w:rFonts w:eastAsia="Times New Roman"/>
          <w:bCs/>
          <w:szCs w:val="24"/>
        </w:rPr>
        <w:t>ημοκρατίας όσο και για τη δικαστική εξουσία, που είναι έν</w:t>
      </w:r>
      <w:r>
        <w:rPr>
          <w:rFonts w:eastAsia="Times New Roman"/>
          <w:bCs/>
          <w:szCs w:val="24"/>
        </w:rPr>
        <w:t xml:space="preserve">α εξαιρετικά ευαίσθητο ζήτημα στη </w:t>
      </w:r>
      <w:r>
        <w:rPr>
          <w:rFonts w:eastAsia="Times New Roman"/>
          <w:bCs/>
          <w:szCs w:val="24"/>
        </w:rPr>
        <w:t>δ</w:t>
      </w:r>
      <w:r>
        <w:rPr>
          <w:rFonts w:eastAsia="Times New Roman"/>
          <w:bCs/>
          <w:szCs w:val="24"/>
        </w:rPr>
        <w:t>ημοκρατία.</w:t>
      </w:r>
    </w:p>
    <w:p w14:paraId="1DA31854" w14:textId="77777777" w:rsidR="00984254" w:rsidRDefault="009E5B07">
      <w:pPr>
        <w:spacing w:line="600" w:lineRule="auto"/>
        <w:ind w:firstLine="720"/>
        <w:jc w:val="both"/>
        <w:rPr>
          <w:rFonts w:eastAsia="Times New Roman"/>
          <w:bCs/>
          <w:szCs w:val="24"/>
        </w:rPr>
      </w:pPr>
      <w:r>
        <w:rPr>
          <w:rFonts w:eastAsia="Times New Roman"/>
          <w:bCs/>
          <w:szCs w:val="24"/>
        </w:rPr>
        <w:t xml:space="preserve">Αυτήν τη στιγμή η Αντιπολίτευση επιδιώκει να διαστρεβλώσει την πραγματικότητα, εκτοξεύοντας καιροσκοπικές κατηγορίες κατά της Κυβέρνησης. Το μόνο που καταφέρνει τελικά είναι να πλήξει τον ίδιο το θεσμό της </w:t>
      </w:r>
      <w:r>
        <w:rPr>
          <w:rFonts w:eastAsia="Times New Roman"/>
          <w:bCs/>
          <w:szCs w:val="24"/>
        </w:rPr>
        <w:t>δ</w:t>
      </w:r>
      <w:r>
        <w:rPr>
          <w:rFonts w:eastAsia="Times New Roman"/>
          <w:bCs/>
          <w:szCs w:val="24"/>
        </w:rPr>
        <w:t>ικαιοσύνης για μία ακόμα φορά.</w:t>
      </w:r>
    </w:p>
    <w:p w14:paraId="1DA31855" w14:textId="77777777" w:rsidR="00984254" w:rsidRDefault="009E5B07">
      <w:pPr>
        <w:spacing w:line="600" w:lineRule="auto"/>
        <w:ind w:firstLine="720"/>
        <w:jc w:val="both"/>
        <w:rPr>
          <w:rFonts w:eastAsia="Times New Roman"/>
          <w:bCs/>
          <w:szCs w:val="24"/>
        </w:rPr>
      </w:pPr>
      <w:r>
        <w:rPr>
          <w:rFonts w:eastAsia="Times New Roman"/>
          <w:bCs/>
          <w:szCs w:val="24"/>
        </w:rPr>
        <w:lastRenderedPageBreak/>
        <w:t xml:space="preserve">Θα έλεγα, λοιπόν, ότι καλό είναι να μην διαστρεβλώνετε την πραγματικότητα. Και η στάση που υιοθετούμε από την πρώτη στιγμή είναι η αποκατάσταση αυτής της σχέσης εμπιστοσύνης ανάμεσα στους πολίτες και τη </w:t>
      </w:r>
      <w:r>
        <w:rPr>
          <w:rFonts w:eastAsia="Times New Roman"/>
          <w:bCs/>
          <w:szCs w:val="24"/>
        </w:rPr>
        <w:t>δ</w:t>
      </w:r>
      <w:r>
        <w:rPr>
          <w:rFonts w:eastAsia="Times New Roman"/>
          <w:bCs/>
          <w:szCs w:val="24"/>
        </w:rPr>
        <w:t>ικαιοσύνη. Και η Κυβέ</w:t>
      </w:r>
      <w:r>
        <w:rPr>
          <w:rFonts w:eastAsia="Times New Roman"/>
          <w:bCs/>
          <w:szCs w:val="24"/>
        </w:rPr>
        <w:t xml:space="preserve">ρνηση περιορίζεται αποκλειστικά στη νόμιμη και συνταγματικά κατοχυρωμένη άσκηση των εξουσιών και των αρμοδιοτήτων, που της αποδίδονται από το Σύνταγμα ώστε να εγγυάται την απρόσκοπτη και εύρυθμη δικαιοδοτική λειτουργία. </w:t>
      </w:r>
    </w:p>
    <w:p w14:paraId="1DA31856" w14:textId="77777777" w:rsidR="00984254" w:rsidRDefault="009E5B07">
      <w:pPr>
        <w:spacing w:line="600" w:lineRule="auto"/>
        <w:ind w:firstLine="720"/>
        <w:jc w:val="both"/>
        <w:rPr>
          <w:rFonts w:eastAsia="Times New Roman"/>
          <w:bCs/>
          <w:szCs w:val="24"/>
        </w:rPr>
      </w:pPr>
      <w:r>
        <w:rPr>
          <w:rFonts w:eastAsia="Times New Roman"/>
          <w:bCs/>
          <w:szCs w:val="24"/>
        </w:rPr>
        <w:t>Μοναδικός στόχος της Αντιπολίτευσης</w:t>
      </w:r>
      <w:r>
        <w:rPr>
          <w:rFonts w:eastAsia="Times New Roman"/>
          <w:bCs/>
          <w:szCs w:val="24"/>
        </w:rPr>
        <w:t xml:space="preserve"> είναι να δημιουργήσει θόρυβο. Επαναφέρετε, μάλιστα, με την ερώτησή σας θέματα για τα οποία έχει γίνει εξαντλητικός διάλογος τόσο στην Βουλή όσο και στη δημόσια σφαίρα. Σε πολλά απ’ αυτά, μάλιστα, έχει τοποθετηθεί και ο ίδιος ο Πρωθυπουργός.</w:t>
      </w:r>
    </w:p>
    <w:p w14:paraId="1DA3185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 xml:space="preserve">τό την Προεδρική Έδρα καταλαμβάνει η Γ΄ Αντιπρόεδρος της Βουλής κ. </w:t>
      </w:r>
      <w:r w:rsidRPr="006A353E">
        <w:rPr>
          <w:rFonts w:eastAsia="Times New Roman" w:cs="Times New Roman"/>
          <w:b/>
          <w:szCs w:val="24"/>
        </w:rPr>
        <w:t>ΑΝΑΣΤΑΣΙΑ ΧΡΙΣΤΟΔΟΥΛΟΠΟΥΛΟΥ</w:t>
      </w:r>
      <w:r>
        <w:rPr>
          <w:rFonts w:eastAsia="Times New Roman" w:cs="Times New Roman"/>
          <w:szCs w:val="24"/>
        </w:rPr>
        <w:t>)</w:t>
      </w:r>
    </w:p>
    <w:p w14:paraId="1DA3185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Επομένως, οι συνεχείς ερωτήσεις περί δήθεν παρεμβάσεων στη δικαιοσύνη έχουν σαν αποτέλεσμα να εκτίθεται η ίδια η αντιπολίτευση, όπως ακριβώς συνέβη το 2016, </w:t>
      </w:r>
      <w:r>
        <w:rPr>
          <w:rFonts w:eastAsia="Times New Roman" w:cs="Times New Roman"/>
          <w:szCs w:val="24"/>
        </w:rPr>
        <w:t>όταν συζητώντας σε επίπεδο Αρχηγών κομμάτων για τη δήθεν παρέμβαση της σημερινής Κυβέρνησης στη δικαιοσύνη, ο Πρω</w:t>
      </w:r>
      <w:r>
        <w:rPr>
          <w:rFonts w:eastAsia="Times New Roman" w:cs="Times New Roman"/>
          <w:szCs w:val="24"/>
        </w:rPr>
        <w:lastRenderedPageBreak/>
        <w:t>θυπουργός τότε παρέθεσε μ</w:t>
      </w:r>
      <w:r>
        <w:rPr>
          <w:rFonts w:eastAsia="Times New Roman" w:cs="Times New Roman"/>
          <w:szCs w:val="24"/>
        </w:rPr>
        <w:t>ί</w:t>
      </w:r>
      <w:r>
        <w:rPr>
          <w:rFonts w:eastAsia="Times New Roman" w:cs="Times New Roman"/>
          <w:szCs w:val="24"/>
        </w:rPr>
        <w:t>α σειρά από εξόφθαλμες παρεμβάσεις, δεκατρείς για την ακρίβεια. Φαντάζομαι όλοι θα θυμάστε τις δεκατρείς παρεμβάσεις,</w:t>
      </w:r>
      <w:r>
        <w:rPr>
          <w:rFonts w:eastAsia="Times New Roman" w:cs="Times New Roman"/>
          <w:szCs w:val="24"/>
        </w:rPr>
        <w:t xml:space="preserve"> που αποτελούσαν ωμές παρεμβάσεις στη λειτουργία απονομής της δικαιοσύνης, οι οποίες περνούσαν μάλιστα με νυχτερινές τροπολογίες και χωρίς την απόλυτη πλειοψηφία στη Βουλή, όταν κυβερνούσαν ΠΑΣΟΚ και Νέα Δημοκρατία. Δεν είναι, λοιπόν, δυνατό να μας κάνουν </w:t>
      </w:r>
      <w:r>
        <w:rPr>
          <w:rFonts w:eastAsia="Times New Roman" w:cs="Times New Roman"/>
          <w:szCs w:val="24"/>
        </w:rPr>
        <w:t>υποδείξεις αυτοί που αναγάγανε τη νομοθετική τεχνική της λήθης σε πάγια τακτική τους.</w:t>
      </w:r>
    </w:p>
    <w:p w14:paraId="1DA3185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Πασχίζετε, λοιπόν, να παρουσιάσετε μια εικόνα καταστροφής από τότε που ο ΣΥΡΙΖΑ ανέλαβε τη διακυβέρνηση της χώρας σε πλήρη σύμπνοια με τη Νέα Δημοκρατία. Αλλά ο ελληνικός</w:t>
      </w:r>
      <w:r>
        <w:rPr>
          <w:rFonts w:eastAsia="Times New Roman" w:cs="Times New Roman"/>
          <w:szCs w:val="24"/>
        </w:rPr>
        <w:t xml:space="preserve"> λαός αυτήν την ώρα, όπου συζητάμε για ένα πολύ σημαντικό και ευαίσθητο ζήτημα, όπως είναι η δικαιοσύνη, βλέπει ότι με τον ΣΥΡΙΖΑ ξεμπερδεύει με τα μνημόνια και ότι είναι ευκαιρία να ξεμπερδέψει και οριστικά και με τις δυνάμεις που εκπροσωπούν το παλιό. </w:t>
      </w:r>
    </w:p>
    <w:p w14:paraId="1DA3185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ερώτημα, λοιπόν, είναι από πού πηγάζει αυτή η εμμονή. Μάλλον από τον φόβο, γιατί αυτή η Κυβέρνηση θα τα καταφέρει παρά τις δυσκολίες και τα εμπόδια. </w:t>
      </w:r>
    </w:p>
    <w:p w14:paraId="1DA3185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Τα τελευταία τρία χρόνια φέραμε στην επιφάνεια υποθέσεις πραγματικής διαφθοράς, υποθέσεις που έχουν συγκ</w:t>
      </w:r>
      <w:r>
        <w:rPr>
          <w:rFonts w:eastAsia="Times New Roman" w:cs="Times New Roman"/>
          <w:szCs w:val="24"/>
        </w:rPr>
        <w:t xml:space="preserve">λονίσει την κοινή γνώμη. Από τις </w:t>
      </w:r>
      <w:r>
        <w:rPr>
          <w:rFonts w:eastAsia="Times New Roman" w:cs="Times New Roman"/>
          <w:szCs w:val="24"/>
        </w:rPr>
        <w:lastRenderedPageBreak/>
        <w:t xml:space="preserve">μεγάλες και πολιτικά χρωματισμένες υποθέσεις φοροδιαφυγής και ξεπλύματος μέχρι τις παράνομες και σκοτεινές χρηματοδοτήσεις μέσων ενημέρωσης και </w:t>
      </w:r>
      <w:r>
        <w:rPr>
          <w:rFonts w:eastAsia="Times New Roman" w:cs="Times New Roman"/>
          <w:szCs w:val="24"/>
          <w:lang w:val="en-US"/>
        </w:rPr>
        <w:t>offshore</w:t>
      </w:r>
      <w:r w:rsidRPr="00FB3AB1">
        <w:rPr>
          <w:rFonts w:eastAsia="Times New Roman" w:cs="Times New Roman"/>
          <w:szCs w:val="24"/>
        </w:rPr>
        <w:t xml:space="preserve"> </w:t>
      </w:r>
      <w:r>
        <w:rPr>
          <w:rFonts w:eastAsia="Times New Roman" w:cs="Times New Roman"/>
          <w:szCs w:val="24"/>
        </w:rPr>
        <w:t>εταιρειών συνδεδεμένων με πολιτικά πρόσωπα και τις υποθέσεις των θαλασ</w:t>
      </w:r>
      <w:r>
        <w:rPr>
          <w:rFonts w:eastAsia="Times New Roman" w:cs="Times New Roman"/>
          <w:szCs w:val="24"/>
        </w:rPr>
        <w:t xml:space="preserve">σοδανείων και από το μεγάλο σκάνδαλο διαφθοράς στο ΚΕΕΛΠΝΟ μέχρι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την υπόθεση του</w:t>
      </w:r>
      <w:r w:rsidRPr="00FB3AB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NOOR</w:t>
      </w:r>
      <w:r w:rsidRPr="00FB3AB1">
        <w:rPr>
          <w:rFonts w:eastAsia="Times New Roman" w:cs="Times New Roman"/>
          <w:szCs w:val="24"/>
        </w:rPr>
        <w:t>1</w:t>
      </w:r>
      <w:r>
        <w:rPr>
          <w:rFonts w:eastAsia="Times New Roman" w:cs="Times New Roman"/>
          <w:szCs w:val="24"/>
        </w:rPr>
        <w:t>»</w:t>
      </w:r>
      <w:r>
        <w:rPr>
          <w:rFonts w:eastAsia="Times New Roman" w:cs="Times New Roman"/>
          <w:szCs w:val="24"/>
        </w:rPr>
        <w:t xml:space="preserve"> υπερασπιζόμαστε τη λαϊκή βούληση για απονομή δικαιοσύνης και για διαφάνεια.</w:t>
      </w:r>
    </w:p>
    <w:p w14:paraId="1DA3185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Έχετε αποφασίσει, όμως, να αντιπαρατεθείτε με όρους καταστροφολο</w:t>
      </w:r>
      <w:r>
        <w:rPr>
          <w:rFonts w:eastAsia="Times New Roman" w:cs="Times New Roman"/>
          <w:szCs w:val="24"/>
        </w:rPr>
        <w:t>γίας και αυτό γιατί δεν έχετε πού να επενδύσετε πολιτικά, αφού γνωρίζετε πολύ καλά ότι στο πεδίο της πραγματικής αντιπαράθεσης, που είναι η βελτίωση της οικονομίας και η έξοδος από τα μνημόνια, ο αντιπολιτευτικός σας λόγος δεν πείθει, επειδή εσείς αποτύχατ</w:t>
      </w:r>
      <w:r>
        <w:rPr>
          <w:rFonts w:eastAsia="Times New Roman" w:cs="Times New Roman"/>
          <w:szCs w:val="24"/>
        </w:rPr>
        <w:t>ε ενώ εμείς πετυχαίνουμε. Έτσι προσπαθείτε να δημιουργήσετε θόρυβο.</w:t>
      </w:r>
    </w:p>
    <w:p w14:paraId="1DA3185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Το Υπουργείο Δικαιοσύνης, Διαφάνειας και Ανθρωπίνων Δικαιωμάτων εφαρμόζει ένα στρατηγικό σχέδιο για τη βελτίωση της λειτουργίας του συστήματος απονομής της δικαιοσύνης. Υλοποιούνται δράσει</w:t>
      </w:r>
      <w:r>
        <w:rPr>
          <w:rFonts w:eastAsia="Times New Roman" w:cs="Times New Roman"/>
          <w:szCs w:val="24"/>
        </w:rPr>
        <w:t xml:space="preserve">ς κύριες κατευθύνσεις των οποίων είναι ο εκσυγχρονισμός, η επιτάχυνση, η αύξηση της αποτελεσματικότητας της δικαιοσύνης, η διαφύλαξη και η επέκταση των δικαιωμάτων των πολιτών. </w:t>
      </w:r>
    </w:p>
    <w:p w14:paraId="1DA3185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Αντιμετωπίσαμε προβλήματα καθυστερήσεων στα διοικητικά δικαστήρια και είχαμε θ</w:t>
      </w:r>
      <w:r>
        <w:rPr>
          <w:rFonts w:eastAsia="Times New Roman" w:cs="Times New Roman"/>
          <w:szCs w:val="24"/>
        </w:rPr>
        <w:t>εαματική βελτίωση σχετικά με τον χρόνο απονομής της δικαιοσύνης. Σημαντική εξέλιξη αποτελεί και το γεγονός ότι πριν από λίγες ημέρες κατέστη δυνατή η ηλεκτρονική κατάθεση εισαγωγικών δικογράφων κύριας και προσωρινής δικαστικής προστασίας σε όλα τα διοικητι</w:t>
      </w:r>
      <w:r>
        <w:rPr>
          <w:rFonts w:eastAsia="Times New Roman" w:cs="Times New Roman"/>
          <w:szCs w:val="24"/>
        </w:rPr>
        <w:t>κά δικαστήρια της χώρας. Αυτή η διαδικασία εντάσσεται στο μεγάλο έργο για το ολοκληρωμένο σύστημα διαχείρισης δικαστικών υποθέσεων με κύριο στόχο την επιτάχυνση και απλούστευση των δικαστικών διαδικασιών καθώς και την εξυπηρέτηση χιλιάδων δικηγόρων και πολ</w:t>
      </w:r>
      <w:r>
        <w:rPr>
          <w:rFonts w:eastAsia="Times New Roman" w:cs="Times New Roman"/>
          <w:szCs w:val="24"/>
        </w:rPr>
        <w:t>ιτών.</w:t>
      </w:r>
    </w:p>
    <w:p w14:paraId="1DA3185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Επιπλέον, αναμένεται να ολοκληρωθεί τον Οκτώβριο του 2018 η </w:t>
      </w:r>
      <w:proofErr w:type="spellStart"/>
      <w:r>
        <w:rPr>
          <w:rFonts w:eastAsia="Times New Roman" w:cs="Times New Roman"/>
          <w:szCs w:val="24"/>
        </w:rPr>
        <w:t>ψηφιοποίηση</w:t>
      </w:r>
      <w:proofErr w:type="spellEnd"/>
      <w:r>
        <w:rPr>
          <w:rFonts w:eastAsia="Times New Roman" w:cs="Times New Roman"/>
          <w:szCs w:val="24"/>
        </w:rPr>
        <w:t xml:space="preserve"> της πολιτικής και ποινικής διαδικασίας που εφαρμόστηκε ήδη σε σαράντα έναν φορείς στις εφετειακές περιφέρεις Αθηνών, Πειραιά, Θεσσαλονίκης και Χαλκίδας, ενώ στη δεύτερη φάση το έ</w:t>
      </w:r>
      <w:r>
        <w:rPr>
          <w:rFonts w:eastAsia="Times New Roman" w:cs="Times New Roman"/>
          <w:szCs w:val="24"/>
        </w:rPr>
        <w:t xml:space="preserve">ργο θα επεκταθεί στο σύνολο των δικαστικών φορέων της χώρας. </w:t>
      </w:r>
    </w:p>
    <w:p w14:paraId="1DA3186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στοχευμένες</w:t>
      </w:r>
      <w:proofErr w:type="spellEnd"/>
      <w:r>
        <w:rPr>
          <w:rFonts w:eastAsia="Times New Roman" w:cs="Times New Roman"/>
          <w:szCs w:val="24"/>
        </w:rPr>
        <w:t xml:space="preserve"> νομοθετικές παρεμβάσεις υλοποιούνται μετά από πολλά χρόνια θεσμικές τομές. Αντιστρέφοντας την εικόνα μιας δικαιοσύνης που καθυστερούσε, εργαζόμαστε για μ</w:t>
      </w:r>
      <w:r>
        <w:rPr>
          <w:rFonts w:eastAsia="Times New Roman" w:cs="Times New Roman"/>
          <w:szCs w:val="24"/>
        </w:rPr>
        <w:t>ί</w:t>
      </w:r>
      <w:r>
        <w:rPr>
          <w:rFonts w:eastAsia="Times New Roman" w:cs="Times New Roman"/>
          <w:szCs w:val="24"/>
        </w:rPr>
        <w:t>α δικαιοσύνη που θα απονέ</w:t>
      </w:r>
      <w:r>
        <w:rPr>
          <w:rFonts w:eastAsia="Times New Roman" w:cs="Times New Roman"/>
          <w:szCs w:val="24"/>
        </w:rPr>
        <w:t xml:space="preserve">μεται έγκαιρα και αποτελεσματικά. Ο ελληνικός λαός γνωρίζει πολύ καλά ποιοι είναι </w:t>
      </w:r>
      <w:r>
        <w:rPr>
          <w:rFonts w:eastAsia="Times New Roman" w:cs="Times New Roman"/>
          <w:szCs w:val="24"/>
        </w:rPr>
        <w:lastRenderedPageBreak/>
        <w:t>αυτοί που δημιούργησαν την κρίση εμπιστοσύνης στους θεσμούς του κράτους δικαίου και ποιοι είναι αυτοί που πασχίζουν να ξαναφτιάξουν ένα κράτος που η κοινωνία θα το θεωρεί σύμ</w:t>
      </w:r>
      <w:r>
        <w:rPr>
          <w:rFonts w:eastAsia="Times New Roman" w:cs="Times New Roman"/>
          <w:szCs w:val="24"/>
        </w:rPr>
        <w:t>μαχο και όχι εχθρό της.</w:t>
      </w:r>
    </w:p>
    <w:p w14:paraId="1DA3186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Ευχαριστώ.</w:t>
      </w:r>
    </w:p>
    <w:p w14:paraId="1DA31862" w14:textId="77777777" w:rsidR="00984254" w:rsidRDefault="009E5B07">
      <w:pPr>
        <w:spacing w:line="600" w:lineRule="auto"/>
        <w:ind w:firstLine="720"/>
        <w:jc w:val="both"/>
        <w:rPr>
          <w:rFonts w:eastAsia="Times New Roman" w:cs="Times New Roman"/>
          <w:szCs w:val="24"/>
        </w:rPr>
      </w:pPr>
      <w:r w:rsidRPr="00861118">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1DA3186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Τον λόγο έχει ο κ. Παναγιωτόπουλος.</w:t>
      </w:r>
    </w:p>
    <w:p w14:paraId="1DA31864" w14:textId="77777777" w:rsidR="00984254" w:rsidRDefault="009E5B07">
      <w:pPr>
        <w:spacing w:line="600" w:lineRule="auto"/>
        <w:ind w:firstLine="720"/>
        <w:jc w:val="both"/>
        <w:rPr>
          <w:rFonts w:eastAsia="Times New Roman" w:cs="Times New Roman"/>
          <w:szCs w:val="24"/>
        </w:rPr>
      </w:pPr>
      <w:r w:rsidRPr="00861118">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Κυρία Πρόεδρε, δεν έχω τον λόγο εγώ;</w:t>
      </w:r>
      <w:r w:rsidRPr="001E4ED2">
        <w:rPr>
          <w:rFonts w:eastAsia="Times New Roman" w:cs="Times New Roman"/>
          <w:szCs w:val="24"/>
        </w:rPr>
        <w:t xml:space="preserve"> </w:t>
      </w:r>
    </w:p>
    <w:p w14:paraId="1DA31865" w14:textId="77777777" w:rsidR="00984254" w:rsidRDefault="009E5B07">
      <w:pPr>
        <w:spacing w:line="600" w:lineRule="auto"/>
        <w:ind w:firstLine="720"/>
        <w:jc w:val="both"/>
        <w:rPr>
          <w:rFonts w:eastAsia="Times New Roman" w:cs="Times New Roman"/>
          <w:szCs w:val="24"/>
        </w:rPr>
      </w:pPr>
      <w:r w:rsidRPr="00861118">
        <w:rPr>
          <w:rFonts w:eastAsia="Times New Roman" w:cs="Times New Roman"/>
          <w:b/>
          <w:szCs w:val="24"/>
        </w:rPr>
        <w:t>ΠΡΟΕΔΡΕΥΟΥΣΑ (Αναστασία Χριστοδουλοπούλου):</w:t>
      </w:r>
      <w:r>
        <w:rPr>
          <w:rFonts w:eastAsia="Times New Roman" w:cs="Times New Roman"/>
          <w:szCs w:val="24"/>
        </w:rPr>
        <w:t xml:space="preserve"> Θέλετε να προηγηθείτε ή θέλετε να κάνετε κάποια δήλωση;</w:t>
      </w:r>
    </w:p>
    <w:p w14:paraId="1DA31866" w14:textId="77777777" w:rsidR="00984254" w:rsidRDefault="009E5B07">
      <w:pPr>
        <w:spacing w:line="600" w:lineRule="auto"/>
        <w:ind w:firstLine="720"/>
        <w:jc w:val="both"/>
        <w:rPr>
          <w:rFonts w:eastAsia="Times New Roman" w:cs="Times New Roman"/>
          <w:szCs w:val="24"/>
        </w:rPr>
      </w:pPr>
      <w:r w:rsidRPr="00861118">
        <w:rPr>
          <w:rFonts w:eastAsia="Times New Roman" w:cs="Times New Roman"/>
          <w:b/>
          <w:szCs w:val="24"/>
        </w:rPr>
        <w:t>ΝΙΚΟΛΑΟΣ ΠΑΝΑΓΙΩΤΟΠΟΥΛΟΣ:</w:t>
      </w:r>
      <w:r>
        <w:rPr>
          <w:rFonts w:eastAsia="Times New Roman" w:cs="Times New Roman"/>
          <w:szCs w:val="24"/>
        </w:rPr>
        <w:t xml:space="preserve"> Είπαμε, κατά τον Κανονισμό, να προηγηθεί των Κοινοβουλευτικών Εκπροσώπων ο κύριος Υπουργός.</w:t>
      </w:r>
    </w:p>
    <w:p w14:paraId="1DA31867" w14:textId="77777777" w:rsidR="00984254" w:rsidRDefault="009E5B07">
      <w:pPr>
        <w:spacing w:line="600" w:lineRule="auto"/>
        <w:ind w:firstLine="720"/>
        <w:jc w:val="both"/>
        <w:rPr>
          <w:rFonts w:eastAsia="Times New Roman" w:cs="Times New Roman"/>
          <w:szCs w:val="24"/>
        </w:rPr>
      </w:pPr>
      <w:r w:rsidRPr="00861118">
        <w:rPr>
          <w:rFonts w:eastAsia="Times New Roman" w:cs="Times New Roman"/>
          <w:b/>
          <w:szCs w:val="24"/>
        </w:rPr>
        <w:t>ΠΡΟΕΔΡΕΥΟΥΣΑ (Αναστασία Χριστοδουλοπο</w:t>
      </w:r>
      <w:r w:rsidRPr="00861118">
        <w:rPr>
          <w:rFonts w:eastAsia="Times New Roman" w:cs="Times New Roman"/>
          <w:b/>
          <w:szCs w:val="24"/>
        </w:rPr>
        <w:t>ύλου):</w:t>
      </w:r>
      <w:r>
        <w:rPr>
          <w:rFonts w:eastAsia="Times New Roman" w:cs="Times New Roman"/>
          <w:szCs w:val="24"/>
        </w:rPr>
        <w:t xml:space="preserve"> Θέλετε να προηγηθεί; Συνήθως κλείνει ο Υπουργός.</w:t>
      </w:r>
    </w:p>
    <w:p w14:paraId="1DA31868" w14:textId="77777777" w:rsidR="00984254" w:rsidRDefault="009E5B07">
      <w:pPr>
        <w:spacing w:line="600" w:lineRule="auto"/>
        <w:ind w:firstLine="720"/>
        <w:jc w:val="both"/>
        <w:rPr>
          <w:rFonts w:eastAsia="Times New Roman" w:cs="Times New Roman"/>
          <w:szCs w:val="24"/>
        </w:rPr>
      </w:pPr>
      <w:r w:rsidRPr="00861118">
        <w:rPr>
          <w:rFonts w:eastAsia="Times New Roman" w:cs="Times New Roman"/>
          <w:b/>
          <w:szCs w:val="24"/>
        </w:rPr>
        <w:lastRenderedPageBreak/>
        <w:t>ΝΙΚΟΛΑΟΣ ΠΑΝΑΓΙΩΤΟΠΟΥΛΟΣ:</w:t>
      </w:r>
      <w:r>
        <w:rPr>
          <w:rFonts w:eastAsia="Times New Roman" w:cs="Times New Roman"/>
          <w:szCs w:val="24"/>
        </w:rPr>
        <w:t xml:space="preserve"> Είμαστε αρκετά ευλύγιστοι όσον αφορά τη διαδικασία, αλλά θα προτιμούσα και εγώ να προηγηθεί ο κύριος Υπουργός.</w:t>
      </w:r>
    </w:p>
    <w:p w14:paraId="1DA31869" w14:textId="77777777" w:rsidR="00984254" w:rsidRDefault="009E5B07">
      <w:pPr>
        <w:spacing w:line="600" w:lineRule="auto"/>
        <w:ind w:firstLine="720"/>
        <w:jc w:val="both"/>
        <w:rPr>
          <w:rFonts w:eastAsia="Times New Roman" w:cs="Times New Roman"/>
          <w:szCs w:val="24"/>
        </w:rPr>
      </w:pPr>
      <w:r w:rsidRPr="00861118">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κύριε Πανα</w:t>
      </w:r>
      <w:r>
        <w:rPr>
          <w:rFonts w:eastAsia="Times New Roman" w:cs="Times New Roman"/>
          <w:szCs w:val="24"/>
        </w:rPr>
        <w:t>γιωτόπουλε, κανένα πρόβλημα.</w:t>
      </w:r>
    </w:p>
    <w:p w14:paraId="1DA3186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Τον λόγο έχει ο Υπουργός κ. Κοντονής.</w:t>
      </w:r>
    </w:p>
    <w:p w14:paraId="1DA3186B"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sidRPr="006E2EBC">
        <w:rPr>
          <w:rFonts w:eastAsia="Times New Roman" w:cs="Times New Roman"/>
          <w:szCs w:val="24"/>
        </w:rPr>
        <w:t xml:space="preserve">Κυρίες και κύριοι συνάδελφοι, </w:t>
      </w:r>
      <w:r>
        <w:rPr>
          <w:rFonts w:eastAsia="Times New Roman" w:cs="Times New Roman"/>
          <w:szCs w:val="24"/>
        </w:rPr>
        <w:t xml:space="preserve">θέλω να πω ότι συμβαίνει σήμερα </w:t>
      </w:r>
      <w:r>
        <w:rPr>
          <w:rFonts w:eastAsia="Times New Roman" w:cs="Times New Roman"/>
          <w:szCs w:val="24"/>
        </w:rPr>
        <w:t>κάτι</w:t>
      </w:r>
      <w:r>
        <w:rPr>
          <w:rFonts w:eastAsia="Times New Roman" w:cs="Times New Roman"/>
          <w:szCs w:val="24"/>
        </w:rPr>
        <w:t xml:space="preserve"> πρωτόγνωρο στα κοινοβουλευτικά χρονικά. Είναι πρωτόγνωρο διότι συζητάμε μ</w:t>
      </w:r>
      <w:r>
        <w:rPr>
          <w:rFonts w:eastAsia="Times New Roman" w:cs="Times New Roman"/>
          <w:szCs w:val="24"/>
        </w:rPr>
        <w:t>ί</w:t>
      </w:r>
      <w:r>
        <w:rPr>
          <w:rFonts w:eastAsia="Times New Roman" w:cs="Times New Roman"/>
          <w:szCs w:val="24"/>
        </w:rPr>
        <w:t>α επίκαιρη επερώτηση του Κινήματος Αλλαγής, της Δημοκρατικής Συμπαράταξης, η οποία αποτελεί πιστή αντιγραφή ερώτησης, την οποία είχε καταθέσει προ μερικών εβδομάδων η Νέα Δημοκρατία</w:t>
      </w:r>
      <w:r>
        <w:rPr>
          <w:rFonts w:eastAsia="Times New Roman" w:cs="Times New Roman"/>
          <w:szCs w:val="24"/>
        </w:rPr>
        <w:t>.</w:t>
      </w:r>
    </w:p>
    <w:p w14:paraId="1DA3186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Αυτό, βεβαίως, έχει την αστεία πλευρά, ότι κάποιοι δεν κάθονται να βάλουν τα πράγματα σε μ</w:t>
      </w:r>
      <w:r>
        <w:rPr>
          <w:rFonts w:eastAsia="Times New Roman" w:cs="Times New Roman"/>
          <w:szCs w:val="24"/>
        </w:rPr>
        <w:t>ί</w:t>
      </w:r>
      <w:r>
        <w:rPr>
          <w:rFonts w:eastAsia="Times New Roman" w:cs="Times New Roman"/>
          <w:szCs w:val="24"/>
        </w:rPr>
        <w:t xml:space="preserve">α τάξη, να προβάλουν </w:t>
      </w:r>
      <w:r>
        <w:rPr>
          <w:rFonts w:eastAsia="Times New Roman" w:cs="Times New Roman"/>
          <w:szCs w:val="24"/>
        </w:rPr>
        <w:t>τους δικούς τους</w:t>
      </w:r>
      <w:r>
        <w:rPr>
          <w:rFonts w:eastAsia="Times New Roman" w:cs="Times New Roman"/>
          <w:szCs w:val="24"/>
        </w:rPr>
        <w:t xml:space="preserve"> ισχυρισμούς και αιτιάσεις </w:t>
      </w:r>
      <w:r>
        <w:rPr>
          <w:rFonts w:eastAsia="Times New Roman" w:cs="Times New Roman"/>
          <w:szCs w:val="24"/>
        </w:rPr>
        <w:t>αλλά</w:t>
      </w:r>
      <w:r>
        <w:rPr>
          <w:rFonts w:eastAsia="Times New Roman" w:cs="Times New Roman"/>
          <w:szCs w:val="24"/>
        </w:rPr>
        <w:t xml:space="preserve"> επιδίδονται σε αντιγραφή της ερώτησης της Νέας Δημοκρατίας.</w:t>
      </w:r>
    </w:p>
    <w:p w14:paraId="1DA3186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Όμως, έχει και την πολιτική του πλ</w:t>
      </w:r>
      <w:r>
        <w:rPr>
          <w:rFonts w:eastAsia="Times New Roman" w:cs="Times New Roman"/>
          <w:szCs w:val="24"/>
        </w:rPr>
        <w:t>ευρά, διότι κάποιοι δεν θέλουν να ξεχάσουν τις παλιές συνήθειες. Εάν κατά το παρελθόν το ΠΑΣΟΚ αντέγραφε κατά κόρον το πρόγραμμα και τα συνθήματα της Αριστεράς, σήμερα επιδίδεται σε μ</w:t>
      </w:r>
      <w:r>
        <w:rPr>
          <w:rFonts w:eastAsia="Times New Roman" w:cs="Times New Roman"/>
          <w:szCs w:val="24"/>
        </w:rPr>
        <w:t>ί</w:t>
      </w:r>
      <w:r>
        <w:rPr>
          <w:rFonts w:eastAsia="Times New Roman" w:cs="Times New Roman"/>
          <w:szCs w:val="24"/>
        </w:rPr>
        <w:t>α αντιγραφή</w:t>
      </w:r>
      <w:r>
        <w:rPr>
          <w:rFonts w:eastAsia="Times New Roman" w:cs="Times New Roman"/>
          <w:szCs w:val="24"/>
        </w:rPr>
        <w:t xml:space="preserve"> των</w:t>
      </w:r>
      <w:r>
        <w:rPr>
          <w:rFonts w:eastAsia="Times New Roman" w:cs="Times New Roman"/>
          <w:szCs w:val="24"/>
        </w:rPr>
        <w:t xml:space="preserve"> συντηρητικών απόψεων και ισχυρισμών που προβάλει η Νέα Δ</w:t>
      </w:r>
      <w:r>
        <w:rPr>
          <w:rFonts w:eastAsia="Times New Roman" w:cs="Times New Roman"/>
          <w:szCs w:val="24"/>
        </w:rPr>
        <w:t xml:space="preserve">ημοκρατία, </w:t>
      </w:r>
      <w:proofErr w:type="spellStart"/>
      <w:r>
        <w:rPr>
          <w:rFonts w:eastAsia="Times New Roman" w:cs="Times New Roman"/>
          <w:szCs w:val="24"/>
        </w:rPr>
        <w:t>αποκαλυπτόμενο</w:t>
      </w:r>
      <w:proofErr w:type="spellEnd"/>
      <w:r>
        <w:rPr>
          <w:rFonts w:eastAsia="Times New Roman" w:cs="Times New Roman"/>
          <w:szCs w:val="24"/>
        </w:rPr>
        <w:t xml:space="preserve"> ότι με όλους τους τρόπους θέλει να θυμίζει στον ελληνικό λαό και στο Κοινοβούλιο ότι αποτελεί ένα ιδιότυπο κόμμα της </w:t>
      </w:r>
      <w:r>
        <w:rPr>
          <w:rFonts w:eastAsia="Times New Roman" w:cs="Times New Roman"/>
          <w:szCs w:val="24"/>
        </w:rPr>
        <w:t>Κ</w:t>
      </w:r>
      <w:r>
        <w:rPr>
          <w:rFonts w:eastAsia="Times New Roman" w:cs="Times New Roman"/>
          <w:szCs w:val="24"/>
        </w:rPr>
        <w:t>εντροδεξιάς, το οποίο σύρεται πίσω από τη Νέα Δημοκρατία ακόμη και σε τέτοιου επιπέδου ζητήματα. Είναι εντυπωσια</w:t>
      </w:r>
      <w:r>
        <w:rPr>
          <w:rFonts w:eastAsia="Times New Roman" w:cs="Times New Roman"/>
          <w:szCs w:val="24"/>
        </w:rPr>
        <w:t xml:space="preserve">κό, κυρίες και κύριοι Βουλευτές! </w:t>
      </w:r>
    </w:p>
    <w:p w14:paraId="1DA3186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Καταθέτω την ερώτηση της Νέας Δημοκρατίας στα Πρακτικά. Αν κάνετε μια αντιπαραβολή, αναφέρονται με την ίδια χρονική σειρά και με την ίδια φρασεολογία αυτά που ανέφερε η Νέα Δημοκρατία.</w:t>
      </w:r>
    </w:p>
    <w:p w14:paraId="1DA3186F" w14:textId="77777777" w:rsidR="00984254" w:rsidRDefault="009E5B0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κ. Σταύρο</w:t>
      </w:r>
      <w:r>
        <w:rPr>
          <w:rFonts w:eastAsia="Times New Roman" w:cs="Times New Roman"/>
          <w:szCs w:val="24"/>
        </w:rPr>
        <w:t>ς Κοντονής καταθέτει για τα Πρακτικά την προαναφερθείσα ερώτηση, η οποία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DA3187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Τέτοια ταύτιση απόψεων και ισχυρισμών ομολογώ ότι εγώ, τουλάχιστον σε αυτά τα χρόνια που εκπροσωπώ τον Νομό της Ζακύνθου και τους πολίτες της Ζακύνθου στο Κοινοβούλιο, δεν έχω ξαναδεί. </w:t>
      </w:r>
    </w:p>
    <w:p w14:paraId="1DA3187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Είναι, λοιπόν, τουλάχιστον αστείο να αναφέρεται κάποιος στην Ισπανία, </w:t>
      </w:r>
      <w:r>
        <w:rPr>
          <w:rFonts w:eastAsia="Times New Roman" w:cs="Times New Roman"/>
          <w:szCs w:val="24"/>
        </w:rPr>
        <w:t xml:space="preserve">όταν γνωρίζουμε πολύ καλά ότι ο πρώην Πρόεδρος του Σοσιαλιστικού Κόμματος της Ισπανίας, ο κ. Γκονζάλες, είχε </w:t>
      </w:r>
      <w:r>
        <w:rPr>
          <w:rFonts w:eastAsia="Times New Roman" w:cs="Times New Roman"/>
          <w:szCs w:val="24"/>
        </w:rPr>
        <w:t>την</w:t>
      </w:r>
      <w:r>
        <w:rPr>
          <w:rFonts w:eastAsia="Times New Roman" w:cs="Times New Roman"/>
          <w:szCs w:val="24"/>
        </w:rPr>
        <w:t xml:space="preserve"> άποψη </w:t>
      </w:r>
      <w:r>
        <w:rPr>
          <w:rFonts w:eastAsia="Times New Roman" w:cs="Times New Roman"/>
          <w:szCs w:val="24"/>
        </w:rPr>
        <w:t>να</w:t>
      </w:r>
      <w:r>
        <w:rPr>
          <w:rFonts w:eastAsia="Times New Roman" w:cs="Times New Roman"/>
          <w:szCs w:val="24"/>
        </w:rPr>
        <w:t xml:space="preserve"> συνεργασ</w:t>
      </w:r>
      <w:r>
        <w:rPr>
          <w:rFonts w:eastAsia="Times New Roman" w:cs="Times New Roman"/>
          <w:szCs w:val="24"/>
        </w:rPr>
        <w:t>τούν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σοσιαλιστών με τη δεξιά, </w:t>
      </w:r>
      <w:r>
        <w:rPr>
          <w:rFonts w:eastAsia="Times New Roman" w:cs="Times New Roman"/>
          <w:szCs w:val="24"/>
        </w:rPr>
        <w:t>που συμβαίνει</w:t>
      </w:r>
      <w:r>
        <w:rPr>
          <w:rFonts w:eastAsia="Times New Roman" w:cs="Times New Roman"/>
          <w:szCs w:val="24"/>
        </w:rPr>
        <w:t xml:space="preserve"> και στο Κίνημα Αλλαγής με τους διαξιφισμούς, τους </w:t>
      </w:r>
      <w:proofErr w:type="spellStart"/>
      <w:r>
        <w:rPr>
          <w:rFonts w:eastAsia="Times New Roman" w:cs="Times New Roman"/>
          <w:szCs w:val="24"/>
        </w:rPr>
        <w:t>διαγκωνισμούς</w:t>
      </w:r>
      <w:proofErr w:type="spellEnd"/>
      <w:r>
        <w:rPr>
          <w:rFonts w:eastAsia="Times New Roman" w:cs="Times New Roman"/>
          <w:szCs w:val="24"/>
        </w:rPr>
        <w:t xml:space="preserve"> και τις εκατέρω</w:t>
      </w:r>
      <w:r>
        <w:rPr>
          <w:rFonts w:eastAsia="Times New Roman" w:cs="Times New Roman"/>
          <w:szCs w:val="24"/>
        </w:rPr>
        <w:t>θεν κατηγορίες για την πολιτική των συμμαχιών στην οποία αναλώνονται τα στελέχη του συγκεκριμένου κόμματος. Τα γνωρίζουμε όλα αυτά. Ευτυχώς, δημοσιοποιούν τις απόψεις τους και κανένας δεν μπορεί να πει ότι κάποιος εδώ λειτουργεί παραπειστικά.</w:t>
      </w:r>
    </w:p>
    <w:p w14:paraId="1DA31872" w14:textId="77777777" w:rsidR="00984254" w:rsidRDefault="009E5B07">
      <w:pPr>
        <w:spacing w:line="600" w:lineRule="auto"/>
        <w:ind w:firstLine="720"/>
        <w:jc w:val="both"/>
        <w:rPr>
          <w:rFonts w:eastAsia="Times New Roman" w:cs="Times New Roman"/>
          <w:szCs w:val="24"/>
        </w:rPr>
      </w:pPr>
      <w:r w:rsidRPr="006E2EBC">
        <w:rPr>
          <w:rFonts w:eastAsia="Times New Roman" w:cs="Times New Roman"/>
          <w:szCs w:val="24"/>
        </w:rPr>
        <w:t>Κυρίες και κύ</w:t>
      </w:r>
      <w:r w:rsidRPr="006E2EBC">
        <w:rPr>
          <w:rFonts w:eastAsia="Times New Roman" w:cs="Times New Roman"/>
          <w:szCs w:val="24"/>
        </w:rPr>
        <w:t xml:space="preserve">ριοι συνάδελφοι, </w:t>
      </w:r>
      <w:r>
        <w:rPr>
          <w:rFonts w:eastAsia="Times New Roman" w:cs="Times New Roman"/>
          <w:szCs w:val="24"/>
        </w:rPr>
        <w:t>αν διαβάσετε την επίκαιρη επερώτηση, όπως επίσης και την ερώτηση που είχε καταθέσει η Νέα Δημοκρατία, διότι σας είπα ότι ταυτίζονται απολύτως ως προς το περιεχόμενο, δεν θα δείτε αιτιάσεις όσον αφορά την παρέμβαση της Κυβέρνησης στη δικαιο</w:t>
      </w:r>
      <w:r>
        <w:rPr>
          <w:rFonts w:eastAsia="Times New Roman" w:cs="Times New Roman"/>
          <w:szCs w:val="24"/>
        </w:rPr>
        <w:t xml:space="preserve">σύνη. Και σήμερα από του Βήματος της Βουλής δεν ακούσαμε τέτοιου τύπου αιτιάσεις. Ακούσαμε κάποιες απόψεις, οι οποίες χαρακτηρίζονται συλλήβδην ως παρέμβαση, αλλά παρέμβαση δεν είναι. </w:t>
      </w:r>
    </w:p>
    <w:p w14:paraId="1DA3187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Τι είναι παρέμβαση στο έργο της δικαιοσύνης; Είναι η προσπάθεια επηρεασ</w:t>
      </w:r>
      <w:r>
        <w:rPr>
          <w:rFonts w:eastAsia="Times New Roman" w:cs="Times New Roman"/>
          <w:szCs w:val="24"/>
        </w:rPr>
        <w:t>μού της δικαιοδοτικής κρίσης των δικαστών όταν αυτοί συνεδριάζουν και πρόκειται να εκδώσουν απόφαση.</w:t>
      </w:r>
    </w:p>
    <w:p w14:paraId="1DA3187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Επίσης, παρέμβαση στη δικαιοσύνη είναι όταν με νομοθετικές πρωτοβουλίες η εκάστοτε κυβερνητική πλειοψηφία επεμβαίνει στο έργο της δικαιοσύνης, όταν αυτή έχ</w:t>
      </w:r>
      <w:r>
        <w:rPr>
          <w:rFonts w:eastAsia="Times New Roman" w:cs="Times New Roman"/>
          <w:szCs w:val="24"/>
        </w:rPr>
        <w:t>ει επιληφθεί μιας υπόθεσης, είτε στο στάδιο της άσκησης ποινικής δίωξης είτε στο στάδιο της εκκρεμούς δίκης. Από αυτά που σας περιγράφω, τίποτα δεν περιγράφεται στην επίκαιρη επερώτηση, την οποία συζητούμε.</w:t>
      </w:r>
    </w:p>
    <w:p w14:paraId="1DA3187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Θέλω να πω ότι αιτιάσεις, για παράδειγμα, ότι η Κ</w:t>
      </w:r>
      <w:r>
        <w:rPr>
          <w:rFonts w:eastAsia="Times New Roman" w:cs="Times New Roman"/>
          <w:szCs w:val="24"/>
        </w:rPr>
        <w:t>υβέρνηση επεμβαίνει στη δικαιοσύνη με το να προβαίνει, όπως προβλέπεται από το Σύνταγμα, στην επιλογή της ηγεσίας των ανωτάτων δικαστηρίων, δεν είναι παρέμβαση, κ</w:t>
      </w:r>
      <w:r w:rsidRPr="006E2EBC">
        <w:rPr>
          <w:rFonts w:eastAsia="Times New Roman" w:cs="Times New Roman"/>
          <w:szCs w:val="24"/>
        </w:rPr>
        <w:t xml:space="preserve">υρίες και κύριοι συνάδελφοι, </w:t>
      </w:r>
      <w:r>
        <w:rPr>
          <w:rFonts w:eastAsia="Times New Roman" w:cs="Times New Roman"/>
          <w:szCs w:val="24"/>
        </w:rPr>
        <w:t>είναι υλοποίηση της συνταγματικής επιταγής. Αυτό το λέω για να συ</w:t>
      </w:r>
      <w:r>
        <w:rPr>
          <w:rFonts w:eastAsia="Times New Roman" w:cs="Times New Roman"/>
          <w:szCs w:val="24"/>
        </w:rPr>
        <w:t xml:space="preserve">νεννοούμαστε. </w:t>
      </w:r>
    </w:p>
    <w:p w14:paraId="1DA3187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Διανθίστηκε, μάλιστα, αυτός ο ισχυρισμός, με την επιλογή συγκεκριμένων ανωτάτων δικαστών για τις θέσεις για τις οποίες επιλέχθηκαν.</w:t>
      </w:r>
    </w:p>
    <w:p w14:paraId="1DA3187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συνεννοηθούμε. </w:t>
      </w:r>
      <w:proofErr w:type="spellStart"/>
      <w:r>
        <w:rPr>
          <w:rFonts w:eastAsia="Times New Roman" w:cs="Times New Roman"/>
          <w:szCs w:val="24"/>
        </w:rPr>
        <w:t>Παρέκαμψε</w:t>
      </w:r>
      <w:proofErr w:type="spellEnd"/>
      <w:r>
        <w:rPr>
          <w:rFonts w:eastAsia="Times New Roman" w:cs="Times New Roman"/>
          <w:szCs w:val="24"/>
        </w:rPr>
        <w:t xml:space="preserve"> η Κυβέρνηση τη συνταγματική επιταγή; Διότι εάν εσεί</w:t>
      </w:r>
      <w:r>
        <w:rPr>
          <w:rFonts w:eastAsia="Times New Roman" w:cs="Times New Roman"/>
          <w:szCs w:val="24"/>
        </w:rPr>
        <w:t xml:space="preserve">ς ερχόσαστε στην Ολομέλεια </w:t>
      </w:r>
      <w:r>
        <w:rPr>
          <w:rFonts w:eastAsia="Times New Roman" w:cs="Times New Roman"/>
          <w:szCs w:val="24"/>
        </w:rPr>
        <w:lastRenderedPageBreak/>
        <w:t>σήμερα και λέτε ότι προηγήθηκαν και επελέγησαν ανώτατοι δικαστές, οι οποίοι στην επετηρίδα ήταν σε χαμηλότερη θέση από κάποιους άλλους, τότε εδώ θα έπρεπε εσείς που κυβερνούσατε τον τόπο σαράντα χρόνια, να είχατε προωθήσει συνταγ</w:t>
      </w:r>
      <w:r>
        <w:rPr>
          <w:rFonts w:eastAsia="Times New Roman" w:cs="Times New Roman"/>
          <w:szCs w:val="24"/>
        </w:rPr>
        <w:t>ματική αναθεώρηση, η οποία θα επέβαλλε στη θέση της ηγεσίας των ανωτάτων δικαστηρίων να επιλέγονται ανώτατοι δικαστές, με μόνο κριτήριο την αρχαιότητα. Γιατί δεν το κάνατε; Αφού δεν το κάνατε, γιατί σήμερα έρχεστε και μέμφεστε την Κυβέρνηση; Πρώτη υποκρισί</w:t>
      </w:r>
      <w:r>
        <w:rPr>
          <w:rFonts w:eastAsia="Times New Roman" w:cs="Times New Roman"/>
          <w:szCs w:val="24"/>
        </w:rPr>
        <w:t>α.</w:t>
      </w:r>
    </w:p>
    <w:p w14:paraId="1DA3187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Δεύτερη υποκρισία. Επί των ημερών σας τηρήθηκε </w:t>
      </w:r>
      <w:r>
        <w:rPr>
          <w:rFonts w:eastAsia="Times New Roman" w:cs="Times New Roman"/>
          <w:szCs w:val="24"/>
        </w:rPr>
        <w:t>άραγε</w:t>
      </w:r>
      <w:r>
        <w:rPr>
          <w:rFonts w:eastAsia="Times New Roman" w:cs="Times New Roman"/>
          <w:szCs w:val="24"/>
        </w:rPr>
        <w:t xml:space="preserve"> η αρχαιότητα ως μοναδικό κριτήριο; Όχι και πολύ σωστά. Γιατί σήμερα </w:t>
      </w:r>
      <w:r>
        <w:rPr>
          <w:rFonts w:eastAsia="Times New Roman" w:cs="Times New Roman"/>
          <w:szCs w:val="24"/>
        </w:rPr>
        <w:t>έρχεστε</w:t>
      </w:r>
      <w:r>
        <w:rPr>
          <w:rFonts w:eastAsia="Times New Roman" w:cs="Times New Roman"/>
          <w:szCs w:val="24"/>
        </w:rPr>
        <w:t xml:space="preserve"> και θέτετε </w:t>
      </w:r>
      <w:r>
        <w:rPr>
          <w:rFonts w:eastAsia="Times New Roman" w:cs="Times New Roman"/>
          <w:szCs w:val="24"/>
        </w:rPr>
        <w:t>σ’ εμάς</w:t>
      </w:r>
      <w:r>
        <w:rPr>
          <w:rFonts w:eastAsia="Times New Roman" w:cs="Times New Roman"/>
          <w:szCs w:val="24"/>
        </w:rPr>
        <w:t xml:space="preserve"> αυτό το ζήτημα; Επί των ημερών σας στη θέση του εισαγγελέα του Αρείου Πάγου δεν επελέγη ο εικοστός πρώτος</w:t>
      </w:r>
      <w:r>
        <w:rPr>
          <w:rFonts w:eastAsia="Times New Roman" w:cs="Times New Roman"/>
          <w:szCs w:val="24"/>
        </w:rPr>
        <w:t>; Επί των ημερών σας, επί διακυβέρνησης Νέας Δημοκρατίας –</w:t>
      </w:r>
      <w:r>
        <w:rPr>
          <w:rFonts w:eastAsia="Times New Roman" w:cs="Times New Roman"/>
          <w:szCs w:val="24"/>
        </w:rPr>
        <w:t xml:space="preserve"> </w:t>
      </w:r>
      <w:r>
        <w:rPr>
          <w:rFonts w:eastAsia="Times New Roman" w:cs="Times New Roman"/>
          <w:szCs w:val="24"/>
        </w:rPr>
        <w:t xml:space="preserve">ΠΑΣΟΚ, στην επετηρίδα για τη θέση του εισαγγελέα του Αρείου Πάγου. Γιατί κατηγορείτε την Κυβέρνηση για αυτό το ζήτημα; Τρίτη υποκρισία. </w:t>
      </w:r>
    </w:p>
    <w:p w14:paraId="1DA3187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Αντιλαμβανόμαστε, λοιπόν, όλοι ότι εδώ σήμερα δεν ήρθατε για</w:t>
      </w:r>
      <w:r>
        <w:rPr>
          <w:rFonts w:eastAsia="Times New Roman" w:cs="Times New Roman"/>
          <w:szCs w:val="24"/>
        </w:rPr>
        <w:t xml:space="preserve"> να κάνουμε μ</w:t>
      </w:r>
      <w:r>
        <w:rPr>
          <w:rFonts w:eastAsia="Times New Roman" w:cs="Times New Roman"/>
          <w:szCs w:val="24"/>
        </w:rPr>
        <w:t>ί</w:t>
      </w:r>
      <w:r>
        <w:rPr>
          <w:rFonts w:eastAsia="Times New Roman" w:cs="Times New Roman"/>
          <w:szCs w:val="24"/>
        </w:rPr>
        <w:t xml:space="preserve">α ουσιαστική συζήτηση για την ανεξαρτησία της δικαιοσύνης. Ήρθατε με φθηνά επιχειρήματα να κάνετε φθηνή αντιπολίτευση. </w:t>
      </w:r>
    </w:p>
    <w:p w14:paraId="1DA3187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παρέμβαση στη δικαιοσύνη –είτε συμφωνείτε, είτε διαφωνείτε- να επιλέξει ο Πρωθυπουργός</w:t>
      </w:r>
      <w:r>
        <w:rPr>
          <w:rFonts w:eastAsia="Times New Roman" w:cs="Times New Roman"/>
          <w:szCs w:val="24"/>
        </w:rPr>
        <w:t xml:space="preserve"> την επικεφαλής του νομικού του γραφείου; Είναι παρέμβαση στη δικαιοσύνη; Μπορεί κάποιος να συμφωνεί, μπορεί κάποιος να διαφωνεί με την επιλογή αυτή, αλλά είναι παρέμβαση στη δικαιοσύνη; Φυσικά και δεν είναι. </w:t>
      </w:r>
    </w:p>
    <w:p w14:paraId="1DA3187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Είναι, κυρίες και κύριοι, παρέμβαση στην δικαι</w:t>
      </w:r>
      <w:r>
        <w:rPr>
          <w:rFonts w:eastAsia="Times New Roman" w:cs="Times New Roman"/>
          <w:szCs w:val="24"/>
        </w:rPr>
        <w:t xml:space="preserve">οσύνη η επιλογή της κ. Ξένης Δημητρίου στη θέση της εισαγγελέως του Αρείου Πάγου, μιας δικαστικής λειτουργού, η οποία λαμπρύνει τη θέση της εισαγγελέως του Αρείου Πάγου καθ’ ον χρόνο υπηρετεί σε αυτή τη θέση; </w:t>
      </w:r>
    </w:p>
    <w:p w14:paraId="1DA3187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Αλλά δεν σας φτάνει μόνο αυτό. Είχατε την κακή</w:t>
      </w:r>
      <w:r>
        <w:rPr>
          <w:rFonts w:eastAsia="Times New Roman" w:cs="Times New Roman"/>
          <w:szCs w:val="24"/>
        </w:rPr>
        <w:t xml:space="preserve"> έμπνευση να αναφερθείτε και στην υπόθεση </w:t>
      </w:r>
      <w:proofErr w:type="spellStart"/>
      <w:r>
        <w:rPr>
          <w:rFonts w:eastAsia="Times New Roman" w:cs="Times New Roman"/>
          <w:szCs w:val="24"/>
        </w:rPr>
        <w:t>Τσατάνη</w:t>
      </w:r>
      <w:proofErr w:type="spellEnd"/>
      <w:r>
        <w:rPr>
          <w:rFonts w:eastAsia="Times New Roman" w:cs="Times New Roman"/>
          <w:szCs w:val="24"/>
        </w:rPr>
        <w:t xml:space="preserve">. </w:t>
      </w:r>
    </w:p>
    <w:p w14:paraId="1DA3187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γνωρίζετε πολύ καλά ότι η συγκεκριμένη εισαγγελέας έχει τιμωρηθεί από το ανώτατο πειθαρχικό συμβούλιο για πράξεις και παραλήψεις κατά την άσκηση των καθηκόντων της. Εσείς τι </w:t>
      </w:r>
      <w:r>
        <w:rPr>
          <w:rFonts w:eastAsia="Times New Roman" w:cs="Times New Roman"/>
          <w:szCs w:val="24"/>
        </w:rPr>
        <w:t xml:space="preserve">μας λέτε δηλαδή εδώ; Ότι </w:t>
      </w:r>
      <w:proofErr w:type="spellStart"/>
      <w:r>
        <w:rPr>
          <w:rFonts w:eastAsia="Times New Roman" w:cs="Times New Roman"/>
          <w:szCs w:val="24"/>
        </w:rPr>
        <w:t>παρενέβη</w:t>
      </w:r>
      <w:proofErr w:type="spellEnd"/>
      <w:r>
        <w:rPr>
          <w:rFonts w:eastAsia="Times New Roman" w:cs="Times New Roman"/>
          <w:szCs w:val="24"/>
        </w:rPr>
        <w:t xml:space="preserve"> η Κυβέρνηση στο ανώτατο πειθαρχικό συμβούλιο για να τιμωρηθεί η κ. </w:t>
      </w:r>
      <w:proofErr w:type="spellStart"/>
      <w:r>
        <w:rPr>
          <w:rFonts w:eastAsia="Times New Roman" w:cs="Times New Roman"/>
          <w:szCs w:val="24"/>
        </w:rPr>
        <w:t>Τσατάνη</w:t>
      </w:r>
      <w:proofErr w:type="spellEnd"/>
      <w:r>
        <w:rPr>
          <w:rFonts w:eastAsia="Times New Roman" w:cs="Times New Roman"/>
          <w:szCs w:val="24"/>
        </w:rPr>
        <w:t>; Και έρχεστε εσείς εδώ και αναμοχλεύετε ισχυ</w:t>
      </w:r>
      <w:r>
        <w:rPr>
          <w:rFonts w:eastAsia="Times New Roman" w:cs="Times New Roman"/>
          <w:szCs w:val="24"/>
        </w:rPr>
        <w:lastRenderedPageBreak/>
        <w:t>ρισμούς έωλους και αβάσιμους κατά του Αναπληρωτή Υπουργού Δικαιοσύνης, όταν αυτή η υπόθεση έχει απολύτω</w:t>
      </w:r>
      <w:r>
        <w:rPr>
          <w:rFonts w:eastAsia="Times New Roman" w:cs="Times New Roman"/>
          <w:szCs w:val="24"/>
        </w:rPr>
        <w:t>ς εκκαθαριστεί από την ίδια τη δικαιοσύνη. Αυτό τι είναι; Αυτό είναι παρέμβαση της Κυβέρνησης στη δικαιοσύνη;</w:t>
      </w:r>
    </w:p>
    <w:p w14:paraId="1DA3187E"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δεν σας φθάνει αυτό. Για τη συγκεκριμένη υπόθεση, μετά από αναφορά του σημερινού </w:t>
      </w:r>
      <w:r>
        <w:rPr>
          <w:rFonts w:eastAsia="Times New Roman" w:cs="Times New Roman"/>
          <w:szCs w:val="24"/>
        </w:rPr>
        <w:t>Α</w:t>
      </w:r>
      <w:r>
        <w:rPr>
          <w:rFonts w:eastAsia="Times New Roman" w:cs="Times New Roman"/>
          <w:szCs w:val="24"/>
        </w:rPr>
        <w:t xml:space="preserve">ντιεισαγγελέα του Αρείου Πάγου, του κ. Αγγελή, διενεργήθηκε </w:t>
      </w:r>
      <w:r>
        <w:rPr>
          <w:rFonts w:eastAsia="Times New Roman" w:cs="Times New Roman"/>
          <w:szCs w:val="24"/>
        </w:rPr>
        <w:t xml:space="preserve">προκαταρτική εξέταση, το πόρισμα της οποίας μου απεστάλη και το έχω ήδη διαβιβάσει στην ηγεσία της </w:t>
      </w:r>
      <w:r>
        <w:rPr>
          <w:rFonts w:eastAsia="Times New Roman" w:cs="Times New Roman"/>
          <w:szCs w:val="24"/>
        </w:rPr>
        <w:t>δ</w:t>
      </w:r>
      <w:r>
        <w:rPr>
          <w:rFonts w:eastAsia="Times New Roman" w:cs="Times New Roman"/>
          <w:szCs w:val="24"/>
        </w:rPr>
        <w:t>ικαιοσύνης, στ</w:t>
      </w:r>
      <w:r>
        <w:rPr>
          <w:rFonts w:eastAsia="Times New Roman" w:cs="Times New Roman"/>
          <w:szCs w:val="24"/>
        </w:rPr>
        <w:t>ην</w:t>
      </w:r>
      <w:r>
        <w:rPr>
          <w:rFonts w:eastAsia="Times New Roman" w:cs="Times New Roman"/>
          <w:szCs w:val="24"/>
        </w:rPr>
        <w:t xml:space="preserve"> οποί</w:t>
      </w:r>
      <w:r>
        <w:rPr>
          <w:rFonts w:eastAsia="Times New Roman" w:cs="Times New Roman"/>
          <w:szCs w:val="24"/>
        </w:rPr>
        <w:t xml:space="preserve">α υπόθεση </w:t>
      </w:r>
      <w:r>
        <w:rPr>
          <w:rFonts w:eastAsia="Times New Roman" w:cs="Times New Roman"/>
          <w:szCs w:val="24"/>
        </w:rPr>
        <w:t xml:space="preserve">εμπλέκονται, εκτός από την κ. </w:t>
      </w:r>
      <w:proofErr w:type="spellStart"/>
      <w:r>
        <w:rPr>
          <w:rFonts w:eastAsia="Times New Roman" w:cs="Times New Roman"/>
          <w:szCs w:val="24"/>
        </w:rPr>
        <w:t>Τσατάνη</w:t>
      </w:r>
      <w:proofErr w:type="spellEnd"/>
      <w:r>
        <w:rPr>
          <w:rFonts w:eastAsia="Times New Roman" w:cs="Times New Roman"/>
          <w:szCs w:val="24"/>
        </w:rPr>
        <w:t>, και άλλοι τρεις εισαγγελικοί λειτουργοί, άλλοι δύο που έχουν συνταξιοδοτηθεί και διερε</w:t>
      </w:r>
      <w:r>
        <w:rPr>
          <w:rFonts w:eastAsia="Times New Roman" w:cs="Times New Roman"/>
          <w:szCs w:val="24"/>
        </w:rPr>
        <w:t xml:space="preserve">υνώνται πειθαρχικές ευθύνες των εν ενεργεία και ποινικές όλων όσων –προσέξτε!- ο Αντιπρόεδρος του Συμβουλίου της Επικρατείας, ο κ. </w:t>
      </w:r>
      <w:proofErr w:type="spellStart"/>
      <w:r>
        <w:rPr>
          <w:rFonts w:eastAsia="Times New Roman" w:cs="Times New Roman"/>
          <w:szCs w:val="24"/>
        </w:rPr>
        <w:t>Γράβαρης</w:t>
      </w:r>
      <w:proofErr w:type="spellEnd"/>
      <w:r>
        <w:rPr>
          <w:rFonts w:eastAsia="Times New Roman" w:cs="Times New Roman"/>
          <w:szCs w:val="24"/>
        </w:rPr>
        <w:t xml:space="preserve">, διατυπώνει αιτιάσεις και ζητά περαιτέρω διερεύνηση. Και έρχεστε σήμερα εδώ να πείτε γι’ αυτή την υπόθεση,  </w:t>
      </w:r>
      <w:r>
        <w:rPr>
          <w:rFonts w:eastAsia="Times New Roman" w:cs="Times New Roman"/>
          <w:szCs w:val="24"/>
        </w:rPr>
        <w:t>σ</w:t>
      </w:r>
      <w:r>
        <w:rPr>
          <w:rFonts w:eastAsia="Times New Roman" w:cs="Times New Roman"/>
          <w:szCs w:val="24"/>
        </w:rPr>
        <w:t>την οπο</w:t>
      </w:r>
      <w:r>
        <w:rPr>
          <w:rFonts w:eastAsia="Times New Roman" w:cs="Times New Roman"/>
          <w:szCs w:val="24"/>
        </w:rPr>
        <w:t xml:space="preserve">ία είστε «βουτηγμένοι» μέχρι τα αυτιά, για την υπόθεση </w:t>
      </w:r>
      <w:proofErr w:type="spellStart"/>
      <w:r>
        <w:rPr>
          <w:rFonts w:eastAsia="Times New Roman" w:cs="Times New Roman"/>
          <w:szCs w:val="24"/>
        </w:rPr>
        <w:t>Βγενόπουλου</w:t>
      </w:r>
      <w:proofErr w:type="spellEnd"/>
      <w:r>
        <w:rPr>
          <w:rFonts w:eastAsia="Times New Roman" w:cs="Times New Roman"/>
          <w:szCs w:val="24"/>
        </w:rPr>
        <w:t xml:space="preserve"> δηλαδή και τις μεθοδεύσεις που είχε ακολουθήσει η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ότι γίνονται κυβερνητικές παρεμβάσεις; </w:t>
      </w:r>
    </w:p>
    <w:p w14:paraId="1DA3187F"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ένα ζήτημα. Συνιστά παρέμβαση σ</w:t>
      </w:r>
      <w:r>
        <w:rPr>
          <w:rFonts w:eastAsia="Times New Roman" w:cs="Times New Roman"/>
          <w:szCs w:val="24"/>
        </w:rPr>
        <w:t xml:space="preserve">το έργο της </w:t>
      </w:r>
      <w:r>
        <w:rPr>
          <w:rFonts w:eastAsia="Times New Roman" w:cs="Times New Roman"/>
          <w:szCs w:val="24"/>
        </w:rPr>
        <w:t>δ</w:t>
      </w:r>
      <w:r>
        <w:rPr>
          <w:rFonts w:eastAsia="Times New Roman" w:cs="Times New Roman"/>
          <w:szCs w:val="24"/>
        </w:rPr>
        <w:t xml:space="preserve">ικαιοσύνης η κριτική σε δικαστικές αποφάσεις; Το εξήγησα προηγουμένως. Η κριτική στις δικαστικές αποφάσεις ενισχύει το κύρος της </w:t>
      </w:r>
      <w:r>
        <w:rPr>
          <w:rFonts w:eastAsia="Times New Roman" w:cs="Times New Roman"/>
          <w:szCs w:val="24"/>
        </w:rPr>
        <w:t>δ</w:t>
      </w:r>
      <w:r>
        <w:rPr>
          <w:rFonts w:eastAsia="Times New Roman" w:cs="Times New Roman"/>
          <w:szCs w:val="24"/>
        </w:rPr>
        <w:t xml:space="preserve">ικαιοσύνης. Η </w:t>
      </w:r>
      <w:r>
        <w:rPr>
          <w:rFonts w:eastAsia="Times New Roman" w:cs="Times New Roman"/>
          <w:szCs w:val="24"/>
        </w:rPr>
        <w:t>δ</w:t>
      </w:r>
      <w:r>
        <w:rPr>
          <w:rFonts w:eastAsia="Times New Roman" w:cs="Times New Roman"/>
          <w:szCs w:val="24"/>
        </w:rPr>
        <w:t xml:space="preserve">ικαιοσύνη έχει ανάγκη την κριτική, δεν έχει ανάγκη την </w:t>
      </w:r>
      <w:r>
        <w:rPr>
          <w:rFonts w:eastAsia="Times New Roman" w:cs="Times New Roman"/>
          <w:szCs w:val="24"/>
        </w:rPr>
        <w:lastRenderedPageBreak/>
        <w:t xml:space="preserve">αφωνία, ούτε μπορεί </w:t>
      </w:r>
      <w:r>
        <w:rPr>
          <w:rFonts w:eastAsia="Times New Roman" w:cs="Times New Roman"/>
          <w:szCs w:val="24"/>
        </w:rPr>
        <w:t xml:space="preserve">αυτή </w:t>
      </w:r>
      <w:r>
        <w:rPr>
          <w:rFonts w:eastAsia="Times New Roman" w:cs="Times New Roman"/>
          <w:szCs w:val="24"/>
        </w:rPr>
        <w:t xml:space="preserve">να επιβληθεί. Γι’ </w:t>
      </w:r>
      <w:r>
        <w:rPr>
          <w:rFonts w:eastAsia="Times New Roman" w:cs="Times New Roman"/>
          <w:szCs w:val="24"/>
        </w:rPr>
        <w:t xml:space="preserve">αυτό ακριβώς, εις τους αιώνες των αιώνων, οι δικαστικές αποφάσεις </w:t>
      </w:r>
      <w:proofErr w:type="spellStart"/>
      <w:r>
        <w:rPr>
          <w:rFonts w:eastAsia="Times New Roman" w:cs="Times New Roman"/>
          <w:szCs w:val="24"/>
        </w:rPr>
        <w:t>εκρίνοντο</w:t>
      </w:r>
      <w:proofErr w:type="spellEnd"/>
      <w:r>
        <w:rPr>
          <w:rFonts w:eastAsia="Times New Roman" w:cs="Times New Roman"/>
          <w:szCs w:val="24"/>
        </w:rPr>
        <w:t xml:space="preserve">. Και </w:t>
      </w:r>
      <w:proofErr w:type="spellStart"/>
      <w:r>
        <w:rPr>
          <w:rFonts w:eastAsia="Times New Roman" w:cs="Times New Roman"/>
          <w:szCs w:val="24"/>
        </w:rPr>
        <w:t>εκρίνοντο</w:t>
      </w:r>
      <w:proofErr w:type="spellEnd"/>
      <w:r>
        <w:rPr>
          <w:rFonts w:eastAsia="Times New Roman" w:cs="Times New Roman"/>
          <w:szCs w:val="24"/>
        </w:rPr>
        <w:t xml:space="preserve"> και στο πεδίο των πολιτών, αλλά και της επιστημονικής κοινότητας. </w:t>
      </w:r>
    </w:p>
    <w:p w14:paraId="1DA31880"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όμως, εδώ να τονίσω ότι αυτή η κριτική στις δικαστικές αποφάσεις πρέπει να γίνεται πάντα με </w:t>
      </w:r>
      <w:r>
        <w:rPr>
          <w:rFonts w:eastAsia="Times New Roman" w:cs="Times New Roman"/>
          <w:szCs w:val="24"/>
        </w:rPr>
        <w:t>τρόπο ψύχραιμο και ευθύ. Υπερβολές και χαρακτηρισμοί</w:t>
      </w:r>
      <w:r w:rsidRPr="00C17EA8">
        <w:rPr>
          <w:rFonts w:eastAsia="Times New Roman" w:cs="Times New Roman"/>
          <w:szCs w:val="24"/>
        </w:rPr>
        <w:t xml:space="preserve"> </w:t>
      </w:r>
      <w:r>
        <w:rPr>
          <w:rFonts w:eastAsia="Times New Roman" w:cs="Times New Roman"/>
          <w:szCs w:val="24"/>
        </w:rPr>
        <w:t>δεν χρειάζονται.</w:t>
      </w:r>
    </w:p>
    <w:p w14:paraId="1DA31881"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Επομένως όλα αυτά που αναφέρατε ως παρεμβάσεις στη </w:t>
      </w:r>
      <w:r>
        <w:rPr>
          <w:rFonts w:eastAsia="Times New Roman" w:cs="Times New Roman"/>
          <w:szCs w:val="24"/>
        </w:rPr>
        <w:t>δ</w:t>
      </w:r>
      <w:r>
        <w:rPr>
          <w:rFonts w:eastAsia="Times New Roman" w:cs="Times New Roman"/>
          <w:szCs w:val="24"/>
        </w:rPr>
        <w:t xml:space="preserve">ικαιοσύνη, επειδή είτε η Κυβέρνηση, είτε ένα κυβερνητικό στέλεχος, είτε ένας Βουλευτής της κυβερνητικής </w:t>
      </w:r>
      <w:r>
        <w:rPr>
          <w:rFonts w:eastAsia="Times New Roman" w:cs="Times New Roman"/>
          <w:szCs w:val="24"/>
        </w:rPr>
        <w:t>π</w:t>
      </w:r>
      <w:r>
        <w:rPr>
          <w:rFonts w:eastAsia="Times New Roman" w:cs="Times New Roman"/>
          <w:szCs w:val="24"/>
        </w:rPr>
        <w:t>λειοψηφίας εξέφρασε την άποψή</w:t>
      </w:r>
      <w:r>
        <w:rPr>
          <w:rFonts w:eastAsia="Times New Roman" w:cs="Times New Roman"/>
          <w:szCs w:val="24"/>
        </w:rPr>
        <w:t xml:space="preserve"> του, αυτά δεν αποτελούν παρεμβάσεις στη </w:t>
      </w:r>
      <w:r>
        <w:rPr>
          <w:rFonts w:eastAsia="Times New Roman" w:cs="Times New Roman"/>
          <w:szCs w:val="24"/>
        </w:rPr>
        <w:t>δ</w:t>
      </w:r>
      <w:r>
        <w:rPr>
          <w:rFonts w:eastAsia="Times New Roman" w:cs="Times New Roman"/>
          <w:szCs w:val="24"/>
        </w:rPr>
        <w:t>ικαιοσύνη. Το αντίθετο.</w:t>
      </w:r>
    </w:p>
    <w:p w14:paraId="1DA31882"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αναφερθήκατε επίσης σε καταγγελίες και σε αναφορές των δικαστικών ενώσεων, οι οποίες εξέθεταν τις απόψεις τους σχετικά με τον τρόπο απονομής της δικαιοσύνης.</w:t>
      </w:r>
    </w:p>
    <w:p w14:paraId="1DA31883"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 xml:space="preserve">λω να σας πω το εξής. Οι δικαστικές ενώσεις, στο σύνολό τους, έχουν κάθε δικαίωμα να θέτουν ζητήματα ακόμη και καθ’ υπερβολή. Είναι η πρώτη φορά, κυρίες και κύριοι Βουλευτές; Όχι. Έχω εδώ ενδεικτικά μια ανακοίνωση της </w:t>
      </w:r>
      <w:r>
        <w:rPr>
          <w:rFonts w:eastAsia="Times New Roman" w:cs="Times New Roman"/>
          <w:szCs w:val="24"/>
        </w:rPr>
        <w:t>έ</w:t>
      </w:r>
      <w:r>
        <w:rPr>
          <w:rFonts w:eastAsia="Times New Roman" w:cs="Times New Roman"/>
          <w:szCs w:val="24"/>
        </w:rPr>
        <w:t xml:space="preserve">νωσης </w:t>
      </w:r>
      <w:r>
        <w:rPr>
          <w:rFonts w:eastAsia="Times New Roman" w:cs="Times New Roman"/>
          <w:szCs w:val="24"/>
        </w:rPr>
        <w:t>ει</w:t>
      </w:r>
      <w:r>
        <w:rPr>
          <w:rFonts w:eastAsia="Times New Roman" w:cs="Times New Roman"/>
          <w:szCs w:val="24"/>
        </w:rPr>
        <w:t>σαγγελέων, που στρέφεται κατά</w:t>
      </w:r>
      <w:r>
        <w:rPr>
          <w:rFonts w:eastAsia="Times New Roman" w:cs="Times New Roman"/>
          <w:szCs w:val="24"/>
        </w:rPr>
        <w:t xml:space="preserve"> του κ. </w:t>
      </w:r>
      <w:proofErr w:type="spellStart"/>
      <w:r>
        <w:rPr>
          <w:rFonts w:eastAsia="Times New Roman" w:cs="Times New Roman"/>
          <w:szCs w:val="24"/>
        </w:rPr>
        <w:t>Δένδια</w:t>
      </w:r>
      <w:proofErr w:type="spellEnd"/>
      <w:r>
        <w:rPr>
          <w:rFonts w:eastAsia="Times New Roman" w:cs="Times New Roman"/>
          <w:szCs w:val="24"/>
        </w:rPr>
        <w:t xml:space="preserve"> και τον «κατηγορεί» για παρέμβαση στο έργο της </w:t>
      </w:r>
      <w:r>
        <w:rPr>
          <w:rFonts w:eastAsia="Times New Roman" w:cs="Times New Roman"/>
          <w:szCs w:val="24"/>
        </w:rPr>
        <w:t>δ</w:t>
      </w:r>
      <w:r>
        <w:rPr>
          <w:rFonts w:eastAsia="Times New Roman" w:cs="Times New Roman"/>
          <w:szCs w:val="24"/>
        </w:rPr>
        <w:t>ικαιοσύνης. Την καταθέτω.</w:t>
      </w:r>
    </w:p>
    <w:p w14:paraId="1DA3188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κ. Σταύρος Κοντονής καταθέτει για τα Πρακτικά την προαναφερθείσα ανακοίνωση, η οποία βρίσκεται στο αρχείο του Τμήματος Γραμματείας της Διεύ</w:t>
      </w:r>
      <w:r>
        <w:rPr>
          <w:rFonts w:eastAsia="Times New Roman" w:cs="Times New Roman"/>
          <w:szCs w:val="24"/>
        </w:rPr>
        <w:t>θυνσης Στενογραφίας και Πρακτικών της Βουλής)</w:t>
      </w:r>
    </w:p>
    <w:p w14:paraId="1DA31885"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Έχω και άλλη μια, που πάλι η </w:t>
      </w:r>
      <w:r>
        <w:rPr>
          <w:rFonts w:eastAsia="Times New Roman" w:cs="Times New Roman"/>
          <w:szCs w:val="24"/>
        </w:rPr>
        <w:t>έ</w:t>
      </w:r>
      <w:r>
        <w:rPr>
          <w:rFonts w:eastAsia="Times New Roman" w:cs="Times New Roman"/>
          <w:szCs w:val="24"/>
        </w:rPr>
        <w:t xml:space="preserve">νωση </w:t>
      </w:r>
      <w:r>
        <w:rPr>
          <w:rFonts w:eastAsia="Times New Roman" w:cs="Times New Roman"/>
          <w:szCs w:val="24"/>
        </w:rPr>
        <w:t>ει</w:t>
      </w:r>
      <w:r>
        <w:rPr>
          <w:rFonts w:eastAsia="Times New Roman" w:cs="Times New Roman"/>
          <w:szCs w:val="24"/>
        </w:rPr>
        <w:t>σαγγελέων στρέφεται κατά του κ. Γεωργίου Παπανδρέου, του πρώην Πρωθυπουργού. Και αυτή την καταθέτω.</w:t>
      </w:r>
    </w:p>
    <w:p w14:paraId="1DA3188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Σταύρος Κοντονής καταθέτει για τα Πρακτικά</w:t>
      </w:r>
      <w:r>
        <w:rPr>
          <w:rFonts w:eastAsia="Times New Roman" w:cs="Times New Roman"/>
          <w:szCs w:val="24"/>
        </w:rPr>
        <w:t xml:space="preserve"> την προαναφερθείσα ανακοίνωση, η οποία βρίσκεται στο αρχείο του Τμήματος Γραμματείας της Διεύθυνσης Στενογραφίας και Πρακτικών της Βουλής)</w:t>
      </w:r>
    </w:p>
    <w:p w14:paraId="1DA31887"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Τι σημαίνουν αυτά; Ότι η άκρατη υιοθέτηση ισχυρισμών και απόψεων των δικαστικών ενώσεων από τα πολιτικά κόμματα για θέματα, τα οποία διαλαμβάνονται σ’ αυτές τις ανακοινώσεις, είναι μια επιπόλαιη πράξη. Και αν θέλετε, τουλάχιστον, να </w:t>
      </w:r>
      <w:r>
        <w:rPr>
          <w:rFonts w:eastAsia="Times New Roman" w:cs="Times New Roman"/>
          <w:szCs w:val="24"/>
        </w:rPr>
        <w:t>είστε</w:t>
      </w:r>
      <w:r>
        <w:rPr>
          <w:rFonts w:eastAsia="Times New Roman" w:cs="Times New Roman"/>
          <w:szCs w:val="24"/>
        </w:rPr>
        <w:t xml:space="preserve"> ειλικρινείς, θα π</w:t>
      </w:r>
      <w:r>
        <w:rPr>
          <w:rFonts w:eastAsia="Times New Roman" w:cs="Times New Roman"/>
          <w:szCs w:val="24"/>
        </w:rPr>
        <w:t xml:space="preserve">ρέπει να αποδέχεστε και να θεωρείτε ως θέσφατα αυτά που έλεγαν οι </w:t>
      </w:r>
      <w:r>
        <w:rPr>
          <w:rFonts w:eastAsia="Times New Roman" w:cs="Times New Roman"/>
          <w:szCs w:val="24"/>
        </w:rPr>
        <w:t>ε</w:t>
      </w:r>
      <w:r>
        <w:rPr>
          <w:rFonts w:eastAsia="Times New Roman" w:cs="Times New Roman"/>
          <w:szCs w:val="24"/>
        </w:rPr>
        <w:t xml:space="preserve">νώσεις κατά το παρελθόν κατά του </w:t>
      </w:r>
      <w:r>
        <w:rPr>
          <w:rFonts w:eastAsia="Times New Roman" w:cs="Times New Roman"/>
          <w:szCs w:val="24"/>
        </w:rPr>
        <w:lastRenderedPageBreak/>
        <w:t xml:space="preserve">πρώην Πρωθυπουργού και κατά του πρώην Υπουργού Δικαιοσύνης Δημόσιας Τάξης τότε. Διαφορετικά, δεν μπορεί να γίνει συζήτηση με δυο μέτρα και δυο σταθμά. </w:t>
      </w:r>
    </w:p>
    <w:p w14:paraId="1DA31888"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Εκεί</w:t>
      </w:r>
      <w:r>
        <w:rPr>
          <w:rFonts w:eastAsia="Times New Roman" w:cs="Times New Roman"/>
          <w:szCs w:val="24"/>
        </w:rPr>
        <w:t>νο, όμως, που θέλω να πω γι’ αυτές τις ανακοινώσεις είναι ότι οι υπερβολές, οι οποίες είδαν το φως της δημοσιότητας τελευταία σε μια συγκεκριμέν</w:t>
      </w:r>
      <w:r>
        <w:rPr>
          <w:rFonts w:eastAsia="Times New Roman" w:cs="Times New Roman"/>
          <w:szCs w:val="24"/>
        </w:rPr>
        <w:t>η</w:t>
      </w:r>
      <w:r>
        <w:rPr>
          <w:rFonts w:eastAsia="Times New Roman" w:cs="Times New Roman"/>
          <w:szCs w:val="24"/>
        </w:rPr>
        <w:t xml:space="preserve"> ανακοίνωση, για την οποία αντέδρασα και εγώ, ότι η Ελλάδα προσομοιάζει όσον αφορά την απονομή της δικαιοσύνης </w:t>
      </w:r>
      <w:r>
        <w:rPr>
          <w:rFonts w:eastAsia="Times New Roman" w:cs="Times New Roman"/>
          <w:szCs w:val="24"/>
        </w:rPr>
        <w:t xml:space="preserve">–είναι μια ανακοίνωση της Ένωσης Δικαστών και Εισαγγελέων- σε καθεστώς Τουρκίας και Πολωνίας, τελικά εξέθεσαν αυτούς που την εξέδωσαν. Διότι οι ίδιοι ήρθαν, όταν ο κ. </w:t>
      </w:r>
      <w:proofErr w:type="spellStart"/>
      <w:r>
        <w:rPr>
          <w:rFonts w:eastAsia="Times New Roman" w:cs="Times New Roman"/>
          <w:szCs w:val="24"/>
        </w:rPr>
        <w:t>Ερντογάν</w:t>
      </w:r>
      <w:proofErr w:type="spellEnd"/>
      <w:r>
        <w:rPr>
          <w:rFonts w:eastAsia="Times New Roman" w:cs="Times New Roman"/>
          <w:szCs w:val="24"/>
        </w:rPr>
        <w:t xml:space="preserve"> επικαλέστηκε αυτή την ανακοίνωση, να πουν ότι η Ελλάδα είναι κράτος δικαίου και </w:t>
      </w:r>
      <w:r>
        <w:rPr>
          <w:rFonts w:eastAsia="Times New Roman" w:cs="Times New Roman"/>
          <w:szCs w:val="24"/>
        </w:rPr>
        <w:t xml:space="preserve">οι αποφάσεις των δικαστηρίων γίνονται σεβαστές, οι δε Έλληνες δικαστές χαίρουν όλων των συνταγματικών κατοχυρώσεων. </w:t>
      </w:r>
    </w:p>
    <w:p w14:paraId="1DA3188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Είδατε πώς η υπερβολή, η άκρατη πολιτική αντιμετώπιση και ο πολιτικός αντιπολιτευτικός λόγος εκθέτει αυτούς που </w:t>
      </w:r>
      <w:r>
        <w:rPr>
          <w:rFonts w:eastAsia="Times New Roman" w:cs="Times New Roman"/>
          <w:szCs w:val="24"/>
        </w:rPr>
        <w:t>τον εκφέρουν και τους αναγκ</w:t>
      </w:r>
      <w:r>
        <w:rPr>
          <w:rFonts w:eastAsia="Times New Roman" w:cs="Times New Roman"/>
          <w:szCs w:val="24"/>
        </w:rPr>
        <w:t xml:space="preserve">άζει τελικά </w:t>
      </w:r>
      <w:r>
        <w:rPr>
          <w:rFonts w:eastAsia="Times New Roman" w:cs="Times New Roman"/>
          <w:szCs w:val="24"/>
        </w:rPr>
        <w:t xml:space="preserve">να ανασκευάσουν. </w:t>
      </w:r>
    </w:p>
    <w:p w14:paraId="1DA3188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Τι θέλω να πω, για άλλη μια φορά, κυρίες και κύριοι Βουλευτές; Η κριτική στις δικαστικές αποφάσεις ούτε αδυνατίζει τη δικαιοσύνη ούτε αποθαρρύνει τους Έλληνες δικαστές να πράξουν κατά τον νόμο και τη συνείδησή </w:t>
      </w:r>
      <w:r>
        <w:rPr>
          <w:rFonts w:eastAsia="Times New Roman" w:cs="Times New Roman"/>
          <w:szCs w:val="24"/>
        </w:rPr>
        <w:lastRenderedPageBreak/>
        <w:t xml:space="preserve">τους. Έχω πει </w:t>
      </w:r>
      <w:r>
        <w:rPr>
          <w:rFonts w:eastAsia="Times New Roman" w:cs="Times New Roman"/>
          <w:szCs w:val="24"/>
        </w:rPr>
        <w:t>πολλές φορές ότι οι αποφάσεις των ελληνικών δικαστηρίων, είτε συμφωνεί κάποιος είτε διαφωνεί, γίνονται απολύτως σεβαστές και εφαρμόζονται από το άλφα μέχρι το ωμέγα. Αυτός είναι ο σεβασμός στη δικαστική λειτουργία και αυτός είναι ο σεβασμός στις δικαστικές</w:t>
      </w:r>
      <w:r>
        <w:rPr>
          <w:rFonts w:eastAsia="Times New Roman" w:cs="Times New Roman"/>
          <w:szCs w:val="24"/>
        </w:rPr>
        <w:t xml:space="preserve"> αποφάσεις. Όλα τα άλλα είναι φτηνά επιχειρήματα που κα</w:t>
      </w:r>
      <w:r>
        <w:rPr>
          <w:rFonts w:eastAsia="Times New Roman" w:cs="Times New Roman"/>
          <w:szCs w:val="24"/>
        </w:rPr>
        <w:t>μ</w:t>
      </w:r>
      <w:r>
        <w:rPr>
          <w:rFonts w:eastAsia="Times New Roman" w:cs="Times New Roman"/>
          <w:szCs w:val="24"/>
        </w:rPr>
        <w:t>μία σχέση δεν έχουν με την πραγματικότητα.</w:t>
      </w:r>
    </w:p>
    <w:p w14:paraId="1DA3188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Είχατε δε την έμπνευση σε αυτές τις αιτιάσεις, οι οποίες περιλαμβάνονται στην επίκαιρη επερώτηση, να αναφερθείτε και στην υπόθεση του </w:t>
      </w:r>
      <w:r>
        <w:rPr>
          <w:rFonts w:eastAsia="Times New Roman" w:cs="Times New Roman"/>
          <w:szCs w:val="24"/>
        </w:rPr>
        <w:t>«</w:t>
      </w:r>
      <w:r>
        <w:rPr>
          <w:rFonts w:eastAsia="Times New Roman" w:cs="Times New Roman"/>
          <w:szCs w:val="24"/>
          <w:lang w:val="en-GB"/>
        </w:rPr>
        <w:t>NOOR</w:t>
      </w:r>
      <w:r>
        <w:rPr>
          <w:rFonts w:eastAsia="Times New Roman" w:cs="Times New Roman"/>
          <w:szCs w:val="24"/>
        </w:rPr>
        <w:t xml:space="preserve"> </w:t>
      </w:r>
      <w:r w:rsidRPr="0034717A">
        <w:rPr>
          <w:rFonts w:eastAsia="Times New Roman" w:cs="Times New Roman"/>
          <w:szCs w:val="24"/>
        </w:rPr>
        <w:t>1</w:t>
      </w:r>
      <w:r>
        <w:rPr>
          <w:rFonts w:eastAsia="Times New Roman" w:cs="Times New Roman"/>
          <w:szCs w:val="24"/>
        </w:rPr>
        <w:t>»</w:t>
      </w:r>
      <w:r>
        <w:rPr>
          <w:rFonts w:eastAsia="Times New Roman" w:cs="Times New Roman"/>
          <w:szCs w:val="24"/>
        </w:rPr>
        <w:t>, όταν εσείς εδ</w:t>
      </w:r>
      <w:r>
        <w:rPr>
          <w:rFonts w:eastAsia="Times New Roman" w:cs="Times New Roman"/>
          <w:szCs w:val="24"/>
        </w:rPr>
        <w:t xml:space="preserve">ώ είχατε έρθει, το ΠΑΣΟΚ, η Νέα Δημοκρατία και η Χρυσή Αυγή, και κάνατε τον συνήγορο ενός κατάδικου σε ισόβια για εμπόριο ναρκωτικών, ανεμίζοντας μία μηνυτήρια αναφορά κατά του Υπουργού Εθνικής Άμυνας και της </w:t>
      </w:r>
      <w:r>
        <w:rPr>
          <w:rFonts w:eastAsia="Times New Roman" w:cs="Times New Roman"/>
          <w:szCs w:val="24"/>
        </w:rPr>
        <w:t>ε</w:t>
      </w:r>
      <w:r>
        <w:rPr>
          <w:rFonts w:eastAsia="Times New Roman" w:cs="Times New Roman"/>
          <w:szCs w:val="24"/>
        </w:rPr>
        <w:t>ισαγγελέως, η οποία διεξήγαγε την έρευνα.</w:t>
      </w:r>
    </w:p>
    <w:p w14:paraId="1DA3188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Σήμε</w:t>
      </w:r>
      <w:r>
        <w:rPr>
          <w:rFonts w:eastAsia="Times New Roman" w:cs="Times New Roman"/>
          <w:szCs w:val="24"/>
        </w:rPr>
        <w:t xml:space="preserve">ρα, λοιπόν, κυρίες και κύριοι Βουλευτές, που αυτές οι </w:t>
      </w:r>
      <w:proofErr w:type="spellStart"/>
      <w:r>
        <w:rPr>
          <w:rFonts w:eastAsia="Times New Roman" w:cs="Times New Roman"/>
          <w:szCs w:val="24"/>
        </w:rPr>
        <w:t>ψευτομηνύσεις</w:t>
      </w:r>
      <w:proofErr w:type="spellEnd"/>
      <w:r>
        <w:rPr>
          <w:rFonts w:eastAsia="Times New Roman" w:cs="Times New Roman"/>
          <w:szCs w:val="24"/>
        </w:rPr>
        <w:t xml:space="preserve"> του καταδικασμένου σε πρώτο βαθμό σε ισόβια, έχουν τεθεί στο αρχείο από τη δικαιοσύνη, τι έχετε να πείτε απολογούμενοι; Διότι εδώ απολογούμενοι ερχόσαστε. Αυτά που λέγατε πριν μισό χρόνο α</w:t>
      </w:r>
      <w:r>
        <w:rPr>
          <w:rFonts w:eastAsia="Times New Roman" w:cs="Times New Roman"/>
          <w:szCs w:val="24"/>
        </w:rPr>
        <w:t xml:space="preserve">ποδείχτηκαν ότι είναι μηδέν εις το </w:t>
      </w:r>
      <w:proofErr w:type="spellStart"/>
      <w:r>
        <w:rPr>
          <w:rFonts w:eastAsia="Times New Roman" w:cs="Times New Roman"/>
          <w:szCs w:val="24"/>
        </w:rPr>
        <w:t>πηλίκον</w:t>
      </w:r>
      <w:proofErr w:type="spellEnd"/>
      <w:r>
        <w:rPr>
          <w:rFonts w:eastAsia="Times New Roman" w:cs="Times New Roman"/>
          <w:szCs w:val="24"/>
        </w:rPr>
        <w:t xml:space="preserve">, ότι επρόκειτο περί </w:t>
      </w:r>
      <w:proofErr w:type="spellStart"/>
      <w:r>
        <w:rPr>
          <w:rFonts w:eastAsia="Times New Roman" w:cs="Times New Roman"/>
          <w:szCs w:val="24"/>
        </w:rPr>
        <w:t>ψευτομηνύσεων</w:t>
      </w:r>
      <w:proofErr w:type="spellEnd"/>
      <w:r>
        <w:rPr>
          <w:rFonts w:eastAsia="Times New Roman" w:cs="Times New Roman"/>
          <w:szCs w:val="24"/>
        </w:rPr>
        <w:t xml:space="preserve"> τις οποίες υιοθετούσατε δυστυχώς στην Αίθουσα της Βουλής, χωρίς να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ούτε ποιος τα λέει ούτε γιατί τα λέει. </w:t>
      </w:r>
    </w:p>
    <w:p w14:paraId="1DA3188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Τώρα, λοιπόν, που όλα αυτά ετέθησαν στο αρχείο από τ</w:t>
      </w:r>
      <w:r>
        <w:rPr>
          <w:rFonts w:eastAsia="Times New Roman" w:cs="Times New Roman"/>
          <w:szCs w:val="24"/>
        </w:rPr>
        <w:t>η δικαιοσύνη, από τα αρμόδια δικαστικά συμβούλια, τι λέτε; Τίποτα. Πάλι κατηγορίες κατά της Κυβέρνησης. Πολύ ωραία!</w:t>
      </w:r>
    </w:p>
    <w:p w14:paraId="1DA3188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Αναφέρθηκαν ορισμένοι συνάδελφοι στην υπόθεση του πλοίου το οποίο ελέγχθηκε και στο οποίο γίνεται έρευνα στο </w:t>
      </w:r>
      <w:r>
        <w:rPr>
          <w:rFonts w:eastAsia="Times New Roman" w:cs="Times New Roman"/>
          <w:szCs w:val="24"/>
        </w:rPr>
        <w:t>λ</w:t>
      </w:r>
      <w:r>
        <w:rPr>
          <w:rFonts w:eastAsia="Times New Roman" w:cs="Times New Roman"/>
          <w:szCs w:val="24"/>
        </w:rPr>
        <w:t xml:space="preserve">ιμάνι της </w:t>
      </w:r>
      <w:proofErr w:type="spellStart"/>
      <w:r>
        <w:rPr>
          <w:rFonts w:eastAsia="Times New Roman" w:cs="Times New Roman"/>
          <w:szCs w:val="24"/>
        </w:rPr>
        <w:t>Παλαιοχώρας</w:t>
      </w:r>
      <w:proofErr w:type="spellEnd"/>
      <w:r>
        <w:rPr>
          <w:rFonts w:eastAsia="Times New Roman" w:cs="Times New Roman"/>
          <w:szCs w:val="24"/>
        </w:rPr>
        <w:t xml:space="preserve"> Χανίων. </w:t>
      </w:r>
      <w:r>
        <w:rPr>
          <w:rFonts w:eastAsia="Times New Roman" w:cs="Times New Roman"/>
          <w:szCs w:val="24"/>
        </w:rPr>
        <w:t>Θέλω να σας ενημερώσω ότι πρόκειται για μια πολύ σύνθετη υπόθεση. Στοιχεία δεν μπορώ να σας πω περισσότερα. Ούτε εγώ τα γνωρίζω, διότι διενεργείται προκαταρκτική εξέταση, η οποία έχει επαναληφθεί, διότι προκύπτουν συνεχώς νέα στοιχεία. Έχει επαναληφθεί η ε</w:t>
      </w:r>
      <w:r>
        <w:rPr>
          <w:rFonts w:eastAsia="Times New Roman" w:cs="Times New Roman"/>
          <w:szCs w:val="24"/>
        </w:rPr>
        <w:t>ντολή τρεις φορές και αυτή την ώρα θέλω να σας ενημερώσω ότι επεστράφη από το κεντρικό Λιμεναρχείο Πειραιά στις 8-5-2018 και χρεώθηκε εκ νέου σε εισαγγελικό λειτουργό στις 9-5-2018, την επομένη μέρα, για την περαιτέρω μελέτη και επεξεργασία μετά από την έρ</w:t>
      </w:r>
      <w:r>
        <w:rPr>
          <w:rFonts w:eastAsia="Times New Roman" w:cs="Times New Roman"/>
          <w:szCs w:val="24"/>
        </w:rPr>
        <w:t xml:space="preserve">ευνα που έγινε σε τρία επίπεδα για πολύ σοβαρά θέματα από ό,τι γνωρίζω, χωρίς όμως να γνωρίζω λεπτομέρειες. Επαναλαμβάνω ότι δεν δικαιούμαι να γνωρίζω κάτι περισσότερο. </w:t>
      </w:r>
    </w:p>
    <w:p w14:paraId="1DA3188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Πού είναι εδώ η παρέμβαση στη δικαιοσύνη; Η εισαγγελική αρχή διενεργεί κατά τον νόμο κ</w:t>
      </w:r>
      <w:r>
        <w:rPr>
          <w:rFonts w:eastAsia="Times New Roman" w:cs="Times New Roman"/>
          <w:szCs w:val="24"/>
        </w:rPr>
        <w:t>αι κατά τον κώδικα ποινικής δικονομίας όλη την έρευνα, η οποία πρέπει να υπάρξει σε όλο το μήκος και πλάτος αυτής της υπόθεσης. Επομένως τι αναφέρετε εδώ για παρέμβαση της Κυβέρνησης;</w:t>
      </w:r>
    </w:p>
    <w:p w14:paraId="1DA31890" w14:textId="77777777" w:rsidR="00984254" w:rsidRDefault="009E5B07">
      <w:pPr>
        <w:spacing w:line="600" w:lineRule="auto"/>
        <w:ind w:firstLine="720"/>
        <w:jc w:val="both"/>
        <w:rPr>
          <w:rFonts w:eastAsia="Times New Roman"/>
          <w:szCs w:val="24"/>
        </w:rPr>
      </w:pPr>
      <w:r>
        <w:rPr>
          <w:rFonts w:eastAsia="Times New Roman" w:cs="Times New Roman"/>
          <w:szCs w:val="24"/>
        </w:rPr>
        <w:lastRenderedPageBreak/>
        <w:t xml:space="preserve">Επίσης αναφερθήκατε στην υπόθεση των οκτώ Τούρκων αξιωματικών. Απορώ με </w:t>
      </w:r>
      <w:r>
        <w:rPr>
          <w:rFonts w:eastAsia="Times New Roman" w:cs="Times New Roman"/>
          <w:szCs w:val="24"/>
        </w:rPr>
        <w:t xml:space="preserve">την καθυστέρηση να αντιληφθείτε τι συμβαίνει. Κυρίες και κύριοι συνάδελφοι, στην υπόθεση των οκτώ Τούρκων αξιωματικών υπεβλήθη αίτημα εκδόσεως από την </w:t>
      </w:r>
      <w:r>
        <w:rPr>
          <w:rFonts w:eastAsia="Times New Roman" w:cs="Times New Roman"/>
          <w:szCs w:val="24"/>
        </w:rPr>
        <w:t>τ</w:t>
      </w:r>
      <w:r>
        <w:rPr>
          <w:rFonts w:eastAsia="Times New Roman" w:cs="Times New Roman"/>
          <w:szCs w:val="24"/>
        </w:rPr>
        <w:t xml:space="preserve">ουρκική </w:t>
      </w:r>
      <w:r>
        <w:rPr>
          <w:rFonts w:eastAsia="Times New Roman" w:cs="Times New Roman"/>
          <w:szCs w:val="24"/>
        </w:rPr>
        <w:t>δ</w:t>
      </w:r>
      <w:r>
        <w:rPr>
          <w:rFonts w:eastAsia="Times New Roman" w:cs="Times New Roman"/>
          <w:szCs w:val="24"/>
        </w:rPr>
        <w:t xml:space="preserve">ημοκρατία, από την </w:t>
      </w:r>
      <w:r>
        <w:rPr>
          <w:rFonts w:eastAsia="Times New Roman" w:cs="Times New Roman"/>
          <w:szCs w:val="24"/>
        </w:rPr>
        <w:t>ε</w:t>
      </w:r>
      <w:r>
        <w:rPr>
          <w:rFonts w:eastAsia="Times New Roman" w:cs="Times New Roman"/>
          <w:szCs w:val="24"/>
        </w:rPr>
        <w:t xml:space="preserve">ισαγγελία της Κωνσταντινουπόλεως. </w:t>
      </w:r>
      <w:r>
        <w:rPr>
          <w:rFonts w:eastAsia="Times New Roman"/>
          <w:szCs w:val="24"/>
        </w:rPr>
        <w:t xml:space="preserve">Και αυτό το αίτημα εκδόσεως </w:t>
      </w:r>
      <w:proofErr w:type="spellStart"/>
      <w:r>
        <w:rPr>
          <w:rFonts w:eastAsia="Times New Roman"/>
          <w:szCs w:val="24"/>
        </w:rPr>
        <w:t>απερρίφθη</w:t>
      </w:r>
      <w:proofErr w:type="spellEnd"/>
      <w:r>
        <w:rPr>
          <w:rFonts w:eastAsia="Times New Roman"/>
          <w:szCs w:val="24"/>
        </w:rPr>
        <w:t xml:space="preserve"> από</w:t>
      </w:r>
      <w:r>
        <w:rPr>
          <w:rFonts w:eastAsia="Times New Roman"/>
          <w:szCs w:val="24"/>
        </w:rPr>
        <w:t xml:space="preserve"> τον Άρειο Πάγο σε τελικό βαθμό, σε δεύτερο βαθμό, αμετακλήτως. Πού είναι η παρέμβαση της Κυβέρνησης στο θέμα των οκτώ Τούρκων αξιωματικών;</w:t>
      </w:r>
    </w:p>
    <w:p w14:paraId="1DA31891" w14:textId="77777777" w:rsidR="00984254" w:rsidRDefault="009E5B07">
      <w:pPr>
        <w:tabs>
          <w:tab w:val="left" w:pos="2940"/>
        </w:tabs>
        <w:spacing w:line="600" w:lineRule="auto"/>
        <w:ind w:firstLine="709"/>
        <w:jc w:val="both"/>
        <w:rPr>
          <w:rFonts w:eastAsia="Times New Roman"/>
          <w:szCs w:val="24"/>
        </w:rPr>
      </w:pPr>
      <w:r>
        <w:rPr>
          <w:rFonts w:eastAsia="Times New Roman"/>
          <w:szCs w:val="24"/>
        </w:rPr>
        <w:t xml:space="preserve"> (Στο σημείο αυτό </w:t>
      </w:r>
      <w:r>
        <w:rPr>
          <w:rFonts w:eastAsia="Times New Roman"/>
          <w:szCs w:val="24"/>
        </w:rPr>
        <w:t>κ</w:t>
      </w:r>
      <w:r>
        <w:rPr>
          <w:rFonts w:eastAsia="Times New Roman"/>
          <w:szCs w:val="24"/>
        </w:rPr>
        <w:t>τυπάει το κουδούνι λήξεως του χρόνου ομιλίας του κυρίου Υπουργού)</w:t>
      </w:r>
    </w:p>
    <w:p w14:paraId="1DA31892"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 xml:space="preserve">Μα, δεν βλέπετε τι λέει ο </w:t>
      </w:r>
      <w:proofErr w:type="spellStart"/>
      <w:r>
        <w:rPr>
          <w:rFonts w:eastAsia="Times New Roman"/>
          <w:szCs w:val="24"/>
        </w:rPr>
        <w:t>Ερντο</w:t>
      </w:r>
      <w:r>
        <w:rPr>
          <w:rFonts w:eastAsia="Times New Roman"/>
          <w:szCs w:val="24"/>
        </w:rPr>
        <w:t>γάν</w:t>
      </w:r>
      <w:proofErr w:type="spellEnd"/>
      <w:r>
        <w:rPr>
          <w:rFonts w:eastAsia="Times New Roman"/>
          <w:szCs w:val="24"/>
        </w:rPr>
        <w:t xml:space="preserve"> και οι πολιτικοί του αντίπαλοι αυτή την περίοδο; Δεν τα παρακολουθείτε; Πού ζείτε; Σε άλλη χώρα; Δεν ανοίγετε καμμιά τηλεόραση να ακούσετε τα στοιχειώδη;</w:t>
      </w:r>
    </w:p>
    <w:p w14:paraId="1DA31893"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Είχατε, μάλιστα, για άλλη μια φορά εδώ, στην Αίθουσα του Κοινοβουλίου, τη φαεινή ιδέα να πείτε ότι</w:t>
      </w:r>
      <w:r>
        <w:rPr>
          <w:rFonts w:eastAsia="Times New Roman"/>
          <w:szCs w:val="24"/>
        </w:rPr>
        <w:t xml:space="preserve"> ο Πρωθυπουργός δεν έχει διαψεύσει ακόμη τον Πρόεδρο της Τουρκικής Δημοκρατίας περί παραδόσεως των αξιωματικών, όταν κατ’ επανάληψη ο Πρωθυπουργός και εγώ έχουμε πει -η δήλωση που έχει γίνει από τον Πρωθυπουργό ήταν σαφής</w:t>
      </w:r>
      <w:r w:rsidRPr="00380F97">
        <w:rPr>
          <w:rFonts w:eastAsia="Times New Roman"/>
          <w:szCs w:val="24"/>
        </w:rPr>
        <w:t xml:space="preserve"> </w:t>
      </w:r>
      <w:r>
        <w:rPr>
          <w:rFonts w:eastAsia="Times New Roman"/>
          <w:szCs w:val="24"/>
        </w:rPr>
        <w:t>και προσέξτε αυτό που σας λέω- ότι</w:t>
      </w:r>
      <w:r>
        <w:rPr>
          <w:rFonts w:eastAsia="Times New Roman"/>
          <w:szCs w:val="24"/>
        </w:rPr>
        <w:t xml:space="preserve"> στην Ελλάδα δεν είναι καλοδεχούμενοι οι πραξικοπηματίες, αλλά </w:t>
      </w:r>
      <w:r>
        <w:rPr>
          <w:rFonts w:eastAsia="Times New Roman"/>
          <w:szCs w:val="24"/>
        </w:rPr>
        <w:lastRenderedPageBreak/>
        <w:t>καθώς η Ελλάδα είναι ένα κράτος δικαίου θα ακολουθηθεί η νόμιμη διαδικασία και για το θέμα της έκδοσης και για το θέμα του πολιτικού ασύλου. Αυτά έχουμε πει.</w:t>
      </w:r>
    </w:p>
    <w:p w14:paraId="1DA31894"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Εσείς, όμως, δεν παρακολουθήσατε τι</w:t>
      </w:r>
      <w:r>
        <w:rPr>
          <w:rFonts w:eastAsia="Times New Roman"/>
          <w:szCs w:val="24"/>
        </w:rPr>
        <w:t xml:space="preserve">ς κοινές δηλώσεις του Πρωθυπουργού της χώρας με τον Πρωθυπουργό της Τουρκίας, όταν είχε έρθει στην Ελλάδα; Και όταν </w:t>
      </w:r>
      <w:proofErr w:type="spellStart"/>
      <w:r>
        <w:rPr>
          <w:rFonts w:eastAsia="Times New Roman"/>
          <w:szCs w:val="24"/>
        </w:rPr>
        <w:t>ερωτήθη</w:t>
      </w:r>
      <w:proofErr w:type="spellEnd"/>
      <w:r>
        <w:rPr>
          <w:rFonts w:eastAsia="Times New Roman"/>
          <w:szCs w:val="24"/>
        </w:rPr>
        <w:t xml:space="preserve"> ο Πρόεδρος της </w:t>
      </w:r>
      <w:r>
        <w:rPr>
          <w:rFonts w:eastAsia="Times New Roman"/>
          <w:szCs w:val="24"/>
        </w:rPr>
        <w:t>τ</w:t>
      </w:r>
      <w:r>
        <w:rPr>
          <w:rFonts w:eastAsia="Times New Roman"/>
          <w:szCs w:val="24"/>
        </w:rPr>
        <w:t xml:space="preserve">ουρκικής </w:t>
      </w:r>
      <w:r>
        <w:rPr>
          <w:rFonts w:eastAsia="Times New Roman"/>
          <w:szCs w:val="24"/>
        </w:rPr>
        <w:t>δ</w:t>
      </w:r>
      <w:r>
        <w:rPr>
          <w:rFonts w:eastAsia="Times New Roman"/>
          <w:szCs w:val="24"/>
        </w:rPr>
        <w:t xml:space="preserve">ημοκρατίας από Τούρκο δημοσιογράφο, γιατί δεν είπε και δεν επανέλαβε αυτά τα οποία λέτε εσείς ενώπιον του </w:t>
      </w:r>
      <w:r>
        <w:rPr>
          <w:rFonts w:eastAsia="Times New Roman"/>
          <w:szCs w:val="24"/>
        </w:rPr>
        <w:t xml:space="preserve">Έλληνα Πρωθυπουργού; Επομένως σταματήστε να υιοθετείτε κατ’ αυτόν τον τρόπο ό,τι ακούτε και ό,τι γενικώς τρέχει από εδώ και από εκεί. </w:t>
      </w:r>
    </w:p>
    <w:p w14:paraId="1DA31895"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 xml:space="preserve">Όσον αφορά τις δηλώσεις του Προέδρου του Συμβουλίου της Επικρατείας -και τις παλιότερες και τις καινούργιες- θέλω να σας </w:t>
      </w:r>
      <w:r>
        <w:rPr>
          <w:rFonts w:eastAsia="Times New Roman"/>
          <w:szCs w:val="24"/>
        </w:rPr>
        <w:t>πω, κυρίες και κύριοι συνάδελφοι, ότι σε αυτές δεν υπάρχει καμμία αιχμή για την Κυβέρνηση. Αντίθετα, δύο ημέρες μετά από τη δημοσιοποίηση αυτών των απόψεων εκδόθηκε μια ανακοίνωση των δικαστών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στην οποία κατηγορείται ο κ. Σακελλαρίου ότι προσπά</w:t>
      </w:r>
      <w:r>
        <w:rPr>
          <w:rFonts w:eastAsia="Times New Roman"/>
          <w:szCs w:val="24"/>
        </w:rPr>
        <w:t>θησε να τους επηρεάσει. Και έρχεστε εδώ και εντάσσετε τις δηλώσεις του Προέδρου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στο πλέγμα των κατηγοριών ότι η Κυβέρνηση προσπαθεί να επηρεάσει τη </w:t>
      </w:r>
      <w:r>
        <w:rPr>
          <w:rFonts w:eastAsia="Times New Roman"/>
          <w:szCs w:val="24"/>
        </w:rPr>
        <w:t>δ</w:t>
      </w:r>
      <w:r>
        <w:rPr>
          <w:rFonts w:eastAsia="Times New Roman"/>
          <w:szCs w:val="24"/>
        </w:rPr>
        <w:t>ικαιοσύνη.</w:t>
      </w:r>
    </w:p>
    <w:p w14:paraId="1DA31896"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lastRenderedPageBreak/>
        <w:t xml:space="preserve">Θεωρώ λοιπόν, κυρίες και κύριοι συνάδελφοι, ότι αυτά </w:t>
      </w:r>
      <w:r>
        <w:rPr>
          <w:rFonts w:eastAsia="Times New Roman"/>
          <w:szCs w:val="24"/>
        </w:rPr>
        <w:t>που</w:t>
      </w:r>
      <w:r>
        <w:rPr>
          <w:rFonts w:eastAsia="Times New Roman"/>
          <w:szCs w:val="24"/>
        </w:rPr>
        <w:t xml:space="preserve"> διαλαμβάνονται και στη σημερ</w:t>
      </w:r>
      <w:r>
        <w:rPr>
          <w:rFonts w:eastAsia="Times New Roman"/>
          <w:szCs w:val="24"/>
        </w:rPr>
        <w:t xml:space="preserve">ινή επίκαιρη επερώτηση, αλλά και στην ερώτηση που είχε καταθέσει η Νέα Δημοκρατία, δεν έχουν καμμία σχέση με αυτό που επιγράφεται. Γι’ αυτό ακριβώς σήμερα εδώ αναλωθήκατε σε μια έκθεση ιδεών περί ανεξαρτησίας της </w:t>
      </w:r>
      <w:r>
        <w:rPr>
          <w:rFonts w:eastAsia="Times New Roman"/>
          <w:szCs w:val="24"/>
        </w:rPr>
        <w:t>δ</w:t>
      </w:r>
      <w:r>
        <w:rPr>
          <w:rFonts w:eastAsia="Times New Roman"/>
          <w:szCs w:val="24"/>
        </w:rPr>
        <w:t>ικαιοσύνης σε θέματα άσχετα με την απονομή</w:t>
      </w:r>
      <w:r>
        <w:rPr>
          <w:rFonts w:eastAsia="Times New Roman"/>
          <w:szCs w:val="24"/>
        </w:rPr>
        <w:t xml:space="preserve">. </w:t>
      </w:r>
    </w:p>
    <w:p w14:paraId="1DA31897"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Εγώ άκουσα τον κ. Κωνσταντινόπουλο να λέει αυτά που είπε για την Εθνική Ασφαλιστική και είπατε, κύριε Κωνσταντινόπουλε, και κάτι που το σημείωσα: «Δεν υπάρχει ένας εισαγγελέας να ασχοληθεί με αυτή την υπόθεση; Και τι κάνει η Κυβέρνηση;».</w:t>
      </w:r>
    </w:p>
    <w:p w14:paraId="1DA31898"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Ακούστε. Άλλο ε</w:t>
      </w:r>
      <w:r>
        <w:rPr>
          <w:rFonts w:eastAsia="Times New Roman"/>
          <w:szCs w:val="24"/>
        </w:rPr>
        <w:t xml:space="preserve">ίναι το θέμα της παρέμβασης της Κυβέρνησης στην </w:t>
      </w:r>
      <w:r>
        <w:rPr>
          <w:rFonts w:eastAsia="Times New Roman"/>
          <w:szCs w:val="24"/>
        </w:rPr>
        <w:t>δ</w:t>
      </w:r>
      <w:r>
        <w:rPr>
          <w:rFonts w:eastAsia="Times New Roman"/>
          <w:szCs w:val="24"/>
        </w:rPr>
        <w:t xml:space="preserve">ικαιοσύνη και άλλο είναι αν η ίδια η </w:t>
      </w:r>
      <w:r>
        <w:rPr>
          <w:rFonts w:eastAsia="Times New Roman"/>
          <w:szCs w:val="24"/>
        </w:rPr>
        <w:t>δ</w:t>
      </w:r>
      <w:r>
        <w:rPr>
          <w:rFonts w:eastAsia="Times New Roman"/>
          <w:szCs w:val="24"/>
        </w:rPr>
        <w:t xml:space="preserve">ικαιοσύνη ολιγωρεί. Εάν ολιγωρεί, έχετε δικαίωμα ως πολίτης να το αναφέρετε στα ανώτατα όργανα της </w:t>
      </w:r>
      <w:r>
        <w:rPr>
          <w:rFonts w:eastAsia="Times New Roman"/>
          <w:szCs w:val="24"/>
        </w:rPr>
        <w:t>δ</w:t>
      </w:r>
      <w:r>
        <w:rPr>
          <w:rFonts w:eastAsia="Times New Roman"/>
          <w:szCs w:val="24"/>
        </w:rPr>
        <w:t>ικαιοσύνης, τα οποία θα ελέγξουν και πειθαρχικά όσους δεν κάνουν τη δ</w:t>
      </w:r>
      <w:r>
        <w:rPr>
          <w:rFonts w:eastAsia="Times New Roman"/>
          <w:szCs w:val="24"/>
        </w:rPr>
        <w:t>ουλειά τους. Αν, όμως, εσείς έρχεστε σήμερα εδώ και μας λέτε ότι δεν υπάρχει κανένας εισαγγελικός λειτουργός και τι κάνει η Κυβέρνηση, τότε εσείς οι ίδιοι ζητάτε από την Κυβέρνηση να παρέμβει, δηλαδή να κάνει κάτι ανεπίτρεπτο, για το οποίο σήμερα μας ερωτά</w:t>
      </w:r>
      <w:r>
        <w:rPr>
          <w:rFonts w:eastAsia="Times New Roman"/>
          <w:szCs w:val="24"/>
        </w:rPr>
        <w:t>τε γιατί παρεμβαίνει. Είτε θα ισχύει το ένα ή θα ισχύει το άλλο</w:t>
      </w:r>
      <w:r>
        <w:rPr>
          <w:rFonts w:eastAsia="Times New Roman"/>
          <w:szCs w:val="24"/>
        </w:rPr>
        <w:t>.</w:t>
      </w:r>
    </w:p>
    <w:p w14:paraId="1DA31899"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lastRenderedPageBreak/>
        <w:t>Κ</w:t>
      </w:r>
      <w:r>
        <w:rPr>
          <w:rFonts w:eastAsia="Times New Roman"/>
          <w:szCs w:val="24"/>
        </w:rPr>
        <w:t>αταλαβαίνω το αδιέξοδο, στο οποίο βρισκόσαστε, διότι ψάχνοντας να βρείτε πεδία παρέμβασης της Κυβέρνησης στο έργο των δικαστικών και εισαγγελικών λειτουργών, βρίσκεστε στο κενό και αναλώνεστ</w:t>
      </w:r>
      <w:r>
        <w:rPr>
          <w:rFonts w:eastAsia="Times New Roman"/>
          <w:szCs w:val="24"/>
        </w:rPr>
        <w:t xml:space="preserve">ε με θέματα άσχετα. </w:t>
      </w:r>
    </w:p>
    <w:p w14:paraId="1DA3189A"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 xml:space="preserve">Αυτά που είπατε έχουν ένα ιδιαίτερο ενδιαφέρον. Είναι προφανές ότι πρέπει να ασχοληθούν κάποιοι με το ζήτημα αυτό. Είναι και υποχρέωσή σας να προσκομίσετε αυτά τα στοιχεία και στη </w:t>
      </w:r>
      <w:r>
        <w:rPr>
          <w:rFonts w:eastAsia="Times New Roman"/>
          <w:szCs w:val="24"/>
        </w:rPr>
        <w:t>δ</w:t>
      </w:r>
      <w:r>
        <w:rPr>
          <w:rFonts w:eastAsia="Times New Roman"/>
          <w:szCs w:val="24"/>
        </w:rPr>
        <w:t>ικαιοσύνη, ούτως ώστε κανένας να μη διαφεύγει των ευθυ</w:t>
      </w:r>
      <w:r>
        <w:rPr>
          <w:rFonts w:eastAsia="Times New Roman"/>
          <w:szCs w:val="24"/>
        </w:rPr>
        <w:t>νών. Όμως, δεν έχει κανένα νόημα να λέτε ανέξοδα αυτά τα οποία λέτε από του Βήματος της Βουλής.</w:t>
      </w:r>
    </w:p>
    <w:p w14:paraId="1DA3189B" w14:textId="77777777" w:rsidR="00984254" w:rsidRDefault="009E5B07">
      <w:pPr>
        <w:spacing w:after="0" w:line="600" w:lineRule="auto"/>
        <w:ind w:firstLine="720"/>
        <w:jc w:val="both"/>
        <w:rPr>
          <w:rFonts w:eastAsia="Times New Roman"/>
          <w:szCs w:val="24"/>
        </w:rPr>
      </w:pPr>
      <w:r>
        <w:rPr>
          <w:rFonts w:eastAsia="Times New Roman"/>
          <w:szCs w:val="24"/>
        </w:rPr>
        <w:t>Κυρίες και κύριοι συνάδελφοι, είναι μακρύς ο κατάλογος δυστυχώς των παρεμβάσεων στη δικαιοσύνη από την προηγούμενη Κυβέρνηση. Πρόκειται για παρεμβάσεις κυρίως σ</w:t>
      </w:r>
      <w:r>
        <w:rPr>
          <w:rFonts w:eastAsia="Times New Roman"/>
          <w:szCs w:val="24"/>
        </w:rPr>
        <w:t xml:space="preserve">ε εκκρεμείς υποθέσεις, κατά το στάδιο της άσκησης ποινικής δίωξης και κατά το στάδιο της εκκρεμούς δίκης. </w:t>
      </w:r>
    </w:p>
    <w:p w14:paraId="1DA3189C" w14:textId="77777777" w:rsidR="00984254" w:rsidRDefault="009E5B07">
      <w:pPr>
        <w:spacing w:after="0" w:line="600" w:lineRule="auto"/>
        <w:ind w:firstLine="720"/>
        <w:jc w:val="both"/>
        <w:rPr>
          <w:rFonts w:eastAsia="Times New Roman"/>
          <w:szCs w:val="24"/>
        </w:rPr>
      </w:pPr>
      <w:r>
        <w:rPr>
          <w:rFonts w:eastAsia="Times New Roman"/>
          <w:szCs w:val="24"/>
        </w:rPr>
        <w:t>Ο Πρωθυπουργός σας είχε αναφέρει ορισμένες περιπτώσεις. Θα σας τις θυμίσω: Με τον ν.4024/2011 νομιμοποιήθηκαν μισθολογικές υπερβάσεις ύψους 30 εκατομ</w:t>
      </w:r>
      <w:r>
        <w:rPr>
          <w:rFonts w:eastAsia="Times New Roman"/>
          <w:szCs w:val="24"/>
        </w:rPr>
        <w:t>μυρίων ευρώ στον Οργανισμό Σχολικών Κτ</w:t>
      </w:r>
      <w:r>
        <w:rPr>
          <w:rFonts w:eastAsia="Times New Roman"/>
          <w:szCs w:val="24"/>
        </w:rPr>
        <w:t>η</w:t>
      </w:r>
      <w:r>
        <w:rPr>
          <w:rFonts w:eastAsia="Times New Roman"/>
          <w:szCs w:val="24"/>
        </w:rPr>
        <w:t xml:space="preserve">ρίων και τερματίστηκαν όλες οι διώξεις. Είναι αυτό παρέμβαση στο έργο της </w:t>
      </w:r>
      <w:r>
        <w:rPr>
          <w:rFonts w:eastAsia="Times New Roman"/>
          <w:szCs w:val="24"/>
        </w:rPr>
        <w:t>δ</w:t>
      </w:r>
      <w:r>
        <w:rPr>
          <w:rFonts w:eastAsia="Times New Roman"/>
          <w:szCs w:val="24"/>
        </w:rPr>
        <w:t>ικαιοσύνης ή δεν είναι;</w:t>
      </w:r>
    </w:p>
    <w:p w14:paraId="1DA3189D" w14:textId="77777777" w:rsidR="00984254" w:rsidRDefault="009E5B07">
      <w:pPr>
        <w:spacing w:after="0" w:line="600" w:lineRule="auto"/>
        <w:ind w:firstLine="720"/>
        <w:jc w:val="both"/>
        <w:rPr>
          <w:rFonts w:eastAsia="Times New Roman"/>
          <w:szCs w:val="24"/>
        </w:rPr>
      </w:pPr>
      <w:r>
        <w:rPr>
          <w:rFonts w:eastAsia="Times New Roman"/>
          <w:szCs w:val="24"/>
        </w:rPr>
        <w:lastRenderedPageBreak/>
        <w:t>Δεύτερον, το Νομικό Συμβούλιο του Κράτους, στηριζόμενο στις διατάξεις του ν.4071/2012 και του ν.4070/2013 απαλλάσσει α</w:t>
      </w:r>
      <w:r>
        <w:rPr>
          <w:rFonts w:eastAsia="Times New Roman"/>
          <w:szCs w:val="24"/>
        </w:rPr>
        <w:t xml:space="preserve">πό κάθε ευθύνη για χρέη τις διοικήσεις όλων των δημοτικών επιχειρήσεων, αλλά και κάθε συμβεβλημένου με αυτές ιδιώτη. Είναι αυτό παρέμβαση στο έργο της </w:t>
      </w:r>
      <w:r>
        <w:rPr>
          <w:rFonts w:eastAsia="Times New Roman"/>
          <w:szCs w:val="24"/>
        </w:rPr>
        <w:t>δ</w:t>
      </w:r>
      <w:r>
        <w:rPr>
          <w:rFonts w:eastAsia="Times New Roman"/>
          <w:szCs w:val="24"/>
        </w:rPr>
        <w:t>ικαιοσύνης; Βεβαίως και είναι, διότι όλοι αυτοί οι κύριοι των δημοτικών επιχειρήσεων ήταν το στελεχικό δ</w:t>
      </w:r>
      <w:r>
        <w:rPr>
          <w:rFonts w:eastAsia="Times New Roman"/>
          <w:szCs w:val="24"/>
        </w:rPr>
        <w:t xml:space="preserve">υναμικό του ΠΑΣΟΚ και της Νέας Δημοκρατίας, οι οποίοι ήλεγχαν απολύτως την τοπική αυτοδιοίκηση κατά τα προηγούμενα χρόνια. </w:t>
      </w:r>
    </w:p>
    <w:p w14:paraId="1DA3189E" w14:textId="77777777" w:rsidR="00984254" w:rsidRDefault="009E5B07">
      <w:pPr>
        <w:spacing w:after="0" w:line="600" w:lineRule="auto"/>
        <w:ind w:firstLine="720"/>
        <w:jc w:val="both"/>
        <w:rPr>
          <w:rFonts w:eastAsia="Times New Roman"/>
          <w:szCs w:val="24"/>
        </w:rPr>
      </w:pPr>
      <w:r>
        <w:rPr>
          <w:rFonts w:eastAsia="Times New Roman"/>
          <w:szCs w:val="24"/>
        </w:rPr>
        <w:t>Με τον ν. 4255/2014, παραμονές της πτώσης της Κυβέρνησης έπαψαν όλες οι ποινικές διώξεις που αφορούσαν τη διάθεση πόρων του ΟΑΕΔ. Επ</w:t>
      </w:r>
      <w:r>
        <w:rPr>
          <w:rFonts w:eastAsia="Times New Roman"/>
          <w:szCs w:val="24"/>
        </w:rPr>
        <w:t xml:space="preserve">εμβήκατε στο έργο του </w:t>
      </w:r>
      <w:r>
        <w:rPr>
          <w:rFonts w:eastAsia="Times New Roman"/>
          <w:szCs w:val="24"/>
        </w:rPr>
        <w:t>ε</w:t>
      </w:r>
      <w:r>
        <w:rPr>
          <w:rFonts w:eastAsia="Times New Roman"/>
          <w:szCs w:val="24"/>
        </w:rPr>
        <w:t xml:space="preserve">ισαγγελέα, που είχε τσιμπήσει ορισμένους και τους ήλεγχε. Αυτά δεν τα θυμάστε. Δεν τα ξέρετε! Και λέτε: «γιατί η Θάνου έχει πάει </w:t>
      </w:r>
      <w:r>
        <w:rPr>
          <w:rFonts w:eastAsia="Times New Roman"/>
          <w:szCs w:val="24"/>
        </w:rPr>
        <w:t>π</w:t>
      </w:r>
      <w:r>
        <w:rPr>
          <w:rFonts w:eastAsia="Times New Roman"/>
          <w:szCs w:val="24"/>
        </w:rPr>
        <w:t>ροϊσταμένη του Γραφείου του Πρωθυπουργού;».</w:t>
      </w:r>
    </w:p>
    <w:p w14:paraId="1DA3189F" w14:textId="77777777" w:rsidR="00984254" w:rsidRDefault="009E5B07">
      <w:pPr>
        <w:spacing w:after="0" w:line="600" w:lineRule="auto"/>
        <w:ind w:firstLine="720"/>
        <w:jc w:val="both"/>
        <w:rPr>
          <w:rFonts w:eastAsia="Times New Roman"/>
          <w:szCs w:val="24"/>
        </w:rPr>
      </w:pPr>
      <w:r>
        <w:rPr>
          <w:rFonts w:eastAsia="Times New Roman"/>
          <w:szCs w:val="24"/>
        </w:rPr>
        <w:t>Τέταρτον, με το άρθρο 68 του ν</w:t>
      </w:r>
      <w:r>
        <w:rPr>
          <w:rFonts w:eastAsia="Times New Roman"/>
          <w:szCs w:val="24"/>
        </w:rPr>
        <w:t>.</w:t>
      </w:r>
      <w:r>
        <w:rPr>
          <w:rFonts w:eastAsia="Times New Roman"/>
          <w:szCs w:val="24"/>
        </w:rPr>
        <w:t xml:space="preserve">4139/2013, πάλι επί </w:t>
      </w:r>
      <w:r>
        <w:rPr>
          <w:rFonts w:eastAsia="Times New Roman"/>
          <w:szCs w:val="24"/>
        </w:rPr>
        <w:t>σ</w:t>
      </w:r>
      <w:r>
        <w:rPr>
          <w:rFonts w:eastAsia="Times New Roman"/>
          <w:szCs w:val="24"/>
        </w:rPr>
        <w:t>υγκυβέρ</w:t>
      </w:r>
      <w:r>
        <w:rPr>
          <w:rFonts w:eastAsia="Times New Roman"/>
          <w:szCs w:val="24"/>
        </w:rPr>
        <w:t xml:space="preserve">νησής σας, ορίζεται ότι δεν συνιστά δωροδοκία –προσέξτε, κυρίες και κύριοι Βουλευτές- η απλή υλική παροχή προς έκφραση ευγνωμοσύνης. Βαφτίσατε τη δωροδοκία ευγνωμοσύνη, για να γλιτώσουν οι ημέτεροι. </w:t>
      </w:r>
    </w:p>
    <w:p w14:paraId="1DA318A0" w14:textId="77777777" w:rsidR="00984254" w:rsidRDefault="009E5B07">
      <w:pPr>
        <w:spacing w:after="0"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Τα γλυκά!</w:t>
      </w:r>
    </w:p>
    <w:p w14:paraId="1DA318A1" w14:textId="77777777" w:rsidR="00984254" w:rsidRDefault="009E5B07">
      <w:pPr>
        <w:spacing w:after="0" w:line="600" w:lineRule="auto"/>
        <w:ind w:firstLine="720"/>
        <w:jc w:val="both"/>
        <w:rPr>
          <w:rFonts w:eastAsia="Times New Roman"/>
          <w:szCs w:val="24"/>
        </w:rPr>
      </w:pPr>
      <w:r w:rsidRPr="00894DAF">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Ναι, τα γλυκά και τις καραμέλες, προφανώς!</w:t>
      </w:r>
    </w:p>
    <w:p w14:paraId="1DA318A2" w14:textId="77777777" w:rsidR="00984254" w:rsidRDefault="009E5B07">
      <w:pPr>
        <w:spacing w:after="0" w:line="600" w:lineRule="auto"/>
        <w:ind w:firstLine="720"/>
        <w:jc w:val="both"/>
        <w:rPr>
          <w:rFonts w:eastAsia="Times New Roman"/>
          <w:szCs w:val="24"/>
        </w:rPr>
      </w:pPr>
      <w:proofErr w:type="spellStart"/>
      <w:r>
        <w:rPr>
          <w:rFonts w:eastAsia="Times New Roman"/>
          <w:szCs w:val="24"/>
        </w:rPr>
        <w:lastRenderedPageBreak/>
        <w:t>Πέμπτον</w:t>
      </w:r>
      <w:proofErr w:type="spellEnd"/>
      <w:r>
        <w:rPr>
          <w:rFonts w:eastAsia="Times New Roman"/>
          <w:szCs w:val="24"/>
        </w:rPr>
        <w:t xml:space="preserve">, με τον ν.4046/2012 απαλλάχθηκαν από κάθε ευθύνη τα μέλη των διοικητικών συμβουλίων των τραπεζών και τα στελέχη της Τράπεζας </w:t>
      </w:r>
      <w:r>
        <w:rPr>
          <w:rFonts w:eastAsia="Times New Roman"/>
          <w:szCs w:val="24"/>
        </w:rPr>
        <w:t xml:space="preserve">της Ελλάδας για το </w:t>
      </w:r>
      <w:r>
        <w:rPr>
          <w:rFonts w:eastAsia="Times New Roman"/>
          <w:szCs w:val="24"/>
          <w:lang w:val="en-US"/>
        </w:rPr>
        <w:t>PSI</w:t>
      </w:r>
      <w:r w:rsidRPr="003121EC">
        <w:rPr>
          <w:rFonts w:eastAsia="Times New Roman"/>
          <w:szCs w:val="24"/>
        </w:rPr>
        <w:t xml:space="preserve">. </w:t>
      </w:r>
    </w:p>
    <w:p w14:paraId="1DA318A3" w14:textId="77777777" w:rsidR="00984254" w:rsidRDefault="009E5B07">
      <w:pPr>
        <w:spacing w:after="0" w:line="600" w:lineRule="auto"/>
        <w:ind w:firstLine="720"/>
        <w:jc w:val="both"/>
        <w:rPr>
          <w:rFonts w:eastAsia="Times New Roman"/>
          <w:szCs w:val="24"/>
        </w:rPr>
      </w:pPr>
      <w:r w:rsidRPr="003121EC">
        <w:rPr>
          <w:rFonts w:eastAsia="Times New Roman"/>
          <w:b/>
          <w:szCs w:val="24"/>
        </w:rPr>
        <w:t>ΟΔΥΣΣΕΑΣ ΚΩΝΣΤΑΝΤΙΝΟΠΟΥΛΟΣ:</w:t>
      </w:r>
      <w:r>
        <w:rPr>
          <w:rFonts w:eastAsia="Times New Roman"/>
          <w:szCs w:val="24"/>
        </w:rPr>
        <w:t xml:space="preserve"> Αφού εσείς φέρατε διάταξη!</w:t>
      </w:r>
    </w:p>
    <w:p w14:paraId="1DA318A4" w14:textId="77777777" w:rsidR="00984254" w:rsidRDefault="009E5B07">
      <w:pPr>
        <w:spacing w:after="0" w:line="600" w:lineRule="auto"/>
        <w:ind w:firstLine="720"/>
        <w:jc w:val="both"/>
        <w:rPr>
          <w:rFonts w:eastAsia="Times New Roman"/>
          <w:szCs w:val="24"/>
        </w:rPr>
      </w:pPr>
      <w:r w:rsidRPr="003121EC">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Το 2012; Μιλάω για τον ν.4046/2012! Αυτά κάνατε. Φωνάζετε; Μέχρι τώρα ακούγατε!</w:t>
      </w:r>
    </w:p>
    <w:p w14:paraId="1DA318A5" w14:textId="77777777" w:rsidR="00984254" w:rsidRDefault="009E5B07">
      <w:pPr>
        <w:spacing w:after="0" w:line="600" w:lineRule="auto"/>
        <w:ind w:firstLine="720"/>
        <w:jc w:val="both"/>
        <w:rPr>
          <w:rFonts w:eastAsia="Times New Roman"/>
          <w:szCs w:val="24"/>
        </w:rPr>
      </w:pPr>
      <w:r w:rsidRPr="003121EC">
        <w:rPr>
          <w:rFonts w:eastAsia="Times New Roman"/>
          <w:b/>
          <w:szCs w:val="24"/>
        </w:rPr>
        <w:t xml:space="preserve">ΓΙΑΝΝΗΣ </w:t>
      </w:r>
      <w:r w:rsidRPr="003121EC">
        <w:rPr>
          <w:rFonts w:eastAsia="Times New Roman"/>
          <w:b/>
          <w:szCs w:val="24"/>
        </w:rPr>
        <w:t>ΚΟΥΤΣΟΥΚΟΣ:</w:t>
      </w:r>
      <w:r>
        <w:rPr>
          <w:rFonts w:eastAsia="Times New Roman"/>
          <w:szCs w:val="24"/>
        </w:rPr>
        <w:t xml:space="preserve"> Με υπογραφές σας τους απαλλάξατε. </w:t>
      </w:r>
    </w:p>
    <w:p w14:paraId="1DA318A6" w14:textId="77777777" w:rsidR="00984254" w:rsidRDefault="009E5B07">
      <w:pPr>
        <w:spacing w:after="0" w:line="600" w:lineRule="auto"/>
        <w:ind w:firstLine="720"/>
        <w:jc w:val="both"/>
        <w:rPr>
          <w:rFonts w:eastAsia="Times New Roman"/>
          <w:szCs w:val="24"/>
        </w:rPr>
      </w:pPr>
      <w:r w:rsidRPr="003121EC">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Εσείς, λοιπόν, νομοθετούσατε την παρέμβαση στη δικαιοσύνη και την ακύρωση των ποινικών διώξεων. </w:t>
      </w:r>
    </w:p>
    <w:p w14:paraId="1DA318A7" w14:textId="77777777" w:rsidR="00984254" w:rsidRDefault="009E5B07">
      <w:pPr>
        <w:spacing w:after="0" w:line="600" w:lineRule="auto"/>
        <w:ind w:firstLine="720"/>
        <w:jc w:val="both"/>
        <w:rPr>
          <w:rFonts w:eastAsia="Times New Roman"/>
          <w:szCs w:val="24"/>
        </w:rPr>
      </w:pPr>
      <w:r w:rsidRPr="003121EC">
        <w:rPr>
          <w:rFonts w:eastAsia="Times New Roman"/>
          <w:b/>
          <w:szCs w:val="24"/>
        </w:rPr>
        <w:t>ΓΙΑΝΝΗΣ ΚΟΥΤΣΟΥΚΟΣ:</w:t>
      </w:r>
      <w:r>
        <w:rPr>
          <w:rFonts w:eastAsia="Times New Roman"/>
          <w:szCs w:val="24"/>
        </w:rPr>
        <w:t xml:space="preserve"> Δικά σας έργ</w:t>
      </w:r>
      <w:r>
        <w:rPr>
          <w:rFonts w:eastAsia="Times New Roman"/>
          <w:szCs w:val="24"/>
        </w:rPr>
        <w:t>α είναι αυτά!</w:t>
      </w:r>
    </w:p>
    <w:p w14:paraId="1DA318A8" w14:textId="77777777" w:rsidR="00984254" w:rsidRDefault="009E5B07">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Δικά μας το 2012;</w:t>
      </w:r>
    </w:p>
    <w:p w14:paraId="1DA318A9" w14:textId="77777777" w:rsidR="00984254" w:rsidRDefault="009E5B07">
      <w:pPr>
        <w:spacing w:after="0" w:line="600" w:lineRule="auto"/>
        <w:ind w:firstLine="720"/>
        <w:jc w:val="both"/>
        <w:rPr>
          <w:rFonts w:eastAsia="Times New Roman"/>
          <w:szCs w:val="24"/>
        </w:rPr>
      </w:pPr>
      <w:r w:rsidRPr="003121EC">
        <w:rPr>
          <w:rFonts w:eastAsia="Times New Roman"/>
          <w:b/>
          <w:szCs w:val="24"/>
        </w:rPr>
        <w:t>ΠΡΟΕΔΡΕΥΟΥΣΑ (Αναστασία Χριστοδουλοπούλου):</w:t>
      </w:r>
      <w:r>
        <w:rPr>
          <w:rFonts w:eastAsia="Times New Roman"/>
          <w:szCs w:val="24"/>
        </w:rPr>
        <w:t xml:space="preserve"> Κύριε Κουτσούκο, σας παρακαλώ!</w:t>
      </w:r>
    </w:p>
    <w:p w14:paraId="1DA318AA" w14:textId="77777777" w:rsidR="00984254" w:rsidRDefault="009E5B07">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w:t>
      </w:r>
      <w:r>
        <w:rPr>
          <w:rFonts w:eastAsia="Times New Roman"/>
          <w:b/>
          <w:szCs w:val="24"/>
        </w:rPr>
        <w:t>αιωμάτων):</w:t>
      </w:r>
      <w:r>
        <w:rPr>
          <w:rFonts w:eastAsia="Times New Roman"/>
          <w:szCs w:val="24"/>
        </w:rPr>
        <w:t xml:space="preserve"> Έχουν πάθει κάτι σχετικά με τις χρονολογίες.</w:t>
      </w:r>
    </w:p>
    <w:p w14:paraId="1DA318AB" w14:textId="77777777" w:rsidR="00984254" w:rsidRDefault="009E5B07">
      <w:pPr>
        <w:spacing w:after="0" w:line="600" w:lineRule="auto"/>
        <w:ind w:firstLine="720"/>
        <w:jc w:val="both"/>
        <w:rPr>
          <w:rFonts w:eastAsia="Times New Roman"/>
          <w:szCs w:val="24"/>
        </w:rPr>
      </w:pPr>
      <w:proofErr w:type="spellStart"/>
      <w:r>
        <w:rPr>
          <w:rFonts w:eastAsia="Times New Roman"/>
          <w:szCs w:val="24"/>
        </w:rPr>
        <w:lastRenderedPageBreak/>
        <w:t>Έκτον</w:t>
      </w:r>
      <w:proofErr w:type="spellEnd"/>
      <w:r>
        <w:rPr>
          <w:rFonts w:eastAsia="Times New Roman"/>
          <w:szCs w:val="24"/>
        </w:rPr>
        <w:t>, με τον ν.4141/2013 ανεστάλησαν όλες οι ποινικές διώξεις στις διοικήσεις των εταιρειών του δημοσίου που ιδιωτικοποιούνται, για οφειλές προς το δημόσιο, προς νομικά πρόσωπα δημοσίου δικαίου, ασφα</w:t>
      </w:r>
      <w:r>
        <w:rPr>
          <w:rFonts w:eastAsia="Times New Roman"/>
          <w:szCs w:val="24"/>
        </w:rPr>
        <w:t xml:space="preserve">λιστικά ταμεία και ΟΤΑ. Πάλι εδώ υπάρχει παρέμβαση. Πάλι εδώ να βγουν λάδι κάποιοι ημέτεροι, ενώ εισαγγελείς έψαχναν. </w:t>
      </w:r>
    </w:p>
    <w:p w14:paraId="1DA318AC" w14:textId="77777777" w:rsidR="00984254" w:rsidRDefault="009E5B07">
      <w:pPr>
        <w:spacing w:after="0" w:line="600" w:lineRule="auto"/>
        <w:ind w:firstLine="720"/>
        <w:jc w:val="both"/>
        <w:rPr>
          <w:rFonts w:eastAsia="Times New Roman"/>
          <w:szCs w:val="24"/>
        </w:rPr>
      </w:pPr>
      <w:proofErr w:type="spellStart"/>
      <w:r>
        <w:rPr>
          <w:rFonts w:eastAsia="Times New Roman"/>
          <w:szCs w:val="24"/>
        </w:rPr>
        <w:t>Έβδομον</w:t>
      </w:r>
      <w:proofErr w:type="spellEnd"/>
      <w:r>
        <w:rPr>
          <w:rFonts w:eastAsia="Times New Roman"/>
          <w:szCs w:val="24"/>
        </w:rPr>
        <w:t xml:space="preserve">, με τον ν.4224/2013 απαλλάσσονται τα μέλη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της ΛΑΡΚΟ από κάθε αστική, ποινική και διοικητική ευθύνη. Εί</w:t>
      </w:r>
      <w:r>
        <w:rPr>
          <w:rFonts w:eastAsia="Times New Roman"/>
          <w:szCs w:val="24"/>
        </w:rPr>
        <w:t xml:space="preserve">ναι απόλυτο ξέπλυμα με νόμο! </w:t>
      </w:r>
    </w:p>
    <w:p w14:paraId="1DA318AD" w14:textId="77777777" w:rsidR="00984254" w:rsidRDefault="009E5B07">
      <w:pPr>
        <w:spacing w:after="0" w:line="600" w:lineRule="auto"/>
        <w:ind w:firstLine="720"/>
        <w:jc w:val="both"/>
        <w:rPr>
          <w:rFonts w:eastAsia="Times New Roman"/>
          <w:szCs w:val="24"/>
        </w:rPr>
      </w:pPr>
      <w:r>
        <w:rPr>
          <w:rFonts w:eastAsia="Times New Roman"/>
          <w:szCs w:val="24"/>
        </w:rPr>
        <w:t>Επίσης, με τον ν.4224/2013 σταμάτησαν οι ποινικές διώξεις για τα διοικητικά συμβούλια των αγροτικών συνεταιρισμών. Βεβαίως! Ποιοι ήταν στους αγροτικούς συνεταιρισμούς; Γαλάζια και πράσινα στελέχη. Αλίμονο! Θα τα αφήνατε έτσι τ</w:t>
      </w:r>
      <w:r>
        <w:rPr>
          <w:rFonts w:eastAsia="Times New Roman"/>
          <w:szCs w:val="24"/>
        </w:rPr>
        <w:t>α παιδιά;</w:t>
      </w:r>
    </w:p>
    <w:p w14:paraId="1DA318AE" w14:textId="77777777" w:rsidR="00984254" w:rsidRDefault="009E5B07">
      <w:pPr>
        <w:spacing w:after="0" w:line="600" w:lineRule="auto"/>
        <w:ind w:firstLine="720"/>
        <w:jc w:val="both"/>
        <w:rPr>
          <w:rFonts w:eastAsia="Times New Roman"/>
          <w:szCs w:val="24"/>
        </w:rPr>
      </w:pPr>
      <w:r>
        <w:rPr>
          <w:rFonts w:eastAsia="Times New Roman"/>
          <w:szCs w:val="24"/>
        </w:rPr>
        <w:t xml:space="preserve">Με τον ν.4262/2014 ανεστάλησαν οι ποινικές διώξεις για το αδίκημα της μη καταβολής χρεών προς το δημόσιο για νομικά πρόσωπα ιδιωτικού δικαίου μη κερδοσκοπικού χαρακτήρα. Και μιλάτε για παρεμβάσεις. </w:t>
      </w:r>
    </w:p>
    <w:p w14:paraId="1DA318AF" w14:textId="77777777" w:rsidR="00984254" w:rsidRDefault="009E5B07">
      <w:pPr>
        <w:spacing w:after="0" w:line="600" w:lineRule="auto"/>
        <w:ind w:firstLine="720"/>
        <w:jc w:val="both"/>
        <w:rPr>
          <w:rFonts w:eastAsia="Times New Roman"/>
          <w:szCs w:val="24"/>
        </w:rPr>
      </w:pPr>
      <w:r>
        <w:rPr>
          <w:rFonts w:eastAsia="Times New Roman"/>
          <w:szCs w:val="24"/>
        </w:rPr>
        <w:t>Αντικαταστάθηκε το άρθρο 263 Α του Ποινικού Κώδ</w:t>
      </w:r>
      <w:r>
        <w:rPr>
          <w:rFonts w:eastAsia="Times New Roman"/>
          <w:szCs w:val="24"/>
        </w:rPr>
        <w:t xml:space="preserve">ικα, που προέβλεπε αυστηρές ποινές σε στελέχη και υπαλλήλους δημοσίων ή ιδιωτικών επιχειρήσεων και ΜΚΟ που επιχορηγούνται από το δημόσιο, σε περίπτωση </w:t>
      </w:r>
      <w:r>
        <w:rPr>
          <w:rFonts w:eastAsia="Times New Roman"/>
          <w:szCs w:val="24"/>
        </w:rPr>
        <w:lastRenderedPageBreak/>
        <w:t>δωροληψίας ή διασπάθισης του δημοσίου χρήματος. Πάνε όλες οι δίκες και οι εκκρεμείς υποθέσεις!</w:t>
      </w:r>
    </w:p>
    <w:p w14:paraId="1DA318B0"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τον ν.4</w:t>
      </w:r>
      <w:r>
        <w:rPr>
          <w:rFonts w:eastAsia="Times New Roman" w:cs="Times New Roman"/>
          <w:szCs w:val="24"/>
        </w:rPr>
        <w:t>146/2013 απαλλάσσονται από κάθε ευθύνη για το αδίκημα της απιστίας οι πρόεδροι, τα μέλη των διοικητικών συμβουλίων και τα στελέχη των τραπεζών για σύναψη δανείων πάσης φύσεως με νομικά πρόσωπα δημοσίου δικαίου, νομικά πρόσωπα ιδιωτικού δικαίου μη κερδοσκοπ</w:t>
      </w:r>
      <w:r>
        <w:rPr>
          <w:rFonts w:eastAsia="Times New Roman" w:cs="Times New Roman"/>
          <w:szCs w:val="24"/>
        </w:rPr>
        <w:t xml:space="preserve">ικού χαρακτήρα του ευρύτερου δημόσιου τομέα. </w:t>
      </w:r>
    </w:p>
    <w:p w14:paraId="1DA318B1"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proofErr w:type="spellStart"/>
      <w:r>
        <w:rPr>
          <w:rFonts w:eastAsia="Times New Roman" w:cs="Times New Roman"/>
          <w:szCs w:val="24"/>
        </w:rPr>
        <w:t>Δωδέκατον</w:t>
      </w:r>
      <w:proofErr w:type="spellEnd"/>
      <w:r>
        <w:rPr>
          <w:rFonts w:eastAsia="Times New Roman" w:cs="Times New Roman"/>
          <w:szCs w:val="24"/>
        </w:rPr>
        <w:t xml:space="preserve">, με τροπολογία νομιμοποιήσατε τις τριγωνικές συναλλαγές επιχειρηματικών ομίλων, οι οποίοι απαλλάχθηκαν από πρόστιμα 1 δισεκατομμυρίου ευρώ. </w:t>
      </w:r>
    </w:p>
    <w:p w14:paraId="1DA318B2"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Δέκατο τρίτον, λίγο πριν από τις εκλογές τροποποιήσατε το ε</w:t>
      </w:r>
      <w:r>
        <w:rPr>
          <w:rFonts w:eastAsia="Times New Roman" w:cs="Times New Roman"/>
          <w:szCs w:val="24"/>
        </w:rPr>
        <w:t>κλογικό σύστημα</w:t>
      </w:r>
      <w:r w:rsidRPr="000D4F16">
        <w:rPr>
          <w:rFonts w:eastAsia="Times New Roman" w:cs="Times New Roman"/>
          <w:szCs w:val="24"/>
        </w:rPr>
        <w:t xml:space="preserve"> </w:t>
      </w:r>
      <w:r>
        <w:rPr>
          <w:rFonts w:eastAsia="Times New Roman" w:cs="Times New Roman"/>
          <w:szCs w:val="24"/>
        </w:rPr>
        <w:t xml:space="preserve">στα δικαστήρια. Εδώ θα σας πω το εξής: Αν το τροποποιούσατε μετά τις εκλογές, κανένας δεν θα σας έλεγε τίποτα, αλλά και εκεί το θυμηθήκατε παραμονές των εκλογών. </w:t>
      </w:r>
    </w:p>
    <w:p w14:paraId="1DA318B3"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ένα τελευταίο, που το θεωρώ και το πλέον επονείδιστο: Το έχω πει για άλλη</w:t>
      </w:r>
      <w:r>
        <w:rPr>
          <w:rFonts w:eastAsia="Times New Roman" w:cs="Times New Roman"/>
          <w:szCs w:val="24"/>
        </w:rPr>
        <w:t xml:space="preserve"> μια φορά στη Βουλή: Επί της </w:t>
      </w:r>
      <w:r>
        <w:rPr>
          <w:rFonts w:eastAsia="Times New Roman" w:cs="Times New Roman"/>
          <w:szCs w:val="24"/>
        </w:rPr>
        <w:t>κ</w:t>
      </w:r>
      <w:r>
        <w:rPr>
          <w:rFonts w:eastAsia="Times New Roman" w:cs="Times New Roman"/>
          <w:szCs w:val="24"/>
        </w:rPr>
        <w:t>υβερνήσεως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οι δικογραφίες των πολιτικών προσώπων που έπρεπε να φθάσουν στη Βουλή </w:t>
      </w:r>
      <w:r>
        <w:rPr>
          <w:rFonts w:eastAsia="Times New Roman" w:cs="Times New Roman"/>
          <w:szCs w:val="24"/>
        </w:rPr>
        <w:lastRenderedPageBreak/>
        <w:t>στάθμευαν στο Υπουργείο Δικαιοσύνης. Μία περίπτωση έμεινε στο Υπουργείο για δύο μήνες και μάλιστα, δεν απεστάλη μετά στη Βουλή</w:t>
      </w:r>
      <w:r>
        <w:rPr>
          <w:rFonts w:eastAsia="Times New Roman" w:cs="Times New Roman"/>
          <w:szCs w:val="24"/>
        </w:rPr>
        <w:t xml:space="preserve">, αλλά </w:t>
      </w:r>
      <w:proofErr w:type="spellStart"/>
      <w:r>
        <w:rPr>
          <w:rFonts w:eastAsia="Times New Roman" w:cs="Times New Roman"/>
          <w:szCs w:val="24"/>
        </w:rPr>
        <w:t>παρεπέμφθη</w:t>
      </w:r>
      <w:proofErr w:type="spellEnd"/>
      <w:r>
        <w:rPr>
          <w:rFonts w:eastAsia="Times New Roman" w:cs="Times New Roman"/>
          <w:szCs w:val="24"/>
        </w:rPr>
        <w:t xml:space="preserve"> εκ νέου, κατά παράβαση του νόμου και του Συντάγματος, στον </w:t>
      </w:r>
      <w:r>
        <w:rPr>
          <w:rFonts w:eastAsia="Times New Roman" w:cs="Times New Roman"/>
          <w:szCs w:val="24"/>
        </w:rPr>
        <w:t>ε</w:t>
      </w:r>
      <w:r>
        <w:rPr>
          <w:rFonts w:eastAsia="Times New Roman" w:cs="Times New Roman"/>
          <w:szCs w:val="24"/>
        </w:rPr>
        <w:t>ισαγγελέα του Αρείου Πάγου από τον Υπουργό Δικαιοσύνης. Η δε δεύτερη –είναι ακόμα πιο τραγική για εσάς που σήμερα ρωτάτε και για τον πολιτικό σας χώρο- παρέμενε στο Υπουργείο Δικ</w:t>
      </w:r>
      <w:r>
        <w:rPr>
          <w:rFonts w:eastAsia="Times New Roman" w:cs="Times New Roman"/>
          <w:szCs w:val="24"/>
        </w:rPr>
        <w:t>αιοσύνης επί έναν μήνα, διαβιβάστηκε στη Βουλή την ημέρα που έκλεινε, με το πέρας της Β΄ Συνόδου και τι έγινε; Υπέπεσαν στην αποσβεστική προθεσμία του νόμου περί ευθύνης Υπουργών και του άρθρου 86 του Συντάγματος οι ευθύνες πολιτικών προσώπων για την υπόθε</w:t>
      </w:r>
      <w:r>
        <w:rPr>
          <w:rFonts w:eastAsia="Times New Roman" w:cs="Times New Roman"/>
          <w:szCs w:val="24"/>
        </w:rPr>
        <w:t xml:space="preserve">ση των υποβρυχίων. Μήπως σας αφορά λιγάκι αυτή η ιστορία; </w:t>
      </w:r>
    </w:p>
    <w:p w14:paraId="1DA318B4"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πω και ορισμένα άλλα στη δευτερολογία μου. </w:t>
      </w:r>
    </w:p>
    <w:p w14:paraId="1DA318B5"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Δώστε μου, κυρία Πρόεδρε, ένα λεπτό ακόμα, για να πω ότι αυτή την ώρα είναι σε εξέλιξη από την Κυβέρνηση –και θα αναφερθ</w:t>
      </w:r>
      <w:r>
        <w:rPr>
          <w:rFonts w:eastAsia="Times New Roman" w:cs="Times New Roman"/>
          <w:szCs w:val="24"/>
        </w:rPr>
        <w:t xml:space="preserve">ώ αναλυτικά- ένα μεγάλο και εμβληματικό πρόγραμμα επιτάχυνσης της διαδικασίας έκδοσης δικαστικών αποφάσεων, το οποίο ήδη αποφέρει καρπούς κατά τρόπο εντυπωσιακό. </w:t>
      </w:r>
    </w:p>
    <w:p w14:paraId="1DA318B6"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Εφαρμόζεται; </w:t>
      </w:r>
    </w:p>
    <w:p w14:paraId="1DA318B7"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sidRPr="00924F56">
        <w:rPr>
          <w:rFonts w:eastAsia="Times New Roman" w:cs="Times New Roman"/>
          <w:b/>
          <w:szCs w:val="24"/>
        </w:rPr>
        <w:lastRenderedPageBreak/>
        <w:t xml:space="preserve">ΣΤΑΥΡΟΣ ΚΟΝΤΟΝΗΣ (Υπουργός Δικαιοσύνης, Διαφάνειας και </w:t>
      </w:r>
      <w:r w:rsidRPr="00924F56">
        <w:rPr>
          <w:rFonts w:eastAsia="Times New Roman" w:cs="Times New Roman"/>
          <w:b/>
          <w:szCs w:val="24"/>
        </w:rPr>
        <w:t>Ανθρωπίνων Δικαιωμάτων):</w:t>
      </w:r>
      <w:r>
        <w:rPr>
          <w:rFonts w:eastAsia="Times New Roman" w:cs="Times New Roman"/>
          <w:b/>
          <w:szCs w:val="24"/>
        </w:rPr>
        <w:t xml:space="preserve"> </w:t>
      </w:r>
      <w:r>
        <w:rPr>
          <w:rFonts w:eastAsia="Times New Roman" w:cs="Times New Roman"/>
          <w:szCs w:val="24"/>
        </w:rPr>
        <w:t xml:space="preserve">Κύριε Λοβέρδο, εφαρμόζεται αυτή την ώρα και θέλω να σας πω για αυτό, γιατί ανέφερε ο κ. Κουτσούκος κάτι μαγικά νούμερα. Θα σας πω μόνο αυτό και τα άλλα θα τα πω στη δευτερολογία μου. </w:t>
      </w:r>
    </w:p>
    <w:p w14:paraId="1DA318B8"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Κουτσούκο, δεν έχετε εικόνα των δικαστηρί</w:t>
      </w:r>
      <w:r>
        <w:rPr>
          <w:rFonts w:eastAsia="Times New Roman" w:cs="Times New Roman"/>
          <w:szCs w:val="24"/>
        </w:rPr>
        <w:t xml:space="preserve">ων, δεν είστε νομικός, ο κ. Λοβέρδος θα τα καταλάβει καλύτερα, γιατί θα αναφερθώ αποκλειστικά στα διοικητικά δικαστήρια αυτή τη στιγμή. </w:t>
      </w:r>
    </w:p>
    <w:p w14:paraId="1DA318B9"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παραλάβαμε μία εκκρεμότητα στα διοικητικά πρωτοδικεία που υπερέβαινε τις τριακόσιες δέκα χιλιάδες εκκρεμείς υποθέσεις. Ο ρυθμός δε ήταν αυξητικός σε εκκρεμότητες. Αυτή την ώρα, μετά τις θεσμικές πρωτοβουλίες που πήραμε, της τρ</w:t>
      </w:r>
      <w:r>
        <w:rPr>
          <w:rFonts w:eastAsia="Times New Roman" w:cs="Times New Roman"/>
          <w:szCs w:val="24"/>
        </w:rPr>
        <w:t xml:space="preserve">οποποίησης του Κώδικα Διοικητικής Δικονομίας, της ενίσχυσης των δικαστηρίων με δικαστές και υπαλλήλους και μετά την εφαρμογή του ολοκληρωμένου συστήματος διαχείρισης στις διοικητικές υποθέσεις, η εκκρεμότητα έχει μειωθεί κάτω από τις </w:t>
      </w:r>
      <w:proofErr w:type="spellStart"/>
      <w:r>
        <w:rPr>
          <w:rFonts w:eastAsia="Times New Roman" w:cs="Times New Roman"/>
          <w:szCs w:val="24"/>
        </w:rPr>
        <w:t>εκατόν</w:t>
      </w:r>
      <w:proofErr w:type="spellEnd"/>
      <w:r>
        <w:rPr>
          <w:rFonts w:eastAsia="Times New Roman" w:cs="Times New Roman"/>
          <w:szCs w:val="24"/>
        </w:rPr>
        <w:t xml:space="preserve"> ενενήντα εννέα </w:t>
      </w:r>
      <w:r>
        <w:rPr>
          <w:rFonts w:eastAsia="Times New Roman" w:cs="Times New Roman"/>
          <w:szCs w:val="24"/>
        </w:rPr>
        <w:t xml:space="preserve">χιλιάδες. Είναι εντυπωσιακό, κύριοι συνάδελφοι. </w:t>
      </w:r>
    </w:p>
    <w:p w14:paraId="1DA318BA"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Εγώ προσωπικά δεν περίμενα η εκκρεμότητα να μειωθεί στο 35%. Ήμουν ευχαριστημένος, αν σε πρώτη φάση είχαμε μία μείωση της τάξεως του 15% ή του 20%. Αυτό το οποίο έχει συμβεί είναι εντυπωσιακό και αντί να </w:t>
      </w:r>
      <w:r>
        <w:rPr>
          <w:rFonts w:eastAsia="Times New Roman" w:cs="Times New Roman"/>
          <w:szCs w:val="24"/>
        </w:rPr>
        <w:lastRenderedPageBreak/>
        <w:t>επα</w:t>
      </w:r>
      <w:r>
        <w:rPr>
          <w:rFonts w:eastAsia="Times New Roman" w:cs="Times New Roman"/>
          <w:szCs w:val="24"/>
        </w:rPr>
        <w:t>ινεθεί η Κυβέρνηση για αυτό το καταπληκτικό και πρωτόγνωρο επίτευγμα…</w:t>
      </w:r>
    </w:p>
    <w:p w14:paraId="1DA318BB"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Πόσες χιλιάδες ήταν; </w:t>
      </w:r>
    </w:p>
    <w:p w14:paraId="1DA318BC"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sidRPr="00924F56">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Σας είπα ότι η εκκρεμότητα το 2015 ήταν τριακόσιες δέκα χιλιάδες</w:t>
      </w:r>
      <w:r>
        <w:rPr>
          <w:rFonts w:eastAsia="Times New Roman" w:cs="Times New Roman"/>
          <w:szCs w:val="24"/>
        </w:rPr>
        <w:t xml:space="preserve"> υποθέσεις και αυτή τη στιγμή έχει κατέβει κάτω από τις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χιλιάδες. </w:t>
      </w:r>
    </w:p>
    <w:p w14:paraId="1DA318BD"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Πώς έγινε αυτό; </w:t>
      </w:r>
    </w:p>
    <w:p w14:paraId="1DA318BE"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sidRPr="00924F56">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Έγινε με τα μέτρα τα οποία πήραμε. </w:t>
      </w:r>
    </w:p>
    <w:p w14:paraId="1DA318BF"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δε δεν το λ</w:t>
      </w:r>
      <w:r>
        <w:rPr>
          <w:rFonts w:eastAsia="Times New Roman" w:cs="Times New Roman"/>
          <w:szCs w:val="24"/>
        </w:rPr>
        <w:t xml:space="preserve">έει η Κυβέρνηση, το λέει η έκθεση της Γενικής Επιτρόπου και θέλω αυτό το πράγμα να το λάβετε σοβαρά υπ’ </w:t>
      </w:r>
      <w:proofErr w:type="spellStart"/>
      <w:r>
        <w:rPr>
          <w:rFonts w:eastAsia="Times New Roman" w:cs="Times New Roman"/>
          <w:szCs w:val="24"/>
        </w:rPr>
        <w:t>όψιν</w:t>
      </w:r>
      <w:proofErr w:type="spellEnd"/>
      <w:r>
        <w:rPr>
          <w:rFonts w:eastAsia="Times New Roman" w:cs="Times New Roman"/>
          <w:szCs w:val="24"/>
        </w:rPr>
        <w:t xml:space="preserve">. Με αυτόν τον ρυθμό θα κινηθούμε και στα πολιτικά δικαστήρια. </w:t>
      </w:r>
    </w:p>
    <w:p w14:paraId="1DA318C0"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Ήδη έχει αναστραφεί και εκεί η υπόθεση, αλλά για αυτό, κυρία Πρόεδρε, επιτρέψτε μου </w:t>
      </w:r>
      <w:r>
        <w:rPr>
          <w:rFonts w:eastAsia="Times New Roman" w:cs="Times New Roman"/>
          <w:szCs w:val="24"/>
        </w:rPr>
        <w:t xml:space="preserve">να μιλήσω στη δευτερολογία μου. </w:t>
      </w:r>
    </w:p>
    <w:p w14:paraId="1DA318C1"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A318C2" w14:textId="77777777" w:rsidR="00984254" w:rsidRDefault="009E5B07">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1DA318C3"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Υπουργέ, βέβαια, έχετε ολοκληρώσει όλο τον χρόνο και της δευτερολογίας και της </w:t>
      </w:r>
      <w:proofErr w:type="spellStart"/>
      <w:r>
        <w:rPr>
          <w:rFonts w:eastAsia="Times New Roman" w:cs="Times New Roman"/>
          <w:szCs w:val="24"/>
        </w:rPr>
        <w:t>τριτολογίας</w:t>
      </w:r>
      <w:proofErr w:type="spellEnd"/>
      <w:r>
        <w:rPr>
          <w:rFonts w:eastAsia="Times New Roman" w:cs="Times New Roman"/>
          <w:szCs w:val="24"/>
        </w:rPr>
        <w:t xml:space="preserve"> σας. </w:t>
      </w:r>
    </w:p>
    <w:p w14:paraId="1DA318C4"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sidRPr="00924F56">
        <w:rPr>
          <w:rFonts w:eastAsia="Times New Roman" w:cs="Times New Roman"/>
          <w:b/>
          <w:szCs w:val="24"/>
        </w:rPr>
        <w:t>ΣΤΑΥΡΟ</w:t>
      </w:r>
      <w:r w:rsidRPr="00924F56">
        <w:rPr>
          <w:rFonts w:eastAsia="Times New Roman" w:cs="Times New Roman"/>
          <w:b/>
          <w:szCs w:val="24"/>
        </w:rPr>
        <w:t>Σ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Εντάξει, κυρία Πρόεδρε, δώστε μου λίγο χρόνο για να μιλήσω για την επιτάχυνση στη δικαιοσύνη. </w:t>
      </w:r>
    </w:p>
    <w:p w14:paraId="1DA318C5"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Ναι, εντάξει, κύριε Υπουργέ. </w:t>
      </w:r>
    </w:p>
    <w:p w14:paraId="1DA318C6"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ΘΕΟΔΩΡΟΣ ΠΑΠΑ</w:t>
      </w:r>
      <w:r>
        <w:rPr>
          <w:rFonts w:eastAsia="Times New Roman" w:cs="Times New Roman"/>
          <w:b/>
          <w:szCs w:val="24"/>
        </w:rPr>
        <w:t xml:space="preserve">ΘΕΟΔΩΡΟΥ: </w:t>
      </w:r>
      <w:r>
        <w:rPr>
          <w:rFonts w:eastAsia="Times New Roman" w:cs="Times New Roman"/>
          <w:szCs w:val="24"/>
        </w:rPr>
        <w:t xml:space="preserve">Κυρία Πρόεδρε, θα ήθελα τον λόγο. </w:t>
      </w:r>
    </w:p>
    <w:p w14:paraId="1DA318C7" w14:textId="77777777" w:rsidR="00984254" w:rsidRDefault="009E5B0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τώρα, κύριε Παπαθεοδώρου. </w:t>
      </w:r>
    </w:p>
    <w:p w14:paraId="1DA318C8" w14:textId="77777777" w:rsidR="00984254" w:rsidRDefault="009E5B07">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w:t>
      </w:r>
      <w:r>
        <w:rPr>
          <w:rFonts w:eastAsia="Times New Roman" w:cs="Times New Roman"/>
        </w:rPr>
        <w:t>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επτά εκπαιδευτικοί συνοδοί τους από το Σχολικό Κέν</w:t>
      </w:r>
      <w:r>
        <w:rPr>
          <w:rFonts w:eastAsia="Times New Roman" w:cs="Times New Roman"/>
        </w:rPr>
        <w:t xml:space="preserve">τρο </w:t>
      </w:r>
      <w:proofErr w:type="spellStart"/>
      <w:r>
        <w:rPr>
          <w:rFonts w:eastAsia="Times New Roman" w:cs="Times New Roman"/>
        </w:rPr>
        <w:t>Καρδαμύλων</w:t>
      </w:r>
      <w:proofErr w:type="spellEnd"/>
      <w:r>
        <w:rPr>
          <w:rFonts w:eastAsia="Times New Roman" w:cs="Times New Roman"/>
        </w:rPr>
        <w:t xml:space="preserve"> Χίου και από το Δημοτικό Σχολείο Ξυλοκέριζας Κορινθίας. </w:t>
      </w:r>
    </w:p>
    <w:p w14:paraId="1DA318C9" w14:textId="77777777" w:rsidR="00984254" w:rsidRDefault="009E5B07">
      <w:pPr>
        <w:spacing w:line="600" w:lineRule="auto"/>
        <w:ind w:left="360" w:firstLine="360"/>
        <w:jc w:val="both"/>
        <w:rPr>
          <w:rFonts w:eastAsia="Times New Roman" w:cs="Times New Roman"/>
        </w:rPr>
      </w:pPr>
      <w:r>
        <w:rPr>
          <w:rFonts w:eastAsia="Times New Roman" w:cs="Times New Roman"/>
        </w:rPr>
        <w:lastRenderedPageBreak/>
        <w:t>Η Βουλή σάς καλωσορίζει, παιδιά.</w:t>
      </w:r>
    </w:p>
    <w:p w14:paraId="1DA318CA" w14:textId="77777777" w:rsidR="00984254" w:rsidRDefault="009E5B07">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1DA318CB" w14:textId="77777777" w:rsidR="00984254" w:rsidRDefault="009E5B07">
      <w:pPr>
        <w:spacing w:line="600" w:lineRule="auto"/>
        <w:ind w:firstLine="720"/>
        <w:jc w:val="both"/>
        <w:rPr>
          <w:rFonts w:eastAsia="Times New Roman" w:cs="Times New Roman"/>
          <w:szCs w:val="24"/>
        </w:rPr>
      </w:pPr>
      <w:r w:rsidRPr="00C4243E">
        <w:rPr>
          <w:rFonts w:eastAsia="Times New Roman" w:cs="Times New Roman"/>
          <w:b/>
          <w:szCs w:val="24"/>
        </w:rPr>
        <w:t xml:space="preserve">ΘΕΟΔΩΡΟΣ ΠΑΠΑΘΕΟΔΩΡΟΥ: </w:t>
      </w:r>
      <w:r>
        <w:rPr>
          <w:rFonts w:eastAsia="Times New Roman" w:cs="Times New Roman"/>
          <w:szCs w:val="24"/>
        </w:rPr>
        <w:t>Κυρία Πρόεδρε, θα ήθελα τον λόγο.</w:t>
      </w:r>
    </w:p>
    <w:p w14:paraId="1DA318CC" w14:textId="77777777" w:rsidR="00984254" w:rsidRDefault="009E5B07">
      <w:pPr>
        <w:spacing w:line="600" w:lineRule="auto"/>
        <w:ind w:firstLine="720"/>
        <w:jc w:val="both"/>
        <w:rPr>
          <w:rFonts w:eastAsia="Times New Roman" w:cs="Times New Roman"/>
          <w:szCs w:val="24"/>
        </w:rPr>
      </w:pPr>
      <w:r w:rsidRPr="00C4243E">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Τι θέλετε, κύριε Παπαθεοδώρου, γιατί έχετε και τη δευτερολογία σας;</w:t>
      </w:r>
    </w:p>
    <w:p w14:paraId="1DA318CD"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Για ένα λεπτό, κυρία Πρόεδρε, μόνο. Σας δίνω τον λόγο μου.</w:t>
      </w:r>
    </w:p>
    <w:p w14:paraId="1DA318CE"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κύριε Παπαθεοδώρου, δεν θα κάνουμε τώρα αυτή</w:t>
      </w:r>
      <w:r>
        <w:rPr>
          <w:rFonts w:eastAsia="Times New Roman" w:cs="Times New Roman"/>
          <w:szCs w:val="24"/>
        </w:rPr>
        <w:t xml:space="preserve"> τη συζήτηση. </w:t>
      </w:r>
    </w:p>
    <w:p w14:paraId="1DA318CF"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Επί προσωπικού, κυρία Πρόεδρε. Δεν θα κάνουμε συζήτηση.</w:t>
      </w:r>
    </w:p>
    <w:p w14:paraId="1DA318D0"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Παίρνουν θάρρος και οι επόμενοι. Δεν γίνεται.</w:t>
      </w:r>
    </w:p>
    <w:p w14:paraId="1DA318D1"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Επί προσωπικού θα ήθελα τον λόγο για την αναφορά </w:t>
      </w:r>
      <w:r>
        <w:rPr>
          <w:rFonts w:eastAsia="Times New Roman" w:cs="Times New Roman"/>
          <w:szCs w:val="24"/>
        </w:rPr>
        <w:t>του κυρίου Υπουργού περί αντιγραφής.</w:t>
      </w:r>
    </w:p>
    <w:p w14:paraId="1DA318D2" w14:textId="77777777" w:rsidR="00984254" w:rsidRDefault="009E5B07">
      <w:pPr>
        <w:spacing w:line="600" w:lineRule="auto"/>
        <w:ind w:firstLine="720"/>
        <w:jc w:val="both"/>
        <w:rPr>
          <w:rFonts w:eastAsia="Times New Roman" w:cs="Times New Roman"/>
          <w:szCs w:val="24"/>
        </w:rPr>
      </w:pPr>
      <w:r w:rsidRPr="00581100">
        <w:rPr>
          <w:rFonts w:eastAsia="Times New Roman"/>
          <w:b/>
          <w:szCs w:val="24"/>
        </w:rPr>
        <w:lastRenderedPageBreak/>
        <w:t>ΣΤΑΥΡΟΣ ΚΟΝΤΟΝΗΣ (Υπουργός Δικαιοσύνης, Διαφάνειας και Ανθρωπίνων Δικαιωμάτων):</w:t>
      </w:r>
      <w:r w:rsidRPr="00581100">
        <w:rPr>
          <w:rFonts w:eastAsia="Times New Roman"/>
          <w:szCs w:val="24"/>
        </w:rPr>
        <w:t xml:space="preserve"> </w:t>
      </w:r>
      <w:r>
        <w:rPr>
          <w:rFonts w:eastAsia="Times New Roman" w:cs="Times New Roman"/>
          <w:szCs w:val="24"/>
        </w:rPr>
        <w:t>Έλεος! Είπα κάτι επί προσωπικού; Δεν είναι σοβαρά πράγματα αυτά!</w:t>
      </w:r>
    </w:p>
    <w:p w14:paraId="1DA318D3"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αναφέρθηκε προσωπικά σε κα</w:t>
      </w:r>
      <w:r>
        <w:rPr>
          <w:rFonts w:eastAsia="Times New Roman" w:cs="Times New Roman"/>
          <w:szCs w:val="24"/>
        </w:rPr>
        <w:t xml:space="preserve">νέναν ο κύριος Υπουργός, κύριε Παπαθεοδώρου. </w:t>
      </w:r>
    </w:p>
    <w:p w14:paraId="1DA318D4"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Επί της αναφοράς περί αντιγραφής.</w:t>
      </w:r>
    </w:p>
    <w:p w14:paraId="1DA318D5"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Πάλι συνδικαλισμός! Σας δίνω μισό λεπτό να πείτε ό,τι νομίζετε.</w:t>
      </w:r>
    </w:p>
    <w:p w14:paraId="1DA318D6"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κυρία Πρόεδ</w:t>
      </w:r>
      <w:r>
        <w:rPr>
          <w:rFonts w:eastAsia="Times New Roman" w:cs="Times New Roman"/>
          <w:szCs w:val="24"/>
        </w:rPr>
        <w:t>ρε.</w:t>
      </w:r>
    </w:p>
    <w:p w14:paraId="1DA318D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Κύριε Υπουργέ, μόνο σε άγνοια μπορώ να αποδώσω την εισαγωγή που κάνατε. Το αποδίδω σε άγνοια και όχι σε κακή πρόθεση ή κακή προαίρεση για τον εξής λόγο: Πράγματι είχε κατατεθεί μία ερώτηση δύο Βουλευτών της Νέας Δημοκρατίας, στην οποία απαντήσατε. Γι’ </w:t>
      </w:r>
      <w:r>
        <w:rPr>
          <w:rFonts w:eastAsia="Times New Roman" w:cs="Times New Roman"/>
          <w:szCs w:val="24"/>
        </w:rPr>
        <w:t xml:space="preserve">αυτό που εσείς ονομάζετε αντιγραφή, κύριε Υπουργέ, αγνοείτε ότι, εάν εξαιρέσετε την υπόθεση </w:t>
      </w:r>
      <w:r>
        <w:rPr>
          <w:rFonts w:eastAsia="Times New Roman" w:cs="Times New Roman"/>
          <w:szCs w:val="24"/>
        </w:rPr>
        <w:t>«</w:t>
      </w:r>
      <w:r>
        <w:rPr>
          <w:rFonts w:eastAsia="Times New Roman" w:cs="Times New Roman"/>
          <w:szCs w:val="24"/>
          <w:lang w:val="en-US"/>
        </w:rPr>
        <w:t>NOOR</w:t>
      </w:r>
      <w:r w:rsidRPr="00F879C7">
        <w:rPr>
          <w:rFonts w:eastAsia="Times New Roman" w:cs="Times New Roman"/>
          <w:szCs w:val="24"/>
        </w:rPr>
        <w:t xml:space="preserve"> 1</w:t>
      </w:r>
      <w:r>
        <w:rPr>
          <w:rFonts w:eastAsia="Times New Roman" w:cs="Times New Roman"/>
          <w:szCs w:val="24"/>
        </w:rPr>
        <w:t>»</w:t>
      </w:r>
      <w:r>
        <w:rPr>
          <w:rFonts w:eastAsia="Times New Roman" w:cs="Times New Roman"/>
          <w:szCs w:val="24"/>
        </w:rPr>
        <w:t>, η οποία ήρθε στο φως…</w:t>
      </w:r>
    </w:p>
    <w:p w14:paraId="1DA318D8" w14:textId="77777777" w:rsidR="00984254" w:rsidRDefault="009E5B07">
      <w:pPr>
        <w:spacing w:line="600" w:lineRule="auto"/>
        <w:ind w:firstLine="720"/>
        <w:jc w:val="both"/>
        <w:rPr>
          <w:rFonts w:eastAsia="Times New Roman" w:cs="Times New Roman"/>
          <w:szCs w:val="24"/>
        </w:rPr>
      </w:pPr>
      <w:r w:rsidRPr="00F879C7">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Αυτό είναι προσωπικό, κυρία Πρόεδρε; </w:t>
      </w:r>
    </w:p>
    <w:p w14:paraId="1DA318D9"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lastRenderedPageBreak/>
        <w:t>ΘΕΟΔΩΡΟΣ ΠΑΠΑΘ</w:t>
      </w:r>
      <w:r>
        <w:rPr>
          <w:rFonts w:eastAsia="Times New Roman" w:cs="Times New Roman"/>
          <w:b/>
          <w:szCs w:val="24"/>
        </w:rPr>
        <w:t xml:space="preserve">ΕΟΔΩΡΟΥ: </w:t>
      </w:r>
      <w:r>
        <w:rPr>
          <w:rFonts w:eastAsia="Times New Roman" w:cs="Times New Roman"/>
          <w:szCs w:val="24"/>
        </w:rPr>
        <w:t>Θα σας εξηγήσω γιατί είναι προσωπικό. Σας απευθύνω τον λόγο ως πρώτος υπογράφων επερωτών Βουλευτής.</w:t>
      </w:r>
    </w:p>
    <w:p w14:paraId="1DA318DA"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Μα, τι είναι αυτά που λέτε τώρα; Είναι προσωπικό αυτό; </w:t>
      </w:r>
    </w:p>
    <w:p w14:paraId="1DA318DB"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ΘΕΟΔΩΡΟΣ ΠΑ</w:t>
      </w:r>
      <w:r>
        <w:rPr>
          <w:rFonts w:eastAsia="Times New Roman" w:cs="Times New Roman"/>
          <w:b/>
          <w:szCs w:val="24"/>
        </w:rPr>
        <w:t xml:space="preserve">ΠΑΘΕΟΔΩΡΟΥ: </w:t>
      </w:r>
      <w:r>
        <w:rPr>
          <w:rFonts w:eastAsia="Times New Roman" w:cs="Times New Roman"/>
          <w:szCs w:val="24"/>
        </w:rPr>
        <w:t>Σας εξηγώ ότι από άγνοια, κύριε Υπουργέ, αυτό που εσείς ονομάζετε αντιγραφή είναι πάρα πολύ απλά από τον Νοέμβριο του 2017 -ολόκληρο αυτό που διαβάσατε- στο βιβλίο μου «Η χώρα που πληγώναμε», στις σελίδες 71 έως 81. Αν δεν το έχετε διαβάσει, να</w:t>
      </w:r>
      <w:r>
        <w:rPr>
          <w:rFonts w:eastAsia="Times New Roman" w:cs="Times New Roman"/>
          <w:szCs w:val="24"/>
        </w:rPr>
        <w:t xml:space="preserve"> σας το δώσω. Σας το αποδίδω ως άγνοια, όχι ως κακή πρόθεση, διότι ναι μεν στη Νέα Δημοκρατία απαντήσατε ότι επιφυλάσσεστε διότι δεν θεωρείτε </w:t>
      </w:r>
      <w:r w:rsidRPr="002F412C">
        <w:rPr>
          <w:rFonts w:eastAsia="Times New Roman" w:cs="Times New Roman"/>
          <w:szCs w:val="24"/>
        </w:rPr>
        <w:t xml:space="preserve">ακριβή τα γεγονότα </w:t>
      </w:r>
      <w:r>
        <w:rPr>
          <w:rFonts w:eastAsia="Times New Roman" w:cs="Times New Roman"/>
          <w:szCs w:val="24"/>
        </w:rPr>
        <w:t>και μας εξηγήσατε τις μεγάλες μεταρρυθμιστικές σας κινήσεις, σε μας όμως δεν δικαιούστε να ξεκι</w:t>
      </w:r>
      <w:r>
        <w:rPr>
          <w:rFonts w:eastAsia="Times New Roman" w:cs="Times New Roman"/>
          <w:szCs w:val="24"/>
        </w:rPr>
        <w:t xml:space="preserve">νάτε την ομιλία σας, λέγοντας ότι πρόκειται περί αντιγραφής. Δημοσιευμένα κείμενα είναι από τον Νοέμβριο του 2017. Η επερώτηση κατατέθηκε </w:t>
      </w:r>
      <w:r w:rsidRPr="00F64DBC">
        <w:rPr>
          <w:rFonts w:eastAsia="Times New Roman" w:cs="Times New Roman"/>
          <w:szCs w:val="24"/>
        </w:rPr>
        <w:t>1</w:t>
      </w:r>
      <w:r w:rsidRPr="00DB4A77">
        <w:rPr>
          <w:rFonts w:eastAsia="Times New Roman" w:cs="Times New Roman"/>
          <w:szCs w:val="24"/>
          <w:vertAlign w:val="superscript"/>
        </w:rPr>
        <w:t>η</w:t>
      </w:r>
      <w:r w:rsidRPr="00F64DBC">
        <w:rPr>
          <w:rFonts w:eastAsia="Times New Roman" w:cs="Times New Roman"/>
          <w:szCs w:val="24"/>
        </w:rPr>
        <w:t xml:space="preserve"> </w:t>
      </w:r>
      <w:r>
        <w:rPr>
          <w:rFonts w:eastAsia="Times New Roman" w:cs="Times New Roman"/>
          <w:szCs w:val="24"/>
        </w:rPr>
        <w:t xml:space="preserve">Φεβρουαρίου 2018. Θεωρώ ότι αυτό το κατανοείτε και το ανακαλείτε. </w:t>
      </w:r>
    </w:p>
    <w:p w14:paraId="1DA318DC"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Παπαθεοδώρου, έχετε υπερβεί το λεπτό. Θα σας ανακοινώσω κάτι τώρα.</w:t>
      </w:r>
    </w:p>
    <w:p w14:paraId="1DA318D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ο Κανονισμός τα έχει προβλέψει όλα λέει: «Στην περίπτωση κατά την οποία μετά από εξήγηση προσωπικού ζητήματος –πού είναι το προσωπικό στη συγκεκριμένη περίπτωση;- ο Πρόεδρος ή </w:t>
      </w:r>
      <w:r>
        <w:rPr>
          <w:rFonts w:eastAsia="Times New Roman" w:cs="Times New Roman"/>
          <w:szCs w:val="24"/>
        </w:rPr>
        <w:t>η Βουλή αποφασίζουν να δώσουν τον λόγο, ο θιγόμενος Βουλευτής μιλά αν πρόκειται για μομφή μετά το τέλος της αγόρευσης εκείνου που τη διατύπωσε και, αν πρόκειται για απόδοση διαφορετικής γνώμης, στο τέλος της συζήτησης του θέματος, κατά την οποία ανέκυψε το</w:t>
      </w:r>
      <w:r>
        <w:rPr>
          <w:rFonts w:eastAsia="Times New Roman" w:cs="Times New Roman"/>
          <w:szCs w:val="24"/>
        </w:rPr>
        <w:t xml:space="preserve"> ζήτημα και οπωσδήποτε στο τέλος της συνεδρίασης». </w:t>
      </w:r>
    </w:p>
    <w:p w14:paraId="1DA318D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Δεν δίνω σε κανέναν άλλον τον λόγο και αυτό θα το τηρώ όποτε είμαι εγώ </w:t>
      </w:r>
      <w:proofErr w:type="spellStart"/>
      <w:r>
        <w:rPr>
          <w:rFonts w:eastAsia="Times New Roman" w:cs="Times New Roman"/>
          <w:szCs w:val="24"/>
        </w:rPr>
        <w:t>Προεδρεύουσα</w:t>
      </w:r>
      <w:proofErr w:type="spellEnd"/>
      <w:r>
        <w:rPr>
          <w:rFonts w:eastAsia="Times New Roman" w:cs="Times New Roman"/>
          <w:szCs w:val="24"/>
        </w:rPr>
        <w:t xml:space="preserve">. Δεν θα κάνουμε συνδικαλισμό εδώ. </w:t>
      </w:r>
    </w:p>
    <w:p w14:paraId="1DA318DF" w14:textId="77777777" w:rsidR="00984254" w:rsidRDefault="009E5B07">
      <w:pPr>
        <w:spacing w:line="600" w:lineRule="auto"/>
        <w:ind w:firstLine="720"/>
        <w:jc w:val="both"/>
        <w:rPr>
          <w:rFonts w:eastAsia="Times New Roman" w:cs="Times New Roman"/>
          <w:szCs w:val="24"/>
        </w:rPr>
      </w:pPr>
      <w:r w:rsidRPr="00671686">
        <w:rPr>
          <w:rFonts w:eastAsia="Times New Roman" w:cs="Times New Roman"/>
          <w:b/>
          <w:szCs w:val="24"/>
        </w:rPr>
        <w:t>ΟΔΥΣΣΕΑΣ ΚΩΝΣΤΑΝΤΙΝΟΠΟΥΛΟΣ:</w:t>
      </w:r>
      <w:r>
        <w:rPr>
          <w:rFonts w:eastAsia="Times New Roman" w:cs="Times New Roman"/>
          <w:szCs w:val="24"/>
        </w:rPr>
        <w:t xml:space="preserve"> Κυρία Πρόεδρε, θα ήθελα τον λόγο.</w:t>
      </w:r>
    </w:p>
    <w:p w14:paraId="1DA318E0"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ΣΤΑΥΡΟΣ ΚΟΝΤΟΝΗΣ (Υπουρ</w:t>
      </w:r>
      <w:r>
        <w:rPr>
          <w:rFonts w:eastAsia="Times New Roman" w:cs="Times New Roman"/>
          <w:b/>
          <w:szCs w:val="24"/>
        </w:rPr>
        <w:t xml:space="preserve">γός Δικαιοσύνης, Διαφάνειας και Ανθρωπίνων Δικαιωμάτων): </w:t>
      </w:r>
      <w:r>
        <w:rPr>
          <w:rFonts w:eastAsia="Times New Roman" w:cs="Times New Roman"/>
          <w:szCs w:val="24"/>
        </w:rPr>
        <w:t>Κυρία Πρόεδρε, θα ήθελα τον λόγο.</w:t>
      </w:r>
    </w:p>
    <w:p w14:paraId="1DA318E1"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Τι θέλετε εσείς, κύριε Υπουργέ; Στο τέλος θα πείτε ό,τι θέλετε.</w:t>
      </w:r>
    </w:p>
    <w:p w14:paraId="1DA318E2"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Κυρία Πρόεδρε, εγώ δεν θέλω τ</w:t>
      </w:r>
      <w:r>
        <w:rPr>
          <w:rFonts w:eastAsia="Times New Roman" w:cs="Times New Roman"/>
          <w:szCs w:val="24"/>
        </w:rPr>
        <w:t>ον λόγο επί προσωπικού.</w:t>
      </w:r>
    </w:p>
    <w:p w14:paraId="1DA318E3"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Είπαμε. Δεν είναι μόνο προσωπικό. Είναι διατύπωση γνώμης. Να διαβάζουμε όλοι τον Κανονισμό και γενικώς να μην κάνουμε συνδικαλισμό μέσα στην Ολομέλεια.</w:t>
      </w:r>
    </w:p>
    <w:p w14:paraId="1DA318E4"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Κυρία Πρ</w:t>
      </w:r>
      <w:r>
        <w:rPr>
          <w:rFonts w:eastAsia="Times New Roman" w:cs="Times New Roman"/>
          <w:szCs w:val="24"/>
        </w:rPr>
        <w:t>όεδρε,</w:t>
      </w:r>
      <w:r>
        <w:rPr>
          <w:rFonts w:eastAsia="Times New Roman" w:cs="Times New Roman"/>
          <w:szCs w:val="24"/>
        </w:rPr>
        <w:t xml:space="preserve"> </w:t>
      </w:r>
      <w:r>
        <w:rPr>
          <w:rFonts w:eastAsia="Times New Roman" w:cs="Times New Roman"/>
          <w:szCs w:val="24"/>
        </w:rPr>
        <w:t>θέλω να κάνω μία κατάθεση.</w:t>
      </w:r>
    </w:p>
    <w:p w14:paraId="1DA318E5"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σας δίνω τον λόγο, κύριε Κωνσταντινόπουλε.</w:t>
      </w:r>
    </w:p>
    <w:p w14:paraId="1DA318E6"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Ο προηγούμενος </w:t>
      </w:r>
      <w:proofErr w:type="spellStart"/>
      <w:r>
        <w:rPr>
          <w:rFonts w:eastAsia="Times New Roman" w:cs="Times New Roman"/>
          <w:szCs w:val="24"/>
        </w:rPr>
        <w:t>Προεδρεύων</w:t>
      </w:r>
      <w:proofErr w:type="spellEnd"/>
      <w:r>
        <w:rPr>
          <w:rFonts w:eastAsia="Times New Roman" w:cs="Times New Roman"/>
          <w:szCs w:val="24"/>
        </w:rPr>
        <w:t xml:space="preserve"> το ζήτησε.</w:t>
      </w:r>
    </w:p>
    <w:p w14:paraId="1DA318E7"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Ποιο; Το </w:t>
      </w:r>
      <w:proofErr w:type="spellStart"/>
      <w:r>
        <w:rPr>
          <w:rFonts w:eastAsia="Times New Roman" w:cs="Times New Roman"/>
          <w:szCs w:val="24"/>
        </w:rPr>
        <w:t>στικάκι</w:t>
      </w:r>
      <w:proofErr w:type="spellEnd"/>
      <w:r>
        <w:rPr>
          <w:rFonts w:eastAsia="Times New Roman" w:cs="Times New Roman"/>
          <w:szCs w:val="24"/>
        </w:rPr>
        <w:t>;</w:t>
      </w:r>
    </w:p>
    <w:p w14:paraId="1DA318E8"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ΟΔΥΣ</w:t>
      </w:r>
      <w:r>
        <w:rPr>
          <w:rFonts w:eastAsia="Times New Roman" w:cs="Times New Roman"/>
          <w:b/>
          <w:szCs w:val="24"/>
        </w:rPr>
        <w:t>ΣΕΑΣ ΚΩΝΣΤΑΝΤΙΝΟΠΟΥΛΟΣ:</w:t>
      </w:r>
      <w:r>
        <w:rPr>
          <w:rFonts w:eastAsia="Times New Roman" w:cs="Times New Roman"/>
          <w:szCs w:val="24"/>
        </w:rPr>
        <w:t xml:space="preserve"> Βέβαια.</w:t>
      </w:r>
    </w:p>
    <w:p w14:paraId="1DA318E9"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πρέπει να μιλήσετε; Φέρτε το </w:t>
      </w:r>
      <w:proofErr w:type="spellStart"/>
      <w:r>
        <w:rPr>
          <w:rFonts w:eastAsia="Times New Roman" w:cs="Times New Roman"/>
          <w:szCs w:val="24"/>
        </w:rPr>
        <w:t>στικάκι</w:t>
      </w:r>
      <w:proofErr w:type="spellEnd"/>
      <w:r>
        <w:rPr>
          <w:rFonts w:eastAsia="Times New Roman" w:cs="Times New Roman"/>
          <w:szCs w:val="24"/>
        </w:rPr>
        <w:t xml:space="preserve"> και την απομαγνητοφώνησή του.</w:t>
      </w:r>
    </w:p>
    <w:p w14:paraId="1DA318EA"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Μα δεν καταλαβαίνω</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δεν μου δίνετε τον λόγο; Για ένα δευτερόλεπτο;</w:t>
      </w:r>
    </w:p>
    <w:p w14:paraId="1DA318EB"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Για πείτε. Θα ανοίξουμε τώρα άλλη συζήτηση.</w:t>
      </w:r>
    </w:p>
    <w:p w14:paraId="1DA318EC"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Χαίρομαι με βάση αυτά που είπα ότι ο Υπουργός τα είδε πάρα πολύ σοβαρά. </w:t>
      </w:r>
    </w:p>
    <w:p w14:paraId="1DA318ED"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Στο </w:t>
      </w:r>
      <w:proofErr w:type="spellStart"/>
      <w:r>
        <w:rPr>
          <w:rFonts w:eastAsia="Times New Roman" w:cs="Times New Roman"/>
          <w:szCs w:val="24"/>
        </w:rPr>
        <w:t>στικάκι</w:t>
      </w:r>
      <w:proofErr w:type="spellEnd"/>
      <w:r>
        <w:rPr>
          <w:rFonts w:eastAsia="Times New Roman" w:cs="Times New Roman"/>
          <w:szCs w:val="24"/>
        </w:rPr>
        <w:t xml:space="preserve"> μπείτε.</w:t>
      </w:r>
    </w:p>
    <w:p w14:paraId="1DA318EE"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ΟΔΥ</w:t>
      </w:r>
      <w:r>
        <w:rPr>
          <w:rFonts w:eastAsia="Times New Roman" w:cs="Times New Roman"/>
          <w:b/>
          <w:szCs w:val="24"/>
        </w:rPr>
        <w:t>ΣΣΕΑΣ ΚΩΝΣΤΑΝΤΙΝΟΠΟΥΛΟΣ:</w:t>
      </w:r>
      <w:r>
        <w:rPr>
          <w:rFonts w:eastAsia="Times New Roman" w:cs="Times New Roman"/>
          <w:szCs w:val="24"/>
        </w:rPr>
        <w:t xml:space="preserve"> Ο Κοινοβουλευτικός μας Εκπρόσωπος θα πει πώς γίνονται από νομικής άποψης οι παραγγελίες από την Κυβέρνηση σε αυτά τα θέματα. Εμείς είμαστε Βουλευτές. Καταθέτω αναλυτικά τι περιέχει το </w:t>
      </w:r>
      <w:proofErr w:type="spellStart"/>
      <w:r>
        <w:rPr>
          <w:rFonts w:eastAsia="Times New Roman" w:cs="Times New Roman"/>
          <w:szCs w:val="24"/>
        </w:rPr>
        <w:t>στικάκι</w:t>
      </w:r>
      <w:proofErr w:type="spellEnd"/>
      <w:r>
        <w:rPr>
          <w:rFonts w:eastAsia="Times New Roman" w:cs="Times New Roman"/>
          <w:szCs w:val="24"/>
        </w:rPr>
        <w:t xml:space="preserve"> και γραπτώς. </w:t>
      </w:r>
    </w:p>
    <w:p w14:paraId="1DA318E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DA318F0"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proofErr w:type="spellStart"/>
      <w:r>
        <w:rPr>
          <w:rFonts w:eastAsia="Times New Roman" w:cs="Times New Roman"/>
          <w:szCs w:val="24"/>
        </w:rPr>
        <w:t>Απομαγνητοφωνημένο</w:t>
      </w:r>
      <w:proofErr w:type="spellEnd"/>
      <w:r>
        <w:rPr>
          <w:rFonts w:eastAsia="Times New Roman" w:cs="Times New Roman"/>
          <w:szCs w:val="24"/>
        </w:rPr>
        <w:t xml:space="preserve"> μόνο θα το πάρουμε. Δεν είναι μαγνητόφωνο το </w:t>
      </w:r>
      <w:proofErr w:type="spellStart"/>
      <w:r>
        <w:rPr>
          <w:rFonts w:eastAsia="Times New Roman" w:cs="Times New Roman"/>
          <w:szCs w:val="24"/>
        </w:rPr>
        <w:t>στικάκι</w:t>
      </w:r>
      <w:proofErr w:type="spellEnd"/>
      <w:r>
        <w:rPr>
          <w:rFonts w:eastAsia="Times New Roman" w:cs="Times New Roman"/>
          <w:szCs w:val="24"/>
        </w:rPr>
        <w:t>. Θα έχετε αντιγράψει ό,τι περιέχεται σε αυτό. Δεν παίρνουμε τέτοια στο Προεδρείο. Επειδή βλέπω ότι κρατάτε μία σελίδα σ</w:t>
      </w:r>
      <w:r>
        <w:rPr>
          <w:rFonts w:eastAsia="Times New Roman" w:cs="Times New Roman"/>
          <w:szCs w:val="24"/>
        </w:rPr>
        <w:t>ά</w:t>
      </w:r>
      <w:r>
        <w:rPr>
          <w:rFonts w:eastAsia="Times New Roman" w:cs="Times New Roman"/>
          <w:szCs w:val="24"/>
        </w:rPr>
        <w:t>ς το λέω.</w:t>
      </w:r>
    </w:p>
    <w:p w14:paraId="1DA318F1"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ΟΔΥΣΣΕΑΣ Κ</w:t>
      </w:r>
      <w:r>
        <w:rPr>
          <w:rFonts w:eastAsia="Times New Roman" w:cs="Times New Roman"/>
          <w:b/>
          <w:szCs w:val="24"/>
        </w:rPr>
        <w:t>ΩΝΣΤΑΝΤΙΝΟΠΟΥΛΟΣ:</w:t>
      </w:r>
      <w:r>
        <w:rPr>
          <w:rFonts w:eastAsia="Times New Roman" w:cs="Times New Roman"/>
          <w:szCs w:val="24"/>
        </w:rPr>
        <w:t xml:space="preserve"> Κυρία Πρόεδρε, κρατάω ακριβώς τη σελίδα και παράλληλα και το </w:t>
      </w:r>
      <w:proofErr w:type="spellStart"/>
      <w:r>
        <w:rPr>
          <w:rFonts w:eastAsia="Times New Roman" w:cs="Times New Roman"/>
          <w:szCs w:val="24"/>
        </w:rPr>
        <w:t>στικάκι</w:t>
      </w:r>
      <w:proofErr w:type="spellEnd"/>
      <w:r>
        <w:rPr>
          <w:rFonts w:eastAsia="Times New Roman" w:cs="Times New Roman"/>
          <w:szCs w:val="24"/>
        </w:rPr>
        <w:t>,</w:t>
      </w:r>
      <w:r>
        <w:rPr>
          <w:rFonts w:eastAsia="Times New Roman" w:cs="Times New Roman"/>
          <w:szCs w:val="24"/>
        </w:rPr>
        <w:t xml:space="preserve"> για να το ελέγξετε.</w:t>
      </w:r>
    </w:p>
    <w:p w14:paraId="1DA318F2"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Όχι, το </w:t>
      </w:r>
      <w:proofErr w:type="spellStart"/>
      <w:r>
        <w:rPr>
          <w:rFonts w:eastAsia="Times New Roman" w:cs="Times New Roman"/>
          <w:szCs w:val="24"/>
        </w:rPr>
        <w:t>στικάκι</w:t>
      </w:r>
      <w:proofErr w:type="spellEnd"/>
      <w:r>
        <w:rPr>
          <w:rFonts w:eastAsia="Times New Roman" w:cs="Times New Roman"/>
          <w:szCs w:val="24"/>
        </w:rPr>
        <w:t xml:space="preserve"> δεν το παραλαμβάνω.</w:t>
      </w:r>
    </w:p>
    <w:p w14:paraId="1DA318F3"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Δεν παίρνετε το </w:t>
      </w:r>
      <w:proofErr w:type="spellStart"/>
      <w:r>
        <w:rPr>
          <w:rFonts w:eastAsia="Times New Roman" w:cs="Times New Roman"/>
          <w:szCs w:val="24"/>
        </w:rPr>
        <w:t>στικάκι</w:t>
      </w:r>
      <w:proofErr w:type="spellEnd"/>
      <w:r>
        <w:rPr>
          <w:rFonts w:eastAsia="Times New Roman" w:cs="Times New Roman"/>
          <w:szCs w:val="24"/>
        </w:rPr>
        <w:t xml:space="preserve">. Θα σας δώσω τη σελίδα μαζί με τη διεύθυνση στο </w:t>
      </w:r>
      <w:r>
        <w:rPr>
          <w:rFonts w:eastAsia="Times New Roman" w:cs="Times New Roman"/>
          <w:szCs w:val="24"/>
          <w:lang w:val="en-US"/>
        </w:rPr>
        <w:t>YouTube</w:t>
      </w:r>
      <w:r>
        <w:rPr>
          <w:rFonts w:eastAsia="Times New Roman" w:cs="Times New Roman"/>
          <w:szCs w:val="24"/>
        </w:rPr>
        <w:t>, κυρία Πρόεδρε.</w:t>
      </w:r>
    </w:p>
    <w:p w14:paraId="1DA318F4" w14:textId="77777777" w:rsidR="00984254" w:rsidRDefault="009E5B07">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Βουλευτής κ. Οδυσσέας Κωνσταντινόπουλος καταθέτει για τα Πρακτικά την προαναφερθείσα απομαγνητοφώνηση, η οποία </w:t>
      </w:r>
      <w:r w:rsidRPr="0035152D">
        <w:rPr>
          <w:rFonts w:eastAsia="Times New Roman" w:cs="Times New Roman"/>
        </w:rPr>
        <w:t>βρίσκ</w:t>
      </w:r>
      <w:r>
        <w:rPr>
          <w:rFonts w:eastAsia="Times New Roman" w:cs="Times New Roman"/>
        </w:rPr>
        <w:t>ε</w:t>
      </w:r>
      <w:r w:rsidRPr="0035152D">
        <w:rPr>
          <w:rFonts w:eastAsia="Times New Roman" w:cs="Times New Roman"/>
        </w:rPr>
        <w:t>ται στο αρχείο του Τμήμ</w:t>
      </w:r>
      <w:r w:rsidRPr="0035152D">
        <w:rPr>
          <w:rFonts w:eastAsia="Times New Roman" w:cs="Times New Roman"/>
        </w:rPr>
        <w:t xml:space="preserve">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14:paraId="1DA318F5"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Αυτό νομίζετε ότι κάνουν οι πρακτικογράφοι; Φαντάζεστε ότι μπαίνουμε για να ενισχύσουμε τα Πρακτικά με ό,τι κατέβει στον καθένα; Σας παρακαλώ</w:t>
      </w:r>
      <w:r>
        <w:rPr>
          <w:rFonts w:eastAsia="Times New Roman" w:cs="Times New Roman"/>
          <w:szCs w:val="24"/>
        </w:rPr>
        <w:t>!</w:t>
      </w:r>
    </w:p>
    <w:p w14:paraId="1DA318F6"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 Λοβέρδος έχει τον λόγο.</w:t>
      </w:r>
    </w:p>
    <w:p w14:paraId="1DA318F7"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είχε ζητήσει ο Υπουργός τον λόγο…</w:t>
      </w:r>
    </w:p>
    <w:p w14:paraId="1DA318F8"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Κανονικά είστε εσείς. </w:t>
      </w:r>
    </w:p>
    <w:p w14:paraId="1DA318F9"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Κυρία Πρόεδρε, επειδή ζήτησε ο κύριος Υπουργός τον λόγο, νόμιζα ότι θα το</w:t>
      </w:r>
      <w:r>
        <w:rPr>
          <w:rFonts w:eastAsia="Times New Roman" w:cs="Times New Roman"/>
          <w:szCs w:val="24"/>
        </w:rPr>
        <w:t xml:space="preserve">υ τον δώσετε. </w:t>
      </w:r>
    </w:p>
    <w:p w14:paraId="1DA318FA"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sidRPr="00B4221D">
        <w:rPr>
          <w:rFonts w:eastAsia="Times New Roman" w:cs="Times New Roman"/>
          <w:b/>
          <w:szCs w:val="24"/>
        </w:rPr>
        <w:t>ΠΡΟΕΔΡΕΥΟΥΣΑ (Αναστασία Χριστοδουλοπούλου):</w:t>
      </w:r>
      <w:r w:rsidRPr="00B4221D">
        <w:rPr>
          <w:rFonts w:eastAsia="Times New Roman" w:cs="Times New Roman"/>
          <w:szCs w:val="24"/>
        </w:rPr>
        <w:t xml:space="preserve"> </w:t>
      </w:r>
      <w:r>
        <w:rPr>
          <w:rFonts w:eastAsia="Times New Roman" w:cs="Times New Roman"/>
          <w:szCs w:val="24"/>
        </w:rPr>
        <w:t xml:space="preserve">Τον κάλεσαν να μιλήσει τον κύριο Υπουργό, δεν ζήτησε τον λόγο. Το λέω για την τάξη. </w:t>
      </w:r>
    </w:p>
    <w:p w14:paraId="1DA318FB"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1DA318FC"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και κύριοι Βουλευτές, θέλω να αρχίσω την παρέμβασ</w:t>
      </w:r>
      <w:r>
        <w:rPr>
          <w:rFonts w:eastAsia="Times New Roman" w:cs="Times New Roman"/>
          <w:szCs w:val="24"/>
        </w:rPr>
        <w:t xml:space="preserve">ή μου με μια πολύ σύντομη αναφορά σε ένα ευρύτερο θέμα που αφορά τη χώρα μας και σχετίζεται με τη </w:t>
      </w:r>
      <w:r>
        <w:rPr>
          <w:rFonts w:eastAsia="Times New Roman" w:cs="Times New Roman"/>
          <w:szCs w:val="24"/>
          <w:lang w:val="en-US"/>
        </w:rPr>
        <w:t>FYROM</w:t>
      </w:r>
      <w:r>
        <w:rPr>
          <w:rFonts w:eastAsia="Times New Roman" w:cs="Times New Roman"/>
          <w:szCs w:val="24"/>
        </w:rPr>
        <w:t>.</w:t>
      </w:r>
    </w:p>
    <w:p w14:paraId="1DA318FD"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Συμφωνία σημαίνει -πέραν του θέματος του ονόματος, της γλώσσας, της ιθαγένειας, του </w:t>
      </w:r>
      <w:proofErr w:type="spellStart"/>
      <w:r>
        <w:rPr>
          <w:rFonts w:eastAsia="Times New Roman" w:cs="Times New Roman"/>
          <w:szCs w:val="24"/>
          <w:lang w:val="en-US"/>
        </w:rPr>
        <w:t>erga</w:t>
      </w:r>
      <w:proofErr w:type="spellEnd"/>
      <w:r w:rsidRPr="00685FAA">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οπωσδήποτε, της αναθεώρησης του </w:t>
      </w:r>
      <w:r>
        <w:rPr>
          <w:rFonts w:eastAsia="Times New Roman" w:cs="Times New Roman"/>
          <w:szCs w:val="24"/>
        </w:rPr>
        <w:t>σ</w:t>
      </w:r>
      <w:r>
        <w:rPr>
          <w:rFonts w:eastAsia="Times New Roman" w:cs="Times New Roman"/>
          <w:szCs w:val="24"/>
        </w:rPr>
        <w:t>υντάγματός τους και των</w:t>
      </w:r>
      <w:r>
        <w:rPr>
          <w:rFonts w:eastAsia="Times New Roman" w:cs="Times New Roman"/>
          <w:szCs w:val="24"/>
        </w:rPr>
        <w:t xml:space="preserve"> λοιπών </w:t>
      </w:r>
      <w:proofErr w:type="spellStart"/>
      <w:r>
        <w:rPr>
          <w:rFonts w:eastAsia="Times New Roman" w:cs="Times New Roman"/>
          <w:szCs w:val="24"/>
        </w:rPr>
        <w:t>ειδικοτέρων</w:t>
      </w:r>
      <w:proofErr w:type="spellEnd"/>
      <w:r>
        <w:rPr>
          <w:rFonts w:eastAsia="Times New Roman" w:cs="Times New Roman"/>
          <w:szCs w:val="24"/>
        </w:rPr>
        <w:t xml:space="preserve"> θεμάτων- και δύο ακόμα κρίσιμα θέματα. Αυτά θέλω να καταγραφούν εδώ με την παρέμβασή μου.</w:t>
      </w:r>
    </w:p>
    <w:p w14:paraId="1DA318FE"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Πρώτον, η κατανόηση της διαφοράς του χρονοδιαγράμματος επίλυσης αυτού του σοβαρού θέματος, με τη </w:t>
      </w:r>
      <w:proofErr w:type="spellStart"/>
      <w:r>
        <w:rPr>
          <w:rFonts w:eastAsia="Times New Roman" w:cs="Times New Roman"/>
          <w:szCs w:val="24"/>
        </w:rPr>
        <w:t>σαλαμοποίηση</w:t>
      </w:r>
      <w:proofErr w:type="spellEnd"/>
      <w:r>
        <w:rPr>
          <w:rFonts w:eastAsia="Times New Roman" w:cs="Times New Roman"/>
          <w:szCs w:val="24"/>
        </w:rPr>
        <w:t xml:space="preserve">, όπως έχει επικρατήσει με αυτόν τον </w:t>
      </w:r>
      <w:r>
        <w:rPr>
          <w:rFonts w:eastAsia="Times New Roman" w:cs="Times New Roman"/>
          <w:szCs w:val="24"/>
        </w:rPr>
        <w:t>τραχύ όρο να λέμε τον τεμαχισμό του θέματος, που ως τέτοιος πρέπει να απορριφθεί πάραυτα</w:t>
      </w:r>
      <w:r>
        <w:rPr>
          <w:rFonts w:eastAsia="Times New Roman" w:cs="Times New Roman"/>
          <w:szCs w:val="24"/>
        </w:rPr>
        <w:t>,</w:t>
      </w:r>
      <w:r>
        <w:rPr>
          <w:rFonts w:eastAsia="Times New Roman" w:cs="Times New Roman"/>
          <w:szCs w:val="24"/>
        </w:rPr>
        <w:t xml:space="preserve"> αν η άλλη πλευρά το θέτει.</w:t>
      </w:r>
    </w:p>
    <w:p w14:paraId="1DA318FF"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Δεύτερον, η τύχη της συμφωνίας, αν αυτή ήθελε υπάρξει, στον Οργανισμό Ηνωμένων Εθνών, διότι υπάρχουν θέματα που εδώ πρέπει να ξεκαθαριστούν</w:t>
      </w:r>
      <w:r>
        <w:rPr>
          <w:rFonts w:eastAsia="Times New Roman" w:cs="Times New Roman"/>
          <w:szCs w:val="24"/>
        </w:rPr>
        <w:t xml:space="preserve">. Είναι κρίσιμες και σοβαρότατες οι πτυχές αυτής της εξέλιξης στον Οργανισμό Ηνωμένων Εθνών και πρέπει να αποτελέσουν αντικείμενο της ίδιας της συμφωνίας. </w:t>
      </w:r>
    </w:p>
    <w:p w14:paraId="1DA31900"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θέμα είναι δύσκολο, έχει πάρα πολλές κρίσιμες λεπτομέρειες και</w:t>
      </w:r>
      <w:r>
        <w:rPr>
          <w:rFonts w:eastAsia="Times New Roman" w:cs="Times New Roman"/>
          <w:szCs w:val="24"/>
        </w:rPr>
        <w:t>,</w:t>
      </w:r>
      <w:r>
        <w:rPr>
          <w:rFonts w:eastAsia="Times New Roman" w:cs="Times New Roman"/>
          <w:szCs w:val="24"/>
        </w:rPr>
        <w:t xml:space="preserve"> όπως ξέρουμε, μετά από τόσες δεκαετίες, είναι και </w:t>
      </w:r>
      <w:proofErr w:type="spellStart"/>
      <w:r>
        <w:rPr>
          <w:rFonts w:eastAsia="Times New Roman" w:cs="Times New Roman"/>
          <w:szCs w:val="24"/>
        </w:rPr>
        <w:t>πολυπαραγοντικό</w:t>
      </w:r>
      <w:proofErr w:type="spellEnd"/>
      <w:r>
        <w:rPr>
          <w:rFonts w:eastAsia="Times New Roman" w:cs="Times New Roman"/>
          <w:szCs w:val="24"/>
        </w:rPr>
        <w:t>. Γι</w:t>
      </w:r>
      <w:r>
        <w:rPr>
          <w:rFonts w:eastAsia="Times New Roman" w:cs="Times New Roman"/>
          <w:szCs w:val="24"/>
        </w:rPr>
        <w:t>α</w:t>
      </w:r>
      <w:r>
        <w:rPr>
          <w:rFonts w:eastAsia="Times New Roman" w:cs="Times New Roman"/>
          <w:szCs w:val="24"/>
        </w:rPr>
        <w:t xml:space="preserve"> αυτό η δική μας στάση, ως Δημοκρατική Συμπαράταξη, η στάση ενός πολύ σοβαρού </w:t>
      </w:r>
      <w:r>
        <w:rPr>
          <w:rFonts w:eastAsia="Times New Roman" w:cs="Times New Roman"/>
          <w:szCs w:val="24"/>
        </w:rPr>
        <w:t>κ</w:t>
      </w:r>
      <w:r>
        <w:rPr>
          <w:rFonts w:eastAsia="Times New Roman" w:cs="Times New Roman"/>
          <w:szCs w:val="24"/>
        </w:rPr>
        <w:t>όμματος</w:t>
      </w:r>
      <w:r>
        <w:rPr>
          <w:rFonts w:eastAsia="Times New Roman" w:cs="Times New Roman"/>
          <w:szCs w:val="24"/>
        </w:rPr>
        <w:t>,</w:t>
      </w:r>
      <w:r>
        <w:rPr>
          <w:rFonts w:eastAsia="Times New Roman" w:cs="Times New Roman"/>
          <w:szCs w:val="24"/>
        </w:rPr>
        <w:t xml:space="preserve"> είναι δικαιωμένη από τον χρόνο, που είπε ότι επιφυλάσσεται –αφού δεν είναι κυβερνητικό, είναι κόμ</w:t>
      </w:r>
      <w:r>
        <w:rPr>
          <w:rFonts w:eastAsia="Times New Roman" w:cs="Times New Roman"/>
          <w:szCs w:val="24"/>
        </w:rPr>
        <w:t>μα της Αντιπολίτευσης- να τοποθετηθεί όταν θα υπάρξει υπογεγραμμένη η συμφωνία.</w:t>
      </w:r>
    </w:p>
    <w:p w14:paraId="1DA31901"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αποτελεί πάντως θετική εξέλιξη –και με αυτό ολοκληρώνω- το άδειασμα του Υπουργού των Εξωτερικών από τα </w:t>
      </w:r>
      <w:r>
        <w:rPr>
          <w:rFonts w:eastAsia="Times New Roman" w:cs="Times New Roman"/>
          <w:szCs w:val="24"/>
          <w:lang w:val="en-US"/>
        </w:rPr>
        <w:t>non</w:t>
      </w:r>
      <w:r w:rsidRPr="00B136A0">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του Μαξίμου και από τον Κυβερνητικό Εκπρόσωπο, νομίζω χθες</w:t>
      </w:r>
      <w:r>
        <w:rPr>
          <w:rFonts w:eastAsia="Times New Roman" w:cs="Times New Roman"/>
          <w:szCs w:val="24"/>
        </w:rPr>
        <w:t xml:space="preserve"> το βράδυ ή σήμερα. Με αυτά που είπε φαίνεται ότι έχουμε διάσταση ως προς το θέμα ανάμεσα στους δύο κυβερνητικούς εταίρους, καταφανή και δημόσια, και τώρα αποκτούμε διάσταση ανάμεσα στο Μέγαρο Μαξίμου και το Υπουργείο Εξωτερικών, τουλάχιστον σε θέματα που </w:t>
      </w:r>
      <w:r>
        <w:rPr>
          <w:rFonts w:eastAsia="Times New Roman" w:cs="Times New Roman"/>
          <w:szCs w:val="24"/>
        </w:rPr>
        <w:t>αφορούν τον πολιτικό χειρισμό αυτής της πολύ σοβαρής υπόθεσης.</w:t>
      </w:r>
    </w:p>
    <w:p w14:paraId="1DA31902"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Ένα ακόμα ευρύτερο θέμα είναι το εξής: Αντικαθιστώντας τον συνάδελφό μου κ. Κουτσούκο στην Επιτροπή Απολογισμού της Βουλής, παρακολούθησα την ενημέρωση για το πρώτο τρίμηνο του 2018 που μας έκα</w:t>
      </w:r>
      <w:r>
        <w:rPr>
          <w:rFonts w:eastAsia="Times New Roman" w:cs="Times New Roman"/>
          <w:szCs w:val="24"/>
        </w:rPr>
        <w:t xml:space="preserve">νε ο συντονιστής του Γραφείου Ελέγχου του Προϋπολογισμού από την πλευρά της Βουλής, πρώην Γενικός Γραμματέας του Υπουργείου Οικονομικών, δηλαδή ΣΥΡΙΖΑ, ο κ. </w:t>
      </w:r>
      <w:proofErr w:type="spellStart"/>
      <w:r>
        <w:rPr>
          <w:rFonts w:eastAsia="Times New Roman" w:cs="Times New Roman"/>
          <w:szCs w:val="24"/>
        </w:rPr>
        <w:t>Κουτεντάκης</w:t>
      </w:r>
      <w:proofErr w:type="spellEnd"/>
      <w:r>
        <w:rPr>
          <w:rFonts w:eastAsia="Times New Roman" w:cs="Times New Roman"/>
          <w:szCs w:val="24"/>
        </w:rPr>
        <w:t>, ένας άνθρωπος που επιτίθετο, κάνοντας κριτική βέβαια στον Γιάννη Στουρνάρα για την προ</w:t>
      </w:r>
      <w:r>
        <w:rPr>
          <w:rFonts w:eastAsia="Times New Roman" w:cs="Times New Roman"/>
          <w:szCs w:val="24"/>
        </w:rPr>
        <w:t>ληπτική πιστωτική γραμμή και που προχθές την έβαλε ο ίδιος πάνω στο τραπέζι ως ένα ενδεχόμενο. Στη συνέχεια, κατέρριψε με αυτά που είπε την κυβερνητική προπαγάνδα, προπαγάνδα Τσίπρα ως προς τη δήθεν καθαρή έξοδο.</w:t>
      </w:r>
    </w:p>
    <w:p w14:paraId="1DA31903"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Πρωθυπουργός και ο λαλίστατος και συνήθως</w:t>
      </w:r>
      <w:r>
        <w:rPr>
          <w:rFonts w:eastAsia="Times New Roman" w:cs="Times New Roman"/>
          <w:szCs w:val="24"/>
        </w:rPr>
        <w:t xml:space="preserve"> ευτυχής Υπουργός Οικονομικών επ’ αυτού τι έχουν να πουν; Διότι απ’ ό,τι θυμάμαι σε αυτή την Αίθουσα ο κ. </w:t>
      </w:r>
      <w:proofErr w:type="spellStart"/>
      <w:r>
        <w:rPr>
          <w:rFonts w:eastAsia="Times New Roman" w:cs="Times New Roman"/>
          <w:szCs w:val="24"/>
        </w:rPr>
        <w:t>Τσακαλώτος</w:t>
      </w:r>
      <w:proofErr w:type="spellEnd"/>
      <w:r>
        <w:rPr>
          <w:rFonts w:eastAsia="Times New Roman" w:cs="Times New Roman"/>
          <w:szCs w:val="24"/>
        </w:rPr>
        <w:t xml:space="preserve"> μιλώντας με τον κ. Βενιζέλο –και ήταν σχεδόν όλη η Κοινοβουλευτική μας Ομάδα εδώ- μας επιτέθηκε για το θέμα της προληπτικής πιστωτικής γραμ</w:t>
      </w:r>
      <w:r>
        <w:rPr>
          <w:rFonts w:eastAsia="Times New Roman" w:cs="Times New Roman"/>
          <w:szCs w:val="24"/>
        </w:rPr>
        <w:t>μής, λέγοντας ότι είμαστε κόμμα που υποστηρίζουμε κάτι το οποίο δεν συμφέρει τη χώρα. Αυτά μ</w:t>
      </w:r>
      <w:r>
        <w:rPr>
          <w:rFonts w:eastAsia="Times New Roman" w:cs="Times New Roman"/>
          <w:szCs w:val="24"/>
        </w:rPr>
        <w:t>ά</w:t>
      </w:r>
      <w:r>
        <w:rPr>
          <w:rFonts w:eastAsia="Times New Roman" w:cs="Times New Roman"/>
          <w:szCs w:val="24"/>
        </w:rPr>
        <w:t xml:space="preserve">ς έλεγε. Τι έχει να πει τώρα; Τι απέμεινε από τον πολιτικό σας εαυτό και από το δικό του προσωπικό πολιτικό εαυτό; Τίποτα απολύτως. </w:t>
      </w:r>
      <w:proofErr w:type="spellStart"/>
      <w:r>
        <w:rPr>
          <w:rFonts w:eastAsia="Times New Roman" w:cs="Times New Roman"/>
          <w:szCs w:val="24"/>
        </w:rPr>
        <w:t>Εθνικολαϊκισμός</w:t>
      </w:r>
      <w:proofErr w:type="spellEnd"/>
      <w:r>
        <w:rPr>
          <w:rFonts w:eastAsia="Times New Roman" w:cs="Times New Roman"/>
          <w:szCs w:val="24"/>
        </w:rPr>
        <w:t>, τελεία και παύ</w:t>
      </w:r>
      <w:r>
        <w:rPr>
          <w:rFonts w:eastAsia="Times New Roman" w:cs="Times New Roman"/>
          <w:szCs w:val="24"/>
        </w:rPr>
        <w:t>λα.</w:t>
      </w:r>
    </w:p>
    <w:p w14:paraId="1DA31904" w14:textId="77777777" w:rsidR="00984254" w:rsidRDefault="009E5B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Τώρα πρέπει να περάσω στο θέμα της επίκαιρης επερώτησης. Το κάνω με μεγάλη χαρά, γιατί έχουμε δίκιο που κάνουμε αυτή την πολιτική παρέμβαση.</w:t>
      </w:r>
    </w:p>
    <w:p w14:paraId="1DA3190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Πριν μπω στο θέμα της ομιλίας μου, όπως την έχω διαρθρώσει, θέλω να απαντήσω στον κύριο Υπουργό</w:t>
      </w:r>
      <w:r>
        <w:rPr>
          <w:rFonts w:eastAsia="Times New Roman" w:cs="Times New Roman"/>
          <w:szCs w:val="24"/>
        </w:rPr>
        <w:t>,</w:t>
      </w:r>
      <w:r>
        <w:rPr>
          <w:rFonts w:eastAsia="Times New Roman" w:cs="Times New Roman"/>
          <w:szCs w:val="24"/>
        </w:rPr>
        <w:t xml:space="preserve"> που έκανε εισαγωγή αρκετών λεπτών, </w:t>
      </w:r>
      <w:proofErr w:type="spellStart"/>
      <w:r>
        <w:rPr>
          <w:rFonts w:eastAsia="Times New Roman" w:cs="Times New Roman"/>
          <w:szCs w:val="24"/>
        </w:rPr>
        <w:t>στεκόμενος</w:t>
      </w:r>
      <w:proofErr w:type="spellEnd"/>
      <w:r>
        <w:rPr>
          <w:rFonts w:eastAsia="Times New Roman" w:cs="Times New Roman"/>
          <w:szCs w:val="24"/>
        </w:rPr>
        <w:t xml:space="preserve"> στην ταύτισή μας επί της κριτικής που ασκούμε για παρεμβάσεις στο πεδίο της </w:t>
      </w:r>
      <w:r>
        <w:rPr>
          <w:rFonts w:eastAsia="Times New Roman" w:cs="Times New Roman"/>
          <w:szCs w:val="24"/>
        </w:rPr>
        <w:t>δ</w:t>
      </w:r>
      <w:r>
        <w:rPr>
          <w:rFonts w:eastAsia="Times New Roman" w:cs="Times New Roman"/>
          <w:szCs w:val="24"/>
        </w:rPr>
        <w:t>ικαιοσύνης με τη Νέα Δημοκρατία και ανάγοντάς μας σε κόμμα της Κεντροδεξιάς. Κάτι τέτοιο νομίζω πως άκουσα ότι είπε.</w:t>
      </w:r>
    </w:p>
    <w:p w14:paraId="1DA3190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δεν έχετε δίκιο και νομίζω ότι είναι ατυχής αυτή η εισαγωγή σας. Εγώ έχω στο μυαλό μου από τα φοιτητικά μου χρόνια μια φράση του Ζαν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w:t>
      </w:r>
      <w:r>
        <w:rPr>
          <w:rFonts w:eastAsia="Times New Roman" w:cs="Times New Roman"/>
          <w:szCs w:val="24"/>
        </w:rPr>
        <w:t>λ Σαρτρ, σύμφωνα με την οποία ο καθένας είναι αυτό που δείχνουν οι πράξεις του.</w:t>
      </w:r>
    </w:p>
    <w:p w14:paraId="1DA3190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Θέλω να σας πω, λοιπόν, το εξής. Δύο επ</w:t>
      </w:r>
      <w:r>
        <w:rPr>
          <w:rFonts w:eastAsia="Times New Roman" w:cs="Times New Roman"/>
          <w:szCs w:val="24"/>
        </w:rPr>
        <w:t xml:space="preserve">ιχειρήματα αντιτείνω. Το πρώτο επιχείρημα είναι ότι κατά τις πράξεις σας στον τομέα της </w:t>
      </w:r>
      <w:r>
        <w:rPr>
          <w:rFonts w:eastAsia="Times New Roman" w:cs="Times New Roman"/>
          <w:szCs w:val="24"/>
        </w:rPr>
        <w:t>δ</w:t>
      </w:r>
      <w:r>
        <w:rPr>
          <w:rFonts w:eastAsia="Times New Roman" w:cs="Times New Roman"/>
          <w:szCs w:val="24"/>
        </w:rPr>
        <w:t>ικαιοσύνης είστε ακροδεξιοί. Είστε απολύτως κόμμα της άκρας Δεξιάς. Με ποια λογική; Με τη λογική του σεβασμού του Συντάγματος και ειδικά του άρθρου 26. Το κόμμα που δε</w:t>
      </w:r>
      <w:r>
        <w:rPr>
          <w:rFonts w:eastAsia="Times New Roman" w:cs="Times New Roman"/>
          <w:szCs w:val="24"/>
        </w:rPr>
        <w:t xml:space="preserve">ν σέβεται, η </w:t>
      </w:r>
      <w:r>
        <w:rPr>
          <w:rFonts w:eastAsia="Times New Roman" w:cs="Times New Roman"/>
          <w:szCs w:val="24"/>
        </w:rPr>
        <w:t>κ</w:t>
      </w:r>
      <w:r>
        <w:rPr>
          <w:rFonts w:eastAsia="Times New Roman" w:cs="Times New Roman"/>
          <w:szCs w:val="24"/>
        </w:rPr>
        <w:t xml:space="preserve">υβέρνηση που δεν σέβεται τη διάκριση των λειτουργιών σε ό,τι αφορά την ευρωπαϊκή πολιτική γεωγραφία, κατατάσσεται </w:t>
      </w:r>
      <w:r>
        <w:rPr>
          <w:rFonts w:eastAsia="Times New Roman" w:cs="Times New Roman"/>
          <w:szCs w:val="24"/>
        </w:rPr>
        <w:lastRenderedPageBreak/>
        <w:t>στα απολύτως ακροδεξιά τμήματα του πολιτικού συστήματος. Αυτό είστε κατά τα έργα σας, όχι κατά τα λόγια σας.</w:t>
      </w:r>
    </w:p>
    <w:p w14:paraId="1DA3190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Δεύτερον, σε ό,τι α</w:t>
      </w:r>
      <w:r>
        <w:rPr>
          <w:rFonts w:eastAsia="Times New Roman" w:cs="Times New Roman"/>
          <w:szCs w:val="24"/>
        </w:rPr>
        <w:t xml:space="preserve">φορά το ζήτημα αυτό καθαυτό της επίκαιρης επερώτησης, πρέπει να καταλάβετε ότι, όταν ένα κόμμα βρίσκεται στην </w:t>
      </w:r>
      <w:r>
        <w:rPr>
          <w:rFonts w:eastAsia="Times New Roman" w:cs="Times New Roman"/>
          <w:szCs w:val="24"/>
        </w:rPr>
        <w:t>α</w:t>
      </w:r>
      <w:r>
        <w:rPr>
          <w:rFonts w:eastAsia="Times New Roman" w:cs="Times New Roman"/>
          <w:szCs w:val="24"/>
        </w:rPr>
        <w:t xml:space="preserve">ντιπολίτευση, συνταγματικό και πολιτικό του καθήκον είναι να αντιπολιτεύεται την </w:t>
      </w:r>
      <w:r>
        <w:rPr>
          <w:rFonts w:eastAsia="Times New Roman" w:cs="Times New Roman"/>
          <w:szCs w:val="24"/>
        </w:rPr>
        <w:t>κ</w:t>
      </w:r>
      <w:r>
        <w:rPr>
          <w:rFonts w:eastAsia="Times New Roman" w:cs="Times New Roman"/>
          <w:szCs w:val="24"/>
        </w:rPr>
        <w:t xml:space="preserve">υβέρνηση. Εξ ου και τα κόμματα της </w:t>
      </w:r>
      <w:r>
        <w:rPr>
          <w:rFonts w:eastAsia="Times New Roman" w:cs="Times New Roman"/>
          <w:szCs w:val="24"/>
        </w:rPr>
        <w:t>α</w:t>
      </w:r>
      <w:r>
        <w:rPr>
          <w:rFonts w:eastAsia="Times New Roman" w:cs="Times New Roman"/>
          <w:szCs w:val="24"/>
        </w:rPr>
        <w:t xml:space="preserve">ντιπολίτευσης πολλές φορές </w:t>
      </w:r>
      <w:r>
        <w:rPr>
          <w:rFonts w:eastAsia="Times New Roman" w:cs="Times New Roman"/>
          <w:szCs w:val="24"/>
        </w:rPr>
        <w:t xml:space="preserve">παίρνουν κοντινές θέσεις στη Βουλή. Είναι μια νομοτέλεια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Δ</w:t>
      </w:r>
      <w:r>
        <w:rPr>
          <w:rFonts w:eastAsia="Times New Roman" w:cs="Times New Roman"/>
          <w:szCs w:val="24"/>
        </w:rPr>
        <w:t>ημοκρατίας αυτή. Εξ ου και οι εκπρόσωποι των κυβερνώντων κομμάτων, όταν είναι σε δημόσια συζήτηση, σε τηλεοράσεις, όταν είναι σε σοβαρές κοινοβουλευτικές συζητήσεις με ένταση, έ</w:t>
      </w:r>
      <w:r>
        <w:rPr>
          <w:rFonts w:eastAsia="Times New Roman" w:cs="Times New Roman"/>
          <w:szCs w:val="24"/>
        </w:rPr>
        <w:t xml:space="preserve">χουν απέναντί τους όλη την </w:t>
      </w:r>
      <w:r>
        <w:rPr>
          <w:rFonts w:eastAsia="Times New Roman" w:cs="Times New Roman"/>
          <w:szCs w:val="24"/>
        </w:rPr>
        <w:t>α</w:t>
      </w:r>
      <w:r>
        <w:rPr>
          <w:rFonts w:eastAsia="Times New Roman" w:cs="Times New Roman"/>
          <w:szCs w:val="24"/>
        </w:rPr>
        <w:t>ντιπολίτευση και πολλές φορές και όλους τους δημοσιογράφους, ειδικά προϊόντος του χρόνου, όσο μένουν πολλά χρόνια στην εξουσία. Και εσείς στην περίοδο της κρίσης είστε τα περισσότερα χρόνια από κάθε άλλη κυβέρνηση της κρίσης.</w:t>
      </w:r>
    </w:p>
    <w:p w14:paraId="1DA3190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Αυτή τη νομοτέλεια της </w:t>
      </w:r>
      <w:r>
        <w:rPr>
          <w:rFonts w:eastAsia="Times New Roman" w:cs="Times New Roman"/>
          <w:szCs w:val="24"/>
        </w:rPr>
        <w:t>δ</w:t>
      </w:r>
      <w:r>
        <w:rPr>
          <w:rFonts w:eastAsia="Times New Roman" w:cs="Times New Roman"/>
          <w:szCs w:val="24"/>
        </w:rPr>
        <w:t>ημοκρατίας δεν μπορείτε να την αγνοείτε ούτε μπορείτε να πείτε σε κάποια άλλη φάση της κοινοβουλευτικής αντιπαράθεσης ότι εμείς είμαστε κομμουνιστές, επειδή κάποια κριτική μας μπορεί να ταυτιστεί με την κριτική του Κομμουνιστικού Κό</w:t>
      </w:r>
      <w:r>
        <w:rPr>
          <w:rFonts w:eastAsia="Times New Roman" w:cs="Times New Roman"/>
          <w:szCs w:val="24"/>
        </w:rPr>
        <w:t>μματος. Συμβαίνουν αυτά στις δημο</w:t>
      </w:r>
      <w:r>
        <w:rPr>
          <w:rFonts w:eastAsia="Times New Roman" w:cs="Times New Roman"/>
          <w:szCs w:val="24"/>
        </w:rPr>
        <w:lastRenderedPageBreak/>
        <w:t xml:space="preserve">κρατίες. Η </w:t>
      </w:r>
      <w:r>
        <w:rPr>
          <w:rFonts w:eastAsia="Times New Roman" w:cs="Times New Roman"/>
          <w:szCs w:val="24"/>
        </w:rPr>
        <w:t>κ</w:t>
      </w:r>
      <w:r>
        <w:rPr>
          <w:rFonts w:eastAsia="Times New Roman" w:cs="Times New Roman"/>
          <w:szCs w:val="24"/>
        </w:rPr>
        <w:t xml:space="preserve">υβέρνηση είναι </w:t>
      </w:r>
      <w:r>
        <w:rPr>
          <w:rFonts w:eastAsia="Times New Roman" w:cs="Times New Roman"/>
          <w:szCs w:val="24"/>
        </w:rPr>
        <w:t>κ</w:t>
      </w:r>
      <w:r>
        <w:rPr>
          <w:rFonts w:eastAsia="Times New Roman" w:cs="Times New Roman"/>
          <w:szCs w:val="24"/>
        </w:rPr>
        <w:t xml:space="preserve">υβέρνηση και η </w:t>
      </w:r>
      <w:r>
        <w:rPr>
          <w:rFonts w:eastAsia="Times New Roman" w:cs="Times New Roman"/>
          <w:szCs w:val="24"/>
        </w:rPr>
        <w:t>α</w:t>
      </w:r>
      <w:r>
        <w:rPr>
          <w:rFonts w:eastAsia="Times New Roman" w:cs="Times New Roman"/>
          <w:szCs w:val="24"/>
        </w:rPr>
        <w:t xml:space="preserve">ντιπολίτευση είναι </w:t>
      </w:r>
      <w:r>
        <w:rPr>
          <w:rFonts w:eastAsia="Times New Roman" w:cs="Times New Roman"/>
          <w:szCs w:val="24"/>
        </w:rPr>
        <w:t>α</w:t>
      </w:r>
      <w:r>
        <w:rPr>
          <w:rFonts w:eastAsia="Times New Roman" w:cs="Times New Roman"/>
          <w:szCs w:val="24"/>
        </w:rPr>
        <w:t xml:space="preserve">ντιπολίτευση. Η </w:t>
      </w:r>
      <w:r>
        <w:rPr>
          <w:rFonts w:eastAsia="Times New Roman" w:cs="Times New Roman"/>
          <w:szCs w:val="24"/>
        </w:rPr>
        <w:t>α</w:t>
      </w:r>
      <w:r>
        <w:rPr>
          <w:rFonts w:eastAsia="Times New Roman" w:cs="Times New Roman"/>
          <w:szCs w:val="24"/>
        </w:rPr>
        <w:t xml:space="preserve">ντιπολίτευση αντιπολιτεύεται την </w:t>
      </w:r>
      <w:r>
        <w:rPr>
          <w:rFonts w:eastAsia="Times New Roman" w:cs="Times New Roman"/>
          <w:szCs w:val="24"/>
        </w:rPr>
        <w:t>κ</w:t>
      </w:r>
      <w:r>
        <w:rPr>
          <w:rFonts w:eastAsia="Times New Roman" w:cs="Times New Roman"/>
          <w:szCs w:val="24"/>
        </w:rPr>
        <w:t>υβέρνηση. Αυτό πόσα χρόνια θέλετε για να το καταλάβετε;</w:t>
      </w:r>
    </w:p>
    <w:p w14:paraId="1DA3190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Συνεπώς μην κάνετε ατυχείς πολιτικούς χαρακτηρισμούς</w:t>
      </w:r>
      <w:r>
        <w:rPr>
          <w:rFonts w:eastAsia="Times New Roman" w:cs="Times New Roman"/>
          <w:szCs w:val="24"/>
        </w:rPr>
        <w:t>, γιατί δεν στέκουν</w:t>
      </w:r>
      <w:r>
        <w:rPr>
          <w:rFonts w:eastAsia="Times New Roman" w:cs="Times New Roman"/>
          <w:szCs w:val="24"/>
        </w:rPr>
        <w:t>,</w:t>
      </w:r>
      <w:r>
        <w:rPr>
          <w:rFonts w:eastAsia="Times New Roman" w:cs="Times New Roman"/>
          <w:szCs w:val="24"/>
        </w:rPr>
        <w:t xml:space="preserve"> για τους δύο λόγους που σας προανέφερα.</w:t>
      </w:r>
    </w:p>
    <w:p w14:paraId="1DA3190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Επί της ουσίας της πολιτικής μας παρέμβασης, έλεγε σε αυτή την Αίθουσα στις 8 Φεβρουαρίου του 2015 ο Πρωθυπουργός, με συγκίνηση που </w:t>
      </w:r>
      <w:proofErr w:type="spellStart"/>
      <w:r>
        <w:rPr>
          <w:rFonts w:eastAsia="Times New Roman" w:cs="Times New Roman"/>
          <w:szCs w:val="24"/>
        </w:rPr>
        <w:t>προέκυπτε</w:t>
      </w:r>
      <w:proofErr w:type="spellEnd"/>
      <w:r>
        <w:rPr>
          <w:rFonts w:eastAsia="Times New Roman" w:cs="Times New Roman"/>
          <w:szCs w:val="24"/>
        </w:rPr>
        <w:t xml:space="preserve"> από μια έξαρση προσωπικής αυτοεκτίμησης που είχε, τα </w:t>
      </w:r>
      <w:r>
        <w:rPr>
          <w:rFonts w:eastAsia="Times New Roman" w:cs="Times New Roman"/>
          <w:szCs w:val="24"/>
        </w:rPr>
        <w:t>εξής: «Είμαστε κάθε λέξη από το Σύνταγμα αυτής της χώρας. Σε αυτό το Σύνταγμα ορκιστήκαμε και αυτό θα υπηρετήσουμε».</w:t>
      </w:r>
    </w:p>
    <w:p w14:paraId="1DA3190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Θα έπρεπε να χρησιμοποιήσω και χρησιμοποιώ το ρήμα «κομπορρημονούσε» τότε, με όσα εξελίχθηκαν, γιατί κύλησε πάρα πολύ νερό στο αυλάκι έκτοτ</w:t>
      </w:r>
      <w:r>
        <w:rPr>
          <w:rFonts w:eastAsia="Times New Roman" w:cs="Times New Roman"/>
          <w:szCs w:val="24"/>
        </w:rPr>
        <w:t xml:space="preserve">ε και επειδή έχω υπ’ </w:t>
      </w:r>
      <w:proofErr w:type="spellStart"/>
      <w:r>
        <w:rPr>
          <w:rFonts w:eastAsia="Times New Roman" w:cs="Times New Roman"/>
          <w:szCs w:val="24"/>
        </w:rPr>
        <w:t>όψιν</w:t>
      </w:r>
      <w:proofErr w:type="spellEnd"/>
      <w:r>
        <w:rPr>
          <w:rFonts w:eastAsia="Times New Roman" w:cs="Times New Roman"/>
          <w:szCs w:val="24"/>
        </w:rPr>
        <w:t xml:space="preserve"> μου μια φράση του Σοφοκλή: «</w:t>
      </w:r>
      <w:proofErr w:type="spellStart"/>
      <w:r w:rsidRPr="008274F7">
        <w:rPr>
          <w:rFonts w:eastAsia="Times New Roman" w:cs="Times New Roman"/>
          <w:szCs w:val="24"/>
        </w:rPr>
        <w:t>Ζεὺς</w:t>
      </w:r>
      <w:proofErr w:type="spellEnd"/>
      <w:r w:rsidRPr="008274F7">
        <w:rPr>
          <w:rFonts w:eastAsia="Times New Roman" w:cs="Times New Roman"/>
          <w:szCs w:val="24"/>
        </w:rPr>
        <w:t xml:space="preserve"> </w:t>
      </w:r>
      <w:proofErr w:type="spellStart"/>
      <w:r w:rsidRPr="008274F7">
        <w:rPr>
          <w:rFonts w:eastAsia="Times New Roman" w:cs="Times New Roman"/>
          <w:szCs w:val="24"/>
        </w:rPr>
        <w:t>γὰρ</w:t>
      </w:r>
      <w:proofErr w:type="spellEnd"/>
      <w:r w:rsidRPr="008274F7">
        <w:rPr>
          <w:rFonts w:eastAsia="Times New Roman" w:cs="Times New Roman"/>
          <w:szCs w:val="24"/>
        </w:rPr>
        <w:t xml:space="preserve"> μεγάλης γλώσσης κόμπους</w:t>
      </w:r>
      <w:r>
        <w:rPr>
          <w:rFonts w:eastAsia="Times New Roman" w:cs="Times New Roman"/>
          <w:szCs w:val="24"/>
        </w:rPr>
        <w:t xml:space="preserve"> </w:t>
      </w:r>
      <w:proofErr w:type="spellStart"/>
      <w:r>
        <w:rPr>
          <w:rFonts w:eastAsia="Times New Roman" w:cs="Times New Roman"/>
          <w:szCs w:val="24"/>
        </w:rPr>
        <w:t>ὑπερεχθαίρει</w:t>
      </w:r>
      <w:proofErr w:type="spellEnd"/>
      <w:r>
        <w:rPr>
          <w:rFonts w:eastAsia="Times New Roman" w:cs="Times New Roman"/>
          <w:szCs w:val="24"/>
        </w:rPr>
        <w:t>». Μεγάλα λόγια. Ανταποκρίθηκαν οι πράξεις σε αυτά τα πολύ μεγάλα λόγια, που ένας πολιτικός που σέβεται τον εαυτό του πρέπει να αποφεύγει ή και να τα μισεί;</w:t>
      </w:r>
    </w:p>
    <w:p w14:paraId="1DA3190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Εδώ ο ίδιος ο άνθρωπος περνούν λίγοι μήνες, ένα-δυο χρόνια και χαρακτηρίζει τη </w:t>
      </w:r>
      <w:r>
        <w:rPr>
          <w:rFonts w:eastAsia="Times New Roman" w:cs="Times New Roman"/>
          <w:szCs w:val="24"/>
        </w:rPr>
        <w:t>δ</w:t>
      </w:r>
      <w:r>
        <w:rPr>
          <w:rFonts w:eastAsia="Times New Roman" w:cs="Times New Roman"/>
          <w:szCs w:val="24"/>
        </w:rPr>
        <w:t xml:space="preserve">ικαιοσύνη ως έχει, ως λειτουργία, καθώς και τις ανεξάρτητες </w:t>
      </w:r>
      <w:r>
        <w:rPr>
          <w:rFonts w:eastAsia="Times New Roman" w:cs="Times New Roman"/>
          <w:szCs w:val="24"/>
        </w:rPr>
        <w:lastRenderedPageBreak/>
        <w:t>αρχές «θεσμικά εμπόδια». Όμως, το άρθρο 87 παράγραφος 1 του Συντάγματος ορίζει ότι η δικαιοσύνη απονέμεται από δικασ</w:t>
      </w:r>
      <w:r>
        <w:rPr>
          <w:rFonts w:eastAsia="Times New Roman" w:cs="Times New Roman"/>
          <w:szCs w:val="24"/>
        </w:rPr>
        <w:t xml:space="preserve">τήρια συγκροτούμενα από τακτικούς δικαστές που απολαμβάνουν λειτουργική και προσωπική ανεξαρτησία. Αυτή η ανεξαρτησία τον ενόχλησε. Αυτή τον έκανε να αποκαλεί τη </w:t>
      </w:r>
      <w:r>
        <w:rPr>
          <w:rFonts w:eastAsia="Times New Roman" w:cs="Times New Roman"/>
          <w:szCs w:val="24"/>
        </w:rPr>
        <w:t>δ</w:t>
      </w:r>
      <w:r>
        <w:rPr>
          <w:rFonts w:eastAsia="Times New Roman" w:cs="Times New Roman"/>
          <w:szCs w:val="24"/>
        </w:rPr>
        <w:t>ικαιοσύνη «θεσμικά εμπόδια». Γιατί;</w:t>
      </w:r>
    </w:p>
    <w:p w14:paraId="1DA3190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Φέρνω ένα παράδειγμα. Διότι δεν επαληθεύτηκε εκείνη η απί</w:t>
      </w:r>
      <w:r>
        <w:rPr>
          <w:rFonts w:eastAsia="Times New Roman" w:cs="Times New Roman"/>
          <w:szCs w:val="24"/>
        </w:rPr>
        <w:t xml:space="preserve">στευτη πρόβλεψή του -στην οποία αναφέρθηκε η κ. </w:t>
      </w:r>
      <w:proofErr w:type="spellStart"/>
      <w:r>
        <w:rPr>
          <w:rFonts w:eastAsia="Times New Roman" w:cs="Times New Roman"/>
          <w:szCs w:val="24"/>
        </w:rPr>
        <w:t>Χριστοφιλοπούλου</w:t>
      </w:r>
      <w:proofErr w:type="spellEnd"/>
      <w:r>
        <w:rPr>
          <w:rFonts w:eastAsia="Times New Roman" w:cs="Times New Roman"/>
          <w:szCs w:val="24"/>
        </w:rPr>
        <w:t>- στη Διεθνή Έκθεση Θεσσαλονίκης, σύμφωνα με την οποία δεν έδινε ούτε μια πιθανότητα στις πολλές, στα εκατομμύρια -νομίζω ότι είχε κάνει και μια υπερβολή- να πάρει το Συμβούλιο της Επικρατείας</w:t>
      </w:r>
      <w:r>
        <w:rPr>
          <w:rFonts w:eastAsia="Times New Roman" w:cs="Times New Roman"/>
          <w:szCs w:val="24"/>
        </w:rPr>
        <w:t xml:space="preserve"> άλλη απόφαση από αυτή που θα ήθελε ο ίδιος.</w:t>
      </w:r>
    </w:p>
    <w:p w14:paraId="1DA3190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Μια και έκανα αυτή την αναφορά, ο κ. Παπαθεοδώρου ως προς την επίκαιρη επερώτησή μας αντέδρασε, κυρία Πρόεδρε, επειδή κατηγορήθηκε ως αντιγραφέας -και αυτό είναι το προσωπικό, που είναι πολύ εύκολο να το δείτε- </w:t>
      </w:r>
      <w:r>
        <w:rPr>
          <w:rFonts w:eastAsia="Times New Roman" w:cs="Times New Roman"/>
          <w:szCs w:val="24"/>
        </w:rPr>
        <w:t>καταδεικνύοντας το βιβλίο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 οποίο</w:t>
      </w:r>
      <w:r>
        <w:rPr>
          <w:rFonts w:eastAsia="Times New Roman" w:cs="Times New Roman"/>
          <w:szCs w:val="24"/>
        </w:rPr>
        <w:t xml:space="preserve"> αναφέρονται για πρώτη φορά οι σκέψεις αυτές.</w:t>
      </w:r>
    </w:p>
    <w:p w14:paraId="1DA3191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 συγγραφέας, λοιπόν, της επίκαιρης επερώτησης και ο άνθρωπος που την υποστήριξε εδώ ανέφερε δεκάδες παραδείγματα παρεμβάσεών σας. </w:t>
      </w:r>
      <w:r>
        <w:rPr>
          <w:rFonts w:eastAsia="Times New Roman" w:cs="Times New Roman"/>
          <w:szCs w:val="24"/>
        </w:rPr>
        <w:lastRenderedPageBreak/>
        <w:t xml:space="preserve">Εγώ δεν μπορώ να τα επαναλάβω, δεν έχω </w:t>
      </w:r>
      <w:r>
        <w:rPr>
          <w:rFonts w:eastAsia="Times New Roman" w:cs="Times New Roman"/>
          <w:szCs w:val="24"/>
        </w:rPr>
        <w:t xml:space="preserve">και χρόνο. Όμως, θα επισημάνω </w:t>
      </w:r>
      <w:proofErr w:type="spellStart"/>
      <w:r>
        <w:rPr>
          <w:rFonts w:eastAsia="Times New Roman" w:cs="Times New Roman"/>
          <w:szCs w:val="24"/>
        </w:rPr>
        <w:t>αντισυνταγματικότητες</w:t>
      </w:r>
      <w:proofErr w:type="spellEnd"/>
      <w:r>
        <w:rPr>
          <w:rFonts w:eastAsia="Times New Roman" w:cs="Times New Roman"/>
          <w:szCs w:val="24"/>
        </w:rPr>
        <w:t xml:space="preserve"> υμών, που θα τηρούσατε κάθε λέξη του Συντάγματος: ο νόμος Παππά για τις άδειες, ο νόμος Φίλη,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για περικοπές συντάξεων, η απόφαση Υπουργών Δικαιοσύνης και Οικονομικών για το «πόθεν έσχ</w:t>
      </w:r>
      <w:r>
        <w:rPr>
          <w:rFonts w:eastAsia="Times New Roman" w:cs="Times New Roman"/>
          <w:szCs w:val="24"/>
        </w:rPr>
        <w:t xml:space="preserve">ες», ο νόμος για τους διευθυντές στα σχολεία, οι διατάξεις για τις απολύσεις διοικητών νοσοκομείων </w:t>
      </w:r>
      <w:proofErr w:type="spellStart"/>
      <w:r>
        <w:rPr>
          <w:rFonts w:eastAsia="Times New Roman" w:cs="Times New Roman"/>
          <w:szCs w:val="24"/>
        </w:rPr>
        <w:t>κ.ο.κ.</w:t>
      </w:r>
      <w:proofErr w:type="spellEnd"/>
      <w:r>
        <w:rPr>
          <w:rFonts w:eastAsia="Times New Roman" w:cs="Times New Roman"/>
          <w:szCs w:val="24"/>
        </w:rPr>
        <w:t>.</w:t>
      </w:r>
    </w:p>
    <w:p w14:paraId="1DA3191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Καμ</w:t>
      </w:r>
      <w:r>
        <w:rPr>
          <w:rFonts w:eastAsia="Times New Roman" w:cs="Times New Roman"/>
          <w:szCs w:val="24"/>
        </w:rPr>
        <w:t>μ</w:t>
      </w:r>
      <w:r>
        <w:rPr>
          <w:rFonts w:eastAsia="Times New Roman" w:cs="Times New Roman"/>
          <w:szCs w:val="24"/>
        </w:rPr>
        <w:t>ία φορά, ειδικά σε περιόδους που έβγαιναν συνεχώς τέτοιες αποφάσεις, σκεφτόσουν</w:t>
      </w:r>
      <w:r>
        <w:rPr>
          <w:rFonts w:eastAsia="Times New Roman" w:cs="Times New Roman"/>
          <w:szCs w:val="24"/>
        </w:rPr>
        <w:t>:</w:t>
      </w:r>
      <w:r>
        <w:rPr>
          <w:rFonts w:eastAsia="Times New Roman" w:cs="Times New Roman"/>
          <w:szCs w:val="24"/>
        </w:rPr>
        <w:t xml:space="preserve"> «Καλά, οι άνθρωποι αυτοί μία ρύθμιση που να είναι σύμφωνη με το </w:t>
      </w:r>
      <w:r>
        <w:rPr>
          <w:rFonts w:eastAsia="Times New Roman" w:cs="Times New Roman"/>
          <w:szCs w:val="24"/>
        </w:rPr>
        <w:t xml:space="preserve">Σύνταγμα έχουν κάνει;». Μιλάμε για παρεμβάσεις και </w:t>
      </w:r>
      <w:proofErr w:type="spellStart"/>
      <w:r>
        <w:rPr>
          <w:rFonts w:eastAsia="Times New Roman" w:cs="Times New Roman"/>
          <w:szCs w:val="24"/>
        </w:rPr>
        <w:t>αντισυνταγματικότητες</w:t>
      </w:r>
      <w:proofErr w:type="spellEnd"/>
      <w:r>
        <w:rPr>
          <w:rFonts w:eastAsia="Times New Roman" w:cs="Times New Roman"/>
          <w:szCs w:val="24"/>
        </w:rPr>
        <w:t>.</w:t>
      </w:r>
    </w:p>
    <w:p w14:paraId="1DA3191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Και πάμε τώρα σε μία κρίσιμη παράλειψη</w:t>
      </w:r>
      <w:r>
        <w:rPr>
          <w:rFonts w:eastAsia="Times New Roman" w:cs="Times New Roman"/>
          <w:szCs w:val="24"/>
        </w:rPr>
        <w:t>,</w:t>
      </w:r>
      <w:r>
        <w:rPr>
          <w:rFonts w:eastAsia="Times New Roman" w:cs="Times New Roman"/>
          <w:szCs w:val="24"/>
        </w:rPr>
        <w:t xml:space="preserve"> που έθεσε εδώ ο συνάδελφος Κωνσταντινόπουλος. Σας μίλησε για πεπραγμένα σε ό,τι αφορά την πώληση της Εθνικής Ασφαλιστικής, με στοιχεία. Κατανά</w:t>
      </w:r>
      <w:r>
        <w:rPr>
          <w:rFonts w:eastAsia="Times New Roman" w:cs="Times New Roman"/>
          <w:szCs w:val="24"/>
        </w:rPr>
        <w:t>λωσε, μάλιστα και όλη του την ομιλία ο συνάδελφος επάνω σ’ αυτό. Τι του απαντάτε; Του απαντάτε με έναν τρόπο έμμεσο, αποδεχόμενος -και μπορείτε να το αρνηθείτε αυτό στη δευτερολογία σας- ότι εδώ ίσως να υπάρχει πρόβλημα ολιγωρίας των δικαστικών και εισαγγε</w:t>
      </w:r>
      <w:r>
        <w:rPr>
          <w:rFonts w:eastAsia="Times New Roman" w:cs="Times New Roman"/>
          <w:szCs w:val="24"/>
        </w:rPr>
        <w:t xml:space="preserve">λικών αρχών. Αν έχετε τέτοια εκτίμηση, πρέπει να παρέμβετε. Το άρθρο 30 του Κώδικα Ποινικής Δικονομίας, σας επιτρέπει την παρέμβαση. Τι μπορείτε να κάνετε; Να κάνετε μία παραγγελία στον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lastRenderedPageBreak/>
        <w:t>π</w:t>
      </w:r>
      <w:r>
        <w:rPr>
          <w:rFonts w:eastAsia="Times New Roman" w:cs="Times New Roman"/>
          <w:szCs w:val="24"/>
        </w:rPr>
        <w:t>λημμελειοδικών, προκειμένου να του πείτε να κάνει μία προκ</w:t>
      </w:r>
      <w:r>
        <w:rPr>
          <w:rFonts w:eastAsia="Times New Roman" w:cs="Times New Roman"/>
          <w:szCs w:val="24"/>
        </w:rPr>
        <w:t xml:space="preserve">αταρκτική εξέταση, αν είναι θέμα. </w:t>
      </w:r>
    </w:p>
    <w:p w14:paraId="1DA3191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Ο συνάδελφος το παρακολουθεί. Για να είμαι ειλικρινής, δεν το έχω παρακολουθήσει με την ενδελέχεια αυτή, αλλά το έχω ακούσει. Εάν υπάρχει ένα θέμα με αυτή τη διάσταση, ο Υπουργός που τα ακούει αυτά -και η Κυβέρνηση διά το</w:t>
      </w:r>
      <w:r>
        <w:rPr>
          <w:rFonts w:eastAsia="Times New Roman" w:cs="Times New Roman"/>
          <w:szCs w:val="24"/>
        </w:rPr>
        <w:t>υ Υπουργού αυτού- αν το εκτιμήσει</w:t>
      </w:r>
      <w:r>
        <w:rPr>
          <w:rFonts w:eastAsia="Times New Roman" w:cs="Times New Roman"/>
          <w:szCs w:val="24"/>
        </w:rPr>
        <w:t>,</w:t>
      </w:r>
      <w:r>
        <w:rPr>
          <w:rFonts w:eastAsia="Times New Roman" w:cs="Times New Roman"/>
          <w:szCs w:val="24"/>
        </w:rPr>
        <w:t xml:space="preserve"> βέβαια, μπορεί να παρέμβει. Και αυτή δεν είναι μία αντισυνταγματική παρέμβαση. Είναι μία θεσμοποιημένη από τον Κώδικα Ποινικής Δικονομίας απολύτως νόμιμη παρέμβαση. </w:t>
      </w:r>
    </w:p>
    <w:p w14:paraId="1DA3191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Όμως, εσείς στο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w:t>
      </w:r>
      <w:r w:rsidRPr="001A0ECD">
        <w:rPr>
          <w:rFonts w:eastAsia="Times New Roman" w:cs="Times New Roman"/>
          <w:szCs w:val="24"/>
        </w:rPr>
        <w:t xml:space="preserve"> </w:t>
      </w:r>
      <w:r>
        <w:rPr>
          <w:rFonts w:eastAsia="Times New Roman" w:cs="Times New Roman"/>
          <w:szCs w:val="24"/>
        </w:rPr>
        <w:t xml:space="preserve">παρεμβαίνετε έξω από τους </w:t>
      </w:r>
      <w:r>
        <w:rPr>
          <w:rFonts w:eastAsia="Times New Roman" w:cs="Times New Roman"/>
          <w:szCs w:val="24"/>
        </w:rPr>
        <w:t>θεσμούς με τρόπο τραχύ, ρητό και αδιάψευστο. Εδώ, μία τέτοια περίπτωση που θα μπορούσε κανείς να πει</w:t>
      </w:r>
      <w:r>
        <w:rPr>
          <w:rFonts w:eastAsia="Times New Roman" w:cs="Times New Roman"/>
          <w:szCs w:val="24"/>
        </w:rPr>
        <w:t>:</w:t>
      </w:r>
      <w:r>
        <w:rPr>
          <w:rFonts w:eastAsia="Times New Roman" w:cs="Times New Roman"/>
          <w:szCs w:val="24"/>
        </w:rPr>
        <w:t xml:space="preserve"> «Βρε παιδί μου, τόσα ακούγονται…».</w:t>
      </w:r>
    </w:p>
    <w:p w14:paraId="1DA31915" w14:textId="77777777" w:rsidR="00984254" w:rsidRDefault="009E5B07">
      <w:pPr>
        <w:spacing w:line="600" w:lineRule="auto"/>
        <w:ind w:firstLine="720"/>
        <w:jc w:val="both"/>
        <w:rPr>
          <w:rFonts w:eastAsia="Times New Roman" w:cs="Times New Roman"/>
          <w:szCs w:val="24"/>
        </w:rPr>
      </w:pPr>
      <w:r w:rsidRPr="00E9259A">
        <w:rPr>
          <w:rFonts w:eastAsia="Times New Roman" w:cs="Times New Roman"/>
          <w:b/>
          <w:szCs w:val="24"/>
        </w:rPr>
        <w:t>ΟΔΥΣΣΕΑΣ ΚΩΝΣΤΑΝΤΙΝΟΠΟΥΛΟΣ:</w:t>
      </w:r>
      <w:r>
        <w:rPr>
          <w:rFonts w:eastAsia="Times New Roman" w:cs="Times New Roman"/>
          <w:szCs w:val="24"/>
        </w:rPr>
        <w:t xml:space="preserve"> Μα, ο ίδιος ο Υπουργός είπε ότι είναι σοβαρά αυτά.</w:t>
      </w:r>
    </w:p>
    <w:p w14:paraId="1DA31916" w14:textId="77777777" w:rsidR="00984254" w:rsidRDefault="009E5B07">
      <w:pPr>
        <w:spacing w:line="600" w:lineRule="auto"/>
        <w:ind w:firstLine="720"/>
        <w:jc w:val="both"/>
        <w:rPr>
          <w:rFonts w:eastAsia="Times New Roman" w:cs="Times New Roman"/>
          <w:szCs w:val="24"/>
        </w:rPr>
      </w:pPr>
      <w:r w:rsidRPr="00E9259A">
        <w:rPr>
          <w:rFonts w:eastAsia="Times New Roman" w:cs="Times New Roman"/>
          <w:b/>
          <w:szCs w:val="24"/>
        </w:rPr>
        <w:t>ΑΝΔΡΕΑΣ ΛΟΒΕΡΔΟΣ:</w:t>
      </w:r>
      <w:r>
        <w:rPr>
          <w:rFonts w:eastAsia="Times New Roman" w:cs="Times New Roman"/>
          <w:szCs w:val="24"/>
        </w:rPr>
        <w:t xml:space="preserve"> Ναι, το άκουσα. Άκουσα</w:t>
      </w:r>
      <w:r>
        <w:rPr>
          <w:rFonts w:eastAsia="Times New Roman" w:cs="Times New Roman"/>
          <w:szCs w:val="24"/>
        </w:rPr>
        <w:t xml:space="preserve"> την παρέμβασή του. Γι</w:t>
      </w:r>
      <w:r>
        <w:rPr>
          <w:rFonts w:eastAsia="Times New Roman" w:cs="Times New Roman"/>
          <w:szCs w:val="24"/>
        </w:rPr>
        <w:t>α</w:t>
      </w:r>
      <w:r>
        <w:rPr>
          <w:rFonts w:eastAsia="Times New Roman" w:cs="Times New Roman"/>
          <w:szCs w:val="24"/>
        </w:rPr>
        <w:t xml:space="preserve"> αυτό λέω ότι εμμέσως παραδέχτηκε. Όμως, αφού παραδέχεται -αν κάνω λάθος, θα το διαψεύσει στη δευτερολογία του- υπάρχει και οφειλόμενη ενέργεια από την πλευρά του. </w:t>
      </w:r>
    </w:p>
    <w:p w14:paraId="1DA3191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Άρα επί παραλείψεων δεν είναι μόνο τα πειθαρχικά των δικαστών, αλλά </w:t>
      </w:r>
      <w:r>
        <w:rPr>
          <w:rFonts w:eastAsia="Times New Roman" w:cs="Times New Roman"/>
          <w:szCs w:val="24"/>
        </w:rPr>
        <w:t>είναι και οι δυνατότητες που ο νόμος δίνει στον Υπουργό να παρέμβει.</w:t>
      </w:r>
    </w:p>
    <w:p w14:paraId="1DA31918" w14:textId="77777777" w:rsidR="00984254" w:rsidRDefault="009E5B07">
      <w:pPr>
        <w:spacing w:line="600" w:lineRule="auto"/>
        <w:ind w:firstLine="720"/>
        <w:jc w:val="both"/>
        <w:rPr>
          <w:rFonts w:eastAsia="Times New Roman" w:cs="Times New Roman"/>
          <w:szCs w:val="24"/>
        </w:rPr>
      </w:pPr>
      <w:r w:rsidRPr="00423CC2">
        <w:rPr>
          <w:rFonts w:eastAsia="Times New Roman" w:cs="Times New Roman"/>
          <w:szCs w:val="24"/>
        </w:rPr>
        <w:t xml:space="preserve">(Στο σημείο αυτό </w:t>
      </w:r>
      <w:r>
        <w:rPr>
          <w:rFonts w:eastAsia="Times New Roman" w:cs="Times New Roman"/>
          <w:szCs w:val="24"/>
        </w:rPr>
        <w:t>κ</w:t>
      </w:r>
      <w:r w:rsidRPr="00423CC2">
        <w:rPr>
          <w:rFonts w:eastAsia="Times New Roman" w:cs="Times New Roman"/>
          <w:szCs w:val="24"/>
        </w:rPr>
        <w:t>τυπά</w:t>
      </w:r>
      <w:r>
        <w:rPr>
          <w:rFonts w:eastAsia="Times New Roman" w:cs="Times New Roman"/>
          <w:szCs w:val="24"/>
        </w:rPr>
        <w:t>ει</w:t>
      </w:r>
      <w:r w:rsidRPr="00423CC2">
        <w:rPr>
          <w:rFonts w:eastAsia="Times New Roman" w:cs="Times New Roman"/>
          <w:szCs w:val="24"/>
        </w:rPr>
        <w:t xml:space="preserve"> </w:t>
      </w:r>
      <w:r>
        <w:rPr>
          <w:rFonts w:eastAsia="Times New Roman" w:cs="Times New Roman"/>
          <w:szCs w:val="24"/>
        </w:rPr>
        <w:t xml:space="preserve">προειδοποιητικά </w:t>
      </w:r>
      <w:r w:rsidRPr="00423CC2">
        <w:rPr>
          <w:rFonts w:eastAsia="Times New Roman" w:cs="Times New Roman"/>
          <w:szCs w:val="24"/>
        </w:rPr>
        <w:t>το κουδούνι λήξεως του χρόνου ομιλίας του κυρίου Βουλευτή)</w:t>
      </w:r>
    </w:p>
    <w:p w14:paraId="1DA3191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Τώρα, δεν θέλω να αντιδικήσουμε. Εμείς κάνουμε ορθολογικές πολιτικές παρεμβάσεις και</w:t>
      </w:r>
      <w:r>
        <w:rPr>
          <w:rFonts w:eastAsia="Times New Roman" w:cs="Times New Roman"/>
          <w:szCs w:val="24"/>
        </w:rPr>
        <w:t>,</w:t>
      </w:r>
      <w:r>
        <w:rPr>
          <w:rFonts w:eastAsia="Times New Roman" w:cs="Times New Roman"/>
          <w:szCs w:val="24"/>
        </w:rPr>
        <w:t xml:space="preserve"> κ</w:t>
      </w:r>
      <w:r>
        <w:rPr>
          <w:rFonts w:eastAsia="Times New Roman" w:cs="Times New Roman"/>
          <w:szCs w:val="24"/>
        </w:rPr>
        <w:t>υρίως</w:t>
      </w:r>
      <w:r>
        <w:rPr>
          <w:rFonts w:eastAsia="Times New Roman" w:cs="Times New Roman"/>
          <w:szCs w:val="24"/>
        </w:rPr>
        <w:t>,</w:t>
      </w:r>
      <w:r>
        <w:rPr>
          <w:rFonts w:eastAsia="Times New Roman" w:cs="Times New Roman"/>
          <w:szCs w:val="24"/>
        </w:rPr>
        <w:t xml:space="preserve"> δεν καθυβρίζουμε κανέναν. Έχουμε επιχειρήματα. Όμως, όταν εσείς λέτε ότι όλα αυτά τα οποία λέμε εμείς αδίκως τα λέμε, μία απάντηση «</w:t>
      </w:r>
      <w:proofErr w:type="spellStart"/>
      <w:r>
        <w:rPr>
          <w:rFonts w:eastAsia="Times New Roman" w:cs="Times New Roman"/>
          <w:szCs w:val="24"/>
        </w:rPr>
        <w:t>Τσιπρικού</w:t>
      </w:r>
      <w:proofErr w:type="spellEnd"/>
      <w:r>
        <w:rPr>
          <w:rFonts w:eastAsia="Times New Roman" w:cs="Times New Roman"/>
          <w:szCs w:val="24"/>
        </w:rPr>
        <w:t>» στ</w:t>
      </w:r>
      <w:r>
        <w:rPr>
          <w:rFonts w:eastAsia="Times New Roman" w:cs="Times New Roman"/>
          <w:szCs w:val="24"/>
        </w:rPr>
        <w:t>ι</w:t>
      </w:r>
      <w:r>
        <w:rPr>
          <w:rFonts w:eastAsia="Times New Roman" w:cs="Times New Roman"/>
          <w:szCs w:val="24"/>
        </w:rPr>
        <w:t>λ θα μπορούσε να είναι</w:t>
      </w:r>
      <w:r>
        <w:rPr>
          <w:rFonts w:eastAsia="Times New Roman" w:cs="Times New Roman"/>
          <w:szCs w:val="24"/>
        </w:rPr>
        <w:t>:</w:t>
      </w:r>
      <w:r>
        <w:rPr>
          <w:rFonts w:eastAsia="Times New Roman" w:cs="Times New Roman"/>
          <w:szCs w:val="24"/>
        </w:rPr>
        <w:t xml:space="preserve"> «Ρωτήστε τον λαό να σας πει, διότι έτσι και πάτε στις ρούγες και ρωτήσετε τον λ</w:t>
      </w:r>
      <w:r>
        <w:rPr>
          <w:rFonts w:eastAsia="Times New Roman" w:cs="Times New Roman"/>
          <w:szCs w:val="24"/>
        </w:rPr>
        <w:t xml:space="preserve">αό θα σας πει αμέσως». </w:t>
      </w:r>
    </w:p>
    <w:p w14:paraId="1DA3191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Εγώ δεν μιλώ έτσι. Εγώ μεταφέρω στο Σώμα αυτό που η επίκαιρη επερώτηση έκανε, δηλαδή τι λένε για εσάς -εννοώ για την Κυβέρνησή σας- οι ίδιοι οι δικαστές. </w:t>
      </w:r>
    </w:p>
    <w:p w14:paraId="1DA3191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Μάλιστα, μία παράγραφος αξίζει να αναγνωστεί, για να είναι η απάντησή μας προ</w:t>
      </w:r>
      <w:r>
        <w:rPr>
          <w:rFonts w:eastAsia="Times New Roman" w:cs="Times New Roman"/>
          <w:szCs w:val="24"/>
        </w:rPr>
        <w:t>ς εσάς. Λέμε, λοιπόν, στο σημείο 15 της επερώτησης -ο κ. Παπαθεοδώρου την έχει σημειώσει-: «Μπροστά σε αυτή τη συγκρουσιακή κατάσταση που έχει διαμορφωθεί, η Ένωση Δικαστών και Εισαγγελέων κάλεσε με ψήφισμα τον Δεκέμβριο του 2017…»</w:t>
      </w:r>
      <w:r>
        <w:rPr>
          <w:rFonts w:eastAsia="Times New Roman" w:cs="Times New Roman"/>
          <w:szCs w:val="24"/>
        </w:rPr>
        <w:t>,</w:t>
      </w:r>
      <w:r>
        <w:rPr>
          <w:rFonts w:eastAsia="Times New Roman" w:cs="Times New Roman"/>
          <w:szCs w:val="24"/>
        </w:rPr>
        <w:t xml:space="preserve"> τώρα, τότε</w:t>
      </w:r>
      <w:r>
        <w:rPr>
          <w:rFonts w:eastAsia="Times New Roman" w:cs="Times New Roman"/>
          <w:szCs w:val="24"/>
        </w:rPr>
        <w:t>,</w:t>
      </w:r>
      <w:r>
        <w:rPr>
          <w:rFonts w:eastAsia="Times New Roman" w:cs="Times New Roman"/>
          <w:szCs w:val="24"/>
        </w:rPr>
        <w:t xml:space="preserve"> που κάναμε </w:t>
      </w:r>
      <w:r>
        <w:rPr>
          <w:rFonts w:eastAsia="Times New Roman" w:cs="Times New Roman"/>
          <w:szCs w:val="24"/>
        </w:rPr>
        <w:t xml:space="preserve">και την </w:t>
      </w:r>
      <w:r>
        <w:rPr>
          <w:rFonts w:eastAsia="Times New Roman" w:cs="Times New Roman"/>
          <w:szCs w:val="24"/>
        </w:rPr>
        <w:lastRenderedPageBreak/>
        <w:t>επερώτηση</w:t>
      </w:r>
      <w:r>
        <w:rPr>
          <w:rFonts w:eastAsia="Times New Roman" w:cs="Times New Roman"/>
          <w:szCs w:val="24"/>
        </w:rPr>
        <w:t>,</w:t>
      </w:r>
      <w:r>
        <w:rPr>
          <w:rFonts w:eastAsia="Times New Roman" w:cs="Times New Roman"/>
          <w:szCs w:val="24"/>
        </w:rPr>
        <w:t xml:space="preserve"> «…την Κυβέρνηση «να διαφυλάξει τις θεμελιώδεις συνταγματικές αρχές και να ενισχύσει τη δικαστική ανεξαρτησία, λαμβάνοντας τα κατάλληλα μέτρα, σε συνεργασία με τις δικαστικές ενώσεις». Τόνισε δε «την πάγια θέση του Δικαστικού Σώματος, ότι</w:t>
      </w:r>
      <w:r>
        <w:rPr>
          <w:rFonts w:eastAsia="Times New Roman" w:cs="Times New Roman"/>
          <w:szCs w:val="24"/>
        </w:rPr>
        <w:t xml:space="preserve"> η αποφυγή θεσμικών συγκρούσεων και συστηματικών επιθέσεων στους δικαστικούς λειτουργούς είναι αναγκαία προϋπόθεση για την ομαλή λειτουργία του πολιτεύματος</w:t>
      </w:r>
      <w:r>
        <w:rPr>
          <w:rFonts w:eastAsia="Times New Roman" w:cs="Times New Roman"/>
          <w:szCs w:val="24"/>
        </w:rPr>
        <w:t>.</w:t>
      </w:r>
      <w:r>
        <w:rPr>
          <w:rFonts w:eastAsia="Times New Roman" w:cs="Times New Roman"/>
          <w:szCs w:val="24"/>
        </w:rPr>
        <w:t>»».</w:t>
      </w:r>
    </w:p>
    <w:p w14:paraId="1DA3191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Αυτά λένε οι ίδιοι. Τώρα τι μας λέτε εσείς, αυτό είναι δικό σας θέμα.</w:t>
      </w:r>
    </w:p>
    <w:p w14:paraId="1DA3191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Κύριε Υπουργέ, το πολιτικ</w:t>
      </w:r>
      <w:r>
        <w:rPr>
          <w:rFonts w:eastAsia="Times New Roman" w:cs="Times New Roman"/>
          <w:szCs w:val="24"/>
        </w:rPr>
        <w:t xml:space="preserve">ό σκέλος της ομιλίας μου ολοκληρώνεται με τη φράση ότι έχετε χάσει τον πολιτικό χρόνο, είστε στο τέλος. Η εξουσία γλιστρά σαν άμμος από τα χέρια σας και εσείς μάλλον την κλαίτε, αντί να αντιδράτε. </w:t>
      </w:r>
    </w:p>
    <w:p w14:paraId="1DA3191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Όμως, μου έκανε εντύπωση και δεν θέλω να αδικώ κανέναν, αυ</w:t>
      </w:r>
      <w:r>
        <w:rPr>
          <w:rFonts w:eastAsia="Times New Roman" w:cs="Times New Roman"/>
          <w:szCs w:val="24"/>
        </w:rPr>
        <w:t>τή η παρέμβαση που κάνατε -και με αυτό κλείνω, κυρία Πρόεδρε- από του Βήματος</w:t>
      </w:r>
      <w:r>
        <w:rPr>
          <w:rFonts w:eastAsia="Times New Roman" w:cs="Times New Roman"/>
          <w:szCs w:val="24"/>
        </w:rPr>
        <w:t>,</w:t>
      </w:r>
      <w:r>
        <w:rPr>
          <w:rFonts w:eastAsia="Times New Roman" w:cs="Times New Roman"/>
          <w:szCs w:val="24"/>
        </w:rPr>
        <w:t xml:space="preserve"> λέγοντας για την επιτάχυνση των διαδικασιών αξιολόγησης των </w:t>
      </w:r>
      <w:proofErr w:type="spellStart"/>
      <w:r>
        <w:rPr>
          <w:rFonts w:eastAsia="Times New Roman" w:cs="Times New Roman"/>
          <w:szCs w:val="24"/>
        </w:rPr>
        <w:t>εκρεμμουσών</w:t>
      </w:r>
      <w:proofErr w:type="spellEnd"/>
      <w:r>
        <w:rPr>
          <w:rFonts w:eastAsia="Times New Roman" w:cs="Times New Roman"/>
          <w:szCs w:val="24"/>
        </w:rPr>
        <w:t xml:space="preserve"> δικών από τα διοικητικά δικαστήρια. </w:t>
      </w:r>
      <w:r>
        <w:rPr>
          <w:rFonts w:eastAsia="Times New Roman" w:cs="Times New Roman"/>
          <w:szCs w:val="24"/>
        </w:rPr>
        <w:t xml:space="preserve">Είναι εντυπωσιακός ο αριθμός που είπατε, οφείλω να το πω. Μου έκανε και εντύπωση όταν τον άκουγα. </w:t>
      </w:r>
    </w:p>
    <w:p w14:paraId="1DA3191F"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Ο κ. Καρράς με ενημερώνει -και θα είμαστε σε λίγο απολύτως ενημερωμένοι για αυτό, το μεταφέρω, δεν το ενστερνίζομαι, δεν το γνωρίζω- ότι </w:t>
      </w:r>
      <w:r>
        <w:rPr>
          <w:rFonts w:eastAsia="Times New Roman" w:cs="Times New Roman"/>
          <w:szCs w:val="24"/>
        </w:rPr>
        <w:lastRenderedPageBreak/>
        <w:t>εκείνο που έγινε και υπήρξε αυτή η πραγματικά αξιοσημείωτη αξιολόγηση των υποθέσεων είναι ότι εγκρίθηκαν όλες εκείνες π</w:t>
      </w:r>
      <w:r>
        <w:rPr>
          <w:rFonts w:eastAsia="Times New Roman" w:cs="Times New Roman"/>
          <w:szCs w:val="24"/>
        </w:rPr>
        <w:t xml:space="preserve">ου είχαν θέμα νομιμοποίησης διαδίκων και </w:t>
      </w:r>
      <w:proofErr w:type="spellStart"/>
      <w:r>
        <w:rPr>
          <w:rFonts w:eastAsia="Times New Roman" w:cs="Times New Roman"/>
          <w:szCs w:val="24"/>
        </w:rPr>
        <w:t>απερρίφθησαν</w:t>
      </w:r>
      <w:proofErr w:type="spellEnd"/>
      <w:r>
        <w:rPr>
          <w:rFonts w:eastAsia="Times New Roman" w:cs="Times New Roman"/>
          <w:szCs w:val="24"/>
        </w:rPr>
        <w:t xml:space="preserve"> οι σχετικές προσφυγές. Έτσι επιταχύνθηκε αυτή η διαδικασία. Και επειδή το Υπουργείο Δικαιοσύνης κατάλαβε ότι μπορεί να υπάρχουν και πολλές αδικίες εκεί, έδωσε προθεσμία εξήντα ημερών, με διάταξη που φέρ</w:t>
      </w:r>
      <w:r>
        <w:rPr>
          <w:rFonts w:eastAsia="Times New Roman" w:cs="Times New Roman"/>
          <w:szCs w:val="24"/>
        </w:rPr>
        <w:t xml:space="preserve">ατε, για </w:t>
      </w:r>
      <w:proofErr w:type="spellStart"/>
      <w:r>
        <w:rPr>
          <w:rFonts w:eastAsia="Times New Roman" w:cs="Times New Roman"/>
          <w:szCs w:val="24"/>
        </w:rPr>
        <w:t>επανάσκηση</w:t>
      </w:r>
      <w:proofErr w:type="spellEnd"/>
      <w:r>
        <w:rPr>
          <w:rFonts w:eastAsia="Times New Roman" w:cs="Times New Roman"/>
          <w:szCs w:val="24"/>
        </w:rPr>
        <w:t xml:space="preserve"> του συγκεκριμένου δικαιώματος. </w:t>
      </w:r>
    </w:p>
    <w:p w14:paraId="1DA31920"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Αν αυτό είναι αλήθεια -εγώ το μεταφέρω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r>
        <w:rPr>
          <w:rFonts w:eastAsia="Times New Roman" w:cs="Times New Roman"/>
          <w:szCs w:val="24"/>
        </w:rPr>
        <w:t>,</w:t>
      </w:r>
      <w:r>
        <w:rPr>
          <w:rFonts w:eastAsia="Times New Roman" w:cs="Times New Roman"/>
          <w:szCs w:val="24"/>
        </w:rPr>
        <w:t xml:space="preserve"> σας παρακαλώ πάρα πολύ να το διευκρινίσετε, αν αυτή είναι η γιγαντιαία παρέμβαση. Δεν είναι γιγαντιαία παρέμβαση. Είναι μια διακοπή του προβλήμ</w:t>
      </w:r>
      <w:r>
        <w:rPr>
          <w:rFonts w:eastAsia="Times New Roman" w:cs="Times New Roman"/>
          <w:szCs w:val="24"/>
        </w:rPr>
        <w:t xml:space="preserve">ατος στιγμιαία, για την επαναφορά του, ίσως με τον ίδιο ή με λίγο λιγότερο όγκο, με τις </w:t>
      </w:r>
      <w:proofErr w:type="spellStart"/>
      <w:r>
        <w:rPr>
          <w:rFonts w:eastAsia="Times New Roman" w:cs="Times New Roman"/>
          <w:szCs w:val="24"/>
        </w:rPr>
        <w:t>επανακαταθέσεις</w:t>
      </w:r>
      <w:proofErr w:type="spellEnd"/>
      <w:r>
        <w:rPr>
          <w:rFonts w:eastAsia="Times New Roman" w:cs="Times New Roman"/>
          <w:szCs w:val="24"/>
        </w:rPr>
        <w:t xml:space="preserve"> ή </w:t>
      </w:r>
      <w:proofErr w:type="spellStart"/>
      <w:r>
        <w:rPr>
          <w:rFonts w:eastAsia="Times New Roman" w:cs="Times New Roman"/>
          <w:szCs w:val="24"/>
        </w:rPr>
        <w:t>επανασκήσεις</w:t>
      </w:r>
      <w:proofErr w:type="spellEnd"/>
      <w:r>
        <w:rPr>
          <w:rFonts w:eastAsia="Times New Roman" w:cs="Times New Roman"/>
          <w:szCs w:val="24"/>
        </w:rPr>
        <w:t xml:space="preserve"> των σχετικών προσφυγών. </w:t>
      </w:r>
    </w:p>
    <w:p w14:paraId="1DA31921"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πάρα πολύ για μια διευκρίνιση επ’ αυτού. </w:t>
      </w:r>
    </w:p>
    <w:p w14:paraId="1DA31922"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w:t>
      </w:r>
    </w:p>
    <w:p w14:paraId="1DA31923"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DA31924"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Παναγιωτόπουλος. Ο χρόνος σας είναι έξι λεπτά. </w:t>
      </w:r>
    </w:p>
    <w:p w14:paraId="1DA31925"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Με μια σχετική ανοχή, παρακαλώ, κυρία Πρόεδρε. Αφ</w:t>
      </w:r>
      <w:r>
        <w:rPr>
          <w:rFonts w:eastAsia="Times New Roman" w:cs="Times New Roman"/>
          <w:szCs w:val="24"/>
        </w:rPr>
        <w:t xml:space="preserve">’ </w:t>
      </w:r>
      <w:r>
        <w:rPr>
          <w:rFonts w:eastAsia="Times New Roman" w:cs="Times New Roman"/>
          <w:szCs w:val="24"/>
        </w:rPr>
        <w:t>ενός διότι είμαι Κοιν</w:t>
      </w:r>
      <w:r>
        <w:rPr>
          <w:rFonts w:eastAsia="Times New Roman" w:cs="Times New Roman"/>
          <w:szCs w:val="24"/>
        </w:rPr>
        <w:t>οβουλευτικός Εκπρόσωπος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χωρίς δικαίωμα δευτερολογίας, αφ</w:t>
      </w:r>
      <w:r>
        <w:rPr>
          <w:rFonts w:eastAsia="Times New Roman" w:cs="Times New Roman"/>
          <w:szCs w:val="24"/>
        </w:rPr>
        <w:t xml:space="preserve">’ </w:t>
      </w:r>
      <w:r>
        <w:rPr>
          <w:rFonts w:eastAsia="Times New Roman" w:cs="Times New Roman"/>
          <w:szCs w:val="24"/>
        </w:rPr>
        <w:t xml:space="preserve">ετέρου διότι στην </w:t>
      </w:r>
      <w:proofErr w:type="spellStart"/>
      <w:r>
        <w:rPr>
          <w:rFonts w:eastAsia="Times New Roman" w:cs="Times New Roman"/>
          <w:szCs w:val="24"/>
        </w:rPr>
        <w:t>τριανταπεντάλεπτη</w:t>
      </w:r>
      <w:proofErr w:type="spellEnd"/>
      <w:r>
        <w:rPr>
          <w:rFonts w:eastAsia="Times New Roman" w:cs="Times New Roman"/>
          <w:szCs w:val="24"/>
        </w:rPr>
        <w:t xml:space="preserve"> τοποθέτησή του ο κύριος Υπουργός όχι μόνο απάντησε στην επίκαιρη επερώτηση της Δημοκρατικής Συμπαράταξης, όχι μόνο απάντησε και στη δική μας κατά κάποιο</w:t>
      </w:r>
      <w:r>
        <w:rPr>
          <w:rFonts w:eastAsia="Times New Roman" w:cs="Times New Roman"/>
          <w:szCs w:val="24"/>
        </w:rPr>
        <w:t>ν</w:t>
      </w:r>
      <w:r>
        <w:rPr>
          <w:rFonts w:eastAsia="Times New Roman" w:cs="Times New Roman"/>
          <w:szCs w:val="24"/>
        </w:rPr>
        <w:t xml:space="preserve"> τρόπο υ</w:t>
      </w:r>
      <w:r>
        <w:rPr>
          <w:rFonts w:eastAsia="Times New Roman" w:cs="Times New Roman"/>
          <w:szCs w:val="24"/>
        </w:rPr>
        <w:t xml:space="preserve">ποβληθείσα ερώτηση, δεδομένου ότι αρκετά μεγάλο μέρος ήταν κοινό, δεδομένου ότι τα πραγματικά περιστατικά που </w:t>
      </w:r>
      <w:proofErr w:type="spellStart"/>
      <w:r>
        <w:rPr>
          <w:rFonts w:eastAsia="Times New Roman" w:cs="Times New Roman"/>
          <w:szCs w:val="24"/>
        </w:rPr>
        <w:t>επικαλούμεθα</w:t>
      </w:r>
      <w:proofErr w:type="spellEnd"/>
      <w:r>
        <w:rPr>
          <w:rFonts w:eastAsia="Times New Roman" w:cs="Times New Roman"/>
          <w:szCs w:val="24"/>
        </w:rPr>
        <w:t xml:space="preserve"> έχουν συμβεί και επομένως τα επικαλεστήκαμε και οι δύο παρατάξεις, αλλά</w:t>
      </w:r>
      <w:r>
        <w:rPr>
          <w:rFonts w:eastAsia="Times New Roman" w:cs="Times New Roman"/>
          <w:szCs w:val="24"/>
        </w:rPr>
        <w:t>,</w:t>
      </w:r>
      <w:r>
        <w:rPr>
          <w:rFonts w:eastAsia="Times New Roman" w:cs="Times New Roman"/>
          <w:szCs w:val="24"/>
        </w:rPr>
        <w:t xml:space="preserve"> επιπλέον, επειδή απήγγειλε από του Βήματος και ένα μεγάλο μέ</w:t>
      </w:r>
      <w:r>
        <w:rPr>
          <w:rFonts w:eastAsia="Times New Roman" w:cs="Times New Roman"/>
          <w:szCs w:val="24"/>
        </w:rPr>
        <w:t xml:space="preserve">ρος της </w:t>
      </w:r>
      <w:r>
        <w:rPr>
          <w:rFonts w:eastAsia="Times New Roman" w:cs="Times New Roman"/>
          <w:szCs w:val="24"/>
        </w:rPr>
        <w:t>«</w:t>
      </w:r>
      <w:r>
        <w:rPr>
          <w:rFonts w:eastAsia="Times New Roman" w:cs="Times New Roman"/>
          <w:szCs w:val="24"/>
        </w:rPr>
        <w:t>Μαύρης Βίβλου</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δ</w:t>
      </w:r>
      <w:r>
        <w:rPr>
          <w:rFonts w:eastAsia="Times New Roman" w:cs="Times New Roman"/>
          <w:szCs w:val="24"/>
        </w:rPr>
        <w:t xml:space="preserve">ικαιοσύνης, της Ζωής Κωνσταντοπούλου, πράγμα που σημαίνει, κύριε Υπουργέ, ότι μπορεί η Ζωή να έφυγε από τον ΣΥΡΙΖΑ, στην ουσία όμως ο ΣΥΡΙΖΑ δεν έφυγε ποτέ από τη Ζωή, τουλάχιστον πνευματικά. </w:t>
      </w:r>
    </w:p>
    <w:p w14:paraId="1DA31926"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εγώ θα ευχηθώ σ</w:t>
      </w:r>
      <w:r>
        <w:rPr>
          <w:rFonts w:eastAsia="Times New Roman" w:cs="Times New Roman"/>
          <w:szCs w:val="24"/>
        </w:rPr>
        <w:t>ε όλους καλό καλοκαίρι, αν και προβλέπω ότι θα είναι και θερμό καλοκαίρι -ελπίζω να είναι και καλό-, δεδομένου ότι όλα τα μέτωπα χάσκουν και μάλιστα αρκετά απειλητικά για την Κυβέρνηση και τη χώρα. Διότι το αφήγημα της καθαρής εξόδου μετατρέπεται τελικά σε</w:t>
      </w:r>
      <w:r>
        <w:rPr>
          <w:rFonts w:eastAsia="Times New Roman" w:cs="Times New Roman"/>
          <w:szCs w:val="24"/>
        </w:rPr>
        <w:t xml:space="preserve"> καθαρό συμπληρωματικό μνημόνιο με νέα </w:t>
      </w:r>
      <w:proofErr w:type="spellStart"/>
      <w:r>
        <w:rPr>
          <w:rFonts w:eastAsia="Times New Roman" w:cs="Times New Roman"/>
          <w:szCs w:val="24"/>
        </w:rPr>
        <w:t>προαπαιτούμενα</w:t>
      </w:r>
      <w:proofErr w:type="spellEnd"/>
      <w:r>
        <w:rPr>
          <w:rFonts w:eastAsia="Times New Roman" w:cs="Times New Roman"/>
          <w:szCs w:val="24"/>
        </w:rPr>
        <w:t>,</w:t>
      </w:r>
      <w:r>
        <w:rPr>
          <w:rFonts w:eastAsia="Times New Roman" w:cs="Times New Roman"/>
          <w:szCs w:val="24"/>
        </w:rPr>
        <w:t xml:space="preserve"> για να ολοκληρωθεί η τέταρτη αξιολόγηση, με ήδη ψηφισμένα από το 2017 μέτρα να τίθενται σε ισχύ από την 1</w:t>
      </w:r>
      <w:r w:rsidRPr="00400114">
        <w:rPr>
          <w:rFonts w:eastAsia="Times New Roman" w:cs="Times New Roman"/>
          <w:szCs w:val="24"/>
          <w:vertAlign w:val="superscript"/>
        </w:rPr>
        <w:t>η</w:t>
      </w:r>
      <w:r>
        <w:rPr>
          <w:rFonts w:eastAsia="Times New Roman" w:cs="Times New Roman"/>
          <w:szCs w:val="24"/>
        </w:rPr>
        <w:t xml:space="preserve"> Ιανουαρίου του 2019, με πρώτο και καλύτερο αυτών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την περικοπή των συντάξεων, την οποί</w:t>
      </w:r>
      <w:r>
        <w:rPr>
          <w:rFonts w:eastAsia="Times New Roman" w:cs="Times New Roman"/>
          <w:szCs w:val="24"/>
        </w:rPr>
        <w:t xml:space="preserve">α βεβαιώνει πλέον όχι </w:t>
      </w:r>
      <w:r>
        <w:rPr>
          <w:rFonts w:eastAsia="Times New Roman" w:cs="Times New Roman"/>
          <w:szCs w:val="24"/>
        </w:rPr>
        <w:lastRenderedPageBreak/>
        <w:t>μόνο η Εθνική Αναλογιστική Αρχή, αλλά και η Αναλογιστική Αρχή της Ευρωπαϊκής Επιτροπής, με την προληπτική πιστωτική γραμμή να θεωρείται περίπου βέβαιη -και βλέπουμε</w:t>
      </w:r>
      <w:r>
        <w:rPr>
          <w:rFonts w:eastAsia="Times New Roman" w:cs="Times New Roman"/>
          <w:szCs w:val="24"/>
        </w:rPr>
        <w:t>-</w:t>
      </w:r>
      <w:r>
        <w:rPr>
          <w:rFonts w:eastAsia="Times New Roman" w:cs="Times New Roman"/>
          <w:szCs w:val="24"/>
        </w:rPr>
        <w:t xml:space="preserve"> αντί της ελεύθερης εξόδου στις αγορές και κυρίως με την επιστροφή τη</w:t>
      </w:r>
      <w:r>
        <w:rPr>
          <w:rFonts w:eastAsia="Times New Roman" w:cs="Times New Roman"/>
          <w:szCs w:val="24"/>
        </w:rPr>
        <w:t xml:space="preserve">ς ανασφάλειας και της αβεβαιότητας τόσο στην Ευρώπη όσο και στον κόσμο. Και αυτό είναι ένα περιβάλλον δυσμενές συν όλα τα άλλα. </w:t>
      </w:r>
    </w:p>
    <w:p w14:paraId="1DA31927"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Μια που μίλησα, όμως, με ανοι</w:t>
      </w:r>
      <w:r>
        <w:rPr>
          <w:rFonts w:eastAsia="Times New Roman" w:cs="Times New Roman"/>
          <w:szCs w:val="24"/>
        </w:rPr>
        <w:t>κ</w:t>
      </w:r>
      <w:r>
        <w:rPr>
          <w:rFonts w:eastAsia="Times New Roman" w:cs="Times New Roman"/>
          <w:szCs w:val="24"/>
        </w:rPr>
        <w:t xml:space="preserve">τά μέτωπα, να έρθω και με μια αναφορά στο μεγάλο εθνικό μας θέμα, την ονοματολογία των Σκοπίων, </w:t>
      </w:r>
      <w:r>
        <w:rPr>
          <w:rFonts w:eastAsia="Times New Roman" w:cs="Times New Roman"/>
          <w:szCs w:val="24"/>
        </w:rPr>
        <w:t>και να ρωτήσω: Τι γίνεται ακριβώς; Θα υπάρξει κάποια στιγμή κάποια επίσημη ενημέρωση από την Κυβέρνηση</w:t>
      </w:r>
      <w:r>
        <w:rPr>
          <w:rFonts w:eastAsia="Times New Roman" w:cs="Times New Roman"/>
          <w:szCs w:val="24"/>
        </w:rPr>
        <w:t>,</w:t>
      </w:r>
      <w:r>
        <w:rPr>
          <w:rFonts w:eastAsia="Times New Roman" w:cs="Times New Roman"/>
          <w:szCs w:val="24"/>
        </w:rPr>
        <w:t xml:space="preserve"> αντί διαρροών κυρίως από κύκλους των Σκοπιανών; Έχουμε καλέσει την Κυβέρνηση και τον Πρωθυπουργό να απαντήσει σε πολύ συγκεκριμένα ερωτήματα: </w:t>
      </w:r>
    </w:p>
    <w:p w14:paraId="1DA31928"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Πρώτον, έ</w:t>
      </w:r>
      <w:r>
        <w:rPr>
          <w:rFonts w:eastAsia="Times New Roman" w:cs="Times New Roman"/>
          <w:szCs w:val="24"/>
        </w:rPr>
        <w:t xml:space="preserve">χει δεχθεί τις </w:t>
      </w:r>
      <w:proofErr w:type="spellStart"/>
      <w:r>
        <w:rPr>
          <w:rFonts w:eastAsia="Times New Roman" w:cs="Times New Roman"/>
          <w:szCs w:val="24"/>
        </w:rPr>
        <w:t>αλυτρωτικές</w:t>
      </w:r>
      <w:proofErr w:type="spellEnd"/>
      <w:r>
        <w:rPr>
          <w:rFonts w:eastAsia="Times New Roman" w:cs="Times New Roman"/>
          <w:szCs w:val="24"/>
        </w:rPr>
        <w:t xml:space="preserve"> απαιτήσεις της άλλης πλευράς για </w:t>
      </w:r>
      <w:r>
        <w:rPr>
          <w:rFonts w:eastAsia="Times New Roman" w:cs="Times New Roman"/>
          <w:szCs w:val="24"/>
        </w:rPr>
        <w:t>«</w:t>
      </w:r>
      <w:r>
        <w:rPr>
          <w:rFonts w:eastAsia="Times New Roman" w:cs="Times New Roman"/>
          <w:szCs w:val="24"/>
        </w:rPr>
        <w:t>μακεδονική γλώσσα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μακεδονική ταυτότητα</w:t>
      </w:r>
      <w:r>
        <w:rPr>
          <w:rFonts w:eastAsia="Times New Roman" w:cs="Times New Roman"/>
          <w:szCs w:val="24"/>
        </w:rPr>
        <w:t>»</w:t>
      </w:r>
      <w:r>
        <w:rPr>
          <w:rFonts w:eastAsia="Times New Roman" w:cs="Times New Roman"/>
          <w:szCs w:val="24"/>
        </w:rPr>
        <w:t>; Έχει δεχθεί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 κ. Τσίπρας ότι υφίσταται </w:t>
      </w:r>
      <w:r>
        <w:rPr>
          <w:rFonts w:eastAsia="Times New Roman" w:cs="Times New Roman"/>
          <w:szCs w:val="24"/>
        </w:rPr>
        <w:t>«</w:t>
      </w:r>
      <w:r>
        <w:rPr>
          <w:rFonts w:eastAsia="Times New Roman" w:cs="Times New Roman"/>
          <w:szCs w:val="24"/>
        </w:rPr>
        <w:t>μακεδονική γλώσσα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μακεδονική ταυτότητα</w:t>
      </w:r>
      <w:r>
        <w:rPr>
          <w:rFonts w:eastAsia="Times New Roman" w:cs="Times New Roman"/>
          <w:szCs w:val="24"/>
        </w:rPr>
        <w:t>»</w:t>
      </w:r>
      <w:r>
        <w:rPr>
          <w:rFonts w:eastAsia="Times New Roman" w:cs="Times New Roman"/>
          <w:szCs w:val="24"/>
        </w:rPr>
        <w:t xml:space="preserve">; Να το ξέρουμε. Δεν μας λένε. </w:t>
      </w:r>
    </w:p>
    <w:p w14:paraId="1DA31929"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Δεύτερον, έχει υπαναχω</w:t>
      </w:r>
      <w:r>
        <w:rPr>
          <w:rFonts w:eastAsia="Times New Roman" w:cs="Times New Roman"/>
          <w:szCs w:val="24"/>
        </w:rPr>
        <w:t xml:space="preserve">ρήσει από την εθνική θέση </w:t>
      </w:r>
      <w:proofErr w:type="spellStart"/>
      <w:r>
        <w:rPr>
          <w:rFonts w:eastAsia="Times New Roman" w:cs="Times New Roman"/>
          <w:szCs w:val="24"/>
          <w:lang w:val="en-US"/>
        </w:rPr>
        <w:t>erga</w:t>
      </w:r>
      <w:proofErr w:type="spellEnd"/>
      <w:r w:rsidRPr="00A879B8">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τη θέση δηλαδή ότι το όνομα της γειτονικής χώρας θα ισχύει για όλες τις </w:t>
      </w:r>
      <w:r>
        <w:rPr>
          <w:rFonts w:eastAsia="Times New Roman" w:cs="Times New Roman"/>
          <w:szCs w:val="24"/>
        </w:rPr>
        <w:t>χρήσεις,</w:t>
      </w:r>
      <w:r>
        <w:rPr>
          <w:rFonts w:eastAsia="Times New Roman" w:cs="Times New Roman"/>
          <w:szCs w:val="24"/>
        </w:rPr>
        <w:t xml:space="preserve"> </w:t>
      </w:r>
      <w:r>
        <w:rPr>
          <w:rFonts w:eastAsia="Times New Roman" w:cs="Times New Roman"/>
          <w:szCs w:val="24"/>
        </w:rPr>
        <w:lastRenderedPageBreak/>
        <w:t xml:space="preserve">έναντι πάντων, και μέσα και έξω από τα Σκόπια, γεγονός που απαραίτητα συνεπάγεται και αναθεώρηση του </w:t>
      </w:r>
      <w:r>
        <w:rPr>
          <w:rFonts w:eastAsia="Times New Roman" w:cs="Times New Roman"/>
          <w:szCs w:val="24"/>
        </w:rPr>
        <w:t>σ</w:t>
      </w:r>
      <w:r>
        <w:rPr>
          <w:rFonts w:eastAsia="Times New Roman" w:cs="Times New Roman"/>
          <w:szCs w:val="24"/>
        </w:rPr>
        <w:t xml:space="preserve">υντάγματος των Σκοπιανών; </w:t>
      </w:r>
    </w:p>
    <w:p w14:paraId="1DA3192A" w14:textId="77777777" w:rsidR="00984254" w:rsidRDefault="009E5B07">
      <w:pPr>
        <w:spacing w:line="600" w:lineRule="auto"/>
        <w:ind w:firstLine="720"/>
        <w:contextualSpacing/>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rPr>
        <w:t>ακούμε για επικείμενη επιστολή της ελληνικής Κυβέρνησης προς το ΝΑΤΟ, διά της οποίας εκκινεί διαδικασία πρόσκλησης των Σκοπίων για ένταξη στο ΝΑΤΟ. Ισχύει αυτό; Διότι</w:t>
      </w:r>
      <w:r>
        <w:rPr>
          <w:rFonts w:eastAsia="Times New Roman" w:cs="Times New Roman"/>
          <w:szCs w:val="24"/>
        </w:rPr>
        <w:t>,</w:t>
      </w:r>
      <w:r>
        <w:rPr>
          <w:rFonts w:eastAsia="Times New Roman" w:cs="Times New Roman"/>
          <w:szCs w:val="24"/>
        </w:rPr>
        <w:t xml:space="preserve"> εάν ισχύει, τότε ο κ. Τσίπρας προφανώς έχει δεχθεί την ένταξη των Σκοπίων στο ΝΑΤΟ προκα</w:t>
      </w:r>
      <w:r>
        <w:rPr>
          <w:rFonts w:eastAsia="Times New Roman" w:cs="Times New Roman"/>
          <w:szCs w:val="24"/>
        </w:rPr>
        <w:t xml:space="preserve">ταβολικά, χωρίς να πληρωθούν οι προϋποθέσεις εξάλειψης των </w:t>
      </w:r>
      <w:proofErr w:type="spellStart"/>
      <w:r>
        <w:rPr>
          <w:rFonts w:eastAsia="Times New Roman" w:cs="Times New Roman"/>
          <w:szCs w:val="24"/>
        </w:rPr>
        <w:t>αλυτρωτικών</w:t>
      </w:r>
      <w:proofErr w:type="spellEnd"/>
      <w:r>
        <w:rPr>
          <w:rFonts w:eastAsia="Times New Roman" w:cs="Times New Roman"/>
          <w:szCs w:val="24"/>
        </w:rPr>
        <w:t xml:space="preserve"> και επεκτατικών αναφορών από το </w:t>
      </w:r>
      <w:r>
        <w:rPr>
          <w:rFonts w:eastAsia="Times New Roman" w:cs="Times New Roman"/>
          <w:szCs w:val="24"/>
        </w:rPr>
        <w:t>σ</w:t>
      </w:r>
      <w:r>
        <w:rPr>
          <w:rFonts w:eastAsia="Times New Roman" w:cs="Times New Roman"/>
          <w:szCs w:val="24"/>
        </w:rPr>
        <w:t xml:space="preserve">ύνταγμα της </w:t>
      </w:r>
      <w:r>
        <w:rPr>
          <w:rFonts w:eastAsia="Times New Roman" w:cs="Times New Roman"/>
          <w:szCs w:val="24"/>
          <w:lang w:val="en-US"/>
        </w:rPr>
        <w:t>FYROM</w:t>
      </w:r>
      <w:r w:rsidRPr="00815847">
        <w:rPr>
          <w:rFonts w:eastAsia="Times New Roman" w:cs="Times New Roman"/>
          <w:szCs w:val="24"/>
        </w:rPr>
        <w:t xml:space="preserve">. </w:t>
      </w:r>
      <w:r>
        <w:rPr>
          <w:rFonts w:eastAsia="Times New Roman" w:cs="Times New Roman"/>
          <w:szCs w:val="24"/>
        </w:rPr>
        <w:t>Δίνει δηλαδή πολλά τώρα, χωρίς να έχει πάρει τίποτα</w:t>
      </w:r>
      <w:r>
        <w:rPr>
          <w:rFonts w:eastAsia="Times New Roman" w:cs="Times New Roman"/>
          <w:szCs w:val="24"/>
        </w:rPr>
        <w:t>,</w:t>
      </w:r>
      <w:r>
        <w:rPr>
          <w:rFonts w:eastAsia="Times New Roman" w:cs="Times New Roman"/>
          <w:szCs w:val="24"/>
        </w:rPr>
        <w:t xml:space="preserve"> παρά μόνο διαβεβαιώσεις για κάποια μελλοντική συμμόρφωση, κάτι το οποίο θεωρούμε</w:t>
      </w:r>
      <w:r>
        <w:rPr>
          <w:rFonts w:eastAsia="Times New Roman" w:cs="Times New Roman"/>
          <w:szCs w:val="24"/>
        </w:rPr>
        <w:t xml:space="preserve"> ότι είναι ιδιαίτερα επιβλαβές για τα εθνικά μας συμφέροντα.</w:t>
      </w:r>
    </w:p>
    <w:p w14:paraId="1DA3192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Τέταρτο ερώτημα: Η κατ’ αρχήν συμφωνία κατά τον Σκοπιανό Πρωθυπουργό </w:t>
      </w:r>
      <w:proofErr w:type="spellStart"/>
      <w:r>
        <w:rPr>
          <w:rFonts w:eastAsia="Times New Roman" w:cs="Times New Roman"/>
          <w:szCs w:val="24"/>
        </w:rPr>
        <w:t>Ζάεφ</w:t>
      </w:r>
      <w:proofErr w:type="spellEnd"/>
      <w:r>
        <w:rPr>
          <w:rFonts w:eastAsia="Times New Roman" w:cs="Times New Roman"/>
          <w:szCs w:val="24"/>
        </w:rPr>
        <w:t xml:space="preserve">, η προσωπική συμφωνία κατά τον Σκοπιανό Πρόεδρο </w:t>
      </w:r>
      <w:proofErr w:type="spellStart"/>
      <w:r>
        <w:rPr>
          <w:rFonts w:eastAsia="Times New Roman" w:cs="Times New Roman"/>
          <w:szCs w:val="24"/>
        </w:rPr>
        <w:t>Ιβάνοφ</w:t>
      </w:r>
      <w:proofErr w:type="spellEnd"/>
      <w:r>
        <w:rPr>
          <w:rFonts w:eastAsia="Times New Roman" w:cs="Times New Roman"/>
          <w:szCs w:val="24"/>
        </w:rPr>
        <w:t>, έχει την υποστήριξη του κυβερνητικού εταίρου; Ο κ. Καμμένος γύρισ</w:t>
      </w:r>
      <w:r>
        <w:rPr>
          <w:rFonts w:eastAsia="Times New Roman" w:cs="Times New Roman"/>
          <w:szCs w:val="24"/>
        </w:rPr>
        <w:t xml:space="preserve">ε από το Μονακό -όλα τα ωραία έχουν κάποιο τέλος-, είναι εδώ. Έχει πάρει θέση; Ποια είναι αυτή; Διότι ή έχουμε εδώ συμφωνία, συναίνεση και των δύο κυβερνητικών εταίρων ως προς την τελική θέση της χώρας ή δεν έχουμε. Τι γίνεται ως προς αυτό; </w:t>
      </w:r>
    </w:p>
    <w:p w14:paraId="1DA3192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Σε κάθε περίπτ</w:t>
      </w:r>
      <w:r>
        <w:rPr>
          <w:rFonts w:eastAsia="Times New Roman" w:cs="Times New Roman"/>
          <w:szCs w:val="24"/>
        </w:rPr>
        <w:t>ωση, δηλώνουμε ότι η Νέα Δημοκρατία δεν στηρίζει τέτοια συμφωνία</w:t>
      </w:r>
      <w:r>
        <w:rPr>
          <w:rFonts w:eastAsia="Times New Roman" w:cs="Times New Roman"/>
          <w:szCs w:val="24"/>
        </w:rPr>
        <w:t>,</w:t>
      </w:r>
      <w:r>
        <w:rPr>
          <w:rFonts w:eastAsia="Times New Roman" w:cs="Times New Roman"/>
          <w:szCs w:val="24"/>
        </w:rPr>
        <w:t xml:space="preserve"> με συμφωνηθέντα σε δόσεις, με αδιανόητες παραχωρήσεις, απόλυτη εγκατάλειψη παγίων εθνικών θέσεων, με μοιραία προκαταβολή το «πράσινο φως» για την ένταξη των Σκοπίων σε Σκόπια και Ευρωπαϊκή Έ</w:t>
      </w:r>
      <w:r>
        <w:rPr>
          <w:rFonts w:eastAsia="Times New Roman" w:cs="Times New Roman"/>
          <w:szCs w:val="24"/>
        </w:rPr>
        <w:t>νωση, έναντι παντελώς αβέβαιων ανταλλαγμάτων. Θεωρούμε μια τέτοια συμφωνία καταφανώς εθνικά επιζήμια. Ευχαριστούμε, αλλά δεν θα πάρουμε.</w:t>
      </w:r>
    </w:p>
    <w:p w14:paraId="1DA3192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Και έρχομαι στη </w:t>
      </w:r>
      <w:r>
        <w:rPr>
          <w:rFonts w:eastAsia="Times New Roman" w:cs="Times New Roman"/>
          <w:szCs w:val="24"/>
        </w:rPr>
        <w:t>δ</w:t>
      </w:r>
      <w:r>
        <w:rPr>
          <w:rFonts w:eastAsia="Times New Roman" w:cs="Times New Roman"/>
          <w:szCs w:val="24"/>
        </w:rPr>
        <w:t>ικαιοσύνη. Στις 17 Ιανουαρίου του 2018, όντως είχαμε καταθέσει ερώτηση με τίτλο</w:t>
      </w:r>
      <w:r>
        <w:rPr>
          <w:rFonts w:eastAsia="Times New Roman" w:cs="Times New Roman"/>
          <w:szCs w:val="24"/>
        </w:rPr>
        <w:t>:</w:t>
      </w:r>
      <w:r>
        <w:rPr>
          <w:rFonts w:eastAsia="Times New Roman" w:cs="Times New Roman"/>
          <w:szCs w:val="24"/>
        </w:rPr>
        <w:t xml:space="preserve"> «Τρία χρόνια κυβερνητ</w:t>
      </w:r>
      <w:r>
        <w:rPr>
          <w:rFonts w:eastAsia="Times New Roman" w:cs="Times New Roman"/>
          <w:szCs w:val="24"/>
        </w:rPr>
        <w:t xml:space="preserve">ικών παρεμβάσεων και επιθέσεων στη </w:t>
      </w:r>
      <w:r>
        <w:rPr>
          <w:rFonts w:eastAsia="Times New Roman" w:cs="Times New Roman"/>
          <w:szCs w:val="24"/>
        </w:rPr>
        <w:t>δ</w:t>
      </w:r>
      <w:r>
        <w:rPr>
          <w:rFonts w:eastAsia="Times New Roman" w:cs="Times New Roman"/>
          <w:szCs w:val="24"/>
        </w:rPr>
        <w:t xml:space="preserve">ικαιοσύνη», που καταγγείλαμε -καταγράφοντας είκοσι δύο περιστατικά μέχρι τον Δεκέμβριο του 2017- τη συστηματική και οργανωμένη προσπάθεια της Κυβέρνησης, ώστε να καταστήσει τη </w:t>
      </w:r>
      <w:r>
        <w:rPr>
          <w:rFonts w:eastAsia="Times New Roman" w:cs="Times New Roman"/>
          <w:szCs w:val="24"/>
        </w:rPr>
        <w:t>δ</w:t>
      </w:r>
      <w:r>
        <w:rPr>
          <w:rFonts w:eastAsia="Times New Roman" w:cs="Times New Roman"/>
          <w:szCs w:val="24"/>
        </w:rPr>
        <w:t xml:space="preserve">ικαιοσύνη ελεγχόμενο εργαλείο των πολιτικών της επιδιώξεων, παραβιάζοντας την αρχή της διάκρισης των εξουσιών και τη λειτουργική ανεξαρτησία της </w:t>
      </w:r>
      <w:r>
        <w:rPr>
          <w:rFonts w:eastAsia="Times New Roman" w:cs="Times New Roman"/>
          <w:szCs w:val="24"/>
        </w:rPr>
        <w:t>δ</w:t>
      </w:r>
      <w:r>
        <w:rPr>
          <w:rFonts w:eastAsia="Times New Roman" w:cs="Times New Roman"/>
          <w:szCs w:val="24"/>
        </w:rPr>
        <w:t>ικαιοσύνης, που αποτελούν βασικό πυλώνα του κράτους δικαίου.</w:t>
      </w:r>
    </w:p>
    <w:p w14:paraId="1DA3192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Μερικούς μήνες μετά πήραμε την απάντηση από τον κ</w:t>
      </w:r>
      <w:r>
        <w:rPr>
          <w:rFonts w:eastAsia="Times New Roman" w:cs="Times New Roman"/>
          <w:szCs w:val="24"/>
        </w:rPr>
        <w:t>. Κοντονή, με ύφος επιθετικό, όπως συνήθως, αλλά και σε κάποιες περιπτώσεις ανάρμοστο. Κατ’ αρχήν δηλώνει -επικαλούμαι κάποια σημεία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στοιχεία αυτής της απάντησης- ότι επιφυλάσσεται ως προς το κατά πόσον τα διαλαμβανόμενα συνιστούν φύση γεγονότος, μετά επ</w:t>
      </w:r>
      <w:r>
        <w:rPr>
          <w:rFonts w:eastAsia="Times New Roman" w:cs="Times New Roman"/>
          <w:szCs w:val="24"/>
        </w:rPr>
        <w:t xml:space="preserve">ιφυλάσσεται ως προς το κατά πόσον τα </w:t>
      </w:r>
      <w:r>
        <w:rPr>
          <w:rFonts w:eastAsia="Times New Roman" w:cs="Times New Roman"/>
          <w:szCs w:val="24"/>
        </w:rPr>
        <w:lastRenderedPageBreak/>
        <w:t xml:space="preserve">εξιστορούμενα είναι ακριβή και μετά κάνει λόγο για αφηγηματικές προσπάθειες των συναδέλφων ή των δι’ αυτών </w:t>
      </w:r>
      <w:proofErr w:type="spellStart"/>
      <w:r>
        <w:rPr>
          <w:rFonts w:eastAsia="Times New Roman" w:cs="Times New Roman"/>
          <w:szCs w:val="24"/>
        </w:rPr>
        <w:t>εκπροσωπουμένων</w:t>
      </w:r>
      <w:proofErr w:type="spellEnd"/>
      <w:r>
        <w:rPr>
          <w:rFonts w:eastAsia="Times New Roman" w:cs="Times New Roman"/>
          <w:szCs w:val="24"/>
        </w:rPr>
        <w:t xml:space="preserve"> που δεν ταυτίζονται με τον λαό. Αυτό μο</w:t>
      </w:r>
      <w:r>
        <w:rPr>
          <w:rFonts w:eastAsia="Times New Roman" w:cs="Times New Roman"/>
          <w:szCs w:val="24"/>
        </w:rPr>
        <w:t>ύ</w:t>
      </w:r>
      <w:r>
        <w:rPr>
          <w:rFonts w:eastAsia="Times New Roman" w:cs="Times New Roman"/>
          <w:szCs w:val="24"/>
        </w:rPr>
        <w:t xml:space="preserve"> θυμίζει επικίνδυνα τις απειλές για λαϊκά δικαστήρια στο</w:t>
      </w:r>
      <w:r>
        <w:rPr>
          <w:rFonts w:eastAsia="Times New Roman" w:cs="Times New Roman"/>
          <w:szCs w:val="24"/>
        </w:rPr>
        <w:t xml:space="preserve">ν άρτι </w:t>
      </w:r>
      <w:proofErr w:type="spellStart"/>
      <w:r>
        <w:rPr>
          <w:rFonts w:eastAsia="Times New Roman" w:cs="Times New Roman"/>
          <w:szCs w:val="24"/>
        </w:rPr>
        <w:t>παραιτηθέντα</w:t>
      </w:r>
      <w:proofErr w:type="spellEnd"/>
      <w:r>
        <w:rPr>
          <w:rFonts w:eastAsia="Times New Roman" w:cs="Times New Roman"/>
          <w:szCs w:val="24"/>
        </w:rPr>
        <w:t xml:space="preserve"> Πρόεδρο του Συμβουλίου της Επικρατείας. Ο λαός εν </w:t>
      </w:r>
      <w:proofErr w:type="spellStart"/>
      <w:r>
        <w:rPr>
          <w:rFonts w:eastAsia="Times New Roman" w:cs="Times New Roman"/>
          <w:szCs w:val="24"/>
        </w:rPr>
        <w:t>ονόματι</w:t>
      </w:r>
      <w:proofErr w:type="spellEnd"/>
      <w:r>
        <w:rPr>
          <w:rFonts w:eastAsia="Times New Roman" w:cs="Times New Roman"/>
          <w:szCs w:val="24"/>
        </w:rPr>
        <w:t xml:space="preserve"> του οποίου οι μοναδικοί αρμόδιοι για να τον ερμηνεύουν είναι φυσικά αυτή η </w:t>
      </w:r>
      <w:r>
        <w:rPr>
          <w:rFonts w:eastAsia="Times New Roman" w:cs="Times New Roman"/>
          <w:szCs w:val="24"/>
        </w:rPr>
        <w:t>κ</w:t>
      </w:r>
      <w:r>
        <w:rPr>
          <w:rFonts w:eastAsia="Times New Roman" w:cs="Times New Roman"/>
          <w:szCs w:val="24"/>
        </w:rPr>
        <w:t>υβέρνηση και κανείς άλλος!</w:t>
      </w:r>
    </w:p>
    <w:p w14:paraId="1DA3192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Κοιτάξτε, εδώ λίγο-πολύ ο Υπουργός αμφισβητεί τα γεγονότα. Αν η πραγματικότ</w:t>
      </w:r>
      <w:r>
        <w:rPr>
          <w:rFonts w:eastAsia="Times New Roman" w:cs="Times New Roman"/>
          <w:szCs w:val="24"/>
        </w:rPr>
        <w:t xml:space="preserve">ητα δεν συμφωνεί μαζί μας, τόσο το χειρότερο για την πραγματικότητα! Και εγώ ερωτώ: Δεν έχουν συμβεί όλα αυτά; Είναι κρίσεις και θεωρίες; Αποτελούν κριτική, ας πούμε, στη </w:t>
      </w:r>
      <w:r>
        <w:rPr>
          <w:rFonts w:eastAsia="Times New Roman" w:cs="Times New Roman"/>
          <w:szCs w:val="24"/>
        </w:rPr>
        <w:t>δ</w:t>
      </w:r>
      <w:r>
        <w:rPr>
          <w:rFonts w:eastAsia="Times New Roman" w:cs="Times New Roman"/>
          <w:szCs w:val="24"/>
        </w:rPr>
        <w:t xml:space="preserve">ικαιοσύνη οι χυδαιότητες </w:t>
      </w:r>
      <w:proofErr w:type="spellStart"/>
      <w:r>
        <w:rPr>
          <w:rFonts w:eastAsia="Times New Roman" w:cs="Times New Roman"/>
          <w:szCs w:val="24"/>
        </w:rPr>
        <w:t>Πολάκη</w:t>
      </w:r>
      <w:proofErr w:type="spellEnd"/>
      <w:r>
        <w:rPr>
          <w:rFonts w:eastAsia="Times New Roman" w:cs="Times New Roman"/>
          <w:szCs w:val="24"/>
        </w:rPr>
        <w:t xml:space="preserve">, όταν κάνει λόγο για πόλεμο με τη </w:t>
      </w:r>
      <w:r>
        <w:rPr>
          <w:rFonts w:eastAsia="Times New Roman" w:cs="Times New Roman"/>
          <w:szCs w:val="24"/>
        </w:rPr>
        <w:t>δ</w:t>
      </w:r>
      <w:r>
        <w:rPr>
          <w:rFonts w:eastAsia="Times New Roman" w:cs="Times New Roman"/>
          <w:szCs w:val="24"/>
        </w:rPr>
        <w:t>ικαιοσύνη; Αποτελ</w:t>
      </w:r>
      <w:r>
        <w:rPr>
          <w:rFonts w:eastAsia="Times New Roman" w:cs="Times New Roman"/>
          <w:szCs w:val="24"/>
        </w:rPr>
        <w:t xml:space="preserve">εί δηλαδή νομική ερμηνεία ή πραγματική ερμηνεία κάποιας απόφασης η έκφραση ότι «έχουμε πόλεμο»; Δεν συνέβησαν οι πρωτοφανείς δικονομικές, διαδικαστικές και αντισυνταγματικές νομικές ακροβασίες στην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η οποία στη συνείδηση του λαού -που τό</w:t>
      </w:r>
      <w:r>
        <w:rPr>
          <w:rFonts w:eastAsia="Times New Roman" w:cs="Times New Roman"/>
          <w:szCs w:val="24"/>
        </w:rPr>
        <w:t>σο αβίαστα επικαλείστε- έχει ήδη καταγραφεί ως σκευωρία σπίλωσης πολιτικών αντιπάλων; Προφανώς και έχουν συμβεί.</w:t>
      </w:r>
    </w:p>
    <w:p w14:paraId="1DA3193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Στο πρόσφατο παρελθόν ο ίδιος ο Πρωθυπουργός έκανε λόγο για θεσμικό εμπόδιο, όταν μια δικαστική απόφαση εμπόδισε πολιτικές επιδιώξεις της Κυβέρ</w:t>
      </w:r>
      <w:r>
        <w:rPr>
          <w:rFonts w:eastAsia="Times New Roman" w:cs="Times New Roman"/>
          <w:szCs w:val="24"/>
        </w:rPr>
        <w:t>νησης.</w:t>
      </w:r>
    </w:p>
    <w:p w14:paraId="1DA3193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Ο Υπουργός Εθνικής Άμυνας έκρινε σκόπιμο να νουθετήσει τηλεφωνικά ισοβίτη στη φυλακή και ο έλεγχος που του ασκήσαμε δεν είχε να κάνει με αυτά που του είπε, αν ήταν σωστά ή όχι, αλλά με αυτή καθαυτή την εμπλοκή του σε εκκρεμή ποινική υπόθεση, κατά τρ</w:t>
      </w:r>
      <w:r>
        <w:rPr>
          <w:rFonts w:eastAsia="Times New Roman" w:cs="Times New Roman"/>
          <w:szCs w:val="24"/>
        </w:rPr>
        <w:t xml:space="preserve">όπο προφανώς </w:t>
      </w:r>
      <w:proofErr w:type="spellStart"/>
      <w:r>
        <w:rPr>
          <w:rFonts w:eastAsia="Times New Roman" w:cs="Times New Roman"/>
          <w:szCs w:val="24"/>
        </w:rPr>
        <w:t>αντιθεσμικό</w:t>
      </w:r>
      <w:proofErr w:type="spellEnd"/>
      <w:r>
        <w:rPr>
          <w:rFonts w:eastAsia="Times New Roman" w:cs="Times New Roman"/>
          <w:szCs w:val="24"/>
        </w:rPr>
        <w:t xml:space="preserve">. Εκεί ήταν ο έλεγχός μας και εκεί επικεντρώθηκε. </w:t>
      </w:r>
    </w:p>
    <w:p w14:paraId="1DA3193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Βουλευτής κυβερνητικής πλειοψηφίας έχει δηλώσει ευθαρσώς κατά τις εργασίες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του Κοινοβουλίου ότι «ο νόμος είναι αυτό που θέλει η πλειοψηφία». Λοιπόν, αυτή η προ</w:t>
      </w:r>
      <w:r>
        <w:rPr>
          <w:rFonts w:eastAsia="Times New Roman" w:cs="Times New Roman"/>
          <w:szCs w:val="24"/>
        </w:rPr>
        <w:t>σέγγιση δεν είναι τυχαία, ούτε συνταγματική. Είτε επειδή κάποιοι ιδεοληπτικοί που αποστρέφονται την αστική δημοκρατία αποστρέφονται και το βασικό συστατικό αυτής στοιχείο, που είναι το κράτος δικαίου, είτε επειδή κάποιοι κυνικοί εξουσιομανείς θεωρούν ότι 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ικαιοσύνη ως σύστημα πρέπει να καθυποτάσσεται και να εξυπηρετεί πολιτικές επιδιώξεις αυτής ακριβώς της εξουσίας, αντί να είναι «η εξουσία που αναχαιτίζει εξουσία», κατά τον </w:t>
      </w:r>
      <w:proofErr w:type="spellStart"/>
      <w:r>
        <w:rPr>
          <w:rFonts w:eastAsia="Times New Roman" w:cs="Times New Roman"/>
          <w:szCs w:val="24"/>
        </w:rPr>
        <w:t>Μοντεσκιέ</w:t>
      </w:r>
      <w:proofErr w:type="spellEnd"/>
      <w:r>
        <w:rPr>
          <w:rFonts w:eastAsia="Times New Roman" w:cs="Times New Roman"/>
          <w:szCs w:val="24"/>
        </w:rPr>
        <w:t>, κοινή συνισταμένη αυτών των συμπεριφορών είναι η οργανωμένη προσπάθεια</w:t>
      </w:r>
      <w:r>
        <w:rPr>
          <w:rFonts w:eastAsia="Times New Roman" w:cs="Times New Roman"/>
          <w:szCs w:val="24"/>
        </w:rPr>
        <w:t xml:space="preserve"> χειραγώγησης της </w:t>
      </w:r>
      <w:r>
        <w:rPr>
          <w:rFonts w:eastAsia="Times New Roman" w:cs="Times New Roman"/>
          <w:szCs w:val="24"/>
        </w:rPr>
        <w:t>δ</w:t>
      </w:r>
      <w:r>
        <w:rPr>
          <w:rFonts w:eastAsia="Times New Roman" w:cs="Times New Roman"/>
          <w:szCs w:val="24"/>
        </w:rPr>
        <w:t>ικαιοσύνης. Και σε αυτή μας την άποψη συντασσόμαστε -δεν ταυτιζόμαστε, αλλά συντασσόμαστε- με την Ένωση Δικαστών και Εισαγγελέων</w:t>
      </w:r>
      <w:r>
        <w:rPr>
          <w:rFonts w:eastAsia="Times New Roman" w:cs="Times New Roman"/>
          <w:szCs w:val="24"/>
        </w:rPr>
        <w:t>,</w:t>
      </w:r>
      <w:r>
        <w:rPr>
          <w:rFonts w:eastAsia="Times New Roman" w:cs="Times New Roman"/>
          <w:szCs w:val="24"/>
        </w:rPr>
        <w:t xml:space="preserve"> που σε πάρα πολλά -ανησυχητικά πολλά- ψηφίσματά της έχουν κάνει λόγο</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και για συστηματική προ</w:t>
      </w:r>
      <w:r>
        <w:rPr>
          <w:rFonts w:eastAsia="Times New Roman" w:cs="Times New Roman"/>
          <w:szCs w:val="24"/>
        </w:rPr>
        <w:t xml:space="preserve">σπάθεια πλήρους υποταγής της </w:t>
      </w:r>
      <w:r>
        <w:rPr>
          <w:rFonts w:eastAsia="Times New Roman" w:cs="Times New Roman"/>
          <w:szCs w:val="24"/>
        </w:rPr>
        <w:t>δ</w:t>
      </w:r>
      <w:r>
        <w:rPr>
          <w:rFonts w:eastAsia="Times New Roman" w:cs="Times New Roman"/>
          <w:szCs w:val="24"/>
        </w:rPr>
        <w:t xml:space="preserve">ικαιοσύνης, </w:t>
      </w:r>
      <w:r>
        <w:rPr>
          <w:rFonts w:eastAsia="Times New Roman" w:cs="Times New Roman"/>
          <w:szCs w:val="24"/>
        </w:rPr>
        <w:lastRenderedPageBreak/>
        <w:t>με σκοπό να πληγεί το κύρος τους, χωρίς να έχουν κανέναν σκοπό ή πρόθεση να αποτελέσουν, όπως κατηγορήθηκαν γι’ αυτό, παράρτημα του Γραφείου Τύπου της Νέας Δημοκρατίας. Το ακούσαμε και αυτό!</w:t>
      </w:r>
    </w:p>
    <w:p w14:paraId="1DA31933" w14:textId="77777777" w:rsidR="00984254" w:rsidRDefault="009E5B07">
      <w:pPr>
        <w:spacing w:line="600" w:lineRule="auto"/>
        <w:ind w:firstLine="709"/>
        <w:jc w:val="both"/>
        <w:rPr>
          <w:rFonts w:eastAsia="Times New Roman"/>
          <w:szCs w:val="24"/>
        </w:rPr>
      </w:pPr>
      <w:r>
        <w:rPr>
          <w:rFonts w:eastAsia="Times New Roman" w:cs="Times New Roman"/>
          <w:szCs w:val="24"/>
        </w:rPr>
        <w:t>Επομένως -και εδώ είναι</w:t>
      </w:r>
      <w:r>
        <w:rPr>
          <w:rFonts w:eastAsia="Times New Roman" w:cs="Times New Roman"/>
          <w:szCs w:val="24"/>
        </w:rPr>
        <w:t xml:space="preserve"> το κρίμα και το έχω πει- όλη αυτή η συζήτηση, όλες αυτές οι προσπάθειες χειραγώγησης αποπροσανατολίζουν τη συζήτηση για τη </w:t>
      </w:r>
      <w:r>
        <w:rPr>
          <w:rFonts w:eastAsia="Times New Roman" w:cs="Times New Roman"/>
          <w:szCs w:val="24"/>
        </w:rPr>
        <w:t>δ</w:t>
      </w:r>
      <w:r>
        <w:rPr>
          <w:rFonts w:eastAsia="Times New Roman" w:cs="Times New Roman"/>
          <w:szCs w:val="24"/>
        </w:rPr>
        <w:t>ικαιοσύνη από το βασικό της ζητούμενο, που δεν είναι άλλο από τις βασικές μεταρρυθμίσεις που πρέπει να γίνουν στο σύστημα.</w:t>
      </w:r>
      <w:r>
        <w:rPr>
          <w:rFonts w:eastAsia="Times New Roman" w:cs="Times New Roman"/>
          <w:szCs w:val="24"/>
        </w:rPr>
        <w:t xml:space="preserve"> </w:t>
      </w:r>
      <w:r>
        <w:rPr>
          <w:rFonts w:eastAsia="Times New Roman"/>
          <w:szCs w:val="24"/>
        </w:rPr>
        <w:t xml:space="preserve">Κι αυτό </w:t>
      </w:r>
      <w:r>
        <w:rPr>
          <w:rFonts w:eastAsia="Times New Roman"/>
          <w:szCs w:val="24"/>
        </w:rPr>
        <w:t xml:space="preserve">είναι πραγματικά κρίμα. </w:t>
      </w:r>
    </w:p>
    <w:p w14:paraId="1DA31934" w14:textId="77777777" w:rsidR="00984254" w:rsidRDefault="009E5B07">
      <w:pPr>
        <w:spacing w:line="600" w:lineRule="auto"/>
        <w:ind w:firstLine="720"/>
        <w:jc w:val="both"/>
        <w:rPr>
          <w:rFonts w:eastAsia="Times New Roman"/>
          <w:szCs w:val="24"/>
        </w:rPr>
      </w:pPr>
      <w:r>
        <w:rPr>
          <w:rFonts w:eastAsia="Times New Roman"/>
          <w:szCs w:val="24"/>
        </w:rPr>
        <w:t>Τελειώνω, κυρία Πρόεδρε</w:t>
      </w:r>
      <w:r>
        <w:rPr>
          <w:rFonts w:eastAsia="Times New Roman"/>
          <w:szCs w:val="24"/>
        </w:rPr>
        <w:t>,</w:t>
      </w:r>
      <w:r>
        <w:rPr>
          <w:rFonts w:eastAsia="Times New Roman"/>
          <w:szCs w:val="24"/>
        </w:rPr>
        <w:t xml:space="preserve"> κι ευχαριστώ για την ανοχή. </w:t>
      </w:r>
    </w:p>
    <w:p w14:paraId="1DA31935" w14:textId="77777777" w:rsidR="00984254" w:rsidRDefault="009E5B07">
      <w:pPr>
        <w:spacing w:line="600" w:lineRule="auto"/>
        <w:ind w:firstLine="720"/>
        <w:jc w:val="both"/>
        <w:rPr>
          <w:rFonts w:eastAsia="Times New Roman"/>
          <w:szCs w:val="24"/>
        </w:rPr>
      </w:pPr>
      <w:r>
        <w:rPr>
          <w:rFonts w:eastAsia="Times New Roman"/>
          <w:szCs w:val="24"/>
        </w:rPr>
        <w:t>Μια που μιλάω για μεταρρυθμίσεις</w:t>
      </w:r>
      <w:r w:rsidRPr="002433C8">
        <w:rPr>
          <w:rFonts w:eastAsia="Times New Roman"/>
          <w:szCs w:val="24"/>
        </w:rPr>
        <w:t>,</w:t>
      </w:r>
      <w:r>
        <w:rPr>
          <w:rFonts w:eastAsia="Times New Roman"/>
          <w:szCs w:val="24"/>
        </w:rPr>
        <w:t xml:space="preserve"> θα κάνω χρήση του </w:t>
      </w:r>
      <w:r>
        <w:rPr>
          <w:rFonts w:eastAsia="Times New Roman"/>
          <w:szCs w:val="24"/>
          <w:lang w:val="en-US"/>
        </w:rPr>
        <w:t>E</w:t>
      </w:r>
      <w:r w:rsidRPr="0045239F">
        <w:rPr>
          <w:rFonts w:eastAsia="Times New Roman"/>
          <w:szCs w:val="24"/>
        </w:rPr>
        <w:t>.</w:t>
      </w:r>
      <w:r>
        <w:rPr>
          <w:rFonts w:eastAsia="Times New Roman"/>
          <w:szCs w:val="24"/>
        </w:rPr>
        <w:t xml:space="preserve"> </w:t>
      </w:r>
      <w:r>
        <w:rPr>
          <w:rFonts w:eastAsia="Times New Roman"/>
          <w:szCs w:val="24"/>
          <w:lang w:val="en-US"/>
        </w:rPr>
        <w:t>U</w:t>
      </w:r>
      <w:r w:rsidRPr="0045239F">
        <w:rPr>
          <w:rFonts w:eastAsia="Times New Roman"/>
          <w:szCs w:val="24"/>
        </w:rPr>
        <w:t>.</w:t>
      </w:r>
      <w:r>
        <w:rPr>
          <w:rFonts w:eastAsia="Times New Roman"/>
          <w:szCs w:val="24"/>
        </w:rPr>
        <w:t xml:space="preserve"> </w:t>
      </w:r>
      <w:r>
        <w:rPr>
          <w:rFonts w:eastAsia="Times New Roman"/>
          <w:szCs w:val="24"/>
          <w:lang w:val="en-US"/>
        </w:rPr>
        <w:t>Justice</w:t>
      </w:r>
      <w:r w:rsidRPr="0045239F">
        <w:rPr>
          <w:rFonts w:eastAsia="Times New Roman"/>
          <w:szCs w:val="24"/>
        </w:rPr>
        <w:t xml:space="preserve"> </w:t>
      </w:r>
      <w:r>
        <w:rPr>
          <w:rFonts w:eastAsia="Times New Roman"/>
          <w:szCs w:val="24"/>
          <w:lang w:val="en-US"/>
        </w:rPr>
        <w:t>scoreboard</w:t>
      </w:r>
      <w:r w:rsidRPr="0045239F">
        <w:rPr>
          <w:rFonts w:eastAsia="Times New Roman"/>
          <w:szCs w:val="24"/>
        </w:rPr>
        <w:t xml:space="preserve"> </w:t>
      </w:r>
      <w:r>
        <w:rPr>
          <w:rFonts w:eastAsia="Times New Roman"/>
          <w:szCs w:val="24"/>
        </w:rPr>
        <w:t>για το 2018. Είναι ένα σύστημα καταγραφής των επιδόσεων στη δικαιοσύνη για κάθε χώρα - μέλος της Ευρωπαϊκής Ένωσης, ένας συγκριτικός πίνακας αποτελεσμάτων στις χώρες - μέλη της Ευρωπαϊκής Ένωσης για το 2018, που καταγράφει συνολικές επιδόσεις των κυβερνήσε</w:t>
      </w:r>
      <w:r>
        <w:rPr>
          <w:rFonts w:eastAsia="Times New Roman"/>
          <w:szCs w:val="24"/>
        </w:rPr>
        <w:t xml:space="preserve">ων. Είναι απογοητευτικά τα αποτελέσματα, κύριε Υπουργέ. </w:t>
      </w:r>
    </w:p>
    <w:p w14:paraId="1DA31936" w14:textId="77777777" w:rsidR="00984254" w:rsidRDefault="009E5B07">
      <w:pPr>
        <w:spacing w:line="600" w:lineRule="auto"/>
        <w:ind w:firstLine="720"/>
        <w:jc w:val="both"/>
        <w:rPr>
          <w:rFonts w:eastAsia="Times New Roman"/>
          <w:szCs w:val="24"/>
        </w:rPr>
      </w:pPr>
      <w:r>
        <w:rPr>
          <w:rFonts w:eastAsia="Times New Roman"/>
          <w:szCs w:val="24"/>
        </w:rPr>
        <w:lastRenderedPageBreak/>
        <w:t>Σε ένα γράφημα με τίτλο</w:t>
      </w:r>
      <w:r>
        <w:rPr>
          <w:rFonts w:eastAsia="Times New Roman"/>
          <w:szCs w:val="24"/>
        </w:rPr>
        <w:t>:</w:t>
      </w:r>
      <w:r>
        <w:rPr>
          <w:rFonts w:eastAsia="Times New Roman"/>
          <w:szCs w:val="24"/>
        </w:rPr>
        <w:t xml:space="preserve"> «Χρόνος που απαιτείται για την επίλυση διαφορών σε αστικές και εμπορικές υποθέσεις» παρατίθεται ότι το 2014 χρειάζονταν λίγο περισσότερες από </w:t>
      </w:r>
      <w:r>
        <w:rPr>
          <w:rFonts w:eastAsia="Times New Roman"/>
          <w:szCs w:val="24"/>
        </w:rPr>
        <w:t>τριακόσιες</w:t>
      </w:r>
      <w:r>
        <w:rPr>
          <w:rFonts w:eastAsia="Times New Roman"/>
          <w:szCs w:val="24"/>
        </w:rPr>
        <w:t xml:space="preserve"> ημέρες για την επίλυσ</w:t>
      </w:r>
      <w:r>
        <w:rPr>
          <w:rFonts w:eastAsia="Times New Roman"/>
          <w:szCs w:val="24"/>
        </w:rPr>
        <w:t xml:space="preserve">η, ενώ το 2016 χρειάζονταν υπερδιπλάσιες μέρες, πολύ περισσότερες από εξακόσιες. </w:t>
      </w:r>
    </w:p>
    <w:p w14:paraId="1DA31937" w14:textId="77777777" w:rsidR="00984254" w:rsidRDefault="009E5B07">
      <w:pPr>
        <w:spacing w:line="600" w:lineRule="auto"/>
        <w:ind w:firstLine="720"/>
        <w:jc w:val="both"/>
        <w:rPr>
          <w:rFonts w:eastAsia="Times New Roman"/>
          <w:szCs w:val="24"/>
        </w:rPr>
      </w:pPr>
      <w:r>
        <w:rPr>
          <w:rFonts w:eastAsia="Times New Roman"/>
          <w:szCs w:val="24"/>
        </w:rPr>
        <w:t>Σε άλλο γράφημα που τιτλοφορείται</w:t>
      </w:r>
      <w:r>
        <w:rPr>
          <w:rFonts w:eastAsia="Times New Roman"/>
          <w:szCs w:val="24"/>
        </w:rPr>
        <w:t>:</w:t>
      </w:r>
      <w:r>
        <w:rPr>
          <w:rFonts w:eastAsia="Times New Roman"/>
          <w:szCs w:val="24"/>
        </w:rPr>
        <w:t xml:space="preserve"> «Χρόνος που απαιτείται για την επίλυση διοικητικών υποθέσεων» αποτυπώνεται ότι το 2015 χρειαζόταν κάτι λιγότερο από χίλιες μέρες, ενώ το 20</w:t>
      </w:r>
      <w:r>
        <w:rPr>
          <w:rFonts w:eastAsia="Times New Roman"/>
          <w:szCs w:val="24"/>
        </w:rPr>
        <w:t xml:space="preserve">16 χρειαζόταν κάτι περισσότερο από χίλιες μέρες, επομένως ήταν κατά τι χειρότερο. </w:t>
      </w:r>
    </w:p>
    <w:p w14:paraId="1DA31938" w14:textId="77777777" w:rsidR="00984254" w:rsidRDefault="009E5B07">
      <w:pPr>
        <w:spacing w:line="600" w:lineRule="auto"/>
        <w:ind w:firstLine="720"/>
        <w:jc w:val="both"/>
        <w:rPr>
          <w:rFonts w:eastAsia="Times New Roman"/>
          <w:szCs w:val="24"/>
        </w:rPr>
      </w:pPr>
      <w:r>
        <w:rPr>
          <w:rFonts w:eastAsia="Times New Roman"/>
          <w:szCs w:val="24"/>
        </w:rPr>
        <w:t>Σε άλλο γράφημα με τίτλο</w:t>
      </w:r>
      <w:r>
        <w:rPr>
          <w:rFonts w:eastAsia="Times New Roman"/>
          <w:szCs w:val="24"/>
        </w:rPr>
        <w:t>:</w:t>
      </w:r>
      <w:r>
        <w:rPr>
          <w:rFonts w:eastAsia="Times New Roman"/>
          <w:szCs w:val="24"/>
        </w:rPr>
        <w:t xml:space="preserve"> «Αριθμός εκκρεμών διοικητικών υποθέσεων», κατά το </w:t>
      </w:r>
      <w:r>
        <w:rPr>
          <w:rFonts w:eastAsia="Times New Roman"/>
          <w:szCs w:val="24"/>
          <w:lang w:val="en-US"/>
        </w:rPr>
        <w:t>E</w:t>
      </w:r>
      <w:r w:rsidRPr="00385EC1">
        <w:rPr>
          <w:rFonts w:eastAsia="Times New Roman"/>
          <w:szCs w:val="24"/>
        </w:rPr>
        <w:t>.</w:t>
      </w:r>
      <w:r>
        <w:rPr>
          <w:rFonts w:eastAsia="Times New Roman"/>
          <w:szCs w:val="24"/>
        </w:rPr>
        <w:t xml:space="preserve"> </w:t>
      </w:r>
      <w:r>
        <w:rPr>
          <w:rFonts w:eastAsia="Times New Roman"/>
          <w:szCs w:val="24"/>
          <w:lang w:val="en-US"/>
        </w:rPr>
        <w:t>U</w:t>
      </w:r>
      <w:r>
        <w:rPr>
          <w:rFonts w:eastAsia="Times New Roman"/>
          <w:szCs w:val="24"/>
        </w:rPr>
        <w:t>.</w:t>
      </w:r>
      <w:r w:rsidRPr="00385EC1">
        <w:rPr>
          <w:rFonts w:eastAsia="Times New Roman"/>
          <w:szCs w:val="24"/>
        </w:rPr>
        <w:t xml:space="preserve"> </w:t>
      </w:r>
      <w:r>
        <w:rPr>
          <w:rFonts w:eastAsia="Times New Roman"/>
          <w:szCs w:val="24"/>
          <w:lang w:val="en-US"/>
        </w:rPr>
        <w:t>s</w:t>
      </w:r>
      <w:r>
        <w:rPr>
          <w:rFonts w:eastAsia="Times New Roman"/>
          <w:szCs w:val="24"/>
          <w:lang w:val="en-US"/>
        </w:rPr>
        <w:t>coreboard</w:t>
      </w:r>
      <w:r>
        <w:rPr>
          <w:rFonts w:eastAsia="Times New Roman"/>
          <w:szCs w:val="24"/>
        </w:rPr>
        <w:t xml:space="preserve"> στη </w:t>
      </w:r>
      <w:r>
        <w:rPr>
          <w:rFonts w:eastAsia="Times New Roman"/>
          <w:szCs w:val="24"/>
        </w:rPr>
        <w:t>δ</w:t>
      </w:r>
      <w:r>
        <w:rPr>
          <w:rFonts w:eastAsia="Times New Roman"/>
          <w:szCs w:val="24"/>
        </w:rPr>
        <w:t>ικαιοσύνη, πίνακας δηλαδή αποτελεσμάτων, πρώτη είναι η Ελλάδα</w:t>
      </w:r>
      <w:r w:rsidRPr="0046163E">
        <w:rPr>
          <w:rFonts w:eastAsia="Times New Roman"/>
          <w:szCs w:val="24"/>
        </w:rPr>
        <w:t>,</w:t>
      </w:r>
      <w:r>
        <w:rPr>
          <w:rFonts w:eastAsia="Times New Roman"/>
          <w:szCs w:val="24"/>
        </w:rPr>
        <w:t xml:space="preserve"> με τεράστια διαφορά από τη δεύτερη χώρα</w:t>
      </w:r>
      <w:r w:rsidRPr="0046163E">
        <w:rPr>
          <w:rFonts w:eastAsia="Times New Roman"/>
          <w:szCs w:val="24"/>
        </w:rPr>
        <w:t>,</w:t>
      </w:r>
      <w:r>
        <w:rPr>
          <w:rFonts w:eastAsia="Times New Roman"/>
          <w:szCs w:val="24"/>
        </w:rPr>
        <w:t xml:space="preserve"> σε εκκρεμείς διοικητικές υποθέσεις. </w:t>
      </w:r>
    </w:p>
    <w:p w14:paraId="1DA31939" w14:textId="77777777" w:rsidR="00984254" w:rsidRDefault="009E5B07">
      <w:pPr>
        <w:spacing w:line="600" w:lineRule="auto"/>
        <w:ind w:firstLine="720"/>
        <w:jc w:val="both"/>
        <w:rPr>
          <w:rFonts w:eastAsia="Times New Roman"/>
          <w:color w:val="000000" w:themeColor="text1"/>
          <w:szCs w:val="24"/>
        </w:rPr>
      </w:pPr>
      <w:r w:rsidRPr="001E2EAF">
        <w:rPr>
          <w:rFonts w:eastAsia="Times New Roman"/>
          <w:color w:val="000000" w:themeColor="text1"/>
          <w:szCs w:val="24"/>
        </w:rPr>
        <w:t xml:space="preserve">Άλλο ένα παράδειγμα γραφήματος θα αναφέρω, για να μην κουράζω. «Νομιμοποίηση εσόδων από παράνομες δραστηριότητες, μέση διάρκεια δικαστικών υποθέσεων». Εδώ η χώρα δεν έχει δώσει </w:t>
      </w:r>
      <w:r w:rsidRPr="001E2EAF">
        <w:rPr>
          <w:rFonts w:eastAsia="Times New Roman"/>
          <w:color w:val="000000" w:themeColor="text1"/>
          <w:szCs w:val="24"/>
        </w:rPr>
        <w:t>καν στοιχεία. Ο κ. Παπαγγελόπουλος, που τόσα μ</w:t>
      </w:r>
      <w:r w:rsidRPr="001E2EAF">
        <w:rPr>
          <w:rFonts w:eastAsia="Times New Roman"/>
          <w:color w:val="000000" w:themeColor="text1"/>
          <w:szCs w:val="24"/>
        </w:rPr>
        <w:t>ά</w:t>
      </w:r>
      <w:r w:rsidRPr="001E2EAF">
        <w:rPr>
          <w:rFonts w:eastAsia="Times New Roman"/>
          <w:color w:val="000000" w:themeColor="text1"/>
          <w:szCs w:val="24"/>
        </w:rPr>
        <w:t xml:space="preserve">ς λέει για τις προσπάθειες καταπολέμησης της διαφθοράς, δεν έκρινε σκόπιμο να παραθέσει εδώ στοιχεία. </w:t>
      </w:r>
    </w:p>
    <w:p w14:paraId="1DA3193A" w14:textId="77777777" w:rsidR="00984254" w:rsidRDefault="009E5B07">
      <w:pPr>
        <w:spacing w:line="600" w:lineRule="auto"/>
        <w:ind w:firstLine="720"/>
        <w:jc w:val="both"/>
        <w:rPr>
          <w:rFonts w:eastAsia="Times New Roman"/>
          <w:szCs w:val="24"/>
        </w:rPr>
      </w:pPr>
      <w:r w:rsidRPr="00385EC1">
        <w:rPr>
          <w:rFonts w:eastAsia="Times New Roman"/>
          <w:b/>
          <w:szCs w:val="24"/>
        </w:rPr>
        <w:lastRenderedPageBreak/>
        <w:t>ΠΡΟΕΔΡΕΥΟΥΣΑ (Αναστασία Χριστοδουλοπούλου):</w:t>
      </w:r>
      <w:r>
        <w:rPr>
          <w:rFonts w:eastAsia="Times New Roman"/>
          <w:szCs w:val="24"/>
        </w:rPr>
        <w:t xml:space="preserve"> Κύριε Παναγιωτόπουλε, παρακαλώ ολοκληρώστε.</w:t>
      </w:r>
    </w:p>
    <w:p w14:paraId="1DA3193B" w14:textId="77777777" w:rsidR="00984254" w:rsidRDefault="009E5B07">
      <w:pPr>
        <w:spacing w:line="600" w:lineRule="auto"/>
        <w:ind w:firstLine="720"/>
        <w:jc w:val="both"/>
        <w:rPr>
          <w:rFonts w:eastAsia="Times New Roman"/>
          <w:szCs w:val="24"/>
        </w:rPr>
      </w:pPr>
      <w:r>
        <w:rPr>
          <w:rFonts w:eastAsia="Times New Roman"/>
          <w:b/>
          <w:szCs w:val="24"/>
        </w:rPr>
        <w:t>ΝΙΚΟΛΑΟΣ ΠΑΝΑΓΙΩΤΟ</w:t>
      </w:r>
      <w:r>
        <w:rPr>
          <w:rFonts w:eastAsia="Times New Roman"/>
          <w:b/>
          <w:szCs w:val="24"/>
        </w:rPr>
        <w:t>ΠΟΥΛΟΣ:</w:t>
      </w:r>
      <w:r>
        <w:rPr>
          <w:rFonts w:eastAsia="Times New Roman"/>
          <w:szCs w:val="24"/>
        </w:rPr>
        <w:t xml:space="preserve"> Τελειώνω. Για μια ακόμα φορά σας ευχαριστώ, κυρία Πρόεδρε. Έτσι κι αλλιώς δεν θα ξαναμιλήσω. </w:t>
      </w:r>
    </w:p>
    <w:p w14:paraId="1DA3193C" w14:textId="77777777" w:rsidR="00984254" w:rsidRDefault="009E5B07">
      <w:pPr>
        <w:spacing w:line="600" w:lineRule="auto"/>
        <w:ind w:firstLine="720"/>
        <w:jc w:val="both"/>
        <w:rPr>
          <w:rFonts w:eastAsia="Times New Roman"/>
          <w:szCs w:val="24"/>
        </w:rPr>
      </w:pPr>
      <w:r>
        <w:rPr>
          <w:rFonts w:eastAsia="Times New Roman"/>
          <w:szCs w:val="24"/>
        </w:rPr>
        <w:t>Στο κλείσιμο του διαγγέλματός του</w:t>
      </w:r>
      <w:r>
        <w:rPr>
          <w:rFonts w:eastAsia="Times New Roman"/>
          <w:szCs w:val="24"/>
        </w:rPr>
        <w:t>,</w:t>
      </w:r>
      <w:r>
        <w:rPr>
          <w:rFonts w:eastAsia="Times New Roman"/>
          <w:szCs w:val="24"/>
        </w:rPr>
        <w:t xml:space="preserve"> με το οποίο ανακοίνωνε την παραίτησή του ο κ. Σακελλαρίου από το Συμβούλιο της Επικρατείας</w:t>
      </w:r>
      <w:r>
        <w:rPr>
          <w:rFonts w:eastAsia="Times New Roman"/>
          <w:szCs w:val="24"/>
        </w:rPr>
        <w:t>,</w:t>
      </w:r>
      <w:r>
        <w:rPr>
          <w:rFonts w:eastAsia="Times New Roman"/>
          <w:szCs w:val="24"/>
        </w:rPr>
        <w:t xml:space="preserve"> ξεστόμισε το περίφημο «υπάρχουν δικαστές στην Αθήνα», κατά παράφραση μιας άλλης σπουδαίας ρήσης, το «υπάρχουν δικαστές στο Βερολίνο» που εξέφρασε επί Φρειδερίκου του Μεγάλου της Πρωσίας ένας μυλωνάς στο </w:t>
      </w:r>
      <w:proofErr w:type="spellStart"/>
      <w:r>
        <w:rPr>
          <w:rFonts w:eastAsia="Times New Roman"/>
          <w:szCs w:val="24"/>
        </w:rPr>
        <w:t>Πότσνταμ</w:t>
      </w:r>
      <w:proofErr w:type="spellEnd"/>
      <w:r>
        <w:rPr>
          <w:rFonts w:eastAsia="Times New Roman"/>
          <w:szCs w:val="24"/>
        </w:rPr>
        <w:t>, εκεί που ήταν τα θερινά ανάκτορα, όταν δια</w:t>
      </w:r>
      <w:r>
        <w:rPr>
          <w:rFonts w:eastAsia="Times New Roman"/>
          <w:szCs w:val="24"/>
        </w:rPr>
        <w:t>μαρτυρήθηκε για την προσπάθεια του αυτοκράτορος τότε να διεκδικήσει τον μύλο του επειδή ενοχλούσε τη θερινή αναψυχή του ηγεμόνα. Και τι του είπε με το «υπάρχουν δικαστές στο Βερολίνο»; Ότι στη δικαιοσύνη απέναντι είμαστε όλοι ίσοι. Και θα προσφύγω εκεί, στ</w:t>
      </w:r>
      <w:r>
        <w:rPr>
          <w:rFonts w:eastAsia="Times New Roman"/>
          <w:szCs w:val="24"/>
        </w:rPr>
        <w:t xml:space="preserve">ην ανεξάρτητη αρχή της δικαιοσύνης, προκειμένου να διεκδικήσω το δίκαιό μου επί </w:t>
      </w:r>
      <w:proofErr w:type="spellStart"/>
      <w:r>
        <w:rPr>
          <w:rFonts w:eastAsia="Times New Roman"/>
          <w:szCs w:val="24"/>
        </w:rPr>
        <w:t>ίσοις</w:t>
      </w:r>
      <w:proofErr w:type="spellEnd"/>
      <w:r>
        <w:rPr>
          <w:rFonts w:eastAsia="Times New Roman"/>
          <w:szCs w:val="24"/>
        </w:rPr>
        <w:t xml:space="preserve"> </w:t>
      </w:r>
      <w:proofErr w:type="spellStart"/>
      <w:r>
        <w:rPr>
          <w:rFonts w:eastAsia="Times New Roman"/>
          <w:szCs w:val="24"/>
        </w:rPr>
        <w:t>όροις</w:t>
      </w:r>
      <w:proofErr w:type="spellEnd"/>
      <w:r>
        <w:rPr>
          <w:rFonts w:eastAsia="Times New Roman"/>
          <w:szCs w:val="24"/>
        </w:rPr>
        <w:t xml:space="preserve"> απέναντι και στον πιο ισχυρό μονάρχη. </w:t>
      </w:r>
    </w:p>
    <w:p w14:paraId="1DA3193D" w14:textId="77777777" w:rsidR="00984254" w:rsidRDefault="009E5B07">
      <w:pPr>
        <w:spacing w:line="600" w:lineRule="auto"/>
        <w:ind w:firstLine="720"/>
        <w:jc w:val="both"/>
        <w:rPr>
          <w:rFonts w:eastAsia="Times New Roman"/>
          <w:szCs w:val="24"/>
        </w:rPr>
      </w:pPr>
      <w:r>
        <w:rPr>
          <w:rFonts w:eastAsia="Times New Roman"/>
          <w:szCs w:val="24"/>
        </w:rPr>
        <w:t>Έχει και συνέχεια, κι εδώ είναι το ενδιαφέρον. Όταν τον άκουσε ο Φρειδερίκος</w:t>
      </w:r>
      <w:r>
        <w:rPr>
          <w:rFonts w:eastAsia="Times New Roman"/>
          <w:szCs w:val="24"/>
        </w:rPr>
        <w:t>,</w:t>
      </w:r>
      <w:r>
        <w:rPr>
          <w:rFonts w:eastAsia="Times New Roman"/>
          <w:szCs w:val="24"/>
        </w:rPr>
        <w:t xml:space="preserve"> δεν εξέφρασε δυσαρέσκεια με την αυθάδεια του τα</w:t>
      </w:r>
      <w:r>
        <w:rPr>
          <w:rFonts w:eastAsia="Times New Roman"/>
          <w:szCs w:val="24"/>
        </w:rPr>
        <w:t xml:space="preserve">πεινού υπηκόου </w:t>
      </w:r>
      <w:r>
        <w:rPr>
          <w:rFonts w:eastAsia="Times New Roman"/>
          <w:szCs w:val="24"/>
        </w:rPr>
        <w:lastRenderedPageBreak/>
        <w:t>αλλά εξέφρασε ικανοποίηση, γιατί κατάλαβε ότι ο λαός εκφράζει εμπιστοσύνη στη δικαιοσύνη στη χώρα του.</w:t>
      </w:r>
    </w:p>
    <w:p w14:paraId="1DA3193E" w14:textId="77777777" w:rsidR="00984254" w:rsidRDefault="009E5B07">
      <w:pPr>
        <w:spacing w:line="600" w:lineRule="auto"/>
        <w:ind w:firstLine="720"/>
        <w:jc w:val="both"/>
        <w:rPr>
          <w:rFonts w:eastAsia="Times New Roman"/>
          <w:szCs w:val="24"/>
        </w:rPr>
      </w:pPr>
      <w:r w:rsidRPr="00385EC1">
        <w:rPr>
          <w:rFonts w:eastAsia="Times New Roman"/>
          <w:b/>
          <w:szCs w:val="24"/>
        </w:rPr>
        <w:t>ΠΡΟΕΔΡΕΥΟΥΣΑ (Αναστασία Χριστοδουλοπούλου):</w:t>
      </w:r>
      <w:r>
        <w:rPr>
          <w:rFonts w:eastAsia="Times New Roman"/>
          <w:szCs w:val="24"/>
        </w:rPr>
        <w:t xml:space="preserve"> Εντάξει, κύριε Παναγιωτόπουλε.</w:t>
      </w:r>
    </w:p>
    <w:p w14:paraId="1DA3193F" w14:textId="77777777" w:rsidR="00984254" w:rsidRDefault="009E5B07">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Κάθε σύγκριση με τα δικά μας είναι θλ</w:t>
      </w:r>
      <w:r>
        <w:rPr>
          <w:rFonts w:eastAsia="Times New Roman"/>
          <w:szCs w:val="24"/>
        </w:rPr>
        <w:t xml:space="preserve">ιβερή την ώρα που ο δικός μας πολιτικός ηγήτωρ θεωρεί τη </w:t>
      </w:r>
      <w:r>
        <w:rPr>
          <w:rFonts w:eastAsia="Times New Roman"/>
          <w:szCs w:val="24"/>
        </w:rPr>
        <w:t>δ</w:t>
      </w:r>
      <w:r>
        <w:rPr>
          <w:rFonts w:eastAsia="Times New Roman"/>
          <w:szCs w:val="24"/>
        </w:rPr>
        <w:t>ικαιοσύνη θεσμικό εμπόδιο</w:t>
      </w:r>
      <w:r>
        <w:rPr>
          <w:rFonts w:eastAsia="Times New Roman"/>
          <w:szCs w:val="24"/>
        </w:rPr>
        <w:t>,</w:t>
      </w:r>
      <w:r>
        <w:rPr>
          <w:rFonts w:eastAsia="Times New Roman"/>
          <w:szCs w:val="24"/>
        </w:rPr>
        <w:t xml:space="preserve"> όταν αυτή αντικρούει στις πολιτικές επιδιώξεις της Κυβέρνησης και δεν του κάνει τα κέφια. Κι αυτή η θλιβερή σύγκρουση είναι και το θλιβερό αποτύπωμα των έργων και των ημερ</w:t>
      </w:r>
      <w:r>
        <w:rPr>
          <w:rFonts w:eastAsia="Times New Roman"/>
          <w:szCs w:val="24"/>
        </w:rPr>
        <w:t xml:space="preserve">ών της παρούσης Κυβέρνησης και στον χώρο της </w:t>
      </w:r>
      <w:r>
        <w:rPr>
          <w:rFonts w:eastAsia="Times New Roman"/>
          <w:szCs w:val="24"/>
        </w:rPr>
        <w:t>δ</w:t>
      </w:r>
      <w:r>
        <w:rPr>
          <w:rFonts w:eastAsia="Times New Roman"/>
          <w:szCs w:val="24"/>
        </w:rPr>
        <w:t>ικαιοσύνης.</w:t>
      </w:r>
    </w:p>
    <w:p w14:paraId="1DA31940" w14:textId="77777777" w:rsidR="00984254" w:rsidRDefault="009E5B07">
      <w:pPr>
        <w:spacing w:line="600" w:lineRule="auto"/>
        <w:ind w:firstLine="720"/>
        <w:jc w:val="both"/>
        <w:rPr>
          <w:rFonts w:eastAsia="Times New Roman"/>
          <w:szCs w:val="24"/>
        </w:rPr>
      </w:pPr>
      <w:r>
        <w:rPr>
          <w:rFonts w:eastAsia="Times New Roman"/>
          <w:szCs w:val="24"/>
        </w:rPr>
        <w:t>Σας ευχαριστώ.</w:t>
      </w:r>
    </w:p>
    <w:p w14:paraId="1DA31941" w14:textId="77777777" w:rsidR="00984254" w:rsidRDefault="009E5B07">
      <w:pPr>
        <w:spacing w:line="600" w:lineRule="auto"/>
        <w:ind w:firstLine="720"/>
        <w:jc w:val="both"/>
        <w:rPr>
          <w:rFonts w:eastAsia="Times New Roman"/>
          <w:szCs w:val="24"/>
        </w:rPr>
      </w:pPr>
      <w:r>
        <w:rPr>
          <w:rFonts w:eastAsia="Times New Roman"/>
          <w:szCs w:val="24"/>
        </w:rPr>
        <w:t xml:space="preserve"> </w:t>
      </w:r>
      <w:r w:rsidRPr="00385EC1">
        <w:rPr>
          <w:rFonts w:eastAsia="Times New Roman"/>
          <w:b/>
          <w:szCs w:val="24"/>
        </w:rPr>
        <w:t>ΠΡΟΕΔΡΕΥΟΥΣΑ (Αναστασία Χριστοδουλοπούλου):</w:t>
      </w:r>
      <w:r>
        <w:rPr>
          <w:rFonts w:eastAsia="Times New Roman"/>
          <w:szCs w:val="24"/>
        </w:rPr>
        <w:t xml:space="preserve"> Με διπλάσιο χρόνο, κύριε Παναγιωτόπουλε. </w:t>
      </w:r>
    </w:p>
    <w:p w14:paraId="1DA31942" w14:textId="77777777" w:rsidR="00984254" w:rsidRDefault="009E5B07">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Ευχαριστώ, κυρία Πρόεδρε.</w:t>
      </w:r>
    </w:p>
    <w:p w14:paraId="1DA31943" w14:textId="77777777" w:rsidR="00984254" w:rsidRDefault="009E5B07">
      <w:pPr>
        <w:spacing w:line="600" w:lineRule="auto"/>
        <w:ind w:firstLine="720"/>
        <w:jc w:val="both"/>
        <w:rPr>
          <w:rFonts w:eastAsia="Times New Roman"/>
          <w:szCs w:val="24"/>
        </w:rPr>
      </w:pPr>
      <w:r w:rsidRPr="00385EC1">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Δεν είναι θέμα να ευχαριστείτε. Είναι ότι μετά διεκδικούν κι άλλοι.</w:t>
      </w:r>
    </w:p>
    <w:p w14:paraId="1DA31944" w14:textId="77777777" w:rsidR="00984254" w:rsidRDefault="009E5B07">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ξεναγήθηκαν στην έκθεση της αίθουσας «ΕΛΕ</w:t>
      </w:r>
      <w:r>
        <w:rPr>
          <w:rFonts w:eastAsia="Times New Roman"/>
          <w:szCs w:val="24"/>
        </w:rPr>
        <w:t xml:space="preserve">ΥΘΕΡΙΟΣ ΒΕΝΙΖΕΛΟΣ» και </w:t>
      </w:r>
      <w:r>
        <w:rPr>
          <w:rFonts w:eastAsia="Times New Roman"/>
          <w:szCs w:val="24"/>
        </w:rPr>
        <w:t>ενημερώθηκαν για την ιστορία του κτηρίου και τον τρόπο οργάνωσης και λειτουργίας της Βουλής, τριάντα τρεις μαθήτριες και μαθητές και τέσσερις συνοδοί εκπαιδευτικοί από το 12</w:t>
      </w:r>
      <w:r w:rsidRPr="0048109B">
        <w:rPr>
          <w:rFonts w:eastAsia="Times New Roman"/>
          <w:szCs w:val="24"/>
          <w:vertAlign w:val="superscript"/>
        </w:rPr>
        <w:t>ο</w:t>
      </w:r>
      <w:r>
        <w:rPr>
          <w:rFonts w:eastAsia="Times New Roman"/>
          <w:szCs w:val="24"/>
        </w:rPr>
        <w:t xml:space="preserve"> Δημοτικό Σχολείο Χανίων.</w:t>
      </w:r>
    </w:p>
    <w:p w14:paraId="1DA31945" w14:textId="77777777" w:rsidR="00984254" w:rsidRDefault="009E5B07">
      <w:pPr>
        <w:spacing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 xml:space="preserve">ς καλωσορίζουμε στη Βουλή. </w:t>
      </w:r>
    </w:p>
    <w:p w14:paraId="1DA31946" w14:textId="77777777" w:rsidR="00984254" w:rsidRDefault="009E5B07">
      <w:pPr>
        <w:spacing w:line="600" w:lineRule="auto"/>
        <w:ind w:firstLine="709"/>
        <w:jc w:val="center"/>
        <w:rPr>
          <w:rFonts w:eastAsia="Times New Roman"/>
          <w:szCs w:val="24"/>
        </w:rPr>
      </w:pPr>
      <w:r>
        <w:rPr>
          <w:rFonts w:eastAsia="Times New Roman"/>
          <w:szCs w:val="24"/>
        </w:rPr>
        <w:t>(Χε</w:t>
      </w:r>
      <w:r>
        <w:rPr>
          <w:rFonts w:eastAsia="Times New Roman"/>
          <w:szCs w:val="24"/>
        </w:rPr>
        <w:t>ιροκροτήματα απ</w:t>
      </w:r>
      <w:r>
        <w:rPr>
          <w:rFonts w:eastAsia="Times New Roman"/>
          <w:szCs w:val="24"/>
        </w:rPr>
        <w:t>’</w:t>
      </w:r>
      <w:r>
        <w:rPr>
          <w:rFonts w:eastAsia="Times New Roman"/>
          <w:szCs w:val="24"/>
        </w:rPr>
        <w:t xml:space="preserve"> όλες τις πτέρυγες της Βουλής )</w:t>
      </w:r>
    </w:p>
    <w:p w14:paraId="1DA31947" w14:textId="77777777" w:rsidR="00984254" w:rsidRDefault="009E5B07">
      <w:pPr>
        <w:spacing w:line="600" w:lineRule="auto"/>
        <w:ind w:firstLine="720"/>
        <w:jc w:val="both"/>
        <w:rPr>
          <w:rFonts w:eastAsia="Times New Roman"/>
          <w:szCs w:val="24"/>
        </w:rPr>
      </w:pPr>
      <w:r>
        <w:rPr>
          <w:rFonts w:eastAsia="Times New Roman"/>
          <w:szCs w:val="24"/>
        </w:rPr>
        <w:t>Τώρα τον λόγο έχει ο Κοινοβουλευτικός Εκπρόσωπος της Χρυσής Αυγής κ. Κασιδιάρης.</w:t>
      </w:r>
    </w:p>
    <w:p w14:paraId="1DA31948" w14:textId="77777777" w:rsidR="00984254" w:rsidRDefault="009E5B07">
      <w:pPr>
        <w:spacing w:line="600" w:lineRule="auto"/>
        <w:ind w:firstLine="720"/>
        <w:jc w:val="both"/>
        <w:rPr>
          <w:rFonts w:eastAsia="Times New Roman"/>
          <w:szCs w:val="24"/>
        </w:rPr>
      </w:pPr>
      <w:r>
        <w:rPr>
          <w:rFonts w:eastAsia="Times New Roman"/>
          <w:szCs w:val="24"/>
        </w:rPr>
        <w:t xml:space="preserve">Κύριε Κασιδιάρη, έχετε έξι λεπτά. </w:t>
      </w:r>
    </w:p>
    <w:p w14:paraId="1DA31949"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E607E">
        <w:rPr>
          <w:rFonts w:eastAsia="Times New Roman"/>
          <w:b/>
          <w:szCs w:val="24"/>
        </w:rPr>
        <w:t>ΗΛΙΑΣ ΚΑΣΙΔΙΑΡΗΣ:</w:t>
      </w:r>
      <w:r>
        <w:rPr>
          <w:rFonts w:eastAsia="Times New Roman"/>
          <w:szCs w:val="24"/>
        </w:rPr>
        <w:t xml:space="preserve"> Παίρνοντας στα χέρια μου το κείμενο της σχετικής επερώτησης του ΠΑΣΟΚ αντε</w:t>
      </w:r>
      <w:r>
        <w:rPr>
          <w:rFonts w:eastAsia="Times New Roman"/>
          <w:szCs w:val="24"/>
        </w:rPr>
        <w:t>λήφθην ότι ζω ένα θέατρο του παραλόγου. Το υπογράφει ο Βαγγέλης ο Βενιζέλος το κείμενο αυτό –</w:t>
      </w:r>
      <w:proofErr w:type="spellStart"/>
      <w:r>
        <w:rPr>
          <w:rFonts w:eastAsia="Times New Roman"/>
          <w:szCs w:val="24"/>
        </w:rPr>
        <w:t>Τούρκογλου</w:t>
      </w:r>
      <w:proofErr w:type="spellEnd"/>
      <w:r>
        <w:rPr>
          <w:rFonts w:eastAsia="Times New Roman"/>
          <w:szCs w:val="24"/>
        </w:rPr>
        <w:t xml:space="preserve"> σύμφωνα με τα </w:t>
      </w:r>
      <w:proofErr w:type="spellStart"/>
      <w:r>
        <w:rPr>
          <w:rFonts w:eastAsia="Times New Roman"/>
          <w:szCs w:val="24"/>
          <w:lang w:val="en-US"/>
        </w:rPr>
        <w:t>Wikileaks</w:t>
      </w:r>
      <w:proofErr w:type="spellEnd"/>
      <w:r>
        <w:rPr>
          <w:rFonts w:eastAsia="Times New Roman"/>
          <w:szCs w:val="24"/>
        </w:rPr>
        <w:t xml:space="preserve">- ο </w:t>
      </w:r>
      <w:r>
        <w:rPr>
          <w:rFonts w:eastAsia="Times New Roman"/>
          <w:szCs w:val="24"/>
        </w:rPr>
        <w:t>ε</w:t>
      </w:r>
      <w:r>
        <w:rPr>
          <w:rFonts w:eastAsia="Times New Roman"/>
          <w:szCs w:val="24"/>
        </w:rPr>
        <w:t>ισηγητής του νόμου περί ευθύνης Υπουργών, ο οποίος με τον νόμο αυτό όχι απλά υπονόμευσε τη δικαιοσύνη, αλλά εκτέλεσε στην κυριολεξία τη δικαιοσύνη στην Ελλάδα. Σημειολογικά, Υπουργός Δικαι</w:t>
      </w:r>
      <w:r>
        <w:rPr>
          <w:rFonts w:eastAsia="Times New Roman"/>
          <w:szCs w:val="24"/>
        </w:rPr>
        <w:lastRenderedPageBreak/>
        <w:t xml:space="preserve">οσύνης τότε ήταν ο </w:t>
      </w:r>
      <w:proofErr w:type="spellStart"/>
      <w:r>
        <w:rPr>
          <w:rFonts w:eastAsia="Times New Roman"/>
          <w:szCs w:val="24"/>
        </w:rPr>
        <w:t>Πετσάλνικος</w:t>
      </w:r>
      <w:proofErr w:type="spellEnd"/>
      <w:r>
        <w:rPr>
          <w:rFonts w:eastAsia="Times New Roman"/>
          <w:szCs w:val="24"/>
        </w:rPr>
        <w:t xml:space="preserve"> με ειδικό συνεργάτη του τον νυν </w:t>
      </w:r>
      <w:r>
        <w:rPr>
          <w:rFonts w:eastAsia="Times New Roman"/>
          <w:szCs w:val="24"/>
        </w:rPr>
        <w:t>α</w:t>
      </w:r>
      <w:r>
        <w:rPr>
          <w:rFonts w:eastAsia="Times New Roman"/>
          <w:szCs w:val="24"/>
        </w:rPr>
        <w:t>ντιε</w:t>
      </w:r>
      <w:r>
        <w:rPr>
          <w:rFonts w:eastAsia="Times New Roman"/>
          <w:szCs w:val="24"/>
        </w:rPr>
        <w:t xml:space="preserve">ισαγγελέα του Αρείου Πάγου Βουρλιώτη, ο οποίος ήταν κεντρικό πρόσωπο στη σκευωρία κατά της Χρυσής Αυγής. Και θα πω και κάποια άλλα ενδιαφέροντα ονόματα στην πορεία, τα οποία πρέπει να σημειωθούν. </w:t>
      </w:r>
    </w:p>
    <w:p w14:paraId="1DA3194A"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Έρχομαι, λοιπόν, να ρωτήσω και αφού είναι παρών ο Υπουργός </w:t>
      </w:r>
      <w:r>
        <w:rPr>
          <w:rFonts w:eastAsia="Times New Roman"/>
          <w:szCs w:val="24"/>
        </w:rPr>
        <w:t>και θα δευτερολογήσει</w:t>
      </w:r>
      <w:r>
        <w:rPr>
          <w:rFonts w:eastAsia="Times New Roman"/>
          <w:szCs w:val="24"/>
        </w:rPr>
        <w:t>,</w:t>
      </w:r>
      <w:r>
        <w:rPr>
          <w:rFonts w:eastAsia="Times New Roman"/>
          <w:szCs w:val="24"/>
        </w:rPr>
        <w:t xml:space="preserve"> να δώσει και απαντήσεις σε αυτά τα ερωτήματα, γιατί τα ερωτήματα αυτά γίνονται εν </w:t>
      </w:r>
      <w:proofErr w:type="spellStart"/>
      <w:r>
        <w:rPr>
          <w:rFonts w:eastAsia="Times New Roman"/>
          <w:szCs w:val="24"/>
        </w:rPr>
        <w:t>ονόματι</w:t>
      </w:r>
      <w:proofErr w:type="spellEnd"/>
      <w:r>
        <w:rPr>
          <w:rFonts w:eastAsia="Times New Roman"/>
          <w:szCs w:val="24"/>
        </w:rPr>
        <w:t xml:space="preserve"> του ελληνικού λαού, τι γίνεται με σωρεία υποθέσεων στις οποίες είχαμε πραγματική υπονόμευση, τρομερή και φοβερή παρέμβαση στο έργο της δικαιοσύ</w:t>
      </w:r>
      <w:r>
        <w:rPr>
          <w:rFonts w:eastAsia="Times New Roman"/>
          <w:szCs w:val="24"/>
        </w:rPr>
        <w:t xml:space="preserve">νης: </w:t>
      </w:r>
    </w:p>
    <w:p w14:paraId="1DA3194B"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Ξεκινάω με τα οικονομικά εγκλήματα, όπως στην περιβόητη των θαλασσοδανείων των κομμάτων, όπου με την περιβόητη τροπολογία του Απριλίου του 2013 στην ουσία άρθηκαν όλες οι ποινικές ευθύνες για </w:t>
      </w:r>
      <w:proofErr w:type="spellStart"/>
      <w:r>
        <w:rPr>
          <w:rFonts w:eastAsia="Times New Roman"/>
          <w:szCs w:val="24"/>
        </w:rPr>
        <w:t>κομματάρχες</w:t>
      </w:r>
      <w:proofErr w:type="spellEnd"/>
      <w:r>
        <w:rPr>
          <w:rFonts w:eastAsia="Times New Roman"/>
          <w:szCs w:val="24"/>
        </w:rPr>
        <w:t xml:space="preserve"> και για τραπεζίτες, για τα τετρακόσια και πλέο</w:t>
      </w:r>
      <w:r>
        <w:rPr>
          <w:rFonts w:eastAsia="Times New Roman"/>
          <w:szCs w:val="24"/>
        </w:rPr>
        <w:t xml:space="preserve">ν εκατομμύρια ευρώ που έκλεψαν τα κόμματα ΠΑΣΟΚ και Νέα Δημοκρατία από το </w:t>
      </w:r>
      <w:r>
        <w:rPr>
          <w:rFonts w:eastAsia="Times New Roman"/>
          <w:szCs w:val="24"/>
        </w:rPr>
        <w:t>δ</w:t>
      </w:r>
      <w:r>
        <w:rPr>
          <w:rFonts w:eastAsia="Times New Roman"/>
          <w:szCs w:val="24"/>
        </w:rPr>
        <w:t>ημόσιο. Τι γίνεται; Έχει γίνει εδώ και ενάμισ</w:t>
      </w:r>
      <w:r>
        <w:rPr>
          <w:rFonts w:eastAsia="Times New Roman"/>
          <w:szCs w:val="24"/>
        </w:rPr>
        <w:t>η</w:t>
      </w:r>
      <w:r>
        <w:rPr>
          <w:rFonts w:eastAsia="Times New Roman"/>
          <w:szCs w:val="24"/>
        </w:rPr>
        <w:t xml:space="preserve"> χρόνο η </w:t>
      </w:r>
      <w:r>
        <w:rPr>
          <w:rFonts w:eastAsia="Times New Roman"/>
          <w:szCs w:val="24"/>
        </w:rPr>
        <w:t>εξεταστική επιτροπή</w:t>
      </w:r>
      <w:r>
        <w:rPr>
          <w:rFonts w:eastAsia="Times New Roman"/>
          <w:szCs w:val="24"/>
        </w:rPr>
        <w:t xml:space="preserve"> για τα θαλασσοδάνεια των κομμάτων. Υπάρχει πόρισμα, τα πορίσματα έχουν πάει στον </w:t>
      </w:r>
      <w:r>
        <w:rPr>
          <w:rFonts w:eastAsia="Times New Roman"/>
          <w:szCs w:val="24"/>
        </w:rPr>
        <w:t>εισαγγελέα διαφθοράς</w:t>
      </w:r>
      <w:r>
        <w:rPr>
          <w:rFonts w:eastAsia="Times New Roman"/>
          <w:szCs w:val="24"/>
        </w:rPr>
        <w:t>, κάθ</w:t>
      </w:r>
      <w:r>
        <w:rPr>
          <w:rFonts w:eastAsia="Times New Roman"/>
          <w:szCs w:val="24"/>
        </w:rPr>
        <w:t xml:space="preserve">ε μήνα διαβάζουμε στις εφημερίδες ότι θα υπάρχουν παραπομπές των ενόχων ή μάλλον αυτών που όχι είναι απλά ένοχοι, αυτών που έχουν διασπαθίσει το δημόσιο χρήμα γιατί έχουν κατατεθεί αποδείξεις και </w:t>
      </w:r>
      <w:r>
        <w:rPr>
          <w:rFonts w:eastAsia="Times New Roman"/>
          <w:szCs w:val="24"/>
        </w:rPr>
        <w:lastRenderedPageBreak/>
        <w:t xml:space="preserve">στην </w:t>
      </w:r>
      <w:r>
        <w:rPr>
          <w:rFonts w:eastAsia="Times New Roman"/>
          <w:szCs w:val="24"/>
        </w:rPr>
        <w:t>εξεταστική επιτροπή</w:t>
      </w:r>
      <w:r>
        <w:rPr>
          <w:rFonts w:eastAsia="Times New Roman"/>
          <w:szCs w:val="24"/>
        </w:rPr>
        <w:t xml:space="preserve"> και στην </w:t>
      </w:r>
      <w:r>
        <w:rPr>
          <w:rFonts w:eastAsia="Times New Roman"/>
          <w:szCs w:val="24"/>
        </w:rPr>
        <w:t>εισαγγελία διαφθοράς</w:t>
      </w:r>
      <w:r>
        <w:rPr>
          <w:rFonts w:eastAsia="Times New Roman"/>
          <w:szCs w:val="24"/>
        </w:rPr>
        <w:t xml:space="preserve"> και δ</w:t>
      </w:r>
      <w:r>
        <w:rPr>
          <w:rFonts w:eastAsia="Times New Roman"/>
          <w:szCs w:val="24"/>
        </w:rPr>
        <w:t>εν βλέπο</w:t>
      </w:r>
      <w:r>
        <w:rPr>
          <w:rFonts w:eastAsia="Times New Roman"/>
          <w:szCs w:val="24"/>
        </w:rPr>
        <w:t>υ</w:t>
      </w:r>
      <w:r>
        <w:rPr>
          <w:rFonts w:eastAsia="Times New Roman"/>
          <w:szCs w:val="24"/>
        </w:rPr>
        <w:t>με να κινείται φύλο στην υπόθεση αυτή. Τι γίνεται λοιπόν;</w:t>
      </w:r>
    </w:p>
    <w:p w14:paraId="1DA3194C"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Άλλη περίπτωση, για να έρθω και στις παρεμβάσεις του ΣΥΡΙΖΑ, να μη μιλάω μόνο για ΠΑΣΟΚ και Νέα Δημοκρατία: Είχα καταθέσει εδώ, σε αυτό εδώ το Βήμα τα έτη 2013 και 2014 σωρεία αποδεικτικών </w:t>
      </w:r>
      <w:r>
        <w:rPr>
          <w:rFonts w:eastAsia="Times New Roman"/>
          <w:szCs w:val="24"/>
        </w:rPr>
        <w:t xml:space="preserve">στοιχείων, ντοκουμέντα τηλεοπτικά και μαγνητοφωνημένα που αποδεικνύονταν οι παρεμβάσεις της προηγούμενης </w:t>
      </w:r>
      <w:r>
        <w:rPr>
          <w:rFonts w:eastAsia="Times New Roman"/>
          <w:szCs w:val="24"/>
        </w:rPr>
        <w:t>κ</w:t>
      </w:r>
      <w:r>
        <w:rPr>
          <w:rFonts w:eastAsia="Times New Roman"/>
          <w:szCs w:val="24"/>
        </w:rPr>
        <w:t>υβέρνησης Σαμαρά – Βενιζέλου στη δικαιοσύνη. Για το περιβόητο ηχητικό</w:t>
      </w:r>
      <w:r>
        <w:rPr>
          <w:rFonts w:eastAsia="Times New Roman"/>
          <w:szCs w:val="24"/>
        </w:rPr>
        <w:t>,</w:t>
      </w:r>
      <w:r>
        <w:rPr>
          <w:rFonts w:eastAsia="Times New Roman"/>
          <w:szCs w:val="24"/>
        </w:rPr>
        <w:t xml:space="preserve"> με το οποίο ο πρώην Πρωθυπουργός Σαμαράς έδινε εντολή στον </w:t>
      </w:r>
      <w:r>
        <w:rPr>
          <w:rFonts w:eastAsia="Times New Roman"/>
          <w:szCs w:val="24"/>
        </w:rPr>
        <w:t>ε</w:t>
      </w:r>
      <w:r>
        <w:rPr>
          <w:rFonts w:eastAsia="Times New Roman"/>
          <w:szCs w:val="24"/>
        </w:rPr>
        <w:t xml:space="preserve">ισαγγελέα </w:t>
      </w:r>
      <w:proofErr w:type="spellStart"/>
      <w:r>
        <w:rPr>
          <w:rFonts w:eastAsia="Times New Roman"/>
          <w:szCs w:val="24"/>
        </w:rPr>
        <w:t>Ντογιάκο</w:t>
      </w:r>
      <w:proofErr w:type="spellEnd"/>
      <w:r>
        <w:rPr>
          <w:rFonts w:eastAsia="Times New Roman"/>
          <w:szCs w:val="24"/>
        </w:rPr>
        <w:t xml:space="preserve"> </w:t>
      </w:r>
      <w:r>
        <w:rPr>
          <w:rFonts w:eastAsia="Times New Roman"/>
          <w:szCs w:val="24"/>
        </w:rPr>
        <w:t xml:space="preserve">να φυλακίσει πολιτικούς του αντιπάλους και συγκεκριμένα Βουλευτές της Χρυσής Αυγής, ήρθε το </w:t>
      </w:r>
      <w:r>
        <w:rPr>
          <w:rFonts w:eastAsia="Times New Roman"/>
          <w:szCs w:val="24"/>
        </w:rPr>
        <w:t>π</w:t>
      </w:r>
      <w:r>
        <w:rPr>
          <w:rFonts w:eastAsia="Times New Roman"/>
          <w:szCs w:val="24"/>
        </w:rPr>
        <w:t xml:space="preserve">ρωτοδικείο, ήρθε ο </w:t>
      </w:r>
      <w:r>
        <w:rPr>
          <w:rFonts w:eastAsia="Times New Roman"/>
          <w:szCs w:val="24"/>
        </w:rPr>
        <w:t>ε</w:t>
      </w:r>
      <w:r>
        <w:rPr>
          <w:rFonts w:eastAsia="Times New Roman"/>
          <w:szCs w:val="24"/>
        </w:rPr>
        <w:t>ισαγγελέας, έστειλε τη δικογραφία στη Βουλή και ζητά να διερευνηθούν οι ποινικές ευθύνες του Σαμαρά για προτροπή σε τέλεση εγκλήματος. Αυτή η δ</w:t>
      </w:r>
      <w:r>
        <w:rPr>
          <w:rFonts w:eastAsia="Times New Roman"/>
          <w:szCs w:val="24"/>
        </w:rPr>
        <w:t>ικογραφία, λοιπόν, παραμένει κλειδωμένη στα συρτάρια του ΣΥΡΙΖΑ. Έχω αποστείλει σε όλους τους Βουλευτές μια επιστολή</w:t>
      </w:r>
      <w:r>
        <w:rPr>
          <w:rFonts w:eastAsia="Times New Roman"/>
          <w:szCs w:val="24"/>
        </w:rPr>
        <w:t>,</w:t>
      </w:r>
      <w:r>
        <w:rPr>
          <w:rFonts w:eastAsia="Times New Roman"/>
          <w:szCs w:val="24"/>
        </w:rPr>
        <w:t xml:space="preserve"> όπου στην ουσία μεταφέρω το κείμενο της </w:t>
      </w:r>
      <w:r>
        <w:rPr>
          <w:rFonts w:eastAsia="Times New Roman"/>
          <w:szCs w:val="24"/>
        </w:rPr>
        <w:t>εισαγγελίας πρωτοδικών</w:t>
      </w:r>
      <w:r>
        <w:rPr>
          <w:rFonts w:eastAsia="Times New Roman"/>
          <w:szCs w:val="24"/>
        </w:rPr>
        <w:t xml:space="preserve">. Και η κυβερνητική πλειοψηφία, που είχε υποχρέωση </w:t>
      </w:r>
      <w:r>
        <w:rPr>
          <w:rFonts w:eastAsia="Times New Roman"/>
          <w:szCs w:val="24"/>
        </w:rPr>
        <w:t>-</w:t>
      </w:r>
      <w:r>
        <w:rPr>
          <w:rFonts w:eastAsia="Times New Roman"/>
          <w:szCs w:val="24"/>
        </w:rPr>
        <w:t>βάσει του Συντάγματος κα</w:t>
      </w:r>
      <w:r>
        <w:rPr>
          <w:rFonts w:eastAsia="Times New Roman"/>
          <w:szCs w:val="24"/>
        </w:rPr>
        <w:t>ι βάσει της ηθικής</w:t>
      </w:r>
      <w:r>
        <w:rPr>
          <w:rFonts w:eastAsia="Times New Roman"/>
          <w:szCs w:val="24"/>
        </w:rPr>
        <w:t>-</w:t>
      </w:r>
      <w:r>
        <w:rPr>
          <w:rFonts w:eastAsia="Times New Roman"/>
          <w:szCs w:val="24"/>
        </w:rPr>
        <w:t xml:space="preserve"> να φέρει εδώ προς συζήτηση την υπόθεση αυτή και να γίνει ό,τι έγινε με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δηλαδή να επιστραφεί ο φάκελος στη δικαιοσύνη</w:t>
      </w:r>
      <w:r>
        <w:rPr>
          <w:rFonts w:eastAsia="Times New Roman"/>
          <w:szCs w:val="24"/>
        </w:rPr>
        <w:t>,</w:t>
      </w:r>
      <w:r>
        <w:rPr>
          <w:rFonts w:eastAsia="Times New Roman"/>
          <w:szCs w:val="24"/>
        </w:rPr>
        <w:t xml:space="preserve"> διότι δεν είναι μέσα στα καθήκοντα ενός Πρωθυπουργού να παίρνει τηλέφωνα και να </w:t>
      </w:r>
      <w:r>
        <w:rPr>
          <w:rFonts w:eastAsia="Times New Roman"/>
          <w:szCs w:val="24"/>
        </w:rPr>
        <w:lastRenderedPageBreak/>
        <w:t>δίνει εντολή να φυλακίζ</w:t>
      </w:r>
      <w:r>
        <w:rPr>
          <w:rFonts w:eastAsia="Times New Roman"/>
          <w:szCs w:val="24"/>
        </w:rPr>
        <w:t xml:space="preserve">ονται οι πολιτικοί του αντίπαλοι, εδώ λοιπόν ο ΣΥΡΙΖΑ, η κυβερνητική πλειοψηφία, θάβει αυτή την υπόθεση, καλύπτει αυτή την εγκληματική ενέργεια της προηγούμενης </w:t>
      </w:r>
      <w:r>
        <w:rPr>
          <w:rFonts w:eastAsia="Times New Roman"/>
          <w:szCs w:val="24"/>
        </w:rPr>
        <w:t>κ</w:t>
      </w:r>
      <w:r>
        <w:rPr>
          <w:rFonts w:eastAsia="Times New Roman"/>
          <w:szCs w:val="24"/>
        </w:rPr>
        <w:t xml:space="preserve">υβέρνησης Σαμαρά – Βενιζέλου. Και μάλιστα επί των ημερών του ΣΥΡΙΖΑ, ο περιβόητος </w:t>
      </w:r>
      <w:r>
        <w:rPr>
          <w:rFonts w:eastAsia="Times New Roman"/>
          <w:szCs w:val="24"/>
        </w:rPr>
        <w:t>ε</w:t>
      </w:r>
      <w:r>
        <w:rPr>
          <w:rFonts w:eastAsia="Times New Roman"/>
          <w:szCs w:val="24"/>
        </w:rPr>
        <w:t>ισαγγελέας,</w:t>
      </w:r>
      <w:r>
        <w:rPr>
          <w:rFonts w:eastAsia="Times New Roman"/>
          <w:szCs w:val="24"/>
        </w:rPr>
        <w:t xml:space="preserve"> Ισίδωρος </w:t>
      </w:r>
      <w:proofErr w:type="spellStart"/>
      <w:r>
        <w:rPr>
          <w:rFonts w:eastAsia="Times New Roman"/>
          <w:szCs w:val="24"/>
        </w:rPr>
        <w:t>Ντογιάκος</w:t>
      </w:r>
      <w:proofErr w:type="spellEnd"/>
      <w:r>
        <w:rPr>
          <w:rFonts w:eastAsia="Times New Roman"/>
          <w:szCs w:val="24"/>
        </w:rPr>
        <w:t xml:space="preserve"> -«</w:t>
      </w:r>
      <w:proofErr w:type="spellStart"/>
      <w:r>
        <w:rPr>
          <w:rFonts w:eastAsia="Times New Roman"/>
          <w:szCs w:val="24"/>
        </w:rPr>
        <w:t>Παναθηναϊκάκιας</w:t>
      </w:r>
      <w:proofErr w:type="spellEnd"/>
      <w:r>
        <w:rPr>
          <w:rFonts w:eastAsia="Times New Roman"/>
          <w:szCs w:val="24"/>
        </w:rPr>
        <w:t xml:space="preserve">» στο ηχητικό- πήρε προαγωγή και είναι σήμερα </w:t>
      </w:r>
      <w:r>
        <w:rPr>
          <w:rFonts w:eastAsia="Times New Roman"/>
          <w:szCs w:val="24"/>
        </w:rPr>
        <w:t>α</w:t>
      </w:r>
      <w:r>
        <w:rPr>
          <w:rFonts w:eastAsia="Times New Roman"/>
          <w:szCs w:val="24"/>
        </w:rPr>
        <w:t>ντιεισαγγελέας του Αρείου Πάγου με Κυβέρνηση ΣΥΡΙΖΑ! Τα έχει βρει ο ΣΥΡΙΖΑ με τη Νέα Δημοκρατία και το ΠΑΣΟΚ, διότι στην υπόθεση αυτή διώκεται με τον πλέον παράνομο και αντ</w:t>
      </w:r>
      <w:r>
        <w:rPr>
          <w:rFonts w:eastAsia="Times New Roman"/>
          <w:szCs w:val="24"/>
        </w:rPr>
        <w:t xml:space="preserve">ισυνταγματικό τρόπο η Χρυσή Αυγή. </w:t>
      </w:r>
    </w:p>
    <w:p w14:paraId="1DA3194D"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Περιμένω απάντηση σε ό,τι αφορά την επιστολή αυτή που έχουμε αποστείλει ή μάλλον σε ό,τι αφορά τη δικογραφία που έχει αποστείλει στη Βουλή η </w:t>
      </w:r>
      <w:r>
        <w:rPr>
          <w:rFonts w:eastAsia="Times New Roman"/>
          <w:szCs w:val="24"/>
        </w:rPr>
        <w:t>εισαγγελία πρωτοδικών</w:t>
      </w:r>
      <w:r>
        <w:rPr>
          <w:rFonts w:eastAsia="Times New Roman"/>
          <w:szCs w:val="24"/>
        </w:rPr>
        <w:t xml:space="preserve">, για ποιον λόγο δεν γίνεται ό,τι έγινε με τη </w:t>
      </w:r>
      <w:r>
        <w:rPr>
          <w:rFonts w:eastAsia="Times New Roman"/>
          <w:szCs w:val="24"/>
        </w:rPr>
        <w:t>«</w:t>
      </w:r>
      <w:r>
        <w:rPr>
          <w:rFonts w:eastAsia="Times New Roman"/>
          <w:szCs w:val="24"/>
          <w:lang w:val="en-US"/>
        </w:rPr>
        <w:t>NOVARTIS</w:t>
      </w:r>
      <w:r>
        <w:rPr>
          <w:rFonts w:eastAsia="Times New Roman"/>
          <w:szCs w:val="24"/>
        </w:rPr>
        <w:t>»</w:t>
      </w:r>
      <w:r w:rsidRPr="00993272">
        <w:rPr>
          <w:rFonts w:eastAsia="Times New Roman"/>
          <w:szCs w:val="24"/>
        </w:rPr>
        <w:t xml:space="preserve">, </w:t>
      </w:r>
      <w:r>
        <w:rPr>
          <w:rFonts w:eastAsia="Times New Roman"/>
          <w:szCs w:val="24"/>
        </w:rPr>
        <w:t>ν</w:t>
      </w:r>
      <w:r>
        <w:rPr>
          <w:rFonts w:eastAsia="Times New Roman"/>
          <w:szCs w:val="24"/>
        </w:rPr>
        <w:t xml:space="preserve">α επιστραφεί ο φάκελος στη δικαιοσύνη και η δικαιοσύνη, με βάση τις πραγματογνωμοσύνες οι οποίες έχουν διενεργηθεί από τη Διεύθυνση Εγκληματολογικών Εργαστηρίων της Ελληνικής Αστυνομίας, με βάση το βίντεο </w:t>
      </w:r>
      <w:proofErr w:type="spellStart"/>
      <w:r>
        <w:rPr>
          <w:rFonts w:eastAsia="Times New Roman"/>
          <w:szCs w:val="24"/>
        </w:rPr>
        <w:t>Μπαλτάκου</w:t>
      </w:r>
      <w:proofErr w:type="spellEnd"/>
      <w:r>
        <w:rPr>
          <w:rFonts w:eastAsia="Times New Roman"/>
          <w:szCs w:val="24"/>
        </w:rPr>
        <w:t>,</w:t>
      </w:r>
      <w:r>
        <w:rPr>
          <w:rFonts w:eastAsia="Times New Roman"/>
          <w:szCs w:val="24"/>
        </w:rPr>
        <w:t xml:space="preserve"> που σύμφωνα με την </w:t>
      </w:r>
      <w:r>
        <w:rPr>
          <w:rFonts w:eastAsia="Times New Roman"/>
          <w:szCs w:val="24"/>
        </w:rPr>
        <w:t>εισαγγελία εφετών</w:t>
      </w:r>
      <w:r>
        <w:rPr>
          <w:rFonts w:eastAsia="Times New Roman"/>
          <w:szCs w:val="24"/>
        </w:rPr>
        <w:t xml:space="preserve"> είναι νόμιμο αποδεικτικό υλικό, να κινήσει τις διαδικασίες που ορίζει ο νόμος. </w:t>
      </w:r>
    </w:p>
    <w:p w14:paraId="1DA3194E"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Άλλη παρέμβαση του ΣΥΡΙΖΑ: Πριν από λίγες μέρες η παρούσα Αντιπρόεδρος της Βουλής είχε πει σε αυτήν εδώ την Αίθουσα: –διαβάζω από τα </w:t>
      </w:r>
      <w:r>
        <w:rPr>
          <w:rFonts w:eastAsia="Times New Roman"/>
          <w:szCs w:val="24"/>
        </w:rPr>
        <w:lastRenderedPageBreak/>
        <w:t>Πρακτικά- «Η δικαιοσύνη να εκτελέσει το χρ</w:t>
      </w:r>
      <w:r>
        <w:rPr>
          <w:rFonts w:eastAsia="Times New Roman"/>
          <w:szCs w:val="24"/>
        </w:rPr>
        <w:t xml:space="preserve">έος της για να ξεβρωμίσει η Βουλή από το φασιστικό ρατσιστικό και </w:t>
      </w:r>
      <w:proofErr w:type="spellStart"/>
      <w:r>
        <w:rPr>
          <w:rFonts w:eastAsia="Times New Roman"/>
          <w:szCs w:val="24"/>
        </w:rPr>
        <w:t>ξενοφοβικό</w:t>
      </w:r>
      <w:proofErr w:type="spellEnd"/>
      <w:r>
        <w:rPr>
          <w:rFonts w:eastAsia="Times New Roman"/>
          <w:szCs w:val="24"/>
        </w:rPr>
        <w:t xml:space="preserve"> λόγο». </w:t>
      </w:r>
    </w:p>
    <w:p w14:paraId="1DA3194F"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Να υπενθυμίσω σε όλους ότι χρέος της δικαιοσύνης είναι να κρίνει με βάση τα στοιχεία και όχι με βάση τις δικές σας κομμουνιστικές ιδεοληψίες. Και το να βγαίνει ένας Αντιπρ</w:t>
      </w:r>
      <w:r>
        <w:rPr>
          <w:rFonts w:eastAsia="Times New Roman"/>
          <w:szCs w:val="24"/>
        </w:rPr>
        <w:t>όεδρος Βουλής σε αυτό το Βήμα και να λέει στη δικαιοσύνη με ποιον τρόπο να λάβει μια απόφαση, αυτή είναι μια συνταγματική εκτροπή, μια παράνομη πράξη και ξαναλέω ότι τα λόγια αυτά θα τα αποστείλω στο Ευρωπαϊκό Δικαστήριο Ανθρωπίνων Δικαιωμάτων και θα καταδ</w:t>
      </w:r>
      <w:r>
        <w:rPr>
          <w:rFonts w:eastAsia="Times New Roman"/>
          <w:szCs w:val="24"/>
        </w:rPr>
        <w:t xml:space="preserve">ικαστεί το ελληνικό κράτος γι’ αυτές τις παράνομες πρακτικές σε βάρος του κόμματος της Χρυσής Αυγής. </w:t>
      </w:r>
    </w:p>
    <w:p w14:paraId="1DA3195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Βεβαίως, ο </w:t>
      </w:r>
      <w:r w:rsidRPr="00C0242A">
        <w:rPr>
          <w:rFonts w:eastAsia="Times New Roman" w:cs="Times New Roman"/>
          <w:szCs w:val="24"/>
        </w:rPr>
        <w:t>ΣΥΡΙΖΑ</w:t>
      </w:r>
      <w:r>
        <w:rPr>
          <w:rFonts w:eastAsia="Times New Roman" w:cs="Times New Roman"/>
          <w:szCs w:val="24"/>
        </w:rPr>
        <w:t xml:space="preserve"> είναι πιο πονηρός από τη </w:t>
      </w:r>
      <w:r w:rsidRPr="00246D67">
        <w:rPr>
          <w:rFonts w:eastAsia="Times New Roman" w:cs="Times New Roman"/>
          <w:szCs w:val="24"/>
        </w:rPr>
        <w:t>Νέα Δημοκρατία</w:t>
      </w:r>
      <w:r>
        <w:rPr>
          <w:rFonts w:eastAsia="Times New Roman" w:cs="Times New Roman"/>
          <w:szCs w:val="24"/>
        </w:rPr>
        <w:t xml:space="preserve">. Απευθείας βγήκε το κόμμα και άδειασε την Αντιπρόεδρο της Βουλής λέγοντας ότι η χώρα πρέπει να </w:t>
      </w:r>
      <w:r>
        <w:rPr>
          <w:rFonts w:eastAsia="Times New Roman" w:cs="Times New Roman"/>
          <w:szCs w:val="24"/>
        </w:rPr>
        <w:t>θέσει στο περιθώριο τους νοσταλγούς του Χίτλερ και τον ρατσιστικό τους λόγο και όχι η δικαιοσύνη, βεβαίως. Παρ</w:t>
      </w:r>
      <w:r>
        <w:rPr>
          <w:rFonts w:eastAsia="Times New Roman" w:cs="Times New Roman"/>
          <w:szCs w:val="24"/>
        </w:rPr>
        <w:t xml:space="preserve">’ </w:t>
      </w:r>
      <w:r>
        <w:rPr>
          <w:rFonts w:eastAsia="Times New Roman" w:cs="Times New Roman"/>
          <w:szCs w:val="24"/>
        </w:rPr>
        <w:t>όλα αυτά</w:t>
      </w:r>
      <w:r w:rsidRPr="004270FF">
        <w:rPr>
          <w:rFonts w:eastAsia="Times New Roman" w:cs="Times New Roman"/>
          <w:szCs w:val="24"/>
        </w:rPr>
        <w:t>,</w:t>
      </w:r>
      <w:r>
        <w:rPr>
          <w:rFonts w:eastAsia="Times New Roman" w:cs="Times New Roman"/>
          <w:szCs w:val="24"/>
        </w:rPr>
        <w:t xml:space="preserve"> η παρέμβαση παραμένει κι έχει γίνει πράξη. </w:t>
      </w:r>
    </w:p>
    <w:p w14:paraId="1DA3195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Έχουν γίνει εγκλήματα, η διάκριση των εξουσιών έχει καταλυθεί στην Ελλάδα. Σήμερα, με αφορ</w:t>
      </w:r>
      <w:r>
        <w:rPr>
          <w:rFonts w:eastAsia="Times New Roman" w:cs="Times New Roman"/>
          <w:szCs w:val="24"/>
        </w:rPr>
        <w:t>μή τις δήθεν διαπραγματεύσεις για το Σκοπιανό</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αποδεικνύεται ότι έχει καταλυθεί η Βουλή, γιατί η Βουλή δεν έχει κα</w:t>
      </w:r>
      <w:r>
        <w:rPr>
          <w:rFonts w:eastAsia="Times New Roman" w:cs="Times New Roman"/>
          <w:szCs w:val="24"/>
        </w:rPr>
        <w:t>μ</w:t>
      </w:r>
      <w:r>
        <w:rPr>
          <w:rFonts w:eastAsia="Times New Roman" w:cs="Times New Roman"/>
          <w:szCs w:val="24"/>
        </w:rPr>
        <w:t>μία απολύτως ενημέρωση για τις μυστικές ενέργειες τις οποίες διενεργεί και ο Υπουργός Εξωτερικών και ο Πρωθυπουργός. Δεν υπάρχει κα</w:t>
      </w:r>
      <w:r>
        <w:rPr>
          <w:rFonts w:eastAsia="Times New Roman" w:cs="Times New Roman"/>
          <w:szCs w:val="24"/>
        </w:rPr>
        <w:t>μ</w:t>
      </w:r>
      <w:r>
        <w:rPr>
          <w:rFonts w:eastAsia="Times New Roman" w:cs="Times New Roman"/>
          <w:szCs w:val="24"/>
        </w:rPr>
        <w:t>μία ενημέ</w:t>
      </w:r>
      <w:r>
        <w:rPr>
          <w:rFonts w:eastAsia="Times New Roman" w:cs="Times New Roman"/>
          <w:szCs w:val="24"/>
        </w:rPr>
        <w:t>ρωση. Μαθαίνουμε από τα κανάλια και τις εφημερίδες τις ενέργειές σας σε ό,τι αφορά αυτό το μείζον εθνικό ζήτημα της Μακεδονίας. Γίνεται μια μυστική, όπως λέτε, «διαπραγμάτευση». Είναι γραμμή μειοδοσίας η απόδοση του ονόματος της Μακεδονίας μας</w:t>
      </w:r>
      <w:r w:rsidRPr="008D48F6">
        <w:rPr>
          <w:rFonts w:eastAsia="Times New Roman" w:cs="Times New Roman"/>
          <w:szCs w:val="24"/>
        </w:rPr>
        <w:t xml:space="preserve">. </w:t>
      </w:r>
      <w:r>
        <w:rPr>
          <w:rFonts w:eastAsia="Times New Roman" w:cs="Times New Roman"/>
          <w:szCs w:val="24"/>
        </w:rPr>
        <w:t>Και αυτό δε</w:t>
      </w:r>
      <w:r>
        <w:rPr>
          <w:rFonts w:eastAsia="Times New Roman" w:cs="Times New Roman"/>
          <w:szCs w:val="24"/>
        </w:rPr>
        <w:t xml:space="preserve">ν αλλάζει όσες ποινές κι αν βάλετε στους Βουλευτές της Χρυσής Αυγής. </w:t>
      </w:r>
    </w:p>
    <w:p w14:paraId="1DA3195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 Τσίπρας μιλάει για μακεδονική εθνικότητα, την ώρα που ο </w:t>
      </w:r>
      <w:proofErr w:type="spellStart"/>
      <w:r>
        <w:rPr>
          <w:rFonts w:eastAsia="Times New Roman" w:cs="Times New Roman"/>
          <w:szCs w:val="24"/>
        </w:rPr>
        <w:t>Κίρο</w:t>
      </w:r>
      <w:proofErr w:type="spellEnd"/>
      <w:r>
        <w:rPr>
          <w:rFonts w:eastAsia="Times New Roman" w:cs="Times New Roman"/>
          <w:szCs w:val="24"/>
        </w:rPr>
        <w:t xml:space="preserve"> </w:t>
      </w:r>
      <w:proofErr w:type="spellStart"/>
      <w:r>
        <w:rPr>
          <w:rFonts w:eastAsia="Times New Roman" w:cs="Times New Roman"/>
          <w:szCs w:val="24"/>
        </w:rPr>
        <w:t>Γκλιγκόροφ</w:t>
      </w:r>
      <w:proofErr w:type="spellEnd"/>
      <w:r>
        <w:rPr>
          <w:rFonts w:eastAsia="Times New Roman" w:cs="Times New Roman"/>
          <w:szCs w:val="24"/>
        </w:rPr>
        <w:t xml:space="preserve"> είχε πει ότι εμείς είμαστε Σλάβοι και ήρθαμε στην περιοχή τον 6</w:t>
      </w:r>
      <w:r w:rsidRPr="00134ADF">
        <w:rPr>
          <w:rFonts w:eastAsia="Times New Roman" w:cs="Times New Roman"/>
          <w:szCs w:val="24"/>
          <w:vertAlign w:val="superscript"/>
        </w:rPr>
        <w:t>ο</w:t>
      </w:r>
      <w:r>
        <w:rPr>
          <w:rFonts w:eastAsia="Times New Roman" w:cs="Times New Roman"/>
          <w:szCs w:val="24"/>
        </w:rPr>
        <w:t xml:space="preserve"> αιώνα. Και ο Τσίπρας ετοιμάζεται να πάει στις Π</w:t>
      </w:r>
      <w:r>
        <w:rPr>
          <w:rFonts w:eastAsia="Times New Roman" w:cs="Times New Roman"/>
          <w:szCs w:val="24"/>
        </w:rPr>
        <w:t xml:space="preserve">ρέσπες να συναντήσει τον </w:t>
      </w:r>
      <w:proofErr w:type="spellStart"/>
      <w:r>
        <w:rPr>
          <w:rFonts w:eastAsia="Times New Roman" w:cs="Times New Roman"/>
          <w:szCs w:val="24"/>
        </w:rPr>
        <w:t>Ζάεφ</w:t>
      </w:r>
      <w:proofErr w:type="spellEnd"/>
      <w:r>
        <w:rPr>
          <w:rFonts w:eastAsia="Times New Roman" w:cs="Times New Roman"/>
          <w:szCs w:val="24"/>
        </w:rPr>
        <w:t xml:space="preserve">, μιλώντας για μακεδονική εθνικότητα και γλώσσα. Εγώ προτείνω στον Τσίπρα </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να μην επιστρέψει στην Αθήνα. Διότι έχετε γίνει πιο Σκοπιανοί και από τους Σκοπιανούς. </w:t>
      </w:r>
    </w:p>
    <w:p w14:paraId="1DA3195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Γκλιγκόροφ</w:t>
      </w:r>
      <w:proofErr w:type="spellEnd"/>
      <w:r>
        <w:rPr>
          <w:rFonts w:eastAsia="Times New Roman" w:cs="Times New Roman"/>
          <w:szCs w:val="24"/>
        </w:rPr>
        <w:t xml:space="preserve"> έλεγε ότι είναι Σλάβοι που εισέβαλαν στην πε</w:t>
      </w:r>
      <w:r>
        <w:rPr>
          <w:rFonts w:eastAsia="Times New Roman" w:cs="Times New Roman"/>
          <w:szCs w:val="24"/>
        </w:rPr>
        <w:t>ριοχή τον 6</w:t>
      </w:r>
      <w:r w:rsidRPr="00584395">
        <w:rPr>
          <w:rFonts w:eastAsia="Times New Roman" w:cs="Times New Roman"/>
          <w:szCs w:val="24"/>
          <w:vertAlign w:val="superscript"/>
        </w:rPr>
        <w:t>ο</w:t>
      </w:r>
      <w:r>
        <w:rPr>
          <w:rFonts w:eastAsia="Times New Roman" w:cs="Times New Roman"/>
          <w:szCs w:val="24"/>
        </w:rPr>
        <w:t xml:space="preserve"> αιώνα. Ο </w:t>
      </w:r>
      <w:r w:rsidRPr="00C0242A">
        <w:rPr>
          <w:rFonts w:eastAsia="Times New Roman" w:cs="Times New Roman"/>
          <w:szCs w:val="24"/>
        </w:rPr>
        <w:t>ΣΥΡΙΖΑ</w:t>
      </w:r>
      <w:r>
        <w:rPr>
          <w:rFonts w:eastAsia="Times New Roman" w:cs="Times New Roman"/>
          <w:szCs w:val="24"/>
        </w:rPr>
        <w:t xml:space="preserve">, σήμερα, πολλά στελέχη του και ο Πρωθυπουργός σας μιλούν ανοιχτά για μακεδονική εθνικότητα και γλώσσα. Και αυτό συνιστά εθνική προδοσία. </w:t>
      </w:r>
    </w:p>
    <w:p w14:paraId="1DA3195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αναρωτιέμαι, πού είναι ο Πάνος Καμμένος; Πού είναι ο Πάνος Καμμένος που</w:t>
      </w:r>
      <w:r>
        <w:rPr>
          <w:rFonts w:eastAsia="Times New Roman" w:cs="Times New Roman"/>
          <w:szCs w:val="24"/>
        </w:rPr>
        <w:t xml:space="preserve"> φοράει τις </w:t>
      </w:r>
      <w:r>
        <w:rPr>
          <w:rFonts w:eastAsia="Times New Roman" w:cs="Times New Roman"/>
          <w:szCs w:val="24"/>
        </w:rPr>
        <w:t>«π</w:t>
      </w:r>
      <w:r>
        <w:rPr>
          <w:rFonts w:eastAsia="Times New Roman" w:cs="Times New Roman"/>
          <w:szCs w:val="24"/>
        </w:rPr>
        <w:t>ουλάδες</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α</w:t>
      </w:r>
      <w:r>
        <w:rPr>
          <w:rFonts w:eastAsia="Times New Roman" w:cs="Times New Roman"/>
          <w:szCs w:val="24"/>
        </w:rPr>
        <w:t xml:space="preserve">λεξιπτωτιστή και του </w:t>
      </w:r>
      <w:r>
        <w:rPr>
          <w:rFonts w:eastAsia="Times New Roman" w:cs="Times New Roman"/>
          <w:szCs w:val="24"/>
        </w:rPr>
        <w:t>υποβρυχίου καταστροφέα</w:t>
      </w:r>
      <w:r>
        <w:rPr>
          <w:rFonts w:eastAsia="Times New Roman" w:cs="Times New Roman"/>
          <w:szCs w:val="24"/>
        </w:rPr>
        <w:t xml:space="preserve"> στη στολή παραλλαγής</w:t>
      </w:r>
      <w:r>
        <w:rPr>
          <w:rFonts w:eastAsia="Times New Roman" w:cs="Times New Roman"/>
          <w:szCs w:val="24"/>
        </w:rPr>
        <w:t>,</w:t>
      </w:r>
      <w:r>
        <w:rPr>
          <w:rFonts w:eastAsia="Times New Roman" w:cs="Times New Roman"/>
          <w:szCs w:val="24"/>
        </w:rPr>
        <w:t xml:space="preserve"> που τώρα έχει φορέσει φράκο για να πηγαίνει στο Μονακό; Πού είναι ο Πάνος Καμμένος; Θα πάει στο </w:t>
      </w:r>
      <w:proofErr w:type="spellStart"/>
      <w:r>
        <w:rPr>
          <w:rFonts w:eastAsia="Times New Roman" w:cs="Times New Roman"/>
          <w:szCs w:val="24"/>
        </w:rPr>
        <w:t>Λας</w:t>
      </w:r>
      <w:proofErr w:type="spellEnd"/>
      <w:r>
        <w:rPr>
          <w:rFonts w:eastAsia="Times New Roman" w:cs="Times New Roman"/>
          <w:szCs w:val="24"/>
        </w:rPr>
        <w:t xml:space="preserve"> Βέγκας όταν έρθει η ώρα η παρούσα συγκυβέρνηση να εκχωρήσει το όνομα της Μακεδονίας στους Σκοπιανούς; Με τη συνενοχή πάντα της </w:t>
      </w:r>
      <w:r w:rsidRPr="00C36593">
        <w:rPr>
          <w:rFonts w:eastAsia="Times New Roman" w:cs="Times New Roman"/>
          <w:szCs w:val="24"/>
        </w:rPr>
        <w:t>Νέας Δημοκρατίας</w:t>
      </w:r>
      <w:r>
        <w:rPr>
          <w:rFonts w:eastAsia="Times New Roman" w:cs="Times New Roman"/>
          <w:szCs w:val="24"/>
        </w:rPr>
        <w:t xml:space="preserve"> που αντέδρα</w:t>
      </w:r>
      <w:r>
        <w:rPr>
          <w:rFonts w:eastAsia="Times New Roman" w:cs="Times New Roman"/>
          <w:szCs w:val="24"/>
        </w:rPr>
        <w:t xml:space="preserve">σε για το </w:t>
      </w:r>
      <w:proofErr w:type="spellStart"/>
      <w:r>
        <w:rPr>
          <w:rFonts w:eastAsia="Times New Roman" w:cs="Times New Roman"/>
          <w:szCs w:val="24"/>
        </w:rPr>
        <w:t>εθνοπροδοτικό</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Μακεδονία του </w:t>
      </w:r>
      <w:proofErr w:type="spellStart"/>
      <w:r>
        <w:rPr>
          <w:rFonts w:eastAsia="Times New Roman" w:cs="Times New Roman"/>
          <w:szCs w:val="24"/>
        </w:rPr>
        <w:t>Ίλιντεν</w:t>
      </w:r>
      <w:proofErr w:type="spellEnd"/>
      <w:r>
        <w:rPr>
          <w:rFonts w:eastAsia="Times New Roman" w:cs="Times New Roman"/>
          <w:szCs w:val="24"/>
        </w:rPr>
        <w:t>»</w:t>
      </w:r>
      <w:r>
        <w:rPr>
          <w:rFonts w:eastAsia="Times New Roman" w:cs="Times New Roman"/>
          <w:szCs w:val="24"/>
        </w:rPr>
        <w:t xml:space="preserve"> επειδή τους ενοχλούσε το </w:t>
      </w:r>
      <w:proofErr w:type="spellStart"/>
      <w:r>
        <w:rPr>
          <w:rFonts w:eastAsia="Times New Roman" w:cs="Times New Roman"/>
          <w:szCs w:val="24"/>
        </w:rPr>
        <w:t>Ίλιντεν</w:t>
      </w:r>
      <w:proofErr w:type="spellEnd"/>
      <w:r>
        <w:rPr>
          <w:rFonts w:eastAsia="Times New Roman" w:cs="Times New Roman"/>
          <w:szCs w:val="24"/>
        </w:rPr>
        <w:t xml:space="preserve">. Αποδέχονται, όμως, τη χρήση του όρου Μακεδονία ως συνθετικό στην ονομασία του </w:t>
      </w:r>
      <w:r>
        <w:rPr>
          <w:rFonts w:eastAsia="Times New Roman" w:cs="Times New Roman"/>
          <w:szCs w:val="24"/>
        </w:rPr>
        <w:t>κ</w:t>
      </w:r>
      <w:r>
        <w:rPr>
          <w:rFonts w:eastAsia="Times New Roman" w:cs="Times New Roman"/>
          <w:szCs w:val="24"/>
        </w:rPr>
        <w:t xml:space="preserve">ρατιδίου των Σκοπίων. Δεν τόλμησε ένας </w:t>
      </w:r>
      <w:r>
        <w:rPr>
          <w:rFonts w:eastAsia="Times New Roman" w:cs="Times New Roman"/>
          <w:szCs w:val="24"/>
        </w:rPr>
        <w:t>ν</w:t>
      </w:r>
      <w:r>
        <w:rPr>
          <w:rFonts w:eastAsia="Times New Roman" w:cs="Times New Roman"/>
          <w:szCs w:val="24"/>
        </w:rPr>
        <w:t>εοδημοκράτης από αυτό εδώ το Βήμα να πει ότι διαφωνεί μ</w:t>
      </w:r>
      <w:r>
        <w:rPr>
          <w:rFonts w:eastAsia="Times New Roman" w:cs="Times New Roman"/>
          <w:szCs w:val="24"/>
        </w:rPr>
        <w:t xml:space="preserve">ε την εκχώρηση του ονόματος της Μακεδονίας. </w:t>
      </w:r>
    </w:p>
    <w:p w14:paraId="1DA3195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Κλείνω και καλώ τον ελληνικό λαό να δώσει το παρόν στα συλλαλητήρια της προσεχούς Τετάρτης σε όλη τη Μακεδονία, σε όλη την Ελλάδα, να βγούμε στους δρόμους και κυρίως αν ποτέ τολμήσει η παρούσα </w:t>
      </w:r>
      <w:r w:rsidRPr="0094038A">
        <w:rPr>
          <w:rFonts w:eastAsia="Times New Roman" w:cs="Times New Roman"/>
          <w:szCs w:val="24"/>
        </w:rPr>
        <w:t>Κυβέρνηση</w:t>
      </w:r>
      <w:r>
        <w:rPr>
          <w:rFonts w:eastAsia="Times New Roman" w:cs="Times New Roman"/>
          <w:szCs w:val="24"/>
        </w:rPr>
        <w:t xml:space="preserve"> να φέρει</w:t>
      </w:r>
      <w:r>
        <w:rPr>
          <w:rFonts w:eastAsia="Times New Roman" w:cs="Times New Roman"/>
          <w:szCs w:val="24"/>
        </w:rPr>
        <w:t xml:space="preserve"> προς ψήφιση ένα τέτοιο ανοσιούργημα</w:t>
      </w:r>
      <w:r>
        <w:rPr>
          <w:rFonts w:eastAsia="Times New Roman" w:cs="Times New Roman"/>
          <w:szCs w:val="24"/>
        </w:rPr>
        <w:t>,</w:t>
      </w:r>
      <w:r>
        <w:rPr>
          <w:rFonts w:eastAsia="Times New Roman" w:cs="Times New Roman"/>
          <w:szCs w:val="24"/>
        </w:rPr>
        <w:t xml:space="preserve"> να είναι όλοι παρόντες στη Βουλή να δώσουμε μία δυναμική απάντηση σε όλους αυτούς που εκτελούν την πατρίδα μας. </w:t>
      </w:r>
    </w:p>
    <w:p w14:paraId="1DA3195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A31957" w14:textId="77777777" w:rsidR="00984254" w:rsidRDefault="009E5B07">
      <w:pPr>
        <w:spacing w:line="600" w:lineRule="auto"/>
        <w:ind w:firstLine="709"/>
        <w:jc w:val="center"/>
        <w:rPr>
          <w:rFonts w:eastAsia="Times New Roman" w:cs="Times New Roman"/>
          <w:szCs w:val="24"/>
        </w:rPr>
      </w:pPr>
      <w:r w:rsidRPr="00735AF3">
        <w:rPr>
          <w:rFonts w:eastAsia="Times New Roman" w:cs="Times New Roman"/>
          <w:szCs w:val="24"/>
        </w:rPr>
        <w:lastRenderedPageBreak/>
        <w:t>(Χειροκροτήμα</w:t>
      </w:r>
      <w:r>
        <w:rPr>
          <w:rFonts w:eastAsia="Times New Roman" w:cs="Times New Roman"/>
          <w:szCs w:val="24"/>
        </w:rPr>
        <w:t xml:space="preserve">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sidRPr="00735AF3">
        <w:rPr>
          <w:rFonts w:eastAsia="Times New Roman" w:cs="Times New Roman"/>
          <w:szCs w:val="24"/>
        </w:rPr>
        <w:t xml:space="preserve"> Αυγή</w:t>
      </w:r>
      <w:r>
        <w:rPr>
          <w:rFonts w:eastAsia="Times New Roman" w:cs="Times New Roman"/>
          <w:szCs w:val="24"/>
        </w:rPr>
        <w:t>ς</w:t>
      </w:r>
      <w:r w:rsidRPr="00735AF3">
        <w:rPr>
          <w:rFonts w:eastAsia="Times New Roman" w:cs="Times New Roman"/>
          <w:szCs w:val="24"/>
        </w:rPr>
        <w:t>)</w:t>
      </w:r>
    </w:p>
    <w:p w14:paraId="1DA31958" w14:textId="77777777" w:rsidR="00984254" w:rsidRDefault="009E5B07">
      <w:pPr>
        <w:spacing w:line="600" w:lineRule="auto"/>
        <w:ind w:firstLine="720"/>
        <w:jc w:val="both"/>
        <w:rPr>
          <w:rFonts w:eastAsia="Times New Roman" w:cs="Times New Roman"/>
          <w:szCs w:val="24"/>
        </w:rPr>
      </w:pPr>
      <w:r w:rsidRPr="00980B0A">
        <w:rPr>
          <w:rFonts w:eastAsia="Times New Roman" w:cs="Times New Roman"/>
          <w:b/>
          <w:szCs w:val="24"/>
        </w:rPr>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Να διαγραφεί παρακαλώ από τα Πρακτικά η φράση του κ</w:t>
      </w:r>
      <w:r>
        <w:rPr>
          <w:rFonts w:eastAsia="Times New Roman" w:cs="Times New Roman"/>
          <w:szCs w:val="24"/>
        </w:rPr>
        <w:t>.</w:t>
      </w:r>
      <w:r>
        <w:rPr>
          <w:rFonts w:eastAsia="Times New Roman" w:cs="Times New Roman"/>
          <w:szCs w:val="24"/>
        </w:rPr>
        <w:t xml:space="preserve"> Κασιδιάρη... </w:t>
      </w:r>
    </w:p>
    <w:p w14:paraId="1DA3195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Αυτά είναι χαρακτηριστικά του ύφους και του λόγου του συγκεκριμένου κόμματος. </w:t>
      </w:r>
    </w:p>
    <w:p w14:paraId="1DA3195A" w14:textId="77777777" w:rsidR="00984254" w:rsidRDefault="009E5B07">
      <w:pPr>
        <w:spacing w:line="600" w:lineRule="auto"/>
        <w:ind w:firstLine="720"/>
        <w:jc w:val="both"/>
        <w:rPr>
          <w:rFonts w:eastAsia="Times New Roman" w:cs="Times New Roman"/>
          <w:szCs w:val="24"/>
        </w:rPr>
      </w:pPr>
      <w:r w:rsidRPr="000A5BF3">
        <w:rPr>
          <w:rFonts w:eastAsia="Times New Roman" w:cs="Times New Roman"/>
          <w:b/>
          <w:szCs w:val="24"/>
        </w:rPr>
        <w:t>ΙΩΑΝΝΗΣ ΑΪΒΑΤΙΔΗΣ:</w:t>
      </w:r>
      <w:r>
        <w:rPr>
          <w:rFonts w:eastAsia="Times New Roman" w:cs="Times New Roman"/>
          <w:szCs w:val="24"/>
        </w:rPr>
        <w:t xml:space="preserve"> Τρόπος του λέγειν ήταν. Μεταφορικά το είπαμε. </w:t>
      </w:r>
    </w:p>
    <w:p w14:paraId="1DA3195B" w14:textId="77777777" w:rsidR="00984254" w:rsidRDefault="009E5B07">
      <w:pPr>
        <w:spacing w:line="600" w:lineRule="auto"/>
        <w:ind w:firstLine="720"/>
        <w:jc w:val="both"/>
        <w:rPr>
          <w:rFonts w:eastAsia="Times New Roman" w:cs="Times New Roman"/>
          <w:szCs w:val="24"/>
        </w:rPr>
      </w:pPr>
      <w:r w:rsidRPr="00980B0A">
        <w:rPr>
          <w:rFonts w:eastAsia="Times New Roman" w:cs="Times New Roman"/>
          <w:b/>
          <w:szCs w:val="24"/>
        </w:rPr>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 xml:space="preserve">Δεν πειράζει. Αυτά στον προφορικό λόγο δεν υπάρχουν. </w:t>
      </w:r>
    </w:p>
    <w:p w14:paraId="1DA3195C" w14:textId="77777777" w:rsidR="00984254" w:rsidRDefault="009E5B07">
      <w:pPr>
        <w:spacing w:line="600" w:lineRule="auto"/>
        <w:ind w:firstLine="720"/>
        <w:jc w:val="both"/>
        <w:rPr>
          <w:rFonts w:eastAsia="Times New Roman" w:cs="Times New Roman"/>
          <w:szCs w:val="24"/>
        </w:rPr>
      </w:pPr>
      <w:r w:rsidRPr="000A5BF3">
        <w:rPr>
          <w:rFonts w:eastAsia="Times New Roman" w:cs="Times New Roman"/>
          <w:b/>
          <w:szCs w:val="24"/>
        </w:rPr>
        <w:t>ΙΩΑΝΝΗΣ ΑΪΒΑΤΙΔΗΣ:</w:t>
      </w:r>
      <w:r>
        <w:rPr>
          <w:rFonts w:eastAsia="Times New Roman" w:cs="Times New Roman"/>
          <w:b/>
          <w:szCs w:val="24"/>
        </w:rPr>
        <w:t xml:space="preserve"> </w:t>
      </w:r>
      <w:r>
        <w:rPr>
          <w:rFonts w:eastAsia="Times New Roman" w:cs="Times New Roman"/>
          <w:szCs w:val="24"/>
        </w:rPr>
        <w:t xml:space="preserve">Δεν το αντιληφθήκατε. </w:t>
      </w:r>
    </w:p>
    <w:p w14:paraId="1DA3195D" w14:textId="77777777" w:rsidR="00984254" w:rsidRDefault="009E5B07">
      <w:pPr>
        <w:spacing w:line="600" w:lineRule="auto"/>
        <w:ind w:firstLine="720"/>
        <w:jc w:val="both"/>
        <w:rPr>
          <w:rFonts w:eastAsia="Times New Roman" w:cs="Times New Roman"/>
          <w:szCs w:val="24"/>
        </w:rPr>
      </w:pPr>
      <w:r w:rsidRPr="00980B0A">
        <w:rPr>
          <w:rFonts w:eastAsia="Times New Roman" w:cs="Times New Roman"/>
          <w:b/>
          <w:szCs w:val="24"/>
        </w:rPr>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 xml:space="preserve">Τον λόγο έχει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r w:rsidRPr="00F14435">
        <w:rPr>
          <w:rFonts w:eastAsia="Times New Roman" w:cs="Times New Roman"/>
          <w:szCs w:val="24"/>
        </w:rPr>
        <w:t>Κοινοβουλευτικός Εκπρόσωπος</w:t>
      </w:r>
      <w:r>
        <w:rPr>
          <w:rFonts w:eastAsia="Times New Roman" w:cs="Times New Roman"/>
          <w:szCs w:val="24"/>
        </w:rPr>
        <w:t xml:space="preserve"> των Ανεξαρτήτων Ελλήνων. </w:t>
      </w:r>
    </w:p>
    <w:p w14:paraId="1DA3195E" w14:textId="77777777" w:rsidR="00984254" w:rsidRDefault="009E5B07">
      <w:pPr>
        <w:spacing w:line="600" w:lineRule="auto"/>
        <w:ind w:firstLine="720"/>
        <w:jc w:val="both"/>
        <w:rPr>
          <w:rFonts w:eastAsia="Times New Roman" w:cs="Times New Roman"/>
          <w:szCs w:val="24"/>
        </w:rPr>
      </w:pPr>
      <w:r w:rsidRPr="000A5BF3">
        <w:rPr>
          <w:rFonts w:eastAsia="Times New Roman" w:cs="Times New Roman"/>
          <w:b/>
          <w:szCs w:val="24"/>
        </w:rPr>
        <w:t xml:space="preserve">ΑΘΑΝΑΣΙΟΣ </w:t>
      </w:r>
      <w:r w:rsidRPr="000A5BF3">
        <w:rPr>
          <w:rFonts w:eastAsia="Times New Roman" w:cs="Times New Roman"/>
          <w:b/>
          <w:szCs w:val="24"/>
        </w:rPr>
        <w:t>ΠΑΠΑΧΡΙΣΤΟΠΟΥΛΟΣ:</w:t>
      </w:r>
      <w:r>
        <w:rPr>
          <w:rFonts w:eastAsia="Times New Roman" w:cs="Times New Roman"/>
          <w:szCs w:val="24"/>
        </w:rPr>
        <w:t xml:space="preserve"> </w:t>
      </w:r>
      <w:r w:rsidRPr="00485BE8">
        <w:rPr>
          <w:rFonts w:eastAsia="Times New Roman" w:cs="Times New Roman"/>
          <w:szCs w:val="24"/>
        </w:rPr>
        <w:t>Ευχαριστώ, κυρία Πρόεδρε</w:t>
      </w:r>
      <w:r>
        <w:rPr>
          <w:rFonts w:eastAsia="Times New Roman" w:cs="Times New Roman"/>
          <w:szCs w:val="24"/>
        </w:rPr>
        <w:t xml:space="preserve">. </w:t>
      </w:r>
    </w:p>
    <w:p w14:paraId="1DA3195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Εγώ θα γίνω συνήγορος αυτής της επερώτησης που έχω μπροστά μου, η οποία γράφει</w:t>
      </w:r>
      <w:r>
        <w:rPr>
          <w:rFonts w:eastAsia="Times New Roman" w:cs="Times New Roman"/>
          <w:szCs w:val="24"/>
        </w:rPr>
        <w:t>:</w:t>
      </w:r>
      <w:r>
        <w:rPr>
          <w:rFonts w:eastAsia="Times New Roman" w:cs="Times New Roman"/>
          <w:szCs w:val="24"/>
        </w:rPr>
        <w:t xml:space="preserve"> «Συστηματική υπονόμευση της δικαιοσύνης από την </w:t>
      </w:r>
      <w:r w:rsidRPr="0094038A">
        <w:rPr>
          <w:rFonts w:eastAsia="Times New Roman" w:cs="Times New Roman"/>
          <w:szCs w:val="24"/>
        </w:rPr>
        <w:t>Κυβέρνηση</w:t>
      </w:r>
      <w:r>
        <w:rPr>
          <w:rFonts w:eastAsia="Times New Roman" w:cs="Times New Roman"/>
          <w:szCs w:val="24"/>
        </w:rPr>
        <w:t xml:space="preserve"> και μεθοδευμένη επιχείρηση ελέγχου και χειραγώγησής της». </w:t>
      </w:r>
    </w:p>
    <w:p w14:paraId="1DA3196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Θέλω να θυμίσω</w:t>
      </w:r>
      <w:r>
        <w:rPr>
          <w:rFonts w:eastAsia="Times New Roman" w:cs="Times New Roman"/>
          <w:szCs w:val="24"/>
        </w:rPr>
        <w:t xml:space="preserve"> στους επερωτώντες, που δεν είναι κανείς παρών, απ’ ό,τι βλέπω, ότι το άρθρο 90 παράγραφος 5 του Συντάγματος είναι ένα παλιό άρθρο. Και όλοι το κατακρίνουν, όλοι λένε ότι πρέπει να αλλάξει. Δεν μπορεί η εκάστοτε </w:t>
      </w:r>
      <w:r w:rsidRPr="00472ACC">
        <w:rPr>
          <w:rFonts w:eastAsia="Times New Roman" w:cs="Times New Roman"/>
          <w:szCs w:val="24"/>
        </w:rPr>
        <w:t>κυβέρνηση</w:t>
      </w:r>
      <w:r>
        <w:rPr>
          <w:rFonts w:eastAsia="Times New Roman" w:cs="Times New Roman"/>
          <w:szCs w:val="24"/>
        </w:rPr>
        <w:t xml:space="preserve"> να διορίζει </w:t>
      </w:r>
      <w:r>
        <w:rPr>
          <w:rFonts w:eastAsia="Times New Roman" w:cs="Times New Roman"/>
          <w:szCs w:val="24"/>
        </w:rPr>
        <w:t>-</w:t>
      </w:r>
      <w:r>
        <w:rPr>
          <w:rFonts w:eastAsia="Times New Roman" w:cs="Times New Roman"/>
          <w:szCs w:val="24"/>
        </w:rPr>
        <w:t>στην ουσία</w:t>
      </w:r>
      <w:r>
        <w:rPr>
          <w:rFonts w:eastAsia="Times New Roman" w:cs="Times New Roman"/>
          <w:szCs w:val="24"/>
        </w:rPr>
        <w:t>-</w:t>
      </w:r>
      <w:r>
        <w:rPr>
          <w:rFonts w:eastAsia="Times New Roman" w:cs="Times New Roman"/>
          <w:szCs w:val="24"/>
        </w:rPr>
        <w:t xml:space="preserve"> τους ανώτ</w:t>
      </w:r>
      <w:r>
        <w:rPr>
          <w:rFonts w:eastAsia="Times New Roman" w:cs="Times New Roman"/>
          <w:szCs w:val="24"/>
        </w:rPr>
        <w:t xml:space="preserve">ατους δικαστικούς. Και όταν πραγματικά θέλουμε ανεξάρτητη δικαιοσύνη, νομίζω ότι είναι το άλφα και το ωμέγα. </w:t>
      </w:r>
    </w:p>
    <w:p w14:paraId="1DA3196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Όμως, δεν φτάνει μόνο αυτό, μην </w:t>
      </w:r>
      <w:proofErr w:type="spellStart"/>
      <w:r>
        <w:rPr>
          <w:rFonts w:eastAsia="Times New Roman" w:cs="Times New Roman"/>
          <w:szCs w:val="24"/>
        </w:rPr>
        <w:t>κοροϊδευόμαστε</w:t>
      </w:r>
      <w:proofErr w:type="spellEnd"/>
      <w:r>
        <w:rPr>
          <w:rFonts w:eastAsia="Times New Roman" w:cs="Times New Roman"/>
          <w:szCs w:val="24"/>
        </w:rPr>
        <w:t>. Όταν οι ανώτατοι δικαστικοί έχουν ζήτημα ζωής και θανάτου στους κατώτερους, θα πρέπει να δοθεί και</w:t>
      </w:r>
      <w:r>
        <w:rPr>
          <w:rFonts w:eastAsia="Times New Roman" w:cs="Times New Roman"/>
          <w:szCs w:val="24"/>
        </w:rPr>
        <w:t xml:space="preserve"> η δυνατότητα να μετέχουν στο Ανώτατο Δικαστικό Συμβούλιο ή η πρόταση του αείμνηστου Σωτήρη </w:t>
      </w:r>
      <w:proofErr w:type="spellStart"/>
      <w:r>
        <w:rPr>
          <w:rFonts w:eastAsia="Times New Roman" w:cs="Times New Roman"/>
          <w:szCs w:val="24"/>
        </w:rPr>
        <w:t>Μπάγια</w:t>
      </w:r>
      <w:proofErr w:type="spellEnd"/>
      <w:r>
        <w:rPr>
          <w:rFonts w:eastAsia="Times New Roman" w:cs="Times New Roman"/>
          <w:szCs w:val="24"/>
        </w:rPr>
        <w:t xml:space="preserve"> πώς η δικαιοσύνη θα γίνει ανεξάρτητη. </w:t>
      </w:r>
    </w:p>
    <w:p w14:paraId="1DA31962" w14:textId="77777777" w:rsidR="00984254" w:rsidRDefault="009E5B07">
      <w:pPr>
        <w:spacing w:line="600" w:lineRule="auto"/>
        <w:ind w:firstLine="720"/>
        <w:jc w:val="both"/>
        <w:rPr>
          <w:rFonts w:eastAsia="Times New Roman"/>
          <w:szCs w:val="24"/>
        </w:rPr>
      </w:pPr>
      <w:r>
        <w:rPr>
          <w:rFonts w:eastAsia="Times New Roman"/>
          <w:szCs w:val="24"/>
        </w:rPr>
        <w:t xml:space="preserve">Και διερωτάται κανείς: </w:t>
      </w:r>
      <w:r>
        <w:rPr>
          <w:rFonts w:eastAsia="Times New Roman"/>
          <w:szCs w:val="24"/>
        </w:rPr>
        <w:t>α</w:t>
      </w:r>
      <w:r>
        <w:rPr>
          <w:rFonts w:eastAsia="Times New Roman"/>
          <w:szCs w:val="24"/>
        </w:rPr>
        <w:t>υτό το κόμμα, που κυβέρνησε δεκαετίες αυτή τη χώρα, τώρα θυμήθηκε την παρέμβαση στη δικαιοσύνη</w:t>
      </w:r>
      <w:r>
        <w:rPr>
          <w:rFonts w:eastAsia="Times New Roman"/>
          <w:szCs w:val="24"/>
        </w:rPr>
        <w:t>; Έχω δικαίωμα να ρωτήσω</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ι εμπόδιζε, δηλαδή, αυτό το κόμμα, που απ’ ό,τι θυμάμαι έκανε και μια παρέμβαση πρόσφατα για συνταγματική </w:t>
      </w:r>
      <w:r>
        <w:rPr>
          <w:rFonts w:eastAsia="Times New Roman"/>
          <w:szCs w:val="24"/>
        </w:rPr>
        <w:t>Α</w:t>
      </w:r>
      <w:r>
        <w:rPr>
          <w:rFonts w:eastAsia="Times New Roman"/>
          <w:szCs w:val="24"/>
        </w:rPr>
        <w:t xml:space="preserve">ναθεώρηση και μετά από </w:t>
      </w:r>
      <w:r>
        <w:rPr>
          <w:rFonts w:eastAsia="Times New Roman"/>
          <w:szCs w:val="24"/>
        </w:rPr>
        <w:t>μ</w:t>
      </w:r>
      <w:r>
        <w:rPr>
          <w:rFonts w:eastAsia="Times New Roman"/>
          <w:szCs w:val="24"/>
        </w:rPr>
        <w:t>ερικές μέρες την ξέχασε πάλι;</w:t>
      </w:r>
    </w:p>
    <w:p w14:paraId="1DA31963" w14:textId="77777777" w:rsidR="00984254" w:rsidRDefault="009E5B07">
      <w:pPr>
        <w:spacing w:line="600" w:lineRule="auto"/>
        <w:ind w:firstLine="720"/>
        <w:jc w:val="both"/>
        <w:rPr>
          <w:rFonts w:eastAsia="Times New Roman"/>
          <w:szCs w:val="24"/>
        </w:rPr>
      </w:pPr>
      <w:r>
        <w:rPr>
          <w:rFonts w:eastAsia="Times New Roman"/>
          <w:szCs w:val="24"/>
        </w:rPr>
        <w:lastRenderedPageBreak/>
        <w:t xml:space="preserve">Εγώ είμαι υπέρμαχος της συνταγματικής </w:t>
      </w:r>
      <w:r>
        <w:rPr>
          <w:rFonts w:eastAsia="Times New Roman"/>
          <w:szCs w:val="24"/>
        </w:rPr>
        <w:t>Α</w:t>
      </w:r>
      <w:r>
        <w:rPr>
          <w:rFonts w:eastAsia="Times New Roman"/>
          <w:szCs w:val="24"/>
        </w:rPr>
        <w:t>ναθεώρησης. Το άρθρο 90, παρά</w:t>
      </w:r>
      <w:r>
        <w:rPr>
          <w:rFonts w:eastAsia="Times New Roman"/>
          <w:szCs w:val="24"/>
        </w:rPr>
        <w:t>γραφος 5, να αλλάξει, να βελτιωθεί και</w:t>
      </w:r>
      <w:r>
        <w:rPr>
          <w:rFonts w:eastAsia="Times New Roman"/>
          <w:szCs w:val="24"/>
        </w:rPr>
        <w:t>,</w:t>
      </w:r>
      <w:r>
        <w:rPr>
          <w:rFonts w:eastAsia="Times New Roman"/>
          <w:szCs w:val="24"/>
        </w:rPr>
        <w:t xml:space="preserve"> πραγματικά, η δικαιοσύνη, γιατί είναι ο τρίτος πυλώνας της δημοκρατίας, να θωρακιστεί.</w:t>
      </w:r>
    </w:p>
    <w:p w14:paraId="1DA31964" w14:textId="77777777" w:rsidR="00984254" w:rsidRDefault="009E5B07">
      <w:pPr>
        <w:spacing w:line="600" w:lineRule="auto"/>
        <w:ind w:firstLine="720"/>
        <w:jc w:val="both"/>
        <w:rPr>
          <w:rFonts w:eastAsia="Times New Roman"/>
          <w:szCs w:val="24"/>
        </w:rPr>
      </w:pPr>
      <w:r>
        <w:rPr>
          <w:rFonts w:eastAsia="Times New Roman"/>
          <w:szCs w:val="24"/>
        </w:rPr>
        <w:t>Να έρθουμε τώρα στα επ</w:t>
      </w:r>
      <w:r>
        <w:rPr>
          <w:rFonts w:eastAsia="Times New Roman"/>
          <w:szCs w:val="24"/>
        </w:rPr>
        <w:t>ι</w:t>
      </w:r>
      <w:r>
        <w:rPr>
          <w:rFonts w:eastAsia="Times New Roman"/>
          <w:szCs w:val="24"/>
        </w:rPr>
        <w:t>μέρους. Δεν υπάρχει κα</w:t>
      </w:r>
      <w:r>
        <w:rPr>
          <w:rFonts w:eastAsia="Times New Roman"/>
          <w:szCs w:val="24"/>
        </w:rPr>
        <w:t>μ</w:t>
      </w:r>
      <w:r>
        <w:rPr>
          <w:rFonts w:eastAsia="Times New Roman"/>
          <w:szCs w:val="24"/>
        </w:rPr>
        <w:t>μία χώρα στον πλανήτη, δεν υπάρχει ούτε μία χώρα στην Ευρωπαϊκή Ένωση που να υπάρχε</w:t>
      </w:r>
      <w:r>
        <w:rPr>
          <w:rFonts w:eastAsia="Times New Roman"/>
          <w:szCs w:val="24"/>
        </w:rPr>
        <w:t>ι το άρθρο 86. Κάποιος είπε κάτι γι’ αυτό το άρθρο. Εγώ απλά θέλω να φρεσκάρω τη μνήμη σας και να πω το εξής. Αυτή η περίεργη «σύντομη παραγραφή» δεν ισχύει πουθενά στην Ευρώπη, σε κα</w:t>
      </w:r>
      <w:r>
        <w:rPr>
          <w:rFonts w:eastAsia="Times New Roman"/>
          <w:szCs w:val="24"/>
        </w:rPr>
        <w:t>μ</w:t>
      </w:r>
      <w:r>
        <w:rPr>
          <w:rFonts w:eastAsia="Times New Roman"/>
          <w:szCs w:val="24"/>
        </w:rPr>
        <w:t xml:space="preserve">μία χώρα. </w:t>
      </w:r>
    </w:p>
    <w:p w14:paraId="1DA31965" w14:textId="77777777" w:rsidR="00984254" w:rsidRDefault="009E5B07">
      <w:pPr>
        <w:spacing w:line="600" w:lineRule="auto"/>
        <w:ind w:firstLine="720"/>
        <w:jc w:val="both"/>
        <w:rPr>
          <w:rFonts w:eastAsia="Times New Roman"/>
          <w:szCs w:val="24"/>
        </w:rPr>
      </w:pPr>
      <w:r>
        <w:rPr>
          <w:rFonts w:eastAsia="Times New Roman"/>
          <w:szCs w:val="24"/>
        </w:rPr>
        <w:t>Τι είναι αυτό το πράγμα που θεσμοθέτησαν οι άνθρωποι αυτού το</w:t>
      </w:r>
      <w:r>
        <w:rPr>
          <w:rFonts w:eastAsia="Times New Roman"/>
          <w:szCs w:val="24"/>
        </w:rPr>
        <w:t xml:space="preserve">υ κόμματος, που ερχόταν εδώ νομίζω ο κ. Βενιζέλος, Υπουργός Δικαιοσύνης ο κ. </w:t>
      </w:r>
      <w:proofErr w:type="spellStart"/>
      <w:r>
        <w:rPr>
          <w:rFonts w:eastAsia="Times New Roman"/>
          <w:szCs w:val="24"/>
        </w:rPr>
        <w:t>Πετσάλνικος</w:t>
      </w:r>
      <w:proofErr w:type="spellEnd"/>
      <w:r>
        <w:rPr>
          <w:rFonts w:eastAsia="Times New Roman"/>
          <w:szCs w:val="24"/>
        </w:rPr>
        <w:t xml:space="preserve">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Τι είχε </w:t>
      </w:r>
      <w:r>
        <w:rPr>
          <w:rFonts w:eastAsia="Times New Roman"/>
          <w:szCs w:val="24"/>
        </w:rPr>
        <w:t>ως</w:t>
      </w:r>
      <w:r>
        <w:rPr>
          <w:rFonts w:eastAsia="Times New Roman"/>
          <w:szCs w:val="24"/>
        </w:rPr>
        <w:t xml:space="preserve"> συνέπεια αυτό το άρθρο 86, που δεν το θέλει κανένας; Είναι ωμή ή όχι παρέμβαση στη δικαιοσύνη μια σύντομη παραγραφή αδικημάτων; Και γιατί να γίνει; Αυτά τα έχουμε ξεχάσει; Κάνουμε την αυτοκριτική μας;</w:t>
      </w:r>
    </w:p>
    <w:p w14:paraId="1DA31966" w14:textId="77777777" w:rsidR="00984254" w:rsidRDefault="009E5B07">
      <w:pPr>
        <w:spacing w:line="600" w:lineRule="auto"/>
        <w:ind w:firstLine="720"/>
        <w:jc w:val="both"/>
        <w:rPr>
          <w:rFonts w:eastAsia="Times New Roman"/>
          <w:szCs w:val="24"/>
        </w:rPr>
      </w:pPr>
      <w:r>
        <w:rPr>
          <w:rFonts w:eastAsia="Times New Roman"/>
          <w:szCs w:val="24"/>
        </w:rPr>
        <w:t>Εγώ θέλω να έρθω σε συγκεκριμένα γεγονότα και θα μιλήσ</w:t>
      </w:r>
      <w:r>
        <w:rPr>
          <w:rFonts w:eastAsia="Times New Roman"/>
          <w:szCs w:val="24"/>
        </w:rPr>
        <w:t xml:space="preserve">ω με ημερομηνίες, για να δούμε τι σόι παρέμβαση κάνει αυτή η Κυβέρνηση στα θέματα της δικαιοσύνης. Θέλω, λοιπόν, να θυμίσω ότι στις 11 Οκτωβρίου 2017, αναφορικά με την υπόθεση του </w:t>
      </w:r>
      <w:r>
        <w:rPr>
          <w:rFonts w:eastAsia="Times New Roman"/>
          <w:szCs w:val="24"/>
        </w:rPr>
        <w:t>«</w:t>
      </w:r>
      <w:r>
        <w:rPr>
          <w:rFonts w:eastAsia="Times New Roman"/>
          <w:szCs w:val="24"/>
          <w:lang w:val="en-US"/>
        </w:rPr>
        <w:t>N</w:t>
      </w:r>
      <w:r>
        <w:rPr>
          <w:rFonts w:eastAsia="Times New Roman"/>
          <w:szCs w:val="24"/>
          <w:lang w:val="en-US"/>
        </w:rPr>
        <w:t>OOR</w:t>
      </w:r>
      <w:r w:rsidRPr="00315F99">
        <w:rPr>
          <w:rFonts w:eastAsia="Times New Roman"/>
          <w:szCs w:val="24"/>
        </w:rPr>
        <w:t xml:space="preserve"> 1</w:t>
      </w:r>
      <w:r>
        <w:rPr>
          <w:rFonts w:eastAsia="Times New Roman"/>
          <w:szCs w:val="24"/>
        </w:rPr>
        <w:t>»</w:t>
      </w:r>
      <w:r>
        <w:rPr>
          <w:rFonts w:eastAsia="Times New Roman"/>
          <w:szCs w:val="24"/>
        </w:rPr>
        <w:t xml:space="preserve">, -αν θυμάμαι καλά είναι η εντέκατη </w:t>
      </w:r>
      <w:r>
        <w:rPr>
          <w:rFonts w:eastAsia="Times New Roman"/>
          <w:szCs w:val="24"/>
        </w:rPr>
        <w:lastRenderedPageBreak/>
        <w:t>ένσταση που κάνει αυτή η επερώτη</w:t>
      </w:r>
      <w:r>
        <w:rPr>
          <w:rFonts w:eastAsia="Times New Roman"/>
          <w:szCs w:val="24"/>
        </w:rPr>
        <w:t xml:space="preserve">ση στην επερώτησή της- οι σωφρονιστικοί υπάλληλοι στη Χαλκίδα ανακαλύπτουν μέσα σε μια παντόφλα ένα τηλέφωνο κινητό του κ. </w:t>
      </w:r>
      <w:proofErr w:type="spellStart"/>
      <w:r>
        <w:rPr>
          <w:rFonts w:eastAsia="Times New Roman"/>
          <w:szCs w:val="24"/>
        </w:rPr>
        <w:t>Γιαννουσάκη</w:t>
      </w:r>
      <w:proofErr w:type="spellEnd"/>
      <w:r>
        <w:rPr>
          <w:rFonts w:eastAsia="Times New Roman"/>
          <w:szCs w:val="24"/>
        </w:rPr>
        <w:t xml:space="preserve">. Για όσους έχουν ασθενική μνήμη, ο κ. </w:t>
      </w:r>
      <w:proofErr w:type="spellStart"/>
      <w:r>
        <w:rPr>
          <w:rFonts w:eastAsia="Times New Roman"/>
          <w:szCs w:val="24"/>
        </w:rPr>
        <w:t>Γιαννουσάκης</w:t>
      </w:r>
      <w:proofErr w:type="spellEnd"/>
      <w:r>
        <w:rPr>
          <w:rFonts w:eastAsia="Times New Roman"/>
          <w:szCs w:val="24"/>
        </w:rPr>
        <w:t xml:space="preserve"> είναι φυλακισμένος ισόβια πρωτόδικα και εκκρεμεί η αναίρεση στο </w:t>
      </w:r>
      <w:r>
        <w:rPr>
          <w:rFonts w:eastAsia="Times New Roman"/>
          <w:szCs w:val="24"/>
        </w:rPr>
        <w:t>ε</w:t>
      </w:r>
      <w:r>
        <w:rPr>
          <w:rFonts w:eastAsia="Times New Roman"/>
          <w:szCs w:val="24"/>
        </w:rPr>
        <w:t>φετεί</w:t>
      </w:r>
      <w:r>
        <w:rPr>
          <w:rFonts w:eastAsia="Times New Roman"/>
          <w:szCs w:val="24"/>
        </w:rPr>
        <w:t xml:space="preserve">ο. Τότε, λοιπόν, όταν βρέθηκε αυτό το τηλέφωνο, κατασχέθηκε και πράγματι έγινε αυτό που έπρεπε να γίνει. </w:t>
      </w:r>
    </w:p>
    <w:p w14:paraId="1DA31967" w14:textId="77777777" w:rsidR="00984254" w:rsidRDefault="009E5B07">
      <w:pPr>
        <w:spacing w:line="600" w:lineRule="auto"/>
        <w:ind w:firstLine="720"/>
        <w:jc w:val="both"/>
        <w:rPr>
          <w:rFonts w:eastAsia="Times New Roman"/>
          <w:szCs w:val="24"/>
        </w:rPr>
      </w:pPr>
      <w:r>
        <w:rPr>
          <w:rFonts w:eastAsia="Times New Roman"/>
          <w:szCs w:val="24"/>
        </w:rPr>
        <w:t xml:space="preserve">Η Ειρήνη Τζίβα, για όσους δεν θυμούνται, είναι η </w:t>
      </w:r>
      <w:r>
        <w:rPr>
          <w:rFonts w:eastAsia="Times New Roman"/>
          <w:szCs w:val="24"/>
        </w:rPr>
        <w:t>ε</w:t>
      </w:r>
      <w:r>
        <w:rPr>
          <w:rFonts w:eastAsia="Times New Roman"/>
          <w:szCs w:val="24"/>
        </w:rPr>
        <w:t xml:space="preserve">ισαγγελέας που έστειλε τον </w:t>
      </w:r>
      <w:r>
        <w:rPr>
          <w:rFonts w:eastAsia="Times New Roman"/>
          <w:szCs w:val="24"/>
        </w:rPr>
        <w:t>π</w:t>
      </w:r>
      <w:r>
        <w:rPr>
          <w:rFonts w:eastAsia="Times New Roman"/>
          <w:szCs w:val="24"/>
        </w:rPr>
        <w:t>ρόεδρο του Ολυμπιακού με κατηγορία –υπάρχει βέβαια και το τεκμήριο της α</w:t>
      </w:r>
      <w:r>
        <w:rPr>
          <w:rFonts w:eastAsia="Times New Roman"/>
          <w:szCs w:val="24"/>
        </w:rPr>
        <w:t>θωότητας και το σεβόμαστε όλοι- για διακίνηση ναρκωτικών, εμπορία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Αυτή, λοιπόν, η </w:t>
      </w:r>
      <w:r>
        <w:rPr>
          <w:rFonts w:eastAsia="Times New Roman"/>
          <w:szCs w:val="24"/>
        </w:rPr>
        <w:t>ε</w:t>
      </w:r>
      <w:r>
        <w:rPr>
          <w:rFonts w:eastAsia="Times New Roman"/>
          <w:szCs w:val="24"/>
        </w:rPr>
        <w:t>ισαγγελέας ζήτησε το αυτονόητο, να δούμε τι λέει</w:t>
      </w:r>
      <w:r w:rsidRPr="00E25F9B">
        <w:rPr>
          <w:rFonts w:eastAsia="Times New Roman"/>
          <w:szCs w:val="24"/>
        </w:rPr>
        <w:t xml:space="preserve"> </w:t>
      </w:r>
      <w:r>
        <w:rPr>
          <w:rFonts w:eastAsia="Times New Roman"/>
          <w:szCs w:val="24"/>
        </w:rPr>
        <w:t xml:space="preserve">αυτό το τηλέφωνο, σε μία υπόθεση όπου ήδη –προσέξτε- έχουμε οκτώ νεκρούς. </w:t>
      </w:r>
    </w:p>
    <w:p w14:paraId="1DA31968" w14:textId="77777777" w:rsidR="00984254" w:rsidRDefault="009E5B07">
      <w:pPr>
        <w:spacing w:line="600" w:lineRule="auto"/>
        <w:ind w:firstLine="720"/>
        <w:jc w:val="both"/>
        <w:rPr>
          <w:rFonts w:eastAsia="Times New Roman"/>
          <w:szCs w:val="24"/>
        </w:rPr>
      </w:pPr>
      <w:r>
        <w:rPr>
          <w:rFonts w:eastAsia="Times New Roman"/>
          <w:szCs w:val="24"/>
        </w:rPr>
        <w:t>Εδώ κάνω μια μικρή παρένθεση</w:t>
      </w:r>
      <w:r>
        <w:rPr>
          <w:rFonts w:eastAsia="Times New Roman"/>
          <w:szCs w:val="24"/>
        </w:rPr>
        <w:t>,</w:t>
      </w:r>
      <w:r>
        <w:rPr>
          <w:rFonts w:eastAsia="Times New Roman"/>
          <w:szCs w:val="24"/>
        </w:rPr>
        <w:t xml:space="preserve"> γιατί άκουσα</w:t>
      </w:r>
      <w:r>
        <w:rPr>
          <w:rFonts w:eastAsia="Times New Roman"/>
          <w:szCs w:val="24"/>
        </w:rPr>
        <w:t xml:space="preserve"> πολλά για «κουκουλοφόρους», για ανθρώπους που κάνουν σκευωρίες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Ξέρουμε όλοι ότι σε υποθέσεις εμπορίας ναρκωτικών, μεγάλης διαφθοράς, ένα μεγάλο κομμάτι μαρτύρων εξαφανίζεται, αυτοκτονεί ή δολοφονείται. Γι’ αυτό καθιερώθηκε ο θεσμός του προστατευόμε</w:t>
      </w:r>
      <w:r>
        <w:rPr>
          <w:rFonts w:eastAsia="Times New Roman"/>
          <w:szCs w:val="24"/>
        </w:rPr>
        <w:t>νου μάρτυρα. Εξιχνιάστηκε το 89% των υποθέ</w:t>
      </w:r>
      <w:r>
        <w:rPr>
          <w:rFonts w:eastAsia="Times New Roman"/>
          <w:szCs w:val="24"/>
        </w:rPr>
        <w:lastRenderedPageBreak/>
        <w:t xml:space="preserve">σεων σε άλλες χώρες, σε Ηνωμένες Πολιτείες αλλά και Ευρώπη, με την παρέμβαση πλέον προστατευόμενων μαρτύρων, αυτούς που κάποιοι εδώ σε αυτή την Αίθουσα τους λένε «κουκουλοφόρους». </w:t>
      </w:r>
    </w:p>
    <w:p w14:paraId="1DA31969" w14:textId="77777777" w:rsidR="00984254" w:rsidRDefault="009E5B07">
      <w:pPr>
        <w:spacing w:line="600" w:lineRule="auto"/>
        <w:ind w:firstLine="720"/>
        <w:jc w:val="both"/>
        <w:rPr>
          <w:rFonts w:eastAsia="Times New Roman"/>
          <w:szCs w:val="24"/>
        </w:rPr>
      </w:pPr>
      <w:r>
        <w:rPr>
          <w:rFonts w:eastAsia="Times New Roman"/>
          <w:szCs w:val="24"/>
        </w:rPr>
        <w:t>Είχαμε οκτώ νεκρούς σε αυτή την υ</w:t>
      </w:r>
      <w:r>
        <w:rPr>
          <w:rFonts w:eastAsia="Times New Roman"/>
          <w:szCs w:val="24"/>
        </w:rPr>
        <w:t xml:space="preserve">πόθεση και η </w:t>
      </w:r>
      <w:r>
        <w:rPr>
          <w:rFonts w:eastAsia="Times New Roman"/>
          <w:szCs w:val="24"/>
        </w:rPr>
        <w:t>ε</w:t>
      </w:r>
      <w:r>
        <w:rPr>
          <w:rFonts w:eastAsia="Times New Roman"/>
          <w:szCs w:val="24"/>
        </w:rPr>
        <w:t xml:space="preserve">ισαγγελέας κ. Τζίβα έστειλε την απόφαση στο Δικαστικό Συμβούλιο </w:t>
      </w:r>
      <w:r>
        <w:rPr>
          <w:rFonts w:eastAsia="Times New Roman"/>
          <w:szCs w:val="24"/>
        </w:rPr>
        <w:t xml:space="preserve">για </w:t>
      </w:r>
      <w:r>
        <w:rPr>
          <w:rFonts w:eastAsia="Times New Roman"/>
          <w:szCs w:val="24"/>
        </w:rPr>
        <w:t xml:space="preserve">να </w:t>
      </w:r>
      <w:r>
        <w:rPr>
          <w:rFonts w:eastAsia="Times New Roman"/>
          <w:szCs w:val="24"/>
        </w:rPr>
        <w:t>αποφανθεί</w:t>
      </w:r>
      <w:r>
        <w:rPr>
          <w:rFonts w:eastAsia="Times New Roman"/>
          <w:szCs w:val="24"/>
        </w:rPr>
        <w:t xml:space="preserve">. Ω του θαύματος, λοιπόν, το Δικαστικό Συμβούλιο του Πειραιά κρίνει ότι η αιτούμενη άρση για το χρονικό διάστημα από τότε μέχρι τότε δεν θα συμβάλει ουσιωδώς στη </w:t>
      </w:r>
      <w:r>
        <w:rPr>
          <w:rFonts w:eastAsia="Times New Roman"/>
          <w:szCs w:val="24"/>
        </w:rPr>
        <w:t>διερεύνηση της υπόθεσης κι ότι η προκαταρκτική εξέταση δεν θα καταστεί δυσχερής</w:t>
      </w:r>
      <w:r>
        <w:rPr>
          <w:rFonts w:eastAsia="Times New Roman" w:cs="Times New Roman"/>
          <w:szCs w:val="24"/>
        </w:rPr>
        <w:t xml:space="preserve">, δηλαδή, να δούμε τι έλεγε ο σε ισόβια φυλακισμένος </w:t>
      </w:r>
      <w:proofErr w:type="spellStart"/>
      <w:r>
        <w:rPr>
          <w:rFonts w:eastAsia="Times New Roman" w:cs="Times New Roman"/>
          <w:szCs w:val="24"/>
        </w:rPr>
        <w:t>Γιαννουσάκης</w:t>
      </w:r>
      <w:proofErr w:type="spellEnd"/>
      <w:r>
        <w:rPr>
          <w:rFonts w:eastAsia="Times New Roman" w:cs="Times New Roman"/>
          <w:szCs w:val="24"/>
        </w:rPr>
        <w:t xml:space="preserve"> για εμπόριο ηρωίνης 2,1 τόνων. Και</w:t>
      </w:r>
      <w:r>
        <w:rPr>
          <w:rFonts w:eastAsia="Times New Roman" w:cs="Times New Roman"/>
          <w:szCs w:val="24"/>
        </w:rPr>
        <w:t>,</w:t>
      </w:r>
      <w:r>
        <w:rPr>
          <w:rFonts w:eastAsia="Times New Roman" w:cs="Times New Roman"/>
          <w:szCs w:val="24"/>
        </w:rPr>
        <w:t xml:space="preserve"> συνεπώς, πρέπει η κρινόμενη αίτηση να απορριφθεί ως αβάσιμη, έκρινε το Δικα</w:t>
      </w:r>
      <w:r>
        <w:rPr>
          <w:rFonts w:eastAsia="Times New Roman" w:cs="Times New Roman"/>
          <w:szCs w:val="24"/>
        </w:rPr>
        <w:t>στικό Συμβούλιο του Πειραιά.</w:t>
      </w:r>
    </w:p>
    <w:p w14:paraId="1DA3196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Αυτά τα λέω για να δούμε ποιος παρεμβαίνει και πού.</w:t>
      </w:r>
    </w:p>
    <w:p w14:paraId="1DA3196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 αντιεισαγγελέας του Αρείου Πάγου κ. Βουρλιώτης με το σκεπτικό αυτό αδειάζει την απόφαση του </w:t>
      </w:r>
      <w:r>
        <w:rPr>
          <w:rFonts w:eastAsia="Times New Roman" w:cs="Times New Roman"/>
          <w:szCs w:val="24"/>
        </w:rPr>
        <w:t>Δ</w:t>
      </w:r>
      <w:r>
        <w:rPr>
          <w:rFonts w:eastAsia="Times New Roman" w:cs="Times New Roman"/>
          <w:szCs w:val="24"/>
        </w:rPr>
        <w:t xml:space="preserve">ικαστικού </w:t>
      </w:r>
      <w:r>
        <w:rPr>
          <w:rFonts w:eastAsia="Times New Roman" w:cs="Times New Roman"/>
          <w:szCs w:val="24"/>
        </w:rPr>
        <w:t>Σ</w:t>
      </w:r>
      <w:r>
        <w:rPr>
          <w:rFonts w:eastAsia="Times New Roman" w:cs="Times New Roman"/>
          <w:szCs w:val="24"/>
        </w:rPr>
        <w:t>υμβουλίου. Και</w:t>
      </w:r>
      <w:r>
        <w:rPr>
          <w:rFonts w:eastAsia="Times New Roman" w:cs="Times New Roman"/>
          <w:szCs w:val="24"/>
        </w:rPr>
        <w:t>,</w:t>
      </w:r>
      <w:r>
        <w:rPr>
          <w:rFonts w:eastAsia="Times New Roman" w:cs="Times New Roman"/>
          <w:szCs w:val="24"/>
        </w:rPr>
        <w:t xml:space="preserve"> πράγματι</w:t>
      </w:r>
      <w:r w:rsidRPr="00FF1E92">
        <w:rPr>
          <w:rFonts w:eastAsia="Times New Roman" w:cs="Times New Roman"/>
          <w:szCs w:val="24"/>
        </w:rPr>
        <w:t>,</w:t>
      </w:r>
      <w:r>
        <w:rPr>
          <w:rFonts w:eastAsia="Times New Roman" w:cs="Times New Roman"/>
          <w:szCs w:val="24"/>
        </w:rPr>
        <w:t xml:space="preserve"> αναρωτιέται γι’ αυτό το τόσο σημαντικό εύρημα και διατάζει, για να συνεννοούμαστε και να μη μακρηγορούμε.</w:t>
      </w:r>
      <w:r w:rsidRPr="00FF1E92">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ο αίτημα της κ. Τζίβα γίνεται δεκτό από το συμβούλιο, το οποίο όμως συγκροτήθηκε από άλλους δικαστές. Χρειάστηκαν επτά μήνες από τότε, ενώ θα μπορού</w:t>
      </w:r>
      <w:r>
        <w:rPr>
          <w:rFonts w:eastAsia="Times New Roman" w:cs="Times New Roman"/>
          <w:szCs w:val="24"/>
        </w:rPr>
        <w:t>σε να είχε γίνει σε δέκα μέρες.</w:t>
      </w:r>
    </w:p>
    <w:p w14:paraId="1DA3196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θυμίσω εδώ κάτι για το </w:t>
      </w:r>
      <w:r>
        <w:rPr>
          <w:rFonts w:eastAsia="Times New Roman" w:cs="Times New Roman"/>
          <w:szCs w:val="24"/>
        </w:rPr>
        <w:t>«</w:t>
      </w:r>
      <w:r>
        <w:rPr>
          <w:rFonts w:eastAsia="Times New Roman" w:cs="Times New Roman"/>
          <w:szCs w:val="24"/>
          <w:lang w:val="en-US"/>
        </w:rPr>
        <w:t>NOOR</w:t>
      </w:r>
      <w:r w:rsidRPr="00064A16">
        <w:rPr>
          <w:rFonts w:eastAsia="Times New Roman" w:cs="Times New Roman"/>
          <w:szCs w:val="24"/>
        </w:rPr>
        <w:t xml:space="preserve"> 1</w:t>
      </w:r>
      <w:r>
        <w:rPr>
          <w:rFonts w:eastAsia="Times New Roman" w:cs="Times New Roman"/>
          <w:szCs w:val="24"/>
        </w:rPr>
        <w:t>»</w:t>
      </w:r>
      <w:r>
        <w:rPr>
          <w:rFonts w:eastAsia="Times New Roman" w:cs="Times New Roman"/>
          <w:szCs w:val="24"/>
        </w:rPr>
        <w:t xml:space="preserve"> -γιατί στο έντεκα εγκαλείται ο Πρόεδρος των Ανεξαρτήτων Ελλήνων- ότι ο </w:t>
      </w:r>
      <w:proofErr w:type="spellStart"/>
      <w:r>
        <w:rPr>
          <w:rFonts w:eastAsia="Times New Roman" w:cs="Times New Roman"/>
          <w:szCs w:val="24"/>
        </w:rPr>
        <w:t>Γιαννουσάκης</w:t>
      </w:r>
      <w:proofErr w:type="spellEnd"/>
      <w:r>
        <w:rPr>
          <w:rFonts w:eastAsia="Times New Roman" w:cs="Times New Roman"/>
          <w:szCs w:val="24"/>
        </w:rPr>
        <w:t xml:space="preserve"> </w:t>
      </w:r>
      <w:proofErr w:type="spellStart"/>
      <w:r>
        <w:rPr>
          <w:rFonts w:eastAsia="Times New Roman" w:cs="Times New Roman"/>
          <w:szCs w:val="24"/>
        </w:rPr>
        <w:t>συνέπεσε</w:t>
      </w:r>
      <w:proofErr w:type="spellEnd"/>
      <w:r>
        <w:rPr>
          <w:rFonts w:eastAsia="Times New Roman" w:cs="Times New Roman"/>
          <w:szCs w:val="24"/>
        </w:rPr>
        <w:t xml:space="preserve"> κάποια στιγμή να είναι προφυλακισμένος με έναν Ινδό. Ο Ινδός λίγο αργότερα δολοφονήθηκε. Εί</w:t>
      </w:r>
      <w:r>
        <w:rPr>
          <w:rFonts w:eastAsia="Times New Roman" w:cs="Times New Roman"/>
          <w:szCs w:val="24"/>
        </w:rPr>
        <w:t>ναι ένας από τους ο</w:t>
      </w:r>
      <w:r>
        <w:rPr>
          <w:rFonts w:eastAsia="Times New Roman" w:cs="Times New Roman"/>
          <w:szCs w:val="24"/>
        </w:rPr>
        <w:t>κ</w:t>
      </w:r>
      <w:r>
        <w:rPr>
          <w:rFonts w:eastAsia="Times New Roman" w:cs="Times New Roman"/>
          <w:szCs w:val="24"/>
        </w:rPr>
        <w:t xml:space="preserve">τώ δολοφονημένους. Ο </w:t>
      </w:r>
      <w:proofErr w:type="spellStart"/>
      <w:r>
        <w:rPr>
          <w:rFonts w:eastAsia="Times New Roman" w:cs="Times New Roman"/>
          <w:szCs w:val="24"/>
        </w:rPr>
        <w:t>Γιαννουσάκης</w:t>
      </w:r>
      <w:proofErr w:type="spellEnd"/>
      <w:r>
        <w:rPr>
          <w:rFonts w:eastAsia="Times New Roman" w:cs="Times New Roman"/>
          <w:szCs w:val="24"/>
        </w:rPr>
        <w:t xml:space="preserve"> ήθελε απεγνωσμένα να μιλήσει με κάποιον. Αυτή είναι η παρέμβαση του Υπουργού Εθνικής Άμυνας, που είχε μάλιστα σαν αιτία και τη δικαστική διερεύνηση.</w:t>
      </w:r>
    </w:p>
    <w:p w14:paraId="1DA3196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Το εάν έχει αλλάξει τριάντα φορές κατάθεση ο </w:t>
      </w:r>
      <w:proofErr w:type="spellStart"/>
      <w:r>
        <w:rPr>
          <w:rFonts w:eastAsia="Times New Roman" w:cs="Times New Roman"/>
          <w:szCs w:val="24"/>
        </w:rPr>
        <w:t>Γιαννουσ</w:t>
      </w:r>
      <w:r>
        <w:rPr>
          <w:rFonts w:eastAsia="Times New Roman" w:cs="Times New Roman"/>
          <w:szCs w:val="24"/>
        </w:rPr>
        <w:t>άκης</w:t>
      </w:r>
      <w:proofErr w:type="spellEnd"/>
      <w:r>
        <w:rPr>
          <w:rFonts w:eastAsia="Times New Roman" w:cs="Times New Roman"/>
          <w:szCs w:val="24"/>
        </w:rPr>
        <w:t xml:space="preserve"> είναι δικό του θέμα. Οι δικές του, όμως, ομολογίες οδήγησαν στην ποινική δίωξη, η οποία είναι δρομολογημένη. </w:t>
      </w:r>
    </w:p>
    <w:p w14:paraId="1DA3196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Μια δεύτερη υπόθεση –για να δούμε ποιος παρεμβαίνει πού- την έχω και αυτή μπροστά μου και αφορά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B666EB">
        <w:rPr>
          <w:rFonts w:eastAsia="Times New Roman" w:cs="Times New Roman"/>
          <w:szCs w:val="24"/>
        </w:rPr>
        <w:t>.</w:t>
      </w:r>
      <w:r>
        <w:rPr>
          <w:rFonts w:eastAsia="Times New Roman" w:cs="Times New Roman"/>
          <w:szCs w:val="24"/>
        </w:rPr>
        <w:t xml:space="preserve"> Έχω ακούσει πάρα πολλ</w:t>
      </w:r>
      <w:r>
        <w:rPr>
          <w:rFonts w:eastAsia="Times New Roman" w:cs="Times New Roman"/>
          <w:szCs w:val="24"/>
        </w:rPr>
        <w:t>ά, κάτι φοβερές, τραβηγμένες καταγγελίες κ.λπ</w:t>
      </w:r>
      <w:r>
        <w:rPr>
          <w:rFonts w:eastAsia="Times New Roman" w:cs="Times New Roman"/>
          <w:szCs w:val="24"/>
        </w:rPr>
        <w:t>.</w:t>
      </w:r>
      <w:r>
        <w:rPr>
          <w:rFonts w:eastAsia="Times New Roman" w:cs="Times New Roman"/>
          <w:szCs w:val="24"/>
        </w:rPr>
        <w:t xml:space="preserve">.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πήγε στους εισαγγελείς διαφθοράς. Βρέθηκαν δεκατέσσερις εφέτες και είπαν ότι δεν πρέπει οι εισαγγελείς διαφθοράς να έχουν αυτή την υπόθεση και πρέπει να μαζέψουν υπογραφές για να φύγει κα</w:t>
      </w:r>
      <w:r>
        <w:rPr>
          <w:rFonts w:eastAsia="Times New Roman" w:cs="Times New Roman"/>
          <w:szCs w:val="24"/>
        </w:rPr>
        <w:t>ι να πάει πιο πάνω σε μεγαλύτερο βαθμό.</w:t>
      </w:r>
    </w:p>
    <w:p w14:paraId="1DA3196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Προς τιμήν του ο προϊστάμενος τότε της </w:t>
      </w:r>
      <w:r>
        <w:rPr>
          <w:rFonts w:eastAsia="Times New Roman" w:cs="Times New Roman"/>
          <w:szCs w:val="24"/>
        </w:rPr>
        <w:t>Ε</w:t>
      </w:r>
      <w:r>
        <w:rPr>
          <w:rFonts w:eastAsia="Times New Roman" w:cs="Times New Roman"/>
          <w:szCs w:val="24"/>
        </w:rPr>
        <w:t xml:space="preserve">ισαγγελίας Αθηνών κ. Κανελλόπουλος δεν δέχτηκε αυτή την απόφαση των δικαστών. Τους μάζεψε, τους εξήγησε ότι είναι παράνομο αυτό που κάνουν. Το </w:t>
      </w:r>
      <w:r>
        <w:rPr>
          <w:rFonts w:eastAsia="Times New Roman" w:cs="Times New Roman"/>
          <w:szCs w:val="24"/>
        </w:rPr>
        <w:t>Π</w:t>
      </w:r>
      <w:r>
        <w:rPr>
          <w:rFonts w:eastAsia="Times New Roman" w:cs="Times New Roman"/>
          <w:szCs w:val="24"/>
        </w:rPr>
        <w:t xml:space="preserve">ειθαρχικό </w:t>
      </w:r>
      <w:r>
        <w:rPr>
          <w:rFonts w:eastAsia="Times New Roman" w:cs="Times New Roman"/>
          <w:szCs w:val="24"/>
        </w:rPr>
        <w:t>Σ</w:t>
      </w:r>
      <w:r>
        <w:rPr>
          <w:rFonts w:eastAsia="Times New Roman" w:cs="Times New Roman"/>
          <w:szCs w:val="24"/>
        </w:rPr>
        <w:t>υμβούλιο του Αρείου Π</w:t>
      </w:r>
      <w:r>
        <w:rPr>
          <w:rFonts w:eastAsia="Times New Roman" w:cs="Times New Roman"/>
          <w:szCs w:val="24"/>
        </w:rPr>
        <w:t>άγου –το έχω εδώ μπροστά μου- έκρινε ο εισαγγελέας κατά της διαφθοράς με το</w:t>
      </w:r>
      <w:r>
        <w:rPr>
          <w:rFonts w:eastAsia="Times New Roman" w:cs="Times New Roman"/>
          <w:szCs w:val="24"/>
        </w:rPr>
        <w:t>ν</w:t>
      </w:r>
      <w:r>
        <w:rPr>
          <w:rFonts w:eastAsia="Times New Roman" w:cs="Times New Roman"/>
          <w:szCs w:val="24"/>
        </w:rPr>
        <w:t xml:space="preserve"> ν.4022/2011 έχει αποκλειστική αρμοδιότητα για τις υποθέσεις διαφθοράς και αναλαμβάνει όλες τις σχετικές δικογραφίες. Και έτσι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έμεινε στους εισαγγελείς διαφθορ</w:t>
      </w:r>
      <w:r>
        <w:rPr>
          <w:rFonts w:eastAsia="Times New Roman" w:cs="Times New Roman"/>
          <w:szCs w:val="24"/>
        </w:rPr>
        <w:t xml:space="preserve">άς. </w:t>
      </w:r>
    </w:p>
    <w:p w14:paraId="1DA3197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Έχουν ακουστεί τα απίστευτα. Δεν ξέρω τι να πω. Σκευωρός ο Κανελλόπουλος; Σκευωρό και το </w:t>
      </w:r>
      <w:r>
        <w:rPr>
          <w:rFonts w:eastAsia="Times New Roman" w:cs="Times New Roman"/>
          <w:szCs w:val="24"/>
        </w:rPr>
        <w:t>Π</w:t>
      </w:r>
      <w:r>
        <w:rPr>
          <w:rFonts w:eastAsia="Times New Roman" w:cs="Times New Roman"/>
          <w:szCs w:val="24"/>
        </w:rPr>
        <w:t xml:space="preserve">ειθαρχικό </w:t>
      </w:r>
      <w:r>
        <w:rPr>
          <w:rFonts w:eastAsia="Times New Roman" w:cs="Times New Roman"/>
          <w:szCs w:val="24"/>
        </w:rPr>
        <w:t>Σ</w:t>
      </w:r>
      <w:r>
        <w:rPr>
          <w:rFonts w:eastAsia="Times New Roman" w:cs="Times New Roman"/>
          <w:szCs w:val="24"/>
        </w:rPr>
        <w:t>υμβούλιο του Αρείου Πάγου; Η λέξη «σκευωρία», η λέξη «κουκουλοφόρος» χρησιμοποιείται εύκολα. Δύσκολα, όμως, αποδεικνύεται.</w:t>
      </w:r>
    </w:p>
    <w:p w14:paraId="1DA3197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Και επειδή υπάρχουν και και</w:t>
      </w:r>
      <w:r>
        <w:rPr>
          <w:rFonts w:eastAsia="Times New Roman" w:cs="Times New Roman"/>
          <w:szCs w:val="24"/>
        </w:rPr>
        <w:t>νούρ</w:t>
      </w:r>
      <w:r>
        <w:rPr>
          <w:rFonts w:eastAsia="Times New Roman" w:cs="Times New Roman"/>
          <w:szCs w:val="24"/>
        </w:rPr>
        <w:t>γ</w:t>
      </w:r>
      <w:r>
        <w:rPr>
          <w:rFonts w:eastAsia="Times New Roman" w:cs="Times New Roman"/>
          <w:szCs w:val="24"/>
        </w:rPr>
        <w:t xml:space="preserve">ιες ειδήσεις, θέλω να θυμίσω ότι πρόσφατα –είναι είδηση τριών ημερών- ο Μάικλ Κοέν που είναι δικηγόρος του κ. </w:t>
      </w:r>
      <w:proofErr w:type="spellStart"/>
      <w:r>
        <w:rPr>
          <w:rFonts w:eastAsia="Times New Roman" w:cs="Times New Roman"/>
          <w:szCs w:val="24"/>
        </w:rPr>
        <w:t>Τραμπ</w:t>
      </w:r>
      <w:proofErr w:type="spellEnd"/>
      <w:r>
        <w:rPr>
          <w:rFonts w:eastAsia="Times New Roman" w:cs="Times New Roman"/>
          <w:szCs w:val="24"/>
        </w:rPr>
        <w:t xml:space="preserve">, κατηγορήθηκε ότι πήρε 1.200.000. δολάρια από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για να βάλει φάρμακα –αν σας θυμίζει κάτι- στη λίστα του </w:t>
      </w:r>
      <w:r>
        <w:rPr>
          <w:rFonts w:eastAsia="Times New Roman" w:cs="Times New Roman"/>
          <w:szCs w:val="24"/>
          <w:lang w:val="en-US"/>
        </w:rPr>
        <w:t>Food</w:t>
      </w:r>
      <w:r w:rsidRPr="00B17AAF">
        <w:rPr>
          <w:rFonts w:eastAsia="Times New Roman" w:cs="Times New Roman"/>
          <w:szCs w:val="24"/>
        </w:rPr>
        <w:t xml:space="preserve"> </w:t>
      </w:r>
      <w:r>
        <w:rPr>
          <w:rFonts w:eastAsia="Times New Roman" w:cs="Times New Roman"/>
          <w:szCs w:val="24"/>
          <w:lang w:val="en-US"/>
        </w:rPr>
        <w:t>and</w:t>
      </w:r>
      <w:r w:rsidRPr="00B17AAF">
        <w:rPr>
          <w:rFonts w:eastAsia="Times New Roman" w:cs="Times New Roman"/>
          <w:szCs w:val="24"/>
        </w:rPr>
        <w:t xml:space="preserve"> </w:t>
      </w:r>
      <w:r>
        <w:rPr>
          <w:rFonts w:eastAsia="Times New Roman" w:cs="Times New Roman"/>
          <w:szCs w:val="24"/>
          <w:lang w:val="en-US"/>
        </w:rPr>
        <w:t>Drug</w:t>
      </w:r>
      <w:r w:rsidRPr="00B17AAF">
        <w:rPr>
          <w:rFonts w:eastAsia="Times New Roman" w:cs="Times New Roman"/>
          <w:szCs w:val="24"/>
        </w:rPr>
        <w:t xml:space="preserve"> </w:t>
      </w:r>
      <w:r>
        <w:rPr>
          <w:rFonts w:eastAsia="Times New Roman" w:cs="Times New Roman"/>
          <w:szCs w:val="24"/>
          <w:lang w:val="en-US"/>
        </w:rPr>
        <w:t>Administration</w:t>
      </w:r>
      <w:r>
        <w:rPr>
          <w:rFonts w:eastAsia="Times New Roman" w:cs="Times New Roman"/>
          <w:szCs w:val="24"/>
        </w:rPr>
        <w:t xml:space="preserve">, δηλαδή, του αμερικανικού ΕΟΦ. Εκεί δεν ακούστηκε η λέξη «σκευωρία», δεν ακούστηκε τίποτα. Δεν </w:t>
      </w:r>
      <w:proofErr w:type="spellStart"/>
      <w:r>
        <w:rPr>
          <w:rFonts w:eastAsia="Times New Roman" w:cs="Times New Roman"/>
          <w:szCs w:val="24"/>
        </w:rPr>
        <w:t>εγκαλέστηκε</w:t>
      </w:r>
      <w:proofErr w:type="spellEnd"/>
      <w:r>
        <w:rPr>
          <w:rFonts w:eastAsia="Times New Roman" w:cs="Times New Roman"/>
          <w:szCs w:val="24"/>
        </w:rPr>
        <w:t xml:space="preserve"> κανένας. Παρεμβλ</w:t>
      </w:r>
      <w:r>
        <w:rPr>
          <w:rFonts w:eastAsia="Times New Roman" w:cs="Times New Roman"/>
          <w:szCs w:val="24"/>
        </w:rPr>
        <w:t>ήθηκε</w:t>
      </w:r>
      <w:r>
        <w:rPr>
          <w:rFonts w:eastAsia="Times New Roman" w:cs="Times New Roman"/>
          <w:szCs w:val="24"/>
        </w:rPr>
        <w:t xml:space="preserve"> η Γερουσία και ο ειδικός γερουσιαστής κ. Γου</w:t>
      </w:r>
      <w:r>
        <w:rPr>
          <w:rFonts w:eastAsia="Times New Roman" w:cs="Times New Roman"/>
          <w:szCs w:val="24"/>
        </w:rPr>
        <w:t>άιτ</w:t>
      </w:r>
      <w:r>
        <w:rPr>
          <w:rFonts w:eastAsia="Times New Roman" w:cs="Times New Roman"/>
          <w:szCs w:val="24"/>
        </w:rPr>
        <w:t xml:space="preserve"> </w:t>
      </w:r>
      <w:r>
        <w:rPr>
          <w:rFonts w:eastAsia="Times New Roman" w:cs="Times New Roman"/>
          <w:szCs w:val="24"/>
        </w:rPr>
        <w:t>-</w:t>
      </w:r>
      <w:r>
        <w:rPr>
          <w:rFonts w:eastAsia="Times New Roman" w:cs="Times New Roman"/>
          <w:szCs w:val="24"/>
        </w:rPr>
        <w:t>κάπως έτσι είναι το όνομά του</w:t>
      </w:r>
      <w:r>
        <w:rPr>
          <w:rFonts w:eastAsia="Times New Roman" w:cs="Times New Roman"/>
          <w:szCs w:val="24"/>
        </w:rPr>
        <w:t>-</w:t>
      </w:r>
      <w:r>
        <w:rPr>
          <w:rFonts w:eastAsia="Times New Roman" w:cs="Times New Roman"/>
          <w:szCs w:val="24"/>
        </w:rPr>
        <w:t xml:space="preserve"> και δεν ακούστηκε κιχ.</w:t>
      </w:r>
    </w:p>
    <w:p w14:paraId="1DA31972" w14:textId="77777777" w:rsidR="00984254" w:rsidRDefault="009E5B07">
      <w:pPr>
        <w:spacing w:line="600" w:lineRule="auto"/>
        <w:ind w:firstLine="720"/>
        <w:jc w:val="both"/>
        <w:rPr>
          <w:rFonts w:eastAsia="Times New Roman"/>
          <w:bCs/>
          <w:szCs w:val="24"/>
        </w:rPr>
      </w:pPr>
      <w:r>
        <w:rPr>
          <w:rFonts w:eastAsia="Times New Roman"/>
          <w:b/>
          <w:bCs/>
          <w:szCs w:val="24"/>
        </w:rPr>
        <w:lastRenderedPageBreak/>
        <w:t>ΠΡΟΕΔΡΕΥΟ</w:t>
      </w:r>
      <w:r>
        <w:rPr>
          <w:rFonts w:eastAsia="Times New Roman"/>
          <w:b/>
          <w:bCs/>
          <w:szCs w:val="24"/>
        </w:rPr>
        <w:t>ΥΣΑ (Αναστασία Χριστοδουλοπούλου):</w:t>
      </w:r>
      <w:r>
        <w:rPr>
          <w:rFonts w:eastAsia="Times New Roman"/>
          <w:bCs/>
          <w:szCs w:val="24"/>
        </w:rPr>
        <w:t xml:space="preserve"> Ολοκληρώστε, κύριε </w:t>
      </w:r>
      <w:proofErr w:type="spellStart"/>
      <w:r>
        <w:rPr>
          <w:rFonts w:eastAsia="Times New Roman"/>
          <w:bCs/>
          <w:szCs w:val="24"/>
        </w:rPr>
        <w:t>Παπαχριστόπουλε</w:t>
      </w:r>
      <w:proofErr w:type="spellEnd"/>
      <w:r>
        <w:rPr>
          <w:rFonts w:eastAsia="Times New Roman"/>
          <w:bCs/>
          <w:szCs w:val="24"/>
        </w:rPr>
        <w:t>.</w:t>
      </w:r>
    </w:p>
    <w:p w14:paraId="1DA31973" w14:textId="77777777" w:rsidR="00984254" w:rsidRDefault="009E5B07">
      <w:pPr>
        <w:spacing w:line="600" w:lineRule="auto"/>
        <w:ind w:firstLine="720"/>
        <w:jc w:val="both"/>
        <w:rPr>
          <w:rFonts w:eastAsia="Times New Roman"/>
          <w:bCs/>
          <w:szCs w:val="24"/>
        </w:rPr>
      </w:pPr>
      <w:r w:rsidRPr="00F20EF1">
        <w:rPr>
          <w:rFonts w:eastAsia="Times New Roman"/>
          <w:b/>
          <w:bCs/>
          <w:szCs w:val="24"/>
        </w:rPr>
        <w:t xml:space="preserve">ΑΘΑΝΑΣΙΟΣ ΠΑΠΑΧΡΙΣΤΟΠΟΥΛΟΣ: </w:t>
      </w:r>
      <w:r>
        <w:rPr>
          <w:rFonts w:eastAsia="Times New Roman"/>
          <w:bCs/>
          <w:szCs w:val="24"/>
        </w:rPr>
        <w:t>Μισό δευτερόλεπτο και τελειώνω. Το ξέρω ότι δεν έχω πολύ χρόνο και θέλω να πω μια κουβέντα, που δεν έχει σχέση με τα σημερινά.</w:t>
      </w:r>
    </w:p>
    <w:p w14:paraId="1DA31974" w14:textId="77777777" w:rsidR="00984254" w:rsidRDefault="009E5B07">
      <w:pPr>
        <w:spacing w:line="600" w:lineRule="auto"/>
        <w:ind w:firstLine="720"/>
        <w:jc w:val="both"/>
        <w:rPr>
          <w:rFonts w:eastAsia="Times New Roman"/>
          <w:bCs/>
          <w:szCs w:val="24"/>
        </w:rPr>
      </w:pPr>
      <w:r>
        <w:rPr>
          <w:rFonts w:eastAsia="Times New Roman"/>
          <w:bCs/>
          <w:szCs w:val="24"/>
        </w:rPr>
        <w:t>Θέλω να θυμίσω ότι σκευωρία εί</w:t>
      </w:r>
      <w:r>
        <w:rPr>
          <w:rFonts w:eastAsia="Times New Roman"/>
          <w:bCs/>
          <w:szCs w:val="24"/>
        </w:rPr>
        <w:t xml:space="preserve">ναι το </w:t>
      </w:r>
      <w:r>
        <w:rPr>
          <w:rFonts w:eastAsia="Times New Roman"/>
          <w:bCs/>
          <w:szCs w:val="24"/>
          <w:lang w:val="en-US"/>
        </w:rPr>
        <w:t>FBI</w:t>
      </w:r>
      <w:r>
        <w:rPr>
          <w:rFonts w:eastAsia="Times New Roman"/>
          <w:bCs/>
          <w:szCs w:val="24"/>
        </w:rPr>
        <w:t>, γιατί εκεί ξεκίνησε η ιστορία! Σκευωρία είναι το Υπουργείο Δικαιοσύνης των Ηνωμένων Πολιτειών! Όλοι αυτοί είναι μέσα στη σκευωρία! Σκευωρία είναι η Επιτροπή Κεφαλαιαγοράς των Ηνωμένων Πολιτειών! Σκευωρία είναι όλοι οι ανακριτές της ιστορίας και</w:t>
      </w:r>
      <w:r>
        <w:rPr>
          <w:rFonts w:eastAsia="Times New Roman"/>
          <w:bCs/>
          <w:szCs w:val="24"/>
        </w:rPr>
        <w:t xml:space="preserve"> άλλα πολλά που θα μπορούσα να λέω μέχρι αύριο.</w:t>
      </w:r>
    </w:p>
    <w:p w14:paraId="1DA31975" w14:textId="77777777" w:rsidR="00984254" w:rsidRDefault="009E5B07">
      <w:pPr>
        <w:spacing w:line="600" w:lineRule="auto"/>
        <w:ind w:firstLine="720"/>
        <w:jc w:val="both"/>
        <w:rPr>
          <w:rFonts w:eastAsia="Times New Roman"/>
          <w:bCs/>
          <w:szCs w:val="24"/>
        </w:rPr>
      </w:pPr>
      <w:r>
        <w:rPr>
          <w:rFonts w:eastAsia="Times New Roman"/>
          <w:bCs/>
          <w:szCs w:val="24"/>
        </w:rPr>
        <w:t>Κατ’ αρχ</w:t>
      </w:r>
      <w:r>
        <w:rPr>
          <w:rFonts w:eastAsia="Times New Roman"/>
          <w:bCs/>
          <w:szCs w:val="24"/>
        </w:rPr>
        <w:t>άς</w:t>
      </w:r>
      <w:r>
        <w:rPr>
          <w:rFonts w:eastAsia="Times New Roman"/>
          <w:bCs/>
          <w:szCs w:val="24"/>
        </w:rPr>
        <w:t>, εγώ πιστεύω στο τεκμήριο της αθωότητας και το έχω πει με ειλικρίνεια. Εύχομαι</w:t>
      </w:r>
      <w:r>
        <w:rPr>
          <w:rFonts w:eastAsia="Times New Roman"/>
          <w:bCs/>
          <w:szCs w:val="24"/>
        </w:rPr>
        <w:t>,</w:t>
      </w:r>
      <w:r>
        <w:rPr>
          <w:rFonts w:eastAsia="Times New Roman"/>
          <w:bCs/>
          <w:szCs w:val="24"/>
        </w:rPr>
        <w:t xml:space="preserve"> πραγματικά</w:t>
      </w:r>
      <w:r>
        <w:rPr>
          <w:rFonts w:eastAsia="Times New Roman"/>
          <w:bCs/>
          <w:szCs w:val="24"/>
        </w:rPr>
        <w:t>,</w:t>
      </w:r>
      <w:r>
        <w:rPr>
          <w:rFonts w:eastAsia="Times New Roman"/>
          <w:bCs/>
          <w:szCs w:val="24"/>
        </w:rPr>
        <w:t xml:space="preserve"> στους ανθρώπους αυτούς να χρησιμοποιήσουν τα στοιχεία που έχουν. Να κάνεις, όμως, μήνυση σε δικαστή</w:t>
      </w:r>
      <w:r>
        <w:rPr>
          <w:rFonts w:eastAsia="Times New Roman"/>
          <w:bCs/>
          <w:szCs w:val="24"/>
        </w:rPr>
        <w:t>,</w:t>
      </w:r>
      <w:r>
        <w:rPr>
          <w:rFonts w:eastAsia="Times New Roman"/>
          <w:bCs/>
          <w:szCs w:val="24"/>
        </w:rPr>
        <w:t xml:space="preserve"> που </w:t>
      </w:r>
      <w:r>
        <w:rPr>
          <w:rFonts w:eastAsia="Times New Roman"/>
          <w:bCs/>
          <w:szCs w:val="24"/>
        </w:rPr>
        <w:t>δικαιωματικά παίρνει την απόφαση, τη στιγμή που έχει γνωματεύσει ήδη το πειθαρχικό του Αρείου Πάγου; Μοιραία, βέβαια, γελάει κάθε πικραμένος. Πήγαν στο αρχείο αυτές οι μηνύσεις κατά των δικαστών,.</w:t>
      </w:r>
    </w:p>
    <w:p w14:paraId="1DA31976" w14:textId="77777777" w:rsidR="00984254" w:rsidRDefault="009E5B07">
      <w:pPr>
        <w:spacing w:line="600" w:lineRule="auto"/>
        <w:ind w:firstLine="720"/>
        <w:jc w:val="both"/>
        <w:rPr>
          <w:rFonts w:eastAsia="Times New Roman" w:cs="Times New Roman"/>
          <w:szCs w:val="24"/>
        </w:rPr>
      </w:pPr>
      <w:r>
        <w:rPr>
          <w:rFonts w:eastAsia="Times New Roman"/>
          <w:bCs/>
          <w:szCs w:val="24"/>
        </w:rPr>
        <w:t>Τα λέω όλα αυτά γιατί παρεμβάσεις στη δικαιοσύνη δεν έγιναν</w:t>
      </w:r>
      <w:r>
        <w:rPr>
          <w:rFonts w:eastAsia="Times New Roman"/>
          <w:bCs/>
          <w:szCs w:val="24"/>
        </w:rPr>
        <w:t xml:space="preserve"> ποτέ -που θα έπρεπε να γίνουν- για την υπόθεση </w:t>
      </w:r>
      <w:r>
        <w:rPr>
          <w:rFonts w:eastAsia="Times New Roman"/>
          <w:bCs/>
          <w:szCs w:val="24"/>
        </w:rPr>
        <w:t>«</w:t>
      </w:r>
      <w:r>
        <w:rPr>
          <w:rFonts w:eastAsia="Times New Roman"/>
          <w:bCs/>
          <w:szCs w:val="24"/>
          <w:lang w:val="en-US"/>
        </w:rPr>
        <w:t>SIEMENS</w:t>
      </w:r>
      <w:r>
        <w:rPr>
          <w:rFonts w:eastAsia="Times New Roman"/>
          <w:bCs/>
          <w:szCs w:val="24"/>
        </w:rPr>
        <w:t>»</w:t>
      </w:r>
      <w:r>
        <w:rPr>
          <w:rFonts w:eastAsia="Times New Roman"/>
          <w:bCs/>
          <w:szCs w:val="24"/>
        </w:rPr>
        <w:t xml:space="preserve">, δεν έγιναν ποτέ για </w:t>
      </w:r>
      <w:r>
        <w:rPr>
          <w:rFonts w:eastAsia="Times New Roman"/>
          <w:bCs/>
          <w:szCs w:val="24"/>
        </w:rPr>
        <w:lastRenderedPageBreak/>
        <w:t xml:space="preserve">τα εξοπλιστικά. Πέρασαν δεκαεννιά χρόνια από το χρηματιστήριο και δεν τιμωρήθηκε κανένας. Οι τηλεοπτικές άδειες με απόφαση της ολομέλειας του Αρείου Πάγου βγήκαν παράνομες. Δεν </w:t>
      </w:r>
      <w:r>
        <w:rPr>
          <w:rFonts w:eastAsia="Times New Roman"/>
          <w:bCs/>
          <w:szCs w:val="24"/>
        </w:rPr>
        <w:t>ευαισθητοποίησε κανέναν. Και είδα και αυτή</w:t>
      </w:r>
      <w:r>
        <w:rPr>
          <w:rFonts w:eastAsia="Times New Roman"/>
          <w:bCs/>
          <w:szCs w:val="24"/>
        </w:rPr>
        <w:t xml:space="preserve"> την</w:t>
      </w:r>
      <w:r>
        <w:rPr>
          <w:rFonts w:eastAsia="Times New Roman"/>
          <w:bCs/>
          <w:szCs w:val="24"/>
        </w:rPr>
        <w:t xml:space="preserve"> περίεργη ερώτηση, αλλά απάντησε για τις πραγματικές παρεμβάσεις ο Υπουργός.</w:t>
      </w:r>
    </w:p>
    <w:p w14:paraId="1DA3197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τελειώνοντας, για μισό δευτερόλεπτο, κυρία Πρόεδρε, να πω ότι υπάρχει μια εκκρεμότητα δικαστική, η οποία δεν έχει κα</w:t>
      </w:r>
      <w:r>
        <w:rPr>
          <w:rFonts w:eastAsia="Times New Roman" w:cs="Times New Roman"/>
          <w:szCs w:val="24"/>
        </w:rPr>
        <w:t>μ</w:t>
      </w:r>
      <w:r>
        <w:rPr>
          <w:rFonts w:eastAsia="Times New Roman" w:cs="Times New Roman"/>
          <w:szCs w:val="24"/>
        </w:rPr>
        <w:t xml:space="preserve">μία σχέση </w:t>
      </w:r>
      <w:r>
        <w:rPr>
          <w:rFonts w:eastAsia="Times New Roman" w:cs="Times New Roman"/>
          <w:szCs w:val="24"/>
        </w:rPr>
        <w:t xml:space="preserve">με το σημερινό ή ίσως έχει λίγο, αλλά εν πάση </w:t>
      </w:r>
      <w:proofErr w:type="spellStart"/>
      <w:r>
        <w:rPr>
          <w:rFonts w:eastAsia="Times New Roman" w:cs="Times New Roman"/>
          <w:szCs w:val="24"/>
        </w:rPr>
        <w:t>περιπτώσει</w:t>
      </w:r>
      <w:proofErr w:type="spellEnd"/>
      <w:r>
        <w:rPr>
          <w:rFonts w:eastAsia="Times New Roman" w:cs="Times New Roman"/>
          <w:szCs w:val="24"/>
        </w:rPr>
        <w:t>…</w:t>
      </w:r>
    </w:p>
    <w:p w14:paraId="1DA3197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Μια τραπεζική υπάλληλος</w:t>
      </w:r>
      <w:r w:rsidRPr="00912201">
        <w:rPr>
          <w:rFonts w:eastAsia="Times New Roman" w:cs="Times New Roman"/>
          <w:szCs w:val="24"/>
        </w:rPr>
        <w:t xml:space="preserve"> </w:t>
      </w:r>
      <w:r>
        <w:rPr>
          <w:rFonts w:eastAsia="Times New Roman" w:cs="Times New Roman"/>
          <w:szCs w:val="24"/>
        </w:rPr>
        <w:t xml:space="preserve">σε μια τράπεζα της Μάλτας, που δεν είναι προστατευόμενη μάρτυρας, έδωσε στοιχεία σε μία δημοσιογράφο. Η δημοσιογράφος βρέθηκε </w:t>
      </w:r>
      <w:proofErr w:type="spellStart"/>
      <w:r>
        <w:rPr>
          <w:rFonts w:eastAsia="Times New Roman" w:cs="Times New Roman"/>
          <w:szCs w:val="24"/>
        </w:rPr>
        <w:t>ανατιναγμένη</w:t>
      </w:r>
      <w:proofErr w:type="spellEnd"/>
      <w:r>
        <w:rPr>
          <w:rFonts w:eastAsia="Times New Roman" w:cs="Times New Roman"/>
          <w:szCs w:val="24"/>
        </w:rPr>
        <w:t xml:space="preserve"> με το αυτοκίνητό της. Εγκαλούσε και</w:t>
      </w:r>
      <w:r>
        <w:rPr>
          <w:rFonts w:eastAsia="Times New Roman" w:cs="Times New Roman"/>
          <w:szCs w:val="24"/>
        </w:rPr>
        <w:t xml:space="preserve"> τον Πρωθυπουργό και τη σύζυγο του Πρωθυπουργού για διάφορα </w:t>
      </w:r>
      <w:r>
        <w:rPr>
          <w:rFonts w:eastAsia="Times New Roman" w:cs="Times New Roman"/>
          <w:szCs w:val="24"/>
          <w:lang w:val="en-US"/>
        </w:rPr>
        <w:t>papers</w:t>
      </w:r>
      <w:r w:rsidRPr="000E67BE">
        <w:rPr>
          <w:rFonts w:eastAsia="Times New Roman" w:cs="Times New Roman"/>
          <w:szCs w:val="24"/>
        </w:rPr>
        <w:t xml:space="preserve"> </w:t>
      </w:r>
      <w:r>
        <w:rPr>
          <w:rFonts w:eastAsia="Times New Roman" w:cs="Times New Roman"/>
          <w:szCs w:val="24"/>
        </w:rPr>
        <w:t xml:space="preserve">και κυρίως τα </w:t>
      </w:r>
      <w:r>
        <w:rPr>
          <w:rFonts w:eastAsia="Times New Roman" w:cs="Times New Roman"/>
          <w:szCs w:val="24"/>
          <w:lang w:val="en-US"/>
        </w:rPr>
        <w:t>Panama</w:t>
      </w:r>
      <w:r w:rsidRPr="000E67BE">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Η δημοσιογράφος είναι νεκρή. Η </w:t>
      </w:r>
      <w:proofErr w:type="spellStart"/>
      <w:r>
        <w:rPr>
          <w:rFonts w:eastAsia="Times New Roman" w:cs="Times New Roman"/>
          <w:szCs w:val="24"/>
        </w:rPr>
        <w:t>Εφίμοβα</w:t>
      </w:r>
      <w:proofErr w:type="spellEnd"/>
      <w:r>
        <w:rPr>
          <w:rFonts w:eastAsia="Times New Roman" w:cs="Times New Roman"/>
          <w:szCs w:val="24"/>
        </w:rPr>
        <w:t xml:space="preserve"> ζήτησε άσυλο στη χώρα μας και προς τιμήν του το Συμβούλιο Εφετών έκρινε σωστά ότι πρέπει να δοθεί άσυλο σε αυτή τη γυναίκ</w:t>
      </w:r>
      <w:r>
        <w:rPr>
          <w:rFonts w:eastAsia="Times New Roman" w:cs="Times New Roman"/>
          <w:szCs w:val="24"/>
        </w:rPr>
        <w:t xml:space="preserve">α. Κάποιος εισαγγελέας –δικαίωμά του, εγώ δεν παρεμβαίνω στη δουλειά της δικαιοσύνης- άσκησε έφεση και σε δεκατέσσερις ημέρες συζητιέται στον Άρειο Πάγο. </w:t>
      </w:r>
    </w:p>
    <w:p w14:paraId="1DA3197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Θέλω να πιστεύω ότι</w:t>
      </w:r>
      <w:r w:rsidRPr="006A0A50">
        <w:rPr>
          <w:rFonts w:eastAsia="Times New Roman" w:cs="Times New Roman"/>
          <w:szCs w:val="24"/>
        </w:rPr>
        <w:t xml:space="preserve">, </w:t>
      </w:r>
      <w:r>
        <w:rPr>
          <w:rFonts w:eastAsia="Times New Roman" w:cs="Times New Roman"/>
          <w:szCs w:val="24"/>
        </w:rPr>
        <w:t>επειδή οι συνειρμοί γίνονται –ξαναλέω</w:t>
      </w:r>
      <w:r w:rsidRPr="006A0A50">
        <w:rPr>
          <w:rFonts w:eastAsia="Times New Roman" w:cs="Times New Roman"/>
          <w:szCs w:val="24"/>
        </w:rPr>
        <w:t>,</w:t>
      </w:r>
      <w:r>
        <w:rPr>
          <w:rFonts w:eastAsia="Times New Roman" w:cs="Times New Roman"/>
          <w:szCs w:val="24"/>
        </w:rPr>
        <w:t xml:space="preserve"> οκτώ νεκροί στην υπόθεση του </w:t>
      </w:r>
      <w:r>
        <w:rPr>
          <w:rFonts w:eastAsia="Times New Roman" w:cs="Times New Roman"/>
          <w:szCs w:val="24"/>
        </w:rPr>
        <w:t>«</w:t>
      </w:r>
      <w:r>
        <w:rPr>
          <w:rFonts w:eastAsia="Times New Roman" w:cs="Times New Roman"/>
          <w:szCs w:val="24"/>
          <w:lang w:val="en-US"/>
        </w:rPr>
        <w:t>NOOR</w:t>
      </w:r>
      <w:r w:rsidRPr="000E67BE">
        <w:rPr>
          <w:rFonts w:eastAsia="Times New Roman" w:cs="Times New Roman"/>
          <w:szCs w:val="24"/>
        </w:rPr>
        <w:t>1</w:t>
      </w:r>
      <w:r>
        <w:rPr>
          <w:rFonts w:eastAsia="Times New Roman" w:cs="Times New Roman"/>
          <w:szCs w:val="24"/>
        </w:rPr>
        <w:t>»</w:t>
      </w:r>
      <w:r>
        <w:rPr>
          <w:rFonts w:eastAsia="Times New Roman" w:cs="Times New Roman"/>
          <w:szCs w:val="24"/>
        </w:rPr>
        <w:t>- η δ</w:t>
      </w:r>
      <w:r>
        <w:rPr>
          <w:rFonts w:eastAsia="Times New Roman" w:cs="Times New Roman"/>
          <w:szCs w:val="24"/>
        </w:rPr>
        <w:t>ικαιοσύνη θα λειτουργήσει όπως πρέπει -δεν είναι παρέμβασή μου, έχω δικαίωμα να κάνω την κρίση μου- στις δεκατέσσερις του μήνα, που συζητιέται το θέμα αυτής της γυναίκας, που πραγματικά πιστεύω ότι αν γυρίσει στη Μάλτα</w:t>
      </w:r>
      <w:r w:rsidRPr="006A0A50">
        <w:rPr>
          <w:rFonts w:eastAsia="Times New Roman" w:cs="Times New Roman"/>
          <w:szCs w:val="24"/>
        </w:rPr>
        <w:t>,</w:t>
      </w:r>
      <w:r>
        <w:rPr>
          <w:rFonts w:eastAsia="Times New Roman" w:cs="Times New Roman"/>
          <w:szCs w:val="24"/>
        </w:rPr>
        <w:t xml:space="preserve"> θα κινδυνεύει η ζωή της.</w:t>
      </w:r>
    </w:p>
    <w:p w14:paraId="1DA3197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ολύ.</w:t>
      </w:r>
    </w:p>
    <w:p w14:paraId="1DA3197B" w14:textId="77777777" w:rsidR="00984254" w:rsidRDefault="009E5B07">
      <w:pPr>
        <w:spacing w:line="600" w:lineRule="auto"/>
        <w:ind w:firstLine="720"/>
        <w:jc w:val="both"/>
        <w:rPr>
          <w:rFonts w:eastAsia="Times New Roman" w:cs="Times New Roman"/>
          <w:szCs w:val="24"/>
        </w:rPr>
      </w:pPr>
      <w:r w:rsidRPr="00257B50">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Μαυρωτάς</w:t>
      </w:r>
      <w:proofErr w:type="spellEnd"/>
      <w:r>
        <w:rPr>
          <w:rFonts w:eastAsia="Times New Roman" w:cs="Times New Roman"/>
          <w:szCs w:val="24"/>
        </w:rPr>
        <w:t>,</w:t>
      </w:r>
      <w:r>
        <w:rPr>
          <w:rFonts w:eastAsia="Times New Roman" w:cs="Times New Roman"/>
          <w:szCs w:val="24"/>
        </w:rPr>
        <w:t xml:space="preserve"> Κοινοβουλευτικός Εκπρόσωπος του Ποταμιού.</w:t>
      </w:r>
    </w:p>
    <w:p w14:paraId="1DA3197C" w14:textId="77777777" w:rsidR="00984254" w:rsidRDefault="009E5B07">
      <w:pPr>
        <w:spacing w:line="600" w:lineRule="auto"/>
        <w:ind w:firstLine="720"/>
        <w:jc w:val="both"/>
        <w:rPr>
          <w:rFonts w:eastAsia="Times New Roman" w:cs="Times New Roman"/>
          <w:szCs w:val="24"/>
        </w:rPr>
      </w:pPr>
      <w:r w:rsidRPr="00257B50">
        <w:rPr>
          <w:rFonts w:eastAsia="Times New Roman" w:cs="Times New Roman"/>
          <w:b/>
          <w:szCs w:val="24"/>
        </w:rPr>
        <w:t>ΓΕΩΡΓΙΟΣ ΜΑΥΡΩΤΑΣ:</w:t>
      </w:r>
      <w:r>
        <w:rPr>
          <w:rFonts w:eastAsia="Times New Roman" w:cs="Times New Roman"/>
          <w:szCs w:val="24"/>
        </w:rPr>
        <w:t xml:space="preserve"> Ευχαριστώ, κυρία Πρόεδρε.</w:t>
      </w:r>
    </w:p>
    <w:p w14:paraId="1DA3197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έξι μόλις λεπτά δεν μπορείς να εξαντλήσεις ένα τόσο σημαντ</w:t>
      </w:r>
      <w:r>
        <w:rPr>
          <w:rFonts w:eastAsia="Times New Roman" w:cs="Times New Roman"/>
          <w:szCs w:val="24"/>
        </w:rPr>
        <w:t>ικό θέμα, όπως είναι η χειραγώγηση της δικαιοσύνης. Θα προσπαθήσω, λοιπόν, να δώσω ένα στίγμα της σημερινής παθογένειας για να αντιληφθούμε και τους κινδύνους που εγκυμονεί.</w:t>
      </w:r>
    </w:p>
    <w:p w14:paraId="1DA3197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Δεν θα αναφερθώ στα πολλά συγκεκριμένα περιστατικά που εκτείνονται βέβαια και πριν</w:t>
      </w:r>
      <w:r>
        <w:rPr>
          <w:rFonts w:eastAsia="Times New Roman" w:cs="Times New Roman"/>
          <w:szCs w:val="24"/>
        </w:rPr>
        <w:t xml:space="preserve"> από τα τελευταία τρία χρόνια, ίσως όχι στον ίδιο βαθμό. Είτε, όμως, αυτά λέγονται περιστρεφόμενες πόρτες μεταξύ δικαιοσύνης και </w:t>
      </w:r>
      <w:r>
        <w:rPr>
          <w:rFonts w:eastAsia="Times New Roman" w:cs="Times New Roman"/>
          <w:szCs w:val="24"/>
        </w:rPr>
        <w:lastRenderedPageBreak/>
        <w:t>πολιτικής είτε καθ’ έξιν κριτική ανεπιθύμητων δικαστικών αποφάσεων είτε ενδείξεις κυβερνητικών παρεμβάσεων στη δικαστική έρευνα</w:t>
      </w:r>
      <w:r>
        <w:rPr>
          <w:rFonts w:eastAsia="Times New Roman" w:cs="Times New Roman"/>
          <w:szCs w:val="24"/>
        </w:rPr>
        <w:t xml:space="preserve"> αναφέρθηκαν όλα αυτά από τους </w:t>
      </w:r>
      <w:proofErr w:type="spellStart"/>
      <w:r>
        <w:rPr>
          <w:rFonts w:eastAsia="Times New Roman" w:cs="Times New Roman"/>
          <w:szCs w:val="24"/>
        </w:rPr>
        <w:t>προλαλήσαντες</w:t>
      </w:r>
      <w:proofErr w:type="spellEnd"/>
      <w:r>
        <w:rPr>
          <w:rFonts w:eastAsia="Times New Roman" w:cs="Times New Roman"/>
          <w:szCs w:val="24"/>
        </w:rPr>
        <w:t xml:space="preserve"> και δεν θα τα επαναλάβω.</w:t>
      </w:r>
    </w:p>
    <w:p w14:paraId="1DA3197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Η δημοκρατία μας, ως γνωστόν, στηρίζεται σε τρεις πυλώνες, σε τρεις εξουσίες</w:t>
      </w:r>
      <w:r>
        <w:rPr>
          <w:rFonts w:eastAsia="Times New Roman" w:cs="Times New Roman"/>
          <w:szCs w:val="24"/>
        </w:rPr>
        <w:t>:</w:t>
      </w:r>
      <w:r>
        <w:rPr>
          <w:rFonts w:eastAsia="Times New Roman" w:cs="Times New Roman"/>
          <w:szCs w:val="24"/>
        </w:rPr>
        <w:t xml:space="preserve"> την εκτελεστική</w:t>
      </w:r>
      <w:r>
        <w:rPr>
          <w:rFonts w:eastAsia="Times New Roman" w:cs="Times New Roman"/>
          <w:szCs w:val="24"/>
        </w:rPr>
        <w:t xml:space="preserve"> που 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υβέρνηση, τη νομοθετική</w:t>
      </w:r>
      <w:r>
        <w:rPr>
          <w:rFonts w:eastAsia="Times New Roman" w:cs="Times New Roman"/>
          <w:szCs w:val="24"/>
        </w:rPr>
        <w:t xml:space="preserve"> που είναι η</w:t>
      </w:r>
      <w:r>
        <w:rPr>
          <w:rFonts w:eastAsia="Times New Roman" w:cs="Times New Roman"/>
          <w:szCs w:val="24"/>
        </w:rPr>
        <w:t xml:space="preserve"> Βουλή και τη δικαστική, δηλαδή τα δικαστήρι</w:t>
      </w:r>
      <w:r>
        <w:rPr>
          <w:rFonts w:eastAsia="Times New Roman" w:cs="Times New Roman"/>
          <w:szCs w:val="24"/>
        </w:rPr>
        <w:t xml:space="preserve">α. Όσο πιο πολύ πλησιάζουν αυτοί οι πυλώνες μεταξύ τους τόσο πιο ασταθής γίνεται η δημοκρατία μας και σε ένα μικρό τράνταγμα μπορεί να καταρρεύσει. Αντίθετα, όσο πιο ανεξάρτητη και σε όσο μεγαλύτερη απόσταση μεταξύ τους είναι οι πυλώνες αυτοί -φανταστείτε </w:t>
      </w:r>
      <w:r>
        <w:rPr>
          <w:rFonts w:eastAsia="Times New Roman" w:cs="Times New Roman"/>
          <w:szCs w:val="24"/>
        </w:rPr>
        <w:t>ένα τρίποδο δηλαδή- τόσο καλύτερα στηρίζουν την υπερδομή, που είναι η δημοκρατία, έτσι ώστε να αντέχει στις αναταράξεις.</w:t>
      </w:r>
    </w:p>
    <w:p w14:paraId="1DA3198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Στην Ελλάδα, δυστυχώς, οι πυλώνες αυτοί πολλές φορές πλησιάζουν μεταξύ τους και επηρεάζουν την ευστάθεια της δημοκρατίας μας. Θεμέλιο, </w:t>
      </w:r>
      <w:r>
        <w:rPr>
          <w:rFonts w:eastAsia="Times New Roman" w:cs="Times New Roman"/>
          <w:szCs w:val="24"/>
        </w:rPr>
        <w:t>λοιπόν, τη</w:t>
      </w:r>
      <w:r>
        <w:rPr>
          <w:rFonts w:eastAsia="Times New Roman" w:cs="Times New Roman"/>
          <w:szCs w:val="24"/>
        </w:rPr>
        <w:t xml:space="preserve">ς </w:t>
      </w:r>
      <w:r>
        <w:rPr>
          <w:rFonts w:eastAsia="Times New Roman" w:cs="Times New Roman"/>
          <w:szCs w:val="24"/>
        </w:rPr>
        <w:t xml:space="preserve">δημοκρατίας είναι η διάκριση των εξουσιών. Η νομοθετική εξουσία δημιουργεί τους νόμους, η εκτελεστική κυβερνά εφαρμόζοντας τους νόμους και η δικαστική δικάζει ερμηνεύοντας τους νόμους. </w:t>
      </w:r>
    </w:p>
    <w:p w14:paraId="1DA3198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Λόγω της ανυπαρξίας ασυμβίβαστου μεταξύ Βουλευτή και </w:t>
      </w:r>
      <w:r>
        <w:rPr>
          <w:rFonts w:eastAsia="Times New Roman" w:cs="Times New Roman"/>
          <w:szCs w:val="24"/>
        </w:rPr>
        <w:t>Υπουργού και λόγω του ξεχειλώματος των κοινοβουλευτικών διαδικασιών προς διευκόλυνση των εκάστοτε κυβερνήσεων ο διαχωρισμός νομοθετικής και εκτελεστικής εξουσίας έχει ρωγμές. Επίσης, λόγω των παρεμβάσεων της εκτελεστικής στη δικαστική εντοπίζονται ρωγμές κ</w:t>
      </w:r>
      <w:r>
        <w:rPr>
          <w:rFonts w:eastAsia="Times New Roman" w:cs="Times New Roman"/>
          <w:szCs w:val="24"/>
        </w:rPr>
        <w:t>αι σε αυτή τη διάκριση. Αποτέλεσμα; Η χώρα να κινδυνεύει να βυθιστεί σε μία θεσμική σύγχυση, σε έναν θεσμικό διπολισμό με οδυνηρές συνέπειες για την ποιότητα της δημοκρατίας μας.</w:t>
      </w:r>
    </w:p>
    <w:p w14:paraId="1DA3198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κοιτάξει κανείς πίσω, και ιδιαίτερα στα τρ</w:t>
      </w:r>
      <w:r>
        <w:rPr>
          <w:rFonts w:eastAsia="Times New Roman" w:cs="Times New Roman"/>
          <w:szCs w:val="24"/>
        </w:rPr>
        <w:t>ιά</w:t>
      </w:r>
      <w:r>
        <w:rPr>
          <w:rFonts w:eastAsia="Times New Roman" w:cs="Times New Roman"/>
          <w:szCs w:val="24"/>
        </w:rPr>
        <w:t xml:space="preserve">μισι τελευταία χρόνια, σε κάθε απόφαση που δεν αρέσει στην Κυβέρνηση θα δει μία σκυταλοδρομία επιθέσεων στη δικαιοσύνη. Τη σκυτάλη τη δίνει το ένα στέλεχος του ΣΥΡΙΖΑ στο άλλο, ο ένας Βουλευτής στον άλλο και βέβαια ο ένας Υπουργός της Κυβέρνησης στον άλλο </w:t>
      </w:r>
      <w:r>
        <w:rPr>
          <w:rFonts w:eastAsia="Times New Roman" w:cs="Times New Roman"/>
          <w:szCs w:val="24"/>
        </w:rPr>
        <w:t xml:space="preserve">ενίοτε και με μαντινάδες. Οπότε δεν μιλάμε για κάτι τυχαίο, αλλά, όπως φαίνεται, για μία συνειδητή κυβερνητική επιλογή. </w:t>
      </w:r>
    </w:p>
    <w:p w14:paraId="1DA3198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Γι’ αυτό όταν ακούγονται λόγια όπως «πήραμε την </w:t>
      </w:r>
      <w:r>
        <w:rPr>
          <w:rFonts w:eastAsia="Times New Roman" w:cs="Times New Roman"/>
          <w:szCs w:val="24"/>
        </w:rPr>
        <w:t>κ</w:t>
      </w:r>
      <w:r>
        <w:rPr>
          <w:rFonts w:eastAsia="Times New Roman" w:cs="Times New Roman"/>
          <w:szCs w:val="24"/>
        </w:rPr>
        <w:t>υβέρνηση, αλλά όχι την εξουσία» δημιουργείται η αίσθηση μίας καθεστωτικής αντίληψης όπ</w:t>
      </w:r>
      <w:r>
        <w:rPr>
          <w:rFonts w:eastAsia="Times New Roman" w:cs="Times New Roman"/>
          <w:szCs w:val="24"/>
        </w:rPr>
        <w:t xml:space="preserve">ου η εξουσία είναι μία και μας ανήκει. Η έκφραση, όμως, «θεσμικά αντίβαρα» δεν είναι τυχαία. Υπάρχουν για να επαναφέρουν σε κατάσταση ισορροπίας το </w:t>
      </w:r>
      <w:r>
        <w:rPr>
          <w:rFonts w:eastAsia="Times New Roman" w:cs="Times New Roman"/>
          <w:szCs w:val="24"/>
        </w:rPr>
        <w:lastRenderedPageBreak/>
        <w:t>σύστημα και κατάσταση ισορροπίας είναι οι πραγματικές δημοκρατικές διαδικασίες.</w:t>
      </w:r>
    </w:p>
    <w:p w14:paraId="1DA3198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όταν οι </w:t>
      </w:r>
      <w:r>
        <w:rPr>
          <w:rFonts w:eastAsia="Times New Roman" w:cs="Times New Roman"/>
          <w:szCs w:val="24"/>
        </w:rPr>
        <w:t>δικαστικοί λειτουργοί βλέπουν να επιβραβεύεται η νομιμοφροσύνη στην Κυβέρνηση με επιδέξιες βουτιές στην ιεραρχία, αναρωτιούνται: Μήπως τελικά η αντικειμενική κρίση και η ευσυνειδησία είναι εμπόδια στη σταδιοδρομία; Μήπως είναι μειονεκτήματα; Μήπως η γενικό</w:t>
      </w:r>
      <w:r>
        <w:rPr>
          <w:rFonts w:eastAsia="Times New Roman" w:cs="Times New Roman"/>
          <w:szCs w:val="24"/>
        </w:rPr>
        <w:t xml:space="preserve">τερη πόλωση, στο μύλο της οποίας όλα αλέθονται, ακόμα και οι δικαστικές αποφάσεις, περάσει τελικά και στη </w:t>
      </w:r>
      <w:r>
        <w:rPr>
          <w:rFonts w:eastAsia="Times New Roman" w:cs="Times New Roman"/>
          <w:szCs w:val="24"/>
        </w:rPr>
        <w:t>δ</w:t>
      </w:r>
      <w:r>
        <w:rPr>
          <w:rFonts w:eastAsia="Times New Roman" w:cs="Times New Roman"/>
          <w:szCs w:val="24"/>
        </w:rPr>
        <w:t>ικαιοσύνη και έχουμε και εκεί τους «δικούς σας» και τους «δικούς μας»; Μήπως ωθούμε τους δικαστές στο να διαλέγουν στρατόπεδο;</w:t>
      </w:r>
    </w:p>
    <w:p w14:paraId="1DA3198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Ευτυχώς δεν νομίζω ότι</w:t>
      </w:r>
      <w:r>
        <w:rPr>
          <w:rFonts w:eastAsia="Times New Roman" w:cs="Times New Roman"/>
          <w:szCs w:val="24"/>
        </w:rPr>
        <w:t xml:space="preserve"> το δικαστικό Σώμα είναι τόσο ευάλωτο σε πολωτικές πρακτικές. «Υπάρχουν, λοιπόν, δικαστές στην Αθήνα», για να παραφράσω τη γνωστή ρήση και τα όποια τυχόν παραδείγματα «ημετέρων» και «</w:t>
      </w:r>
      <w:proofErr w:type="spellStart"/>
      <w:r>
        <w:rPr>
          <w:rFonts w:eastAsia="Times New Roman" w:cs="Times New Roman"/>
          <w:szCs w:val="24"/>
        </w:rPr>
        <w:t>υμετέρων</w:t>
      </w:r>
      <w:proofErr w:type="spellEnd"/>
      <w:r>
        <w:rPr>
          <w:rFonts w:eastAsia="Times New Roman" w:cs="Times New Roman"/>
          <w:szCs w:val="24"/>
        </w:rPr>
        <w:t>» είναι, μάλλον, εξαιρέσεις. Άλλωστε, με βάση τα στοιχεία της πρό</w:t>
      </w:r>
      <w:r>
        <w:rPr>
          <w:rFonts w:eastAsia="Times New Roman" w:cs="Times New Roman"/>
          <w:szCs w:val="24"/>
        </w:rPr>
        <w:t>σφατης πανελλαδικής έρευνας της «</w:t>
      </w:r>
      <w:proofErr w:type="spellStart"/>
      <w:r>
        <w:rPr>
          <w:rFonts w:eastAsia="Times New Roman" w:cs="Times New Roman"/>
          <w:szCs w:val="24"/>
        </w:rPr>
        <w:t>δια</w:t>
      </w:r>
      <w:r>
        <w:rPr>
          <w:rFonts w:eastAsia="Times New Roman" w:cs="Times New Roman"/>
          <w:szCs w:val="24"/>
        </w:rPr>
        <w:t>ΝΕΟ</w:t>
      </w:r>
      <w:r>
        <w:rPr>
          <w:rFonts w:eastAsia="Times New Roman" w:cs="Times New Roman"/>
          <w:szCs w:val="24"/>
        </w:rPr>
        <w:t>σις</w:t>
      </w:r>
      <w:proofErr w:type="spellEnd"/>
      <w:r>
        <w:rPr>
          <w:rFonts w:eastAsia="Times New Roman" w:cs="Times New Roman"/>
          <w:szCs w:val="24"/>
        </w:rPr>
        <w:t xml:space="preserve">» ο θεσμός της </w:t>
      </w:r>
      <w:r>
        <w:rPr>
          <w:rFonts w:eastAsia="Times New Roman" w:cs="Times New Roman"/>
          <w:szCs w:val="24"/>
        </w:rPr>
        <w:t>δ</w:t>
      </w:r>
      <w:r>
        <w:rPr>
          <w:rFonts w:eastAsia="Times New Roman" w:cs="Times New Roman"/>
          <w:szCs w:val="24"/>
        </w:rPr>
        <w:t>ικαιοσύνης για τους Έλληνες είναι στην τρίτη θέση αυτών που εμπιστεύονται περισσότερο.</w:t>
      </w:r>
    </w:p>
    <w:p w14:paraId="1DA31986" w14:textId="77777777" w:rsidR="00984254" w:rsidRDefault="009E5B07">
      <w:pPr>
        <w:spacing w:line="600" w:lineRule="auto"/>
        <w:ind w:firstLine="720"/>
        <w:jc w:val="both"/>
        <w:rPr>
          <w:rFonts w:eastAsia="Times New Roman" w:cs="Times New Roman"/>
          <w:color w:val="000000" w:themeColor="text1"/>
          <w:szCs w:val="24"/>
        </w:rPr>
      </w:pPr>
      <w:r w:rsidRPr="003C6DAD">
        <w:rPr>
          <w:rFonts w:eastAsia="Times New Roman" w:cs="Times New Roman"/>
          <w:color w:val="000000" w:themeColor="text1"/>
          <w:szCs w:val="24"/>
        </w:rPr>
        <w:lastRenderedPageBreak/>
        <w:t>Ωστόσο, με βάση τα διαχρονικά αποτελέσματα της έρευνας, αποτυπώνεται και μια τάση οι πολίτες να αισθάνονται ότι</w:t>
      </w:r>
      <w:r w:rsidRPr="003C6DAD">
        <w:rPr>
          <w:rFonts w:eastAsia="Times New Roman" w:cs="Times New Roman"/>
          <w:color w:val="000000" w:themeColor="text1"/>
          <w:szCs w:val="24"/>
        </w:rPr>
        <w:t xml:space="preserve"> η εμπιστοσύνη αυτή όλο και πέφτει, όλο και λιγοστεύει. Και σε αυτό έχει ευθύνες και το πολιτικό σύστημα που</w:t>
      </w:r>
      <w:r w:rsidRPr="003C6DAD">
        <w:rPr>
          <w:rFonts w:eastAsia="Times New Roman" w:cs="Times New Roman"/>
          <w:color w:val="000000" w:themeColor="text1"/>
          <w:szCs w:val="24"/>
        </w:rPr>
        <w:t>,</w:t>
      </w:r>
      <w:r w:rsidRPr="003C6DAD">
        <w:rPr>
          <w:rFonts w:eastAsia="Times New Roman" w:cs="Times New Roman"/>
          <w:color w:val="000000" w:themeColor="text1"/>
          <w:szCs w:val="24"/>
        </w:rPr>
        <w:t xml:space="preserve"> αντί να συμβάλει στη βελτίωσή του με ουσιαστικές μεταρρυθμίσεις για την ταχύτερη απονομή της </w:t>
      </w:r>
      <w:r w:rsidRPr="003C6DAD">
        <w:rPr>
          <w:rFonts w:eastAsia="Times New Roman" w:cs="Times New Roman"/>
          <w:color w:val="000000" w:themeColor="text1"/>
          <w:szCs w:val="24"/>
        </w:rPr>
        <w:t>δ</w:t>
      </w:r>
      <w:r w:rsidRPr="003C6DAD">
        <w:rPr>
          <w:rFonts w:eastAsia="Times New Roman" w:cs="Times New Roman"/>
          <w:color w:val="000000" w:themeColor="text1"/>
          <w:szCs w:val="24"/>
        </w:rPr>
        <w:t xml:space="preserve">ικαιοσύνης, κάνει ακριβώς το αντίθετο: χρησιμοποιεί </w:t>
      </w:r>
      <w:r w:rsidRPr="003C6DAD">
        <w:rPr>
          <w:rFonts w:eastAsia="Times New Roman" w:cs="Times New Roman"/>
          <w:color w:val="000000" w:themeColor="text1"/>
          <w:szCs w:val="24"/>
        </w:rPr>
        <w:t xml:space="preserve">τη </w:t>
      </w:r>
      <w:r w:rsidRPr="003C6DAD">
        <w:rPr>
          <w:rFonts w:eastAsia="Times New Roman" w:cs="Times New Roman"/>
          <w:color w:val="000000" w:themeColor="text1"/>
          <w:szCs w:val="24"/>
        </w:rPr>
        <w:t>δ</w:t>
      </w:r>
      <w:r w:rsidRPr="003C6DAD">
        <w:rPr>
          <w:rFonts w:eastAsia="Times New Roman" w:cs="Times New Roman"/>
          <w:color w:val="000000" w:themeColor="text1"/>
          <w:szCs w:val="24"/>
        </w:rPr>
        <w:t xml:space="preserve">ικαιοσύνη ως πεδίο πολιτικής και κομματικής αντιπαράθεσης. </w:t>
      </w:r>
    </w:p>
    <w:p w14:paraId="1DA31987" w14:textId="77777777" w:rsidR="00984254" w:rsidRDefault="009E5B07">
      <w:pPr>
        <w:spacing w:line="600" w:lineRule="auto"/>
        <w:ind w:firstLine="720"/>
        <w:jc w:val="both"/>
        <w:rPr>
          <w:rFonts w:eastAsia="Times New Roman" w:cs="Times New Roman"/>
          <w:szCs w:val="24"/>
        </w:rPr>
      </w:pPr>
      <w:r w:rsidRPr="00B90391">
        <w:rPr>
          <w:rFonts w:eastAsia="Times New Roman" w:cs="Times New Roman"/>
          <w:szCs w:val="24"/>
        </w:rPr>
        <w:t>Δεν είναι, βέβαια, οι δικαστικές αποφάσεις και οι συμπεριφορές υπεράνω κριτικής, κυρίως όσες αφορούν τους ίδιους τους δικαστικούς. Είναι, όμως, ανάγκη αυτή η κριτική να γίνεται τεκμηριωμένα, σ</w:t>
      </w:r>
      <w:r w:rsidRPr="00B90391">
        <w:rPr>
          <w:rFonts w:eastAsia="Times New Roman" w:cs="Times New Roman"/>
          <w:szCs w:val="24"/>
        </w:rPr>
        <w:t>υγκροτημένα, θεσμικά και όχι όψιμα και υστερόβουλα.</w:t>
      </w:r>
    </w:p>
    <w:p w14:paraId="1DA3198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πρέπει να αντλήσουμε διδάγματα από το πρόσφατο αλλά και το απώτερο παρελθόν, ώστε στη συνταγματική </w:t>
      </w:r>
      <w:r>
        <w:rPr>
          <w:rFonts w:eastAsia="Times New Roman" w:cs="Times New Roman"/>
          <w:szCs w:val="24"/>
        </w:rPr>
        <w:t>Α</w:t>
      </w:r>
      <w:r>
        <w:rPr>
          <w:rFonts w:eastAsia="Times New Roman" w:cs="Times New Roman"/>
          <w:szCs w:val="24"/>
        </w:rPr>
        <w:t>ναθεώρηση να μπουν ασφαλιστικές δικλίδες για την πραγματική αν</w:t>
      </w:r>
      <w:r>
        <w:rPr>
          <w:rFonts w:eastAsia="Times New Roman" w:cs="Times New Roman"/>
          <w:szCs w:val="24"/>
        </w:rPr>
        <w:t xml:space="preserve">εξαρτησία της </w:t>
      </w:r>
      <w:r>
        <w:rPr>
          <w:rFonts w:eastAsia="Times New Roman" w:cs="Times New Roman"/>
          <w:szCs w:val="24"/>
        </w:rPr>
        <w:t>δ</w:t>
      </w:r>
      <w:r>
        <w:rPr>
          <w:rFonts w:eastAsia="Times New Roman" w:cs="Times New Roman"/>
          <w:szCs w:val="24"/>
        </w:rPr>
        <w:t>ικαιοσύνης. Και υπάρχουν αξιόλογες προτάσεις για αυτό.</w:t>
      </w:r>
    </w:p>
    <w:p w14:paraId="1DA3198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Η ποιότητα της </w:t>
      </w:r>
      <w:r>
        <w:rPr>
          <w:rFonts w:eastAsia="Times New Roman" w:cs="Times New Roman"/>
          <w:szCs w:val="24"/>
        </w:rPr>
        <w:t>δ</w:t>
      </w:r>
      <w:r>
        <w:rPr>
          <w:rFonts w:eastAsia="Times New Roman" w:cs="Times New Roman"/>
          <w:szCs w:val="24"/>
        </w:rPr>
        <w:t xml:space="preserve">ημοκρατίας μας εξαρτάται από τη διαπερατότητα που έχουν οι μεμβράνες μεταξύ των τριών εξουσιών. Όσο μεγαλύτερη η διάχυση </w:t>
      </w:r>
      <w:r>
        <w:rPr>
          <w:rFonts w:eastAsia="Times New Roman" w:cs="Times New Roman"/>
          <w:szCs w:val="24"/>
        </w:rPr>
        <w:lastRenderedPageBreak/>
        <w:t>της μιας μέσα στην άλλη τόσο πέφτει η ποιότητα τη</w:t>
      </w:r>
      <w:r>
        <w:rPr>
          <w:rFonts w:eastAsia="Times New Roman" w:cs="Times New Roman"/>
          <w:szCs w:val="24"/>
        </w:rPr>
        <w:t xml:space="preserve">ς </w:t>
      </w:r>
      <w:r>
        <w:rPr>
          <w:rFonts w:eastAsia="Times New Roman" w:cs="Times New Roman"/>
          <w:szCs w:val="24"/>
        </w:rPr>
        <w:t>δ</w:t>
      </w:r>
      <w:r>
        <w:rPr>
          <w:rFonts w:eastAsia="Times New Roman" w:cs="Times New Roman"/>
          <w:szCs w:val="24"/>
        </w:rPr>
        <w:t xml:space="preserve">ημοκρατίας μας, τόσο νοθεύεται. </w:t>
      </w:r>
    </w:p>
    <w:p w14:paraId="1DA3198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Το μεγάλο στοίχημα, λοιπόν, είναι η διασφάλιση της ανεξαρτησίας των εξουσιών. Η ενδυνάμωση των θεσμών της </w:t>
      </w:r>
      <w:r>
        <w:rPr>
          <w:rFonts w:eastAsia="Times New Roman" w:cs="Times New Roman"/>
          <w:szCs w:val="24"/>
        </w:rPr>
        <w:t>δ</w:t>
      </w:r>
      <w:r>
        <w:rPr>
          <w:rFonts w:eastAsia="Times New Roman" w:cs="Times New Roman"/>
          <w:szCs w:val="24"/>
        </w:rPr>
        <w:t xml:space="preserve">ημοκρατίας περνάει μέσα από την αποδυνάμωση των δεσμών και των σχέσεων εκτελεστικής και δικαστικής εξουσίας. </w:t>
      </w:r>
    </w:p>
    <w:p w14:paraId="1DA3198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Ζητούμενης αυτής της ανεξαρτησίας, το καθήκον της πολιτικής τάξης είναι να μην υπονομεύει τη δικαστική λειτουργία και το καθήκον της δικαστικής να μην εμπλέκεται στην πολιτική λειτουργία.</w:t>
      </w:r>
    </w:p>
    <w:p w14:paraId="1DA3198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w:t>
      </w:r>
      <w:r>
        <w:rPr>
          <w:rFonts w:eastAsia="Times New Roman" w:cs="Times New Roman"/>
          <w:szCs w:val="24"/>
        </w:rPr>
        <w:t>υλευτή)</w:t>
      </w:r>
    </w:p>
    <w:p w14:paraId="1DA3198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Κυρία Πρόεδρε, ολοκληρώνω σε ένα λεπτό.</w:t>
      </w:r>
    </w:p>
    <w:p w14:paraId="1DA3198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Η εμπιστοσύνη στους θεσμούς δεν είναι, άλλωστε, κάτι που χτίζεται σε μια μέρα. Χτίζεται κάθε μέρα, μέσα από διαρκείς εξετάσεις που δίνουμε όλοι μας και οι πολιτικοί και οι δικαστικοί.</w:t>
      </w:r>
    </w:p>
    <w:p w14:paraId="1DA3198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A3199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Δημοκρατικής Συμπαράταξης ΠΑΣΟΚ - ΔΗΜΑΡ)</w:t>
      </w:r>
    </w:p>
    <w:p w14:paraId="1DA31991" w14:textId="77777777" w:rsidR="00984254" w:rsidRDefault="009E5B07">
      <w:pPr>
        <w:spacing w:line="600" w:lineRule="auto"/>
        <w:ind w:firstLine="720"/>
        <w:jc w:val="both"/>
        <w:rPr>
          <w:rFonts w:eastAsia="Times New Roman" w:cs="Times New Roman"/>
          <w:szCs w:val="24"/>
        </w:rPr>
      </w:pPr>
      <w:r w:rsidRPr="00456A52">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Ευχαριστούμε, κύριε </w:t>
      </w:r>
      <w:proofErr w:type="spellStart"/>
      <w:r>
        <w:rPr>
          <w:rFonts w:eastAsia="Times New Roman" w:cs="Times New Roman"/>
          <w:szCs w:val="24"/>
        </w:rPr>
        <w:t>Μαυρωτά</w:t>
      </w:r>
      <w:proofErr w:type="spellEnd"/>
      <w:r>
        <w:rPr>
          <w:rFonts w:eastAsia="Times New Roman" w:cs="Times New Roman"/>
          <w:szCs w:val="24"/>
        </w:rPr>
        <w:t>. Είστε ο μόνος που μιλήσατε εντός του χρόνου.</w:t>
      </w:r>
    </w:p>
    <w:p w14:paraId="1DA3199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Καβαδέλλας</w:t>
      </w:r>
      <w:proofErr w:type="spellEnd"/>
      <w:r>
        <w:rPr>
          <w:rFonts w:eastAsia="Times New Roman" w:cs="Times New Roman"/>
          <w:szCs w:val="24"/>
        </w:rPr>
        <w:t>, Κοινοβουλευτικός Εκπρόσωπος της Ένωσης Κεντρώων, έχε</w:t>
      </w:r>
      <w:r>
        <w:rPr>
          <w:rFonts w:eastAsia="Times New Roman" w:cs="Times New Roman"/>
          <w:szCs w:val="24"/>
        </w:rPr>
        <w:t>ι τον λόγο.</w:t>
      </w:r>
    </w:p>
    <w:p w14:paraId="1DA3199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Καβαδέλλα</w:t>
      </w:r>
      <w:proofErr w:type="spellEnd"/>
      <w:r>
        <w:rPr>
          <w:rFonts w:eastAsia="Times New Roman" w:cs="Times New Roman"/>
          <w:szCs w:val="24"/>
        </w:rPr>
        <w:t>, έχετε τον λόγο.</w:t>
      </w:r>
    </w:p>
    <w:p w14:paraId="1DA31994"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Ευχαριστώ, κυρία Πρόεδρε.</w:t>
      </w:r>
    </w:p>
    <w:p w14:paraId="1DA3199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εξηγήσεις, λοιπόν, από τον Υπουργό της Δικαιοσύνης, τον κ. Σταύρο Κοντονή, ζητά η Νέα Δημοκρατία αναφορικά με τις κυβερ</w:t>
      </w:r>
      <w:r>
        <w:rPr>
          <w:rFonts w:eastAsia="Times New Roman" w:cs="Times New Roman"/>
          <w:szCs w:val="24"/>
        </w:rPr>
        <w:t xml:space="preserve">νητικές παρεμβάσεις στο έργο της </w:t>
      </w:r>
      <w:r>
        <w:rPr>
          <w:rFonts w:eastAsia="Times New Roman" w:cs="Times New Roman"/>
          <w:szCs w:val="24"/>
        </w:rPr>
        <w:t>δ</w:t>
      </w:r>
      <w:r>
        <w:rPr>
          <w:rFonts w:eastAsia="Times New Roman" w:cs="Times New Roman"/>
          <w:szCs w:val="24"/>
        </w:rPr>
        <w:t xml:space="preserve">ικαιοσύνης. Αναφέρουν στο κείμενό τους ότι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επιχειρεί συστηματικά και οργανωμένα να πλήξει τη </w:t>
      </w:r>
      <w:r>
        <w:rPr>
          <w:rFonts w:eastAsia="Times New Roman" w:cs="Times New Roman"/>
          <w:szCs w:val="24"/>
        </w:rPr>
        <w:t>δ</w:t>
      </w:r>
      <w:r>
        <w:rPr>
          <w:rFonts w:eastAsia="Times New Roman" w:cs="Times New Roman"/>
          <w:szCs w:val="24"/>
        </w:rPr>
        <w:t>ικαιοσύνη και την καταστήσει υποχείριό της.</w:t>
      </w:r>
    </w:p>
    <w:p w14:paraId="1DA31996"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Εμείς ζητήσαμε την επερώτηση, όχι η Ν</w:t>
      </w:r>
      <w:r>
        <w:rPr>
          <w:rFonts w:eastAsia="Times New Roman" w:cs="Times New Roman"/>
          <w:szCs w:val="24"/>
        </w:rPr>
        <w:t>έα Δημοκρατία.</w:t>
      </w:r>
    </w:p>
    <w:p w14:paraId="1DA31997"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Λέω ότι η Νέα Δημοκρατία κατηγορεί. Δεν είπα ότι την επερώτηση την έκανε η Νέα Δημοκρατία. Ίσως έκανα λάθος.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1DA3199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έχουν ειπωθεί πάρα πολλά ως απειλή κατά της </w:t>
      </w:r>
      <w:r>
        <w:rPr>
          <w:rFonts w:eastAsia="Times New Roman" w:cs="Times New Roman"/>
          <w:szCs w:val="24"/>
        </w:rPr>
        <w:t>δ</w:t>
      </w:r>
      <w:r>
        <w:rPr>
          <w:rFonts w:eastAsia="Times New Roman" w:cs="Times New Roman"/>
          <w:szCs w:val="24"/>
        </w:rPr>
        <w:t>ικαιοσύνης. Θεωρούμε ότι είνα</w:t>
      </w:r>
      <w:r>
        <w:rPr>
          <w:rFonts w:eastAsia="Times New Roman" w:cs="Times New Roman"/>
          <w:szCs w:val="24"/>
        </w:rPr>
        <w:t xml:space="preserve">ι παρεμβάσεις. Η θρασύτητα με την οποία εκφράζεται η φράση ότι πήραμε μεν την Κυβέρνηση αλλά όχι την εξουσία, εμάς μας ανησυχεί ιδιαίτερα, διότι μας παραπέμπει σε καθεστωτικές κυβερνήσεις. Πολύ σωστά, λοιπόν, καταγγέλλονται. </w:t>
      </w:r>
    </w:p>
    <w:p w14:paraId="1DA3199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Ξεχνάει</w:t>
      </w:r>
      <w:r w:rsidRPr="001C3150">
        <w:rPr>
          <w:rFonts w:eastAsia="Times New Roman" w:cs="Times New Roman"/>
          <w:szCs w:val="24"/>
        </w:rPr>
        <w:t>,</w:t>
      </w:r>
      <w:r>
        <w:rPr>
          <w:rFonts w:eastAsia="Times New Roman" w:cs="Times New Roman"/>
          <w:szCs w:val="24"/>
        </w:rPr>
        <w:t xml:space="preserve"> όμως</w:t>
      </w:r>
      <w:r w:rsidRPr="001C3150">
        <w:rPr>
          <w:rFonts w:eastAsia="Times New Roman" w:cs="Times New Roman"/>
          <w:szCs w:val="24"/>
        </w:rPr>
        <w:t>,</w:t>
      </w:r>
      <w:r>
        <w:rPr>
          <w:rFonts w:eastAsia="Times New Roman" w:cs="Times New Roman"/>
          <w:szCs w:val="24"/>
        </w:rPr>
        <w:t xml:space="preserve"> η Νέα Δημοκρατί</w:t>
      </w:r>
      <w:r>
        <w:rPr>
          <w:rFonts w:eastAsia="Times New Roman" w:cs="Times New Roman"/>
          <w:szCs w:val="24"/>
        </w:rPr>
        <w:t>α τις δικές της αμαρτίες, αμαρτίες που έχει ομολογήσει το δικό της στέλεχος</w:t>
      </w:r>
      <w:r w:rsidRPr="001C3150">
        <w:rPr>
          <w:rFonts w:eastAsia="Times New Roman" w:cs="Times New Roman"/>
          <w:szCs w:val="24"/>
        </w:rPr>
        <w:t>,</w:t>
      </w:r>
      <w:r>
        <w:rPr>
          <w:rFonts w:eastAsia="Times New Roman" w:cs="Times New Roman"/>
          <w:szCs w:val="24"/>
        </w:rPr>
        <w:t xml:space="preserve"> ο Ευρωβουλευτής τους ο κ. </w:t>
      </w:r>
      <w:proofErr w:type="spellStart"/>
      <w:r>
        <w:rPr>
          <w:rFonts w:eastAsia="Times New Roman" w:cs="Times New Roman"/>
          <w:szCs w:val="24"/>
        </w:rPr>
        <w:t>Κύρτσος</w:t>
      </w:r>
      <w:proofErr w:type="spellEnd"/>
      <w:r w:rsidRPr="001C3150">
        <w:rPr>
          <w:rFonts w:eastAsia="Times New Roman" w:cs="Times New Roman"/>
          <w:szCs w:val="24"/>
        </w:rPr>
        <w:t>,</w:t>
      </w:r>
      <w:r>
        <w:rPr>
          <w:rFonts w:eastAsia="Times New Roman" w:cs="Times New Roman"/>
          <w:szCs w:val="24"/>
        </w:rPr>
        <w:t xml:space="preserve"> ο οποίος ομολόγησε παρεμβάσεις στη </w:t>
      </w:r>
      <w:r>
        <w:rPr>
          <w:rFonts w:eastAsia="Times New Roman" w:cs="Times New Roman"/>
          <w:szCs w:val="24"/>
        </w:rPr>
        <w:t>δ</w:t>
      </w:r>
      <w:r>
        <w:rPr>
          <w:rFonts w:eastAsia="Times New Roman" w:cs="Times New Roman"/>
          <w:szCs w:val="24"/>
        </w:rPr>
        <w:t xml:space="preserve">ικαιοσύνη. Σε απάντησή του για την υπόθεση Γεωργίου, ο κ. </w:t>
      </w:r>
      <w:proofErr w:type="spellStart"/>
      <w:r>
        <w:rPr>
          <w:rFonts w:eastAsia="Times New Roman" w:cs="Times New Roman"/>
          <w:szCs w:val="24"/>
        </w:rPr>
        <w:t>Κύρτσος</w:t>
      </w:r>
      <w:proofErr w:type="spellEnd"/>
      <w:r>
        <w:rPr>
          <w:rFonts w:eastAsia="Times New Roman" w:cs="Times New Roman"/>
          <w:szCs w:val="24"/>
        </w:rPr>
        <w:t xml:space="preserve"> παραδέχεται ότι υπήρξαν πολιτικές παρεμβάσ</w:t>
      </w:r>
      <w:r>
        <w:rPr>
          <w:rFonts w:eastAsia="Times New Roman" w:cs="Times New Roman"/>
          <w:szCs w:val="24"/>
        </w:rPr>
        <w:t xml:space="preserve">εις, πολιτικές επιρροές όπως είπε, όταν ήταν κυβέρνηση η Νέα Δημοκρατία. Και κατηγορεί τη </w:t>
      </w:r>
      <w:r>
        <w:rPr>
          <w:rFonts w:eastAsia="Times New Roman" w:cs="Times New Roman"/>
          <w:szCs w:val="24"/>
        </w:rPr>
        <w:t>δ</w:t>
      </w:r>
      <w:r>
        <w:rPr>
          <w:rFonts w:eastAsia="Times New Roman" w:cs="Times New Roman"/>
          <w:szCs w:val="24"/>
        </w:rPr>
        <w:t xml:space="preserve">ικαιοσύνη ότι έχει λογική συντεχνιακή και πως έχουν καταρρίψει 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w:t>
      </w:r>
      <w:r>
        <w:rPr>
          <w:rFonts w:eastAsia="Times New Roman" w:cs="Times New Roman"/>
          <w:szCs w:val="24"/>
        </w:rPr>
        <w:t>,</w:t>
      </w:r>
      <w:r>
        <w:rPr>
          <w:rFonts w:eastAsia="Times New Roman" w:cs="Times New Roman"/>
          <w:szCs w:val="24"/>
        </w:rPr>
        <w:t xml:space="preserve"> διατηρώντας τους μισθούς τους και τις απολαβές τους, ενώ ο υπόλοιπος ελλη</w:t>
      </w:r>
      <w:r>
        <w:rPr>
          <w:rFonts w:eastAsia="Times New Roman" w:cs="Times New Roman"/>
          <w:szCs w:val="24"/>
        </w:rPr>
        <w:t>νικός λαός υφίσταται τις μειώσεις.</w:t>
      </w:r>
    </w:p>
    <w:p w14:paraId="1DA3199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Είναι πολλές, λοιπόν, οι παρεμβατικές περιπτώσεις. Τα είπαν οι προηγούμενοι Βουλευτές. Υπάρχουν και αναλυτικά εδώ στη συγκεκριμένη επερώτηση. </w:t>
      </w:r>
    </w:p>
    <w:p w14:paraId="1DA3199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Θα σας θυμίσω την πιο γελοία περίπτωση, τότε που ο κ. Παππάς ήθελε να γίνει </w:t>
      </w:r>
      <w:proofErr w:type="spellStart"/>
      <w:r>
        <w:rPr>
          <w:rFonts w:eastAsia="Times New Roman" w:cs="Times New Roman"/>
          <w:szCs w:val="24"/>
        </w:rPr>
        <w:t>υπερκαναλάρχης</w:t>
      </w:r>
      <w:proofErr w:type="spellEnd"/>
      <w:r>
        <w:rPr>
          <w:rFonts w:eastAsia="Times New Roman" w:cs="Times New Roman"/>
          <w:szCs w:val="24"/>
        </w:rPr>
        <w:t xml:space="preserve">, ήθελε να ελέγχει τα πάντα και ήθελε μόνο </w:t>
      </w:r>
      <w:r>
        <w:rPr>
          <w:rFonts w:eastAsia="Times New Roman" w:cs="Times New Roman"/>
          <w:szCs w:val="24"/>
        </w:rPr>
        <w:lastRenderedPageBreak/>
        <w:t>τέσσερα κανάλια για να τα χειραγωγεί. Έτσι φαντάστηκε ότι σε μια ευρωπαϊκή χώρα μπορεί να κάνει ό,τι θέλει. Και μας έφερε μια έκθεση από την Ιταλία που μίλαγε για τέσσερα κανάλια πανελλαδικά, την στι</w:t>
      </w:r>
      <w:r>
        <w:rPr>
          <w:rFonts w:eastAsia="Times New Roman" w:cs="Times New Roman"/>
          <w:szCs w:val="24"/>
        </w:rPr>
        <w:t xml:space="preserve">γμή που η Ιταλία έχει τριάντα ένα κανάλια </w:t>
      </w:r>
      <w:proofErr w:type="spellStart"/>
      <w:r>
        <w:rPr>
          <w:rFonts w:eastAsia="Times New Roman" w:cs="Times New Roman"/>
          <w:szCs w:val="24"/>
        </w:rPr>
        <w:t>πανιταλικής</w:t>
      </w:r>
      <w:proofErr w:type="spellEnd"/>
      <w:r>
        <w:rPr>
          <w:rFonts w:eastAsia="Times New Roman" w:cs="Times New Roman"/>
          <w:szCs w:val="24"/>
        </w:rPr>
        <w:t xml:space="preserve"> εμβέλειας και πολλά από αυτά είναι και υψηλής ευκρίνειας. </w:t>
      </w:r>
    </w:p>
    <w:p w14:paraId="1DA3199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Με την καινούρ</w:t>
      </w:r>
      <w:r>
        <w:rPr>
          <w:rFonts w:eastAsia="Times New Roman" w:cs="Times New Roman"/>
          <w:szCs w:val="24"/>
        </w:rPr>
        <w:t>γ</w:t>
      </w:r>
      <w:r>
        <w:rPr>
          <w:rFonts w:eastAsia="Times New Roman" w:cs="Times New Roman"/>
          <w:szCs w:val="24"/>
        </w:rPr>
        <w:t xml:space="preserve">ια τεχνολογία δεν υπάρχει περιορισμός. Ο περιορισμός ήταν στο μυαλό του κ. Παππά. Όταν </w:t>
      </w:r>
      <w:proofErr w:type="spellStart"/>
      <w:r>
        <w:rPr>
          <w:rFonts w:eastAsia="Times New Roman" w:cs="Times New Roman"/>
          <w:szCs w:val="24"/>
        </w:rPr>
        <w:t>εκρίθη</w:t>
      </w:r>
      <w:proofErr w:type="spellEnd"/>
      <w:r>
        <w:rPr>
          <w:rFonts w:eastAsia="Times New Roman" w:cs="Times New Roman"/>
          <w:szCs w:val="24"/>
        </w:rPr>
        <w:t xml:space="preserve"> στο Συμβούλιο της Επικρατείας ότι </w:t>
      </w:r>
      <w:r>
        <w:rPr>
          <w:rFonts w:eastAsia="Times New Roman" w:cs="Times New Roman"/>
          <w:szCs w:val="24"/>
        </w:rPr>
        <w:t xml:space="preserve">ήταν αντισυνταγματικός ο νόμος του κ. Παππά, άρχισαν οι κυβερνητικές αντιδράσεις με πρωτοφανείς ύβρεις κατά της </w:t>
      </w:r>
      <w:r>
        <w:rPr>
          <w:rFonts w:eastAsia="Times New Roman" w:cs="Times New Roman"/>
          <w:szCs w:val="24"/>
        </w:rPr>
        <w:t>δ</w:t>
      </w:r>
      <w:r>
        <w:rPr>
          <w:rFonts w:eastAsia="Times New Roman" w:cs="Times New Roman"/>
          <w:szCs w:val="24"/>
        </w:rPr>
        <w:t xml:space="preserve">ικαιοσύνης. </w:t>
      </w:r>
    </w:p>
    <w:p w14:paraId="1DA3199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Θα θυμίσω κάτι το οποίο αποτελεί πλήγμα κατά της </w:t>
      </w:r>
      <w:r>
        <w:rPr>
          <w:rFonts w:eastAsia="Times New Roman" w:cs="Times New Roman"/>
          <w:szCs w:val="24"/>
        </w:rPr>
        <w:t>δ</w:t>
      </w:r>
      <w:r>
        <w:rPr>
          <w:rFonts w:eastAsia="Times New Roman" w:cs="Times New Roman"/>
          <w:szCs w:val="24"/>
        </w:rPr>
        <w:t xml:space="preserve">ικαιοσύνης κατά της </w:t>
      </w:r>
      <w:r>
        <w:rPr>
          <w:rFonts w:eastAsia="Times New Roman" w:cs="Times New Roman"/>
          <w:szCs w:val="24"/>
        </w:rPr>
        <w:t>δ</w:t>
      </w:r>
      <w:r>
        <w:rPr>
          <w:rFonts w:eastAsia="Times New Roman" w:cs="Times New Roman"/>
          <w:szCs w:val="24"/>
        </w:rPr>
        <w:t>ημοκρατίας. Ο κ. Κρέτσος είπε ότι οι δικαστικές αποφάσεις μ</w:t>
      </w:r>
      <w:r>
        <w:rPr>
          <w:rFonts w:eastAsia="Times New Roman" w:cs="Times New Roman"/>
          <w:szCs w:val="24"/>
        </w:rPr>
        <w:t xml:space="preserve">πορούν να είναι δεσμευτικές αλλά όχι σεβαστές. Ανοίγετε κύριοι μια </w:t>
      </w:r>
      <w:proofErr w:type="spellStart"/>
      <w:r>
        <w:rPr>
          <w:rFonts w:eastAsia="Times New Roman" w:cs="Times New Roman"/>
          <w:szCs w:val="24"/>
        </w:rPr>
        <w:t>κερκόπορτα</w:t>
      </w:r>
      <w:proofErr w:type="spellEnd"/>
      <w:r>
        <w:rPr>
          <w:rFonts w:eastAsia="Times New Roman" w:cs="Times New Roman"/>
          <w:szCs w:val="24"/>
        </w:rPr>
        <w:t xml:space="preserve"> και θα εισπράξουμε κάποια στιγμή αυτή τη συμπεριφορά. </w:t>
      </w:r>
    </w:p>
    <w:p w14:paraId="1DA3199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Παρόμοιο περιστατικό είχαμε και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η οποία είπε κάτι πολύ λαϊκίστικο, ότι στερούν με την απόφασή τους αυ</w:t>
      </w:r>
      <w:r>
        <w:rPr>
          <w:rFonts w:eastAsia="Times New Roman" w:cs="Times New Roman"/>
          <w:szCs w:val="24"/>
        </w:rPr>
        <w:t xml:space="preserve">τή νοσηλευτές, γιατρούς και πόρους για τους παιδικούς σταθμούς, λες και θα πηγαίναν εκεί τα χρήματα αυτά. Ούτως ή άλλως αν έχουμε περισσότερα κανάλια, θα έχουμε περισσότερα χρήματα. Δεν μπορώ να καταλάβω την λογική του κ. Παππά. </w:t>
      </w:r>
      <w:r>
        <w:rPr>
          <w:rFonts w:eastAsia="Times New Roman" w:cs="Times New Roman"/>
          <w:szCs w:val="24"/>
        </w:rPr>
        <w:lastRenderedPageBreak/>
        <w:t>Λίγα κανάλια πιο πολλά χρήμ</w:t>
      </w:r>
      <w:r>
        <w:rPr>
          <w:rFonts w:eastAsia="Times New Roman" w:cs="Times New Roman"/>
          <w:szCs w:val="24"/>
        </w:rPr>
        <w:t xml:space="preserve">ατα ή πιο πολλά κανάλια πιο πολλά χρήματα; Μάλλον το δεύτερο ισχύει. </w:t>
      </w:r>
    </w:p>
    <w:p w14:paraId="1DA3199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A319A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Τελειώνω σε ένα λεπτό.</w:t>
      </w:r>
    </w:p>
    <w:p w14:paraId="1DA319A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Υπάρχει κάτι επικίνδυνο. Έχετε εφεύρει μέσω της Επιτροπής Δεοντολογίας να ασκού</w:t>
      </w:r>
      <w:r>
        <w:rPr>
          <w:rFonts w:eastAsia="Times New Roman" w:cs="Times New Roman"/>
          <w:szCs w:val="24"/>
        </w:rPr>
        <w:t>νται πιέσεις στους Βουλευτές, να μη μιλούν ελεύθερα. Εσείς βρίζατε «γερμανοτσολιάδες», βρίζατε «προδότες»,  πουλημένους» και απειλούσατε με «</w:t>
      </w:r>
      <w:proofErr w:type="spellStart"/>
      <w:r>
        <w:rPr>
          <w:rFonts w:eastAsia="Times New Roman" w:cs="Times New Roman"/>
          <w:szCs w:val="24"/>
        </w:rPr>
        <w:t>εμφυλιακούς</w:t>
      </w:r>
      <w:proofErr w:type="spellEnd"/>
      <w:r>
        <w:rPr>
          <w:rFonts w:eastAsia="Times New Roman" w:cs="Times New Roman"/>
          <w:szCs w:val="24"/>
        </w:rPr>
        <w:t xml:space="preserve"> όρους τους Βουλευτές. Τώρα έχετε φορέσει άλλο μανδύα.</w:t>
      </w:r>
    </w:p>
    <w:p w14:paraId="1DA319A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Προχθές ο Πρόεδρος της Ένωσης Κεντρώων είπε ότι </w:t>
      </w:r>
      <w:r>
        <w:rPr>
          <w:rFonts w:eastAsia="Times New Roman" w:cs="Times New Roman"/>
          <w:szCs w:val="24"/>
        </w:rPr>
        <w:t xml:space="preserve">είναι προδοσία να διαθέσουμε το όνομα της Μακεδονίας. Τον κάλεσε, λοιπόν, στην τάξη ο κ. </w:t>
      </w:r>
      <w:proofErr w:type="spellStart"/>
      <w:r>
        <w:rPr>
          <w:rFonts w:eastAsia="Times New Roman" w:cs="Times New Roman"/>
          <w:szCs w:val="24"/>
        </w:rPr>
        <w:t>Βούτσης</w:t>
      </w:r>
      <w:proofErr w:type="spellEnd"/>
      <w:r>
        <w:rPr>
          <w:rFonts w:eastAsia="Times New Roman" w:cs="Times New Roman"/>
          <w:szCs w:val="24"/>
        </w:rPr>
        <w:t>,</w:t>
      </w:r>
      <w:r>
        <w:rPr>
          <w:rFonts w:eastAsia="Times New Roman" w:cs="Times New Roman"/>
          <w:szCs w:val="24"/>
        </w:rPr>
        <w:t xml:space="preserve"> για να διορθώσει δήθεν τη ρήση του Προέδρου. </w:t>
      </w:r>
    </w:p>
    <w:p w14:paraId="1DA319A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Ρωτώ </w:t>
      </w:r>
      <w:r>
        <w:rPr>
          <w:rFonts w:eastAsia="Times New Roman" w:cs="Times New Roman"/>
          <w:szCs w:val="24"/>
        </w:rPr>
        <w:t>όμως.</w:t>
      </w:r>
      <w:r>
        <w:rPr>
          <w:rFonts w:eastAsia="Times New Roman" w:cs="Times New Roman"/>
          <w:szCs w:val="24"/>
        </w:rPr>
        <w:t xml:space="preserve"> Πού ήταν ο κ. </w:t>
      </w:r>
      <w:proofErr w:type="spellStart"/>
      <w:r>
        <w:rPr>
          <w:rFonts w:eastAsia="Times New Roman" w:cs="Times New Roman"/>
          <w:szCs w:val="24"/>
        </w:rPr>
        <w:t>Βούτσης</w:t>
      </w:r>
      <w:proofErr w:type="spellEnd"/>
      <w:r>
        <w:rPr>
          <w:rFonts w:eastAsia="Times New Roman" w:cs="Times New Roman"/>
          <w:szCs w:val="24"/>
        </w:rPr>
        <w:t>,</w:t>
      </w:r>
      <w:r>
        <w:rPr>
          <w:rFonts w:eastAsia="Times New Roman" w:cs="Times New Roman"/>
          <w:szCs w:val="24"/>
        </w:rPr>
        <w:t xml:space="preserve"> όταν εντός Αιθούσης ακουγόντουσαν αυτές οι ύβρεις για γερμανοτσολιάδες και για</w:t>
      </w:r>
      <w:r>
        <w:rPr>
          <w:rFonts w:eastAsia="Times New Roman" w:cs="Times New Roman"/>
          <w:szCs w:val="24"/>
        </w:rPr>
        <w:t xml:space="preserve"> πουλημένους; Πού είναι σήμερα</w:t>
      </w:r>
      <w:r>
        <w:rPr>
          <w:rFonts w:eastAsia="Times New Roman" w:cs="Times New Roman"/>
          <w:szCs w:val="24"/>
        </w:rPr>
        <w:t>,</w:t>
      </w:r>
      <w:r>
        <w:rPr>
          <w:rFonts w:eastAsia="Times New Roman" w:cs="Times New Roman"/>
          <w:szCs w:val="24"/>
        </w:rPr>
        <w:t xml:space="preserve"> όταν δική σας Βουλευτής ξυλοφορτώνει δημοσιογράφο; Δεν ακούμε τίποτα. Εσείς βλέπετε τη βία μόνο προς την άλφα κατεύθυνση. Τη δική σας βία δεν τη βλέπετε. Την ξεχνάτε. Έχει μια θεσμική θέση ο κ. </w:t>
      </w:r>
      <w:proofErr w:type="spellStart"/>
      <w:r>
        <w:rPr>
          <w:rFonts w:eastAsia="Times New Roman" w:cs="Times New Roman"/>
          <w:szCs w:val="24"/>
        </w:rPr>
        <w:t>Βούτσης</w:t>
      </w:r>
      <w:proofErr w:type="spellEnd"/>
      <w:r>
        <w:rPr>
          <w:rFonts w:eastAsia="Times New Roman" w:cs="Times New Roman"/>
          <w:szCs w:val="24"/>
        </w:rPr>
        <w:t xml:space="preserve"> και </w:t>
      </w:r>
      <w:r>
        <w:rPr>
          <w:rFonts w:eastAsia="Times New Roman" w:cs="Times New Roman"/>
          <w:szCs w:val="24"/>
        </w:rPr>
        <w:lastRenderedPageBreak/>
        <w:t>δεν έπρεπε να κρύβ</w:t>
      </w:r>
      <w:r>
        <w:rPr>
          <w:rFonts w:eastAsia="Times New Roman" w:cs="Times New Roman"/>
          <w:szCs w:val="24"/>
        </w:rPr>
        <w:t xml:space="preserve">εται, δεν έπρεπε να μη λαμβάνει θέση σε αυτά. Όμως είναι τα δικά σας παιδιά, τα οποία οργανωμένα κάνουν επιθέσεις. </w:t>
      </w:r>
    </w:p>
    <w:p w14:paraId="1DA319A4"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Είναι, λοιπόν, μια ευκαιρία να χαρακτηριστούν και αυτοί ως εγκληματική οργάνωση, γιατί έχουν όλα τα στοιχεία. Είναι οργανωμένοι. Πηγαίνουν ο</w:t>
      </w:r>
      <w:r>
        <w:rPr>
          <w:rFonts w:eastAsia="Times New Roman"/>
          <w:szCs w:val="24"/>
        </w:rPr>
        <w:t xml:space="preserve">ργανωμένα, σπάνε, καίνε. Δεν έχουν ψυχή τα παιδιά της </w:t>
      </w:r>
      <w:r>
        <w:rPr>
          <w:rFonts w:eastAsia="Times New Roman"/>
          <w:szCs w:val="24"/>
        </w:rPr>
        <w:t>«</w:t>
      </w:r>
      <w:r>
        <w:rPr>
          <w:rFonts w:eastAsia="Times New Roman"/>
          <w:szCs w:val="24"/>
          <w:lang w:val="en-US"/>
        </w:rPr>
        <w:t>MARFIN</w:t>
      </w:r>
      <w:r>
        <w:rPr>
          <w:rFonts w:eastAsia="Times New Roman"/>
          <w:szCs w:val="24"/>
        </w:rPr>
        <w:t>»</w:t>
      </w:r>
      <w:r w:rsidRPr="001474A1">
        <w:rPr>
          <w:rFonts w:eastAsia="Times New Roman"/>
          <w:szCs w:val="24"/>
        </w:rPr>
        <w:t xml:space="preserve"> </w:t>
      </w:r>
      <w:r>
        <w:rPr>
          <w:rFonts w:eastAsia="Times New Roman"/>
          <w:szCs w:val="24"/>
        </w:rPr>
        <w:t xml:space="preserve">που καήκαν; </w:t>
      </w:r>
    </w:p>
    <w:p w14:paraId="1DA319A5"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 xml:space="preserve">Για την επίθεση τώρα κατά του κ. </w:t>
      </w:r>
      <w:proofErr w:type="spellStart"/>
      <w:r>
        <w:rPr>
          <w:rFonts w:eastAsia="Times New Roman"/>
          <w:szCs w:val="24"/>
        </w:rPr>
        <w:t>Μπουτάρη</w:t>
      </w:r>
      <w:proofErr w:type="spellEnd"/>
      <w:r>
        <w:rPr>
          <w:rFonts w:eastAsia="Times New Roman"/>
          <w:szCs w:val="24"/>
        </w:rPr>
        <w:t xml:space="preserve"> -και τελειώνω- θέλω να πω τα εξής: Εμείς καταδικάζουμε απερίφραστα τη βία απ’ όπου κι αν προέρχεται και για οποιονδήποτε λόγο ασκείται. Όμ</w:t>
      </w:r>
      <w:r>
        <w:rPr>
          <w:rFonts w:eastAsia="Times New Roman"/>
          <w:szCs w:val="24"/>
        </w:rPr>
        <w:t xml:space="preserve">ως καταδικάζουμε και τις ύβρεις του κυρίου </w:t>
      </w:r>
      <w:r>
        <w:rPr>
          <w:rFonts w:eastAsia="Times New Roman"/>
          <w:szCs w:val="24"/>
        </w:rPr>
        <w:t>δ</w:t>
      </w:r>
      <w:r>
        <w:rPr>
          <w:rFonts w:eastAsia="Times New Roman"/>
          <w:szCs w:val="24"/>
        </w:rPr>
        <w:t xml:space="preserve">ημάρχου κατά των Ποντίων και κατά της Μακεδονίας μας. Και ο κύριος </w:t>
      </w:r>
      <w:r>
        <w:rPr>
          <w:rFonts w:eastAsia="Times New Roman"/>
          <w:szCs w:val="24"/>
        </w:rPr>
        <w:t>δ</w:t>
      </w:r>
      <w:r>
        <w:rPr>
          <w:rFonts w:eastAsia="Times New Roman"/>
          <w:szCs w:val="24"/>
        </w:rPr>
        <w:t>ήμαρχος πήγε εκεί να προκαλέσει. Εκεί που έβριζε</w:t>
      </w:r>
      <w:r>
        <w:rPr>
          <w:rFonts w:eastAsia="Times New Roman"/>
          <w:szCs w:val="24"/>
        </w:rPr>
        <w:t>,</w:t>
      </w:r>
      <w:r>
        <w:rPr>
          <w:rFonts w:eastAsia="Times New Roman"/>
          <w:szCs w:val="24"/>
        </w:rPr>
        <w:t xml:space="preserve"> πήγε και έλεγε ότι δεν έδινε ούτε τα κόπρανά του για την εξόντωση διακοσίων ογδόντα χιλιάδων Π</w:t>
      </w:r>
      <w:r>
        <w:rPr>
          <w:rFonts w:eastAsia="Times New Roman"/>
          <w:szCs w:val="24"/>
        </w:rPr>
        <w:t>οντίων.</w:t>
      </w:r>
    </w:p>
    <w:p w14:paraId="1DA319A6"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 xml:space="preserve">Πήγε, λοιπόν, να </w:t>
      </w:r>
      <w:proofErr w:type="spellStart"/>
      <w:r>
        <w:rPr>
          <w:rFonts w:eastAsia="Times New Roman"/>
          <w:szCs w:val="24"/>
        </w:rPr>
        <w:t>παραστήσει</w:t>
      </w:r>
      <w:proofErr w:type="spellEnd"/>
      <w:r>
        <w:rPr>
          <w:rFonts w:eastAsia="Times New Roman"/>
          <w:szCs w:val="24"/>
        </w:rPr>
        <w:t xml:space="preserve"> το θύμα. Να μην ξεχνάτε ότι ο λαός της Θεσσαλονίκης τον έβαλε εκεί για να φροντίζει τα της Θεσσαλονίκης και όχι να κάνει εξωτερική πολιτική. Του συνιστώ, λοιπόν, να μαζεύει τα σκουπίδια, γιατί έχω πάει μια, δύο φορές στη</w:t>
      </w:r>
      <w:r>
        <w:rPr>
          <w:rFonts w:eastAsia="Times New Roman"/>
          <w:szCs w:val="24"/>
        </w:rPr>
        <w:t xml:space="preserve"> Θεσσαλονίκη και γινόταν χαμός και όχι να κάνει εξωτερική πολιτική.</w:t>
      </w:r>
    </w:p>
    <w:p w14:paraId="1DA319A7"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lastRenderedPageBreak/>
        <w:t>Ένα τελευταίο θέλω να πω</w:t>
      </w:r>
      <w:r>
        <w:rPr>
          <w:rFonts w:eastAsia="Times New Roman"/>
          <w:szCs w:val="24"/>
        </w:rPr>
        <w:t>.</w:t>
      </w:r>
      <w:r>
        <w:rPr>
          <w:rFonts w:eastAsia="Times New Roman"/>
          <w:szCs w:val="24"/>
        </w:rPr>
        <w:t xml:space="preserve"> Αντί να αλλάξουμε το όνομα του αεροδρομίου, καλύτερα να αλλάξει το επίθετό του, γιατί εγώ τον μπερδεύω με τα κρασιά τον κ. </w:t>
      </w:r>
      <w:proofErr w:type="spellStart"/>
      <w:r>
        <w:rPr>
          <w:rFonts w:eastAsia="Times New Roman"/>
          <w:szCs w:val="24"/>
        </w:rPr>
        <w:t>Μπουτάρη</w:t>
      </w:r>
      <w:proofErr w:type="spellEnd"/>
      <w:r>
        <w:rPr>
          <w:rFonts w:eastAsia="Times New Roman"/>
          <w:szCs w:val="24"/>
        </w:rPr>
        <w:t xml:space="preserve"> με το οινόπνευμα. Βεβαίως έχω </w:t>
      </w:r>
      <w:r>
        <w:rPr>
          <w:rFonts w:eastAsia="Times New Roman"/>
          <w:szCs w:val="24"/>
        </w:rPr>
        <w:t xml:space="preserve">σταματήσει να το αγοράζω, γιατί μου δημιουργεί κακή διάθεση. </w:t>
      </w:r>
    </w:p>
    <w:p w14:paraId="1DA319A8"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Έρχονται εκλογές. Καλώ, λοιπόν, τους πολίτες και αυτούς που δεν ψήφισαν, να ψηφίσουν, διότι μόνο έτσι μπορεί να αλλάξει πορεία η χώρα.</w:t>
      </w:r>
    </w:p>
    <w:p w14:paraId="1DA319A9"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Ευχαριστώ.</w:t>
      </w:r>
    </w:p>
    <w:p w14:paraId="1DA319AA" w14:textId="77777777" w:rsidR="00984254" w:rsidRDefault="009E5B07">
      <w:pPr>
        <w:tabs>
          <w:tab w:val="left" w:pos="2940"/>
        </w:tabs>
        <w:spacing w:line="600" w:lineRule="auto"/>
        <w:ind w:firstLine="720"/>
        <w:jc w:val="both"/>
        <w:rPr>
          <w:rFonts w:eastAsia="Times New Roman"/>
          <w:szCs w:val="24"/>
        </w:rPr>
      </w:pPr>
      <w:r w:rsidRPr="00980212">
        <w:rPr>
          <w:rFonts w:eastAsia="Times New Roman"/>
          <w:b/>
          <w:szCs w:val="24"/>
        </w:rPr>
        <w:t>ΠΡΟΕΔΡΕΥΟΥΣΑ (Αναστασία Χριστοδουλοπούλου):</w:t>
      </w:r>
      <w:r>
        <w:rPr>
          <w:rFonts w:eastAsia="Times New Roman"/>
          <w:szCs w:val="24"/>
        </w:rPr>
        <w:t xml:space="preserve"> Κύρι</w:t>
      </w:r>
      <w:r>
        <w:rPr>
          <w:rFonts w:eastAsia="Times New Roman"/>
          <w:szCs w:val="24"/>
        </w:rPr>
        <w:t xml:space="preserve">ε </w:t>
      </w:r>
      <w:proofErr w:type="spellStart"/>
      <w:r>
        <w:rPr>
          <w:rFonts w:eastAsia="Times New Roman"/>
          <w:szCs w:val="24"/>
        </w:rPr>
        <w:t>Καβαδέλλα</w:t>
      </w:r>
      <w:proofErr w:type="spellEnd"/>
      <w:r>
        <w:rPr>
          <w:rFonts w:eastAsia="Times New Roman"/>
          <w:szCs w:val="24"/>
        </w:rPr>
        <w:t xml:space="preserve">, δεν ήταν και εύστοχο να δικαιολογήσουμε τη βία σε βάρος του κ. </w:t>
      </w:r>
      <w:proofErr w:type="spellStart"/>
      <w:r>
        <w:rPr>
          <w:rFonts w:eastAsia="Times New Roman"/>
          <w:szCs w:val="24"/>
        </w:rPr>
        <w:t>Μπουτάρη</w:t>
      </w:r>
      <w:proofErr w:type="spellEnd"/>
      <w:r>
        <w:rPr>
          <w:rFonts w:eastAsia="Times New Roman"/>
          <w:szCs w:val="24"/>
        </w:rPr>
        <w:t>.</w:t>
      </w:r>
    </w:p>
    <w:p w14:paraId="1DA319AB" w14:textId="77777777" w:rsidR="00984254" w:rsidRDefault="009E5B07">
      <w:pPr>
        <w:tabs>
          <w:tab w:val="left" w:pos="2940"/>
        </w:tabs>
        <w:spacing w:line="600" w:lineRule="auto"/>
        <w:ind w:firstLine="720"/>
        <w:jc w:val="both"/>
        <w:rPr>
          <w:rFonts w:eastAsia="Times New Roman"/>
          <w:szCs w:val="24"/>
        </w:rPr>
      </w:pPr>
      <w:r w:rsidRPr="00E30882">
        <w:rPr>
          <w:rFonts w:eastAsia="Times New Roman"/>
          <w:b/>
          <w:szCs w:val="24"/>
        </w:rPr>
        <w:t>ΔΗΜΗΤΡΙΟΣ ΚΑΒΑΔΕΛΛΑΣ:</w:t>
      </w:r>
      <w:r>
        <w:rPr>
          <w:rFonts w:eastAsia="Times New Roman"/>
          <w:szCs w:val="24"/>
        </w:rPr>
        <w:t xml:space="preserve"> Δεν τη δικαιολόγησα. Είπα ότι την καταδικάζω.</w:t>
      </w:r>
    </w:p>
    <w:p w14:paraId="1DA319AC" w14:textId="77777777" w:rsidR="00984254" w:rsidRDefault="009E5B07">
      <w:pPr>
        <w:tabs>
          <w:tab w:val="left" w:pos="294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Είπατε ό</w:t>
      </w:r>
      <w:r w:rsidRPr="00E30882">
        <w:rPr>
          <w:rFonts w:eastAsia="Times New Roman"/>
          <w:szCs w:val="24"/>
        </w:rPr>
        <w:t>τι πήγε να προκαλέσει όμως.</w:t>
      </w:r>
    </w:p>
    <w:p w14:paraId="1DA319AD" w14:textId="77777777" w:rsidR="00984254" w:rsidRDefault="009E5B07">
      <w:pPr>
        <w:tabs>
          <w:tab w:val="left" w:pos="2940"/>
        </w:tabs>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Βεβαίως. </w:t>
      </w:r>
      <w:r w:rsidRPr="00E30882">
        <w:rPr>
          <w:rFonts w:eastAsia="Times New Roman"/>
          <w:szCs w:val="24"/>
        </w:rPr>
        <w:t>Αν βρίσω εγώ</w:t>
      </w:r>
      <w:r>
        <w:rPr>
          <w:rFonts w:eastAsia="Times New Roman"/>
          <w:szCs w:val="24"/>
        </w:rPr>
        <w:t>,</w:t>
      </w:r>
      <w:r w:rsidRPr="00E30882">
        <w:rPr>
          <w:rFonts w:eastAsia="Times New Roman"/>
          <w:szCs w:val="24"/>
        </w:rPr>
        <w:t xml:space="preserve"> λέγοντας ότι δεν δίνω ούτε τα κόπρανά μου για τη γενοκτονία σας</w:t>
      </w:r>
      <w:r>
        <w:rPr>
          <w:rFonts w:eastAsia="Times New Roman"/>
          <w:szCs w:val="24"/>
        </w:rPr>
        <w:t>…</w:t>
      </w:r>
    </w:p>
    <w:p w14:paraId="1DA319AE" w14:textId="77777777" w:rsidR="00984254" w:rsidRDefault="009E5B07">
      <w:pPr>
        <w:tabs>
          <w:tab w:val="left" w:pos="2940"/>
        </w:tabs>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Αυτό τι είναι; Ελευθερία λόγου έχουμε και ελευθερία γενικά.</w:t>
      </w:r>
    </w:p>
    <w:p w14:paraId="1DA319AF" w14:textId="77777777" w:rsidR="00984254" w:rsidRDefault="009E5B07">
      <w:pPr>
        <w:tabs>
          <w:tab w:val="left" w:pos="2940"/>
        </w:tabs>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Τέτοιο πράγμα δεν λέγεται…</w:t>
      </w:r>
    </w:p>
    <w:p w14:paraId="1DA319B0" w14:textId="77777777" w:rsidR="00984254" w:rsidRDefault="009E5B07">
      <w:pPr>
        <w:tabs>
          <w:tab w:val="left" w:pos="2940"/>
        </w:tabs>
        <w:spacing w:line="600" w:lineRule="auto"/>
        <w:ind w:firstLine="720"/>
        <w:jc w:val="both"/>
        <w:rPr>
          <w:rFonts w:eastAsia="Times New Roman"/>
          <w:szCs w:val="24"/>
        </w:rPr>
      </w:pPr>
      <w:r>
        <w:rPr>
          <w:rFonts w:eastAsia="Times New Roman"/>
          <w:b/>
          <w:szCs w:val="24"/>
        </w:rPr>
        <w:t>ΠΡΟΕΔΡΕΥΟΥΣΑ (</w:t>
      </w:r>
      <w:r>
        <w:rPr>
          <w:rFonts w:eastAsia="Times New Roman"/>
          <w:b/>
          <w:szCs w:val="24"/>
        </w:rPr>
        <w:t>Αναστασία Χριστοδουλοπούλου):</w:t>
      </w:r>
      <w:r>
        <w:rPr>
          <w:rFonts w:eastAsia="Times New Roman"/>
          <w:szCs w:val="24"/>
        </w:rPr>
        <w:t xml:space="preserve"> Τέλος πάντων. Δεν είναι η Βουλή τώρα για να κάνουμε κατασκευές.</w:t>
      </w:r>
    </w:p>
    <w:p w14:paraId="1DA319B1"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Ο κ. Παπαθεοδώρου έχει τον λόγο για πέντε λεπτά.</w:t>
      </w:r>
    </w:p>
    <w:p w14:paraId="1DA319B2" w14:textId="77777777" w:rsidR="00984254" w:rsidRDefault="009E5B07">
      <w:pPr>
        <w:tabs>
          <w:tab w:val="left" w:pos="2940"/>
        </w:tabs>
        <w:spacing w:line="600" w:lineRule="auto"/>
        <w:ind w:firstLine="720"/>
        <w:jc w:val="both"/>
        <w:rPr>
          <w:rFonts w:eastAsia="Times New Roman"/>
          <w:szCs w:val="24"/>
        </w:rPr>
      </w:pPr>
      <w:r w:rsidRPr="00E30882">
        <w:rPr>
          <w:rFonts w:eastAsia="Times New Roman"/>
          <w:b/>
          <w:szCs w:val="24"/>
        </w:rPr>
        <w:t>ΘΕΟΔΩΡΟΣ ΠΑΠΑΘΕΟΔΩΡΟΥ:</w:t>
      </w:r>
      <w:r>
        <w:rPr>
          <w:rFonts w:eastAsia="Times New Roman"/>
          <w:szCs w:val="24"/>
        </w:rPr>
        <w:t xml:space="preserve"> Ευχαριστώ, κυρία Πρόεδρε.</w:t>
      </w:r>
    </w:p>
    <w:p w14:paraId="1DA319B3"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Από την τοποθέτηση του κυρίου Υπουργού νομίζω ότι βγαίνουν ορισμ</w:t>
      </w:r>
      <w:r>
        <w:rPr>
          <w:rFonts w:eastAsia="Times New Roman"/>
          <w:szCs w:val="24"/>
        </w:rPr>
        <w:t>ένα συμπεράσματα τα οποία αφορούν</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τη </w:t>
      </w:r>
      <w:r>
        <w:rPr>
          <w:rFonts w:eastAsia="Times New Roman"/>
          <w:szCs w:val="24"/>
        </w:rPr>
        <w:t>δ</w:t>
      </w:r>
      <w:r>
        <w:rPr>
          <w:rFonts w:eastAsia="Times New Roman"/>
          <w:szCs w:val="24"/>
        </w:rPr>
        <w:t>ικαιοσύνη, ανεξάρτητα αν ο ίδιος και εμείς έχουμε διαφορετική θεώρηση πραγματικών γεγονότων ή τα ερμηνεύουμε διαφορετικά.</w:t>
      </w:r>
    </w:p>
    <w:p w14:paraId="1DA319B4"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Αυτή τη στιγμή -τουλάχιστον από αυτό που μεταφέρουν οι δικαστές, από αυτό που μεταφέρου</w:t>
      </w:r>
      <w:r>
        <w:rPr>
          <w:rFonts w:eastAsia="Times New Roman"/>
          <w:szCs w:val="24"/>
        </w:rPr>
        <w:t xml:space="preserve">ν οι δικαστικές ενώσεις- υπάρχει μια αίσθηση εγκατάλειψης και αμφισβήτησης της </w:t>
      </w:r>
      <w:r>
        <w:rPr>
          <w:rFonts w:eastAsia="Times New Roman"/>
          <w:szCs w:val="24"/>
        </w:rPr>
        <w:t>δ</w:t>
      </w:r>
      <w:r>
        <w:rPr>
          <w:rFonts w:eastAsia="Times New Roman"/>
          <w:szCs w:val="24"/>
        </w:rPr>
        <w:t xml:space="preserve">ικαιοσύνης -και αυτή είναι διάχυτη την ίδια ώρα -και νομίζω ότι δεν το αμφισβητεί κανείς- που επανεμφανίζονται είτε τρομοκρατικές απειλές είτε τρομοκρατικές ενέργειες εναντίον </w:t>
      </w:r>
      <w:r>
        <w:rPr>
          <w:rFonts w:eastAsia="Times New Roman"/>
          <w:szCs w:val="24"/>
        </w:rPr>
        <w:t>δικαστών.</w:t>
      </w:r>
    </w:p>
    <w:p w14:paraId="1DA319B5"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lastRenderedPageBreak/>
        <w:t xml:space="preserve">Η δική μας άποψη -και γι’ αυτό καταθέσαμε τη συγκεκριμένη επερώτηση- είναι ότι οι παρεμβάσεις κυβερνητικών στελεχών τραυματίζουν το κύρος της </w:t>
      </w:r>
      <w:r>
        <w:rPr>
          <w:rFonts w:eastAsia="Times New Roman"/>
          <w:szCs w:val="24"/>
        </w:rPr>
        <w:t>δ</w:t>
      </w:r>
      <w:r>
        <w:rPr>
          <w:rFonts w:eastAsia="Times New Roman"/>
          <w:szCs w:val="24"/>
        </w:rPr>
        <w:t>ικαιοσύνης, ενέχουν συχνά κεκαλυμμένες απειλές απέναντι στους δικαστές και επιχειρούν να καθοδηγήσουν τ</w:t>
      </w:r>
      <w:r>
        <w:rPr>
          <w:rFonts w:eastAsia="Times New Roman"/>
          <w:szCs w:val="24"/>
        </w:rPr>
        <w:t>ις αποφάσεις τους ή να τους εκφοβίσουν.</w:t>
      </w:r>
    </w:p>
    <w:p w14:paraId="1DA319B6"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 xml:space="preserve">Το βασικό, όμως, πολιτικό θέμα, κύριε Υπουργέ, είναι άλλο </w:t>
      </w:r>
      <w:r>
        <w:rPr>
          <w:rFonts w:eastAsia="Times New Roman"/>
          <w:szCs w:val="24"/>
        </w:rPr>
        <w:t>κ</w:t>
      </w:r>
      <w:r>
        <w:rPr>
          <w:rFonts w:eastAsia="Times New Roman"/>
          <w:szCs w:val="24"/>
        </w:rPr>
        <w:t>αι αφήστε την Αντιπολίτευση. Σας λέω ότι μπορεί να έχουμε τελείως διαφορετική θεώρηση των ίδιων γεγονότων, να κάνουμε διαφορετικές πολιτικές αναλύσεις και πο</w:t>
      </w:r>
      <w:r>
        <w:rPr>
          <w:rFonts w:eastAsia="Times New Roman"/>
          <w:szCs w:val="24"/>
        </w:rPr>
        <w:t>λιτικές προσεγγίσεις. Αυτό, όμως, το οποίο θα είχε πολύ μεγάλη σημασία είναι το εξής</w:t>
      </w:r>
      <w:r>
        <w:rPr>
          <w:rFonts w:eastAsia="Times New Roman"/>
          <w:szCs w:val="24"/>
        </w:rPr>
        <w:t>.</w:t>
      </w:r>
      <w:r>
        <w:rPr>
          <w:rFonts w:eastAsia="Times New Roman"/>
          <w:szCs w:val="24"/>
        </w:rPr>
        <w:t xml:space="preserve"> Όταν οι ίδιες οι δικαστικές ενώσεις έρχονται να εκφράσουν, κατά τρόπο πρωτόγνωρο, την ανησυχία τους για τη λειτουργία του πολιτικού συστήματος, για τη λειτουργία του πολι</w:t>
      </w:r>
      <w:r>
        <w:rPr>
          <w:rFonts w:eastAsia="Times New Roman"/>
          <w:szCs w:val="24"/>
        </w:rPr>
        <w:t xml:space="preserve">τεύματος, για τις συγκρούσεις μεταξύ της </w:t>
      </w:r>
      <w:r>
        <w:rPr>
          <w:rFonts w:eastAsia="Times New Roman"/>
          <w:szCs w:val="24"/>
        </w:rPr>
        <w:t>δ</w:t>
      </w:r>
      <w:r>
        <w:rPr>
          <w:rFonts w:eastAsia="Times New Roman"/>
          <w:szCs w:val="24"/>
        </w:rPr>
        <w:t>ικαιοσύνης και της Κυβέρνησης, νομίζω ότι ο δικός σας ρόλος, ο βασικός πολιτικός, συνταγματικός ρόλος του Υπουργού Δικαιοσύνης, δεν είναι απλώς να πει ότι και σε προηγούμενες κυβερνήσεις είχαμε ανάλογες ανακοινώσει</w:t>
      </w:r>
      <w:r>
        <w:rPr>
          <w:rFonts w:eastAsia="Times New Roman"/>
          <w:szCs w:val="24"/>
        </w:rPr>
        <w:t xml:space="preserve">ς, αλλά να ενδιαφερθεί γιατί οι δικαστές εκφράζονται με αυτόν τον τρόπο, έτσι ώστε να προστατεύσει το κύρος της </w:t>
      </w:r>
      <w:r>
        <w:rPr>
          <w:rFonts w:eastAsia="Times New Roman"/>
          <w:szCs w:val="24"/>
        </w:rPr>
        <w:t>δ</w:t>
      </w:r>
      <w:r>
        <w:rPr>
          <w:rFonts w:eastAsia="Times New Roman"/>
          <w:szCs w:val="24"/>
        </w:rPr>
        <w:t>ικαιοσύνης.</w:t>
      </w:r>
    </w:p>
    <w:p w14:paraId="1DA319B7"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 xml:space="preserve">Υπάρχει ένα κομβικό σημείο. Οι παρεμβάσεις στη </w:t>
      </w:r>
      <w:r>
        <w:rPr>
          <w:rFonts w:eastAsia="Times New Roman"/>
          <w:szCs w:val="24"/>
        </w:rPr>
        <w:t>δ</w:t>
      </w:r>
      <w:r>
        <w:rPr>
          <w:rFonts w:eastAsia="Times New Roman"/>
          <w:szCs w:val="24"/>
        </w:rPr>
        <w:t>ικαιοσύνη συνιστούν μια ουσιαστική υποχώρηση του κράτους δικαίου και του θεσμικού κ</w:t>
      </w:r>
      <w:r>
        <w:rPr>
          <w:rFonts w:eastAsia="Times New Roman"/>
          <w:szCs w:val="24"/>
        </w:rPr>
        <w:t xml:space="preserve">αι </w:t>
      </w:r>
      <w:r>
        <w:rPr>
          <w:rFonts w:eastAsia="Times New Roman"/>
          <w:szCs w:val="24"/>
        </w:rPr>
        <w:lastRenderedPageBreak/>
        <w:t xml:space="preserve">συνταγματικού περιεχομένου. Ο καθεστωτικός αυταρχισμός που έχει δείξει η Κυβέρνηση σε πολλούς τομείς των δημοσίων πολιτικών, μεταφέρεται στη </w:t>
      </w:r>
      <w:r>
        <w:rPr>
          <w:rFonts w:eastAsia="Times New Roman"/>
          <w:szCs w:val="24"/>
        </w:rPr>
        <w:t>δ</w:t>
      </w:r>
      <w:r>
        <w:rPr>
          <w:rFonts w:eastAsia="Times New Roman"/>
          <w:szCs w:val="24"/>
        </w:rPr>
        <w:t xml:space="preserve">ικαιοσύνη, επιφέρει αλλοίωση της λειτουργίας των θεσμών της </w:t>
      </w:r>
      <w:r>
        <w:rPr>
          <w:rFonts w:eastAsia="Times New Roman"/>
          <w:szCs w:val="24"/>
        </w:rPr>
        <w:t>δ</w:t>
      </w:r>
      <w:r>
        <w:rPr>
          <w:rFonts w:eastAsia="Times New Roman"/>
          <w:szCs w:val="24"/>
        </w:rPr>
        <w:t xml:space="preserve">ημοκρατίας. </w:t>
      </w:r>
    </w:p>
    <w:p w14:paraId="1DA319B8"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Εγώ σήμερα δεν άκουσα μία καταδίκη εκ</w:t>
      </w:r>
      <w:r>
        <w:rPr>
          <w:rFonts w:eastAsia="Times New Roman"/>
          <w:szCs w:val="24"/>
        </w:rPr>
        <w:t xml:space="preserve"> μέρους σας ανεξάρτητα, όπως σας είπα, από τις πολιτικές διαφορές ότι δεν μπορεί Υπουργός της Κυβέρνησης να αναφέρεται σε δικαστές και να τους λέει τρωκτικά.</w:t>
      </w:r>
    </w:p>
    <w:p w14:paraId="1DA319B9" w14:textId="77777777" w:rsidR="00984254" w:rsidRDefault="009E5B07">
      <w:pPr>
        <w:tabs>
          <w:tab w:val="left" w:pos="2940"/>
        </w:tabs>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Θ</w:t>
      </w:r>
      <w:r>
        <w:rPr>
          <w:rFonts w:eastAsia="Times New Roman"/>
          <w:szCs w:val="24"/>
        </w:rPr>
        <w:t>΄</w:t>
      </w:r>
      <w:r>
        <w:rPr>
          <w:rFonts w:eastAsia="Times New Roman"/>
          <w:szCs w:val="24"/>
        </w:rPr>
        <w:t xml:space="preserve"> Αντιπρόεδρος της Βουλής κ. </w:t>
      </w:r>
      <w:r w:rsidRPr="00FB4A23">
        <w:rPr>
          <w:rFonts w:eastAsia="Times New Roman"/>
          <w:b/>
          <w:szCs w:val="24"/>
        </w:rPr>
        <w:t>ΜΑΡΙΟΣ ΓΕΩΡΓΙΑΔΗΣ</w:t>
      </w:r>
      <w:r>
        <w:rPr>
          <w:rFonts w:eastAsia="Times New Roman"/>
          <w:szCs w:val="24"/>
        </w:rPr>
        <w:t xml:space="preserve">) </w:t>
      </w:r>
    </w:p>
    <w:p w14:paraId="1DA319BA" w14:textId="77777777" w:rsidR="00984254" w:rsidRDefault="009E5B07">
      <w:pPr>
        <w:spacing w:after="0" w:line="600" w:lineRule="auto"/>
        <w:ind w:firstLine="720"/>
        <w:jc w:val="both"/>
        <w:rPr>
          <w:rFonts w:eastAsia="Times New Roman"/>
          <w:szCs w:val="24"/>
        </w:rPr>
      </w:pPr>
      <w:r>
        <w:rPr>
          <w:rFonts w:eastAsia="Times New Roman"/>
          <w:szCs w:val="24"/>
        </w:rPr>
        <w:t xml:space="preserve">Αυτό, τουλάχιστον, θα έπρεπε να το έχει καταδικάσει ο Υπουργός Δικαιοσύνης -ο οποιοσδήποτε Υπουργός Δικαιοσύνης- απέναντι σε οποιονδήποτε συνάδελφό του. </w:t>
      </w:r>
    </w:p>
    <w:p w14:paraId="1DA319BB" w14:textId="77777777" w:rsidR="00984254" w:rsidRDefault="009E5B07">
      <w:pPr>
        <w:spacing w:after="0" w:line="600" w:lineRule="auto"/>
        <w:ind w:firstLine="720"/>
        <w:jc w:val="both"/>
        <w:rPr>
          <w:rFonts w:eastAsia="Times New Roman"/>
          <w:szCs w:val="24"/>
        </w:rPr>
      </w:pPr>
      <w:r>
        <w:rPr>
          <w:rFonts w:eastAsia="Times New Roman"/>
          <w:szCs w:val="24"/>
        </w:rPr>
        <w:t>Γι’ αυτό σας είπα ότι τέτοιου είδους παρεμβάσεις είναι που διαμορφώνουν συνθήκες εκφοβισμού των δικαστών, ευτελισμού των διαδικασιών, παραβιάζουν βασικές αρχές του εθνικού συνταγματικού πλαισίου και της Ευρωπαϊκής Σύμβασης των Δικαιωμάτων του Ανθρώπου, δηλ</w:t>
      </w:r>
      <w:r>
        <w:rPr>
          <w:rFonts w:eastAsia="Times New Roman"/>
          <w:szCs w:val="24"/>
        </w:rPr>
        <w:t xml:space="preserve">αδή της βάσης του </w:t>
      </w:r>
      <w:proofErr w:type="spellStart"/>
      <w:r>
        <w:rPr>
          <w:rFonts w:eastAsia="Times New Roman"/>
          <w:szCs w:val="24"/>
        </w:rPr>
        <w:t>δικαιικού</w:t>
      </w:r>
      <w:proofErr w:type="spellEnd"/>
      <w:r>
        <w:rPr>
          <w:rFonts w:eastAsia="Times New Roman"/>
          <w:szCs w:val="24"/>
        </w:rPr>
        <w:t xml:space="preserve"> μας πολιτισμού και θίγουν τον πυρήνα του κράτους δικαίου. </w:t>
      </w:r>
    </w:p>
    <w:p w14:paraId="1DA319BC" w14:textId="77777777" w:rsidR="00984254" w:rsidRDefault="009E5B07">
      <w:pPr>
        <w:spacing w:after="0" w:line="600" w:lineRule="auto"/>
        <w:ind w:firstLine="720"/>
        <w:jc w:val="both"/>
        <w:rPr>
          <w:rFonts w:eastAsia="Times New Roman"/>
          <w:szCs w:val="24"/>
        </w:rPr>
      </w:pPr>
      <w:r>
        <w:rPr>
          <w:rFonts w:eastAsia="Times New Roman"/>
          <w:szCs w:val="24"/>
        </w:rPr>
        <w:t xml:space="preserve">Όμως το πολιτικό ερώτημα είναι το εξής: Γιατί δεν γίνεται αυτό; Διότι έχουμε την πεποίθηση ότι η </w:t>
      </w:r>
      <w:r>
        <w:rPr>
          <w:rFonts w:eastAsia="Times New Roman"/>
          <w:szCs w:val="24"/>
        </w:rPr>
        <w:t>δ</w:t>
      </w:r>
      <w:r>
        <w:rPr>
          <w:rFonts w:eastAsia="Times New Roman"/>
          <w:szCs w:val="24"/>
        </w:rPr>
        <w:t xml:space="preserve">ικαιοσύνη και οι δικαστές κατατάχθηκαν </w:t>
      </w:r>
      <w:r>
        <w:rPr>
          <w:rFonts w:eastAsia="Times New Roman"/>
          <w:szCs w:val="24"/>
        </w:rPr>
        <w:t>-</w:t>
      </w:r>
      <w:r>
        <w:rPr>
          <w:rFonts w:eastAsia="Times New Roman"/>
          <w:szCs w:val="24"/>
        </w:rPr>
        <w:t xml:space="preserve">με μία </w:t>
      </w:r>
      <w:r>
        <w:rPr>
          <w:rFonts w:eastAsia="Times New Roman"/>
          <w:szCs w:val="24"/>
        </w:rPr>
        <w:lastRenderedPageBreak/>
        <w:t>απίθανη έλλειψη επίγνωση</w:t>
      </w:r>
      <w:r>
        <w:rPr>
          <w:rFonts w:eastAsia="Times New Roman"/>
          <w:szCs w:val="24"/>
        </w:rPr>
        <w:t>ς της διακυβέρνησης και της συνταγματικής ευθύνης</w:t>
      </w:r>
      <w:r>
        <w:rPr>
          <w:rFonts w:eastAsia="Times New Roman"/>
          <w:szCs w:val="24"/>
        </w:rPr>
        <w:t>-</w:t>
      </w:r>
      <w:r>
        <w:rPr>
          <w:rFonts w:eastAsia="Times New Roman"/>
          <w:szCs w:val="24"/>
        </w:rPr>
        <w:t xml:space="preserve"> στους εχθρούς του καθεστώτος. </w:t>
      </w:r>
    </w:p>
    <w:p w14:paraId="1DA319BD" w14:textId="77777777" w:rsidR="00984254" w:rsidRDefault="009E5B07">
      <w:pPr>
        <w:spacing w:after="0" w:line="600" w:lineRule="auto"/>
        <w:ind w:firstLine="720"/>
        <w:jc w:val="both"/>
        <w:rPr>
          <w:rFonts w:eastAsia="Times New Roman"/>
          <w:szCs w:val="24"/>
        </w:rPr>
      </w:pPr>
      <w:r>
        <w:rPr>
          <w:rFonts w:eastAsia="Times New Roman"/>
          <w:szCs w:val="24"/>
        </w:rPr>
        <w:t>Αυτοί οι οποίοι είτε με τη στάση τους και με τις αποφάσεις τους δεν ικανοποιούν την Κυβέρνηση</w:t>
      </w:r>
      <w:r>
        <w:rPr>
          <w:rFonts w:eastAsia="Times New Roman"/>
          <w:szCs w:val="24"/>
        </w:rPr>
        <w:t xml:space="preserve"> είτε από την άλλη πλευρά εκφράζουν γνώμες, όπως οι συνδικαλιστικές ενώσεις, είναι εχθροί του καθεστώτος. Η κατασκευή εσωτερικών εχθρών είναι αναγκαίο συμπλήρωμα του καθεστωτικού αυταρχισμού για τον οποίο μιλούσα προηγουμένως. Και είναι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σοβαρό</w:t>
      </w:r>
      <w:r>
        <w:rPr>
          <w:rFonts w:eastAsia="Times New Roman"/>
          <w:szCs w:val="24"/>
        </w:rPr>
        <w:t xml:space="preserve"> ολίσθημα σε μία </w:t>
      </w:r>
      <w:r>
        <w:rPr>
          <w:rFonts w:eastAsia="Times New Roman"/>
          <w:szCs w:val="24"/>
        </w:rPr>
        <w:t>δ</w:t>
      </w:r>
      <w:r>
        <w:rPr>
          <w:rFonts w:eastAsia="Times New Roman"/>
          <w:szCs w:val="24"/>
        </w:rPr>
        <w:t xml:space="preserve">ημοκρατία, Βουλευτές και Υπουργοί να καταγγέλλουν τη </w:t>
      </w:r>
      <w:r>
        <w:rPr>
          <w:rFonts w:eastAsia="Times New Roman"/>
          <w:szCs w:val="24"/>
        </w:rPr>
        <w:t>δ</w:t>
      </w:r>
      <w:r>
        <w:rPr>
          <w:rFonts w:eastAsia="Times New Roman"/>
          <w:szCs w:val="24"/>
        </w:rPr>
        <w:t xml:space="preserve">ικαιοσύνη για παρεμπόδιση κυβερνητικού έργου ή ο Πρωθυπουργός να χαρακτηρίζει τις δικαστικές αποφάσεις ως θεσμικά εμπόδια τα οποία θα βρει τρόπο να παρακάμψει. </w:t>
      </w:r>
    </w:p>
    <w:p w14:paraId="1DA319BE" w14:textId="77777777" w:rsidR="00984254" w:rsidRDefault="009E5B07">
      <w:pPr>
        <w:spacing w:after="0" w:line="600" w:lineRule="auto"/>
        <w:ind w:firstLine="720"/>
        <w:jc w:val="both"/>
        <w:rPr>
          <w:rFonts w:eastAsia="Times New Roman"/>
          <w:szCs w:val="24"/>
        </w:rPr>
      </w:pPr>
      <w:r>
        <w:rPr>
          <w:rFonts w:eastAsia="Times New Roman"/>
          <w:szCs w:val="24"/>
        </w:rPr>
        <w:t>Να συμφωνήσουμε το εξής</w:t>
      </w:r>
      <w:r>
        <w:rPr>
          <w:rFonts w:eastAsia="Times New Roman"/>
          <w:szCs w:val="24"/>
        </w:rPr>
        <w:t>.</w:t>
      </w:r>
      <w:r>
        <w:rPr>
          <w:rFonts w:eastAsia="Times New Roman"/>
          <w:szCs w:val="24"/>
        </w:rPr>
        <w:t xml:space="preserve"> Να συμφωνήσουμε ότι υπάρχει μία «κόκκινη» γραμμή. Γιατί, κατά τη δική μας άποψη, ποτέ άλλοτε ο λαϊκισμός της </w:t>
      </w:r>
      <w:r>
        <w:rPr>
          <w:rFonts w:eastAsia="Times New Roman"/>
          <w:szCs w:val="24"/>
        </w:rPr>
        <w:t>Κ</w:t>
      </w:r>
      <w:r>
        <w:rPr>
          <w:rFonts w:eastAsia="Times New Roman"/>
          <w:szCs w:val="24"/>
        </w:rPr>
        <w:t>υβέρνησης και ο κιτρινισμός ορισμένων εντύπων δεν ανήγαγαν την πολιτική χειραγώγηση και τη συνεχή εξύβριση σε επίσημη κρατική πολιτική, για να ε</w:t>
      </w:r>
      <w:r>
        <w:rPr>
          <w:rFonts w:eastAsia="Times New Roman"/>
          <w:szCs w:val="24"/>
        </w:rPr>
        <w:t xml:space="preserve">κβιαστούν και να χειραγωγηθούν δικαστές και να εκδίδουν επιθυμητές σε αυτούς αποφάσεις. </w:t>
      </w:r>
    </w:p>
    <w:p w14:paraId="1DA319BF" w14:textId="77777777" w:rsidR="00984254" w:rsidRDefault="009E5B07">
      <w:pPr>
        <w:spacing w:after="0" w:line="600" w:lineRule="auto"/>
        <w:ind w:firstLine="720"/>
        <w:jc w:val="both"/>
        <w:rPr>
          <w:rFonts w:eastAsia="Times New Roman"/>
          <w:szCs w:val="24"/>
        </w:rPr>
      </w:pPr>
      <w:r>
        <w:rPr>
          <w:rFonts w:eastAsia="Times New Roman"/>
          <w:szCs w:val="24"/>
        </w:rPr>
        <w:lastRenderedPageBreak/>
        <w:t>Αυτό είναι το πρόβλημα που εμείς θέλαμε από την πρώτη στιγμή να αναδείξουμε. Είναι το πρόβλημα της ανάγκης να ξαναχτίσουμε το κράτος δικαίου, όχι μόνο γιατί αποτελεί έ</w:t>
      </w:r>
      <w:r>
        <w:rPr>
          <w:rFonts w:eastAsia="Times New Roman"/>
          <w:szCs w:val="24"/>
        </w:rPr>
        <w:t xml:space="preserve">να στοιχείο ταυτότητας του δημοκρατικού πολιτεύματος αλλά γιατί αποτελεί, ταυτόχρονα, βασική αξία για την προστασία των δικαιωμάτων. </w:t>
      </w:r>
    </w:p>
    <w:p w14:paraId="1DA319C0" w14:textId="77777777" w:rsidR="00984254" w:rsidRDefault="009E5B07">
      <w:pPr>
        <w:spacing w:after="0" w:line="600" w:lineRule="auto"/>
        <w:ind w:firstLine="720"/>
        <w:jc w:val="both"/>
        <w:rPr>
          <w:rFonts w:eastAsia="Times New Roman"/>
          <w:szCs w:val="24"/>
        </w:rPr>
      </w:pPr>
      <w:r>
        <w:rPr>
          <w:rFonts w:eastAsia="Times New Roman"/>
          <w:szCs w:val="24"/>
        </w:rPr>
        <w:t xml:space="preserve">Το γεγονός ότι ο πολίτης έχει μόνο τη </w:t>
      </w:r>
      <w:r>
        <w:rPr>
          <w:rFonts w:eastAsia="Times New Roman"/>
          <w:szCs w:val="24"/>
        </w:rPr>
        <w:t>δ</w:t>
      </w:r>
      <w:r>
        <w:rPr>
          <w:rFonts w:eastAsia="Times New Roman"/>
          <w:szCs w:val="24"/>
        </w:rPr>
        <w:t>ικαιοσύνη για να προσφύγει και να προστατευθούν τα δικαιώματά του, μας κάνει υπεύθυ</w:t>
      </w:r>
      <w:r>
        <w:rPr>
          <w:rFonts w:eastAsia="Times New Roman"/>
          <w:szCs w:val="24"/>
        </w:rPr>
        <w:t xml:space="preserve">νους απέναντι στη λειτουργία της </w:t>
      </w:r>
      <w:r>
        <w:rPr>
          <w:rFonts w:eastAsia="Times New Roman"/>
          <w:szCs w:val="24"/>
        </w:rPr>
        <w:t>δ</w:t>
      </w:r>
      <w:r>
        <w:rPr>
          <w:rFonts w:eastAsia="Times New Roman"/>
          <w:szCs w:val="24"/>
        </w:rPr>
        <w:t xml:space="preserve">ικαιοσύνης </w:t>
      </w:r>
      <w:r>
        <w:rPr>
          <w:rFonts w:eastAsia="Times New Roman"/>
          <w:szCs w:val="24"/>
        </w:rPr>
        <w:t>κ</w:t>
      </w:r>
      <w:r>
        <w:rPr>
          <w:rFonts w:eastAsia="Times New Roman"/>
          <w:szCs w:val="24"/>
        </w:rPr>
        <w:t>αι όταν από την άλλη πλευρά διαπιστώνονται παρεμβάσεις, εξύβριση, κατασυκοφάντηση, κιτρινισμός δικαστών και αυτό προέρχεται είτε από στελέχη του κυβερνώντος κόμματος είτε από έντυπα του κυβερνώντος κόμματος, τό</w:t>
      </w:r>
      <w:r>
        <w:rPr>
          <w:rFonts w:eastAsia="Times New Roman"/>
          <w:szCs w:val="24"/>
        </w:rPr>
        <w:t xml:space="preserve">τε εκεί υπάρχει πρόβλημα </w:t>
      </w:r>
      <w:r>
        <w:rPr>
          <w:rFonts w:eastAsia="Times New Roman"/>
          <w:szCs w:val="24"/>
        </w:rPr>
        <w:t>δ</w:t>
      </w:r>
      <w:r>
        <w:rPr>
          <w:rFonts w:eastAsia="Times New Roman"/>
          <w:szCs w:val="24"/>
        </w:rPr>
        <w:t xml:space="preserve">ημοκρατίας. </w:t>
      </w:r>
    </w:p>
    <w:p w14:paraId="1DA319C1" w14:textId="77777777" w:rsidR="00984254" w:rsidRDefault="009E5B07">
      <w:pPr>
        <w:spacing w:after="0" w:line="600" w:lineRule="auto"/>
        <w:ind w:firstLine="720"/>
        <w:jc w:val="both"/>
        <w:rPr>
          <w:rFonts w:eastAsia="Times New Roman"/>
          <w:szCs w:val="24"/>
        </w:rPr>
      </w:pPr>
      <w:r>
        <w:rPr>
          <w:rFonts w:eastAsia="Times New Roman"/>
          <w:szCs w:val="24"/>
        </w:rPr>
        <w:t xml:space="preserve">Το να ξαναχτίσουμε το κράτος δικαίου, ισοδυναμεί με την εμπέδωση αρχών και αξιών της </w:t>
      </w:r>
      <w:r>
        <w:rPr>
          <w:rFonts w:eastAsia="Times New Roman"/>
          <w:szCs w:val="24"/>
        </w:rPr>
        <w:t>δ</w:t>
      </w:r>
      <w:r>
        <w:rPr>
          <w:rFonts w:eastAsia="Times New Roman"/>
          <w:szCs w:val="24"/>
        </w:rPr>
        <w:t>ημοκρατίας σε ένα κράτος που θα σέβεται τον πολίτη, τις ελευθερίες και τα δικαιώματά του. Αυτό, δηλαδή, για το οποίο σε αντίθεση με</w:t>
      </w:r>
      <w:r>
        <w:rPr>
          <w:rFonts w:eastAsia="Times New Roman"/>
          <w:szCs w:val="24"/>
        </w:rPr>
        <w:t xml:space="preserve"> όσα είπατε αγωνίστηκε διαχρονικά και διαμόρφωσε η δημοκρατική παράταξη και κατάφερε να εμπεδώσει ως αξία λειτουργίας της </w:t>
      </w:r>
      <w:r>
        <w:rPr>
          <w:rFonts w:eastAsia="Times New Roman"/>
          <w:szCs w:val="24"/>
        </w:rPr>
        <w:t>δ</w:t>
      </w:r>
      <w:r>
        <w:rPr>
          <w:rFonts w:eastAsia="Times New Roman"/>
          <w:szCs w:val="24"/>
        </w:rPr>
        <w:t>ημοκρατίας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την προστασία της </w:t>
      </w:r>
      <w:r>
        <w:rPr>
          <w:rFonts w:eastAsia="Times New Roman"/>
          <w:szCs w:val="24"/>
        </w:rPr>
        <w:t>δ</w:t>
      </w:r>
      <w:r>
        <w:rPr>
          <w:rFonts w:eastAsia="Times New Roman"/>
          <w:szCs w:val="24"/>
        </w:rPr>
        <w:t xml:space="preserve">ικαιοσύνης. Αυτό κάναμε εμείς. </w:t>
      </w:r>
    </w:p>
    <w:p w14:paraId="1DA319C2" w14:textId="77777777" w:rsidR="00984254" w:rsidRDefault="009E5B07">
      <w:pPr>
        <w:spacing w:after="0" w:line="600" w:lineRule="auto"/>
        <w:ind w:firstLine="720"/>
        <w:jc w:val="both"/>
        <w:rPr>
          <w:rFonts w:eastAsia="Times New Roman"/>
          <w:szCs w:val="24"/>
        </w:rPr>
      </w:pPr>
      <w:r>
        <w:rPr>
          <w:rFonts w:eastAsia="Times New Roman"/>
          <w:szCs w:val="24"/>
        </w:rPr>
        <w:lastRenderedPageBreak/>
        <w:t xml:space="preserve">Με αυτή τη </w:t>
      </w:r>
      <w:r>
        <w:rPr>
          <w:rFonts w:eastAsia="Times New Roman"/>
          <w:szCs w:val="24"/>
        </w:rPr>
        <w:t>δ</w:t>
      </w:r>
      <w:r>
        <w:rPr>
          <w:rFonts w:eastAsia="Times New Roman"/>
          <w:szCs w:val="24"/>
        </w:rPr>
        <w:t>ικαιοσύνη εσείς επιλέξατε τη σύγκρουση, τη συνειδη</w:t>
      </w:r>
      <w:r>
        <w:rPr>
          <w:rFonts w:eastAsia="Times New Roman"/>
          <w:szCs w:val="24"/>
        </w:rPr>
        <w:t>τή αντιπαράθεση και τον ευτελισμό των θεσμών, έτσι ώστε να βρισκόμαστε σήμερα αναγκασμένοι να σας λέμε το εξής</w:t>
      </w:r>
      <w:r>
        <w:rPr>
          <w:rFonts w:eastAsia="Times New Roman"/>
          <w:szCs w:val="24"/>
        </w:rPr>
        <w:t>.</w:t>
      </w:r>
      <w:r>
        <w:rPr>
          <w:rFonts w:eastAsia="Times New Roman"/>
          <w:szCs w:val="24"/>
        </w:rPr>
        <w:t xml:space="preserve"> Ο ρόλος του Υπουργού Δικαιοσύνης είναι να προστατεύει το κύρος της </w:t>
      </w:r>
      <w:r>
        <w:rPr>
          <w:rFonts w:eastAsia="Times New Roman"/>
          <w:szCs w:val="24"/>
        </w:rPr>
        <w:t>δ</w:t>
      </w:r>
      <w:r>
        <w:rPr>
          <w:rFonts w:eastAsia="Times New Roman"/>
          <w:szCs w:val="24"/>
        </w:rPr>
        <w:t>ικαιοσύνης. Από τη στιγμή που έχουμε τέτοιου είδους φαινόμενα, κάτι δεν πάει</w:t>
      </w:r>
      <w:r>
        <w:rPr>
          <w:rFonts w:eastAsia="Times New Roman"/>
          <w:szCs w:val="24"/>
        </w:rPr>
        <w:t xml:space="preserve"> καλά. Και σε αυτό δεν μας απαντήσατε!</w:t>
      </w:r>
    </w:p>
    <w:p w14:paraId="1DA319C3" w14:textId="77777777" w:rsidR="00984254" w:rsidRDefault="009E5B07">
      <w:pPr>
        <w:spacing w:after="0" w:line="600" w:lineRule="auto"/>
        <w:ind w:firstLine="720"/>
        <w:jc w:val="both"/>
        <w:rPr>
          <w:rFonts w:eastAsia="Times New Roman"/>
          <w:szCs w:val="24"/>
        </w:rPr>
      </w:pPr>
      <w:r>
        <w:rPr>
          <w:rFonts w:eastAsia="Times New Roman"/>
          <w:szCs w:val="24"/>
        </w:rPr>
        <w:t>Ευχαριστώ πολύ.</w:t>
      </w:r>
    </w:p>
    <w:p w14:paraId="1DA319C4" w14:textId="77777777" w:rsidR="00984254" w:rsidRDefault="009E5B07">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1DA319C5" w14:textId="77777777" w:rsidR="00984254" w:rsidRDefault="009E5B07">
      <w:pPr>
        <w:spacing w:after="0" w:line="600" w:lineRule="auto"/>
        <w:ind w:firstLine="720"/>
        <w:jc w:val="both"/>
        <w:rPr>
          <w:rFonts w:eastAsia="Times New Roman"/>
          <w:szCs w:val="24"/>
        </w:rPr>
      </w:pPr>
      <w:r w:rsidRPr="00540391">
        <w:rPr>
          <w:rFonts w:eastAsia="Times New Roman"/>
          <w:b/>
          <w:szCs w:val="24"/>
        </w:rPr>
        <w:t>ΠΡΟΕΔΡΕΥΩΝ (Μάριος Γεωργιάδης):</w:t>
      </w:r>
      <w:r>
        <w:rPr>
          <w:rFonts w:eastAsia="Times New Roman"/>
          <w:szCs w:val="24"/>
        </w:rPr>
        <w:t xml:space="preserve"> Ευχαριστούμε τον κ. Παπαθεοδώρου. </w:t>
      </w:r>
    </w:p>
    <w:p w14:paraId="1DA319C6" w14:textId="77777777" w:rsidR="00984254" w:rsidRDefault="009E5B07">
      <w:pPr>
        <w:spacing w:after="0" w:line="600" w:lineRule="auto"/>
        <w:ind w:firstLine="720"/>
        <w:jc w:val="both"/>
        <w:rPr>
          <w:rFonts w:eastAsia="Times New Roman"/>
          <w:szCs w:val="24"/>
        </w:rPr>
      </w:pPr>
      <w:r>
        <w:rPr>
          <w:rFonts w:eastAsia="Times New Roman"/>
          <w:szCs w:val="24"/>
        </w:rPr>
        <w:t xml:space="preserve">Τον λόγο έχει ο Υπουργός κ. Κοντονής. </w:t>
      </w:r>
    </w:p>
    <w:p w14:paraId="1DA319C7" w14:textId="77777777" w:rsidR="00984254" w:rsidRDefault="009E5B07">
      <w:pPr>
        <w:spacing w:after="0"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όλο που έχετε</w:t>
      </w:r>
      <w:r>
        <w:rPr>
          <w:rFonts w:eastAsia="Times New Roman"/>
          <w:szCs w:val="24"/>
        </w:rPr>
        <w:t xml:space="preserve"> εξαντλήσει τον χρόνο, θα σας δώσω δευτερολογία και </w:t>
      </w:r>
      <w:proofErr w:type="spellStart"/>
      <w:r>
        <w:rPr>
          <w:rFonts w:eastAsia="Times New Roman"/>
          <w:szCs w:val="24"/>
        </w:rPr>
        <w:t>τριτολογία</w:t>
      </w:r>
      <w:proofErr w:type="spellEnd"/>
      <w:r>
        <w:rPr>
          <w:rFonts w:eastAsia="Times New Roman"/>
          <w:szCs w:val="24"/>
        </w:rPr>
        <w:t xml:space="preserve"> μαζί, δηλαδή</w:t>
      </w:r>
      <w:r>
        <w:rPr>
          <w:rFonts w:eastAsia="Times New Roman"/>
          <w:szCs w:val="24"/>
        </w:rPr>
        <w:t>,</w:t>
      </w:r>
      <w:r>
        <w:rPr>
          <w:rFonts w:eastAsia="Times New Roman"/>
          <w:szCs w:val="24"/>
        </w:rPr>
        <w:t xml:space="preserve"> δεκαπέντε λεπτά.</w:t>
      </w:r>
    </w:p>
    <w:p w14:paraId="1DA319C8" w14:textId="77777777" w:rsidR="00984254" w:rsidRDefault="009E5B07">
      <w:pPr>
        <w:spacing w:after="0" w:line="600" w:lineRule="auto"/>
        <w:ind w:firstLine="720"/>
        <w:jc w:val="both"/>
        <w:rPr>
          <w:rFonts w:eastAsia="Times New Roman"/>
          <w:szCs w:val="24"/>
        </w:rPr>
      </w:pPr>
      <w:r w:rsidRPr="00540391">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Ευχαριστώ, κύριε Πρόεδρε. Και μπορεί μετά να ζητήσω τον λόγο και για ένα με δύο λε</w:t>
      </w:r>
      <w:r>
        <w:rPr>
          <w:rFonts w:eastAsia="Times New Roman"/>
          <w:szCs w:val="24"/>
        </w:rPr>
        <w:t>πτά ακόμη.</w:t>
      </w:r>
    </w:p>
    <w:p w14:paraId="1DA319C9" w14:textId="77777777" w:rsidR="00984254" w:rsidRDefault="009E5B07">
      <w:pPr>
        <w:spacing w:after="0" w:line="600" w:lineRule="auto"/>
        <w:ind w:firstLine="720"/>
        <w:jc w:val="both"/>
        <w:rPr>
          <w:rFonts w:eastAsia="Times New Roman"/>
          <w:szCs w:val="24"/>
        </w:rPr>
      </w:pPr>
      <w:r w:rsidRPr="00540391">
        <w:rPr>
          <w:rFonts w:eastAsia="Times New Roman"/>
          <w:b/>
          <w:szCs w:val="24"/>
        </w:rPr>
        <w:t>ΠΡΟΕΔΡΕΥΩΝ (Μάριος Γεωργιάδης):</w:t>
      </w:r>
      <w:r>
        <w:rPr>
          <w:rFonts w:eastAsia="Times New Roman"/>
          <w:b/>
          <w:szCs w:val="24"/>
        </w:rPr>
        <w:t xml:space="preserve"> </w:t>
      </w:r>
      <w:r>
        <w:rPr>
          <w:rFonts w:eastAsia="Times New Roman"/>
          <w:szCs w:val="24"/>
        </w:rPr>
        <w:t>Εννοείται, κύριε Υπουργέ, για να κλείσετε και την επερώτηση.</w:t>
      </w:r>
    </w:p>
    <w:p w14:paraId="1DA319CA" w14:textId="77777777" w:rsidR="00984254" w:rsidRDefault="009E5B07">
      <w:pPr>
        <w:spacing w:after="0" w:line="600" w:lineRule="auto"/>
        <w:ind w:firstLine="720"/>
        <w:jc w:val="both"/>
        <w:rPr>
          <w:rFonts w:eastAsia="Times New Roman"/>
          <w:szCs w:val="24"/>
        </w:rPr>
      </w:pPr>
      <w:r w:rsidRPr="00540391">
        <w:rPr>
          <w:rFonts w:eastAsia="Times New Roman"/>
          <w:b/>
          <w:szCs w:val="24"/>
        </w:rPr>
        <w:lastRenderedPageBreak/>
        <w:t>ΣΤΑΥΡΟΣ ΚΟΝΤΟΝΗΣ (Υπουργός Δικαιοσύνης, Διαφάνειας και Ανθρωπίνων Δικαιωμάτων):</w:t>
      </w:r>
      <w:r>
        <w:rPr>
          <w:rFonts w:eastAsia="Times New Roman"/>
          <w:b/>
          <w:szCs w:val="24"/>
        </w:rPr>
        <w:t xml:space="preserve"> </w:t>
      </w:r>
      <w:r>
        <w:rPr>
          <w:rFonts w:eastAsia="Times New Roman"/>
          <w:szCs w:val="24"/>
        </w:rPr>
        <w:t>Σας ευχαριστώ, κύριε Πρόεδρε, για την ανοχή και την κατανόηση.</w:t>
      </w:r>
    </w:p>
    <w:p w14:paraId="1DA319CB" w14:textId="77777777" w:rsidR="00984254" w:rsidRDefault="009E5B07">
      <w:pPr>
        <w:spacing w:after="0" w:line="600" w:lineRule="auto"/>
        <w:ind w:firstLine="720"/>
        <w:jc w:val="both"/>
        <w:rPr>
          <w:rFonts w:eastAsia="Times New Roman"/>
          <w:szCs w:val="24"/>
        </w:rPr>
      </w:pPr>
      <w:r>
        <w:rPr>
          <w:rFonts w:eastAsia="Times New Roman"/>
          <w:szCs w:val="24"/>
        </w:rPr>
        <w:t>Κυρίες κα</w:t>
      </w:r>
      <w:r>
        <w:rPr>
          <w:rFonts w:eastAsia="Times New Roman"/>
          <w:szCs w:val="24"/>
        </w:rPr>
        <w:t>ι κύριοι συνάδελφοι, έχει ενδιαφέρον που στη συζήτηση σήμερα προτάχθηκε από τη Νέα Δημοκρατία το θέμα των διαπραγματεύσεων της ονομασίας της Πρώην Γιουγκοσλαβικής Δημοκρατίας της Μακεδονίας. Και έχει ενδιαφέρον, διότι πριν από δεκαπέντε ημέρες περίπου υπήρ</w:t>
      </w:r>
      <w:r>
        <w:rPr>
          <w:rFonts w:eastAsia="Times New Roman"/>
          <w:szCs w:val="24"/>
        </w:rPr>
        <w:t>ξε μία πολύ ενδιαφέρουσα συνέντευξη του πρώην Αντιπροέδρου της Νέας Δημοκρατίας, του κ. Ιωάννη Βαρβιτσιώτη.</w:t>
      </w:r>
    </w:p>
    <w:p w14:paraId="1DA319C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Ο κ. Βαρβιτσιώτης αποκάλυψε με ποιον τρόπο</w:t>
      </w:r>
      <w:r>
        <w:rPr>
          <w:rFonts w:eastAsia="Times New Roman" w:cs="Times New Roman"/>
          <w:szCs w:val="24"/>
        </w:rPr>
        <w:t>,</w:t>
      </w:r>
      <w:r>
        <w:rPr>
          <w:rFonts w:eastAsia="Times New Roman" w:cs="Times New Roman"/>
          <w:szCs w:val="24"/>
        </w:rPr>
        <w:t xml:space="preserve"> έχουμε υποστεί μία βαριά διπλωματική ήττα επί τόσα χρόνια -όπως ο ίδιος ανέφερε- και με ποιον τρόπο και ποιοι ήταν οι υπεύθυνοι την περίοδο που κυβερνούσε η Νέα Δημοκρατία, με Πρωθυπουργό τον μακαρίτη Κωνσταντίνο Μητσοτάκη και Υπουργό Εξωτερικών τον κ. Σα</w:t>
      </w:r>
      <w:r>
        <w:rPr>
          <w:rFonts w:eastAsia="Times New Roman" w:cs="Times New Roman"/>
          <w:szCs w:val="24"/>
        </w:rPr>
        <w:t xml:space="preserve">μαρά, και η χώρα δεν έφτασε σε μία λύση, την οποία ο ίδιος περιέγραφε ως εξαιρετική με βάση το πακέτο </w:t>
      </w:r>
      <w:proofErr w:type="spellStart"/>
      <w:r>
        <w:rPr>
          <w:rFonts w:eastAsia="Times New Roman" w:cs="Times New Roman"/>
          <w:szCs w:val="24"/>
        </w:rPr>
        <w:t>Πινέιρο</w:t>
      </w:r>
      <w:proofErr w:type="spellEnd"/>
      <w:r>
        <w:rPr>
          <w:rFonts w:eastAsia="Times New Roman" w:cs="Times New Roman"/>
          <w:szCs w:val="24"/>
        </w:rPr>
        <w:t xml:space="preserve">. </w:t>
      </w:r>
    </w:p>
    <w:p w14:paraId="1DA319C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Ανέφερε ο κ. Βαρβιτσιώτης ότι ο φόβος του τότε Πρωθυπουργού Μητσοτάκη μήπως πέσει η κυβέρνησή του και η αδιαλλαξία σε παράλογες θέσεις του Υπουρ</w:t>
      </w:r>
      <w:r>
        <w:rPr>
          <w:rFonts w:eastAsia="Times New Roman" w:cs="Times New Roman"/>
          <w:szCs w:val="24"/>
        </w:rPr>
        <w:t>γού Εξωτερικών, βύθισαν τη χώρα σ’ αυτή την κατάσταση που βιώνουμε επί τόσα χρόνια.</w:t>
      </w:r>
    </w:p>
    <w:p w14:paraId="1DA319C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Έχει, λοιπόν, ενδιαφέρον να μας πει η Νέα Δημοκρατία</w:t>
      </w:r>
      <w:r>
        <w:rPr>
          <w:rFonts w:eastAsia="Times New Roman" w:cs="Times New Roman"/>
          <w:szCs w:val="24"/>
        </w:rPr>
        <w:t>,</w:t>
      </w:r>
      <w:r>
        <w:rPr>
          <w:rFonts w:eastAsia="Times New Roman" w:cs="Times New Roman"/>
          <w:szCs w:val="24"/>
        </w:rPr>
        <w:t xml:space="preserve"> αν αναλαμβάνει τις ιστορικές ευθύνες αυτής της κατάστασης. Και έχει μεγαλύτερο ενδιαφέρον να μας πει ο σημερινός Αρχηγ</w:t>
      </w:r>
      <w:r>
        <w:rPr>
          <w:rFonts w:eastAsia="Times New Roman" w:cs="Times New Roman"/>
          <w:szCs w:val="24"/>
        </w:rPr>
        <w:t>ός της Νέας Δημοκρατίας -και γιος του τότε Πρωθυπουργού- αν εμμένει στην άποψή του ότι δεν πρέπει να γίνει κα</w:t>
      </w:r>
      <w:r>
        <w:rPr>
          <w:rFonts w:eastAsia="Times New Roman" w:cs="Times New Roman"/>
          <w:szCs w:val="24"/>
        </w:rPr>
        <w:t>μ</w:t>
      </w:r>
      <w:r>
        <w:rPr>
          <w:rFonts w:eastAsia="Times New Roman" w:cs="Times New Roman"/>
          <w:szCs w:val="24"/>
        </w:rPr>
        <w:t xml:space="preserve">μία διαπραγμάτευση και το θέμα να παραπεμφθεί περαιτέρω στις καλένδες, διότι όπως έχει πει, δεν θα ενώσουμε τους Σκοπιανούς για να διχάσουμε τους </w:t>
      </w:r>
      <w:r>
        <w:rPr>
          <w:rFonts w:eastAsia="Times New Roman" w:cs="Times New Roman"/>
          <w:szCs w:val="24"/>
        </w:rPr>
        <w:t xml:space="preserve">Έλληνες. Τι συμβαίνει, τελικά, με τη Νέα Δημοκρατία; </w:t>
      </w:r>
    </w:p>
    <w:p w14:paraId="1DA319C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Θέλω να πω ότι αυτό που προβάλλει η Κυβέρνηση ως υπεύθυνη θέση</w:t>
      </w:r>
      <w:r>
        <w:rPr>
          <w:rFonts w:eastAsia="Times New Roman" w:cs="Times New Roman"/>
          <w:szCs w:val="24"/>
        </w:rPr>
        <w:t>,</w:t>
      </w:r>
      <w:r>
        <w:rPr>
          <w:rFonts w:eastAsia="Times New Roman" w:cs="Times New Roman"/>
          <w:szCs w:val="24"/>
        </w:rPr>
        <w:t xml:space="preserve"> είναι συνεχίζει στην κατεύθυνση της εθνικής γραμμής για σύνθετη ονομασία, η οποία θα ισχύει έναντι πάντων, με συνταγματική αναθεώρηση και </w:t>
      </w:r>
      <w:r>
        <w:rPr>
          <w:rFonts w:eastAsia="Times New Roman" w:cs="Times New Roman"/>
          <w:szCs w:val="24"/>
        </w:rPr>
        <w:t xml:space="preserve">με απαλοιφή όλων των </w:t>
      </w:r>
      <w:proofErr w:type="spellStart"/>
      <w:r>
        <w:rPr>
          <w:rFonts w:eastAsia="Times New Roman" w:cs="Times New Roman"/>
          <w:szCs w:val="24"/>
        </w:rPr>
        <w:t>αλυτρωτικών</w:t>
      </w:r>
      <w:proofErr w:type="spellEnd"/>
      <w:r>
        <w:rPr>
          <w:rFonts w:eastAsia="Times New Roman" w:cs="Times New Roman"/>
          <w:szCs w:val="24"/>
        </w:rPr>
        <w:t xml:space="preserve"> προοπτικών που, τέλος πάντων, μπορεί να είχαν διατυπωθεί τα προηγούμενα χρόνια από τη γείτονα χώρα.</w:t>
      </w:r>
    </w:p>
    <w:p w14:paraId="1DA319D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Αυτά ήθελα να πω όσον αφορά το ζήτημα που απασχολεί το σύνολο της ελληνικής κοινωνίας και την ελληνική Κυβέρνηση. Καλό θα ε</w:t>
      </w:r>
      <w:r>
        <w:rPr>
          <w:rFonts w:eastAsia="Times New Roman" w:cs="Times New Roman"/>
          <w:szCs w:val="24"/>
        </w:rPr>
        <w:t>ίναι να ακολουθήσουμε μία υπεύθυνη στάση όλα τα δημοκρατικά κόμματα, να ολοκληρωθεί η διαπραγμάτευση και όπως ο Πρωθυπουργός ενημέρωσε υπεύθυνα, σε πρώτη φάση</w:t>
      </w:r>
      <w:r>
        <w:rPr>
          <w:rFonts w:eastAsia="Times New Roman" w:cs="Times New Roman"/>
          <w:szCs w:val="24"/>
        </w:rPr>
        <w:t>,</w:t>
      </w:r>
      <w:r>
        <w:rPr>
          <w:rFonts w:eastAsia="Times New Roman" w:cs="Times New Roman"/>
          <w:szCs w:val="24"/>
        </w:rPr>
        <w:t xml:space="preserve"> τους πολιτικούς Αρχηγούς, άλλο τόσο και μετά το πέρας αυτών των συνομιλιών να υπάρξει περαιτέρω </w:t>
      </w:r>
      <w:r>
        <w:rPr>
          <w:rFonts w:eastAsia="Times New Roman" w:cs="Times New Roman"/>
          <w:szCs w:val="24"/>
        </w:rPr>
        <w:t xml:space="preserve">διαβούλευση για το σημείο κατάληξης των συνομιλιών. </w:t>
      </w:r>
    </w:p>
    <w:p w14:paraId="1DA319D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στο τέλος της </w:t>
      </w:r>
      <w:proofErr w:type="spellStart"/>
      <w:r>
        <w:rPr>
          <w:rFonts w:eastAsia="Times New Roman" w:cs="Times New Roman"/>
          <w:szCs w:val="24"/>
        </w:rPr>
        <w:t>πρωτολογίας</w:t>
      </w:r>
      <w:proofErr w:type="spellEnd"/>
      <w:r>
        <w:rPr>
          <w:rFonts w:eastAsia="Times New Roman" w:cs="Times New Roman"/>
          <w:szCs w:val="24"/>
        </w:rPr>
        <w:t xml:space="preserve"> μου αναφέρθηκα στα ζητήματα της επιτάχυνσης. Θέλω να σας πω ότι τα αποτελέσματα είναι ήδη εντυπωσιακά εκεί που έχουν ολοκληρωθεί τα μέτρα που πήραμ</w:t>
      </w:r>
      <w:r>
        <w:rPr>
          <w:rFonts w:eastAsia="Times New Roman" w:cs="Times New Roman"/>
          <w:szCs w:val="24"/>
        </w:rPr>
        <w:t>ε σε όλα τα επίπεδα -θεσμικό, υλικοτεχνικό και ηλεκτρονική εφαρμογή- αναφορικά με τα θέματα των διοικητικών δικαστηρίων.</w:t>
      </w:r>
    </w:p>
    <w:p w14:paraId="1DA319D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πω και κάτι που τόνισα σε μία πρόσφατη ομιλία μου</w:t>
      </w:r>
      <w:r>
        <w:rPr>
          <w:rFonts w:eastAsia="Times New Roman" w:cs="Times New Roman"/>
          <w:szCs w:val="24"/>
        </w:rPr>
        <w:t>.</w:t>
      </w:r>
      <w:r>
        <w:rPr>
          <w:rFonts w:eastAsia="Times New Roman" w:cs="Times New Roman"/>
          <w:szCs w:val="24"/>
        </w:rPr>
        <w:t xml:space="preserve"> Από προχθές πλέον ισχύει και η ηλεκτρονική κατάθεση δικογράφων στα διοικητικ</w:t>
      </w:r>
      <w:r>
        <w:rPr>
          <w:rFonts w:eastAsia="Times New Roman" w:cs="Times New Roman"/>
          <w:szCs w:val="24"/>
        </w:rPr>
        <w:t>ά δικαστήρια.</w:t>
      </w:r>
    </w:p>
    <w:p w14:paraId="1DA319D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δ</w:t>
      </w:r>
      <w:r>
        <w:rPr>
          <w:rFonts w:eastAsia="Times New Roman" w:cs="Times New Roman"/>
          <w:szCs w:val="24"/>
        </w:rPr>
        <w:t xml:space="preserve">ικαιοσύνη αλλάζει </w:t>
      </w:r>
      <w:r>
        <w:rPr>
          <w:rFonts w:eastAsia="Times New Roman" w:cs="Times New Roman"/>
          <w:szCs w:val="24"/>
        </w:rPr>
        <w:t>κ</w:t>
      </w:r>
      <w:r>
        <w:rPr>
          <w:rFonts w:eastAsia="Times New Roman" w:cs="Times New Roman"/>
          <w:szCs w:val="24"/>
        </w:rPr>
        <w:t xml:space="preserve">αι αλλάζει προς το καλύτερο! Αυτό το πιστοποιεί και η έκθεση της Ευρωπαϊκής Επιτροπής ότι έχουμε τεράστια καθυστέρηση εξαιτίας της εγκατάλειψης της </w:t>
      </w:r>
      <w:r>
        <w:rPr>
          <w:rFonts w:eastAsia="Times New Roman" w:cs="Times New Roman"/>
          <w:szCs w:val="24"/>
        </w:rPr>
        <w:t>δ</w:t>
      </w:r>
      <w:r>
        <w:rPr>
          <w:rFonts w:eastAsia="Times New Roman" w:cs="Times New Roman"/>
          <w:szCs w:val="24"/>
        </w:rPr>
        <w:t>ικαιοσύνης από τις προηγούμενες κυβερνήσε</w:t>
      </w:r>
      <w:r>
        <w:rPr>
          <w:rFonts w:eastAsia="Times New Roman" w:cs="Times New Roman"/>
          <w:szCs w:val="24"/>
        </w:rPr>
        <w:t>ις, αλλά τα τελευταία χρόνια έχουμε βελτίωση. Το αναγνωρίζει και η Ευρωπαϊκή Επιτροπή με τα δεδομένα του 2016. Εγώ σας ανέφερα τα δεδομένα του 2017.</w:t>
      </w:r>
    </w:p>
    <w:p w14:paraId="1DA319D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Υπό αυτή</w:t>
      </w:r>
      <w:r>
        <w:rPr>
          <w:rFonts w:eastAsia="Times New Roman" w:cs="Times New Roman"/>
          <w:szCs w:val="24"/>
        </w:rPr>
        <w:t xml:space="preserve"> την έννοια θέλω να σας πω, κύριοι συνάδελφοι, ότι παραλάβαμε μία κατάσταση τραγική. Τα ηλεκτρονικά συστήματα είχαν βαλτώσει. Δεν υπήρχε τίποτα που να εξελ</w:t>
      </w:r>
      <w:r>
        <w:rPr>
          <w:rFonts w:eastAsia="Times New Roman" w:cs="Times New Roman"/>
          <w:szCs w:val="24"/>
        </w:rPr>
        <w:t>ίσσεται</w:t>
      </w:r>
      <w:r>
        <w:rPr>
          <w:rFonts w:eastAsia="Times New Roman" w:cs="Times New Roman"/>
          <w:szCs w:val="24"/>
        </w:rPr>
        <w:t xml:space="preserve"> θετικά. Οι κτηριακές υποδομές ήταν </w:t>
      </w:r>
      <w:r>
        <w:rPr>
          <w:rFonts w:eastAsia="Times New Roman" w:cs="Times New Roman"/>
          <w:szCs w:val="24"/>
        </w:rPr>
        <w:lastRenderedPageBreak/>
        <w:t>σε μία κατάσταση απερίγραπτη εδώ και δεκαπέντε, είκοσι χρό</w:t>
      </w:r>
      <w:r>
        <w:rPr>
          <w:rFonts w:eastAsia="Times New Roman" w:cs="Times New Roman"/>
          <w:szCs w:val="24"/>
        </w:rPr>
        <w:t>νια. Έχουν δίκιο και οι εργαζόμενοι και οι δικαστές και οι δικηγόροι που ζητούν σε όλους τους νομούς της χώρας να γίνει κάτι. Όμως αντιλαμβάνεστε κι εσείς ότι πρέπει να υπάρξει ένας κατάλογος προτεραιοτήτων, διότι υπάρχουν δικαστήρια που αντιμετωπίζουν προ</w:t>
      </w:r>
      <w:r>
        <w:rPr>
          <w:rFonts w:eastAsia="Times New Roman" w:cs="Times New Roman"/>
          <w:szCs w:val="24"/>
        </w:rPr>
        <w:t xml:space="preserve">βλήματα αλλά υπάρχουν και δικαστήρια στα οποία τα προβλήματα ξεπερνούν κάθε </w:t>
      </w:r>
      <w:r>
        <w:rPr>
          <w:rFonts w:eastAsia="Times New Roman" w:cs="Times New Roman"/>
          <w:szCs w:val="24"/>
        </w:rPr>
        <w:t>όρι</w:t>
      </w:r>
      <w:r>
        <w:rPr>
          <w:rFonts w:eastAsia="Times New Roman" w:cs="Times New Roman"/>
          <w:szCs w:val="24"/>
        </w:rPr>
        <w:t>ο.</w:t>
      </w:r>
    </w:p>
    <w:p w14:paraId="1DA319D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Αναφέρομαι πρώτα και κύρια στο Πρωτοδικείο και στην Εισαγγελία του Κιλκίς, για τα οποία σε σύντομο χρονικό διάστημα θα δοθεί λύση, όπως και στο Πρωτοδικείο της Έδεσσας, στο ε</w:t>
      </w:r>
      <w:r>
        <w:rPr>
          <w:rFonts w:eastAsia="Times New Roman" w:cs="Times New Roman"/>
          <w:szCs w:val="24"/>
        </w:rPr>
        <w:t>γκαταλελειμμένο κτήριο του Πρωτοδικείου και των δικαστηρίων της Χίου, στο Δικαστικό Μέγαρο του Ηρακλείου που και αυτό θέλει βελτιώσεις, όπως και το νέο Δικαστικό Μέγαρο στο Ηράκλειο, για τα οποία μίλησα σε πρόσφατη επίσκεψή μου στην Κρήτη, και βεβαίως στην</w:t>
      </w:r>
      <w:r>
        <w:rPr>
          <w:rFonts w:eastAsia="Times New Roman" w:cs="Times New Roman"/>
          <w:szCs w:val="24"/>
        </w:rPr>
        <w:t xml:space="preserve"> αξιοποίηση των πρώην δικαστικών φυλακών των Χανίων, που και γι’ αυτά έχουμε πάρει μέριμνα. Η κατάσταση ήταν τραγική. Η εγκατάλειψη ξεπέρναγε κάθε όριο.</w:t>
      </w:r>
    </w:p>
    <w:p w14:paraId="1DA319D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Και έρχονται σήμερα αυτοί οι οποίοι είναι υπεύθυνοι για την εγκατάλειψη, να μας πουν ότι δεν τρέχει πολ</w:t>
      </w:r>
      <w:r>
        <w:rPr>
          <w:rFonts w:eastAsia="Times New Roman" w:cs="Times New Roman"/>
          <w:szCs w:val="24"/>
        </w:rPr>
        <w:t xml:space="preserve">ύ γρήγορα το ηλεκτρονικό σύστημα, για παράδειγμα, στη </w:t>
      </w:r>
      <w:r>
        <w:rPr>
          <w:rFonts w:eastAsia="Times New Roman" w:cs="Times New Roman"/>
          <w:szCs w:val="24"/>
        </w:rPr>
        <w:t>δ</w:t>
      </w:r>
      <w:r>
        <w:rPr>
          <w:rFonts w:eastAsia="Times New Roman" w:cs="Times New Roman"/>
          <w:szCs w:val="24"/>
        </w:rPr>
        <w:t xml:space="preserve">ικαιοσύνη, ότι δεν εφαρμόζονται πολύ γρήγορα τα μέτρα τα οποία έχουμε εξαγγείλει και έχουν δρομολογηθεί και εφαρμόζονται για την </w:t>
      </w:r>
      <w:r>
        <w:rPr>
          <w:rFonts w:eastAsia="Times New Roman" w:cs="Times New Roman"/>
          <w:szCs w:val="24"/>
        </w:rPr>
        <w:lastRenderedPageBreak/>
        <w:t>καλυτέρευση της υλικοτεχνικής υποδομής και της στελέχωσης, ενώ γνωρίζουν</w:t>
      </w:r>
      <w:r>
        <w:rPr>
          <w:rFonts w:eastAsia="Times New Roman" w:cs="Times New Roman"/>
          <w:szCs w:val="24"/>
        </w:rPr>
        <w:t xml:space="preserve"> ότι αυτή τη στιγμή η κατάσταση έχει αναστραφεί. </w:t>
      </w:r>
    </w:p>
    <w:p w14:paraId="1DA319D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Από την κατάσταση της </w:t>
      </w:r>
      <w:proofErr w:type="spellStart"/>
      <w:r>
        <w:rPr>
          <w:rFonts w:eastAsia="Times New Roman" w:cs="Times New Roman"/>
          <w:szCs w:val="24"/>
        </w:rPr>
        <w:t>αποστελέχωσης</w:t>
      </w:r>
      <w:proofErr w:type="spellEnd"/>
      <w:r>
        <w:rPr>
          <w:rFonts w:eastAsia="Times New Roman" w:cs="Times New Roman"/>
          <w:szCs w:val="24"/>
        </w:rPr>
        <w:t xml:space="preserve"> έχουμε φτάσει στο σημείο</w:t>
      </w:r>
      <w:r>
        <w:rPr>
          <w:rFonts w:eastAsia="Times New Roman" w:cs="Times New Roman"/>
          <w:szCs w:val="24"/>
        </w:rPr>
        <w:t>,</w:t>
      </w:r>
      <w:r>
        <w:rPr>
          <w:rFonts w:eastAsia="Times New Roman" w:cs="Times New Roman"/>
          <w:szCs w:val="24"/>
        </w:rPr>
        <w:t xml:space="preserve"> να προσλαμβάνονται αυτή την ώρα</w:t>
      </w:r>
      <w:r>
        <w:rPr>
          <w:rFonts w:eastAsia="Times New Roman" w:cs="Times New Roman"/>
          <w:szCs w:val="24"/>
        </w:rPr>
        <w:t>,</w:t>
      </w:r>
      <w:r>
        <w:rPr>
          <w:rFonts w:eastAsia="Times New Roman" w:cs="Times New Roman"/>
          <w:szCs w:val="24"/>
        </w:rPr>
        <w:t xml:space="preserve"> μέσω τριών διαγωνισμών του ΑΣΕΠ</w:t>
      </w:r>
      <w:r>
        <w:rPr>
          <w:rFonts w:eastAsia="Times New Roman" w:cs="Times New Roman"/>
          <w:szCs w:val="24"/>
        </w:rPr>
        <w:t>,</w:t>
      </w:r>
      <w:r>
        <w:rPr>
          <w:rFonts w:eastAsia="Times New Roman" w:cs="Times New Roman"/>
          <w:szCs w:val="24"/>
        </w:rPr>
        <w:t xml:space="preserve"> δεκάδες υπ</w:t>
      </w:r>
      <w:r>
        <w:rPr>
          <w:rFonts w:eastAsia="Times New Roman" w:cs="Times New Roman"/>
          <w:szCs w:val="24"/>
        </w:rPr>
        <w:t>άλληλοι</w:t>
      </w:r>
      <w:r>
        <w:rPr>
          <w:rFonts w:eastAsia="Times New Roman" w:cs="Times New Roman"/>
          <w:szCs w:val="24"/>
        </w:rPr>
        <w:t xml:space="preserve"> οι οποίοι έχουν αυξημένα τυπικά προσόντα</w:t>
      </w:r>
      <w:r>
        <w:rPr>
          <w:rFonts w:eastAsia="Times New Roman" w:cs="Times New Roman"/>
          <w:szCs w:val="24"/>
        </w:rPr>
        <w:t>,</w:t>
      </w:r>
      <w:r>
        <w:rPr>
          <w:rFonts w:eastAsia="Times New Roman" w:cs="Times New Roman"/>
          <w:szCs w:val="24"/>
        </w:rPr>
        <w:t xml:space="preserve"> για να βοηθήσουν σ</w:t>
      </w:r>
      <w:r>
        <w:rPr>
          <w:rFonts w:eastAsia="Times New Roman" w:cs="Times New Roman"/>
          <w:szCs w:val="24"/>
        </w:rPr>
        <w:t xml:space="preserve">τη διαδικασία αυτή. Και σε τελική ανάλυση για πρώτη φορά μέσα στην τελευταία διετία έχουμε τόσο θεαματική εφαρμογή των ηλεκτρονικών συστημάτων. </w:t>
      </w:r>
    </w:p>
    <w:p w14:paraId="1DA319D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Για δε την πολιτική και ποινική δικαιοσύνη θέλω να σας πω ότι η πρώτη πιλοτική φάση για τα δικαστήρια Αθήνας, Π</w:t>
      </w:r>
      <w:r>
        <w:rPr>
          <w:rFonts w:eastAsia="Times New Roman" w:cs="Times New Roman"/>
          <w:szCs w:val="24"/>
        </w:rPr>
        <w:t>ειραιά, Θεσσαλονίκης και Χαλκίδας έκλεισε και πλέον μπαίνουμε στη δεύτερη φάση. Θα δούμε εκεί εντυπωσιακά αποτελέσματα, αφού προβλέπεται ακόμα και η τηλεδιάσκεψη όχι μόνον στα διοικητικά δικαστήρια αλλά και στα πολιτικά δικαστήρια και θα αποφύγουμε μεταγωγ</w:t>
      </w:r>
      <w:r>
        <w:rPr>
          <w:rFonts w:eastAsia="Times New Roman" w:cs="Times New Roman"/>
          <w:szCs w:val="24"/>
        </w:rPr>
        <w:t xml:space="preserve">ές και αναβολές των δικών. Σε αυτή την κατεύθυνση έχουμε εξαγγείλει και την τριχοτόμηση του Πρωτοδικείου Αθηνών. </w:t>
      </w:r>
    </w:p>
    <w:p w14:paraId="1DA319D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τριχοτόμηση του Πρωτοδικείου Αθηνών ήταν μία νομοθετική πρόβλεψη του 1981. Δεν υλοποιήθηκε, παρά το ότι </w:t>
      </w:r>
      <w:r>
        <w:rPr>
          <w:rFonts w:eastAsia="Times New Roman" w:cs="Times New Roman"/>
          <w:szCs w:val="24"/>
        </w:rPr>
        <w:lastRenderedPageBreak/>
        <w:t>αναγνώ</w:t>
      </w:r>
      <w:r>
        <w:rPr>
          <w:rFonts w:eastAsia="Times New Roman" w:cs="Times New Roman"/>
          <w:szCs w:val="24"/>
        </w:rPr>
        <w:t xml:space="preserve">ριζαν όλοι ότι ήταν αναγκαίο να γίνει, εξαιτίας πιέσεων και πελατειακών συναλλαγών που γίνονταν εκείνα τα χρόνια. Πρέπει να προχωρήσουμε. Αυτά λένε οι μελέτες τις οποίες έχουμε δώσει στη δημοσιότητα, οι οποίες συντάχθηκαν ακριβώς για να μην προχωρούμε στα </w:t>
      </w:r>
      <w:r>
        <w:rPr>
          <w:rFonts w:eastAsia="Times New Roman" w:cs="Times New Roman"/>
          <w:szCs w:val="24"/>
        </w:rPr>
        <w:t>τυφλά.</w:t>
      </w:r>
    </w:p>
    <w:p w14:paraId="1DA319D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σας πω για ακόμα μία φορά ότι η λύση στα προβλήματα αυτά δεν πρόκειται να δοθεί με το να μείνουμε στάσιμοι, χωρίς να κάνουμε τίποτα. Εάν δεν κάνουμε τίποτα θα βαλτώσουμε. Πρέπει να γίνουν τομές και πρέπει να</w:t>
      </w:r>
      <w:r>
        <w:rPr>
          <w:rFonts w:eastAsia="Times New Roman" w:cs="Times New Roman"/>
          <w:szCs w:val="24"/>
        </w:rPr>
        <w:t xml:space="preserve"> γίνουν σε όλα τα επίπεδα συγχρόνως. Δεν πρέπει να πούμε «να κάνουμε αυτό και να αφήσουμε τα άλλα». Πρέπει να γίνουν σε όλα τα επίπεδα, όπως ακριβώς έγινε και στα διοικητικά δικαστήρια. </w:t>
      </w:r>
    </w:p>
    <w:p w14:paraId="1DA319D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Στο σημείο αυτό θέλω να θυμίσω κάτι. Πριν από μερικούς μήνες η Κυβέρν</w:t>
      </w:r>
      <w:r>
        <w:rPr>
          <w:rFonts w:eastAsia="Times New Roman" w:cs="Times New Roman"/>
          <w:szCs w:val="24"/>
        </w:rPr>
        <w:t>ησή μας πήρε μία νομοθετική πρωτοβουλία ακριβώς στην κατεύθυνση της αποσυμφόρησης και της επιτάχυνσης. Ποια ήταν αυτή; Τα συναινετικά διαζύγια να μην εκδίδονται από δικαστήρια. Θυμάστε τις αντιδράσεις του δικηγορικού κόσμου συγκεκριμένα; Απειλήθηκα μέχρι κ</w:t>
      </w:r>
      <w:r>
        <w:rPr>
          <w:rFonts w:eastAsia="Times New Roman" w:cs="Times New Roman"/>
          <w:szCs w:val="24"/>
        </w:rPr>
        <w:t xml:space="preserve">αι με αποχή διαρκείας. Σήμερα τι διαπιστώνεται; Ότι αυτό το μέτρο ήταν εποικοδομητικό και λειτούργησε και υπέρ των δικηγόρων και θεσμικά αλλά και οικονομικά, διότι πλέον </w:t>
      </w:r>
      <w:r>
        <w:rPr>
          <w:rFonts w:eastAsia="Times New Roman" w:cs="Times New Roman"/>
          <w:szCs w:val="24"/>
        </w:rPr>
        <w:lastRenderedPageBreak/>
        <w:t>συμπράττουν δύο δικηγόροι χωρίς την παρέμβαση δικαστή και επομένως θεσμικά αναβαθμίζετ</w:t>
      </w:r>
      <w:r>
        <w:rPr>
          <w:rFonts w:eastAsia="Times New Roman" w:cs="Times New Roman"/>
          <w:szCs w:val="24"/>
        </w:rPr>
        <w:t>αι ο ρόλος τους, αλλά και οικονομικά γιατί συμμετέχουν δύο δικηγόροι αντί του ενός. Και βεβαίως εξυπηρετείται και ο πολίτης</w:t>
      </w:r>
      <w:r>
        <w:rPr>
          <w:rFonts w:eastAsia="Times New Roman" w:cs="Times New Roman"/>
          <w:szCs w:val="24"/>
        </w:rPr>
        <w:t>,</w:t>
      </w:r>
      <w:r>
        <w:rPr>
          <w:rFonts w:eastAsia="Times New Roman" w:cs="Times New Roman"/>
          <w:szCs w:val="24"/>
        </w:rPr>
        <w:t xml:space="preserve"> διότι δεν μπαίνει σε αυτή τη μέγγενη της καθυστέρησης της έκδοσης μίας δικαστικής απόφασης, αφού αυτή εκδίδεται αμέσως σε πραγματικ</w:t>
      </w:r>
      <w:r>
        <w:rPr>
          <w:rFonts w:eastAsia="Times New Roman" w:cs="Times New Roman"/>
          <w:szCs w:val="24"/>
        </w:rPr>
        <w:t>ό χρόνο. Βλέπουμε, λοιπόν, ότι οι πρωτοβουλίες που πήρε και υλοποίησε η Κυβέρνηση στην κατεύθυνση αυτή, παρά τις αντιδράσεις, είχαν ευεργετικά αποτελέσματα.</w:t>
      </w:r>
    </w:p>
    <w:p w14:paraId="1DA319D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Όσον αφορά τα ζητήματα που έθεσε και ο κ. Λοβέρδος σχετικά με την υπόθεση της </w:t>
      </w:r>
      <w:r>
        <w:rPr>
          <w:rFonts w:eastAsia="Times New Roman" w:cs="Times New Roman"/>
          <w:szCs w:val="24"/>
        </w:rPr>
        <w:t>Ε</w:t>
      </w:r>
      <w:r>
        <w:rPr>
          <w:rFonts w:eastAsia="Times New Roman" w:cs="Times New Roman"/>
          <w:szCs w:val="24"/>
        </w:rPr>
        <w:t>θνικής</w:t>
      </w:r>
      <w:r>
        <w:rPr>
          <w:rFonts w:eastAsia="Times New Roman" w:cs="Times New Roman"/>
          <w:szCs w:val="24"/>
        </w:rPr>
        <w:t xml:space="preserve"> Ασφαλιστικής</w:t>
      </w:r>
      <w:r>
        <w:rPr>
          <w:rFonts w:eastAsia="Times New Roman" w:cs="Times New Roman"/>
          <w:szCs w:val="24"/>
        </w:rPr>
        <w:t>,</w:t>
      </w:r>
      <w:r>
        <w:rPr>
          <w:rFonts w:eastAsia="Times New Roman" w:cs="Times New Roman"/>
          <w:szCs w:val="24"/>
        </w:rPr>
        <w:t xml:space="preserve"> να πω το εξής: Ο κ. Κωνσταντινόπουλος προέβη σε μία καταγγελία από του Βήματος της Βουλής. Αυτά που είπε είναι πράγματα που πρέπει να ερευνηθούν. </w:t>
      </w:r>
      <w:r w:rsidRPr="00D5107E">
        <w:rPr>
          <w:rFonts w:eastAsia="Times New Roman" w:cs="Times New Roman"/>
          <w:szCs w:val="24"/>
        </w:rPr>
        <w:t>Αυτό τόνισε.</w:t>
      </w:r>
      <w:r>
        <w:rPr>
          <w:rFonts w:eastAsia="Times New Roman" w:cs="Times New Roman"/>
          <w:szCs w:val="24"/>
        </w:rPr>
        <w:t xml:space="preserve"> Ερωτώ </w:t>
      </w:r>
      <w:r>
        <w:rPr>
          <w:rFonts w:eastAsia="Times New Roman" w:cs="Times New Roman"/>
          <w:szCs w:val="24"/>
        </w:rPr>
        <w:t>όμως.</w:t>
      </w:r>
      <w:r>
        <w:rPr>
          <w:rFonts w:eastAsia="Times New Roman" w:cs="Times New Roman"/>
          <w:szCs w:val="24"/>
        </w:rPr>
        <w:t xml:space="preserve"> Αυτά γιατί δεν έχουν τεθεί ενώπιον της </w:t>
      </w:r>
      <w:r>
        <w:rPr>
          <w:rFonts w:eastAsia="Times New Roman" w:cs="Times New Roman"/>
          <w:szCs w:val="24"/>
        </w:rPr>
        <w:t>δ</w:t>
      </w:r>
      <w:r>
        <w:rPr>
          <w:rFonts w:eastAsia="Times New Roman" w:cs="Times New Roman"/>
          <w:szCs w:val="24"/>
        </w:rPr>
        <w:t>ικαιοσύνης; Γιατί με καλείτε εμένα σήμερα να</w:t>
      </w:r>
      <w:r>
        <w:rPr>
          <w:rFonts w:eastAsia="Times New Roman" w:cs="Times New Roman"/>
          <w:szCs w:val="24"/>
        </w:rPr>
        <w:t xml:space="preserve"> ενεργοποιήσω το άρθρο 30 του Κώδικα Πολιτικής Δικονομίας, ενώ θα μπορούσατε τόσο καιρό εσείς να είχατε απευθυνθεί; Εγκαλείται η Κυβέρνηση για κάτι; Γιατί αν δεν εγκαλείται για κάτι, δεν υπάρχει αντικείμενο συζήτησης. Νομίζω ότι το αντιλαμβάνεστε. Εάν εσεί</w:t>
      </w:r>
      <w:r>
        <w:rPr>
          <w:rFonts w:eastAsia="Times New Roman" w:cs="Times New Roman"/>
          <w:szCs w:val="24"/>
        </w:rPr>
        <w:t>ς βλέπετε ότι υπάρχει κάτι μεμπτό επί τόσους μήνες</w:t>
      </w:r>
      <w:r>
        <w:rPr>
          <w:rFonts w:eastAsia="Times New Roman" w:cs="Times New Roman"/>
          <w:szCs w:val="24"/>
        </w:rPr>
        <w:t>,</w:t>
      </w:r>
      <w:r>
        <w:rPr>
          <w:rFonts w:eastAsia="Times New Roman" w:cs="Times New Roman"/>
          <w:szCs w:val="24"/>
        </w:rPr>
        <w:t xml:space="preserve"> έπρεπε να είχατε απευθυνθεί σε κάποιον αρμόδιο εισαγγελέα.</w:t>
      </w:r>
    </w:p>
    <w:p w14:paraId="1DA319D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Αν δεν έχετε απευθυνθεί, καλείτε σήμερα τον Υπουργό Δικαιοσύνης να ενεργοποιήσει το άρθρο 30 του Κώδικα Ποινικής Δικονομίας. Μα δεν είναι παράλογ</w:t>
      </w:r>
      <w:r>
        <w:rPr>
          <w:rFonts w:eastAsia="Times New Roman" w:cs="Times New Roman"/>
          <w:szCs w:val="24"/>
        </w:rPr>
        <w:t xml:space="preserve">α πράγματα αυτά; </w:t>
      </w:r>
    </w:p>
    <w:p w14:paraId="1DA319DE"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είπα και προηγουμένως, αλλά δυστυχώς πρέπει να το επαναλάβω γιατί άκουσα τον εισηγητή της Δημοκρατικής Συμπαράταξης, τον κ. Παπαθεοδώρου, να αναφέρεται σε παρεμβάσεις στην </w:t>
      </w:r>
      <w:r>
        <w:rPr>
          <w:rFonts w:eastAsia="Times New Roman" w:cs="Times New Roman"/>
          <w:szCs w:val="24"/>
        </w:rPr>
        <w:t>δ</w:t>
      </w:r>
      <w:r>
        <w:rPr>
          <w:rFonts w:eastAsia="Times New Roman" w:cs="Times New Roman"/>
          <w:szCs w:val="24"/>
        </w:rPr>
        <w:t xml:space="preserve">ικαιοσύνη. Κατά πρώτον, από όσα </w:t>
      </w:r>
      <w:r>
        <w:rPr>
          <w:rFonts w:eastAsia="Times New Roman" w:cs="Times New Roman"/>
          <w:szCs w:val="24"/>
        </w:rPr>
        <w:t>είπε, δεν υπάρχει κα</w:t>
      </w:r>
      <w:r>
        <w:rPr>
          <w:rFonts w:eastAsia="Times New Roman" w:cs="Times New Roman"/>
          <w:szCs w:val="24"/>
        </w:rPr>
        <w:t>μ</w:t>
      </w:r>
      <w:r>
        <w:rPr>
          <w:rFonts w:eastAsia="Times New Roman" w:cs="Times New Roman"/>
          <w:szCs w:val="24"/>
        </w:rPr>
        <w:t>μία παρέμβαση. Αν θεωρεί παρέμβαση τις κρίσεις επί αποφάσεων που έχουν εκδοθεί, σας είπα ότι αυτό δεν συνιστά παρέμβαση. Αν εσείς θέλετε να το λέτε παρέμβαση δικαίωμά σας. Δεν μπορώ εγώ να σας επιβάλω κάτι.</w:t>
      </w:r>
    </w:p>
    <w:p w14:paraId="1DA319DF"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κυρίες και κύριοι συνά</w:t>
      </w:r>
      <w:r>
        <w:rPr>
          <w:rFonts w:eastAsia="Times New Roman" w:cs="Times New Roman"/>
          <w:szCs w:val="24"/>
        </w:rPr>
        <w:t>δελφοι, όταν ο κ. Στουρνάρας είχε από του Βήματος της Βουλής μιλήσει για απόφαση του Συμβουλίου της Επικρατείας, που είχε κηρύξει ορισμένες διατάξεις νόμου αντισυνταγματικές και είχε πει ότι το Συμβούλιο της Επικρατείας δεν δικαιούται να διαμορφώνει τη δημ</w:t>
      </w:r>
      <w:r>
        <w:rPr>
          <w:rFonts w:eastAsia="Times New Roman" w:cs="Times New Roman"/>
          <w:szCs w:val="24"/>
        </w:rPr>
        <w:t xml:space="preserve">οσιονομική πολιτική, τότε είχε δίκιο; </w:t>
      </w:r>
    </w:p>
    <w:p w14:paraId="1DA319E0"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αυτή η υποκρισία; Γιατί αυτός ο πολιτικός διπολισμός; Γιατί αυτή η διγλωσσία; Γιατί δύο μέτρα και δύο σταθμά; Τότε αλαλία είχατε πάθει; Τότε </w:t>
      </w:r>
      <w:r>
        <w:rPr>
          <w:rFonts w:eastAsia="Times New Roman" w:cs="Times New Roman"/>
          <w:szCs w:val="24"/>
        </w:rPr>
        <w:lastRenderedPageBreak/>
        <w:t>με εκείνο που έλεγε ο κ. Στουρνάρας, επενέβαινε βιαίως στη δικαιοσύνη;</w:t>
      </w:r>
      <w:r>
        <w:rPr>
          <w:rFonts w:eastAsia="Times New Roman" w:cs="Times New Roman"/>
          <w:szCs w:val="24"/>
        </w:rPr>
        <w:t xml:space="preserve"> Προσωπική μου άποψη είναι ότι εξέφρασε γνώμη για μία απόφαση που εξέδωσε το Συμβούλιο της Επικρατείας. Είχε δικαίωμα, όπως οποιοσδήποτε πολίτης, να εκφράσει τη γνώμη του. Δεν επηρέασε τη δικαιοσύνη. Η απόφαση εκδόθηκε. Επί της αποφάσεως που εκδόθηκε μίλησ</w:t>
      </w:r>
      <w:r>
        <w:rPr>
          <w:rFonts w:eastAsia="Times New Roman" w:cs="Times New Roman"/>
          <w:szCs w:val="24"/>
        </w:rPr>
        <w:t xml:space="preserve">ε. </w:t>
      </w:r>
    </w:p>
    <w:p w14:paraId="1DA319E1"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Άρα, λοιπόν, αν σωστά τότε δεν ψέξατε τον κ. Στουρνάρα, γιατί σήμερα έρχεστε και παριστάνετε τις μωρές παρθένες; Μπορείτε να μου το εξηγήσετε; Γιατί το κάνετε αυτό το πράγμα; Δεν έχετε τίποτα άλλο να πείτε; Μην πείτε τίποτα καλύτερα. Αφήστε το.</w:t>
      </w:r>
    </w:p>
    <w:p w14:paraId="1DA319E2"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θέλω να σας πω ότι οι πρωτοβουλίες που έχει πάρει η Κυβέρνηση τους τελευταίους μήνες</w:t>
      </w:r>
      <w:r>
        <w:rPr>
          <w:rFonts w:eastAsia="Times New Roman" w:cs="Times New Roman"/>
          <w:szCs w:val="24"/>
        </w:rPr>
        <w:t>,</w:t>
      </w:r>
      <w:r>
        <w:rPr>
          <w:rFonts w:eastAsia="Times New Roman" w:cs="Times New Roman"/>
          <w:szCs w:val="24"/>
        </w:rPr>
        <w:t xml:space="preserve"> έχουν τύχει και της επιδοκιμασίας των διεθνών οργάνων και οργανισμών. Σας τα λέω αυτά για να τα ξέρετε. Δεν είναι μόνο ότι αναγνωρίζεται ότι για πρ</w:t>
      </w:r>
      <w:r>
        <w:rPr>
          <w:rFonts w:eastAsia="Times New Roman" w:cs="Times New Roman"/>
          <w:szCs w:val="24"/>
        </w:rPr>
        <w:t xml:space="preserve">ώτη φορά στη Ελλάδα έχουμε επιτάχυνση των δικών και βελτίωση των δεικτών, παρά το γεγονός </w:t>
      </w:r>
      <w:r>
        <w:rPr>
          <w:rFonts w:eastAsia="Times New Roman" w:cs="Times New Roman"/>
          <w:szCs w:val="24"/>
        </w:rPr>
        <w:t xml:space="preserve">φυσικά </w:t>
      </w:r>
      <w:r>
        <w:rPr>
          <w:rFonts w:eastAsia="Times New Roman" w:cs="Times New Roman"/>
          <w:szCs w:val="24"/>
        </w:rPr>
        <w:t xml:space="preserve">ότι έχουμε τεράστιο έργο να κάνουμε ακόμα. </w:t>
      </w:r>
    </w:p>
    <w:p w14:paraId="1DA319E3"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Κυβέρνηση έχει επαινεθεί και θεωρούνται δείγματα ορθής νομοθέτησης τόσο ο Πτωχευτικός Κώδικας, με τον οποίο και ε</w:t>
      </w:r>
      <w:r>
        <w:rPr>
          <w:rFonts w:eastAsia="Times New Roman" w:cs="Times New Roman"/>
          <w:szCs w:val="24"/>
        </w:rPr>
        <w:t xml:space="preserve">κεί επιταχύνονται οι διαδικασίες και τελειώνουν επιτέλους οι πτωχεύσεις, οι οποίες ξεκινούσαν και </w:t>
      </w:r>
      <w:r>
        <w:rPr>
          <w:rFonts w:eastAsia="Times New Roman" w:cs="Times New Roman"/>
          <w:szCs w:val="24"/>
        </w:rPr>
        <w:lastRenderedPageBreak/>
        <w:t xml:space="preserve">δεν τελείωναν ποτέ –και τα γνωρίζουμε όσοι έχουμε ασκήσει δικηγορία- όσο και το νομοθέτημα της Κυβέρνησης για τους ηλεκτρονικούς πλειστηριασμούς. </w:t>
      </w:r>
    </w:p>
    <w:p w14:paraId="1DA319E4"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 να ανα</w:t>
      </w:r>
      <w:r>
        <w:rPr>
          <w:rFonts w:eastAsia="Times New Roman" w:cs="Times New Roman"/>
          <w:szCs w:val="24"/>
        </w:rPr>
        <w:t>φερθώ στο τελευταίο για δύο λόγους. Πρώτα απ’ όλα γιατί επιβεβαιώνεται στην πράξη ότι οι ηλεκτρονικοί πλειστηριασμοί είναι το πλέον ασφαλές σύστημα διενέργειας πλειστηριασμών χωρίς την παρέμβαση τρίτων. Έχω πει κατ’ επανάληψη από του Βήματος της Βουλής ότι</w:t>
      </w:r>
      <w:r>
        <w:rPr>
          <w:rFonts w:eastAsia="Times New Roman" w:cs="Times New Roman"/>
          <w:szCs w:val="24"/>
        </w:rPr>
        <w:t xml:space="preserve"> οι τρίτοι ήταν ο υπόκοσμος και η μαφία –τα θυμόσαστε- οι οποίοι ήλεγχαν τους πλειστηριασμούς με τον τρόπο που γίνονταν. Αυτά τελείωσαν.</w:t>
      </w:r>
    </w:p>
    <w:p w14:paraId="1DA319E5"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διότι έχουν περάσει </w:t>
      </w:r>
      <w:r>
        <w:rPr>
          <w:rFonts w:eastAsia="Times New Roman" w:cs="Times New Roman"/>
          <w:szCs w:val="24"/>
        </w:rPr>
        <w:t xml:space="preserve">επτά </w:t>
      </w:r>
      <w:r>
        <w:rPr>
          <w:rFonts w:eastAsia="Times New Roman" w:cs="Times New Roman"/>
          <w:szCs w:val="24"/>
        </w:rPr>
        <w:t>μήνες που διενεργούνται ηλεκτρονικοί πλειστηριασμοί και δεν έχει έρθει κάποιος να μα</w:t>
      </w:r>
      <w:r>
        <w:rPr>
          <w:rFonts w:eastAsia="Times New Roman" w:cs="Times New Roman"/>
          <w:szCs w:val="24"/>
        </w:rPr>
        <w:t>ς πει ότι τέθηκε σε πλειστηριασμό μία πρώτη λαϊκή κατοικία. Σας το είχα πει τον Δεκέμβριο, όταν τότε όλοι λέγατε ότι βγαίνει στο σφυρί η πρώτη λαϊκή κατοικία. Σήμερα, λοιπόν, γιατί δεν φέρνετε ένα παράδειγμα και να πείτε, ορίστε εδώ υπήρξε πρώτη λαϊκή κατο</w:t>
      </w:r>
      <w:r>
        <w:rPr>
          <w:rFonts w:eastAsia="Times New Roman" w:cs="Times New Roman"/>
          <w:szCs w:val="24"/>
        </w:rPr>
        <w:t xml:space="preserve">ικία... </w:t>
      </w:r>
    </w:p>
    <w:p w14:paraId="1DA319E6"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sidRPr="009176A3">
        <w:rPr>
          <w:rFonts w:eastAsia="Times New Roman" w:cs="Times New Roman"/>
          <w:b/>
          <w:szCs w:val="24"/>
        </w:rPr>
        <w:t>ΘΕΟΔΩΡΟΣ ΠΑΠΑΘΕΟΔΩΡΟΥ:</w:t>
      </w:r>
      <w:r>
        <w:rPr>
          <w:rFonts w:eastAsia="Times New Roman" w:cs="Times New Roman"/>
          <w:szCs w:val="24"/>
        </w:rPr>
        <w:t xml:space="preserve"> Παρακολουθείτε τους πλειστηριασμούς; Την Τετάρτη που μας πέρασε…</w:t>
      </w:r>
    </w:p>
    <w:p w14:paraId="1DA319E7"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sidRPr="00193CFA">
        <w:rPr>
          <w:rFonts w:eastAsia="Times New Roman"/>
          <w:b/>
          <w:bCs/>
          <w:color w:val="2424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Τι λέτε τώρα, κύριε συνάδελφε; Έδωσε ανακοίνωση η Ένωση Συμβολαιογράφων που σας</w:t>
      </w:r>
      <w:r>
        <w:rPr>
          <w:rFonts w:eastAsia="Times New Roman" w:cs="Times New Roman"/>
          <w:szCs w:val="24"/>
        </w:rPr>
        <w:t xml:space="preserve"> εκθέτει, για να μην πω πιο βαριά κουβέντα. Επομένως, εδώ έχουμε μία κατάσταση, που μάλλον προσομοιάζει με πολιτικό Βατερλό της Αντιπολίτευσης. Η Κυβέρνηση πέτυχε απολύτως και να εξυγιάνει το σύστημα των πλειστηριασμών, αλλά και να προστατεύει απολύτως την</w:t>
      </w:r>
      <w:r>
        <w:rPr>
          <w:rFonts w:eastAsia="Times New Roman" w:cs="Times New Roman"/>
          <w:szCs w:val="24"/>
        </w:rPr>
        <w:t xml:space="preserve"> πρώτη κατοικία. </w:t>
      </w:r>
    </w:p>
    <w:p w14:paraId="1DA319E8" w14:textId="77777777" w:rsidR="00984254" w:rsidRDefault="009E5B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ειπώθηκαν σήμερα πολλά. Από τις απαράδεκτες παρεμβάσεις των προηγούμενων κυβερνήσεων, με νομοθετικό τρόπο -όχι με κουτσομπολιά καφενείου- στη </w:t>
      </w:r>
      <w:r>
        <w:rPr>
          <w:rFonts w:eastAsia="Times New Roman" w:cs="Times New Roman"/>
          <w:szCs w:val="24"/>
        </w:rPr>
        <w:t xml:space="preserve">δικαιοσύνη </w:t>
      </w:r>
      <w:r>
        <w:rPr>
          <w:rFonts w:eastAsia="Times New Roman" w:cs="Times New Roman"/>
          <w:szCs w:val="24"/>
        </w:rPr>
        <w:t>σήμερα έχουμε μία Κυβέρνηση που σέβεται απολύτως και εφ</w:t>
      </w:r>
      <w:r>
        <w:rPr>
          <w:rFonts w:eastAsia="Times New Roman" w:cs="Times New Roman"/>
          <w:szCs w:val="24"/>
        </w:rPr>
        <w:t xml:space="preserve">αρμόζει τις αποφάσεις των δικαστηρίων. </w:t>
      </w:r>
    </w:p>
    <w:p w14:paraId="1DA319E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Το βασικότερο όλων είναι ότι δεν παρεμβαίνει κατά την άσκηση του δικαιοδοτικού έργου</w:t>
      </w:r>
      <w:r w:rsidRPr="007730F7">
        <w:rPr>
          <w:rFonts w:eastAsia="Times New Roman" w:cs="Times New Roman"/>
          <w:szCs w:val="24"/>
        </w:rPr>
        <w:t>,</w:t>
      </w:r>
      <w:r>
        <w:rPr>
          <w:rFonts w:eastAsia="Times New Roman" w:cs="Times New Roman"/>
          <w:szCs w:val="24"/>
        </w:rPr>
        <w:t xml:space="preserve"> είτε της κρίσης είτε της διαδικασίας. Και αυτό, ό,τι και να λέτε, δεν μπορείτε να το ανατρέψετε. Το χειρότερο για σας ότι δεν μπορ</w:t>
      </w:r>
      <w:r>
        <w:rPr>
          <w:rFonts w:eastAsia="Times New Roman" w:cs="Times New Roman"/>
          <w:szCs w:val="24"/>
        </w:rPr>
        <w:t xml:space="preserve">είτε να συγκριθείτε με την παρούσα Κυβέρνηση,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συγκριθεί</w:t>
      </w:r>
      <w:r>
        <w:rPr>
          <w:rFonts w:eastAsia="Times New Roman" w:cs="Times New Roman"/>
          <w:szCs w:val="24"/>
        </w:rPr>
        <w:t xml:space="preserve"> </w:t>
      </w:r>
      <w:r>
        <w:rPr>
          <w:rFonts w:eastAsia="Times New Roman" w:cs="Times New Roman"/>
          <w:szCs w:val="24"/>
        </w:rPr>
        <w:t>το αμαρτωλό παρελθόν με το παρόν.</w:t>
      </w:r>
    </w:p>
    <w:p w14:paraId="1DA319E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Όσο και αν επικαλείστε, λοιπόν, ανακοινώσεις κ.λπ., συνδικαλιστικών φορέων, εγώ έχω να σας πω ότι παρόμοιες ανακοινώσεις -σας το είπα και προηγουμένως, δεν θέλετε </w:t>
      </w:r>
      <w:r>
        <w:rPr>
          <w:rFonts w:eastAsia="Times New Roman" w:cs="Times New Roman"/>
          <w:szCs w:val="24"/>
        </w:rPr>
        <w:t>να το ακούσετε- είχαν εκδοθεί για τον πρώην Πρωθυπουργό, για τον Υπουργό Δικαιοσύνης και τον Υπουργό τότε Δημόσιας Τάξης.</w:t>
      </w:r>
    </w:p>
    <w:p w14:paraId="1DA319E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Θέλω, λοιπόν, να σας πω να είστε επιφυλακτικοί σε τέτοιες ανακοινώσεις. Εμείς τις διαβάζουμε, τις λαμβάνουμε υπ’ </w:t>
      </w:r>
      <w:proofErr w:type="spellStart"/>
      <w:r>
        <w:rPr>
          <w:rFonts w:eastAsia="Times New Roman" w:cs="Times New Roman"/>
          <w:szCs w:val="24"/>
        </w:rPr>
        <w:t>όψιν</w:t>
      </w:r>
      <w:proofErr w:type="spellEnd"/>
      <w:r>
        <w:rPr>
          <w:rFonts w:eastAsia="Times New Roman" w:cs="Times New Roman"/>
          <w:szCs w:val="24"/>
        </w:rPr>
        <w:t>, αλλά όπου είναι</w:t>
      </w:r>
      <w:r>
        <w:rPr>
          <w:rFonts w:eastAsia="Times New Roman" w:cs="Times New Roman"/>
          <w:szCs w:val="24"/>
        </w:rPr>
        <w:t xml:space="preserve"> άδικες τοποθετούμαστε και όπου υπάρχουν περιθώρια βελτίωσης -διότι υπάρχουν και καλοπροαίρετες ανακοινώσεις- εκεί η Κυβέρνηση άμεσα επιλαμβάνεται και βελτιώνει την κατάσταση.</w:t>
      </w:r>
    </w:p>
    <w:p w14:paraId="1DA319E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DA319ED" w14:textId="77777777" w:rsidR="00984254" w:rsidRDefault="009E5B07">
      <w:pPr>
        <w:spacing w:line="600" w:lineRule="auto"/>
        <w:ind w:firstLine="709"/>
        <w:jc w:val="center"/>
        <w:rPr>
          <w:rFonts w:eastAsia="Times New Roman" w:cs="Times New Roman"/>
          <w:szCs w:val="24"/>
        </w:rPr>
      </w:pPr>
      <w:r w:rsidRPr="007A0520">
        <w:rPr>
          <w:rFonts w:eastAsia="Times New Roman" w:cs="Times New Roman"/>
          <w:szCs w:val="24"/>
        </w:rPr>
        <w:t>(Χειροκροτήματα από την πτέρυγα του ΣΥΡΙΖΑ)</w:t>
      </w:r>
    </w:p>
    <w:p w14:paraId="1DA319EE" w14:textId="77777777" w:rsidR="00984254" w:rsidRDefault="009E5B07">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1DA319E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Τον λόγο έχει ο κ. Λοβέρδος για έξι λεπτά για τη δευτερολογία του.</w:t>
      </w:r>
    </w:p>
    <w:p w14:paraId="1DA319F0"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Ξεκινώντας τη δευτερολογία μου, θέλω να απευθυνθώ στον συνάδελφο κ. Παπαθεοδώρου και να τον ρωτήσω το εξής:</w:t>
      </w:r>
      <w:r>
        <w:rPr>
          <w:rFonts w:eastAsia="Times New Roman" w:cs="Times New Roman"/>
          <w:szCs w:val="24"/>
        </w:rPr>
        <w:t xml:space="preserve"> </w:t>
      </w:r>
      <w:r>
        <w:rPr>
          <w:rFonts w:eastAsia="Times New Roman" w:cs="Times New Roman"/>
          <w:szCs w:val="24"/>
        </w:rPr>
        <w:lastRenderedPageBreak/>
        <w:t>Είπε ποτέ ο κ. Στουρνάρας, κύριε συνάδελφε, κανέναν δικαστή «τρωκτικό» ή «τυφλοπόντικα»;</w:t>
      </w:r>
    </w:p>
    <w:p w14:paraId="1DA319F1"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 κύριε συνάδελφε.</w:t>
      </w:r>
    </w:p>
    <w:p w14:paraId="1DA319F2"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τα έχουμε ακούσει εμείς αυτά από προηγούμενους Υπουργούς και προηγούμενες κυβερνήσεις. Υπάρχει μια </w:t>
      </w:r>
      <w:r>
        <w:rPr>
          <w:rFonts w:eastAsia="Times New Roman" w:cs="Times New Roman"/>
          <w:szCs w:val="24"/>
        </w:rPr>
        <w:t xml:space="preserve">πραγματική πρωτοτυπία εδώ της Κυβέρνησης του </w:t>
      </w:r>
      <w:proofErr w:type="spellStart"/>
      <w:r>
        <w:rPr>
          <w:rFonts w:eastAsia="Times New Roman" w:cs="Times New Roman"/>
          <w:szCs w:val="24"/>
        </w:rPr>
        <w:t>εθνικολαϊκισμού</w:t>
      </w:r>
      <w:proofErr w:type="spellEnd"/>
      <w:r>
        <w:rPr>
          <w:rFonts w:eastAsia="Times New Roman" w:cs="Times New Roman"/>
          <w:szCs w:val="24"/>
        </w:rPr>
        <w:t>.</w:t>
      </w:r>
    </w:p>
    <w:p w14:paraId="1DA319F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Πάμε πέρα από αυτά, στα θέματα μεγαλύτερης ουσίας. Η επίκαιρη επερώτησή μας αναφέρεται στις παρεμβάσεις στη δικαιοσύνη, αλλά και στο χτύπημα από την πλευρά της Κυβέρνησης στις ανεξάρτητες αρχές.</w:t>
      </w:r>
    </w:p>
    <w:p w14:paraId="1DA319F4"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Στην ερώτησή σας δεν αναφέρεται κάτι τέτοιο, κύριε Λοβέρδο.</w:t>
      </w:r>
    </w:p>
    <w:p w14:paraId="1DA319F5" w14:textId="77777777" w:rsidR="00984254" w:rsidRDefault="009E5B0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 αναφέρθηκε για το ΕΣΡ.</w:t>
      </w:r>
    </w:p>
    <w:p w14:paraId="1DA319F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τα όσα είχαν συμβεί σχετικά με το ΕΣΡ και θέλω </w:t>
      </w:r>
      <w:r>
        <w:rPr>
          <w:rFonts w:eastAsia="Times New Roman" w:cs="Times New Roman"/>
          <w:szCs w:val="24"/>
        </w:rPr>
        <w:t>να επισημάνω και πόσο σοβαρή ήταν η συμβολή μας ως Δημοκρατική Συμπαράταξη και εμού προσωπικά στο να αποκτήσει το ΕΣΡ διοίκηση και να υπάρξει τελικά μια κανονικότητα, αφού ξεπεράστηκε η βουλησιαρχία ενός μέλους της Κυβέρνησης, που ήθελε να γίνει ο ίδιος ΕΣ</w:t>
      </w:r>
      <w:r>
        <w:rPr>
          <w:rFonts w:eastAsia="Times New Roman" w:cs="Times New Roman"/>
          <w:szCs w:val="24"/>
        </w:rPr>
        <w:t>Ρ.</w:t>
      </w:r>
    </w:p>
    <w:p w14:paraId="1DA319F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 xml:space="preserve">Προστέθηκε, όμως, κύριε Υπουργέ, στο «πελατολόγιο» των θεσμών που χτυπάτε και ο </w:t>
      </w:r>
      <w:r>
        <w:rPr>
          <w:rFonts w:eastAsia="Times New Roman" w:cs="Times New Roman"/>
          <w:szCs w:val="24"/>
        </w:rPr>
        <w:t>δικηγορικός σύλλογος</w:t>
      </w:r>
      <w:r>
        <w:rPr>
          <w:rFonts w:eastAsia="Times New Roman" w:cs="Times New Roman"/>
          <w:szCs w:val="24"/>
        </w:rPr>
        <w:t xml:space="preserve">. Σας το ανέφερε ο κ. Κουτσούκος. Θέλω αυτό στη δευτερολογία μου, </w:t>
      </w:r>
      <w:r>
        <w:rPr>
          <w:rFonts w:eastAsia="Times New Roman" w:cs="Times New Roman"/>
          <w:szCs w:val="24"/>
        </w:rPr>
        <w:t>καθώς</w:t>
      </w:r>
      <w:r>
        <w:rPr>
          <w:rFonts w:eastAsia="Times New Roman" w:cs="Times New Roman"/>
          <w:szCs w:val="24"/>
        </w:rPr>
        <w:t xml:space="preserve"> το πιάσατε και εσείς στη δική σας δευτερολογία ως θέμα, να το επισημάνω.</w:t>
      </w:r>
    </w:p>
    <w:p w14:paraId="1DA319F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Χθες κατ</w:t>
      </w:r>
      <w:r>
        <w:rPr>
          <w:rFonts w:eastAsia="Times New Roman" w:cs="Times New Roman"/>
          <w:szCs w:val="24"/>
        </w:rPr>
        <w:t xml:space="preserve">ά σύμπτωση άκουσα τη συνέντευξη τύπου του κ. </w:t>
      </w:r>
      <w:proofErr w:type="spellStart"/>
      <w:r>
        <w:rPr>
          <w:rFonts w:eastAsia="Times New Roman" w:cs="Times New Roman"/>
          <w:szCs w:val="24"/>
        </w:rPr>
        <w:t>Βερβεσού</w:t>
      </w:r>
      <w:proofErr w:type="spellEnd"/>
      <w:r>
        <w:rPr>
          <w:rFonts w:eastAsia="Times New Roman" w:cs="Times New Roman"/>
          <w:szCs w:val="24"/>
        </w:rPr>
        <w:t xml:space="preserve"> και είδα από πιο κοντά το ζήτημα της διάσπασης του Πρωτοδικείου Αθηνών σε μια περίοδο που υπάρχουν ανάγκες συγχωνεύσεων στη διοίκηση και στη δομή της </w:t>
      </w:r>
      <w:r>
        <w:rPr>
          <w:rFonts w:eastAsia="Times New Roman" w:cs="Times New Roman"/>
          <w:szCs w:val="24"/>
        </w:rPr>
        <w:t>δικαιοσύνης</w:t>
      </w:r>
      <w:r>
        <w:rPr>
          <w:rFonts w:eastAsia="Times New Roman" w:cs="Times New Roman"/>
          <w:szCs w:val="24"/>
        </w:rPr>
        <w:t xml:space="preserve">. Η διάσπαση του Πρωτοδικείου Αθηνών στα </w:t>
      </w:r>
      <w:r>
        <w:rPr>
          <w:rFonts w:eastAsia="Times New Roman" w:cs="Times New Roman"/>
          <w:szCs w:val="24"/>
        </w:rPr>
        <w:t>τρία είναι ένα θέμα.</w:t>
      </w:r>
    </w:p>
    <w:p w14:paraId="1DA319F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Εγώ είμαι Βουλευτής της </w:t>
      </w:r>
      <w:r>
        <w:rPr>
          <w:rFonts w:eastAsia="Times New Roman" w:cs="Times New Roman"/>
          <w:szCs w:val="24"/>
        </w:rPr>
        <w:t>περιφέρειας</w:t>
      </w:r>
      <w:r>
        <w:rPr>
          <w:rFonts w:eastAsia="Times New Roman" w:cs="Times New Roman"/>
          <w:szCs w:val="24"/>
        </w:rPr>
        <w:t>. Μπορώ να σας πω ότι το πιο εύκολο για μένα είναι να πω ότι έχετε δίκιο, γιατί κάτι θα πάει στο Περιστέρι, κάτι θα πάει στην Αγία Παρασκευή. Μια χαρά! Έτσι θα προχωρήσει η Ελλάδα; Είναι αυτό ένα αναγ</w:t>
      </w:r>
      <w:r>
        <w:rPr>
          <w:rFonts w:eastAsia="Times New Roman" w:cs="Times New Roman"/>
          <w:szCs w:val="24"/>
        </w:rPr>
        <w:t>καίο μέτρο; Πρέπει να εξηγηθεί. Δεν έχετε επιχειρήματα. Εδώ έχουμε προβλήματα στο ένα Πρωτοδικείο και όχι μόνο των Αθηνών, αλλά και της Θεσσαλονίκης.</w:t>
      </w:r>
    </w:p>
    <w:p w14:paraId="1DA319FA"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Είμαι εν ενεργεία δικηγόρος, κύριε Υπουργέ. Δεν υπήρξα κάποτε. Έχω εικόνα. Υπάρχουν προβλήματα προσωπικού </w:t>
      </w:r>
      <w:r>
        <w:rPr>
          <w:rFonts w:eastAsia="Times New Roman" w:cs="Times New Roman"/>
          <w:szCs w:val="24"/>
        </w:rPr>
        <w:t xml:space="preserve">και σε ό,τι αφορά το διοικητικό </w:t>
      </w:r>
      <w:r>
        <w:rPr>
          <w:rFonts w:eastAsia="Times New Roman" w:cs="Times New Roman"/>
          <w:szCs w:val="24"/>
        </w:rPr>
        <w:lastRenderedPageBreak/>
        <w:t xml:space="preserve">προσωπικό και σε ό,τι αφορά στους δικαστές. Υπάρχουν προβλήματα υποδομών, </w:t>
      </w:r>
      <w:proofErr w:type="spellStart"/>
      <w:r>
        <w:rPr>
          <w:rFonts w:eastAsia="Times New Roman" w:cs="Times New Roman"/>
          <w:szCs w:val="24"/>
        </w:rPr>
        <w:t>ψηφιοποίησης</w:t>
      </w:r>
      <w:proofErr w:type="spellEnd"/>
      <w:r>
        <w:rPr>
          <w:rFonts w:eastAsia="Times New Roman" w:cs="Times New Roman"/>
          <w:szCs w:val="24"/>
        </w:rPr>
        <w:t xml:space="preserve">. Το Πρωτοδικείο Αθηνών είναι ένα πολύ μεγάλο </w:t>
      </w:r>
      <w:r>
        <w:rPr>
          <w:rFonts w:eastAsia="Times New Roman" w:cs="Times New Roman"/>
          <w:szCs w:val="24"/>
        </w:rPr>
        <w:t>πρωτοδικείο</w:t>
      </w:r>
      <w:r>
        <w:rPr>
          <w:rFonts w:eastAsia="Times New Roman" w:cs="Times New Roman"/>
          <w:szCs w:val="24"/>
        </w:rPr>
        <w:t xml:space="preserve">. Το ότι θα το σπάσετε στα τρία σημαίνει, πρώτον, ότι έχετε χρήματα για υποδομές </w:t>
      </w:r>
      <w:r>
        <w:rPr>
          <w:rFonts w:eastAsia="Times New Roman" w:cs="Times New Roman"/>
          <w:szCs w:val="24"/>
        </w:rPr>
        <w:t>και πρόσωπα, ενώ δεν έχετε χρήματα για τη συμπλήρωση των οργανικών θέσεων που απαιτούνται τώρα για το Πρωτοδικείο Αθηνών.</w:t>
      </w:r>
    </w:p>
    <w:p w14:paraId="1DA319FB"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Η διάσπαση μπορεί να είναι πολιτικό </w:t>
      </w:r>
      <w:proofErr w:type="spellStart"/>
      <w:r>
        <w:rPr>
          <w:rFonts w:eastAsia="Times New Roman" w:cs="Times New Roman"/>
          <w:szCs w:val="24"/>
        </w:rPr>
        <w:t>παιχνιδάκι</w:t>
      </w:r>
      <w:proofErr w:type="spellEnd"/>
      <w:r>
        <w:rPr>
          <w:rFonts w:eastAsia="Times New Roman" w:cs="Times New Roman"/>
          <w:szCs w:val="24"/>
        </w:rPr>
        <w:t xml:space="preserve"> </w:t>
      </w:r>
      <w:r>
        <w:rPr>
          <w:rFonts w:eastAsia="Times New Roman" w:cs="Times New Roman"/>
          <w:szCs w:val="24"/>
        </w:rPr>
        <w:t>πελατειακού περιεχομένου, να κάνουμε κάποια χαρούλα εδώ ή εκεί, αλλά ή είναι ορθολογικά</w:t>
      </w:r>
      <w:r>
        <w:rPr>
          <w:rFonts w:eastAsia="Times New Roman" w:cs="Times New Roman"/>
          <w:szCs w:val="24"/>
        </w:rPr>
        <w:t xml:space="preserve"> δομημένη ή είναι ζημιογόνα. Δημαγωγικά επιχειρήματα ότι ένας πολίτης δεν πρέπει να φεύγει από αυτή τη συνοικία ή την πόλη των Αθηνών για να πάει στο κέντρο, όταν αφορά έναν πολίτη που αυτό θα χρειαστεί να το κάνει μια φορά στα πέντε χρόνια, είναι πολύ φτω</w:t>
      </w:r>
      <w:r>
        <w:rPr>
          <w:rFonts w:eastAsia="Times New Roman" w:cs="Times New Roman"/>
          <w:szCs w:val="24"/>
        </w:rPr>
        <w:t>χή και θα έλεγα και φθηνή.</w:t>
      </w:r>
    </w:p>
    <w:p w14:paraId="1DA319F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Μιλάτε με έναν Βουλευτή της </w:t>
      </w:r>
      <w:r>
        <w:rPr>
          <w:rFonts w:eastAsia="Times New Roman" w:cs="Times New Roman"/>
          <w:szCs w:val="24"/>
        </w:rPr>
        <w:t xml:space="preserve">περιφέρειας </w:t>
      </w:r>
      <w:r>
        <w:rPr>
          <w:rFonts w:eastAsia="Times New Roman" w:cs="Times New Roman"/>
          <w:szCs w:val="24"/>
        </w:rPr>
        <w:t>που δεν θέλει να παίξει δημαγωγικά παιχνίδια. Ή θα είστε σαφής και ορθολογικός ή το εγχείρημά σας γίνεται στον αέρα.</w:t>
      </w:r>
    </w:p>
    <w:p w14:paraId="1DA319F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Δεν είναι σωστό να βρίζετε τον </w:t>
      </w:r>
      <w:r>
        <w:rPr>
          <w:rFonts w:eastAsia="Times New Roman" w:cs="Times New Roman"/>
          <w:szCs w:val="24"/>
        </w:rPr>
        <w:t xml:space="preserve">πρόεδρο </w:t>
      </w:r>
      <w:r>
        <w:rPr>
          <w:rFonts w:eastAsia="Times New Roman" w:cs="Times New Roman"/>
          <w:szCs w:val="24"/>
        </w:rPr>
        <w:t xml:space="preserve">του </w:t>
      </w:r>
      <w:r>
        <w:rPr>
          <w:rFonts w:eastAsia="Times New Roman" w:cs="Times New Roman"/>
          <w:szCs w:val="24"/>
        </w:rPr>
        <w:t>δικηγορικού συλλόγου</w:t>
      </w:r>
      <w:r>
        <w:rPr>
          <w:rFonts w:eastAsia="Times New Roman" w:cs="Times New Roman"/>
          <w:szCs w:val="24"/>
        </w:rPr>
        <w:t xml:space="preserve"> </w:t>
      </w:r>
      <w:r>
        <w:rPr>
          <w:rFonts w:eastAsia="Times New Roman" w:cs="Times New Roman"/>
          <w:szCs w:val="24"/>
        </w:rPr>
        <w:t xml:space="preserve">και να λέτε ότι </w:t>
      </w:r>
      <w:r w:rsidRPr="00E02B52">
        <w:rPr>
          <w:rFonts w:eastAsia="Times New Roman" w:cs="Times New Roman"/>
          <w:szCs w:val="24"/>
        </w:rPr>
        <w:t xml:space="preserve">βυσσοδομεί </w:t>
      </w:r>
      <w:r>
        <w:rPr>
          <w:rFonts w:eastAsia="Times New Roman" w:cs="Times New Roman"/>
          <w:szCs w:val="24"/>
        </w:rPr>
        <w:t xml:space="preserve">για κάτι το οποίο απασχολούσε και τους προηγούμενους </w:t>
      </w:r>
      <w:r>
        <w:rPr>
          <w:rFonts w:eastAsia="Times New Roman" w:cs="Times New Roman"/>
          <w:szCs w:val="24"/>
        </w:rPr>
        <w:t>προέδρους</w:t>
      </w:r>
      <w:r>
        <w:rPr>
          <w:rFonts w:eastAsia="Times New Roman" w:cs="Times New Roman"/>
          <w:szCs w:val="24"/>
        </w:rPr>
        <w:t xml:space="preserve">. Και ο κ. Κουβέλης βυσσοδομούσε κατά των τότε </w:t>
      </w:r>
      <w:r>
        <w:rPr>
          <w:rFonts w:eastAsia="Times New Roman" w:cs="Times New Roman"/>
          <w:szCs w:val="24"/>
        </w:rPr>
        <w:t>κυβερνήσεων</w:t>
      </w:r>
      <w:r>
        <w:rPr>
          <w:rFonts w:eastAsia="Times New Roman" w:cs="Times New Roman"/>
          <w:szCs w:val="24"/>
        </w:rPr>
        <w:t>; Και ο μακαρίτης ο Τάκης Παππάς; Όλοι βυσσοδομούσαν;</w:t>
      </w:r>
    </w:p>
    <w:p w14:paraId="1DA319FE" w14:textId="77777777" w:rsidR="00984254" w:rsidRDefault="009E5B07">
      <w:pPr>
        <w:spacing w:line="600" w:lineRule="auto"/>
        <w:ind w:firstLine="720"/>
        <w:jc w:val="both"/>
        <w:rPr>
          <w:rFonts w:eastAsia="Times New Roman" w:cs="Times New Roman"/>
          <w:szCs w:val="24"/>
        </w:rPr>
      </w:pPr>
      <w:r w:rsidRPr="001C59FB">
        <w:rPr>
          <w:rFonts w:eastAsia="Times New Roman" w:cs="Times New Roman"/>
          <w:b/>
          <w:szCs w:val="24"/>
        </w:rPr>
        <w:lastRenderedPageBreak/>
        <w:t xml:space="preserve">ΣΤΑΥΡΟΣ ΚΟΝΤΟΝΗΣ (Υπουργός Δικαιοσύνης, Διαφάνειας και </w:t>
      </w:r>
      <w:r w:rsidRPr="001C59FB">
        <w:rPr>
          <w:rFonts w:eastAsia="Times New Roman" w:cs="Times New Roman"/>
          <w:b/>
          <w:szCs w:val="24"/>
        </w:rPr>
        <w:t>Ανθρωπίνων Δικαιωμάτων):</w:t>
      </w:r>
      <w:r>
        <w:rPr>
          <w:rFonts w:eastAsia="Times New Roman" w:cs="Times New Roman"/>
          <w:szCs w:val="24"/>
        </w:rPr>
        <w:t xml:space="preserve"> Είπα εγώ για τον Τάκη Παππά;</w:t>
      </w:r>
    </w:p>
    <w:p w14:paraId="1DA319FF" w14:textId="77777777" w:rsidR="00984254" w:rsidRDefault="009E5B07">
      <w:pPr>
        <w:spacing w:line="600" w:lineRule="auto"/>
        <w:ind w:firstLine="720"/>
        <w:jc w:val="both"/>
        <w:rPr>
          <w:rFonts w:eastAsia="Times New Roman" w:cs="Times New Roman"/>
          <w:szCs w:val="24"/>
        </w:rPr>
      </w:pPr>
      <w:r w:rsidRPr="00867CAB">
        <w:rPr>
          <w:rFonts w:eastAsia="Times New Roman" w:cs="Times New Roman"/>
          <w:b/>
          <w:szCs w:val="24"/>
        </w:rPr>
        <w:t>ΑΝΔΡΕΑΣ ΛΟΒΕΡΔΟΣ:</w:t>
      </w:r>
      <w:r>
        <w:rPr>
          <w:rFonts w:eastAsia="Times New Roman" w:cs="Times New Roman"/>
          <w:szCs w:val="24"/>
        </w:rPr>
        <w:t xml:space="preserve"> Όχι. Η επιχειρηματολογία, όμως, </w:t>
      </w:r>
      <w:proofErr w:type="spellStart"/>
      <w:r>
        <w:rPr>
          <w:rFonts w:eastAsia="Times New Roman" w:cs="Times New Roman"/>
          <w:szCs w:val="24"/>
        </w:rPr>
        <w:t>Βερβεσού</w:t>
      </w:r>
      <w:proofErr w:type="spellEnd"/>
      <w:r>
        <w:rPr>
          <w:rFonts w:eastAsia="Times New Roman" w:cs="Times New Roman"/>
          <w:szCs w:val="24"/>
        </w:rPr>
        <w:t xml:space="preserve"> είναι όμοια με των προηγουμένων επί αυτών των θεμάτων.</w:t>
      </w:r>
    </w:p>
    <w:p w14:paraId="1DA31A0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Πρέπει, λοιπόν, αυτό το εγχείρημα σε μια φάση που όλα επιχειρούμε να συγχωνευτούν για να</w:t>
      </w:r>
      <w:r>
        <w:rPr>
          <w:rFonts w:eastAsia="Times New Roman" w:cs="Times New Roman"/>
          <w:szCs w:val="24"/>
        </w:rPr>
        <w:t xml:space="preserve"> λειτουργήσουν αρτιότερα -εσείς επιχειρείτε σε αντίστροφη κίνηση και κατεύθυνση, διάσπαση- να αιτιολογηθεί με επάρκεια, ειδάλλως στη Βουλή θα συγκρουστούμε για το θέμα αυτό.</w:t>
      </w:r>
    </w:p>
    <w:p w14:paraId="1DA31A0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Τώρα, σε ό,τι αφορά το θέμα που έθεσε ο κ. Κωνσταντινόπουλος: Ένας Βουλευτής σπάνι</w:t>
      </w:r>
      <w:r>
        <w:rPr>
          <w:rFonts w:eastAsia="Times New Roman" w:cs="Times New Roman"/>
          <w:szCs w:val="24"/>
        </w:rPr>
        <w:t>α -όχι πότε- θα καταφύγει στο μέσο της μηνύσεως. Πρέπει να υπάρχει πολύ σοβαρός λόγος και να μην έχουν γίνει πράγματα που έπρεπε να έχουν γίνει από τις δικαστικές αρχές ή από τον Υπουργό Δικαιοσύνης. Ο κ. Κωνσταντινόπουλος σας είπε ότι έχει θέσει το θέμα α</w:t>
      </w:r>
      <w:r>
        <w:rPr>
          <w:rFonts w:eastAsia="Times New Roman" w:cs="Times New Roman"/>
          <w:szCs w:val="24"/>
        </w:rPr>
        <w:t xml:space="preserve">υτό στον κ. </w:t>
      </w:r>
      <w:proofErr w:type="spellStart"/>
      <w:r>
        <w:rPr>
          <w:rFonts w:eastAsia="Times New Roman" w:cs="Times New Roman"/>
          <w:szCs w:val="24"/>
        </w:rPr>
        <w:t>Τσακαλώτο</w:t>
      </w:r>
      <w:proofErr w:type="spellEnd"/>
      <w:r>
        <w:rPr>
          <w:rFonts w:eastAsia="Times New Roman" w:cs="Times New Roman"/>
          <w:szCs w:val="24"/>
        </w:rPr>
        <w:t xml:space="preserve"> με </w:t>
      </w:r>
      <w:r>
        <w:rPr>
          <w:rFonts w:eastAsia="Times New Roman" w:cs="Times New Roman"/>
          <w:szCs w:val="24"/>
        </w:rPr>
        <w:t>κοινοβουλευτικό</w:t>
      </w:r>
      <w:r>
        <w:rPr>
          <w:rFonts w:eastAsia="Times New Roman" w:cs="Times New Roman"/>
          <w:szCs w:val="24"/>
        </w:rPr>
        <w:t xml:space="preserve"> </w:t>
      </w:r>
      <w:r>
        <w:rPr>
          <w:rFonts w:eastAsia="Times New Roman" w:cs="Times New Roman"/>
          <w:szCs w:val="24"/>
        </w:rPr>
        <w:t xml:space="preserve">έλεγχο </w:t>
      </w:r>
      <w:r>
        <w:rPr>
          <w:rFonts w:eastAsia="Times New Roman" w:cs="Times New Roman"/>
          <w:szCs w:val="24"/>
        </w:rPr>
        <w:t xml:space="preserve">πάρα πολλές φορές και ο Υπουργός Οικονομικών δεν απαντάει. Δεν είναι </w:t>
      </w:r>
      <w:r>
        <w:rPr>
          <w:rFonts w:eastAsia="Times New Roman" w:cs="Times New Roman"/>
          <w:szCs w:val="24"/>
        </w:rPr>
        <w:t xml:space="preserve">δικαίωμά </w:t>
      </w:r>
      <w:r>
        <w:rPr>
          <w:rFonts w:eastAsia="Times New Roman" w:cs="Times New Roman"/>
          <w:szCs w:val="24"/>
        </w:rPr>
        <w:t>του. Πάντως δεν απαντάει. Εσείς το ακούσατε σήμερα. Εμείς το υπογραμμίσαμε. Έχετε υποχρέωση να δείτε ποια είναι τα καθήκοντά σας κ</w:t>
      </w:r>
      <w:r>
        <w:rPr>
          <w:rFonts w:eastAsia="Times New Roman" w:cs="Times New Roman"/>
          <w:szCs w:val="24"/>
        </w:rPr>
        <w:t xml:space="preserve">αι αν μπορείτε και θέλετε να τα ασκήσετε επί του προκειμένου. Θεωρούμε σοβαρό που είπατε ότι όπως τα ακούσατε, </w:t>
      </w:r>
      <w:r>
        <w:rPr>
          <w:rFonts w:eastAsia="Times New Roman" w:cs="Times New Roman"/>
          <w:szCs w:val="24"/>
        </w:rPr>
        <w:lastRenderedPageBreak/>
        <w:t>σας φαίνεται κι εσάς σοβαρό. Θεωρούμε ότι αυτό είναι μια πρόοδος σε σχέση με το θέμα.</w:t>
      </w:r>
    </w:p>
    <w:p w14:paraId="1DA31A02"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Για να κλείσω, θα ήθελα να πω ότι όλοι έχουμε ιστορία σε σχ</w:t>
      </w:r>
      <w:r>
        <w:rPr>
          <w:rFonts w:eastAsia="Times New Roman" w:cs="Times New Roman"/>
          <w:szCs w:val="24"/>
        </w:rPr>
        <w:t xml:space="preserve">έση με την λειτουργία της </w:t>
      </w:r>
      <w:r>
        <w:rPr>
          <w:rFonts w:eastAsia="Times New Roman" w:cs="Times New Roman"/>
          <w:szCs w:val="24"/>
        </w:rPr>
        <w:t>δικαιοσύνης</w:t>
      </w:r>
      <w:r>
        <w:rPr>
          <w:rFonts w:eastAsia="Times New Roman" w:cs="Times New Roman"/>
          <w:szCs w:val="24"/>
        </w:rPr>
        <w:t xml:space="preserve">. Όλα τα κόμματα. Εμείς έχουμε την τιμή, αναφερόμενοι στο παρελθόν, να έχουμε τον αναμορφωτή πραγματικά της </w:t>
      </w:r>
      <w:r>
        <w:rPr>
          <w:rFonts w:eastAsia="Times New Roman" w:cs="Times New Roman"/>
          <w:szCs w:val="24"/>
        </w:rPr>
        <w:t xml:space="preserve">δικαιοσύνης </w:t>
      </w:r>
      <w:r>
        <w:rPr>
          <w:rFonts w:eastAsia="Times New Roman" w:cs="Times New Roman"/>
          <w:szCs w:val="24"/>
        </w:rPr>
        <w:t>σε ό,τι αφορά τις υποδομές της, τον αείμνηστο Γεώργιο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Αλέξανδρο Μαγκάκη, με όλα όσα είχε κάνει, δ</w:t>
      </w:r>
      <w:r>
        <w:rPr>
          <w:rFonts w:eastAsia="Times New Roman" w:cs="Times New Roman"/>
          <w:szCs w:val="24"/>
        </w:rPr>
        <w:t xml:space="preserve">εχόμενος τρομακτικό πόλεμο ακόμα και για τη Σχολή </w:t>
      </w:r>
      <w:proofErr w:type="spellStart"/>
      <w:r>
        <w:rPr>
          <w:rFonts w:eastAsia="Times New Roman" w:cs="Times New Roman"/>
          <w:szCs w:val="24"/>
        </w:rPr>
        <w:t>Ευελπίδων</w:t>
      </w:r>
      <w:proofErr w:type="spellEnd"/>
      <w:r>
        <w:rPr>
          <w:rFonts w:eastAsia="Times New Roman" w:cs="Times New Roman"/>
          <w:szCs w:val="24"/>
        </w:rPr>
        <w:t xml:space="preserve"> και να έχουμε στο ενεργητικό μας σχεδόν το 80% ή 90% των κτηριακών υποδομών της χώρας από πλευράς εργασίας, αιματηρής πολλές φορές, των Υπουργών Δικαιοσύνης των </w:t>
      </w:r>
      <w:proofErr w:type="spellStart"/>
      <w:r>
        <w:rPr>
          <w:rFonts w:eastAsia="Times New Roman" w:cs="Times New Roman"/>
          <w:szCs w:val="24"/>
        </w:rPr>
        <w:t>κυβερνήσεών</w:t>
      </w:r>
      <w:proofErr w:type="spellEnd"/>
      <w:r>
        <w:rPr>
          <w:rFonts w:eastAsia="Times New Roman" w:cs="Times New Roman"/>
          <w:szCs w:val="24"/>
        </w:rPr>
        <w:t xml:space="preserve"> </w:t>
      </w:r>
      <w:r>
        <w:rPr>
          <w:rFonts w:eastAsia="Times New Roman" w:cs="Times New Roman"/>
          <w:szCs w:val="24"/>
        </w:rPr>
        <w:t>μας. Κτήρια, υποδομές γ</w:t>
      </w:r>
      <w:r>
        <w:rPr>
          <w:rFonts w:eastAsia="Times New Roman" w:cs="Times New Roman"/>
          <w:szCs w:val="24"/>
        </w:rPr>
        <w:t xml:space="preserve">ενικότερα, προσωπικό, αναμόρφωση της </w:t>
      </w:r>
      <w:r>
        <w:rPr>
          <w:rFonts w:eastAsia="Times New Roman" w:cs="Times New Roman"/>
          <w:szCs w:val="24"/>
        </w:rPr>
        <w:t>δικαιοσύνης</w:t>
      </w:r>
      <w:r>
        <w:rPr>
          <w:rFonts w:eastAsia="Times New Roman" w:cs="Times New Roman"/>
          <w:szCs w:val="24"/>
        </w:rPr>
        <w:t xml:space="preserve">. </w:t>
      </w:r>
    </w:p>
    <w:p w14:paraId="1DA31A0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Προέκυψε και ένα τεράστιο πρόβλημα, όμως. Οι καθυστερήσεις, η αναποτελεσματικότητα. Διότι, η ταχεία απονομή της </w:t>
      </w:r>
      <w:r>
        <w:rPr>
          <w:rFonts w:eastAsia="Times New Roman" w:cs="Times New Roman"/>
          <w:szCs w:val="24"/>
        </w:rPr>
        <w:t xml:space="preserve">δικαιοσύνης </w:t>
      </w:r>
      <w:r>
        <w:rPr>
          <w:rFonts w:eastAsia="Times New Roman" w:cs="Times New Roman"/>
          <w:szCs w:val="24"/>
        </w:rPr>
        <w:t xml:space="preserve">είναι στοιχείο της απονομής της </w:t>
      </w:r>
      <w:r>
        <w:rPr>
          <w:rFonts w:eastAsia="Times New Roman" w:cs="Times New Roman"/>
          <w:szCs w:val="24"/>
        </w:rPr>
        <w:t xml:space="preserve">δικαιοσύνης </w:t>
      </w:r>
      <w:r>
        <w:rPr>
          <w:rFonts w:eastAsia="Times New Roman" w:cs="Times New Roman"/>
          <w:szCs w:val="24"/>
        </w:rPr>
        <w:t>και δεν είναι στοιχείο που σχετίζεται</w:t>
      </w:r>
      <w:r>
        <w:rPr>
          <w:rFonts w:eastAsia="Times New Roman" w:cs="Times New Roman"/>
          <w:szCs w:val="24"/>
        </w:rPr>
        <w:t xml:space="preserve"> απλώς με χρόνους. Είναι ουσία η ταχύτητα της απονομής.</w:t>
      </w:r>
    </w:p>
    <w:p w14:paraId="1DA31A04"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Αντιθέτως, είναι μορφή αρνησιδικίας, έμμεση αλλά σαφής, η καθυστέρηση. Και επειδή θέλετε να κάνετε μια ιστορική αποτίμηση του δικού σας έργου επί </w:t>
      </w:r>
      <w:r>
        <w:rPr>
          <w:rFonts w:eastAsia="Times New Roman" w:cs="Times New Roman"/>
          <w:szCs w:val="24"/>
        </w:rPr>
        <w:t xml:space="preserve">τριάμισι </w:t>
      </w:r>
      <w:r>
        <w:rPr>
          <w:rFonts w:eastAsia="Times New Roman" w:cs="Times New Roman"/>
          <w:szCs w:val="24"/>
        </w:rPr>
        <w:t>χρόνια, θέλω να σας ενημερώσω, γιατί οι συνερ</w:t>
      </w:r>
      <w:r>
        <w:rPr>
          <w:rFonts w:eastAsia="Times New Roman" w:cs="Times New Roman"/>
          <w:szCs w:val="24"/>
        </w:rPr>
        <w:t xml:space="preserve">γάτες σας θα </w:t>
      </w:r>
      <w:r>
        <w:rPr>
          <w:rFonts w:eastAsia="Times New Roman" w:cs="Times New Roman"/>
          <w:szCs w:val="24"/>
        </w:rPr>
        <w:lastRenderedPageBreak/>
        <w:t xml:space="preserve">τα ξέρουν αυτά στο Υπουργείο Δικαιοσύνης, ότι όταν αναλάβαμε εμείς το 2009 δεν υπήρχαν καν στατιστικά δεδομένα. Οι νόμοι, οι οποίοι κάναμε και οι εφαρμογές τους -αναφέρομαι στον </w:t>
      </w:r>
      <w:r>
        <w:rPr>
          <w:rFonts w:eastAsia="Times New Roman" w:cs="Times New Roman"/>
          <w:szCs w:val="24"/>
        </w:rPr>
        <w:t>ν.</w:t>
      </w:r>
      <w:r>
        <w:rPr>
          <w:rFonts w:eastAsia="Times New Roman" w:cs="Times New Roman"/>
          <w:szCs w:val="24"/>
        </w:rPr>
        <w:t xml:space="preserve">3900/2010 και στον </w:t>
      </w:r>
      <w:r>
        <w:rPr>
          <w:rFonts w:eastAsia="Times New Roman" w:cs="Times New Roman"/>
          <w:szCs w:val="24"/>
        </w:rPr>
        <w:t>ν.</w:t>
      </w:r>
      <w:r>
        <w:rPr>
          <w:rFonts w:eastAsia="Times New Roman" w:cs="Times New Roman"/>
          <w:szCs w:val="24"/>
        </w:rPr>
        <w:t>4055/2012- ήταν μια πραγματική εξέλιξη, πο</w:t>
      </w:r>
      <w:r>
        <w:rPr>
          <w:rFonts w:eastAsia="Times New Roman" w:cs="Times New Roman"/>
          <w:szCs w:val="24"/>
        </w:rPr>
        <w:t xml:space="preserve">υ σχετίζεται και με τα θέματα της διοικητικής δικαιοσύνης. </w:t>
      </w:r>
    </w:p>
    <w:p w14:paraId="1DA31A0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Έχουμε, λοιπόν, μια ορθολογική πρόοδο. Στο θέμα της ακραίας μεταβολής επί </w:t>
      </w:r>
      <w:r>
        <w:rPr>
          <w:rFonts w:eastAsia="Times New Roman" w:cs="Times New Roman"/>
          <w:szCs w:val="24"/>
        </w:rPr>
        <w:t xml:space="preserve">το θετικότερο </w:t>
      </w:r>
      <w:r>
        <w:rPr>
          <w:rFonts w:eastAsia="Times New Roman" w:cs="Times New Roman"/>
          <w:szCs w:val="24"/>
        </w:rPr>
        <w:t>που θέσατε, εγώ σας είπα την επιφύλαξη Καρρά, ότι αυτό επιτεύχθηκε και το νούμερο είναι εντυπωσιακό, αλλά…</w:t>
      </w:r>
    </w:p>
    <w:p w14:paraId="1DA31A06" w14:textId="77777777" w:rsidR="00984254" w:rsidRDefault="009E5B07">
      <w:pPr>
        <w:spacing w:line="600" w:lineRule="auto"/>
        <w:ind w:firstLine="720"/>
        <w:jc w:val="both"/>
        <w:rPr>
          <w:rFonts w:eastAsia="Times New Roman" w:cs="Times New Roman"/>
          <w:szCs w:val="24"/>
        </w:rPr>
      </w:pPr>
      <w:r w:rsidRPr="001C59FB">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Από πού προκύπτει, κύριε Λοβέρδο, αυτό το πράγμα; Έτσι λέμε ό,τι θέλουμε;</w:t>
      </w:r>
    </w:p>
    <w:p w14:paraId="1DA31A07" w14:textId="77777777" w:rsidR="00984254" w:rsidRDefault="009E5B07">
      <w:pPr>
        <w:spacing w:line="600" w:lineRule="auto"/>
        <w:ind w:firstLine="720"/>
        <w:jc w:val="both"/>
        <w:rPr>
          <w:rFonts w:eastAsia="Times New Roman" w:cs="Times New Roman"/>
          <w:szCs w:val="24"/>
        </w:rPr>
      </w:pPr>
      <w:r w:rsidRPr="00867CAB">
        <w:rPr>
          <w:rFonts w:eastAsia="Times New Roman" w:cs="Times New Roman"/>
          <w:b/>
          <w:szCs w:val="24"/>
        </w:rPr>
        <w:t>ΑΝΔΡΕΑΣ ΛΟΒΕΡΔΟΣ:</w:t>
      </w:r>
      <w:r>
        <w:rPr>
          <w:rFonts w:eastAsia="Times New Roman" w:cs="Times New Roman"/>
          <w:szCs w:val="24"/>
        </w:rPr>
        <w:t xml:space="preserve"> Αυτό προκύπτει από την ενημέρωση που μου έκανε ο συνάδελφος και από τη διάταξη που θα σας διαβάσω από το Φύλλο </w:t>
      </w:r>
      <w:r>
        <w:rPr>
          <w:rFonts w:eastAsia="Times New Roman" w:cs="Times New Roman"/>
          <w:szCs w:val="24"/>
        </w:rPr>
        <w:t xml:space="preserve">Εφημερίδος </w:t>
      </w:r>
      <w:r>
        <w:rPr>
          <w:rFonts w:eastAsia="Times New Roman" w:cs="Times New Roman"/>
          <w:szCs w:val="24"/>
        </w:rPr>
        <w:t>της Κυβερνήσεως. Άρθρο 25 παράγραφος 3: «Οι διατάξεις των παραγράφων 1 και 2 καταλαμβάνουν και τις εκκρεμείς υποθέσεις. Δύναται δε να</w:t>
      </w:r>
      <w:r>
        <w:rPr>
          <w:rFonts w:eastAsia="Times New Roman" w:cs="Times New Roman"/>
          <w:szCs w:val="24"/>
        </w:rPr>
        <w:t xml:space="preserve"> ασκηθεί δεύτερη προσφυγή κατά την παράγραφο 1 ή έφεση κατά την παράγραφο 2 εντός προθεσμίας εξήντα ημερών από τη δημοσίευση </w:t>
      </w:r>
      <w:r>
        <w:rPr>
          <w:rFonts w:eastAsia="Times New Roman" w:cs="Times New Roman"/>
          <w:szCs w:val="24"/>
        </w:rPr>
        <w:lastRenderedPageBreak/>
        <w:t xml:space="preserve">του παρόντος. Δεύτερη προσφυγή δεν δύναται να ασκηθεί αν έχουν περάσει τρία έτη». </w:t>
      </w:r>
    </w:p>
    <w:p w14:paraId="1DA31A0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Με αυτόν τον τρόπο επαναφέρετε ένα δικαίωμα άσκη</w:t>
      </w:r>
      <w:r>
        <w:rPr>
          <w:rFonts w:eastAsia="Times New Roman" w:cs="Times New Roman"/>
          <w:szCs w:val="24"/>
        </w:rPr>
        <w:t xml:space="preserve">σης εκ νέου προσφυγής και επαναφέρετε το θέμα στις ποσοτικές προηγούμενες διαστάσεις του. Και σας ρώτησα: Με αυτήν τη διάταξη οι προσφυγές που </w:t>
      </w:r>
      <w:proofErr w:type="spellStart"/>
      <w:r>
        <w:rPr>
          <w:rFonts w:eastAsia="Times New Roman" w:cs="Times New Roman"/>
          <w:szCs w:val="24"/>
        </w:rPr>
        <w:t>επανακατατίθενται</w:t>
      </w:r>
      <w:proofErr w:type="spellEnd"/>
      <w:r>
        <w:rPr>
          <w:rFonts w:eastAsia="Times New Roman" w:cs="Times New Roman"/>
          <w:szCs w:val="24"/>
        </w:rPr>
        <w:t xml:space="preserve"> μειώνουν τη διάσταση της επιτάχυνσης και πόσο τη μειώνουν; Λίγο ή πολύ; Μην μου πείτε ότι αυτό </w:t>
      </w:r>
      <w:r>
        <w:rPr>
          <w:rFonts w:eastAsia="Times New Roman" w:cs="Times New Roman"/>
          <w:szCs w:val="24"/>
        </w:rPr>
        <w:t>δεν το άσκησε κανένας.</w:t>
      </w:r>
    </w:p>
    <w:p w14:paraId="1DA31A09" w14:textId="77777777" w:rsidR="00984254" w:rsidRDefault="009E5B07">
      <w:pPr>
        <w:spacing w:line="600" w:lineRule="auto"/>
        <w:jc w:val="both"/>
        <w:rPr>
          <w:rFonts w:eastAsia="Times New Roman"/>
          <w:szCs w:val="24"/>
        </w:rPr>
      </w:pPr>
      <w:r>
        <w:rPr>
          <w:rFonts w:eastAsia="Times New Roman"/>
          <w:szCs w:val="24"/>
        </w:rPr>
        <w:t>Η ενημέρωση που έχουμε είναι ότι κατατίθενται αθρόα οι προσφυγές εκ νέου.</w:t>
      </w:r>
    </w:p>
    <w:p w14:paraId="1DA31A0A" w14:textId="77777777" w:rsidR="00984254" w:rsidRDefault="009E5B07">
      <w:pPr>
        <w:spacing w:line="600" w:lineRule="auto"/>
        <w:ind w:firstLine="720"/>
        <w:jc w:val="both"/>
        <w:rPr>
          <w:rFonts w:eastAsia="Times New Roman"/>
          <w:b/>
          <w:szCs w:val="24"/>
        </w:rPr>
      </w:pPr>
      <w:r>
        <w:rPr>
          <w:rFonts w:eastAsia="Times New Roman"/>
          <w:szCs w:val="24"/>
        </w:rPr>
        <w:t xml:space="preserve">Είστε Υπουργός Δικαιοσύνης και υπό αυτήν την έννοια σας ρώτησα, όταν καταθέτετε έναν τέτοιον εντυπωσιακό αριθμό. Εμείς τα ακούσαμε, προβληματιστήκαμε. </w:t>
      </w:r>
    </w:p>
    <w:p w14:paraId="1DA31A0B" w14:textId="77777777" w:rsidR="00984254" w:rsidRDefault="009E5B07">
      <w:pPr>
        <w:spacing w:line="600" w:lineRule="auto"/>
        <w:ind w:firstLine="720"/>
        <w:jc w:val="both"/>
        <w:rPr>
          <w:rFonts w:eastAsia="Times New Roman"/>
          <w:szCs w:val="24"/>
        </w:rPr>
      </w:pPr>
      <w:r>
        <w:rPr>
          <w:rFonts w:eastAsia="Times New Roman"/>
          <w:b/>
          <w:szCs w:val="24"/>
        </w:rPr>
        <w:t>ΣΤΑΥΡΟΣ</w:t>
      </w:r>
      <w:r>
        <w:rPr>
          <w:rFonts w:eastAsia="Times New Roman"/>
          <w:b/>
          <w:szCs w:val="24"/>
        </w:rPr>
        <w:t xml:space="preserve"> ΚΟΝΤΟΝΗΣ (Υπουργός Δικαιοσύνης, Διαφάνειας και Ανθρωπίνων Δικαιωμάτων):</w:t>
      </w:r>
      <w:r>
        <w:rPr>
          <w:rFonts w:eastAsia="Times New Roman"/>
          <w:szCs w:val="24"/>
        </w:rPr>
        <w:t xml:space="preserve"> Έτσι είναι.</w:t>
      </w:r>
    </w:p>
    <w:p w14:paraId="1DA31A0C" w14:textId="77777777" w:rsidR="00984254" w:rsidRDefault="009E5B07">
      <w:pPr>
        <w:spacing w:line="600" w:lineRule="auto"/>
        <w:ind w:firstLine="720"/>
        <w:jc w:val="both"/>
        <w:rPr>
          <w:rFonts w:eastAsia="Times New Roman"/>
          <w:szCs w:val="24"/>
        </w:rPr>
      </w:pPr>
      <w:r>
        <w:rPr>
          <w:rFonts w:eastAsia="Times New Roman"/>
          <w:b/>
          <w:szCs w:val="24"/>
        </w:rPr>
        <w:t>ΑΝΔΡΕΑΣ ΛΟΒΕΡΔΟΣ:</w:t>
      </w:r>
      <w:r w:rsidRPr="00482470">
        <w:rPr>
          <w:rFonts w:eastAsia="Times New Roman"/>
          <w:szCs w:val="24"/>
        </w:rPr>
        <w:t xml:space="preserve"> </w:t>
      </w:r>
      <w:r>
        <w:rPr>
          <w:rFonts w:eastAsia="Times New Roman"/>
          <w:szCs w:val="24"/>
        </w:rPr>
        <w:t>Μακάρι να έχετε δίκιο. Υπάρχουν λεπτομέρειες, όμως, επί του θέματος που χρήζουν διευκρινήσεως. Αν τις έχετε, τις δίνετε σήμερα. Αν δεν τις έχετε, τις δίν</w:t>
      </w:r>
      <w:r>
        <w:rPr>
          <w:rFonts w:eastAsia="Times New Roman"/>
          <w:szCs w:val="24"/>
        </w:rPr>
        <w:t>ετε άλλη φορά. Αλλά όταν κάνουμε συζήτηση, κάνουμε συζήτηση.</w:t>
      </w:r>
    </w:p>
    <w:p w14:paraId="1DA31A0D" w14:textId="77777777" w:rsidR="00984254" w:rsidRDefault="009E5B07">
      <w:pPr>
        <w:spacing w:line="600" w:lineRule="auto"/>
        <w:ind w:firstLine="720"/>
        <w:jc w:val="both"/>
        <w:rPr>
          <w:rFonts w:eastAsia="Times New Roman"/>
          <w:szCs w:val="24"/>
        </w:rPr>
      </w:pPr>
      <w:r>
        <w:rPr>
          <w:rFonts w:eastAsia="Times New Roman"/>
          <w:szCs w:val="24"/>
        </w:rPr>
        <w:t>Ευχαριστώ, κύριε Πρόεδρε.</w:t>
      </w:r>
    </w:p>
    <w:p w14:paraId="1DA31A0E" w14:textId="77777777" w:rsidR="00984254" w:rsidRDefault="009E5B07">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τον κ. Λοβέρδο.</w:t>
      </w:r>
    </w:p>
    <w:p w14:paraId="1DA31A0F" w14:textId="77777777" w:rsidR="00984254" w:rsidRDefault="009E5B07">
      <w:pPr>
        <w:spacing w:line="600" w:lineRule="auto"/>
        <w:ind w:firstLine="720"/>
        <w:jc w:val="both"/>
        <w:rPr>
          <w:rFonts w:eastAsia="Times New Roman"/>
          <w:szCs w:val="24"/>
        </w:rPr>
      </w:pPr>
      <w:r>
        <w:rPr>
          <w:rFonts w:eastAsia="Times New Roman"/>
          <w:szCs w:val="24"/>
        </w:rPr>
        <w:t>Κύριε Υπουργέ, κλείνουμε με τη δική σας τοποθέτηση. Τρία λεπτά θέλετε;</w:t>
      </w:r>
    </w:p>
    <w:p w14:paraId="1DA31A10" w14:textId="77777777" w:rsidR="00984254" w:rsidRDefault="009E5B07">
      <w:pPr>
        <w:spacing w:line="600" w:lineRule="auto"/>
        <w:ind w:firstLine="720"/>
        <w:jc w:val="both"/>
        <w:rPr>
          <w:rFonts w:eastAsia="Times New Roman"/>
          <w:szCs w:val="24"/>
        </w:rPr>
      </w:pPr>
      <w:r>
        <w:rPr>
          <w:rFonts w:eastAsia="Times New Roman"/>
          <w:b/>
          <w:szCs w:val="24"/>
        </w:rPr>
        <w:t>ΣΤΑΥΡΟΣ ΚΟΝΤΟΝΗΣ (Υπουργός Δικαιοσύνη</w:t>
      </w:r>
      <w:r>
        <w:rPr>
          <w:rFonts w:eastAsia="Times New Roman"/>
          <w:b/>
          <w:szCs w:val="24"/>
        </w:rPr>
        <w:t>ς, Διαφάνειας και Ανθρωπίνων Δικαιωμάτων):</w:t>
      </w:r>
      <w:r>
        <w:rPr>
          <w:rFonts w:eastAsia="Times New Roman"/>
          <w:szCs w:val="24"/>
        </w:rPr>
        <w:t xml:space="preserve"> Τρία με πέντε λεπτά, κύριε Πρόεδρε.</w:t>
      </w:r>
    </w:p>
    <w:p w14:paraId="1DA31A11" w14:textId="77777777" w:rsidR="00984254" w:rsidRDefault="009E5B07">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Ορίστε, έχετε τον λόγο.</w:t>
      </w:r>
    </w:p>
    <w:p w14:paraId="1DA31A12" w14:textId="77777777" w:rsidR="00984254" w:rsidRDefault="009E5B07">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Κυρίες και κύριοι συνάδελφοι, η τελευταία</w:t>
      </w:r>
      <w:r>
        <w:rPr>
          <w:rFonts w:eastAsia="Times New Roman"/>
          <w:szCs w:val="24"/>
        </w:rPr>
        <w:t xml:space="preserve"> ομιλία του Κοινοβουλευτικού Εκπροσώπου του κόμματος που κατέθεσε την επερώτηση δεν αναφέρθηκε, όπως καταλάβατε, σε καμμία παρέμβαση της Κυβέρνησης στη </w:t>
      </w:r>
      <w:r>
        <w:rPr>
          <w:rFonts w:eastAsia="Times New Roman"/>
          <w:szCs w:val="24"/>
        </w:rPr>
        <w:t>δικαιοσύνη</w:t>
      </w:r>
      <w:r>
        <w:rPr>
          <w:rFonts w:eastAsia="Times New Roman"/>
          <w:szCs w:val="24"/>
        </w:rPr>
        <w:t>. Και είναι ευτύχημα το γεγονός ότι η συζήτηση αυτή κλείνει χωρίς να υπάρχει έστω ένα παράδειγ</w:t>
      </w:r>
      <w:r>
        <w:rPr>
          <w:rFonts w:eastAsia="Times New Roman"/>
          <w:szCs w:val="24"/>
        </w:rPr>
        <w:t xml:space="preserve">μα, παρά μόνο, τέλος πάντων, από αυτά που άκουσα, μια μομφή για κάποιες ακραίες ενδεχομένως εκφράσεις οι οποίες έχουν ειπωθεί. Παρέμβαση, όμως, στη </w:t>
      </w:r>
      <w:r>
        <w:rPr>
          <w:rFonts w:eastAsia="Times New Roman"/>
          <w:szCs w:val="24"/>
        </w:rPr>
        <w:t xml:space="preserve">δικαιοσύνη </w:t>
      </w:r>
      <w:r>
        <w:rPr>
          <w:rFonts w:eastAsia="Times New Roman"/>
          <w:szCs w:val="24"/>
        </w:rPr>
        <w:t>από την Κυβέρνηση σήμερα καταλήγουμε ότι δεν υπήρξε ποτέ.</w:t>
      </w:r>
    </w:p>
    <w:p w14:paraId="1DA31A13" w14:textId="77777777" w:rsidR="00984254" w:rsidRDefault="009E5B07">
      <w:pPr>
        <w:spacing w:line="600" w:lineRule="auto"/>
        <w:ind w:firstLine="720"/>
        <w:jc w:val="both"/>
        <w:rPr>
          <w:rFonts w:eastAsia="Times New Roman"/>
          <w:szCs w:val="24"/>
        </w:rPr>
      </w:pPr>
      <w:r>
        <w:rPr>
          <w:rFonts w:eastAsia="Times New Roman"/>
          <w:szCs w:val="24"/>
        </w:rPr>
        <w:t xml:space="preserve">Δεύτερον, όσον αφορά το θέμα του </w:t>
      </w:r>
      <w:r>
        <w:rPr>
          <w:rFonts w:eastAsia="Times New Roman"/>
          <w:szCs w:val="24"/>
        </w:rPr>
        <w:t>πρωτοδ</w:t>
      </w:r>
      <w:r>
        <w:rPr>
          <w:rFonts w:eastAsia="Times New Roman"/>
          <w:szCs w:val="24"/>
        </w:rPr>
        <w:t>ικείου</w:t>
      </w:r>
      <w:r>
        <w:rPr>
          <w:rFonts w:eastAsia="Times New Roman"/>
          <w:szCs w:val="24"/>
        </w:rPr>
        <w:t xml:space="preserve">, κύριε συνάδελφε, θα ήθελα να σας πω το εξής: Μην ενστερνιζόμαστε εκ των προτέρων και </w:t>
      </w:r>
      <w:r>
        <w:rPr>
          <w:rFonts w:eastAsia="Times New Roman"/>
          <w:szCs w:val="24"/>
        </w:rPr>
        <w:lastRenderedPageBreak/>
        <w:t xml:space="preserve">χωρίς καμμία βάσανο θέσεις και απόψεις που εκφράζουν συνδικαλιστικά όργανα, γιατί θα πρέπει να ξέρετε ότι και οι εργαζόμενοι αλλά και οι δικαστές, με τους οποίους </w:t>
      </w:r>
      <w:r>
        <w:rPr>
          <w:rFonts w:eastAsia="Times New Roman"/>
          <w:szCs w:val="24"/>
        </w:rPr>
        <w:t>έχω επικοινωνήσει και έχουμε συζητήσει διάφορα κατά τις επισκέψεις μου στο Πρωτοδικείο Αθηνών, είναι υπέρ της τριχοτόμησης του Πρωτοδικείου Αθηνών.</w:t>
      </w:r>
    </w:p>
    <w:p w14:paraId="1DA31A14" w14:textId="77777777" w:rsidR="00984254" w:rsidRDefault="009E5B07">
      <w:pPr>
        <w:spacing w:line="600" w:lineRule="auto"/>
        <w:ind w:firstLine="720"/>
        <w:jc w:val="both"/>
        <w:rPr>
          <w:rFonts w:eastAsia="Times New Roman"/>
          <w:szCs w:val="24"/>
        </w:rPr>
      </w:pPr>
      <w:r>
        <w:rPr>
          <w:rFonts w:eastAsia="Times New Roman"/>
          <w:szCs w:val="24"/>
        </w:rPr>
        <w:t xml:space="preserve">Το θέμα δεν είναι να δούμε ποιοι από τους συμπράττοντες την απονομή της </w:t>
      </w:r>
      <w:r>
        <w:rPr>
          <w:rFonts w:eastAsia="Times New Roman"/>
          <w:szCs w:val="24"/>
        </w:rPr>
        <w:t xml:space="preserve">δικαιοσύνης </w:t>
      </w:r>
      <w:r>
        <w:rPr>
          <w:rFonts w:eastAsia="Times New Roman"/>
          <w:szCs w:val="24"/>
        </w:rPr>
        <w:t>το επιθυμούν και το επιδ</w:t>
      </w:r>
      <w:r>
        <w:rPr>
          <w:rFonts w:eastAsia="Times New Roman"/>
          <w:szCs w:val="24"/>
        </w:rPr>
        <w:t>ιώκουν. Αυτό θα λειτουργήσει υπέρ του κοινωνικού συνόλου; Απολύτως, ναι. Αυτό</w:t>
      </w:r>
      <w:r w:rsidRPr="00715E8E">
        <w:rPr>
          <w:rFonts w:eastAsia="Times New Roman"/>
          <w:szCs w:val="24"/>
        </w:rPr>
        <w:t xml:space="preserve"> </w:t>
      </w:r>
      <w:r>
        <w:rPr>
          <w:rFonts w:eastAsia="Times New Roman"/>
          <w:szCs w:val="24"/>
        </w:rPr>
        <w:t>είναι, λοιπόν, το πρώτο επιχείρημα.</w:t>
      </w:r>
    </w:p>
    <w:p w14:paraId="1DA31A15" w14:textId="77777777" w:rsidR="00984254" w:rsidRDefault="009E5B07">
      <w:pPr>
        <w:spacing w:line="600" w:lineRule="auto"/>
        <w:ind w:firstLine="720"/>
        <w:jc w:val="both"/>
        <w:rPr>
          <w:rFonts w:eastAsia="Times New Roman"/>
          <w:szCs w:val="24"/>
        </w:rPr>
      </w:pPr>
      <w:r>
        <w:rPr>
          <w:rFonts w:eastAsia="Times New Roman"/>
          <w:szCs w:val="24"/>
        </w:rPr>
        <w:t xml:space="preserve">Το δεύτερο, κύριε συνάδελφε, είναι ότι δεν εκφράζουμε απόψεις στο κενό, ούτε έχουμε καμμία ιδιαίτερη διάθεση να αναμοχλεύουμε καταστάσεις χωρίς να υπάρχει σχέδιο. Σας τονίζω -και θέλω να το λάβετε υπ’ </w:t>
      </w:r>
      <w:proofErr w:type="spellStart"/>
      <w:r>
        <w:rPr>
          <w:rFonts w:eastAsia="Times New Roman"/>
          <w:szCs w:val="24"/>
        </w:rPr>
        <w:t>όψιν</w:t>
      </w:r>
      <w:proofErr w:type="spellEnd"/>
      <w:r>
        <w:rPr>
          <w:rFonts w:eastAsia="Times New Roman"/>
          <w:szCs w:val="24"/>
        </w:rPr>
        <w:t xml:space="preserve"> σας και είμαι στη διάθεσή σας- ότι η στρατηγική αυ</w:t>
      </w:r>
      <w:r>
        <w:rPr>
          <w:rFonts w:eastAsia="Times New Roman"/>
          <w:szCs w:val="24"/>
        </w:rPr>
        <w:t xml:space="preserve">τή, όπως υλοποιείται, περιλαμβάνεται σε μελέτη που πραγματοποιήθηκε υπό την αιγίδα της Ευρωπαϊκής Επιτροπής, της </w:t>
      </w:r>
      <w:r>
        <w:rPr>
          <w:rFonts w:eastAsia="Times New Roman"/>
          <w:szCs w:val="24"/>
          <w:lang w:val="en-US"/>
        </w:rPr>
        <w:t>SSR</w:t>
      </w:r>
      <w:r>
        <w:rPr>
          <w:rFonts w:eastAsia="Times New Roman"/>
          <w:szCs w:val="24"/>
        </w:rPr>
        <w:t>, ως το προσφορότερο μέτρο για την αποσυμφόρηση και το πρώτο είναι η τριχοτόμηση του Πρωτοδικείου Αθηνών. Και δεν είναι ποτέ δυνατόν να βάζο</w:t>
      </w:r>
      <w:r>
        <w:rPr>
          <w:rFonts w:eastAsia="Times New Roman"/>
          <w:szCs w:val="24"/>
        </w:rPr>
        <w:t xml:space="preserve">υμε στην ίδια ζυγαριά την ανάγκη συγχωνεύσεων εκεί που πρέπει να γίνουν με την ανάγκη διασπάσεων εκεί που πάλι πρέπει να γίνουν. Δεν </w:t>
      </w:r>
      <w:r>
        <w:rPr>
          <w:rFonts w:eastAsia="Times New Roman"/>
          <w:szCs w:val="24"/>
        </w:rPr>
        <w:t>υπάρχουν</w:t>
      </w:r>
      <w:r>
        <w:rPr>
          <w:rFonts w:eastAsia="Times New Roman"/>
          <w:szCs w:val="24"/>
        </w:rPr>
        <w:t xml:space="preserve"> «συγχωνεύσεις ή διασπάσεις» σε αντιπαράθεση. Εκεί που πρέπει </w:t>
      </w:r>
      <w:r>
        <w:rPr>
          <w:rFonts w:eastAsia="Times New Roman"/>
          <w:szCs w:val="24"/>
        </w:rPr>
        <w:lastRenderedPageBreak/>
        <w:t xml:space="preserve">να γίνει το καθένα, θα γίνει. Και εκεί που πρέπει να </w:t>
      </w:r>
      <w:r>
        <w:rPr>
          <w:rFonts w:eastAsia="Times New Roman"/>
          <w:szCs w:val="24"/>
        </w:rPr>
        <w:t xml:space="preserve">υπάρξει αναδιάρθρωση και εκεί θα γίνει. </w:t>
      </w:r>
    </w:p>
    <w:p w14:paraId="1DA31A16" w14:textId="77777777" w:rsidR="00984254" w:rsidRDefault="009E5B07">
      <w:pPr>
        <w:spacing w:line="600" w:lineRule="auto"/>
        <w:ind w:firstLine="720"/>
        <w:jc w:val="both"/>
        <w:rPr>
          <w:rFonts w:eastAsia="Times New Roman"/>
          <w:szCs w:val="24"/>
        </w:rPr>
      </w:pPr>
      <w:r>
        <w:rPr>
          <w:rFonts w:eastAsia="Times New Roman"/>
          <w:szCs w:val="24"/>
        </w:rPr>
        <w:t>Το ξέρετε το παράδειγμα των δύο Εφετείων, του Ναυπλίου και της Καλαμάτας. Στη δικαιοδοσία του Εφετείου Ναυπλίου υπάγεται ο Νομός Κορινθίας, ο Νομός Αργολίδας, ο Νομός Αρκαδίας και ο Νομός Λακωνίας διά του Πρωτοδικεί</w:t>
      </w:r>
      <w:r>
        <w:rPr>
          <w:rFonts w:eastAsia="Times New Roman"/>
          <w:szCs w:val="24"/>
        </w:rPr>
        <w:t xml:space="preserve">ου </w:t>
      </w:r>
      <w:proofErr w:type="spellStart"/>
      <w:r>
        <w:rPr>
          <w:rFonts w:eastAsia="Times New Roman"/>
          <w:szCs w:val="24"/>
        </w:rPr>
        <w:t>Γυθείου</w:t>
      </w:r>
      <w:proofErr w:type="spellEnd"/>
      <w:r>
        <w:rPr>
          <w:rFonts w:eastAsia="Times New Roman"/>
          <w:szCs w:val="24"/>
        </w:rPr>
        <w:t xml:space="preserve"> και στο Εφετείο Καλαμάτας, ο Νομός Μεσσηνίας και το Πρωτοδικείο </w:t>
      </w:r>
      <w:proofErr w:type="spellStart"/>
      <w:r>
        <w:rPr>
          <w:rFonts w:eastAsia="Times New Roman"/>
          <w:szCs w:val="24"/>
        </w:rPr>
        <w:t>Γυθείου</w:t>
      </w:r>
      <w:proofErr w:type="spellEnd"/>
      <w:r>
        <w:rPr>
          <w:rFonts w:eastAsia="Times New Roman"/>
          <w:szCs w:val="24"/>
        </w:rPr>
        <w:t>. Πείτε μου αυτό είναι ορθολογική κατανομή; Για το θέμα αυτό, βεβαίως, θα έχω συζήτηση και με τους δικηγορικούς συλλόγους και με τους προϊσταμένους των δικαστηρίων.</w:t>
      </w:r>
    </w:p>
    <w:p w14:paraId="1DA31A17" w14:textId="77777777" w:rsidR="00984254" w:rsidRDefault="009E5B07">
      <w:pPr>
        <w:spacing w:line="600" w:lineRule="auto"/>
        <w:ind w:firstLine="720"/>
        <w:jc w:val="both"/>
        <w:rPr>
          <w:rFonts w:eastAsia="Times New Roman"/>
          <w:szCs w:val="24"/>
        </w:rPr>
      </w:pPr>
      <w:r>
        <w:rPr>
          <w:rFonts w:eastAsia="Times New Roman"/>
          <w:szCs w:val="24"/>
        </w:rPr>
        <w:t>Όσον αφορ</w:t>
      </w:r>
      <w:r>
        <w:rPr>
          <w:rFonts w:eastAsia="Times New Roman"/>
          <w:szCs w:val="24"/>
        </w:rPr>
        <w:t>ά, όμως, το ζήτημα του Πρωτοδικείου Αθηνών, κύριε συνάδελφε, το πρώτο θέμα αυτό η Κυβέρνηση το είχε ανακοινώσει τον Φεβρουάριο του 2017 και για αυτό το ζήτημα είχα και μια σύντομη συζήτηση με τον πρώην Πρόεδρο του Δικηγορικού Συλλόγου, ο οποίος μου είχε πε</w:t>
      </w:r>
      <w:r>
        <w:rPr>
          <w:rFonts w:eastAsia="Times New Roman"/>
          <w:szCs w:val="24"/>
        </w:rPr>
        <w:t>ι «Θα το δούμε, θα το εξετάσουμε κ.λπ.».</w:t>
      </w:r>
    </w:p>
    <w:p w14:paraId="1DA31A18" w14:textId="77777777" w:rsidR="00984254" w:rsidRDefault="009E5B07">
      <w:pPr>
        <w:spacing w:line="600" w:lineRule="auto"/>
        <w:ind w:firstLine="720"/>
        <w:jc w:val="both"/>
        <w:rPr>
          <w:rFonts w:eastAsia="Times New Roman"/>
          <w:szCs w:val="24"/>
        </w:rPr>
      </w:pPr>
      <w:r>
        <w:rPr>
          <w:rFonts w:eastAsia="Times New Roman"/>
          <w:szCs w:val="24"/>
        </w:rPr>
        <w:t xml:space="preserve">Σε μία εξαγγελία </w:t>
      </w:r>
      <w:r>
        <w:rPr>
          <w:rFonts w:eastAsia="Times New Roman"/>
          <w:szCs w:val="24"/>
        </w:rPr>
        <w:t xml:space="preserve">πριν από </w:t>
      </w:r>
      <w:r>
        <w:rPr>
          <w:rFonts w:eastAsia="Times New Roman"/>
          <w:szCs w:val="24"/>
        </w:rPr>
        <w:t>ενάμισι έτος απάντησε με σφοδρότητα ο Πρόεδρος του Δικηγορικού Συλλόγου Αθηνών. Μάλιστα μου είπατε ότι εγώ τον υβρίζω. Ουδέποτε έχω μεταχειριστεί έκφραση απρεπή για κανέναν, α</w:t>
      </w:r>
      <w:r>
        <w:rPr>
          <w:rFonts w:eastAsia="Times New Roman"/>
          <w:szCs w:val="24"/>
        </w:rPr>
        <w:lastRenderedPageBreak/>
        <w:t>κόμα κι όταν λ</w:t>
      </w:r>
      <w:r>
        <w:rPr>
          <w:rFonts w:eastAsia="Times New Roman"/>
          <w:szCs w:val="24"/>
        </w:rPr>
        <w:t xml:space="preserve">έει γελοιότητες. Για κανέναν. </w:t>
      </w:r>
      <w:r>
        <w:rPr>
          <w:rFonts w:eastAsia="Times New Roman"/>
          <w:szCs w:val="24"/>
        </w:rPr>
        <w:t>Α</w:t>
      </w:r>
      <w:r>
        <w:rPr>
          <w:rFonts w:eastAsia="Times New Roman"/>
          <w:szCs w:val="24"/>
        </w:rPr>
        <w:t xml:space="preserve">κούω όλες τις απόψεις. Για κανέναν δεν το έχω κάνει αυτό. Μου λέτε ότι δεν πρέπει να προχωρήσουμε τελικώς και ότι θα είσαστε απέναντι; Να σας </w:t>
      </w:r>
      <w:r>
        <w:rPr>
          <w:rFonts w:eastAsia="Times New Roman"/>
          <w:szCs w:val="24"/>
        </w:rPr>
        <w:t>θυμίσω</w:t>
      </w:r>
      <w:r>
        <w:rPr>
          <w:rFonts w:eastAsia="Times New Roman"/>
          <w:szCs w:val="24"/>
        </w:rPr>
        <w:t xml:space="preserve">, λοιπόν, τότε, κύριε συνάδελφε, ότι απέναντι είσαστε εσείς όταν η Κυβέρνηση </w:t>
      </w:r>
      <w:r>
        <w:rPr>
          <w:rFonts w:eastAsia="Times New Roman"/>
          <w:szCs w:val="24"/>
        </w:rPr>
        <w:t>νομοθετούσε να φύγουν τα συναινετικά διαζύγια από τα δικαστήρια. Το θυμόσαστε; Απέναντι ήσασταν, εσείς, το κόμμα σας.</w:t>
      </w:r>
      <w:r>
        <w:rPr>
          <w:rFonts w:eastAsia="Times New Roman"/>
          <w:szCs w:val="24"/>
        </w:rPr>
        <w:t xml:space="preserve"> </w:t>
      </w:r>
      <w:r>
        <w:rPr>
          <w:rFonts w:eastAsia="Times New Roman"/>
          <w:szCs w:val="24"/>
        </w:rPr>
        <w:t>Και σήμερα η Κυβέρνηση δικαιώνεται και δικαιώνεται από τους ίδιους τους δικηγόρους, οι οποίοι αντιλαμβάνονται ότι ήταν ένα μέτρο θετικό κα</w:t>
      </w:r>
      <w:r>
        <w:rPr>
          <w:rFonts w:eastAsia="Times New Roman"/>
          <w:szCs w:val="24"/>
        </w:rPr>
        <w:t>ι για την επιτάχυνση της διαδικασίας, αλλά και για τον ίδιο τον ρόλο του δικηγόρου</w:t>
      </w:r>
      <w:r>
        <w:rPr>
          <w:rFonts w:eastAsia="Times New Roman"/>
          <w:szCs w:val="24"/>
        </w:rPr>
        <w:t>.</w:t>
      </w:r>
      <w:r>
        <w:rPr>
          <w:rFonts w:eastAsia="Times New Roman"/>
          <w:szCs w:val="24"/>
        </w:rPr>
        <w:t xml:space="preserve"> </w:t>
      </w:r>
    </w:p>
    <w:p w14:paraId="1DA31A19" w14:textId="77777777" w:rsidR="00984254" w:rsidRDefault="009E5B07">
      <w:pPr>
        <w:tabs>
          <w:tab w:val="left" w:pos="1440"/>
          <w:tab w:val="left" w:pos="2160"/>
          <w:tab w:val="left" w:pos="2880"/>
          <w:tab w:val="left" w:pos="3600"/>
          <w:tab w:val="center" w:pos="4753"/>
        </w:tabs>
        <w:spacing w:line="600" w:lineRule="auto"/>
        <w:ind w:firstLine="851"/>
        <w:jc w:val="both"/>
        <w:rPr>
          <w:rFonts w:eastAsia="Times New Roman"/>
          <w:szCs w:val="24"/>
        </w:rPr>
      </w:pPr>
      <w:r>
        <w:rPr>
          <w:rFonts w:eastAsia="Times New Roman"/>
          <w:szCs w:val="24"/>
        </w:rPr>
        <w:t xml:space="preserve">Θέλω, λοιπόν, να σας πω χωρίς να έχω καμμία διάθεση για αντιπαράθεση –και σας το λέω ειλικρινώς- ότι αυτό το ζήτημα πρέπει να το δούμε όλοι με θετική διάθεση και με </w:t>
      </w:r>
      <w:r>
        <w:rPr>
          <w:rFonts w:eastAsia="Times New Roman"/>
          <w:szCs w:val="24"/>
        </w:rPr>
        <w:t xml:space="preserve">στόχο </w:t>
      </w:r>
      <w:r>
        <w:rPr>
          <w:rFonts w:eastAsia="Times New Roman"/>
          <w:szCs w:val="24"/>
        </w:rPr>
        <w:t xml:space="preserve">να υπάρξει </w:t>
      </w:r>
      <w:r>
        <w:rPr>
          <w:rFonts w:eastAsia="Times New Roman"/>
          <w:szCs w:val="24"/>
        </w:rPr>
        <w:t xml:space="preserve">περαιτέρω </w:t>
      </w:r>
      <w:r>
        <w:rPr>
          <w:rFonts w:eastAsia="Times New Roman"/>
          <w:szCs w:val="24"/>
        </w:rPr>
        <w:t xml:space="preserve">επιτάχυνση της δικαιοσύνης. Αυτό λένε οι μελέτες, ότι είναι μέσο για να φτάσουμε σε αυτό το σημείο και η εξυπηρέτηση του πολίτη και των εμπλεκομένων στην απονομή της δικαιοσύνης. </w:t>
      </w:r>
    </w:p>
    <w:p w14:paraId="1DA31A1A" w14:textId="77777777" w:rsidR="00984254" w:rsidRDefault="009E5B07">
      <w:pPr>
        <w:tabs>
          <w:tab w:val="left" w:pos="1440"/>
          <w:tab w:val="left" w:pos="2160"/>
          <w:tab w:val="left" w:pos="2880"/>
          <w:tab w:val="left" w:pos="3600"/>
          <w:tab w:val="center" w:pos="4753"/>
        </w:tabs>
        <w:spacing w:line="600" w:lineRule="auto"/>
        <w:ind w:firstLine="851"/>
        <w:jc w:val="both"/>
        <w:rPr>
          <w:rFonts w:eastAsia="Times New Roman"/>
          <w:szCs w:val="24"/>
        </w:rPr>
      </w:pPr>
      <w:r>
        <w:rPr>
          <w:rFonts w:eastAsia="Times New Roman"/>
          <w:szCs w:val="24"/>
        </w:rPr>
        <w:t xml:space="preserve">Η καθυστέρηση αυτή, κύριε </w:t>
      </w:r>
      <w:proofErr w:type="spellStart"/>
      <w:r>
        <w:rPr>
          <w:rFonts w:eastAsia="Times New Roman"/>
          <w:szCs w:val="24"/>
        </w:rPr>
        <w:t>Λοβέρδε</w:t>
      </w:r>
      <w:proofErr w:type="spellEnd"/>
      <w:r>
        <w:rPr>
          <w:rFonts w:eastAsia="Times New Roman"/>
          <w:szCs w:val="24"/>
        </w:rPr>
        <w:t>, από το 1981 που νομο</w:t>
      </w:r>
      <w:r>
        <w:rPr>
          <w:rFonts w:eastAsia="Times New Roman"/>
          <w:szCs w:val="24"/>
        </w:rPr>
        <w:t xml:space="preserve">θετήθηκε μέχρι σήμερα, έχει δημιουργήσει αυτή τη στιγμή το μεγαλύτερο </w:t>
      </w:r>
      <w:r>
        <w:rPr>
          <w:rFonts w:eastAsia="Times New Roman"/>
          <w:szCs w:val="24"/>
        </w:rPr>
        <w:t xml:space="preserve">πρωτοδικείο </w:t>
      </w:r>
      <w:r>
        <w:rPr>
          <w:rFonts w:eastAsia="Times New Roman"/>
          <w:szCs w:val="24"/>
        </w:rPr>
        <w:t xml:space="preserve">στην Ευρώπη, για το οποίο ρωτήστε τους εμπλεκόμενους και τους διοικούντες, τους εργαζόμενους, υπό ποιες συνθήκες εργάζονται, ρωτήστε τους </w:t>
      </w:r>
      <w:r>
        <w:rPr>
          <w:rFonts w:eastAsia="Times New Roman"/>
          <w:szCs w:val="24"/>
        </w:rPr>
        <w:lastRenderedPageBreak/>
        <w:t xml:space="preserve">δικαστές την ύλη που αντιμετωπίζουν </w:t>
      </w:r>
      <w:r>
        <w:rPr>
          <w:rFonts w:eastAsia="Times New Roman"/>
          <w:szCs w:val="24"/>
        </w:rPr>
        <w:t xml:space="preserve">και τη δυσκολία διαχείρισης και διοίκησης. Όλα αυτά θα γίνουν σε έναν ανοιχτό και δημοκρατικό διάλογο. Θα ακουστούν όλες οι απόψεις. </w:t>
      </w:r>
    </w:p>
    <w:p w14:paraId="1DA31A1B" w14:textId="77777777" w:rsidR="00984254" w:rsidRDefault="009E5B07">
      <w:pPr>
        <w:tabs>
          <w:tab w:val="left" w:pos="1440"/>
          <w:tab w:val="left" w:pos="2160"/>
          <w:tab w:val="left" w:pos="2880"/>
          <w:tab w:val="left" w:pos="3600"/>
          <w:tab w:val="center" w:pos="4753"/>
        </w:tabs>
        <w:spacing w:line="600" w:lineRule="auto"/>
        <w:ind w:firstLine="851"/>
        <w:jc w:val="both"/>
        <w:rPr>
          <w:rFonts w:eastAsia="Times New Roman"/>
          <w:szCs w:val="24"/>
        </w:rPr>
      </w:pPr>
      <w:r>
        <w:rPr>
          <w:rFonts w:eastAsia="Times New Roman"/>
          <w:szCs w:val="24"/>
        </w:rPr>
        <w:t>Όμως, δεν θεωρώ ότι πρέπει εκ των προτέρων να στοιχιζόμαστε πίσω από αντιλήψεις, οι οποίες κινούνται στο πλαίσιο του αυθαι</w:t>
      </w:r>
      <w:r>
        <w:rPr>
          <w:rFonts w:eastAsia="Times New Roman"/>
          <w:szCs w:val="24"/>
        </w:rPr>
        <w:t>ρέτου, που εμπεριέχουν και στοιχεία ψευδολογίας. Διότι δεν είναι δυνατόν να γίνεται αυτό σήμερα που βλέπετε και εσείς την προσπάθεια που κάνει η Κυβέρνηση να έχουμε για πρώτη φορά εφαρμογή των νέων τεχνολογιών στη δικαιοσύνη, σήμερα που για πρώτη φορά μετά</w:t>
      </w:r>
      <w:r>
        <w:rPr>
          <w:rFonts w:eastAsia="Times New Roman"/>
          <w:szCs w:val="24"/>
        </w:rPr>
        <w:t xml:space="preserve"> από μια δεκαετία έχουμε στελέχωση των δικαστηρίων με </w:t>
      </w:r>
      <w:r>
        <w:rPr>
          <w:rFonts w:eastAsia="Times New Roman"/>
          <w:szCs w:val="24"/>
        </w:rPr>
        <w:t xml:space="preserve">το νέο </w:t>
      </w:r>
      <w:r>
        <w:rPr>
          <w:rFonts w:eastAsia="Times New Roman"/>
          <w:szCs w:val="24"/>
        </w:rPr>
        <w:t xml:space="preserve">προσωπικό που </w:t>
      </w:r>
      <w:r>
        <w:rPr>
          <w:rFonts w:eastAsia="Times New Roman"/>
          <w:szCs w:val="24"/>
        </w:rPr>
        <w:t>τοποθετείται</w:t>
      </w:r>
      <w:r>
        <w:rPr>
          <w:rFonts w:eastAsia="Times New Roman"/>
          <w:szCs w:val="24"/>
        </w:rPr>
        <w:t>. Μάλιστα, πήρα την πρωτοβουλία να τοποθετηθούν οι επιτυχόντες και ήδη συνήψαμε σύμβαση εργασίας ιδιωτικού δικαίου αορίστου χρόνου μέχρι να γίνει η οριστική ανάρτηση των</w:t>
      </w:r>
      <w:r>
        <w:rPr>
          <w:rFonts w:eastAsia="Times New Roman"/>
          <w:szCs w:val="24"/>
        </w:rPr>
        <w:t xml:space="preserve"> πινάκων του ΑΣΕΠ, για να τοποθετηθούν γρήγορα. Έχουμε καλύψει πάνω από το 85% των κενών οργανικών θέσεων που βρήκαμε. Για τους δε δικαστές, τα κενά που υπάρχουν είναι ελάχιστα. Αυτό το πετύχαμε μέσα στην τριετία. Είχε γίνει μια προσπάθεια και από την προη</w:t>
      </w:r>
      <w:r>
        <w:rPr>
          <w:rFonts w:eastAsia="Times New Roman"/>
          <w:szCs w:val="24"/>
        </w:rPr>
        <w:t xml:space="preserve">γούμενη κυβέρνηση για τα οργανικά κενά των δικαστών και σήμερα είμαστε σε ένα καλό πρώτο επίπεδο. Δεν λέμε ότι τα κάναμε όλα, αλλά χρειάζεται να κάνουμε γενναίες </w:t>
      </w:r>
      <w:r>
        <w:rPr>
          <w:rFonts w:eastAsia="Times New Roman"/>
          <w:szCs w:val="24"/>
        </w:rPr>
        <w:lastRenderedPageBreak/>
        <w:t>πολιτικές τομές. Δεν πρέπει να μείνουμε στα παλιά, διότι θα καταρρεύσει όλη η προσπάθεια και θ</w:t>
      </w:r>
      <w:r>
        <w:rPr>
          <w:rFonts w:eastAsia="Times New Roman"/>
          <w:szCs w:val="24"/>
        </w:rPr>
        <w:t xml:space="preserve">α χαθεί ό,τι πετύχαμε με κόπο και μεγάλη πίεση. </w:t>
      </w:r>
    </w:p>
    <w:p w14:paraId="1DA31A1C"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Τελειώνοντας, θέλω να σας πω ότι θα ακούσουμε όλες τις απόψεις και τα στοιχεία τα οποία έχουμε θα τεθούν στην κρίση όλων σε έναν ανοιχτό διάλογο. Και θεωρώ ότι ο δικηγορικός κόσμος θα βγει πολλαπλά ωφελημένο</w:t>
      </w:r>
      <w:r>
        <w:rPr>
          <w:rFonts w:eastAsia="Times New Roman"/>
          <w:szCs w:val="24"/>
        </w:rPr>
        <w:t xml:space="preserve">ς από αυτές τις πρωτοβουλίες. Ήδη βγαίνει και ήδη αναγνωρίζεται. Όσον αφορά αυτό που σας είπα, ότι από προχθές ισχύει η κατάθεση του ηλεκτρονικού δικογράφου στα διοικητικά δικαστήρια, αυτό είναι πρώτα και κύρια προς όφελος των δικηγόρων </w:t>
      </w:r>
      <w:r>
        <w:rPr>
          <w:rFonts w:eastAsia="Times New Roman"/>
          <w:szCs w:val="24"/>
        </w:rPr>
        <w:t xml:space="preserve">οι οποίοι </w:t>
      </w:r>
      <w:r>
        <w:rPr>
          <w:rFonts w:eastAsia="Times New Roman"/>
          <w:szCs w:val="24"/>
        </w:rPr>
        <w:t>έπρεπε να</w:t>
      </w:r>
      <w:r>
        <w:rPr>
          <w:rFonts w:eastAsia="Times New Roman"/>
          <w:szCs w:val="24"/>
        </w:rPr>
        <w:t xml:space="preserve"> ταξιδεύουν από τα νησιά στο Πρωτοδικείο του Πειραιά για να καταθέσουν μια προσφυγή, ενώ όλο αυτό γίνεται </w:t>
      </w:r>
      <w:r>
        <w:rPr>
          <w:rFonts w:eastAsia="Times New Roman"/>
          <w:szCs w:val="24"/>
        </w:rPr>
        <w:t xml:space="preserve">πλέον </w:t>
      </w:r>
      <w:r>
        <w:rPr>
          <w:rFonts w:eastAsia="Times New Roman"/>
          <w:szCs w:val="24"/>
        </w:rPr>
        <w:t xml:space="preserve">από το γραφείο τους. </w:t>
      </w:r>
    </w:p>
    <w:p w14:paraId="1DA31A1D"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Έτσι θα προχωρήσουμε, με τομές και γενναίες αποφάσεις. Και ελπίζω δημοψηφίσματα τα οποία κάποιοι θέλουν να οργανώσουν και να υλοποιήσουν να μην έχουν την τύχη του δημοψηφίσματος του Χριστόδουλου. </w:t>
      </w:r>
    </w:p>
    <w:p w14:paraId="1DA31A1E"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κύριε Πρόεδρε.</w:t>
      </w:r>
    </w:p>
    <w:p w14:paraId="1DA31A1F" w14:textId="77777777" w:rsidR="00984254" w:rsidRDefault="009E5B07">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ου ΣΥΡΙΖΑ)</w:t>
      </w:r>
    </w:p>
    <w:p w14:paraId="1DA31A20"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C2B72">
        <w:rPr>
          <w:rFonts w:eastAsia="Times New Roman"/>
          <w:b/>
          <w:szCs w:val="24"/>
        </w:rPr>
        <w:t>ΑΝΔΡΕΑΣ ΛΟΒΕΡΔΟΣ:</w:t>
      </w:r>
      <w:r>
        <w:rPr>
          <w:rFonts w:eastAsia="Times New Roman"/>
          <w:szCs w:val="24"/>
        </w:rPr>
        <w:t xml:space="preserve"> Κύριε Πρόεδρε, μπορώ να έχω τον λόγο;</w:t>
      </w:r>
    </w:p>
    <w:p w14:paraId="1DA31A21"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C2B72">
        <w:rPr>
          <w:rFonts w:eastAsia="Times New Roman"/>
          <w:b/>
          <w:szCs w:val="24"/>
        </w:rPr>
        <w:lastRenderedPageBreak/>
        <w:t>ΠΡΟΕΔΡΕΥΩΝ (Μάριος Γεωργιάδης):</w:t>
      </w:r>
      <w:r>
        <w:rPr>
          <w:rFonts w:eastAsia="Times New Roman"/>
          <w:szCs w:val="24"/>
        </w:rPr>
        <w:t xml:space="preserve"> Κύριε Λοβέρδο, έχει ολοκληρωθεί η διαδικασία.</w:t>
      </w:r>
    </w:p>
    <w:p w14:paraId="1DA31A22"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ήθελα τον λόγο για ένα λεπτό μόνο, κύριε Πρόεδρε.</w:t>
      </w:r>
    </w:p>
    <w:p w14:paraId="1DA31A23"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Εντάξει, θα σας δώσω ένα λεπτό, αλλά αν θέλει να απαντήσει μετά και ο κύριος Υπουργός, θα πρέπει να δώσω τον λόγο και στον κύριο Υπουργό.</w:t>
      </w:r>
    </w:p>
    <w:p w14:paraId="1DA31A24"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είναι κακό, τελειώνει η επίκαιρη επερώτηση.</w:t>
      </w:r>
    </w:p>
    <w:p w14:paraId="1DA31A25" w14:textId="77777777" w:rsidR="00984254" w:rsidRDefault="009E5B07">
      <w:pPr>
        <w:spacing w:line="600" w:lineRule="auto"/>
        <w:ind w:left="720"/>
        <w:jc w:val="both"/>
        <w:rPr>
          <w:rFonts w:eastAsia="Times New Roman" w:cs="Times New Roman"/>
        </w:rPr>
      </w:pPr>
      <w:r>
        <w:rPr>
          <w:rFonts w:eastAsia="Times New Roman"/>
          <w:b/>
          <w:szCs w:val="24"/>
        </w:rPr>
        <w:t>ΠΡΟΕΔΡΕΥΩΝ (Μάριος Γεωργιάδης):</w:t>
      </w:r>
      <w:r>
        <w:rPr>
          <w:rFonts w:eastAsia="Times New Roman"/>
          <w:szCs w:val="24"/>
        </w:rPr>
        <w:t xml:space="preserve"> Πριν σας δώσω τον λ</w:t>
      </w:r>
      <w:r>
        <w:rPr>
          <w:rFonts w:eastAsia="Times New Roman"/>
          <w:szCs w:val="24"/>
        </w:rPr>
        <w:t xml:space="preserve">όγο, </w:t>
      </w:r>
      <w:r>
        <w:rPr>
          <w:rFonts w:eastAsia="Times New Roman" w:cs="Times New Roman"/>
        </w:rPr>
        <w:t xml:space="preserve">έχω </w:t>
      </w:r>
    </w:p>
    <w:p w14:paraId="1DA31A26" w14:textId="77777777" w:rsidR="00984254" w:rsidRDefault="009E5B07">
      <w:pPr>
        <w:spacing w:line="600" w:lineRule="auto"/>
        <w:jc w:val="both"/>
        <w:rPr>
          <w:rFonts w:eastAsia="Times New Roman" w:cs="Times New Roman"/>
        </w:rPr>
      </w:pPr>
      <w:r>
        <w:rPr>
          <w:rFonts w:eastAsia="Times New Roman" w:cs="Times New Roman"/>
        </w:rPr>
        <w:t xml:space="preserve">την </w:t>
      </w:r>
      <w:r>
        <w:rPr>
          <w:rFonts w:eastAsia="Times New Roman" w:cs="Times New Roman"/>
        </w:rPr>
        <w:t>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sidRPr="000742D7">
        <w:rPr>
          <w:rFonts w:eastAsia="Times New Roman" w:cs="Times New Roman"/>
        </w:rPr>
        <w:t xml:space="preserve">λειτουργίας της Βουλής, </w:t>
      </w:r>
      <w:r>
        <w:rPr>
          <w:rFonts w:eastAsia="Times New Roman" w:cs="Times New Roman"/>
        </w:rPr>
        <w:t>σαράντα τρεις μαθητές και μαθήτριες και έξι</w:t>
      </w:r>
      <w:r w:rsidRPr="000742D7">
        <w:rPr>
          <w:rFonts w:eastAsia="Times New Roman" w:cs="Times New Roman"/>
        </w:rPr>
        <w:t xml:space="preserve"> </w:t>
      </w:r>
      <w:r w:rsidRPr="000742D7">
        <w:rPr>
          <w:rFonts w:eastAsia="Times New Roman" w:cs="Times New Roman"/>
        </w:rPr>
        <w:t>εκπαιδευτικοί</w:t>
      </w:r>
      <w:r>
        <w:rPr>
          <w:rFonts w:eastAsia="Times New Roman" w:cs="Times New Roman"/>
        </w:rPr>
        <w:t>-</w:t>
      </w:r>
      <w:r w:rsidRPr="000742D7">
        <w:rPr>
          <w:rFonts w:eastAsia="Times New Roman" w:cs="Times New Roman"/>
        </w:rPr>
        <w:t xml:space="preserve">συνοδοί τους από το </w:t>
      </w:r>
      <w:r>
        <w:rPr>
          <w:rFonts w:eastAsia="Times New Roman" w:cs="Times New Roman"/>
        </w:rPr>
        <w:t>1</w:t>
      </w:r>
      <w:r w:rsidRPr="007C2B72">
        <w:rPr>
          <w:rFonts w:eastAsia="Times New Roman" w:cs="Times New Roman"/>
          <w:vertAlign w:val="superscript"/>
        </w:rPr>
        <w:t>ο</w:t>
      </w:r>
      <w:r>
        <w:rPr>
          <w:rFonts w:eastAsia="Times New Roman" w:cs="Times New Roman"/>
        </w:rPr>
        <w:t xml:space="preserve"> Δημοτικό Λεχαινών Ηλείας και από το 1</w:t>
      </w:r>
      <w:r w:rsidRPr="007C2B72">
        <w:rPr>
          <w:rFonts w:eastAsia="Times New Roman" w:cs="Times New Roman"/>
          <w:vertAlign w:val="superscript"/>
        </w:rPr>
        <w:t>ο</w:t>
      </w:r>
      <w:r>
        <w:rPr>
          <w:rFonts w:eastAsia="Times New Roman" w:cs="Times New Roman"/>
        </w:rPr>
        <w:t xml:space="preserve"> Δημοτικό Αμύνταιου Φλώρινας.</w:t>
      </w:r>
      <w:r w:rsidRPr="000742D7">
        <w:rPr>
          <w:rFonts w:eastAsia="Times New Roman" w:cs="Times New Roman"/>
        </w:rPr>
        <w:t xml:space="preserve"> </w:t>
      </w:r>
    </w:p>
    <w:p w14:paraId="1DA31A27" w14:textId="77777777" w:rsidR="00984254" w:rsidRDefault="009E5B07">
      <w:pPr>
        <w:spacing w:line="600" w:lineRule="auto"/>
        <w:ind w:left="360" w:firstLine="36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14:paraId="1DA31A28" w14:textId="77777777" w:rsidR="00984254" w:rsidRDefault="009E5B07">
      <w:pPr>
        <w:spacing w:line="600" w:lineRule="auto"/>
        <w:ind w:firstLine="709"/>
        <w:jc w:val="center"/>
        <w:rPr>
          <w:rFonts w:eastAsia="Times New Roman" w:cs="Times New Roman"/>
        </w:rPr>
      </w:pPr>
      <w:r w:rsidRPr="000742D7">
        <w:rPr>
          <w:rFonts w:eastAsia="Times New Roman" w:cs="Times New Roman"/>
        </w:rPr>
        <w:lastRenderedPageBreak/>
        <w:t>(Χειροκροτήματα απ’ όλες τις πτέρυγες της Βουλής)</w:t>
      </w:r>
    </w:p>
    <w:p w14:paraId="1DA31A29"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Ορίστε</w:t>
      </w:r>
      <w:r>
        <w:rPr>
          <w:rFonts w:eastAsia="Times New Roman"/>
          <w:szCs w:val="24"/>
        </w:rPr>
        <w:t>, κύριε συνάδελφε, έχετε τον λόγο.</w:t>
      </w:r>
    </w:p>
    <w:p w14:paraId="1DA31A2A"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Ατυχές ήταν το κλείσιμο του κυρίου Υπουργού, με το οποίο αξιολόγησε τη δευτερολογία μου, λέγοντας ότι συνομολογώ πως δεν υπάρχουν παρεμβάσεις. </w:t>
      </w:r>
    </w:p>
    <w:p w14:paraId="1DA31A2B" w14:textId="77777777" w:rsidR="00984254" w:rsidRDefault="009E5B07">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Είναι πολύ ατυχές αυτό που βρήκε να πει, διότι όλη η επερώτ</w:t>
      </w:r>
      <w:r>
        <w:rPr>
          <w:rFonts w:eastAsia="Times New Roman" w:cs="Times New Roman"/>
          <w:szCs w:val="24"/>
        </w:rPr>
        <w:t xml:space="preserve">ηση και οι </w:t>
      </w:r>
      <w:proofErr w:type="spellStart"/>
      <w:r>
        <w:rPr>
          <w:rFonts w:eastAsia="Times New Roman" w:cs="Times New Roman"/>
          <w:szCs w:val="24"/>
        </w:rPr>
        <w:t>πρωτομιλίες</w:t>
      </w:r>
      <w:proofErr w:type="spellEnd"/>
      <w:r>
        <w:rPr>
          <w:rFonts w:eastAsia="Times New Roman" w:cs="Times New Roman"/>
          <w:szCs w:val="24"/>
        </w:rPr>
        <w:t xml:space="preserve"> όλων μας στάθηκαν στις παρεμβάσεις που γίνονται στη δικαιοσύνη, στις ανεξάρτητες αρχές που πρόσθεσα με τη δευτερολογία μου και αναφέρθηκα στο τέλος και στη σύγκρουση με τον </w:t>
      </w:r>
      <w:r>
        <w:rPr>
          <w:rFonts w:eastAsia="Times New Roman" w:cs="Times New Roman"/>
          <w:szCs w:val="24"/>
        </w:rPr>
        <w:t>δικηγορικό σύλλογο</w:t>
      </w:r>
      <w:r>
        <w:rPr>
          <w:rFonts w:eastAsia="Times New Roman" w:cs="Times New Roman"/>
          <w:szCs w:val="24"/>
        </w:rPr>
        <w:t xml:space="preserve">. </w:t>
      </w:r>
    </w:p>
    <w:p w14:paraId="1DA31A2C"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Εδώ οφείλω μία εξήγηση. Ο </w:t>
      </w:r>
      <w:r>
        <w:rPr>
          <w:rFonts w:eastAsia="Times New Roman" w:cs="Times New Roman"/>
          <w:szCs w:val="24"/>
        </w:rPr>
        <w:t>δικηγορικός σ</w:t>
      </w:r>
      <w:r>
        <w:rPr>
          <w:rFonts w:eastAsia="Times New Roman" w:cs="Times New Roman"/>
          <w:szCs w:val="24"/>
        </w:rPr>
        <w:t xml:space="preserve">ύλλογος </w:t>
      </w:r>
      <w:r>
        <w:rPr>
          <w:rFonts w:eastAsia="Times New Roman" w:cs="Times New Roman"/>
          <w:szCs w:val="24"/>
        </w:rPr>
        <w:t xml:space="preserve">δεν είναι συνδικαλιστικό όργανο. Ο </w:t>
      </w:r>
      <w:r>
        <w:rPr>
          <w:rFonts w:eastAsia="Times New Roman" w:cs="Times New Roman"/>
          <w:szCs w:val="24"/>
        </w:rPr>
        <w:t xml:space="preserve">δικηγορικός σύλλογος </w:t>
      </w:r>
      <w:r>
        <w:rPr>
          <w:rFonts w:eastAsia="Times New Roman" w:cs="Times New Roman"/>
          <w:szCs w:val="24"/>
        </w:rPr>
        <w:t xml:space="preserve">είναι </w:t>
      </w:r>
      <w:r>
        <w:rPr>
          <w:rFonts w:eastAsia="Times New Roman" w:cs="Times New Roman"/>
          <w:szCs w:val="24"/>
        </w:rPr>
        <w:t xml:space="preserve">νομικό πρόσωπο </w:t>
      </w:r>
      <w:r>
        <w:rPr>
          <w:rFonts w:eastAsia="Times New Roman" w:cs="Times New Roman"/>
          <w:szCs w:val="24"/>
        </w:rPr>
        <w:t>δημοσίου δικαίου</w:t>
      </w:r>
      <w:r>
        <w:rPr>
          <w:rFonts w:eastAsia="Times New Roman" w:cs="Times New Roman"/>
          <w:szCs w:val="24"/>
        </w:rPr>
        <w:t xml:space="preserve"> </w:t>
      </w:r>
      <w:r>
        <w:rPr>
          <w:rFonts w:eastAsia="Times New Roman" w:cs="Times New Roman"/>
          <w:szCs w:val="24"/>
        </w:rPr>
        <w:t>και αν δείτε το καταστατικό του και στη συνέχεια τον ιδρυτικό του νόμο, όπως και τα επιμελητήρια είναι έτσι, είναι σύμβουλοι των κυβερνήσεων. Οι Υπουργοί οφείλουν να τους συμβουλεύονται και οφείλουν να διαμορφώνουν -και από τις δύο πλευρές οφείλει να διαμο</w:t>
      </w:r>
      <w:r>
        <w:rPr>
          <w:rFonts w:eastAsia="Times New Roman" w:cs="Times New Roman"/>
          <w:szCs w:val="24"/>
        </w:rPr>
        <w:t xml:space="preserve">ρφώνεται αυτό- μια σχέση δυνατότητας για συνομιλία, συνεργασία και συνεννόηση. </w:t>
      </w:r>
    </w:p>
    <w:p w14:paraId="1DA31A2D"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DA31A2E"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Άρα, μη</w:t>
      </w:r>
      <w:r>
        <w:rPr>
          <w:rFonts w:eastAsia="Times New Roman" w:cs="Times New Roman"/>
          <w:szCs w:val="24"/>
        </w:rPr>
        <w:t xml:space="preserve"> μου λέτε ότι στοιχίζομαι πίσω από συνδικαλιστές. Άλλοι πρέπει να τα δουν αυτά για τον εαυτό τους ίσως τα παλαιότερα χρόνια. Τώρα χτυπούν τον συνδικαλισμό, παλαιότερα τους άρεσε. </w:t>
      </w:r>
    </w:p>
    <w:p w14:paraId="1DA31A2F"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δικηγορικός σύλλογος</w:t>
      </w:r>
      <w:r>
        <w:rPr>
          <w:rFonts w:eastAsia="Times New Roman" w:cs="Times New Roman"/>
          <w:szCs w:val="24"/>
        </w:rPr>
        <w:t>, ωστόσο, δεν είναι αυτό για το οποίο εσείς κάνετε λόγ</w:t>
      </w:r>
      <w:r>
        <w:rPr>
          <w:rFonts w:eastAsia="Times New Roman" w:cs="Times New Roman"/>
          <w:szCs w:val="24"/>
        </w:rPr>
        <w:t>ο. Εμείς ως Κοινοβουλευτική Ομάδα οφείλουμε να ακούμε τι λέει. Και επί του θέματος, δεύτερη ατυχής στιγμή, εμείς δεν είπαμε ότι έχετε εξ ορισμού άδικο, ότι είστε καταδικαστέος και ότι αυτό που κάνετε είναι πονηρό ή οτιδήποτε. Είπαμε ότι χρειάζονται ορθολογ</w:t>
      </w:r>
      <w:r>
        <w:rPr>
          <w:rFonts w:eastAsia="Times New Roman" w:cs="Times New Roman"/>
          <w:szCs w:val="24"/>
        </w:rPr>
        <w:t xml:space="preserve">ικά επιχειρήματα. Και όταν λέμε ορθολογικά επιχειρήματα, δεν λέμε τους τίτλους των επιχειρημάτων. </w:t>
      </w:r>
    </w:p>
    <w:p w14:paraId="1DA31A3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Αφήνω κατά μέρος ότι το Κίνημα Αλλαγής έβγαλε ανακοίνωση και σας επιτίθεται. Εδώ που θα κάνουμε κοινοβουλευτικό διάλογο και θα φέρετε σχέδιο νόμου -όταν το φ</w:t>
      </w:r>
      <w:r>
        <w:rPr>
          <w:rFonts w:eastAsia="Times New Roman" w:cs="Times New Roman"/>
          <w:szCs w:val="24"/>
        </w:rPr>
        <w:t xml:space="preserve">έρετε ή αν θέλετε να έρθετε και στην </w:t>
      </w:r>
      <w:r>
        <w:rPr>
          <w:rFonts w:eastAsia="Times New Roman" w:cs="Times New Roman"/>
          <w:szCs w:val="24"/>
        </w:rPr>
        <w:t xml:space="preserve">επιτροπή </w:t>
      </w:r>
      <w:r>
        <w:rPr>
          <w:rFonts w:eastAsia="Times New Roman" w:cs="Times New Roman"/>
          <w:szCs w:val="24"/>
        </w:rPr>
        <w:t xml:space="preserve">νωρίτερα, μπορείτε να έρθετε- πρέπει να φέρετε επιχειρήματα. Δεν προκύπτει εξ ορισμού το επιχείρημα της βελτίωσης των συνθηκών απονομής της δικαιοσύνης, όπως αυτό προκύπτει από τη </w:t>
      </w:r>
      <w:r w:rsidRPr="008222AE">
        <w:rPr>
          <w:rFonts w:eastAsia="Times New Roman" w:cs="Times New Roman"/>
          <w:szCs w:val="24"/>
        </w:rPr>
        <w:t>διάσπαση</w:t>
      </w:r>
      <w:r>
        <w:rPr>
          <w:rFonts w:eastAsia="Times New Roman" w:cs="Times New Roman"/>
          <w:szCs w:val="24"/>
        </w:rPr>
        <w:t xml:space="preserve"> του </w:t>
      </w:r>
      <w:r>
        <w:rPr>
          <w:rFonts w:eastAsia="Times New Roman" w:cs="Times New Roman"/>
          <w:szCs w:val="24"/>
        </w:rPr>
        <w:t>πρωτοδικείου</w:t>
      </w:r>
      <w:r>
        <w:rPr>
          <w:rFonts w:eastAsia="Times New Roman" w:cs="Times New Roman"/>
          <w:szCs w:val="24"/>
        </w:rPr>
        <w:t>. Διό</w:t>
      </w:r>
      <w:r>
        <w:rPr>
          <w:rFonts w:eastAsia="Times New Roman" w:cs="Times New Roman"/>
          <w:szCs w:val="24"/>
        </w:rPr>
        <w:t xml:space="preserve">τι σας είπα στη δευτερολογία μου, μπορεί να διασπάσετε κάτι, να το διαιρέσετε διά του τρία, αλλά υπάρχει ανάγκη χρημάτων για τα κτήρια, τις υποδομές, υπάρχει </w:t>
      </w:r>
      <w:r>
        <w:rPr>
          <w:rFonts w:eastAsia="Times New Roman" w:cs="Times New Roman"/>
          <w:szCs w:val="24"/>
        </w:rPr>
        <w:lastRenderedPageBreak/>
        <w:t>ανάγκη προσωπικού. Όταν σας καταγράφουν ελλείψεις προσωπικού, δικαστικού και διοικητικού, στο Πρωτ</w:t>
      </w:r>
      <w:r>
        <w:rPr>
          <w:rFonts w:eastAsia="Times New Roman" w:cs="Times New Roman"/>
          <w:szCs w:val="24"/>
        </w:rPr>
        <w:t xml:space="preserve">οδικείο Αθηνών, γιατί η διαίρεση διά του τρία οδηγεί σε επιτάχυνση; </w:t>
      </w:r>
    </w:p>
    <w:p w14:paraId="1DA31A31"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Ο τίτλος, κύριε Πρόεδρε, για όλα τα θέματα δεν δίνει νόημα στο περιεχόμενο. Πριν το περιεχόμενο αρχίζει να καταγράφεται. Τίτλος σκέτος χωρίς περιεχόμενο </w:t>
      </w:r>
      <w:proofErr w:type="spellStart"/>
      <w:r>
        <w:rPr>
          <w:rFonts w:eastAsia="Times New Roman" w:cs="Times New Roman"/>
          <w:szCs w:val="24"/>
        </w:rPr>
        <w:t>ίσον</w:t>
      </w:r>
      <w:proofErr w:type="spellEnd"/>
      <w:r>
        <w:rPr>
          <w:rFonts w:eastAsia="Times New Roman" w:cs="Times New Roman"/>
          <w:szCs w:val="24"/>
        </w:rPr>
        <w:t xml:space="preserve"> δημαγωγία. Άρα, πρέπει να δού</w:t>
      </w:r>
      <w:r>
        <w:rPr>
          <w:rFonts w:eastAsia="Times New Roman" w:cs="Times New Roman"/>
          <w:szCs w:val="24"/>
        </w:rPr>
        <w:t xml:space="preserve">με και με όρους ορθολογικούς, επαναλαμβάνω, αυτό το διά του τρία πώς οδηγεί σε εξυπηρέτηση και σε επιτάχυνση. Μήπως οδηγεί σε διαίρεση του προβλήματος διά του τρία και θα έχουμε τρία χωριστά προβλήματα δυσκολότερα από το προηγούμενο; Διότι χωρίς προσωπικό </w:t>
      </w:r>
      <w:r>
        <w:rPr>
          <w:rFonts w:eastAsia="Times New Roman" w:cs="Times New Roman"/>
          <w:szCs w:val="24"/>
        </w:rPr>
        <w:t xml:space="preserve">και χωρίς χρήματα τίποτα δεν γίνεται. </w:t>
      </w:r>
    </w:p>
    <w:p w14:paraId="1DA31A32" w14:textId="77777777" w:rsidR="00984254" w:rsidRDefault="009E5B07">
      <w:pPr>
        <w:spacing w:line="600" w:lineRule="auto"/>
        <w:ind w:firstLine="720"/>
        <w:jc w:val="both"/>
        <w:rPr>
          <w:rFonts w:eastAsia="Times New Roman" w:cs="Times New Roman"/>
          <w:szCs w:val="24"/>
        </w:rPr>
      </w:pPr>
      <w:r w:rsidRPr="00532AE5">
        <w:rPr>
          <w:rFonts w:eastAsia="Times New Roman" w:cs="Times New Roman"/>
          <w:b/>
          <w:szCs w:val="24"/>
        </w:rPr>
        <w:t xml:space="preserve">ΠΡΟΕΔΡΕΥΩΝ (Μάριος Γεωργιάδης): </w:t>
      </w:r>
      <w:r>
        <w:rPr>
          <w:rFonts w:eastAsia="Times New Roman" w:cs="Times New Roman"/>
          <w:szCs w:val="24"/>
        </w:rPr>
        <w:t>Ευχαριστούμε, κύριε Λοβέρδο.</w:t>
      </w:r>
    </w:p>
    <w:p w14:paraId="1DA31A33"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Pr="002352E1">
        <w:rPr>
          <w:rFonts w:eastAsia="Times New Roman" w:cs="Times New Roman"/>
          <w:szCs w:val="24"/>
        </w:rPr>
        <w:t xml:space="preserve">Υπουργός Δικαιοσύνης, Διαφάνειας και Ανθρωπίνων Δικαιωμάτων κ. Σταύρος Κοντονής. </w:t>
      </w:r>
    </w:p>
    <w:p w14:paraId="1DA31A34" w14:textId="77777777" w:rsidR="00984254" w:rsidRDefault="009E5B07">
      <w:pPr>
        <w:spacing w:line="600" w:lineRule="auto"/>
        <w:ind w:firstLine="720"/>
        <w:jc w:val="both"/>
        <w:rPr>
          <w:rFonts w:eastAsia="Times New Roman" w:cs="Times New Roman"/>
          <w:b/>
          <w:szCs w:val="24"/>
        </w:rPr>
      </w:pPr>
      <w:r w:rsidRPr="00DF79F1">
        <w:rPr>
          <w:rFonts w:eastAsia="Times New Roman" w:cs="Times New Roman"/>
          <w:b/>
          <w:szCs w:val="24"/>
        </w:rPr>
        <w:t>ΣΤΑΥΡΟΣ ΚΟΝΤΟΝΗΣ (Υπουργός Δικαιοσύνης, Διαφάνειας και Ανθ</w:t>
      </w:r>
      <w:r w:rsidRPr="00DF79F1">
        <w:rPr>
          <w:rFonts w:eastAsia="Times New Roman" w:cs="Times New Roman"/>
          <w:b/>
          <w:szCs w:val="24"/>
        </w:rPr>
        <w:t xml:space="preserve">ρωπίνων Δικαιωμάτων): </w:t>
      </w:r>
      <w:r w:rsidRPr="00E87EAB">
        <w:rPr>
          <w:rFonts w:eastAsia="Times New Roman" w:cs="Times New Roman"/>
          <w:szCs w:val="24"/>
        </w:rPr>
        <w:t xml:space="preserve">Ευχαριστώ, κύριε Πρόεδρε. </w:t>
      </w:r>
    </w:p>
    <w:p w14:paraId="1DA31A35"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υνεχίζω να πιστεύω ότι από τις αιτιάσεις που αρχικά ακούστηκαν και απαντήθηκαν μία προς μία στην Αίθουσα του Κοινοβουλίου δεν υπάρχει κα</w:t>
      </w:r>
      <w:r>
        <w:rPr>
          <w:rFonts w:eastAsia="Times New Roman" w:cs="Times New Roman"/>
          <w:szCs w:val="24"/>
        </w:rPr>
        <w:t>μ</w:t>
      </w:r>
      <w:r>
        <w:rPr>
          <w:rFonts w:eastAsia="Times New Roman" w:cs="Times New Roman"/>
          <w:szCs w:val="24"/>
        </w:rPr>
        <w:t>μία αμφιβολία ότι δεν υπάρχει παρέμβαση στη δικαιοδοτική κρίση των Ελ</w:t>
      </w:r>
      <w:r>
        <w:rPr>
          <w:rFonts w:eastAsia="Times New Roman" w:cs="Times New Roman"/>
          <w:szCs w:val="24"/>
        </w:rPr>
        <w:t xml:space="preserve">λήνων δικαστών από την </w:t>
      </w:r>
      <w:r w:rsidRPr="0094038A">
        <w:rPr>
          <w:rFonts w:eastAsia="Times New Roman" w:cs="Times New Roman"/>
          <w:szCs w:val="24"/>
        </w:rPr>
        <w:t>Κυβέρνηση</w:t>
      </w:r>
      <w:r>
        <w:rPr>
          <w:rFonts w:eastAsia="Times New Roman" w:cs="Times New Roman"/>
          <w:szCs w:val="24"/>
        </w:rPr>
        <w:t xml:space="preserve">. Παράπονα μπορεί να εκφράζονται για άλλους λόγους, παρέμβαση όμως δεν υπάρχει. </w:t>
      </w:r>
    </w:p>
    <w:p w14:paraId="1DA31A36"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Όσον αφορά το δεύτερο ζήτημα, συμφωνώ απολύτως ότι εδώ χρειάζονται επιχειρήματα και η ανακοίνωση που εξέδωσε το κόμμα σας βρίθει από λαϊκισμούς</w:t>
      </w:r>
      <w:r>
        <w:rPr>
          <w:rFonts w:eastAsia="Times New Roman" w:cs="Times New Roman"/>
          <w:szCs w:val="24"/>
        </w:rPr>
        <w:t xml:space="preserve"> και επιθετικότητα χωρίς κα</w:t>
      </w:r>
      <w:r>
        <w:rPr>
          <w:rFonts w:eastAsia="Times New Roman" w:cs="Times New Roman"/>
          <w:szCs w:val="24"/>
        </w:rPr>
        <w:t>μ</w:t>
      </w:r>
      <w:r>
        <w:rPr>
          <w:rFonts w:eastAsia="Times New Roman" w:cs="Times New Roman"/>
          <w:szCs w:val="24"/>
        </w:rPr>
        <w:t xml:space="preserve">μία βάση. </w:t>
      </w:r>
    </w:p>
    <w:p w14:paraId="1DA31A37"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ανέφερα, κύριε συνάδελφε, ότι υπάρχει μελέτη της Ευρωπαϊκής Επιτροπής γι’ αυτό το ζήτημα από την τεχνική βοήθεια η οποία ήταν εντεταλμένη στο Υπουργείο Δικαιοσύνης. Δεν προχωρούμε ούτε στο κενό ούτε στο σκοτάδι. </w:t>
      </w:r>
      <w:r>
        <w:rPr>
          <w:rFonts w:eastAsia="Times New Roman" w:cs="Times New Roman"/>
          <w:szCs w:val="24"/>
        </w:rPr>
        <w:t>Γι’ αυτό που είπατε, όμως, έχετε δίκιο</w:t>
      </w:r>
      <w:r w:rsidRPr="00C40326">
        <w:rPr>
          <w:rFonts w:eastAsia="Times New Roman" w:cs="Times New Roman"/>
          <w:szCs w:val="24"/>
        </w:rPr>
        <w:t xml:space="preserve"> </w:t>
      </w:r>
      <w:r>
        <w:rPr>
          <w:rFonts w:eastAsia="Times New Roman" w:cs="Times New Roman"/>
          <w:szCs w:val="24"/>
        </w:rPr>
        <w:t xml:space="preserve">και το έχουμε υπ’ </w:t>
      </w:r>
      <w:proofErr w:type="spellStart"/>
      <w:r>
        <w:rPr>
          <w:rFonts w:eastAsia="Times New Roman" w:cs="Times New Roman"/>
          <w:szCs w:val="24"/>
        </w:rPr>
        <w:t>όψιν</w:t>
      </w:r>
      <w:proofErr w:type="spellEnd"/>
      <w:r>
        <w:rPr>
          <w:rFonts w:eastAsia="Times New Roman" w:cs="Times New Roman"/>
          <w:szCs w:val="24"/>
        </w:rPr>
        <w:t xml:space="preserve"> μας, ότι για να προχωρήσουμε στην υλοποίηση -διότι τώρα είμαστε στη βάση του σχεδιασμού- αυτού του σχεδιασμού, θα πρέπει να έχουμε εξασφαλισμένη την υλικοτεχνική υποδομή και τη στελέχωση. Συμφων</w:t>
      </w:r>
      <w:r>
        <w:rPr>
          <w:rFonts w:eastAsia="Times New Roman" w:cs="Times New Roman"/>
          <w:szCs w:val="24"/>
        </w:rPr>
        <w:t xml:space="preserve">ώ απολύτως ότι τίποτε δεν μπορεί να λειτουργήσει στο κενό. </w:t>
      </w:r>
    </w:p>
    <w:p w14:paraId="1DA31A38"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lastRenderedPageBreak/>
        <w:t>Επομένως, δεχόμαστε και παραδεχόμαστε και οι δυο μας ότι αυτήν την ώρα, όσον αφορά τη στελέχωση στο επίπεδο των δικαστών, τα δικαστήρια βρίσκονται στο καλύτερο επίπεδο της τελευταίας δεκαετίας; Δε</w:t>
      </w:r>
      <w:r>
        <w:rPr>
          <w:rFonts w:eastAsia="Times New Roman" w:cs="Times New Roman"/>
          <w:szCs w:val="24"/>
        </w:rPr>
        <w:t>ν μπορείτε να το αρνηθείτε</w:t>
      </w:r>
      <w:r w:rsidRPr="00E53659">
        <w:rPr>
          <w:rFonts w:eastAsia="Times New Roman" w:cs="Times New Roman"/>
          <w:szCs w:val="24"/>
        </w:rPr>
        <w:t xml:space="preserve"> </w:t>
      </w:r>
      <w:r>
        <w:rPr>
          <w:rFonts w:eastAsia="Times New Roman" w:cs="Times New Roman"/>
          <w:szCs w:val="24"/>
        </w:rPr>
        <w:t xml:space="preserve">αυτό. </w:t>
      </w:r>
    </w:p>
    <w:p w14:paraId="1DA31A39"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Επίσης, συμφωνούμε ότι έχουν αποδώσει οι προσπάθειες πάλι των δύο τελευταίων χρόνων στη στελέχωση του διοικητικού δυναμικού, των εργαζόμενων, και πλέον έχουμε στελέχωση; </w:t>
      </w:r>
    </w:p>
    <w:p w14:paraId="1DA31A3A" w14:textId="77777777" w:rsidR="00984254" w:rsidRDefault="009E5B07">
      <w:pPr>
        <w:spacing w:line="600" w:lineRule="auto"/>
        <w:ind w:firstLine="720"/>
        <w:jc w:val="both"/>
        <w:rPr>
          <w:rFonts w:eastAsia="Times New Roman"/>
          <w:szCs w:val="24"/>
        </w:rPr>
      </w:pPr>
      <w:r>
        <w:rPr>
          <w:rFonts w:eastAsia="Times New Roman"/>
          <w:szCs w:val="24"/>
        </w:rPr>
        <w:t>Και σας ξαναλέω ότι πάνω από το 85% των κενών οργαν</w:t>
      </w:r>
      <w:r>
        <w:rPr>
          <w:rFonts w:eastAsia="Times New Roman"/>
          <w:szCs w:val="24"/>
        </w:rPr>
        <w:t xml:space="preserve">ικών θέσεων θα καλυφθούν με τους τρεις διαγωνισμούς του ΑΣΕΠ οι οποίοι ολοκληρώθηκαν. Και σας είπα με ποια μέθοδο κατευθύνονται το γρηγορότερο δυνατό οι επιτυχόντες στις θέσεις τους. </w:t>
      </w:r>
    </w:p>
    <w:p w14:paraId="1DA31A3B" w14:textId="77777777" w:rsidR="00984254" w:rsidRDefault="009E5B07">
      <w:pPr>
        <w:spacing w:line="600" w:lineRule="auto"/>
        <w:ind w:firstLine="720"/>
        <w:jc w:val="both"/>
        <w:rPr>
          <w:rFonts w:eastAsia="Times New Roman"/>
          <w:szCs w:val="24"/>
        </w:rPr>
      </w:pPr>
      <w:r>
        <w:rPr>
          <w:rFonts w:eastAsia="Times New Roman"/>
          <w:szCs w:val="24"/>
        </w:rPr>
        <w:t>Αν λοιπόν τα δεχθούμε</w:t>
      </w:r>
      <w:r w:rsidRPr="0060478E">
        <w:rPr>
          <w:rFonts w:eastAsia="Times New Roman"/>
          <w:szCs w:val="24"/>
        </w:rPr>
        <w:t xml:space="preserve"> </w:t>
      </w:r>
      <w:r>
        <w:rPr>
          <w:rFonts w:eastAsia="Times New Roman"/>
          <w:szCs w:val="24"/>
        </w:rPr>
        <w:t>αυτά, τότε οι αιτιάσεις που ακούγονται ότι τα πράγ</w:t>
      </w:r>
      <w:r>
        <w:rPr>
          <w:rFonts w:eastAsia="Times New Roman"/>
          <w:szCs w:val="24"/>
        </w:rPr>
        <w:t>ματα δεν είναι και τόσο καλά, θα πρέπει να μπουν σε δεύτερη μοίρα. Διότι θα κριθούμε όσον αφορά τι κατάσταση παραλάβαμε και τι κατάσταση έχουμε πλέον οικοδομήσει. Εκεί είναι το κριτήριο της επιτυχίας ή της αποτυχίας μιας κυβέρνησης και ενός Υπουργείου.</w:t>
      </w:r>
    </w:p>
    <w:p w14:paraId="1DA31A3C" w14:textId="77777777" w:rsidR="00984254" w:rsidRDefault="009E5B07">
      <w:pPr>
        <w:spacing w:line="600" w:lineRule="auto"/>
        <w:ind w:firstLine="720"/>
        <w:jc w:val="both"/>
        <w:rPr>
          <w:rFonts w:eastAsia="Times New Roman"/>
          <w:szCs w:val="24"/>
        </w:rPr>
      </w:pPr>
      <w:r>
        <w:rPr>
          <w:rFonts w:eastAsia="Times New Roman"/>
          <w:szCs w:val="24"/>
        </w:rPr>
        <w:t>Εφό</w:t>
      </w:r>
      <w:r>
        <w:rPr>
          <w:rFonts w:eastAsia="Times New Roman"/>
          <w:szCs w:val="24"/>
        </w:rPr>
        <w:t xml:space="preserve">σον λοιπόν συμφωνούμε σε αυτά, τότε μπορούμε να προχωρήσουμε περαιτέρω. Και να είστε βέβαιος ότι όταν έρθει η ώρα της συζήτησης, </w:t>
      </w:r>
      <w:r>
        <w:rPr>
          <w:rFonts w:eastAsia="Times New Roman"/>
          <w:szCs w:val="24"/>
        </w:rPr>
        <w:lastRenderedPageBreak/>
        <w:t>όλα αυτά τα στοιχεία, όχι σε τίτλους, αλλά σε περιεχόμενο, θα τεθούν στην κρίση των Βουλευτών και εκεί θα ακούσουμε και απόψεις</w:t>
      </w:r>
      <w:r>
        <w:rPr>
          <w:rFonts w:eastAsia="Times New Roman"/>
          <w:szCs w:val="24"/>
        </w:rPr>
        <w:t xml:space="preserve"> και από τους Βουλευτές, αλλά και από τους φορείς. Δεν αποκλείουμε κανέναν. Όμως, κύριε συνάδελφε, δεν μπορεί να κρατάμε στο περιθώριο μια στρατηγική η οποία ήταν αναγκαία να υλοποιηθεί εδώ και τριάντα χρόνια, επειδή κάποιοι έχουν τους λόγους τους. </w:t>
      </w:r>
    </w:p>
    <w:p w14:paraId="1DA31A3D" w14:textId="77777777" w:rsidR="00984254" w:rsidRDefault="009E5B07">
      <w:pPr>
        <w:spacing w:line="600" w:lineRule="auto"/>
        <w:ind w:firstLine="720"/>
        <w:jc w:val="both"/>
        <w:rPr>
          <w:rFonts w:eastAsia="Times New Roman"/>
          <w:szCs w:val="24"/>
        </w:rPr>
      </w:pPr>
      <w:r>
        <w:rPr>
          <w:rFonts w:eastAsia="Times New Roman"/>
          <w:szCs w:val="24"/>
        </w:rPr>
        <w:t>Και δε</w:t>
      </w:r>
      <w:r>
        <w:rPr>
          <w:rFonts w:eastAsia="Times New Roman"/>
          <w:szCs w:val="24"/>
        </w:rPr>
        <w:t xml:space="preserve">ν θέλω να πω τίποτα παραπάνω αυτή την ώρα. </w:t>
      </w:r>
    </w:p>
    <w:p w14:paraId="1DA31A3E" w14:textId="77777777" w:rsidR="00984254" w:rsidRDefault="009E5B07">
      <w:pPr>
        <w:spacing w:line="600" w:lineRule="auto"/>
        <w:ind w:firstLine="720"/>
        <w:jc w:val="both"/>
        <w:rPr>
          <w:rFonts w:eastAsia="Times New Roman"/>
          <w:szCs w:val="24"/>
        </w:rPr>
      </w:pPr>
      <w:r>
        <w:rPr>
          <w:rFonts w:eastAsia="Times New Roman"/>
          <w:szCs w:val="24"/>
        </w:rPr>
        <w:t xml:space="preserve">Ευχαριστώ, κύριε Πρόεδρε. </w:t>
      </w:r>
    </w:p>
    <w:p w14:paraId="1DA31A3F" w14:textId="77777777" w:rsidR="00984254" w:rsidRDefault="009E5B07">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κύριο Υπουργό. </w:t>
      </w:r>
    </w:p>
    <w:p w14:paraId="1DA31A40" w14:textId="77777777" w:rsidR="00984254" w:rsidRDefault="009E5B07">
      <w:pPr>
        <w:spacing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επί της υπ’ αριθμόν </w:t>
      </w:r>
      <w:r w:rsidRPr="00FE54B3">
        <w:rPr>
          <w:rFonts w:eastAsia="Times New Roman" w:cs="Times New Roman"/>
          <w:szCs w:val="24"/>
        </w:rPr>
        <w:t>18</w:t>
      </w:r>
      <w:r>
        <w:rPr>
          <w:rFonts w:eastAsia="Times New Roman" w:cs="Times New Roman"/>
          <w:szCs w:val="24"/>
        </w:rPr>
        <w:t>/</w:t>
      </w:r>
      <w:r w:rsidRPr="00FE54B3">
        <w:rPr>
          <w:rFonts w:eastAsia="Times New Roman" w:cs="Times New Roman"/>
          <w:szCs w:val="24"/>
        </w:rPr>
        <w:t>1-2-2018</w:t>
      </w:r>
      <w:r>
        <w:rPr>
          <w:rFonts w:eastAsia="Times New Roman" w:cs="Times New Roman"/>
          <w:szCs w:val="24"/>
        </w:rPr>
        <w:t xml:space="preserve"> επερώτησης</w:t>
      </w:r>
      <w:r w:rsidRPr="00FE54B3">
        <w:rPr>
          <w:rFonts w:eastAsia="Times New Roman" w:cs="Times New Roman"/>
          <w:szCs w:val="24"/>
        </w:rPr>
        <w:t xml:space="preserve">, </w:t>
      </w:r>
      <w:r>
        <w:rPr>
          <w:rFonts w:eastAsia="Times New Roman" w:cs="Times New Roman"/>
          <w:szCs w:val="24"/>
        </w:rPr>
        <w:t xml:space="preserve">με </w:t>
      </w:r>
      <w:r w:rsidRPr="00FE54B3">
        <w:rPr>
          <w:rFonts w:eastAsia="Times New Roman" w:cs="Times New Roman"/>
          <w:szCs w:val="24"/>
        </w:rPr>
        <w:t xml:space="preserve">θέμα: «Συστηματική υπονόμευση της </w:t>
      </w:r>
      <w:r>
        <w:rPr>
          <w:rFonts w:eastAsia="Times New Roman" w:cs="Times New Roman"/>
          <w:szCs w:val="24"/>
        </w:rPr>
        <w:t>δ</w:t>
      </w:r>
      <w:r w:rsidRPr="00FE54B3">
        <w:rPr>
          <w:rFonts w:eastAsia="Times New Roman" w:cs="Times New Roman"/>
          <w:szCs w:val="24"/>
        </w:rPr>
        <w:t>ικαιο</w:t>
      </w:r>
      <w:r w:rsidRPr="00FE54B3">
        <w:rPr>
          <w:rFonts w:eastAsia="Times New Roman" w:cs="Times New Roman"/>
          <w:szCs w:val="24"/>
        </w:rPr>
        <w:t>σύνης από την Κυβέρνηση και μεθοδευμένη επιχείρηση ελέγχου και χειραγώγησής της»</w:t>
      </w:r>
      <w:r>
        <w:rPr>
          <w:rFonts w:eastAsia="Times New Roman" w:cs="Times New Roman"/>
          <w:szCs w:val="24"/>
        </w:rPr>
        <w:t xml:space="preserve">. </w:t>
      </w:r>
    </w:p>
    <w:p w14:paraId="1DA31A41" w14:textId="77777777" w:rsidR="00984254" w:rsidRDefault="009E5B07">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1DA31A42" w14:textId="77777777" w:rsidR="00984254" w:rsidRDefault="009E5B07">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1DA31A43" w14:textId="77777777" w:rsidR="00984254" w:rsidRDefault="009E5B07">
      <w:pPr>
        <w:spacing w:line="600" w:lineRule="auto"/>
        <w:ind w:firstLine="720"/>
        <w:jc w:val="both"/>
        <w:rPr>
          <w:rFonts w:eastAsia="Times New Roman" w:cs="Times New Roman"/>
          <w:szCs w:val="24"/>
        </w:rPr>
      </w:pPr>
      <w:r w:rsidRPr="00A03AEE">
        <w:rPr>
          <w:rFonts w:eastAsia="Times New Roman" w:cs="Times New Roman"/>
          <w:b/>
          <w:szCs w:val="24"/>
        </w:rPr>
        <w:t>ΠΡΟΕΔΡΕΥΩΝ (Μάριος Γεωργιάδης):</w:t>
      </w:r>
      <w:r w:rsidRPr="00A03AEE">
        <w:rPr>
          <w:rFonts w:eastAsia="Times New Roman" w:cs="Times New Roman"/>
          <w:szCs w:val="24"/>
        </w:rPr>
        <w:t xml:space="preserve"> </w:t>
      </w:r>
      <w:r w:rsidRPr="00C76C56">
        <w:rPr>
          <w:rFonts w:eastAsia="Times New Roman" w:cs="Times New Roman"/>
          <w:szCs w:val="24"/>
        </w:rPr>
        <w:t xml:space="preserve">Με τη συναίνεση του </w:t>
      </w:r>
      <w:r w:rsidRPr="00C76C56">
        <w:rPr>
          <w:rFonts w:eastAsia="Times New Roman" w:cs="Times New Roman"/>
          <w:szCs w:val="24"/>
        </w:rPr>
        <w:t>Σώματος και ώρα 1</w:t>
      </w:r>
      <w:r>
        <w:rPr>
          <w:rFonts w:eastAsia="Times New Roman" w:cs="Times New Roman"/>
          <w:szCs w:val="24"/>
        </w:rPr>
        <w:t>5</w:t>
      </w:r>
      <w:r w:rsidRPr="00C76C56">
        <w:rPr>
          <w:rFonts w:eastAsia="Times New Roman" w:cs="Times New Roman"/>
          <w:szCs w:val="24"/>
        </w:rPr>
        <w:t>.</w:t>
      </w:r>
      <w:r>
        <w:rPr>
          <w:rFonts w:eastAsia="Times New Roman" w:cs="Times New Roman"/>
          <w:szCs w:val="24"/>
        </w:rPr>
        <w:t xml:space="preserve">17΄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sidRPr="00C76C56">
        <w:rPr>
          <w:rFonts w:eastAsia="Times New Roman" w:cs="Times New Roman"/>
          <w:szCs w:val="24"/>
        </w:rPr>
        <w:t xml:space="preserve"> </w:t>
      </w:r>
      <w:r>
        <w:rPr>
          <w:rFonts w:eastAsia="Times New Roman" w:cs="Times New Roman"/>
          <w:szCs w:val="24"/>
        </w:rPr>
        <w:t>Δευτέρα 4</w:t>
      </w:r>
      <w:r w:rsidRPr="00C76C56">
        <w:rPr>
          <w:rFonts w:eastAsia="Times New Roman" w:cs="Times New Roman"/>
          <w:szCs w:val="24"/>
        </w:rPr>
        <w:t xml:space="preserve"> </w:t>
      </w:r>
      <w:r>
        <w:rPr>
          <w:rFonts w:eastAsia="Times New Roman" w:cs="Times New Roman"/>
          <w:szCs w:val="24"/>
        </w:rPr>
        <w:t>Ιουνίου</w:t>
      </w:r>
      <w:r w:rsidRPr="00C76C56">
        <w:rPr>
          <w:rFonts w:eastAsia="Times New Roman" w:cs="Times New Roman"/>
          <w:szCs w:val="24"/>
        </w:rPr>
        <w:t xml:space="preserve"> </w:t>
      </w:r>
      <w:r w:rsidRPr="00C76C56">
        <w:rPr>
          <w:rFonts w:eastAsia="Times New Roman" w:cs="Times New Roman"/>
          <w:szCs w:val="24"/>
        </w:rPr>
        <w:lastRenderedPageBreak/>
        <w:t>20</w:t>
      </w:r>
      <w:r>
        <w:rPr>
          <w:rFonts w:eastAsia="Times New Roman" w:cs="Times New Roman"/>
          <w:szCs w:val="24"/>
        </w:rPr>
        <w:t>18</w:t>
      </w:r>
      <w:r w:rsidRPr="00C76C56">
        <w:rPr>
          <w:rFonts w:eastAsia="Times New Roman" w:cs="Times New Roman"/>
          <w:szCs w:val="24"/>
        </w:rPr>
        <w:t xml:space="preserve"> και ώρα 1</w:t>
      </w:r>
      <w:r>
        <w:rPr>
          <w:rFonts w:eastAsia="Times New Roman" w:cs="Times New Roman"/>
          <w:szCs w:val="24"/>
        </w:rPr>
        <w:t>8</w:t>
      </w:r>
      <w:r w:rsidRPr="00C76C56">
        <w:rPr>
          <w:rFonts w:eastAsia="Times New Roman" w:cs="Times New Roman"/>
          <w:szCs w:val="24"/>
        </w:rPr>
        <w:t>.00΄</w:t>
      </w:r>
      <w:r>
        <w:rPr>
          <w:rFonts w:eastAsia="Times New Roman" w:cs="Times New Roman"/>
          <w:szCs w:val="24"/>
        </w:rPr>
        <w:t>,</w:t>
      </w:r>
      <w:r w:rsidRPr="00C76C56">
        <w:rPr>
          <w:rFonts w:eastAsia="Times New Roman" w:cs="Times New Roman"/>
          <w:szCs w:val="24"/>
        </w:rPr>
        <w:t xml:space="preserve">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1DA31A44" w14:textId="77777777" w:rsidR="00984254" w:rsidRDefault="009E5B07">
      <w:pPr>
        <w:spacing w:line="600" w:lineRule="auto"/>
        <w:jc w:val="center"/>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ΟΙ ΓΡΑΜΜΑΤΕΙΣ</w:t>
      </w:r>
    </w:p>
    <w:p w14:paraId="1DA31A45" w14:textId="77777777" w:rsidR="00984254" w:rsidRDefault="00984254">
      <w:pPr>
        <w:spacing w:line="600" w:lineRule="auto"/>
        <w:jc w:val="center"/>
        <w:rPr>
          <w:rFonts w:eastAsia="Times New Roman"/>
          <w:szCs w:val="24"/>
        </w:rPr>
      </w:pPr>
    </w:p>
    <w:sectPr w:rsidR="009842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9QnbyJwdlDb8SfGhBNSRZO8suwo=" w:salt="yFL6CnEiqMCmH7hNxa5/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54"/>
    <w:rsid w:val="007A1FC6"/>
    <w:rsid w:val="00984254"/>
    <w:rsid w:val="009E5B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163C"/>
  <w15:docId w15:val="{9F09C13D-E196-43CC-ACE3-13D184D4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A21F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A21F9"/>
    <w:rPr>
      <w:rFonts w:ascii="Segoe UI" w:hAnsi="Segoe UI" w:cs="Segoe UI"/>
      <w:sz w:val="18"/>
      <w:szCs w:val="18"/>
    </w:rPr>
  </w:style>
  <w:style w:type="paragraph" w:styleId="a4">
    <w:name w:val="Revision"/>
    <w:hidden/>
    <w:uiPriority w:val="99"/>
    <w:semiHidden/>
    <w:rsid w:val="005A0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644</MetadataID>
    <Session xmlns="641f345b-441b-4b81-9152-adc2e73ba5e1">Γ´</Session>
    <Date xmlns="641f345b-441b-4b81-9152-adc2e73ba5e1">2018-05-31T21:00:00+00:00</Date>
    <Status xmlns="641f345b-441b-4b81-9152-adc2e73ba5e1">
      <Url>http://srv-sp1/praktika/Lists/Incoming_Metadata/EditForm.aspx?ID=644&amp;Source=/praktika/Recordings_Library/Forms/AllItems.aspx</Url>
      <Description>Δημοσιεύτηκε</Description>
    </Status>
    <Meeting xmlns="641f345b-441b-4b81-9152-adc2e73ba5e1">ΡΚΘ´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C02811-FD64-4CA0-9CCB-6F2285901FD1}">
  <ds:schemaRefs>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641f345b-441b-4b81-9152-adc2e73ba5e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7B29CCB4-EEAF-4117-B920-48FA20DE8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E9338D-86EA-42CD-9368-D8DA3EDEA1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230</Pages>
  <Words>42088</Words>
  <Characters>227278</Characters>
  <Application>Microsoft Office Word</Application>
  <DocSecurity>0</DocSecurity>
  <Lines>1893</Lines>
  <Paragraphs>537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2018-06-11T07:16:00Z</dcterms:created>
  <dcterms:modified xsi:type="dcterms:W3CDTF">2018-06-11T07:16:00Z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